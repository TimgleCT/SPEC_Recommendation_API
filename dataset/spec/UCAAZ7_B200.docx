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6C30D0" w:rsidRPr="00E8700A" w:rsidTr="006C30D0">
        <w:tc>
          <w:tcPr>
            <w:tcW w:w="1416" w:type="dxa"/>
          </w:tcPr>
          <w:p w:rsidR="006C30D0" w:rsidRPr="00BD5672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6C30D0" w:rsidRPr="00BD5672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6C30D0" w:rsidRPr="00BD5672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6C30D0" w:rsidRPr="00BD5672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6C30D0" w:rsidRPr="00BD5672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6C30D0" w:rsidRPr="00E8700A" w:rsidTr="006C30D0">
        <w:tc>
          <w:tcPr>
            <w:tcW w:w="1416" w:type="dxa"/>
          </w:tcPr>
          <w:p w:rsidR="006C30D0" w:rsidRPr="00305137" w:rsidRDefault="006C30D0" w:rsidP="00DD02D3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/>
                <w:lang w:eastAsia="zh-TW"/>
              </w:rPr>
              <w:t>201</w:t>
            </w:r>
            <w:r w:rsidR="00DD02D3">
              <w:rPr>
                <w:rFonts w:eastAsia="標楷體" w:hint="eastAsia"/>
                <w:lang w:eastAsia="zh-TW"/>
              </w:rPr>
              <w:t>4</w:t>
            </w:r>
            <w:r>
              <w:rPr>
                <w:rFonts w:eastAsia="標楷體" w:hint="eastAsia"/>
                <w:lang w:eastAsia="zh-TW"/>
              </w:rPr>
              <w:t>/0</w:t>
            </w:r>
            <w:r w:rsidR="00DD02D3">
              <w:rPr>
                <w:rFonts w:eastAsia="標楷體" w:hint="eastAsia"/>
                <w:lang w:eastAsia="zh-TW"/>
              </w:rPr>
              <w:t>7</w:t>
            </w:r>
            <w:r>
              <w:rPr>
                <w:rFonts w:eastAsia="標楷體" w:hint="eastAsia"/>
                <w:lang w:eastAsia="zh-TW"/>
              </w:rPr>
              <w:t>/0</w:t>
            </w:r>
            <w:r w:rsidR="00DD02D3">
              <w:rPr>
                <w:rFonts w:eastAsia="標楷體" w:hint="eastAsia"/>
                <w:lang w:eastAsia="zh-TW"/>
              </w:rPr>
              <w:t>4</w:t>
            </w:r>
          </w:p>
        </w:tc>
        <w:tc>
          <w:tcPr>
            <w:tcW w:w="1010" w:type="dxa"/>
          </w:tcPr>
          <w:p w:rsidR="006C30D0" w:rsidRPr="00305137" w:rsidRDefault="006C30D0" w:rsidP="009768B2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953" w:type="dxa"/>
          </w:tcPr>
          <w:p w:rsidR="006C30D0" w:rsidRPr="00305137" w:rsidRDefault="006C30D0" w:rsidP="009768B2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Created</w:t>
            </w:r>
            <w:r w:rsidR="00A434D6">
              <w:rPr>
                <w:rFonts w:eastAsia="標楷體" w:hint="eastAsia"/>
                <w:lang w:eastAsia="zh-TW"/>
              </w:rPr>
              <w:t>。</w:t>
            </w:r>
            <w:r w:rsidR="00A434D6">
              <w:rPr>
                <w:rFonts w:ascii="細明體" w:eastAsia="細明體" w:hAnsi="細明體" w:cs="Courier New" w:hint="eastAsia"/>
              </w:rPr>
              <w:t>申請書</w:t>
            </w:r>
            <w:r w:rsidR="00A434D6" w:rsidRPr="008E72BB">
              <w:rPr>
                <w:rFonts w:ascii="細明體" w:eastAsia="細明體" w:hAnsi="細明體" w:cs="Courier New"/>
              </w:rPr>
              <w:t>140507000270</w:t>
            </w:r>
          </w:p>
        </w:tc>
        <w:tc>
          <w:tcPr>
            <w:tcW w:w="1566" w:type="dxa"/>
          </w:tcPr>
          <w:p w:rsidR="006C30D0" w:rsidRPr="00305137" w:rsidRDefault="00DD02D3" w:rsidP="009768B2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6C30D0" w:rsidRPr="00BD5672" w:rsidRDefault="00747E99" w:rsidP="009768B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47E99">
              <w:rPr>
                <w:rFonts w:ascii="細明體" w:eastAsia="細明體" w:hAnsi="細明體" w:cs="Courier New"/>
                <w:sz w:val="20"/>
                <w:szCs w:val="20"/>
              </w:rPr>
              <w:t>140704000192</w:t>
            </w:r>
          </w:p>
        </w:tc>
      </w:tr>
      <w:tr w:rsidR="009134A8" w:rsidRPr="00E8700A" w:rsidTr="006C30D0">
        <w:tc>
          <w:tcPr>
            <w:tcW w:w="1416" w:type="dxa"/>
          </w:tcPr>
          <w:p w:rsidR="009134A8" w:rsidRDefault="009134A8" w:rsidP="00DD02D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2015/04/08</w:t>
            </w:r>
          </w:p>
        </w:tc>
        <w:tc>
          <w:tcPr>
            <w:tcW w:w="1010" w:type="dxa"/>
          </w:tcPr>
          <w:p w:rsidR="009134A8" w:rsidRPr="00305137" w:rsidRDefault="009134A8" w:rsidP="009768B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3953" w:type="dxa"/>
          </w:tcPr>
          <w:p w:rsidR="009134A8" w:rsidRPr="003377FD" w:rsidRDefault="009134A8" w:rsidP="009768B2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3377FD">
              <w:rPr>
                <w:rFonts w:ascii="新細明體" w:hAnsi="新細明體" w:hint="eastAsia"/>
                <w:lang w:eastAsia="zh-TW"/>
              </w:rPr>
              <w:t>申請書</w:t>
            </w:r>
            <w:r w:rsidRPr="003377FD">
              <w:rPr>
                <w:rFonts w:ascii="新細明體" w:hAnsi="新細明體"/>
                <w:lang w:eastAsia="zh-TW"/>
              </w:rPr>
              <w:t>150121000553</w:t>
            </w:r>
            <w:r w:rsidRPr="003377FD">
              <w:rPr>
                <w:rFonts w:ascii="新細明體" w:hAnsi="新細明體" w:hint="eastAsia"/>
                <w:lang w:eastAsia="zh-TW"/>
              </w:rPr>
              <w:t>-通知項目由「理賠給付/不給付」優化為「理賠給付通知對象」、「理賠不給付通知對象」</w:t>
            </w:r>
          </w:p>
        </w:tc>
        <w:tc>
          <w:tcPr>
            <w:tcW w:w="1566" w:type="dxa"/>
          </w:tcPr>
          <w:p w:rsidR="009134A8" w:rsidRDefault="009134A8" w:rsidP="009768B2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9134A8" w:rsidRPr="00747E99" w:rsidRDefault="009134A8" w:rsidP="009768B2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134A8">
              <w:rPr>
                <w:rFonts w:ascii="細明體" w:eastAsia="細明體" w:hAnsi="細明體" w:cs="Courier New"/>
                <w:sz w:val="20"/>
                <w:szCs w:val="20"/>
              </w:rPr>
              <w:t>150408000033</w:t>
            </w:r>
          </w:p>
        </w:tc>
      </w:tr>
      <w:tr w:rsidR="000A447B" w:rsidRPr="00E8700A" w:rsidTr="006C30D0">
        <w:trPr>
          <w:ins w:id="2" w:author="伯珊" w:date="2017-03-15T11:05:00Z"/>
        </w:trPr>
        <w:tc>
          <w:tcPr>
            <w:tcW w:w="1416" w:type="dxa"/>
          </w:tcPr>
          <w:p w:rsidR="000A447B" w:rsidRDefault="000A447B" w:rsidP="00AC1D32">
            <w:pPr>
              <w:pStyle w:val="Tabletext"/>
              <w:rPr>
                <w:ins w:id="3" w:author="伯珊" w:date="2017-03-15T11:05:00Z"/>
                <w:rFonts w:eastAsia="標楷體" w:hint="eastAsia"/>
                <w:lang w:eastAsia="zh-TW"/>
              </w:rPr>
            </w:pPr>
            <w:ins w:id="4" w:author="伯珊" w:date="2017-03-15T11:05:00Z">
              <w:r>
                <w:rPr>
                  <w:rFonts w:eastAsia="標楷體" w:hint="eastAsia"/>
                  <w:lang w:eastAsia="zh-TW"/>
                </w:rPr>
                <w:t>2017/0</w:t>
              </w:r>
            </w:ins>
            <w:ins w:id="5" w:author="伯珊" w:date="2017-03-15T11:09:00Z">
              <w:del w:id="6" w:author="伯珊" w:date="2017-03-15T11:20:00Z">
                <w:r w:rsidDel="00AC1D32">
                  <w:rPr>
                    <w:rFonts w:eastAsia="標楷體" w:hint="eastAsia"/>
                    <w:lang w:eastAsia="zh-TW"/>
                  </w:rPr>
                  <w:delText>2</w:delText>
                </w:r>
              </w:del>
            </w:ins>
            <w:ins w:id="7" w:author="伯珊" w:date="2017-03-15T11:20:00Z">
              <w:r w:rsidR="00AC1D32">
                <w:rPr>
                  <w:rFonts w:eastAsia="標楷體"/>
                  <w:lang w:eastAsia="zh-TW"/>
                </w:rPr>
                <w:t>3</w:t>
              </w:r>
            </w:ins>
            <w:ins w:id="8" w:author="伯珊" w:date="2017-03-15T11:05:00Z">
              <w:r>
                <w:rPr>
                  <w:rFonts w:eastAsia="標楷體" w:hint="eastAsia"/>
                  <w:lang w:eastAsia="zh-TW"/>
                </w:rPr>
                <w:t>/</w:t>
              </w:r>
            </w:ins>
            <w:ins w:id="9" w:author="伯珊" w:date="2017-03-15T11:20:00Z">
              <w:r w:rsidR="00AC1D32">
                <w:rPr>
                  <w:rFonts w:eastAsia="標楷體"/>
                  <w:lang w:eastAsia="zh-TW"/>
                </w:rPr>
                <w:t>01</w:t>
              </w:r>
            </w:ins>
            <w:ins w:id="10" w:author="伯珊" w:date="2017-03-15T11:09:00Z">
              <w:del w:id="11" w:author="伯珊" w:date="2017-03-15T11:20:00Z">
                <w:r w:rsidDel="00AC1D32">
                  <w:rPr>
                    <w:rFonts w:eastAsia="標楷體" w:hint="eastAsia"/>
                    <w:lang w:eastAsia="zh-TW"/>
                  </w:rPr>
                  <w:delText>25</w:delText>
                </w:r>
              </w:del>
            </w:ins>
          </w:p>
        </w:tc>
        <w:tc>
          <w:tcPr>
            <w:tcW w:w="1010" w:type="dxa"/>
          </w:tcPr>
          <w:p w:rsidR="000A447B" w:rsidRDefault="000A447B" w:rsidP="009768B2">
            <w:pPr>
              <w:pStyle w:val="Tabletext"/>
              <w:rPr>
                <w:ins w:id="12" w:author="伯珊" w:date="2017-03-15T11:05:00Z"/>
                <w:rFonts w:eastAsia="標楷體" w:hint="eastAsia"/>
                <w:lang w:eastAsia="zh-TW"/>
              </w:rPr>
            </w:pPr>
            <w:ins w:id="13" w:author="伯珊" w:date="2017-03-15T11:05:00Z">
              <w:r>
                <w:rPr>
                  <w:rFonts w:eastAsia="標楷體" w:hint="eastAsia"/>
                  <w:lang w:eastAsia="zh-TW"/>
                </w:rPr>
                <w:t>3</w:t>
              </w:r>
            </w:ins>
          </w:p>
        </w:tc>
        <w:tc>
          <w:tcPr>
            <w:tcW w:w="3953" w:type="dxa"/>
          </w:tcPr>
          <w:p w:rsidR="000A447B" w:rsidRPr="003377FD" w:rsidRDefault="000A447B" w:rsidP="009768B2">
            <w:pPr>
              <w:pStyle w:val="Tabletext"/>
              <w:rPr>
                <w:ins w:id="14" w:author="伯珊" w:date="2017-03-15T11:05:00Z"/>
                <w:rFonts w:ascii="新細明體" w:hAnsi="新細明體" w:hint="eastAsia"/>
                <w:lang w:eastAsia="zh-TW"/>
              </w:rPr>
            </w:pPr>
            <w:ins w:id="15" w:author="伯珊" w:date="2017-03-15T11:05:00Z">
              <w:r>
                <w:rPr>
                  <w:rFonts w:ascii="新細明體" w:hAnsi="新細明體" w:hint="eastAsia"/>
                  <w:lang w:eastAsia="zh-TW"/>
                </w:rPr>
                <w:t>申請書</w:t>
              </w:r>
            </w:ins>
            <w:ins w:id="16" w:author="伯珊" w:date="2017-03-15T11:06:00Z">
              <w:r w:rsidRPr="000A447B">
                <w:rPr>
                  <w:rFonts w:ascii="新細明體" w:hAnsi="新細明體"/>
                  <w:lang w:eastAsia="zh-TW"/>
                </w:rPr>
                <w:t>160919000586</w:t>
              </w:r>
              <w:r w:rsidRPr="000A447B">
                <w:rPr>
                  <w:rFonts w:ascii="新細明體" w:hAnsi="新細明體" w:hint="eastAsia"/>
                  <w:lang w:eastAsia="zh-TW"/>
                </w:rPr>
                <w:t>銀保通路理賠作業Automail提醒通知修正</w:t>
              </w:r>
            </w:ins>
          </w:p>
        </w:tc>
        <w:tc>
          <w:tcPr>
            <w:tcW w:w="1566" w:type="dxa"/>
          </w:tcPr>
          <w:p w:rsidR="000A447B" w:rsidRDefault="000A447B" w:rsidP="009768B2">
            <w:pPr>
              <w:pStyle w:val="Tabletext"/>
              <w:rPr>
                <w:ins w:id="17" w:author="伯珊" w:date="2017-03-15T11:05:00Z"/>
                <w:rFonts w:hint="eastAsia"/>
                <w:lang w:eastAsia="zh-TW"/>
              </w:rPr>
            </w:pPr>
            <w:ins w:id="18" w:author="伯珊" w:date="2017-03-15T11:06:00Z">
              <w:r>
                <w:rPr>
                  <w:rFonts w:hint="eastAsia"/>
                  <w:lang w:eastAsia="zh-TW"/>
                </w:rPr>
                <w:t>龎伯珊</w:t>
              </w:r>
            </w:ins>
          </w:p>
        </w:tc>
        <w:tc>
          <w:tcPr>
            <w:tcW w:w="2071" w:type="dxa"/>
          </w:tcPr>
          <w:p w:rsidR="000A447B" w:rsidRPr="009134A8" w:rsidRDefault="000A447B" w:rsidP="009768B2">
            <w:pPr>
              <w:spacing w:line="240" w:lineRule="atLeast"/>
              <w:rPr>
                <w:ins w:id="19" w:author="伯珊" w:date="2017-03-15T11:05:00Z"/>
                <w:rFonts w:ascii="細明體" w:eastAsia="細明體" w:hAnsi="細明體" w:cs="Courier New"/>
                <w:sz w:val="20"/>
                <w:szCs w:val="20"/>
              </w:rPr>
            </w:pPr>
            <w:ins w:id="20" w:author="伯珊" w:date="2017-03-15T11:11:00Z">
              <w:r w:rsidRPr="000A447B">
                <w:rPr>
                  <w:rFonts w:ascii="細明體" w:eastAsia="細明體" w:hAnsi="細明體" w:cs="Courier New"/>
                  <w:sz w:val="20"/>
                  <w:szCs w:val="20"/>
                </w:rPr>
                <w:t>150408000033</w:t>
              </w:r>
            </w:ins>
          </w:p>
        </w:tc>
      </w:tr>
      <w:tr w:rsidR="00B12546" w:rsidRPr="00E8700A" w:rsidTr="006C30D0">
        <w:trPr>
          <w:ins w:id="21" w:author="伯珊" w:date="2019-09-27T09:46:00Z"/>
        </w:trPr>
        <w:tc>
          <w:tcPr>
            <w:tcW w:w="1416" w:type="dxa"/>
          </w:tcPr>
          <w:p w:rsidR="00B12546" w:rsidRDefault="00B12546" w:rsidP="00B12546">
            <w:pPr>
              <w:pStyle w:val="Tabletext"/>
              <w:rPr>
                <w:ins w:id="22" w:author="伯珊" w:date="2019-09-27T09:46:00Z"/>
                <w:rFonts w:eastAsia="標楷體" w:hint="eastAsia"/>
                <w:lang w:eastAsia="zh-TW"/>
              </w:rPr>
            </w:pPr>
            <w:ins w:id="23" w:author="伯珊" w:date="2019-09-27T09:47:00Z">
              <w:r>
                <w:rPr>
                  <w:rFonts w:eastAsia="標楷體"/>
                  <w:lang w:eastAsia="zh-TW"/>
                </w:rPr>
                <w:t>2019/9/27</w:t>
              </w:r>
            </w:ins>
          </w:p>
        </w:tc>
        <w:tc>
          <w:tcPr>
            <w:tcW w:w="1010" w:type="dxa"/>
          </w:tcPr>
          <w:p w:rsidR="00B12546" w:rsidRDefault="00B12546" w:rsidP="00B12546">
            <w:pPr>
              <w:pStyle w:val="Tabletext"/>
              <w:rPr>
                <w:ins w:id="24" w:author="伯珊" w:date="2019-09-27T09:46:00Z"/>
                <w:rFonts w:eastAsia="標楷體" w:hint="eastAsia"/>
                <w:lang w:eastAsia="zh-TW"/>
              </w:rPr>
            </w:pPr>
            <w:ins w:id="25" w:author="伯珊" w:date="2019-09-27T09:47:00Z">
              <w:r>
                <w:rPr>
                  <w:rFonts w:eastAsia="標楷體" w:hint="eastAsia"/>
                  <w:lang w:eastAsia="zh-TW"/>
                </w:rPr>
                <w:t>4</w:t>
              </w:r>
            </w:ins>
          </w:p>
        </w:tc>
        <w:tc>
          <w:tcPr>
            <w:tcW w:w="3953" w:type="dxa"/>
          </w:tcPr>
          <w:p w:rsidR="00B12546" w:rsidRPr="00B12546" w:rsidRDefault="00B12546" w:rsidP="00B12546">
            <w:pPr>
              <w:pStyle w:val="Tabletext"/>
              <w:rPr>
                <w:ins w:id="26" w:author="伯珊" w:date="2019-09-27T09:46:00Z"/>
                <w:rFonts w:ascii="新細明體" w:hAnsi="新細明體" w:hint="eastAsia"/>
                <w:lang w:eastAsia="zh-TW"/>
                <w:rPrChange w:id="27" w:author="伯珊" w:date="2019-09-27T09:49:00Z">
                  <w:rPr>
                    <w:ins w:id="28" w:author="伯珊" w:date="2019-09-27T09:46:00Z"/>
                    <w:rFonts w:ascii="新細明體" w:hAnsi="新細明體" w:hint="eastAsia"/>
                    <w:lang w:eastAsia="zh-TW"/>
                  </w:rPr>
                </w:rPrChange>
              </w:rPr>
            </w:pPr>
            <w:ins w:id="29" w:author="伯珊" w:date="2019-09-27T09:49:00Z">
              <w:r w:rsidRPr="00B12546">
                <w:rPr>
                  <w:rFonts w:ascii="Arial" w:hAnsi="Arial" w:cs="Arial"/>
                  <w:bCs/>
                  <w:color w:val="000000"/>
                  <w:lang w:eastAsia="zh-TW"/>
                  <w:rPrChange w:id="30" w:author="伯珊" w:date="2019-09-27T09:49:00Z">
                    <w:rPr>
                      <w:rFonts w:ascii="Arial" w:hAnsi="Arial" w:cs="Arial"/>
                      <w:b/>
                      <w:bCs/>
                      <w:color w:val="000000"/>
                      <w:lang w:eastAsia="zh-TW"/>
                    </w:rPr>
                  </w:rPrChange>
                </w:rPr>
                <w:t>內部改善</w:t>
              </w:r>
              <w:r w:rsidRPr="00B12546">
                <w:rPr>
                  <w:rFonts w:ascii="Arial" w:hAnsi="Arial" w:cs="Arial"/>
                  <w:bCs/>
                  <w:color w:val="000000"/>
                  <w:lang w:eastAsia="zh-TW"/>
                  <w:rPrChange w:id="31" w:author="伯珊" w:date="2019-09-27T09:49:00Z">
                    <w:rPr>
                      <w:rFonts w:ascii="Arial" w:hAnsi="Arial" w:cs="Arial"/>
                      <w:b/>
                      <w:bCs/>
                      <w:color w:val="000000"/>
                      <w:lang w:eastAsia="zh-TW"/>
                    </w:rPr>
                  </w:rPrChange>
                </w:rPr>
                <w:t>_</w:t>
              </w:r>
              <w:r w:rsidRPr="00B12546">
                <w:rPr>
                  <w:rFonts w:ascii="Arial" w:hAnsi="Arial" w:cs="Arial"/>
                  <w:bCs/>
                  <w:color w:val="000000"/>
                  <w:lang w:eastAsia="zh-TW"/>
                  <w:rPrChange w:id="32" w:author="伯珊" w:date="2019-09-27T09:49:00Z">
                    <w:rPr>
                      <w:rFonts w:ascii="Arial" w:hAnsi="Arial" w:cs="Arial"/>
                      <w:b/>
                      <w:bCs/>
                      <w:color w:val="000000"/>
                      <w:lang w:eastAsia="zh-TW"/>
                    </w:rPr>
                  </w:rPrChange>
                </w:rPr>
                <w:t>導入巡檢作業</w:t>
              </w:r>
            </w:ins>
          </w:p>
        </w:tc>
        <w:tc>
          <w:tcPr>
            <w:tcW w:w="1566" w:type="dxa"/>
          </w:tcPr>
          <w:p w:rsidR="00B12546" w:rsidRDefault="00B12546" w:rsidP="00B12546">
            <w:pPr>
              <w:pStyle w:val="Tabletext"/>
              <w:rPr>
                <w:ins w:id="33" w:author="伯珊" w:date="2019-09-27T09:46:00Z"/>
                <w:rFonts w:hint="eastAsia"/>
                <w:lang w:eastAsia="zh-TW"/>
              </w:rPr>
            </w:pPr>
            <w:ins w:id="34" w:author="伯珊" w:date="2019-09-27T09:47:00Z">
              <w:r>
                <w:rPr>
                  <w:rFonts w:hint="eastAsia"/>
                  <w:lang w:eastAsia="zh-TW"/>
                </w:rPr>
                <w:t>龎伯珊</w:t>
              </w:r>
            </w:ins>
          </w:p>
        </w:tc>
        <w:tc>
          <w:tcPr>
            <w:tcW w:w="2071" w:type="dxa"/>
          </w:tcPr>
          <w:p w:rsidR="00B12546" w:rsidRPr="000A447B" w:rsidRDefault="00B12546" w:rsidP="00B12546">
            <w:pPr>
              <w:spacing w:line="240" w:lineRule="atLeast"/>
              <w:rPr>
                <w:ins w:id="35" w:author="伯珊" w:date="2019-09-27T09:46:00Z"/>
                <w:rFonts w:ascii="細明體" w:eastAsia="細明體" w:hAnsi="細明體" w:cs="Courier New"/>
                <w:sz w:val="20"/>
                <w:szCs w:val="20"/>
              </w:rPr>
            </w:pPr>
            <w:ins w:id="36" w:author="伯珊" w:date="2019-09-27T09:49:00Z">
              <w:r w:rsidRPr="00B12546">
                <w:rPr>
                  <w:rFonts w:ascii="細明體" w:eastAsia="細明體" w:hAnsi="細明體" w:cs="Courier New"/>
                  <w:sz w:val="20"/>
                  <w:szCs w:val="20"/>
                </w:rPr>
                <w:t>190516001053</w:t>
              </w:r>
            </w:ins>
          </w:p>
        </w:tc>
      </w:tr>
    </w:tbl>
    <w:p w:rsidR="001029E3" w:rsidRDefault="001029E3">
      <w:pPr>
        <w:rPr>
          <w:rFonts w:hint="eastAsia"/>
        </w:rPr>
      </w:pPr>
    </w:p>
    <w:p w:rsidR="006C30D0" w:rsidRPr="00F10011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6C30D0" w:rsidTr="009768B2">
        <w:tc>
          <w:tcPr>
            <w:tcW w:w="1440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6C30D0" w:rsidRPr="00A1362F" w:rsidRDefault="00DD02D3" w:rsidP="009768B2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銀保通路理賠通知</w:t>
            </w:r>
          </w:p>
        </w:tc>
      </w:tr>
      <w:tr w:rsidR="006C30D0" w:rsidTr="009768B2">
        <w:tc>
          <w:tcPr>
            <w:tcW w:w="1440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6C30D0" w:rsidRPr="003D07FE" w:rsidRDefault="006C30D0" w:rsidP="00DD02D3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6C30D0">
              <w:rPr>
                <w:rFonts w:ascii="細明體" w:eastAsia="細明體" w:hAnsi="細明體"/>
                <w:sz w:val="20"/>
                <w:szCs w:val="20"/>
              </w:rPr>
              <w:t>AAZ7_B</w:t>
            </w:r>
            <w:r w:rsidR="00DD02D3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6C30D0">
              <w:rPr>
                <w:rFonts w:ascii="細明體" w:eastAsia="細明體" w:hAnsi="細明體"/>
                <w:sz w:val="20"/>
                <w:szCs w:val="20"/>
              </w:rPr>
              <w:t>00.java</w:t>
            </w:r>
          </w:p>
        </w:tc>
      </w:tr>
      <w:tr w:rsidR="006C30D0" w:rsidTr="009768B2">
        <w:tc>
          <w:tcPr>
            <w:tcW w:w="1440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6C30D0" w:rsidTr="009768B2">
        <w:tc>
          <w:tcPr>
            <w:tcW w:w="1440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6C30D0" w:rsidRDefault="00DD02D3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產生銀保通路相關的通知信</w:t>
            </w:r>
          </w:p>
        </w:tc>
      </w:tr>
      <w:tr w:rsidR="006C30D0" w:rsidTr="009768B2">
        <w:tc>
          <w:tcPr>
            <w:tcW w:w="1440" w:type="dxa"/>
          </w:tcPr>
          <w:p w:rsidR="006C30D0" w:rsidRPr="00E0149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6C30D0" w:rsidRPr="00E0149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6C30D0" w:rsidTr="009768B2">
        <w:tc>
          <w:tcPr>
            <w:tcW w:w="1440" w:type="dxa"/>
          </w:tcPr>
          <w:p w:rsidR="006C30D0" w:rsidRPr="00E0149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6C30D0" w:rsidRPr="00E01490" w:rsidRDefault="006C30D0" w:rsidP="006C30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6C30D0" w:rsidTr="009768B2">
        <w:tc>
          <w:tcPr>
            <w:tcW w:w="1440" w:type="dxa"/>
          </w:tcPr>
          <w:p w:rsidR="006C30D0" w:rsidRPr="00E0149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6C30D0" w:rsidRPr="00E0149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6C30D0" w:rsidTr="009768B2">
        <w:tc>
          <w:tcPr>
            <w:tcW w:w="1440" w:type="dxa"/>
          </w:tcPr>
          <w:p w:rsidR="006C30D0" w:rsidRPr="00266B0D" w:rsidRDefault="006C30D0" w:rsidP="009768B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6C30D0" w:rsidRPr="00E01490" w:rsidRDefault="00B53DE3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6C30D0">
              <w:rPr>
                <w:rFonts w:ascii="細明體" w:eastAsia="細明體" w:hAnsi="細明體" w:hint="eastAsia"/>
                <w:sz w:val="20"/>
                <w:szCs w:val="20"/>
              </w:rPr>
              <w:t>員工(UCBean)  ■客戶(CustomerBean)</w:t>
            </w:r>
          </w:p>
        </w:tc>
      </w:tr>
    </w:tbl>
    <w:p w:rsidR="006C30D0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6C30D0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6C30D0" w:rsidRPr="00F10011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Pr="00F10011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Pr="00F10011">
        <w:rPr>
          <w:rFonts w:ascii="細明體" w:eastAsia="細明體" w:hAnsi="細明體" w:hint="eastAsia"/>
          <w:b/>
          <w:kern w:val="2"/>
          <w:lang w:eastAsia="zh-TW"/>
        </w:rPr>
        <w:t>、相關檔案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6C30D0" w:rsidTr="009768B2">
        <w:tc>
          <w:tcPr>
            <w:tcW w:w="794" w:type="dxa"/>
          </w:tcPr>
          <w:p w:rsidR="006C30D0" w:rsidRPr="00226E08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6C30D0" w:rsidRPr="00662A71" w:rsidRDefault="006C30D0" w:rsidP="009768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6C30D0" w:rsidRPr="00226E08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6C30D0" w:rsidRPr="00E60524" w:rsidRDefault="006C30D0" w:rsidP="009768B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6C30D0" w:rsidRPr="00E60524" w:rsidRDefault="006C30D0" w:rsidP="009768B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6C30D0" w:rsidRPr="00E60524" w:rsidRDefault="006C30D0" w:rsidP="009768B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6C30D0" w:rsidRPr="00E60524" w:rsidRDefault="006C30D0" w:rsidP="009768B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6C30D0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C30D0" w:rsidRPr="00226E08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6C30D0" w:rsidRPr="00B41138" w:rsidRDefault="006C30D0" w:rsidP="009768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理賠受理進度檔</w:t>
            </w:r>
          </w:p>
        </w:tc>
        <w:tc>
          <w:tcPr>
            <w:tcW w:w="2835" w:type="dxa"/>
          </w:tcPr>
          <w:p w:rsidR="006C30D0" w:rsidRPr="002057B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6C30D0" w:rsidRDefault="006C30D0" w:rsidP="009768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C30D0" w:rsidRPr="00E60524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C30D0" w:rsidRPr="00E60524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C30D0" w:rsidRPr="00E60524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6C30D0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C30D0" w:rsidRPr="00226E08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6C30D0" w:rsidRPr="00B41138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理賠受理輸入申請書檔</w:t>
            </w:r>
          </w:p>
        </w:tc>
        <w:tc>
          <w:tcPr>
            <w:tcW w:w="2835" w:type="dxa"/>
          </w:tcPr>
          <w:p w:rsidR="006C30D0" w:rsidRDefault="006C30D0" w:rsidP="00F705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</w:t>
            </w:r>
            <w:r w:rsidR="00F70544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70544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799" w:type="dxa"/>
          </w:tcPr>
          <w:p w:rsidR="006C30D0" w:rsidRDefault="006C30D0" w:rsidP="009768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C30D0" w:rsidRPr="00E60524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C30D0" w:rsidRPr="00E60524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C30D0" w:rsidRPr="00E60524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6C30D0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C30D0" w:rsidRPr="00226E08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6C30D0" w:rsidRDefault="006C30D0" w:rsidP="009768B2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理賠明細檔</w:t>
            </w:r>
          </w:p>
        </w:tc>
        <w:tc>
          <w:tcPr>
            <w:tcW w:w="2835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6C30D0" w:rsidRDefault="006C30D0" w:rsidP="009768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C30D0" w:rsidRPr="00E60524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C30D0" w:rsidRPr="00E60524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C30D0" w:rsidRPr="00E60524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6C30D0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C30D0" w:rsidRPr="00226E08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6C30D0" w:rsidRPr="00B41138" w:rsidRDefault="006C30D0" w:rsidP="009768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理賠補全明細檔</w:t>
            </w:r>
          </w:p>
        </w:tc>
        <w:tc>
          <w:tcPr>
            <w:tcW w:w="2835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DTAAJ010</w:t>
            </w:r>
          </w:p>
        </w:tc>
        <w:tc>
          <w:tcPr>
            <w:tcW w:w="799" w:type="dxa"/>
          </w:tcPr>
          <w:p w:rsidR="006C30D0" w:rsidRDefault="006C30D0" w:rsidP="009768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C30D0" w:rsidRPr="00E60524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C30D0" w:rsidRPr="00E60524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C30D0" w:rsidRPr="00E60524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43E14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43E14" w:rsidRDefault="00B43E14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B43E14" w:rsidRDefault="00B43E14" w:rsidP="009768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交查受理檔</w:t>
            </w:r>
          </w:p>
        </w:tc>
        <w:tc>
          <w:tcPr>
            <w:tcW w:w="2835" w:type="dxa"/>
          </w:tcPr>
          <w:p w:rsidR="00B43E14" w:rsidRDefault="00B43E14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DTAHA010</w:t>
            </w:r>
          </w:p>
        </w:tc>
        <w:tc>
          <w:tcPr>
            <w:tcW w:w="799" w:type="dxa"/>
          </w:tcPr>
          <w:p w:rsidR="00B43E14" w:rsidRDefault="00B43E14" w:rsidP="009768B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43E14" w:rsidRPr="00E60524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43E14" w:rsidRPr="00E60524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43E14" w:rsidRPr="00E60524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43E14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43E14" w:rsidRDefault="00B43E14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3884" w:type="dxa"/>
          </w:tcPr>
          <w:p w:rsidR="00B43E14" w:rsidRDefault="00B43E14" w:rsidP="009768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交查明細檔</w:t>
            </w:r>
          </w:p>
        </w:tc>
        <w:tc>
          <w:tcPr>
            <w:tcW w:w="2835" w:type="dxa"/>
          </w:tcPr>
          <w:p w:rsidR="00B43E14" w:rsidRDefault="00B43E14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DTAHA020</w:t>
            </w:r>
          </w:p>
        </w:tc>
        <w:tc>
          <w:tcPr>
            <w:tcW w:w="799" w:type="dxa"/>
          </w:tcPr>
          <w:p w:rsidR="00B43E14" w:rsidRDefault="00B43E14" w:rsidP="009768B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43E14" w:rsidRPr="00E60524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43E14" w:rsidRPr="00E60524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43E14" w:rsidRPr="00E60524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43E14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43E14" w:rsidRDefault="00B43E14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3884" w:type="dxa"/>
          </w:tcPr>
          <w:p w:rsidR="00B43E14" w:rsidRDefault="00DA5265" w:rsidP="00DA52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解除契約受理</w:t>
            </w:r>
            <w:r w:rsidR="00B43E14">
              <w:rPr>
                <w:rFonts w:ascii="細明體" w:eastAsia="細明體" w:hAnsi="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B43E14" w:rsidRDefault="00B43E14" w:rsidP="00DA52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DA5265">
              <w:rPr>
                <w:rFonts w:ascii="細明體" w:eastAsia="細明體" w:hAnsi="細明體" w:hint="eastAsia"/>
                <w:sz w:val="20"/>
                <w:szCs w:val="20"/>
              </w:rPr>
              <w:t>K001</w:t>
            </w:r>
          </w:p>
        </w:tc>
        <w:tc>
          <w:tcPr>
            <w:tcW w:w="799" w:type="dxa"/>
          </w:tcPr>
          <w:p w:rsidR="00B43E14" w:rsidRDefault="00B43E14" w:rsidP="009768B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43E14" w:rsidRPr="00E60524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43E14" w:rsidRPr="00E60524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43E14" w:rsidRPr="00E60524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43E14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43E14" w:rsidRDefault="00B43E14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</w:p>
        </w:tc>
        <w:tc>
          <w:tcPr>
            <w:tcW w:w="3884" w:type="dxa"/>
          </w:tcPr>
          <w:p w:rsidR="00B43E14" w:rsidRDefault="00DA5265" w:rsidP="009768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A5265">
              <w:rPr>
                <w:rFonts w:ascii="細明體" w:eastAsia="細明體" w:hAnsi="細明體" w:cs="細明體" w:hint="eastAsia"/>
                <w:sz w:val="20"/>
                <w:szCs w:val="20"/>
              </w:rPr>
              <w:t>案件各受款人理賠金額分配檔</w:t>
            </w:r>
          </w:p>
        </w:tc>
        <w:tc>
          <w:tcPr>
            <w:tcW w:w="2835" w:type="dxa"/>
          </w:tcPr>
          <w:p w:rsidR="00B43E14" w:rsidRDefault="00B43E14" w:rsidP="00DA52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DA5265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010</w:t>
            </w:r>
          </w:p>
        </w:tc>
        <w:tc>
          <w:tcPr>
            <w:tcW w:w="799" w:type="dxa"/>
          </w:tcPr>
          <w:p w:rsidR="00B43E14" w:rsidRDefault="00B43E14" w:rsidP="009768B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43E14" w:rsidRPr="00E60524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43E14" w:rsidRPr="00E60524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43E14" w:rsidRPr="00E60524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A5265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A5265" w:rsidRDefault="00DA5265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</w:p>
        </w:tc>
        <w:tc>
          <w:tcPr>
            <w:tcW w:w="3884" w:type="dxa"/>
          </w:tcPr>
          <w:p w:rsidR="00DA5265" w:rsidRPr="00DA5265" w:rsidRDefault="00DA5265" w:rsidP="009768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不給付通知函記錄檔</w:t>
            </w:r>
          </w:p>
        </w:tc>
        <w:tc>
          <w:tcPr>
            <w:tcW w:w="2835" w:type="dxa"/>
          </w:tcPr>
          <w:p w:rsidR="00DA5265" w:rsidRDefault="00DA5265" w:rsidP="00DA52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DTAAB016</w:t>
            </w:r>
          </w:p>
        </w:tc>
        <w:tc>
          <w:tcPr>
            <w:tcW w:w="799" w:type="dxa"/>
          </w:tcPr>
          <w:p w:rsidR="00DA5265" w:rsidRDefault="00DA5265" w:rsidP="00AA391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A5265" w:rsidRPr="00E60524" w:rsidRDefault="00DA5265" w:rsidP="00AA391F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A5265" w:rsidRPr="00E60524" w:rsidRDefault="00DA5265" w:rsidP="00AA391F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A5265" w:rsidRPr="00E60524" w:rsidRDefault="00DA5265" w:rsidP="00AA391F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A5265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A5265" w:rsidRDefault="00DA5265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</w:p>
        </w:tc>
        <w:tc>
          <w:tcPr>
            <w:tcW w:w="3884" w:type="dxa"/>
          </w:tcPr>
          <w:p w:rsidR="00DA5265" w:rsidRDefault="00DA5265" w:rsidP="009768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不給付條款記錄檔</w:t>
            </w:r>
          </w:p>
        </w:tc>
        <w:tc>
          <w:tcPr>
            <w:tcW w:w="2835" w:type="dxa"/>
          </w:tcPr>
          <w:p w:rsidR="00DA5265" w:rsidRDefault="00DA5265" w:rsidP="00DA52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DTAAB017</w:t>
            </w:r>
          </w:p>
        </w:tc>
        <w:tc>
          <w:tcPr>
            <w:tcW w:w="799" w:type="dxa"/>
          </w:tcPr>
          <w:p w:rsidR="00DA5265" w:rsidRDefault="00DA5265" w:rsidP="00AA391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A5265" w:rsidRPr="00E60524" w:rsidRDefault="00DA5265" w:rsidP="00AA391F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A5265" w:rsidRPr="00E60524" w:rsidRDefault="00DA5265" w:rsidP="00AA391F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A5265" w:rsidRPr="00E60524" w:rsidRDefault="00DA5265" w:rsidP="00AA391F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30D0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Pr="005C6791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6C30D0" w:rsidTr="009768B2">
        <w:tc>
          <w:tcPr>
            <w:tcW w:w="720" w:type="dxa"/>
          </w:tcPr>
          <w:p w:rsidR="006C30D0" w:rsidRPr="0090048C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4590" w:type="dxa"/>
          </w:tcPr>
          <w:p w:rsidR="006C30D0" w:rsidRPr="0090048C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6C30D0" w:rsidRPr="0090048C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DD02D3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2D3" w:rsidRPr="0090048C" w:rsidRDefault="00DD02D3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DD02D3" w:rsidRPr="0090048C" w:rsidRDefault="00DD02D3" w:rsidP="006846F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DD02D3" w:rsidRPr="00FC345C" w:rsidRDefault="00DD02D3" w:rsidP="006846F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FC345C">
              <w:rPr>
                <w:kern w:val="2"/>
                <w:lang w:eastAsia="zh-TW"/>
              </w:rPr>
              <w:t>ErrorLog.java</w:t>
            </w:r>
          </w:p>
        </w:tc>
      </w:tr>
      <w:tr w:rsidR="00DD02D3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2D3" w:rsidRPr="0090048C" w:rsidRDefault="00DD02D3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DD02D3" w:rsidRPr="0090048C" w:rsidRDefault="00DD02D3" w:rsidP="006846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DD02D3" w:rsidRPr="00FC345C" w:rsidRDefault="00DD02D3" w:rsidP="006846F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C345C">
              <w:rPr>
                <w:sz w:val="20"/>
                <w:szCs w:val="20"/>
              </w:rPr>
              <w:t>CountManager.java</w:t>
            </w:r>
          </w:p>
        </w:tc>
      </w:tr>
      <w:tr w:rsidR="00DD02D3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2D3" w:rsidRPr="0090048C" w:rsidRDefault="00DD02D3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DD02D3" w:rsidRPr="0090048C" w:rsidRDefault="00600E1F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保經代通知對象及基本資料</w:t>
            </w:r>
            <w:r w:rsidR="007A42E3">
              <w:rPr>
                <w:rFonts w:ascii="細明體" w:eastAsia="細明體" w:hAnsi="細明體" w:hint="eastAsia"/>
                <w:sz w:val="20"/>
                <w:szCs w:val="20"/>
              </w:rPr>
              <w:t>模組</w:t>
            </w:r>
          </w:p>
        </w:tc>
        <w:tc>
          <w:tcPr>
            <w:tcW w:w="4770" w:type="dxa"/>
          </w:tcPr>
          <w:p w:rsidR="00DD02D3" w:rsidRPr="00FC345C" w:rsidRDefault="00600E1F" w:rsidP="009768B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00E1F">
              <w:rPr>
                <w:sz w:val="20"/>
                <w:szCs w:val="20"/>
              </w:rPr>
              <w:t>AP_E5Z040</w:t>
            </w:r>
            <w:r>
              <w:t xml:space="preserve"> </w:t>
            </w:r>
            <w:r w:rsidRPr="00600E1F">
              <w:rPr>
                <w:sz w:val="20"/>
                <w:szCs w:val="20"/>
              </w:rPr>
              <w:t>.getAffairForBANK</w:t>
            </w:r>
          </w:p>
        </w:tc>
      </w:tr>
      <w:tr w:rsidR="008B34A9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B34A9" w:rsidRPr="0090048C" w:rsidRDefault="008B34A9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8B34A9" w:rsidRDefault="008B34A9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B34A9">
              <w:rPr>
                <w:rFonts w:ascii="細明體" w:eastAsia="細明體" w:hAnsi="細明體" w:hint="eastAsia"/>
                <w:sz w:val="20"/>
                <w:szCs w:val="20"/>
              </w:rPr>
              <w:t>理賠簡訊檢核模組</w:t>
            </w:r>
          </w:p>
        </w:tc>
        <w:tc>
          <w:tcPr>
            <w:tcW w:w="4770" w:type="dxa"/>
          </w:tcPr>
          <w:p w:rsidR="008B34A9" w:rsidRPr="00600E1F" w:rsidRDefault="008B34A9" w:rsidP="009768B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AA_Z7Z001</w:t>
            </w:r>
          </w:p>
        </w:tc>
      </w:tr>
      <w:tr w:rsidR="00595725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95725" w:rsidRDefault="00595725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5.</w:t>
            </w:r>
          </w:p>
        </w:tc>
        <w:tc>
          <w:tcPr>
            <w:tcW w:w="4590" w:type="dxa"/>
          </w:tcPr>
          <w:p w:rsidR="00595725" w:rsidRPr="008B34A9" w:rsidRDefault="00595725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95725">
              <w:rPr>
                <w:rFonts w:ascii="細明體" w:eastAsia="細明體" w:hAnsi="細明體" w:hint="eastAsia"/>
                <w:sz w:val="20"/>
                <w:szCs w:val="20"/>
              </w:rPr>
              <w:t>銀保通路通知內容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模組</w:t>
            </w:r>
          </w:p>
        </w:tc>
        <w:tc>
          <w:tcPr>
            <w:tcW w:w="4770" w:type="dxa"/>
          </w:tcPr>
          <w:p w:rsidR="00595725" w:rsidRDefault="00595725" w:rsidP="009768B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AA_Z7Z002</w:t>
            </w:r>
          </w:p>
        </w:tc>
      </w:tr>
    </w:tbl>
    <w:p w:rsidR="006C30D0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Pr="002203D1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6C30D0" w:rsidTr="009768B2">
        <w:trPr>
          <w:trHeight w:val="120"/>
        </w:trPr>
        <w:tc>
          <w:tcPr>
            <w:tcW w:w="1672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C30D0">
              <w:rPr>
                <w:rFonts w:ascii="細明體" w:eastAsia="細明體" w:hAnsi="細明體"/>
                <w:sz w:val="20"/>
                <w:szCs w:val="20"/>
              </w:rPr>
              <w:t>JAAADZ001</w:t>
            </w:r>
          </w:p>
        </w:tc>
      </w:tr>
      <w:tr w:rsidR="006C30D0" w:rsidTr="009768B2">
        <w:trPr>
          <w:trHeight w:val="120"/>
        </w:trPr>
        <w:tc>
          <w:tcPr>
            <w:tcW w:w="1672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6C30D0" w:rsidTr="009768B2">
        <w:trPr>
          <w:trHeight w:val="120"/>
        </w:trPr>
        <w:tc>
          <w:tcPr>
            <w:tcW w:w="1672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Z0</w:t>
            </w:r>
          </w:p>
        </w:tc>
      </w:tr>
      <w:tr w:rsidR="006C30D0" w:rsidTr="009768B2">
        <w:trPr>
          <w:trHeight w:val="120"/>
        </w:trPr>
        <w:tc>
          <w:tcPr>
            <w:tcW w:w="1672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6C30D0" w:rsidTr="009768B2">
        <w:trPr>
          <w:trHeight w:val="120"/>
        </w:trPr>
        <w:tc>
          <w:tcPr>
            <w:tcW w:w="1672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6C30D0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Pr="00FF6176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6C30D0" w:rsidTr="009768B2">
        <w:tc>
          <w:tcPr>
            <w:tcW w:w="720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6C30D0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C30D0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  <w:vAlign w:val="center"/>
          </w:tcPr>
          <w:p w:rsidR="006C30D0" w:rsidRPr="000757E8" w:rsidRDefault="000C175F" w:rsidP="009768B2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處理</w:t>
            </w:r>
            <w:r w:rsidR="006C30D0">
              <w:rPr>
                <w:rFonts w:ascii="Arial" w:hAnsi="Arial" w:hint="eastAsia"/>
                <w:sz w:val="20"/>
                <w:szCs w:val="20"/>
              </w:rPr>
              <w:t>日期</w:t>
            </w:r>
          </w:p>
        </w:tc>
        <w:tc>
          <w:tcPr>
            <w:tcW w:w="3465" w:type="dxa"/>
            <w:vAlign w:val="bottom"/>
          </w:tcPr>
          <w:p w:rsidR="006C30D0" w:rsidRPr="000757E8" w:rsidRDefault="000C175F" w:rsidP="009768B2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6C30D0" w:rsidRDefault="000C175F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tr w:rsidR="000C175F" w:rsidTr="00F7054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C175F" w:rsidRDefault="000C175F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0C175F" w:rsidRDefault="000C175F" w:rsidP="00F70544">
            <w:pPr>
              <w:jc w:val="both"/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通知種類</w:t>
            </w:r>
          </w:p>
        </w:tc>
        <w:tc>
          <w:tcPr>
            <w:tcW w:w="3465" w:type="dxa"/>
          </w:tcPr>
          <w:p w:rsidR="000C175F" w:rsidRDefault="000C175F" w:rsidP="00F70544">
            <w:pPr>
              <w:jc w:val="both"/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C175F" w:rsidRDefault="000C175F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  <w:p w:rsidR="000C175F" w:rsidRDefault="000C175F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 :受理</w:t>
            </w:r>
          </w:p>
          <w:p w:rsidR="000C175F" w:rsidRDefault="000C175F" w:rsidP="009768B2">
            <w:pPr>
              <w:rPr>
                <w:ins w:id="37" w:author="伯珊" w:date="2017-03-15T11:13:00Z"/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ins w:id="38" w:author="伯珊" w:date="2017-03-15T11:12:00Z">
              <w:r w:rsidR="000A447B">
                <w:rPr>
                  <w:rFonts w:ascii="細明體" w:eastAsia="細明體" w:hAnsi="細明體" w:hint="eastAsia"/>
                  <w:sz w:val="20"/>
                  <w:szCs w:val="20"/>
                </w:rPr>
                <w:t>-</w:t>
              </w:r>
            </w:ins>
            <w:ins w:id="39" w:author="伯珊" w:date="2017-03-15T11:13:00Z">
              <w:r w:rsidR="000A447B">
                <w:rPr>
                  <w:rFonts w:ascii="細明體" w:eastAsia="細明體" w:hAnsi="細明體" w:hint="eastAsia"/>
                  <w:sz w:val="20"/>
                  <w:szCs w:val="20"/>
                </w:rPr>
                <w:t>0</w:t>
              </w:r>
            </w:ins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:補全</w:t>
            </w:r>
            <w:ins w:id="40" w:author="伯珊" w:date="2017-03-15T11:13:00Z">
              <w:r w:rsidR="000A447B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 (上午)</w:t>
              </w:r>
            </w:ins>
          </w:p>
          <w:p w:rsidR="000A447B" w:rsidRDefault="000A447B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41" w:author="伯珊" w:date="2017-03-15T11:13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2-1 :補全 (下午)</w:t>
              </w:r>
            </w:ins>
          </w:p>
          <w:p w:rsidR="000C175F" w:rsidRDefault="000C175F" w:rsidP="009768B2">
            <w:pPr>
              <w:rPr>
                <w:ins w:id="42" w:author="伯珊" w:date="2017-03-15T11:13:00Z"/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ins w:id="43" w:author="伯珊" w:date="2017-03-15T11:13:00Z">
              <w:r w:rsidR="000A447B">
                <w:rPr>
                  <w:rFonts w:ascii="細明體" w:eastAsia="細明體" w:hAnsi="細明體" w:hint="eastAsia"/>
                  <w:sz w:val="20"/>
                  <w:szCs w:val="20"/>
                </w:rPr>
                <w:t>-0</w:t>
              </w:r>
            </w:ins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:補全銷件</w:t>
            </w:r>
            <w:ins w:id="44" w:author="伯珊" w:date="2017-03-15T11:13:00Z">
              <w:r w:rsidR="000A447B">
                <w:rPr>
                  <w:rFonts w:ascii="細明體" w:eastAsia="細明體" w:hAnsi="細明體" w:hint="eastAsia"/>
                  <w:sz w:val="20"/>
                  <w:szCs w:val="20"/>
                </w:rPr>
                <w:t>(上午)</w:t>
              </w:r>
            </w:ins>
          </w:p>
          <w:p w:rsidR="000A447B" w:rsidRDefault="000A447B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45" w:author="伯珊" w:date="2017-03-15T11:13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3-1 :補全銷件(下午)</w:t>
              </w:r>
            </w:ins>
          </w:p>
          <w:p w:rsidR="000C175F" w:rsidRDefault="000C175F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 :交查</w:t>
            </w:r>
          </w:p>
          <w:p w:rsidR="000C175F" w:rsidRDefault="000C175F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 :結案給付</w:t>
            </w:r>
          </w:p>
          <w:p w:rsidR="000C175F" w:rsidRDefault="000C175F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 :不給付</w:t>
            </w:r>
          </w:p>
          <w:p w:rsidR="000C175F" w:rsidRDefault="000C175F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7 :解除契約</w:t>
            </w:r>
          </w:p>
        </w:tc>
      </w:tr>
      <w:tr w:rsidR="00CC5019" w:rsidTr="0029741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C5019" w:rsidRDefault="00CC5019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:rsidR="00CC5019" w:rsidRDefault="00CC5019" w:rsidP="00F70544">
            <w:pPr>
              <w:jc w:val="both"/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受理編號</w:t>
            </w:r>
          </w:p>
        </w:tc>
        <w:tc>
          <w:tcPr>
            <w:tcW w:w="3465" w:type="dxa"/>
            <w:vAlign w:val="bottom"/>
          </w:tcPr>
          <w:p w:rsidR="00CC5019" w:rsidRPr="000757E8" w:rsidRDefault="00CC5019" w:rsidP="0029741C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CC5019" w:rsidRDefault="00CC5019" w:rsidP="002974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</w:tbl>
    <w:p w:rsidR="006C30D0" w:rsidRPr="00FF6176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Pr="009B385F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Pr="009B385F">
        <w:rPr>
          <w:rFonts w:ascii="細明體" w:eastAsia="細明體" w:hAnsi="細明體" w:hint="eastAsia"/>
          <w:b/>
          <w:kern w:val="2"/>
          <w:lang w:eastAsia="zh-TW"/>
        </w:rPr>
        <w:t>、程式內容</w:t>
      </w:r>
    </w:p>
    <w:p w:rsidR="00DD02D3" w:rsidRDefault="00463E68" w:rsidP="007F281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DD02D3" w:rsidRDefault="00DD02D3" w:rsidP="00DD02D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件數歸零：</w:t>
      </w:r>
    </w:p>
    <w:p w:rsidR="00B22279" w:rsidRDefault="00B22279" w:rsidP="00DD02D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</w:t>
      </w:r>
      <w:r>
        <w:rPr>
          <w:rFonts w:hint="eastAsia"/>
          <w:kern w:val="2"/>
          <w:szCs w:val="24"/>
          <w:lang w:eastAsia="zh-TW"/>
        </w:rPr>
        <w:t>:</w:t>
      </w:r>
    </w:p>
    <w:p w:rsidR="00463E68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DD02D3">
        <w:rPr>
          <w:rFonts w:hint="eastAsia"/>
          <w:kern w:val="2"/>
          <w:szCs w:val="24"/>
          <w:lang w:eastAsia="zh-TW"/>
        </w:rPr>
        <w:t>受理件輸入件數</w:t>
      </w:r>
    </w:p>
    <w:p w:rsidR="008B34A9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受理件略過件數</w:t>
      </w:r>
    </w:p>
    <w:p w:rsidR="00131E58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131E58">
        <w:rPr>
          <w:rFonts w:hint="eastAsia"/>
          <w:kern w:val="2"/>
          <w:szCs w:val="24"/>
          <w:lang w:eastAsia="zh-TW"/>
        </w:rPr>
        <w:t>受理件異常件數</w:t>
      </w:r>
    </w:p>
    <w:p w:rsidR="00131E58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131E58">
        <w:rPr>
          <w:rFonts w:hint="eastAsia"/>
          <w:kern w:val="2"/>
          <w:szCs w:val="24"/>
          <w:lang w:eastAsia="zh-TW"/>
        </w:rPr>
        <w:t>受理件寄送件數</w:t>
      </w:r>
    </w:p>
    <w:p w:rsidR="00B22279" w:rsidRDefault="00B22279" w:rsidP="00DD02D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補全</w:t>
      </w:r>
      <w:r>
        <w:rPr>
          <w:rFonts w:hint="eastAsia"/>
          <w:kern w:val="2"/>
          <w:szCs w:val="24"/>
          <w:lang w:eastAsia="zh-TW"/>
        </w:rPr>
        <w:t>:</w:t>
      </w:r>
    </w:p>
    <w:p w:rsidR="00DD02D3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$</w:t>
      </w:r>
      <w:r w:rsidR="00DD02D3">
        <w:rPr>
          <w:rFonts w:hint="eastAsia"/>
          <w:kern w:val="2"/>
          <w:szCs w:val="24"/>
          <w:lang w:eastAsia="zh-TW"/>
        </w:rPr>
        <w:t>補全件輸入件數</w:t>
      </w:r>
    </w:p>
    <w:p w:rsidR="00B22279" w:rsidRDefault="00B2227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補全件略過件數</w:t>
      </w:r>
    </w:p>
    <w:p w:rsidR="00131E58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131E58">
        <w:rPr>
          <w:rFonts w:hint="eastAsia"/>
          <w:kern w:val="2"/>
          <w:szCs w:val="24"/>
          <w:lang w:eastAsia="zh-TW"/>
        </w:rPr>
        <w:t>補全件異常件數</w:t>
      </w:r>
    </w:p>
    <w:p w:rsidR="00131E58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131E58">
        <w:rPr>
          <w:rFonts w:hint="eastAsia"/>
          <w:kern w:val="2"/>
          <w:szCs w:val="24"/>
          <w:lang w:eastAsia="zh-TW"/>
        </w:rPr>
        <w:t>補全件寄送件數</w:t>
      </w:r>
    </w:p>
    <w:p w:rsidR="00B22279" w:rsidRDefault="00B22279" w:rsidP="00DD02D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補全銷件</w:t>
      </w:r>
      <w:r>
        <w:rPr>
          <w:rFonts w:hint="eastAsia"/>
          <w:kern w:val="2"/>
          <w:szCs w:val="24"/>
          <w:lang w:eastAsia="zh-TW"/>
        </w:rPr>
        <w:t>:</w:t>
      </w:r>
    </w:p>
    <w:p w:rsidR="00DD02D3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DD02D3">
        <w:rPr>
          <w:rFonts w:hint="eastAsia"/>
          <w:kern w:val="2"/>
          <w:szCs w:val="24"/>
          <w:lang w:eastAsia="zh-TW"/>
        </w:rPr>
        <w:t>補全銷件輸入件數</w:t>
      </w:r>
    </w:p>
    <w:p w:rsidR="00B22279" w:rsidRDefault="00B2227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補全銷件略過件數</w:t>
      </w:r>
    </w:p>
    <w:p w:rsidR="00131E58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131E58">
        <w:rPr>
          <w:rFonts w:hint="eastAsia"/>
          <w:kern w:val="2"/>
          <w:szCs w:val="24"/>
          <w:lang w:eastAsia="zh-TW"/>
        </w:rPr>
        <w:t>補全銷件異常件數</w:t>
      </w:r>
    </w:p>
    <w:p w:rsidR="00131E58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131E58">
        <w:rPr>
          <w:rFonts w:hint="eastAsia"/>
          <w:kern w:val="2"/>
          <w:szCs w:val="24"/>
          <w:lang w:eastAsia="zh-TW"/>
        </w:rPr>
        <w:t>補全銷件寄送件數</w:t>
      </w:r>
    </w:p>
    <w:p w:rsidR="00B22279" w:rsidRDefault="00B22279" w:rsidP="00DD02D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交查</w:t>
      </w:r>
      <w:r>
        <w:rPr>
          <w:rFonts w:hint="eastAsia"/>
          <w:kern w:val="2"/>
          <w:szCs w:val="24"/>
          <w:lang w:eastAsia="zh-TW"/>
        </w:rPr>
        <w:t>:</w:t>
      </w:r>
    </w:p>
    <w:p w:rsidR="00DD02D3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DD02D3">
        <w:rPr>
          <w:rFonts w:hint="eastAsia"/>
          <w:kern w:val="2"/>
          <w:szCs w:val="24"/>
          <w:lang w:eastAsia="zh-TW"/>
        </w:rPr>
        <w:t>交查件輸入件數</w:t>
      </w:r>
    </w:p>
    <w:p w:rsidR="00B22279" w:rsidRDefault="00B2227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交查件略過件數</w:t>
      </w:r>
    </w:p>
    <w:p w:rsidR="00131E58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131E58">
        <w:rPr>
          <w:rFonts w:hint="eastAsia"/>
          <w:kern w:val="2"/>
          <w:szCs w:val="24"/>
          <w:lang w:eastAsia="zh-TW"/>
        </w:rPr>
        <w:t>交查件異常件數</w:t>
      </w:r>
    </w:p>
    <w:p w:rsidR="00131E58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131E58">
        <w:rPr>
          <w:rFonts w:hint="eastAsia"/>
          <w:kern w:val="2"/>
          <w:szCs w:val="24"/>
          <w:lang w:eastAsia="zh-TW"/>
        </w:rPr>
        <w:t>交查件寄送件數</w:t>
      </w:r>
    </w:p>
    <w:p w:rsidR="00B22279" w:rsidRDefault="00B22279" w:rsidP="00DD02D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結案給付</w:t>
      </w:r>
    </w:p>
    <w:p w:rsidR="00DD02D3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131E58">
        <w:rPr>
          <w:rFonts w:hint="eastAsia"/>
          <w:kern w:val="2"/>
          <w:szCs w:val="24"/>
          <w:lang w:eastAsia="zh-TW"/>
        </w:rPr>
        <w:t>結案給付件輸入件數</w:t>
      </w:r>
    </w:p>
    <w:p w:rsidR="00B22279" w:rsidRDefault="00B2227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結案給付件略過件數</w:t>
      </w:r>
    </w:p>
    <w:p w:rsidR="00131E58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131E58">
        <w:rPr>
          <w:rFonts w:hint="eastAsia"/>
          <w:kern w:val="2"/>
          <w:szCs w:val="24"/>
          <w:lang w:eastAsia="zh-TW"/>
        </w:rPr>
        <w:t>結案給付件異常件數</w:t>
      </w:r>
    </w:p>
    <w:p w:rsidR="00131E58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131E58">
        <w:rPr>
          <w:rFonts w:hint="eastAsia"/>
          <w:kern w:val="2"/>
          <w:szCs w:val="24"/>
          <w:lang w:eastAsia="zh-TW"/>
        </w:rPr>
        <w:t>結案給付件寄送件數</w:t>
      </w:r>
    </w:p>
    <w:p w:rsidR="00B22279" w:rsidRDefault="00B22279" w:rsidP="00DD02D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不給付</w:t>
      </w:r>
      <w:r>
        <w:rPr>
          <w:rFonts w:hint="eastAsia"/>
          <w:kern w:val="2"/>
          <w:szCs w:val="24"/>
          <w:lang w:eastAsia="zh-TW"/>
        </w:rPr>
        <w:t>:</w:t>
      </w:r>
    </w:p>
    <w:p w:rsidR="00131E58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131E58">
        <w:rPr>
          <w:rFonts w:hint="eastAsia"/>
          <w:kern w:val="2"/>
          <w:szCs w:val="24"/>
          <w:lang w:eastAsia="zh-TW"/>
        </w:rPr>
        <w:t>不給付件輸入件數</w:t>
      </w:r>
    </w:p>
    <w:p w:rsidR="00B22279" w:rsidRDefault="00B2227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不給付件略過件數</w:t>
      </w:r>
    </w:p>
    <w:p w:rsidR="00131E58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131E58">
        <w:rPr>
          <w:rFonts w:hint="eastAsia"/>
          <w:kern w:val="2"/>
          <w:szCs w:val="24"/>
          <w:lang w:eastAsia="zh-TW"/>
        </w:rPr>
        <w:t>不給付件異常件數</w:t>
      </w:r>
    </w:p>
    <w:p w:rsidR="00131E58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131E58">
        <w:rPr>
          <w:rFonts w:hint="eastAsia"/>
          <w:kern w:val="2"/>
          <w:szCs w:val="24"/>
          <w:lang w:eastAsia="zh-TW"/>
        </w:rPr>
        <w:t>不給付件寄送件數</w:t>
      </w:r>
    </w:p>
    <w:p w:rsidR="00B22279" w:rsidRPr="00B22279" w:rsidRDefault="00B22279" w:rsidP="00DD02D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22279">
        <w:rPr>
          <w:rFonts w:hint="eastAsia"/>
          <w:kern w:val="2"/>
          <w:szCs w:val="24"/>
          <w:lang w:eastAsia="zh-TW"/>
        </w:rPr>
        <w:t>解除契約</w:t>
      </w:r>
      <w:r w:rsidRPr="00B22279">
        <w:rPr>
          <w:rFonts w:hint="eastAsia"/>
          <w:kern w:val="2"/>
          <w:szCs w:val="24"/>
          <w:lang w:eastAsia="zh-TW"/>
        </w:rPr>
        <w:t>:</w:t>
      </w:r>
    </w:p>
    <w:p w:rsidR="00131E58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131E58">
        <w:rPr>
          <w:rFonts w:hint="eastAsia"/>
          <w:kern w:val="2"/>
          <w:szCs w:val="24"/>
          <w:lang w:eastAsia="zh-TW"/>
        </w:rPr>
        <w:t>解除契約件輸入件數</w:t>
      </w:r>
    </w:p>
    <w:p w:rsidR="00B22279" w:rsidRDefault="00B2227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解除契約件略過件數</w:t>
      </w:r>
    </w:p>
    <w:p w:rsidR="00131E58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131E58">
        <w:rPr>
          <w:rFonts w:hint="eastAsia"/>
          <w:kern w:val="2"/>
          <w:szCs w:val="24"/>
          <w:lang w:eastAsia="zh-TW"/>
        </w:rPr>
        <w:t>解除契約件異常件數</w:t>
      </w:r>
    </w:p>
    <w:p w:rsidR="00131E58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131E58">
        <w:rPr>
          <w:rFonts w:hint="eastAsia"/>
          <w:kern w:val="2"/>
          <w:szCs w:val="24"/>
          <w:lang w:eastAsia="zh-TW"/>
        </w:rPr>
        <w:t>解除契約件寄送件數</w:t>
      </w:r>
    </w:p>
    <w:p w:rsidR="000C175F" w:rsidRDefault="000C175F" w:rsidP="007F281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傳入參數判斷：</w:t>
      </w:r>
    </w:p>
    <w:p w:rsidR="000C175F" w:rsidRDefault="000C175F" w:rsidP="000C175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預設：</w:t>
      </w:r>
    </w:p>
    <w:p w:rsidR="000C175F" w:rsidRDefault="000C175F" w:rsidP="000C175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shutdown day</w:t>
      </w:r>
    </w:p>
    <w:p w:rsidR="000D3952" w:rsidRPr="00A420D8" w:rsidRDefault="000D3952" w:rsidP="000C175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</w:rPr>
        <w:t>通知種類</w:t>
      </w:r>
      <w:r>
        <w:rPr>
          <w:rFonts w:ascii="Arial" w:hAnsi="Arial" w:hint="eastAsia"/>
          <w:lang w:eastAsia="zh-TW"/>
        </w:rPr>
        <w:t xml:space="preserve"> = </w:t>
      </w:r>
      <w:r>
        <w:rPr>
          <w:rFonts w:ascii="Arial" w:hAnsi="Arial"/>
          <w:lang w:eastAsia="zh-TW"/>
        </w:rPr>
        <w:t>“”</w:t>
      </w:r>
    </w:p>
    <w:p w:rsidR="00A420D8" w:rsidRDefault="00A420D8" w:rsidP="000C175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5019"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傳入受理編號</w:t>
      </w:r>
      <w:r>
        <w:rPr>
          <w:rFonts w:ascii="Arial" w:hAnsi="Arial" w:hint="eastAsia"/>
          <w:lang w:eastAsia="zh-TW"/>
        </w:rPr>
        <w:t xml:space="preserve"> </w:t>
      </w:r>
      <w:r w:rsidRPr="00CC5019">
        <w:rPr>
          <w:rFonts w:hint="eastAsia"/>
          <w:kern w:val="2"/>
          <w:szCs w:val="24"/>
          <w:lang w:eastAsia="zh-TW"/>
        </w:rPr>
        <w:t>=</w:t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/>
          <w:lang w:eastAsia="zh-TW"/>
        </w:rPr>
        <w:t>“”</w:t>
      </w:r>
    </w:p>
    <w:p w:rsidR="000C175F" w:rsidRDefault="000C175F" w:rsidP="000C175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若傳入參數</w:t>
      </w:r>
      <w:r w:rsidR="000D3952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有值：</w:t>
      </w:r>
    </w:p>
    <w:p w:rsidR="000D3952" w:rsidRDefault="000D3952" w:rsidP="000C175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檢核傳入參數</w:t>
      </w:r>
      <w:r>
        <w:rPr>
          <w:rFonts w:hint="eastAsia"/>
          <w:kern w:val="2"/>
          <w:szCs w:val="24"/>
          <w:lang w:eastAsia="zh-TW"/>
        </w:rPr>
        <w:t>1(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是否符合</w:t>
      </w:r>
      <w:r w:rsidR="00F70544">
        <w:rPr>
          <w:rFonts w:hint="eastAsia"/>
          <w:kern w:val="2"/>
          <w:szCs w:val="24"/>
          <w:lang w:eastAsia="zh-TW"/>
        </w:rPr>
        <w:t>西元</w:t>
      </w:r>
      <w:r>
        <w:rPr>
          <w:rFonts w:hint="eastAsia"/>
          <w:kern w:val="2"/>
          <w:szCs w:val="24"/>
          <w:lang w:eastAsia="zh-TW"/>
        </w:rPr>
        <w:t>日期格式，若不合</w:t>
      </w:r>
      <w:r w:rsidRPr="000D3952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C175F" w:rsidRDefault="004F25DC" w:rsidP="000D395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記錄</w:t>
      </w:r>
      <w:r w:rsidR="000D3952">
        <w:rPr>
          <w:rFonts w:hint="eastAsia"/>
          <w:kern w:val="2"/>
          <w:szCs w:val="24"/>
          <w:lang w:eastAsia="zh-TW"/>
        </w:rPr>
        <w:t>批次異常訊息</w:t>
      </w:r>
      <w:r w:rsidR="000D3952">
        <w:rPr>
          <w:rFonts w:hint="eastAsia"/>
          <w:kern w:val="2"/>
          <w:szCs w:val="24"/>
          <w:lang w:eastAsia="zh-TW"/>
        </w:rPr>
        <w:t>=</w:t>
      </w:r>
      <w:r w:rsidR="000D3952">
        <w:rPr>
          <w:rFonts w:hint="eastAsia"/>
          <w:kern w:val="2"/>
          <w:szCs w:val="24"/>
          <w:lang w:eastAsia="zh-TW"/>
        </w:rPr>
        <w:t>「傳入參數</w:t>
      </w:r>
      <w:r w:rsidR="000D3952">
        <w:rPr>
          <w:rFonts w:hint="eastAsia"/>
          <w:kern w:val="2"/>
          <w:szCs w:val="24"/>
          <w:lang w:eastAsia="zh-TW"/>
        </w:rPr>
        <w:t>1(</w:t>
      </w:r>
      <w:r w:rsidR="000D3952">
        <w:rPr>
          <w:rFonts w:hint="eastAsia"/>
          <w:kern w:val="2"/>
          <w:szCs w:val="24"/>
          <w:lang w:eastAsia="zh-TW"/>
        </w:rPr>
        <w:t>處理日期</w:t>
      </w:r>
      <w:r w:rsidR="000D3952">
        <w:rPr>
          <w:rFonts w:hint="eastAsia"/>
          <w:kern w:val="2"/>
          <w:szCs w:val="24"/>
          <w:lang w:eastAsia="zh-TW"/>
        </w:rPr>
        <w:t>)</w:t>
      </w:r>
      <w:r w:rsidR="000D3952">
        <w:rPr>
          <w:rFonts w:hint="eastAsia"/>
          <w:kern w:val="2"/>
          <w:szCs w:val="24"/>
          <w:lang w:eastAsia="zh-TW"/>
        </w:rPr>
        <w:t>異常」</w:t>
      </w:r>
      <w:r w:rsidR="000D3952">
        <w:rPr>
          <w:rFonts w:hint="eastAsia"/>
          <w:kern w:val="2"/>
          <w:szCs w:val="24"/>
          <w:lang w:eastAsia="zh-TW"/>
        </w:rPr>
        <w:t>+</w:t>
      </w:r>
      <w:r w:rsidR="000D3952">
        <w:rPr>
          <w:rFonts w:hint="eastAsia"/>
          <w:kern w:val="2"/>
          <w:szCs w:val="24"/>
          <w:lang w:eastAsia="zh-TW"/>
        </w:rPr>
        <w:t>傳入參數</w:t>
      </w:r>
      <w:r w:rsidR="000D3952">
        <w:rPr>
          <w:rFonts w:hint="eastAsia"/>
          <w:kern w:val="2"/>
          <w:szCs w:val="24"/>
          <w:lang w:eastAsia="zh-TW"/>
        </w:rPr>
        <w:t>1</w:t>
      </w:r>
    </w:p>
    <w:p w:rsidR="000D3952" w:rsidRDefault="000D3952" w:rsidP="000D395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E</w:t>
      </w:r>
      <w:r>
        <w:rPr>
          <w:rFonts w:hint="eastAsia"/>
          <w:kern w:val="2"/>
          <w:szCs w:val="24"/>
          <w:lang w:eastAsia="zh-TW"/>
        </w:rPr>
        <w:t xml:space="preserve">xitcode = -1 </w:t>
      </w:r>
      <w:r>
        <w:rPr>
          <w:rFonts w:hint="eastAsia"/>
          <w:kern w:val="2"/>
          <w:szCs w:val="24"/>
          <w:lang w:eastAsia="zh-TW"/>
        </w:rPr>
        <w:t>。批次結束。</w:t>
      </w:r>
    </w:p>
    <w:p w:rsidR="000D3952" w:rsidRDefault="000D3952" w:rsidP="000C175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1(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>)</w:t>
      </w:r>
    </w:p>
    <w:p w:rsidR="000D3952" w:rsidRDefault="000D3952" w:rsidP="000D395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若傳入參數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有值：</w:t>
      </w:r>
    </w:p>
    <w:p w:rsidR="00CC5019" w:rsidRDefault="00CC5019" w:rsidP="000D39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需有值。</w:t>
      </w:r>
    </w:p>
    <w:p w:rsidR="000D3952" w:rsidRDefault="000D3952" w:rsidP="000D39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檢核傳入參數</w:t>
      </w:r>
      <w:r>
        <w:rPr>
          <w:rFonts w:hint="eastAsia"/>
          <w:kern w:val="2"/>
          <w:szCs w:val="24"/>
          <w:lang w:eastAsia="zh-TW"/>
        </w:rPr>
        <w:t>2(</w:t>
      </w:r>
      <w:r>
        <w:rPr>
          <w:rFonts w:ascii="Arial" w:hAnsi="Arial" w:hint="eastAsia"/>
          <w:lang w:eastAsia="zh-TW"/>
        </w:rPr>
        <w:t>通知種類</w:t>
      </w:r>
      <w:r>
        <w:rPr>
          <w:rFonts w:hint="eastAsia"/>
          <w:kern w:val="2"/>
          <w:szCs w:val="24"/>
          <w:lang w:eastAsia="zh-TW"/>
        </w:rPr>
        <w:t>)</w:t>
      </w:r>
      <w:ins w:id="46" w:author="伯珊" w:date="2017-03-15T11:14:00Z">
        <w:r w:rsidR="000A447B">
          <w:rPr>
            <w:rFonts w:hint="eastAsia"/>
            <w:kern w:val="2"/>
            <w:szCs w:val="24"/>
            <w:lang w:eastAsia="zh-TW"/>
          </w:rPr>
          <w:t>取第一碼</w:t>
        </w:r>
      </w:ins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需為</w:t>
      </w:r>
      <w:r>
        <w:rPr>
          <w:rFonts w:hint="eastAsia"/>
          <w:kern w:val="2"/>
          <w:szCs w:val="24"/>
          <w:lang w:eastAsia="zh-TW"/>
        </w:rPr>
        <w:t>1~7</w:t>
      </w:r>
      <w:r>
        <w:rPr>
          <w:rFonts w:hint="eastAsia"/>
          <w:kern w:val="2"/>
          <w:szCs w:val="24"/>
          <w:lang w:eastAsia="zh-TW"/>
        </w:rPr>
        <w:t>之間，若不合</w:t>
      </w:r>
      <w:r w:rsidRPr="000D3952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D3952" w:rsidRDefault="004F25DC" w:rsidP="000D395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記錄</w:t>
      </w:r>
      <w:r w:rsidR="000D3952">
        <w:rPr>
          <w:rFonts w:hint="eastAsia"/>
          <w:kern w:val="2"/>
          <w:szCs w:val="24"/>
          <w:lang w:eastAsia="zh-TW"/>
        </w:rPr>
        <w:t>批次異常訊息</w:t>
      </w:r>
      <w:r w:rsidR="000D3952">
        <w:rPr>
          <w:rFonts w:hint="eastAsia"/>
          <w:kern w:val="2"/>
          <w:szCs w:val="24"/>
          <w:lang w:eastAsia="zh-TW"/>
        </w:rPr>
        <w:t>=</w:t>
      </w:r>
      <w:r w:rsidR="000D3952">
        <w:rPr>
          <w:rFonts w:hint="eastAsia"/>
          <w:kern w:val="2"/>
          <w:szCs w:val="24"/>
          <w:lang w:eastAsia="zh-TW"/>
        </w:rPr>
        <w:t>「傳入參數</w:t>
      </w:r>
      <w:r w:rsidR="000D3952">
        <w:rPr>
          <w:rFonts w:hint="eastAsia"/>
          <w:kern w:val="2"/>
          <w:szCs w:val="24"/>
          <w:lang w:eastAsia="zh-TW"/>
        </w:rPr>
        <w:t>2(</w:t>
      </w:r>
      <w:r w:rsidR="000D3952">
        <w:rPr>
          <w:rFonts w:ascii="Arial" w:hAnsi="Arial" w:hint="eastAsia"/>
          <w:lang w:eastAsia="zh-TW"/>
        </w:rPr>
        <w:t>通知種類</w:t>
      </w:r>
      <w:r w:rsidR="000D3952">
        <w:rPr>
          <w:rFonts w:hint="eastAsia"/>
          <w:kern w:val="2"/>
          <w:szCs w:val="24"/>
          <w:lang w:eastAsia="zh-TW"/>
        </w:rPr>
        <w:t>)</w:t>
      </w:r>
      <w:r w:rsidR="000D3952">
        <w:rPr>
          <w:rFonts w:hint="eastAsia"/>
          <w:kern w:val="2"/>
          <w:szCs w:val="24"/>
          <w:lang w:eastAsia="zh-TW"/>
        </w:rPr>
        <w:t>異常」</w:t>
      </w:r>
      <w:r w:rsidR="000D3952">
        <w:rPr>
          <w:rFonts w:hint="eastAsia"/>
          <w:kern w:val="2"/>
          <w:szCs w:val="24"/>
          <w:lang w:eastAsia="zh-TW"/>
        </w:rPr>
        <w:t>+</w:t>
      </w:r>
      <w:r w:rsidR="000D3952">
        <w:rPr>
          <w:rFonts w:hint="eastAsia"/>
          <w:kern w:val="2"/>
          <w:szCs w:val="24"/>
          <w:lang w:eastAsia="zh-TW"/>
        </w:rPr>
        <w:t>傳入參數</w:t>
      </w:r>
      <w:r w:rsidR="000D3952">
        <w:rPr>
          <w:rFonts w:hint="eastAsia"/>
          <w:kern w:val="2"/>
          <w:szCs w:val="24"/>
          <w:lang w:eastAsia="zh-TW"/>
        </w:rPr>
        <w:t>2</w:t>
      </w:r>
    </w:p>
    <w:p w:rsidR="000D3952" w:rsidRDefault="000D3952" w:rsidP="000D395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E</w:t>
      </w:r>
      <w:r>
        <w:rPr>
          <w:rFonts w:hint="eastAsia"/>
          <w:kern w:val="2"/>
          <w:szCs w:val="24"/>
          <w:lang w:eastAsia="zh-TW"/>
        </w:rPr>
        <w:t xml:space="preserve">xitcode = -1 </w:t>
      </w:r>
      <w:r>
        <w:rPr>
          <w:rFonts w:hint="eastAsia"/>
          <w:kern w:val="2"/>
          <w:szCs w:val="24"/>
          <w:lang w:eastAsia="zh-TW"/>
        </w:rPr>
        <w:t>。批次結束。</w:t>
      </w:r>
    </w:p>
    <w:p w:rsidR="000D3952" w:rsidRDefault="000D3952" w:rsidP="000D39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通知種類</w:t>
      </w:r>
      <w:r>
        <w:rPr>
          <w:rFonts w:hint="eastAsia"/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2(</w:t>
      </w:r>
      <w:r>
        <w:rPr>
          <w:rFonts w:ascii="Arial" w:hAnsi="Arial" w:hint="eastAsia"/>
          <w:lang w:eastAsia="zh-TW"/>
        </w:rPr>
        <w:t>通知種類</w:t>
      </w:r>
      <w:r>
        <w:rPr>
          <w:rFonts w:hint="eastAsia"/>
          <w:kern w:val="2"/>
          <w:szCs w:val="24"/>
          <w:lang w:eastAsia="zh-TW"/>
        </w:rPr>
        <w:t>)</w:t>
      </w:r>
    </w:p>
    <w:p w:rsidR="00CC5019" w:rsidRDefault="00CC5019" w:rsidP="00CC501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若傳入參數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有值：</w:t>
      </w:r>
    </w:p>
    <w:p w:rsidR="00CC5019" w:rsidRDefault="00CC5019" w:rsidP="00CC501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皆需有值。</w:t>
      </w:r>
    </w:p>
    <w:p w:rsidR="00CC5019" w:rsidRPr="00CC5019" w:rsidRDefault="00CC5019" w:rsidP="00CC501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5019"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傳入受理編號</w:t>
      </w:r>
      <w:r w:rsidRPr="00CC5019">
        <w:rPr>
          <w:rFonts w:hint="eastAsia"/>
          <w:kern w:val="2"/>
          <w:szCs w:val="24"/>
          <w:lang w:eastAsia="zh-TW"/>
        </w:rPr>
        <w:t xml:space="preserve">= </w:t>
      </w:r>
      <w:r w:rsidRPr="00CC5019"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3</w:t>
      </w:r>
      <w:r w:rsidRPr="00CC5019"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受理編號</w:t>
      </w:r>
      <w:r w:rsidRPr="00CC5019">
        <w:rPr>
          <w:rFonts w:hint="eastAsia"/>
          <w:kern w:val="2"/>
          <w:szCs w:val="24"/>
          <w:lang w:eastAsia="zh-TW"/>
        </w:rPr>
        <w:t>)</w:t>
      </w:r>
    </w:p>
    <w:p w:rsidR="000D3952" w:rsidRDefault="000D3952" w:rsidP="000D395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L</w:t>
      </w:r>
      <w:r>
        <w:rPr>
          <w:rFonts w:hint="eastAsia"/>
          <w:kern w:val="2"/>
          <w:szCs w:val="24"/>
          <w:lang w:eastAsia="zh-TW"/>
        </w:rPr>
        <w:t>og.fatal</w:t>
      </w:r>
      <w:r>
        <w:rPr>
          <w:rFonts w:hint="eastAsia"/>
          <w:kern w:val="2"/>
          <w:szCs w:val="24"/>
          <w:lang w:eastAsia="zh-TW"/>
        </w:rPr>
        <w:t>：</w:t>
      </w:r>
    </w:p>
    <w:p w:rsidR="000D3952" w:rsidRDefault="000D3952" w:rsidP="000D39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「處理日期」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處理日期</w:t>
      </w:r>
    </w:p>
    <w:p w:rsidR="000D3952" w:rsidRPr="00AC10D2" w:rsidRDefault="000D3952" w:rsidP="000D39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「</w:t>
      </w:r>
      <w:r>
        <w:rPr>
          <w:rFonts w:ascii="Arial" w:hAnsi="Arial" w:hint="eastAsia"/>
          <w:lang w:eastAsia="zh-TW"/>
        </w:rPr>
        <w:t>通知種類</w:t>
      </w:r>
      <w:r>
        <w:rPr>
          <w:rFonts w:hint="eastAsia"/>
          <w:kern w:val="2"/>
          <w:szCs w:val="24"/>
          <w:lang w:eastAsia="zh-TW"/>
        </w:rPr>
        <w:t>」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ascii="Arial" w:hAnsi="Arial" w:hint="eastAsia"/>
          <w:lang w:eastAsia="zh-TW"/>
        </w:rPr>
        <w:t>通知種類</w:t>
      </w:r>
    </w:p>
    <w:p w:rsidR="00AC10D2" w:rsidRDefault="00AC10D2" w:rsidP="000D39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「受理編號」</w:t>
      </w:r>
      <w:r>
        <w:rPr>
          <w:rFonts w:hint="eastAsia"/>
          <w:kern w:val="2"/>
          <w:szCs w:val="24"/>
          <w:lang w:eastAsia="zh-TW"/>
        </w:rPr>
        <w:t xml:space="preserve"> + </w:t>
      </w:r>
      <w:r w:rsidRPr="00CC5019"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傳入受理編號</w:t>
      </w:r>
    </w:p>
    <w:p w:rsidR="009D675B" w:rsidRDefault="009D675B" w:rsidP="00463E6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設定變數：</w:t>
      </w:r>
    </w:p>
    <w:p w:rsidR="009D675B" w:rsidRDefault="009D675B" w:rsidP="009D675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工作年月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2E7606">
        <w:rPr>
          <w:rFonts w:hint="eastAsia"/>
          <w:kern w:val="2"/>
          <w:szCs w:val="24"/>
          <w:lang w:eastAsia="zh-TW"/>
        </w:rPr>
        <w:t>$</w:t>
      </w:r>
      <w:r w:rsidR="002E7606"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>的年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0D6268">
        <w:rPr>
          <w:rFonts w:hint="eastAsia"/>
          <w:kern w:val="2"/>
          <w:szCs w:val="24"/>
          <w:lang w:eastAsia="zh-TW"/>
        </w:rPr>
        <w:t xml:space="preserve">&amp;  </w:t>
      </w:r>
      <w:r w:rsidR="002E7606">
        <w:rPr>
          <w:rFonts w:hint="eastAsia"/>
          <w:kern w:val="2"/>
          <w:szCs w:val="24"/>
          <w:lang w:eastAsia="zh-TW"/>
        </w:rPr>
        <w:t>$</w:t>
      </w:r>
      <w:r w:rsidR="002E7606"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>的月</w:t>
      </w:r>
      <w:r>
        <w:rPr>
          <w:rFonts w:hint="eastAsia"/>
          <w:kern w:val="2"/>
          <w:szCs w:val="24"/>
          <w:lang w:eastAsia="zh-TW"/>
        </w:rPr>
        <w:t xml:space="preserve">  (EX. 201407)</w:t>
      </w:r>
    </w:p>
    <w:p w:rsidR="009D675B" w:rsidRDefault="000A6531" w:rsidP="009D675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通知年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2E7606">
        <w:rPr>
          <w:rFonts w:hint="eastAsia"/>
          <w:kern w:val="2"/>
          <w:szCs w:val="24"/>
          <w:lang w:eastAsia="zh-TW"/>
        </w:rPr>
        <w:t>$</w:t>
      </w:r>
      <w:r w:rsidR="002E7606"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>的年</w:t>
      </w:r>
    </w:p>
    <w:p w:rsidR="000A6531" w:rsidRDefault="000A6531" w:rsidP="009D675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通知月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2E7606">
        <w:rPr>
          <w:rFonts w:hint="eastAsia"/>
          <w:kern w:val="2"/>
          <w:szCs w:val="24"/>
          <w:lang w:eastAsia="zh-TW"/>
        </w:rPr>
        <w:t>$</w:t>
      </w:r>
      <w:r w:rsidR="002E7606"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>的月</w:t>
      </w:r>
    </w:p>
    <w:p w:rsidR="000A6531" w:rsidRDefault="000A6531" w:rsidP="009D675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通知日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2E7606">
        <w:rPr>
          <w:rFonts w:hint="eastAsia"/>
          <w:kern w:val="2"/>
          <w:szCs w:val="24"/>
          <w:lang w:eastAsia="zh-TW"/>
        </w:rPr>
        <w:t>$</w:t>
      </w:r>
      <w:r w:rsidR="002E7606"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>的日</w:t>
      </w:r>
    </w:p>
    <w:p w:rsidR="00732F3E" w:rsidRDefault="00732F3E" w:rsidP="009D675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32F3E">
        <w:rPr>
          <w:rFonts w:hint="eastAsia"/>
          <w:kern w:val="2"/>
          <w:szCs w:val="24"/>
          <w:lang w:eastAsia="zh-TW"/>
        </w:rPr>
        <w:t>取得</w:t>
      </w:r>
      <w:r w:rsidRPr="00732F3E">
        <w:rPr>
          <w:rFonts w:hint="eastAsia"/>
          <w:kern w:val="2"/>
          <w:szCs w:val="24"/>
          <w:lang w:eastAsia="zh-TW"/>
        </w:rPr>
        <w:t>$</w:t>
      </w:r>
      <w:r w:rsidRPr="00732F3E">
        <w:rPr>
          <w:rFonts w:hint="eastAsia"/>
          <w:kern w:val="2"/>
          <w:szCs w:val="24"/>
          <w:lang w:eastAsia="zh-TW"/>
        </w:rPr>
        <w:t>銀保通路理賠通知對象</w:t>
      </w:r>
      <w:r w:rsidRPr="00732F3E">
        <w:rPr>
          <w:rFonts w:hint="eastAsia"/>
          <w:kern w:val="2"/>
          <w:szCs w:val="24"/>
          <w:lang w:eastAsia="zh-TW"/>
        </w:rPr>
        <w:t xml:space="preserve">List = </w:t>
      </w:r>
      <w:r w:rsidRPr="00732F3E">
        <w:rPr>
          <w:kern w:val="2"/>
          <w:szCs w:val="24"/>
          <w:lang w:eastAsia="zh-TW"/>
        </w:rPr>
        <w:t>FieldOptionList.getAllName ( “</w:t>
      </w:r>
      <w:r w:rsidRPr="00732F3E">
        <w:rPr>
          <w:rFonts w:hint="eastAsia"/>
          <w:kern w:val="2"/>
          <w:szCs w:val="24"/>
          <w:lang w:eastAsia="zh-TW"/>
        </w:rPr>
        <w:t>AA</w:t>
      </w:r>
      <w:r w:rsidRPr="00732F3E">
        <w:rPr>
          <w:kern w:val="2"/>
          <w:szCs w:val="24"/>
          <w:lang w:eastAsia="zh-TW"/>
        </w:rPr>
        <w:t>”</w:t>
      </w:r>
      <w:r w:rsidRPr="00732F3E">
        <w:rPr>
          <w:rFonts w:hint="eastAsia"/>
          <w:kern w:val="2"/>
          <w:szCs w:val="24"/>
          <w:lang w:eastAsia="zh-TW"/>
        </w:rPr>
        <w:t xml:space="preserve">, </w:t>
      </w:r>
      <w:r w:rsidRPr="00732F3E">
        <w:rPr>
          <w:kern w:val="2"/>
          <w:szCs w:val="24"/>
          <w:lang w:eastAsia="zh-TW"/>
        </w:rPr>
        <w:t>“</w:t>
      </w:r>
      <w:r w:rsidRPr="00732F3E">
        <w:rPr>
          <w:rFonts w:hint="eastAsia"/>
          <w:kern w:val="2"/>
          <w:szCs w:val="24"/>
          <w:lang w:eastAsia="zh-TW"/>
        </w:rPr>
        <w:t>BANK_AUTOMAIL_INFM</w:t>
      </w:r>
      <w:r w:rsidRPr="00732F3E">
        <w:rPr>
          <w:kern w:val="2"/>
          <w:szCs w:val="24"/>
          <w:lang w:eastAsia="zh-TW"/>
        </w:rPr>
        <w:t>”</w:t>
      </w:r>
      <w:r w:rsidRPr="00732F3E">
        <w:rPr>
          <w:rFonts w:hint="eastAsia"/>
          <w:kern w:val="2"/>
          <w:szCs w:val="24"/>
          <w:lang w:eastAsia="zh-TW"/>
        </w:rPr>
        <w:t xml:space="preserve">) </w:t>
      </w:r>
    </w:p>
    <w:p w:rsidR="00732F3E" w:rsidRPr="00732F3E" w:rsidRDefault="00732F3E" w:rsidP="00732F3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從</w:t>
      </w:r>
      <w:r w:rsidRPr="00732F3E">
        <w:rPr>
          <w:rFonts w:hint="eastAsia"/>
          <w:kern w:val="2"/>
          <w:szCs w:val="24"/>
          <w:lang w:eastAsia="zh-TW"/>
        </w:rPr>
        <w:t>$</w:t>
      </w:r>
      <w:r w:rsidRPr="00732F3E">
        <w:rPr>
          <w:rFonts w:hint="eastAsia"/>
          <w:kern w:val="2"/>
          <w:szCs w:val="24"/>
          <w:lang w:eastAsia="zh-TW"/>
        </w:rPr>
        <w:t>銀保通路理賠通知對象</w:t>
      </w:r>
      <w:r w:rsidRPr="00732F3E"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移除代碼中文是</w:t>
      </w:r>
      <w:r>
        <w:rPr>
          <w:rFonts w:hint="eastAsia"/>
          <w:kern w:val="2"/>
          <w:szCs w:val="24"/>
          <w:lang w:eastAsia="zh-TW"/>
        </w:rPr>
        <w:t>TEST</w:t>
      </w:r>
      <w:r>
        <w:rPr>
          <w:rFonts w:hint="eastAsia"/>
          <w:kern w:val="2"/>
          <w:szCs w:val="24"/>
          <w:lang w:eastAsia="zh-TW"/>
        </w:rPr>
        <w:t>的</w:t>
      </w:r>
    </w:p>
    <w:p w:rsidR="000D3952" w:rsidRPr="00600E1F" w:rsidRDefault="00600E1F" w:rsidP="00463E6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ascii="Arial" w:hAnsi="Arial" w:hint="eastAsia"/>
          <w:lang w:eastAsia="zh-TW"/>
        </w:rPr>
        <w:t>通知種類</w:t>
      </w:r>
      <w:r>
        <w:rPr>
          <w:rFonts w:ascii="Arial" w:hAnsi="Arial" w:hint="eastAsia"/>
          <w:lang w:eastAsia="zh-TW"/>
        </w:rPr>
        <w:t xml:space="preserve"> = </w:t>
      </w:r>
      <w:r>
        <w:rPr>
          <w:rFonts w:ascii="Arial" w:hAnsi="Arial"/>
          <w:lang w:eastAsia="zh-TW"/>
        </w:rPr>
        <w:t>“”</w:t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或</w:t>
      </w:r>
      <w:r>
        <w:rPr>
          <w:rFonts w:ascii="Arial" w:hAnsi="Arial" w:hint="eastAsia"/>
          <w:lang w:eastAsia="zh-TW"/>
        </w:rPr>
        <w:t xml:space="preserve"> </w:t>
      </w:r>
      <w:r w:rsidR="00B54341">
        <w:rPr>
          <w:rFonts w:ascii="Arial" w:hAnsi="Arial" w:hint="eastAsia"/>
          <w:lang w:eastAsia="zh-TW"/>
        </w:rPr>
        <w:t>$</w:t>
      </w:r>
      <w:r>
        <w:rPr>
          <w:rFonts w:ascii="Arial" w:hAnsi="Arial" w:hint="eastAsia"/>
          <w:lang w:eastAsia="zh-TW"/>
        </w:rPr>
        <w:t>通知種類</w:t>
      </w:r>
      <w:r>
        <w:rPr>
          <w:rFonts w:ascii="Arial" w:hAnsi="Arial" w:hint="eastAsia"/>
          <w:lang w:eastAsia="zh-TW"/>
        </w:rPr>
        <w:t xml:space="preserve"> = </w:t>
      </w:r>
      <w:r>
        <w:rPr>
          <w:rFonts w:ascii="Arial" w:hAnsi="Arial"/>
          <w:lang w:eastAsia="zh-TW"/>
        </w:rPr>
        <w:t>“</w:t>
      </w:r>
      <w:r>
        <w:rPr>
          <w:rFonts w:ascii="Arial" w:hAnsi="Arial" w:hint="eastAsia"/>
          <w:lang w:eastAsia="zh-TW"/>
        </w:rPr>
        <w:t>1</w:t>
      </w:r>
      <w:r>
        <w:rPr>
          <w:rFonts w:ascii="Arial" w:hAnsi="Arial"/>
          <w:lang w:eastAsia="zh-TW"/>
        </w:rPr>
        <w:t>”</w:t>
      </w:r>
      <w:r>
        <w:rPr>
          <w:rFonts w:ascii="Arial" w:hAnsi="Arial" w:hint="eastAsia"/>
          <w:lang w:eastAsia="zh-TW"/>
        </w:rPr>
        <w:t xml:space="preserve"> </w:t>
      </w:r>
      <w:r w:rsidRPr="00600E1F">
        <w:rPr>
          <w:rFonts w:ascii="Arial" w:hAnsi="Arial"/>
          <w:lang w:eastAsia="zh-TW"/>
        </w:rPr>
        <w:sym w:font="Wingdings" w:char="F0E8"/>
      </w:r>
      <w:r>
        <w:rPr>
          <w:rFonts w:ascii="Arial" w:hAnsi="Arial" w:hint="eastAsia"/>
          <w:lang w:eastAsia="zh-TW"/>
        </w:rPr>
        <w:t xml:space="preserve"> </w:t>
      </w:r>
      <w:r w:rsidR="00E738CB" w:rsidRPr="00E738CB">
        <w:rPr>
          <w:rFonts w:ascii="Arial" w:hAnsi="Arial" w:hint="eastAsia"/>
          <w:highlight w:val="red"/>
          <w:lang w:eastAsia="zh-TW"/>
        </w:rPr>
        <w:t>(</w:t>
      </w:r>
      <w:r w:rsidRPr="00E738CB">
        <w:rPr>
          <w:rFonts w:ascii="Arial" w:hAnsi="Arial" w:hint="eastAsia"/>
          <w:highlight w:val="red"/>
          <w:lang w:eastAsia="zh-TW"/>
        </w:rPr>
        <w:t>處理受理件</w:t>
      </w:r>
      <w:r w:rsidR="00E738CB" w:rsidRPr="00E738CB">
        <w:rPr>
          <w:rFonts w:ascii="Arial" w:hAnsi="Arial" w:hint="eastAsia"/>
          <w:highlight w:val="red"/>
          <w:lang w:eastAsia="zh-TW"/>
        </w:rPr>
        <w:t>)</w:t>
      </w:r>
    </w:p>
    <w:p w:rsidR="00600E1F" w:rsidRDefault="00600E1F" w:rsidP="00600E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讀取資料：</w:t>
      </w:r>
    </w:p>
    <w:p w:rsidR="000A6531" w:rsidRDefault="00F70544" w:rsidP="00600E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讀取理賠受理檔</w:t>
      </w:r>
      <w:r>
        <w:rPr>
          <w:rFonts w:hint="eastAsia"/>
          <w:kern w:val="2"/>
          <w:szCs w:val="24"/>
          <w:lang w:eastAsia="zh-TW"/>
        </w:rPr>
        <w:t xml:space="preserve">DTAAA001 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JOIN</w:t>
      </w:r>
      <w:r>
        <w:rPr>
          <w:rFonts w:hint="eastAsia"/>
          <w:kern w:val="2"/>
          <w:szCs w:val="24"/>
          <w:lang w:eastAsia="zh-TW"/>
        </w:rPr>
        <w:t>，理賠受理申請書檔</w:t>
      </w:r>
      <w:r>
        <w:rPr>
          <w:rFonts w:hint="eastAsia"/>
          <w:kern w:val="2"/>
          <w:szCs w:val="24"/>
          <w:lang w:eastAsia="zh-TW"/>
        </w:rPr>
        <w:t>DTAA010</w:t>
      </w:r>
    </w:p>
    <w:p w:rsidR="000A6531" w:rsidRDefault="000A6531" w:rsidP="000A653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</w:t>
      </w:r>
      <w:r>
        <w:rPr>
          <w:rFonts w:hint="eastAsia"/>
          <w:kern w:val="2"/>
          <w:szCs w:val="24"/>
          <w:lang w:eastAsia="zh-TW"/>
        </w:rPr>
        <w:t>，人事單位檔</w:t>
      </w:r>
      <w:r w:rsidRPr="000A6531">
        <w:rPr>
          <w:kern w:val="2"/>
          <w:szCs w:val="24"/>
          <w:lang w:eastAsia="zh-TW"/>
        </w:rPr>
        <w:t>CXLHR.DTZ0_UNIT</w:t>
      </w:r>
    </w:p>
    <w:p w:rsidR="00600E1F" w:rsidRDefault="00F70544" w:rsidP="00600E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條件：</w:t>
      </w:r>
    </w:p>
    <w:p w:rsidR="00F70544" w:rsidRDefault="00F70544" w:rsidP="00F705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DTAAA001.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DTAAA010.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0A6531" w:rsidRDefault="000A6531" w:rsidP="000A653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DTAAA010.</w:t>
      </w:r>
      <w:r w:rsidRPr="000A6531">
        <w:rPr>
          <w:rFonts w:hint="eastAsia"/>
          <w:kern w:val="2"/>
          <w:szCs w:val="24"/>
          <w:lang w:eastAsia="zh-TW"/>
        </w:rPr>
        <w:t>理專單位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前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碼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0000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0A6531">
        <w:rPr>
          <w:kern w:val="2"/>
          <w:szCs w:val="24"/>
          <w:lang w:eastAsia="zh-TW"/>
        </w:rPr>
        <w:t>DTZ0_UNIT</w:t>
      </w:r>
      <w:r>
        <w:rPr>
          <w:rFonts w:hint="eastAsia"/>
          <w:kern w:val="2"/>
          <w:szCs w:val="24"/>
          <w:lang w:eastAsia="zh-TW"/>
        </w:rPr>
        <w:t>.DIV_NO</w:t>
      </w:r>
    </w:p>
    <w:p w:rsidR="00F70544" w:rsidRDefault="00F70544" w:rsidP="00F705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DATE(DTAAA001.</w:t>
      </w:r>
      <w:r w:rsidRPr="00F70544">
        <w:rPr>
          <w:rFonts w:hint="eastAsia"/>
          <w:kern w:val="2"/>
          <w:szCs w:val="24"/>
          <w:lang w:eastAsia="zh-TW"/>
        </w:rPr>
        <w:t>登打完成時間</w:t>
      </w:r>
      <w:r>
        <w:rPr>
          <w:rFonts w:hint="eastAsia"/>
          <w:kern w:val="2"/>
          <w:szCs w:val="24"/>
          <w:lang w:eastAsia="zh-TW"/>
        </w:rPr>
        <w:t>) = $</w:t>
      </w:r>
      <w:r>
        <w:rPr>
          <w:rFonts w:hint="eastAsia"/>
          <w:kern w:val="2"/>
          <w:szCs w:val="24"/>
          <w:lang w:eastAsia="zh-TW"/>
        </w:rPr>
        <w:t>處理日期</w:t>
      </w:r>
    </w:p>
    <w:p w:rsidR="00F70544" w:rsidRDefault="00F70544" w:rsidP="00F705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DTAAA001.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%0001</w:t>
      </w:r>
      <w:r>
        <w:rPr>
          <w:kern w:val="2"/>
          <w:szCs w:val="24"/>
          <w:lang w:eastAsia="zh-TW"/>
        </w:rPr>
        <w:t>’</w:t>
      </w:r>
    </w:p>
    <w:p w:rsidR="00F70544" w:rsidRDefault="00F70544" w:rsidP="00F705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DTAAA010.</w:t>
      </w:r>
      <w:r w:rsidRPr="00F70544">
        <w:rPr>
          <w:rFonts w:hint="eastAsia"/>
          <w:kern w:val="2"/>
          <w:szCs w:val="24"/>
          <w:lang w:eastAsia="zh-TW"/>
        </w:rPr>
        <w:t>理專</w:t>
      </w:r>
      <w:r w:rsidRPr="00F70544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420A9E">
        <w:rPr>
          <w:rFonts w:hint="eastAsia"/>
          <w:kern w:val="2"/>
          <w:szCs w:val="24"/>
          <w:lang w:eastAsia="zh-TW"/>
        </w:rPr>
        <w:t xml:space="preserve">!= </w:t>
      </w:r>
      <w:r w:rsidR="00420A9E">
        <w:rPr>
          <w:kern w:val="2"/>
          <w:szCs w:val="24"/>
          <w:lang w:eastAsia="zh-TW"/>
        </w:rPr>
        <w:t>‘’</w:t>
      </w:r>
    </w:p>
    <w:p w:rsidR="00AC10D2" w:rsidRPr="00BE7553" w:rsidRDefault="00AC10D2" w:rsidP="00F705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CC5019"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傳入受理編號</w:t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不為空值</w:t>
      </w:r>
      <w:r>
        <w:rPr>
          <w:rFonts w:ascii="Arial" w:hAnsi="Arial" w:hint="eastAsia"/>
          <w:lang w:eastAsia="zh-TW"/>
        </w:rPr>
        <w:t xml:space="preserve"> </w:t>
      </w:r>
      <w:r w:rsidRPr="00AC10D2">
        <w:rPr>
          <w:rFonts w:ascii="Arial" w:hAnsi="Arial"/>
          <w:lang w:eastAsia="zh-TW"/>
        </w:rPr>
        <w:sym w:font="Wingdings" w:char="F0E8"/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需加條件</w:t>
      </w:r>
      <w:r>
        <w:rPr>
          <w:rFonts w:ascii="Arial" w:hAnsi="Arial" w:hint="eastAsia"/>
          <w:lang w:eastAsia="zh-TW"/>
        </w:rPr>
        <w:t>DTAAA01</w:t>
      </w:r>
      <w:r w:rsidR="0044522D">
        <w:rPr>
          <w:rFonts w:ascii="Arial" w:hAnsi="Arial" w:hint="eastAsia"/>
          <w:lang w:eastAsia="zh-TW"/>
        </w:rPr>
        <w:t>0</w:t>
      </w:r>
      <w:r>
        <w:rPr>
          <w:rFonts w:ascii="Arial" w:hAnsi="Arial" w:hint="eastAsia"/>
          <w:lang w:eastAsia="zh-TW"/>
        </w:rPr>
        <w:t>.</w:t>
      </w:r>
      <w:r>
        <w:rPr>
          <w:rFonts w:ascii="Arial" w:hAnsi="Arial" w:hint="eastAsia"/>
          <w:lang w:eastAsia="zh-TW"/>
        </w:rPr>
        <w:t>受理編號</w:t>
      </w:r>
      <w:r>
        <w:rPr>
          <w:rFonts w:ascii="Arial" w:hAnsi="Arial" w:hint="eastAsia"/>
          <w:lang w:eastAsia="zh-TW"/>
        </w:rPr>
        <w:t xml:space="preserve"> = </w:t>
      </w:r>
      <w:r w:rsidRPr="00CC5019"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傳入受理編號</w:t>
      </w:r>
    </w:p>
    <w:p w:rsidR="00BE7553" w:rsidRDefault="00BE7553" w:rsidP="00BE755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讀取無資料時，批次繼續處理，不視為異常。</w:t>
      </w:r>
    </w:p>
    <w:p w:rsidR="00600E1F" w:rsidRDefault="00600E1F" w:rsidP="00600E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逐筆處理取得的資料：</w:t>
      </w:r>
      <w:r w:rsidR="00257B4D" w:rsidRPr="00B54341">
        <w:rPr>
          <w:rFonts w:hint="eastAsia"/>
          <w:kern w:val="2"/>
          <w:szCs w:val="24"/>
          <w:shd w:val="pct15" w:color="auto" w:fill="FFFFFF"/>
          <w:lang w:eastAsia="zh-TW"/>
        </w:rPr>
        <w:t>(</w:t>
      </w:r>
      <w:r w:rsidR="00257B4D" w:rsidRPr="00B54341">
        <w:rPr>
          <w:rFonts w:hint="eastAsia"/>
          <w:kern w:val="2"/>
          <w:szCs w:val="24"/>
          <w:shd w:val="pct15" w:color="auto" w:fill="FFFFFF"/>
          <w:lang w:eastAsia="zh-TW"/>
        </w:rPr>
        <w:t>後續各</w:t>
      </w:r>
      <w:r w:rsidR="00B54341">
        <w:rPr>
          <w:rFonts w:hint="eastAsia"/>
          <w:kern w:val="2"/>
          <w:szCs w:val="24"/>
          <w:shd w:val="pct15" w:color="auto" w:fill="FFFFFF"/>
          <w:lang w:eastAsia="zh-TW"/>
        </w:rPr>
        <w:t>$</w:t>
      </w:r>
      <w:r w:rsidR="00257B4D" w:rsidRPr="00B54341">
        <w:rPr>
          <w:rFonts w:hint="eastAsia"/>
          <w:kern w:val="2"/>
          <w:szCs w:val="24"/>
          <w:shd w:val="pct15" w:color="auto" w:fill="FFFFFF"/>
          <w:lang w:eastAsia="zh-TW"/>
        </w:rPr>
        <w:t>通知種類的逐筆處理原則大同小異</w:t>
      </w:r>
      <w:r w:rsidR="00257B4D" w:rsidRPr="00B54341">
        <w:rPr>
          <w:rFonts w:hint="eastAsia"/>
          <w:kern w:val="2"/>
          <w:szCs w:val="24"/>
          <w:shd w:val="pct15" w:color="auto" w:fill="FFFFFF"/>
          <w:lang w:eastAsia="zh-TW"/>
        </w:rPr>
        <w:t>)</w:t>
      </w:r>
    </w:p>
    <w:p w:rsidR="008B34A9" w:rsidRDefault="008B34A9" w:rsidP="008B34A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受理件輸入件數</w:t>
      </w:r>
      <w:r>
        <w:rPr>
          <w:rFonts w:hint="eastAsia"/>
          <w:kern w:val="2"/>
          <w:szCs w:val="24"/>
          <w:lang w:eastAsia="zh-TW"/>
        </w:rPr>
        <w:t xml:space="preserve"> ++</w:t>
      </w:r>
    </w:p>
    <w:p w:rsidR="00600E1F" w:rsidRDefault="008B34A9" w:rsidP="008B34A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是否保經代件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呼叫</w:t>
      </w:r>
      <w:r w:rsidRPr="008B34A9">
        <w:rPr>
          <w:rFonts w:hint="eastAsia"/>
          <w:kern w:val="2"/>
          <w:szCs w:val="24"/>
          <w:lang w:eastAsia="zh-TW"/>
        </w:rPr>
        <w:t>理賠簡訊檢核模組</w:t>
      </w:r>
      <w:r>
        <w:rPr>
          <w:rFonts w:hint="eastAsia"/>
          <w:kern w:val="2"/>
          <w:szCs w:val="24"/>
          <w:lang w:eastAsia="zh-TW"/>
        </w:rPr>
        <w:t>AA_Z7Z001.</w:t>
      </w:r>
      <w:r w:rsidRPr="008B34A9">
        <w:rPr>
          <w:kern w:val="2"/>
          <w:szCs w:val="24"/>
          <w:lang w:eastAsia="zh-TW"/>
        </w:rPr>
        <w:t>chkBankAgntChnl</w:t>
      </w:r>
      <w:r>
        <w:rPr>
          <w:rFonts w:hint="eastAsia"/>
          <w:kern w:val="2"/>
          <w:szCs w:val="24"/>
          <w:lang w:eastAsia="zh-TW"/>
        </w:rPr>
        <w:t>( DTAAA0</w:t>
      </w:r>
      <w:r w:rsidR="0064492A">
        <w:rPr>
          <w:rFonts w:hint="eastAsia"/>
          <w:kern w:val="2"/>
          <w:szCs w:val="24"/>
          <w:lang w:eastAsia="zh-TW"/>
        </w:rPr>
        <w:t>10</w:t>
      </w:r>
      <w:r>
        <w:rPr>
          <w:rFonts w:hint="eastAsia"/>
          <w:kern w:val="2"/>
          <w:szCs w:val="24"/>
          <w:lang w:eastAsia="zh-TW"/>
        </w:rPr>
        <w:t>.</w:t>
      </w:r>
      <w:r w:rsidR="0064492A" w:rsidRPr="0064492A">
        <w:rPr>
          <w:rFonts w:hint="eastAsia"/>
          <w:kern w:val="2"/>
          <w:szCs w:val="24"/>
          <w:lang w:eastAsia="zh-TW"/>
        </w:rPr>
        <w:t xml:space="preserve"> </w:t>
      </w:r>
      <w:r w:rsidR="0064492A" w:rsidRPr="006846FD">
        <w:rPr>
          <w:rFonts w:hint="eastAsia"/>
          <w:kern w:val="2"/>
          <w:szCs w:val="24"/>
          <w:lang w:eastAsia="zh-TW"/>
        </w:rPr>
        <w:t>理專單位</w:t>
      </w:r>
      <w:r>
        <w:rPr>
          <w:rFonts w:hint="eastAsia"/>
          <w:kern w:val="2"/>
          <w:szCs w:val="24"/>
          <w:lang w:eastAsia="zh-TW"/>
        </w:rPr>
        <w:t>)</w:t>
      </w:r>
    </w:p>
    <w:p w:rsidR="008B34A9" w:rsidRDefault="008B34A9" w:rsidP="008B34A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是否保經代件</w:t>
      </w:r>
      <w:r>
        <w:rPr>
          <w:rFonts w:hint="eastAsia"/>
          <w:kern w:val="2"/>
          <w:szCs w:val="24"/>
          <w:lang w:eastAsia="zh-TW"/>
        </w:rPr>
        <w:t xml:space="preserve"> = false </w:t>
      </w:r>
      <w:r w:rsidRPr="008B34A9">
        <w:rPr>
          <w:kern w:val="2"/>
          <w:szCs w:val="24"/>
          <w:lang w:eastAsia="zh-TW"/>
        </w:rPr>
        <w:sym w:font="Wingdings" w:char="F0E8"/>
      </w:r>
    </w:p>
    <w:p w:rsidR="008B34A9" w:rsidRDefault="008B34A9" w:rsidP="008B34A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受理件略過件數</w:t>
      </w:r>
      <w:r>
        <w:rPr>
          <w:rFonts w:hint="eastAsia"/>
          <w:kern w:val="2"/>
          <w:szCs w:val="24"/>
          <w:lang w:eastAsia="zh-TW"/>
        </w:rPr>
        <w:t xml:space="preserve"> ++ </w:t>
      </w:r>
      <w:r>
        <w:rPr>
          <w:rFonts w:hint="eastAsia"/>
          <w:kern w:val="2"/>
          <w:szCs w:val="24"/>
          <w:lang w:eastAsia="zh-TW"/>
        </w:rPr>
        <w:t>。</w:t>
      </w:r>
    </w:p>
    <w:p w:rsidR="008B34A9" w:rsidRDefault="008B34A9" w:rsidP="008B34A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繼續處理下一筆資料</w:t>
      </w:r>
    </w:p>
    <w:p w:rsidR="007A42E3" w:rsidRDefault="007A42E3" w:rsidP="007A42E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Pr="007A42E3">
        <w:rPr>
          <w:kern w:val="2"/>
          <w:szCs w:val="24"/>
          <w:lang w:eastAsia="zh-TW"/>
        </w:rPr>
        <w:t>AP_E5Z040_bo[]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呼叫</w:t>
      </w:r>
      <w:r w:rsidRPr="007A42E3">
        <w:rPr>
          <w:rFonts w:hint="eastAsia"/>
          <w:kern w:val="2"/>
          <w:szCs w:val="24"/>
          <w:lang w:eastAsia="zh-TW"/>
        </w:rPr>
        <w:t>保經代通知對象及基本資料模組</w:t>
      </w:r>
      <w:r w:rsidRPr="007A42E3">
        <w:rPr>
          <w:kern w:val="2"/>
          <w:szCs w:val="24"/>
          <w:lang w:eastAsia="zh-TW"/>
        </w:rPr>
        <w:t>AP_E5Z040 .getAffairForBANK</w:t>
      </w:r>
      <w:r>
        <w:rPr>
          <w:rFonts w:hint="eastAsia"/>
          <w:kern w:val="2"/>
          <w:szCs w:val="24"/>
          <w:lang w:eastAsia="zh-TW"/>
        </w:rPr>
        <w:t>，參數</w:t>
      </w:r>
      <w:r>
        <w:rPr>
          <w:rFonts w:hint="eastAsia"/>
          <w:kern w:val="2"/>
          <w:szCs w:val="24"/>
          <w:lang w:eastAsia="zh-TW"/>
        </w:rPr>
        <w:t>:</w:t>
      </w:r>
    </w:p>
    <w:tbl>
      <w:tblPr>
        <w:tblW w:w="0" w:type="auto"/>
        <w:tblInd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835"/>
      </w:tblGrid>
      <w:tr w:rsidR="009D675B" w:rsidTr="006846FD">
        <w:tc>
          <w:tcPr>
            <w:tcW w:w="2126" w:type="dxa"/>
            <w:shd w:val="clear" w:color="auto" w:fill="D6E3BC"/>
          </w:tcPr>
          <w:p w:rsidR="009D675B" w:rsidRPr="006846FD" w:rsidRDefault="009D675B" w:rsidP="006846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2835" w:type="dxa"/>
            <w:shd w:val="clear" w:color="auto" w:fill="D6E3BC"/>
          </w:tcPr>
          <w:p w:rsidR="009D675B" w:rsidRPr="006846FD" w:rsidRDefault="009D675B" w:rsidP="006846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資料來源</w:t>
            </w:r>
          </w:p>
        </w:tc>
      </w:tr>
      <w:tr w:rsidR="009D675B" w:rsidTr="006846FD">
        <w:tc>
          <w:tcPr>
            <w:tcW w:w="2126" w:type="dxa"/>
            <w:shd w:val="clear" w:color="auto" w:fill="auto"/>
          </w:tcPr>
          <w:p w:rsidR="009D675B" w:rsidRPr="006846FD" w:rsidRDefault="009D675B" w:rsidP="006846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bkNo</w:t>
            </w:r>
          </w:p>
        </w:tc>
        <w:tc>
          <w:tcPr>
            <w:tcW w:w="2835" w:type="dxa"/>
            <w:shd w:val="clear" w:color="auto" w:fill="auto"/>
          </w:tcPr>
          <w:p w:rsidR="009D675B" w:rsidRPr="006846FD" w:rsidRDefault="009D675B" w:rsidP="006846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 w:rsidRPr="007A42E3">
              <w:rPr>
                <w:rFonts w:hint="eastAsia"/>
              </w:rPr>
              <w:t xml:space="preserve"> 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理專單位</w:t>
            </w:r>
          </w:p>
        </w:tc>
      </w:tr>
      <w:tr w:rsidR="009D675B" w:rsidTr="006846FD">
        <w:tc>
          <w:tcPr>
            <w:tcW w:w="2126" w:type="dxa"/>
            <w:shd w:val="clear" w:color="auto" w:fill="auto"/>
          </w:tcPr>
          <w:p w:rsidR="009D675B" w:rsidRPr="006846FD" w:rsidRDefault="009D675B" w:rsidP="006846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affairType</w:t>
            </w:r>
          </w:p>
        </w:tc>
        <w:tc>
          <w:tcPr>
            <w:tcW w:w="2835" w:type="dxa"/>
            <w:shd w:val="clear" w:color="auto" w:fill="auto"/>
          </w:tcPr>
          <w:p w:rsidR="009D675B" w:rsidRPr="006846FD" w:rsidRDefault="009D675B" w:rsidP="006846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“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14</w:t>
            </w:r>
            <w:r w:rsidRPr="006846FD">
              <w:rPr>
                <w:kern w:val="2"/>
                <w:szCs w:val="24"/>
                <w:lang w:eastAsia="zh-TW"/>
              </w:rPr>
              <w:t>”</w:t>
            </w:r>
          </w:p>
        </w:tc>
      </w:tr>
      <w:tr w:rsidR="009D675B" w:rsidTr="006846FD">
        <w:tc>
          <w:tcPr>
            <w:tcW w:w="2126" w:type="dxa"/>
            <w:shd w:val="clear" w:color="auto" w:fill="auto"/>
          </w:tcPr>
          <w:p w:rsidR="009D675B" w:rsidRPr="006846FD" w:rsidRDefault="009D675B" w:rsidP="006846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cycle</w:t>
            </w:r>
          </w:p>
        </w:tc>
        <w:tc>
          <w:tcPr>
            <w:tcW w:w="2835" w:type="dxa"/>
            <w:shd w:val="clear" w:color="auto" w:fill="auto"/>
          </w:tcPr>
          <w:p w:rsidR="009D675B" w:rsidRPr="006846FD" w:rsidRDefault="009D675B" w:rsidP="006846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“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D</w:t>
            </w:r>
            <w:r w:rsidRPr="006846FD">
              <w:rPr>
                <w:kern w:val="2"/>
                <w:szCs w:val="24"/>
                <w:lang w:eastAsia="zh-TW"/>
              </w:rPr>
              <w:t>”</w:t>
            </w:r>
          </w:p>
        </w:tc>
      </w:tr>
      <w:tr w:rsidR="009D675B" w:rsidTr="006846FD">
        <w:tc>
          <w:tcPr>
            <w:tcW w:w="2126" w:type="dxa"/>
            <w:shd w:val="clear" w:color="auto" w:fill="auto"/>
          </w:tcPr>
          <w:p w:rsidR="009D675B" w:rsidRPr="006846FD" w:rsidRDefault="009D675B" w:rsidP="006846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vrfyWkym</w:t>
            </w:r>
          </w:p>
        </w:tc>
        <w:tc>
          <w:tcPr>
            <w:tcW w:w="2835" w:type="dxa"/>
            <w:shd w:val="clear" w:color="auto" w:fill="auto"/>
          </w:tcPr>
          <w:p w:rsidR="009D675B" w:rsidRPr="006846FD" w:rsidRDefault="009D675B" w:rsidP="006846FD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$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工作年月</w:t>
            </w:r>
          </w:p>
        </w:tc>
      </w:tr>
      <w:tr w:rsidR="009D675B" w:rsidTr="006846FD">
        <w:tc>
          <w:tcPr>
            <w:tcW w:w="2126" w:type="dxa"/>
            <w:shd w:val="clear" w:color="auto" w:fill="auto"/>
          </w:tcPr>
          <w:p w:rsidR="009D675B" w:rsidRPr="006846FD" w:rsidRDefault="009D675B" w:rsidP="006846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agntId</w:t>
            </w:r>
          </w:p>
        </w:tc>
        <w:tc>
          <w:tcPr>
            <w:tcW w:w="2835" w:type="dxa"/>
            <w:shd w:val="clear" w:color="auto" w:fill="auto"/>
          </w:tcPr>
          <w:p w:rsidR="009D675B" w:rsidRPr="006846FD" w:rsidRDefault="009D675B" w:rsidP="006846FD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理專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</w:tr>
    </w:tbl>
    <w:p w:rsidR="007A42E3" w:rsidRDefault="0072479B" w:rsidP="0072479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2479B">
        <w:rPr>
          <w:rFonts w:hint="eastAsia"/>
          <w:kern w:val="2"/>
          <w:szCs w:val="24"/>
          <w:lang w:eastAsia="zh-TW"/>
        </w:rPr>
        <w:t>若模組異常</w:t>
      </w:r>
      <w:r w:rsidRPr="0072479B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 xml:space="preserve"> $</w:t>
      </w:r>
      <w:r w:rsidRPr="0072479B">
        <w:rPr>
          <w:rFonts w:hint="eastAsia"/>
          <w:kern w:val="2"/>
          <w:szCs w:val="24"/>
          <w:lang w:eastAsia="zh-TW"/>
        </w:rPr>
        <w:t>受理件</w:t>
      </w:r>
      <w:r>
        <w:rPr>
          <w:rFonts w:hint="eastAsia"/>
          <w:kern w:val="2"/>
          <w:szCs w:val="24"/>
          <w:lang w:eastAsia="zh-TW"/>
        </w:rPr>
        <w:t>略過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 w:rsidR="0090605C">
        <w:rPr>
          <w:rFonts w:hint="eastAsia"/>
          <w:kern w:val="2"/>
          <w:szCs w:val="24"/>
          <w:lang w:eastAsia="zh-TW"/>
        </w:rPr>
        <w:t>。</w:t>
      </w:r>
    </w:p>
    <w:p w:rsidR="00E738CB" w:rsidRDefault="00E738CB" w:rsidP="00E738C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</w:p>
    <w:p w:rsidR="00E738CB" w:rsidRDefault="00E738CB" w:rsidP="00E738C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逐筆判斷</w:t>
      </w:r>
      <w:r>
        <w:rPr>
          <w:rFonts w:hint="eastAsia"/>
          <w:kern w:val="2"/>
          <w:szCs w:val="24"/>
          <w:lang w:eastAsia="zh-TW"/>
        </w:rPr>
        <w:t>$</w:t>
      </w:r>
      <w:r w:rsidRPr="007A42E3">
        <w:rPr>
          <w:kern w:val="2"/>
          <w:szCs w:val="24"/>
          <w:lang w:eastAsia="zh-TW"/>
        </w:rPr>
        <w:t>AP_E5Z040_bo[]</w:t>
      </w:r>
      <w:r>
        <w:rPr>
          <w:rFonts w:hint="eastAsia"/>
          <w:kern w:val="2"/>
          <w:szCs w:val="24"/>
          <w:lang w:eastAsia="zh-TW"/>
        </w:rPr>
        <w:t>：</w:t>
      </w:r>
    </w:p>
    <w:p w:rsidR="00E738CB" w:rsidRDefault="00E738CB" w:rsidP="00E738C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請參考</w:t>
      </w:r>
      <w:r>
        <w:rPr>
          <w:rFonts w:hint="eastAsia"/>
          <w:kern w:val="2"/>
          <w:szCs w:val="24"/>
          <w:lang w:eastAsia="zh-TW"/>
        </w:rPr>
        <w:t xml:space="preserve"> </w:t>
      </w:r>
      <w:hyperlink w:anchor="收件者處理原則" w:history="1">
        <w:r w:rsidRPr="00BE76C2">
          <w:rPr>
            <w:rStyle w:val="ad"/>
            <w:rFonts w:hint="eastAsia"/>
            <w:kern w:val="2"/>
            <w:szCs w:val="24"/>
            <w:lang w:eastAsia="zh-TW"/>
          </w:rPr>
          <w:t>收件者處理原則</w:t>
        </w:r>
      </w:hyperlink>
    </w:p>
    <w:p w:rsidR="00E738CB" w:rsidRPr="00E738CB" w:rsidRDefault="00E738CB" w:rsidP="00E738C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為空時，則不寄送。</w:t>
      </w:r>
      <w:r w:rsidRPr="0072479B"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受理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略過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BE7553" w:rsidRDefault="00BE7553" w:rsidP="007A42E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抓取受款人：</w:t>
      </w:r>
    </w:p>
    <w:p w:rsidR="00BE7553" w:rsidRDefault="00BE7553" w:rsidP="00BE75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受款人</w:t>
      </w:r>
      <w:r>
        <w:rPr>
          <w:rFonts w:hint="eastAsia"/>
          <w:kern w:val="2"/>
          <w:szCs w:val="24"/>
          <w:lang w:eastAsia="zh-TW"/>
        </w:rPr>
        <w:t>LIST</w:t>
      </w:r>
    </w:p>
    <w:p w:rsidR="00BE7553" w:rsidRPr="00BE7553" w:rsidRDefault="00BE7553" w:rsidP="00BE75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DTAAA010.</w:t>
      </w:r>
      <w:r>
        <w:rPr>
          <w:rFonts w:hint="eastAsia"/>
          <w:kern w:val="2"/>
          <w:szCs w:val="24"/>
          <w:lang w:eastAsia="zh-TW"/>
        </w:rPr>
        <w:t>事故者姓名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存入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受款人</w:t>
      </w:r>
      <w:r>
        <w:rPr>
          <w:rFonts w:hint="eastAsia"/>
          <w:kern w:val="2"/>
          <w:szCs w:val="24"/>
          <w:lang w:eastAsia="zh-TW"/>
        </w:rPr>
        <w:t>LIST</w:t>
      </w:r>
    </w:p>
    <w:p w:rsidR="008B34A9" w:rsidRDefault="00C45E18" w:rsidP="007A42E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產出通知的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：</w:t>
      </w:r>
    </w:p>
    <w:p w:rsidR="00806C85" w:rsidRDefault="00806C85" w:rsidP="00242C5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檔名：</w:t>
      </w:r>
      <w:r w:rsidR="000A6531" w:rsidRPr="000A6531">
        <w:rPr>
          <w:rFonts w:hint="eastAsia"/>
          <w:kern w:val="2"/>
          <w:szCs w:val="24"/>
          <w:shd w:val="pct15" w:color="auto" w:fill="FFFFFF"/>
          <w:lang w:eastAsia="zh-TW"/>
        </w:rPr>
        <w:t>(</w:t>
      </w:r>
      <w:r w:rsidR="00242C56" w:rsidRPr="000A6531">
        <w:rPr>
          <w:rFonts w:hint="eastAsia"/>
          <w:kern w:val="2"/>
          <w:szCs w:val="24"/>
          <w:shd w:val="pct15" w:color="auto" w:fill="FFFFFF"/>
          <w:lang w:eastAsia="zh-TW"/>
        </w:rPr>
        <w:t>日期</w:t>
      </w:r>
      <w:r w:rsidR="00242C56"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="00242C56" w:rsidRPr="000A6531">
        <w:rPr>
          <w:rFonts w:hint="eastAsia"/>
          <w:kern w:val="2"/>
          <w:szCs w:val="24"/>
          <w:shd w:val="pct15" w:color="auto" w:fill="FFFFFF"/>
          <w:lang w:eastAsia="zh-TW"/>
        </w:rPr>
        <w:t>國泰人壽理賠受理通知</w:t>
      </w:r>
      <w:r w:rsidR="00242C56"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="00242C56"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送件人分行中文</w:t>
      </w:r>
      <w:r w:rsidR="00242C56"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="00242C56"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送件人姓名</w:t>
      </w:r>
      <w:r w:rsidR="00242C56"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="00242C56" w:rsidRPr="000A6531">
        <w:rPr>
          <w:rFonts w:hint="eastAsia"/>
          <w:kern w:val="2"/>
          <w:szCs w:val="24"/>
          <w:shd w:val="pct15" w:color="auto" w:fill="FFFFFF"/>
          <w:lang w:eastAsia="zh-TW"/>
        </w:rPr>
        <w:t>申請書編號</w:t>
      </w:r>
      <w:r w:rsidR="000A6531" w:rsidRPr="000A6531">
        <w:rPr>
          <w:rFonts w:hint="eastAsia"/>
          <w:kern w:val="2"/>
          <w:szCs w:val="24"/>
          <w:shd w:val="pct15" w:color="auto" w:fill="FFFFFF"/>
          <w:lang w:eastAsia="zh-TW"/>
        </w:rPr>
        <w:t>)</w:t>
      </w:r>
      <w:r w:rsidR="00F62339">
        <w:rPr>
          <w:rFonts w:hint="eastAsia"/>
          <w:kern w:val="2"/>
          <w:szCs w:val="24"/>
          <w:shd w:val="pct15" w:color="auto" w:fill="FFFFFF"/>
          <w:lang w:eastAsia="zh-TW"/>
        </w:rPr>
        <w:t>.pdf</w:t>
      </w:r>
    </w:p>
    <w:p w:rsidR="000A6531" w:rsidRDefault="000A6531" w:rsidP="000A653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通知年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通知月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 w:rsidRPr="000A6531">
        <w:rPr>
          <w:rFonts w:hint="eastAsia"/>
          <w:kern w:val="2"/>
          <w:szCs w:val="24"/>
          <w:lang w:eastAsia="zh-TW"/>
        </w:rPr>
        <w:t>國泰人壽理賠受理通知</w:t>
      </w:r>
      <w:r w:rsidRPr="000A6531"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理專單位中文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理專姓名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</w:t>
      </w:r>
      <w:r w:rsidR="003C2EBF">
        <w:rPr>
          <w:rFonts w:hint="eastAsia"/>
          <w:kern w:val="2"/>
          <w:szCs w:val="24"/>
          <w:lang w:eastAsia="zh-TW"/>
        </w:rPr>
        <w:t>DTAAA010.</w:t>
      </w:r>
      <w:r w:rsidR="003C2EBF">
        <w:rPr>
          <w:rFonts w:hint="eastAsia"/>
          <w:kern w:val="2"/>
          <w:szCs w:val="24"/>
          <w:lang w:eastAsia="zh-TW"/>
        </w:rPr>
        <w:t>受理編號</w:t>
      </w:r>
      <w:r w:rsidR="003C2EBF">
        <w:rPr>
          <w:rFonts w:hint="eastAsia"/>
          <w:kern w:val="2"/>
          <w:szCs w:val="24"/>
          <w:lang w:eastAsia="zh-TW"/>
        </w:rPr>
        <w:t xml:space="preserve"> + </w:t>
      </w:r>
      <w:r w:rsidR="003C2EBF">
        <w:rPr>
          <w:kern w:val="2"/>
          <w:szCs w:val="24"/>
          <w:lang w:eastAsia="zh-TW"/>
        </w:rPr>
        <w:t>“</w:t>
      </w:r>
      <w:r w:rsidR="003C2EBF">
        <w:rPr>
          <w:rFonts w:hint="eastAsia"/>
          <w:kern w:val="2"/>
          <w:szCs w:val="24"/>
          <w:lang w:eastAsia="zh-TW"/>
        </w:rPr>
        <w:t>.pdf</w:t>
      </w:r>
      <w:r w:rsidR="003C2EBF">
        <w:rPr>
          <w:kern w:val="2"/>
          <w:szCs w:val="24"/>
          <w:lang w:eastAsia="zh-TW"/>
        </w:rPr>
        <w:t>”</w:t>
      </w:r>
    </w:p>
    <w:p w:rsidR="00C45E18" w:rsidRDefault="00806C85" w:rsidP="00560A0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版型如</w:t>
      </w:r>
      <w:r w:rsidR="00560A01">
        <w:rPr>
          <w:rFonts w:hint="eastAsia"/>
          <w:kern w:val="2"/>
          <w:szCs w:val="24"/>
          <w:lang w:eastAsia="zh-TW"/>
        </w:rPr>
        <w:t xml:space="preserve"> </w:t>
      </w:r>
      <w:r w:rsidR="00560A01" w:rsidRPr="00D56F7F">
        <w:rPr>
          <w:rFonts w:hint="eastAsia"/>
          <w:color w:val="0070C0"/>
          <w:kern w:val="2"/>
          <w:szCs w:val="24"/>
          <w:lang w:eastAsia="zh-TW"/>
        </w:rPr>
        <w:t>理賠</w:t>
      </w:r>
      <w:r w:rsidR="00560A01" w:rsidRPr="00D56F7F">
        <w:rPr>
          <w:rFonts w:hint="eastAsia"/>
          <w:color w:val="0070C0"/>
          <w:kern w:val="2"/>
          <w:szCs w:val="24"/>
          <w:lang w:eastAsia="zh-TW"/>
        </w:rPr>
        <w:t>Automail</w:t>
      </w:r>
      <w:r w:rsidR="00560A01" w:rsidRPr="00D56F7F">
        <w:rPr>
          <w:rFonts w:hint="eastAsia"/>
          <w:color w:val="0070C0"/>
          <w:kern w:val="2"/>
          <w:szCs w:val="24"/>
          <w:lang w:eastAsia="zh-TW"/>
        </w:rPr>
        <w:t>通知內容</w:t>
      </w:r>
      <w:r w:rsidR="00560A01" w:rsidRPr="00D56F7F">
        <w:rPr>
          <w:rFonts w:hint="eastAsia"/>
          <w:color w:val="0070C0"/>
          <w:kern w:val="2"/>
          <w:szCs w:val="24"/>
          <w:lang w:eastAsia="zh-TW"/>
        </w:rPr>
        <w:t>-</w:t>
      </w:r>
      <w:r w:rsidR="00560A01" w:rsidRPr="00D56F7F">
        <w:rPr>
          <w:rFonts w:hint="eastAsia"/>
          <w:color w:val="0070C0"/>
          <w:kern w:val="2"/>
          <w:szCs w:val="24"/>
          <w:lang w:eastAsia="zh-TW"/>
        </w:rPr>
        <w:t>國泰人壽理賠受理通知</w:t>
      </w:r>
      <w:r w:rsidR="00560A01" w:rsidRPr="00D56F7F">
        <w:rPr>
          <w:rFonts w:hint="eastAsia"/>
          <w:color w:val="0070C0"/>
          <w:kern w:val="2"/>
          <w:szCs w:val="24"/>
          <w:lang w:eastAsia="zh-TW"/>
        </w:rPr>
        <w:t>.docx</w:t>
      </w:r>
    </w:p>
    <w:p w:rsidR="00D75E37" w:rsidRDefault="00595725" w:rsidP="00D75E3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將讀取到的資料依照</w:t>
      </w:r>
      <w:hyperlink w:anchor="AA_Z7Z002_bo" w:history="1">
        <w:r w:rsidRPr="006E6400">
          <w:rPr>
            <w:rStyle w:val="ad"/>
            <w:rFonts w:hint="eastAsia"/>
            <w:kern w:val="2"/>
            <w:szCs w:val="24"/>
            <w:lang w:eastAsia="zh-TW"/>
          </w:rPr>
          <w:t>AA_Z7Z002_bo</w:t>
        </w:r>
      </w:hyperlink>
      <w:r>
        <w:rPr>
          <w:rFonts w:hint="eastAsia"/>
          <w:kern w:val="2"/>
          <w:szCs w:val="24"/>
          <w:lang w:eastAsia="zh-TW"/>
        </w:rPr>
        <w:t>相對應</w:t>
      </w:r>
      <w:r w:rsidR="009804B3">
        <w:rPr>
          <w:rFonts w:hint="eastAsia"/>
          <w:kern w:val="2"/>
          <w:szCs w:val="24"/>
          <w:lang w:eastAsia="zh-TW"/>
        </w:rPr>
        <w:t>到</w:t>
      </w:r>
      <w:r>
        <w:rPr>
          <w:rFonts w:hint="eastAsia"/>
          <w:kern w:val="2"/>
          <w:szCs w:val="24"/>
          <w:lang w:eastAsia="zh-TW"/>
        </w:rPr>
        <w:t>的欄位進行設定</w:t>
      </w:r>
    </w:p>
    <w:p w:rsidR="00595725" w:rsidRDefault="00235702" w:rsidP="0059572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$PDF</w:t>
      </w:r>
      <w:r>
        <w:rPr>
          <w:rFonts w:hint="eastAsia"/>
          <w:kern w:val="2"/>
          <w:szCs w:val="24"/>
          <w:lang w:eastAsia="zh-TW"/>
        </w:rPr>
        <w:t>資訊</w:t>
      </w:r>
      <w:r>
        <w:rPr>
          <w:rFonts w:hint="eastAsia"/>
          <w:kern w:val="2"/>
          <w:szCs w:val="24"/>
          <w:lang w:eastAsia="zh-TW"/>
        </w:rPr>
        <w:t xml:space="preserve">[] = </w:t>
      </w:r>
      <w:r w:rsidR="00595725">
        <w:rPr>
          <w:rFonts w:hint="eastAsia"/>
          <w:kern w:val="2"/>
          <w:szCs w:val="24"/>
          <w:lang w:eastAsia="zh-TW"/>
        </w:rPr>
        <w:t>呼叫</w:t>
      </w:r>
      <w:r w:rsidR="00595725" w:rsidRPr="00595725">
        <w:rPr>
          <w:rFonts w:hint="eastAsia"/>
          <w:kern w:val="2"/>
          <w:szCs w:val="24"/>
          <w:lang w:eastAsia="zh-TW"/>
        </w:rPr>
        <w:t>銀保通路通知內容</w:t>
      </w:r>
      <w:r w:rsidR="00595725">
        <w:rPr>
          <w:rFonts w:hint="eastAsia"/>
          <w:kern w:val="2"/>
          <w:szCs w:val="24"/>
          <w:lang w:eastAsia="zh-TW"/>
        </w:rPr>
        <w:t>模組</w:t>
      </w:r>
      <w:r w:rsidR="00595725">
        <w:rPr>
          <w:rFonts w:hint="eastAsia"/>
          <w:kern w:val="2"/>
          <w:szCs w:val="24"/>
          <w:lang w:eastAsia="zh-TW"/>
        </w:rPr>
        <w:t>AA_Z7Z002(AA_Z7Z002_bo)</w:t>
      </w:r>
    </w:p>
    <w:p w:rsidR="00901BB3" w:rsidRDefault="00901BB3" w:rsidP="00C45E1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產生過程有異常</w:t>
      </w:r>
      <w:r w:rsidRPr="00901BB3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2479B">
        <w:rPr>
          <w:rFonts w:hint="eastAsia"/>
          <w:kern w:val="2"/>
          <w:szCs w:val="24"/>
          <w:lang w:eastAsia="zh-TW"/>
        </w:rPr>
        <w:t>$</w:t>
      </w:r>
      <w:r w:rsidRPr="0072479B">
        <w:rPr>
          <w:rFonts w:hint="eastAsia"/>
          <w:kern w:val="2"/>
          <w:szCs w:val="24"/>
          <w:lang w:eastAsia="zh-TW"/>
        </w:rPr>
        <w:t>受理件</w:t>
      </w:r>
      <w:r>
        <w:rPr>
          <w:rFonts w:hint="eastAsia"/>
          <w:kern w:val="2"/>
          <w:szCs w:val="24"/>
          <w:lang w:eastAsia="zh-TW"/>
        </w:rPr>
        <w:t>異常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 w:rsidR="0090605C">
        <w:rPr>
          <w:rFonts w:hint="eastAsia"/>
          <w:kern w:val="2"/>
          <w:szCs w:val="24"/>
          <w:lang w:eastAsia="zh-TW"/>
        </w:rPr>
        <w:t>。</w:t>
      </w:r>
    </w:p>
    <w:p w:rsidR="00806C85" w:rsidRDefault="00806C85" w:rsidP="00806C8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寄發</w:t>
      </w:r>
      <w:r>
        <w:rPr>
          <w:rFonts w:hint="eastAsia"/>
          <w:kern w:val="2"/>
          <w:szCs w:val="24"/>
          <w:lang w:eastAsia="zh-TW"/>
        </w:rPr>
        <w:t>EMAIL</w:t>
      </w:r>
      <w:r>
        <w:rPr>
          <w:rFonts w:hint="eastAsia"/>
          <w:kern w:val="2"/>
          <w:szCs w:val="24"/>
          <w:lang w:eastAsia="zh-TW"/>
        </w:rPr>
        <w:t>：</w:t>
      </w:r>
    </w:p>
    <w:p w:rsidR="00F62339" w:rsidRDefault="00806C85" w:rsidP="00F6233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信件主旨：</w:t>
      </w:r>
      <w:r w:rsidR="00F62339" w:rsidRPr="000A6531">
        <w:rPr>
          <w:rFonts w:hint="eastAsia"/>
          <w:kern w:val="2"/>
          <w:szCs w:val="24"/>
          <w:shd w:val="pct15" w:color="auto" w:fill="FFFFFF"/>
          <w:lang w:eastAsia="zh-TW"/>
        </w:rPr>
        <w:t>(</w:t>
      </w:r>
      <w:r w:rsidR="00F62339" w:rsidRPr="000A6531">
        <w:rPr>
          <w:rFonts w:hint="eastAsia"/>
          <w:kern w:val="2"/>
          <w:szCs w:val="24"/>
          <w:shd w:val="pct15" w:color="auto" w:fill="FFFFFF"/>
          <w:lang w:eastAsia="zh-TW"/>
        </w:rPr>
        <w:t>日期</w:t>
      </w:r>
      <w:r w:rsidR="00F62339"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="00F62339" w:rsidRPr="000A6531">
        <w:rPr>
          <w:rFonts w:hint="eastAsia"/>
          <w:kern w:val="2"/>
          <w:szCs w:val="24"/>
          <w:shd w:val="pct15" w:color="auto" w:fill="FFFFFF"/>
          <w:lang w:eastAsia="zh-TW"/>
        </w:rPr>
        <w:t>國泰人壽理賠受理通知</w:t>
      </w:r>
      <w:r w:rsidR="00F62339"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="00F62339"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送件人分行中文</w:t>
      </w:r>
      <w:r w:rsidR="00F62339"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="00F62339"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送件人姓名</w:t>
      </w:r>
      <w:r w:rsidR="00F62339"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="00F62339" w:rsidRPr="000A6531">
        <w:rPr>
          <w:rFonts w:hint="eastAsia"/>
          <w:kern w:val="2"/>
          <w:szCs w:val="24"/>
          <w:shd w:val="pct15" w:color="auto" w:fill="FFFFFF"/>
          <w:lang w:eastAsia="zh-TW"/>
        </w:rPr>
        <w:t>申請書編號</w:t>
      </w:r>
      <w:r w:rsidR="00F62339" w:rsidRPr="000A6531">
        <w:rPr>
          <w:rFonts w:hint="eastAsia"/>
          <w:kern w:val="2"/>
          <w:szCs w:val="24"/>
          <w:shd w:val="pct15" w:color="auto" w:fill="FFFFFF"/>
          <w:lang w:eastAsia="zh-TW"/>
        </w:rPr>
        <w:t>)</w:t>
      </w:r>
    </w:p>
    <w:p w:rsidR="00806C85" w:rsidRDefault="00F62339" w:rsidP="00F6233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通知年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通知月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 w:rsidRPr="000A6531">
        <w:rPr>
          <w:rFonts w:hint="eastAsia"/>
          <w:kern w:val="2"/>
          <w:szCs w:val="24"/>
          <w:lang w:eastAsia="zh-TW"/>
        </w:rPr>
        <w:t>國泰人壽理賠受理通知</w:t>
      </w:r>
      <w:r w:rsidRPr="000A6531"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理專單位中文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理專姓名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收信對象：</w:t>
      </w:r>
    </w:p>
    <w:p w:rsidR="00FA22E0" w:rsidRPr="00732F3E" w:rsidRDefault="00CA0F3F" w:rsidP="00732F3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  <w:r w:rsidR="00E738CB">
        <w:rPr>
          <w:rFonts w:hint="eastAsia"/>
          <w:kern w:val="2"/>
          <w:szCs w:val="24"/>
          <w:lang w:eastAsia="zh-TW"/>
        </w:rPr>
        <w:t>內的對象都是</w:t>
      </w:r>
    </w:p>
    <w:p w:rsidR="006F14A4" w:rsidRDefault="00FA22E0" w:rsidP="00FA22E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 xml:space="preserve">List.size &gt; </w:t>
      </w:r>
      <w:r w:rsidR="00732F3E">
        <w:rPr>
          <w:rFonts w:hint="eastAsia"/>
          <w:kern w:val="2"/>
          <w:szCs w:val="24"/>
          <w:lang w:eastAsia="zh-TW"/>
        </w:rPr>
        <w:t>0</w:t>
      </w:r>
      <w:r w:rsidRPr="006F14A4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6F14A4" w:rsidRPr="006F14A4">
        <w:rPr>
          <w:kern w:val="2"/>
          <w:szCs w:val="24"/>
          <w:lang w:eastAsia="zh-TW"/>
        </w:rPr>
        <w:sym w:font="Wingdings" w:char="F0E8"/>
      </w:r>
    </w:p>
    <w:p w:rsidR="006F14A4" w:rsidRDefault="006F14A4" w:rsidP="006F14A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 xml:space="preserve">list </w:t>
      </w:r>
      <w:r>
        <w:rPr>
          <w:rFonts w:hint="eastAsia"/>
          <w:kern w:val="2"/>
          <w:szCs w:val="24"/>
          <w:lang w:eastAsia="zh-TW"/>
        </w:rPr>
        <w:t>逐筆列出顯示在信件的內文。</w:t>
      </w:r>
    </w:p>
    <w:p w:rsidR="006F14A4" w:rsidRPr="00CA0F3F" w:rsidRDefault="006F14A4" w:rsidP="00FA22E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收件者改以</w:t>
      </w:r>
      <w:r w:rsidR="00FA22E0">
        <w:rPr>
          <w:rFonts w:hint="eastAsia"/>
          <w:kern w:val="2"/>
          <w:szCs w:val="24"/>
          <w:lang w:eastAsia="zh-TW"/>
        </w:rPr>
        <w:t>$</w:t>
      </w:r>
      <w:r w:rsidR="00FA22E0" w:rsidRPr="00FA22E0">
        <w:rPr>
          <w:rFonts w:hint="eastAsia"/>
          <w:kern w:val="2"/>
          <w:szCs w:val="24"/>
          <w:lang w:eastAsia="zh-TW"/>
        </w:rPr>
        <w:t>銀保通路理賠通知對象</w:t>
      </w:r>
      <w:r w:rsidR="00FA22E0">
        <w:rPr>
          <w:rFonts w:hint="eastAsia"/>
          <w:kern w:val="2"/>
          <w:szCs w:val="24"/>
          <w:lang w:eastAsia="zh-TW"/>
        </w:rPr>
        <w:t>List</w:t>
      </w:r>
      <w:r w:rsidR="00FA22E0">
        <w:rPr>
          <w:rFonts w:hint="eastAsia"/>
          <w:kern w:val="2"/>
          <w:szCs w:val="24"/>
          <w:lang w:eastAsia="zh-TW"/>
        </w:rPr>
        <w:t>取得的</w:t>
      </w:r>
      <w:r w:rsidR="00FA22E0" w:rsidRPr="00FA22E0">
        <w:rPr>
          <w:rFonts w:hint="eastAsia"/>
          <w:kern w:val="2"/>
          <w:szCs w:val="24"/>
          <w:lang w:eastAsia="zh-TW"/>
        </w:rPr>
        <w:t>代碼中文</w:t>
      </w:r>
      <w:r>
        <w:rPr>
          <w:rFonts w:hint="eastAsia"/>
          <w:kern w:val="2"/>
          <w:szCs w:val="24"/>
          <w:lang w:eastAsia="zh-TW"/>
        </w:rPr>
        <w:t>代替。</w:t>
      </w:r>
    </w:p>
    <w:p w:rsidR="00806C85" w:rsidRDefault="00806C85" w:rsidP="00806C8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寄信者：</w:t>
      </w:r>
    </w:p>
    <w:p w:rsidR="00BE76C2" w:rsidRDefault="00F7516D" w:rsidP="00F7516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16D">
        <w:rPr>
          <w:kern w:val="2"/>
          <w:szCs w:val="24"/>
          <w:lang w:eastAsia="zh-TW"/>
        </w:rPr>
        <w:t>8700100@cathlife.com.tw</w:t>
      </w:r>
    </w:p>
    <w:p w:rsidR="00806C85" w:rsidRDefault="009804B3" w:rsidP="00806C8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由</w:t>
      </w:r>
      <w:r>
        <w:rPr>
          <w:rFonts w:hint="eastAsia"/>
          <w:kern w:val="2"/>
          <w:szCs w:val="24"/>
          <w:lang w:eastAsia="zh-TW"/>
        </w:rPr>
        <w:t>$PDF</w:t>
      </w:r>
      <w:r>
        <w:rPr>
          <w:rFonts w:hint="eastAsia"/>
          <w:kern w:val="2"/>
          <w:szCs w:val="24"/>
          <w:lang w:eastAsia="zh-TW"/>
        </w:rPr>
        <w:t>資訊</w:t>
      </w:r>
      <w:r>
        <w:rPr>
          <w:rFonts w:hint="eastAsia"/>
          <w:kern w:val="2"/>
          <w:szCs w:val="24"/>
          <w:lang w:eastAsia="zh-TW"/>
        </w:rPr>
        <w:t xml:space="preserve">[] </w:t>
      </w: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的檔案路徑及名稱，將</w:t>
      </w:r>
      <w:r w:rsidR="00806C85">
        <w:rPr>
          <w:rFonts w:hint="eastAsia"/>
          <w:kern w:val="2"/>
          <w:szCs w:val="24"/>
          <w:lang w:eastAsia="zh-TW"/>
        </w:rPr>
        <w:t>PDF</w:t>
      </w:r>
      <w:r w:rsidR="00806C85">
        <w:rPr>
          <w:rFonts w:hint="eastAsia"/>
          <w:kern w:val="2"/>
          <w:szCs w:val="24"/>
          <w:lang w:eastAsia="zh-TW"/>
        </w:rPr>
        <w:t>作為附件夾檔，透過</w:t>
      </w:r>
      <w:r w:rsidR="00806C85">
        <w:rPr>
          <w:rFonts w:hint="eastAsia"/>
          <w:kern w:val="2"/>
          <w:szCs w:val="24"/>
          <w:lang w:eastAsia="zh-TW"/>
        </w:rPr>
        <w:t>AUTOMAIL</w:t>
      </w:r>
      <w:r w:rsidR="00806C85">
        <w:rPr>
          <w:rFonts w:hint="eastAsia"/>
          <w:kern w:val="2"/>
          <w:szCs w:val="24"/>
          <w:lang w:eastAsia="zh-TW"/>
        </w:rPr>
        <w:t>進行寄送</w:t>
      </w:r>
    </w:p>
    <w:p w:rsidR="00806C85" w:rsidRDefault="00806C85" w:rsidP="00806C8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若寄送異常</w:t>
      </w:r>
      <w:r w:rsidRPr="00806C85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>$</w:t>
      </w:r>
      <w:r w:rsidRPr="0072479B">
        <w:rPr>
          <w:rFonts w:hint="eastAsia"/>
          <w:kern w:val="2"/>
          <w:szCs w:val="24"/>
          <w:lang w:eastAsia="zh-TW"/>
        </w:rPr>
        <w:t>受理件</w:t>
      </w:r>
      <w:r>
        <w:rPr>
          <w:rFonts w:hint="eastAsia"/>
          <w:kern w:val="2"/>
          <w:szCs w:val="24"/>
          <w:lang w:eastAsia="zh-TW"/>
        </w:rPr>
        <w:t>異常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</w:t>
      </w:r>
    </w:p>
    <w:p w:rsidR="00806C85" w:rsidRDefault="00806C85" w:rsidP="00806C8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若寄送正常</w:t>
      </w:r>
      <w:r w:rsidRPr="00806C85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>$</w:t>
      </w:r>
      <w:r w:rsidRPr="0072479B">
        <w:rPr>
          <w:rFonts w:hint="eastAsia"/>
          <w:kern w:val="2"/>
          <w:szCs w:val="24"/>
          <w:lang w:eastAsia="zh-TW"/>
        </w:rPr>
        <w:t>受理件</w:t>
      </w:r>
      <w:r>
        <w:rPr>
          <w:rFonts w:hint="eastAsia"/>
          <w:kern w:val="2"/>
          <w:szCs w:val="24"/>
          <w:lang w:eastAsia="zh-TW"/>
        </w:rPr>
        <w:t>寄送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</w:t>
      </w:r>
    </w:p>
    <w:p w:rsidR="00C45E18" w:rsidRDefault="00C45E18" w:rsidP="007A42E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繼續處理下筆資料</w:t>
      </w:r>
      <w:r w:rsidR="0090605C">
        <w:rPr>
          <w:rFonts w:hint="eastAsia"/>
          <w:kern w:val="2"/>
          <w:szCs w:val="24"/>
          <w:lang w:eastAsia="zh-TW"/>
        </w:rPr>
        <w:t>。</w:t>
      </w:r>
    </w:p>
    <w:p w:rsidR="0090605C" w:rsidRPr="00600E1F" w:rsidRDefault="0090605C" w:rsidP="0090605C">
      <w:pPr>
        <w:pStyle w:val="Tabletext"/>
        <w:keepLines w:val="0"/>
        <w:spacing w:after="0" w:line="240" w:lineRule="auto"/>
        <w:ind w:left="1984"/>
        <w:rPr>
          <w:rFonts w:hint="eastAsia"/>
          <w:kern w:val="2"/>
          <w:szCs w:val="24"/>
          <w:lang w:eastAsia="zh-TW"/>
        </w:rPr>
      </w:pPr>
    </w:p>
    <w:p w:rsidR="00600E1F" w:rsidRPr="00600E1F" w:rsidRDefault="00600E1F" w:rsidP="00463E6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ascii="Arial" w:hAnsi="Arial" w:hint="eastAsia"/>
          <w:lang w:eastAsia="zh-TW"/>
        </w:rPr>
        <w:t>通知種類</w:t>
      </w:r>
      <w:r>
        <w:rPr>
          <w:rFonts w:ascii="Arial" w:hAnsi="Arial" w:hint="eastAsia"/>
          <w:lang w:eastAsia="zh-TW"/>
        </w:rPr>
        <w:t xml:space="preserve"> = </w:t>
      </w:r>
      <w:r>
        <w:rPr>
          <w:rFonts w:ascii="Arial" w:hAnsi="Arial"/>
          <w:lang w:eastAsia="zh-TW"/>
        </w:rPr>
        <w:t>“”</w:t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或</w:t>
      </w:r>
      <w:r>
        <w:rPr>
          <w:rFonts w:ascii="Arial" w:hAnsi="Arial" w:hint="eastAsia"/>
          <w:lang w:eastAsia="zh-TW"/>
        </w:rPr>
        <w:t xml:space="preserve"> </w:t>
      </w:r>
      <w:r w:rsidR="00B54341">
        <w:rPr>
          <w:rFonts w:ascii="Arial" w:hAnsi="Arial" w:hint="eastAsia"/>
          <w:lang w:eastAsia="zh-TW"/>
        </w:rPr>
        <w:t>$</w:t>
      </w:r>
      <w:r>
        <w:rPr>
          <w:rFonts w:ascii="Arial" w:hAnsi="Arial" w:hint="eastAsia"/>
          <w:lang w:eastAsia="zh-TW"/>
        </w:rPr>
        <w:t>通知種類</w:t>
      </w:r>
      <w:r>
        <w:rPr>
          <w:rFonts w:ascii="Arial" w:hAnsi="Arial" w:hint="eastAsia"/>
          <w:lang w:eastAsia="zh-TW"/>
        </w:rPr>
        <w:t xml:space="preserve"> </w:t>
      </w:r>
      <w:del w:id="47" w:author="伯珊" w:date="2017-03-15T11:14:00Z">
        <w:r w:rsidDel="000A447B">
          <w:rPr>
            <w:rFonts w:ascii="Arial" w:hAnsi="Arial" w:hint="eastAsia"/>
            <w:lang w:eastAsia="zh-TW"/>
          </w:rPr>
          <w:delText>=</w:delText>
        </w:r>
      </w:del>
      <w:ins w:id="48" w:author="伯珊" w:date="2017-03-15T11:14:00Z">
        <w:r w:rsidR="000A447B">
          <w:rPr>
            <w:rFonts w:ascii="Arial" w:hAnsi="Arial" w:hint="eastAsia"/>
            <w:lang w:eastAsia="zh-TW"/>
          </w:rPr>
          <w:t>為</w:t>
        </w:r>
      </w:ins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/>
          <w:lang w:eastAsia="zh-TW"/>
        </w:rPr>
        <w:t>“</w:t>
      </w:r>
      <w:r>
        <w:rPr>
          <w:rFonts w:ascii="Arial" w:hAnsi="Arial" w:hint="eastAsia"/>
          <w:lang w:eastAsia="zh-TW"/>
        </w:rPr>
        <w:t>2</w:t>
      </w:r>
      <w:r>
        <w:rPr>
          <w:rFonts w:ascii="Arial" w:hAnsi="Arial"/>
          <w:lang w:eastAsia="zh-TW"/>
        </w:rPr>
        <w:t>”</w:t>
      </w:r>
      <w:ins w:id="49" w:author="伯珊" w:date="2017-03-15T11:14:00Z">
        <w:r w:rsidR="000A447B">
          <w:rPr>
            <w:rFonts w:ascii="Arial" w:hAnsi="Arial" w:hint="eastAsia"/>
            <w:lang w:eastAsia="zh-TW"/>
          </w:rPr>
          <w:t>開頭</w:t>
        </w:r>
      </w:ins>
      <w:r>
        <w:rPr>
          <w:rFonts w:ascii="Arial" w:hAnsi="Arial" w:hint="eastAsia"/>
          <w:lang w:eastAsia="zh-TW"/>
        </w:rPr>
        <w:t xml:space="preserve"> </w:t>
      </w:r>
      <w:r w:rsidRPr="00600E1F">
        <w:rPr>
          <w:rFonts w:ascii="Arial" w:hAnsi="Arial"/>
          <w:lang w:eastAsia="zh-TW"/>
        </w:rPr>
        <w:sym w:font="Wingdings" w:char="F0E8"/>
      </w:r>
      <w:r>
        <w:rPr>
          <w:rFonts w:ascii="Arial" w:hAnsi="Arial" w:hint="eastAsia"/>
          <w:lang w:eastAsia="zh-TW"/>
        </w:rPr>
        <w:t xml:space="preserve"> </w:t>
      </w:r>
      <w:r w:rsidR="00E738CB" w:rsidRPr="00E738CB">
        <w:rPr>
          <w:rFonts w:ascii="Arial" w:hAnsi="Arial" w:hint="eastAsia"/>
          <w:highlight w:val="red"/>
          <w:lang w:eastAsia="zh-TW"/>
        </w:rPr>
        <w:t>(</w:t>
      </w:r>
      <w:r w:rsidR="00E738CB" w:rsidRPr="00E738CB">
        <w:rPr>
          <w:rFonts w:ascii="Arial" w:hAnsi="Arial" w:hint="eastAsia"/>
          <w:highlight w:val="red"/>
          <w:lang w:eastAsia="zh-TW"/>
        </w:rPr>
        <w:t>處理補全件</w:t>
      </w:r>
      <w:r w:rsidR="00E738CB" w:rsidRPr="00E738CB">
        <w:rPr>
          <w:rFonts w:ascii="Arial" w:hAnsi="Arial" w:hint="eastAsia"/>
          <w:highlight w:val="red"/>
          <w:lang w:eastAsia="zh-TW"/>
        </w:rPr>
        <w:t>)</w:t>
      </w:r>
    </w:p>
    <w:p w:rsidR="00D94444" w:rsidRDefault="00D94444" w:rsidP="00600E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上筆受編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Arial" w:hAnsi="Arial"/>
          <w:lang w:eastAsia="zh-TW"/>
        </w:rPr>
        <w:t>“”</w:t>
      </w:r>
    </w:p>
    <w:p w:rsidR="00600E1F" w:rsidRDefault="00600E1F" w:rsidP="00600E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讀取資料：</w:t>
      </w:r>
    </w:p>
    <w:p w:rsidR="00087EF2" w:rsidRDefault="00A81A1E" w:rsidP="004A11D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087EF2">
        <w:rPr>
          <w:rFonts w:hint="eastAsia"/>
          <w:kern w:val="2"/>
          <w:szCs w:val="24"/>
          <w:lang w:eastAsia="zh-TW"/>
        </w:rPr>
        <w:t>理賠受理檔</w:t>
      </w:r>
      <w:r w:rsidR="00087EF2">
        <w:rPr>
          <w:rFonts w:hint="eastAsia"/>
          <w:kern w:val="2"/>
          <w:szCs w:val="24"/>
          <w:lang w:eastAsia="zh-TW"/>
        </w:rPr>
        <w:t>DTAAA001</w:t>
      </w:r>
      <w:r w:rsidR="00087EF2">
        <w:rPr>
          <w:rFonts w:hint="eastAsia"/>
          <w:kern w:val="2"/>
          <w:szCs w:val="24"/>
          <w:lang w:eastAsia="zh-TW"/>
        </w:rPr>
        <w:t>，</w:t>
      </w:r>
      <w:r w:rsidR="00087EF2">
        <w:rPr>
          <w:rFonts w:hint="eastAsia"/>
          <w:kern w:val="2"/>
          <w:szCs w:val="24"/>
          <w:lang w:eastAsia="zh-TW"/>
        </w:rPr>
        <w:t>JOIN</w:t>
      </w:r>
      <w:r w:rsidR="00087EF2">
        <w:rPr>
          <w:rFonts w:hint="eastAsia"/>
          <w:kern w:val="2"/>
          <w:szCs w:val="24"/>
          <w:lang w:eastAsia="zh-TW"/>
        </w:rPr>
        <w:t>，</w:t>
      </w:r>
      <w:r w:rsidR="004A11DA">
        <w:rPr>
          <w:rFonts w:hint="eastAsia"/>
          <w:kern w:val="2"/>
          <w:szCs w:val="24"/>
          <w:lang w:eastAsia="zh-TW"/>
        </w:rPr>
        <w:t>理賠受理申請書檔</w:t>
      </w:r>
      <w:r w:rsidR="004A11DA">
        <w:rPr>
          <w:rFonts w:hint="eastAsia"/>
          <w:kern w:val="2"/>
          <w:szCs w:val="24"/>
          <w:lang w:eastAsia="zh-TW"/>
        </w:rPr>
        <w:t>DTAA010</w:t>
      </w:r>
      <w:r>
        <w:rPr>
          <w:rFonts w:hint="eastAsia"/>
          <w:kern w:val="2"/>
          <w:szCs w:val="24"/>
          <w:lang w:eastAsia="zh-TW"/>
        </w:rPr>
        <w:t>，</w:t>
      </w:r>
    </w:p>
    <w:p w:rsidR="004A11DA" w:rsidRDefault="00A81A1E" w:rsidP="004A11D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JOIN</w:t>
      </w:r>
      <w:r>
        <w:rPr>
          <w:rFonts w:hint="eastAsia"/>
          <w:kern w:val="2"/>
          <w:szCs w:val="24"/>
          <w:lang w:eastAsia="zh-TW"/>
        </w:rPr>
        <w:t>，理賠補全檔</w:t>
      </w:r>
      <w:r w:rsidR="00B13034">
        <w:rPr>
          <w:rFonts w:hint="eastAsia"/>
          <w:kern w:val="2"/>
          <w:szCs w:val="24"/>
          <w:lang w:eastAsia="zh-TW"/>
        </w:rPr>
        <w:t>DTAAJ010</w:t>
      </w:r>
    </w:p>
    <w:p w:rsidR="0057237A" w:rsidRDefault="0057237A" w:rsidP="004A11D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</w:t>
      </w:r>
      <w:r>
        <w:rPr>
          <w:rFonts w:hint="eastAsia"/>
          <w:kern w:val="2"/>
          <w:szCs w:val="24"/>
          <w:lang w:eastAsia="zh-TW"/>
        </w:rPr>
        <w:t>，理賠補全文件檔</w:t>
      </w:r>
      <w:r>
        <w:rPr>
          <w:rFonts w:hint="eastAsia"/>
          <w:kern w:val="2"/>
          <w:szCs w:val="24"/>
          <w:lang w:eastAsia="zh-TW"/>
        </w:rPr>
        <w:t>DTAAC080</w:t>
      </w:r>
    </w:p>
    <w:p w:rsidR="004A11DA" w:rsidRDefault="004A11DA" w:rsidP="004A11D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</w:t>
      </w:r>
      <w:r>
        <w:rPr>
          <w:rFonts w:hint="eastAsia"/>
          <w:kern w:val="2"/>
          <w:szCs w:val="24"/>
          <w:lang w:eastAsia="zh-TW"/>
        </w:rPr>
        <w:t>，人事單位檔</w:t>
      </w:r>
      <w:r w:rsidRPr="000A6531">
        <w:rPr>
          <w:kern w:val="2"/>
          <w:szCs w:val="24"/>
          <w:lang w:eastAsia="zh-TW"/>
        </w:rPr>
        <w:t>CXLHR.DTZ0_UNIT</w:t>
      </w:r>
    </w:p>
    <w:p w:rsidR="004A11DA" w:rsidRDefault="004A11DA" w:rsidP="004A11D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條件：</w:t>
      </w:r>
    </w:p>
    <w:p w:rsidR="00087EF2" w:rsidRDefault="00087EF2" w:rsidP="004A11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DTAAA001.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DTAAA010.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4A11DA" w:rsidRDefault="004A11DA" w:rsidP="004A11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</w:t>
      </w:r>
      <w:r w:rsidR="00060C0C">
        <w:rPr>
          <w:rFonts w:hint="eastAsia"/>
          <w:kern w:val="2"/>
          <w:szCs w:val="24"/>
          <w:lang w:eastAsia="zh-TW"/>
        </w:rPr>
        <w:t>10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DTAA</w:t>
      </w:r>
      <w:r w:rsidR="00060C0C">
        <w:rPr>
          <w:rFonts w:hint="eastAsia"/>
          <w:kern w:val="2"/>
          <w:szCs w:val="24"/>
          <w:lang w:eastAsia="zh-TW"/>
        </w:rPr>
        <w:t>J</w:t>
      </w:r>
      <w:r>
        <w:rPr>
          <w:rFonts w:hint="eastAsia"/>
          <w:kern w:val="2"/>
          <w:szCs w:val="24"/>
          <w:lang w:eastAsia="zh-TW"/>
        </w:rPr>
        <w:t>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57237A" w:rsidRDefault="0057237A" w:rsidP="0057237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DTAAJ010.</w:t>
      </w:r>
      <w:r w:rsidRPr="0057237A">
        <w:rPr>
          <w:rFonts w:hint="eastAsia"/>
          <w:lang w:eastAsia="zh-TW"/>
        </w:rPr>
        <w:t xml:space="preserve"> </w:t>
      </w:r>
      <w:r w:rsidRPr="0057237A">
        <w:rPr>
          <w:rFonts w:hint="eastAsia"/>
          <w:kern w:val="2"/>
          <w:szCs w:val="24"/>
          <w:lang w:eastAsia="zh-TW"/>
        </w:rPr>
        <w:t>補全文件代號</w:t>
      </w:r>
      <w:r>
        <w:rPr>
          <w:rFonts w:hint="eastAsia"/>
          <w:kern w:val="2"/>
          <w:szCs w:val="24"/>
          <w:lang w:eastAsia="zh-TW"/>
        </w:rPr>
        <w:t xml:space="preserve"> = DTAAC080.</w:t>
      </w:r>
      <w:r w:rsidRPr="0057237A">
        <w:rPr>
          <w:rFonts w:hint="eastAsia"/>
          <w:lang w:eastAsia="zh-TW"/>
        </w:rPr>
        <w:t xml:space="preserve"> </w:t>
      </w:r>
      <w:r w:rsidRPr="0057237A">
        <w:rPr>
          <w:rFonts w:hint="eastAsia"/>
          <w:kern w:val="2"/>
          <w:szCs w:val="24"/>
          <w:lang w:eastAsia="zh-TW"/>
        </w:rPr>
        <w:t>補全文件代號</w:t>
      </w:r>
    </w:p>
    <w:p w:rsidR="004A11DA" w:rsidRDefault="004A11DA" w:rsidP="004A11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DTAAA010.</w:t>
      </w:r>
      <w:r w:rsidRPr="000A6531">
        <w:rPr>
          <w:rFonts w:hint="eastAsia"/>
          <w:kern w:val="2"/>
          <w:szCs w:val="24"/>
          <w:lang w:eastAsia="zh-TW"/>
        </w:rPr>
        <w:t>理專單位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前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碼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0000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0A6531">
        <w:rPr>
          <w:kern w:val="2"/>
          <w:szCs w:val="24"/>
          <w:lang w:eastAsia="zh-TW"/>
        </w:rPr>
        <w:t>DTZ0_UNIT</w:t>
      </w:r>
      <w:r>
        <w:rPr>
          <w:rFonts w:hint="eastAsia"/>
          <w:kern w:val="2"/>
          <w:szCs w:val="24"/>
          <w:lang w:eastAsia="zh-TW"/>
        </w:rPr>
        <w:t>.DIV_NO</w:t>
      </w:r>
    </w:p>
    <w:p w:rsidR="000A447B" w:rsidRDefault="000A447B" w:rsidP="004A11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50" w:author="伯珊" w:date="2017-03-15T11:17:00Z"/>
          <w:kern w:val="2"/>
          <w:szCs w:val="24"/>
          <w:lang w:eastAsia="zh-TW"/>
        </w:rPr>
      </w:pPr>
      <w:ins w:id="51" w:author="伯珊" w:date="2017-03-15T11:17:00Z">
        <w:r>
          <w:rPr>
            <w:rFonts w:hint="eastAsia"/>
            <w:kern w:val="2"/>
            <w:szCs w:val="24"/>
            <w:lang w:eastAsia="zh-TW"/>
          </w:rPr>
          <w:t>若</w:t>
        </w:r>
        <w:r>
          <w:rPr>
            <w:rFonts w:hint="eastAsia"/>
            <w:kern w:val="2"/>
            <w:szCs w:val="24"/>
            <w:lang w:eastAsia="zh-TW"/>
          </w:rPr>
          <w:t xml:space="preserve"> $</w:t>
        </w:r>
        <w:r>
          <w:rPr>
            <w:rFonts w:hint="eastAsia"/>
            <w:kern w:val="2"/>
            <w:szCs w:val="24"/>
            <w:lang w:eastAsia="zh-TW"/>
          </w:rPr>
          <w:t>傳入通知種類第三碼</w:t>
        </w:r>
        <w:r>
          <w:rPr>
            <w:rFonts w:hint="eastAsia"/>
            <w:kern w:val="2"/>
            <w:szCs w:val="24"/>
            <w:lang w:eastAsia="zh-TW"/>
          </w:rPr>
          <w:t xml:space="preserve"> = 0 </w:t>
        </w:r>
        <w:r w:rsidRPr="000A447B">
          <w:rPr>
            <w:kern w:val="2"/>
            <w:szCs w:val="24"/>
            <w:lang w:eastAsia="zh-TW"/>
          </w:rPr>
          <w:sym w:font="Wingdings" w:char="F0E8"/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kern w:val="2"/>
            <w:szCs w:val="24"/>
            <w:lang w:eastAsia="zh-TW"/>
          </w:rPr>
          <w:t xml:space="preserve"> </w:t>
        </w:r>
        <w:r w:rsidRPr="00AD6658">
          <w:rPr>
            <w:rFonts w:hint="eastAsia"/>
            <w:kern w:val="2"/>
            <w:szCs w:val="24"/>
            <w:lang w:eastAsia="zh-TW"/>
          </w:rPr>
          <w:t>DTAAJ010.</w:t>
        </w:r>
        <w:r w:rsidRPr="00AD6658">
          <w:rPr>
            <w:rFonts w:hint="eastAsia"/>
            <w:kern w:val="2"/>
            <w:szCs w:val="24"/>
            <w:lang w:eastAsia="zh-TW"/>
          </w:rPr>
          <w:t>補件輸入日期</w:t>
        </w:r>
        <w:r>
          <w:rPr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介於</w:t>
        </w:r>
        <w:r w:rsidRPr="00AD6658">
          <w:rPr>
            <w:rFonts w:hint="eastAsia"/>
            <w:kern w:val="2"/>
            <w:szCs w:val="24"/>
            <w:lang w:eastAsia="zh-TW"/>
          </w:rPr>
          <w:t xml:space="preserve">  $</w:t>
        </w:r>
        <w:r w:rsidRPr="00AD6658">
          <w:rPr>
            <w:rFonts w:hint="eastAsia"/>
            <w:kern w:val="2"/>
            <w:szCs w:val="24"/>
            <w:lang w:eastAsia="zh-TW"/>
          </w:rPr>
          <w:t>處理日期</w:t>
        </w:r>
        <w:r>
          <w:rPr>
            <w:rFonts w:hint="eastAsia"/>
            <w:kern w:val="2"/>
            <w:szCs w:val="24"/>
            <w:lang w:eastAsia="zh-TW"/>
          </w:rPr>
          <w:t xml:space="preserve"> 00:00:00~11:59:59</w:t>
        </w:r>
        <w:r>
          <w:rPr>
            <w:rFonts w:hint="eastAsia"/>
            <w:kern w:val="2"/>
            <w:szCs w:val="24"/>
            <w:lang w:eastAsia="zh-TW"/>
          </w:rPr>
          <w:t>之間</w:t>
        </w:r>
      </w:ins>
    </w:p>
    <w:p w:rsidR="004A11DA" w:rsidRDefault="000A447B" w:rsidP="004A11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52" w:author="伯珊" w:date="2017-03-15T11:17:00Z">
        <w:r>
          <w:rPr>
            <w:rFonts w:hint="eastAsia"/>
            <w:kern w:val="2"/>
            <w:szCs w:val="24"/>
            <w:lang w:eastAsia="zh-TW"/>
          </w:rPr>
          <w:t>若</w:t>
        </w:r>
        <w:r>
          <w:rPr>
            <w:rFonts w:hint="eastAsia"/>
            <w:kern w:val="2"/>
            <w:szCs w:val="24"/>
            <w:lang w:eastAsia="zh-TW"/>
          </w:rPr>
          <w:t xml:space="preserve"> $</w:t>
        </w:r>
        <w:r>
          <w:rPr>
            <w:rFonts w:hint="eastAsia"/>
            <w:kern w:val="2"/>
            <w:szCs w:val="24"/>
            <w:lang w:eastAsia="zh-TW"/>
          </w:rPr>
          <w:t>傳入通知種類第三碼</w:t>
        </w:r>
        <w:r>
          <w:rPr>
            <w:rFonts w:hint="eastAsia"/>
            <w:kern w:val="2"/>
            <w:szCs w:val="24"/>
            <w:lang w:eastAsia="zh-TW"/>
          </w:rPr>
          <w:t xml:space="preserve"> = 1 </w:t>
        </w:r>
        <w:r w:rsidRPr="000A447B">
          <w:rPr>
            <w:kern w:val="2"/>
            <w:szCs w:val="24"/>
            <w:lang w:eastAsia="zh-TW"/>
          </w:rPr>
          <w:sym w:font="Wingdings" w:char="F0E8"/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kern w:val="2"/>
            <w:szCs w:val="24"/>
            <w:lang w:eastAsia="zh-TW"/>
          </w:rPr>
          <w:t xml:space="preserve"> </w:t>
        </w:r>
        <w:r w:rsidRPr="00AD6658">
          <w:rPr>
            <w:rFonts w:hint="eastAsia"/>
            <w:kern w:val="2"/>
            <w:szCs w:val="24"/>
            <w:lang w:eastAsia="zh-TW"/>
          </w:rPr>
          <w:t>DTAAJ010.</w:t>
        </w:r>
        <w:r w:rsidRPr="00AD6658">
          <w:rPr>
            <w:rFonts w:hint="eastAsia"/>
            <w:kern w:val="2"/>
            <w:szCs w:val="24"/>
            <w:lang w:eastAsia="zh-TW"/>
          </w:rPr>
          <w:t>補件輸入日期</w:t>
        </w:r>
        <w:r>
          <w:rPr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介於</w:t>
        </w:r>
        <w:r w:rsidRPr="00AD6658">
          <w:rPr>
            <w:rFonts w:hint="eastAsia"/>
            <w:kern w:val="2"/>
            <w:szCs w:val="24"/>
            <w:lang w:eastAsia="zh-TW"/>
          </w:rPr>
          <w:t xml:space="preserve">  $</w:t>
        </w:r>
        <w:r w:rsidRPr="00AD6658">
          <w:rPr>
            <w:rFonts w:hint="eastAsia"/>
            <w:kern w:val="2"/>
            <w:szCs w:val="24"/>
            <w:lang w:eastAsia="zh-TW"/>
          </w:rPr>
          <w:t>處理日期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</w:ins>
      <w:ins w:id="53" w:author="伯珊" w:date="2017-03-15T11:18:00Z">
        <w:r>
          <w:rPr>
            <w:rFonts w:hint="eastAsia"/>
            <w:kern w:val="2"/>
            <w:szCs w:val="24"/>
            <w:lang w:eastAsia="zh-TW"/>
          </w:rPr>
          <w:t>12</w:t>
        </w:r>
      </w:ins>
      <w:ins w:id="54" w:author="伯珊" w:date="2017-03-15T11:17:00Z">
        <w:r>
          <w:rPr>
            <w:rFonts w:hint="eastAsia"/>
            <w:kern w:val="2"/>
            <w:szCs w:val="24"/>
            <w:lang w:eastAsia="zh-TW"/>
          </w:rPr>
          <w:t>:00:00~</w:t>
        </w:r>
      </w:ins>
      <w:ins w:id="55" w:author="伯珊" w:date="2017-03-15T11:18:00Z">
        <w:r>
          <w:rPr>
            <w:rFonts w:hint="eastAsia"/>
            <w:kern w:val="2"/>
            <w:szCs w:val="24"/>
            <w:lang w:eastAsia="zh-TW"/>
          </w:rPr>
          <w:t>23</w:t>
        </w:r>
      </w:ins>
      <w:ins w:id="56" w:author="伯珊" w:date="2017-03-15T11:17:00Z">
        <w:r>
          <w:rPr>
            <w:rFonts w:hint="eastAsia"/>
            <w:kern w:val="2"/>
            <w:szCs w:val="24"/>
            <w:lang w:eastAsia="zh-TW"/>
          </w:rPr>
          <w:t>:59:59</w:t>
        </w:r>
        <w:r>
          <w:rPr>
            <w:rFonts w:hint="eastAsia"/>
            <w:kern w:val="2"/>
            <w:szCs w:val="24"/>
            <w:lang w:eastAsia="zh-TW"/>
          </w:rPr>
          <w:t>之間</w:t>
        </w:r>
      </w:ins>
      <w:del w:id="57" w:author="伯珊" w:date="2017-03-15T11:17:00Z">
        <w:r w:rsidR="004A11DA" w:rsidRPr="00AD6658" w:rsidDel="000A447B">
          <w:rPr>
            <w:rFonts w:hint="eastAsia"/>
            <w:kern w:val="2"/>
            <w:szCs w:val="24"/>
            <w:lang w:eastAsia="zh-TW"/>
          </w:rPr>
          <w:delText>DATE(DTAA</w:delText>
        </w:r>
        <w:r w:rsidR="00060C0C" w:rsidRPr="00AD6658" w:rsidDel="000A447B">
          <w:rPr>
            <w:rFonts w:hint="eastAsia"/>
            <w:kern w:val="2"/>
            <w:szCs w:val="24"/>
            <w:lang w:eastAsia="zh-TW"/>
          </w:rPr>
          <w:delText>J0</w:delText>
        </w:r>
        <w:r w:rsidR="004A11DA" w:rsidRPr="00AD6658" w:rsidDel="000A447B">
          <w:rPr>
            <w:rFonts w:hint="eastAsia"/>
            <w:kern w:val="2"/>
            <w:szCs w:val="24"/>
            <w:lang w:eastAsia="zh-TW"/>
          </w:rPr>
          <w:delText>1</w:delText>
        </w:r>
        <w:r w:rsidR="00060C0C" w:rsidRPr="00AD6658" w:rsidDel="000A447B">
          <w:rPr>
            <w:rFonts w:hint="eastAsia"/>
            <w:kern w:val="2"/>
            <w:szCs w:val="24"/>
            <w:lang w:eastAsia="zh-TW"/>
          </w:rPr>
          <w:delText>0</w:delText>
        </w:r>
        <w:r w:rsidR="004A11DA" w:rsidRPr="00AD6658" w:rsidDel="000A447B">
          <w:rPr>
            <w:rFonts w:hint="eastAsia"/>
            <w:kern w:val="2"/>
            <w:szCs w:val="24"/>
            <w:lang w:eastAsia="zh-TW"/>
          </w:rPr>
          <w:delText>.</w:delText>
        </w:r>
        <w:r w:rsidR="00060C0C" w:rsidRPr="00AD6658" w:rsidDel="000A447B">
          <w:rPr>
            <w:rFonts w:hint="eastAsia"/>
            <w:kern w:val="2"/>
            <w:szCs w:val="24"/>
            <w:lang w:eastAsia="zh-TW"/>
          </w:rPr>
          <w:delText>補件輸入日期</w:delText>
        </w:r>
        <w:r w:rsidR="004A11DA" w:rsidRPr="00AD6658" w:rsidDel="000A447B">
          <w:rPr>
            <w:rFonts w:hint="eastAsia"/>
            <w:kern w:val="2"/>
            <w:szCs w:val="24"/>
            <w:lang w:eastAsia="zh-TW"/>
          </w:rPr>
          <w:delText>) = $</w:delText>
        </w:r>
        <w:r w:rsidR="004A11DA" w:rsidRPr="00AD6658" w:rsidDel="000A447B">
          <w:rPr>
            <w:rFonts w:hint="eastAsia"/>
            <w:kern w:val="2"/>
            <w:szCs w:val="24"/>
            <w:lang w:eastAsia="zh-TW"/>
          </w:rPr>
          <w:delText>處理日期</w:delText>
        </w:r>
      </w:del>
    </w:p>
    <w:p w:rsidR="00B65355" w:rsidRPr="00AD6658" w:rsidRDefault="00B65355" w:rsidP="00B6535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DTAAJ010.</w:t>
      </w:r>
      <w:r w:rsidRPr="00B65355">
        <w:rPr>
          <w:rFonts w:hint="eastAsia"/>
          <w:kern w:val="2"/>
          <w:szCs w:val="24"/>
          <w:lang w:eastAsia="zh-TW"/>
        </w:rPr>
        <w:t>是否取消補全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</w:p>
    <w:p w:rsidR="00600E1F" w:rsidRDefault="004A11DA" w:rsidP="004A11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A11DA">
        <w:rPr>
          <w:rFonts w:hint="eastAsia"/>
          <w:kern w:val="2"/>
          <w:szCs w:val="24"/>
          <w:lang w:eastAsia="zh-TW"/>
        </w:rPr>
        <w:t>DTAAA010.</w:t>
      </w:r>
      <w:r w:rsidRPr="004A11DA">
        <w:rPr>
          <w:rFonts w:hint="eastAsia"/>
          <w:kern w:val="2"/>
          <w:szCs w:val="24"/>
          <w:lang w:eastAsia="zh-TW"/>
        </w:rPr>
        <w:t>理專</w:t>
      </w:r>
      <w:r w:rsidRPr="004A11DA">
        <w:rPr>
          <w:rFonts w:hint="eastAsia"/>
          <w:kern w:val="2"/>
          <w:szCs w:val="24"/>
          <w:lang w:eastAsia="zh-TW"/>
        </w:rPr>
        <w:t xml:space="preserve">ID != </w:t>
      </w:r>
      <w:r w:rsidRPr="004A11DA">
        <w:rPr>
          <w:kern w:val="2"/>
          <w:szCs w:val="24"/>
          <w:lang w:eastAsia="zh-TW"/>
        </w:rPr>
        <w:t>‘’</w:t>
      </w:r>
    </w:p>
    <w:p w:rsidR="00AC10D2" w:rsidRDefault="00AC10D2" w:rsidP="004A11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CC5019"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傳入受理編號</w:t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不為空值</w:t>
      </w:r>
      <w:r>
        <w:rPr>
          <w:rFonts w:ascii="Arial" w:hAnsi="Arial" w:hint="eastAsia"/>
          <w:lang w:eastAsia="zh-TW"/>
        </w:rPr>
        <w:t xml:space="preserve"> </w:t>
      </w:r>
      <w:r w:rsidRPr="00AC10D2">
        <w:rPr>
          <w:rFonts w:ascii="Arial" w:hAnsi="Arial"/>
          <w:lang w:eastAsia="zh-TW"/>
        </w:rPr>
        <w:sym w:font="Wingdings" w:char="F0E8"/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需加條件</w:t>
      </w:r>
      <w:r>
        <w:rPr>
          <w:rFonts w:ascii="Arial" w:hAnsi="Arial" w:hint="eastAsia"/>
          <w:lang w:eastAsia="zh-TW"/>
        </w:rPr>
        <w:t>DTAAA01</w:t>
      </w:r>
      <w:r w:rsidR="0044522D">
        <w:rPr>
          <w:rFonts w:ascii="Arial" w:hAnsi="Arial" w:hint="eastAsia"/>
          <w:lang w:eastAsia="zh-TW"/>
        </w:rPr>
        <w:t>0</w:t>
      </w:r>
      <w:r>
        <w:rPr>
          <w:rFonts w:ascii="Arial" w:hAnsi="Arial" w:hint="eastAsia"/>
          <w:lang w:eastAsia="zh-TW"/>
        </w:rPr>
        <w:t>.</w:t>
      </w:r>
      <w:r>
        <w:rPr>
          <w:rFonts w:ascii="Arial" w:hAnsi="Arial" w:hint="eastAsia"/>
          <w:lang w:eastAsia="zh-TW"/>
        </w:rPr>
        <w:t>受理編號</w:t>
      </w:r>
      <w:r>
        <w:rPr>
          <w:rFonts w:ascii="Arial" w:hAnsi="Arial" w:hint="eastAsia"/>
          <w:lang w:eastAsia="zh-TW"/>
        </w:rPr>
        <w:t xml:space="preserve"> = </w:t>
      </w:r>
      <w:r w:rsidRPr="00CC5019"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傳入受理編號</w:t>
      </w:r>
    </w:p>
    <w:p w:rsidR="00C04E3A" w:rsidRDefault="00C04E3A" w:rsidP="00C04E3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欄位：</w:t>
      </w:r>
    </w:p>
    <w:p w:rsidR="00C04E3A" w:rsidRDefault="00C04E3A" w:rsidP="00510BA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DISTINCT  </w:t>
      </w:r>
      <w:r w:rsidR="00087EF2">
        <w:rPr>
          <w:rFonts w:hint="eastAsia"/>
          <w:kern w:val="2"/>
          <w:szCs w:val="24"/>
          <w:lang w:eastAsia="zh-TW"/>
        </w:rPr>
        <w:t>DTAAA001</w:t>
      </w:r>
      <w:r w:rsidR="00510BAC">
        <w:rPr>
          <w:rFonts w:hint="eastAsia"/>
          <w:kern w:val="2"/>
          <w:szCs w:val="24"/>
          <w:lang w:eastAsia="zh-TW"/>
        </w:rPr>
        <w:t xml:space="preserve"> (</w:t>
      </w:r>
      <w:r w:rsidR="00510BAC">
        <w:rPr>
          <w:rFonts w:hint="eastAsia"/>
          <w:kern w:val="2"/>
          <w:szCs w:val="24"/>
          <w:lang w:eastAsia="zh-TW"/>
        </w:rPr>
        <w:t>所需要的欄位</w:t>
      </w:r>
      <w:r w:rsidR="00510BAC">
        <w:rPr>
          <w:rFonts w:hint="eastAsia"/>
          <w:kern w:val="2"/>
          <w:szCs w:val="24"/>
          <w:lang w:eastAsia="zh-TW"/>
        </w:rPr>
        <w:t>)</w:t>
      </w:r>
      <w:r w:rsidR="00087EF2"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DTAAA010</w:t>
      </w:r>
      <w:r w:rsidR="00510BAC">
        <w:rPr>
          <w:rFonts w:hint="eastAsia"/>
          <w:kern w:val="2"/>
          <w:szCs w:val="24"/>
          <w:lang w:eastAsia="zh-TW"/>
        </w:rPr>
        <w:t>(</w:t>
      </w:r>
      <w:r w:rsidR="00510BAC">
        <w:rPr>
          <w:rFonts w:hint="eastAsia"/>
          <w:kern w:val="2"/>
          <w:szCs w:val="24"/>
          <w:lang w:eastAsia="zh-TW"/>
        </w:rPr>
        <w:t>所需要的欄位</w:t>
      </w:r>
      <w:r w:rsidR="00510BAC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 xml:space="preserve">,  </w:t>
      </w:r>
      <w:r w:rsidRPr="000A6531">
        <w:rPr>
          <w:kern w:val="2"/>
          <w:szCs w:val="24"/>
          <w:lang w:eastAsia="zh-TW"/>
        </w:rPr>
        <w:t>CXLHR.DTZ0_UNIT</w:t>
      </w:r>
      <w:r>
        <w:rPr>
          <w:rFonts w:hint="eastAsia"/>
          <w:kern w:val="2"/>
          <w:szCs w:val="24"/>
          <w:lang w:eastAsia="zh-TW"/>
        </w:rPr>
        <w:t>.</w:t>
      </w:r>
      <w:r w:rsidR="00510BAC" w:rsidRPr="00510BAC">
        <w:t xml:space="preserve"> </w:t>
      </w:r>
      <w:r w:rsidR="00510BAC" w:rsidRPr="00510BAC">
        <w:rPr>
          <w:kern w:val="2"/>
          <w:szCs w:val="24"/>
          <w:lang w:eastAsia="zh-TW"/>
        </w:rPr>
        <w:t>DIV_SHORT_NAME</w:t>
      </w:r>
      <w:r w:rsidR="0070434E">
        <w:rPr>
          <w:rFonts w:hint="eastAsia"/>
          <w:kern w:val="2"/>
          <w:szCs w:val="24"/>
          <w:lang w:eastAsia="zh-TW"/>
        </w:rPr>
        <w:t xml:space="preserve">, </w:t>
      </w:r>
      <w:r w:rsidR="009378A2">
        <w:rPr>
          <w:rFonts w:hint="eastAsia"/>
          <w:kern w:val="2"/>
          <w:szCs w:val="24"/>
          <w:lang w:eastAsia="zh-TW"/>
        </w:rPr>
        <w:t xml:space="preserve"> </w:t>
      </w:r>
      <w:r w:rsidR="0070434E">
        <w:rPr>
          <w:rFonts w:hint="eastAsia"/>
          <w:kern w:val="2"/>
          <w:szCs w:val="24"/>
          <w:lang w:eastAsia="zh-TW"/>
        </w:rPr>
        <w:t>DTAAJ010.</w:t>
      </w:r>
      <w:r w:rsidR="0057237A" w:rsidRPr="0057237A">
        <w:t xml:space="preserve"> </w:t>
      </w:r>
      <w:r w:rsidR="0057237A" w:rsidRPr="0057237A">
        <w:rPr>
          <w:kern w:val="2"/>
          <w:szCs w:val="24"/>
          <w:lang w:eastAsia="zh-TW"/>
        </w:rPr>
        <w:t>REP_DOC_CODE</w:t>
      </w:r>
      <w:r w:rsidR="0057237A">
        <w:rPr>
          <w:rFonts w:hint="eastAsia"/>
          <w:kern w:val="2"/>
          <w:szCs w:val="24"/>
          <w:lang w:eastAsia="zh-TW"/>
        </w:rPr>
        <w:t>, DTAAC080.</w:t>
      </w:r>
      <w:r w:rsidR="0057237A" w:rsidRPr="0057237A">
        <w:t xml:space="preserve"> </w:t>
      </w:r>
      <w:r w:rsidR="0057237A" w:rsidRPr="0057237A">
        <w:rPr>
          <w:kern w:val="2"/>
          <w:szCs w:val="24"/>
          <w:lang w:eastAsia="zh-TW"/>
        </w:rPr>
        <w:t>REP_DOC_NAME</w:t>
      </w:r>
      <w:r w:rsidR="0057237A">
        <w:rPr>
          <w:rFonts w:hint="eastAsia"/>
          <w:kern w:val="2"/>
          <w:szCs w:val="24"/>
          <w:lang w:eastAsia="zh-TW"/>
        </w:rPr>
        <w:t>,</w:t>
      </w:r>
      <w:r w:rsidR="009378A2">
        <w:rPr>
          <w:rFonts w:hint="eastAsia"/>
          <w:kern w:val="2"/>
          <w:szCs w:val="24"/>
          <w:lang w:eastAsia="zh-TW"/>
        </w:rPr>
        <w:t xml:space="preserve"> </w:t>
      </w:r>
      <w:r w:rsidR="0057237A">
        <w:rPr>
          <w:rFonts w:hint="eastAsia"/>
          <w:kern w:val="2"/>
          <w:szCs w:val="24"/>
          <w:lang w:eastAsia="zh-TW"/>
        </w:rPr>
        <w:t>DTAAC080.</w:t>
      </w:r>
      <w:r w:rsidR="0057237A" w:rsidRPr="0057237A">
        <w:rPr>
          <w:kern w:val="2"/>
          <w:szCs w:val="24"/>
          <w:lang w:eastAsia="zh-TW"/>
        </w:rPr>
        <w:t>REP_DOC_TYPE</w:t>
      </w:r>
    </w:p>
    <w:p w:rsidR="00D40F93" w:rsidRDefault="00D40F93" w:rsidP="00D40F9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依照</w:t>
      </w:r>
      <w:r>
        <w:rPr>
          <w:rFonts w:hint="eastAsia"/>
          <w:kern w:val="2"/>
          <w:szCs w:val="24"/>
          <w:lang w:eastAsia="zh-TW"/>
        </w:rPr>
        <w:t>DTAAA010.</w:t>
      </w:r>
      <w:r>
        <w:rPr>
          <w:rFonts w:hint="eastAsia"/>
          <w:kern w:val="2"/>
          <w:szCs w:val="24"/>
          <w:lang w:eastAsia="zh-TW"/>
        </w:rPr>
        <w:t>受理編號由小到大排序</w:t>
      </w:r>
    </w:p>
    <w:p w:rsidR="00BE7553" w:rsidRPr="004A11DA" w:rsidRDefault="00BE7553" w:rsidP="00D40F9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讀取無資料時，批次繼續處理，不視為異常。</w:t>
      </w:r>
    </w:p>
    <w:p w:rsidR="00600E1F" w:rsidRDefault="00600E1F" w:rsidP="00600E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逐筆處理取得的資料：</w:t>
      </w:r>
    </w:p>
    <w:p w:rsidR="00B22279" w:rsidRDefault="00B22279" w:rsidP="00B2227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補全件輸入件數</w:t>
      </w:r>
      <w:r>
        <w:rPr>
          <w:rFonts w:hint="eastAsia"/>
          <w:kern w:val="2"/>
          <w:szCs w:val="24"/>
          <w:lang w:eastAsia="zh-TW"/>
        </w:rPr>
        <w:t xml:space="preserve"> ++</w:t>
      </w:r>
    </w:p>
    <w:p w:rsidR="00D40F93" w:rsidRDefault="00D40F93" w:rsidP="00B2227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判斷該筆</w:t>
      </w:r>
      <w:r>
        <w:rPr>
          <w:rFonts w:hint="eastAsia"/>
          <w:kern w:val="2"/>
          <w:szCs w:val="24"/>
          <w:lang w:eastAsia="zh-TW"/>
        </w:rPr>
        <w:t>DTAAA010.</w:t>
      </w:r>
      <w:r w:rsidR="00D94444">
        <w:rPr>
          <w:rFonts w:hint="eastAsia"/>
          <w:kern w:val="2"/>
          <w:szCs w:val="24"/>
          <w:lang w:eastAsia="zh-TW"/>
        </w:rPr>
        <w:t>受理編號</w:t>
      </w:r>
      <w:r w:rsidR="00D94444">
        <w:rPr>
          <w:rFonts w:hint="eastAsia"/>
          <w:kern w:val="2"/>
          <w:szCs w:val="24"/>
          <w:lang w:eastAsia="zh-TW"/>
        </w:rPr>
        <w:t xml:space="preserve"> </w:t>
      </w:r>
      <w:r w:rsidR="00D94444">
        <w:rPr>
          <w:rFonts w:hint="eastAsia"/>
          <w:kern w:val="2"/>
          <w:szCs w:val="24"/>
          <w:lang w:eastAsia="zh-TW"/>
        </w:rPr>
        <w:t>是否與</w:t>
      </w:r>
      <w:r w:rsidR="00D94444">
        <w:rPr>
          <w:rFonts w:hint="eastAsia"/>
          <w:kern w:val="2"/>
          <w:szCs w:val="24"/>
          <w:lang w:eastAsia="zh-TW"/>
        </w:rPr>
        <w:t xml:space="preserve"> $</w:t>
      </w:r>
      <w:r w:rsidR="00D94444">
        <w:rPr>
          <w:rFonts w:hint="eastAsia"/>
          <w:kern w:val="2"/>
          <w:szCs w:val="24"/>
          <w:lang w:eastAsia="zh-TW"/>
        </w:rPr>
        <w:t>上筆受編</w:t>
      </w:r>
      <w:r w:rsidR="00D94444">
        <w:rPr>
          <w:rFonts w:hint="eastAsia"/>
          <w:kern w:val="2"/>
          <w:szCs w:val="24"/>
          <w:lang w:eastAsia="zh-TW"/>
        </w:rPr>
        <w:t xml:space="preserve"> </w:t>
      </w:r>
      <w:r w:rsidR="00D94444">
        <w:rPr>
          <w:rFonts w:hint="eastAsia"/>
          <w:kern w:val="2"/>
          <w:szCs w:val="24"/>
          <w:lang w:eastAsia="zh-TW"/>
        </w:rPr>
        <w:t>相同</w:t>
      </w:r>
    </w:p>
    <w:p w:rsidR="00D94444" w:rsidRDefault="00D94444" w:rsidP="00D944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相同時</w:t>
      </w:r>
      <w:r w:rsidRPr="00D94444">
        <w:rPr>
          <w:kern w:val="2"/>
          <w:szCs w:val="24"/>
          <w:lang w:eastAsia="zh-TW"/>
        </w:rPr>
        <w:sym w:font="Wingdings" w:char="F0E8"/>
      </w:r>
    </w:p>
    <w:p w:rsidR="00D94444" w:rsidRDefault="00D94444" w:rsidP="00D9444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835292">
        <w:rPr>
          <w:rFonts w:hint="eastAsia"/>
          <w:kern w:val="2"/>
          <w:szCs w:val="24"/>
          <w:lang w:eastAsia="zh-TW"/>
        </w:rPr>
        <w:t>補全資訊</w:t>
      </w:r>
      <w:r>
        <w:rPr>
          <w:rFonts w:hint="eastAsia"/>
          <w:kern w:val="2"/>
          <w:szCs w:val="24"/>
          <w:lang w:eastAsia="zh-TW"/>
        </w:rPr>
        <w:t xml:space="preserve"> = { </w:t>
      </w:r>
      <w:r w:rsidRPr="00D94444">
        <w:rPr>
          <w:rFonts w:hint="eastAsia"/>
          <w:kern w:val="2"/>
          <w:szCs w:val="24"/>
          <w:lang w:eastAsia="zh-TW"/>
        </w:rPr>
        <w:t>補全文件代號</w:t>
      </w:r>
      <w:r>
        <w:rPr>
          <w:rFonts w:hint="eastAsia"/>
          <w:kern w:val="2"/>
          <w:szCs w:val="24"/>
          <w:lang w:eastAsia="zh-TW"/>
        </w:rPr>
        <w:t xml:space="preserve">, </w:t>
      </w:r>
      <w:r w:rsidRPr="00D94444">
        <w:rPr>
          <w:rFonts w:hint="eastAsia"/>
          <w:kern w:val="2"/>
          <w:szCs w:val="24"/>
          <w:lang w:eastAsia="zh-TW"/>
        </w:rPr>
        <w:t>補全文件中文名稱</w:t>
      </w:r>
      <w:r>
        <w:rPr>
          <w:rFonts w:hint="eastAsia"/>
          <w:kern w:val="2"/>
          <w:szCs w:val="24"/>
          <w:lang w:eastAsia="zh-TW"/>
        </w:rPr>
        <w:t xml:space="preserve">, </w:t>
      </w:r>
      <w:r w:rsidRPr="00D94444">
        <w:rPr>
          <w:rFonts w:hint="eastAsia"/>
          <w:kern w:val="2"/>
          <w:szCs w:val="24"/>
          <w:lang w:eastAsia="zh-TW"/>
        </w:rPr>
        <w:t>補全文件分類</w:t>
      </w:r>
      <w:r>
        <w:rPr>
          <w:rFonts w:hint="eastAsia"/>
          <w:kern w:val="2"/>
          <w:szCs w:val="24"/>
          <w:lang w:eastAsia="zh-TW"/>
        </w:rPr>
        <w:t xml:space="preserve"> }</w:t>
      </w:r>
    </w:p>
    <w:p w:rsidR="00D94444" w:rsidRDefault="005D5443" w:rsidP="00D9444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835292">
        <w:rPr>
          <w:rFonts w:hint="eastAsia"/>
          <w:kern w:val="2"/>
          <w:szCs w:val="24"/>
          <w:lang w:eastAsia="zh-TW"/>
        </w:rPr>
        <w:t>$</w:t>
      </w:r>
      <w:r w:rsidR="00835292">
        <w:rPr>
          <w:rFonts w:hint="eastAsia"/>
          <w:kern w:val="2"/>
          <w:szCs w:val="24"/>
          <w:lang w:eastAsia="zh-TW"/>
        </w:rPr>
        <w:t>補全資訊</w:t>
      </w:r>
      <w:r w:rsidR="00835292">
        <w:rPr>
          <w:rFonts w:hint="eastAsia"/>
          <w:kern w:val="2"/>
          <w:szCs w:val="24"/>
          <w:lang w:eastAsia="zh-TW"/>
        </w:rPr>
        <w:t xml:space="preserve"> </w:t>
      </w:r>
      <w:r w:rsidR="00D94444">
        <w:rPr>
          <w:rFonts w:hint="eastAsia"/>
          <w:kern w:val="2"/>
          <w:szCs w:val="24"/>
          <w:lang w:eastAsia="zh-TW"/>
        </w:rPr>
        <w:t>加入</w:t>
      </w:r>
      <w:r w:rsidR="00D94444">
        <w:rPr>
          <w:rFonts w:hint="eastAsia"/>
          <w:kern w:val="2"/>
          <w:szCs w:val="24"/>
          <w:lang w:eastAsia="zh-TW"/>
        </w:rPr>
        <w:t>$</w:t>
      </w:r>
      <w:r w:rsidR="00D94444">
        <w:rPr>
          <w:rFonts w:hint="eastAsia"/>
          <w:kern w:val="2"/>
          <w:szCs w:val="24"/>
          <w:lang w:eastAsia="zh-TW"/>
        </w:rPr>
        <w:t>補全文件資訊</w:t>
      </w:r>
      <w:r w:rsidR="00D94444">
        <w:rPr>
          <w:rFonts w:hint="eastAsia"/>
          <w:kern w:val="2"/>
          <w:szCs w:val="24"/>
          <w:lang w:eastAsia="zh-TW"/>
        </w:rPr>
        <w:t>List&lt;</w:t>
      </w:r>
      <w:r w:rsidR="00D94444" w:rsidRPr="00D94444">
        <w:rPr>
          <w:rFonts w:hint="eastAsia"/>
          <w:kern w:val="2"/>
          <w:szCs w:val="24"/>
          <w:lang w:eastAsia="zh-TW"/>
        </w:rPr>
        <w:t xml:space="preserve"> </w:t>
      </w:r>
      <w:r w:rsidR="00835292">
        <w:rPr>
          <w:rFonts w:hint="eastAsia"/>
          <w:kern w:val="2"/>
          <w:szCs w:val="24"/>
          <w:lang w:eastAsia="zh-TW"/>
        </w:rPr>
        <w:t xml:space="preserve">String </w:t>
      </w:r>
      <w:r w:rsidR="00D94444">
        <w:rPr>
          <w:rFonts w:hint="eastAsia"/>
          <w:kern w:val="2"/>
          <w:szCs w:val="24"/>
          <w:lang w:eastAsia="zh-TW"/>
        </w:rPr>
        <w:t>[]&gt;</w:t>
      </w:r>
    </w:p>
    <w:p w:rsidR="000E2FDB" w:rsidRDefault="000E2FDB" w:rsidP="00D9444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補全件略過件數</w:t>
      </w:r>
      <w:r>
        <w:rPr>
          <w:rFonts w:hint="eastAsia"/>
          <w:kern w:val="2"/>
          <w:szCs w:val="24"/>
          <w:lang w:eastAsia="zh-TW"/>
        </w:rPr>
        <w:t xml:space="preserve"> ++ </w:t>
      </w:r>
      <w:r>
        <w:rPr>
          <w:rFonts w:hint="eastAsia"/>
          <w:kern w:val="2"/>
          <w:szCs w:val="24"/>
          <w:lang w:eastAsia="zh-TW"/>
        </w:rPr>
        <w:t>。</w:t>
      </w:r>
    </w:p>
    <w:p w:rsidR="008D70F8" w:rsidRDefault="008D70F8" w:rsidP="00D9444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繼續處理下一筆資料</w:t>
      </w:r>
    </w:p>
    <w:p w:rsidR="00D94444" w:rsidRDefault="00D94444" w:rsidP="00D944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不同時</w:t>
      </w:r>
      <w:r w:rsidRPr="00D94444">
        <w:rPr>
          <w:kern w:val="2"/>
          <w:szCs w:val="24"/>
          <w:lang w:eastAsia="zh-TW"/>
        </w:rPr>
        <w:sym w:font="Wingdings" w:char="F0E8"/>
      </w:r>
    </w:p>
    <w:p w:rsidR="00095A4F" w:rsidRDefault="00433668" w:rsidP="00D9444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進行</w:t>
      </w:r>
      <w:hyperlink w:anchor="寄送處理_補全" w:history="1">
        <w:r w:rsidRPr="00831FFD">
          <w:rPr>
            <w:rStyle w:val="ad"/>
            <w:rFonts w:ascii="Arial" w:hAnsi="Arial" w:hint="eastAsia"/>
            <w:lang w:eastAsia="zh-TW"/>
          </w:rPr>
          <w:t>寄送處理</w:t>
        </w:r>
      </w:hyperlink>
    </w:p>
    <w:p w:rsidR="00D94444" w:rsidRDefault="00550D81" w:rsidP="00D9444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 w:rsidR="005C5CD9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補全文件資訊</w:t>
      </w:r>
      <w:r>
        <w:rPr>
          <w:rFonts w:hint="eastAsia"/>
          <w:kern w:val="2"/>
          <w:szCs w:val="24"/>
          <w:lang w:eastAsia="zh-TW"/>
        </w:rPr>
        <w:t>List&lt;</w:t>
      </w:r>
      <w:r w:rsidRPr="00D94444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S</w:t>
      </w:r>
      <w:r w:rsidR="00835292">
        <w:rPr>
          <w:rFonts w:hint="eastAsia"/>
          <w:kern w:val="2"/>
          <w:szCs w:val="24"/>
          <w:lang w:eastAsia="zh-TW"/>
        </w:rPr>
        <w:t>tring</w:t>
      </w:r>
      <w:r>
        <w:rPr>
          <w:rFonts w:hint="eastAsia"/>
          <w:kern w:val="2"/>
          <w:szCs w:val="24"/>
          <w:lang w:eastAsia="zh-TW"/>
        </w:rPr>
        <w:t>[]&gt;</w:t>
      </w:r>
    </w:p>
    <w:p w:rsidR="00550D81" w:rsidRDefault="00095A4F" w:rsidP="00D9444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設定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上筆受編</w:t>
      </w:r>
      <w:r>
        <w:rPr>
          <w:rFonts w:hint="eastAsia"/>
          <w:kern w:val="2"/>
          <w:szCs w:val="24"/>
          <w:lang w:eastAsia="zh-TW"/>
        </w:rPr>
        <w:t xml:space="preserve"> = DTAAA010.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DD59AB" w:rsidRDefault="00DD59AB" w:rsidP="00DD59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是否保經代件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呼叫</w:t>
      </w:r>
      <w:r w:rsidRPr="008B34A9">
        <w:rPr>
          <w:rFonts w:hint="eastAsia"/>
          <w:kern w:val="2"/>
          <w:szCs w:val="24"/>
          <w:lang w:eastAsia="zh-TW"/>
        </w:rPr>
        <w:t>理賠簡訊檢核模組</w:t>
      </w:r>
      <w:r>
        <w:rPr>
          <w:rFonts w:hint="eastAsia"/>
          <w:kern w:val="2"/>
          <w:szCs w:val="24"/>
          <w:lang w:eastAsia="zh-TW"/>
        </w:rPr>
        <w:t>AA_Z7Z001.</w:t>
      </w:r>
      <w:r w:rsidRPr="008B34A9">
        <w:rPr>
          <w:kern w:val="2"/>
          <w:szCs w:val="24"/>
          <w:lang w:eastAsia="zh-TW"/>
        </w:rPr>
        <w:t>chkBankAgntChnl</w:t>
      </w:r>
      <w:r>
        <w:rPr>
          <w:rFonts w:hint="eastAsia"/>
          <w:kern w:val="2"/>
          <w:szCs w:val="24"/>
          <w:lang w:eastAsia="zh-TW"/>
        </w:rPr>
        <w:t>( DTAAA010.</w:t>
      </w:r>
      <w:r w:rsidRPr="0064492A">
        <w:rPr>
          <w:rFonts w:hint="eastAsia"/>
          <w:kern w:val="2"/>
          <w:szCs w:val="24"/>
          <w:lang w:eastAsia="zh-TW"/>
        </w:rPr>
        <w:t xml:space="preserve"> </w:t>
      </w:r>
      <w:r w:rsidRPr="006846FD">
        <w:rPr>
          <w:rFonts w:hint="eastAsia"/>
          <w:kern w:val="2"/>
          <w:szCs w:val="24"/>
          <w:lang w:eastAsia="zh-TW"/>
        </w:rPr>
        <w:t>理專單位</w:t>
      </w:r>
      <w:r>
        <w:rPr>
          <w:rFonts w:hint="eastAsia"/>
          <w:kern w:val="2"/>
          <w:szCs w:val="24"/>
          <w:lang w:eastAsia="zh-TW"/>
        </w:rPr>
        <w:t>)</w:t>
      </w:r>
    </w:p>
    <w:p w:rsidR="00DD59AB" w:rsidRDefault="00DD59AB" w:rsidP="00DD59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是否保經代件</w:t>
      </w:r>
      <w:r>
        <w:rPr>
          <w:rFonts w:hint="eastAsia"/>
          <w:kern w:val="2"/>
          <w:szCs w:val="24"/>
          <w:lang w:eastAsia="zh-TW"/>
        </w:rPr>
        <w:t xml:space="preserve"> = false </w:t>
      </w:r>
      <w:r w:rsidRPr="008B34A9">
        <w:rPr>
          <w:kern w:val="2"/>
          <w:szCs w:val="24"/>
          <w:lang w:eastAsia="zh-TW"/>
        </w:rPr>
        <w:sym w:font="Wingdings" w:char="F0E8"/>
      </w:r>
    </w:p>
    <w:p w:rsidR="00DD59AB" w:rsidRDefault="00DD59AB" w:rsidP="00DD59A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補全件略過件數</w:t>
      </w:r>
      <w:r>
        <w:rPr>
          <w:rFonts w:hint="eastAsia"/>
          <w:kern w:val="2"/>
          <w:szCs w:val="24"/>
          <w:lang w:eastAsia="zh-TW"/>
        </w:rPr>
        <w:t xml:space="preserve"> ++ </w:t>
      </w:r>
      <w:r>
        <w:rPr>
          <w:rFonts w:hint="eastAsia"/>
          <w:kern w:val="2"/>
          <w:szCs w:val="24"/>
          <w:lang w:eastAsia="zh-TW"/>
        </w:rPr>
        <w:t>。</w:t>
      </w:r>
    </w:p>
    <w:p w:rsidR="00DD59AB" w:rsidRDefault="00DD59AB" w:rsidP="00DD59A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繼續處理下一筆資料</w:t>
      </w:r>
    </w:p>
    <w:p w:rsidR="00095A4F" w:rsidRDefault="00835292" w:rsidP="00095A4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補全資訊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095A4F">
        <w:rPr>
          <w:rFonts w:hint="eastAsia"/>
          <w:kern w:val="2"/>
          <w:szCs w:val="24"/>
          <w:lang w:eastAsia="zh-TW"/>
        </w:rPr>
        <w:t xml:space="preserve">= { </w:t>
      </w:r>
      <w:r w:rsidR="00095A4F" w:rsidRPr="00D94444">
        <w:rPr>
          <w:rFonts w:hint="eastAsia"/>
          <w:kern w:val="2"/>
          <w:szCs w:val="24"/>
          <w:lang w:eastAsia="zh-TW"/>
        </w:rPr>
        <w:t>補全文件代號</w:t>
      </w:r>
      <w:r w:rsidR="00095A4F">
        <w:rPr>
          <w:rFonts w:hint="eastAsia"/>
          <w:kern w:val="2"/>
          <w:szCs w:val="24"/>
          <w:lang w:eastAsia="zh-TW"/>
        </w:rPr>
        <w:t xml:space="preserve">, </w:t>
      </w:r>
      <w:r w:rsidR="00095A4F" w:rsidRPr="00D94444">
        <w:rPr>
          <w:rFonts w:hint="eastAsia"/>
          <w:kern w:val="2"/>
          <w:szCs w:val="24"/>
          <w:lang w:eastAsia="zh-TW"/>
        </w:rPr>
        <w:t>補全文件中文名稱</w:t>
      </w:r>
      <w:r w:rsidR="00095A4F">
        <w:rPr>
          <w:rFonts w:hint="eastAsia"/>
          <w:kern w:val="2"/>
          <w:szCs w:val="24"/>
          <w:lang w:eastAsia="zh-TW"/>
        </w:rPr>
        <w:t xml:space="preserve">, </w:t>
      </w:r>
      <w:r w:rsidR="00095A4F" w:rsidRPr="00D94444">
        <w:rPr>
          <w:rFonts w:hint="eastAsia"/>
          <w:kern w:val="2"/>
          <w:szCs w:val="24"/>
          <w:lang w:eastAsia="zh-TW"/>
        </w:rPr>
        <w:t>補全文件分類</w:t>
      </w:r>
      <w:r w:rsidR="00095A4F">
        <w:rPr>
          <w:rFonts w:hint="eastAsia"/>
          <w:kern w:val="2"/>
          <w:szCs w:val="24"/>
          <w:lang w:eastAsia="zh-TW"/>
        </w:rPr>
        <w:t xml:space="preserve"> }</w:t>
      </w:r>
    </w:p>
    <w:p w:rsidR="00095A4F" w:rsidRDefault="005D5443" w:rsidP="00095A4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835292">
        <w:rPr>
          <w:rFonts w:hint="eastAsia"/>
          <w:kern w:val="2"/>
          <w:szCs w:val="24"/>
          <w:lang w:eastAsia="zh-TW"/>
        </w:rPr>
        <w:t>$</w:t>
      </w:r>
      <w:r w:rsidR="00835292">
        <w:rPr>
          <w:rFonts w:hint="eastAsia"/>
          <w:kern w:val="2"/>
          <w:szCs w:val="24"/>
          <w:lang w:eastAsia="zh-TW"/>
        </w:rPr>
        <w:t>補全資訊</w:t>
      </w:r>
      <w:r w:rsidR="00835292">
        <w:rPr>
          <w:rFonts w:hint="eastAsia"/>
          <w:kern w:val="2"/>
          <w:szCs w:val="24"/>
          <w:lang w:eastAsia="zh-TW"/>
        </w:rPr>
        <w:t xml:space="preserve"> </w:t>
      </w:r>
      <w:r w:rsidR="00095A4F">
        <w:rPr>
          <w:rFonts w:hint="eastAsia"/>
          <w:kern w:val="2"/>
          <w:szCs w:val="24"/>
          <w:lang w:eastAsia="zh-TW"/>
        </w:rPr>
        <w:t>加入</w:t>
      </w:r>
      <w:r w:rsidR="00095A4F">
        <w:rPr>
          <w:rFonts w:hint="eastAsia"/>
          <w:kern w:val="2"/>
          <w:szCs w:val="24"/>
          <w:lang w:eastAsia="zh-TW"/>
        </w:rPr>
        <w:t>$</w:t>
      </w:r>
      <w:r w:rsidR="00095A4F">
        <w:rPr>
          <w:rFonts w:hint="eastAsia"/>
          <w:kern w:val="2"/>
          <w:szCs w:val="24"/>
          <w:lang w:eastAsia="zh-TW"/>
        </w:rPr>
        <w:t>補全文件資訊</w:t>
      </w:r>
      <w:r w:rsidR="00095A4F">
        <w:rPr>
          <w:rFonts w:hint="eastAsia"/>
          <w:kern w:val="2"/>
          <w:szCs w:val="24"/>
          <w:lang w:eastAsia="zh-TW"/>
        </w:rPr>
        <w:t>List&lt;</w:t>
      </w:r>
      <w:r w:rsidR="00095A4F" w:rsidRPr="00D94444">
        <w:rPr>
          <w:rFonts w:hint="eastAsia"/>
          <w:kern w:val="2"/>
          <w:szCs w:val="24"/>
          <w:lang w:eastAsia="zh-TW"/>
        </w:rPr>
        <w:t xml:space="preserve"> </w:t>
      </w:r>
      <w:r w:rsidR="00095A4F">
        <w:rPr>
          <w:rFonts w:hint="eastAsia"/>
          <w:kern w:val="2"/>
          <w:szCs w:val="24"/>
          <w:lang w:eastAsia="zh-TW"/>
        </w:rPr>
        <w:t>S</w:t>
      </w:r>
      <w:r w:rsidR="00835292">
        <w:rPr>
          <w:rFonts w:hint="eastAsia"/>
          <w:kern w:val="2"/>
          <w:szCs w:val="24"/>
          <w:lang w:eastAsia="zh-TW"/>
        </w:rPr>
        <w:t>tring</w:t>
      </w:r>
      <w:r w:rsidR="00095A4F">
        <w:rPr>
          <w:rFonts w:hint="eastAsia"/>
          <w:kern w:val="2"/>
          <w:szCs w:val="24"/>
          <w:lang w:eastAsia="zh-TW"/>
        </w:rPr>
        <w:t>[]&gt;</w:t>
      </w:r>
    </w:p>
    <w:p w:rsidR="00B171EA" w:rsidRDefault="00B171EA" w:rsidP="00095A4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KEEP</w:t>
      </w:r>
      <w:r>
        <w:rPr>
          <w:rFonts w:hint="eastAsia"/>
          <w:kern w:val="2"/>
          <w:szCs w:val="24"/>
          <w:lang w:eastAsia="zh-TW"/>
        </w:rPr>
        <w:t>寄送處理所需要的相關欄位資訊</w:t>
      </w:r>
    </w:p>
    <w:p w:rsidR="00AA7B6E" w:rsidRDefault="00AA7B6E" w:rsidP="00AA7B6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全部資料判斷完時，需進行最後一次的</w:t>
      </w:r>
      <w:hyperlink w:anchor="寄送處理_補全" w:history="1">
        <w:r w:rsidRPr="00831FFD">
          <w:rPr>
            <w:rStyle w:val="ad"/>
            <w:rFonts w:ascii="Arial" w:hAnsi="Arial" w:hint="eastAsia"/>
            <w:lang w:eastAsia="zh-TW"/>
          </w:rPr>
          <w:t>寄送處理</w:t>
        </w:r>
      </w:hyperlink>
    </w:p>
    <w:p w:rsidR="00831FFD" w:rsidRDefault="00831FFD" w:rsidP="00AA7B6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58" w:name="寄送處理_補全"/>
      <w:bookmarkEnd w:id="58"/>
      <w:r w:rsidRPr="00831FFD">
        <w:rPr>
          <w:rFonts w:hint="eastAsia"/>
          <w:kern w:val="2"/>
          <w:szCs w:val="24"/>
          <w:highlight w:val="green"/>
          <w:lang w:eastAsia="zh-TW"/>
        </w:rPr>
        <w:t>寄送處理</w:t>
      </w:r>
      <w:r>
        <w:rPr>
          <w:rFonts w:hint="eastAsia"/>
          <w:kern w:val="2"/>
          <w:szCs w:val="24"/>
          <w:lang w:eastAsia="zh-TW"/>
        </w:rPr>
        <w:t>:</w:t>
      </w:r>
      <w:r w:rsidR="00AA7B6E">
        <w:rPr>
          <w:rFonts w:hint="eastAsia"/>
          <w:kern w:val="2"/>
          <w:szCs w:val="24"/>
          <w:lang w:eastAsia="zh-TW"/>
        </w:rPr>
        <w:t xml:space="preserve"> ($</w:t>
      </w:r>
      <w:r w:rsidR="00AA7B6E">
        <w:rPr>
          <w:rFonts w:hint="eastAsia"/>
          <w:kern w:val="2"/>
          <w:szCs w:val="24"/>
          <w:lang w:eastAsia="zh-TW"/>
        </w:rPr>
        <w:t>補全文件資訊</w:t>
      </w:r>
      <w:r w:rsidR="00AA7B6E">
        <w:rPr>
          <w:rFonts w:hint="eastAsia"/>
          <w:kern w:val="2"/>
          <w:szCs w:val="24"/>
          <w:lang w:eastAsia="zh-TW"/>
        </w:rPr>
        <w:t xml:space="preserve">List </w:t>
      </w:r>
      <w:r w:rsidR="00AA7B6E">
        <w:rPr>
          <w:rFonts w:hint="eastAsia"/>
          <w:kern w:val="2"/>
          <w:szCs w:val="24"/>
          <w:lang w:eastAsia="zh-TW"/>
        </w:rPr>
        <w:t>不為空</w:t>
      </w:r>
      <w:r w:rsidR="00AA7B6E">
        <w:rPr>
          <w:rFonts w:hint="eastAsia"/>
          <w:kern w:val="2"/>
          <w:szCs w:val="24"/>
          <w:lang w:eastAsia="zh-TW"/>
        </w:rPr>
        <w:t>list</w:t>
      </w:r>
      <w:r w:rsidR="00AA7B6E">
        <w:rPr>
          <w:rFonts w:hint="eastAsia"/>
          <w:kern w:val="2"/>
          <w:szCs w:val="24"/>
          <w:lang w:eastAsia="zh-TW"/>
        </w:rPr>
        <w:t>時才進行以下處理</w:t>
      </w:r>
      <w:r w:rsidR="00F7747F">
        <w:rPr>
          <w:rFonts w:hint="eastAsia"/>
          <w:kern w:val="2"/>
          <w:szCs w:val="24"/>
          <w:lang w:eastAsia="zh-TW"/>
        </w:rPr>
        <w:t>，用到的</w:t>
      </w:r>
      <w:r w:rsidR="00F7747F">
        <w:rPr>
          <w:rFonts w:hint="eastAsia"/>
          <w:kern w:val="2"/>
          <w:szCs w:val="24"/>
          <w:lang w:eastAsia="zh-TW"/>
        </w:rPr>
        <w:t>TABLE</w:t>
      </w:r>
      <w:r w:rsidR="00F7747F">
        <w:rPr>
          <w:rFonts w:hint="eastAsia"/>
          <w:kern w:val="2"/>
          <w:szCs w:val="24"/>
          <w:lang w:eastAsia="zh-TW"/>
        </w:rPr>
        <w:t>欄位指的是</w:t>
      </w:r>
      <w:r w:rsidR="00B171EA">
        <w:rPr>
          <w:rFonts w:hint="eastAsia"/>
          <w:kern w:val="2"/>
          <w:szCs w:val="24"/>
          <w:lang w:eastAsia="zh-TW"/>
        </w:rPr>
        <w:t>先前</w:t>
      </w:r>
      <w:r w:rsidR="00B171EA">
        <w:rPr>
          <w:rFonts w:hint="eastAsia"/>
          <w:kern w:val="2"/>
          <w:szCs w:val="24"/>
          <w:lang w:eastAsia="zh-TW"/>
        </w:rPr>
        <w:t>KEEP</w:t>
      </w:r>
      <w:r w:rsidR="00B171EA">
        <w:rPr>
          <w:rFonts w:hint="eastAsia"/>
          <w:kern w:val="2"/>
          <w:szCs w:val="24"/>
          <w:lang w:eastAsia="zh-TW"/>
        </w:rPr>
        <w:t>寄送處理所需要的相關欄位資訊</w:t>
      </w:r>
      <w:r w:rsidR="00AA7B6E">
        <w:rPr>
          <w:rFonts w:hint="eastAsia"/>
          <w:kern w:val="2"/>
          <w:szCs w:val="24"/>
          <w:lang w:eastAsia="zh-TW"/>
        </w:rPr>
        <w:t>)</w:t>
      </w:r>
    </w:p>
    <w:p w:rsidR="00B22279" w:rsidRDefault="00B22279" w:rsidP="00AA7B6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Pr="007A42E3">
        <w:rPr>
          <w:kern w:val="2"/>
          <w:szCs w:val="24"/>
          <w:lang w:eastAsia="zh-TW"/>
        </w:rPr>
        <w:t>AP_E5Z040_bo[]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呼叫</w:t>
      </w:r>
      <w:r w:rsidRPr="007A42E3">
        <w:rPr>
          <w:rFonts w:hint="eastAsia"/>
          <w:kern w:val="2"/>
          <w:szCs w:val="24"/>
          <w:lang w:eastAsia="zh-TW"/>
        </w:rPr>
        <w:t>保經代通知對象及基本資料模組</w:t>
      </w:r>
      <w:r w:rsidRPr="007A42E3">
        <w:rPr>
          <w:kern w:val="2"/>
          <w:szCs w:val="24"/>
          <w:lang w:eastAsia="zh-TW"/>
        </w:rPr>
        <w:t>AP_E5Z040 .getAffairForBANK</w:t>
      </w:r>
      <w:r>
        <w:rPr>
          <w:rFonts w:hint="eastAsia"/>
          <w:kern w:val="2"/>
          <w:szCs w:val="24"/>
          <w:lang w:eastAsia="zh-TW"/>
        </w:rPr>
        <w:t>，參數</w:t>
      </w:r>
      <w:r>
        <w:rPr>
          <w:rFonts w:hint="eastAsia"/>
          <w:kern w:val="2"/>
          <w:szCs w:val="24"/>
          <w:lang w:eastAsia="zh-TW"/>
        </w:rPr>
        <w:t>:</w:t>
      </w:r>
    </w:p>
    <w:tbl>
      <w:tblPr>
        <w:tblW w:w="0" w:type="auto"/>
        <w:tblInd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835"/>
      </w:tblGrid>
      <w:tr w:rsidR="00B22279" w:rsidTr="00852667">
        <w:tc>
          <w:tcPr>
            <w:tcW w:w="2126" w:type="dxa"/>
            <w:shd w:val="clear" w:color="auto" w:fill="D6E3BC"/>
          </w:tcPr>
          <w:p w:rsidR="00B22279" w:rsidRPr="006846FD" w:rsidRDefault="00B22279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2835" w:type="dxa"/>
            <w:shd w:val="clear" w:color="auto" w:fill="D6E3BC"/>
          </w:tcPr>
          <w:p w:rsidR="00B22279" w:rsidRPr="006846FD" w:rsidRDefault="00B22279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資料來源</w:t>
            </w:r>
          </w:p>
        </w:tc>
      </w:tr>
      <w:tr w:rsidR="00B22279" w:rsidTr="00852667">
        <w:tc>
          <w:tcPr>
            <w:tcW w:w="2126" w:type="dxa"/>
            <w:shd w:val="clear" w:color="auto" w:fill="auto"/>
          </w:tcPr>
          <w:p w:rsidR="00B22279" w:rsidRPr="006846FD" w:rsidRDefault="00B22279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bkNo</w:t>
            </w:r>
          </w:p>
        </w:tc>
        <w:tc>
          <w:tcPr>
            <w:tcW w:w="2835" w:type="dxa"/>
            <w:shd w:val="clear" w:color="auto" w:fill="auto"/>
          </w:tcPr>
          <w:p w:rsidR="00B22279" w:rsidRPr="006846FD" w:rsidRDefault="00B22279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 w:rsidRPr="007A42E3">
              <w:rPr>
                <w:rFonts w:hint="eastAsia"/>
              </w:rPr>
              <w:t xml:space="preserve"> 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理專單位</w:t>
            </w:r>
          </w:p>
        </w:tc>
      </w:tr>
      <w:tr w:rsidR="00B22279" w:rsidTr="00852667">
        <w:tc>
          <w:tcPr>
            <w:tcW w:w="2126" w:type="dxa"/>
            <w:shd w:val="clear" w:color="auto" w:fill="auto"/>
          </w:tcPr>
          <w:p w:rsidR="00B22279" w:rsidRPr="006846FD" w:rsidRDefault="00B22279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affairType</w:t>
            </w:r>
          </w:p>
        </w:tc>
        <w:tc>
          <w:tcPr>
            <w:tcW w:w="2835" w:type="dxa"/>
            <w:shd w:val="clear" w:color="auto" w:fill="auto"/>
          </w:tcPr>
          <w:p w:rsidR="00B22279" w:rsidRPr="006846FD" w:rsidRDefault="00B22279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“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14</w:t>
            </w:r>
            <w:r w:rsidRPr="006846FD">
              <w:rPr>
                <w:kern w:val="2"/>
                <w:szCs w:val="24"/>
                <w:lang w:eastAsia="zh-TW"/>
              </w:rPr>
              <w:t>”</w:t>
            </w:r>
          </w:p>
        </w:tc>
      </w:tr>
      <w:tr w:rsidR="00B22279" w:rsidTr="00852667">
        <w:tc>
          <w:tcPr>
            <w:tcW w:w="2126" w:type="dxa"/>
            <w:shd w:val="clear" w:color="auto" w:fill="auto"/>
          </w:tcPr>
          <w:p w:rsidR="00B22279" w:rsidRPr="006846FD" w:rsidRDefault="00B22279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cycle</w:t>
            </w:r>
          </w:p>
        </w:tc>
        <w:tc>
          <w:tcPr>
            <w:tcW w:w="2835" w:type="dxa"/>
            <w:shd w:val="clear" w:color="auto" w:fill="auto"/>
          </w:tcPr>
          <w:p w:rsidR="00B22279" w:rsidRPr="006846FD" w:rsidRDefault="00B22279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“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D</w:t>
            </w:r>
            <w:r w:rsidRPr="006846FD">
              <w:rPr>
                <w:kern w:val="2"/>
                <w:szCs w:val="24"/>
                <w:lang w:eastAsia="zh-TW"/>
              </w:rPr>
              <w:t>”</w:t>
            </w:r>
          </w:p>
        </w:tc>
      </w:tr>
      <w:tr w:rsidR="00B22279" w:rsidTr="00852667">
        <w:tc>
          <w:tcPr>
            <w:tcW w:w="2126" w:type="dxa"/>
            <w:shd w:val="clear" w:color="auto" w:fill="auto"/>
          </w:tcPr>
          <w:p w:rsidR="00B22279" w:rsidRPr="006846FD" w:rsidRDefault="00B22279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vrfyWkym</w:t>
            </w:r>
          </w:p>
        </w:tc>
        <w:tc>
          <w:tcPr>
            <w:tcW w:w="2835" w:type="dxa"/>
            <w:shd w:val="clear" w:color="auto" w:fill="auto"/>
          </w:tcPr>
          <w:p w:rsidR="00B22279" w:rsidRPr="006846FD" w:rsidRDefault="00B22279" w:rsidP="0085266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$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工作年月</w:t>
            </w:r>
          </w:p>
        </w:tc>
      </w:tr>
      <w:tr w:rsidR="00B22279" w:rsidTr="00852667">
        <w:tc>
          <w:tcPr>
            <w:tcW w:w="2126" w:type="dxa"/>
            <w:shd w:val="clear" w:color="auto" w:fill="auto"/>
          </w:tcPr>
          <w:p w:rsidR="00B22279" w:rsidRPr="006846FD" w:rsidRDefault="00B22279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agntId</w:t>
            </w:r>
          </w:p>
        </w:tc>
        <w:tc>
          <w:tcPr>
            <w:tcW w:w="2835" w:type="dxa"/>
            <w:shd w:val="clear" w:color="auto" w:fill="auto"/>
          </w:tcPr>
          <w:p w:rsidR="00B22279" w:rsidRPr="006846FD" w:rsidRDefault="00B22279" w:rsidP="0085266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理專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</w:tr>
    </w:tbl>
    <w:p w:rsidR="00B22279" w:rsidRDefault="00B22279" w:rsidP="00AA7B6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2479B">
        <w:rPr>
          <w:rFonts w:hint="eastAsia"/>
          <w:kern w:val="2"/>
          <w:szCs w:val="24"/>
          <w:lang w:eastAsia="zh-TW"/>
        </w:rPr>
        <w:t>若模組異常</w:t>
      </w:r>
      <w:r w:rsidRPr="0072479B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補全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略過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</w:p>
    <w:p w:rsid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逐筆判斷</w:t>
      </w:r>
      <w:r>
        <w:rPr>
          <w:rFonts w:hint="eastAsia"/>
          <w:kern w:val="2"/>
          <w:szCs w:val="24"/>
          <w:lang w:eastAsia="zh-TW"/>
        </w:rPr>
        <w:t>$</w:t>
      </w:r>
      <w:r w:rsidRPr="007A42E3">
        <w:rPr>
          <w:kern w:val="2"/>
          <w:szCs w:val="24"/>
          <w:lang w:eastAsia="zh-TW"/>
        </w:rPr>
        <w:t>AP_E5Z040_bo[]</w:t>
      </w:r>
      <w:r>
        <w:rPr>
          <w:rFonts w:hint="eastAsia"/>
          <w:kern w:val="2"/>
          <w:szCs w:val="24"/>
          <w:lang w:eastAsia="zh-TW"/>
        </w:rPr>
        <w:t>：</w:t>
      </w:r>
    </w:p>
    <w:p w:rsidR="00CA0F3F" w:rsidRDefault="00CA0F3F" w:rsidP="00CA0F3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請參考</w:t>
      </w:r>
      <w:r>
        <w:rPr>
          <w:rFonts w:hint="eastAsia"/>
          <w:kern w:val="2"/>
          <w:szCs w:val="24"/>
          <w:lang w:eastAsia="zh-TW"/>
        </w:rPr>
        <w:t xml:space="preserve"> </w:t>
      </w:r>
      <w:hyperlink w:anchor="收件者處理原則" w:history="1">
        <w:r w:rsidRPr="00BE76C2">
          <w:rPr>
            <w:rStyle w:val="ad"/>
            <w:rFonts w:hint="eastAsia"/>
            <w:kern w:val="2"/>
            <w:szCs w:val="24"/>
            <w:lang w:eastAsia="zh-TW"/>
          </w:rPr>
          <w:t>收件者處理原則</w:t>
        </w:r>
      </w:hyperlink>
    </w:p>
    <w:p w:rsidR="00CA0F3F" w:rsidRPr="00CA0F3F" w:rsidRDefault="00CA0F3F" w:rsidP="00AA7B6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A0F3F">
        <w:rPr>
          <w:rFonts w:hint="eastAsia"/>
          <w:kern w:val="2"/>
          <w:szCs w:val="24"/>
          <w:lang w:eastAsia="zh-TW"/>
        </w:rPr>
        <w:t>若</w:t>
      </w:r>
      <w:r w:rsidRPr="00CA0F3F">
        <w:rPr>
          <w:rFonts w:hint="eastAsia"/>
          <w:kern w:val="2"/>
          <w:szCs w:val="24"/>
          <w:lang w:eastAsia="zh-TW"/>
        </w:rPr>
        <w:t>$</w:t>
      </w:r>
      <w:r w:rsidRPr="00CA0F3F">
        <w:rPr>
          <w:rFonts w:hint="eastAsia"/>
          <w:kern w:val="2"/>
          <w:szCs w:val="24"/>
          <w:lang w:eastAsia="zh-TW"/>
        </w:rPr>
        <w:t>收件者</w:t>
      </w:r>
      <w:r w:rsidRPr="00CA0F3F">
        <w:rPr>
          <w:rFonts w:hint="eastAsia"/>
          <w:kern w:val="2"/>
          <w:szCs w:val="24"/>
          <w:lang w:eastAsia="zh-TW"/>
        </w:rPr>
        <w:t>list</w:t>
      </w:r>
      <w:r w:rsidRPr="00CA0F3F">
        <w:rPr>
          <w:rFonts w:hint="eastAsia"/>
          <w:kern w:val="2"/>
          <w:szCs w:val="24"/>
          <w:lang w:eastAsia="zh-TW"/>
        </w:rPr>
        <w:t>為空時，則不寄送。</w:t>
      </w:r>
      <w:r w:rsidRPr="00CA0F3F">
        <w:rPr>
          <w:rFonts w:hint="eastAsia"/>
          <w:kern w:val="2"/>
          <w:szCs w:val="24"/>
          <w:lang w:eastAsia="zh-TW"/>
        </w:rPr>
        <w:t>$</w:t>
      </w:r>
      <w:r w:rsidRPr="00CA0F3F">
        <w:rPr>
          <w:rFonts w:hint="eastAsia"/>
          <w:kern w:val="2"/>
          <w:szCs w:val="24"/>
          <w:lang w:eastAsia="zh-TW"/>
        </w:rPr>
        <w:t>補全件略過件數</w:t>
      </w:r>
      <w:r w:rsidRPr="00CA0F3F">
        <w:rPr>
          <w:rFonts w:hint="eastAsia"/>
          <w:kern w:val="2"/>
          <w:szCs w:val="24"/>
          <w:lang w:eastAsia="zh-TW"/>
        </w:rPr>
        <w:t xml:space="preserve"> ++ </w:t>
      </w:r>
      <w:r w:rsidRPr="00CA0F3F">
        <w:rPr>
          <w:rFonts w:hint="eastAsia"/>
          <w:kern w:val="2"/>
          <w:szCs w:val="24"/>
          <w:lang w:eastAsia="zh-TW"/>
        </w:rPr>
        <w:t>。繼續處理下一筆資料。</w:t>
      </w:r>
    </w:p>
    <w:p w:rsidR="00BE7553" w:rsidRDefault="00BE7553" w:rsidP="00BE755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抓取受款人：</w:t>
      </w:r>
    </w:p>
    <w:p w:rsidR="00BE7553" w:rsidRDefault="00BE7553" w:rsidP="00BE75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受款人</w:t>
      </w:r>
      <w:r>
        <w:rPr>
          <w:rFonts w:hint="eastAsia"/>
          <w:kern w:val="2"/>
          <w:szCs w:val="24"/>
          <w:lang w:eastAsia="zh-TW"/>
        </w:rPr>
        <w:t>LIST</w:t>
      </w:r>
    </w:p>
    <w:p w:rsidR="00BE7553" w:rsidRDefault="00BE7553" w:rsidP="00BE75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DTAAA010.</w:t>
      </w:r>
      <w:r>
        <w:rPr>
          <w:rFonts w:hint="eastAsia"/>
          <w:kern w:val="2"/>
          <w:szCs w:val="24"/>
          <w:lang w:eastAsia="zh-TW"/>
        </w:rPr>
        <w:t>事故者姓名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存入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受款人</w:t>
      </w:r>
      <w:r>
        <w:rPr>
          <w:rFonts w:hint="eastAsia"/>
          <w:kern w:val="2"/>
          <w:szCs w:val="24"/>
          <w:lang w:eastAsia="zh-TW"/>
        </w:rPr>
        <w:t>LIST</w:t>
      </w:r>
    </w:p>
    <w:p w:rsidR="00B22279" w:rsidRDefault="00B22279" w:rsidP="00AA7B6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產出通知的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：</w:t>
      </w:r>
    </w:p>
    <w:p w:rsidR="00B22279" w:rsidRDefault="00B22279" w:rsidP="00AA7B6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檔名：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(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日期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國泰人壽理賠</w:t>
      </w:r>
      <w:r w:rsidRPr="00B22279">
        <w:rPr>
          <w:rFonts w:hint="eastAsia"/>
          <w:kern w:val="2"/>
          <w:szCs w:val="24"/>
          <w:shd w:val="pct15" w:color="auto" w:fill="FFFFFF"/>
          <w:lang w:eastAsia="zh-TW"/>
        </w:rPr>
        <w:t>補全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通知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送件人分行中文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送件人姓名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申請書編號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)</w:t>
      </w:r>
      <w:r>
        <w:rPr>
          <w:rFonts w:hint="eastAsia"/>
          <w:kern w:val="2"/>
          <w:szCs w:val="24"/>
          <w:shd w:val="pct15" w:color="auto" w:fill="FFFFFF"/>
          <w:lang w:eastAsia="zh-TW"/>
        </w:rPr>
        <w:t>.pdf</w:t>
      </w:r>
    </w:p>
    <w:p w:rsidR="00B22279" w:rsidRDefault="00B22279" w:rsidP="00AA7B6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通知年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通知月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 w:rsidRPr="000A6531">
        <w:rPr>
          <w:rFonts w:hint="eastAsia"/>
          <w:kern w:val="2"/>
          <w:szCs w:val="24"/>
          <w:lang w:eastAsia="zh-TW"/>
        </w:rPr>
        <w:t>國泰人壽理賠</w:t>
      </w:r>
      <w:r w:rsidRPr="00B22279">
        <w:rPr>
          <w:rFonts w:hint="eastAsia"/>
          <w:kern w:val="2"/>
          <w:szCs w:val="24"/>
          <w:lang w:eastAsia="zh-TW"/>
        </w:rPr>
        <w:t>補全</w:t>
      </w:r>
      <w:r w:rsidRPr="000A6531">
        <w:rPr>
          <w:rFonts w:hint="eastAsia"/>
          <w:kern w:val="2"/>
          <w:szCs w:val="24"/>
          <w:lang w:eastAsia="zh-TW"/>
        </w:rPr>
        <w:t>通知</w:t>
      </w:r>
      <w:r w:rsidRPr="000A6531"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理專單位中文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理專姓名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.pdf</w:t>
      </w:r>
      <w:r>
        <w:rPr>
          <w:kern w:val="2"/>
          <w:szCs w:val="24"/>
          <w:lang w:eastAsia="zh-TW"/>
        </w:rPr>
        <w:t>”</w:t>
      </w:r>
    </w:p>
    <w:p w:rsidR="00B22279" w:rsidRDefault="00B22279" w:rsidP="00AA7B6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版型如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D56F7F">
        <w:rPr>
          <w:rFonts w:hint="eastAsia"/>
          <w:color w:val="0070C0"/>
          <w:kern w:val="2"/>
          <w:szCs w:val="24"/>
          <w:lang w:eastAsia="zh-TW"/>
        </w:rPr>
        <w:t>理賠</w:t>
      </w:r>
      <w:r w:rsidRPr="00D56F7F">
        <w:rPr>
          <w:rFonts w:hint="eastAsia"/>
          <w:color w:val="0070C0"/>
          <w:kern w:val="2"/>
          <w:szCs w:val="24"/>
          <w:lang w:eastAsia="zh-TW"/>
        </w:rPr>
        <w:t>Automail</w:t>
      </w:r>
      <w:r w:rsidRPr="00D56F7F">
        <w:rPr>
          <w:rFonts w:hint="eastAsia"/>
          <w:color w:val="0070C0"/>
          <w:kern w:val="2"/>
          <w:szCs w:val="24"/>
          <w:lang w:eastAsia="zh-TW"/>
        </w:rPr>
        <w:t>通知內容</w:t>
      </w:r>
      <w:r w:rsidRPr="00D56F7F">
        <w:rPr>
          <w:rFonts w:hint="eastAsia"/>
          <w:color w:val="0070C0"/>
          <w:kern w:val="2"/>
          <w:szCs w:val="24"/>
          <w:lang w:eastAsia="zh-TW"/>
        </w:rPr>
        <w:t>-</w:t>
      </w:r>
      <w:r w:rsidRPr="00D56F7F">
        <w:rPr>
          <w:rFonts w:hint="eastAsia"/>
          <w:color w:val="0070C0"/>
          <w:kern w:val="2"/>
          <w:szCs w:val="24"/>
          <w:lang w:eastAsia="zh-TW"/>
        </w:rPr>
        <w:t>國泰人壽理賠</w:t>
      </w:r>
      <w:r w:rsidRPr="00B22279">
        <w:rPr>
          <w:rFonts w:hint="eastAsia"/>
          <w:color w:val="0070C0"/>
          <w:kern w:val="2"/>
          <w:szCs w:val="24"/>
          <w:lang w:eastAsia="zh-TW"/>
        </w:rPr>
        <w:t>補全</w:t>
      </w:r>
      <w:r w:rsidRPr="00D56F7F">
        <w:rPr>
          <w:rFonts w:hint="eastAsia"/>
          <w:color w:val="0070C0"/>
          <w:kern w:val="2"/>
          <w:szCs w:val="24"/>
          <w:lang w:eastAsia="zh-TW"/>
        </w:rPr>
        <w:t>通知</w:t>
      </w:r>
      <w:r w:rsidRPr="00D56F7F">
        <w:rPr>
          <w:rFonts w:hint="eastAsia"/>
          <w:color w:val="0070C0"/>
          <w:kern w:val="2"/>
          <w:szCs w:val="24"/>
          <w:lang w:eastAsia="zh-TW"/>
        </w:rPr>
        <w:t>.docx</w:t>
      </w:r>
    </w:p>
    <w:p w:rsidR="00235702" w:rsidRDefault="00235702" w:rsidP="0023570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將讀取到的資料依照</w:t>
      </w:r>
      <w:hyperlink w:anchor="AA_Z7Z002_bo" w:history="1">
        <w:r w:rsidRPr="006E6400">
          <w:rPr>
            <w:rStyle w:val="ad"/>
            <w:rFonts w:hint="eastAsia"/>
            <w:kern w:val="2"/>
            <w:szCs w:val="24"/>
            <w:lang w:eastAsia="zh-TW"/>
          </w:rPr>
          <w:t>AA_Z7Z002_bo</w:t>
        </w:r>
      </w:hyperlink>
      <w:r>
        <w:rPr>
          <w:rFonts w:hint="eastAsia"/>
          <w:kern w:val="2"/>
          <w:szCs w:val="24"/>
          <w:lang w:eastAsia="zh-TW"/>
        </w:rPr>
        <w:t>相對應</w:t>
      </w:r>
      <w:r w:rsidR="009804B3">
        <w:rPr>
          <w:rFonts w:hint="eastAsia"/>
          <w:kern w:val="2"/>
          <w:szCs w:val="24"/>
          <w:lang w:eastAsia="zh-TW"/>
        </w:rPr>
        <w:t>到</w:t>
      </w:r>
      <w:r>
        <w:rPr>
          <w:rFonts w:hint="eastAsia"/>
          <w:kern w:val="2"/>
          <w:szCs w:val="24"/>
          <w:lang w:eastAsia="zh-TW"/>
        </w:rPr>
        <w:t>的欄位進行設定</w:t>
      </w:r>
    </w:p>
    <w:p w:rsidR="00D75E37" w:rsidRDefault="00235702" w:rsidP="0023570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$PDF</w:t>
      </w:r>
      <w:r>
        <w:rPr>
          <w:rFonts w:hint="eastAsia"/>
          <w:kern w:val="2"/>
          <w:szCs w:val="24"/>
          <w:lang w:eastAsia="zh-TW"/>
        </w:rPr>
        <w:t>資訊</w:t>
      </w:r>
      <w:r>
        <w:rPr>
          <w:rFonts w:hint="eastAsia"/>
          <w:kern w:val="2"/>
          <w:szCs w:val="24"/>
          <w:lang w:eastAsia="zh-TW"/>
        </w:rPr>
        <w:t xml:space="preserve">[] = </w:t>
      </w:r>
      <w:r>
        <w:rPr>
          <w:rFonts w:hint="eastAsia"/>
          <w:kern w:val="2"/>
          <w:szCs w:val="24"/>
          <w:lang w:eastAsia="zh-TW"/>
        </w:rPr>
        <w:t>呼叫</w:t>
      </w:r>
      <w:r w:rsidRPr="00595725">
        <w:rPr>
          <w:rFonts w:hint="eastAsia"/>
          <w:kern w:val="2"/>
          <w:szCs w:val="24"/>
          <w:lang w:eastAsia="zh-TW"/>
        </w:rPr>
        <w:t>銀保通路通知內容</w:t>
      </w:r>
      <w:r>
        <w:rPr>
          <w:rFonts w:hint="eastAsia"/>
          <w:kern w:val="2"/>
          <w:szCs w:val="24"/>
          <w:lang w:eastAsia="zh-TW"/>
        </w:rPr>
        <w:t>模組</w:t>
      </w:r>
      <w:r>
        <w:rPr>
          <w:rFonts w:hint="eastAsia"/>
          <w:kern w:val="2"/>
          <w:szCs w:val="24"/>
          <w:lang w:eastAsia="zh-TW"/>
        </w:rPr>
        <w:t>AA_Z7Z002(AA_Z7Z002_bo)</w:t>
      </w:r>
    </w:p>
    <w:p w:rsidR="00B22279" w:rsidRDefault="00B22279" w:rsidP="00AA7B6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產生過程有異常</w:t>
      </w:r>
      <w:r w:rsidRPr="00901BB3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2479B">
        <w:rPr>
          <w:rFonts w:hint="eastAsia"/>
          <w:kern w:val="2"/>
          <w:szCs w:val="24"/>
          <w:lang w:eastAsia="zh-TW"/>
        </w:rPr>
        <w:t>$</w:t>
      </w:r>
      <w:r w:rsidRPr="00B22279">
        <w:rPr>
          <w:rFonts w:hint="eastAsia"/>
          <w:kern w:val="2"/>
          <w:szCs w:val="24"/>
          <w:lang w:eastAsia="zh-TW"/>
        </w:rPr>
        <w:t>補全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異常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B22279" w:rsidRDefault="00B22279" w:rsidP="00AA7B6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寄發</w:t>
      </w:r>
      <w:r>
        <w:rPr>
          <w:rFonts w:hint="eastAsia"/>
          <w:kern w:val="2"/>
          <w:szCs w:val="24"/>
          <w:lang w:eastAsia="zh-TW"/>
        </w:rPr>
        <w:t>EMAIL</w:t>
      </w:r>
      <w:r>
        <w:rPr>
          <w:rFonts w:hint="eastAsia"/>
          <w:kern w:val="2"/>
          <w:szCs w:val="24"/>
          <w:lang w:eastAsia="zh-TW"/>
        </w:rPr>
        <w:t>：</w:t>
      </w:r>
    </w:p>
    <w:p w:rsidR="00B22279" w:rsidRDefault="00B22279" w:rsidP="00AA7B6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信件主旨：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(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日期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國泰人壽理賠</w:t>
      </w:r>
      <w:r w:rsidRPr="00B22279">
        <w:rPr>
          <w:rFonts w:hint="eastAsia"/>
          <w:kern w:val="2"/>
          <w:szCs w:val="24"/>
          <w:shd w:val="pct15" w:color="auto" w:fill="FFFFFF"/>
          <w:lang w:eastAsia="zh-TW"/>
        </w:rPr>
        <w:t>補全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通知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送件人分行中文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送件人姓名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申請書編號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)</w:t>
      </w:r>
    </w:p>
    <w:p w:rsidR="00B22279" w:rsidRDefault="00B22279" w:rsidP="00AA7B6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通知年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通知月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 w:rsidRPr="000A6531">
        <w:rPr>
          <w:rFonts w:hint="eastAsia"/>
          <w:kern w:val="2"/>
          <w:szCs w:val="24"/>
          <w:lang w:eastAsia="zh-TW"/>
        </w:rPr>
        <w:t>國泰人壽理賠</w:t>
      </w:r>
      <w:r w:rsidRPr="00B22279">
        <w:rPr>
          <w:rFonts w:hint="eastAsia"/>
          <w:kern w:val="2"/>
          <w:szCs w:val="24"/>
          <w:lang w:eastAsia="zh-TW"/>
        </w:rPr>
        <w:t>補全</w:t>
      </w:r>
      <w:r w:rsidRPr="000A6531">
        <w:rPr>
          <w:rFonts w:hint="eastAsia"/>
          <w:kern w:val="2"/>
          <w:szCs w:val="24"/>
          <w:lang w:eastAsia="zh-TW"/>
        </w:rPr>
        <w:t>通知</w:t>
      </w:r>
      <w:r w:rsidRPr="000A6531"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理專單位中文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理專姓名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B22279" w:rsidRDefault="00B22279" w:rsidP="00AA7B6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收信對象：</w:t>
      </w:r>
    </w:p>
    <w:p w:rsidR="00FA22E0" w:rsidRDefault="00CA0F3F" w:rsidP="00732F3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內的對象都是</w:t>
      </w:r>
      <w:r w:rsidR="00FA22E0">
        <w:rPr>
          <w:rFonts w:hint="eastAsia"/>
          <w:kern w:val="2"/>
          <w:szCs w:val="24"/>
          <w:lang w:eastAsia="zh-TW"/>
        </w:rPr>
        <w:t xml:space="preserve"> </w:t>
      </w:r>
    </w:p>
    <w:p w:rsidR="00FA22E0" w:rsidRDefault="00FA22E0" w:rsidP="00FA22E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 xml:space="preserve">List.size &gt; </w:t>
      </w:r>
      <w:r w:rsidR="00732F3E">
        <w:rPr>
          <w:rFonts w:hint="eastAsia"/>
          <w:kern w:val="2"/>
          <w:szCs w:val="24"/>
          <w:lang w:eastAsia="zh-TW"/>
        </w:rPr>
        <w:t>0</w:t>
      </w:r>
      <w:r w:rsidRPr="006F14A4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6F14A4">
        <w:rPr>
          <w:kern w:val="2"/>
          <w:szCs w:val="24"/>
          <w:lang w:eastAsia="zh-TW"/>
        </w:rPr>
        <w:sym w:font="Wingdings" w:char="F0E8"/>
      </w:r>
    </w:p>
    <w:p w:rsidR="00FA22E0" w:rsidRDefault="00FA22E0" w:rsidP="00FA22E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 xml:space="preserve">list </w:t>
      </w:r>
      <w:r>
        <w:rPr>
          <w:rFonts w:hint="eastAsia"/>
          <w:kern w:val="2"/>
          <w:szCs w:val="24"/>
          <w:lang w:eastAsia="zh-TW"/>
        </w:rPr>
        <w:t>逐筆列出顯示在信件的內文。</w:t>
      </w:r>
    </w:p>
    <w:p w:rsidR="006F14A4" w:rsidRPr="00CA0F3F" w:rsidRDefault="00FA22E0" w:rsidP="00FA22E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收件者改以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取得的</w:t>
      </w:r>
      <w:r w:rsidRPr="00FA22E0">
        <w:rPr>
          <w:rFonts w:hint="eastAsia"/>
          <w:kern w:val="2"/>
          <w:szCs w:val="24"/>
          <w:lang w:eastAsia="zh-TW"/>
        </w:rPr>
        <w:t>代碼中文</w:t>
      </w:r>
      <w:r>
        <w:rPr>
          <w:rFonts w:hint="eastAsia"/>
          <w:kern w:val="2"/>
          <w:szCs w:val="24"/>
          <w:lang w:eastAsia="zh-TW"/>
        </w:rPr>
        <w:t>代替。</w:t>
      </w:r>
    </w:p>
    <w:p w:rsidR="00B22279" w:rsidRDefault="00B22279" w:rsidP="00AA7B6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寄信者：</w:t>
      </w:r>
    </w:p>
    <w:p w:rsidR="00B22279" w:rsidRDefault="00B22279" w:rsidP="00AA7B6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16D">
        <w:rPr>
          <w:kern w:val="2"/>
          <w:szCs w:val="24"/>
          <w:lang w:eastAsia="zh-TW"/>
        </w:rPr>
        <w:t>8700100@cathlife.com.tw</w:t>
      </w:r>
    </w:p>
    <w:p w:rsidR="00B22279" w:rsidRDefault="009804B3" w:rsidP="00AA7B6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由</w:t>
      </w:r>
      <w:r>
        <w:rPr>
          <w:rFonts w:hint="eastAsia"/>
          <w:kern w:val="2"/>
          <w:szCs w:val="24"/>
          <w:lang w:eastAsia="zh-TW"/>
        </w:rPr>
        <w:t>$PDF</w:t>
      </w:r>
      <w:r>
        <w:rPr>
          <w:rFonts w:hint="eastAsia"/>
          <w:kern w:val="2"/>
          <w:szCs w:val="24"/>
          <w:lang w:eastAsia="zh-TW"/>
        </w:rPr>
        <w:t>資訊</w:t>
      </w:r>
      <w:r>
        <w:rPr>
          <w:rFonts w:hint="eastAsia"/>
          <w:kern w:val="2"/>
          <w:szCs w:val="24"/>
          <w:lang w:eastAsia="zh-TW"/>
        </w:rPr>
        <w:t xml:space="preserve">[] </w:t>
      </w: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的檔案路徑及名稱，將</w:t>
      </w:r>
      <w:r w:rsidR="00B22279">
        <w:rPr>
          <w:rFonts w:hint="eastAsia"/>
          <w:kern w:val="2"/>
          <w:szCs w:val="24"/>
          <w:lang w:eastAsia="zh-TW"/>
        </w:rPr>
        <w:t>PDF</w:t>
      </w:r>
      <w:r w:rsidR="00B22279">
        <w:rPr>
          <w:rFonts w:hint="eastAsia"/>
          <w:kern w:val="2"/>
          <w:szCs w:val="24"/>
          <w:lang w:eastAsia="zh-TW"/>
        </w:rPr>
        <w:t>作為附件夾檔，透過</w:t>
      </w:r>
      <w:r w:rsidR="00B22279">
        <w:rPr>
          <w:rFonts w:hint="eastAsia"/>
          <w:kern w:val="2"/>
          <w:szCs w:val="24"/>
          <w:lang w:eastAsia="zh-TW"/>
        </w:rPr>
        <w:t>AUTOMAIL</w:t>
      </w:r>
      <w:r w:rsidR="00B22279">
        <w:rPr>
          <w:rFonts w:hint="eastAsia"/>
          <w:kern w:val="2"/>
          <w:szCs w:val="24"/>
          <w:lang w:eastAsia="zh-TW"/>
        </w:rPr>
        <w:t>進行寄送</w:t>
      </w:r>
    </w:p>
    <w:p w:rsidR="00B22279" w:rsidRDefault="00B22279" w:rsidP="00AA7B6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若寄送異常</w:t>
      </w:r>
      <w:r w:rsidRPr="00806C85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>$</w:t>
      </w:r>
      <w:r w:rsidRPr="00B22279">
        <w:rPr>
          <w:rFonts w:hint="eastAsia"/>
          <w:kern w:val="2"/>
          <w:szCs w:val="24"/>
          <w:lang w:eastAsia="zh-TW"/>
        </w:rPr>
        <w:t>補全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異常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</w:t>
      </w:r>
    </w:p>
    <w:p w:rsidR="00B22279" w:rsidRDefault="00B22279" w:rsidP="00AA7B6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若寄送正常</w:t>
      </w:r>
      <w:r w:rsidRPr="00806C85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>$</w:t>
      </w:r>
      <w:r w:rsidRPr="00B22279">
        <w:rPr>
          <w:rFonts w:hint="eastAsia"/>
          <w:kern w:val="2"/>
          <w:szCs w:val="24"/>
          <w:lang w:eastAsia="zh-TW"/>
        </w:rPr>
        <w:t>補全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寄送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</w:t>
      </w:r>
    </w:p>
    <w:p w:rsidR="00600E1F" w:rsidRPr="00600E1F" w:rsidRDefault="00600E1F" w:rsidP="00B2227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600E1F" w:rsidRPr="00600E1F" w:rsidRDefault="00600E1F" w:rsidP="00463E6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ascii="Arial" w:hAnsi="Arial" w:hint="eastAsia"/>
          <w:lang w:eastAsia="zh-TW"/>
        </w:rPr>
        <w:t>通知種類</w:t>
      </w:r>
      <w:r>
        <w:rPr>
          <w:rFonts w:ascii="Arial" w:hAnsi="Arial" w:hint="eastAsia"/>
          <w:lang w:eastAsia="zh-TW"/>
        </w:rPr>
        <w:t xml:space="preserve"> = </w:t>
      </w:r>
      <w:r>
        <w:rPr>
          <w:rFonts w:ascii="Arial" w:hAnsi="Arial"/>
          <w:lang w:eastAsia="zh-TW"/>
        </w:rPr>
        <w:t>“”</w:t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或</w:t>
      </w:r>
      <w:r>
        <w:rPr>
          <w:rFonts w:ascii="Arial" w:hAnsi="Arial" w:hint="eastAsia"/>
          <w:lang w:eastAsia="zh-TW"/>
        </w:rPr>
        <w:t xml:space="preserve"> </w:t>
      </w:r>
      <w:r w:rsidR="00B54341">
        <w:rPr>
          <w:rFonts w:ascii="Arial" w:hAnsi="Arial" w:hint="eastAsia"/>
          <w:lang w:eastAsia="zh-TW"/>
        </w:rPr>
        <w:t>$</w:t>
      </w:r>
      <w:r>
        <w:rPr>
          <w:rFonts w:ascii="Arial" w:hAnsi="Arial" w:hint="eastAsia"/>
          <w:lang w:eastAsia="zh-TW"/>
        </w:rPr>
        <w:t>通知種類</w:t>
      </w:r>
      <w:r>
        <w:rPr>
          <w:rFonts w:ascii="Arial" w:hAnsi="Arial" w:hint="eastAsia"/>
          <w:lang w:eastAsia="zh-TW"/>
        </w:rPr>
        <w:t xml:space="preserve"> </w:t>
      </w:r>
      <w:del w:id="59" w:author="伯珊" w:date="2017-03-15T11:18:00Z">
        <w:r w:rsidDel="000A447B">
          <w:rPr>
            <w:rFonts w:ascii="Arial" w:hAnsi="Arial" w:hint="eastAsia"/>
            <w:lang w:eastAsia="zh-TW"/>
          </w:rPr>
          <w:delText>=</w:delText>
        </w:r>
      </w:del>
      <w:ins w:id="60" w:author="伯珊" w:date="2017-03-15T11:18:00Z">
        <w:r w:rsidR="000A447B">
          <w:rPr>
            <w:rFonts w:ascii="Arial" w:hAnsi="Arial" w:hint="eastAsia"/>
            <w:lang w:eastAsia="zh-TW"/>
          </w:rPr>
          <w:t>為</w:t>
        </w:r>
      </w:ins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/>
          <w:lang w:eastAsia="zh-TW"/>
        </w:rPr>
        <w:t>“</w:t>
      </w:r>
      <w:r>
        <w:rPr>
          <w:rFonts w:ascii="Arial" w:hAnsi="Arial" w:hint="eastAsia"/>
          <w:lang w:eastAsia="zh-TW"/>
        </w:rPr>
        <w:t>3</w:t>
      </w:r>
      <w:r>
        <w:rPr>
          <w:rFonts w:ascii="Arial" w:hAnsi="Arial"/>
          <w:lang w:eastAsia="zh-TW"/>
        </w:rPr>
        <w:t>”</w:t>
      </w:r>
      <w:ins w:id="61" w:author="伯珊" w:date="2017-03-15T11:18:00Z">
        <w:r w:rsidR="000A447B">
          <w:rPr>
            <w:rFonts w:ascii="Arial" w:hAnsi="Arial" w:hint="eastAsia"/>
            <w:lang w:eastAsia="zh-TW"/>
          </w:rPr>
          <w:t xml:space="preserve"> </w:t>
        </w:r>
        <w:r w:rsidR="000A447B">
          <w:rPr>
            <w:rFonts w:ascii="Arial" w:hAnsi="Arial" w:hint="eastAsia"/>
            <w:lang w:eastAsia="zh-TW"/>
          </w:rPr>
          <w:t>開頭</w:t>
        </w:r>
      </w:ins>
      <w:r>
        <w:rPr>
          <w:rFonts w:ascii="Arial" w:hAnsi="Arial" w:hint="eastAsia"/>
          <w:lang w:eastAsia="zh-TW"/>
        </w:rPr>
        <w:t xml:space="preserve"> </w:t>
      </w:r>
      <w:r w:rsidRPr="00600E1F">
        <w:rPr>
          <w:rFonts w:ascii="Arial" w:hAnsi="Arial"/>
          <w:lang w:eastAsia="zh-TW"/>
        </w:rPr>
        <w:sym w:font="Wingdings" w:char="F0E8"/>
      </w:r>
      <w:r>
        <w:rPr>
          <w:rFonts w:ascii="Arial" w:hAnsi="Arial" w:hint="eastAsia"/>
          <w:lang w:eastAsia="zh-TW"/>
        </w:rPr>
        <w:t xml:space="preserve"> </w:t>
      </w:r>
      <w:r w:rsidR="00E738CB" w:rsidRPr="00E738CB">
        <w:rPr>
          <w:rFonts w:ascii="Arial" w:hAnsi="Arial" w:hint="eastAsia"/>
          <w:highlight w:val="red"/>
          <w:lang w:eastAsia="zh-TW"/>
        </w:rPr>
        <w:t>(</w:t>
      </w:r>
      <w:r w:rsidR="00E738CB" w:rsidRPr="00E738CB">
        <w:rPr>
          <w:rFonts w:ascii="Arial" w:hAnsi="Arial" w:hint="eastAsia"/>
          <w:highlight w:val="red"/>
          <w:lang w:eastAsia="zh-TW"/>
        </w:rPr>
        <w:t>處理補全銷件</w:t>
      </w:r>
      <w:r w:rsidR="00E738CB" w:rsidRPr="00E738CB">
        <w:rPr>
          <w:rFonts w:ascii="Arial" w:hAnsi="Arial" w:hint="eastAsia"/>
          <w:highlight w:val="red"/>
          <w:lang w:eastAsia="zh-TW"/>
        </w:rPr>
        <w:t>)</w:t>
      </w:r>
    </w:p>
    <w:p w:rsidR="00600E1F" w:rsidRDefault="00600E1F" w:rsidP="00600E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讀取資料：</w:t>
      </w:r>
    </w:p>
    <w:p w:rsidR="00456B19" w:rsidRDefault="004F08B1" w:rsidP="004F08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456B19">
        <w:rPr>
          <w:rFonts w:hint="eastAsia"/>
          <w:kern w:val="2"/>
          <w:szCs w:val="24"/>
          <w:lang w:eastAsia="zh-TW"/>
        </w:rPr>
        <w:t>理賠受理檔</w:t>
      </w:r>
      <w:r w:rsidR="00456B19">
        <w:rPr>
          <w:rFonts w:hint="eastAsia"/>
          <w:kern w:val="2"/>
          <w:szCs w:val="24"/>
          <w:lang w:eastAsia="zh-TW"/>
        </w:rPr>
        <w:t>DTAAA001</w:t>
      </w:r>
      <w:r w:rsidR="00456B19">
        <w:rPr>
          <w:rFonts w:hint="eastAsia"/>
          <w:kern w:val="2"/>
          <w:szCs w:val="24"/>
          <w:lang w:eastAsia="zh-TW"/>
        </w:rPr>
        <w:t>，</w:t>
      </w:r>
      <w:r w:rsidR="00456B19">
        <w:rPr>
          <w:rFonts w:hint="eastAsia"/>
          <w:kern w:val="2"/>
          <w:szCs w:val="24"/>
          <w:lang w:eastAsia="zh-TW"/>
        </w:rPr>
        <w:t>JOIN</w:t>
      </w:r>
      <w:r w:rsidR="00456B19"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理賠受理申請書檔</w:t>
      </w:r>
      <w:r>
        <w:rPr>
          <w:rFonts w:hint="eastAsia"/>
          <w:kern w:val="2"/>
          <w:szCs w:val="24"/>
          <w:lang w:eastAsia="zh-TW"/>
        </w:rPr>
        <w:t>DTAA010</w:t>
      </w:r>
      <w:r>
        <w:rPr>
          <w:rFonts w:hint="eastAsia"/>
          <w:kern w:val="2"/>
          <w:szCs w:val="24"/>
          <w:lang w:eastAsia="zh-TW"/>
        </w:rPr>
        <w:t>，</w:t>
      </w:r>
    </w:p>
    <w:p w:rsidR="004F08B1" w:rsidRDefault="004F08B1" w:rsidP="004F08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JOIN</w:t>
      </w:r>
      <w:r>
        <w:rPr>
          <w:rFonts w:hint="eastAsia"/>
          <w:kern w:val="2"/>
          <w:szCs w:val="24"/>
          <w:lang w:eastAsia="zh-TW"/>
        </w:rPr>
        <w:t>，理賠補全檔</w:t>
      </w:r>
      <w:r>
        <w:rPr>
          <w:rFonts w:hint="eastAsia"/>
          <w:kern w:val="2"/>
          <w:szCs w:val="24"/>
          <w:lang w:eastAsia="zh-TW"/>
        </w:rPr>
        <w:t>DTAAJ010</w:t>
      </w:r>
    </w:p>
    <w:p w:rsidR="004F08B1" w:rsidRDefault="004F08B1" w:rsidP="004F08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</w:t>
      </w:r>
      <w:r>
        <w:rPr>
          <w:rFonts w:hint="eastAsia"/>
          <w:kern w:val="2"/>
          <w:szCs w:val="24"/>
          <w:lang w:eastAsia="zh-TW"/>
        </w:rPr>
        <w:t>，人事單位檔</w:t>
      </w:r>
      <w:r w:rsidRPr="000A6531">
        <w:rPr>
          <w:kern w:val="2"/>
          <w:szCs w:val="24"/>
          <w:lang w:eastAsia="zh-TW"/>
        </w:rPr>
        <w:t>CXLHR.DTZ0_UNIT</w:t>
      </w:r>
    </w:p>
    <w:p w:rsidR="004F08B1" w:rsidRDefault="004F08B1" w:rsidP="004F08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條件：</w:t>
      </w:r>
    </w:p>
    <w:p w:rsidR="00456B19" w:rsidRDefault="00456B19" w:rsidP="004F08B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DTAAA001.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DTAAA010.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4F08B1" w:rsidRDefault="004F08B1" w:rsidP="004F08B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DTAAA010.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DTAAJ010.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4F08B1" w:rsidRDefault="004F08B1" w:rsidP="004F08B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DTAAA010.</w:t>
      </w:r>
      <w:r w:rsidRPr="000A6531">
        <w:rPr>
          <w:rFonts w:hint="eastAsia"/>
          <w:kern w:val="2"/>
          <w:szCs w:val="24"/>
          <w:lang w:eastAsia="zh-TW"/>
        </w:rPr>
        <w:t>理專單位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前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碼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0000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0A6531">
        <w:rPr>
          <w:kern w:val="2"/>
          <w:szCs w:val="24"/>
          <w:lang w:eastAsia="zh-TW"/>
        </w:rPr>
        <w:t>DTZ0_UNIT</w:t>
      </w:r>
      <w:r>
        <w:rPr>
          <w:rFonts w:hint="eastAsia"/>
          <w:kern w:val="2"/>
          <w:szCs w:val="24"/>
          <w:lang w:eastAsia="zh-TW"/>
        </w:rPr>
        <w:t>.DIV_NO</w:t>
      </w:r>
    </w:p>
    <w:p w:rsidR="004F08B1" w:rsidRDefault="000A447B" w:rsidP="004F08B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62" w:author="伯珊" w:date="2017-03-15T11:19:00Z"/>
          <w:rFonts w:hint="eastAsia"/>
          <w:kern w:val="2"/>
          <w:szCs w:val="24"/>
          <w:lang w:eastAsia="zh-TW"/>
        </w:rPr>
      </w:pPr>
      <w:ins w:id="63" w:author="伯珊" w:date="2017-03-15T11:18:00Z">
        <w:r>
          <w:rPr>
            <w:rFonts w:hint="eastAsia"/>
            <w:kern w:val="2"/>
            <w:szCs w:val="24"/>
            <w:lang w:eastAsia="zh-TW"/>
          </w:rPr>
          <w:t>若</w:t>
        </w:r>
        <w:r>
          <w:rPr>
            <w:rFonts w:hint="eastAsia"/>
            <w:kern w:val="2"/>
            <w:szCs w:val="24"/>
            <w:lang w:eastAsia="zh-TW"/>
          </w:rPr>
          <w:t xml:space="preserve"> $</w:t>
        </w:r>
        <w:r>
          <w:rPr>
            <w:rFonts w:hint="eastAsia"/>
            <w:kern w:val="2"/>
            <w:szCs w:val="24"/>
            <w:lang w:eastAsia="zh-TW"/>
          </w:rPr>
          <w:t>傳入通知種類第三碼</w:t>
        </w:r>
        <w:r>
          <w:rPr>
            <w:rFonts w:hint="eastAsia"/>
            <w:kern w:val="2"/>
            <w:szCs w:val="24"/>
            <w:lang w:eastAsia="zh-TW"/>
          </w:rPr>
          <w:t xml:space="preserve"> = 0 </w:t>
        </w:r>
        <w:r w:rsidRPr="000A447B">
          <w:rPr>
            <w:kern w:val="2"/>
            <w:szCs w:val="24"/>
            <w:lang w:eastAsia="zh-TW"/>
          </w:rPr>
          <w:sym w:font="Wingdings" w:char="F0E8"/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kern w:val="2"/>
            <w:szCs w:val="24"/>
            <w:lang w:eastAsia="zh-TW"/>
          </w:rPr>
          <w:t xml:space="preserve"> </w:t>
        </w:r>
      </w:ins>
      <w:del w:id="64" w:author="伯珊" w:date="2017-03-15T11:18:00Z">
        <w:r w:rsidR="004F08B1" w:rsidRPr="00AD6658" w:rsidDel="000A447B">
          <w:rPr>
            <w:rFonts w:hint="eastAsia"/>
            <w:kern w:val="2"/>
            <w:szCs w:val="24"/>
            <w:lang w:eastAsia="zh-TW"/>
          </w:rPr>
          <w:delText>DATE(</w:delText>
        </w:r>
      </w:del>
      <w:r w:rsidR="004F08B1" w:rsidRPr="00AD6658">
        <w:rPr>
          <w:rFonts w:hint="eastAsia"/>
          <w:kern w:val="2"/>
          <w:szCs w:val="24"/>
          <w:lang w:eastAsia="zh-TW"/>
        </w:rPr>
        <w:t>DTAAJ010.</w:t>
      </w:r>
      <w:r w:rsidR="004F08B1" w:rsidRPr="004F08B1">
        <w:rPr>
          <w:rFonts w:hint="eastAsia"/>
          <w:lang w:eastAsia="zh-TW"/>
        </w:rPr>
        <w:t xml:space="preserve"> </w:t>
      </w:r>
      <w:r w:rsidR="004F08B1" w:rsidRPr="004F08B1">
        <w:rPr>
          <w:rFonts w:hint="eastAsia"/>
          <w:kern w:val="2"/>
          <w:szCs w:val="24"/>
          <w:lang w:eastAsia="zh-TW"/>
        </w:rPr>
        <w:t>銷件輸入日期</w:t>
      </w:r>
      <w:del w:id="65" w:author="伯珊" w:date="2017-03-15T11:18:00Z">
        <w:r w:rsidR="004F08B1" w:rsidRPr="00AD6658" w:rsidDel="000A447B">
          <w:rPr>
            <w:rFonts w:hint="eastAsia"/>
            <w:kern w:val="2"/>
            <w:szCs w:val="24"/>
            <w:lang w:eastAsia="zh-TW"/>
          </w:rPr>
          <w:delText>)</w:delText>
        </w:r>
      </w:del>
      <w:r w:rsidR="004F08B1" w:rsidRPr="00AD6658">
        <w:rPr>
          <w:rFonts w:hint="eastAsia"/>
          <w:kern w:val="2"/>
          <w:szCs w:val="24"/>
          <w:lang w:eastAsia="zh-TW"/>
        </w:rPr>
        <w:t xml:space="preserve"> </w:t>
      </w:r>
      <w:del w:id="66" w:author="伯珊" w:date="2017-03-15T11:18:00Z">
        <w:r w:rsidR="004F08B1" w:rsidRPr="00AD6658" w:rsidDel="000A447B">
          <w:rPr>
            <w:rFonts w:hint="eastAsia"/>
            <w:kern w:val="2"/>
            <w:szCs w:val="24"/>
            <w:lang w:eastAsia="zh-TW"/>
          </w:rPr>
          <w:delText>=</w:delText>
        </w:r>
      </w:del>
      <w:ins w:id="67" w:author="伯珊" w:date="2017-03-15T11:18:00Z">
        <w:r>
          <w:rPr>
            <w:rFonts w:hint="eastAsia"/>
            <w:kern w:val="2"/>
            <w:szCs w:val="24"/>
            <w:lang w:eastAsia="zh-TW"/>
          </w:rPr>
          <w:t>介於</w:t>
        </w:r>
      </w:ins>
      <w:r w:rsidR="004F08B1" w:rsidRPr="00AD6658">
        <w:rPr>
          <w:rFonts w:hint="eastAsia"/>
          <w:kern w:val="2"/>
          <w:szCs w:val="24"/>
          <w:lang w:eastAsia="zh-TW"/>
        </w:rPr>
        <w:t xml:space="preserve"> $</w:t>
      </w:r>
      <w:r w:rsidR="004F08B1" w:rsidRPr="00AD6658">
        <w:rPr>
          <w:rFonts w:hint="eastAsia"/>
          <w:kern w:val="2"/>
          <w:szCs w:val="24"/>
          <w:lang w:eastAsia="zh-TW"/>
        </w:rPr>
        <w:t>處理日期</w:t>
      </w:r>
      <w:ins w:id="68" w:author="伯珊" w:date="2017-03-15T11:18:00Z">
        <w:r>
          <w:rPr>
            <w:rFonts w:hint="eastAsia"/>
            <w:kern w:val="2"/>
            <w:szCs w:val="24"/>
            <w:lang w:eastAsia="zh-TW"/>
          </w:rPr>
          <w:t>00:00:00~11:59:59</w:t>
        </w:r>
        <w:r>
          <w:rPr>
            <w:rFonts w:hint="eastAsia"/>
            <w:kern w:val="2"/>
            <w:szCs w:val="24"/>
            <w:lang w:eastAsia="zh-TW"/>
          </w:rPr>
          <w:t>之間</w:t>
        </w:r>
      </w:ins>
    </w:p>
    <w:p w:rsidR="000A447B" w:rsidRPr="000A447B" w:rsidRDefault="000A447B" w:rsidP="00A91D5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  <w:rPrChange w:id="69" w:author="伯珊" w:date="2017-03-15T11:19:00Z">
            <w:rPr>
              <w:rFonts w:hint="eastAsia"/>
              <w:kern w:val="2"/>
              <w:szCs w:val="24"/>
              <w:lang w:eastAsia="zh-TW"/>
            </w:rPr>
          </w:rPrChange>
        </w:rPr>
        <w:pPrChange w:id="70" w:author="伯珊" w:date="2017-03-15T11:19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71" w:author="伯珊" w:date="2017-03-15T11:19:00Z">
        <w:r w:rsidRPr="000A447B">
          <w:rPr>
            <w:rFonts w:hint="eastAsia"/>
            <w:kern w:val="2"/>
            <w:szCs w:val="24"/>
            <w:lang w:eastAsia="zh-TW"/>
            <w:rPrChange w:id="72" w:author="伯珊" w:date="2017-03-15T11:19:00Z">
              <w:rPr>
                <w:rFonts w:hint="eastAsia"/>
                <w:kern w:val="2"/>
                <w:szCs w:val="24"/>
                <w:lang w:eastAsia="zh-TW"/>
              </w:rPr>
            </w:rPrChange>
          </w:rPr>
          <w:t>若</w:t>
        </w:r>
        <w:r w:rsidRPr="000A447B">
          <w:rPr>
            <w:rFonts w:hint="eastAsia"/>
            <w:kern w:val="2"/>
            <w:szCs w:val="24"/>
            <w:lang w:eastAsia="zh-TW"/>
            <w:rPrChange w:id="73" w:author="伯珊" w:date="2017-03-15T11:19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$</w:t>
        </w:r>
        <w:r w:rsidRPr="000A447B">
          <w:rPr>
            <w:rFonts w:hint="eastAsia"/>
            <w:kern w:val="2"/>
            <w:szCs w:val="24"/>
            <w:lang w:eastAsia="zh-TW"/>
            <w:rPrChange w:id="74" w:author="伯珊" w:date="2017-03-15T11:19:00Z">
              <w:rPr>
                <w:rFonts w:hint="eastAsia"/>
                <w:kern w:val="2"/>
                <w:szCs w:val="24"/>
                <w:lang w:eastAsia="zh-TW"/>
              </w:rPr>
            </w:rPrChange>
          </w:rPr>
          <w:t>傳入通知種類第三碼</w:t>
        </w:r>
        <w:r w:rsidRPr="000A447B">
          <w:rPr>
            <w:rFonts w:hint="eastAsia"/>
            <w:kern w:val="2"/>
            <w:szCs w:val="24"/>
            <w:lang w:eastAsia="zh-TW"/>
            <w:rPrChange w:id="75" w:author="伯珊" w:date="2017-03-15T11:19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= </w:t>
        </w:r>
        <w:r>
          <w:rPr>
            <w:rFonts w:hint="eastAsia"/>
            <w:kern w:val="2"/>
            <w:szCs w:val="24"/>
            <w:lang w:eastAsia="zh-TW"/>
          </w:rPr>
          <w:t>1</w:t>
        </w:r>
        <w:r w:rsidRPr="000A447B">
          <w:rPr>
            <w:rFonts w:hint="eastAsia"/>
            <w:kern w:val="2"/>
            <w:szCs w:val="24"/>
            <w:lang w:eastAsia="zh-TW"/>
            <w:rPrChange w:id="76" w:author="伯珊" w:date="2017-03-15T11:19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</w:t>
        </w:r>
        <w:r w:rsidRPr="000A447B">
          <w:rPr>
            <w:kern w:val="2"/>
            <w:szCs w:val="24"/>
            <w:lang w:eastAsia="zh-TW"/>
          </w:rPr>
          <w:sym w:font="Wingdings" w:char="F0E8"/>
        </w:r>
        <w:r w:rsidRPr="000A447B">
          <w:rPr>
            <w:rFonts w:hint="eastAsia"/>
            <w:kern w:val="2"/>
            <w:szCs w:val="24"/>
            <w:lang w:eastAsia="zh-TW"/>
            <w:rPrChange w:id="77" w:author="伯珊" w:date="2017-03-15T11:19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</w:t>
        </w:r>
        <w:r w:rsidRPr="000A447B">
          <w:rPr>
            <w:kern w:val="2"/>
            <w:szCs w:val="24"/>
            <w:lang w:eastAsia="zh-TW"/>
            <w:rPrChange w:id="78" w:author="伯珊" w:date="2017-03-15T11:19:00Z">
              <w:rPr>
                <w:kern w:val="2"/>
                <w:szCs w:val="24"/>
                <w:lang w:eastAsia="zh-TW"/>
              </w:rPr>
            </w:rPrChange>
          </w:rPr>
          <w:t xml:space="preserve"> </w:t>
        </w:r>
        <w:r w:rsidRPr="000A447B">
          <w:rPr>
            <w:rFonts w:hint="eastAsia"/>
            <w:kern w:val="2"/>
            <w:szCs w:val="24"/>
            <w:lang w:eastAsia="zh-TW"/>
            <w:rPrChange w:id="79" w:author="伯珊" w:date="2017-03-15T11:19:00Z">
              <w:rPr>
                <w:rFonts w:hint="eastAsia"/>
                <w:kern w:val="2"/>
                <w:szCs w:val="24"/>
                <w:lang w:eastAsia="zh-TW"/>
              </w:rPr>
            </w:rPrChange>
          </w:rPr>
          <w:t>DTAAJ010.</w:t>
        </w:r>
        <w:r w:rsidRPr="004F08B1">
          <w:rPr>
            <w:rFonts w:hint="eastAsia"/>
            <w:lang w:eastAsia="zh-TW"/>
          </w:rPr>
          <w:t xml:space="preserve"> </w:t>
        </w:r>
        <w:r w:rsidRPr="000A447B">
          <w:rPr>
            <w:rFonts w:hint="eastAsia"/>
            <w:kern w:val="2"/>
            <w:szCs w:val="24"/>
            <w:lang w:eastAsia="zh-TW"/>
            <w:rPrChange w:id="80" w:author="伯珊" w:date="2017-03-15T11:19:00Z">
              <w:rPr>
                <w:rFonts w:hint="eastAsia"/>
                <w:kern w:val="2"/>
                <w:szCs w:val="24"/>
                <w:lang w:eastAsia="zh-TW"/>
              </w:rPr>
            </w:rPrChange>
          </w:rPr>
          <w:t>銷件輸入日期</w:t>
        </w:r>
        <w:r w:rsidRPr="000A447B">
          <w:rPr>
            <w:rFonts w:hint="eastAsia"/>
            <w:kern w:val="2"/>
            <w:szCs w:val="24"/>
            <w:lang w:eastAsia="zh-TW"/>
            <w:rPrChange w:id="81" w:author="伯珊" w:date="2017-03-15T11:19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</w:t>
        </w:r>
        <w:r w:rsidRPr="000A447B">
          <w:rPr>
            <w:rFonts w:hint="eastAsia"/>
            <w:kern w:val="2"/>
            <w:szCs w:val="24"/>
            <w:lang w:eastAsia="zh-TW"/>
            <w:rPrChange w:id="82" w:author="伯珊" w:date="2017-03-15T11:19:00Z">
              <w:rPr>
                <w:rFonts w:hint="eastAsia"/>
                <w:kern w:val="2"/>
                <w:szCs w:val="24"/>
                <w:lang w:eastAsia="zh-TW"/>
              </w:rPr>
            </w:rPrChange>
          </w:rPr>
          <w:t>介於</w:t>
        </w:r>
        <w:r w:rsidRPr="000A447B">
          <w:rPr>
            <w:rFonts w:hint="eastAsia"/>
            <w:kern w:val="2"/>
            <w:szCs w:val="24"/>
            <w:lang w:eastAsia="zh-TW"/>
            <w:rPrChange w:id="83" w:author="伯珊" w:date="2017-03-15T11:19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$</w:t>
        </w:r>
        <w:r w:rsidRPr="000A447B">
          <w:rPr>
            <w:rFonts w:hint="eastAsia"/>
            <w:kern w:val="2"/>
            <w:szCs w:val="24"/>
            <w:lang w:eastAsia="zh-TW"/>
            <w:rPrChange w:id="84" w:author="伯珊" w:date="2017-03-15T11:19:00Z">
              <w:rPr>
                <w:rFonts w:hint="eastAsia"/>
                <w:kern w:val="2"/>
                <w:szCs w:val="24"/>
                <w:lang w:eastAsia="zh-TW"/>
              </w:rPr>
            </w:rPrChange>
          </w:rPr>
          <w:t>處理日期</w:t>
        </w:r>
        <w:r>
          <w:rPr>
            <w:rFonts w:hint="eastAsia"/>
            <w:kern w:val="2"/>
            <w:szCs w:val="24"/>
            <w:lang w:eastAsia="zh-TW"/>
          </w:rPr>
          <w:t>12</w:t>
        </w:r>
        <w:r w:rsidRPr="000A447B">
          <w:rPr>
            <w:rFonts w:hint="eastAsia"/>
            <w:kern w:val="2"/>
            <w:szCs w:val="24"/>
            <w:lang w:eastAsia="zh-TW"/>
            <w:rPrChange w:id="85" w:author="伯珊" w:date="2017-03-15T11:19:00Z">
              <w:rPr>
                <w:rFonts w:hint="eastAsia"/>
                <w:kern w:val="2"/>
                <w:szCs w:val="24"/>
                <w:lang w:eastAsia="zh-TW"/>
              </w:rPr>
            </w:rPrChange>
          </w:rPr>
          <w:t>:00:00~</w:t>
        </w:r>
        <w:r>
          <w:rPr>
            <w:rFonts w:hint="eastAsia"/>
            <w:kern w:val="2"/>
            <w:szCs w:val="24"/>
            <w:lang w:eastAsia="zh-TW"/>
          </w:rPr>
          <w:t>23</w:t>
        </w:r>
        <w:r w:rsidRPr="000A447B">
          <w:rPr>
            <w:rFonts w:hint="eastAsia"/>
            <w:kern w:val="2"/>
            <w:szCs w:val="24"/>
            <w:lang w:eastAsia="zh-TW"/>
            <w:rPrChange w:id="86" w:author="伯珊" w:date="2017-03-15T11:19:00Z">
              <w:rPr>
                <w:rFonts w:hint="eastAsia"/>
                <w:kern w:val="2"/>
                <w:szCs w:val="24"/>
                <w:lang w:eastAsia="zh-TW"/>
              </w:rPr>
            </w:rPrChange>
          </w:rPr>
          <w:t>:59:59</w:t>
        </w:r>
        <w:r w:rsidRPr="000A447B">
          <w:rPr>
            <w:rFonts w:hint="eastAsia"/>
            <w:kern w:val="2"/>
            <w:szCs w:val="24"/>
            <w:lang w:eastAsia="zh-TW"/>
            <w:rPrChange w:id="87" w:author="伯珊" w:date="2017-03-15T11:19:00Z">
              <w:rPr>
                <w:rFonts w:hint="eastAsia"/>
                <w:kern w:val="2"/>
                <w:szCs w:val="24"/>
                <w:lang w:eastAsia="zh-TW"/>
              </w:rPr>
            </w:rPrChange>
          </w:rPr>
          <w:t>之間</w:t>
        </w:r>
      </w:ins>
    </w:p>
    <w:p w:rsidR="004F08B1" w:rsidRPr="00AD6658" w:rsidRDefault="004F08B1" w:rsidP="004F08B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DTAAJ010.</w:t>
      </w:r>
      <w:r w:rsidRPr="00B65355">
        <w:rPr>
          <w:rFonts w:hint="eastAsia"/>
          <w:kern w:val="2"/>
          <w:szCs w:val="24"/>
          <w:lang w:eastAsia="zh-TW"/>
        </w:rPr>
        <w:t>是否取消補全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</w:p>
    <w:p w:rsidR="004F08B1" w:rsidRDefault="004F08B1" w:rsidP="004F08B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A11DA">
        <w:rPr>
          <w:rFonts w:hint="eastAsia"/>
          <w:kern w:val="2"/>
          <w:szCs w:val="24"/>
          <w:lang w:eastAsia="zh-TW"/>
        </w:rPr>
        <w:t>DTAAA010.</w:t>
      </w:r>
      <w:r w:rsidRPr="004A11DA">
        <w:rPr>
          <w:rFonts w:hint="eastAsia"/>
          <w:kern w:val="2"/>
          <w:szCs w:val="24"/>
          <w:lang w:eastAsia="zh-TW"/>
        </w:rPr>
        <w:t>理專</w:t>
      </w:r>
      <w:r w:rsidRPr="004A11DA">
        <w:rPr>
          <w:rFonts w:hint="eastAsia"/>
          <w:kern w:val="2"/>
          <w:szCs w:val="24"/>
          <w:lang w:eastAsia="zh-TW"/>
        </w:rPr>
        <w:t xml:space="preserve">ID != </w:t>
      </w:r>
      <w:r w:rsidRPr="004A11DA">
        <w:rPr>
          <w:kern w:val="2"/>
          <w:szCs w:val="24"/>
          <w:lang w:eastAsia="zh-TW"/>
        </w:rPr>
        <w:t>‘’</w:t>
      </w:r>
    </w:p>
    <w:p w:rsidR="00AC10D2" w:rsidRDefault="00AC10D2" w:rsidP="004F08B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CC5019"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傳入受理編號</w:t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不為空值</w:t>
      </w:r>
      <w:r>
        <w:rPr>
          <w:rFonts w:ascii="Arial" w:hAnsi="Arial" w:hint="eastAsia"/>
          <w:lang w:eastAsia="zh-TW"/>
        </w:rPr>
        <w:t xml:space="preserve"> </w:t>
      </w:r>
      <w:r w:rsidRPr="00AC10D2">
        <w:rPr>
          <w:rFonts w:ascii="Arial" w:hAnsi="Arial"/>
          <w:lang w:eastAsia="zh-TW"/>
        </w:rPr>
        <w:sym w:font="Wingdings" w:char="F0E8"/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需加條件</w:t>
      </w:r>
      <w:r w:rsidR="0044522D">
        <w:rPr>
          <w:rFonts w:ascii="Arial" w:hAnsi="Arial" w:hint="eastAsia"/>
          <w:lang w:eastAsia="zh-TW"/>
        </w:rPr>
        <w:t>DTAAA010</w:t>
      </w:r>
      <w:r>
        <w:rPr>
          <w:rFonts w:ascii="Arial" w:hAnsi="Arial" w:hint="eastAsia"/>
          <w:lang w:eastAsia="zh-TW"/>
        </w:rPr>
        <w:t>.</w:t>
      </w:r>
      <w:r>
        <w:rPr>
          <w:rFonts w:ascii="Arial" w:hAnsi="Arial" w:hint="eastAsia"/>
          <w:lang w:eastAsia="zh-TW"/>
        </w:rPr>
        <w:t>受理編號</w:t>
      </w:r>
      <w:r>
        <w:rPr>
          <w:rFonts w:ascii="Arial" w:hAnsi="Arial" w:hint="eastAsia"/>
          <w:lang w:eastAsia="zh-TW"/>
        </w:rPr>
        <w:t xml:space="preserve"> = </w:t>
      </w:r>
      <w:r w:rsidRPr="00CC5019"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傳入受理編號</w:t>
      </w:r>
    </w:p>
    <w:p w:rsidR="004F08B1" w:rsidRDefault="004F08B1" w:rsidP="004F08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欄位：</w:t>
      </w:r>
    </w:p>
    <w:p w:rsidR="00600E1F" w:rsidRDefault="004F08B1" w:rsidP="00510BA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DISTINCT  DTAAA010</w:t>
      </w:r>
      <w:r w:rsidR="00510BAC">
        <w:rPr>
          <w:rFonts w:hint="eastAsia"/>
          <w:kern w:val="2"/>
          <w:szCs w:val="24"/>
          <w:lang w:eastAsia="zh-TW"/>
        </w:rPr>
        <w:t>(</w:t>
      </w:r>
      <w:r w:rsidR="00510BAC">
        <w:rPr>
          <w:rFonts w:hint="eastAsia"/>
          <w:kern w:val="2"/>
          <w:szCs w:val="24"/>
          <w:lang w:eastAsia="zh-TW"/>
        </w:rPr>
        <w:t>所需要的欄位</w:t>
      </w:r>
      <w:r w:rsidR="00510BAC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 xml:space="preserve">,  </w:t>
      </w:r>
      <w:r w:rsidRPr="000A6531">
        <w:rPr>
          <w:kern w:val="2"/>
          <w:szCs w:val="24"/>
          <w:lang w:eastAsia="zh-TW"/>
        </w:rPr>
        <w:t>CXLHR.DTZ0_UNIT</w:t>
      </w:r>
      <w:r>
        <w:rPr>
          <w:rFonts w:hint="eastAsia"/>
          <w:kern w:val="2"/>
          <w:szCs w:val="24"/>
          <w:lang w:eastAsia="zh-TW"/>
        </w:rPr>
        <w:t>.</w:t>
      </w:r>
      <w:r w:rsidR="00510BAC" w:rsidRPr="00510BAC">
        <w:t xml:space="preserve"> </w:t>
      </w:r>
      <w:r w:rsidR="00510BAC" w:rsidRPr="00510BAC">
        <w:rPr>
          <w:kern w:val="2"/>
          <w:szCs w:val="24"/>
          <w:lang w:eastAsia="zh-TW"/>
        </w:rPr>
        <w:t>DIV_SHORT_NAME</w:t>
      </w:r>
    </w:p>
    <w:p w:rsidR="00BE7553" w:rsidRDefault="00BE7553" w:rsidP="00BE755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讀取無資料時，批次繼續處理，不視為異常。</w:t>
      </w:r>
    </w:p>
    <w:p w:rsidR="00600E1F" w:rsidRDefault="00600E1F" w:rsidP="00600E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逐筆處理取得的資料：</w:t>
      </w:r>
    </w:p>
    <w:p w:rsidR="009E3202" w:rsidRDefault="009E3202" w:rsidP="009E320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補全銷件輸入件數</w:t>
      </w:r>
      <w:r>
        <w:rPr>
          <w:rFonts w:hint="eastAsia"/>
          <w:kern w:val="2"/>
          <w:szCs w:val="24"/>
          <w:lang w:eastAsia="zh-TW"/>
        </w:rPr>
        <w:t xml:space="preserve"> ++</w:t>
      </w:r>
    </w:p>
    <w:p w:rsidR="009E3202" w:rsidRDefault="009E3202" w:rsidP="009E320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是否保經代件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呼叫</w:t>
      </w:r>
      <w:r w:rsidRPr="008B34A9">
        <w:rPr>
          <w:rFonts w:hint="eastAsia"/>
          <w:kern w:val="2"/>
          <w:szCs w:val="24"/>
          <w:lang w:eastAsia="zh-TW"/>
        </w:rPr>
        <w:t>理賠簡訊檢核模組</w:t>
      </w:r>
      <w:r>
        <w:rPr>
          <w:rFonts w:hint="eastAsia"/>
          <w:kern w:val="2"/>
          <w:szCs w:val="24"/>
          <w:lang w:eastAsia="zh-TW"/>
        </w:rPr>
        <w:t>AA_Z7Z001.</w:t>
      </w:r>
      <w:r w:rsidRPr="008B34A9">
        <w:rPr>
          <w:kern w:val="2"/>
          <w:szCs w:val="24"/>
          <w:lang w:eastAsia="zh-TW"/>
        </w:rPr>
        <w:t>chkBankAgntChnl</w:t>
      </w:r>
      <w:r>
        <w:rPr>
          <w:rFonts w:hint="eastAsia"/>
          <w:kern w:val="2"/>
          <w:szCs w:val="24"/>
          <w:lang w:eastAsia="zh-TW"/>
        </w:rPr>
        <w:t>(</w:t>
      </w:r>
      <w:r w:rsidR="0064492A">
        <w:rPr>
          <w:rFonts w:hint="eastAsia"/>
          <w:kern w:val="2"/>
          <w:szCs w:val="24"/>
          <w:lang w:eastAsia="zh-TW"/>
        </w:rPr>
        <w:t>DTAAA010.</w:t>
      </w:r>
      <w:r w:rsidR="0064492A" w:rsidRPr="0064492A">
        <w:rPr>
          <w:rFonts w:hint="eastAsia"/>
          <w:kern w:val="2"/>
          <w:szCs w:val="24"/>
          <w:lang w:eastAsia="zh-TW"/>
        </w:rPr>
        <w:t xml:space="preserve"> </w:t>
      </w:r>
      <w:r w:rsidR="0064492A" w:rsidRPr="006846FD">
        <w:rPr>
          <w:rFonts w:hint="eastAsia"/>
          <w:kern w:val="2"/>
          <w:szCs w:val="24"/>
          <w:lang w:eastAsia="zh-TW"/>
        </w:rPr>
        <w:t>理專單位</w:t>
      </w:r>
      <w:r>
        <w:rPr>
          <w:rFonts w:hint="eastAsia"/>
          <w:kern w:val="2"/>
          <w:szCs w:val="24"/>
          <w:lang w:eastAsia="zh-TW"/>
        </w:rPr>
        <w:t>)</w:t>
      </w:r>
    </w:p>
    <w:p w:rsidR="009E3202" w:rsidRDefault="009E3202" w:rsidP="009E320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是否保經代件</w:t>
      </w:r>
      <w:r>
        <w:rPr>
          <w:rFonts w:hint="eastAsia"/>
          <w:kern w:val="2"/>
          <w:szCs w:val="24"/>
          <w:lang w:eastAsia="zh-TW"/>
        </w:rPr>
        <w:t xml:space="preserve"> = false </w:t>
      </w:r>
      <w:r w:rsidRPr="008B34A9">
        <w:rPr>
          <w:kern w:val="2"/>
          <w:szCs w:val="24"/>
          <w:lang w:eastAsia="zh-TW"/>
        </w:rPr>
        <w:sym w:font="Wingdings" w:char="F0E8"/>
      </w:r>
    </w:p>
    <w:p w:rsidR="009E3202" w:rsidRDefault="009E3202" w:rsidP="009E320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補全銷件略過件數</w:t>
      </w:r>
      <w:r>
        <w:rPr>
          <w:rFonts w:hint="eastAsia"/>
          <w:kern w:val="2"/>
          <w:szCs w:val="24"/>
          <w:lang w:eastAsia="zh-TW"/>
        </w:rPr>
        <w:t xml:space="preserve"> ++ </w:t>
      </w:r>
      <w:r>
        <w:rPr>
          <w:rFonts w:hint="eastAsia"/>
          <w:kern w:val="2"/>
          <w:szCs w:val="24"/>
          <w:lang w:eastAsia="zh-TW"/>
        </w:rPr>
        <w:t>。</w:t>
      </w:r>
    </w:p>
    <w:p w:rsidR="009E3202" w:rsidRDefault="009E3202" w:rsidP="009E320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繼續處理下一筆資料</w:t>
      </w:r>
    </w:p>
    <w:p w:rsidR="009E3202" w:rsidRDefault="009E3202" w:rsidP="009E320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Pr="007A42E3">
        <w:rPr>
          <w:kern w:val="2"/>
          <w:szCs w:val="24"/>
          <w:lang w:eastAsia="zh-TW"/>
        </w:rPr>
        <w:t>AP_E5Z040_bo[]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呼叫</w:t>
      </w:r>
      <w:r w:rsidRPr="007A42E3">
        <w:rPr>
          <w:rFonts w:hint="eastAsia"/>
          <w:kern w:val="2"/>
          <w:szCs w:val="24"/>
          <w:lang w:eastAsia="zh-TW"/>
        </w:rPr>
        <w:t>保經代通知對象及基本資料模組</w:t>
      </w:r>
      <w:r w:rsidRPr="007A42E3">
        <w:rPr>
          <w:kern w:val="2"/>
          <w:szCs w:val="24"/>
          <w:lang w:eastAsia="zh-TW"/>
        </w:rPr>
        <w:t>AP_E5Z040 .getAffairForBANK</w:t>
      </w:r>
      <w:r>
        <w:rPr>
          <w:rFonts w:hint="eastAsia"/>
          <w:kern w:val="2"/>
          <w:szCs w:val="24"/>
          <w:lang w:eastAsia="zh-TW"/>
        </w:rPr>
        <w:t>，參數</w:t>
      </w:r>
      <w:r>
        <w:rPr>
          <w:rFonts w:hint="eastAsia"/>
          <w:kern w:val="2"/>
          <w:szCs w:val="24"/>
          <w:lang w:eastAsia="zh-TW"/>
        </w:rPr>
        <w:t>:</w:t>
      </w:r>
    </w:p>
    <w:tbl>
      <w:tblPr>
        <w:tblW w:w="0" w:type="auto"/>
        <w:tblInd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835"/>
      </w:tblGrid>
      <w:tr w:rsidR="009E3202" w:rsidTr="00852667">
        <w:tc>
          <w:tcPr>
            <w:tcW w:w="2126" w:type="dxa"/>
            <w:shd w:val="clear" w:color="auto" w:fill="D6E3BC"/>
          </w:tcPr>
          <w:p w:rsidR="009E3202" w:rsidRPr="006846FD" w:rsidRDefault="009E3202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2835" w:type="dxa"/>
            <w:shd w:val="clear" w:color="auto" w:fill="D6E3BC"/>
          </w:tcPr>
          <w:p w:rsidR="009E3202" w:rsidRPr="006846FD" w:rsidRDefault="009E3202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資料來源</w:t>
            </w:r>
          </w:p>
        </w:tc>
      </w:tr>
      <w:tr w:rsidR="009E3202" w:rsidTr="00852667">
        <w:tc>
          <w:tcPr>
            <w:tcW w:w="2126" w:type="dxa"/>
            <w:shd w:val="clear" w:color="auto" w:fill="auto"/>
          </w:tcPr>
          <w:p w:rsidR="009E3202" w:rsidRPr="006846FD" w:rsidRDefault="009E3202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bkNo</w:t>
            </w:r>
          </w:p>
        </w:tc>
        <w:tc>
          <w:tcPr>
            <w:tcW w:w="2835" w:type="dxa"/>
            <w:shd w:val="clear" w:color="auto" w:fill="auto"/>
          </w:tcPr>
          <w:p w:rsidR="009E3202" w:rsidRPr="006846FD" w:rsidRDefault="009E3202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 w:rsidRPr="007A42E3">
              <w:rPr>
                <w:rFonts w:hint="eastAsia"/>
              </w:rPr>
              <w:t xml:space="preserve"> 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理專單位</w:t>
            </w:r>
          </w:p>
        </w:tc>
      </w:tr>
      <w:tr w:rsidR="009E3202" w:rsidTr="00852667">
        <w:tc>
          <w:tcPr>
            <w:tcW w:w="2126" w:type="dxa"/>
            <w:shd w:val="clear" w:color="auto" w:fill="auto"/>
          </w:tcPr>
          <w:p w:rsidR="009E3202" w:rsidRPr="006846FD" w:rsidRDefault="009E3202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affairType</w:t>
            </w:r>
          </w:p>
        </w:tc>
        <w:tc>
          <w:tcPr>
            <w:tcW w:w="2835" w:type="dxa"/>
            <w:shd w:val="clear" w:color="auto" w:fill="auto"/>
          </w:tcPr>
          <w:p w:rsidR="009E3202" w:rsidRPr="006846FD" w:rsidRDefault="009E3202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“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14</w:t>
            </w:r>
            <w:r w:rsidRPr="006846FD">
              <w:rPr>
                <w:kern w:val="2"/>
                <w:szCs w:val="24"/>
                <w:lang w:eastAsia="zh-TW"/>
              </w:rPr>
              <w:t>”</w:t>
            </w:r>
          </w:p>
        </w:tc>
      </w:tr>
      <w:tr w:rsidR="009E3202" w:rsidTr="00852667">
        <w:tc>
          <w:tcPr>
            <w:tcW w:w="2126" w:type="dxa"/>
            <w:shd w:val="clear" w:color="auto" w:fill="auto"/>
          </w:tcPr>
          <w:p w:rsidR="009E3202" w:rsidRPr="006846FD" w:rsidRDefault="009E3202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cycle</w:t>
            </w:r>
          </w:p>
        </w:tc>
        <w:tc>
          <w:tcPr>
            <w:tcW w:w="2835" w:type="dxa"/>
            <w:shd w:val="clear" w:color="auto" w:fill="auto"/>
          </w:tcPr>
          <w:p w:rsidR="009E3202" w:rsidRPr="006846FD" w:rsidRDefault="009E3202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“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D</w:t>
            </w:r>
            <w:r w:rsidRPr="006846FD">
              <w:rPr>
                <w:kern w:val="2"/>
                <w:szCs w:val="24"/>
                <w:lang w:eastAsia="zh-TW"/>
              </w:rPr>
              <w:t>”</w:t>
            </w:r>
          </w:p>
        </w:tc>
      </w:tr>
      <w:tr w:rsidR="009E3202" w:rsidTr="00852667">
        <w:tc>
          <w:tcPr>
            <w:tcW w:w="2126" w:type="dxa"/>
            <w:shd w:val="clear" w:color="auto" w:fill="auto"/>
          </w:tcPr>
          <w:p w:rsidR="009E3202" w:rsidRPr="006846FD" w:rsidRDefault="009E3202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vrfyWkym</w:t>
            </w:r>
          </w:p>
        </w:tc>
        <w:tc>
          <w:tcPr>
            <w:tcW w:w="2835" w:type="dxa"/>
            <w:shd w:val="clear" w:color="auto" w:fill="auto"/>
          </w:tcPr>
          <w:p w:rsidR="009E3202" w:rsidRPr="006846FD" w:rsidRDefault="009E3202" w:rsidP="0085266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$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工作年月</w:t>
            </w:r>
          </w:p>
        </w:tc>
      </w:tr>
      <w:tr w:rsidR="009E3202" w:rsidTr="00852667">
        <w:tc>
          <w:tcPr>
            <w:tcW w:w="2126" w:type="dxa"/>
            <w:shd w:val="clear" w:color="auto" w:fill="auto"/>
          </w:tcPr>
          <w:p w:rsidR="009E3202" w:rsidRPr="006846FD" w:rsidRDefault="009E3202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agntId</w:t>
            </w:r>
          </w:p>
        </w:tc>
        <w:tc>
          <w:tcPr>
            <w:tcW w:w="2835" w:type="dxa"/>
            <w:shd w:val="clear" w:color="auto" w:fill="auto"/>
          </w:tcPr>
          <w:p w:rsidR="009E3202" w:rsidRPr="006846FD" w:rsidRDefault="009E3202" w:rsidP="0085266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理專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</w:tr>
    </w:tbl>
    <w:p w:rsidR="009E3202" w:rsidRDefault="009E3202" w:rsidP="009E320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2479B">
        <w:rPr>
          <w:rFonts w:hint="eastAsia"/>
          <w:kern w:val="2"/>
          <w:szCs w:val="24"/>
          <w:lang w:eastAsia="zh-TW"/>
        </w:rPr>
        <w:t>若模組異常</w:t>
      </w:r>
      <w:r w:rsidRPr="0072479B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補全銷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略過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</w:p>
    <w:p w:rsid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逐筆判斷</w:t>
      </w:r>
      <w:r>
        <w:rPr>
          <w:rFonts w:hint="eastAsia"/>
          <w:kern w:val="2"/>
          <w:szCs w:val="24"/>
          <w:lang w:eastAsia="zh-TW"/>
        </w:rPr>
        <w:t>$</w:t>
      </w:r>
      <w:r w:rsidRPr="007A42E3">
        <w:rPr>
          <w:kern w:val="2"/>
          <w:szCs w:val="24"/>
          <w:lang w:eastAsia="zh-TW"/>
        </w:rPr>
        <w:t>AP_E5Z040_bo[]</w:t>
      </w:r>
      <w:r>
        <w:rPr>
          <w:rFonts w:hint="eastAsia"/>
          <w:kern w:val="2"/>
          <w:szCs w:val="24"/>
          <w:lang w:eastAsia="zh-TW"/>
        </w:rPr>
        <w:t>：</w:t>
      </w:r>
    </w:p>
    <w:p w:rsidR="00CA0F3F" w:rsidRDefault="00CA0F3F" w:rsidP="00CA0F3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請參考</w:t>
      </w:r>
      <w:r>
        <w:rPr>
          <w:rFonts w:hint="eastAsia"/>
          <w:kern w:val="2"/>
          <w:szCs w:val="24"/>
          <w:lang w:eastAsia="zh-TW"/>
        </w:rPr>
        <w:t xml:space="preserve"> </w:t>
      </w:r>
      <w:hyperlink w:anchor="收件者處理原則" w:history="1">
        <w:r w:rsidRPr="00BE76C2">
          <w:rPr>
            <w:rStyle w:val="ad"/>
            <w:rFonts w:hint="eastAsia"/>
            <w:kern w:val="2"/>
            <w:szCs w:val="24"/>
            <w:lang w:eastAsia="zh-TW"/>
          </w:rPr>
          <w:t>收件者處理原則</w:t>
        </w:r>
      </w:hyperlink>
    </w:p>
    <w:p w:rsidR="00CA0F3F" w:rsidRPr="0072479B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為空時，則不寄送。</w:t>
      </w:r>
      <w:r w:rsidRPr="0072479B"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補全銷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略過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BE7553" w:rsidRDefault="00BE7553" w:rsidP="00BE755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抓取受款人：</w:t>
      </w:r>
    </w:p>
    <w:p w:rsidR="00BE7553" w:rsidRDefault="00BE7553" w:rsidP="00BE75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受款人</w:t>
      </w:r>
      <w:r>
        <w:rPr>
          <w:rFonts w:hint="eastAsia"/>
          <w:kern w:val="2"/>
          <w:szCs w:val="24"/>
          <w:lang w:eastAsia="zh-TW"/>
        </w:rPr>
        <w:t>LIST</w:t>
      </w:r>
    </w:p>
    <w:p w:rsidR="00BE7553" w:rsidRDefault="00BE7553" w:rsidP="00BE75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DTAAA010.</w:t>
      </w:r>
      <w:r>
        <w:rPr>
          <w:rFonts w:hint="eastAsia"/>
          <w:kern w:val="2"/>
          <w:szCs w:val="24"/>
          <w:lang w:eastAsia="zh-TW"/>
        </w:rPr>
        <w:t>事故者姓名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存入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受款人</w:t>
      </w:r>
      <w:r>
        <w:rPr>
          <w:rFonts w:hint="eastAsia"/>
          <w:kern w:val="2"/>
          <w:szCs w:val="24"/>
          <w:lang w:eastAsia="zh-TW"/>
        </w:rPr>
        <w:t>LIST</w:t>
      </w:r>
    </w:p>
    <w:p w:rsidR="009E3202" w:rsidRDefault="009E3202" w:rsidP="009E320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產出通知的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：</w:t>
      </w:r>
    </w:p>
    <w:p w:rsidR="009E3202" w:rsidRDefault="009E3202" w:rsidP="009E320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檔名：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(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日期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國泰人壽理賠</w:t>
      </w:r>
      <w:r w:rsidRPr="00B22279">
        <w:rPr>
          <w:rFonts w:hint="eastAsia"/>
          <w:kern w:val="2"/>
          <w:szCs w:val="24"/>
          <w:shd w:val="pct15" w:color="auto" w:fill="FFFFFF"/>
          <w:lang w:eastAsia="zh-TW"/>
        </w:rPr>
        <w:t>補全</w:t>
      </w:r>
      <w:r>
        <w:rPr>
          <w:rFonts w:hint="eastAsia"/>
          <w:kern w:val="2"/>
          <w:szCs w:val="24"/>
          <w:shd w:val="pct15" w:color="auto" w:fill="FFFFFF"/>
          <w:lang w:eastAsia="zh-TW"/>
        </w:rPr>
        <w:t>銷件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通知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送件人分行中文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送件人姓名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申請書編號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)</w:t>
      </w:r>
      <w:r>
        <w:rPr>
          <w:rFonts w:hint="eastAsia"/>
          <w:kern w:val="2"/>
          <w:szCs w:val="24"/>
          <w:shd w:val="pct15" w:color="auto" w:fill="FFFFFF"/>
          <w:lang w:eastAsia="zh-TW"/>
        </w:rPr>
        <w:t>.pdf</w:t>
      </w:r>
    </w:p>
    <w:p w:rsidR="009E3202" w:rsidRDefault="009E3202" w:rsidP="009E320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通知年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通知月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 w:rsidRPr="000A6531">
        <w:rPr>
          <w:rFonts w:hint="eastAsia"/>
          <w:kern w:val="2"/>
          <w:szCs w:val="24"/>
          <w:lang w:eastAsia="zh-TW"/>
        </w:rPr>
        <w:t>國泰人壽理賠</w:t>
      </w:r>
      <w:r w:rsidRPr="00B22279">
        <w:rPr>
          <w:rFonts w:hint="eastAsia"/>
          <w:kern w:val="2"/>
          <w:szCs w:val="24"/>
          <w:lang w:eastAsia="zh-TW"/>
        </w:rPr>
        <w:t>補全</w:t>
      </w:r>
      <w:r>
        <w:rPr>
          <w:rFonts w:hint="eastAsia"/>
          <w:kern w:val="2"/>
          <w:szCs w:val="24"/>
          <w:lang w:eastAsia="zh-TW"/>
        </w:rPr>
        <w:t>銷件</w:t>
      </w:r>
      <w:r w:rsidRPr="000A6531">
        <w:rPr>
          <w:rFonts w:hint="eastAsia"/>
          <w:kern w:val="2"/>
          <w:szCs w:val="24"/>
          <w:lang w:eastAsia="zh-TW"/>
        </w:rPr>
        <w:t>通知</w:t>
      </w:r>
      <w:r w:rsidRPr="000A6531"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理專單位中文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理專姓名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.pdf</w:t>
      </w:r>
      <w:r>
        <w:rPr>
          <w:kern w:val="2"/>
          <w:szCs w:val="24"/>
          <w:lang w:eastAsia="zh-TW"/>
        </w:rPr>
        <w:t>”</w:t>
      </w:r>
    </w:p>
    <w:p w:rsidR="009E3202" w:rsidRDefault="009E3202" w:rsidP="009E320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版型如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D56F7F">
        <w:rPr>
          <w:rFonts w:hint="eastAsia"/>
          <w:color w:val="0070C0"/>
          <w:kern w:val="2"/>
          <w:szCs w:val="24"/>
          <w:lang w:eastAsia="zh-TW"/>
        </w:rPr>
        <w:t>理賠</w:t>
      </w:r>
      <w:r w:rsidRPr="00D56F7F">
        <w:rPr>
          <w:rFonts w:hint="eastAsia"/>
          <w:color w:val="0070C0"/>
          <w:kern w:val="2"/>
          <w:szCs w:val="24"/>
          <w:lang w:eastAsia="zh-TW"/>
        </w:rPr>
        <w:t>Automail</w:t>
      </w:r>
      <w:r w:rsidRPr="00D56F7F">
        <w:rPr>
          <w:rFonts w:hint="eastAsia"/>
          <w:color w:val="0070C0"/>
          <w:kern w:val="2"/>
          <w:szCs w:val="24"/>
          <w:lang w:eastAsia="zh-TW"/>
        </w:rPr>
        <w:t>通知內容</w:t>
      </w:r>
      <w:r w:rsidRPr="00D56F7F">
        <w:rPr>
          <w:rFonts w:hint="eastAsia"/>
          <w:color w:val="0070C0"/>
          <w:kern w:val="2"/>
          <w:szCs w:val="24"/>
          <w:lang w:eastAsia="zh-TW"/>
        </w:rPr>
        <w:t>-</w:t>
      </w:r>
      <w:r w:rsidRPr="00D56F7F">
        <w:rPr>
          <w:rFonts w:hint="eastAsia"/>
          <w:color w:val="0070C0"/>
          <w:kern w:val="2"/>
          <w:szCs w:val="24"/>
          <w:lang w:eastAsia="zh-TW"/>
        </w:rPr>
        <w:t>國泰人壽理賠</w:t>
      </w:r>
      <w:r w:rsidRPr="00B22279">
        <w:rPr>
          <w:rFonts w:hint="eastAsia"/>
          <w:color w:val="0070C0"/>
          <w:kern w:val="2"/>
          <w:szCs w:val="24"/>
          <w:lang w:eastAsia="zh-TW"/>
        </w:rPr>
        <w:t>補全</w:t>
      </w:r>
      <w:r>
        <w:rPr>
          <w:rFonts w:hint="eastAsia"/>
          <w:color w:val="0070C0"/>
          <w:kern w:val="2"/>
          <w:szCs w:val="24"/>
          <w:lang w:eastAsia="zh-TW"/>
        </w:rPr>
        <w:t>銷件</w:t>
      </w:r>
      <w:r w:rsidRPr="00D56F7F">
        <w:rPr>
          <w:rFonts w:hint="eastAsia"/>
          <w:color w:val="0070C0"/>
          <w:kern w:val="2"/>
          <w:szCs w:val="24"/>
          <w:lang w:eastAsia="zh-TW"/>
        </w:rPr>
        <w:t>通知</w:t>
      </w:r>
      <w:r w:rsidRPr="00D56F7F">
        <w:rPr>
          <w:rFonts w:hint="eastAsia"/>
          <w:color w:val="0070C0"/>
          <w:kern w:val="2"/>
          <w:szCs w:val="24"/>
          <w:lang w:eastAsia="zh-TW"/>
        </w:rPr>
        <w:t>.docx</w:t>
      </w:r>
    </w:p>
    <w:p w:rsidR="00235702" w:rsidRDefault="00235702" w:rsidP="0023570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將讀取到的資料依照</w:t>
      </w:r>
      <w:hyperlink w:anchor="AA_Z7Z002_bo" w:history="1">
        <w:r w:rsidRPr="006E6400">
          <w:rPr>
            <w:rStyle w:val="ad"/>
            <w:rFonts w:hint="eastAsia"/>
            <w:kern w:val="2"/>
            <w:szCs w:val="24"/>
            <w:lang w:eastAsia="zh-TW"/>
          </w:rPr>
          <w:t>AA_Z7Z002_bo</w:t>
        </w:r>
      </w:hyperlink>
      <w:r>
        <w:rPr>
          <w:rFonts w:hint="eastAsia"/>
          <w:kern w:val="2"/>
          <w:szCs w:val="24"/>
          <w:lang w:eastAsia="zh-TW"/>
        </w:rPr>
        <w:t>相對應</w:t>
      </w:r>
      <w:r w:rsidR="009804B3">
        <w:rPr>
          <w:rFonts w:hint="eastAsia"/>
          <w:kern w:val="2"/>
          <w:szCs w:val="24"/>
          <w:lang w:eastAsia="zh-TW"/>
        </w:rPr>
        <w:t>到</w:t>
      </w:r>
      <w:r>
        <w:rPr>
          <w:rFonts w:hint="eastAsia"/>
          <w:kern w:val="2"/>
          <w:szCs w:val="24"/>
          <w:lang w:eastAsia="zh-TW"/>
        </w:rPr>
        <w:t>的欄位進行設定</w:t>
      </w:r>
    </w:p>
    <w:p w:rsidR="00D75E37" w:rsidRDefault="00235702" w:rsidP="0023570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$PDF</w:t>
      </w:r>
      <w:r>
        <w:rPr>
          <w:rFonts w:hint="eastAsia"/>
          <w:kern w:val="2"/>
          <w:szCs w:val="24"/>
          <w:lang w:eastAsia="zh-TW"/>
        </w:rPr>
        <w:t>資訊</w:t>
      </w:r>
      <w:r>
        <w:rPr>
          <w:rFonts w:hint="eastAsia"/>
          <w:kern w:val="2"/>
          <w:szCs w:val="24"/>
          <w:lang w:eastAsia="zh-TW"/>
        </w:rPr>
        <w:t xml:space="preserve">[] = </w:t>
      </w:r>
      <w:r>
        <w:rPr>
          <w:rFonts w:hint="eastAsia"/>
          <w:kern w:val="2"/>
          <w:szCs w:val="24"/>
          <w:lang w:eastAsia="zh-TW"/>
        </w:rPr>
        <w:t>呼叫</w:t>
      </w:r>
      <w:r w:rsidRPr="00595725">
        <w:rPr>
          <w:rFonts w:hint="eastAsia"/>
          <w:kern w:val="2"/>
          <w:szCs w:val="24"/>
          <w:lang w:eastAsia="zh-TW"/>
        </w:rPr>
        <w:t>銀保通路通知內容</w:t>
      </w:r>
      <w:r>
        <w:rPr>
          <w:rFonts w:hint="eastAsia"/>
          <w:kern w:val="2"/>
          <w:szCs w:val="24"/>
          <w:lang w:eastAsia="zh-TW"/>
        </w:rPr>
        <w:t>模組</w:t>
      </w:r>
      <w:r>
        <w:rPr>
          <w:rFonts w:hint="eastAsia"/>
          <w:kern w:val="2"/>
          <w:szCs w:val="24"/>
          <w:lang w:eastAsia="zh-TW"/>
        </w:rPr>
        <w:t>AA_Z7Z002(AA_Z7Z002_bo)</w:t>
      </w:r>
    </w:p>
    <w:p w:rsidR="009E3202" w:rsidRDefault="009E3202" w:rsidP="009E320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產生過程有異常</w:t>
      </w:r>
      <w:r w:rsidRPr="00901BB3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2479B">
        <w:rPr>
          <w:rFonts w:hint="eastAsia"/>
          <w:kern w:val="2"/>
          <w:szCs w:val="24"/>
          <w:lang w:eastAsia="zh-TW"/>
        </w:rPr>
        <w:t>$</w:t>
      </w:r>
      <w:r w:rsidRPr="00B22279">
        <w:rPr>
          <w:rFonts w:hint="eastAsia"/>
          <w:kern w:val="2"/>
          <w:szCs w:val="24"/>
          <w:lang w:eastAsia="zh-TW"/>
        </w:rPr>
        <w:t>補全</w:t>
      </w:r>
      <w:r>
        <w:rPr>
          <w:rFonts w:hint="eastAsia"/>
          <w:kern w:val="2"/>
          <w:szCs w:val="24"/>
          <w:lang w:eastAsia="zh-TW"/>
        </w:rPr>
        <w:t>銷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異常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9E3202" w:rsidRDefault="009E3202" w:rsidP="009E320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寄發</w:t>
      </w:r>
      <w:r>
        <w:rPr>
          <w:rFonts w:hint="eastAsia"/>
          <w:kern w:val="2"/>
          <w:szCs w:val="24"/>
          <w:lang w:eastAsia="zh-TW"/>
        </w:rPr>
        <w:t>EMAIL</w:t>
      </w:r>
      <w:r>
        <w:rPr>
          <w:rFonts w:hint="eastAsia"/>
          <w:kern w:val="2"/>
          <w:szCs w:val="24"/>
          <w:lang w:eastAsia="zh-TW"/>
        </w:rPr>
        <w:t>：</w:t>
      </w:r>
    </w:p>
    <w:p w:rsidR="009E3202" w:rsidRDefault="009E3202" w:rsidP="009E320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信件主旨：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(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日期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國泰人壽理賠</w:t>
      </w:r>
      <w:r w:rsidRPr="00B22279">
        <w:rPr>
          <w:rFonts w:hint="eastAsia"/>
          <w:kern w:val="2"/>
          <w:szCs w:val="24"/>
          <w:shd w:val="pct15" w:color="auto" w:fill="FFFFFF"/>
          <w:lang w:eastAsia="zh-TW"/>
        </w:rPr>
        <w:t>補全</w:t>
      </w:r>
      <w:r>
        <w:rPr>
          <w:rFonts w:hint="eastAsia"/>
          <w:kern w:val="2"/>
          <w:szCs w:val="24"/>
          <w:shd w:val="pct15" w:color="auto" w:fill="FFFFFF"/>
          <w:lang w:eastAsia="zh-TW"/>
        </w:rPr>
        <w:t>銷件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通知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送件人分行中文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送件人姓名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申請書編號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)</w:t>
      </w:r>
    </w:p>
    <w:p w:rsidR="009E3202" w:rsidRDefault="009E3202" w:rsidP="009E320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通知年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通知月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 w:rsidRPr="000A6531">
        <w:rPr>
          <w:rFonts w:hint="eastAsia"/>
          <w:kern w:val="2"/>
          <w:szCs w:val="24"/>
          <w:lang w:eastAsia="zh-TW"/>
        </w:rPr>
        <w:t>國泰人壽理賠</w:t>
      </w:r>
      <w:r w:rsidRPr="00B22279">
        <w:rPr>
          <w:rFonts w:hint="eastAsia"/>
          <w:kern w:val="2"/>
          <w:szCs w:val="24"/>
          <w:lang w:eastAsia="zh-TW"/>
        </w:rPr>
        <w:t>補全</w:t>
      </w:r>
      <w:r>
        <w:rPr>
          <w:rFonts w:hint="eastAsia"/>
          <w:kern w:val="2"/>
          <w:szCs w:val="24"/>
          <w:lang w:eastAsia="zh-TW"/>
        </w:rPr>
        <w:t>銷件</w:t>
      </w:r>
      <w:r w:rsidRPr="000A6531">
        <w:rPr>
          <w:rFonts w:hint="eastAsia"/>
          <w:kern w:val="2"/>
          <w:szCs w:val="24"/>
          <w:lang w:eastAsia="zh-TW"/>
        </w:rPr>
        <w:t>通知</w:t>
      </w:r>
      <w:r w:rsidRPr="000A6531"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理專單位中文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理專姓名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收信對象：</w:t>
      </w:r>
    </w:p>
    <w:p w:rsidR="00CA0F3F" w:rsidRDefault="00CA0F3F" w:rsidP="00CA0F3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 xml:space="preserve">list </w:t>
      </w:r>
      <w:r>
        <w:rPr>
          <w:rFonts w:hint="eastAsia"/>
          <w:kern w:val="2"/>
          <w:szCs w:val="24"/>
          <w:lang w:eastAsia="zh-TW"/>
        </w:rPr>
        <w:t>的對象都是</w:t>
      </w:r>
    </w:p>
    <w:p w:rsidR="00FA22E0" w:rsidRDefault="00FA22E0" w:rsidP="00FA22E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 xml:space="preserve">List = </w:t>
      </w:r>
      <w:r w:rsidRPr="00FA22E0">
        <w:rPr>
          <w:kern w:val="2"/>
          <w:szCs w:val="24"/>
          <w:lang w:eastAsia="zh-TW"/>
        </w:rPr>
        <w:t xml:space="preserve">FieldOptionList.getAllName (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BANK_AUTOMAIL_INFM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) </w:t>
      </w:r>
    </w:p>
    <w:p w:rsidR="00FA22E0" w:rsidRDefault="00FA22E0" w:rsidP="00FA22E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 xml:space="preserve">List.size &gt; </w:t>
      </w:r>
      <w:r w:rsidR="00732F3E">
        <w:rPr>
          <w:rFonts w:hint="eastAsia"/>
          <w:kern w:val="2"/>
          <w:szCs w:val="24"/>
          <w:lang w:eastAsia="zh-TW"/>
        </w:rPr>
        <w:t>0</w:t>
      </w:r>
      <w:r w:rsidRPr="006F14A4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6F14A4">
        <w:rPr>
          <w:kern w:val="2"/>
          <w:szCs w:val="24"/>
          <w:lang w:eastAsia="zh-TW"/>
        </w:rPr>
        <w:sym w:font="Wingdings" w:char="F0E8"/>
      </w:r>
    </w:p>
    <w:p w:rsidR="00FA22E0" w:rsidRDefault="00FA22E0" w:rsidP="00FA22E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 xml:space="preserve">list </w:t>
      </w:r>
      <w:r>
        <w:rPr>
          <w:rFonts w:hint="eastAsia"/>
          <w:kern w:val="2"/>
          <w:szCs w:val="24"/>
          <w:lang w:eastAsia="zh-TW"/>
        </w:rPr>
        <w:t>逐筆列出顯示在信件的內文。</w:t>
      </w:r>
    </w:p>
    <w:p w:rsidR="006F14A4" w:rsidRDefault="00FA22E0" w:rsidP="00FA22E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收件者改以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取得的</w:t>
      </w:r>
      <w:r w:rsidRPr="00FA22E0">
        <w:rPr>
          <w:rFonts w:hint="eastAsia"/>
          <w:kern w:val="2"/>
          <w:szCs w:val="24"/>
          <w:lang w:eastAsia="zh-TW"/>
        </w:rPr>
        <w:t>代碼中文</w:t>
      </w:r>
      <w:r>
        <w:rPr>
          <w:rFonts w:hint="eastAsia"/>
          <w:kern w:val="2"/>
          <w:szCs w:val="24"/>
          <w:lang w:eastAsia="zh-TW"/>
        </w:rPr>
        <w:t>代替。</w:t>
      </w:r>
    </w:p>
    <w:p w:rsidR="009E3202" w:rsidRDefault="009E3202" w:rsidP="009E320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寄信者：</w:t>
      </w:r>
    </w:p>
    <w:p w:rsidR="009E3202" w:rsidRDefault="009E3202" w:rsidP="009E320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16D">
        <w:rPr>
          <w:kern w:val="2"/>
          <w:szCs w:val="24"/>
          <w:lang w:eastAsia="zh-TW"/>
        </w:rPr>
        <w:t>8700100@cathlife.com.tw</w:t>
      </w:r>
    </w:p>
    <w:p w:rsidR="009E3202" w:rsidRDefault="009804B3" w:rsidP="009E320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由</w:t>
      </w:r>
      <w:r>
        <w:rPr>
          <w:rFonts w:hint="eastAsia"/>
          <w:kern w:val="2"/>
          <w:szCs w:val="24"/>
          <w:lang w:eastAsia="zh-TW"/>
        </w:rPr>
        <w:t>$PDF</w:t>
      </w:r>
      <w:r>
        <w:rPr>
          <w:rFonts w:hint="eastAsia"/>
          <w:kern w:val="2"/>
          <w:szCs w:val="24"/>
          <w:lang w:eastAsia="zh-TW"/>
        </w:rPr>
        <w:t>資訊</w:t>
      </w:r>
      <w:r>
        <w:rPr>
          <w:rFonts w:hint="eastAsia"/>
          <w:kern w:val="2"/>
          <w:szCs w:val="24"/>
          <w:lang w:eastAsia="zh-TW"/>
        </w:rPr>
        <w:t xml:space="preserve">[] </w:t>
      </w: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的檔案路徑及名稱，</w:t>
      </w:r>
      <w:r w:rsidR="009E3202">
        <w:rPr>
          <w:rFonts w:hint="eastAsia"/>
          <w:kern w:val="2"/>
          <w:szCs w:val="24"/>
          <w:lang w:eastAsia="zh-TW"/>
        </w:rPr>
        <w:t>將</w:t>
      </w:r>
      <w:r w:rsidR="009E3202">
        <w:rPr>
          <w:rFonts w:hint="eastAsia"/>
          <w:kern w:val="2"/>
          <w:szCs w:val="24"/>
          <w:lang w:eastAsia="zh-TW"/>
        </w:rPr>
        <w:t>PDF</w:t>
      </w:r>
      <w:r w:rsidR="009E3202">
        <w:rPr>
          <w:rFonts w:hint="eastAsia"/>
          <w:kern w:val="2"/>
          <w:szCs w:val="24"/>
          <w:lang w:eastAsia="zh-TW"/>
        </w:rPr>
        <w:t>作為附件夾檔，透過</w:t>
      </w:r>
      <w:r w:rsidR="009E3202">
        <w:rPr>
          <w:rFonts w:hint="eastAsia"/>
          <w:kern w:val="2"/>
          <w:szCs w:val="24"/>
          <w:lang w:eastAsia="zh-TW"/>
        </w:rPr>
        <w:t>AUTOMAIL</w:t>
      </w:r>
      <w:r w:rsidR="009E3202">
        <w:rPr>
          <w:rFonts w:hint="eastAsia"/>
          <w:kern w:val="2"/>
          <w:szCs w:val="24"/>
          <w:lang w:eastAsia="zh-TW"/>
        </w:rPr>
        <w:t>進行寄送</w:t>
      </w:r>
    </w:p>
    <w:p w:rsidR="009E3202" w:rsidRDefault="009E3202" w:rsidP="009E320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若寄送異常</w:t>
      </w:r>
      <w:r w:rsidRPr="00806C85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>$</w:t>
      </w:r>
      <w:r w:rsidRPr="00B22279">
        <w:rPr>
          <w:rFonts w:hint="eastAsia"/>
          <w:kern w:val="2"/>
          <w:szCs w:val="24"/>
          <w:lang w:eastAsia="zh-TW"/>
        </w:rPr>
        <w:t>補全</w:t>
      </w:r>
      <w:r>
        <w:rPr>
          <w:rFonts w:hint="eastAsia"/>
          <w:kern w:val="2"/>
          <w:szCs w:val="24"/>
          <w:lang w:eastAsia="zh-TW"/>
        </w:rPr>
        <w:t>銷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異常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</w:t>
      </w:r>
    </w:p>
    <w:p w:rsidR="009E3202" w:rsidRDefault="009E3202" w:rsidP="009E320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若寄送正常</w:t>
      </w:r>
      <w:r w:rsidRPr="00806C85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>$</w:t>
      </w:r>
      <w:r w:rsidRPr="00B22279">
        <w:rPr>
          <w:rFonts w:hint="eastAsia"/>
          <w:kern w:val="2"/>
          <w:szCs w:val="24"/>
          <w:lang w:eastAsia="zh-TW"/>
        </w:rPr>
        <w:t>補全</w:t>
      </w:r>
      <w:r>
        <w:rPr>
          <w:rFonts w:hint="eastAsia"/>
          <w:kern w:val="2"/>
          <w:szCs w:val="24"/>
          <w:lang w:eastAsia="zh-TW"/>
        </w:rPr>
        <w:t>銷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寄送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</w:t>
      </w:r>
    </w:p>
    <w:p w:rsidR="00600E1F" w:rsidRPr="00600E1F" w:rsidRDefault="009E3202" w:rsidP="009E320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繼續處理下筆資料。</w:t>
      </w:r>
    </w:p>
    <w:p w:rsidR="00600E1F" w:rsidRPr="00600E1F" w:rsidRDefault="00600E1F" w:rsidP="009E3202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E738CB" w:rsidRPr="00E738CB" w:rsidRDefault="00600E1F" w:rsidP="00E738C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ascii="Arial" w:hAnsi="Arial" w:hint="eastAsia"/>
          <w:lang w:eastAsia="zh-TW"/>
        </w:rPr>
        <w:t>通知種類</w:t>
      </w:r>
      <w:r>
        <w:rPr>
          <w:rFonts w:ascii="Arial" w:hAnsi="Arial" w:hint="eastAsia"/>
          <w:lang w:eastAsia="zh-TW"/>
        </w:rPr>
        <w:t xml:space="preserve"> = </w:t>
      </w:r>
      <w:r>
        <w:rPr>
          <w:rFonts w:ascii="Arial" w:hAnsi="Arial"/>
          <w:lang w:eastAsia="zh-TW"/>
        </w:rPr>
        <w:t>“”</w:t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或</w:t>
      </w:r>
      <w:r>
        <w:rPr>
          <w:rFonts w:ascii="Arial" w:hAnsi="Arial" w:hint="eastAsia"/>
          <w:lang w:eastAsia="zh-TW"/>
        </w:rPr>
        <w:t xml:space="preserve"> </w:t>
      </w:r>
      <w:r w:rsidR="00B54341">
        <w:rPr>
          <w:rFonts w:ascii="Arial" w:hAnsi="Arial" w:hint="eastAsia"/>
          <w:lang w:eastAsia="zh-TW"/>
        </w:rPr>
        <w:t>$</w:t>
      </w:r>
      <w:r>
        <w:rPr>
          <w:rFonts w:ascii="Arial" w:hAnsi="Arial" w:hint="eastAsia"/>
          <w:lang w:eastAsia="zh-TW"/>
        </w:rPr>
        <w:t>通知種類</w:t>
      </w:r>
      <w:r>
        <w:rPr>
          <w:rFonts w:ascii="Arial" w:hAnsi="Arial" w:hint="eastAsia"/>
          <w:lang w:eastAsia="zh-TW"/>
        </w:rPr>
        <w:t xml:space="preserve"> = </w:t>
      </w:r>
      <w:r>
        <w:rPr>
          <w:rFonts w:ascii="Arial" w:hAnsi="Arial"/>
          <w:lang w:eastAsia="zh-TW"/>
        </w:rPr>
        <w:t>“</w:t>
      </w:r>
      <w:r>
        <w:rPr>
          <w:rFonts w:ascii="Arial" w:hAnsi="Arial" w:hint="eastAsia"/>
          <w:lang w:eastAsia="zh-TW"/>
        </w:rPr>
        <w:t>4</w:t>
      </w:r>
      <w:r>
        <w:rPr>
          <w:rFonts w:ascii="Arial" w:hAnsi="Arial"/>
          <w:lang w:eastAsia="zh-TW"/>
        </w:rPr>
        <w:t>”</w:t>
      </w:r>
      <w:r>
        <w:rPr>
          <w:rFonts w:ascii="Arial" w:hAnsi="Arial" w:hint="eastAsia"/>
          <w:lang w:eastAsia="zh-TW"/>
        </w:rPr>
        <w:t xml:space="preserve"> </w:t>
      </w:r>
      <w:r w:rsidRPr="00600E1F">
        <w:rPr>
          <w:rFonts w:ascii="Arial" w:hAnsi="Arial"/>
          <w:lang w:eastAsia="zh-TW"/>
        </w:rPr>
        <w:sym w:font="Wingdings" w:char="F0E8"/>
      </w:r>
      <w:r>
        <w:rPr>
          <w:rFonts w:ascii="Arial" w:hAnsi="Arial" w:hint="eastAsia"/>
          <w:lang w:eastAsia="zh-TW"/>
        </w:rPr>
        <w:t xml:space="preserve"> </w:t>
      </w:r>
      <w:r w:rsidR="00E738CB" w:rsidRPr="00E738CB">
        <w:rPr>
          <w:rFonts w:ascii="Arial" w:hAnsi="Arial" w:hint="eastAsia"/>
          <w:highlight w:val="red"/>
          <w:lang w:eastAsia="zh-TW"/>
        </w:rPr>
        <w:t>(</w:t>
      </w:r>
      <w:r w:rsidR="00E738CB" w:rsidRPr="00E738CB">
        <w:rPr>
          <w:rFonts w:ascii="Arial" w:hAnsi="Arial" w:hint="eastAsia"/>
          <w:highlight w:val="red"/>
          <w:lang w:eastAsia="zh-TW"/>
        </w:rPr>
        <w:t>處理交查件</w:t>
      </w:r>
      <w:r w:rsidR="00E738CB" w:rsidRPr="00E738CB">
        <w:rPr>
          <w:rFonts w:hint="eastAsia"/>
          <w:kern w:val="2"/>
          <w:szCs w:val="24"/>
          <w:highlight w:val="red"/>
          <w:lang w:eastAsia="zh-TW"/>
        </w:rPr>
        <w:t>)</w:t>
      </w:r>
    </w:p>
    <w:p w:rsidR="00600E1F" w:rsidRDefault="00600E1F" w:rsidP="00600E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讀取資料：</w:t>
      </w:r>
    </w:p>
    <w:p w:rsidR="00456B19" w:rsidRDefault="004F08B1" w:rsidP="004F08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6B19">
        <w:rPr>
          <w:rFonts w:hint="eastAsia"/>
          <w:kern w:val="2"/>
          <w:szCs w:val="24"/>
          <w:lang w:eastAsia="zh-TW"/>
        </w:rPr>
        <w:t>讀取</w:t>
      </w:r>
      <w:r w:rsidR="00456B19" w:rsidRPr="00456B19">
        <w:rPr>
          <w:rFonts w:hint="eastAsia"/>
          <w:kern w:val="2"/>
          <w:szCs w:val="24"/>
          <w:lang w:eastAsia="zh-TW"/>
        </w:rPr>
        <w:t>理賠受理檔</w:t>
      </w:r>
      <w:r w:rsidR="00456B19" w:rsidRPr="00456B19">
        <w:rPr>
          <w:rFonts w:hint="eastAsia"/>
          <w:kern w:val="2"/>
          <w:szCs w:val="24"/>
          <w:lang w:eastAsia="zh-TW"/>
        </w:rPr>
        <w:t>DTAAA001</w:t>
      </w:r>
      <w:r w:rsidR="00456B19" w:rsidRPr="00456B19">
        <w:rPr>
          <w:rFonts w:hint="eastAsia"/>
          <w:kern w:val="2"/>
          <w:szCs w:val="24"/>
          <w:lang w:eastAsia="zh-TW"/>
        </w:rPr>
        <w:t>，</w:t>
      </w:r>
      <w:r w:rsidR="00456B19" w:rsidRPr="00456B19">
        <w:rPr>
          <w:rFonts w:hint="eastAsia"/>
          <w:kern w:val="2"/>
          <w:szCs w:val="24"/>
          <w:lang w:eastAsia="zh-TW"/>
        </w:rPr>
        <w:t>JOIN</w:t>
      </w:r>
      <w:r w:rsidR="00456B19" w:rsidRPr="00456B19">
        <w:rPr>
          <w:rFonts w:hint="eastAsia"/>
          <w:kern w:val="2"/>
          <w:szCs w:val="24"/>
          <w:lang w:eastAsia="zh-TW"/>
        </w:rPr>
        <w:t>，</w:t>
      </w:r>
      <w:r w:rsidRPr="00456B19">
        <w:rPr>
          <w:rFonts w:hint="eastAsia"/>
          <w:kern w:val="2"/>
          <w:szCs w:val="24"/>
          <w:lang w:eastAsia="zh-TW"/>
        </w:rPr>
        <w:t>理賠受理申請書檔</w:t>
      </w:r>
      <w:r w:rsidRPr="00456B19">
        <w:rPr>
          <w:rFonts w:hint="eastAsia"/>
          <w:kern w:val="2"/>
          <w:szCs w:val="24"/>
          <w:lang w:eastAsia="zh-TW"/>
        </w:rPr>
        <w:t>DTAA010</w:t>
      </w:r>
      <w:r w:rsidRPr="00456B19">
        <w:rPr>
          <w:rFonts w:hint="eastAsia"/>
          <w:kern w:val="2"/>
          <w:szCs w:val="24"/>
          <w:lang w:eastAsia="zh-TW"/>
        </w:rPr>
        <w:t>，</w:t>
      </w:r>
    </w:p>
    <w:p w:rsidR="004F08B1" w:rsidRPr="00456B19" w:rsidRDefault="004F08B1" w:rsidP="004F08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6B19">
        <w:rPr>
          <w:rFonts w:hint="eastAsia"/>
          <w:kern w:val="2"/>
          <w:szCs w:val="24"/>
          <w:lang w:eastAsia="zh-TW"/>
        </w:rPr>
        <w:t>JOIN</w:t>
      </w:r>
      <w:r w:rsidRPr="00456B19">
        <w:rPr>
          <w:rFonts w:hint="eastAsia"/>
          <w:kern w:val="2"/>
          <w:szCs w:val="24"/>
          <w:lang w:eastAsia="zh-TW"/>
        </w:rPr>
        <w:t>，交查案件檔</w:t>
      </w:r>
      <w:r w:rsidRPr="00456B19">
        <w:rPr>
          <w:rFonts w:hint="eastAsia"/>
          <w:kern w:val="2"/>
          <w:szCs w:val="24"/>
          <w:lang w:eastAsia="zh-TW"/>
        </w:rPr>
        <w:t>DTAHA001</w:t>
      </w:r>
    </w:p>
    <w:p w:rsidR="004F08B1" w:rsidRDefault="004F08B1" w:rsidP="004F08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JOIN</w:t>
      </w:r>
      <w:r>
        <w:rPr>
          <w:rFonts w:hint="eastAsia"/>
          <w:kern w:val="2"/>
          <w:szCs w:val="24"/>
          <w:lang w:eastAsia="zh-TW"/>
        </w:rPr>
        <w:t>，交查明細檔</w:t>
      </w:r>
      <w:r>
        <w:rPr>
          <w:rFonts w:hint="eastAsia"/>
          <w:kern w:val="2"/>
          <w:szCs w:val="24"/>
          <w:lang w:eastAsia="zh-TW"/>
        </w:rPr>
        <w:t>DTAHA002</w:t>
      </w:r>
    </w:p>
    <w:p w:rsidR="004F08B1" w:rsidRDefault="004F08B1" w:rsidP="004F08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</w:t>
      </w:r>
      <w:r>
        <w:rPr>
          <w:rFonts w:hint="eastAsia"/>
          <w:kern w:val="2"/>
          <w:szCs w:val="24"/>
          <w:lang w:eastAsia="zh-TW"/>
        </w:rPr>
        <w:t>，人事單位檔</w:t>
      </w:r>
      <w:r w:rsidRPr="000A6531">
        <w:rPr>
          <w:kern w:val="2"/>
          <w:szCs w:val="24"/>
          <w:lang w:eastAsia="zh-TW"/>
        </w:rPr>
        <w:t>CXLHR.DTZ0_UNIT</w:t>
      </w:r>
    </w:p>
    <w:p w:rsidR="004F08B1" w:rsidRDefault="004F08B1" w:rsidP="004F08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條件：</w:t>
      </w:r>
    </w:p>
    <w:p w:rsidR="00456B19" w:rsidRDefault="00456B19" w:rsidP="004F08B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DTAAA001.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DTAAA010.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4F08B1" w:rsidRDefault="004F08B1" w:rsidP="004F08B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DTAAA010.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DTAHA001.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4F08B1" w:rsidRDefault="004F08B1" w:rsidP="004F08B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DTAHA001.</w:t>
      </w:r>
      <w:r>
        <w:rPr>
          <w:rFonts w:hint="eastAsia"/>
          <w:kern w:val="2"/>
          <w:szCs w:val="24"/>
          <w:lang w:eastAsia="zh-TW"/>
        </w:rPr>
        <w:t>交查案件編號</w:t>
      </w:r>
      <w:r>
        <w:rPr>
          <w:rFonts w:hint="eastAsia"/>
          <w:kern w:val="2"/>
          <w:szCs w:val="24"/>
          <w:lang w:eastAsia="zh-TW"/>
        </w:rPr>
        <w:t xml:space="preserve"> = DTAHA002.</w:t>
      </w:r>
      <w:r>
        <w:rPr>
          <w:rFonts w:hint="eastAsia"/>
          <w:kern w:val="2"/>
          <w:szCs w:val="24"/>
          <w:lang w:eastAsia="zh-TW"/>
        </w:rPr>
        <w:t>交查案件編號</w:t>
      </w:r>
    </w:p>
    <w:p w:rsidR="004F08B1" w:rsidRDefault="004F08B1" w:rsidP="004F08B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DTAAA010.</w:t>
      </w:r>
      <w:r w:rsidRPr="000A6531">
        <w:rPr>
          <w:rFonts w:hint="eastAsia"/>
          <w:kern w:val="2"/>
          <w:szCs w:val="24"/>
          <w:lang w:eastAsia="zh-TW"/>
        </w:rPr>
        <w:t>理專單位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前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碼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0000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0A6531">
        <w:rPr>
          <w:kern w:val="2"/>
          <w:szCs w:val="24"/>
          <w:lang w:eastAsia="zh-TW"/>
        </w:rPr>
        <w:t>DTZ0_UNIT</w:t>
      </w:r>
      <w:r>
        <w:rPr>
          <w:rFonts w:hint="eastAsia"/>
          <w:kern w:val="2"/>
          <w:szCs w:val="24"/>
          <w:lang w:eastAsia="zh-TW"/>
        </w:rPr>
        <w:t>.DIV_NO</w:t>
      </w:r>
    </w:p>
    <w:p w:rsidR="004F08B1" w:rsidRDefault="004F08B1" w:rsidP="00B8545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D6658">
        <w:rPr>
          <w:rFonts w:hint="eastAsia"/>
          <w:kern w:val="2"/>
          <w:szCs w:val="24"/>
          <w:lang w:eastAsia="zh-TW"/>
        </w:rPr>
        <w:t>DATE(DTA</w:t>
      </w:r>
      <w:r w:rsidR="00B85459">
        <w:rPr>
          <w:rFonts w:hint="eastAsia"/>
          <w:kern w:val="2"/>
          <w:szCs w:val="24"/>
          <w:lang w:eastAsia="zh-TW"/>
        </w:rPr>
        <w:t>HA002.</w:t>
      </w:r>
      <w:r w:rsidR="00B85459" w:rsidRPr="00B85459">
        <w:rPr>
          <w:rFonts w:hint="eastAsia"/>
        </w:rPr>
        <w:t xml:space="preserve"> </w:t>
      </w:r>
      <w:r w:rsidR="00B85459" w:rsidRPr="00B85459">
        <w:rPr>
          <w:rFonts w:hint="eastAsia"/>
        </w:rPr>
        <w:t>覆核日期</w:t>
      </w:r>
      <w:r w:rsidRPr="00AD6658">
        <w:rPr>
          <w:rFonts w:hint="eastAsia"/>
          <w:kern w:val="2"/>
          <w:szCs w:val="24"/>
          <w:lang w:eastAsia="zh-TW"/>
        </w:rPr>
        <w:t>) = $</w:t>
      </w:r>
      <w:r w:rsidRPr="00AD6658">
        <w:rPr>
          <w:rFonts w:hint="eastAsia"/>
          <w:kern w:val="2"/>
          <w:szCs w:val="24"/>
          <w:lang w:eastAsia="zh-TW"/>
        </w:rPr>
        <w:t>處理日期</w:t>
      </w:r>
    </w:p>
    <w:p w:rsidR="004F08B1" w:rsidRPr="00AD6658" w:rsidRDefault="004F08B1" w:rsidP="00B8545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</w:t>
      </w:r>
      <w:r w:rsidR="00B85459">
        <w:rPr>
          <w:rFonts w:hint="eastAsia"/>
          <w:kern w:val="2"/>
          <w:szCs w:val="24"/>
          <w:lang w:eastAsia="zh-TW"/>
        </w:rPr>
        <w:t>HA002.</w:t>
      </w:r>
      <w:r w:rsidR="00B85459" w:rsidRPr="00B85459">
        <w:rPr>
          <w:rFonts w:hint="eastAsia"/>
        </w:rPr>
        <w:t xml:space="preserve"> </w:t>
      </w:r>
      <w:r w:rsidR="00B85459" w:rsidRPr="00B85459">
        <w:rPr>
          <w:rFonts w:hint="eastAsia"/>
          <w:kern w:val="2"/>
          <w:szCs w:val="24"/>
          <w:lang w:eastAsia="zh-TW"/>
        </w:rPr>
        <w:t>免查原因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‘’</w:t>
      </w:r>
    </w:p>
    <w:p w:rsidR="004F08B1" w:rsidRDefault="004F08B1" w:rsidP="004F08B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A11DA">
        <w:rPr>
          <w:rFonts w:hint="eastAsia"/>
          <w:kern w:val="2"/>
          <w:szCs w:val="24"/>
          <w:lang w:eastAsia="zh-TW"/>
        </w:rPr>
        <w:t>DTAAA010.</w:t>
      </w:r>
      <w:r w:rsidRPr="004A11DA">
        <w:rPr>
          <w:rFonts w:hint="eastAsia"/>
          <w:kern w:val="2"/>
          <w:szCs w:val="24"/>
          <w:lang w:eastAsia="zh-TW"/>
        </w:rPr>
        <w:t>理專</w:t>
      </w:r>
      <w:r w:rsidRPr="004A11DA">
        <w:rPr>
          <w:rFonts w:hint="eastAsia"/>
          <w:kern w:val="2"/>
          <w:szCs w:val="24"/>
          <w:lang w:eastAsia="zh-TW"/>
        </w:rPr>
        <w:t xml:space="preserve">ID != </w:t>
      </w:r>
      <w:r w:rsidRPr="004A11DA">
        <w:rPr>
          <w:kern w:val="2"/>
          <w:szCs w:val="24"/>
          <w:lang w:eastAsia="zh-TW"/>
        </w:rPr>
        <w:t>‘’</w:t>
      </w:r>
    </w:p>
    <w:p w:rsidR="00AC10D2" w:rsidRDefault="00AC10D2" w:rsidP="004F08B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CC5019"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傳入受理編號</w:t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不為空值</w:t>
      </w:r>
      <w:r>
        <w:rPr>
          <w:rFonts w:ascii="Arial" w:hAnsi="Arial" w:hint="eastAsia"/>
          <w:lang w:eastAsia="zh-TW"/>
        </w:rPr>
        <w:t xml:space="preserve"> </w:t>
      </w:r>
      <w:r w:rsidRPr="00AC10D2">
        <w:rPr>
          <w:rFonts w:ascii="Arial" w:hAnsi="Arial"/>
          <w:lang w:eastAsia="zh-TW"/>
        </w:rPr>
        <w:sym w:font="Wingdings" w:char="F0E8"/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需加條件</w:t>
      </w:r>
      <w:r>
        <w:rPr>
          <w:rFonts w:ascii="Arial" w:hAnsi="Arial" w:hint="eastAsia"/>
          <w:lang w:eastAsia="zh-TW"/>
        </w:rPr>
        <w:t>DTAAA01</w:t>
      </w:r>
      <w:r w:rsidR="0044522D">
        <w:rPr>
          <w:rFonts w:ascii="Arial" w:hAnsi="Arial" w:hint="eastAsia"/>
          <w:lang w:eastAsia="zh-TW"/>
        </w:rPr>
        <w:t>0</w:t>
      </w:r>
      <w:r>
        <w:rPr>
          <w:rFonts w:ascii="Arial" w:hAnsi="Arial" w:hint="eastAsia"/>
          <w:lang w:eastAsia="zh-TW"/>
        </w:rPr>
        <w:t>.</w:t>
      </w:r>
      <w:r>
        <w:rPr>
          <w:rFonts w:ascii="Arial" w:hAnsi="Arial" w:hint="eastAsia"/>
          <w:lang w:eastAsia="zh-TW"/>
        </w:rPr>
        <w:t>受理編號</w:t>
      </w:r>
      <w:r>
        <w:rPr>
          <w:rFonts w:ascii="Arial" w:hAnsi="Arial" w:hint="eastAsia"/>
          <w:lang w:eastAsia="zh-TW"/>
        </w:rPr>
        <w:t xml:space="preserve"> = </w:t>
      </w:r>
      <w:r w:rsidRPr="00CC5019"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傳入受理編號</w:t>
      </w:r>
    </w:p>
    <w:p w:rsidR="004F08B1" w:rsidRDefault="004F08B1" w:rsidP="004F08B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欄位：</w:t>
      </w:r>
    </w:p>
    <w:p w:rsidR="00600E1F" w:rsidRDefault="004F08B1" w:rsidP="00510BA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DISTINCT  DTAAA010</w:t>
      </w:r>
      <w:r w:rsidR="00510BAC">
        <w:rPr>
          <w:rFonts w:hint="eastAsia"/>
          <w:kern w:val="2"/>
          <w:szCs w:val="24"/>
          <w:lang w:eastAsia="zh-TW"/>
        </w:rPr>
        <w:t>(</w:t>
      </w:r>
      <w:r w:rsidR="00510BAC">
        <w:rPr>
          <w:rFonts w:hint="eastAsia"/>
          <w:kern w:val="2"/>
          <w:szCs w:val="24"/>
          <w:lang w:eastAsia="zh-TW"/>
        </w:rPr>
        <w:t>所需要的欄位</w:t>
      </w:r>
      <w:r w:rsidR="00510BAC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 xml:space="preserve">,  </w:t>
      </w:r>
      <w:r w:rsidRPr="000A6531">
        <w:rPr>
          <w:kern w:val="2"/>
          <w:szCs w:val="24"/>
          <w:lang w:eastAsia="zh-TW"/>
        </w:rPr>
        <w:t>CXLHR.DTZ0_UNIT</w:t>
      </w:r>
      <w:r>
        <w:rPr>
          <w:rFonts w:hint="eastAsia"/>
          <w:kern w:val="2"/>
          <w:szCs w:val="24"/>
          <w:lang w:eastAsia="zh-TW"/>
        </w:rPr>
        <w:t>.</w:t>
      </w:r>
      <w:r w:rsidR="00510BAC" w:rsidRPr="00510BAC">
        <w:t xml:space="preserve"> </w:t>
      </w:r>
      <w:r w:rsidR="00510BAC" w:rsidRPr="00510BAC">
        <w:rPr>
          <w:kern w:val="2"/>
          <w:szCs w:val="24"/>
          <w:lang w:eastAsia="zh-TW"/>
        </w:rPr>
        <w:t>DIV_SHORT_NAME</w:t>
      </w:r>
    </w:p>
    <w:p w:rsidR="00BE7553" w:rsidRDefault="00BE7553" w:rsidP="00BE755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讀取無資料時，批次繼續處理，不視為異常。</w:t>
      </w:r>
    </w:p>
    <w:p w:rsidR="00600E1F" w:rsidRDefault="00600E1F" w:rsidP="00600E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逐筆處理取得的資料：</w:t>
      </w:r>
    </w:p>
    <w:p w:rsidR="00257B4D" w:rsidRDefault="00257B4D" w:rsidP="00257B4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交查件輸入件數</w:t>
      </w:r>
      <w:r>
        <w:rPr>
          <w:rFonts w:hint="eastAsia"/>
          <w:kern w:val="2"/>
          <w:szCs w:val="24"/>
          <w:lang w:eastAsia="zh-TW"/>
        </w:rPr>
        <w:t xml:space="preserve"> ++</w:t>
      </w:r>
    </w:p>
    <w:p w:rsidR="00257B4D" w:rsidRDefault="00257B4D" w:rsidP="00257B4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是否保經代件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呼叫</w:t>
      </w:r>
      <w:r w:rsidRPr="008B34A9">
        <w:rPr>
          <w:rFonts w:hint="eastAsia"/>
          <w:kern w:val="2"/>
          <w:szCs w:val="24"/>
          <w:lang w:eastAsia="zh-TW"/>
        </w:rPr>
        <w:t>理賠簡訊檢核模組</w:t>
      </w:r>
      <w:r>
        <w:rPr>
          <w:rFonts w:hint="eastAsia"/>
          <w:kern w:val="2"/>
          <w:szCs w:val="24"/>
          <w:lang w:eastAsia="zh-TW"/>
        </w:rPr>
        <w:t>AA_Z7Z001.</w:t>
      </w:r>
      <w:r w:rsidRPr="008B34A9">
        <w:rPr>
          <w:kern w:val="2"/>
          <w:szCs w:val="24"/>
          <w:lang w:eastAsia="zh-TW"/>
        </w:rPr>
        <w:t>chkBankAgntChnl</w:t>
      </w:r>
      <w:r>
        <w:rPr>
          <w:rFonts w:hint="eastAsia"/>
          <w:kern w:val="2"/>
          <w:szCs w:val="24"/>
          <w:lang w:eastAsia="zh-TW"/>
        </w:rPr>
        <w:t>(</w:t>
      </w:r>
      <w:r w:rsidR="0064492A">
        <w:rPr>
          <w:rFonts w:hint="eastAsia"/>
          <w:kern w:val="2"/>
          <w:szCs w:val="24"/>
          <w:lang w:eastAsia="zh-TW"/>
        </w:rPr>
        <w:t xml:space="preserve"> DTAAA010.</w:t>
      </w:r>
      <w:r w:rsidR="0064492A" w:rsidRPr="0064492A">
        <w:rPr>
          <w:rFonts w:hint="eastAsia"/>
          <w:kern w:val="2"/>
          <w:szCs w:val="24"/>
          <w:lang w:eastAsia="zh-TW"/>
        </w:rPr>
        <w:t xml:space="preserve"> </w:t>
      </w:r>
      <w:r w:rsidR="0064492A" w:rsidRPr="006846FD">
        <w:rPr>
          <w:rFonts w:hint="eastAsia"/>
          <w:kern w:val="2"/>
          <w:szCs w:val="24"/>
          <w:lang w:eastAsia="zh-TW"/>
        </w:rPr>
        <w:t>理專單位</w:t>
      </w:r>
      <w:r>
        <w:rPr>
          <w:rFonts w:hint="eastAsia"/>
          <w:kern w:val="2"/>
          <w:szCs w:val="24"/>
          <w:lang w:eastAsia="zh-TW"/>
        </w:rPr>
        <w:t>)</w:t>
      </w:r>
    </w:p>
    <w:p w:rsidR="00257B4D" w:rsidRDefault="00257B4D" w:rsidP="00257B4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是否保經代件</w:t>
      </w:r>
      <w:r>
        <w:rPr>
          <w:rFonts w:hint="eastAsia"/>
          <w:kern w:val="2"/>
          <w:szCs w:val="24"/>
          <w:lang w:eastAsia="zh-TW"/>
        </w:rPr>
        <w:t xml:space="preserve"> = false </w:t>
      </w:r>
      <w:r w:rsidRPr="008B34A9">
        <w:rPr>
          <w:kern w:val="2"/>
          <w:szCs w:val="24"/>
          <w:lang w:eastAsia="zh-TW"/>
        </w:rPr>
        <w:sym w:font="Wingdings" w:char="F0E8"/>
      </w:r>
    </w:p>
    <w:p w:rsidR="00257B4D" w:rsidRDefault="00257B4D" w:rsidP="00257B4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交查件略過件數</w:t>
      </w:r>
      <w:r>
        <w:rPr>
          <w:rFonts w:hint="eastAsia"/>
          <w:kern w:val="2"/>
          <w:szCs w:val="24"/>
          <w:lang w:eastAsia="zh-TW"/>
        </w:rPr>
        <w:t xml:space="preserve"> ++ </w:t>
      </w:r>
      <w:r>
        <w:rPr>
          <w:rFonts w:hint="eastAsia"/>
          <w:kern w:val="2"/>
          <w:szCs w:val="24"/>
          <w:lang w:eastAsia="zh-TW"/>
        </w:rPr>
        <w:t>。</w:t>
      </w:r>
    </w:p>
    <w:p w:rsidR="00257B4D" w:rsidRDefault="00257B4D" w:rsidP="00257B4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繼續處理下一筆資料</w:t>
      </w:r>
    </w:p>
    <w:p w:rsidR="00257B4D" w:rsidRDefault="00257B4D" w:rsidP="00257B4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Pr="007A42E3">
        <w:rPr>
          <w:kern w:val="2"/>
          <w:szCs w:val="24"/>
          <w:lang w:eastAsia="zh-TW"/>
        </w:rPr>
        <w:t>AP_E5Z040_bo[]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呼叫</w:t>
      </w:r>
      <w:r w:rsidRPr="007A42E3">
        <w:rPr>
          <w:rFonts w:hint="eastAsia"/>
          <w:kern w:val="2"/>
          <w:szCs w:val="24"/>
          <w:lang w:eastAsia="zh-TW"/>
        </w:rPr>
        <w:t>保經代通知對象及基本資料模組</w:t>
      </w:r>
      <w:r w:rsidRPr="007A42E3">
        <w:rPr>
          <w:kern w:val="2"/>
          <w:szCs w:val="24"/>
          <w:lang w:eastAsia="zh-TW"/>
        </w:rPr>
        <w:t>AP_E5Z040 .getAffairForBANK</w:t>
      </w:r>
      <w:r>
        <w:rPr>
          <w:rFonts w:hint="eastAsia"/>
          <w:kern w:val="2"/>
          <w:szCs w:val="24"/>
          <w:lang w:eastAsia="zh-TW"/>
        </w:rPr>
        <w:t>，參數</w:t>
      </w:r>
      <w:r>
        <w:rPr>
          <w:rFonts w:hint="eastAsia"/>
          <w:kern w:val="2"/>
          <w:szCs w:val="24"/>
          <w:lang w:eastAsia="zh-TW"/>
        </w:rPr>
        <w:t>:</w:t>
      </w:r>
    </w:p>
    <w:tbl>
      <w:tblPr>
        <w:tblW w:w="0" w:type="auto"/>
        <w:tblInd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835"/>
      </w:tblGrid>
      <w:tr w:rsidR="00257B4D" w:rsidTr="00852667">
        <w:tc>
          <w:tcPr>
            <w:tcW w:w="2126" w:type="dxa"/>
            <w:shd w:val="clear" w:color="auto" w:fill="D6E3BC"/>
          </w:tcPr>
          <w:p w:rsidR="00257B4D" w:rsidRPr="006846FD" w:rsidRDefault="00257B4D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2835" w:type="dxa"/>
            <w:shd w:val="clear" w:color="auto" w:fill="D6E3BC"/>
          </w:tcPr>
          <w:p w:rsidR="00257B4D" w:rsidRPr="006846FD" w:rsidRDefault="00257B4D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資料來源</w:t>
            </w:r>
          </w:p>
        </w:tc>
      </w:tr>
      <w:tr w:rsidR="00257B4D" w:rsidTr="00852667">
        <w:tc>
          <w:tcPr>
            <w:tcW w:w="2126" w:type="dxa"/>
            <w:shd w:val="clear" w:color="auto" w:fill="auto"/>
          </w:tcPr>
          <w:p w:rsidR="00257B4D" w:rsidRPr="006846FD" w:rsidRDefault="00257B4D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bkNo</w:t>
            </w:r>
          </w:p>
        </w:tc>
        <w:tc>
          <w:tcPr>
            <w:tcW w:w="2835" w:type="dxa"/>
            <w:shd w:val="clear" w:color="auto" w:fill="auto"/>
          </w:tcPr>
          <w:p w:rsidR="00257B4D" w:rsidRPr="006846FD" w:rsidRDefault="00257B4D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 w:rsidRPr="007A42E3">
              <w:rPr>
                <w:rFonts w:hint="eastAsia"/>
              </w:rPr>
              <w:t xml:space="preserve"> 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理專單位</w:t>
            </w:r>
          </w:p>
        </w:tc>
      </w:tr>
      <w:tr w:rsidR="00257B4D" w:rsidTr="00852667">
        <w:tc>
          <w:tcPr>
            <w:tcW w:w="2126" w:type="dxa"/>
            <w:shd w:val="clear" w:color="auto" w:fill="auto"/>
          </w:tcPr>
          <w:p w:rsidR="00257B4D" w:rsidRPr="006846FD" w:rsidRDefault="00257B4D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affairType</w:t>
            </w:r>
          </w:p>
        </w:tc>
        <w:tc>
          <w:tcPr>
            <w:tcW w:w="2835" w:type="dxa"/>
            <w:shd w:val="clear" w:color="auto" w:fill="auto"/>
          </w:tcPr>
          <w:p w:rsidR="00257B4D" w:rsidRPr="006846FD" w:rsidRDefault="00257B4D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“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14</w:t>
            </w:r>
            <w:r w:rsidRPr="006846FD">
              <w:rPr>
                <w:kern w:val="2"/>
                <w:szCs w:val="24"/>
                <w:lang w:eastAsia="zh-TW"/>
              </w:rPr>
              <w:t>”</w:t>
            </w:r>
          </w:p>
        </w:tc>
      </w:tr>
      <w:tr w:rsidR="00257B4D" w:rsidTr="00852667">
        <w:tc>
          <w:tcPr>
            <w:tcW w:w="2126" w:type="dxa"/>
            <w:shd w:val="clear" w:color="auto" w:fill="auto"/>
          </w:tcPr>
          <w:p w:rsidR="00257B4D" w:rsidRPr="006846FD" w:rsidRDefault="00257B4D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cycle</w:t>
            </w:r>
          </w:p>
        </w:tc>
        <w:tc>
          <w:tcPr>
            <w:tcW w:w="2835" w:type="dxa"/>
            <w:shd w:val="clear" w:color="auto" w:fill="auto"/>
          </w:tcPr>
          <w:p w:rsidR="00257B4D" w:rsidRPr="006846FD" w:rsidRDefault="00257B4D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“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D</w:t>
            </w:r>
            <w:r w:rsidRPr="006846FD">
              <w:rPr>
                <w:kern w:val="2"/>
                <w:szCs w:val="24"/>
                <w:lang w:eastAsia="zh-TW"/>
              </w:rPr>
              <w:t>”</w:t>
            </w:r>
          </w:p>
        </w:tc>
      </w:tr>
      <w:tr w:rsidR="00257B4D" w:rsidTr="00852667">
        <w:tc>
          <w:tcPr>
            <w:tcW w:w="2126" w:type="dxa"/>
            <w:shd w:val="clear" w:color="auto" w:fill="auto"/>
          </w:tcPr>
          <w:p w:rsidR="00257B4D" w:rsidRPr="006846FD" w:rsidRDefault="00257B4D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vrfyWkym</w:t>
            </w:r>
          </w:p>
        </w:tc>
        <w:tc>
          <w:tcPr>
            <w:tcW w:w="2835" w:type="dxa"/>
            <w:shd w:val="clear" w:color="auto" w:fill="auto"/>
          </w:tcPr>
          <w:p w:rsidR="00257B4D" w:rsidRPr="006846FD" w:rsidRDefault="00257B4D" w:rsidP="0085266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$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工作年月</w:t>
            </w:r>
          </w:p>
        </w:tc>
      </w:tr>
      <w:tr w:rsidR="00257B4D" w:rsidTr="00852667">
        <w:tc>
          <w:tcPr>
            <w:tcW w:w="2126" w:type="dxa"/>
            <w:shd w:val="clear" w:color="auto" w:fill="auto"/>
          </w:tcPr>
          <w:p w:rsidR="00257B4D" w:rsidRPr="006846FD" w:rsidRDefault="00257B4D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agntId</w:t>
            </w:r>
          </w:p>
        </w:tc>
        <w:tc>
          <w:tcPr>
            <w:tcW w:w="2835" w:type="dxa"/>
            <w:shd w:val="clear" w:color="auto" w:fill="auto"/>
          </w:tcPr>
          <w:p w:rsidR="00257B4D" w:rsidRPr="006846FD" w:rsidRDefault="00257B4D" w:rsidP="0085266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理專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</w:tr>
    </w:tbl>
    <w:p w:rsidR="00257B4D" w:rsidRDefault="00257B4D" w:rsidP="00257B4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2479B">
        <w:rPr>
          <w:rFonts w:hint="eastAsia"/>
          <w:kern w:val="2"/>
          <w:szCs w:val="24"/>
          <w:lang w:eastAsia="zh-TW"/>
        </w:rPr>
        <w:t>若模組異常</w:t>
      </w:r>
      <w:r w:rsidRPr="0072479B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交查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略過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</w:p>
    <w:p w:rsid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逐筆判斷</w:t>
      </w:r>
      <w:r>
        <w:rPr>
          <w:rFonts w:hint="eastAsia"/>
          <w:kern w:val="2"/>
          <w:szCs w:val="24"/>
          <w:lang w:eastAsia="zh-TW"/>
        </w:rPr>
        <w:t>$</w:t>
      </w:r>
      <w:r w:rsidRPr="007A42E3">
        <w:rPr>
          <w:kern w:val="2"/>
          <w:szCs w:val="24"/>
          <w:lang w:eastAsia="zh-TW"/>
        </w:rPr>
        <w:t>AP_E5Z040_bo[]</w:t>
      </w:r>
      <w:r>
        <w:rPr>
          <w:rFonts w:hint="eastAsia"/>
          <w:kern w:val="2"/>
          <w:szCs w:val="24"/>
          <w:lang w:eastAsia="zh-TW"/>
        </w:rPr>
        <w:t>：</w:t>
      </w:r>
    </w:p>
    <w:p w:rsidR="00CA0F3F" w:rsidRDefault="00CA0F3F" w:rsidP="00CA0F3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請參考</w:t>
      </w:r>
      <w:r>
        <w:rPr>
          <w:rFonts w:hint="eastAsia"/>
          <w:kern w:val="2"/>
          <w:szCs w:val="24"/>
          <w:lang w:eastAsia="zh-TW"/>
        </w:rPr>
        <w:t xml:space="preserve"> </w:t>
      </w:r>
      <w:hyperlink w:anchor="收件者處理原則" w:history="1">
        <w:r w:rsidRPr="00BE76C2">
          <w:rPr>
            <w:rStyle w:val="ad"/>
            <w:rFonts w:hint="eastAsia"/>
            <w:kern w:val="2"/>
            <w:szCs w:val="24"/>
            <w:lang w:eastAsia="zh-TW"/>
          </w:rPr>
          <w:t>收件者處理原則</w:t>
        </w:r>
      </w:hyperlink>
    </w:p>
    <w:p w:rsidR="00CA0F3F" w:rsidRP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為空時，則不寄送。</w:t>
      </w:r>
      <w:r w:rsidRPr="0072479B">
        <w:rPr>
          <w:rFonts w:hint="eastAsia"/>
          <w:kern w:val="2"/>
          <w:szCs w:val="24"/>
          <w:lang w:eastAsia="zh-TW"/>
        </w:rPr>
        <w:t>$</w:t>
      </w:r>
      <w:r w:rsidR="00E738CB">
        <w:rPr>
          <w:rFonts w:hint="eastAsia"/>
          <w:kern w:val="2"/>
          <w:szCs w:val="24"/>
          <w:lang w:eastAsia="zh-TW"/>
        </w:rPr>
        <w:t>交查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略過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BE7553" w:rsidRDefault="00BE7553" w:rsidP="00BE755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抓取受款人：</w:t>
      </w:r>
    </w:p>
    <w:p w:rsidR="00BE7553" w:rsidRDefault="00BE7553" w:rsidP="00BE75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受款人</w:t>
      </w:r>
      <w:r>
        <w:rPr>
          <w:rFonts w:hint="eastAsia"/>
          <w:kern w:val="2"/>
          <w:szCs w:val="24"/>
          <w:lang w:eastAsia="zh-TW"/>
        </w:rPr>
        <w:t>LIST</w:t>
      </w:r>
    </w:p>
    <w:p w:rsidR="00BE7553" w:rsidRDefault="00BE7553" w:rsidP="00BE75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DTAAA010.</w:t>
      </w:r>
      <w:r>
        <w:rPr>
          <w:rFonts w:hint="eastAsia"/>
          <w:kern w:val="2"/>
          <w:szCs w:val="24"/>
          <w:lang w:eastAsia="zh-TW"/>
        </w:rPr>
        <w:t>事故者姓名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存入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受款人</w:t>
      </w:r>
      <w:r>
        <w:rPr>
          <w:rFonts w:hint="eastAsia"/>
          <w:kern w:val="2"/>
          <w:szCs w:val="24"/>
          <w:lang w:eastAsia="zh-TW"/>
        </w:rPr>
        <w:t>LIST</w:t>
      </w:r>
    </w:p>
    <w:p w:rsidR="00257B4D" w:rsidRDefault="00257B4D" w:rsidP="00257B4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產出通知的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：</w:t>
      </w:r>
    </w:p>
    <w:p w:rsidR="00257B4D" w:rsidRDefault="00257B4D" w:rsidP="00257B4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檔名：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(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日期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國泰人壽理賠</w:t>
      </w:r>
      <w:r w:rsidRPr="00257B4D">
        <w:rPr>
          <w:rFonts w:hint="eastAsia"/>
          <w:kern w:val="2"/>
          <w:szCs w:val="24"/>
          <w:shd w:val="pct15" w:color="auto" w:fill="FFFFFF"/>
          <w:lang w:eastAsia="zh-TW"/>
        </w:rPr>
        <w:t>交查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通知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送件人分行中文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送件人姓名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申請書編號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)</w:t>
      </w:r>
      <w:r>
        <w:rPr>
          <w:rFonts w:hint="eastAsia"/>
          <w:kern w:val="2"/>
          <w:szCs w:val="24"/>
          <w:shd w:val="pct15" w:color="auto" w:fill="FFFFFF"/>
          <w:lang w:eastAsia="zh-TW"/>
        </w:rPr>
        <w:t>.pdf</w:t>
      </w:r>
    </w:p>
    <w:p w:rsidR="00257B4D" w:rsidRDefault="00257B4D" w:rsidP="00257B4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通知年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通知月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 w:rsidRPr="000A6531">
        <w:rPr>
          <w:rFonts w:hint="eastAsia"/>
          <w:kern w:val="2"/>
          <w:szCs w:val="24"/>
          <w:lang w:eastAsia="zh-TW"/>
        </w:rPr>
        <w:t>國泰人壽理賠</w:t>
      </w:r>
      <w:r>
        <w:rPr>
          <w:rFonts w:hint="eastAsia"/>
          <w:kern w:val="2"/>
          <w:szCs w:val="24"/>
          <w:lang w:eastAsia="zh-TW"/>
        </w:rPr>
        <w:t>交查</w:t>
      </w:r>
      <w:r w:rsidRPr="000A6531">
        <w:rPr>
          <w:rFonts w:hint="eastAsia"/>
          <w:kern w:val="2"/>
          <w:szCs w:val="24"/>
          <w:lang w:eastAsia="zh-TW"/>
        </w:rPr>
        <w:t>通知</w:t>
      </w:r>
      <w:r w:rsidRPr="000A6531"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理專單位中文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理專姓名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.pdf</w:t>
      </w:r>
      <w:r>
        <w:rPr>
          <w:kern w:val="2"/>
          <w:szCs w:val="24"/>
          <w:lang w:eastAsia="zh-TW"/>
        </w:rPr>
        <w:t>”</w:t>
      </w:r>
    </w:p>
    <w:p w:rsidR="00257B4D" w:rsidRDefault="00257B4D" w:rsidP="00257B4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版型如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D56F7F">
        <w:rPr>
          <w:rFonts w:hint="eastAsia"/>
          <w:color w:val="0070C0"/>
          <w:kern w:val="2"/>
          <w:szCs w:val="24"/>
          <w:lang w:eastAsia="zh-TW"/>
        </w:rPr>
        <w:t>理賠</w:t>
      </w:r>
      <w:r w:rsidRPr="00D56F7F">
        <w:rPr>
          <w:rFonts w:hint="eastAsia"/>
          <w:color w:val="0070C0"/>
          <w:kern w:val="2"/>
          <w:szCs w:val="24"/>
          <w:lang w:eastAsia="zh-TW"/>
        </w:rPr>
        <w:t>Automail</w:t>
      </w:r>
      <w:r w:rsidRPr="00D56F7F">
        <w:rPr>
          <w:rFonts w:hint="eastAsia"/>
          <w:color w:val="0070C0"/>
          <w:kern w:val="2"/>
          <w:szCs w:val="24"/>
          <w:lang w:eastAsia="zh-TW"/>
        </w:rPr>
        <w:t>通知內容</w:t>
      </w:r>
      <w:r w:rsidRPr="00D56F7F">
        <w:rPr>
          <w:rFonts w:hint="eastAsia"/>
          <w:color w:val="0070C0"/>
          <w:kern w:val="2"/>
          <w:szCs w:val="24"/>
          <w:lang w:eastAsia="zh-TW"/>
        </w:rPr>
        <w:t>-</w:t>
      </w:r>
      <w:r w:rsidRPr="00D56F7F">
        <w:rPr>
          <w:rFonts w:hint="eastAsia"/>
          <w:color w:val="0070C0"/>
          <w:kern w:val="2"/>
          <w:szCs w:val="24"/>
          <w:lang w:eastAsia="zh-TW"/>
        </w:rPr>
        <w:t>國泰人壽理賠</w:t>
      </w:r>
      <w:r w:rsidRPr="00257B4D">
        <w:rPr>
          <w:rFonts w:hint="eastAsia"/>
          <w:color w:val="0070C0"/>
          <w:kern w:val="2"/>
          <w:szCs w:val="24"/>
          <w:lang w:eastAsia="zh-TW"/>
        </w:rPr>
        <w:t>交查</w:t>
      </w:r>
      <w:r w:rsidRPr="00D56F7F">
        <w:rPr>
          <w:rFonts w:hint="eastAsia"/>
          <w:color w:val="0070C0"/>
          <w:kern w:val="2"/>
          <w:szCs w:val="24"/>
          <w:lang w:eastAsia="zh-TW"/>
        </w:rPr>
        <w:t>通知</w:t>
      </w:r>
      <w:r w:rsidRPr="00D56F7F">
        <w:rPr>
          <w:rFonts w:hint="eastAsia"/>
          <w:color w:val="0070C0"/>
          <w:kern w:val="2"/>
          <w:szCs w:val="24"/>
          <w:lang w:eastAsia="zh-TW"/>
        </w:rPr>
        <w:t>.docx</w:t>
      </w:r>
    </w:p>
    <w:p w:rsidR="00235702" w:rsidRDefault="00235702" w:rsidP="0023570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將讀取到的資料依照</w:t>
      </w:r>
      <w:hyperlink w:anchor="AA_Z7Z002_bo" w:history="1">
        <w:r w:rsidRPr="006E6400">
          <w:rPr>
            <w:rStyle w:val="ad"/>
            <w:rFonts w:hint="eastAsia"/>
            <w:kern w:val="2"/>
            <w:szCs w:val="24"/>
            <w:lang w:eastAsia="zh-TW"/>
          </w:rPr>
          <w:t>AA_Z7Z002_bo</w:t>
        </w:r>
      </w:hyperlink>
      <w:r>
        <w:rPr>
          <w:rFonts w:hint="eastAsia"/>
          <w:kern w:val="2"/>
          <w:szCs w:val="24"/>
          <w:lang w:eastAsia="zh-TW"/>
        </w:rPr>
        <w:t>相對應</w:t>
      </w:r>
      <w:r w:rsidR="009804B3">
        <w:rPr>
          <w:rFonts w:hint="eastAsia"/>
          <w:kern w:val="2"/>
          <w:szCs w:val="24"/>
          <w:lang w:eastAsia="zh-TW"/>
        </w:rPr>
        <w:t>到</w:t>
      </w:r>
      <w:r>
        <w:rPr>
          <w:rFonts w:hint="eastAsia"/>
          <w:kern w:val="2"/>
          <w:szCs w:val="24"/>
          <w:lang w:eastAsia="zh-TW"/>
        </w:rPr>
        <w:t>的欄位進行設定</w:t>
      </w:r>
    </w:p>
    <w:p w:rsidR="00D75E37" w:rsidRDefault="00235702" w:rsidP="0023570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$PDF</w:t>
      </w:r>
      <w:r>
        <w:rPr>
          <w:rFonts w:hint="eastAsia"/>
          <w:kern w:val="2"/>
          <w:szCs w:val="24"/>
          <w:lang w:eastAsia="zh-TW"/>
        </w:rPr>
        <w:t>資訊</w:t>
      </w:r>
      <w:r>
        <w:rPr>
          <w:rFonts w:hint="eastAsia"/>
          <w:kern w:val="2"/>
          <w:szCs w:val="24"/>
          <w:lang w:eastAsia="zh-TW"/>
        </w:rPr>
        <w:t xml:space="preserve">[] = </w:t>
      </w:r>
      <w:r>
        <w:rPr>
          <w:rFonts w:hint="eastAsia"/>
          <w:kern w:val="2"/>
          <w:szCs w:val="24"/>
          <w:lang w:eastAsia="zh-TW"/>
        </w:rPr>
        <w:t>呼叫</w:t>
      </w:r>
      <w:r w:rsidRPr="00595725">
        <w:rPr>
          <w:rFonts w:hint="eastAsia"/>
          <w:kern w:val="2"/>
          <w:szCs w:val="24"/>
          <w:lang w:eastAsia="zh-TW"/>
        </w:rPr>
        <w:t>銀保通路通知內容</w:t>
      </w:r>
      <w:r>
        <w:rPr>
          <w:rFonts w:hint="eastAsia"/>
          <w:kern w:val="2"/>
          <w:szCs w:val="24"/>
          <w:lang w:eastAsia="zh-TW"/>
        </w:rPr>
        <w:t>模組</w:t>
      </w:r>
      <w:r>
        <w:rPr>
          <w:rFonts w:hint="eastAsia"/>
          <w:kern w:val="2"/>
          <w:szCs w:val="24"/>
          <w:lang w:eastAsia="zh-TW"/>
        </w:rPr>
        <w:t>AA_Z7Z002(AA_Z7Z002_bo)</w:t>
      </w:r>
    </w:p>
    <w:p w:rsidR="00257B4D" w:rsidRDefault="00257B4D" w:rsidP="00257B4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產生過程有異常</w:t>
      </w:r>
      <w:r w:rsidRPr="00901BB3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2479B"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交查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異常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257B4D" w:rsidRDefault="00257B4D" w:rsidP="00257B4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寄發</w:t>
      </w:r>
      <w:r>
        <w:rPr>
          <w:rFonts w:hint="eastAsia"/>
          <w:kern w:val="2"/>
          <w:szCs w:val="24"/>
          <w:lang w:eastAsia="zh-TW"/>
        </w:rPr>
        <w:t>EMAIL</w:t>
      </w:r>
      <w:r>
        <w:rPr>
          <w:rFonts w:hint="eastAsia"/>
          <w:kern w:val="2"/>
          <w:szCs w:val="24"/>
          <w:lang w:eastAsia="zh-TW"/>
        </w:rPr>
        <w:t>：</w:t>
      </w:r>
    </w:p>
    <w:p w:rsidR="00257B4D" w:rsidRDefault="00257B4D" w:rsidP="00257B4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信件主旨：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(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日期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國泰人壽理賠</w:t>
      </w:r>
      <w:r w:rsidRPr="00257B4D">
        <w:rPr>
          <w:rFonts w:hint="eastAsia"/>
          <w:kern w:val="2"/>
          <w:szCs w:val="24"/>
          <w:shd w:val="pct15" w:color="auto" w:fill="FFFFFF"/>
          <w:lang w:eastAsia="zh-TW"/>
        </w:rPr>
        <w:t>交查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通知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送件人分行中文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送件人姓名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申請書編號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)</w:t>
      </w:r>
    </w:p>
    <w:p w:rsidR="00257B4D" w:rsidRDefault="00257B4D" w:rsidP="00257B4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通知年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通知月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 w:rsidRPr="000A6531">
        <w:rPr>
          <w:rFonts w:hint="eastAsia"/>
          <w:kern w:val="2"/>
          <w:szCs w:val="24"/>
          <w:lang w:eastAsia="zh-TW"/>
        </w:rPr>
        <w:t>國泰人壽理賠</w:t>
      </w:r>
      <w:r w:rsidRPr="00257B4D">
        <w:rPr>
          <w:rFonts w:hint="eastAsia"/>
          <w:kern w:val="2"/>
          <w:szCs w:val="24"/>
          <w:lang w:eastAsia="zh-TW"/>
        </w:rPr>
        <w:t>交查</w:t>
      </w:r>
      <w:r w:rsidRPr="000A6531">
        <w:rPr>
          <w:rFonts w:hint="eastAsia"/>
          <w:kern w:val="2"/>
          <w:szCs w:val="24"/>
          <w:lang w:eastAsia="zh-TW"/>
        </w:rPr>
        <w:t>通知</w:t>
      </w:r>
      <w:r w:rsidRPr="000A6531"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理專單位中文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理專姓名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257B4D" w:rsidRDefault="00257B4D" w:rsidP="00257B4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收信對象：</w:t>
      </w:r>
    </w:p>
    <w:p w:rsidR="00257B4D" w:rsidRDefault="00CA0F3F" w:rsidP="00CA0F3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內的對象都是</w:t>
      </w:r>
    </w:p>
    <w:p w:rsidR="00FA22E0" w:rsidRDefault="00FA22E0" w:rsidP="00FA22E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 xml:space="preserve">List = </w:t>
      </w:r>
      <w:r w:rsidRPr="00FA22E0">
        <w:rPr>
          <w:kern w:val="2"/>
          <w:szCs w:val="24"/>
          <w:lang w:eastAsia="zh-TW"/>
        </w:rPr>
        <w:t xml:space="preserve">FieldOptionList.getAllName (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BANK_AUTOMAIL_INFM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) </w:t>
      </w:r>
    </w:p>
    <w:p w:rsidR="00FA22E0" w:rsidRDefault="00FA22E0" w:rsidP="00FA22E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 xml:space="preserve">List.size &gt; </w:t>
      </w:r>
      <w:r w:rsidR="00732F3E">
        <w:rPr>
          <w:rFonts w:hint="eastAsia"/>
          <w:kern w:val="2"/>
          <w:szCs w:val="24"/>
          <w:lang w:eastAsia="zh-TW"/>
        </w:rPr>
        <w:t>0</w:t>
      </w:r>
      <w:r w:rsidRPr="006F14A4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6F14A4">
        <w:rPr>
          <w:kern w:val="2"/>
          <w:szCs w:val="24"/>
          <w:lang w:eastAsia="zh-TW"/>
        </w:rPr>
        <w:sym w:font="Wingdings" w:char="F0E8"/>
      </w:r>
    </w:p>
    <w:p w:rsidR="00FA22E0" w:rsidRDefault="00FA22E0" w:rsidP="00FA22E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 xml:space="preserve">list </w:t>
      </w:r>
      <w:r>
        <w:rPr>
          <w:rFonts w:hint="eastAsia"/>
          <w:kern w:val="2"/>
          <w:szCs w:val="24"/>
          <w:lang w:eastAsia="zh-TW"/>
        </w:rPr>
        <w:t>逐筆列出顯示在信件的內文。</w:t>
      </w:r>
    </w:p>
    <w:p w:rsidR="006F14A4" w:rsidRDefault="00FA22E0" w:rsidP="00FA22E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收件者改以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取得的</w:t>
      </w:r>
      <w:r w:rsidRPr="00FA22E0">
        <w:rPr>
          <w:rFonts w:hint="eastAsia"/>
          <w:kern w:val="2"/>
          <w:szCs w:val="24"/>
          <w:lang w:eastAsia="zh-TW"/>
        </w:rPr>
        <w:t>代碼中文</w:t>
      </w:r>
      <w:r>
        <w:rPr>
          <w:rFonts w:hint="eastAsia"/>
          <w:kern w:val="2"/>
          <w:szCs w:val="24"/>
          <w:lang w:eastAsia="zh-TW"/>
        </w:rPr>
        <w:t>代替。</w:t>
      </w:r>
    </w:p>
    <w:p w:rsidR="00257B4D" w:rsidRDefault="00257B4D" w:rsidP="00257B4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寄信者：</w:t>
      </w:r>
    </w:p>
    <w:p w:rsidR="00257B4D" w:rsidRDefault="00257B4D" w:rsidP="00257B4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16D">
        <w:rPr>
          <w:kern w:val="2"/>
          <w:szCs w:val="24"/>
          <w:lang w:eastAsia="zh-TW"/>
        </w:rPr>
        <w:t>8700100@cathlife.com.tw</w:t>
      </w:r>
    </w:p>
    <w:p w:rsidR="00257B4D" w:rsidRDefault="009804B3" w:rsidP="00257B4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由</w:t>
      </w:r>
      <w:r>
        <w:rPr>
          <w:rFonts w:hint="eastAsia"/>
          <w:kern w:val="2"/>
          <w:szCs w:val="24"/>
          <w:lang w:eastAsia="zh-TW"/>
        </w:rPr>
        <w:t>$PDF</w:t>
      </w:r>
      <w:r>
        <w:rPr>
          <w:rFonts w:hint="eastAsia"/>
          <w:kern w:val="2"/>
          <w:szCs w:val="24"/>
          <w:lang w:eastAsia="zh-TW"/>
        </w:rPr>
        <w:t>資訊</w:t>
      </w:r>
      <w:r>
        <w:rPr>
          <w:rFonts w:hint="eastAsia"/>
          <w:kern w:val="2"/>
          <w:szCs w:val="24"/>
          <w:lang w:eastAsia="zh-TW"/>
        </w:rPr>
        <w:t xml:space="preserve">[] </w:t>
      </w: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的檔案路徑及名稱，</w:t>
      </w:r>
      <w:r w:rsidR="00257B4D">
        <w:rPr>
          <w:rFonts w:hint="eastAsia"/>
          <w:kern w:val="2"/>
          <w:szCs w:val="24"/>
          <w:lang w:eastAsia="zh-TW"/>
        </w:rPr>
        <w:t>將</w:t>
      </w:r>
      <w:r w:rsidR="00257B4D">
        <w:rPr>
          <w:rFonts w:hint="eastAsia"/>
          <w:kern w:val="2"/>
          <w:szCs w:val="24"/>
          <w:lang w:eastAsia="zh-TW"/>
        </w:rPr>
        <w:t>PDF</w:t>
      </w:r>
      <w:r w:rsidR="00257B4D">
        <w:rPr>
          <w:rFonts w:hint="eastAsia"/>
          <w:kern w:val="2"/>
          <w:szCs w:val="24"/>
          <w:lang w:eastAsia="zh-TW"/>
        </w:rPr>
        <w:t>作為附件夾檔，透過</w:t>
      </w:r>
      <w:r w:rsidR="00257B4D">
        <w:rPr>
          <w:rFonts w:hint="eastAsia"/>
          <w:kern w:val="2"/>
          <w:szCs w:val="24"/>
          <w:lang w:eastAsia="zh-TW"/>
        </w:rPr>
        <w:t>AUTOMAIL</w:t>
      </w:r>
      <w:r w:rsidR="00257B4D">
        <w:rPr>
          <w:rFonts w:hint="eastAsia"/>
          <w:kern w:val="2"/>
          <w:szCs w:val="24"/>
          <w:lang w:eastAsia="zh-TW"/>
        </w:rPr>
        <w:t>進行寄送</w:t>
      </w:r>
    </w:p>
    <w:p w:rsidR="00257B4D" w:rsidRDefault="00257B4D" w:rsidP="00257B4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若寄送異常</w:t>
      </w:r>
      <w:r w:rsidRPr="00806C85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交查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異常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</w:t>
      </w:r>
    </w:p>
    <w:p w:rsidR="00257B4D" w:rsidRDefault="00257B4D" w:rsidP="00257B4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若寄送正常</w:t>
      </w:r>
      <w:r w:rsidRPr="00806C85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交查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寄送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</w:t>
      </w:r>
    </w:p>
    <w:p w:rsidR="00600E1F" w:rsidRPr="00600E1F" w:rsidRDefault="00257B4D" w:rsidP="00257B4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繼續處理下筆資料。</w:t>
      </w:r>
    </w:p>
    <w:p w:rsidR="00600E1F" w:rsidRPr="00600E1F" w:rsidRDefault="00600E1F" w:rsidP="00257B4D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600E1F" w:rsidRPr="00600E1F" w:rsidRDefault="00600E1F" w:rsidP="00463E6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ascii="Arial" w:hAnsi="Arial" w:hint="eastAsia"/>
          <w:lang w:eastAsia="zh-TW"/>
        </w:rPr>
        <w:t>通知種類</w:t>
      </w:r>
      <w:r>
        <w:rPr>
          <w:rFonts w:ascii="Arial" w:hAnsi="Arial" w:hint="eastAsia"/>
          <w:lang w:eastAsia="zh-TW"/>
        </w:rPr>
        <w:t xml:space="preserve"> = </w:t>
      </w:r>
      <w:r>
        <w:rPr>
          <w:rFonts w:ascii="Arial" w:hAnsi="Arial"/>
          <w:lang w:eastAsia="zh-TW"/>
        </w:rPr>
        <w:t>“”</w:t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或</w:t>
      </w:r>
      <w:r>
        <w:rPr>
          <w:rFonts w:ascii="Arial" w:hAnsi="Arial" w:hint="eastAsia"/>
          <w:lang w:eastAsia="zh-TW"/>
        </w:rPr>
        <w:t xml:space="preserve"> </w:t>
      </w:r>
      <w:r w:rsidR="00B54341">
        <w:rPr>
          <w:rFonts w:ascii="Arial" w:hAnsi="Arial" w:hint="eastAsia"/>
          <w:lang w:eastAsia="zh-TW"/>
        </w:rPr>
        <w:t>$</w:t>
      </w:r>
      <w:r>
        <w:rPr>
          <w:rFonts w:ascii="Arial" w:hAnsi="Arial" w:hint="eastAsia"/>
          <w:lang w:eastAsia="zh-TW"/>
        </w:rPr>
        <w:t>通知種類</w:t>
      </w:r>
      <w:r>
        <w:rPr>
          <w:rFonts w:ascii="Arial" w:hAnsi="Arial" w:hint="eastAsia"/>
          <w:lang w:eastAsia="zh-TW"/>
        </w:rPr>
        <w:t xml:space="preserve"> = </w:t>
      </w:r>
      <w:r>
        <w:rPr>
          <w:rFonts w:ascii="Arial" w:hAnsi="Arial"/>
          <w:lang w:eastAsia="zh-TW"/>
        </w:rPr>
        <w:t>“</w:t>
      </w:r>
      <w:r>
        <w:rPr>
          <w:rFonts w:ascii="Arial" w:hAnsi="Arial" w:hint="eastAsia"/>
          <w:lang w:eastAsia="zh-TW"/>
        </w:rPr>
        <w:t>5</w:t>
      </w:r>
      <w:r>
        <w:rPr>
          <w:rFonts w:ascii="Arial" w:hAnsi="Arial"/>
          <w:lang w:eastAsia="zh-TW"/>
        </w:rPr>
        <w:t>”</w:t>
      </w:r>
      <w:r>
        <w:rPr>
          <w:rFonts w:ascii="Arial" w:hAnsi="Arial" w:hint="eastAsia"/>
          <w:lang w:eastAsia="zh-TW"/>
        </w:rPr>
        <w:t xml:space="preserve"> </w:t>
      </w:r>
      <w:r w:rsidRPr="00600E1F">
        <w:rPr>
          <w:rFonts w:ascii="Arial" w:hAnsi="Arial"/>
          <w:lang w:eastAsia="zh-TW"/>
        </w:rPr>
        <w:sym w:font="Wingdings" w:char="F0E8"/>
      </w:r>
      <w:r>
        <w:rPr>
          <w:rFonts w:ascii="Arial" w:hAnsi="Arial" w:hint="eastAsia"/>
          <w:lang w:eastAsia="zh-TW"/>
        </w:rPr>
        <w:t xml:space="preserve"> </w:t>
      </w:r>
      <w:r w:rsidR="00E738CB" w:rsidRPr="00E738CB">
        <w:rPr>
          <w:rFonts w:ascii="Arial" w:hAnsi="Arial" w:hint="eastAsia"/>
          <w:highlight w:val="red"/>
          <w:lang w:eastAsia="zh-TW"/>
        </w:rPr>
        <w:t>(</w:t>
      </w:r>
      <w:r w:rsidR="00E738CB" w:rsidRPr="00E738CB">
        <w:rPr>
          <w:rFonts w:ascii="Arial" w:hAnsi="Arial" w:hint="eastAsia"/>
          <w:highlight w:val="red"/>
          <w:lang w:eastAsia="zh-TW"/>
        </w:rPr>
        <w:t>處理結案給付件</w:t>
      </w:r>
      <w:r w:rsidR="00E738CB" w:rsidRPr="00E738CB">
        <w:rPr>
          <w:rFonts w:ascii="Arial" w:hAnsi="Arial" w:hint="eastAsia"/>
          <w:highlight w:val="red"/>
          <w:lang w:eastAsia="zh-TW"/>
        </w:rPr>
        <w:t>)</w:t>
      </w:r>
    </w:p>
    <w:p w:rsidR="00600E1F" w:rsidRDefault="00600E1F" w:rsidP="00600E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讀取資料：</w:t>
      </w:r>
    </w:p>
    <w:p w:rsidR="004F2B71" w:rsidRDefault="002C6CBC" w:rsidP="002C6CB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4F2B71" w:rsidRPr="00456B19">
        <w:rPr>
          <w:rFonts w:hint="eastAsia"/>
          <w:kern w:val="2"/>
          <w:szCs w:val="24"/>
          <w:lang w:eastAsia="zh-TW"/>
        </w:rPr>
        <w:t>理賠受理檔</w:t>
      </w:r>
      <w:r w:rsidR="004F2B71" w:rsidRPr="00456B19">
        <w:rPr>
          <w:rFonts w:hint="eastAsia"/>
          <w:kern w:val="2"/>
          <w:szCs w:val="24"/>
          <w:lang w:eastAsia="zh-TW"/>
        </w:rPr>
        <w:t>DTAAA001</w:t>
      </w:r>
      <w:r w:rsidR="004F2B71" w:rsidRPr="00456B19">
        <w:rPr>
          <w:rFonts w:hint="eastAsia"/>
          <w:kern w:val="2"/>
          <w:szCs w:val="24"/>
          <w:lang w:eastAsia="zh-TW"/>
        </w:rPr>
        <w:t>，</w:t>
      </w:r>
      <w:r w:rsidR="004F2B71" w:rsidRPr="00456B19">
        <w:rPr>
          <w:rFonts w:hint="eastAsia"/>
          <w:kern w:val="2"/>
          <w:szCs w:val="24"/>
          <w:lang w:eastAsia="zh-TW"/>
        </w:rPr>
        <w:t>JOIN</w:t>
      </w:r>
      <w:r w:rsidR="004F2B71" w:rsidRPr="00456B19"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理賠受理申請書檔</w:t>
      </w:r>
      <w:r>
        <w:rPr>
          <w:rFonts w:hint="eastAsia"/>
          <w:kern w:val="2"/>
          <w:szCs w:val="24"/>
          <w:lang w:eastAsia="zh-TW"/>
        </w:rPr>
        <w:t>DTAA010</w:t>
      </w:r>
      <w:r>
        <w:rPr>
          <w:rFonts w:hint="eastAsia"/>
          <w:kern w:val="2"/>
          <w:szCs w:val="24"/>
          <w:lang w:eastAsia="zh-TW"/>
        </w:rPr>
        <w:t>，</w:t>
      </w:r>
    </w:p>
    <w:p w:rsidR="002C6CBC" w:rsidRDefault="002C6CBC" w:rsidP="002C6CB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JOIN</w:t>
      </w:r>
      <w:r>
        <w:rPr>
          <w:rFonts w:hint="eastAsia"/>
          <w:kern w:val="2"/>
          <w:szCs w:val="24"/>
          <w:lang w:eastAsia="zh-TW"/>
        </w:rPr>
        <w:t>，理賠紀錄檔</w:t>
      </w:r>
      <w:r>
        <w:rPr>
          <w:rFonts w:hint="eastAsia"/>
          <w:kern w:val="2"/>
          <w:szCs w:val="24"/>
          <w:lang w:eastAsia="zh-TW"/>
        </w:rPr>
        <w:t>DTAAB001</w:t>
      </w:r>
    </w:p>
    <w:p w:rsidR="002C6CBC" w:rsidRDefault="002C6CBC" w:rsidP="002C6CB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</w:t>
      </w:r>
      <w:r>
        <w:rPr>
          <w:rFonts w:hint="eastAsia"/>
          <w:kern w:val="2"/>
          <w:szCs w:val="24"/>
          <w:lang w:eastAsia="zh-TW"/>
        </w:rPr>
        <w:t>，人事單位檔</w:t>
      </w:r>
      <w:r w:rsidRPr="000A6531">
        <w:rPr>
          <w:kern w:val="2"/>
          <w:szCs w:val="24"/>
          <w:lang w:eastAsia="zh-TW"/>
        </w:rPr>
        <w:t>CXLHR.DTZ0_UNIT</w:t>
      </w:r>
    </w:p>
    <w:p w:rsidR="002C6CBC" w:rsidRDefault="002C6CBC" w:rsidP="002C6CB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條件：</w:t>
      </w:r>
    </w:p>
    <w:p w:rsidR="004F2B71" w:rsidRDefault="004F2B71" w:rsidP="002C6CB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DTAAA001.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DTAAA010.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2C6CBC" w:rsidRDefault="002C6CBC" w:rsidP="002C6CB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DTAAA010.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DTAAB001.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2C6CBC" w:rsidRDefault="002C6CBC" w:rsidP="002C6CB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DTAAA010.</w:t>
      </w:r>
      <w:r w:rsidRPr="000A6531">
        <w:rPr>
          <w:rFonts w:hint="eastAsia"/>
          <w:kern w:val="2"/>
          <w:szCs w:val="24"/>
          <w:lang w:eastAsia="zh-TW"/>
        </w:rPr>
        <w:t>理專單位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前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碼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0000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0A6531">
        <w:rPr>
          <w:kern w:val="2"/>
          <w:szCs w:val="24"/>
          <w:lang w:eastAsia="zh-TW"/>
        </w:rPr>
        <w:t>DTZ0_UNIT</w:t>
      </w:r>
      <w:r>
        <w:rPr>
          <w:rFonts w:hint="eastAsia"/>
          <w:kern w:val="2"/>
          <w:szCs w:val="24"/>
          <w:lang w:eastAsia="zh-TW"/>
        </w:rPr>
        <w:t>.DIV_NO</w:t>
      </w:r>
    </w:p>
    <w:p w:rsidR="002C6CBC" w:rsidRDefault="002C6CBC" w:rsidP="002C6CB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D6658">
        <w:rPr>
          <w:rFonts w:hint="eastAsia"/>
          <w:kern w:val="2"/>
          <w:szCs w:val="24"/>
          <w:lang w:eastAsia="zh-TW"/>
        </w:rPr>
        <w:t>DATE(DTA</w:t>
      </w:r>
      <w:r>
        <w:rPr>
          <w:rFonts w:hint="eastAsia"/>
          <w:kern w:val="2"/>
          <w:szCs w:val="24"/>
          <w:lang w:eastAsia="zh-TW"/>
        </w:rPr>
        <w:t>AB001.</w:t>
      </w:r>
      <w:r w:rsidRPr="002C6CBC">
        <w:rPr>
          <w:rFonts w:hint="eastAsia"/>
        </w:rPr>
        <w:t xml:space="preserve"> </w:t>
      </w:r>
      <w:r w:rsidRPr="002C6CBC">
        <w:rPr>
          <w:rFonts w:hint="eastAsia"/>
          <w:kern w:val="2"/>
          <w:szCs w:val="24"/>
          <w:lang w:eastAsia="zh-TW"/>
        </w:rPr>
        <w:t>覆核日期</w:t>
      </w:r>
      <w:r w:rsidRPr="00AD6658">
        <w:rPr>
          <w:rFonts w:hint="eastAsia"/>
          <w:kern w:val="2"/>
          <w:szCs w:val="24"/>
          <w:lang w:eastAsia="zh-TW"/>
        </w:rPr>
        <w:t>) = $</w:t>
      </w:r>
      <w:r w:rsidRPr="00AD6658">
        <w:rPr>
          <w:rFonts w:hint="eastAsia"/>
          <w:kern w:val="2"/>
          <w:szCs w:val="24"/>
          <w:lang w:eastAsia="zh-TW"/>
        </w:rPr>
        <w:t>處理日期</w:t>
      </w:r>
    </w:p>
    <w:p w:rsidR="002C6CBC" w:rsidRDefault="002C6CBC" w:rsidP="002C6CB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DTAAB001.</w:t>
      </w:r>
      <w:r w:rsidRPr="00B85459">
        <w:rPr>
          <w:rFonts w:hint="eastAsia"/>
          <w:lang w:eastAsia="zh-TW"/>
        </w:rPr>
        <w:t xml:space="preserve"> </w:t>
      </w:r>
      <w:r w:rsidRPr="002C6CBC">
        <w:rPr>
          <w:rFonts w:hint="eastAsia"/>
          <w:kern w:val="2"/>
          <w:szCs w:val="24"/>
          <w:lang w:eastAsia="zh-TW"/>
        </w:rPr>
        <w:t>給付狀態</w:t>
      </w:r>
      <w:r>
        <w:rPr>
          <w:rFonts w:hint="eastAsia"/>
          <w:kern w:val="2"/>
          <w:szCs w:val="24"/>
          <w:lang w:eastAsia="zh-TW"/>
        </w:rPr>
        <w:t xml:space="preserve"> = 1 </w:t>
      </w:r>
      <w:r>
        <w:rPr>
          <w:rFonts w:hint="eastAsia"/>
          <w:kern w:val="2"/>
          <w:szCs w:val="24"/>
          <w:lang w:eastAsia="zh-TW"/>
        </w:rPr>
        <w:t>或</w:t>
      </w:r>
      <w:r>
        <w:rPr>
          <w:rFonts w:hint="eastAsia"/>
          <w:kern w:val="2"/>
          <w:szCs w:val="24"/>
          <w:lang w:eastAsia="zh-TW"/>
        </w:rPr>
        <w:t xml:space="preserve"> 2 </w:t>
      </w:r>
      <w:r>
        <w:rPr>
          <w:rFonts w:hint="eastAsia"/>
          <w:kern w:val="2"/>
          <w:szCs w:val="24"/>
          <w:lang w:eastAsia="zh-TW"/>
        </w:rPr>
        <w:t>或</w:t>
      </w:r>
      <w:r>
        <w:rPr>
          <w:rFonts w:hint="eastAsia"/>
          <w:kern w:val="2"/>
          <w:szCs w:val="24"/>
          <w:lang w:eastAsia="zh-TW"/>
        </w:rPr>
        <w:t xml:space="preserve"> 3 </w:t>
      </w:r>
      <w:r>
        <w:rPr>
          <w:rFonts w:hint="eastAsia"/>
          <w:kern w:val="2"/>
          <w:szCs w:val="24"/>
          <w:lang w:eastAsia="zh-TW"/>
        </w:rPr>
        <w:t>或</w:t>
      </w:r>
      <w:r>
        <w:rPr>
          <w:rFonts w:hint="eastAsia"/>
          <w:kern w:val="2"/>
          <w:szCs w:val="24"/>
          <w:lang w:eastAsia="zh-TW"/>
        </w:rPr>
        <w:t xml:space="preserve"> 4 </w:t>
      </w:r>
      <w:r>
        <w:rPr>
          <w:rFonts w:hint="eastAsia"/>
          <w:kern w:val="2"/>
          <w:szCs w:val="24"/>
          <w:lang w:eastAsia="zh-TW"/>
        </w:rPr>
        <w:t>或</w:t>
      </w:r>
      <w:r>
        <w:rPr>
          <w:rFonts w:hint="eastAsia"/>
          <w:kern w:val="2"/>
          <w:szCs w:val="24"/>
          <w:lang w:eastAsia="zh-TW"/>
        </w:rPr>
        <w:t xml:space="preserve"> 7</w:t>
      </w:r>
    </w:p>
    <w:p w:rsidR="002C6CBC" w:rsidRPr="00AD6658" w:rsidRDefault="002C6CBC" w:rsidP="002C6CB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DTAAB001.</w:t>
      </w:r>
      <w:r w:rsidRPr="002C6CBC">
        <w:rPr>
          <w:rFonts w:hint="eastAsia"/>
        </w:rPr>
        <w:t xml:space="preserve"> </w:t>
      </w:r>
      <w:r w:rsidRPr="002C6CBC">
        <w:rPr>
          <w:rFonts w:hint="eastAsia"/>
          <w:kern w:val="2"/>
          <w:szCs w:val="24"/>
          <w:lang w:eastAsia="zh-TW"/>
        </w:rPr>
        <w:t>給付金額</w:t>
      </w:r>
      <w:r>
        <w:rPr>
          <w:rFonts w:hint="eastAsia"/>
          <w:kern w:val="2"/>
          <w:szCs w:val="24"/>
          <w:lang w:eastAsia="zh-TW"/>
        </w:rPr>
        <w:t xml:space="preserve"> &gt; 0</w:t>
      </w:r>
    </w:p>
    <w:p w:rsidR="002C6CBC" w:rsidRDefault="002C6CBC" w:rsidP="002C6CB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A11DA">
        <w:rPr>
          <w:rFonts w:hint="eastAsia"/>
          <w:kern w:val="2"/>
          <w:szCs w:val="24"/>
          <w:lang w:eastAsia="zh-TW"/>
        </w:rPr>
        <w:t>DTAAA010.</w:t>
      </w:r>
      <w:r w:rsidRPr="004A11DA">
        <w:rPr>
          <w:rFonts w:hint="eastAsia"/>
          <w:kern w:val="2"/>
          <w:szCs w:val="24"/>
          <w:lang w:eastAsia="zh-TW"/>
        </w:rPr>
        <w:t>理專</w:t>
      </w:r>
      <w:r w:rsidRPr="004A11DA">
        <w:rPr>
          <w:rFonts w:hint="eastAsia"/>
          <w:kern w:val="2"/>
          <w:szCs w:val="24"/>
          <w:lang w:eastAsia="zh-TW"/>
        </w:rPr>
        <w:t xml:space="preserve">ID != </w:t>
      </w:r>
      <w:r w:rsidRPr="004A11DA">
        <w:rPr>
          <w:kern w:val="2"/>
          <w:szCs w:val="24"/>
          <w:lang w:eastAsia="zh-TW"/>
        </w:rPr>
        <w:t>‘’</w:t>
      </w:r>
    </w:p>
    <w:p w:rsidR="00AC10D2" w:rsidRDefault="00AC10D2" w:rsidP="002C6CB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CC5019"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傳入受理編號</w:t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不為空值</w:t>
      </w:r>
      <w:r>
        <w:rPr>
          <w:rFonts w:ascii="Arial" w:hAnsi="Arial" w:hint="eastAsia"/>
          <w:lang w:eastAsia="zh-TW"/>
        </w:rPr>
        <w:t xml:space="preserve"> </w:t>
      </w:r>
      <w:r w:rsidRPr="00AC10D2">
        <w:rPr>
          <w:rFonts w:ascii="Arial" w:hAnsi="Arial"/>
          <w:lang w:eastAsia="zh-TW"/>
        </w:rPr>
        <w:sym w:font="Wingdings" w:char="F0E8"/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需加條件</w:t>
      </w:r>
      <w:r>
        <w:rPr>
          <w:rFonts w:ascii="Arial" w:hAnsi="Arial" w:hint="eastAsia"/>
          <w:lang w:eastAsia="zh-TW"/>
        </w:rPr>
        <w:t>DTAAA01</w:t>
      </w:r>
      <w:r w:rsidR="0044522D">
        <w:rPr>
          <w:rFonts w:ascii="Arial" w:hAnsi="Arial" w:hint="eastAsia"/>
          <w:lang w:eastAsia="zh-TW"/>
        </w:rPr>
        <w:t>0</w:t>
      </w:r>
      <w:r>
        <w:rPr>
          <w:rFonts w:ascii="Arial" w:hAnsi="Arial" w:hint="eastAsia"/>
          <w:lang w:eastAsia="zh-TW"/>
        </w:rPr>
        <w:t>.</w:t>
      </w:r>
      <w:r>
        <w:rPr>
          <w:rFonts w:ascii="Arial" w:hAnsi="Arial" w:hint="eastAsia"/>
          <w:lang w:eastAsia="zh-TW"/>
        </w:rPr>
        <w:t>受理編號</w:t>
      </w:r>
      <w:r>
        <w:rPr>
          <w:rFonts w:ascii="Arial" w:hAnsi="Arial" w:hint="eastAsia"/>
          <w:lang w:eastAsia="zh-TW"/>
        </w:rPr>
        <w:t xml:space="preserve"> = </w:t>
      </w:r>
      <w:r w:rsidRPr="00CC5019"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傳入受理編號</w:t>
      </w:r>
    </w:p>
    <w:p w:rsidR="002C6CBC" w:rsidRDefault="002C6CBC" w:rsidP="002C6CB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欄位：</w:t>
      </w:r>
    </w:p>
    <w:p w:rsidR="00600E1F" w:rsidRDefault="002C6CBC" w:rsidP="00510BA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DISTINCT  DTAAA010</w:t>
      </w:r>
      <w:r w:rsidR="00510BAC">
        <w:rPr>
          <w:rFonts w:hint="eastAsia"/>
          <w:kern w:val="2"/>
          <w:szCs w:val="24"/>
          <w:lang w:eastAsia="zh-TW"/>
        </w:rPr>
        <w:t>(</w:t>
      </w:r>
      <w:r w:rsidR="00510BAC">
        <w:rPr>
          <w:rFonts w:hint="eastAsia"/>
          <w:kern w:val="2"/>
          <w:szCs w:val="24"/>
          <w:lang w:eastAsia="zh-TW"/>
        </w:rPr>
        <w:t>所需要的欄位</w:t>
      </w:r>
      <w:r w:rsidR="00510BAC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 xml:space="preserve">,  </w:t>
      </w:r>
      <w:r w:rsidRPr="000A6531">
        <w:rPr>
          <w:kern w:val="2"/>
          <w:szCs w:val="24"/>
          <w:lang w:eastAsia="zh-TW"/>
        </w:rPr>
        <w:t>CXLHR.DTZ0_UNIT</w:t>
      </w:r>
      <w:r>
        <w:rPr>
          <w:rFonts w:hint="eastAsia"/>
          <w:kern w:val="2"/>
          <w:szCs w:val="24"/>
          <w:lang w:eastAsia="zh-TW"/>
        </w:rPr>
        <w:t>.</w:t>
      </w:r>
      <w:r w:rsidR="00510BAC" w:rsidRPr="00510BAC">
        <w:t xml:space="preserve"> </w:t>
      </w:r>
      <w:r w:rsidR="00510BAC" w:rsidRPr="00510BAC">
        <w:rPr>
          <w:kern w:val="2"/>
          <w:szCs w:val="24"/>
          <w:lang w:eastAsia="zh-TW"/>
        </w:rPr>
        <w:t>DIV_SHORT_NAME</w:t>
      </w:r>
      <w:r w:rsidR="00267C7C">
        <w:rPr>
          <w:rFonts w:hint="eastAsia"/>
          <w:kern w:val="2"/>
          <w:szCs w:val="24"/>
          <w:lang w:eastAsia="zh-TW"/>
        </w:rPr>
        <w:t>, DTAAB001.ACNT_DATE</w:t>
      </w:r>
    </w:p>
    <w:p w:rsidR="00BE7553" w:rsidRDefault="00BE7553" w:rsidP="00BE755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讀取無資料時，批次繼續處理，不視為異常。</w:t>
      </w:r>
    </w:p>
    <w:p w:rsidR="00600E1F" w:rsidRDefault="00600E1F" w:rsidP="00600E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逐筆處理取得的資料：</w:t>
      </w:r>
    </w:p>
    <w:p w:rsidR="00E644EC" w:rsidRDefault="00E644EC" w:rsidP="00E644E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結案給付</w:t>
      </w:r>
      <w:r>
        <w:rPr>
          <w:rFonts w:hint="eastAsia"/>
          <w:kern w:val="2"/>
          <w:szCs w:val="24"/>
          <w:lang w:eastAsia="zh-TW"/>
        </w:rPr>
        <w:t>件輸入件數</w:t>
      </w:r>
      <w:r>
        <w:rPr>
          <w:rFonts w:hint="eastAsia"/>
          <w:kern w:val="2"/>
          <w:szCs w:val="24"/>
          <w:lang w:eastAsia="zh-TW"/>
        </w:rPr>
        <w:t xml:space="preserve"> ++</w:t>
      </w:r>
    </w:p>
    <w:p w:rsidR="00E644EC" w:rsidRDefault="00E644EC" w:rsidP="00E644E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是否保經代件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呼叫</w:t>
      </w:r>
      <w:r w:rsidRPr="008B34A9">
        <w:rPr>
          <w:rFonts w:hint="eastAsia"/>
          <w:kern w:val="2"/>
          <w:szCs w:val="24"/>
          <w:lang w:eastAsia="zh-TW"/>
        </w:rPr>
        <w:t>理賠簡訊檢核模組</w:t>
      </w:r>
      <w:r>
        <w:rPr>
          <w:rFonts w:hint="eastAsia"/>
          <w:kern w:val="2"/>
          <w:szCs w:val="24"/>
          <w:lang w:eastAsia="zh-TW"/>
        </w:rPr>
        <w:t>AA_Z7Z001.</w:t>
      </w:r>
      <w:r w:rsidRPr="008B34A9">
        <w:rPr>
          <w:kern w:val="2"/>
          <w:szCs w:val="24"/>
          <w:lang w:eastAsia="zh-TW"/>
        </w:rPr>
        <w:t>chkBankAgntChnl</w:t>
      </w:r>
      <w:r>
        <w:rPr>
          <w:rFonts w:hint="eastAsia"/>
          <w:kern w:val="2"/>
          <w:szCs w:val="24"/>
          <w:lang w:eastAsia="zh-TW"/>
        </w:rPr>
        <w:t>(</w:t>
      </w:r>
      <w:r w:rsidR="0064492A">
        <w:rPr>
          <w:rFonts w:hint="eastAsia"/>
          <w:kern w:val="2"/>
          <w:szCs w:val="24"/>
          <w:lang w:eastAsia="zh-TW"/>
        </w:rPr>
        <w:t>DTAAA010.</w:t>
      </w:r>
      <w:r w:rsidR="0064492A" w:rsidRPr="0064492A">
        <w:rPr>
          <w:rFonts w:hint="eastAsia"/>
          <w:kern w:val="2"/>
          <w:szCs w:val="24"/>
          <w:lang w:eastAsia="zh-TW"/>
        </w:rPr>
        <w:t xml:space="preserve"> </w:t>
      </w:r>
      <w:r w:rsidR="0064492A" w:rsidRPr="006846FD">
        <w:rPr>
          <w:rFonts w:hint="eastAsia"/>
          <w:kern w:val="2"/>
          <w:szCs w:val="24"/>
          <w:lang w:eastAsia="zh-TW"/>
        </w:rPr>
        <w:t>理專單位</w:t>
      </w:r>
      <w:r>
        <w:rPr>
          <w:rFonts w:hint="eastAsia"/>
          <w:kern w:val="2"/>
          <w:szCs w:val="24"/>
          <w:lang w:eastAsia="zh-TW"/>
        </w:rPr>
        <w:t>)</w:t>
      </w:r>
    </w:p>
    <w:p w:rsidR="00E644EC" w:rsidRDefault="00E644EC" w:rsidP="00E644E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是否保經代件</w:t>
      </w:r>
      <w:r>
        <w:rPr>
          <w:rFonts w:hint="eastAsia"/>
          <w:kern w:val="2"/>
          <w:szCs w:val="24"/>
          <w:lang w:eastAsia="zh-TW"/>
        </w:rPr>
        <w:t xml:space="preserve"> = false </w:t>
      </w:r>
      <w:r w:rsidRPr="008B34A9">
        <w:rPr>
          <w:kern w:val="2"/>
          <w:szCs w:val="24"/>
          <w:lang w:eastAsia="zh-TW"/>
        </w:rPr>
        <w:sym w:font="Wingdings" w:char="F0E8"/>
      </w:r>
    </w:p>
    <w:p w:rsidR="00E644EC" w:rsidRDefault="00E644EC" w:rsidP="00E644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結案給付</w:t>
      </w:r>
      <w:r>
        <w:rPr>
          <w:rFonts w:hint="eastAsia"/>
          <w:kern w:val="2"/>
          <w:szCs w:val="24"/>
          <w:lang w:eastAsia="zh-TW"/>
        </w:rPr>
        <w:t>件略過件數</w:t>
      </w:r>
      <w:r>
        <w:rPr>
          <w:rFonts w:hint="eastAsia"/>
          <w:kern w:val="2"/>
          <w:szCs w:val="24"/>
          <w:lang w:eastAsia="zh-TW"/>
        </w:rPr>
        <w:t xml:space="preserve"> ++ </w:t>
      </w:r>
      <w:r>
        <w:rPr>
          <w:rFonts w:hint="eastAsia"/>
          <w:kern w:val="2"/>
          <w:szCs w:val="24"/>
          <w:lang w:eastAsia="zh-TW"/>
        </w:rPr>
        <w:t>。</w:t>
      </w:r>
    </w:p>
    <w:p w:rsidR="00E644EC" w:rsidRDefault="00E644EC" w:rsidP="00E644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繼續處理下一筆資料</w:t>
      </w:r>
    </w:p>
    <w:p w:rsidR="00E644EC" w:rsidRDefault="00E644EC" w:rsidP="00E644E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Pr="007A42E3">
        <w:rPr>
          <w:kern w:val="2"/>
          <w:szCs w:val="24"/>
          <w:lang w:eastAsia="zh-TW"/>
        </w:rPr>
        <w:t>AP_E5Z040_bo[]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呼叫</w:t>
      </w:r>
      <w:r w:rsidRPr="007A42E3">
        <w:rPr>
          <w:rFonts w:hint="eastAsia"/>
          <w:kern w:val="2"/>
          <w:szCs w:val="24"/>
          <w:lang w:eastAsia="zh-TW"/>
        </w:rPr>
        <w:t>保經代通知對象及基本資料模組</w:t>
      </w:r>
      <w:r w:rsidRPr="007A42E3">
        <w:rPr>
          <w:kern w:val="2"/>
          <w:szCs w:val="24"/>
          <w:lang w:eastAsia="zh-TW"/>
        </w:rPr>
        <w:t>AP_E5Z040 .getAffairForBANK</w:t>
      </w:r>
      <w:r>
        <w:rPr>
          <w:rFonts w:hint="eastAsia"/>
          <w:kern w:val="2"/>
          <w:szCs w:val="24"/>
          <w:lang w:eastAsia="zh-TW"/>
        </w:rPr>
        <w:t>，參數</w:t>
      </w:r>
      <w:r>
        <w:rPr>
          <w:rFonts w:hint="eastAsia"/>
          <w:kern w:val="2"/>
          <w:szCs w:val="24"/>
          <w:lang w:eastAsia="zh-TW"/>
        </w:rPr>
        <w:t>:</w:t>
      </w:r>
    </w:p>
    <w:tbl>
      <w:tblPr>
        <w:tblW w:w="0" w:type="auto"/>
        <w:tblInd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835"/>
      </w:tblGrid>
      <w:tr w:rsidR="00E644EC" w:rsidTr="00852667">
        <w:tc>
          <w:tcPr>
            <w:tcW w:w="2126" w:type="dxa"/>
            <w:shd w:val="clear" w:color="auto" w:fill="D6E3BC"/>
          </w:tcPr>
          <w:p w:rsidR="00E644EC" w:rsidRPr="006846FD" w:rsidRDefault="00E644EC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2835" w:type="dxa"/>
            <w:shd w:val="clear" w:color="auto" w:fill="D6E3BC"/>
          </w:tcPr>
          <w:p w:rsidR="00E644EC" w:rsidRPr="006846FD" w:rsidRDefault="00E644EC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資料來源</w:t>
            </w:r>
          </w:p>
        </w:tc>
      </w:tr>
      <w:tr w:rsidR="00E644EC" w:rsidTr="00852667">
        <w:tc>
          <w:tcPr>
            <w:tcW w:w="2126" w:type="dxa"/>
            <w:shd w:val="clear" w:color="auto" w:fill="auto"/>
          </w:tcPr>
          <w:p w:rsidR="00E644EC" w:rsidRPr="006846FD" w:rsidRDefault="00E644EC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bkNo</w:t>
            </w:r>
          </w:p>
        </w:tc>
        <w:tc>
          <w:tcPr>
            <w:tcW w:w="2835" w:type="dxa"/>
            <w:shd w:val="clear" w:color="auto" w:fill="auto"/>
          </w:tcPr>
          <w:p w:rsidR="00E644EC" w:rsidRPr="006846FD" w:rsidRDefault="00E644EC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 w:rsidRPr="007A42E3">
              <w:rPr>
                <w:rFonts w:hint="eastAsia"/>
              </w:rPr>
              <w:t xml:space="preserve"> 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理專單位</w:t>
            </w:r>
          </w:p>
        </w:tc>
      </w:tr>
      <w:tr w:rsidR="00E644EC" w:rsidTr="00852667">
        <w:tc>
          <w:tcPr>
            <w:tcW w:w="2126" w:type="dxa"/>
            <w:shd w:val="clear" w:color="auto" w:fill="auto"/>
          </w:tcPr>
          <w:p w:rsidR="00E644EC" w:rsidRPr="006846FD" w:rsidRDefault="00E644EC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affairType</w:t>
            </w:r>
          </w:p>
        </w:tc>
        <w:tc>
          <w:tcPr>
            <w:tcW w:w="2835" w:type="dxa"/>
            <w:shd w:val="clear" w:color="auto" w:fill="auto"/>
          </w:tcPr>
          <w:p w:rsidR="00E644EC" w:rsidRPr="00E644EC" w:rsidRDefault="00E644EC" w:rsidP="00E644EC">
            <w:pPr>
              <w:pStyle w:val="Tabletext"/>
              <w:keepLines w:val="0"/>
              <w:spacing w:after="0" w:line="240" w:lineRule="auto"/>
              <w:rPr>
                <w:rFonts w:hint="eastAsia"/>
                <w:color w:val="FF0000"/>
                <w:kern w:val="2"/>
                <w:szCs w:val="24"/>
                <w:lang w:eastAsia="zh-TW"/>
              </w:rPr>
            </w:pPr>
            <w:r w:rsidRPr="00E644EC">
              <w:rPr>
                <w:color w:val="FF0000"/>
                <w:kern w:val="2"/>
                <w:szCs w:val="24"/>
                <w:lang w:eastAsia="zh-TW"/>
              </w:rPr>
              <w:t>“</w:t>
            </w:r>
            <w:r w:rsidRPr="00E644EC">
              <w:rPr>
                <w:rFonts w:hint="eastAsia"/>
                <w:color w:val="FF0000"/>
                <w:kern w:val="2"/>
                <w:szCs w:val="24"/>
                <w:lang w:eastAsia="zh-TW"/>
              </w:rPr>
              <w:t>15</w:t>
            </w:r>
            <w:r w:rsidRPr="00E644EC">
              <w:rPr>
                <w:color w:val="FF0000"/>
                <w:kern w:val="2"/>
                <w:szCs w:val="24"/>
                <w:lang w:eastAsia="zh-TW"/>
              </w:rPr>
              <w:t>”</w:t>
            </w:r>
          </w:p>
        </w:tc>
      </w:tr>
      <w:tr w:rsidR="00E644EC" w:rsidTr="00852667">
        <w:tc>
          <w:tcPr>
            <w:tcW w:w="2126" w:type="dxa"/>
            <w:shd w:val="clear" w:color="auto" w:fill="auto"/>
          </w:tcPr>
          <w:p w:rsidR="00E644EC" w:rsidRPr="006846FD" w:rsidRDefault="00E644EC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cycle</w:t>
            </w:r>
          </w:p>
        </w:tc>
        <w:tc>
          <w:tcPr>
            <w:tcW w:w="2835" w:type="dxa"/>
            <w:shd w:val="clear" w:color="auto" w:fill="auto"/>
          </w:tcPr>
          <w:p w:rsidR="00E644EC" w:rsidRPr="006846FD" w:rsidRDefault="00E644EC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“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D</w:t>
            </w:r>
            <w:r w:rsidRPr="006846FD">
              <w:rPr>
                <w:kern w:val="2"/>
                <w:szCs w:val="24"/>
                <w:lang w:eastAsia="zh-TW"/>
              </w:rPr>
              <w:t>”</w:t>
            </w:r>
          </w:p>
        </w:tc>
      </w:tr>
      <w:tr w:rsidR="00E644EC" w:rsidTr="00852667">
        <w:tc>
          <w:tcPr>
            <w:tcW w:w="2126" w:type="dxa"/>
            <w:shd w:val="clear" w:color="auto" w:fill="auto"/>
          </w:tcPr>
          <w:p w:rsidR="00E644EC" w:rsidRPr="006846FD" w:rsidRDefault="00E644EC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vrfyWkym</w:t>
            </w:r>
          </w:p>
        </w:tc>
        <w:tc>
          <w:tcPr>
            <w:tcW w:w="2835" w:type="dxa"/>
            <w:shd w:val="clear" w:color="auto" w:fill="auto"/>
          </w:tcPr>
          <w:p w:rsidR="00E644EC" w:rsidRPr="006846FD" w:rsidRDefault="00E644EC" w:rsidP="0085266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$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工作年月</w:t>
            </w:r>
          </w:p>
        </w:tc>
      </w:tr>
      <w:tr w:rsidR="00E644EC" w:rsidTr="00852667">
        <w:tc>
          <w:tcPr>
            <w:tcW w:w="2126" w:type="dxa"/>
            <w:shd w:val="clear" w:color="auto" w:fill="auto"/>
          </w:tcPr>
          <w:p w:rsidR="00E644EC" w:rsidRPr="006846FD" w:rsidRDefault="00E644EC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agntId</w:t>
            </w:r>
          </w:p>
        </w:tc>
        <w:tc>
          <w:tcPr>
            <w:tcW w:w="2835" w:type="dxa"/>
            <w:shd w:val="clear" w:color="auto" w:fill="auto"/>
          </w:tcPr>
          <w:p w:rsidR="00E644EC" w:rsidRPr="006846FD" w:rsidRDefault="00E644EC" w:rsidP="0085266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理專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</w:tr>
    </w:tbl>
    <w:p w:rsidR="00E644EC" w:rsidRDefault="00E644EC" w:rsidP="00E644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2479B">
        <w:rPr>
          <w:rFonts w:hint="eastAsia"/>
          <w:kern w:val="2"/>
          <w:szCs w:val="24"/>
          <w:lang w:eastAsia="zh-TW"/>
        </w:rPr>
        <w:t>若模組異常</w:t>
      </w:r>
      <w:r w:rsidRPr="0072479B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ascii="Arial" w:hAnsi="Arial" w:hint="eastAsia"/>
          <w:lang w:eastAsia="zh-TW"/>
        </w:rPr>
        <w:t>結案給付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略過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</w:p>
    <w:p w:rsid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逐筆判斷</w:t>
      </w:r>
      <w:r>
        <w:rPr>
          <w:rFonts w:hint="eastAsia"/>
          <w:kern w:val="2"/>
          <w:szCs w:val="24"/>
          <w:lang w:eastAsia="zh-TW"/>
        </w:rPr>
        <w:t>$</w:t>
      </w:r>
      <w:r w:rsidRPr="007A42E3">
        <w:rPr>
          <w:kern w:val="2"/>
          <w:szCs w:val="24"/>
          <w:lang w:eastAsia="zh-TW"/>
        </w:rPr>
        <w:t>AP_E5Z040_bo[]</w:t>
      </w:r>
      <w:r>
        <w:rPr>
          <w:rFonts w:hint="eastAsia"/>
          <w:kern w:val="2"/>
          <w:szCs w:val="24"/>
          <w:lang w:eastAsia="zh-TW"/>
        </w:rPr>
        <w:t>：</w:t>
      </w:r>
    </w:p>
    <w:p w:rsidR="00CA0F3F" w:rsidRDefault="00CA0F3F" w:rsidP="00CA0F3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請參考</w:t>
      </w:r>
      <w:r>
        <w:rPr>
          <w:rFonts w:hint="eastAsia"/>
          <w:kern w:val="2"/>
          <w:szCs w:val="24"/>
          <w:lang w:eastAsia="zh-TW"/>
        </w:rPr>
        <w:t xml:space="preserve"> </w:t>
      </w:r>
      <w:hyperlink w:anchor="收件者處理原則" w:history="1">
        <w:r w:rsidRPr="00BE76C2">
          <w:rPr>
            <w:rStyle w:val="ad"/>
            <w:rFonts w:hint="eastAsia"/>
            <w:kern w:val="2"/>
            <w:szCs w:val="24"/>
            <w:lang w:eastAsia="zh-TW"/>
          </w:rPr>
          <w:t>收件者處理原則</w:t>
        </w:r>
      </w:hyperlink>
    </w:p>
    <w:p w:rsidR="00CA0F3F" w:rsidRP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為空時，則不寄送。</w:t>
      </w:r>
      <w:r w:rsidRPr="0072479B">
        <w:rPr>
          <w:rFonts w:hint="eastAsia"/>
          <w:kern w:val="2"/>
          <w:szCs w:val="24"/>
          <w:lang w:eastAsia="zh-TW"/>
        </w:rPr>
        <w:t>$</w:t>
      </w:r>
      <w:r w:rsidR="00E738CB">
        <w:rPr>
          <w:rFonts w:ascii="Arial" w:hAnsi="Arial" w:hint="eastAsia"/>
          <w:lang w:eastAsia="zh-TW"/>
        </w:rPr>
        <w:t>結案給付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略過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BE7553" w:rsidRDefault="00BE7553" w:rsidP="00BE755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抓取受款人：</w:t>
      </w:r>
    </w:p>
    <w:p w:rsidR="00BE7553" w:rsidRDefault="00BE7553" w:rsidP="00BE75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受款人</w:t>
      </w:r>
      <w:r>
        <w:rPr>
          <w:rFonts w:hint="eastAsia"/>
          <w:kern w:val="2"/>
          <w:szCs w:val="24"/>
          <w:lang w:eastAsia="zh-TW"/>
        </w:rPr>
        <w:t>LIST</w:t>
      </w:r>
    </w:p>
    <w:p w:rsidR="00BE7553" w:rsidRDefault="00BE7553" w:rsidP="00BE75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讀取案件各受款人理賠金額分配檔</w:t>
      </w:r>
      <w:r>
        <w:rPr>
          <w:rFonts w:hint="eastAsia"/>
          <w:kern w:val="2"/>
          <w:szCs w:val="24"/>
          <w:lang w:eastAsia="zh-TW"/>
        </w:rPr>
        <w:t>DTAAB010</w:t>
      </w:r>
      <w:r>
        <w:rPr>
          <w:rFonts w:hint="eastAsia"/>
          <w:kern w:val="2"/>
          <w:szCs w:val="24"/>
          <w:lang w:eastAsia="zh-TW"/>
        </w:rPr>
        <w:t>，</w:t>
      </w:r>
    </w:p>
    <w:p w:rsidR="00BE7553" w:rsidRDefault="00BE7553" w:rsidP="00BE755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E7553">
        <w:rPr>
          <w:rFonts w:hint="eastAsia"/>
          <w:kern w:val="2"/>
          <w:szCs w:val="24"/>
          <w:lang w:eastAsia="zh-TW"/>
        </w:rPr>
        <w:t>條件：</w:t>
      </w:r>
      <w:r w:rsidRPr="00BE7553">
        <w:rPr>
          <w:rFonts w:hint="eastAsia"/>
          <w:kern w:val="2"/>
          <w:szCs w:val="24"/>
          <w:lang w:eastAsia="zh-TW"/>
        </w:rPr>
        <w:t>DTAAB010.</w:t>
      </w:r>
      <w:r>
        <w:rPr>
          <w:rFonts w:hint="eastAsia"/>
          <w:kern w:val="2"/>
          <w:szCs w:val="24"/>
          <w:lang w:eastAsia="zh-TW"/>
        </w:rPr>
        <w:t xml:space="preserve">APLY_NO = </w:t>
      </w:r>
      <w:r>
        <w:rPr>
          <w:rFonts w:hint="eastAsia"/>
          <w:kern w:val="2"/>
          <w:szCs w:val="24"/>
          <w:lang w:eastAsia="zh-TW"/>
        </w:rPr>
        <w:t>該筆</w:t>
      </w:r>
      <w:r>
        <w:rPr>
          <w:rFonts w:hint="eastAsia"/>
          <w:kern w:val="2"/>
          <w:szCs w:val="24"/>
          <w:lang w:eastAsia="zh-TW"/>
        </w:rPr>
        <w:t>DTAAA010.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BE7553" w:rsidRDefault="00BE7553" w:rsidP="00BE755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欄位：</w:t>
      </w:r>
      <w:r>
        <w:rPr>
          <w:rFonts w:hint="eastAsia"/>
          <w:kern w:val="2"/>
          <w:szCs w:val="24"/>
          <w:lang w:eastAsia="zh-TW"/>
        </w:rPr>
        <w:t>DISTINCT</w:t>
      </w:r>
      <w:r w:rsidRPr="00BE7553">
        <w:rPr>
          <w:rFonts w:hint="eastAsia"/>
          <w:kern w:val="2"/>
          <w:szCs w:val="24"/>
          <w:lang w:eastAsia="zh-TW"/>
        </w:rPr>
        <w:t>受款人姓名</w:t>
      </w:r>
    </w:p>
    <w:p w:rsidR="00BE7553" w:rsidRDefault="00BE7553" w:rsidP="00BE755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將受款人姓名分別存入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受款人</w:t>
      </w:r>
      <w:r>
        <w:rPr>
          <w:rFonts w:hint="eastAsia"/>
          <w:kern w:val="2"/>
          <w:szCs w:val="24"/>
          <w:lang w:eastAsia="zh-TW"/>
        </w:rPr>
        <w:t>LIST</w:t>
      </w:r>
    </w:p>
    <w:p w:rsidR="00BE7553" w:rsidRDefault="00BE7553" w:rsidP="00BE75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讀取無資料或異常時，視為正常。將</w:t>
      </w:r>
      <w:r>
        <w:rPr>
          <w:rFonts w:hint="eastAsia"/>
          <w:kern w:val="2"/>
          <w:szCs w:val="24"/>
          <w:lang w:eastAsia="zh-TW"/>
        </w:rPr>
        <w:t>DTAAA010.</w:t>
      </w:r>
      <w:r>
        <w:rPr>
          <w:rFonts w:hint="eastAsia"/>
          <w:kern w:val="2"/>
          <w:szCs w:val="24"/>
          <w:lang w:eastAsia="zh-TW"/>
        </w:rPr>
        <w:t>事故者姓名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存入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受款人</w:t>
      </w:r>
      <w:r>
        <w:rPr>
          <w:rFonts w:hint="eastAsia"/>
          <w:kern w:val="2"/>
          <w:szCs w:val="24"/>
          <w:lang w:eastAsia="zh-TW"/>
        </w:rPr>
        <w:t>LIST</w:t>
      </w:r>
    </w:p>
    <w:p w:rsidR="00E644EC" w:rsidRDefault="00E644EC" w:rsidP="00E644E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產出通知的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：</w:t>
      </w:r>
    </w:p>
    <w:p w:rsidR="00E644EC" w:rsidRDefault="00E644EC" w:rsidP="00E644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檔名：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(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日期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國泰人壽理賠</w:t>
      </w:r>
      <w:r w:rsidRPr="00E644EC">
        <w:rPr>
          <w:rFonts w:hint="eastAsia"/>
          <w:kern w:val="2"/>
          <w:szCs w:val="24"/>
          <w:shd w:val="pct15" w:color="auto" w:fill="FFFFFF"/>
          <w:lang w:eastAsia="zh-TW"/>
        </w:rPr>
        <w:t>給付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通知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送件人分行中文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送件人姓名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申請書編號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)</w:t>
      </w:r>
      <w:r>
        <w:rPr>
          <w:rFonts w:hint="eastAsia"/>
          <w:kern w:val="2"/>
          <w:szCs w:val="24"/>
          <w:shd w:val="pct15" w:color="auto" w:fill="FFFFFF"/>
          <w:lang w:eastAsia="zh-TW"/>
        </w:rPr>
        <w:t>.pdf</w:t>
      </w:r>
    </w:p>
    <w:p w:rsidR="00E644EC" w:rsidRDefault="00E644EC" w:rsidP="00E644E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通知年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通知月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 w:rsidRPr="000A6531">
        <w:rPr>
          <w:rFonts w:hint="eastAsia"/>
          <w:kern w:val="2"/>
          <w:szCs w:val="24"/>
          <w:lang w:eastAsia="zh-TW"/>
        </w:rPr>
        <w:t>國泰人壽理賠</w:t>
      </w:r>
      <w:r w:rsidRPr="00E644EC">
        <w:rPr>
          <w:rFonts w:hint="eastAsia"/>
          <w:kern w:val="2"/>
          <w:szCs w:val="24"/>
          <w:lang w:eastAsia="zh-TW"/>
        </w:rPr>
        <w:t>給付</w:t>
      </w:r>
      <w:r w:rsidRPr="000A6531">
        <w:rPr>
          <w:rFonts w:hint="eastAsia"/>
          <w:kern w:val="2"/>
          <w:szCs w:val="24"/>
          <w:lang w:eastAsia="zh-TW"/>
        </w:rPr>
        <w:t>通知</w:t>
      </w:r>
      <w:r w:rsidRPr="000A6531"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理專單位中文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理專姓名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.pdf</w:t>
      </w:r>
      <w:r>
        <w:rPr>
          <w:kern w:val="2"/>
          <w:szCs w:val="24"/>
          <w:lang w:eastAsia="zh-TW"/>
        </w:rPr>
        <w:t>”</w:t>
      </w:r>
    </w:p>
    <w:p w:rsidR="00E644EC" w:rsidRDefault="00E644EC" w:rsidP="00E644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版型如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D56F7F">
        <w:rPr>
          <w:rFonts w:hint="eastAsia"/>
          <w:color w:val="0070C0"/>
          <w:kern w:val="2"/>
          <w:szCs w:val="24"/>
          <w:lang w:eastAsia="zh-TW"/>
        </w:rPr>
        <w:t>理賠</w:t>
      </w:r>
      <w:r w:rsidRPr="00D56F7F">
        <w:rPr>
          <w:rFonts w:hint="eastAsia"/>
          <w:color w:val="0070C0"/>
          <w:kern w:val="2"/>
          <w:szCs w:val="24"/>
          <w:lang w:eastAsia="zh-TW"/>
        </w:rPr>
        <w:t>Automail</w:t>
      </w:r>
      <w:r w:rsidRPr="00D56F7F">
        <w:rPr>
          <w:rFonts w:hint="eastAsia"/>
          <w:color w:val="0070C0"/>
          <w:kern w:val="2"/>
          <w:szCs w:val="24"/>
          <w:lang w:eastAsia="zh-TW"/>
        </w:rPr>
        <w:t>通知內容</w:t>
      </w:r>
      <w:r w:rsidRPr="00D56F7F">
        <w:rPr>
          <w:rFonts w:hint="eastAsia"/>
          <w:color w:val="0070C0"/>
          <w:kern w:val="2"/>
          <w:szCs w:val="24"/>
          <w:lang w:eastAsia="zh-TW"/>
        </w:rPr>
        <w:t>-</w:t>
      </w:r>
      <w:r w:rsidRPr="00D56F7F">
        <w:rPr>
          <w:rFonts w:hint="eastAsia"/>
          <w:color w:val="0070C0"/>
          <w:kern w:val="2"/>
          <w:szCs w:val="24"/>
          <w:lang w:eastAsia="zh-TW"/>
        </w:rPr>
        <w:t>國泰人壽理賠</w:t>
      </w:r>
      <w:r w:rsidRPr="00E644EC">
        <w:rPr>
          <w:rFonts w:hint="eastAsia"/>
          <w:color w:val="0070C0"/>
          <w:kern w:val="2"/>
          <w:szCs w:val="24"/>
          <w:lang w:eastAsia="zh-TW"/>
        </w:rPr>
        <w:t>結案給付</w:t>
      </w:r>
      <w:r w:rsidRPr="00D56F7F">
        <w:rPr>
          <w:rFonts w:hint="eastAsia"/>
          <w:color w:val="0070C0"/>
          <w:kern w:val="2"/>
          <w:szCs w:val="24"/>
          <w:lang w:eastAsia="zh-TW"/>
        </w:rPr>
        <w:t>通知</w:t>
      </w:r>
      <w:r w:rsidRPr="00D56F7F">
        <w:rPr>
          <w:rFonts w:hint="eastAsia"/>
          <w:color w:val="0070C0"/>
          <w:kern w:val="2"/>
          <w:szCs w:val="24"/>
          <w:lang w:eastAsia="zh-TW"/>
        </w:rPr>
        <w:t>.docx</w:t>
      </w:r>
    </w:p>
    <w:p w:rsidR="00235702" w:rsidRDefault="00235702" w:rsidP="0023570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將讀取到的資料依照</w:t>
      </w:r>
      <w:hyperlink w:anchor="AA_Z7Z002_bo" w:history="1">
        <w:r w:rsidRPr="006E6400">
          <w:rPr>
            <w:rStyle w:val="ad"/>
            <w:rFonts w:hint="eastAsia"/>
            <w:kern w:val="2"/>
            <w:szCs w:val="24"/>
            <w:lang w:eastAsia="zh-TW"/>
          </w:rPr>
          <w:t>AA_Z7Z002_bo</w:t>
        </w:r>
      </w:hyperlink>
      <w:r>
        <w:rPr>
          <w:rFonts w:hint="eastAsia"/>
          <w:kern w:val="2"/>
          <w:szCs w:val="24"/>
          <w:lang w:eastAsia="zh-TW"/>
        </w:rPr>
        <w:t>相對應</w:t>
      </w:r>
      <w:r w:rsidR="009804B3">
        <w:rPr>
          <w:rFonts w:hint="eastAsia"/>
          <w:kern w:val="2"/>
          <w:szCs w:val="24"/>
          <w:lang w:eastAsia="zh-TW"/>
        </w:rPr>
        <w:t>到</w:t>
      </w:r>
      <w:r>
        <w:rPr>
          <w:rFonts w:hint="eastAsia"/>
          <w:kern w:val="2"/>
          <w:szCs w:val="24"/>
          <w:lang w:eastAsia="zh-TW"/>
        </w:rPr>
        <w:t>的欄位進行設定</w:t>
      </w:r>
    </w:p>
    <w:p w:rsidR="00D75E37" w:rsidRDefault="00235702" w:rsidP="0023570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$PDF</w:t>
      </w:r>
      <w:r>
        <w:rPr>
          <w:rFonts w:hint="eastAsia"/>
          <w:kern w:val="2"/>
          <w:szCs w:val="24"/>
          <w:lang w:eastAsia="zh-TW"/>
        </w:rPr>
        <w:t>資訊</w:t>
      </w:r>
      <w:r>
        <w:rPr>
          <w:rFonts w:hint="eastAsia"/>
          <w:kern w:val="2"/>
          <w:szCs w:val="24"/>
          <w:lang w:eastAsia="zh-TW"/>
        </w:rPr>
        <w:t xml:space="preserve">[] = </w:t>
      </w:r>
      <w:r>
        <w:rPr>
          <w:rFonts w:hint="eastAsia"/>
          <w:kern w:val="2"/>
          <w:szCs w:val="24"/>
          <w:lang w:eastAsia="zh-TW"/>
        </w:rPr>
        <w:t>呼叫</w:t>
      </w:r>
      <w:r w:rsidRPr="00595725">
        <w:rPr>
          <w:rFonts w:hint="eastAsia"/>
          <w:kern w:val="2"/>
          <w:szCs w:val="24"/>
          <w:lang w:eastAsia="zh-TW"/>
        </w:rPr>
        <w:t>銀保通路通知內容</w:t>
      </w:r>
      <w:r>
        <w:rPr>
          <w:rFonts w:hint="eastAsia"/>
          <w:kern w:val="2"/>
          <w:szCs w:val="24"/>
          <w:lang w:eastAsia="zh-TW"/>
        </w:rPr>
        <w:t>模組</w:t>
      </w:r>
      <w:r>
        <w:rPr>
          <w:rFonts w:hint="eastAsia"/>
          <w:kern w:val="2"/>
          <w:szCs w:val="24"/>
          <w:lang w:eastAsia="zh-TW"/>
        </w:rPr>
        <w:t>AA_Z7Z002(AA_Z7Z002_bo)</w:t>
      </w:r>
    </w:p>
    <w:p w:rsidR="00E644EC" w:rsidRDefault="00E644EC" w:rsidP="00E644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產生過程有異常</w:t>
      </w:r>
      <w:r w:rsidRPr="00901BB3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2479B">
        <w:rPr>
          <w:rFonts w:hint="eastAsia"/>
          <w:kern w:val="2"/>
          <w:szCs w:val="24"/>
          <w:lang w:eastAsia="zh-TW"/>
        </w:rPr>
        <w:t>$</w:t>
      </w:r>
      <w:r w:rsidRPr="00E644EC">
        <w:rPr>
          <w:rFonts w:hint="eastAsia"/>
          <w:kern w:val="2"/>
          <w:szCs w:val="24"/>
          <w:lang w:eastAsia="zh-TW"/>
        </w:rPr>
        <w:t>結案給付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異常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E644EC" w:rsidRDefault="00E644EC" w:rsidP="00E644E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寄發</w:t>
      </w:r>
      <w:r>
        <w:rPr>
          <w:rFonts w:hint="eastAsia"/>
          <w:kern w:val="2"/>
          <w:szCs w:val="24"/>
          <w:lang w:eastAsia="zh-TW"/>
        </w:rPr>
        <w:t>EMAIL</w:t>
      </w:r>
      <w:r>
        <w:rPr>
          <w:rFonts w:hint="eastAsia"/>
          <w:kern w:val="2"/>
          <w:szCs w:val="24"/>
          <w:lang w:eastAsia="zh-TW"/>
        </w:rPr>
        <w:t>：</w:t>
      </w:r>
    </w:p>
    <w:p w:rsidR="00E644EC" w:rsidRDefault="00E644EC" w:rsidP="00E644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信件主旨：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(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日期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國泰人壽理賠</w:t>
      </w:r>
      <w:r w:rsidRPr="00E644EC">
        <w:rPr>
          <w:rFonts w:hint="eastAsia"/>
          <w:kern w:val="2"/>
          <w:szCs w:val="24"/>
          <w:shd w:val="pct15" w:color="auto" w:fill="FFFFFF"/>
          <w:lang w:eastAsia="zh-TW"/>
        </w:rPr>
        <w:t>給付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通知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送件人分行中文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送件人姓名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申請書編號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)</w:t>
      </w:r>
    </w:p>
    <w:p w:rsidR="00E644EC" w:rsidRDefault="00E644EC" w:rsidP="00E644E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通知年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通知月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 w:rsidRPr="000A6531">
        <w:rPr>
          <w:rFonts w:hint="eastAsia"/>
          <w:kern w:val="2"/>
          <w:szCs w:val="24"/>
          <w:lang w:eastAsia="zh-TW"/>
        </w:rPr>
        <w:t>國泰人壽理賠</w:t>
      </w:r>
      <w:r w:rsidRPr="00E644EC">
        <w:rPr>
          <w:rFonts w:hint="eastAsia"/>
          <w:kern w:val="2"/>
          <w:szCs w:val="24"/>
          <w:lang w:eastAsia="zh-TW"/>
        </w:rPr>
        <w:t>給付</w:t>
      </w:r>
      <w:r w:rsidRPr="000A6531">
        <w:rPr>
          <w:rFonts w:hint="eastAsia"/>
          <w:kern w:val="2"/>
          <w:szCs w:val="24"/>
          <w:lang w:eastAsia="zh-TW"/>
        </w:rPr>
        <w:t>通知</w:t>
      </w:r>
      <w:r w:rsidRPr="000A6531"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理專單位中文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理專姓名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E644EC" w:rsidRDefault="00E644EC" w:rsidP="00E644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收信對象：</w:t>
      </w:r>
    </w:p>
    <w:p w:rsidR="006F14A4" w:rsidRDefault="006F14A4" w:rsidP="006F14A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內的對象都是</w:t>
      </w:r>
    </w:p>
    <w:p w:rsidR="00FA22E0" w:rsidRDefault="00FA22E0" w:rsidP="00FA22E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 xml:space="preserve">List = </w:t>
      </w:r>
      <w:r w:rsidRPr="00FA22E0">
        <w:rPr>
          <w:kern w:val="2"/>
          <w:szCs w:val="24"/>
          <w:lang w:eastAsia="zh-TW"/>
        </w:rPr>
        <w:t xml:space="preserve">FieldOptionList.getAllName (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BANK_AUTOMAIL_INFM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) </w:t>
      </w:r>
    </w:p>
    <w:p w:rsidR="00FA22E0" w:rsidRDefault="00FA22E0" w:rsidP="00FA22E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 xml:space="preserve">List.size &gt; </w:t>
      </w:r>
      <w:r w:rsidR="00732F3E">
        <w:rPr>
          <w:rFonts w:hint="eastAsia"/>
          <w:kern w:val="2"/>
          <w:szCs w:val="24"/>
          <w:lang w:eastAsia="zh-TW"/>
        </w:rPr>
        <w:t>0</w:t>
      </w:r>
      <w:r w:rsidRPr="006F14A4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6F14A4">
        <w:rPr>
          <w:kern w:val="2"/>
          <w:szCs w:val="24"/>
          <w:lang w:eastAsia="zh-TW"/>
        </w:rPr>
        <w:sym w:font="Wingdings" w:char="F0E8"/>
      </w:r>
    </w:p>
    <w:p w:rsidR="00FA22E0" w:rsidRDefault="00FA22E0" w:rsidP="00FA22E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 xml:space="preserve">list </w:t>
      </w:r>
      <w:r>
        <w:rPr>
          <w:rFonts w:hint="eastAsia"/>
          <w:kern w:val="2"/>
          <w:szCs w:val="24"/>
          <w:lang w:eastAsia="zh-TW"/>
        </w:rPr>
        <w:t>逐筆列出顯示在信件的內文。</w:t>
      </w:r>
    </w:p>
    <w:p w:rsidR="00E644EC" w:rsidRDefault="00FA22E0" w:rsidP="00FA22E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收件者改以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取得的</w:t>
      </w:r>
      <w:r w:rsidRPr="00FA22E0">
        <w:rPr>
          <w:rFonts w:hint="eastAsia"/>
          <w:kern w:val="2"/>
          <w:szCs w:val="24"/>
          <w:lang w:eastAsia="zh-TW"/>
        </w:rPr>
        <w:t>代碼中文</w:t>
      </w:r>
      <w:r>
        <w:rPr>
          <w:rFonts w:hint="eastAsia"/>
          <w:kern w:val="2"/>
          <w:szCs w:val="24"/>
          <w:lang w:eastAsia="zh-TW"/>
        </w:rPr>
        <w:t>代替。</w:t>
      </w:r>
    </w:p>
    <w:p w:rsidR="00E644EC" w:rsidRDefault="00E644EC" w:rsidP="00E644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寄信者：</w:t>
      </w:r>
    </w:p>
    <w:p w:rsidR="00E644EC" w:rsidRDefault="00E644EC" w:rsidP="00E644E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16D">
        <w:rPr>
          <w:kern w:val="2"/>
          <w:szCs w:val="24"/>
          <w:lang w:eastAsia="zh-TW"/>
        </w:rPr>
        <w:t>8700100@cathlife.com.tw</w:t>
      </w:r>
    </w:p>
    <w:p w:rsidR="00E644EC" w:rsidRDefault="009804B3" w:rsidP="00E644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由</w:t>
      </w:r>
      <w:r>
        <w:rPr>
          <w:rFonts w:hint="eastAsia"/>
          <w:kern w:val="2"/>
          <w:szCs w:val="24"/>
          <w:lang w:eastAsia="zh-TW"/>
        </w:rPr>
        <w:t>$PDF</w:t>
      </w:r>
      <w:r>
        <w:rPr>
          <w:rFonts w:hint="eastAsia"/>
          <w:kern w:val="2"/>
          <w:szCs w:val="24"/>
          <w:lang w:eastAsia="zh-TW"/>
        </w:rPr>
        <w:t>資訊</w:t>
      </w:r>
      <w:r>
        <w:rPr>
          <w:rFonts w:hint="eastAsia"/>
          <w:kern w:val="2"/>
          <w:szCs w:val="24"/>
          <w:lang w:eastAsia="zh-TW"/>
        </w:rPr>
        <w:t xml:space="preserve">[] </w:t>
      </w: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的檔案路徑及名稱，</w:t>
      </w:r>
      <w:r w:rsidR="00E644EC">
        <w:rPr>
          <w:rFonts w:hint="eastAsia"/>
          <w:kern w:val="2"/>
          <w:szCs w:val="24"/>
          <w:lang w:eastAsia="zh-TW"/>
        </w:rPr>
        <w:t>將</w:t>
      </w:r>
      <w:r w:rsidR="00E644EC">
        <w:rPr>
          <w:rFonts w:hint="eastAsia"/>
          <w:kern w:val="2"/>
          <w:szCs w:val="24"/>
          <w:lang w:eastAsia="zh-TW"/>
        </w:rPr>
        <w:t>PDF</w:t>
      </w:r>
      <w:r w:rsidR="00E644EC">
        <w:rPr>
          <w:rFonts w:hint="eastAsia"/>
          <w:kern w:val="2"/>
          <w:szCs w:val="24"/>
          <w:lang w:eastAsia="zh-TW"/>
        </w:rPr>
        <w:t>作為附件夾檔，透過</w:t>
      </w:r>
      <w:r w:rsidR="00E644EC">
        <w:rPr>
          <w:rFonts w:hint="eastAsia"/>
          <w:kern w:val="2"/>
          <w:szCs w:val="24"/>
          <w:lang w:eastAsia="zh-TW"/>
        </w:rPr>
        <w:t>AUTOMAIL</w:t>
      </w:r>
      <w:r w:rsidR="00E644EC">
        <w:rPr>
          <w:rFonts w:hint="eastAsia"/>
          <w:kern w:val="2"/>
          <w:szCs w:val="24"/>
          <w:lang w:eastAsia="zh-TW"/>
        </w:rPr>
        <w:t>進行寄送</w:t>
      </w:r>
    </w:p>
    <w:p w:rsidR="00E644EC" w:rsidRDefault="00E644EC" w:rsidP="00E644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若寄送異常</w:t>
      </w:r>
      <w:r w:rsidRPr="00806C85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>$</w:t>
      </w:r>
      <w:r w:rsidRPr="00E644EC">
        <w:rPr>
          <w:rFonts w:hint="eastAsia"/>
          <w:kern w:val="2"/>
          <w:szCs w:val="24"/>
          <w:lang w:eastAsia="zh-TW"/>
        </w:rPr>
        <w:t>結案給付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異常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</w:t>
      </w:r>
    </w:p>
    <w:p w:rsidR="00E644EC" w:rsidRDefault="00E644EC" w:rsidP="00E644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若寄送正常</w:t>
      </w:r>
      <w:r w:rsidRPr="00806C85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>$</w:t>
      </w:r>
      <w:r w:rsidRPr="00E644EC">
        <w:rPr>
          <w:rFonts w:hint="eastAsia"/>
          <w:kern w:val="2"/>
          <w:szCs w:val="24"/>
          <w:lang w:eastAsia="zh-TW"/>
        </w:rPr>
        <w:t>結案給付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寄送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</w:t>
      </w:r>
    </w:p>
    <w:p w:rsidR="00600E1F" w:rsidRPr="00600E1F" w:rsidRDefault="00E644EC" w:rsidP="00E644E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繼續處理下筆資料。</w:t>
      </w:r>
    </w:p>
    <w:p w:rsidR="00600E1F" w:rsidRPr="00600E1F" w:rsidRDefault="00600E1F" w:rsidP="00E644EC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E738CB" w:rsidRPr="00E738CB" w:rsidRDefault="00600E1F" w:rsidP="00E738C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ascii="Arial" w:hAnsi="Arial" w:hint="eastAsia"/>
          <w:lang w:eastAsia="zh-TW"/>
        </w:rPr>
        <w:t>通知種類</w:t>
      </w:r>
      <w:r>
        <w:rPr>
          <w:rFonts w:ascii="Arial" w:hAnsi="Arial" w:hint="eastAsia"/>
          <w:lang w:eastAsia="zh-TW"/>
        </w:rPr>
        <w:t xml:space="preserve"> = </w:t>
      </w:r>
      <w:r>
        <w:rPr>
          <w:rFonts w:ascii="Arial" w:hAnsi="Arial"/>
          <w:lang w:eastAsia="zh-TW"/>
        </w:rPr>
        <w:t>“”</w:t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或</w:t>
      </w:r>
      <w:r>
        <w:rPr>
          <w:rFonts w:ascii="Arial" w:hAnsi="Arial" w:hint="eastAsia"/>
          <w:lang w:eastAsia="zh-TW"/>
        </w:rPr>
        <w:t xml:space="preserve"> </w:t>
      </w:r>
      <w:r w:rsidR="00B54341">
        <w:rPr>
          <w:rFonts w:ascii="Arial" w:hAnsi="Arial" w:hint="eastAsia"/>
          <w:lang w:eastAsia="zh-TW"/>
        </w:rPr>
        <w:t>$</w:t>
      </w:r>
      <w:r>
        <w:rPr>
          <w:rFonts w:ascii="Arial" w:hAnsi="Arial" w:hint="eastAsia"/>
          <w:lang w:eastAsia="zh-TW"/>
        </w:rPr>
        <w:t>通知種類</w:t>
      </w:r>
      <w:r>
        <w:rPr>
          <w:rFonts w:ascii="Arial" w:hAnsi="Arial" w:hint="eastAsia"/>
          <w:lang w:eastAsia="zh-TW"/>
        </w:rPr>
        <w:t xml:space="preserve"> = </w:t>
      </w:r>
      <w:r>
        <w:rPr>
          <w:rFonts w:ascii="Arial" w:hAnsi="Arial"/>
          <w:lang w:eastAsia="zh-TW"/>
        </w:rPr>
        <w:t>“</w:t>
      </w:r>
      <w:r>
        <w:rPr>
          <w:rFonts w:ascii="Arial" w:hAnsi="Arial" w:hint="eastAsia"/>
          <w:lang w:eastAsia="zh-TW"/>
        </w:rPr>
        <w:t>6</w:t>
      </w:r>
      <w:r>
        <w:rPr>
          <w:rFonts w:ascii="Arial" w:hAnsi="Arial"/>
          <w:lang w:eastAsia="zh-TW"/>
        </w:rPr>
        <w:t>”</w:t>
      </w:r>
      <w:r>
        <w:rPr>
          <w:rFonts w:ascii="Arial" w:hAnsi="Arial" w:hint="eastAsia"/>
          <w:lang w:eastAsia="zh-TW"/>
        </w:rPr>
        <w:t xml:space="preserve"> </w:t>
      </w:r>
      <w:r w:rsidRPr="00600E1F">
        <w:rPr>
          <w:rFonts w:ascii="Arial" w:hAnsi="Arial"/>
          <w:lang w:eastAsia="zh-TW"/>
        </w:rPr>
        <w:sym w:font="Wingdings" w:char="F0E8"/>
      </w:r>
      <w:r>
        <w:rPr>
          <w:rFonts w:ascii="Arial" w:hAnsi="Arial" w:hint="eastAsia"/>
          <w:lang w:eastAsia="zh-TW"/>
        </w:rPr>
        <w:t xml:space="preserve"> </w:t>
      </w:r>
      <w:r w:rsidR="00E738CB" w:rsidRPr="00E738CB">
        <w:rPr>
          <w:rFonts w:ascii="Arial" w:hAnsi="Arial" w:hint="eastAsia"/>
          <w:highlight w:val="red"/>
          <w:lang w:eastAsia="zh-TW"/>
        </w:rPr>
        <w:t>(</w:t>
      </w:r>
      <w:r w:rsidR="00E738CB" w:rsidRPr="00E738CB">
        <w:rPr>
          <w:rFonts w:ascii="Arial" w:hAnsi="Arial" w:hint="eastAsia"/>
          <w:highlight w:val="red"/>
          <w:lang w:eastAsia="zh-TW"/>
        </w:rPr>
        <w:t>處理不給付件</w:t>
      </w:r>
      <w:r w:rsidR="00E738CB" w:rsidRPr="00E738CB">
        <w:rPr>
          <w:rFonts w:hint="eastAsia"/>
          <w:kern w:val="2"/>
          <w:szCs w:val="24"/>
          <w:highlight w:val="red"/>
          <w:lang w:eastAsia="zh-TW"/>
        </w:rPr>
        <w:t>)</w:t>
      </w:r>
    </w:p>
    <w:p w:rsidR="005F2168" w:rsidRPr="005F2168" w:rsidRDefault="005F2168" w:rsidP="00600E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上筆受編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Arial" w:hAnsi="Arial"/>
          <w:lang w:eastAsia="zh-TW"/>
        </w:rPr>
        <w:t>“”</w:t>
      </w:r>
    </w:p>
    <w:p w:rsidR="00600E1F" w:rsidRDefault="00600E1F" w:rsidP="00600E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讀取資料：</w:t>
      </w:r>
    </w:p>
    <w:p w:rsidR="004F2B71" w:rsidRDefault="004E16C4" w:rsidP="004E16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52667">
        <w:rPr>
          <w:rFonts w:hint="eastAsia"/>
          <w:kern w:val="2"/>
          <w:szCs w:val="24"/>
          <w:lang w:eastAsia="zh-TW"/>
        </w:rPr>
        <w:t>讀取</w:t>
      </w:r>
      <w:r w:rsidR="004F2B71" w:rsidRPr="00456B19">
        <w:rPr>
          <w:rFonts w:hint="eastAsia"/>
          <w:kern w:val="2"/>
          <w:szCs w:val="24"/>
          <w:lang w:eastAsia="zh-TW"/>
        </w:rPr>
        <w:t>理賠受理檔</w:t>
      </w:r>
      <w:r w:rsidR="004F2B71" w:rsidRPr="00456B19">
        <w:rPr>
          <w:rFonts w:hint="eastAsia"/>
          <w:kern w:val="2"/>
          <w:szCs w:val="24"/>
          <w:lang w:eastAsia="zh-TW"/>
        </w:rPr>
        <w:t>DTAAA001</w:t>
      </w:r>
      <w:r w:rsidR="004F2B71" w:rsidRPr="00456B19">
        <w:rPr>
          <w:rFonts w:hint="eastAsia"/>
          <w:kern w:val="2"/>
          <w:szCs w:val="24"/>
          <w:lang w:eastAsia="zh-TW"/>
        </w:rPr>
        <w:t>，</w:t>
      </w:r>
      <w:r w:rsidR="004F2B71" w:rsidRPr="00456B19">
        <w:rPr>
          <w:rFonts w:hint="eastAsia"/>
          <w:kern w:val="2"/>
          <w:szCs w:val="24"/>
          <w:lang w:eastAsia="zh-TW"/>
        </w:rPr>
        <w:t>JOIN</w:t>
      </w:r>
      <w:r w:rsidR="004F2B71" w:rsidRPr="00456B19">
        <w:rPr>
          <w:rFonts w:hint="eastAsia"/>
          <w:kern w:val="2"/>
          <w:szCs w:val="24"/>
          <w:lang w:eastAsia="zh-TW"/>
        </w:rPr>
        <w:t>，</w:t>
      </w:r>
      <w:r w:rsidRPr="00852667">
        <w:rPr>
          <w:rFonts w:hint="eastAsia"/>
          <w:kern w:val="2"/>
          <w:szCs w:val="24"/>
          <w:lang w:eastAsia="zh-TW"/>
        </w:rPr>
        <w:t>理賠受理申請書檔</w:t>
      </w:r>
      <w:r w:rsidRPr="00852667">
        <w:rPr>
          <w:rFonts w:hint="eastAsia"/>
          <w:kern w:val="2"/>
          <w:szCs w:val="24"/>
          <w:lang w:eastAsia="zh-TW"/>
        </w:rPr>
        <w:t>DTAA010</w:t>
      </w:r>
      <w:r w:rsidRPr="00852667">
        <w:rPr>
          <w:rFonts w:hint="eastAsia"/>
          <w:kern w:val="2"/>
          <w:szCs w:val="24"/>
          <w:lang w:eastAsia="zh-TW"/>
        </w:rPr>
        <w:t>，</w:t>
      </w:r>
    </w:p>
    <w:p w:rsidR="004E16C4" w:rsidRDefault="004E16C4" w:rsidP="004E16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52667">
        <w:rPr>
          <w:rFonts w:hint="eastAsia"/>
          <w:kern w:val="2"/>
          <w:szCs w:val="24"/>
          <w:lang w:eastAsia="zh-TW"/>
        </w:rPr>
        <w:t>JOIN</w:t>
      </w:r>
      <w:r w:rsidRPr="00852667">
        <w:rPr>
          <w:rFonts w:hint="eastAsia"/>
          <w:kern w:val="2"/>
          <w:szCs w:val="24"/>
          <w:lang w:eastAsia="zh-TW"/>
        </w:rPr>
        <w:t>，理賠</w:t>
      </w:r>
      <w:r w:rsidR="00E04A0A">
        <w:rPr>
          <w:rFonts w:hint="eastAsia"/>
          <w:kern w:val="2"/>
          <w:szCs w:val="24"/>
          <w:lang w:eastAsia="zh-TW"/>
        </w:rPr>
        <w:t>不給付通知函</w:t>
      </w:r>
      <w:r w:rsidRPr="00852667">
        <w:rPr>
          <w:rFonts w:hint="eastAsia"/>
          <w:kern w:val="2"/>
          <w:szCs w:val="24"/>
          <w:lang w:eastAsia="zh-TW"/>
        </w:rPr>
        <w:t>紀錄檔</w:t>
      </w:r>
      <w:r w:rsidRPr="00852667">
        <w:rPr>
          <w:rFonts w:hint="eastAsia"/>
          <w:kern w:val="2"/>
          <w:szCs w:val="24"/>
          <w:lang w:eastAsia="zh-TW"/>
        </w:rPr>
        <w:t>DTAAB0</w:t>
      </w:r>
      <w:r w:rsidR="00E04A0A">
        <w:rPr>
          <w:rFonts w:hint="eastAsia"/>
          <w:kern w:val="2"/>
          <w:szCs w:val="24"/>
          <w:lang w:eastAsia="zh-TW"/>
        </w:rPr>
        <w:t>16</w:t>
      </w:r>
    </w:p>
    <w:p w:rsidR="00B24782" w:rsidRPr="00852667" w:rsidRDefault="00B24782" w:rsidP="004E16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JOIN</w:t>
      </w:r>
      <w:r>
        <w:rPr>
          <w:rFonts w:hint="eastAsia"/>
          <w:kern w:val="2"/>
          <w:szCs w:val="24"/>
          <w:lang w:eastAsia="zh-TW"/>
        </w:rPr>
        <w:t>，不給付條款記錄檔</w:t>
      </w:r>
      <w:r>
        <w:rPr>
          <w:rFonts w:hint="eastAsia"/>
          <w:kern w:val="2"/>
          <w:szCs w:val="24"/>
          <w:lang w:eastAsia="zh-TW"/>
        </w:rPr>
        <w:t>DTAAB017</w:t>
      </w:r>
    </w:p>
    <w:p w:rsidR="004E16C4" w:rsidRDefault="004E16C4" w:rsidP="004E16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</w:t>
      </w:r>
      <w:r>
        <w:rPr>
          <w:rFonts w:hint="eastAsia"/>
          <w:kern w:val="2"/>
          <w:szCs w:val="24"/>
          <w:lang w:eastAsia="zh-TW"/>
        </w:rPr>
        <w:t>，人事單位檔</w:t>
      </w:r>
      <w:r w:rsidRPr="000A6531">
        <w:rPr>
          <w:kern w:val="2"/>
          <w:szCs w:val="24"/>
          <w:lang w:eastAsia="zh-TW"/>
        </w:rPr>
        <w:t>CXLHR.DTZ0_UNIT</w:t>
      </w:r>
    </w:p>
    <w:p w:rsidR="004E16C4" w:rsidRDefault="004E16C4" w:rsidP="004E16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條件：</w:t>
      </w:r>
    </w:p>
    <w:p w:rsidR="004F2B71" w:rsidRDefault="004F2B71" w:rsidP="004E16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DTAAA001.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DTAAA010.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4E16C4" w:rsidRDefault="004E16C4" w:rsidP="004E16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DTAAA010.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DTAAB01</w:t>
      </w:r>
      <w:r w:rsidR="00E04A0A">
        <w:rPr>
          <w:rFonts w:hint="eastAsia"/>
          <w:kern w:val="2"/>
          <w:szCs w:val="24"/>
          <w:lang w:eastAsia="zh-TW"/>
        </w:rPr>
        <w:t>6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B24782" w:rsidRPr="00E04A0A" w:rsidRDefault="00B24782" w:rsidP="004E16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04A0A">
        <w:rPr>
          <w:rFonts w:hint="eastAsia"/>
          <w:kern w:val="2"/>
          <w:szCs w:val="24"/>
          <w:lang w:eastAsia="zh-TW"/>
        </w:rPr>
        <w:t>DTAAA001.</w:t>
      </w:r>
      <w:r w:rsidRPr="00E04A0A">
        <w:rPr>
          <w:rFonts w:hint="eastAsia"/>
          <w:kern w:val="2"/>
          <w:szCs w:val="24"/>
          <w:lang w:eastAsia="zh-TW"/>
        </w:rPr>
        <w:t>受理編號</w:t>
      </w:r>
      <w:r w:rsidRPr="00E04A0A">
        <w:rPr>
          <w:rFonts w:hint="eastAsia"/>
          <w:kern w:val="2"/>
          <w:szCs w:val="24"/>
          <w:lang w:eastAsia="zh-TW"/>
        </w:rPr>
        <w:t xml:space="preserve"> = DTAAB017.</w:t>
      </w:r>
      <w:r w:rsidRPr="00E04A0A">
        <w:rPr>
          <w:rFonts w:hint="eastAsia"/>
          <w:kern w:val="2"/>
          <w:szCs w:val="24"/>
          <w:lang w:eastAsia="zh-TW"/>
        </w:rPr>
        <w:t>受理編號</w:t>
      </w:r>
    </w:p>
    <w:p w:rsidR="004E16C4" w:rsidRDefault="004E16C4" w:rsidP="004E16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DTAAA010.</w:t>
      </w:r>
      <w:r w:rsidRPr="000A6531">
        <w:rPr>
          <w:rFonts w:hint="eastAsia"/>
          <w:kern w:val="2"/>
          <w:szCs w:val="24"/>
          <w:lang w:eastAsia="zh-TW"/>
        </w:rPr>
        <w:t>理專單位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前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碼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0000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0A6531">
        <w:rPr>
          <w:kern w:val="2"/>
          <w:szCs w:val="24"/>
          <w:lang w:eastAsia="zh-TW"/>
        </w:rPr>
        <w:t>DTZ0_UNIT</w:t>
      </w:r>
      <w:r>
        <w:rPr>
          <w:rFonts w:hint="eastAsia"/>
          <w:kern w:val="2"/>
          <w:szCs w:val="24"/>
          <w:lang w:eastAsia="zh-TW"/>
        </w:rPr>
        <w:t>.DIV_NO</w:t>
      </w:r>
    </w:p>
    <w:p w:rsidR="004E16C4" w:rsidRDefault="004E16C4" w:rsidP="004E16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D6658">
        <w:rPr>
          <w:rFonts w:hint="eastAsia"/>
          <w:kern w:val="2"/>
          <w:szCs w:val="24"/>
          <w:lang w:eastAsia="zh-TW"/>
        </w:rPr>
        <w:t>DATE(DTA</w:t>
      </w:r>
      <w:r>
        <w:rPr>
          <w:rFonts w:hint="eastAsia"/>
          <w:kern w:val="2"/>
          <w:szCs w:val="24"/>
          <w:lang w:eastAsia="zh-TW"/>
        </w:rPr>
        <w:t>A</w:t>
      </w:r>
      <w:r w:rsidR="00E04A0A">
        <w:rPr>
          <w:rFonts w:hint="eastAsia"/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001.</w:t>
      </w:r>
      <w:r w:rsidRPr="002C6CBC">
        <w:rPr>
          <w:rFonts w:hint="eastAsia"/>
        </w:rPr>
        <w:t xml:space="preserve"> </w:t>
      </w:r>
      <w:r w:rsidRPr="002C6CBC">
        <w:rPr>
          <w:rFonts w:hint="eastAsia"/>
          <w:kern w:val="2"/>
          <w:szCs w:val="24"/>
          <w:lang w:eastAsia="zh-TW"/>
        </w:rPr>
        <w:t>覆核日期</w:t>
      </w:r>
      <w:r w:rsidRPr="00AD6658">
        <w:rPr>
          <w:rFonts w:hint="eastAsia"/>
          <w:kern w:val="2"/>
          <w:szCs w:val="24"/>
          <w:lang w:eastAsia="zh-TW"/>
        </w:rPr>
        <w:t>) = $</w:t>
      </w:r>
      <w:r w:rsidRPr="00AD6658">
        <w:rPr>
          <w:rFonts w:hint="eastAsia"/>
          <w:kern w:val="2"/>
          <w:szCs w:val="24"/>
          <w:lang w:eastAsia="zh-TW"/>
        </w:rPr>
        <w:t>處理日期</w:t>
      </w:r>
    </w:p>
    <w:p w:rsidR="004E16C4" w:rsidRDefault="004E16C4" w:rsidP="004E16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A11DA">
        <w:rPr>
          <w:rFonts w:hint="eastAsia"/>
          <w:kern w:val="2"/>
          <w:szCs w:val="24"/>
          <w:lang w:eastAsia="zh-TW"/>
        </w:rPr>
        <w:t>DTAAA010.</w:t>
      </w:r>
      <w:r w:rsidRPr="004A11DA">
        <w:rPr>
          <w:rFonts w:hint="eastAsia"/>
          <w:kern w:val="2"/>
          <w:szCs w:val="24"/>
          <w:lang w:eastAsia="zh-TW"/>
        </w:rPr>
        <w:t>理專</w:t>
      </w:r>
      <w:r w:rsidRPr="004A11DA">
        <w:rPr>
          <w:rFonts w:hint="eastAsia"/>
          <w:kern w:val="2"/>
          <w:szCs w:val="24"/>
          <w:lang w:eastAsia="zh-TW"/>
        </w:rPr>
        <w:t xml:space="preserve">ID != </w:t>
      </w:r>
      <w:r w:rsidRPr="004A11DA">
        <w:rPr>
          <w:kern w:val="2"/>
          <w:szCs w:val="24"/>
          <w:lang w:eastAsia="zh-TW"/>
        </w:rPr>
        <w:t>‘’</w:t>
      </w:r>
    </w:p>
    <w:p w:rsidR="00AC10D2" w:rsidRPr="00E04A0A" w:rsidRDefault="00AC10D2" w:rsidP="004E16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CC5019"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傳入受理編號</w:t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不為空值</w:t>
      </w:r>
      <w:r>
        <w:rPr>
          <w:rFonts w:ascii="Arial" w:hAnsi="Arial" w:hint="eastAsia"/>
          <w:lang w:eastAsia="zh-TW"/>
        </w:rPr>
        <w:t xml:space="preserve"> </w:t>
      </w:r>
      <w:r w:rsidRPr="00AC10D2">
        <w:rPr>
          <w:rFonts w:ascii="Arial" w:hAnsi="Arial"/>
          <w:lang w:eastAsia="zh-TW"/>
        </w:rPr>
        <w:sym w:font="Wingdings" w:char="F0E8"/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需加條件</w:t>
      </w:r>
      <w:r>
        <w:rPr>
          <w:rFonts w:ascii="Arial" w:hAnsi="Arial" w:hint="eastAsia"/>
          <w:lang w:eastAsia="zh-TW"/>
        </w:rPr>
        <w:t>DTAAA01</w:t>
      </w:r>
      <w:r w:rsidR="0044522D">
        <w:rPr>
          <w:rFonts w:ascii="Arial" w:hAnsi="Arial" w:hint="eastAsia"/>
          <w:lang w:eastAsia="zh-TW"/>
        </w:rPr>
        <w:t>0</w:t>
      </w:r>
      <w:r>
        <w:rPr>
          <w:rFonts w:ascii="Arial" w:hAnsi="Arial" w:hint="eastAsia"/>
          <w:lang w:eastAsia="zh-TW"/>
        </w:rPr>
        <w:t>.</w:t>
      </w:r>
      <w:r>
        <w:rPr>
          <w:rFonts w:ascii="Arial" w:hAnsi="Arial" w:hint="eastAsia"/>
          <w:lang w:eastAsia="zh-TW"/>
        </w:rPr>
        <w:t>受理編號</w:t>
      </w:r>
      <w:r>
        <w:rPr>
          <w:rFonts w:ascii="Arial" w:hAnsi="Arial" w:hint="eastAsia"/>
          <w:lang w:eastAsia="zh-TW"/>
        </w:rPr>
        <w:t xml:space="preserve"> = </w:t>
      </w:r>
      <w:r w:rsidRPr="00CC5019">
        <w:rPr>
          <w:rFonts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  <w:lang w:eastAsia="zh-TW"/>
        </w:rPr>
        <w:t>傳入受理編號</w:t>
      </w:r>
    </w:p>
    <w:p w:rsidR="00E04A0A" w:rsidRPr="00E04A0A" w:rsidRDefault="00E04A0A" w:rsidP="00E04A0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欄位</w:t>
      </w:r>
      <w:r>
        <w:rPr>
          <w:rFonts w:ascii="Arial" w:hAnsi="Arial" w:hint="eastAsia"/>
          <w:lang w:eastAsia="zh-TW"/>
        </w:rPr>
        <w:t>:</w:t>
      </w:r>
    </w:p>
    <w:p w:rsidR="00E04A0A" w:rsidRDefault="00E04A0A" w:rsidP="00703FD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DISTINCT DTAAA001</w:t>
      </w:r>
      <w:r w:rsidR="00510BAC">
        <w:rPr>
          <w:rFonts w:ascii="Arial" w:hAnsi="Arial" w:hint="eastAsia"/>
          <w:lang w:eastAsia="zh-TW"/>
        </w:rPr>
        <w:t>(</w:t>
      </w:r>
      <w:r w:rsidR="00510BAC">
        <w:rPr>
          <w:rFonts w:ascii="Arial" w:hAnsi="Arial" w:hint="eastAsia"/>
          <w:lang w:eastAsia="zh-TW"/>
        </w:rPr>
        <w:t>所需要的欄位</w:t>
      </w:r>
      <w:r w:rsidR="00510BAC">
        <w:rPr>
          <w:rFonts w:ascii="Arial" w:hAnsi="Arial" w:hint="eastAsia"/>
          <w:lang w:eastAsia="zh-TW"/>
        </w:rPr>
        <w:t>)</w:t>
      </w:r>
      <w:r>
        <w:rPr>
          <w:rFonts w:ascii="Arial" w:hAnsi="Arial" w:hint="eastAsia"/>
          <w:lang w:eastAsia="zh-TW"/>
        </w:rPr>
        <w:t xml:space="preserve"> , DTAAA010</w:t>
      </w:r>
      <w:r w:rsidR="00510BAC">
        <w:rPr>
          <w:rFonts w:ascii="Arial" w:hAnsi="Arial" w:hint="eastAsia"/>
          <w:lang w:eastAsia="zh-TW"/>
        </w:rPr>
        <w:t>(</w:t>
      </w:r>
      <w:r w:rsidR="00510BAC">
        <w:rPr>
          <w:rFonts w:ascii="Arial" w:hAnsi="Arial" w:hint="eastAsia"/>
          <w:lang w:eastAsia="zh-TW"/>
        </w:rPr>
        <w:t>所需要的欄位</w:t>
      </w:r>
      <w:r w:rsidR="00510BAC">
        <w:rPr>
          <w:rFonts w:ascii="Arial" w:hAnsi="Arial" w:hint="eastAsia"/>
          <w:lang w:eastAsia="zh-TW"/>
        </w:rPr>
        <w:t>)</w:t>
      </w:r>
      <w:r w:rsidR="004B1069"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 xml:space="preserve">, </w:t>
      </w:r>
      <w:r w:rsidR="00510BAC" w:rsidRPr="000A6531">
        <w:rPr>
          <w:kern w:val="2"/>
          <w:szCs w:val="24"/>
          <w:lang w:eastAsia="zh-TW"/>
        </w:rPr>
        <w:t>CXLHR.DTZ0_UNIT</w:t>
      </w:r>
      <w:r w:rsidR="00510BAC">
        <w:rPr>
          <w:rFonts w:hint="eastAsia"/>
          <w:kern w:val="2"/>
          <w:szCs w:val="24"/>
          <w:lang w:eastAsia="zh-TW"/>
        </w:rPr>
        <w:t>.</w:t>
      </w:r>
      <w:r w:rsidR="00510BAC" w:rsidRPr="00510BAC">
        <w:t xml:space="preserve"> </w:t>
      </w:r>
      <w:r w:rsidR="00510BAC" w:rsidRPr="00510BAC">
        <w:rPr>
          <w:kern w:val="2"/>
          <w:szCs w:val="24"/>
          <w:lang w:eastAsia="zh-TW"/>
        </w:rPr>
        <w:t>DIV_SHORT_NAME</w:t>
      </w:r>
      <w:r w:rsidR="00510BAC">
        <w:rPr>
          <w:rFonts w:hint="eastAsia"/>
          <w:kern w:val="2"/>
          <w:szCs w:val="24"/>
          <w:lang w:eastAsia="zh-TW"/>
        </w:rPr>
        <w:t xml:space="preserve">, </w:t>
      </w:r>
      <w:r w:rsidR="00703FDF">
        <w:rPr>
          <w:rFonts w:hint="eastAsia"/>
          <w:kern w:val="2"/>
          <w:szCs w:val="24"/>
          <w:lang w:eastAsia="zh-TW"/>
        </w:rPr>
        <w:t xml:space="preserve"> DTAAB016.</w:t>
      </w:r>
      <w:r w:rsidR="00703FDF" w:rsidRPr="00703FDF">
        <w:t xml:space="preserve"> </w:t>
      </w:r>
      <w:r w:rsidR="00703FDF" w:rsidRPr="00703FDF">
        <w:rPr>
          <w:kern w:val="2"/>
          <w:szCs w:val="24"/>
          <w:lang w:eastAsia="zh-TW"/>
        </w:rPr>
        <w:t>BENE_NAME</w:t>
      </w:r>
      <w:r w:rsidR="00703FDF">
        <w:rPr>
          <w:rFonts w:hint="eastAsia"/>
          <w:kern w:val="2"/>
          <w:szCs w:val="24"/>
          <w:lang w:eastAsia="zh-TW"/>
        </w:rPr>
        <w:t xml:space="preserve">, </w:t>
      </w:r>
      <w:r w:rsidR="004B1069"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DTAAB016.</w:t>
      </w:r>
      <w:r w:rsidRPr="00E04A0A">
        <w:rPr>
          <w:rFonts w:ascii="Arial" w:hAnsi="Arial"/>
          <w:lang w:eastAsia="zh-TW"/>
        </w:rPr>
        <w:t>RJCT_RESN_MEMO</w:t>
      </w:r>
      <w:r w:rsidR="004B1069"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, DTAAB017.</w:t>
      </w:r>
      <w:r w:rsidRPr="00E04A0A">
        <w:rPr>
          <w:rFonts w:ascii="Arial" w:hAnsi="Arial"/>
          <w:lang w:eastAsia="zh-TW"/>
        </w:rPr>
        <w:t>ITEM</w:t>
      </w:r>
      <w:r w:rsidR="004B1069"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, DTAAB017.</w:t>
      </w:r>
      <w:r w:rsidRPr="00E04A0A">
        <w:rPr>
          <w:rFonts w:ascii="Arial" w:hAnsi="Arial"/>
          <w:lang w:eastAsia="zh-TW"/>
        </w:rPr>
        <w:t>CONTENT</w:t>
      </w:r>
    </w:p>
    <w:p w:rsidR="005F2168" w:rsidRDefault="005F2168" w:rsidP="005F216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88" w:name="寄送處理_不給付"/>
      <w:bookmarkEnd w:id="88"/>
      <w:r>
        <w:rPr>
          <w:rFonts w:hint="eastAsia"/>
          <w:kern w:val="2"/>
          <w:szCs w:val="24"/>
          <w:lang w:eastAsia="zh-TW"/>
        </w:rPr>
        <w:t>依照</w:t>
      </w:r>
      <w:r>
        <w:rPr>
          <w:rFonts w:hint="eastAsia"/>
          <w:kern w:val="2"/>
          <w:szCs w:val="24"/>
          <w:lang w:eastAsia="zh-TW"/>
        </w:rPr>
        <w:t>DTAAA010.</w:t>
      </w:r>
      <w:r>
        <w:rPr>
          <w:rFonts w:hint="eastAsia"/>
          <w:kern w:val="2"/>
          <w:szCs w:val="24"/>
          <w:lang w:eastAsia="zh-TW"/>
        </w:rPr>
        <w:t>受理編號由小到大排序</w:t>
      </w:r>
    </w:p>
    <w:p w:rsidR="00BE7553" w:rsidRPr="004A11DA" w:rsidRDefault="00BE7553" w:rsidP="005F216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讀取無資料時，批次繼續處理，不視為異常。</w:t>
      </w:r>
    </w:p>
    <w:p w:rsidR="005F2168" w:rsidRDefault="005F2168" w:rsidP="005F216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逐筆處理取得的資料：</w:t>
      </w:r>
    </w:p>
    <w:p w:rsidR="005F2168" w:rsidRDefault="005F2168" w:rsidP="005F216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不給付件輸入件數</w:t>
      </w:r>
      <w:r>
        <w:rPr>
          <w:rFonts w:hint="eastAsia"/>
          <w:kern w:val="2"/>
          <w:szCs w:val="24"/>
          <w:lang w:eastAsia="zh-TW"/>
        </w:rPr>
        <w:t xml:space="preserve"> ++</w:t>
      </w:r>
    </w:p>
    <w:p w:rsidR="005F2168" w:rsidRDefault="005F2168" w:rsidP="005F216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判斷該筆</w:t>
      </w:r>
      <w:r>
        <w:rPr>
          <w:rFonts w:hint="eastAsia"/>
          <w:kern w:val="2"/>
          <w:szCs w:val="24"/>
          <w:lang w:eastAsia="zh-TW"/>
        </w:rPr>
        <w:t>DTAAA010.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是否與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上筆受編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相同</w:t>
      </w:r>
    </w:p>
    <w:p w:rsidR="005F2168" w:rsidRDefault="005F2168" w:rsidP="005F216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相同時</w:t>
      </w:r>
      <w:r w:rsidRPr="00D94444">
        <w:rPr>
          <w:kern w:val="2"/>
          <w:szCs w:val="24"/>
          <w:lang w:eastAsia="zh-TW"/>
        </w:rPr>
        <w:sym w:font="Wingdings" w:char="F0E8"/>
      </w:r>
    </w:p>
    <w:p w:rsidR="005F2168" w:rsidRDefault="005F2168" w:rsidP="002803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不給付資訊</w:t>
      </w:r>
      <w:r>
        <w:rPr>
          <w:rFonts w:hint="eastAsia"/>
          <w:kern w:val="2"/>
          <w:szCs w:val="24"/>
          <w:lang w:eastAsia="zh-TW"/>
        </w:rPr>
        <w:t xml:space="preserve"> = { </w:t>
      </w:r>
      <w:r w:rsidR="00474641">
        <w:rPr>
          <w:rFonts w:hint="eastAsia"/>
          <w:kern w:val="2"/>
          <w:szCs w:val="24"/>
          <w:lang w:eastAsia="zh-TW"/>
        </w:rPr>
        <w:t>DTAAB0</w:t>
      </w:r>
      <w:r w:rsidR="002803E8">
        <w:rPr>
          <w:rFonts w:hint="eastAsia"/>
          <w:kern w:val="2"/>
          <w:szCs w:val="24"/>
          <w:lang w:eastAsia="zh-TW"/>
        </w:rPr>
        <w:t>16</w:t>
      </w:r>
      <w:r w:rsidR="00474641">
        <w:rPr>
          <w:rFonts w:hint="eastAsia"/>
          <w:kern w:val="2"/>
          <w:szCs w:val="24"/>
          <w:lang w:eastAsia="zh-TW"/>
        </w:rPr>
        <w:t>.</w:t>
      </w:r>
      <w:r w:rsidR="002803E8" w:rsidRPr="002803E8">
        <w:rPr>
          <w:rFonts w:hint="eastAsia"/>
          <w:lang w:eastAsia="zh-TW"/>
        </w:rPr>
        <w:t xml:space="preserve"> </w:t>
      </w:r>
      <w:r w:rsidR="002803E8" w:rsidRPr="002803E8">
        <w:rPr>
          <w:rFonts w:hint="eastAsia"/>
          <w:kern w:val="2"/>
          <w:szCs w:val="24"/>
          <w:lang w:eastAsia="zh-TW"/>
        </w:rPr>
        <w:t>拒賠原因</w:t>
      </w:r>
      <w:r w:rsidR="002803E8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, </w:t>
      </w:r>
      <w:r w:rsidR="00474641">
        <w:rPr>
          <w:rFonts w:hint="eastAsia"/>
          <w:kern w:val="2"/>
          <w:szCs w:val="24"/>
          <w:lang w:eastAsia="zh-TW"/>
        </w:rPr>
        <w:t>DTAAB017.</w:t>
      </w:r>
      <w:r w:rsidR="00474641" w:rsidRPr="00474641">
        <w:rPr>
          <w:rFonts w:hint="eastAsia"/>
          <w:kern w:val="2"/>
          <w:szCs w:val="24"/>
          <w:lang w:eastAsia="zh-TW"/>
        </w:rPr>
        <w:t>退件項目</w:t>
      </w:r>
      <w:r w:rsidR="00474641">
        <w:rPr>
          <w:rFonts w:hint="eastAsia"/>
          <w:kern w:val="2"/>
          <w:szCs w:val="24"/>
          <w:lang w:eastAsia="zh-TW"/>
        </w:rPr>
        <w:t>, DTAAB017.</w:t>
      </w:r>
      <w:r w:rsidR="00474641" w:rsidRPr="00474641">
        <w:rPr>
          <w:rFonts w:hint="eastAsia"/>
          <w:kern w:val="2"/>
          <w:szCs w:val="24"/>
          <w:lang w:eastAsia="zh-TW"/>
        </w:rPr>
        <w:t>未符合條款內容</w:t>
      </w:r>
      <w:r>
        <w:rPr>
          <w:rFonts w:hint="eastAsia"/>
          <w:kern w:val="2"/>
          <w:szCs w:val="24"/>
          <w:lang w:eastAsia="zh-TW"/>
        </w:rPr>
        <w:t>}</w:t>
      </w:r>
    </w:p>
    <w:p w:rsidR="005F2168" w:rsidRDefault="005F2168" w:rsidP="005F21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不給付資訊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加入</w:t>
      </w:r>
      <w:r>
        <w:rPr>
          <w:rFonts w:hint="eastAsia"/>
          <w:kern w:val="2"/>
          <w:szCs w:val="24"/>
          <w:lang w:eastAsia="zh-TW"/>
        </w:rPr>
        <w:t>$</w:t>
      </w:r>
      <w:r w:rsidR="00474641">
        <w:rPr>
          <w:rFonts w:hint="eastAsia"/>
          <w:kern w:val="2"/>
          <w:szCs w:val="24"/>
          <w:lang w:eastAsia="zh-TW"/>
        </w:rPr>
        <w:t>不給付</w:t>
      </w:r>
      <w:r>
        <w:rPr>
          <w:rFonts w:hint="eastAsia"/>
          <w:kern w:val="2"/>
          <w:szCs w:val="24"/>
          <w:lang w:eastAsia="zh-TW"/>
        </w:rPr>
        <w:t>資訊</w:t>
      </w:r>
      <w:r>
        <w:rPr>
          <w:rFonts w:hint="eastAsia"/>
          <w:kern w:val="2"/>
          <w:szCs w:val="24"/>
          <w:lang w:eastAsia="zh-TW"/>
        </w:rPr>
        <w:t>List&lt;</w:t>
      </w:r>
      <w:r w:rsidRPr="00D94444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String []&gt;</w:t>
      </w:r>
    </w:p>
    <w:p w:rsidR="005F2168" w:rsidRDefault="005F2168" w:rsidP="005F21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不給付件略過件數</w:t>
      </w:r>
      <w:r>
        <w:rPr>
          <w:rFonts w:hint="eastAsia"/>
          <w:kern w:val="2"/>
          <w:szCs w:val="24"/>
          <w:lang w:eastAsia="zh-TW"/>
        </w:rPr>
        <w:t xml:space="preserve"> ++ </w:t>
      </w:r>
      <w:r>
        <w:rPr>
          <w:rFonts w:hint="eastAsia"/>
          <w:kern w:val="2"/>
          <w:szCs w:val="24"/>
          <w:lang w:eastAsia="zh-TW"/>
        </w:rPr>
        <w:t>。</w:t>
      </w:r>
    </w:p>
    <w:p w:rsidR="005F2168" w:rsidRDefault="005F2168" w:rsidP="005F21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繼續處理下一筆資料</w:t>
      </w:r>
    </w:p>
    <w:p w:rsidR="005F2168" w:rsidRDefault="005F2168" w:rsidP="005F216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不同時</w:t>
      </w:r>
      <w:r w:rsidRPr="00D94444">
        <w:rPr>
          <w:kern w:val="2"/>
          <w:szCs w:val="24"/>
          <w:lang w:eastAsia="zh-TW"/>
        </w:rPr>
        <w:sym w:font="Wingdings" w:char="F0E8"/>
      </w:r>
    </w:p>
    <w:p w:rsidR="005F2168" w:rsidRDefault="005F2168" w:rsidP="005F21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進行</w:t>
      </w:r>
      <w:hyperlink w:anchor="寄送處理_不給付" w:history="1">
        <w:r w:rsidRPr="00831FFD">
          <w:rPr>
            <w:rStyle w:val="ad"/>
            <w:rFonts w:ascii="Arial" w:hAnsi="Arial" w:hint="eastAsia"/>
            <w:lang w:eastAsia="zh-TW"/>
          </w:rPr>
          <w:t>寄送處理</w:t>
        </w:r>
      </w:hyperlink>
    </w:p>
    <w:p w:rsidR="005F2168" w:rsidRDefault="005F2168" w:rsidP="005F21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不給付文件資訊</w:t>
      </w:r>
      <w:r>
        <w:rPr>
          <w:rFonts w:hint="eastAsia"/>
          <w:kern w:val="2"/>
          <w:szCs w:val="24"/>
          <w:lang w:eastAsia="zh-TW"/>
        </w:rPr>
        <w:t>List&lt;</w:t>
      </w:r>
      <w:r w:rsidRPr="00D94444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String[]&gt;</w:t>
      </w:r>
    </w:p>
    <w:p w:rsidR="005F2168" w:rsidRDefault="005F2168" w:rsidP="005F21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設定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上筆受編</w:t>
      </w:r>
      <w:r>
        <w:rPr>
          <w:rFonts w:hint="eastAsia"/>
          <w:kern w:val="2"/>
          <w:szCs w:val="24"/>
          <w:lang w:eastAsia="zh-TW"/>
        </w:rPr>
        <w:t xml:space="preserve"> = DTAAA010.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DD59AB" w:rsidRDefault="00DD59AB" w:rsidP="00DD59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是否保經代件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呼叫</w:t>
      </w:r>
      <w:r w:rsidRPr="008B34A9">
        <w:rPr>
          <w:rFonts w:hint="eastAsia"/>
          <w:kern w:val="2"/>
          <w:szCs w:val="24"/>
          <w:lang w:eastAsia="zh-TW"/>
        </w:rPr>
        <w:t>理賠簡訊檢核模組</w:t>
      </w:r>
      <w:r>
        <w:rPr>
          <w:rFonts w:hint="eastAsia"/>
          <w:kern w:val="2"/>
          <w:szCs w:val="24"/>
          <w:lang w:eastAsia="zh-TW"/>
        </w:rPr>
        <w:t>AA_Z7Z001.</w:t>
      </w:r>
      <w:r w:rsidRPr="008B34A9">
        <w:rPr>
          <w:kern w:val="2"/>
          <w:szCs w:val="24"/>
          <w:lang w:eastAsia="zh-TW"/>
        </w:rPr>
        <w:t>chkBankAgntChnl</w:t>
      </w:r>
      <w:r>
        <w:rPr>
          <w:rFonts w:hint="eastAsia"/>
          <w:kern w:val="2"/>
          <w:szCs w:val="24"/>
          <w:lang w:eastAsia="zh-TW"/>
        </w:rPr>
        <w:t>( DTAAA010.</w:t>
      </w:r>
      <w:r w:rsidRPr="0064492A">
        <w:rPr>
          <w:rFonts w:hint="eastAsia"/>
          <w:kern w:val="2"/>
          <w:szCs w:val="24"/>
          <w:lang w:eastAsia="zh-TW"/>
        </w:rPr>
        <w:t xml:space="preserve"> </w:t>
      </w:r>
      <w:r w:rsidRPr="006846FD">
        <w:rPr>
          <w:rFonts w:hint="eastAsia"/>
          <w:kern w:val="2"/>
          <w:szCs w:val="24"/>
          <w:lang w:eastAsia="zh-TW"/>
        </w:rPr>
        <w:t>理專單位</w:t>
      </w:r>
      <w:r>
        <w:rPr>
          <w:rFonts w:hint="eastAsia"/>
          <w:kern w:val="2"/>
          <w:szCs w:val="24"/>
          <w:lang w:eastAsia="zh-TW"/>
        </w:rPr>
        <w:t>)</w:t>
      </w:r>
    </w:p>
    <w:p w:rsidR="00DD59AB" w:rsidRDefault="00DD59AB" w:rsidP="00DD59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是否保經代件</w:t>
      </w:r>
      <w:r>
        <w:rPr>
          <w:rFonts w:hint="eastAsia"/>
          <w:kern w:val="2"/>
          <w:szCs w:val="24"/>
          <w:lang w:eastAsia="zh-TW"/>
        </w:rPr>
        <w:t xml:space="preserve"> = false </w:t>
      </w:r>
      <w:r w:rsidRPr="008B34A9">
        <w:rPr>
          <w:kern w:val="2"/>
          <w:szCs w:val="24"/>
          <w:lang w:eastAsia="zh-TW"/>
        </w:rPr>
        <w:sym w:font="Wingdings" w:char="F0E8"/>
      </w:r>
    </w:p>
    <w:p w:rsidR="00DD59AB" w:rsidRDefault="00DD59AB" w:rsidP="00DD59A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不給付件略過件數</w:t>
      </w:r>
      <w:r>
        <w:rPr>
          <w:rFonts w:hint="eastAsia"/>
          <w:kern w:val="2"/>
          <w:szCs w:val="24"/>
          <w:lang w:eastAsia="zh-TW"/>
        </w:rPr>
        <w:t xml:space="preserve"> ++ </w:t>
      </w:r>
      <w:r>
        <w:rPr>
          <w:rFonts w:hint="eastAsia"/>
          <w:kern w:val="2"/>
          <w:szCs w:val="24"/>
          <w:lang w:eastAsia="zh-TW"/>
        </w:rPr>
        <w:t>。</w:t>
      </w:r>
    </w:p>
    <w:p w:rsidR="00DD59AB" w:rsidRDefault="00DD59AB" w:rsidP="00DD59A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繼續處理下一筆資料</w:t>
      </w:r>
    </w:p>
    <w:p w:rsidR="005F2168" w:rsidRDefault="005F2168" w:rsidP="002803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不給付資訊</w:t>
      </w:r>
      <w:r>
        <w:rPr>
          <w:rFonts w:hint="eastAsia"/>
          <w:kern w:val="2"/>
          <w:szCs w:val="24"/>
          <w:lang w:eastAsia="zh-TW"/>
        </w:rPr>
        <w:t xml:space="preserve"> = { </w:t>
      </w:r>
      <w:r w:rsidR="00474641">
        <w:rPr>
          <w:rFonts w:hint="eastAsia"/>
          <w:kern w:val="2"/>
          <w:szCs w:val="24"/>
          <w:lang w:eastAsia="zh-TW"/>
        </w:rPr>
        <w:t>DTAAB0</w:t>
      </w:r>
      <w:r w:rsidR="002803E8">
        <w:rPr>
          <w:rFonts w:hint="eastAsia"/>
          <w:kern w:val="2"/>
          <w:szCs w:val="24"/>
          <w:lang w:eastAsia="zh-TW"/>
        </w:rPr>
        <w:t>16.</w:t>
      </w:r>
      <w:r w:rsidR="002803E8" w:rsidRPr="002803E8">
        <w:rPr>
          <w:rFonts w:hint="eastAsia"/>
          <w:lang w:eastAsia="zh-TW"/>
        </w:rPr>
        <w:t xml:space="preserve"> </w:t>
      </w:r>
      <w:r w:rsidR="002803E8" w:rsidRPr="002803E8">
        <w:rPr>
          <w:rFonts w:hint="eastAsia"/>
          <w:kern w:val="2"/>
          <w:szCs w:val="24"/>
          <w:lang w:eastAsia="zh-TW"/>
        </w:rPr>
        <w:t>拒賠原因</w:t>
      </w:r>
      <w:r w:rsidR="002803E8">
        <w:rPr>
          <w:rFonts w:hint="eastAsia"/>
          <w:kern w:val="2"/>
          <w:szCs w:val="24"/>
          <w:lang w:eastAsia="zh-TW"/>
        </w:rPr>
        <w:t xml:space="preserve"> </w:t>
      </w:r>
      <w:r w:rsidR="00474641">
        <w:rPr>
          <w:rFonts w:hint="eastAsia"/>
          <w:kern w:val="2"/>
          <w:szCs w:val="24"/>
          <w:lang w:eastAsia="zh-TW"/>
        </w:rPr>
        <w:t>, DTAAB017.</w:t>
      </w:r>
      <w:r w:rsidR="00474641" w:rsidRPr="00474641">
        <w:rPr>
          <w:rFonts w:hint="eastAsia"/>
          <w:kern w:val="2"/>
          <w:szCs w:val="24"/>
          <w:lang w:eastAsia="zh-TW"/>
        </w:rPr>
        <w:t>退件項目</w:t>
      </w:r>
      <w:r w:rsidR="00474641">
        <w:rPr>
          <w:rFonts w:hint="eastAsia"/>
          <w:kern w:val="2"/>
          <w:szCs w:val="24"/>
          <w:lang w:eastAsia="zh-TW"/>
        </w:rPr>
        <w:t>, DTAAB017.</w:t>
      </w:r>
      <w:r w:rsidR="00474641" w:rsidRPr="00474641">
        <w:rPr>
          <w:rFonts w:hint="eastAsia"/>
          <w:kern w:val="2"/>
          <w:szCs w:val="24"/>
          <w:lang w:eastAsia="zh-TW"/>
        </w:rPr>
        <w:t>未符合條款內容</w:t>
      </w:r>
      <w:r>
        <w:rPr>
          <w:rFonts w:hint="eastAsia"/>
          <w:kern w:val="2"/>
          <w:szCs w:val="24"/>
          <w:lang w:eastAsia="zh-TW"/>
        </w:rPr>
        <w:t>}</w:t>
      </w:r>
    </w:p>
    <w:p w:rsidR="005F2168" w:rsidRDefault="005F2168" w:rsidP="005F21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不給付資訊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加入</w:t>
      </w:r>
      <w:r>
        <w:rPr>
          <w:rFonts w:hint="eastAsia"/>
          <w:kern w:val="2"/>
          <w:szCs w:val="24"/>
          <w:lang w:eastAsia="zh-TW"/>
        </w:rPr>
        <w:t>$</w:t>
      </w:r>
      <w:r w:rsidR="00474641">
        <w:rPr>
          <w:rFonts w:hint="eastAsia"/>
          <w:kern w:val="2"/>
          <w:szCs w:val="24"/>
          <w:lang w:eastAsia="zh-TW"/>
        </w:rPr>
        <w:t>不給付</w:t>
      </w:r>
      <w:r>
        <w:rPr>
          <w:rFonts w:hint="eastAsia"/>
          <w:kern w:val="2"/>
          <w:szCs w:val="24"/>
          <w:lang w:eastAsia="zh-TW"/>
        </w:rPr>
        <w:t>資訊</w:t>
      </w:r>
      <w:r>
        <w:rPr>
          <w:rFonts w:hint="eastAsia"/>
          <w:kern w:val="2"/>
          <w:szCs w:val="24"/>
          <w:lang w:eastAsia="zh-TW"/>
        </w:rPr>
        <w:t>List&lt;</w:t>
      </w:r>
      <w:r w:rsidRPr="00D94444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String[]&gt;</w:t>
      </w:r>
    </w:p>
    <w:p w:rsidR="00F7747F" w:rsidRDefault="00F7747F" w:rsidP="00F7747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取受款人</w:t>
      </w:r>
      <w:r w:rsidR="00A86D2D">
        <w:rPr>
          <w:rFonts w:hint="eastAsia"/>
          <w:kern w:val="2"/>
          <w:szCs w:val="24"/>
          <w:lang w:eastAsia="zh-TW"/>
        </w:rPr>
        <w:t>資料</w:t>
      </w:r>
      <w:r>
        <w:rPr>
          <w:rFonts w:hint="eastAsia"/>
          <w:kern w:val="2"/>
          <w:szCs w:val="24"/>
          <w:lang w:eastAsia="zh-TW"/>
        </w:rPr>
        <w:t>：</w:t>
      </w:r>
    </w:p>
    <w:p w:rsidR="00F7747F" w:rsidRDefault="00F7747F" w:rsidP="00F7747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受款人</w:t>
      </w:r>
      <w:r>
        <w:rPr>
          <w:rFonts w:hint="eastAsia"/>
          <w:kern w:val="2"/>
          <w:szCs w:val="24"/>
          <w:lang w:eastAsia="zh-TW"/>
        </w:rPr>
        <w:t>LIST</w:t>
      </w:r>
    </w:p>
    <w:p w:rsidR="00F7747F" w:rsidRDefault="00F7747F" w:rsidP="00F7747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F4EB6">
        <w:rPr>
          <w:rFonts w:hint="eastAsia"/>
          <w:kern w:val="2"/>
          <w:szCs w:val="24"/>
          <w:lang w:eastAsia="zh-TW"/>
        </w:rPr>
        <w:t>將</w:t>
      </w:r>
      <w:r w:rsidRPr="008F4EB6">
        <w:rPr>
          <w:rFonts w:hint="eastAsia"/>
          <w:kern w:val="2"/>
          <w:szCs w:val="24"/>
          <w:lang w:eastAsia="zh-TW"/>
        </w:rPr>
        <w:t>DTAAB016.</w:t>
      </w:r>
      <w:r w:rsidRPr="008F4EB6">
        <w:rPr>
          <w:rFonts w:hint="eastAsia"/>
          <w:lang w:eastAsia="zh-TW"/>
        </w:rPr>
        <w:t xml:space="preserve"> </w:t>
      </w:r>
      <w:r w:rsidRPr="008F4EB6">
        <w:rPr>
          <w:rFonts w:hint="eastAsia"/>
          <w:kern w:val="2"/>
          <w:szCs w:val="24"/>
          <w:lang w:eastAsia="zh-TW"/>
        </w:rPr>
        <w:t>受益人</w:t>
      </w:r>
      <w:r w:rsidRPr="008F4EB6">
        <w:rPr>
          <w:rFonts w:hint="eastAsia"/>
          <w:kern w:val="2"/>
          <w:szCs w:val="24"/>
          <w:lang w:eastAsia="zh-TW"/>
        </w:rPr>
        <w:t xml:space="preserve"> </w:t>
      </w:r>
      <w:r w:rsidRPr="008F4EB6">
        <w:rPr>
          <w:rFonts w:hint="eastAsia"/>
          <w:kern w:val="2"/>
          <w:szCs w:val="24"/>
          <w:lang w:eastAsia="zh-TW"/>
        </w:rPr>
        <w:t>以「、」拆分，將</w:t>
      </w:r>
      <w:r>
        <w:rPr>
          <w:rFonts w:hint="eastAsia"/>
          <w:kern w:val="2"/>
          <w:szCs w:val="24"/>
          <w:lang w:eastAsia="zh-TW"/>
        </w:rPr>
        <w:t>各</w:t>
      </w:r>
      <w:r w:rsidRPr="008F4EB6">
        <w:rPr>
          <w:rFonts w:hint="eastAsia"/>
          <w:kern w:val="2"/>
          <w:szCs w:val="24"/>
          <w:lang w:eastAsia="zh-TW"/>
        </w:rPr>
        <w:t>受款人姓名分別存入</w:t>
      </w:r>
      <w:r w:rsidRPr="008F4EB6">
        <w:rPr>
          <w:rFonts w:hint="eastAsia"/>
          <w:kern w:val="2"/>
          <w:szCs w:val="24"/>
          <w:lang w:eastAsia="zh-TW"/>
        </w:rPr>
        <w:t>$</w:t>
      </w:r>
      <w:r w:rsidRPr="008F4EB6">
        <w:rPr>
          <w:rFonts w:hint="eastAsia"/>
          <w:kern w:val="2"/>
          <w:szCs w:val="24"/>
          <w:lang w:eastAsia="zh-TW"/>
        </w:rPr>
        <w:t>受款人</w:t>
      </w:r>
      <w:r w:rsidRPr="008F4EB6">
        <w:rPr>
          <w:rFonts w:hint="eastAsia"/>
          <w:kern w:val="2"/>
          <w:szCs w:val="24"/>
          <w:lang w:eastAsia="zh-TW"/>
        </w:rPr>
        <w:t>LIST</w:t>
      </w:r>
    </w:p>
    <w:p w:rsidR="00B171EA" w:rsidRPr="00F7747F" w:rsidRDefault="00B171EA" w:rsidP="00B171E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KEEP</w:t>
      </w:r>
      <w:r>
        <w:rPr>
          <w:rFonts w:hint="eastAsia"/>
          <w:kern w:val="2"/>
          <w:szCs w:val="24"/>
          <w:lang w:eastAsia="zh-TW"/>
        </w:rPr>
        <w:t>寄送處理所需要的相關欄位資訊</w:t>
      </w:r>
    </w:p>
    <w:p w:rsidR="005F2168" w:rsidRDefault="005F2168" w:rsidP="005F216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全部資料判斷完時，需進行最後一次的</w:t>
      </w:r>
      <w:hyperlink w:anchor="寄送處理_不給付" w:history="1">
        <w:r w:rsidRPr="00831FFD">
          <w:rPr>
            <w:rStyle w:val="ad"/>
            <w:rFonts w:ascii="Arial" w:hAnsi="Arial" w:hint="eastAsia"/>
            <w:lang w:eastAsia="zh-TW"/>
          </w:rPr>
          <w:t>寄送處理</w:t>
        </w:r>
      </w:hyperlink>
    </w:p>
    <w:p w:rsidR="005F2168" w:rsidRDefault="005F2168" w:rsidP="005F216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31FFD">
        <w:rPr>
          <w:rFonts w:hint="eastAsia"/>
          <w:kern w:val="2"/>
          <w:szCs w:val="24"/>
          <w:highlight w:val="green"/>
          <w:lang w:eastAsia="zh-TW"/>
        </w:rPr>
        <w:t>寄送處理</w:t>
      </w:r>
      <w:r>
        <w:rPr>
          <w:rFonts w:hint="eastAsia"/>
          <w:kern w:val="2"/>
          <w:szCs w:val="24"/>
          <w:lang w:eastAsia="zh-TW"/>
        </w:rPr>
        <w:t>: ($</w:t>
      </w:r>
      <w:r w:rsidR="007A4609">
        <w:rPr>
          <w:rFonts w:hint="eastAsia"/>
          <w:kern w:val="2"/>
          <w:szCs w:val="24"/>
          <w:lang w:eastAsia="zh-TW"/>
        </w:rPr>
        <w:t>不給付</w:t>
      </w:r>
      <w:r>
        <w:rPr>
          <w:rFonts w:hint="eastAsia"/>
          <w:kern w:val="2"/>
          <w:szCs w:val="24"/>
          <w:lang w:eastAsia="zh-TW"/>
        </w:rPr>
        <w:t>資訊</w:t>
      </w:r>
      <w:r>
        <w:rPr>
          <w:rFonts w:hint="eastAsia"/>
          <w:kern w:val="2"/>
          <w:szCs w:val="24"/>
          <w:lang w:eastAsia="zh-TW"/>
        </w:rPr>
        <w:t xml:space="preserve">List </w:t>
      </w:r>
      <w:r>
        <w:rPr>
          <w:rFonts w:hint="eastAsia"/>
          <w:kern w:val="2"/>
          <w:szCs w:val="24"/>
          <w:lang w:eastAsia="zh-TW"/>
        </w:rPr>
        <w:t>不為空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時才進行以下處理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0B7FE2">
        <w:rPr>
          <w:rFonts w:hint="eastAsia"/>
          <w:kern w:val="2"/>
          <w:szCs w:val="24"/>
          <w:lang w:eastAsia="zh-TW"/>
        </w:rPr>
        <w:t>，用到的</w:t>
      </w:r>
      <w:r w:rsidR="00F7747F">
        <w:rPr>
          <w:rFonts w:hint="eastAsia"/>
          <w:kern w:val="2"/>
          <w:szCs w:val="24"/>
          <w:lang w:eastAsia="zh-TW"/>
        </w:rPr>
        <w:t>TABLE</w:t>
      </w:r>
      <w:r w:rsidR="000B7FE2">
        <w:rPr>
          <w:rFonts w:hint="eastAsia"/>
          <w:kern w:val="2"/>
          <w:szCs w:val="24"/>
          <w:lang w:eastAsia="zh-TW"/>
        </w:rPr>
        <w:t>欄位</w:t>
      </w:r>
      <w:r w:rsidR="00F7747F">
        <w:rPr>
          <w:rFonts w:hint="eastAsia"/>
          <w:kern w:val="2"/>
          <w:szCs w:val="24"/>
          <w:lang w:eastAsia="zh-TW"/>
        </w:rPr>
        <w:t>指的是</w:t>
      </w:r>
      <w:r w:rsidR="00B171EA">
        <w:rPr>
          <w:rFonts w:hint="eastAsia"/>
          <w:kern w:val="2"/>
          <w:szCs w:val="24"/>
          <w:lang w:eastAsia="zh-TW"/>
        </w:rPr>
        <w:t>先前</w:t>
      </w:r>
      <w:r w:rsidR="00B171EA">
        <w:rPr>
          <w:rFonts w:hint="eastAsia"/>
          <w:kern w:val="2"/>
          <w:szCs w:val="24"/>
          <w:lang w:eastAsia="zh-TW"/>
        </w:rPr>
        <w:t>KEEP</w:t>
      </w:r>
      <w:r w:rsidR="00B171EA">
        <w:rPr>
          <w:rFonts w:hint="eastAsia"/>
          <w:kern w:val="2"/>
          <w:szCs w:val="24"/>
          <w:lang w:eastAsia="zh-TW"/>
        </w:rPr>
        <w:t>寄送處理所需要的相關欄位資訊</w:t>
      </w:r>
      <w:r>
        <w:rPr>
          <w:rFonts w:hint="eastAsia"/>
          <w:kern w:val="2"/>
          <w:szCs w:val="24"/>
          <w:lang w:eastAsia="zh-TW"/>
        </w:rPr>
        <w:t>)</w:t>
      </w:r>
    </w:p>
    <w:p w:rsidR="00E90334" w:rsidRDefault="00E90334" w:rsidP="00E9033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Pr="007A42E3">
        <w:rPr>
          <w:kern w:val="2"/>
          <w:szCs w:val="24"/>
          <w:lang w:eastAsia="zh-TW"/>
        </w:rPr>
        <w:t>AP_E5Z040_bo[]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呼叫</w:t>
      </w:r>
      <w:r w:rsidRPr="007A42E3">
        <w:rPr>
          <w:rFonts w:hint="eastAsia"/>
          <w:kern w:val="2"/>
          <w:szCs w:val="24"/>
          <w:lang w:eastAsia="zh-TW"/>
        </w:rPr>
        <w:t>保經代通知對象及基本資料模組</w:t>
      </w:r>
      <w:r w:rsidRPr="007A42E3">
        <w:rPr>
          <w:kern w:val="2"/>
          <w:szCs w:val="24"/>
          <w:lang w:eastAsia="zh-TW"/>
        </w:rPr>
        <w:t>AP_E5Z040 .getAffairForBANK</w:t>
      </w:r>
      <w:r>
        <w:rPr>
          <w:rFonts w:hint="eastAsia"/>
          <w:kern w:val="2"/>
          <w:szCs w:val="24"/>
          <w:lang w:eastAsia="zh-TW"/>
        </w:rPr>
        <w:t>，參數</w:t>
      </w:r>
      <w:r>
        <w:rPr>
          <w:rFonts w:hint="eastAsia"/>
          <w:kern w:val="2"/>
          <w:szCs w:val="24"/>
          <w:lang w:eastAsia="zh-TW"/>
        </w:rPr>
        <w:t>:</w:t>
      </w:r>
    </w:p>
    <w:tbl>
      <w:tblPr>
        <w:tblW w:w="0" w:type="auto"/>
        <w:tblInd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835"/>
      </w:tblGrid>
      <w:tr w:rsidR="00E90334" w:rsidTr="00852667">
        <w:tc>
          <w:tcPr>
            <w:tcW w:w="2126" w:type="dxa"/>
            <w:shd w:val="clear" w:color="auto" w:fill="D6E3BC"/>
          </w:tcPr>
          <w:p w:rsidR="00E90334" w:rsidRPr="006846FD" w:rsidRDefault="00E90334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2835" w:type="dxa"/>
            <w:shd w:val="clear" w:color="auto" w:fill="D6E3BC"/>
          </w:tcPr>
          <w:p w:rsidR="00E90334" w:rsidRPr="006846FD" w:rsidRDefault="00E90334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資料來源</w:t>
            </w:r>
          </w:p>
        </w:tc>
      </w:tr>
      <w:tr w:rsidR="00E90334" w:rsidTr="00852667">
        <w:tc>
          <w:tcPr>
            <w:tcW w:w="2126" w:type="dxa"/>
            <w:shd w:val="clear" w:color="auto" w:fill="auto"/>
          </w:tcPr>
          <w:p w:rsidR="00E90334" w:rsidRPr="006846FD" w:rsidRDefault="00E90334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bkNo</w:t>
            </w:r>
          </w:p>
        </w:tc>
        <w:tc>
          <w:tcPr>
            <w:tcW w:w="2835" w:type="dxa"/>
            <w:shd w:val="clear" w:color="auto" w:fill="auto"/>
          </w:tcPr>
          <w:p w:rsidR="00E90334" w:rsidRPr="006846FD" w:rsidRDefault="00E90334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 w:rsidRPr="007A42E3">
              <w:rPr>
                <w:rFonts w:hint="eastAsia"/>
                <w:lang w:eastAsia="zh-TW"/>
              </w:rPr>
              <w:t xml:space="preserve"> 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理專單位</w:t>
            </w:r>
          </w:p>
        </w:tc>
      </w:tr>
      <w:tr w:rsidR="00E90334" w:rsidTr="00852667">
        <w:tc>
          <w:tcPr>
            <w:tcW w:w="2126" w:type="dxa"/>
            <w:shd w:val="clear" w:color="auto" w:fill="auto"/>
          </w:tcPr>
          <w:p w:rsidR="00E90334" w:rsidRPr="006846FD" w:rsidRDefault="00E90334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affairType</w:t>
            </w:r>
          </w:p>
        </w:tc>
        <w:tc>
          <w:tcPr>
            <w:tcW w:w="2835" w:type="dxa"/>
            <w:shd w:val="clear" w:color="auto" w:fill="auto"/>
          </w:tcPr>
          <w:p w:rsidR="00E90334" w:rsidRPr="00E644EC" w:rsidRDefault="00E90334" w:rsidP="009134A8">
            <w:pPr>
              <w:pStyle w:val="Tabletext"/>
              <w:keepLines w:val="0"/>
              <w:spacing w:after="0" w:line="240" w:lineRule="auto"/>
              <w:rPr>
                <w:rFonts w:hint="eastAsia"/>
                <w:color w:val="FF0000"/>
                <w:kern w:val="2"/>
                <w:szCs w:val="24"/>
                <w:lang w:eastAsia="zh-TW"/>
              </w:rPr>
            </w:pPr>
            <w:r w:rsidRPr="00E644EC">
              <w:rPr>
                <w:color w:val="FF0000"/>
                <w:kern w:val="2"/>
                <w:szCs w:val="24"/>
                <w:lang w:eastAsia="zh-TW"/>
              </w:rPr>
              <w:t>“</w:t>
            </w:r>
            <w:ins w:id="89" w:author="FIS" w:date="2015-04-08T09:01:00Z">
              <w:r w:rsidR="009134A8">
                <w:rPr>
                  <w:rFonts w:hint="eastAsia"/>
                  <w:color w:val="FF0000"/>
                  <w:kern w:val="2"/>
                  <w:szCs w:val="24"/>
                  <w:lang w:eastAsia="zh-TW"/>
                </w:rPr>
                <w:t>17</w:t>
              </w:r>
            </w:ins>
            <w:del w:id="90" w:author="FIS" w:date="2015-04-08T09:01:00Z">
              <w:r w:rsidRPr="00E644EC" w:rsidDel="009134A8">
                <w:rPr>
                  <w:rFonts w:hint="eastAsia"/>
                  <w:color w:val="FF0000"/>
                  <w:kern w:val="2"/>
                  <w:szCs w:val="24"/>
                  <w:lang w:eastAsia="zh-TW"/>
                </w:rPr>
                <w:delText>15</w:delText>
              </w:r>
            </w:del>
            <w:r w:rsidRPr="00E644EC">
              <w:rPr>
                <w:color w:val="FF0000"/>
                <w:kern w:val="2"/>
                <w:szCs w:val="24"/>
                <w:lang w:eastAsia="zh-TW"/>
              </w:rPr>
              <w:t>”</w:t>
            </w:r>
          </w:p>
        </w:tc>
      </w:tr>
      <w:tr w:rsidR="00E90334" w:rsidTr="00852667">
        <w:tc>
          <w:tcPr>
            <w:tcW w:w="2126" w:type="dxa"/>
            <w:shd w:val="clear" w:color="auto" w:fill="auto"/>
          </w:tcPr>
          <w:p w:rsidR="00E90334" w:rsidRPr="006846FD" w:rsidRDefault="00E90334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cycle</w:t>
            </w:r>
          </w:p>
        </w:tc>
        <w:tc>
          <w:tcPr>
            <w:tcW w:w="2835" w:type="dxa"/>
            <w:shd w:val="clear" w:color="auto" w:fill="auto"/>
          </w:tcPr>
          <w:p w:rsidR="00E90334" w:rsidRPr="006846FD" w:rsidRDefault="00E90334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“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D</w:t>
            </w:r>
            <w:r w:rsidRPr="006846FD">
              <w:rPr>
                <w:kern w:val="2"/>
                <w:szCs w:val="24"/>
                <w:lang w:eastAsia="zh-TW"/>
              </w:rPr>
              <w:t>”</w:t>
            </w:r>
          </w:p>
        </w:tc>
      </w:tr>
      <w:tr w:rsidR="00E90334" w:rsidTr="00852667">
        <w:tc>
          <w:tcPr>
            <w:tcW w:w="2126" w:type="dxa"/>
            <w:shd w:val="clear" w:color="auto" w:fill="auto"/>
          </w:tcPr>
          <w:p w:rsidR="00E90334" w:rsidRPr="006846FD" w:rsidRDefault="00E90334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vrfyWkym</w:t>
            </w:r>
          </w:p>
        </w:tc>
        <w:tc>
          <w:tcPr>
            <w:tcW w:w="2835" w:type="dxa"/>
            <w:shd w:val="clear" w:color="auto" w:fill="auto"/>
          </w:tcPr>
          <w:p w:rsidR="00E90334" w:rsidRPr="006846FD" w:rsidRDefault="00E90334" w:rsidP="0085266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$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工作年月</w:t>
            </w:r>
          </w:p>
        </w:tc>
      </w:tr>
      <w:tr w:rsidR="00E90334" w:rsidTr="00852667">
        <w:tc>
          <w:tcPr>
            <w:tcW w:w="2126" w:type="dxa"/>
            <w:shd w:val="clear" w:color="auto" w:fill="auto"/>
          </w:tcPr>
          <w:p w:rsidR="00E90334" w:rsidRPr="006846FD" w:rsidRDefault="00E90334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agntId</w:t>
            </w:r>
          </w:p>
        </w:tc>
        <w:tc>
          <w:tcPr>
            <w:tcW w:w="2835" w:type="dxa"/>
            <w:shd w:val="clear" w:color="auto" w:fill="auto"/>
          </w:tcPr>
          <w:p w:rsidR="00E90334" w:rsidRPr="006846FD" w:rsidRDefault="00E90334" w:rsidP="0085266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理專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</w:tr>
    </w:tbl>
    <w:p w:rsidR="00E90334" w:rsidRDefault="00E90334" w:rsidP="00E903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2479B">
        <w:rPr>
          <w:rFonts w:hint="eastAsia"/>
          <w:kern w:val="2"/>
          <w:szCs w:val="24"/>
          <w:lang w:eastAsia="zh-TW"/>
        </w:rPr>
        <w:t>若模組異常</w:t>
      </w:r>
      <w:r w:rsidRPr="0072479B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 xml:space="preserve"> $</w:t>
      </w:r>
      <w:r w:rsidR="00BB2DC9">
        <w:rPr>
          <w:rFonts w:ascii="Arial" w:hAnsi="Arial" w:hint="eastAsia"/>
          <w:lang w:eastAsia="zh-TW"/>
        </w:rPr>
        <w:t>不</w:t>
      </w:r>
      <w:r>
        <w:rPr>
          <w:rFonts w:ascii="Arial" w:hAnsi="Arial" w:hint="eastAsia"/>
          <w:lang w:eastAsia="zh-TW"/>
        </w:rPr>
        <w:t>給付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略過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</w:p>
    <w:p w:rsid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逐筆判斷</w:t>
      </w:r>
      <w:r>
        <w:rPr>
          <w:rFonts w:hint="eastAsia"/>
          <w:kern w:val="2"/>
          <w:szCs w:val="24"/>
          <w:lang w:eastAsia="zh-TW"/>
        </w:rPr>
        <w:t>$</w:t>
      </w:r>
      <w:r w:rsidRPr="007A42E3">
        <w:rPr>
          <w:kern w:val="2"/>
          <w:szCs w:val="24"/>
          <w:lang w:eastAsia="zh-TW"/>
        </w:rPr>
        <w:t>AP_E5Z040_bo[]</w:t>
      </w:r>
      <w:r>
        <w:rPr>
          <w:rFonts w:hint="eastAsia"/>
          <w:kern w:val="2"/>
          <w:szCs w:val="24"/>
          <w:lang w:eastAsia="zh-TW"/>
        </w:rPr>
        <w:t>：</w:t>
      </w:r>
    </w:p>
    <w:p w:rsidR="00CA0F3F" w:rsidRDefault="00CA0F3F" w:rsidP="00CA0F3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請參考</w:t>
      </w:r>
      <w:r>
        <w:rPr>
          <w:rFonts w:hint="eastAsia"/>
          <w:kern w:val="2"/>
          <w:szCs w:val="24"/>
          <w:lang w:eastAsia="zh-TW"/>
        </w:rPr>
        <w:t xml:space="preserve"> </w:t>
      </w:r>
      <w:hyperlink w:anchor="收件者處理原則" w:history="1">
        <w:r w:rsidRPr="00BE76C2">
          <w:rPr>
            <w:rStyle w:val="ad"/>
            <w:rFonts w:hint="eastAsia"/>
            <w:kern w:val="2"/>
            <w:szCs w:val="24"/>
            <w:lang w:eastAsia="zh-TW"/>
          </w:rPr>
          <w:t>收件者處理原則</w:t>
        </w:r>
      </w:hyperlink>
    </w:p>
    <w:p w:rsidR="00CA0F3F" w:rsidRP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為空時，則不寄送。</w:t>
      </w:r>
      <w:r w:rsidRPr="0072479B">
        <w:rPr>
          <w:rFonts w:hint="eastAsia"/>
          <w:kern w:val="2"/>
          <w:szCs w:val="24"/>
          <w:lang w:eastAsia="zh-TW"/>
        </w:rPr>
        <w:t>$</w:t>
      </w:r>
      <w:r w:rsidR="00E738CB">
        <w:rPr>
          <w:rFonts w:ascii="Arial" w:hAnsi="Arial" w:hint="eastAsia"/>
          <w:lang w:eastAsia="zh-TW"/>
        </w:rPr>
        <w:t>不給付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略過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E90334" w:rsidRDefault="00E90334" w:rsidP="00E9033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產出通知的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：</w:t>
      </w:r>
    </w:p>
    <w:p w:rsidR="00E90334" w:rsidRDefault="00E90334" w:rsidP="00E903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檔名：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(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日期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國泰人壽理賠</w:t>
      </w:r>
      <w:r w:rsidR="00BB2DC9">
        <w:rPr>
          <w:rFonts w:hint="eastAsia"/>
          <w:kern w:val="2"/>
          <w:szCs w:val="24"/>
          <w:shd w:val="pct15" w:color="auto" w:fill="FFFFFF"/>
          <w:lang w:eastAsia="zh-TW"/>
        </w:rPr>
        <w:t>不</w:t>
      </w:r>
      <w:r w:rsidRPr="00E644EC">
        <w:rPr>
          <w:rFonts w:hint="eastAsia"/>
          <w:kern w:val="2"/>
          <w:szCs w:val="24"/>
          <w:shd w:val="pct15" w:color="auto" w:fill="FFFFFF"/>
          <w:lang w:eastAsia="zh-TW"/>
        </w:rPr>
        <w:t>給付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通知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送件人分行中文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送件人姓名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申請書編號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)</w:t>
      </w:r>
      <w:r>
        <w:rPr>
          <w:rFonts w:hint="eastAsia"/>
          <w:kern w:val="2"/>
          <w:szCs w:val="24"/>
          <w:shd w:val="pct15" w:color="auto" w:fill="FFFFFF"/>
          <w:lang w:eastAsia="zh-TW"/>
        </w:rPr>
        <w:t>.pdf</w:t>
      </w:r>
    </w:p>
    <w:p w:rsidR="00E90334" w:rsidRDefault="00E90334" w:rsidP="00E9033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通知年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通知月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 w:rsidRPr="000A6531">
        <w:rPr>
          <w:rFonts w:hint="eastAsia"/>
          <w:kern w:val="2"/>
          <w:szCs w:val="24"/>
          <w:lang w:eastAsia="zh-TW"/>
        </w:rPr>
        <w:t>國泰人壽理賠</w:t>
      </w:r>
      <w:r w:rsidR="00BB2DC9">
        <w:rPr>
          <w:rFonts w:hint="eastAsia"/>
          <w:kern w:val="2"/>
          <w:szCs w:val="24"/>
          <w:lang w:eastAsia="zh-TW"/>
        </w:rPr>
        <w:t>不</w:t>
      </w:r>
      <w:r w:rsidRPr="00E644EC">
        <w:rPr>
          <w:rFonts w:hint="eastAsia"/>
          <w:kern w:val="2"/>
          <w:szCs w:val="24"/>
          <w:lang w:eastAsia="zh-TW"/>
        </w:rPr>
        <w:t>給付</w:t>
      </w:r>
      <w:r w:rsidRPr="000A6531">
        <w:rPr>
          <w:rFonts w:hint="eastAsia"/>
          <w:kern w:val="2"/>
          <w:szCs w:val="24"/>
          <w:lang w:eastAsia="zh-TW"/>
        </w:rPr>
        <w:t>通知</w:t>
      </w:r>
      <w:r w:rsidRPr="000A6531"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理專單位中文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理專姓名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.pdf</w:t>
      </w:r>
      <w:r>
        <w:rPr>
          <w:kern w:val="2"/>
          <w:szCs w:val="24"/>
          <w:lang w:eastAsia="zh-TW"/>
        </w:rPr>
        <w:t>”</w:t>
      </w:r>
    </w:p>
    <w:p w:rsidR="00E90334" w:rsidRDefault="00E90334" w:rsidP="00E903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版型如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D56F7F">
        <w:rPr>
          <w:rFonts w:hint="eastAsia"/>
          <w:color w:val="0070C0"/>
          <w:kern w:val="2"/>
          <w:szCs w:val="24"/>
          <w:lang w:eastAsia="zh-TW"/>
        </w:rPr>
        <w:t>理賠</w:t>
      </w:r>
      <w:r w:rsidRPr="00D56F7F">
        <w:rPr>
          <w:rFonts w:hint="eastAsia"/>
          <w:color w:val="0070C0"/>
          <w:kern w:val="2"/>
          <w:szCs w:val="24"/>
          <w:lang w:eastAsia="zh-TW"/>
        </w:rPr>
        <w:t>Automail</w:t>
      </w:r>
      <w:r w:rsidRPr="00D56F7F">
        <w:rPr>
          <w:rFonts w:hint="eastAsia"/>
          <w:color w:val="0070C0"/>
          <w:kern w:val="2"/>
          <w:szCs w:val="24"/>
          <w:lang w:eastAsia="zh-TW"/>
        </w:rPr>
        <w:t>通知內容</w:t>
      </w:r>
      <w:r w:rsidRPr="00D56F7F">
        <w:rPr>
          <w:rFonts w:hint="eastAsia"/>
          <w:color w:val="0070C0"/>
          <w:kern w:val="2"/>
          <w:szCs w:val="24"/>
          <w:lang w:eastAsia="zh-TW"/>
        </w:rPr>
        <w:t>-</w:t>
      </w:r>
      <w:r w:rsidRPr="00D56F7F">
        <w:rPr>
          <w:rFonts w:hint="eastAsia"/>
          <w:color w:val="0070C0"/>
          <w:kern w:val="2"/>
          <w:szCs w:val="24"/>
          <w:lang w:eastAsia="zh-TW"/>
        </w:rPr>
        <w:t>國泰人壽理賠</w:t>
      </w:r>
      <w:r w:rsidR="00BB2DC9">
        <w:rPr>
          <w:rFonts w:hint="eastAsia"/>
          <w:color w:val="0070C0"/>
          <w:kern w:val="2"/>
          <w:szCs w:val="24"/>
          <w:lang w:eastAsia="zh-TW"/>
        </w:rPr>
        <w:t>不</w:t>
      </w:r>
      <w:r w:rsidRPr="00E644EC">
        <w:rPr>
          <w:rFonts w:hint="eastAsia"/>
          <w:color w:val="0070C0"/>
          <w:kern w:val="2"/>
          <w:szCs w:val="24"/>
          <w:lang w:eastAsia="zh-TW"/>
        </w:rPr>
        <w:t>給付</w:t>
      </w:r>
      <w:r w:rsidRPr="00D56F7F">
        <w:rPr>
          <w:rFonts w:hint="eastAsia"/>
          <w:color w:val="0070C0"/>
          <w:kern w:val="2"/>
          <w:szCs w:val="24"/>
          <w:lang w:eastAsia="zh-TW"/>
        </w:rPr>
        <w:t>通知</w:t>
      </w:r>
      <w:r w:rsidRPr="00D56F7F">
        <w:rPr>
          <w:rFonts w:hint="eastAsia"/>
          <w:color w:val="0070C0"/>
          <w:kern w:val="2"/>
          <w:szCs w:val="24"/>
          <w:lang w:eastAsia="zh-TW"/>
        </w:rPr>
        <w:t>.docx</w:t>
      </w:r>
    </w:p>
    <w:p w:rsidR="00235702" w:rsidRDefault="00235702" w:rsidP="0023570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將讀取到的資料依照</w:t>
      </w:r>
      <w:hyperlink w:anchor="AA_Z7Z002_bo" w:history="1">
        <w:r w:rsidRPr="006E6400">
          <w:rPr>
            <w:rStyle w:val="ad"/>
            <w:rFonts w:hint="eastAsia"/>
            <w:kern w:val="2"/>
            <w:szCs w:val="24"/>
            <w:lang w:eastAsia="zh-TW"/>
          </w:rPr>
          <w:t>AA_Z7Z002_bo</w:t>
        </w:r>
      </w:hyperlink>
      <w:r>
        <w:rPr>
          <w:rFonts w:hint="eastAsia"/>
          <w:kern w:val="2"/>
          <w:szCs w:val="24"/>
          <w:lang w:eastAsia="zh-TW"/>
        </w:rPr>
        <w:t>相對應</w:t>
      </w:r>
      <w:r w:rsidR="009804B3">
        <w:rPr>
          <w:rFonts w:hint="eastAsia"/>
          <w:kern w:val="2"/>
          <w:szCs w:val="24"/>
          <w:lang w:eastAsia="zh-TW"/>
        </w:rPr>
        <w:t>到</w:t>
      </w:r>
      <w:r>
        <w:rPr>
          <w:rFonts w:hint="eastAsia"/>
          <w:kern w:val="2"/>
          <w:szCs w:val="24"/>
          <w:lang w:eastAsia="zh-TW"/>
        </w:rPr>
        <w:t>的欄位進行設定</w:t>
      </w:r>
    </w:p>
    <w:p w:rsidR="00D75E37" w:rsidRDefault="00235702" w:rsidP="0023570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$PDF</w:t>
      </w:r>
      <w:r>
        <w:rPr>
          <w:rFonts w:hint="eastAsia"/>
          <w:kern w:val="2"/>
          <w:szCs w:val="24"/>
          <w:lang w:eastAsia="zh-TW"/>
        </w:rPr>
        <w:t>資訊</w:t>
      </w:r>
      <w:r>
        <w:rPr>
          <w:rFonts w:hint="eastAsia"/>
          <w:kern w:val="2"/>
          <w:szCs w:val="24"/>
          <w:lang w:eastAsia="zh-TW"/>
        </w:rPr>
        <w:t xml:space="preserve">[] = </w:t>
      </w:r>
      <w:r>
        <w:rPr>
          <w:rFonts w:hint="eastAsia"/>
          <w:kern w:val="2"/>
          <w:szCs w:val="24"/>
          <w:lang w:eastAsia="zh-TW"/>
        </w:rPr>
        <w:t>呼叫</w:t>
      </w:r>
      <w:r w:rsidRPr="00595725">
        <w:rPr>
          <w:rFonts w:hint="eastAsia"/>
          <w:kern w:val="2"/>
          <w:szCs w:val="24"/>
          <w:lang w:eastAsia="zh-TW"/>
        </w:rPr>
        <w:t>銀保通路通知內容</w:t>
      </w:r>
      <w:r>
        <w:rPr>
          <w:rFonts w:hint="eastAsia"/>
          <w:kern w:val="2"/>
          <w:szCs w:val="24"/>
          <w:lang w:eastAsia="zh-TW"/>
        </w:rPr>
        <w:t>模組</w:t>
      </w:r>
      <w:r>
        <w:rPr>
          <w:rFonts w:hint="eastAsia"/>
          <w:kern w:val="2"/>
          <w:szCs w:val="24"/>
          <w:lang w:eastAsia="zh-TW"/>
        </w:rPr>
        <w:t>AA_Z7Z002(AA_Z7Z002_bo)</w:t>
      </w:r>
    </w:p>
    <w:p w:rsidR="00E90334" w:rsidRDefault="00E90334" w:rsidP="00E903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產生過程有異常</w:t>
      </w:r>
      <w:r w:rsidRPr="00901BB3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2479B">
        <w:rPr>
          <w:rFonts w:hint="eastAsia"/>
          <w:kern w:val="2"/>
          <w:szCs w:val="24"/>
          <w:lang w:eastAsia="zh-TW"/>
        </w:rPr>
        <w:t>$</w:t>
      </w:r>
      <w:r w:rsidR="00BB2DC9">
        <w:rPr>
          <w:rFonts w:hint="eastAsia"/>
          <w:kern w:val="2"/>
          <w:szCs w:val="24"/>
          <w:lang w:eastAsia="zh-TW"/>
        </w:rPr>
        <w:t>不</w:t>
      </w:r>
      <w:r w:rsidRPr="00E644EC">
        <w:rPr>
          <w:rFonts w:hint="eastAsia"/>
          <w:kern w:val="2"/>
          <w:szCs w:val="24"/>
          <w:lang w:eastAsia="zh-TW"/>
        </w:rPr>
        <w:t>給付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異常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E90334" w:rsidRDefault="00E90334" w:rsidP="00E9033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寄發</w:t>
      </w:r>
      <w:r>
        <w:rPr>
          <w:rFonts w:hint="eastAsia"/>
          <w:kern w:val="2"/>
          <w:szCs w:val="24"/>
          <w:lang w:eastAsia="zh-TW"/>
        </w:rPr>
        <w:t>EMAIL</w:t>
      </w:r>
      <w:r>
        <w:rPr>
          <w:rFonts w:hint="eastAsia"/>
          <w:kern w:val="2"/>
          <w:szCs w:val="24"/>
          <w:lang w:eastAsia="zh-TW"/>
        </w:rPr>
        <w:t>：</w:t>
      </w:r>
    </w:p>
    <w:p w:rsidR="00E90334" w:rsidRDefault="00E90334" w:rsidP="00E903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信件主旨：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(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日期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國泰人壽理賠</w:t>
      </w:r>
      <w:r w:rsidR="00BB2DC9">
        <w:rPr>
          <w:rFonts w:hint="eastAsia"/>
          <w:kern w:val="2"/>
          <w:szCs w:val="24"/>
          <w:shd w:val="pct15" w:color="auto" w:fill="FFFFFF"/>
          <w:lang w:eastAsia="zh-TW"/>
        </w:rPr>
        <w:t>不</w:t>
      </w:r>
      <w:r w:rsidRPr="00E644EC">
        <w:rPr>
          <w:rFonts w:hint="eastAsia"/>
          <w:kern w:val="2"/>
          <w:szCs w:val="24"/>
          <w:shd w:val="pct15" w:color="auto" w:fill="FFFFFF"/>
          <w:lang w:eastAsia="zh-TW"/>
        </w:rPr>
        <w:t>給付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通知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送件人分行中文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送件人姓名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申請書編號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)</w:t>
      </w:r>
    </w:p>
    <w:p w:rsidR="00E90334" w:rsidRDefault="00E90334" w:rsidP="00E9033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通知年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通知月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 w:rsidRPr="000A6531">
        <w:rPr>
          <w:rFonts w:hint="eastAsia"/>
          <w:kern w:val="2"/>
          <w:szCs w:val="24"/>
          <w:lang w:eastAsia="zh-TW"/>
        </w:rPr>
        <w:t>國泰人壽理賠</w:t>
      </w:r>
      <w:r w:rsidR="00BB2DC9">
        <w:rPr>
          <w:rFonts w:hint="eastAsia"/>
          <w:kern w:val="2"/>
          <w:szCs w:val="24"/>
          <w:lang w:eastAsia="zh-TW"/>
        </w:rPr>
        <w:t>不</w:t>
      </w:r>
      <w:r w:rsidRPr="00E644EC">
        <w:rPr>
          <w:rFonts w:hint="eastAsia"/>
          <w:kern w:val="2"/>
          <w:szCs w:val="24"/>
          <w:lang w:eastAsia="zh-TW"/>
        </w:rPr>
        <w:t>給付</w:t>
      </w:r>
      <w:r w:rsidRPr="000A6531">
        <w:rPr>
          <w:rFonts w:hint="eastAsia"/>
          <w:kern w:val="2"/>
          <w:szCs w:val="24"/>
          <w:lang w:eastAsia="zh-TW"/>
        </w:rPr>
        <w:t>通知</w:t>
      </w:r>
      <w:r w:rsidRPr="000A6531"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理專單位中文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理專姓名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E90334" w:rsidRDefault="00E90334" w:rsidP="00E903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收信對象：</w:t>
      </w:r>
    </w:p>
    <w:p w:rsidR="006F14A4" w:rsidRDefault="006F14A4" w:rsidP="006F14A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內的對象都是</w:t>
      </w:r>
    </w:p>
    <w:p w:rsidR="00FA22E0" w:rsidRDefault="00FA22E0" w:rsidP="00FA22E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 xml:space="preserve">List = </w:t>
      </w:r>
      <w:r w:rsidRPr="00FA22E0">
        <w:rPr>
          <w:kern w:val="2"/>
          <w:szCs w:val="24"/>
          <w:lang w:eastAsia="zh-TW"/>
        </w:rPr>
        <w:t xml:space="preserve">FieldOptionList.getAllName (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BANK_AUTOMAIL_INFM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) </w:t>
      </w:r>
    </w:p>
    <w:p w:rsidR="00FA22E0" w:rsidRDefault="00FA22E0" w:rsidP="00FA22E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 xml:space="preserve">List.size &gt; </w:t>
      </w:r>
      <w:r w:rsidR="00732F3E">
        <w:rPr>
          <w:rFonts w:hint="eastAsia"/>
          <w:kern w:val="2"/>
          <w:szCs w:val="24"/>
          <w:lang w:eastAsia="zh-TW"/>
        </w:rPr>
        <w:t>0</w:t>
      </w:r>
      <w:r w:rsidRPr="006F14A4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6F14A4">
        <w:rPr>
          <w:kern w:val="2"/>
          <w:szCs w:val="24"/>
          <w:lang w:eastAsia="zh-TW"/>
        </w:rPr>
        <w:sym w:font="Wingdings" w:char="F0E8"/>
      </w:r>
    </w:p>
    <w:p w:rsidR="00FA22E0" w:rsidRDefault="00FA22E0" w:rsidP="00FA22E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 xml:space="preserve">list </w:t>
      </w:r>
      <w:r>
        <w:rPr>
          <w:rFonts w:hint="eastAsia"/>
          <w:kern w:val="2"/>
          <w:szCs w:val="24"/>
          <w:lang w:eastAsia="zh-TW"/>
        </w:rPr>
        <w:t>逐筆列出顯示在信件的內文。</w:t>
      </w:r>
    </w:p>
    <w:p w:rsidR="00E90334" w:rsidRDefault="00FA22E0" w:rsidP="00FA22E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收件者改以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取得的</w:t>
      </w:r>
      <w:r w:rsidRPr="00FA22E0">
        <w:rPr>
          <w:rFonts w:hint="eastAsia"/>
          <w:kern w:val="2"/>
          <w:szCs w:val="24"/>
          <w:lang w:eastAsia="zh-TW"/>
        </w:rPr>
        <w:t>代碼中文</w:t>
      </w:r>
      <w:r>
        <w:rPr>
          <w:rFonts w:hint="eastAsia"/>
          <w:kern w:val="2"/>
          <w:szCs w:val="24"/>
          <w:lang w:eastAsia="zh-TW"/>
        </w:rPr>
        <w:t>代替。</w:t>
      </w:r>
    </w:p>
    <w:p w:rsidR="00E90334" w:rsidRDefault="00E90334" w:rsidP="00E903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寄信者：</w:t>
      </w:r>
    </w:p>
    <w:p w:rsidR="00E90334" w:rsidRDefault="00E90334" w:rsidP="00E9033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16D">
        <w:rPr>
          <w:kern w:val="2"/>
          <w:szCs w:val="24"/>
          <w:lang w:eastAsia="zh-TW"/>
        </w:rPr>
        <w:t>8700100@cathlife.com.tw</w:t>
      </w:r>
    </w:p>
    <w:p w:rsidR="00E90334" w:rsidRDefault="009804B3" w:rsidP="00E903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由</w:t>
      </w:r>
      <w:r>
        <w:rPr>
          <w:rFonts w:hint="eastAsia"/>
          <w:kern w:val="2"/>
          <w:szCs w:val="24"/>
          <w:lang w:eastAsia="zh-TW"/>
        </w:rPr>
        <w:t>$PDF</w:t>
      </w:r>
      <w:r>
        <w:rPr>
          <w:rFonts w:hint="eastAsia"/>
          <w:kern w:val="2"/>
          <w:szCs w:val="24"/>
          <w:lang w:eastAsia="zh-TW"/>
        </w:rPr>
        <w:t>資訊</w:t>
      </w:r>
      <w:r>
        <w:rPr>
          <w:rFonts w:hint="eastAsia"/>
          <w:kern w:val="2"/>
          <w:szCs w:val="24"/>
          <w:lang w:eastAsia="zh-TW"/>
        </w:rPr>
        <w:t xml:space="preserve">[] </w:t>
      </w: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的檔案路徑及名稱，</w:t>
      </w:r>
      <w:r w:rsidR="00E90334">
        <w:rPr>
          <w:rFonts w:hint="eastAsia"/>
          <w:kern w:val="2"/>
          <w:szCs w:val="24"/>
          <w:lang w:eastAsia="zh-TW"/>
        </w:rPr>
        <w:t>將</w:t>
      </w:r>
      <w:r w:rsidR="00E90334">
        <w:rPr>
          <w:rFonts w:hint="eastAsia"/>
          <w:kern w:val="2"/>
          <w:szCs w:val="24"/>
          <w:lang w:eastAsia="zh-TW"/>
        </w:rPr>
        <w:t>PDF</w:t>
      </w:r>
      <w:r w:rsidR="00E90334">
        <w:rPr>
          <w:rFonts w:hint="eastAsia"/>
          <w:kern w:val="2"/>
          <w:szCs w:val="24"/>
          <w:lang w:eastAsia="zh-TW"/>
        </w:rPr>
        <w:t>作為附件夾檔，透過</w:t>
      </w:r>
      <w:r w:rsidR="00E90334">
        <w:rPr>
          <w:rFonts w:hint="eastAsia"/>
          <w:kern w:val="2"/>
          <w:szCs w:val="24"/>
          <w:lang w:eastAsia="zh-TW"/>
        </w:rPr>
        <w:t>AUTOMAIL</w:t>
      </w:r>
      <w:r w:rsidR="00E90334">
        <w:rPr>
          <w:rFonts w:hint="eastAsia"/>
          <w:kern w:val="2"/>
          <w:szCs w:val="24"/>
          <w:lang w:eastAsia="zh-TW"/>
        </w:rPr>
        <w:t>進行寄送</w:t>
      </w:r>
    </w:p>
    <w:p w:rsidR="00E90334" w:rsidRDefault="00E90334" w:rsidP="00E903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若寄送異常</w:t>
      </w:r>
      <w:r w:rsidRPr="00806C85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>$</w:t>
      </w:r>
      <w:r w:rsidR="00BB2DC9">
        <w:rPr>
          <w:rFonts w:hint="eastAsia"/>
          <w:kern w:val="2"/>
          <w:szCs w:val="24"/>
          <w:lang w:eastAsia="zh-TW"/>
        </w:rPr>
        <w:t>不</w:t>
      </w:r>
      <w:r w:rsidRPr="00E644EC">
        <w:rPr>
          <w:rFonts w:hint="eastAsia"/>
          <w:kern w:val="2"/>
          <w:szCs w:val="24"/>
          <w:lang w:eastAsia="zh-TW"/>
        </w:rPr>
        <w:t>給付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異常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</w:t>
      </w:r>
    </w:p>
    <w:p w:rsidR="00E90334" w:rsidRDefault="00E90334" w:rsidP="00E903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若寄送正常</w:t>
      </w:r>
      <w:r w:rsidRPr="00806C85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>$</w:t>
      </w:r>
      <w:r w:rsidR="00BB2DC9">
        <w:rPr>
          <w:rFonts w:hint="eastAsia"/>
          <w:kern w:val="2"/>
          <w:szCs w:val="24"/>
          <w:lang w:eastAsia="zh-TW"/>
        </w:rPr>
        <w:t>不</w:t>
      </w:r>
      <w:r w:rsidRPr="00E644EC">
        <w:rPr>
          <w:rFonts w:hint="eastAsia"/>
          <w:kern w:val="2"/>
          <w:szCs w:val="24"/>
          <w:lang w:eastAsia="zh-TW"/>
        </w:rPr>
        <w:t>給付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寄送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</w:t>
      </w:r>
    </w:p>
    <w:p w:rsidR="00600E1F" w:rsidRPr="00600E1F" w:rsidRDefault="00600E1F" w:rsidP="00E90334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600E1F" w:rsidRPr="00600E1F" w:rsidRDefault="00600E1F" w:rsidP="00600E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ascii="Arial" w:hAnsi="Arial" w:hint="eastAsia"/>
          <w:lang w:eastAsia="zh-TW"/>
        </w:rPr>
        <w:t>通知種類</w:t>
      </w:r>
      <w:r>
        <w:rPr>
          <w:rFonts w:ascii="Arial" w:hAnsi="Arial" w:hint="eastAsia"/>
          <w:lang w:eastAsia="zh-TW"/>
        </w:rPr>
        <w:t xml:space="preserve"> = </w:t>
      </w:r>
      <w:r>
        <w:rPr>
          <w:rFonts w:ascii="Arial" w:hAnsi="Arial"/>
          <w:lang w:eastAsia="zh-TW"/>
        </w:rPr>
        <w:t>“”</w:t>
      </w:r>
      <w:r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或</w:t>
      </w:r>
      <w:r>
        <w:rPr>
          <w:rFonts w:ascii="Arial" w:hAnsi="Arial" w:hint="eastAsia"/>
          <w:lang w:eastAsia="zh-TW"/>
        </w:rPr>
        <w:t xml:space="preserve"> </w:t>
      </w:r>
      <w:r w:rsidR="00B54341">
        <w:rPr>
          <w:rFonts w:ascii="Arial" w:hAnsi="Arial" w:hint="eastAsia"/>
          <w:lang w:eastAsia="zh-TW"/>
        </w:rPr>
        <w:t>$</w:t>
      </w:r>
      <w:r>
        <w:rPr>
          <w:rFonts w:ascii="Arial" w:hAnsi="Arial" w:hint="eastAsia"/>
          <w:lang w:eastAsia="zh-TW"/>
        </w:rPr>
        <w:t>通知種類</w:t>
      </w:r>
      <w:r>
        <w:rPr>
          <w:rFonts w:ascii="Arial" w:hAnsi="Arial" w:hint="eastAsia"/>
          <w:lang w:eastAsia="zh-TW"/>
        </w:rPr>
        <w:t xml:space="preserve"> = </w:t>
      </w:r>
      <w:r>
        <w:rPr>
          <w:rFonts w:ascii="Arial" w:hAnsi="Arial"/>
          <w:lang w:eastAsia="zh-TW"/>
        </w:rPr>
        <w:t>“</w:t>
      </w:r>
      <w:r>
        <w:rPr>
          <w:rFonts w:ascii="Arial" w:hAnsi="Arial" w:hint="eastAsia"/>
          <w:lang w:eastAsia="zh-TW"/>
        </w:rPr>
        <w:t>7</w:t>
      </w:r>
      <w:r>
        <w:rPr>
          <w:rFonts w:ascii="Arial" w:hAnsi="Arial"/>
          <w:lang w:eastAsia="zh-TW"/>
        </w:rPr>
        <w:t>”</w:t>
      </w:r>
      <w:r>
        <w:rPr>
          <w:rFonts w:ascii="Arial" w:hAnsi="Arial" w:hint="eastAsia"/>
          <w:lang w:eastAsia="zh-TW"/>
        </w:rPr>
        <w:t xml:space="preserve"> </w:t>
      </w:r>
      <w:r w:rsidRPr="00600E1F">
        <w:rPr>
          <w:rFonts w:ascii="Arial" w:hAnsi="Arial"/>
          <w:lang w:eastAsia="zh-TW"/>
        </w:rPr>
        <w:sym w:font="Wingdings" w:char="F0E8"/>
      </w:r>
      <w:r>
        <w:rPr>
          <w:rFonts w:ascii="Arial" w:hAnsi="Arial" w:hint="eastAsia"/>
          <w:lang w:eastAsia="zh-TW"/>
        </w:rPr>
        <w:t xml:space="preserve"> </w:t>
      </w:r>
      <w:r w:rsidR="00E738CB" w:rsidRPr="00E738CB">
        <w:rPr>
          <w:rFonts w:ascii="Arial" w:hAnsi="Arial" w:hint="eastAsia"/>
          <w:highlight w:val="red"/>
          <w:lang w:eastAsia="zh-TW"/>
        </w:rPr>
        <w:t>(</w:t>
      </w:r>
      <w:r w:rsidR="00E738CB" w:rsidRPr="00E738CB">
        <w:rPr>
          <w:rFonts w:ascii="Arial" w:hAnsi="Arial" w:hint="eastAsia"/>
          <w:highlight w:val="red"/>
          <w:lang w:eastAsia="zh-TW"/>
        </w:rPr>
        <w:t>處理解除契約件</w:t>
      </w:r>
      <w:r w:rsidR="00E738CB" w:rsidRPr="00E738CB">
        <w:rPr>
          <w:rFonts w:ascii="Arial" w:hAnsi="Arial" w:hint="eastAsia"/>
          <w:highlight w:val="red"/>
          <w:lang w:eastAsia="zh-TW"/>
        </w:rPr>
        <w:t>)</w:t>
      </w:r>
    </w:p>
    <w:p w:rsidR="00600E1F" w:rsidRDefault="00600E1F" w:rsidP="00600E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讀取資料：</w:t>
      </w:r>
    </w:p>
    <w:p w:rsidR="002C1E9F" w:rsidRPr="00852667" w:rsidRDefault="002C1E9F" w:rsidP="002C1E9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C1E9F">
        <w:rPr>
          <w:rFonts w:hint="eastAsia"/>
          <w:kern w:val="2"/>
          <w:szCs w:val="24"/>
          <w:lang w:eastAsia="zh-TW"/>
        </w:rPr>
        <w:t>讀取理賠解除契約受理檔</w:t>
      </w:r>
      <w:r w:rsidRPr="002C1E9F">
        <w:rPr>
          <w:rFonts w:hint="eastAsia"/>
          <w:kern w:val="2"/>
          <w:szCs w:val="24"/>
          <w:lang w:eastAsia="zh-TW"/>
        </w:rPr>
        <w:t>DTAAK001</w:t>
      </w:r>
      <w:r w:rsidRPr="002C1E9F">
        <w:rPr>
          <w:rFonts w:hint="eastAsia"/>
          <w:kern w:val="2"/>
          <w:szCs w:val="24"/>
          <w:lang w:eastAsia="zh-TW"/>
        </w:rPr>
        <w:t>，</w:t>
      </w:r>
      <w:r w:rsidR="00A71681">
        <w:rPr>
          <w:rFonts w:hint="eastAsia"/>
          <w:kern w:val="2"/>
          <w:szCs w:val="24"/>
          <w:lang w:eastAsia="zh-TW"/>
        </w:rPr>
        <w:t xml:space="preserve">LEFT </w:t>
      </w:r>
      <w:r w:rsidRPr="002C1E9F">
        <w:rPr>
          <w:rFonts w:hint="eastAsia"/>
          <w:kern w:val="2"/>
          <w:szCs w:val="24"/>
          <w:lang w:eastAsia="zh-TW"/>
        </w:rPr>
        <w:t>JOIN</w:t>
      </w:r>
      <w:r w:rsidRPr="002C1E9F">
        <w:rPr>
          <w:rFonts w:hint="eastAsia"/>
          <w:kern w:val="2"/>
          <w:szCs w:val="24"/>
          <w:lang w:eastAsia="zh-TW"/>
        </w:rPr>
        <w:t>，理賠紀錄檔</w:t>
      </w:r>
      <w:r w:rsidRPr="002C1E9F">
        <w:rPr>
          <w:rFonts w:hint="eastAsia"/>
          <w:kern w:val="2"/>
          <w:szCs w:val="24"/>
          <w:lang w:eastAsia="zh-TW"/>
        </w:rPr>
        <w:t>DTAAB001</w:t>
      </w:r>
    </w:p>
    <w:p w:rsidR="002C1E9F" w:rsidRDefault="002C1E9F" w:rsidP="002C1E9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</w:t>
      </w:r>
      <w:r>
        <w:rPr>
          <w:rFonts w:hint="eastAsia"/>
          <w:kern w:val="2"/>
          <w:szCs w:val="24"/>
          <w:lang w:eastAsia="zh-TW"/>
        </w:rPr>
        <w:t>，人事單位檔</w:t>
      </w:r>
      <w:r w:rsidRPr="000A6531">
        <w:rPr>
          <w:kern w:val="2"/>
          <w:szCs w:val="24"/>
          <w:lang w:eastAsia="zh-TW"/>
        </w:rPr>
        <w:t>CXLHR.DTZ0_UNIT</w:t>
      </w:r>
    </w:p>
    <w:p w:rsidR="002C1E9F" w:rsidRDefault="002C1E9F" w:rsidP="002C1E9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條件：</w:t>
      </w:r>
    </w:p>
    <w:p w:rsidR="002C1E9F" w:rsidRDefault="002C1E9F" w:rsidP="002C1E9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DTAAK001.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DTAAB001.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2C1E9F" w:rsidRDefault="002C1E9F" w:rsidP="002C1E9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DTAAK001.</w:t>
      </w:r>
      <w:r w:rsidRPr="002C1E9F">
        <w:rPr>
          <w:rFonts w:hint="eastAsia"/>
          <w:kern w:val="2"/>
          <w:szCs w:val="24"/>
          <w:lang w:eastAsia="zh-TW"/>
        </w:rPr>
        <w:t>招攬單位代號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前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碼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0000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0A6531">
        <w:rPr>
          <w:kern w:val="2"/>
          <w:szCs w:val="24"/>
          <w:lang w:eastAsia="zh-TW"/>
        </w:rPr>
        <w:t>DTZ0_UNIT</w:t>
      </w:r>
      <w:r>
        <w:rPr>
          <w:rFonts w:hint="eastAsia"/>
          <w:kern w:val="2"/>
          <w:szCs w:val="24"/>
          <w:lang w:eastAsia="zh-TW"/>
        </w:rPr>
        <w:t>.DIV_NO</w:t>
      </w:r>
    </w:p>
    <w:p w:rsidR="002C1E9F" w:rsidRDefault="002C1E9F" w:rsidP="002C1E9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D6658">
        <w:rPr>
          <w:rFonts w:hint="eastAsia"/>
          <w:kern w:val="2"/>
          <w:szCs w:val="24"/>
          <w:lang w:eastAsia="zh-TW"/>
        </w:rPr>
        <w:t>DATE(DTA</w:t>
      </w:r>
      <w:r>
        <w:rPr>
          <w:rFonts w:hint="eastAsia"/>
          <w:kern w:val="2"/>
          <w:szCs w:val="24"/>
          <w:lang w:eastAsia="zh-TW"/>
        </w:rPr>
        <w:t>AK001.</w:t>
      </w:r>
      <w:r w:rsidRPr="002C6CBC">
        <w:rPr>
          <w:rFonts w:hint="eastAsia"/>
        </w:rPr>
        <w:t xml:space="preserve"> </w:t>
      </w:r>
      <w:r w:rsidRPr="002C6CBC">
        <w:rPr>
          <w:rFonts w:hint="eastAsia"/>
          <w:kern w:val="2"/>
          <w:szCs w:val="24"/>
          <w:lang w:eastAsia="zh-TW"/>
        </w:rPr>
        <w:t>覆核日期</w:t>
      </w:r>
      <w:r w:rsidRPr="00AD6658">
        <w:rPr>
          <w:rFonts w:hint="eastAsia"/>
          <w:kern w:val="2"/>
          <w:szCs w:val="24"/>
          <w:lang w:eastAsia="zh-TW"/>
        </w:rPr>
        <w:t>) = $</w:t>
      </w:r>
      <w:r w:rsidRPr="00AD6658">
        <w:rPr>
          <w:rFonts w:hint="eastAsia"/>
          <w:kern w:val="2"/>
          <w:szCs w:val="24"/>
          <w:lang w:eastAsia="zh-TW"/>
        </w:rPr>
        <w:t>處理日期</w:t>
      </w:r>
    </w:p>
    <w:p w:rsidR="00600E1F" w:rsidRDefault="002C1E9F" w:rsidP="002C1E9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C1E9F">
        <w:rPr>
          <w:rFonts w:hint="eastAsia"/>
          <w:kern w:val="2"/>
          <w:szCs w:val="24"/>
          <w:lang w:eastAsia="zh-TW"/>
        </w:rPr>
        <w:t>DTAAK001.</w:t>
      </w:r>
      <w:r w:rsidRPr="00B85459">
        <w:rPr>
          <w:rFonts w:hint="eastAsia"/>
          <w:lang w:eastAsia="zh-TW"/>
        </w:rPr>
        <w:t xml:space="preserve"> </w:t>
      </w:r>
      <w:r w:rsidRPr="002C1E9F">
        <w:rPr>
          <w:rFonts w:hint="eastAsia"/>
          <w:kern w:val="2"/>
          <w:szCs w:val="24"/>
          <w:lang w:eastAsia="zh-TW"/>
        </w:rPr>
        <w:t>受理進度</w:t>
      </w:r>
      <w:r w:rsidRPr="002C1E9F">
        <w:rPr>
          <w:rFonts w:hint="eastAsia"/>
          <w:kern w:val="2"/>
          <w:szCs w:val="24"/>
          <w:lang w:eastAsia="zh-TW"/>
        </w:rPr>
        <w:t xml:space="preserve"> = 80</w:t>
      </w:r>
    </w:p>
    <w:p w:rsidR="001A67DB" w:rsidRDefault="001A67DB" w:rsidP="001A67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DTAAK001.</w:t>
      </w:r>
      <w:r w:rsidRPr="001A67DB">
        <w:rPr>
          <w:rFonts w:hint="eastAsia"/>
        </w:rPr>
        <w:t xml:space="preserve"> </w:t>
      </w:r>
      <w:r w:rsidRPr="001A67DB">
        <w:rPr>
          <w:rFonts w:hint="eastAsia"/>
          <w:kern w:val="2"/>
          <w:szCs w:val="24"/>
          <w:lang w:eastAsia="zh-TW"/>
        </w:rPr>
        <w:t>解除方式</w:t>
      </w:r>
      <w:r>
        <w:rPr>
          <w:rFonts w:hint="eastAsia"/>
          <w:kern w:val="2"/>
          <w:szCs w:val="24"/>
          <w:lang w:eastAsia="zh-TW"/>
        </w:rPr>
        <w:t xml:space="preserve"> = 2 (</w:t>
      </w:r>
      <w:r>
        <w:rPr>
          <w:rFonts w:hint="eastAsia"/>
          <w:kern w:val="2"/>
          <w:szCs w:val="24"/>
          <w:lang w:eastAsia="zh-TW"/>
        </w:rPr>
        <w:t>合意解除</w:t>
      </w:r>
      <w:r>
        <w:rPr>
          <w:rFonts w:hint="eastAsia"/>
          <w:kern w:val="2"/>
          <w:szCs w:val="24"/>
          <w:lang w:eastAsia="zh-TW"/>
        </w:rPr>
        <w:t>)</w:t>
      </w:r>
    </w:p>
    <w:p w:rsidR="005F4CF5" w:rsidRDefault="005F4CF5" w:rsidP="005F4CF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DTAAB001.</w:t>
      </w:r>
      <w:r w:rsidRPr="005F4CF5">
        <w:rPr>
          <w:rFonts w:hint="eastAsia"/>
          <w:lang w:eastAsia="zh-TW"/>
        </w:rPr>
        <w:t xml:space="preserve"> </w:t>
      </w:r>
      <w:r w:rsidRPr="005F4CF5"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L</w:t>
      </w:r>
    </w:p>
    <w:p w:rsidR="005F4CF5" w:rsidRDefault="005F4CF5" w:rsidP="005F4CF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群組條件：</w:t>
      </w:r>
      <w:r w:rsidR="0041213B">
        <w:rPr>
          <w:rFonts w:hint="eastAsia"/>
          <w:kern w:val="2"/>
          <w:szCs w:val="24"/>
          <w:lang w:eastAsia="zh-TW"/>
        </w:rPr>
        <w:t>DTAAK001(</w:t>
      </w:r>
      <w:r w:rsidR="0041213B">
        <w:rPr>
          <w:rFonts w:hint="eastAsia"/>
          <w:kern w:val="2"/>
          <w:szCs w:val="24"/>
          <w:lang w:eastAsia="zh-TW"/>
        </w:rPr>
        <w:t>所需要的欄位</w:t>
      </w:r>
      <w:r w:rsidR="0041213B">
        <w:rPr>
          <w:rFonts w:hint="eastAsia"/>
          <w:kern w:val="2"/>
          <w:szCs w:val="24"/>
          <w:lang w:eastAsia="zh-TW"/>
        </w:rPr>
        <w:t>)</w:t>
      </w:r>
      <w:r w:rsidR="00404B13">
        <w:rPr>
          <w:rFonts w:hint="eastAsia"/>
          <w:kern w:val="2"/>
          <w:szCs w:val="24"/>
          <w:lang w:eastAsia="zh-TW"/>
        </w:rPr>
        <w:t>, DTAAB001.CURR</w:t>
      </w:r>
    </w:p>
    <w:p w:rsidR="005F4CF5" w:rsidRDefault="005F4CF5" w:rsidP="005F4CF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</w:t>
      </w:r>
      <w:r>
        <w:rPr>
          <w:rFonts w:hint="eastAsia"/>
          <w:kern w:val="2"/>
          <w:szCs w:val="24"/>
          <w:lang w:eastAsia="zh-TW"/>
        </w:rPr>
        <w:t>:</w:t>
      </w:r>
    </w:p>
    <w:p w:rsidR="005F4CF5" w:rsidRDefault="005F4CF5" w:rsidP="005F4CF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DTAAK001</w:t>
      </w:r>
      <w:r w:rsidR="0041213B">
        <w:rPr>
          <w:rFonts w:hint="eastAsia"/>
          <w:kern w:val="2"/>
          <w:szCs w:val="24"/>
          <w:lang w:eastAsia="zh-TW"/>
        </w:rPr>
        <w:t>(</w:t>
      </w:r>
      <w:r w:rsidR="0041213B">
        <w:rPr>
          <w:rFonts w:hint="eastAsia"/>
          <w:kern w:val="2"/>
          <w:szCs w:val="24"/>
          <w:lang w:eastAsia="zh-TW"/>
        </w:rPr>
        <w:t>所需要的欄位</w:t>
      </w:r>
      <w:r w:rsidR="0041213B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 xml:space="preserve">, </w:t>
      </w:r>
      <w:r w:rsidR="0041213B">
        <w:rPr>
          <w:rFonts w:hint="eastAsia"/>
          <w:kern w:val="2"/>
          <w:szCs w:val="24"/>
          <w:lang w:eastAsia="zh-TW"/>
        </w:rPr>
        <w:t xml:space="preserve"> </w:t>
      </w:r>
      <w:r w:rsidR="00404B13">
        <w:rPr>
          <w:rFonts w:hint="eastAsia"/>
          <w:kern w:val="2"/>
          <w:szCs w:val="24"/>
          <w:lang w:eastAsia="zh-TW"/>
        </w:rPr>
        <w:t xml:space="preserve">DTAAB001.CURR, </w:t>
      </w:r>
      <w:r>
        <w:rPr>
          <w:rFonts w:hint="eastAsia"/>
          <w:kern w:val="2"/>
          <w:szCs w:val="24"/>
          <w:lang w:eastAsia="zh-TW"/>
        </w:rPr>
        <w:t>SUM(DTAAB001.</w:t>
      </w:r>
      <w:r w:rsidRPr="005F4CF5">
        <w:t xml:space="preserve"> </w:t>
      </w:r>
      <w:r w:rsidRPr="005F4CF5">
        <w:rPr>
          <w:kern w:val="2"/>
          <w:szCs w:val="24"/>
          <w:lang w:eastAsia="zh-TW"/>
        </w:rPr>
        <w:t>PAY_AMT</w:t>
      </w:r>
      <w:r>
        <w:rPr>
          <w:rFonts w:hint="eastAsia"/>
          <w:kern w:val="2"/>
          <w:szCs w:val="24"/>
          <w:lang w:eastAsia="zh-TW"/>
        </w:rPr>
        <w:t>)</w:t>
      </w:r>
    </w:p>
    <w:p w:rsidR="00BE7553" w:rsidRPr="002C1E9F" w:rsidRDefault="00BE7553" w:rsidP="00BE755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讀取無資料時，批次繼續處理，不視為異常。</w:t>
      </w:r>
    </w:p>
    <w:p w:rsidR="00600E1F" w:rsidRDefault="00600E1F" w:rsidP="00600E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逐筆處理取得的資料：</w:t>
      </w:r>
    </w:p>
    <w:p w:rsidR="00843F53" w:rsidRDefault="00843F53" w:rsidP="00952FE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952FEC" w:rsidRPr="00952FEC">
        <w:rPr>
          <w:rFonts w:ascii="Arial" w:hAnsi="Arial" w:hint="eastAsia"/>
          <w:lang w:eastAsia="zh-TW"/>
        </w:rPr>
        <w:t>解除契約</w:t>
      </w:r>
      <w:r>
        <w:rPr>
          <w:rFonts w:hint="eastAsia"/>
          <w:kern w:val="2"/>
          <w:szCs w:val="24"/>
          <w:lang w:eastAsia="zh-TW"/>
        </w:rPr>
        <w:t>件輸入件數</w:t>
      </w:r>
      <w:r>
        <w:rPr>
          <w:rFonts w:hint="eastAsia"/>
          <w:kern w:val="2"/>
          <w:szCs w:val="24"/>
          <w:lang w:eastAsia="zh-TW"/>
        </w:rPr>
        <w:t xml:space="preserve"> ++</w:t>
      </w:r>
    </w:p>
    <w:p w:rsidR="00843F53" w:rsidRDefault="00843F53" w:rsidP="00843F5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是否保經代件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呼叫</w:t>
      </w:r>
      <w:r w:rsidRPr="008B34A9">
        <w:rPr>
          <w:rFonts w:hint="eastAsia"/>
          <w:kern w:val="2"/>
          <w:szCs w:val="24"/>
          <w:lang w:eastAsia="zh-TW"/>
        </w:rPr>
        <w:t>理賠簡訊檢核模組</w:t>
      </w:r>
      <w:r>
        <w:rPr>
          <w:rFonts w:hint="eastAsia"/>
          <w:kern w:val="2"/>
          <w:szCs w:val="24"/>
          <w:lang w:eastAsia="zh-TW"/>
        </w:rPr>
        <w:t>AA_Z7Z001.</w:t>
      </w:r>
      <w:r w:rsidRPr="008B34A9">
        <w:rPr>
          <w:kern w:val="2"/>
          <w:szCs w:val="24"/>
          <w:lang w:eastAsia="zh-TW"/>
        </w:rPr>
        <w:t>chkBankAgntChnl</w:t>
      </w:r>
      <w:r>
        <w:rPr>
          <w:rFonts w:hint="eastAsia"/>
          <w:kern w:val="2"/>
          <w:szCs w:val="24"/>
          <w:lang w:eastAsia="zh-TW"/>
        </w:rPr>
        <w:t>( DTAA</w:t>
      </w:r>
      <w:r w:rsidR="0064492A">
        <w:rPr>
          <w:rFonts w:hint="eastAsia"/>
          <w:kern w:val="2"/>
          <w:szCs w:val="24"/>
          <w:lang w:eastAsia="zh-TW"/>
        </w:rPr>
        <w:t>K</w:t>
      </w:r>
      <w:r>
        <w:rPr>
          <w:rFonts w:hint="eastAsia"/>
          <w:kern w:val="2"/>
          <w:szCs w:val="24"/>
          <w:lang w:eastAsia="zh-TW"/>
        </w:rPr>
        <w:t>001.</w:t>
      </w:r>
      <w:r w:rsidR="0064492A" w:rsidRPr="0064492A">
        <w:rPr>
          <w:rFonts w:hint="eastAsia"/>
          <w:lang w:eastAsia="zh-TW"/>
        </w:rPr>
        <w:t xml:space="preserve"> </w:t>
      </w:r>
      <w:r w:rsidR="0064492A" w:rsidRPr="00AF30DE">
        <w:rPr>
          <w:rFonts w:hint="eastAsia"/>
          <w:lang w:eastAsia="zh-TW"/>
        </w:rPr>
        <w:t>招攬單位代號</w:t>
      </w:r>
      <w:r>
        <w:rPr>
          <w:rFonts w:hint="eastAsia"/>
          <w:kern w:val="2"/>
          <w:szCs w:val="24"/>
          <w:lang w:eastAsia="zh-TW"/>
        </w:rPr>
        <w:t>)</w:t>
      </w:r>
    </w:p>
    <w:p w:rsidR="00843F53" w:rsidRDefault="00843F53" w:rsidP="00843F5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是否保經代件</w:t>
      </w:r>
      <w:r>
        <w:rPr>
          <w:rFonts w:hint="eastAsia"/>
          <w:kern w:val="2"/>
          <w:szCs w:val="24"/>
          <w:lang w:eastAsia="zh-TW"/>
        </w:rPr>
        <w:t xml:space="preserve"> = false </w:t>
      </w:r>
      <w:r w:rsidRPr="008B34A9">
        <w:rPr>
          <w:kern w:val="2"/>
          <w:szCs w:val="24"/>
          <w:lang w:eastAsia="zh-TW"/>
        </w:rPr>
        <w:sym w:font="Wingdings" w:char="F0E8"/>
      </w:r>
    </w:p>
    <w:p w:rsidR="00843F53" w:rsidRDefault="00843F53" w:rsidP="00952F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952FEC" w:rsidRPr="00952FEC">
        <w:rPr>
          <w:rFonts w:ascii="Arial" w:hAnsi="Arial" w:hint="eastAsia"/>
          <w:lang w:eastAsia="zh-TW"/>
        </w:rPr>
        <w:t>解除契約</w:t>
      </w:r>
      <w:r>
        <w:rPr>
          <w:rFonts w:hint="eastAsia"/>
          <w:kern w:val="2"/>
          <w:szCs w:val="24"/>
          <w:lang w:eastAsia="zh-TW"/>
        </w:rPr>
        <w:t>件略過件數</w:t>
      </w:r>
      <w:r>
        <w:rPr>
          <w:rFonts w:hint="eastAsia"/>
          <w:kern w:val="2"/>
          <w:szCs w:val="24"/>
          <w:lang w:eastAsia="zh-TW"/>
        </w:rPr>
        <w:t xml:space="preserve"> ++ </w:t>
      </w:r>
      <w:r>
        <w:rPr>
          <w:rFonts w:hint="eastAsia"/>
          <w:kern w:val="2"/>
          <w:szCs w:val="24"/>
          <w:lang w:eastAsia="zh-TW"/>
        </w:rPr>
        <w:t>。</w:t>
      </w:r>
    </w:p>
    <w:p w:rsidR="00843F53" w:rsidRDefault="00843F53" w:rsidP="00843F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繼續處理下一筆資料</w:t>
      </w:r>
    </w:p>
    <w:p w:rsidR="00843F53" w:rsidRDefault="00843F53" w:rsidP="00843F5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Pr="007A42E3">
        <w:rPr>
          <w:kern w:val="2"/>
          <w:szCs w:val="24"/>
          <w:lang w:eastAsia="zh-TW"/>
        </w:rPr>
        <w:t>AP_E5Z040_bo[]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呼叫</w:t>
      </w:r>
      <w:r w:rsidRPr="007A42E3">
        <w:rPr>
          <w:rFonts w:hint="eastAsia"/>
          <w:kern w:val="2"/>
          <w:szCs w:val="24"/>
          <w:lang w:eastAsia="zh-TW"/>
        </w:rPr>
        <w:t>保經代通知對象及基本資料模組</w:t>
      </w:r>
      <w:r w:rsidRPr="007A42E3">
        <w:rPr>
          <w:kern w:val="2"/>
          <w:szCs w:val="24"/>
          <w:lang w:eastAsia="zh-TW"/>
        </w:rPr>
        <w:t>AP_E5Z040 .getAffairForBANK</w:t>
      </w:r>
      <w:r>
        <w:rPr>
          <w:rFonts w:hint="eastAsia"/>
          <w:kern w:val="2"/>
          <w:szCs w:val="24"/>
          <w:lang w:eastAsia="zh-TW"/>
        </w:rPr>
        <w:t>，參數</w:t>
      </w:r>
      <w:r>
        <w:rPr>
          <w:rFonts w:hint="eastAsia"/>
          <w:kern w:val="2"/>
          <w:szCs w:val="24"/>
          <w:lang w:eastAsia="zh-TW"/>
        </w:rPr>
        <w:t>:</w:t>
      </w:r>
    </w:p>
    <w:tbl>
      <w:tblPr>
        <w:tblW w:w="0" w:type="auto"/>
        <w:tblInd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835"/>
      </w:tblGrid>
      <w:tr w:rsidR="00843F53" w:rsidTr="00852667">
        <w:tc>
          <w:tcPr>
            <w:tcW w:w="2126" w:type="dxa"/>
            <w:shd w:val="clear" w:color="auto" w:fill="D6E3BC"/>
          </w:tcPr>
          <w:p w:rsidR="00843F53" w:rsidRPr="006846FD" w:rsidRDefault="00843F53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2835" w:type="dxa"/>
            <w:shd w:val="clear" w:color="auto" w:fill="D6E3BC"/>
          </w:tcPr>
          <w:p w:rsidR="00843F53" w:rsidRPr="006846FD" w:rsidRDefault="00843F53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資料來源</w:t>
            </w:r>
          </w:p>
        </w:tc>
      </w:tr>
      <w:tr w:rsidR="00843F53" w:rsidTr="00852667">
        <w:tc>
          <w:tcPr>
            <w:tcW w:w="2126" w:type="dxa"/>
            <w:shd w:val="clear" w:color="auto" w:fill="auto"/>
          </w:tcPr>
          <w:p w:rsidR="00843F53" w:rsidRPr="006846FD" w:rsidRDefault="00843F53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bkNo</w:t>
            </w:r>
          </w:p>
        </w:tc>
        <w:tc>
          <w:tcPr>
            <w:tcW w:w="2835" w:type="dxa"/>
            <w:shd w:val="clear" w:color="auto" w:fill="auto"/>
          </w:tcPr>
          <w:p w:rsidR="00843F53" w:rsidRPr="006846FD" w:rsidRDefault="00843F53" w:rsidP="00AF30D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DTAA</w:t>
            </w:r>
            <w:r w:rsidR="00AF30DE">
              <w:rPr>
                <w:rFonts w:hint="eastAsia"/>
                <w:kern w:val="2"/>
                <w:szCs w:val="24"/>
                <w:lang w:eastAsia="zh-TW"/>
              </w:rPr>
              <w:t>K001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AF30DE">
              <w:rPr>
                <w:rFonts w:hint="eastAsia"/>
                <w:lang w:eastAsia="zh-TW"/>
              </w:rPr>
              <w:t xml:space="preserve"> </w:t>
            </w:r>
            <w:r w:rsidR="00AF30DE" w:rsidRPr="00AF30DE">
              <w:rPr>
                <w:rFonts w:hint="eastAsia"/>
                <w:lang w:eastAsia="zh-TW"/>
              </w:rPr>
              <w:t>招攬單位代號</w:t>
            </w:r>
          </w:p>
        </w:tc>
      </w:tr>
      <w:tr w:rsidR="00843F53" w:rsidTr="00852667">
        <w:tc>
          <w:tcPr>
            <w:tcW w:w="2126" w:type="dxa"/>
            <w:shd w:val="clear" w:color="auto" w:fill="auto"/>
          </w:tcPr>
          <w:p w:rsidR="00843F53" w:rsidRPr="006846FD" w:rsidRDefault="00843F53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affairType</w:t>
            </w:r>
          </w:p>
        </w:tc>
        <w:tc>
          <w:tcPr>
            <w:tcW w:w="2835" w:type="dxa"/>
            <w:shd w:val="clear" w:color="auto" w:fill="auto"/>
          </w:tcPr>
          <w:p w:rsidR="00843F53" w:rsidRPr="00E644EC" w:rsidRDefault="00843F53" w:rsidP="00952FEC">
            <w:pPr>
              <w:pStyle w:val="Tabletext"/>
              <w:keepLines w:val="0"/>
              <w:spacing w:after="0" w:line="240" w:lineRule="auto"/>
              <w:rPr>
                <w:rFonts w:hint="eastAsia"/>
                <w:color w:val="FF0000"/>
                <w:kern w:val="2"/>
                <w:szCs w:val="24"/>
                <w:lang w:eastAsia="zh-TW"/>
              </w:rPr>
            </w:pPr>
            <w:r w:rsidRPr="00E644EC">
              <w:rPr>
                <w:color w:val="FF0000"/>
                <w:kern w:val="2"/>
                <w:szCs w:val="24"/>
                <w:lang w:eastAsia="zh-TW"/>
              </w:rPr>
              <w:t>“</w:t>
            </w:r>
            <w:r w:rsidRPr="00E644EC">
              <w:rPr>
                <w:rFonts w:hint="eastAsia"/>
                <w:color w:val="FF0000"/>
                <w:kern w:val="2"/>
                <w:szCs w:val="24"/>
                <w:lang w:eastAsia="zh-TW"/>
              </w:rPr>
              <w:t>1</w:t>
            </w:r>
            <w:r w:rsidR="00952FEC">
              <w:rPr>
                <w:rFonts w:hint="eastAsia"/>
                <w:color w:val="FF0000"/>
                <w:kern w:val="2"/>
                <w:szCs w:val="24"/>
                <w:lang w:eastAsia="zh-TW"/>
              </w:rPr>
              <w:t>6</w:t>
            </w:r>
            <w:r w:rsidRPr="00E644EC">
              <w:rPr>
                <w:color w:val="FF0000"/>
                <w:kern w:val="2"/>
                <w:szCs w:val="24"/>
                <w:lang w:eastAsia="zh-TW"/>
              </w:rPr>
              <w:t>”</w:t>
            </w:r>
          </w:p>
        </w:tc>
      </w:tr>
      <w:tr w:rsidR="00843F53" w:rsidTr="00852667">
        <w:tc>
          <w:tcPr>
            <w:tcW w:w="2126" w:type="dxa"/>
            <w:shd w:val="clear" w:color="auto" w:fill="auto"/>
          </w:tcPr>
          <w:p w:rsidR="00843F53" w:rsidRPr="006846FD" w:rsidRDefault="00843F53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cycle</w:t>
            </w:r>
          </w:p>
        </w:tc>
        <w:tc>
          <w:tcPr>
            <w:tcW w:w="2835" w:type="dxa"/>
            <w:shd w:val="clear" w:color="auto" w:fill="auto"/>
          </w:tcPr>
          <w:p w:rsidR="00843F53" w:rsidRPr="006846FD" w:rsidRDefault="00843F53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“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D</w:t>
            </w:r>
            <w:r w:rsidRPr="006846FD">
              <w:rPr>
                <w:kern w:val="2"/>
                <w:szCs w:val="24"/>
                <w:lang w:eastAsia="zh-TW"/>
              </w:rPr>
              <w:t>”</w:t>
            </w:r>
          </w:p>
        </w:tc>
      </w:tr>
      <w:tr w:rsidR="00843F53" w:rsidTr="00852667">
        <w:tc>
          <w:tcPr>
            <w:tcW w:w="2126" w:type="dxa"/>
            <w:shd w:val="clear" w:color="auto" w:fill="auto"/>
          </w:tcPr>
          <w:p w:rsidR="00843F53" w:rsidRPr="006846FD" w:rsidRDefault="00843F53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vrfyWkym</w:t>
            </w:r>
          </w:p>
        </w:tc>
        <w:tc>
          <w:tcPr>
            <w:tcW w:w="2835" w:type="dxa"/>
            <w:shd w:val="clear" w:color="auto" w:fill="auto"/>
          </w:tcPr>
          <w:p w:rsidR="00843F53" w:rsidRPr="006846FD" w:rsidRDefault="00843F53" w:rsidP="0085266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$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工作年月</w:t>
            </w:r>
          </w:p>
        </w:tc>
      </w:tr>
      <w:tr w:rsidR="00843F53" w:rsidTr="00852667">
        <w:tc>
          <w:tcPr>
            <w:tcW w:w="2126" w:type="dxa"/>
            <w:shd w:val="clear" w:color="auto" w:fill="auto"/>
          </w:tcPr>
          <w:p w:rsidR="00843F53" w:rsidRPr="006846FD" w:rsidRDefault="00843F53" w:rsidP="0085266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846FD">
              <w:rPr>
                <w:kern w:val="2"/>
                <w:szCs w:val="24"/>
                <w:lang w:eastAsia="zh-TW"/>
              </w:rPr>
              <w:t>agntId</w:t>
            </w:r>
          </w:p>
        </w:tc>
        <w:tc>
          <w:tcPr>
            <w:tcW w:w="2835" w:type="dxa"/>
            <w:shd w:val="clear" w:color="auto" w:fill="auto"/>
          </w:tcPr>
          <w:p w:rsidR="00843F53" w:rsidRPr="006846FD" w:rsidRDefault="00843F53" w:rsidP="00461449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6846FD">
              <w:rPr>
                <w:rFonts w:hint="eastAsia"/>
                <w:kern w:val="2"/>
                <w:szCs w:val="24"/>
                <w:lang w:eastAsia="zh-TW"/>
              </w:rPr>
              <w:t>DTAA</w:t>
            </w:r>
            <w:r w:rsidR="00461449">
              <w:rPr>
                <w:rFonts w:hint="eastAsia"/>
                <w:kern w:val="2"/>
                <w:szCs w:val="24"/>
                <w:lang w:eastAsia="zh-TW"/>
              </w:rPr>
              <w:t>K001</w:t>
            </w:r>
            <w:r w:rsidRPr="006846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="00AF30DE">
              <w:rPr>
                <w:rFonts w:hint="eastAsia"/>
              </w:rPr>
              <w:t xml:space="preserve"> </w:t>
            </w:r>
            <w:r w:rsidR="00AF30DE" w:rsidRPr="00AF30DE">
              <w:rPr>
                <w:rFonts w:hint="eastAsia"/>
                <w:kern w:val="2"/>
                <w:szCs w:val="24"/>
                <w:lang w:eastAsia="zh-TW"/>
              </w:rPr>
              <w:t>招攬人員</w:t>
            </w:r>
            <w:r w:rsidR="00AF30DE" w:rsidRPr="00AF30DE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</w:tr>
    </w:tbl>
    <w:p w:rsidR="00843F53" w:rsidRDefault="00843F53" w:rsidP="00952F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2479B">
        <w:rPr>
          <w:rFonts w:hint="eastAsia"/>
          <w:kern w:val="2"/>
          <w:szCs w:val="24"/>
          <w:lang w:eastAsia="zh-TW"/>
        </w:rPr>
        <w:t>若模組異常</w:t>
      </w:r>
      <w:r w:rsidRPr="0072479B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 xml:space="preserve"> $</w:t>
      </w:r>
      <w:r w:rsidR="00952FEC" w:rsidRPr="00952FEC">
        <w:rPr>
          <w:rFonts w:ascii="Arial" w:hAnsi="Arial" w:hint="eastAsia"/>
          <w:lang w:eastAsia="zh-TW"/>
        </w:rPr>
        <w:t>解除契約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略過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</w:p>
    <w:p w:rsid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逐筆判斷</w:t>
      </w:r>
      <w:r>
        <w:rPr>
          <w:rFonts w:hint="eastAsia"/>
          <w:kern w:val="2"/>
          <w:szCs w:val="24"/>
          <w:lang w:eastAsia="zh-TW"/>
        </w:rPr>
        <w:t>$</w:t>
      </w:r>
      <w:r w:rsidRPr="007A42E3">
        <w:rPr>
          <w:kern w:val="2"/>
          <w:szCs w:val="24"/>
          <w:lang w:eastAsia="zh-TW"/>
        </w:rPr>
        <w:t>AP_E5Z040_bo[]</w:t>
      </w:r>
      <w:r>
        <w:rPr>
          <w:rFonts w:hint="eastAsia"/>
          <w:kern w:val="2"/>
          <w:szCs w:val="24"/>
          <w:lang w:eastAsia="zh-TW"/>
        </w:rPr>
        <w:t>：</w:t>
      </w:r>
    </w:p>
    <w:p w:rsidR="00CA0F3F" w:rsidRDefault="00CA0F3F" w:rsidP="00CA0F3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請參考</w:t>
      </w:r>
      <w:r>
        <w:rPr>
          <w:rFonts w:hint="eastAsia"/>
          <w:kern w:val="2"/>
          <w:szCs w:val="24"/>
          <w:lang w:eastAsia="zh-TW"/>
        </w:rPr>
        <w:t xml:space="preserve"> </w:t>
      </w:r>
      <w:hyperlink w:anchor="收件者處理原則" w:history="1">
        <w:r w:rsidRPr="00BE76C2">
          <w:rPr>
            <w:rStyle w:val="ad"/>
            <w:rFonts w:hint="eastAsia"/>
            <w:kern w:val="2"/>
            <w:szCs w:val="24"/>
            <w:lang w:eastAsia="zh-TW"/>
          </w:rPr>
          <w:t>收件者處理原則</w:t>
        </w:r>
      </w:hyperlink>
    </w:p>
    <w:p w:rsidR="00CA0F3F" w:rsidRPr="00CA0F3F" w:rsidRDefault="00CA0F3F" w:rsidP="00CA0F3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為空時，則不寄送。</w:t>
      </w:r>
      <w:r w:rsidRPr="0072479B">
        <w:rPr>
          <w:rFonts w:hint="eastAsia"/>
          <w:kern w:val="2"/>
          <w:szCs w:val="24"/>
          <w:lang w:eastAsia="zh-TW"/>
        </w:rPr>
        <w:t>$</w:t>
      </w:r>
      <w:r w:rsidR="00E738CB" w:rsidRPr="00952FEC">
        <w:rPr>
          <w:rFonts w:ascii="Arial" w:hAnsi="Arial" w:hint="eastAsia"/>
          <w:lang w:eastAsia="zh-TW"/>
        </w:rPr>
        <w:t>解除契約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略過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BE7553" w:rsidRDefault="00BE7553" w:rsidP="00BE755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抓取受款人：</w:t>
      </w:r>
    </w:p>
    <w:p w:rsidR="00BE7553" w:rsidRDefault="00BE7553" w:rsidP="00BE75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受款人</w:t>
      </w:r>
      <w:r>
        <w:rPr>
          <w:rFonts w:hint="eastAsia"/>
          <w:kern w:val="2"/>
          <w:szCs w:val="24"/>
          <w:lang w:eastAsia="zh-TW"/>
        </w:rPr>
        <w:t>LIST</w:t>
      </w:r>
    </w:p>
    <w:p w:rsidR="00BE7553" w:rsidRDefault="00BE7553" w:rsidP="00BE75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讀取案件各受款人理賠金額分配檔</w:t>
      </w:r>
      <w:r>
        <w:rPr>
          <w:rFonts w:hint="eastAsia"/>
          <w:kern w:val="2"/>
          <w:szCs w:val="24"/>
          <w:lang w:eastAsia="zh-TW"/>
        </w:rPr>
        <w:t>DTAAB010</w:t>
      </w:r>
      <w:r>
        <w:rPr>
          <w:rFonts w:hint="eastAsia"/>
          <w:kern w:val="2"/>
          <w:szCs w:val="24"/>
          <w:lang w:eastAsia="zh-TW"/>
        </w:rPr>
        <w:t>，</w:t>
      </w:r>
    </w:p>
    <w:p w:rsidR="00BE7553" w:rsidRDefault="00BE7553" w:rsidP="00BE755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E7553">
        <w:rPr>
          <w:rFonts w:hint="eastAsia"/>
          <w:kern w:val="2"/>
          <w:szCs w:val="24"/>
          <w:lang w:eastAsia="zh-TW"/>
        </w:rPr>
        <w:t>條件：</w:t>
      </w:r>
      <w:r w:rsidRPr="00BE7553">
        <w:rPr>
          <w:rFonts w:hint="eastAsia"/>
          <w:kern w:val="2"/>
          <w:szCs w:val="24"/>
          <w:lang w:eastAsia="zh-TW"/>
        </w:rPr>
        <w:t>DTAAB010.</w:t>
      </w:r>
      <w:r>
        <w:rPr>
          <w:rFonts w:hint="eastAsia"/>
          <w:kern w:val="2"/>
          <w:szCs w:val="24"/>
          <w:lang w:eastAsia="zh-TW"/>
        </w:rPr>
        <w:t xml:space="preserve">APLY_NO = </w:t>
      </w:r>
      <w:r>
        <w:rPr>
          <w:rFonts w:hint="eastAsia"/>
          <w:kern w:val="2"/>
          <w:szCs w:val="24"/>
          <w:lang w:eastAsia="zh-TW"/>
        </w:rPr>
        <w:t>該筆</w:t>
      </w:r>
      <w:r>
        <w:rPr>
          <w:rFonts w:hint="eastAsia"/>
          <w:kern w:val="2"/>
          <w:szCs w:val="24"/>
          <w:lang w:eastAsia="zh-TW"/>
        </w:rPr>
        <w:t>DTAAA010.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BE7553" w:rsidRDefault="00BE7553" w:rsidP="00BE755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欄位：</w:t>
      </w:r>
      <w:r>
        <w:rPr>
          <w:rFonts w:hint="eastAsia"/>
          <w:kern w:val="2"/>
          <w:szCs w:val="24"/>
          <w:lang w:eastAsia="zh-TW"/>
        </w:rPr>
        <w:t>DISTINCT</w:t>
      </w:r>
      <w:r w:rsidRPr="00BE7553">
        <w:rPr>
          <w:rFonts w:hint="eastAsia"/>
          <w:kern w:val="2"/>
          <w:szCs w:val="24"/>
          <w:lang w:eastAsia="zh-TW"/>
        </w:rPr>
        <w:t>受款人姓名</w:t>
      </w:r>
    </w:p>
    <w:p w:rsidR="00BE7553" w:rsidRDefault="00BE7553" w:rsidP="00BE755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將受款人姓名分別存入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受款人</w:t>
      </w:r>
      <w:r>
        <w:rPr>
          <w:rFonts w:hint="eastAsia"/>
          <w:kern w:val="2"/>
          <w:szCs w:val="24"/>
          <w:lang w:eastAsia="zh-TW"/>
        </w:rPr>
        <w:t>LIST</w:t>
      </w:r>
    </w:p>
    <w:p w:rsidR="00BE7553" w:rsidRDefault="00BE7553" w:rsidP="00BE75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讀取無資料或異常時，視為正常。將</w:t>
      </w:r>
      <w:r>
        <w:rPr>
          <w:rFonts w:hint="eastAsia"/>
          <w:kern w:val="2"/>
          <w:szCs w:val="24"/>
          <w:lang w:eastAsia="zh-TW"/>
        </w:rPr>
        <w:t>DTAA</w:t>
      </w:r>
      <w:r w:rsidR="000B5034">
        <w:rPr>
          <w:rFonts w:hint="eastAsia"/>
          <w:kern w:val="2"/>
          <w:szCs w:val="24"/>
          <w:lang w:eastAsia="zh-TW"/>
        </w:rPr>
        <w:t>K</w:t>
      </w:r>
      <w:r>
        <w:rPr>
          <w:rFonts w:hint="eastAsia"/>
          <w:kern w:val="2"/>
          <w:szCs w:val="24"/>
          <w:lang w:eastAsia="zh-TW"/>
        </w:rPr>
        <w:t>0</w:t>
      </w:r>
      <w:r w:rsidR="000B5034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1.</w:t>
      </w:r>
      <w:r w:rsidR="000B5034">
        <w:rPr>
          <w:rFonts w:hint="eastAsia"/>
          <w:kern w:val="2"/>
          <w:szCs w:val="24"/>
          <w:lang w:eastAsia="zh-TW"/>
        </w:rPr>
        <w:t>要保人</w:t>
      </w:r>
      <w:r>
        <w:rPr>
          <w:rFonts w:hint="eastAsia"/>
          <w:kern w:val="2"/>
          <w:szCs w:val="24"/>
          <w:lang w:eastAsia="zh-TW"/>
        </w:rPr>
        <w:t>姓名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存入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受款人</w:t>
      </w:r>
      <w:r>
        <w:rPr>
          <w:rFonts w:hint="eastAsia"/>
          <w:kern w:val="2"/>
          <w:szCs w:val="24"/>
          <w:lang w:eastAsia="zh-TW"/>
        </w:rPr>
        <w:t>LIST</w:t>
      </w:r>
    </w:p>
    <w:p w:rsidR="00843F53" w:rsidRDefault="00843F53" w:rsidP="00843F5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產出通知的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：</w:t>
      </w:r>
    </w:p>
    <w:p w:rsidR="00843F53" w:rsidRDefault="00843F53" w:rsidP="00952F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檔名：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(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日期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國泰人壽理賠</w:t>
      </w:r>
      <w:r w:rsidR="00952FEC" w:rsidRPr="00952FEC">
        <w:rPr>
          <w:rFonts w:hint="eastAsia"/>
          <w:kern w:val="2"/>
          <w:szCs w:val="24"/>
          <w:shd w:val="pct15" w:color="auto" w:fill="FFFFFF"/>
          <w:lang w:eastAsia="zh-TW"/>
        </w:rPr>
        <w:t>解除契約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通知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送件人分行中文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送件人姓名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申請書編號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)</w:t>
      </w:r>
      <w:r>
        <w:rPr>
          <w:rFonts w:hint="eastAsia"/>
          <w:kern w:val="2"/>
          <w:szCs w:val="24"/>
          <w:shd w:val="pct15" w:color="auto" w:fill="FFFFFF"/>
          <w:lang w:eastAsia="zh-TW"/>
        </w:rPr>
        <w:t>.pdf</w:t>
      </w:r>
    </w:p>
    <w:p w:rsidR="00843F53" w:rsidRDefault="00843F53" w:rsidP="00952FE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通知年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通知月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 w:rsidRPr="000A6531">
        <w:rPr>
          <w:rFonts w:hint="eastAsia"/>
          <w:kern w:val="2"/>
          <w:szCs w:val="24"/>
          <w:lang w:eastAsia="zh-TW"/>
        </w:rPr>
        <w:t>國泰人壽理賠</w:t>
      </w:r>
      <w:r w:rsidR="00952FEC" w:rsidRPr="00952FEC">
        <w:rPr>
          <w:rFonts w:hint="eastAsia"/>
          <w:kern w:val="2"/>
          <w:szCs w:val="24"/>
          <w:lang w:eastAsia="zh-TW"/>
        </w:rPr>
        <w:t>解除契約</w:t>
      </w:r>
      <w:r w:rsidRPr="000A6531">
        <w:rPr>
          <w:rFonts w:hint="eastAsia"/>
          <w:kern w:val="2"/>
          <w:szCs w:val="24"/>
          <w:lang w:eastAsia="zh-TW"/>
        </w:rPr>
        <w:t>通知</w:t>
      </w:r>
      <w:r w:rsidRPr="000A6531"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理專單位中文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理專姓名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.pdf</w:t>
      </w:r>
      <w:r>
        <w:rPr>
          <w:kern w:val="2"/>
          <w:szCs w:val="24"/>
          <w:lang w:eastAsia="zh-TW"/>
        </w:rPr>
        <w:t>”</w:t>
      </w:r>
    </w:p>
    <w:p w:rsidR="00843F53" w:rsidRDefault="00843F53" w:rsidP="00952F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版型如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D56F7F">
        <w:rPr>
          <w:rFonts w:hint="eastAsia"/>
          <w:color w:val="0070C0"/>
          <w:kern w:val="2"/>
          <w:szCs w:val="24"/>
          <w:lang w:eastAsia="zh-TW"/>
        </w:rPr>
        <w:t>理賠</w:t>
      </w:r>
      <w:r w:rsidRPr="00D56F7F">
        <w:rPr>
          <w:rFonts w:hint="eastAsia"/>
          <w:color w:val="0070C0"/>
          <w:kern w:val="2"/>
          <w:szCs w:val="24"/>
          <w:lang w:eastAsia="zh-TW"/>
        </w:rPr>
        <w:t>Automail</w:t>
      </w:r>
      <w:r w:rsidRPr="00D56F7F">
        <w:rPr>
          <w:rFonts w:hint="eastAsia"/>
          <w:color w:val="0070C0"/>
          <w:kern w:val="2"/>
          <w:szCs w:val="24"/>
          <w:lang w:eastAsia="zh-TW"/>
        </w:rPr>
        <w:t>通知內容</w:t>
      </w:r>
      <w:r w:rsidRPr="00D56F7F">
        <w:rPr>
          <w:rFonts w:hint="eastAsia"/>
          <w:color w:val="0070C0"/>
          <w:kern w:val="2"/>
          <w:szCs w:val="24"/>
          <w:lang w:eastAsia="zh-TW"/>
        </w:rPr>
        <w:t>-</w:t>
      </w:r>
      <w:r w:rsidRPr="00D56F7F">
        <w:rPr>
          <w:rFonts w:hint="eastAsia"/>
          <w:color w:val="0070C0"/>
          <w:kern w:val="2"/>
          <w:szCs w:val="24"/>
          <w:lang w:eastAsia="zh-TW"/>
        </w:rPr>
        <w:t>國泰人壽理賠</w:t>
      </w:r>
      <w:r w:rsidR="00952FEC" w:rsidRPr="00952FEC">
        <w:rPr>
          <w:rFonts w:hint="eastAsia"/>
          <w:color w:val="0070C0"/>
          <w:kern w:val="2"/>
          <w:szCs w:val="24"/>
          <w:lang w:eastAsia="zh-TW"/>
        </w:rPr>
        <w:t>解除契約</w:t>
      </w:r>
      <w:r w:rsidRPr="00D56F7F">
        <w:rPr>
          <w:rFonts w:hint="eastAsia"/>
          <w:color w:val="0070C0"/>
          <w:kern w:val="2"/>
          <w:szCs w:val="24"/>
          <w:lang w:eastAsia="zh-TW"/>
        </w:rPr>
        <w:t>通知</w:t>
      </w:r>
      <w:r w:rsidRPr="00D56F7F">
        <w:rPr>
          <w:rFonts w:hint="eastAsia"/>
          <w:color w:val="0070C0"/>
          <w:kern w:val="2"/>
          <w:szCs w:val="24"/>
          <w:lang w:eastAsia="zh-TW"/>
        </w:rPr>
        <w:t>.docx</w:t>
      </w:r>
    </w:p>
    <w:p w:rsidR="00235702" w:rsidRDefault="00235702" w:rsidP="0023570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將讀取到的資料依照</w:t>
      </w:r>
      <w:hyperlink w:anchor="AA_Z7Z002_bo" w:history="1">
        <w:r w:rsidRPr="006E6400">
          <w:rPr>
            <w:rStyle w:val="ad"/>
            <w:rFonts w:hint="eastAsia"/>
            <w:kern w:val="2"/>
            <w:szCs w:val="24"/>
            <w:lang w:eastAsia="zh-TW"/>
          </w:rPr>
          <w:t>AA_Z7Z002_bo</w:t>
        </w:r>
      </w:hyperlink>
      <w:r>
        <w:rPr>
          <w:rFonts w:hint="eastAsia"/>
          <w:kern w:val="2"/>
          <w:szCs w:val="24"/>
          <w:lang w:eastAsia="zh-TW"/>
        </w:rPr>
        <w:t>相對應</w:t>
      </w:r>
      <w:r w:rsidR="009804B3">
        <w:rPr>
          <w:rFonts w:hint="eastAsia"/>
          <w:kern w:val="2"/>
          <w:szCs w:val="24"/>
          <w:lang w:eastAsia="zh-TW"/>
        </w:rPr>
        <w:t>到</w:t>
      </w:r>
      <w:r>
        <w:rPr>
          <w:rFonts w:hint="eastAsia"/>
          <w:kern w:val="2"/>
          <w:szCs w:val="24"/>
          <w:lang w:eastAsia="zh-TW"/>
        </w:rPr>
        <w:t>的欄位進行設定</w:t>
      </w:r>
    </w:p>
    <w:p w:rsidR="00D75E37" w:rsidRDefault="00235702" w:rsidP="0023570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$PDF</w:t>
      </w:r>
      <w:r>
        <w:rPr>
          <w:rFonts w:hint="eastAsia"/>
          <w:kern w:val="2"/>
          <w:szCs w:val="24"/>
          <w:lang w:eastAsia="zh-TW"/>
        </w:rPr>
        <w:t>資訊</w:t>
      </w:r>
      <w:r>
        <w:rPr>
          <w:rFonts w:hint="eastAsia"/>
          <w:kern w:val="2"/>
          <w:szCs w:val="24"/>
          <w:lang w:eastAsia="zh-TW"/>
        </w:rPr>
        <w:t xml:space="preserve">[] = </w:t>
      </w:r>
      <w:r>
        <w:rPr>
          <w:rFonts w:hint="eastAsia"/>
          <w:kern w:val="2"/>
          <w:szCs w:val="24"/>
          <w:lang w:eastAsia="zh-TW"/>
        </w:rPr>
        <w:t>呼叫</w:t>
      </w:r>
      <w:r w:rsidRPr="00595725">
        <w:rPr>
          <w:rFonts w:hint="eastAsia"/>
          <w:kern w:val="2"/>
          <w:szCs w:val="24"/>
          <w:lang w:eastAsia="zh-TW"/>
        </w:rPr>
        <w:t>銀保通路通知內容</w:t>
      </w:r>
      <w:r>
        <w:rPr>
          <w:rFonts w:hint="eastAsia"/>
          <w:kern w:val="2"/>
          <w:szCs w:val="24"/>
          <w:lang w:eastAsia="zh-TW"/>
        </w:rPr>
        <w:t>模組</w:t>
      </w:r>
      <w:r>
        <w:rPr>
          <w:rFonts w:hint="eastAsia"/>
          <w:kern w:val="2"/>
          <w:szCs w:val="24"/>
          <w:lang w:eastAsia="zh-TW"/>
        </w:rPr>
        <w:t>AA_Z7Z002(AA_Z7Z002_bo)</w:t>
      </w:r>
    </w:p>
    <w:p w:rsidR="00843F53" w:rsidRDefault="00843F53" w:rsidP="00952F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產生過程有異常</w:t>
      </w:r>
      <w:r w:rsidRPr="00901BB3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2479B">
        <w:rPr>
          <w:rFonts w:hint="eastAsia"/>
          <w:kern w:val="2"/>
          <w:szCs w:val="24"/>
          <w:lang w:eastAsia="zh-TW"/>
        </w:rPr>
        <w:t>$</w:t>
      </w:r>
      <w:r w:rsidR="00952FEC" w:rsidRPr="00952FEC">
        <w:rPr>
          <w:rFonts w:hint="eastAsia"/>
          <w:kern w:val="2"/>
          <w:szCs w:val="24"/>
          <w:lang w:eastAsia="zh-TW"/>
        </w:rPr>
        <w:t>解除契約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異常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。繼續處理下一筆資料</w:t>
      </w:r>
      <w:r>
        <w:rPr>
          <w:rFonts w:hint="eastAsia"/>
          <w:kern w:val="2"/>
          <w:szCs w:val="24"/>
          <w:lang w:eastAsia="zh-TW"/>
        </w:rPr>
        <w:t>。</w:t>
      </w:r>
    </w:p>
    <w:p w:rsidR="00843F53" w:rsidRDefault="00843F53" w:rsidP="00843F5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寄發</w:t>
      </w:r>
      <w:r>
        <w:rPr>
          <w:rFonts w:hint="eastAsia"/>
          <w:kern w:val="2"/>
          <w:szCs w:val="24"/>
          <w:lang w:eastAsia="zh-TW"/>
        </w:rPr>
        <w:t>EMAIL</w:t>
      </w:r>
      <w:r>
        <w:rPr>
          <w:rFonts w:hint="eastAsia"/>
          <w:kern w:val="2"/>
          <w:szCs w:val="24"/>
          <w:lang w:eastAsia="zh-TW"/>
        </w:rPr>
        <w:t>：</w:t>
      </w:r>
    </w:p>
    <w:p w:rsidR="00843F53" w:rsidRDefault="00843F53" w:rsidP="00952F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信件主旨：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(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日期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國泰人壽理賠</w:t>
      </w:r>
      <w:r w:rsidR="00952FEC" w:rsidRPr="00952FEC">
        <w:rPr>
          <w:rFonts w:hint="eastAsia"/>
          <w:kern w:val="2"/>
          <w:szCs w:val="24"/>
          <w:shd w:val="pct15" w:color="auto" w:fill="FFFFFF"/>
          <w:lang w:eastAsia="zh-TW"/>
        </w:rPr>
        <w:t>解除契約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通知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送件人分行中文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送件人姓名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_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申請書編號</w:t>
      </w:r>
      <w:r w:rsidRPr="000A6531">
        <w:rPr>
          <w:rFonts w:hint="eastAsia"/>
          <w:kern w:val="2"/>
          <w:szCs w:val="24"/>
          <w:shd w:val="pct15" w:color="auto" w:fill="FFFFFF"/>
          <w:lang w:eastAsia="zh-TW"/>
        </w:rPr>
        <w:t>)</w:t>
      </w:r>
    </w:p>
    <w:p w:rsidR="00843F53" w:rsidRDefault="00843F53" w:rsidP="00952FE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通知年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通知月</w:t>
      </w:r>
      <w:r>
        <w:rPr>
          <w:rFonts w:hint="eastAsia"/>
          <w:kern w:val="2"/>
          <w:szCs w:val="24"/>
          <w:lang w:eastAsia="zh-TW"/>
        </w:rPr>
        <w:t xml:space="preserve"> + $</w:t>
      </w:r>
      <w:r>
        <w:rPr>
          <w:rFonts w:hint="eastAsia"/>
          <w:kern w:val="2"/>
          <w:szCs w:val="24"/>
          <w:lang w:eastAsia="zh-TW"/>
        </w:rPr>
        <w:t>通知日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 w:rsidRPr="000A6531">
        <w:rPr>
          <w:rFonts w:hint="eastAsia"/>
          <w:kern w:val="2"/>
          <w:szCs w:val="24"/>
          <w:lang w:eastAsia="zh-TW"/>
        </w:rPr>
        <w:t>國泰人壽理賠</w:t>
      </w:r>
      <w:r w:rsidR="00952FEC" w:rsidRPr="00952FEC">
        <w:rPr>
          <w:rFonts w:hint="eastAsia"/>
          <w:kern w:val="2"/>
          <w:szCs w:val="24"/>
          <w:lang w:eastAsia="zh-TW"/>
        </w:rPr>
        <w:t>解除契約</w:t>
      </w:r>
      <w:r w:rsidRPr="000A6531">
        <w:rPr>
          <w:rFonts w:hint="eastAsia"/>
          <w:kern w:val="2"/>
          <w:szCs w:val="24"/>
          <w:lang w:eastAsia="zh-TW"/>
        </w:rPr>
        <w:t>通知</w:t>
      </w:r>
      <w:r w:rsidRPr="000A6531"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理專單位中文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理專姓名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+ DTAAA010.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843F53" w:rsidRDefault="00843F53" w:rsidP="00843F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收信對象：</w:t>
      </w:r>
    </w:p>
    <w:p w:rsidR="006F14A4" w:rsidRDefault="006F14A4" w:rsidP="006F14A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內的對象都是</w:t>
      </w:r>
    </w:p>
    <w:p w:rsidR="00FA22E0" w:rsidRDefault="00FA22E0" w:rsidP="00FA22E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 xml:space="preserve">List = </w:t>
      </w:r>
      <w:r w:rsidRPr="00FA22E0">
        <w:rPr>
          <w:kern w:val="2"/>
          <w:szCs w:val="24"/>
          <w:lang w:eastAsia="zh-TW"/>
        </w:rPr>
        <w:t xml:space="preserve">FieldOptionList.getAllName (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BANK_AUTOMAIL_INFM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) </w:t>
      </w:r>
    </w:p>
    <w:p w:rsidR="00FA22E0" w:rsidRDefault="00FA22E0" w:rsidP="00FA22E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 xml:space="preserve">List.size &gt; </w:t>
      </w:r>
      <w:r w:rsidR="00FE2E35">
        <w:rPr>
          <w:rFonts w:hint="eastAsia"/>
          <w:kern w:val="2"/>
          <w:szCs w:val="24"/>
          <w:lang w:eastAsia="zh-TW"/>
        </w:rPr>
        <w:t>0</w:t>
      </w:r>
      <w:r w:rsidRPr="006F14A4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6F14A4">
        <w:rPr>
          <w:kern w:val="2"/>
          <w:szCs w:val="24"/>
          <w:lang w:eastAsia="zh-TW"/>
        </w:rPr>
        <w:sym w:font="Wingdings" w:char="F0E8"/>
      </w:r>
    </w:p>
    <w:p w:rsidR="00FA22E0" w:rsidRDefault="00FA22E0" w:rsidP="00FA22E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 xml:space="preserve">list </w:t>
      </w:r>
      <w:r>
        <w:rPr>
          <w:rFonts w:hint="eastAsia"/>
          <w:kern w:val="2"/>
          <w:szCs w:val="24"/>
          <w:lang w:eastAsia="zh-TW"/>
        </w:rPr>
        <w:t>逐筆列出顯示在信件的內文。</w:t>
      </w:r>
    </w:p>
    <w:p w:rsidR="00843F53" w:rsidRDefault="00FA22E0" w:rsidP="00FA22E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收件者改以</w:t>
      </w:r>
      <w:r>
        <w:rPr>
          <w:rFonts w:hint="eastAsia"/>
          <w:kern w:val="2"/>
          <w:szCs w:val="24"/>
          <w:lang w:eastAsia="zh-TW"/>
        </w:rPr>
        <w:t>$</w:t>
      </w:r>
      <w:r w:rsidRPr="00FA22E0">
        <w:rPr>
          <w:rFonts w:hint="eastAsia"/>
          <w:kern w:val="2"/>
          <w:szCs w:val="24"/>
          <w:lang w:eastAsia="zh-TW"/>
        </w:rPr>
        <w:t>銀保通路理賠通知對象</w:t>
      </w: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取得的</w:t>
      </w:r>
      <w:r w:rsidRPr="00FA22E0">
        <w:rPr>
          <w:rFonts w:hint="eastAsia"/>
          <w:kern w:val="2"/>
          <w:szCs w:val="24"/>
          <w:lang w:eastAsia="zh-TW"/>
        </w:rPr>
        <w:t>代碼中文</w:t>
      </w:r>
      <w:r>
        <w:rPr>
          <w:rFonts w:hint="eastAsia"/>
          <w:kern w:val="2"/>
          <w:szCs w:val="24"/>
          <w:lang w:eastAsia="zh-TW"/>
        </w:rPr>
        <w:t>代替。</w:t>
      </w:r>
    </w:p>
    <w:p w:rsidR="00843F53" w:rsidRDefault="00843F53" w:rsidP="00843F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寄信者：</w:t>
      </w:r>
    </w:p>
    <w:p w:rsidR="00843F53" w:rsidRDefault="00843F53" w:rsidP="00843F5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16D">
        <w:rPr>
          <w:kern w:val="2"/>
          <w:szCs w:val="24"/>
          <w:lang w:eastAsia="zh-TW"/>
        </w:rPr>
        <w:t>8700100@cathlife.com.tw</w:t>
      </w:r>
    </w:p>
    <w:p w:rsidR="00843F53" w:rsidRDefault="009804B3" w:rsidP="00843F5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由</w:t>
      </w:r>
      <w:r>
        <w:rPr>
          <w:rFonts w:hint="eastAsia"/>
          <w:kern w:val="2"/>
          <w:szCs w:val="24"/>
          <w:lang w:eastAsia="zh-TW"/>
        </w:rPr>
        <w:t>$PDF</w:t>
      </w:r>
      <w:r>
        <w:rPr>
          <w:rFonts w:hint="eastAsia"/>
          <w:kern w:val="2"/>
          <w:szCs w:val="24"/>
          <w:lang w:eastAsia="zh-TW"/>
        </w:rPr>
        <w:t>資訊</w:t>
      </w:r>
      <w:r>
        <w:rPr>
          <w:rFonts w:hint="eastAsia"/>
          <w:kern w:val="2"/>
          <w:szCs w:val="24"/>
          <w:lang w:eastAsia="zh-TW"/>
        </w:rPr>
        <w:t xml:space="preserve">[] </w:t>
      </w: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>PDF</w:t>
      </w:r>
      <w:r>
        <w:rPr>
          <w:rFonts w:hint="eastAsia"/>
          <w:kern w:val="2"/>
          <w:szCs w:val="24"/>
          <w:lang w:eastAsia="zh-TW"/>
        </w:rPr>
        <w:t>的檔案路徑及名稱，</w:t>
      </w:r>
      <w:r w:rsidR="00843F53">
        <w:rPr>
          <w:rFonts w:hint="eastAsia"/>
          <w:kern w:val="2"/>
          <w:szCs w:val="24"/>
          <w:lang w:eastAsia="zh-TW"/>
        </w:rPr>
        <w:t>將</w:t>
      </w:r>
      <w:r w:rsidR="00843F53">
        <w:rPr>
          <w:rFonts w:hint="eastAsia"/>
          <w:kern w:val="2"/>
          <w:szCs w:val="24"/>
          <w:lang w:eastAsia="zh-TW"/>
        </w:rPr>
        <w:t>PDF</w:t>
      </w:r>
      <w:r w:rsidR="00843F53">
        <w:rPr>
          <w:rFonts w:hint="eastAsia"/>
          <w:kern w:val="2"/>
          <w:szCs w:val="24"/>
          <w:lang w:eastAsia="zh-TW"/>
        </w:rPr>
        <w:t>作為附件夾檔，透過</w:t>
      </w:r>
      <w:r w:rsidR="00843F53">
        <w:rPr>
          <w:rFonts w:hint="eastAsia"/>
          <w:kern w:val="2"/>
          <w:szCs w:val="24"/>
          <w:lang w:eastAsia="zh-TW"/>
        </w:rPr>
        <w:t>AUTOMAIL</w:t>
      </w:r>
      <w:r w:rsidR="00843F53">
        <w:rPr>
          <w:rFonts w:hint="eastAsia"/>
          <w:kern w:val="2"/>
          <w:szCs w:val="24"/>
          <w:lang w:eastAsia="zh-TW"/>
        </w:rPr>
        <w:t>進行寄送</w:t>
      </w:r>
    </w:p>
    <w:p w:rsidR="00843F53" w:rsidRDefault="00843F53" w:rsidP="00952F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若寄送異常</w:t>
      </w:r>
      <w:r w:rsidRPr="00806C85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>$</w:t>
      </w:r>
      <w:r w:rsidR="00952FEC" w:rsidRPr="00952FEC">
        <w:rPr>
          <w:rFonts w:hint="eastAsia"/>
          <w:kern w:val="2"/>
          <w:szCs w:val="24"/>
          <w:lang w:eastAsia="zh-TW"/>
        </w:rPr>
        <w:t>解除契約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異常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</w:t>
      </w:r>
    </w:p>
    <w:p w:rsidR="00843F53" w:rsidRDefault="00843F53" w:rsidP="00952F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若寄送正常</w:t>
      </w:r>
      <w:r w:rsidRPr="00806C85">
        <w:rPr>
          <w:kern w:val="2"/>
          <w:szCs w:val="24"/>
          <w:lang w:eastAsia="zh-TW"/>
        </w:rPr>
        <w:sym w:font="Wingdings" w:char="F0E8"/>
      </w:r>
      <w:r w:rsidRPr="0072479B">
        <w:rPr>
          <w:rFonts w:hint="eastAsia"/>
          <w:kern w:val="2"/>
          <w:szCs w:val="24"/>
          <w:lang w:eastAsia="zh-TW"/>
        </w:rPr>
        <w:t>$</w:t>
      </w:r>
      <w:r w:rsidR="00952FEC" w:rsidRPr="00952FEC">
        <w:rPr>
          <w:rFonts w:hint="eastAsia"/>
          <w:kern w:val="2"/>
          <w:szCs w:val="24"/>
          <w:lang w:eastAsia="zh-TW"/>
        </w:rPr>
        <w:t>解除契約</w:t>
      </w:r>
      <w:r w:rsidRPr="0072479B"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寄送</w:t>
      </w:r>
      <w:r w:rsidRPr="0072479B">
        <w:rPr>
          <w:rFonts w:hint="eastAsia"/>
          <w:kern w:val="2"/>
          <w:szCs w:val="24"/>
          <w:lang w:eastAsia="zh-TW"/>
        </w:rPr>
        <w:t>件數</w:t>
      </w:r>
      <w:r w:rsidRPr="0072479B">
        <w:rPr>
          <w:rFonts w:hint="eastAsia"/>
          <w:kern w:val="2"/>
          <w:szCs w:val="24"/>
          <w:lang w:eastAsia="zh-TW"/>
        </w:rPr>
        <w:t xml:space="preserve"> ++ </w:t>
      </w:r>
      <w:r w:rsidRPr="0072479B">
        <w:rPr>
          <w:rFonts w:hint="eastAsia"/>
          <w:kern w:val="2"/>
          <w:szCs w:val="24"/>
          <w:lang w:eastAsia="zh-TW"/>
        </w:rPr>
        <w:t>。</w:t>
      </w:r>
    </w:p>
    <w:p w:rsidR="00600E1F" w:rsidRPr="00600E1F" w:rsidRDefault="00843F53" w:rsidP="00843F5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繼續處理下筆資料。</w:t>
      </w:r>
    </w:p>
    <w:p w:rsidR="00600E1F" w:rsidRPr="00600E1F" w:rsidRDefault="00600E1F" w:rsidP="00843F53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600E1F" w:rsidRDefault="00600E1F" w:rsidP="00600E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</w:t>
      </w:r>
      <w:ins w:id="91" w:author="伯珊" w:date="2019-09-27T11:22:00Z">
        <w:r w:rsidR="006C0790">
          <w:rPr>
            <w:rFonts w:hint="eastAsia"/>
            <w:kern w:val="2"/>
            <w:szCs w:val="24"/>
            <w:lang w:eastAsia="zh-TW"/>
          </w:rPr>
          <w:t>將相關件數寫入</w:t>
        </w:r>
        <w:r w:rsidR="006C0790">
          <w:rPr>
            <w:rFonts w:hint="eastAsia"/>
            <w:kern w:val="2"/>
            <w:szCs w:val="24"/>
            <w:lang w:eastAsia="zh-TW"/>
          </w:rPr>
          <w:t>countmanager</w:t>
        </w:r>
        <w:r w:rsidR="006C0790">
          <w:rPr>
            <w:rFonts w:hint="eastAsia"/>
            <w:kern w:val="2"/>
            <w:szCs w:val="24"/>
            <w:lang w:eastAsia="zh-TW"/>
          </w:rPr>
          <w:t>及巡</w:t>
        </w:r>
      </w:ins>
      <w:ins w:id="92" w:author="伯珊" w:date="2019-09-27T11:23:00Z">
        <w:r w:rsidR="006C0790">
          <w:rPr>
            <w:rFonts w:hint="eastAsia"/>
            <w:kern w:val="2"/>
            <w:szCs w:val="24"/>
            <w:lang w:eastAsia="zh-TW"/>
          </w:rPr>
          <w:t>檢</w:t>
        </w:r>
      </w:ins>
      <w:ins w:id="93" w:author="伯珊" w:date="2019-09-27T11:22:00Z">
        <w:r w:rsidR="006C0790">
          <w:rPr>
            <w:rFonts w:hint="eastAsia"/>
            <w:kern w:val="2"/>
            <w:szCs w:val="24"/>
            <w:lang w:eastAsia="zh-TW"/>
          </w:rPr>
          <w:t>件數。</w:t>
        </w:r>
      </w:ins>
      <w:r w:rsidR="003B2939">
        <w:rPr>
          <w:rFonts w:hint="eastAsia"/>
          <w:kern w:val="2"/>
          <w:szCs w:val="24"/>
          <w:lang w:eastAsia="zh-TW"/>
        </w:rPr>
        <w:t>批次結束。</w:t>
      </w:r>
    </w:p>
    <w:p w:rsidR="00BE76C2" w:rsidRDefault="00BE76C2" w:rsidP="00BE76C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BE76C2" w:rsidRDefault="00BE76C2" w:rsidP="00BE76C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BE76C2" w:rsidRPr="00BE76C2" w:rsidRDefault="00BE76C2" w:rsidP="00BE76C2">
      <w:pPr>
        <w:pStyle w:val="Tabletext"/>
        <w:keepLines w:val="0"/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bookmarkStart w:id="94" w:name="收件者處理原則"/>
      <w:r w:rsidRPr="00BE76C2">
        <w:rPr>
          <w:rFonts w:hint="eastAsia"/>
          <w:b/>
          <w:kern w:val="2"/>
          <w:szCs w:val="24"/>
          <w:highlight w:val="yellow"/>
          <w:lang w:eastAsia="zh-TW"/>
        </w:rPr>
        <w:t>收件者處理原則</w:t>
      </w:r>
      <w:bookmarkEnd w:id="94"/>
      <w:r w:rsidRPr="00BE76C2">
        <w:rPr>
          <w:rFonts w:hint="eastAsia"/>
          <w:b/>
          <w:kern w:val="2"/>
          <w:szCs w:val="24"/>
          <w:highlight w:val="yellow"/>
          <w:lang w:eastAsia="zh-TW"/>
        </w:rPr>
        <w:t>：</w:t>
      </w:r>
    </w:p>
    <w:p w:rsidR="00BE76C2" w:rsidRDefault="00BE76C2" w:rsidP="00D300EA">
      <w:pPr>
        <w:pStyle w:val="Tabletext"/>
        <w:keepLines w:val="0"/>
        <w:numPr>
          <w:ilvl w:val="0"/>
          <w:numId w:val="3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$</w:t>
      </w:r>
      <w:r w:rsidRPr="007A42E3">
        <w:rPr>
          <w:kern w:val="2"/>
          <w:szCs w:val="24"/>
          <w:lang w:eastAsia="zh-TW"/>
        </w:rPr>
        <w:t>AP_E5Z040_bo</w:t>
      </w:r>
      <w:r>
        <w:rPr>
          <w:rFonts w:hint="eastAsia"/>
          <w:kern w:val="2"/>
          <w:szCs w:val="24"/>
          <w:lang w:eastAsia="zh-TW"/>
        </w:rPr>
        <w:t>.</w:t>
      </w:r>
      <w:r w:rsidRPr="00BE76C2">
        <w:t xml:space="preserve"> </w:t>
      </w:r>
      <w:r w:rsidR="00D300EA" w:rsidRPr="00D300EA">
        <w:rPr>
          <w:lang w:eastAsia="zh-TW"/>
        </w:rPr>
        <w:t>getRtnCode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BE76C2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B935DB" w:rsidRDefault="00B935DB" w:rsidP="00B935DB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設定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 xml:space="preserve"> = $</w:t>
      </w:r>
      <w:r w:rsidRPr="007A42E3">
        <w:rPr>
          <w:kern w:val="2"/>
          <w:szCs w:val="24"/>
          <w:lang w:eastAsia="zh-TW"/>
        </w:rPr>
        <w:t>AP_E5Z040_bo</w:t>
      </w:r>
      <w:r>
        <w:rPr>
          <w:rFonts w:hint="eastAsia"/>
          <w:kern w:val="2"/>
          <w:szCs w:val="24"/>
          <w:lang w:eastAsia="zh-TW"/>
        </w:rPr>
        <w:t>.</w:t>
      </w:r>
      <w:r w:rsidRPr="00BE76C2">
        <w:t xml:space="preserve"> </w:t>
      </w:r>
      <w:r>
        <w:rPr>
          <w:rFonts w:hint="eastAsia"/>
          <w:lang w:eastAsia="zh-TW"/>
        </w:rPr>
        <w:t>get</w:t>
      </w:r>
      <w:r w:rsidRPr="00BE76C2">
        <w:rPr>
          <w:kern w:val="2"/>
          <w:szCs w:val="24"/>
          <w:lang w:eastAsia="zh-TW"/>
        </w:rPr>
        <w:t>EMAIL</w:t>
      </w:r>
    </w:p>
    <w:p w:rsidR="00BE76C2" w:rsidRDefault="00D300EA" w:rsidP="00D300EA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D300EA">
        <w:rPr>
          <w:kern w:val="2"/>
          <w:szCs w:val="24"/>
          <w:lang w:eastAsia="zh-TW"/>
        </w:rPr>
        <w:t>$AP_E5Z040_bo. getROLE</w:t>
      </w:r>
      <w:r w:rsidRPr="00D300EA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= </w:t>
      </w:r>
      <w:r w:rsidR="00090465">
        <w:rPr>
          <w:kern w:val="2"/>
          <w:szCs w:val="24"/>
          <w:lang w:eastAsia="zh-TW"/>
        </w:rPr>
        <w:t>“</w:t>
      </w:r>
      <w:r w:rsidR="003121B9">
        <w:rPr>
          <w:rFonts w:hint="eastAsia"/>
          <w:kern w:val="2"/>
          <w:szCs w:val="24"/>
          <w:lang w:eastAsia="zh-TW"/>
        </w:rPr>
        <w:t>AGNT</w:t>
      </w:r>
      <w:r w:rsidR="00090465">
        <w:rPr>
          <w:kern w:val="2"/>
          <w:szCs w:val="24"/>
          <w:lang w:eastAsia="zh-TW"/>
        </w:rPr>
        <w:t>”</w:t>
      </w:r>
      <w:r w:rsidR="00090465">
        <w:rPr>
          <w:rFonts w:hint="eastAsia"/>
          <w:kern w:val="2"/>
          <w:szCs w:val="24"/>
          <w:lang w:eastAsia="zh-TW"/>
        </w:rPr>
        <w:t xml:space="preserve"> (</w:t>
      </w:r>
      <w:r w:rsidR="00090465">
        <w:rPr>
          <w:rFonts w:hint="eastAsia"/>
          <w:kern w:val="2"/>
          <w:szCs w:val="24"/>
          <w:lang w:eastAsia="zh-TW"/>
        </w:rPr>
        <w:t>理專</w:t>
      </w:r>
      <w:r w:rsidR="00090465">
        <w:rPr>
          <w:rFonts w:hint="eastAsia"/>
          <w:kern w:val="2"/>
          <w:szCs w:val="24"/>
          <w:lang w:eastAsia="zh-TW"/>
        </w:rPr>
        <w:t xml:space="preserve">) </w:t>
      </w:r>
      <w:r w:rsidR="00090465" w:rsidRPr="00090465">
        <w:rPr>
          <w:kern w:val="2"/>
          <w:szCs w:val="24"/>
          <w:lang w:eastAsia="zh-TW"/>
        </w:rPr>
        <w:sym w:font="Wingdings" w:char="F0E8"/>
      </w:r>
    </w:p>
    <w:p w:rsidR="00B935DB" w:rsidRDefault="00B935DB" w:rsidP="00B935DB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935DB">
        <w:rPr>
          <w:rFonts w:hint="eastAsia"/>
          <w:kern w:val="2"/>
          <w:szCs w:val="24"/>
          <w:lang w:eastAsia="zh-TW"/>
        </w:rPr>
        <w:t>若</w:t>
      </w:r>
      <w:r w:rsidR="000B5A5C" w:rsidRPr="00B935DB">
        <w:rPr>
          <w:rFonts w:hint="eastAsia"/>
          <w:kern w:val="2"/>
          <w:szCs w:val="24"/>
          <w:lang w:eastAsia="zh-TW"/>
        </w:rPr>
        <w:t xml:space="preserve"> DTAAA010.</w:t>
      </w:r>
      <w:r w:rsidRPr="00B935DB">
        <w:rPr>
          <w:rFonts w:hint="eastAsia"/>
        </w:rPr>
        <w:t xml:space="preserve"> </w:t>
      </w:r>
      <w:r w:rsidRPr="00B935DB">
        <w:rPr>
          <w:rFonts w:hint="eastAsia"/>
          <w:kern w:val="2"/>
          <w:szCs w:val="24"/>
          <w:lang w:eastAsia="zh-TW"/>
        </w:rPr>
        <w:t>理專</w:t>
      </w:r>
      <w:r w:rsidRPr="00B935DB">
        <w:rPr>
          <w:rFonts w:hint="eastAsia"/>
          <w:kern w:val="2"/>
          <w:szCs w:val="24"/>
          <w:lang w:eastAsia="zh-TW"/>
        </w:rPr>
        <w:t xml:space="preserve">EMAIL </w:t>
      </w:r>
      <w:r w:rsidRPr="00B935DB">
        <w:rPr>
          <w:rFonts w:hint="eastAsia"/>
          <w:kern w:val="2"/>
          <w:szCs w:val="24"/>
          <w:lang w:eastAsia="zh-TW"/>
        </w:rPr>
        <w:t>不為空值</w:t>
      </w:r>
      <w:r w:rsidR="00722DB4">
        <w:rPr>
          <w:rFonts w:hint="eastAsia"/>
          <w:kern w:val="2"/>
          <w:szCs w:val="24"/>
          <w:lang w:eastAsia="zh-TW"/>
        </w:rPr>
        <w:t>、</w:t>
      </w:r>
      <w:r w:rsidRPr="00B935DB">
        <w:rPr>
          <w:rFonts w:hint="eastAsia"/>
          <w:kern w:val="2"/>
          <w:szCs w:val="24"/>
          <w:lang w:eastAsia="zh-TW"/>
        </w:rPr>
        <w:t>空字串</w:t>
      </w:r>
      <w:r w:rsidRPr="00B935DB">
        <w:rPr>
          <w:rFonts w:hint="eastAsia"/>
          <w:kern w:val="2"/>
          <w:szCs w:val="24"/>
          <w:lang w:eastAsia="zh-TW"/>
        </w:rPr>
        <w:t xml:space="preserve"> </w:t>
      </w:r>
      <w:r w:rsidRPr="00B935DB">
        <w:rPr>
          <w:kern w:val="2"/>
          <w:szCs w:val="24"/>
          <w:lang w:eastAsia="zh-TW"/>
        </w:rPr>
        <w:sym w:font="Wingdings" w:char="F0E8"/>
      </w:r>
      <w:r w:rsidRPr="00B935DB">
        <w:rPr>
          <w:rFonts w:hint="eastAsia"/>
          <w:kern w:val="2"/>
          <w:szCs w:val="24"/>
          <w:lang w:eastAsia="zh-TW"/>
        </w:rPr>
        <w:t xml:space="preserve"> $</w:t>
      </w:r>
      <w:r w:rsidRPr="00B935DB">
        <w:rPr>
          <w:rFonts w:hint="eastAsia"/>
          <w:kern w:val="2"/>
          <w:szCs w:val="24"/>
          <w:lang w:eastAsia="zh-TW"/>
        </w:rPr>
        <w:t>收件者</w:t>
      </w:r>
      <w:r w:rsidRPr="00B935DB">
        <w:rPr>
          <w:rFonts w:hint="eastAsia"/>
          <w:kern w:val="2"/>
          <w:szCs w:val="24"/>
          <w:lang w:eastAsia="zh-TW"/>
        </w:rPr>
        <w:t xml:space="preserve"> = DTAAA010.</w:t>
      </w:r>
      <w:r w:rsidRPr="00B935DB">
        <w:rPr>
          <w:rFonts w:hint="eastAsia"/>
        </w:rPr>
        <w:t xml:space="preserve"> </w:t>
      </w:r>
      <w:r w:rsidRPr="00B935DB">
        <w:rPr>
          <w:rFonts w:hint="eastAsia"/>
          <w:kern w:val="2"/>
          <w:szCs w:val="24"/>
          <w:lang w:eastAsia="zh-TW"/>
        </w:rPr>
        <w:t>理專</w:t>
      </w:r>
      <w:r w:rsidRPr="00B935DB">
        <w:rPr>
          <w:rFonts w:hint="eastAsia"/>
          <w:kern w:val="2"/>
          <w:szCs w:val="24"/>
          <w:lang w:eastAsia="zh-TW"/>
        </w:rPr>
        <w:t xml:space="preserve">EMAIL </w:t>
      </w:r>
    </w:p>
    <w:p w:rsidR="00B935DB" w:rsidRDefault="00B935DB" w:rsidP="00B935DB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不為空值</w:t>
      </w:r>
      <w:r w:rsidR="00722DB4"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空字串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B935DB">
        <w:rPr>
          <w:kern w:val="2"/>
          <w:szCs w:val="24"/>
          <w:lang w:eastAsia="zh-TW"/>
        </w:rPr>
        <w:sym w:font="Wingdings" w:char="F0E8"/>
      </w:r>
    </w:p>
    <w:p w:rsidR="00B935DB" w:rsidRDefault="00B935DB" w:rsidP="00B935DB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收件者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CA0F3F">
        <w:rPr>
          <w:rFonts w:hint="eastAsia"/>
          <w:kern w:val="2"/>
          <w:szCs w:val="24"/>
          <w:lang w:eastAsia="zh-TW"/>
        </w:rPr>
        <w:t>加入</w:t>
      </w:r>
      <w:r w:rsidR="00CA0F3F">
        <w:rPr>
          <w:rFonts w:hint="eastAsia"/>
          <w:kern w:val="2"/>
          <w:szCs w:val="24"/>
          <w:lang w:eastAsia="zh-TW"/>
        </w:rPr>
        <w:t xml:space="preserve"> $</w:t>
      </w:r>
      <w:r w:rsidR="00CA0F3F">
        <w:rPr>
          <w:rFonts w:hint="eastAsia"/>
          <w:kern w:val="2"/>
          <w:szCs w:val="24"/>
          <w:lang w:eastAsia="zh-TW"/>
        </w:rPr>
        <w:t>收件者</w:t>
      </w:r>
      <w:r w:rsidR="00CA0F3F">
        <w:rPr>
          <w:rFonts w:hint="eastAsia"/>
          <w:kern w:val="2"/>
          <w:szCs w:val="24"/>
          <w:lang w:eastAsia="zh-TW"/>
        </w:rPr>
        <w:t>list</w:t>
      </w:r>
    </w:p>
    <w:p w:rsidR="006E6400" w:rsidRDefault="006E6400" w:rsidP="006E640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6E6400" w:rsidRDefault="006E6400" w:rsidP="006E640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6E6400" w:rsidRDefault="006E6400" w:rsidP="006E640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6E6400" w:rsidRPr="006E6400" w:rsidRDefault="006E6400" w:rsidP="006E6400">
      <w:pPr>
        <w:pStyle w:val="Tabletext"/>
        <w:keepLines w:val="0"/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bookmarkStart w:id="95" w:name="AA_Z7Z002_bo"/>
      <w:bookmarkEnd w:id="95"/>
      <w:r w:rsidRPr="006E6400">
        <w:rPr>
          <w:rFonts w:hint="eastAsia"/>
          <w:b/>
          <w:kern w:val="2"/>
          <w:szCs w:val="24"/>
          <w:highlight w:val="yellow"/>
          <w:lang w:eastAsia="zh-TW"/>
        </w:rPr>
        <w:t>AA_Z7Z002_bo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977"/>
        <w:gridCol w:w="4909"/>
      </w:tblGrid>
      <w:tr w:rsidR="006E6400" w:rsidTr="00962741">
        <w:tc>
          <w:tcPr>
            <w:tcW w:w="2660" w:type="dxa"/>
            <w:shd w:val="clear" w:color="auto" w:fill="D6E3BC"/>
          </w:tcPr>
          <w:p w:rsidR="006E6400" w:rsidRPr="00962741" w:rsidRDefault="001D6E71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kern w:val="2"/>
                <w:szCs w:val="24"/>
                <w:lang w:eastAsia="zh-TW"/>
              </w:rPr>
              <w:t>AA_Z7Z002_bo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欄位名稱</w:t>
            </w:r>
          </w:p>
        </w:tc>
        <w:tc>
          <w:tcPr>
            <w:tcW w:w="2977" w:type="dxa"/>
            <w:shd w:val="clear" w:color="auto" w:fill="D6E3BC"/>
          </w:tcPr>
          <w:p w:rsidR="006E6400" w:rsidRPr="00962741" w:rsidRDefault="001D6E71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中文對照</w:t>
            </w:r>
          </w:p>
        </w:tc>
        <w:tc>
          <w:tcPr>
            <w:tcW w:w="4909" w:type="dxa"/>
            <w:shd w:val="clear" w:color="auto" w:fill="D6E3BC"/>
          </w:tcPr>
          <w:p w:rsidR="006E6400" w:rsidRPr="00962741" w:rsidRDefault="00A2308B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資料</w:t>
            </w:r>
            <w:r w:rsidR="001C4BBE" w:rsidRPr="00962741">
              <w:rPr>
                <w:rFonts w:hint="eastAsia"/>
                <w:kern w:val="2"/>
                <w:szCs w:val="24"/>
                <w:lang w:eastAsia="zh-TW"/>
              </w:rPr>
              <w:t>來源</w:t>
            </w:r>
          </w:p>
        </w:tc>
      </w:tr>
      <w:tr w:rsidR="009D2EA2" w:rsidTr="00962741">
        <w:tc>
          <w:tcPr>
            <w:tcW w:w="2660" w:type="dxa"/>
            <w:shd w:val="clear" w:color="auto" w:fill="auto"/>
          </w:tcPr>
          <w:p w:rsidR="009D2EA2" w:rsidRPr="00962741" w:rsidRDefault="0029741C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APLY_NO</w:t>
            </w:r>
          </w:p>
        </w:tc>
        <w:tc>
          <w:tcPr>
            <w:tcW w:w="2977" w:type="dxa"/>
            <w:shd w:val="clear" w:color="auto" w:fill="auto"/>
          </w:tcPr>
          <w:p w:rsidR="009D2EA2" w:rsidRPr="00962741" w:rsidRDefault="00C416BC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4909" w:type="dxa"/>
            <w:shd w:val="clear" w:color="auto" w:fill="auto"/>
          </w:tcPr>
          <w:p w:rsidR="009D2EA2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DTAAA010.APLY_NO</w:t>
            </w:r>
            <w:r w:rsidR="00AF30DE" w:rsidRPr="00962741">
              <w:rPr>
                <w:rFonts w:hint="eastAsia"/>
                <w:kern w:val="2"/>
                <w:szCs w:val="24"/>
                <w:lang w:eastAsia="zh-TW"/>
              </w:rPr>
              <w:t>/ DTAAK001.APLY_NO</w:t>
            </w:r>
          </w:p>
        </w:tc>
      </w:tr>
      <w:tr w:rsidR="006E6400" w:rsidTr="00962741">
        <w:tc>
          <w:tcPr>
            <w:tcW w:w="2660" w:type="dxa"/>
            <w:shd w:val="clear" w:color="auto" w:fill="auto"/>
          </w:tcPr>
          <w:p w:rsidR="006E6400" w:rsidRPr="00962741" w:rsidRDefault="0029741C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BANK_NAME</w:t>
            </w:r>
          </w:p>
        </w:tc>
        <w:tc>
          <w:tcPr>
            <w:tcW w:w="2977" w:type="dxa"/>
            <w:shd w:val="clear" w:color="auto" w:fill="auto"/>
          </w:tcPr>
          <w:p w:rsidR="006E6400" w:rsidRPr="00962741" w:rsidRDefault="009D2EA2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受文者銀行簡稱</w:t>
            </w:r>
          </w:p>
        </w:tc>
        <w:tc>
          <w:tcPr>
            <w:tcW w:w="4909" w:type="dxa"/>
            <w:shd w:val="clear" w:color="auto" w:fill="auto"/>
          </w:tcPr>
          <w:p w:rsidR="006E6400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kern w:val="2"/>
                <w:szCs w:val="24"/>
                <w:lang w:eastAsia="zh-TW"/>
              </w:rPr>
              <w:t>CXLHR.DTZ0_UNIT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.</w:t>
            </w:r>
            <w:r>
              <w:t xml:space="preserve"> </w:t>
            </w:r>
            <w:r w:rsidRPr="00962741">
              <w:rPr>
                <w:kern w:val="2"/>
                <w:szCs w:val="24"/>
                <w:lang w:eastAsia="zh-TW"/>
              </w:rPr>
              <w:t>DIV_SHORT_NAME</w:t>
            </w:r>
          </w:p>
        </w:tc>
      </w:tr>
      <w:tr w:rsidR="006E6400" w:rsidTr="00962741">
        <w:tc>
          <w:tcPr>
            <w:tcW w:w="2660" w:type="dxa"/>
            <w:shd w:val="clear" w:color="auto" w:fill="auto"/>
          </w:tcPr>
          <w:p w:rsidR="006E6400" w:rsidRPr="00962741" w:rsidRDefault="0029741C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INFM_KIND</w:t>
            </w:r>
          </w:p>
        </w:tc>
        <w:tc>
          <w:tcPr>
            <w:tcW w:w="2977" w:type="dxa"/>
            <w:shd w:val="clear" w:color="auto" w:fill="auto"/>
          </w:tcPr>
          <w:p w:rsidR="006E6400" w:rsidRPr="00962741" w:rsidRDefault="009D2EA2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通知類別</w:t>
            </w:r>
          </w:p>
        </w:tc>
        <w:tc>
          <w:tcPr>
            <w:tcW w:w="4909" w:type="dxa"/>
            <w:shd w:val="clear" w:color="auto" w:fill="auto"/>
          </w:tcPr>
          <w:p w:rsidR="006E6400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通知項目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 xml:space="preserve">=1 </w:t>
            </w:r>
            <w:r w:rsidRPr="00962741">
              <w:rPr>
                <w:kern w:val="2"/>
                <w:szCs w:val="24"/>
                <w:lang w:eastAsia="zh-TW"/>
              </w:rPr>
              <w:sym w:font="Wingdings" w:char="F0E8"/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 xml:space="preserve"> 1 (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理賠受理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)</w:t>
            </w:r>
          </w:p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通知項目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 xml:space="preserve">= 2~4 </w:t>
            </w:r>
            <w:r w:rsidRPr="00962741">
              <w:rPr>
                <w:kern w:val="2"/>
                <w:szCs w:val="24"/>
                <w:lang w:eastAsia="zh-TW"/>
              </w:rPr>
              <w:sym w:font="Wingdings" w:char="F0E8"/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 xml:space="preserve"> 2 (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理賠審核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)</w:t>
            </w:r>
          </w:p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通知項目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 xml:space="preserve">=5~6 </w:t>
            </w:r>
            <w:r w:rsidRPr="00962741">
              <w:rPr>
                <w:kern w:val="2"/>
                <w:szCs w:val="24"/>
                <w:lang w:eastAsia="zh-TW"/>
              </w:rPr>
              <w:sym w:font="Wingdings" w:char="F0E8"/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 xml:space="preserve"> 3 (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理賠結案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)</w:t>
            </w:r>
          </w:p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通知項目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 xml:space="preserve">=7 </w:t>
            </w:r>
            <w:r w:rsidRPr="00962741">
              <w:rPr>
                <w:kern w:val="2"/>
                <w:szCs w:val="24"/>
                <w:lang w:eastAsia="zh-TW"/>
              </w:rPr>
              <w:sym w:font="Wingdings" w:char="F0E8"/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 xml:space="preserve"> 4 (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解除契約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)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INFM_ITEM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通知項目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1:</w:t>
            </w:r>
            <w:r>
              <w:rPr>
                <w:rFonts w:hint="eastAsia"/>
                <w:lang w:eastAsia="zh-TW"/>
              </w:rPr>
              <w:t xml:space="preserve"> 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理賠受理通知</w:t>
            </w:r>
          </w:p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2:</w:t>
            </w:r>
            <w:r>
              <w:rPr>
                <w:rFonts w:hint="eastAsia"/>
                <w:lang w:eastAsia="zh-TW"/>
              </w:rPr>
              <w:t xml:space="preserve"> 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理賠補全通知</w:t>
            </w:r>
          </w:p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3:</w:t>
            </w:r>
            <w:r>
              <w:rPr>
                <w:rFonts w:hint="eastAsia"/>
                <w:lang w:eastAsia="zh-TW"/>
              </w:rPr>
              <w:t xml:space="preserve"> 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理賠補全銷件通知</w:t>
            </w:r>
          </w:p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4:</w:t>
            </w:r>
            <w:r>
              <w:rPr>
                <w:rFonts w:hint="eastAsia"/>
                <w:lang w:eastAsia="zh-TW"/>
              </w:rPr>
              <w:t xml:space="preserve"> 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理賠交查通知</w:t>
            </w:r>
          </w:p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5:</w:t>
            </w:r>
            <w:r>
              <w:rPr>
                <w:rFonts w:hint="eastAsia"/>
                <w:lang w:eastAsia="zh-TW"/>
              </w:rPr>
              <w:t xml:space="preserve"> 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理賠結案給付通知</w:t>
            </w:r>
          </w:p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6:</w:t>
            </w:r>
            <w:r>
              <w:rPr>
                <w:rFonts w:hint="eastAsia"/>
                <w:lang w:eastAsia="zh-TW"/>
              </w:rPr>
              <w:t xml:space="preserve"> 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理賠不給付通知</w:t>
            </w:r>
          </w:p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7:</w:t>
            </w:r>
            <w:r>
              <w:rPr>
                <w:rFonts w:hint="eastAsia"/>
              </w:rPr>
              <w:t xml:space="preserve"> 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解除契約通知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INFM_YEAR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通知年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9328A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$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通知年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INFM_MONTH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通知月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9328A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$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通知月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INFM_DAY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通知日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9328A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$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通知日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kern w:val="2"/>
                <w:szCs w:val="24"/>
                <w:lang w:eastAsia="zh-TW"/>
              </w:rPr>
              <w:t>INSD_NAME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被保人姓名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9328AE" w:rsidP="0005290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>
              <w:t xml:space="preserve"> </w:t>
            </w:r>
            <w:r w:rsidRPr="00962741">
              <w:rPr>
                <w:kern w:val="2"/>
                <w:szCs w:val="24"/>
                <w:lang w:eastAsia="zh-TW"/>
              </w:rPr>
              <w:t>OCR_NAME</w:t>
            </w:r>
            <w:r w:rsidR="00052905">
              <w:rPr>
                <w:rFonts w:hint="eastAsia"/>
                <w:kern w:val="2"/>
                <w:szCs w:val="24"/>
                <w:lang w:eastAsia="zh-TW"/>
              </w:rPr>
              <w:t>/ DTAAK001.</w:t>
            </w:r>
            <w:r w:rsidR="00052905" w:rsidRPr="00052905">
              <w:rPr>
                <w:kern w:val="2"/>
                <w:szCs w:val="24"/>
                <w:lang w:eastAsia="zh-TW"/>
              </w:rPr>
              <w:t>INSD_NAME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BENE_NAME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受益人姓名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BE7553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$</w:t>
            </w:r>
            <w:r>
              <w:rPr>
                <w:rFonts w:hint="eastAsia"/>
                <w:kern w:val="2"/>
                <w:szCs w:val="24"/>
                <w:lang w:eastAsia="zh-TW"/>
              </w:rPr>
              <w:t>受款人</w:t>
            </w:r>
            <w:r>
              <w:rPr>
                <w:rFonts w:hint="eastAsia"/>
                <w:kern w:val="2"/>
                <w:szCs w:val="24"/>
                <w:lang w:eastAsia="zh-TW"/>
              </w:rPr>
              <w:t>LIST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kern w:val="2"/>
                <w:szCs w:val="24"/>
                <w:lang w:eastAsia="zh-TW"/>
              </w:rPr>
              <w:t>APLY_KIND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申請種類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9328A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>
              <w:t xml:space="preserve"> </w:t>
            </w:r>
            <w:r w:rsidRPr="00962741">
              <w:rPr>
                <w:kern w:val="2"/>
                <w:szCs w:val="24"/>
                <w:lang w:eastAsia="zh-TW"/>
              </w:rPr>
              <w:t>APLY_KIND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CLAM_CAT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理賠類別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FA6711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DTAAA001.</w:t>
            </w:r>
            <w:r>
              <w:t xml:space="preserve"> </w:t>
            </w:r>
            <w:r w:rsidRPr="00962741">
              <w:rPr>
                <w:kern w:val="2"/>
                <w:szCs w:val="24"/>
                <w:lang w:eastAsia="zh-TW"/>
              </w:rPr>
              <w:t>CLAM_CAT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kern w:val="2"/>
                <w:szCs w:val="24"/>
                <w:lang w:eastAsia="zh-TW"/>
              </w:rPr>
              <w:t>APLY_DATE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_A010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申請日期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9328A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>
              <w:t xml:space="preserve"> </w:t>
            </w:r>
            <w:r w:rsidRPr="00962741">
              <w:rPr>
                <w:kern w:val="2"/>
                <w:szCs w:val="24"/>
                <w:lang w:eastAsia="zh-TW"/>
              </w:rPr>
              <w:t>APLY_DATE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APLY_DATE_A001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受理日期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847FE6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DTAAA001. APLY_DATE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取日期格式</w:t>
            </w:r>
            <w:r w:rsidR="00052905">
              <w:rPr>
                <w:rFonts w:hint="eastAsia"/>
                <w:kern w:val="2"/>
                <w:szCs w:val="24"/>
                <w:lang w:eastAsia="zh-TW"/>
              </w:rPr>
              <w:t xml:space="preserve"> </w:t>
            </w:r>
          </w:p>
        </w:tc>
      </w:tr>
      <w:tr w:rsidR="00E33C57" w:rsidTr="00962741">
        <w:tc>
          <w:tcPr>
            <w:tcW w:w="2660" w:type="dxa"/>
            <w:shd w:val="clear" w:color="auto" w:fill="auto"/>
          </w:tcPr>
          <w:p w:rsidR="00E33C57" w:rsidRPr="00962741" w:rsidRDefault="00E33C57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END_CASE_DATE</w:t>
            </w:r>
          </w:p>
        </w:tc>
        <w:tc>
          <w:tcPr>
            <w:tcW w:w="2977" w:type="dxa"/>
            <w:shd w:val="clear" w:color="auto" w:fill="auto"/>
          </w:tcPr>
          <w:p w:rsidR="00E33C57" w:rsidRPr="00962741" w:rsidRDefault="00E33C57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結案日期</w:t>
            </w:r>
          </w:p>
        </w:tc>
        <w:tc>
          <w:tcPr>
            <w:tcW w:w="4909" w:type="dxa"/>
            <w:shd w:val="clear" w:color="auto" w:fill="auto"/>
          </w:tcPr>
          <w:p w:rsidR="00E33C57" w:rsidRPr="00962741" w:rsidRDefault="00E33C57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DTAAA001.</w:t>
            </w:r>
            <w:r>
              <w:t xml:space="preserve"> </w:t>
            </w:r>
            <w:r w:rsidRPr="00962741">
              <w:rPr>
                <w:kern w:val="2"/>
                <w:szCs w:val="24"/>
                <w:lang w:eastAsia="zh-TW"/>
              </w:rPr>
              <w:t>END_CASE_DATE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SPC_</w:t>
            </w:r>
            <w:r w:rsidR="009328AE" w:rsidRPr="00962741">
              <w:rPr>
                <w:rFonts w:hint="eastAsia"/>
                <w:kern w:val="2"/>
                <w:szCs w:val="24"/>
                <w:lang w:eastAsia="zh-TW"/>
              </w:rPr>
              <w:t>AGNT_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DIV_NAME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理專單位中文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9328A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>
              <w:t xml:space="preserve"> </w:t>
            </w:r>
            <w:r w:rsidRPr="00962741">
              <w:rPr>
                <w:kern w:val="2"/>
                <w:szCs w:val="24"/>
                <w:lang w:eastAsia="zh-TW"/>
              </w:rPr>
              <w:t>SPC_AGNT_DIV_NAME</w:t>
            </w:r>
            <w:r w:rsidR="00527002">
              <w:rPr>
                <w:rFonts w:hint="eastAsia"/>
                <w:kern w:val="2"/>
                <w:szCs w:val="24"/>
                <w:lang w:eastAsia="zh-TW"/>
              </w:rPr>
              <w:t>/ DTAAK001.</w:t>
            </w:r>
            <w:r w:rsidR="00527002">
              <w:t xml:space="preserve"> </w:t>
            </w:r>
            <w:r w:rsidR="00527002" w:rsidRPr="00527002">
              <w:rPr>
                <w:kern w:val="2"/>
                <w:szCs w:val="24"/>
                <w:lang w:eastAsia="zh-TW"/>
              </w:rPr>
              <w:t>ACT_DIV_SNAME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SPC_</w:t>
            </w:r>
            <w:r w:rsidR="009328AE" w:rsidRPr="00962741">
              <w:rPr>
                <w:rFonts w:hint="eastAsia"/>
                <w:kern w:val="2"/>
                <w:szCs w:val="24"/>
                <w:lang w:eastAsia="zh-TW"/>
              </w:rPr>
              <w:t>AGNT_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NAME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理專姓名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9328A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>
              <w:t xml:space="preserve"> </w:t>
            </w:r>
            <w:r w:rsidRPr="00962741">
              <w:rPr>
                <w:kern w:val="2"/>
                <w:szCs w:val="24"/>
                <w:lang w:eastAsia="zh-TW"/>
              </w:rPr>
              <w:t>SPC_AGNT_NAME</w:t>
            </w:r>
            <w:r w:rsidR="00527002">
              <w:rPr>
                <w:rFonts w:hint="eastAsia"/>
                <w:kern w:val="2"/>
                <w:szCs w:val="24"/>
                <w:lang w:eastAsia="zh-TW"/>
              </w:rPr>
              <w:t>/ DTAAK001.</w:t>
            </w:r>
            <w:r w:rsidR="00527002">
              <w:t xml:space="preserve"> </w:t>
            </w:r>
            <w:r w:rsidR="00527002" w:rsidRPr="00527002">
              <w:rPr>
                <w:kern w:val="2"/>
                <w:szCs w:val="24"/>
                <w:lang w:eastAsia="zh-TW"/>
              </w:rPr>
              <w:t>AGNT_NAME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TRN_ID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送件人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51056C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DTAAA010.TRN_ID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TRN_NAME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送件人姓名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51056C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DTAAA010.TRN_NAME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TRN_DIV_</w:t>
            </w:r>
            <w:r w:rsidR="006C4B7A">
              <w:rPr>
                <w:rFonts w:hint="eastAsia"/>
                <w:kern w:val="2"/>
                <w:szCs w:val="24"/>
                <w:lang w:eastAsia="zh-TW"/>
              </w:rPr>
              <w:t>NO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6C4B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送件人單位</w:t>
            </w:r>
            <w:r w:rsidR="006C4B7A">
              <w:rPr>
                <w:rFonts w:hint="eastAsia"/>
                <w:kern w:val="2"/>
                <w:szCs w:val="24"/>
                <w:lang w:eastAsia="zh-TW"/>
              </w:rPr>
              <w:t>代號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51056C" w:rsidP="006C4B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>
              <w:t xml:space="preserve"> </w:t>
            </w:r>
            <w:r w:rsidRPr="00962741">
              <w:rPr>
                <w:kern w:val="2"/>
                <w:szCs w:val="24"/>
                <w:lang w:eastAsia="zh-TW"/>
              </w:rPr>
              <w:t>TRN_DIV_N</w:t>
            </w:r>
            <w:r w:rsidR="006C4B7A">
              <w:rPr>
                <w:rFonts w:hint="eastAsia"/>
                <w:kern w:val="2"/>
                <w:szCs w:val="24"/>
                <w:lang w:eastAsia="zh-TW"/>
              </w:rPr>
              <w:t>O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CLAM_ID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核賠人員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847FE6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DTAAA001.</w:t>
            </w:r>
            <w:r>
              <w:t xml:space="preserve"> </w:t>
            </w:r>
            <w:r w:rsidRPr="00962741">
              <w:rPr>
                <w:kern w:val="2"/>
                <w:szCs w:val="24"/>
                <w:lang w:eastAsia="zh-TW"/>
              </w:rPr>
              <w:t>DECD_EMP_ID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CLAM_NAME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核賠人員姓名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847FE6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DTAAA001.</w:t>
            </w:r>
            <w:r>
              <w:t xml:space="preserve"> </w:t>
            </w:r>
            <w:r w:rsidRPr="00962741">
              <w:rPr>
                <w:kern w:val="2"/>
                <w:szCs w:val="24"/>
                <w:lang w:eastAsia="zh-TW"/>
              </w:rPr>
              <w:t>DECD_EMP_NAME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6C4B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CLAM_DIV_N</w:t>
            </w:r>
            <w:r w:rsidR="006C4B7A">
              <w:rPr>
                <w:rFonts w:hint="eastAsia"/>
                <w:kern w:val="2"/>
                <w:szCs w:val="24"/>
                <w:lang w:eastAsia="zh-TW"/>
              </w:rPr>
              <w:t>O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6C4B7A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核賠單位代號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847FE6" w:rsidP="006C4B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DTAAA001.</w:t>
            </w:r>
            <w:r>
              <w:t xml:space="preserve"> </w:t>
            </w:r>
            <w:r w:rsidRPr="00962741">
              <w:rPr>
                <w:kern w:val="2"/>
                <w:szCs w:val="24"/>
                <w:lang w:eastAsia="zh-TW"/>
              </w:rPr>
              <w:t>DECD_DIV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kern w:val="2"/>
                <w:szCs w:val="24"/>
                <w:lang w:eastAsia="zh-TW"/>
              </w:rPr>
              <w:t>AP_E5Z040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_bo[]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保經代通知對象及基本資料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51056C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kern w:val="2"/>
                <w:szCs w:val="24"/>
                <w:lang w:eastAsia="zh-TW"/>
              </w:rPr>
              <w:t>$AP_E5Z040_bo[]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A61E1B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REP</w:t>
            </w:r>
            <w:r w:rsidR="001C4BBE" w:rsidRPr="00962741">
              <w:rPr>
                <w:rFonts w:hint="eastAsia"/>
                <w:kern w:val="2"/>
                <w:szCs w:val="24"/>
                <w:lang w:eastAsia="zh-TW"/>
              </w:rPr>
              <w:t>_INPUT_DATE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補全輸入日期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51056C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DTAAJ010.</w:t>
            </w:r>
            <w:r>
              <w:t xml:space="preserve"> </w:t>
            </w:r>
            <w:r w:rsidRPr="00962741">
              <w:rPr>
                <w:kern w:val="2"/>
                <w:szCs w:val="24"/>
                <w:lang w:eastAsia="zh-TW"/>
              </w:rPr>
              <w:t>KEYIN_TIME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 xml:space="preserve"> 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取日期格式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A61E1B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REP</w:t>
            </w:r>
            <w:r w:rsidR="001C4BBE" w:rsidRPr="00962741">
              <w:rPr>
                <w:rFonts w:hint="eastAsia"/>
                <w:kern w:val="2"/>
                <w:szCs w:val="24"/>
                <w:lang w:eastAsia="zh-TW"/>
              </w:rPr>
              <w:t>_LIST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補全資訊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51056C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$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補全文件資訊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List</w:t>
            </w:r>
          </w:p>
        </w:tc>
      </w:tr>
      <w:tr w:rsidR="00FF5009" w:rsidTr="00962741">
        <w:tc>
          <w:tcPr>
            <w:tcW w:w="2660" w:type="dxa"/>
            <w:shd w:val="clear" w:color="auto" w:fill="auto"/>
          </w:tcPr>
          <w:p w:rsidR="00FF5009" w:rsidRPr="00962741" w:rsidRDefault="00FF5009" w:rsidP="00FF5009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ACNT_DATE</w:t>
            </w:r>
          </w:p>
        </w:tc>
        <w:tc>
          <w:tcPr>
            <w:tcW w:w="2977" w:type="dxa"/>
            <w:shd w:val="clear" w:color="auto" w:fill="auto"/>
          </w:tcPr>
          <w:p w:rsidR="00FF5009" w:rsidRPr="00962741" w:rsidRDefault="00FF5009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給付日期</w:t>
            </w:r>
          </w:p>
        </w:tc>
        <w:tc>
          <w:tcPr>
            <w:tcW w:w="4909" w:type="dxa"/>
            <w:shd w:val="clear" w:color="auto" w:fill="auto"/>
          </w:tcPr>
          <w:p w:rsidR="00FF5009" w:rsidRPr="00962741" w:rsidRDefault="00FF5009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DTAAB001.ACNT_DATE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NOPAY_LIST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不給付資訊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474641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$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不給付資訊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List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POLICY_NO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51056C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DTAAK001.POLICY_NO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kern w:val="2"/>
                <w:szCs w:val="24"/>
                <w:lang w:eastAsia="zh-TW"/>
              </w:rPr>
              <w:t>PROD_ID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主約險別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51056C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DTAAK001.PROD_ID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kern w:val="2"/>
                <w:szCs w:val="24"/>
                <w:lang w:eastAsia="zh-TW"/>
              </w:rPr>
              <w:t>APC_NAME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要保人姓名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51056C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DTAAK001.APC_NAME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CNCL_</w:t>
            </w:r>
            <w:r w:rsidR="0051056C" w:rsidRPr="00962741">
              <w:rPr>
                <w:rFonts w:hint="eastAsia"/>
                <w:kern w:val="2"/>
                <w:szCs w:val="24"/>
                <w:lang w:eastAsia="zh-TW"/>
              </w:rPr>
              <w:t>APRV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_DATE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解除契約</w:t>
            </w:r>
            <w:r w:rsidR="0051056C" w:rsidRPr="00962741">
              <w:rPr>
                <w:rFonts w:hint="eastAsia"/>
                <w:kern w:val="2"/>
                <w:szCs w:val="24"/>
                <w:lang w:eastAsia="zh-TW"/>
              </w:rPr>
              <w:t>覆核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日期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51056C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DTAAK001.</w:t>
            </w:r>
            <w:r>
              <w:t xml:space="preserve"> </w:t>
            </w:r>
            <w:r w:rsidRPr="00962741">
              <w:rPr>
                <w:kern w:val="2"/>
                <w:szCs w:val="24"/>
                <w:lang w:eastAsia="zh-TW"/>
              </w:rPr>
              <w:t>APRV_DATE</w:t>
            </w:r>
            <w:r w:rsidRPr="00962741">
              <w:rPr>
                <w:rFonts w:hint="eastAsia"/>
                <w:kern w:val="2"/>
                <w:szCs w:val="24"/>
                <w:lang w:eastAsia="zh-TW"/>
              </w:rPr>
              <w:t>取日期格式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CNCL_RESN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解除原因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5F075B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DTAAK001.</w:t>
            </w:r>
            <w:r>
              <w:t xml:space="preserve"> </w:t>
            </w:r>
            <w:r w:rsidRPr="00962741">
              <w:rPr>
                <w:kern w:val="2"/>
                <w:szCs w:val="24"/>
                <w:lang w:eastAsia="zh-TW"/>
              </w:rPr>
              <w:t>CNCL_RESN</w:t>
            </w:r>
          </w:p>
        </w:tc>
      </w:tr>
      <w:tr w:rsidR="001C4BBE" w:rsidTr="00962741">
        <w:tc>
          <w:tcPr>
            <w:tcW w:w="2660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CNCL_AMOUNT</w:t>
            </w:r>
          </w:p>
        </w:tc>
        <w:tc>
          <w:tcPr>
            <w:tcW w:w="2977" w:type="dxa"/>
            <w:shd w:val="clear" w:color="auto" w:fill="auto"/>
          </w:tcPr>
          <w:p w:rsidR="001C4BBE" w:rsidRPr="00962741" w:rsidRDefault="001C4BBE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62741">
              <w:rPr>
                <w:rFonts w:hint="eastAsia"/>
                <w:kern w:val="2"/>
                <w:szCs w:val="24"/>
                <w:lang w:eastAsia="zh-TW"/>
              </w:rPr>
              <w:t>合意退還金額</w:t>
            </w:r>
          </w:p>
        </w:tc>
        <w:tc>
          <w:tcPr>
            <w:tcW w:w="4909" w:type="dxa"/>
            <w:shd w:val="clear" w:color="auto" w:fill="auto"/>
          </w:tcPr>
          <w:p w:rsidR="001C4BBE" w:rsidRPr="00962741" w:rsidRDefault="005F4CF5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SUM(DTAAB001.</w:t>
            </w:r>
            <w:r w:rsidRPr="005F4CF5">
              <w:t xml:space="preserve"> </w:t>
            </w:r>
            <w:r w:rsidRPr="005F4CF5">
              <w:rPr>
                <w:kern w:val="2"/>
                <w:szCs w:val="24"/>
                <w:lang w:eastAsia="zh-TW"/>
              </w:rPr>
              <w:t>PAY_AMT</w:t>
            </w:r>
            <w:r>
              <w:rPr>
                <w:rFonts w:hint="eastAsia"/>
                <w:kern w:val="2"/>
                <w:szCs w:val="24"/>
                <w:lang w:eastAsia="zh-TW"/>
              </w:rPr>
              <w:t>)</w:t>
            </w:r>
          </w:p>
        </w:tc>
      </w:tr>
      <w:tr w:rsidR="00404B13" w:rsidTr="00962741">
        <w:tc>
          <w:tcPr>
            <w:tcW w:w="2660" w:type="dxa"/>
            <w:shd w:val="clear" w:color="auto" w:fill="auto"/>
          </w:tcPr>
          <w:p w:rsidR="00404B13" w:rsidRPr="00962741" w:rsidRDefault="00404B13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CURR</w:t>
            </w:r>
          </w:p>
        </w:tc>
        <w:tc>
          <w:tcPr>
            <w:tcW w:w="2977" w:type="dxa"/>
            <w:shd w:val="clear" w:color="auto" w:fill="auto"/>
          </w:tcPr>
          <w:p w:rsidR="00404B13" w:rsidRPr="00962741" w:rsidRDefault="00404B13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幣別</w:t>
            </w:r>
          </w:p>
        </w:tc>
        <w:tc>
          <w:tcPr>
            <w:tcW w:w="4909" w:type="dxa"/>
            <w:shd w:val="clear" w:color="auto" w:fill="auto"/>
          </w:tcPr>
          <w:p w:rsidR="00404B13" w:rsidRDefault="00404B13" w:rsidP="0096274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DTAAB001.CURR</w:t>
            </w:r>
          </w:p>
        </w:tc>
      </w:tr>
    </w:tbl>
    <w:p w:rsidR="006E6400" w:rsidRDefault="006E6400" w:rsidP="006E640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6E6400" w:rsidSect="00A870B1">
      <w:pgSz w:w="11906" w:h="16838"/>
      <w:pgMar w:top="1440" w:right="707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1EC" w:rsidRDefault="00C801EC" w:rsidP="000C2BA8">
      <w:r>
        <w:separator/>
      </w:r>
    </w:p>
  </w:endnote>
  <w:endnote w:type="continuationSeparator" w:id="0">
    <w:p w:rsidR="00C801EC" w:rsidRDefault="00C801EC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1EC" w:rsidRDefault="00C801EC" w:rsidP="000C2BA8">
      <w:r>
        <w:separator/>
      </w:r>
    </w:p>
  </w:footnote>
  <w:footnote w:type="continuationSeparator" w:id="0">
    <w:p w:rsidR="00C801EC" w:rsidRDefault="00C801EC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6D86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4871CF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3" w15:restartNumberingAfterBreak="0">
    <w:nsid w:val="12C11F84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66771C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6C047CC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C759EC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6E066D3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CA4064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F3D35F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4" w15:restartNumberingAfterBreak="0">
    <w:nsid w:val="46184ABD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91E3BAA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9300B39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CD088C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535582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F50665F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89B0B2A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BE4714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9B07882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0376933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20C3181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34C2F46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6397787"/>
    <w:multiLevelType w:val="hybridMultilevel"/>
    <w:tmpl w:val="8AB0F04E"/>
    <w:lvl w:ilvl="0" w:tplc="3B660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3E1C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7404B29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2893968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3DA4A9E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A0D1483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31"/>
  </w:num>
  <w:num w:numId="7">
    <w:abstractNumId w:val="20"/>
  </w:num>
  <w:num w:numId="8">
    <w:abstractNumId w:val="24"/>
  </w:num>
  <w:num w:numId="9">
    <w:abstractNumId w:val="2"/>
  </w:num>
  <w:num w:numId="10">
    <w:abstractNumId w:val="13"/>
  </w:num>
  <w:num w:numId="11">
    <w:abstractNumId w:val="17"/>
  </w:num>
  <w:num w:numId="12">
    <w:abstractNumId w:val="12"/>
  </w:num>
  <w:num w:numId="13">
    <w:abstractNumId w:val="18"/>
  </w:num>
  <w:num w:numId="14">
    <w:abstractNumId w:val="34"/>
  </w:num>
  <w:num w:numId="15">
    <w:abstractNumId w:val="19"/>
  </w:num>
  <w:num w:numId="16">
    <w:abstractNumId w:val="10"/>
  </w:num>
  <w:num w:numId="17">
    <w:abstractNumId w:val="16"/>
  </w:num>
  <w:num w:numId="18">
    <w:abstractNumId w:val="30"/>
  </w:num>
  <w:num w:numId="19">
    <w:abstractNumId w:val="3"/>
  </w:num>
  <w:num w:numId="20">
    <w:abstractNumId w:val="15"/>
  </w:num>
  <w:num w:numId="21">
    <w:abstractNumId w:val="0"/>
  </w:num>
  <w:num w:numId="22">
    <w:abstractNumId w:val="33"/>
  </w:num>
  <w:num w:numId="23">
    <w:abstractNumId w:val="1"/>
  </w:num>
  <w:num w:numId="24">
    <w:abstractNumId w:val="21"/>
  </w:num>
  <w:num w:numId="25">
    <w:abstractNumId w:val="14"/>
  </w:num>
  <w:num w:numId="26">
    <w:abstractNumId w:val="11"/>
  </w:num>
  <w:num w:numId="27">
    <w:abstractNumId w:val="32"/>
  </w:num>
  <w:num w:numId="28">
    <w:abstractNumId w:val="8"/>
  </w:num>
  <w:num w:numId="29">
    <w:abstractNumId w:val="27"/>
  </w:num>
  <w:num w:numId="30">
    <w:abstractNumId w:val="25"/>
  </w:num>
  <w:num w:numId="31">
    <w:abstractNumId w:val="23"/>
  </w:num>
  <w:num w:numId="32">
    <w:abstractNumId w:val="22"/>
  </w:num>
  <w:num w:numId="33">
    <w:abstractNumId w:val="5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14A6C"/>
    <w:rsid w:val="0001563C"/>
    <w:rsid w:val="00020BCC"/>
    <w:rsid w:val="000212D5"/>
    <w:rsid w:val="00022BB2"/>
    <w:rsid w:val="00023E7C"/>
    <w:rsid w:val="00025056"/>
    <w:rsid w:val="00026F13"/>
    <w:rsid w:val="00027D1B"/>
    <w:rsid w:val="00031272"/>
    <w:rsid w:val="00033535"/>
    <w:rsid w:val="00035854"/>
    <w:rsid w:val="00050D23"/>
    <w:rsid w:val="000519F8"/>
    <w:rsid w:val="00052905"/>
    <w:rsid w:val="00060C0C"/>
    <w:rsid w:val="00063EA5"/>
    <w:rsid w:val="000719ED"/>
    <w:rsid w:val="00073976"/>
    <w:rsid w:val="00073F0E"/>
    <w:rsid w:val="00077C11"/>
    <w:rsid w:val="0008099E"/>
    <w:rsid w:val="00082D62"/>
    <w:rsid w:val="00082EA8"/>
    <w:rsid w:val="00084EAA"/>
    <w:rsid w:val="00087EF2"/>
    <w:rsid w:val="00090465"/>
    <w:rsid w:val="000922A0"/>
    <w:rsid w:val="00094626"/>
    <w:rsid w:val="00095A4F"/>
    <w:rsid w:val="00097092"/>
    <w:rsid w:val="00097C4F"/>
    <w:rsid w:val="000A1EB4"/>
    <w:rsid w:val="000A447B"/>
    <w:rsid w:val="000A5518"/>
    <w:rsid w:val="000A61CE"/>
    <w:rsid w:val="000A6531"/>
    <w:rsid w:val="000B1567"/>
    <w:rsid w:val="000B1B22"/>
    <w:rsid w:val="000B1B3B"/>
    <w:rsid w:val="000B29D1"/>
    <w:rsid w:val="000B5034"/>
    <w:rsid w:val="000B5824"/>
    <w:rsid w:val="000B5A5C"/>
    <w:rsid w:val="000B5DF5"/>
    <w:rsid w:val="000B7FE2"/>
    <w:rsid w:val="000C0C05"/>
    <w:rsid w:val="000C14B1"/>
    <w:rsid w:val="000C175F"/>
    <w:rsid w:val="000C2466"/>
    <w:rsid w:val="000C290F"/>
    <w:rsid w:val="000C2B47"/>
    <w:rsid w:val="000C2BA8"/>
    <w:rsid w:val="000C4195"/>
    <w:rsid w:val="000C5DBD"/>
    <w:rsid w:val="000D07A9"/>
    <w:rsid w:val="000D3952"/>
    <w:rsid w:val="000D452C"/>
    <w:rsid w:val="000D6268"/>
    <w:rsid w:val="000D6712"/>
    <w:rsid w:val="000E11C2"/>
    <w:rsid w:val="000E2505"/>
    <w:rsid w:val="000E2FDB"/>
    <w:rsid w:val="000E3E84"/>
    <w:rsid w:val="000E5276"/>
    <w:rsid w:val="000F0395"/>
    <w:rsid w:val="000F0EAB"/>
    <w:rsid w:val="000F3CF9"/>
    <w:rsid w:val="000F4D30"/>
    <w:rsid w:val="000F4F2F"/>
    <w:rsid w:val="000F7EEB"/>
    <w:rsid w:val="001029E3"/>
    <w:rsid w:val="00105641"/>
    <w:rsid w:val="0011125A"/>
    <w:rsid w:val="00112C80"/>
    <w:rsid w:val="00112CFE"/>
    <w:rsid w:val="00116648"/>
    <w:rsid w:val="0011777A"/>
    <w:rsid w:val="001217FF"/>
    <w:rsid w:val="00122177"/>
    <w:rsid w:val="00122265"/>
    <w:rsid w:val="0012244B"/>
    <w:rsid w:val="00124800"/>
    <w:rsid w:val="001266FD"/>
    <w:rsid w:val="001269D3"/>
    <w:rsid w:val="00126E79"/>
    <w:rsid w:val="0012797D"/>
    <w:rsid w:val="001314C4"/>
    <w:rsid w:val="00131E58"/>
    <w:rsid w:val="00132923"/>
    <w:rsid w:val="0013371E"/>
    <w:rsid w:val="00135E9D"/>
    <w:rsid w:val="00136FFA"/>
    <w:rsid w:val="001376A9"/>
    <w:rsid w:val="00140D40"/>
    <w:rsid w:val="0014365B"/>
    <w:rsid w:val="00147CA4"/>
    <w:rsid w:val="00150105"/>
    <w:rsid w:val="00152AEF"/>
    <w:rsid w:val="00153F38"/>
    <w:rsid w:val="00153F7D"/>
    <w:rsid w:val="00154805"/>
    <w:rsid w:val="0015485D"/>
    <w:rsid w:val="00156568"/>
    <w:rsid w:val="0015751B"/>
    <w:rsid w:val="00157624"/>
    <w:rsid w:val="00157DAD"/>
    <w:rsid w:val="00157DD2"/>
    <w:rsid w:val="0016095B"/>
    <w:rsid w:val="001619B9"/>
    <w:rsid w:val="0016229D"/>
    <w:rsid w:val="0016465D"/>
    <w:rsid w:val="00164942"/>
    <w:rsid w:val="001664DA"/>
    <w:rsid w:val="001677B3"/>
    <w:rsid w:val="001678C2"/>
    <w:rsid w:val="00170A81"/>
    <w:rsid w:val="00172FCC"/>
    <w:rsid w:val="001752ED"/>
    <w:rsid w:val="0017539B"/>
    <w:rsid w:val="00180050"/>
    <w:rsid w:val="001848F8"/>
    <w:rsid w:val="00186E1D"/>
    <w:rsid w:val="0019228C"/>
    <w:rsid w:val="001949BE"/>
    <w:rsid w:val="001A0ADD"/>
    <w:rsid w:val="001A1E06"/>
    <w:rsid w:val="001A2B06"/>
    <w:rsid w:val="001A5718"/>
    <w:rsid w:val="001A67DB"/>
    <w:rsid w:val="001B3134"/>
    <w:rsid w:val="001B4EAD"/>
    <w:rsid w:val="001C2704"/>
    <w:rsid w:val="001C309A"/>
    <w:rsid w:val="001C33D5"/>
    <w:rsid w:val="001C3FDB"/>
    <w:rsid w:val="001C41F1"/>
    <w:rsid w:val="001C424C"/>
    <w:rsid w:val="001C4BBE"/>
    <w:rsid w:val="001C4E1D"/>
    <w:rsid w:val="001D0435"/>
    <w:rsid w:val="001D6E71"/>
    <w:rsid w:val="001E073C"/>
    <w:rsid w:val="001E1438"/>
    <w:rsid w:val="001E2B9B"/>
    <w:rsid w:val="001E3ED1"/>
    <w:rsid w:val="001E4613"/>
    <w:rsid w:val="001E4FF3"/>
    <w:rsid w:val="001E649F"/>
    <w:rsid w:val="001E6695"/>
    <w:rsid w:val="001E7886"/>
    <w:rsid w:val="001F5B3D"/>
    <w:rsid w:val="00201536"/>
    <w:rsid w:val="00202766"/>
    <w:rsid w:val="00205A18"/>
    <w:rsid w:val="0020621C"/>
    <w:rsid w:val="00207652"/>
    <w:rsid w:val="002106CA"/>
    <w:rsid w:val="00211C5B"/>
    <w:rsid w:val="00213003"/>
    <w:rsid w:val="0021514C"/>
    <w:rsid w:val="002169BB"/>
    <w:rsid w:val="002177BE"/>
    <w:rsid w:val="00221E19"/>
    <w:rsid w:val="0022325E"/>
    <w:rsid w:val="00225BEE"/>
    <w:rsid w:val="00227043"/>
    <w:rsid w:val="002329F9"/>
    <w:rsid w:val="00233210"/>
    <w:rsid w:val="00235702"/>
    <w:rsid w:val="002374DC"/>
    <w:rsid w:val="002407D4"/>
    <w:rsid w:val="00242C56"/>
    <w:rsid w:val="00242DF0"/>
    <w:rsid w:val="00243E91"/>
    <w:rsid w:val="00246260"/>
    <w:rsid w:val="0024799C"/>
    <w:rsid w:val="00250F79"/>
    <w:rsid w:val="00253B89"/>
    <w:rsid w:val="002543A5"/>
    <w:rsid w:val="00256B93"/>
    <w:rsid w:val="00257B4D"/>
    <w:rsid w:val="00257D1A"/>
    <w:rsid w:val="00261B64"/>
    <w:rsid w:val="00262779"/>
    <w:rsid w:val="00262788"/>
    <w:rsid w:val="00263DFE"/>
    <w:rsid w:val="002651FE"/>
    <w:rsid w:val="00266117"/>
    <w:rsid w:val="00267A8C"/>
    <w:rsid w:val="00267C7C"/>
    <w:rsid w:val="00271859"/>
    <w:rsid w:val="00271D02"/>
    <w:rsid w:val="002737A7"/>
    <w:rsid w:val="002737B5"/>
    <w:rsid w:val="002739EE"/>
    <w:rsid w:val="00274796"/>
    <w:rsid w:val="002777C8"/>
    <w:rsid w:val="002803E8"/>
    <w:rsid w:val="00280672"/>
    <w:rsid w:val="00282229"/>
    <w:rsid w:val="00283478"/>
    <w:rsid w:val="00284D22"/>
    <w:rsid w:val="00291FF9"/>
    <w:rsid w:val="00293C61"/>
    <w:rsid w:val="002955A0"/>
    <w:rsid w:val="0029741C"/>
    <w:rsid w:val="002A3335"/>
    <w:rsid w:val="002A6B21"/>
    <w:rsid w:val="002A6FA5"/>
    <w:rsid w:val="002B361E"/>
    <w:rsid w:val="002B395E"/>
    <w:rsid w:val="002B58D6"/>
    <w:rsid w:val="002B7029"/>
    <w:rsid w:val="002C1E9F"/>
    <w:rsid w:val="002C57C6"/>
    <w:rsid w:val="002C62CA"/>
    <w:rsid w:val="002C6CBC"/>
    <w:rsid w:val="002D3629"/>
    <w:rsid w:val="002E287D"/>
    <w:rsid w:val="002E7606"/>
    <w:rsid w:val="002F1777"/>
    <w:rsid w:val="002F62AF"/>
    <w:rsid w:val="002F6EA2"/>
    <w:rsid w:val="003029C8"/>
    <w:rsid w:val="00305137"/>
    <w:rsid w:val="00306FC7"/>
    <w:rsid w:val="00307C34"/>
    <w:rsid w:val="003121B9"/>
    <w:rsid w:val="0031301D"/>
    <w:rsid w:val="0031349D"/>
    <w:rsid w:val="00314062"/>
    <w:rsid w:val="00315FB0"/>
    <w:rsid w:val="00316261"/>
    <w:rsid w:val="0031729D"/>
    <w:rsid w:val="00320FDD"/>
    <w:rsid w:val="00322D04"/>
    <w:rsid w:val="0033015A"/>
    <w:rsid w:val="003329AD"/>
    <w:rsid w:val="00334274"/>
    <w:rsid w:val="00335FFE"/>
    <w:rsid w:val="003377FD"/>
    <w:rsid w:val="00340BF1"/>
    <w:rsid w:val="00342687"/>
    <w:rsid w:val="00344325"/>
    <w:rsid w:val="00347363"/>
    <w:rsid w:val="0035326C"/>
    <w:rsid w:val="00354547"/>
    <w:rsid w:val="00355B08"/>
    <w:rsid w:val="00355D14"/>
    <w:rsid w:val="00356383"/>
    <w:rsid w:val="00360F1C"/>
    <w:rsid w:val="0036470B"/>
    <w:rsid w:val="00364C16"/>
    <w:rsid w:val="0036621D"/>
    <w:rsid w:val="003720BA"/>
    <w:rsid w:val="0037557B"/>
    <w:rsid w:val="00375F9C"/>
    <w:rsid w:val="00383AF7"/>
    <w:rsid w:val="003846FB"/>
    <w:rsid w:val="00385332"/>
    <w:rsid w:val="0038634B"/>
    <w:rsid w:val="00386668"/>
    <w:rsid w:val="00392695"/>
    <w:rsid w:val="003962C1"/>
    <w:rsid w:val="0039747D"/>
    <w:rsid w:val="003A0042"/>
    <w:rsid w:val="003A0533"/>
    <w:rsid w:val="003A11F9"/>
    <w:rsid w:val="003A196B"/>
    <w:rsid w:val="003A1A10"/>
    <w:rsid w:val="003A1F7A"/>
    <w:rsid w:val="003A2E46"/>
    <w:rsid w:val="003A433B"/>
    <w:rsid w:val="003A6C70"/>
    <w:rsid w:val="003A70A2"/>
    <w:rsid w:val="003A742D"/>
    <w:rsid w:val="003B2939"/>
    <w:rsid w:val="003B34A7"/>
    <w:rsid w:val="003B37D3"/>
    <w:rsid w:val="003C1675"/>
    <w:rsid w:val="003C19EC"/>
    <w:rsid w:val="003C2A94"/>
    <w:rsid w:val="003C2EBF"/>
    <w:rsid w:val="003C34D1"/>
    <w:rsid w:val="003D0A4B"/>
    <w:rsid w:val="003D31F7"/>
    <w:rsid w:val="003D3DDD"/>
    <w:rsid w:val="003D50AB"/>
    <w:rsid w:val="003D7DA8"/>
    <w:rsid w:val="003E2BBC"/>
    <w:rsid w:val="003E3957"/>
    <w:rsid w:val="003E77C0"/>
    <w:rsid w:val="003F777D"/>
    <w:rsid w:val="00404B13"/>
    <w:rsid w:val="00404C69"/>
    <w:rsid w:val="00405370"/>
    <w:rsid w:val="00405464"/>
    <w:rsid w:val="0040554C"/>
    <w:rsid w:val="00406590"/>
    <w:rsid w:val="00411851"/>
    <w:rsid w:val="0041213B"/>
    <w:rsid w:val="00420A9E"/>
    <w:rsid w:val="00421CDC"/>
    <w:rsid w:val="004224DA"/>
    <w:rsid w:val="00425798"/>
    <w:rsid w:val="0042593D"/>
    <w:rsid w:val="00425E5D"/>
    <w:rsid w:val="004264F9"/>
    <w:rsid w:val="0042745B"/>
    <w:rsid w:val="00433668"/>
    <w:rsid w:val="00434585"/>
    <w:rsid w:val="00437AC8"/>
    <w:rsid w:val="00441D8E"/>
    <w:rsid w:val="00442005"/>
    <w:rsid w:val="0044522D"/>
    <w:rsid w:val="0044523F"/>
    <w:rsid w:val="004454CA"/>
    <w:rsid w:val="00451B2D"/>
    <w:rsid w:val="00452313"/>
    <w:rsid w:val="00456955"/>
    <w:rsid w:val="00456B19"/>
    <w:rsid w:val="00461449"/>
    <w:rsid w:val="00462279"/>
    <w:rsid w:val="00462CB7"/>
    <w:rsid w:val="00463E68"/>
    <w:rsid w:val="004714FF"/>
    <w:rsid w:val="004719C3"/>
    <w:rsid w:val="00471B44"/>
    <w:rsid w:val="00471DCF"/>
    <w:rsid w:val="00472FCE"/>
    <w:rsid w:val="00474641"/>
    <w:rsid w:val="00476A49"/>
    <w:rsid w:val="00486F37"/>
    <w:rsid w:val="00490A61"/>
    <w:rsid w:val="004923C7"/>
    <w:rsid w:val="004940AD"/>
    <w:rsid w:val="00494F00"/>
    <w:rsid w:val="00496772"/>
    <w:rsid w:val="004973A6"/>
    <w:rsid w:val="004A11DA"/>
    <w:rsid w:val="004A1250"/>
    <w:rsid w:val="004A2396"/>
    <w:rsid w:val="004A33E6"/>
    <w:rsid w:val="004A5414"/>
    <w:rsid w:val="004B1069"/>
    <w:rsid w:val="004B1B07"/>
    <w:rsid w:val="004B2114"/>
    <w:rsid w:val="004B4D09"/>
    <w:rsid w:val="004B6651"/>
    <w:rsid w:val="004C2F3E"/>
    <w:rsid w:val="004C67E8"/>
    <w:rsid w:val="004D018F"/>
    <w:rsid w:val="004D0F9E"/>
    <w:rsid w:val="004D22A6"/>
    <w:rsid w:val="004D382E"/>
    <w:rsid w:val="004D424C"/>
    <w:rsid w:val="004E0966"/>
    <w:rsid w:val="004E16C4"/>
    <w:rsid w:val="004E19A6"/>
    <w:rsid w:val="004E314B"/>
    <w:rsid w:val="004F004F"/>
    <w:rsid w:val="004F08B1"/>
    <w:rsid w:val="004F11EE"/>
    <w:rsid w:val="004F213B"/>
    <w:rsid w:val="004F25DC"/>
    <w:rsid w:val="004F2B71"/>
    <w:rsid w:val="004F5E01"/>
    <w:rsid w:val="004F6F92"/>
    <w:rsid w:val="0050279D"/>
    <w:rsid w:val="005038FD"/>
    <w:rsid w:val="00506593"/>
    <w:rsid w:val="0051056C"/>
    <w:rsid w:val="00510BAC"/>
    <w:rsid w:val="005132C5"/>
    <w:rsid w:val="00520588"/>
    <w:rsid w:val="005239FA"/>
    <w:rsid w:val="00524BF8"/>
    <w:rsid w:val="00525F6D"/>
    <w:rsid w:val="00527002"/>
    <w:rsid w:val="005305F0"/>
    <w:rsid w:val="00532F52"/>
    <w:rsid w:val="005338BB"/>
    <w:rsid w:val="00534A5D"/>
    <w:rsid w:val="00540976"/>
    <w:rsid w:val="00541039"/>
    <w:rsid w:val="0054239E"/>
    <w:rsid w:val="005445E2"/>
    <w:rsid w:val="00550D81"/>
    <w:rsid w:val="0055124B"/>
    <w:rsid w:val="0055568F"/>
    <w:rsid w:val="005603AB"/>
    <w:rsid w:val="00560A01"/>
    <w:rsid w:val="00560C4E"/>
    <w:rsid w:val="00563E15"/>
    <w:rsid w:val="00564441"/>
    <w:rsid w:val="00566BCA"/>
    <w:rsid w:val="0057067B"/>
    <w:rsid w:val="0057237A"/>
    <w:rsid w:val="00573726"/>
    <w:rsid w:val="00575F14"/>
    <w:rsid w:val="00580DCB"/>
    <w:rsid w:val="00581870"/>
    <w:rsid w:val="00582FDD"/>
    <w:rsid w:val="00584E6E"/>
    <w:rsid w:val="00585C82"/>
    <w:rsid w:val="00586B63"/>
    <w:rsid w:val="00587322"/>
    <w:rsid w:val="005914F6"/>
    <w:rsid w:val="0059270F"/>
    <w:rsid w:val="00592CC1"/>
    <w:rsid w:val="00594448"/>
    <w:rsid w:val="00595725"/>
    <w:rsid w:val="005964BA"/>
    <w:rsid w:val="005973E8"/>
    <w:rsid w:val="005A45FB"/>
    <w:rsid w:val="005A76AF"/>
    <w:rsid w:val="005B2C32"/>
    <w:rsid w:val="005B3464"/>
    <w:rsid w:val="005B350F"/>
    <w:rsid w:val="005B53C3"/>
    <w:rsid w:val="005B6A5A"/>
    <w:rsid w:val="005B6AF5"/>
    <w:rsid w:val="005C3CBE"/>
    <w:rsid w:val="005C5CD9"/>
    <w:rsid w:val="005C6A2D"/>
    <w:rsid w:val="005C7530"/>
    <w:rsid w:val="005C7DDD"/>
    <w:rsid w:val="005D0C9A"/>
    <w:rsid w:val="005D1566"/>
    <w:rsid w:val="005D1FAF"/>
    <w:rsid w:val="005D263D"/>
    <w:rsid w:val="005D3848"/>
    <w:rsid w:val="005D48D0"/>
    <w:rsid w:val="005D5443"/>
    <w:rsid w:val="005D7EE5"/>
    <w:rsid w:val="005E4032"/>
    <w:rsid w:val="005E4327"/>
    <w:rsid w:val="005E472A"/>
    <w:rsid w:val="005E6DB1"/>
    <w:rsid w:val="005F075B"/>
    <w:rsid w:val="005F2168"/>
    <w:rsid w:val="005F2A42"/>
    <w:rsid w:val="005F4A91"/>
    <w:rsid w:val="005F4CF5"/>
    <w:rsid w:val="00600B8A"/>
    <w:rsid w:val="00600E1F"/>
    <w:rsid w:val="00603A53"/>
    <w:rsid w:val="00604201"/>
    <w:rsid w:val="0060454B"/>
    <w:rsid w:val="006076B7"/>
    <w:rsid w:val="0061215E"/>
    <w:rsid w:val="006138E7"/>
    <w:rsid w:val="006140CD"/>
    <w:rsid w:val="00614237"/>
    <w:rsid w:val="006161CD"/>
    <w:rsid w:val="006220AB"/>
    <w:rsid w:val="006242E0"/>
    <w:rsid w:val="0062512D"/>
    <w:rsid w:val="00630B75"/>
    <w:rsid w:val="00635D40"/>
    <w:rsid w:val="006370FB"/>
    <w:rsid w:val="00637315"/>
    <w:rsid w:val="0064492A"/>
    <w:rsid w:val="00646673"/>
    <w:rsid w:val="00647209"/>
    <w:rsid w:val="00647791"/>
    <w:rsid w:val="006518F9"/>
    <w:rsid w:val="00651AE9"/>
    <w:rsid w:val="006534A7"/>
    <w:rsid w:val="006535D8"/>
    <w:rsid w:val="00655810"/>
    <w:rsid w:val="00657560"/>
    <w:rsid w:val="00657B00"/>
    <w:rsid w:val="006607A4"/>
    <w:rsid w:val="006621FE"/>
    <w:rsid w:val="006627C3"/>
    <w:rsid w:val="00665428"/>
    <w:rsid w:val="00671D18"/>
    <w:rsid w:val="0067435B"/>
    <w:rsid w:val="006807F7"/>
    <w:rsid w:val="0068129D"/>
    <w:rsid w:val="0068416E"/>
    <w:rsid w:val="006846FD"/>
    <w:rsid w:val="0069253D"/>
    <w:rsid w:val="006943CA"/>
    <w:rsid w:val="006A0D7D"/>
    <w:rsid w:val="006B112E"/>
    <w:rsid w:val="006B2128"/>
    <w:rsid w:val="006B62A5"/>
    <w:rsid w:val="006C01E4"/>
    <w:rsid w:val="006C0776"/>
    <w:rsid w:val="006C0790"/>
    <w:rsid w:val="006C30D0"/>
    <w:rsid w:val="006C3202"/>
    <w:rsid w:val="006C3212"/>
    <w:rsid w:val="006C34D3"/>
    <w:rsid w:val="006C48C6"/>
    <w:rsid w:val="006C4B7A"/>
    <w:rsid w:val="006C5EE5"/>
    <w:rsid w:val="006C71E4"/>
    <w:rsid w:val="006D0714"/>
    <w:rsid w:val="006D20AD"/>
    <w:rsid w:val="006D21D6"/>
    <w:rsid w:val="006D3210"/>
    <w:rsid w:val="006D3C6C"/>
    <w:rsid w:val="006E2200"/>
    <w:rsid w:val="006E2614"/>
    <w:rsid w:val="006E4750"/>
    <w:rsid w:val="006E6400"/>
    <w:rsid w:val="006F14A4"/>
    <w:rsid w:val="006F5143"/>
    <w:rsid w:val="006F6F5E"/>
    <w:rsid w:val="007014CF"/>
    <w:rsid w:val="00703725"/>
    <w:rsid w:val="00703BCB"/>
    <w:rsid w:val="00703FDF"/>
    <w:rsid w:val="0070434E"/>
    <w:rsid w:val="007057E5"/>
    <w:rsid w:val="0071141D"/>
    <w:rsid w:val="00711DDE"/>
    <w:rsid w:val="0071465C"/>
    <w:rsid w:val="00721A81"/>
    <w:rsid w:val="00722DB4"/>
    <w:rsid w:val="00723709"/>
    <w:rsid w:val="00724683"/>
    <w:rsid w:val="0072479B"/>
    <w:rsid w:val="0072710C"/>
    <w:rsid w:val="007305B1"/>
    <w:rsid w:val="00730B1E"/>
    <w:rsid w:val="00730BBF"/>
    <w:rsid w:val="00730DF9"/>
    <w:rsid w:val="00732436"/>
    <w:rsid w:val="00732F3E"/>
    <w:rsid w:val="007330BB"/>
    <w:rsid w:val="007334BF"/>
    <w:rsid w:val="0073519E"/>
    <w:rsid w:val="00737A2E"/>
    <w:rsid w:val="00741847"/>
    <w:rsid w:val="0074721A"/>
    <w:rsid w:val="00747E99"/>
    <w:rsid w:val="00747FEF"/>
    <w:rsid w:val="00750659"/>
    <w:rsid w:val="00750797"/>
    <w:rsid w:val="0075125C"/>
    <w:rsid w:val="007563D1"/>
    <w:rsid w:val="00756EC9"/>
    <w:rsid w:val="00762039"/>
    <w:rsid w:val="007620DF"/>
    <w:rsid w:val="00763201"/>
    <w:rsid w:val="007642AF"/>
    <w:rsid w:val="00764EEE"/>
    <w:rsid w:val="00772869"/>
    <w:rsid w:val="00773DF7"/>
    <w:rsid w:val="00777AD0"/>
    <w:rsid w:val="00785733"/>
    <w:rsid w:val="00793F3F"/>
    <w:rsid w:val="007A0F6A"/>
    <w:rsid w:val="007A42E3"/>
    <w:rsid w:val="007A4609"/>
    <w:rsid w:val="007A463A"/>
    <w:rsid w:val="007A78E8"/>
    <w:rsid w:val="007B0293"/>
    <w:rsid w:val="007B1C86"/>
    <w:rsid w:val="007B2584"/>
    <w:rsid w:val="007C02C5"/>
    <w:rsid w:val="007C2FA2"/>
    <w:rsid w:val="007D3B58"/>
    <w:rsid w:val="007D3BEB"/>
    <w:rsid w:val="007D4A11"/>
    <w:rsid w:val="007E3134"/>
    <w:rsid w:val="007E5AD9"/>
    <w:rsid w:val="007E6267"/>
    <w:rsid w:val="007E7194"/>
    <w:rsid w:val="007E7AFE"/>
    <w:rsid w:val="007E7C52"/>
    <w:rsid w:val="007F2818"/>
    <w:rsid w:val="007F2D19"/>
    <w:rsid w:val="007F359A"/>
    <w:rsid w:val="007F3E86"/>
    <w:rsid w:val="008010C9"/>
    <w:rsid w:val="008012A6"/>
    <w:rsid w:val="008015FE"/>
    <w:rsid w:val="00803998"/>
    <w:rsid w:val="008044D2"/>
    <w:rsid w:val="00804EBC"/>
    <w:rsid w:val="00804FD5"/>
    <w:rsid w:val="0080526B"/>
    <w:rsid w:val="00806C85"/>
    <w:rsid w:val="008123BB"/>
    <w:rsid w:val="008135DB"/>
    <w:rsid w:val="00813BF0"/>
    <w:rsid w:val="00816116"/>
    <w:rsid w:val="00816180"/>
    <w:rsid w:val="00826964"/>
    <w:rsid w:val="0083116C"/>
    <w:rsid w:val="00831FFD"/>
    <w:rsid w:val="00834268"/>
    <w:rsid w:val="00835292"/>
    <w:rsid w:val="00836CDA"/>
    <w:rsid w:val="00843F53"/>
    <w:rsid w:val="00845504"/>
    <w:rsid w:val="00846113"/>
    <w:rsid w:val="008467C1"/>
    <w:rsid w:val="008468AB"/>
    <w:rsid w:val="00847FE6"/>
    <w:rsid w:val="00852667"/>
    <w:rsid w:val="00853E75"/>
    <w:rsid w:val="00857A61"/>
    <w:rsid w:val="008612EB"/>
    <w:rsid w:val="00866146"/>
    <w:rsid w:val="00873FBD"/>
    <w:rsid w:val="00874A9F"/>
    <w:rsid w:val="00875EDD"/>
    <w:rsid w:val="00876A57"/>
    <w:rsid w:val="00880532"/>
    <w:rsid w:val="00880D4D"/>
    <w:rsid w:val="00882083"/>
    <w:rsid w:val="00883B68"/>
    <w:rsid w:val="008854CF"/>
    <w:rsid w:val="00887469"/>
    <w:rsid w:val="0089075C"/>
    <w:rsid w:val="00891CBA"/>
    <w:rsid w:val="00893C6D"/>
    <w:rsid w:val="0089437F"/>
    <w:rsid w:val="008956D9"/>
    <w:rsid w:val="008A07BD"/>
    <w:rsid w:val="008A3389"/>
    <w:rsid w:val="008A347D"/>
    <w:rsid w:val="008A4ADA"/>
    <w:rsid w:val="008A54EE"/>
    <w:rsid w:val="008B00CC"/>
    <w:rsid w:val="008B0484"/>
    <w:rsid w:val="008B34A9"/>
    <w:rsid w:val="008B536B"/>
    <w:rsid w:val="008C00B3"/>
    <w:rsid w:val="008C2F2A"/>
    <w:rsid w:val="008C34E7"/>
    <w:rsid w:val="008C5A98"/>
    <w:rsid w:val="008D1594"/>
    <w:rsid w:val="008D1AF0"/>
    <w:rsid w:val="008D2984"/>
    <w:rsid w:val="008D3304"/>
    <w:rsid w:val="008D5438"/>
    <w:rsid w:val="008D56DA"/>
    <w:rsid w:val="008D7043"/>
    <w:rsid w:val="008D70F8"/>
    <w:rsid w:val="008E26C8"/>
    <w:rsid w:val="008E34A8"/>
    <w:rsid w:val="008E500E"/>
    <w:rsid w:val="008E66C4"/>
    <w:rsid w:val="008E6A09"/>
    <w:rsid w:val="008F16B9"/>
    <w:rsid w:val="008F31DA"/>
    <w:rsid w:val="008F42BF"/>
    <w:rsid w:val="008F4EB6"/>
    <w:rsid w:val="008F5451"/>
    <w:rsid w:val="008F63D9"/>
    <w:rsid w:val="00901BB3"/>
    <w:rsid w:val="0090261A"/>
    <w:rsid w:val="00905368"/>
    <w:rsid w:val="009056B1"/>
    <w:rsid w:val="0090605C"/>
    <w:rsid w:val="009134A8"/>
    <w:rsid w:val="00913AFA"/>
    <w:rsid w:val="00914E6F"/>
    <w:rsid w:val="009153FD"/>
    <w:rsid w:val="009173FD"/>
    <w:rsid w:val="009207D4"/>
    <w:rsid w:val="009229D9"/>
    <w:rsid w:val="00923E90"/>
    <w:rsid w:val="009250F9"/>
    <w:rsid w:val="00925B37"/>
    <w:rsid w:val="009300A6"/>
    <w:rsid w:val="009326DB"/>
    <w:rsid w:val="009328AE"/>
    <w:rsid w:val="00933E0B"/>
    <w:rsid w:val="009378A2"/>
    <w:rsid w:val="00937C7F"/>
    <w:rsid w:val="00946BD3"/>
    <w:rsid w:val="00952A5C"/>
    <w:rsid w:val="00952FEC"/>
    <w:rsid w:val="00953A43"/>
    <w:rsid w:val="00956CA7"/>
    <w:rsid w:val="00957014"/>
    <w:rsid w:val="0096016A"/>
    <w:rsid w:val="00962741"/>
    <w:rsid w:val="00964368"/>
    <w:rsid w:val="00967C51"/>
    <w:rsid w:val="00967DDA"/>
    <w:rsid w:val="009768B2"/>
    <w:rsid w:val="009804B3"/>
    <w:rsid w:val="00980A6B"/>
    <w:rsid w:val="00980FF7"/>
    <w:rsid w:val="00982FE5"/>
    <w:rsid w:val="009831CC"/>
    <w:rsid w:val="0098622C"/>
    <w:rsid w:val="0098678A"/>
    <w:rsid w:val="00986E59"/>
    <w:rsid w:val="00986F73"/>
    <w:rsid w:val="00987A8C"/>
    <w:rsid w:val="00991090"/>
    <w:rsid w:val="0099297C"/>
    <w:rsid w:val="0099317E"/>
    <w:rsid w:val="009931FC"/>
    <w:rsid w:val="00993BF7"/>
    <w:rsid w:val="00995871"/>
    <w:rsid w:val="00996112"/>
    <w:rsid w:val="009A05DF"/>
    <w:rsid w:val="009A6D5F"/>
    <w:rsid w:val="009B15A3"/>
    <w:rsid w:val="009B3204"/>
    <w:rsid w:val="009B5363"/>
    <w:rsid w:val="009B5C81"/>
    <w:rsid w:val="009B74A8"/>
    <w:rsid w:val="009C06B5"/>
    <w:rsid w:val="009C086E"/>
    <w:rsid w:val="009C20D1"/>
    <w:rsid w:val="009C3B73"/>
    <w:rsid w:val="009C5B9C"/>
    <w:rsid w:val="009D2EA2"/>
    <w:rsid w:val="009D597D"/>
    <w:rsid w:val="009D675B"/>
    <w:rsid w:val="009E265C"/>
    <w:rsid w:val="009E3202"/>
    <w:rsid w:val="009E59D2"/>
    <w:rsid w:val="009E5F5B"/>
    <w:rsid w:val="009E75D2"/>
    <w:rsid w:val="009F0F2C"/>
    <w:rsid w:val="009F2E82"/>
    <w:rsid w:val="009F623C"/>
    <w:rsid w:val="00A008BF"/>
    <w:rsid w:val="00A026C7"/>
    <w:rsid w:val="00A028D3"/>
    <w:rsid w:val="00A02A4C"/>
    <w:rsid w:val="00A03B9A"/>
    <w:rsid w:val="00A0454C"/>
    <w:rsid w:val="00A0628E"/>
    <w:rsid w:val="00A11C08"/>
    <w:rsid w:val="00A1429D"/>
    <w:rsid w:val="00A2044D"/>
    <w:rsid w:val="00A2308B"/>
    <w:rsid w:val="00A231ED"/>
    <w:rsid w:val="00A23B5F"/>
    <w:rsid w:val="00A24EC9"/>
    <w:rsid w:val="00A31635"/>
    <w:rsid w:val="00A370DA"/>
    <w:rsid w:val="00A37DB9"/>
    <w:rsid w:val="00A4157D"/>
    <w:rsid w:val="00A41E43"/>
    <w:rsid w:val="00A420D8"/>
    <w:rsid w:val="00A4259D"/>
    <w:rsid w:val="00A434D6"/>
    <w:rsid w:val="00A445D9"/>
    <w:rsid w:val="00A56074"/>
    <w:rsid w:val="00A564AA"/>
    <w:rsid w:val="00A57340"/>
    <w:rsid w:val="00A60B91"/>
    <w:rsid w:val="00A61B78"/>
    <w:rsid w:val="00A61E1B"/>
    <w:rsid w:val="00A653CA"/>
    <w:rsid w:val="00A6585A"/>
    <w:rsid w:val="00A66061"/>
    <w:rsid w:val="00A66E91"/>
    <w:rsid w:val="00A670ED"/>
    <w:rsid w:val="00A673F3"/>
    <w:rsid w:val="00A71681"/>
    <w:rsid w:val="00A71C46"/>
    <w:rsid w:val="00A72064"/>
    <w:rsid w:val="00A734BC"/>
    <w:rsid w:val="00A76400"/>
    <w:rsid w:val="00A77944"/>
    <w:rsid w:val="00A809BB"/>
    <w:rsid w:val="00A81A1E"/>
    <w:rsid w:val="00A82C7F"/>
    <w:rsid w:val="00A863EA"/>
    <w:rsid w:val="00A86D2D"/>
    <w:rsid w:val="00A870B1"/>
    <w:rsid w:val="00A875EA"/>
    <w:rsid w:val="00A90A7B"/>
    <w:rsid w:val="00A91205"/>
    <w:rsid w:val="00A91D58"/>
    <w:rsid w:val="00A92E3A"/>
    <w:rsid w:val="00A96F92"/>
    <w:rsid w:val="00A9781E"/>
    <w:rsid w:val="00AA1646"/>
    <w:rsid w:val="00AA1BB9"/>
    <w:rsid w:val="00AA2510"/>
    <w:rsid w:val="00AA391F"/>
    <w:rsid w:val="00AA4245"/>
    <w:rsid w:val="00AA6C0D"/>
    <w:rsid w:val="00AA6C28"/>
    <w:rsid w:val="00AA7AA0"/>
    <w:rsid w:val="00AA7B6E"/>
    <w:rsid w:val="00AB352F"/>
    <w:rsid w:val="00AB55A0"/>
    <w:rsid w:val="00AC064E"/>
    <w:rsid w:val="00AC0A2C"/>
    <w:rsid w:val="00AC10D2"/>
    <w:rsid w:val="00AC1D32"/>
    <w:rsid w:val="00AC1ECB"/>
    <w:rsid w:val="00AC4CF2"/>
    <w:rsid w:val="00AC7855"/>
    <w:rsid w:val="00AD10F2"/>
    <w:rsid w:val="00AD29D3"/>
    <w:rsid w:val="00AD6658"/>
    <w:rsid w:val="00AD69BA"/>
    <w:rsid w:val="00AD7F3F"/>
    <w:rsid w:val="00AE03D0"/>
    <w:rsid w:val="00AE474D"/>
    <w:rsid w:val="00AE6068"/>
    <w:rsid w:val="00AE6803"/>
    <w:rsid w:val="00AF145B"/>
    <w:rsid w:val="00AF30DE"/>
    <w:rsid w:val="00AF5BCA"/>
    <w:rsid w:val="00AF7A86"/>
    <w:rsid w:val="00B06685"/>
    <w:rsid w:val="00B06EC2"/>
    <w:rsid w:val="00B10875"/>
    <w:rsid w:val="00B12546"/>
    <w:rsid w:val="00B13034"/>
    <w:rsid w:val="00B131A4"/>
    <w:rsid w:val="00B13443"/>
    <w:rsid w:val="00B15ACC"/>
    <w:rsid w:val="00B166FA"/>
    <w:rsid w:val="00B171EA"/>
    <w:rsid w:val="00B220FB"/>
    <w:rsid w:val="00B22279"/>
    <w:rsid w:val="00B22490"/>
    <w:rsid w:val="00B24782"/>
    <w:rsid w:val="00B24791"/>
    <w:rsid w:val="00B24C16"/>
    <w:rsid w:val="00B264E0"/>
    <w:rsid w:val="00B26BAC"/>
    <w:rsid w:val="00B26BAD"/>
    <w:rsid w:val="00B3096E"/>
    <w:rsid w:val="00B34D7C"/>
    <w:rsid w:val="00B352B2"/>
    <w:rsid w:val="00B36688"/>
    <w:rsid w:val="00B4211D"/>
    <w:rsid w:val="00B42480"/>
    <w:rsid w:val="00B4376C"/>
    <w:rsid w:val="00B43E14"/>
    <w:rsid w:val="00B4542E"/>
    <w:rsid w:val="00B459B4"/>
    <w:rsid w:val="00B46913"/>
    <w:rsid w:val="00B50BA3"/>
    <w:rsid w:val="00B52B7E"/>
    <w:rsid w:val="00B53DE3"/>
    <w:rsid w:val="00B54341"/>
    <w:rsid w:val="00B546F9"/>
    <w:rsid w:val="00B54832"/>
    <w:rsid w:val="00B566DD"/>
    <w:rsid w:val="00B571AF"/>
    <w:rsid w:val="00B6293A"/>
    <w:rsid w:val="00B62C5E"/>
    <w:rsid w:val="00B644F3"/>
    <w:rsid w:val="00B65355"/>
    <w:rsid w:val="00B704E1"/>
    <w:rsid w:val="00B70E55"/>
    <w:rsid w:val="00B71666"/>
    <w:rsid w:val="00B71C78"/>
    <w:rsid w:val="00B730E2"/>
    <w:rsid w:val="00B73409"/>
    <w:rsid w:val="00B80B06"/>
    <w:rsid w:val="00B812E1"/>
    <w:rsid w:val="00B85459"/>
    <w:rsid w:val="00B87B6B"/>
    <w:rsid w:val="00B935DB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2DC9"/>
    <w:rsid w:val="00BB4ADF"/>
    <w:rsid w:val="00BB4E79"/>
    <w:rsid w:val="00BC4ECB"/>
    <w:rsid w:val="00BC56F0"/>
    <w:rsid w:val="00BC766B"/>
    <w:rsid w:val="00BD2C0A"/>
    <w:rsid w:val="00BD2C55"/>
    <w:rsid w:val="00BD36FD"/>
    <w:rsid w:val="00BD7FAF"/>
    <w:rsid w:val="00BE420D"/>
    <w:rsid w:val="00BE64D2"/>
    <w:rsid w:val="00BE6E4A"/>
    <w:rsid w:val="00BE7553"/>
    <w:rsid w:val="00BE76C2"/>
    <w:rsid w:val="00BF01DA"/>
    <w:rsid w:val="00BF07BB"/>
    <w:rsid w:val="00BF20C0"/>
    <w:rsid w:val="00BF538A"/>
    <w:rsid w:val="00C03F6C"/>
    <w:rsid w:val="00C04E3A"/>
    <w:rsid w:val="00C1029C"/>
    <w:rsid w:val="00C1131E"/>
    <w:rsid w:val="00C12DD1"/>
    <w:rsid w:val="00C2157E"/>
    <w:rsid w:val="00C22C50"/>
    <w:rsid w:val="00C27C77"/>
    <w:rsid w:val="00C30037"/>
    <w:rsid w:val="00C301B6"/>
    <w:rsid w:val="00C3205C"/>
    <w:rsid w:val="00C325F6"/>
    <w:rsid w:val="00C339EC"/>
    <w:rsid w:val="00C3490A"/>
    <w:rsid w:val="00C35E4E"/>
    <w:rsid w:val="00C37A98"/>
    <w:rsid w:val="00C40CD4"/>
    <w:rsid w:val="00C416BC"/>
    <w:rsid w:val="00C43123"/>
    <w:rsid w:val="00C45E18"/>
    <w:rsid w:val="00C479E3"/>
    <w:rsid w:val="00C50821"/>
    <w:rsid w:val="00C5114E"/>
    <w:rsid w:val="00C51492"/>
    <w:rsid w:val="00C521D0"/>
    <w:rsid w:val="00C532B2"/>
    <w:rsid w:val="00C60F70"/>
    <w:rsid w:val="00C61295"/>
    <w:rsid w:val="00C6167F"/>
    <w:rsid w:val="00C65953"/>
    <w:rsid w:val="00C65BFE"/>
    <w:rsid w:val="00C6709A"/>
    <w:rsid w:val="00C708DD"/>
    <w:rsid w:val="00C74AA8"/>
    <w:rsid w:val="00C7629F"/>
    <w:rsid w:val="00C766A6"/>
    <w:rsid w:val="00C801EC"/>
    <w:rsid w:val="00C83B26"/>
    <w:rsid w:val="00C841ED"/>
    <w:rsid w:val="00C8580F"/>
    <w:rsid w:val="00C9279A"/>
    <w:rsid w:val="00C96408"/>
    <w:rsid w:val="00CA0BB0"/>
    <w:rsid w:val="00CA0F3F"/>
    <w:rsid w:val="00CA22EF"/>
    <w:rsid w:val="00CA344E"/>
    <w:rsid w:val="00CA3FC3"/>
    <w:rsid w:val="00CA7289"/>
    <w:rsid w:val="00CB2555"/>
    <w:rsid w:val="00CB3229"/>
    <w:rsid w:val="00CB37D9"/>
    <w:rsid w:val="00CB62B1"/>
    <w:rsid w:val="00CC2D7A"/>
    <w:rsid w:val="00CC2E27"/>
    <w:rsid w:val="00CC5019"/>
    <w:rsid w:val="00CC659A"/>
    <w:rsid w:val="00CC6B5B"/>
    <w:rsid w:val="00CC711E"/>
    <w:rsid w:val="00CD0619"/>
    <w:rsid w:val="00CD105A"/>
    <w:rsid w:val="00CD2BB2"/>
    <w:rsid w:val="00CD2ECA"/>
    <w:rsid w:val="00CD481C"/>
    <w:rsid w:val="00CD6728"/>
    <w:rsid w:val="00CD7702"/>
    <w:rsid w:val="00CE1D88"/>
    <w:rsid w:val="00CE40DC"/>
    <w:rsid w:val="00CE4975"/>
    <w:rsid w:val="00CE5083"/>
    <w:rsid w:val="00CE525E"/>
    <w:rsid w:val="00CE76D6"/>
    <w:rsid w:val="00CF554B"/>
    <w:rsid w:val="00CF6F3F"/>
    <w:rsid w:val="00D0060C"/>
    <w:rsid w:val="00D058F5"/>
    <w:rsid w:val="00D12B5D"/>
    <w:rsid w:val="00D13E0B"/>
    <w:rsid w:val="00D14B0D"/>
    <w:rsid w:val="00D14D0C"/>
    <w:rsid w:val="00D20A52"/>
    <w:rsid w:val="00D21E35"/>
    <w:rsid w:val="00D23D50"/>
    <w:rsid w:val="00D25DC4"/>
    <w:rsid w:val="00D300EA"/>
    <w:rsid w:val="00D33A0E"/>
    <w:rsid w:val="00D34988"/>
    <w:rsid w:val="00D34FC6"/>
    <w:rsid w:val="00D40F93"/>
    <w:rsid w:val="00D41184"/>
    <w:rsid w:val="00D41F45"/>
    <w:rsid w:val="00D42ECD"/>
    <w:rsid w:val="00D43CDA"/>
    <w:rsid w:val="00D44CFE"/>
    <w:rsid w:val="00D47248"/>
    <w:rsid w:val="00D4742C"/>
    <w:rsid w:val="00D50157"/>
    <w:rsid w:val="00D50B6D"/>
    <w:rsid w:val="00D50BEA"/>
    <w:rsid w:val="00D513EE"/>
    <w:rsid w:val="00D516EB"/>
    <w:rsid w:val="00D55944"/>
    <w:rsid w:val="00D56F7F"/>
    <w:rsid w:val="00D613E9"/>
    <w:rsid w:val="00D64BA2"/>
    <w:rsid w:val="00D65C96"/>
    <w:rsid w:val="00D71AE2"/>
    <w:rsid w:val="00D736CD"/>
    <w:rsid w:val="00D7530B"/>
    <w:rsid w:val="00D75E32"/>
    <w:rsid w:val="00D75E37"/>
    <w:rsid w:val="00D811EC"/>
    <w:rsid w:val="00D82853"/>
    <w:rsid w:val="00D94444"/>
    <w:rsid w:val="00D951EB"/>
    <w:rsid w:val="00D9528C"/>
    <w:rsid w:val="00D96276"/>
    <w:rsid w:val="00DA38AC"/>
    <w:rsid w:val="00DA4E27"/>
    <w:rsid w:val="00DA5265"/>
    <w:rsid w:val="00DA7E77"/>
    <w:rsid w:val="00DB0F8F"/>
    <w:rsid w:val="00DB20E1"/>
    <w:rsid w:val="00DB27DC"/>
    <w:rsid w:val="00DB2848"/>
    <w:rsid w:val="00DB2B2F"/>
    <w:rsid w:val="00DB49D3"/>
    <w:rsid w:val="00DB5887"/>
    <w:rsid w:val="00DB65B3"/>
    <w:rsid w:val="00DB6D0B"/>
    <w:rsid w:val="00DB7147"/>
    <w:rsid w:val="00DC1744"/>
    <w:rsid w:val="00DC660C"/>
    <w:rsid w:val="00DD02D3"/>
    <w:rsid w:val="00DD1322"/>
    <w:rsid w:val="00DD297E"/>
    <w:rsid w:val="00DD59AB"/>
    <w:rsid w:val="00DD5FA2"/>
    <w:rsid w:val="00DD70EC"/>
    <w:rsid w:val="00DE33C5"/>
    <w:rsid w:val="00DE703F"/>
    <w:rsid w:val="00DF0F64"/>
    <w:rsid w:val="00DF11C9"/>
    <w:rsid w:val="00DF30ED"/>
    <w:rsid w:val="00DF6A2F"/>
    <w:rsid w:val="00E00109"/>
    <w:rsid w:val="00E034AD"/>
    <w:rsid w:val="00E048C3"/>
    <w:rsid w:val="00E04A0A"/>
    <w:rsid w:val="00E05477"/>
    <w:rsid w:val="00E05FB7"/>
    <w:rsid w:val="00E06659"/>
    <w:rsid w:val="00E1599C"/>
    <w:rsid w:val="00E24424"/>
    <w:rsid w:val="00E25B4F"/>
    <w:rsid w:val="00E26A01"/>
    <w:rsid w:val="00E30324"/>
    <w:rsid w:val="00E30FBA"/>
    <w:rsid w:val="00E31307"/>
    <w:rsid w:val="00E31D7E"/>
    <w:rsid w:val="00E331F8"/>
    <w:rsid w:val="00E33C57"/>
    <w:rsid w:val="00E33D34"/>
    <w:rsid w:val="00E3502B"/>
    <w:rsid w:val="00E37C19"/>
    <w:rsid w:val="00E40AAA"/>
    <w:rsid w:val="00E41FEF"/>
    <w:rsid w:val="00E42787"/>
    <w:rsid w:val="00E45C46"/>
    <w:rsid w:val="00E45FB7"/>
    <w:rsid w:val="00E52A8F"/>
    <w:rsid w:val="00E57428"/>
    <w:rsid w:val="00E63CA3"/>
    <w:rsid w:val="00E644EC"/>
    <w:rsid w:val="00E649AB"/>
    <w:rsid w:val="00E725A0"/>
    <w:rsid w:val="00E738CB"/>
    <w:rsid w:val="00E747A0"/>
    <w:rsid w:val="00E76982"/>
    <w:rsid w:val="00E82671"/>
    <w:rsid w:val="00E82B27"/>
    <w:rsid w:val="00E82F46"/>
    <w:rsid w:val="00E833E4"/>
    <w:rsid w:val="00E84D3F"/>
    <w:rsid w:val="00E90334"/>
    <w:rsid w:val="00E91866"/>
    <w:rsid w:val="00E93740"/>
    <w:rsid w:val="00E96364"/>
    <w:rsid w:val="00EA0D9D"/>
    <w:rsid w:val="00EA3868"/>
    <w:rsid w:val="00EA3C8B"/>
    <w:rsid w:val="00EB1E6D"/>
    <w:rsid w:val="00EB3A5A"/>
    <w:rsid w:val="00EC0DCB"/>
    <w:rsid w:val="00EC1727"/>
    <w:rsid w:val="00EC324D"/>
    <w:rsid w:val="00EC4CEE"/>
    <w:rsid w:val="00EC4DB4"/>
    <w:rsid w:val="00EC5340"/>
    <w:rsid w:val="00EC6B72"/>
    <w:rsid w:val="00EC6CF4"/>
    <w:rsid w:val="00EC73AB"/>
    <w:rsid w:val="00EC78C3"/>
    <w:rsid w:val="00ED19AC"/>
    <w:rsid w:val="00ED1F70"/>
    <w:rsid w:val="00ED39D1"/>
    <w:rsid w:val="00ED675D"/>
    <w:rsid w:val="00EE0E4B"/>
    <w:rsid w:val="00EE203F"/>
    <w:rsid w:val="00EE29AB"/>
    <w:rsid w:val="00EE32C1"/>
    <w:rsid w:val="00EE3F07"/>
    <w:rsid w:val="00EE4B1F"/>
    <w:rsid w:val="00EE6EA2"/>
    <w:rsid w:val="00EF07A9"/>
    <w:rsid w:val="00EF34E9"/>
    <w:rsid w:val="00EF481E"/>
    <w:rsid w:val="00F00F41"/>
    <w:rsid w:val="00F026BF"/>
    <w:rsid w:val="00F03CFD"/>
    <w:rsid w:val="00F04C73"/>
    <w:rsid w:val="00F07F7A"/>
    <w:rsid w:val="00F11FCF"/>
    <w:rsid w:val="00F135FA"/>
    <w:rsid w:val="00F17064"/>
    <w:rsid w:val="00F22501"/>
    <w:rsid w:val="00F2256E"/>
    <w:rsid w:val="00F22FF1"/>
    <w:rsid w:val="00F238E0"/>
    <w:rsid w:val="00F23A61"/>
    <w:rsid w:val="00F23E75"/>
    <w:rsid w:val="00F314FB"/>
    <w:rsid w:val="00F31BC3"/>
    <w:rsid w:val="00F32A26"/>
    <w:rsid w:val="00F344B6"/>
    <w:rsid w:val="00F35FC2"/>
    <w:rsid w:val="00F3768C"/>
    <w:rsid w:val="00F42466"/>
    <w:rsid w:val="00F451B2"/>
    <w:rsid w:val="00F477FB"/>
    <w:rsid w:val="00F54931"/>
    <w:rsid w:val="00F5610A"/>
    <w:rsid w:val="00F57F24"/>
    <w:rsid w:val="00F60083"/>
    <w:rsid w:val="00F607F5"/>
    <w:rsid w:val="00F62339"/>
    <w:rsid w:val="00F65D05"/>
    <w:rsid w:val="00F70544"/>
    <w:rsid w:val="00F73BCA"/>
    <w:rsid w:val="00F7516D"/>
    <w:rsid w:val="00F7747F"/>
    <w:rsid w:val="00F77CB0"/>
    <w:rsid w:val="00F80EEC"/>
    <w:rsid w:val="00F82788"/>
    <w:rsid w:val="00F83173"/>
    <w:rsid w:val="00F8491B"/>
    <w:rsid w:val="00F86F7F"/>
    <w:rsid w:val="00F87BE8"/>
    <w:rsid w:val="00F91793"/>
    <w:rsid w:val="00F94CBC"/>
    <w:rsid w:val="00F96665"/>
    <w:rsid w:val="00F96E2D"/>
    <w:rsid w:val="00F97990"/>
    <w:rsid w:val="00F97DED"/>
    <w:rsid w:val="00FA22E0"/>
    <w:rsid w:val="00FA26BF"/>
    <w:rsid w:val="00FA3C91"/>
    <w:rsid w:val="00FA3E69"/>
    <w:rsid w:val="00FA619C"/>
    <w:rsid w:val="00FA6711"/>
    <w:rsid w:val="00FA6930"/>
    <w:rsid w:val="00FB0A45"/>
    <w:rsid w:val="00FB4229"/>
    <w:rsid w:val="00FB4C46"/>
    <w:rsid w:val="00FB55DB"/>
    <w:rsid w:val="00FC345C"/>
    <w:rsid w:val="00FC467A"/>
    <w:rsid w:val="00FD18F2"/>
    <w:rsid w:val="00FD1E45"/>
    <w:rsid w:val="00FD35ED"/>
    <w:rsid w:val="00FD406F"/>
    <w:rsid w:val="00FD4893"/>
    <w:rsid w:val="00FD553B"/>
    <w:rsid w:val="00FE08AE"/>
    <w:rsid w:val="00FE226E"/>
    <w:rsid w:val="00FE2E35"/>
    <w:rsid w:val="00FE369E"/>
    <w:rsid w:val="00FE6062"/>
    <w:rsid w:val="00FE7A9E"/>
    <w:rsid w:val="00FF3642"/>
    <w:rsid w:val="00FF5009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D1612A3-05FD-4C02-936F-1C47445A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44EC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paragraph" w:customStyle="1" w:styleId="xl50">
    <w:name w:val="xl50"/>
    <w:basedOn w:val="a0"/>
    <w:rsid w:val="00A870B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character" w:styleId="af0">
    <w:name w:val="FollowedHyperlink"/>
    <w:uiPriority w:val="99"/>
    <w:semiHidden/>
    <w:unhideWhenUsed/>
    <w:rsid w:val="00BE76C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AC14D-7AE1-4198-B005-8A4761303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2636</Words>
  <Characters>15030</Characters>
  <Application>Microsoft Office Word</Application>
  <DocSecurity>0</DocSecurity>
  <Lines>125</Lines>
  <Paragraphs>35</Paragraphs>
  <ScaleCrop>false</ScaleCrop>
  <Company/>
  <LinksUpToDate>false</LinksUpToDate>
  <CharactersWithSpaces>17631</CharactersWithSpaces>
  <SharedDoc>false</SharedDoc>
  <HLinks>
    <vt:vector size="108" baseType="variant">
      <vt:variant>
        <vt:i4>6357097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AA_Z7Z002_bo</vt:lpwstr>
      </vt:variant>
      <vt:variant>
        <vt:i4>-1690529483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收件者處理原則</vt:lpwstr>
      </vt:variant>
      <vt:variant>
        <vt:i4>6357097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AA_Z7Z002_bo</vt:lpwstr>
      </vt:variant>
      <vt:variant>
        <vt:i4>-1690529483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收件者處理原則</vt:lpwstr>
      </vt:variant>
      <vt:variant>
        <vt:i4>-455958360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寄送處理_不給付</vt:lpwstr>
      </vt:variant>
      <vt:variant>
        <vt:i4>-455958360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寄送處理_不給付</vt:lpwstr>
      </vt:variant>
      <vt:variant>
        <vt:i4>6357097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AA_Z7Z002_bo</vt:lpwstr>
      </vt:variant>
      <vt:variant>
        <vt:i4>-1690529483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收件者處理原則</vt:lpwstr>
      </vt:variant>
      <vt:variant>
        <vt:i4>6357097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AA_Z7Z002_bo</vt:lpwstr>
      </vt:variant>
      <vt:variant>
        <vt:i4>-1690529483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收件者處理原則</vt:lpwstr>
      </vt:variant>
      <vt:variant>
        <vt:i4>6357097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AA_Z7Z002_bo</vt:lpwstr>
      </vt:variant>
      <vt:variant>
        <vt:i4>-1690529483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收件者處理原則</vt:lpwstr>
      </vt:variant>
      <vt:variant>
        <vt:i4>6357097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AA_Z7Z002_bo</vt:lpwstr>
      </vt:variant>
      <vt:variant>
        <vt:i4>-1690529483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收件者處理原則</vt:lpwstr>
      </vt:variant>
      <vt:variant>
        <vt:i4>1826348494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寄送處理_補全</vt:lpwstr>
      </vt:variant>
      <vt:variant>
        <vt:i4>1826348494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寄送處理_補全</vt:lpwstr>
      </vt:variant>
      <vt:variant>
        <vt:i4>6357097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AA_Z7Z002_bo</vt:lpwstr>
      </vt:variant>
      <vt:variant>
        <vt:i4>-1690529483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收件者處理原則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2020-07-27T00:58:00Z</dcterms:created>
  <dcterms:modified xsi:type="dcterms:W3CDTF">2020-07-27T00:58:00Z</dcterms:modified>
</cp:coreProperties>
</file>