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2A58AE" w:rsidTr="006E3AE9">
        <w:tc>
          <w:tcPr>
            <w:tcW w:w="12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6E3AE9">
        <w:tc>
          <w:tcPr>
            <w:tcW w:w="1216" w:type="dxa"/>
          </w:tcPr>
          <w:p w:rsidR="00252551" w:rsidRPr="002A58AE" w:rsidRDefault="005F4F4F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F24464">
              <w:rPr>
                <w:rFonts w:ascii="細明體" w:eastAsia="細明體" w:hAnsi="細明體" w:cs="Courier New" w:hint="eastAsia"/>
                <w:sz w:val="20"/>
                <w:szCs w:val="20"/>
              </w:rPr>
              <w:t>12</w:t>
            </w:r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F24464">
              <w:rPr>
                <w:rFonts w:ascii="細明體" w:eastAsia="細明體" w:hAnsi="細明體" w:cs="Courier New" w:hint="eastAsia"/>
                <w:sz w:val="20"/>
                <w:szCs w:val="20"/>
              </w:rPr>
              <w:t>06</w:t>
            </w:r>
          </w:p>
        </w:tc>
        <w:tc>
          <w:tcPr>
            <w:tcW w:w="1010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2A58AE" w:rsidRDefault="00FA532E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252551" w:rsidRPr="002A58AE" w:rsidRDefault="00F24464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131125000313</w:t>
            </w:r>
          </w:p>
        </w:tc>
      </w:tr>
      <w:tr w:rsidR="00FA532E" w:rsidRPr="002A58AE" w:rsidTr="006E3AE9">
        <w:tc>
          <w:tcPr>
            <w:tcW w:w="1216" w:type="dxa"/>
          </w:tcPr>
          <w:p w:rsidR="00FA532E" w:rsidRPr="002A58AE" w:rsidRDefault="00FA532E" w:rsidP="002F7FC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2015/03/12</w:t>
            </w:r>
          </w:p>
        </w:tc>
        <w:tc>
          <w:tcPr>
            <w:tcW w:w="1010" w:type="dxa"/>
          </w:tcPr>
          <w:p w:rsidR="00FA532E" w:rsidRPr="002A58AE" w:rsidRDefault="00FA532E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FA532E" w:rsidRPr="002A58AE" w:rsidRDefault="00FA532E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報表優化</w:t>
            </w:r>
          </w:p>
        </w:tc>
        <w:tc>
          <w:tcPr>
            <w:tcW w:w="1566" w:type="dxa"/>
          </w:tcPr>
          <w:p w:rsidR="00FA532E" w:rsidRDefault="00FA532E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FA532E" w:rsidRDefault="00FA532E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141021000298</w:t>
            </w:r>
          </w:p>
        </w:tc>
      </w:tr>
      <w:tr w:rsidR="006E3AE9" w:rsidRPr="002A58AE" w:rsidTr="006E3AE9">
        <w:trPr>
          <w:ins w:id="2" w:author="cathay" w:date="2018-05-08T16:22:00Z"/>
        </w:trPr>
        <w:tc>
          <w:tcPr>
            <w:tcW w:w="1216" w:type="dxa"/>
          </w:tcPr>
          <w:p w:rsidR="006E3AE9" w:rsidRDefault="006E3AE9" w:rsidP="006E3AE9">
            <w:pPr>
              <w:spacing w:line="240" w:lineRule="atLeast"/>
              <w:jc w:val="center"/>
              <w:rPr>
                <w:ins w:id="3" w:author="cathay" w:date="2018-05-08T16:22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cathay" w:date="2018-05-08T16:23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2018/05/08</w:t>
              </w:r>
            </w:ins>
          </w:p>
        </w:tc>
        <w:tc>
          <w:tcPr>
            <w:tcW w:w="1010" w:type="dxa"/>
          </w:tcPr>
          <w:p w:rsidR="006E3AE9" w:rsidRDefault="006E3AE9" w:rsidP="006E3AE9">
            <w:pPr>
              <w:spacing w:line="240" w:lineRule="atLeast"/>
              <w:jc w:val="center"/>
              <w:rPr>
                <w:ins w:id="5" w:author="cathay" w:date="2018-05-08T16:22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cathay" w:date="2018-05-08T16:23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503" w:type="dxa"/>
          </w:tcPr>
          <w:p w:rsidR="006E3AE9" w:rsidRDefault="006E3AE9" w:rsidP="006E3AE9">
            <w:pPr>
              <w:spacing w:line="240" w:lineRule="atLeast"/>
              <w:rPr>
                <w:ins w:id="7" w:author="cathay" w:date="2018-05-08T16:22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cathay" w:date="2018-05-08T16:23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雙A鎖檔程式調整</w:t>
              </w:r>
            </w:ins>
          </w:p>
        </w:tc>
        <w:tc>
          <w:tcPr>
            <w:tcW w:w="1566" w:type="dxa"/>
          </w:tcPr>
          <w:p w:rsidR="006E3AE9" w:rsidRDefault="006E3AE9" w:rsidP="006E3AE9">
            <w:pPr>
              <w:spacing w:line="240" w:lineRule="atLeast"/>
              <w:jc w:val="center"/>
              <w:rPr>
                <w:ins w:id="9" w:author="cathay" w:date="2018-05-08T16:22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cathay" w:date="2018-05-08T16:23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6E3AE9" w:rsidRDefault="006E3AE9" w:rsidP="006E3AE9">
            <w:pPr>
              <w:spacing w:line="240" w:lineRule="atLeast"/>
              <w:jc w:val="center"/>
              <w:rPr>
                <w:ins w:id="11" w:author="cathay" w:date="2018-05-08T16:22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cathay" w:date="2018-05-08T16:23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180118001007</w:t>
              </w:r>
            </w:ins>
          </w:p>
        </w:tc>
      </w:tr>
      <w:tr w:rsidR="006708F9" w:rsidRPr="002A58AE" w:rsidTr="006E3AE9">
        <w:trPr>
          <w:ins w:id="13" w:author="洪豪" w:date="2018-09-19T09:29:00Z"/>
        </w:trPr>
        <w:tc>
          <w:tcPr>
            <w:tcW w:w="1216" w:type="dxa"/>
          </w:tcPr>
          <w:p w:rsidR="006708F9" w:rsidRPr="003C673F" w:rsidRDefault="006708F9" w:rsidP="006708F9">
            <w:pPr>
              <w:spacing w:line="240" w:lineRule="atLeast"/>
              <w:jc w:val="center"/>
              <w:rPr>
                <w:ins w:id="14" w:author="洪豪" w:date="2018-09-19T09:29:00Z"/>
                <w:rFonts w:ascii="細明體" w:eastAsia="細明體" w:hAnsi="細明體" w:hint="eastAsia"/>
                <w:sz w:val="20"/>
                <w:szCs w:val="20"/>
              </w:rPr>
            </w:pPr>
            <w:ins w:id="15" w:author="洪豪" w:date="2018-09-19T09:29:00Z">
              <w:r w:rsidRPr="002A58AE">
                <w:rPr>
                  <w:rFonts w:ascii="細明體" w:eastAsia="細明體" w:hAnsi="細明體" w:cs="Courier New"/>
                  <w:sz w:val="20"/>
                  <w:szCs w:val="20"/>
                </w:rPr>
                <w:t>20</w:t>
              </w:r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18</w:t>
              </w:r>
              <w:r w:rsidRPr="002A58AE">
                <w:rPr>
                  <w:rFonts w:ascii="細明體" w:eastAsia="細明體" w:hAnsi="細明體" w:cs="Courier New"/>
                  <w:sz w:val="20"/>
                  <w:szCs w:val="20"/>
                </w:rPr>
                <w:t>/</w:t>
              </w:r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06</w:t>
              </w:r>
              <w:r w:rsidRPr="002A58AE">
                <w:rPr>
                  <w:rFonts w:ascii="細明體" w:eastAsia="細明體" w:hAnsi="細明體" w:cs="Courier New"/>
                  <w:sz w:val="20"/>
                  <w:szCs w:val="20"/>
                </w:rPr>
                <w:t>/</w:t>
              </w:r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29</w:t>
              </w:r>
            </w:ins>
          </w:p>
        </w:tc>
        <w:tc>
          <w:tcPr>
            <w:tcW w:w="1010" w:type="dxa"/>
          </w:tcPr>
          <w:p w:rsidR="006708F9" w:rsidRDefault="006708F9" w:rsidP="006708F9">
            <w:pPr>
              <w:spacing w:line="240" w:lineRule="atLeast"/>
              <w:jc w:val="center"/>
              <w:rPr>
                <w:ins w:id="16" w:author="洪豪" w:date="2018-09-19T09:29:00Z"/>
                <w:rFonts w:ascii="細明體" w:eastAsia="細明體" w:hAnsi="細明體" w:hint="eastAsia"/>
                <w:sz w:val="20"/>
                <w:szCs w:val="20"/>
              </w:rPr>
            </w:pPr>
            <w:ins w:id="17" w:author="洪豪" w:date="2018-09-19T09:2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503" w:type="dxa"/>
          </w:tcPr>
          <w:p w:rsidR="006708F9" w:rsidRPr="003C673F" w:rsidRDefault="006708F9" w:rsidP="006708F9">
            <w:pPr>
              <w:spacing w:line="240" w:lineRule="atLeast"/>
              <w:rPr>
                <w:ins w:id="18" w:author="洪豪" w:date="2018-09-19T09:29:00Z"/>
                <w:rFonts w:ascii="細明體" w:eastAsia="細明體" w:hAnsi="細明體" w:hint="eastAsia"/>
                <w:sz w:val="20"/>
                <w:szCs w:val="20"/>
              </w:rPr>
            </w:pPr>
            <w:ins w:id="19" w:author="洪豪" w:date="2018-09-19T09:30:00Z">
              <w:r w:rsidRPr="00986FCB">
                <w:rPr>
                  <w:rFonts w:ascii="標楷體" w:eastAsia="標楷體" w:hAnsi="標楷體" w:hint="eastAsia"/>
                  <w:b/>
                  <w:sz w:val="20"/>
                  <w:szCs w:val="20"/>
                </w:rPr>
                <w:t>新增理賠急件派發功能</w:t>
              </w:r>
              <w:r>
                <w:rPr>
                  <w:rFonts w:ascii="標楷體" w:eastAsia="標楷體" w:hAnsi="標楷體" w:hint="eastAsia"/>
                  <w:b/>
                  <w:sz w:val="20"/>
                  <w:szCs w:val="20"/>
                </w:rPr>
                <w:t>(將部分方法改為public)</w:t>
              </w:r>
            </w:ins>
          </w:p>
        </w:tc>
        <w:tc>
          <w:tcPr>
            <w:tcW w:w="1566" w:type="dxa"/>
          </w:tcPr>
          <w:p w:rsidR="006708F9" w:rsidRPr="003C673F" w:rsidRDefault="006708F9" w:rsidP="006708F9">
            <w:pPr>
              <w:spacing w:line="240" w:lineRule="atLeast"/>
              <w:jc w:val="center"/>
              <w:rPr>
                <w:ins w:id="20" w:author="洪豪" w:date="2018-09-19T09:29:00Z"/>
                <w:rFonts w:ascii="細明體" w:eastAsia="細明體" w:hAnsi="細明體" w:hint="eastAsia"/>
                <w:sz w:val="20"/>
                <w:szCs w:val="20"/>
              </w:rPr>
            </w:pPr>
            <w:ins w:id="21" w:author="洪豪" w:date="2018-09-19T09:2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洪啟豪</w:t>
              </w:r>
            </w:ins>
          </w:p>
        </w:tc>
        <w:tc>
          <w:tcPr>
            <w:tcW w:w="2071" w:type="dxa"/>
          </w:tcPr>
          <w:p w:rsidR="006708F9" w:rsidRPr="003C673F" w:rsidRDefault="006708F9" w:rsidP="006708F9">
            <w:pPr>
              <w:spacing w:line="240" w:lineRule="atLeast"/>
              <w:jc w:val="center"/>
              <w:rPr>
                <w:ins w:id="22" w:author="洪豪" w:date="2018-09-19T09:29:00Z"/>
                <w:rFonts w:ascii="細明體" w:eastAsia="細明體" w:hAnsi="細明體" w:hint="eastAsia"/>
                <w:sz w:val="20"/>
                <w:szCs w:val="20"/>
              </w:rPr>
            </w:pPr>
            <w:ins w:id="23" w:author="洪豪" w:date="2018-09-19T09:29:00Z">
              <w:r w:rsidRPr="008D4F1B">
                <w:rPr>
                  <w:rFonts w:ascii="細明體" w:eastAsia="細明體" w:hAnsi="細明體" w:cs="Courier New"/>
                  <w:sz w:val="20"/>
                  <w:szCs w:val="20"/>
                </w:rPr>
                <w:t>180629000541</w:t>
              </w:r>
            </w:ins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2093"/>
        <w:gridCol w:w="1953"/>
        <w:gridCol w:w="5418"/>
      </w:tblGrid>
      <w:tr w:rsidR="009B56A8" w:rsidRPr="002A58AE" w:rsidTr="00BC09C5">
        <w:tc>
          <w:tcPr>
            <w:tcW w:w="2093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371" w:type="dxa"/>
            <w:gridSpan w:val="2"/>
          </w:tcPr>
          <w:p w:rsidR="009B56A8" w:rsidRPr="00D76EE6" w:rsidRDefault="00F24464" w:rsidP="00881F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跨區取件剩餘件數明細報表</w:t>
            </w:r>
          </w:p>
        </w:tc>
      </w:tr>
      <w:tr w:rsidR="009B56A8" w:rsidRPr="002A58AE" w:rsidTr="00BC09C5">
        <w:tc>
          <w:tcPr>
            <w:tcW w:w="2093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371" w:type="dxa"/>
            <w:gridSpan w:val="2"/>
          </w:tcPr>
          <w:p w:rsidR="009B56A8" w:rsidRPr="002A58AE" w:rsidRDefault="00A7648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AAA6</w:t>
            </w:r>
            <w:r w:rsidR="007F0EDF">
              <w:rPr>
                <w:rFonts w:ascii="細明體" w:eastAsia="細明體" w:hAnsi="細明體" w:hint="eastAsia"/>
                <w:sz w:val="20"/>
                <w:szCs w:val="20"/>
              </w:rPr>
              <w:t>_1</w:t>
            </w:r>
            <w:r w:rsidR="00F24464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  <w:r w:rsidR="00B21B75" w:rsidRPr="002A58AE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2A58AE" w:rsidTr="00BC09C5">
        <w:tc>
          <w:tcPr>
            <w:tcW w:w="2093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371" w:type="dxa"/>
            <w:gridSpan w:val="2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D76EE6" w:rsidRPr="002A58AE" w:rsidTr="00BC09C5">
        <w:tc>
          <w:tcPr>
            <w:tcW w:w="2093" w:type="dxa"/>
          </w:tcPr>
          <w:p w:rsidR="00D76EE6" w:rsidRPr="002A58AE" w:rsidRDefault="00D76EE6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371" w:type="dxa"/>
            <w:gridSpan w:val="2"/>
          </w:tcPr>
          <w:p w:rsidR="00D76EE6" w:rsidRPr="00D76EE6" w:rsidRDefault="00F24464" w:rsidP="009B03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跨區取件剩餘件數明細報表</w:t>
            </w:r>
          </w:p>
        </w:tc>
      </w:tr>
      <w:tr w:rsidR="004911D8" w:rsidRPr="002A58AE" w:rsidTr="00BC09C5">
        <w:tc>
          <w:tcPr>
            <w:tcW w:w="2093" w:type="dxa"/>
          </w:tcPr>
          <w:p w:rsidR="004911D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371" w:type="dxa"/>
            <w:gridSpan w:val="2"/>
          </w:tcPr>
          <w:p w:rsidR="004911D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2A58AE" w:rsidTr="00BC09C5">
        <w:tc>
          <w:tcPr>
            <w:tcW w:w="2093" w:type="dxa"/>
          </w:tcPr>
          <w:p w:rsidR="009B56A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371" w:type="dxa"/>
            <w:gridSpan w:val="2"/>
          </w:tcPr>
          <w:p w:rsidR="009B56A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 w:rsidR="00A76482"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EF28DB" w:rsidRPr="002A58AE" w:rsidTr="00BC09C5">
        <w:tc>
          <w:tcPr>
            <w:tcW w:w="2093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371" w:type="dxa"/>
            <w:gridSpan w:val="2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2A58AE" w:rsidTr="00BC09C5">
        <w:tc>
          <w:tcPr>
            <w:tcW w:w="2093" w:type="dxa"/>
          </w:tcPr>
          <w:p w:rsidR="00EF28DB" w:rsidRPr="002A58AE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371" w:type="dxa"/>
            <w:gridSpan w:val="2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BC09C5" w:rsidRPr="000C52FD" w:rsidTr="00BC09C5">
        <w:tc>
          <w:tcPr>
            <w:tcW w:w="2093" w:type="dxa"/>
            <w:vMerge w:val="restart"/>
            <w:vAlign w:val="center"/>
          </w:tcPr>
          <w:p w:rsidR="00BC09C5" w:rsidRPr="000C52FD" w:rsidRDefault="00BC09C5" w:rsidP="00741E9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953" w:type="dxa"/>
          </w:tcPr>
          <w:p w:rsidR="00BC09C5" w:rsidRPr="000C52FD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5418" w:type="dxa"/>
            <w:vAlign w:val="center"/>
          </w:tcPr>
          <w:p w:rsidR="00BC09C5" w:rsidRPr="000C52FD" w:rsidRDefault="00BC09C5" w:rsidP="00741E97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BC09C5" w:rsidRPr="00E01490" w:rsidTr="00BC09C5">
        <w:tc>
          <w:tcPr>
            <w:tcW w:w="2093" w:type="dxa"/>
            <w:vMerge/>
          </w:tcPr>
          <w:p w:rsidR="00BC09C5" w:rsidRPr="000C52FD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53" w:type="dxa"/>
          </w:tcPr>
          <w:p w:rsidR="00BC09C5" w:rsidRPr="000C52FD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5418" w:type="dxa"/>
            <w:vAlign w:val="center"/>
          </w:tcPr>
          <w:p w:rsidR="00BC09C5" w:rsidRPr="000C52FD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BC09C5" w:rsidRPr="00E01490" w:rsidTr="00BC09C5">
        <w:tc>
          <w:tcPr>
            <w:tcW w:w="2093" w:type="dxa"/>
            <w:vMerge/>
          </w:tcPr>
          <w:p w:rsidR="00BC09C5" w:rsidRPr="000C52FD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53" w:type="dxa"/>
          </w:tcPr>
          <w:p w:rsidR="00BC09C5" w:rsidRPr="000C52FD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5418" w:type="dxa"/>
            <w:vAlign w:val="center"/>
          </w:tcPr>
          <w:p w:rsidR="00BC09C5" w:rsidRPr="000C52FD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BC09C5" w:rsidRPr="00F82E63" w:rsidTr="00BC09C5">
        <w:tc>
          <w:tcPr>
            <w:tcW w:w="2093" w:type="dxa"/>
          </w:tcPr>
          <w:p w:rsidR="00BC09C5" w:rsidRPr="006A02C0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371" w:type="dxa"/>
            <w:gridSpan w:val="2"/>
          </w:tcPr>
          <w:p w:rsidR="00BC09C5" w:rsidRPr="006A02C0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BC09C5" w:rsidRPr="00BC09C5" w:rsidRDefault="00BC09C5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70331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32" type="#_x0000_t134" style="position:absolute;margin-left:306.25pt;margin-top:3.85pt;width:113.85pt;height:52.9pt;z-index:251658752">
            <v:textbox style="mso-next-textbox:#_x0000_s1032">
              <w:txbxContent>
                <w:p w:rsidR="00703311" w:rsidRPr="00D76EE6" w:rsidRDefault="00703311">
                  <w:pPr>
                    <w:rPr>
                      <w:sz w:val="20"/>
                      <w:szCs w:val="20"/>
                    </w:rPr>
                  </w:pPr>
                  <w:r w:rsidRPr="00D76EE6">
                    <w:rPr>
                      <w:rFonts w:hint="eastAsia"/>
                      <w:sz w:val="20"/>
                      <w:szCs w:val="20"/>
                    </w:rPr>
                    <w:t>頁面顯示資料</w:t>
                  </w:r>
                </w:p>
              </w:txbxContent>
            </v:textbox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4.25pt;width:107.2pt;height:51.75pt;z-index:251656704">
            <v:textbox style="mso-next-textbox:#_x0000_s1029">
              <w:txbxContent>
                <w:p w:rsidR="00F01135" w:rsidRPr="00456FB6" w:rsidRDefault="00703311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取得跨區取件未</w:t>
                  </w:r>
                  <w:r w:rsidR="00D76EE6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取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案件資料</w:t>
                  </w:r>
                  <w:r w:rsidR="00F2446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BY服務科</w:t>
                  </w:r>
                </w:p>
              </w:txbxContent>
            </v:textbox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3" type="#_x0000_t117" style="position:absolute;margin-left:10.35pt;margin-top:16.6pt;width:120.6pt;height:26.55pt;z-index:251659776">
            <v:textbox>
              <w:txbxContent>
                <w:p w:rsidR="00E64A24" w:rsidRPr="00E64A24" w:rsidRDefault="00E64A24">
                  <w:pPr>
                    <w:rPr>
                      <w:sz w:val="20"/>
                      <w:szCs w:val="20"/>
                    </w:rPr>
                  </w:pPr>
                  <w:r w:rsidRPr="00E64A24">
                    <w:rPr>
                      <w:rFonts w:hint="eastAsia"/>
                      <w:sz w:val="20"/>
                      <w:szCs w:val="20"/>
                    </w:rPr>
                    <w:t>進入查詢頁面</w:t>
                  </w:r>
                </w:p>
              </w:txbxContent>
            </v:textbox>
          </v:shape>
        </w:pict>
      </w:r>
    </w:p>
    <w:p w:rsidR="00F01135" w:rsidRPr="002A58AE" w:rsidRDefault="0070331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6.65pt;margin-top:12.4pt;width:39.6pt;height:0;z-index:251657728" o:connectortype="straight">
            <v:stroke endarrow="block"/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11.95pt;width:28.15pt;height:0;z-index:251655680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F20C0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F20C0" w:rsidRPr="002A58AE" w:rsidRDefault="004F20C0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F20C0" w:rsidRDefault="004F20C0" w:rsidP="009B034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理賠受理檔</w:t>
            </w:r>
          </w:p>
        </w:tc>
        <w:tc>
          <w:tcPr>
            <w:tcW w:w="2551" w:type="dxa"/>
          </w:tcPr>
          <w:p w:rsidR="004F20C0" w:rsidRPr="002A58AE" w:rsidRDefault="004F20C0" w:rsidP="009B034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DTAAA001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4F20C0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F20C0" w:rsidRPr="002A58AE" w:rsidRDefault="004F20C0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F20C0" w:rsidRDefault="004F20C0" w:rsidP="009B034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理賠受理輸入申請書檔</w:t>
            </w:r>
          </w:p>
        </w:tc>
        <w:tc>
          <w:tcPr>
            <w:tcW w:w="2551" w:type="dxa"/>
          </w:tcPr>
          <w:p w:rsidR="004F20C0" w:rsidRDefault="004F20C0" w:rsidP="009B03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4F20C0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F20C0" w:rsidRPr="002A58AE" w:rsidRDefault="004F20C0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F20C0" w:rsidRDefault="004F20C0" w:rsidP="006267F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跨區取件分派記錄檔</w:t>
            </w:r>
          </w:p>
        </w:tc>
        <w:tc>
          <w:tcPr>
            <w:tcW w:w="2551" w:type="dxa"/>
          </w:tcPr>
          <w:p w:rsidR="004F20C0" w:rsidRPr="002A58AE" w:rsidRDefault="004F20C0" w:rsidP="006267F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DTAAA100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2A58AE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Pr="002A58AE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2A58AE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5D48B3" w:rsidRPr="002A58AE" w:rsidRDefault="00814E67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FF1D3E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138.75pt;visibility:visible">
            <v:imagedata r:id="rId8" o:title=""/>
          </v:shape>
        </w:pict>
      </w:r>
    </w:p>
    <w:p w:rsidR="00A24376" w:rsidRPr="002A58AE" w:rsidRDefault="00FB2780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AA2E66" w:rsidRPr="00AA2E66" w:rsidRDefault="00AA2E66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AA2E66">
        <w:rPr>
          <w:rFonts w:ascii="細明體" w:eastAsia="細明體" w:hAnsi="細明體" w:hint="eastAsia"/>
          <w:b/>
          <w:bCs/>
          <w:color w:val="008000"/>
          <w:lang w:eastAsia="zh-TW"/>
        </w:rPr>
        <w:t>業務說明</w:t>
      </w:r>
    </w:p>
    <w:p w:rsidR="00AA2E66" w:rsidRPr="00AA2E66" w:rsidRDefault="00AA2E66" w:rsidP="00AA2E6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此功能頁面用於查詢</w:t>
      </w:r>
      <w:r w:rsidR="00814E67">
        <w:rPr>
          <w:rFonts w:ascii="細明體" w:eastAsia="細明體" w:hAnsi="細明體" w:hint="eastAsia"/>
          <w:bCs/>
          <w:lang w:eastAsia="zh-TW"/>
        </w:rPr>
        <w:t>指定</w:t>
      </w:r>
      <w:r>
        <w:rPr>
          <w:rFonts w:ascii="細明體" w:eastAsia="細明體" w:hAnsi="細明體" w:hint="eastAsia"/>
          <w:bCs/>
          <w:lang w:eastAsia="zh-TW"/>
        </w:rPr>
        <w:t>服務科目前</w:t>
      </w:r>
      <w:r w:rsidR="007039A1">
        <w:rPr>
          <w:rFonts w:ascii="細明體" w:eastAsia="細明體" w:hAnsi="細明體" w:hint="eastAsia"/>
          <w:bCs/>
          <w:lang w:eastAsia="zh-TW"/>
        </w:rPr>
        <w:t>已受理登打完成但</w:t>
      </w:r>
      <w:r>
        <w:rPr>
          <w:rFonts w:ascii="細明體" w:eastAsia="細明體" w:hAnsi="細明體" w:hint="eastAsia"/>
          <w:bCs/>
          <w:lang w:eastAsia="zh-TW"/>
        </w:rPr>
        <w:t>未</w:t>
      </w:r>
      <w:r w:rsidR="007039A1">
        <w:rPr>
          <w:rFonts w:ascii="細明體" w:eastAsia="細明體" w:hAnsi="細明體" w:hint="eastAsia"/>
          <w:bCs/>
          <w:lang w:eastAsia="zh-TW"/>
        </w:rPr>
        <w:t>被</w:t>
      </w:r>
      <w:r>
        <w:rPr>
          <w:rFonts w:ascii="細明體" w:eastAsia="細明體" w:hAnsi="細明體" w:hint="eastAsia"/>
          <w:bCs/>
          <w:lang w:eastAsia="zh-TW"/>
        </w:rPr>
        <w:t>取</w:t>
      </w:r>
      <w:r w:rsidR="007039A1">
        <w:rPr>
          <w:rFonts w:ascii="細明體" w:eastAsia="細明體" w:hAnsi="細明體" w:hint="eastAsia"/>
          <w:bCs/>
          <w:lang w:eastAsia="zh-TW"/>
        </w:rPr>
        <w:t>走之</w:t>
      </w:r>
      <w:r>
        <w:rPr>
          <w:rFonts w:ascii="細明體" w:eastAsia="細明體" w:hAnsi="細明體" w:hint="eastAsia"/>
          <w:bCs/>
          <w:lang w:eastAsia="zh-TW"/>
        </w:rPr>
        <w:t>案件</w:t>
      </w:r>
      <w:r w:rsidR="00814E67">
        <w:rPr>
          <w:rFonts w:ascii="細明體" w:eastAsia="細明體" w:hAnsi="細明體" w:hint="eastAsia"/>
          <w:bCs/>
          <w:lang w:eastAsia="zh-TW"/>
        </w:rPr>
        <w:t>資訊，並提供與主管(含代理人)與覆核人員執行改派功能</w:t>
      </w:r>
    </w:p>
    <w:p w:rsidR="006A66EE" w:rsidRPr="006A66EE" w:rsidRDefault="009C012E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124526" w:rsidRDefault="009C012E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11042B">
        <w:rPr>
          <w:rFonts w:ascii="細明體" w:eastAsia="細明體" w:hAnsi="細明體" w:hint="eastAsia"/>
          <w:bCs/>
          <w:lang w:eastAsia="zh-TW"/>
        </w:rPr>
        <w:t>如圖</w:t>
      </w:r>
      <w:r w:rsidR="00015E3F" w:rsidRPr="0011042B">
        <w:rPr>
          <w:rFonts w:ascii="細明體" w:eastAsia="細明體" w:hAnsi="細明體" w:hint="eastAsia"/>
          <w:bCs/>
          <w:lang w:eastAsia="zh-TW"/>
        </w:rPr>
        <w:t>1</w:t>
      </w:r>
    </w:p>
    <w:p w:rsidR="00E21531" w:rsidRDefault="00D67630" w:rsidP="0012452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案件改派欄位</w:t>
      </w:r>
      <w:r w:rsidR="00124526">
        <w:rPr>
          <w:rFonts w:ascii="細明體" w:eastAsia="細明體" w:hAnsi="細明體" w:hint="eastAsia"/>
          <w:bCs/>
          <w:lang w:eastAsia="zh-TW"/>
        </w:rPr>
        <w:t>請依照該服務科所屬人員組成下拉式選單</w:t>
      </w:r>
      <w:r w:rsidR="00FA532E">
        <w:rPr>
          <w:rFonts w:ascii="細明體" w:eastAsia="細明體" w:hAnsi="細明體" w:hint="eastAsia"/>
          <w:bCs/>
          <w:lang w:eastAsia="zh-TW"/>
        </w:rPr>
        <w:t>，依照姓名排序</w:t>
      </w:r>
    </w:p>
    <w:p w:rsidR="00124526" w:rsidRDefault="00124526" w:rsidP="0012452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若登入人員為服務科主管及其指定代理人或覆核人員則enable，反之則disable</w:t>
      </w:r>
    </w:p>
    <w:p w:rsidR="00124526" w:rsidRDefault="00124526" w:rsidP="0012452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產生案件列表</w:t>
      </w:r>
    </w:p>
    <w:p w:rsidR="00124526" w:rsidRDefault="00124526" w:rsidP="0012452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查詢</w:t>
      </w:r>
      <w:r w:rsidR="00FB2780">
        <w:rPr>
          <w:rFonts w:ascii="細明體" w:eastAsia="細明體" w:hAnsi="細明體" w:hint="eastAsia"/>
          <w:bCs/>
          <w:lang w:eastAsia="zh-TW"/>
        </w:rPr>
        <w:t>理賠受理檔DTAAA001、理賠受理輸入申請書檔DTAAA010及跨區取件分派紀錄檔DTAAA100，其中跨取取件分派紀錄檔.核賠人員為空值，取得跨區取件分派紀錄檔.受理編號、理賠受理檔.受理單位、理賠受理檔.受理日期、理賠受理輸入申請書.事故者ID，理賠受理檔.案件層級。此外，若跨區取件分派紀錄檔.是否櫃檯件=Y，則案件種類為櫃檯件；若跨區取件分派紀錄檔.是否VIP件</w:t>
      </w:r>
      <w:r w:rsidR="009733DB">
        <w:rPr>
          <w:rFonts w:ascii="細明體" w:eastAsia="細明體" w:hAnsi="細明體" w:hint="eastAsia"/>
          <w:bCs/>
          <w:lang w:eastAsia="zh-TW"/>
        </w:rPr>
        <w:t>=Y，則案件種類為VIP件；若跨區取件分派紀錄檔.是否行動理賠件=Y，則案件種類為MI件</w:t>
      </w:r>
    </w:p>
    <w:p w:rsidR="009733DB" w:rsidRPr="0011042B" w:rsidRDefault="009733DB" w:rsidP="0012452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依圖一依序輸出至畫面</w:t>
      </w:r>
      <w:r w:rsidR="00FA532E">
        <w:rPr>
          <w:rFonts w:ascii="細明體" w:eastAsia="細明體" w:hAnsi="細明體" w:hint="eastAsia"/>
          <w:bCs/>
          <w:lang w:eastAsia="zh-TW"/>
        </w:rPr>
        <w:t>，畫面各欄位上有動態排序功能，受理編號、受理日期、事故者ID與案件層級</w:t>
      </w:r>
    </w:p>
    <w:p w:rsidR="002C4CE4" w:rsidRDefault="002C4CE4" w:rsidP="002C4C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9733DB" w:rsidRDefault="009733DB" w:rsidP="009733DB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</w:p>
    <w:p w:rsidR="009733DB" w:rsidRPr="006A66EE" w:rsidRDefault="009733DB" w:rsidP="009733DB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改派</w:t>
      </w:r>
    </w:p>
    <w:p w:rsidR="009733DB" w:rsidRDefault="00E10AFC" w:rsidP="009733D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檢查是否有其他服務科人員或是系統正在執行取件作業</w:t>
      </w:r>
    </w:p>
    <w:p w:rsidR="00E10AFC" w:rsidRDefault="00E10AFC" w:rsidP="00E10AF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呼叫AA_A6Z002.checkLockDispatch，By</w:t>
      </w:r>
    </w:p>
    <w:p w:rsidR="00E10AFC" w:rsidRDefault="00E10AFC" w:rsidP="00E10AF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登入人員.單位代號</w:t>
      </w:r>
    </w:p>
    <w:p w:rsidR="00E10AFC" w:rsidRDefault="00E10AFC" w:rsidP="00E10AF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若回傳值不為NULL，表有人正在執行取件作業</w:t>
      </w:r>
    </w:p>
    <w:p w:rsidR="00E10AFC" w:rsidRDefault="00E10AFC" w:rsidP="00E10AF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拋出異常訊息：目前正由 + 回傳值.鎖定人員姓名 + 作業中，請稍待。</w:t>
      </w:r>
    </w:p>
    <w:p w:rsidR="00E10AFC" w:rsidRDefault="00E10AFC" w:rsidP="00E10A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將畫面所勾選之案件受理編號改派至畫面.案件改派人員</w:t>
      </w:r>
    </w:p>
    <w:p w:rsidR="00E10AFC" w:rsidRDefault="00E10AFC" w:rsidP="00E10AF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執行鎖檔</w:t>
      </w:r>
      <w:r w:rsidR="00DA0145">
        <w:rPr>
          <w:rFonts w:ascii="細明體" w:eastAsia="細明體" w:hAnsi="細明體" w:hint="eastAsia"/>
          <w:bCs/>
          <w:lang w:eastAsia="zh-TW"/>
        </w:rPr>
        <w:t>，防止案件被同時操作。</w:t>
      </w:r>
      <w:r>
        <w:rPr>
          <w:rFonts w:ascii="細明體" w:eastAsia="細明體" w:hAnsi="細明體" w:hint="eastAsia"/>
          <w:bCs/>
          <w:lang w:eastAsia="zh-TW"/>
        </w:rPr>
        <w:t>呼叫AA_A6Z002.lockDTAAA100 By 登入人員.單位代號</w:t>
      </w:r>
    </w:p>
    <w:p w:rsidR="00DA0145" w:rsidRDefault="00E10AFC" w:rsidP="00DA014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執行檢核，檢查所勾選之案件是否在鎖檔後仍然處於可</w:t>
      </w:r>
      <w:r w:rsidR="00DA0145">
        <w:rPr>
          <w:rFonts w:ascii="細明體" w:eastAsia="細明體" w:hAnsi="細明體" w:hint="eastAsia"/>
          <w:bCs/>
          <w:lang w:eastAsia="zh-TW"/>
        </w:rPr>
        <w:t>派發狀態</w:t>
      </w:r>
    </w:p>
    <w:p w:rsidR="00DA0145" w:rsidRDefault="00DA0145" w:rsidP="00DA014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查詢跨區取件分派紀錄檔DTAAA100，其中畫面所勾選之案件受理編號的核賠人員必須為空值</w:t>
      </w:r>
    </w:p>
    <w:p w:rsidR="00DA0145" w:rsidRPr="00DA0145" w:rsidRDefault="00DA0145" w:rsidP="00DA014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回傳$改派案件列表</w:t>
      </w:r>
    </w:p>
    <w:p w:rsidR="00E10AFC" w:rsidRDefault="00E10AFC" w:rsidP="00E10AF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執行派發，呼叫AA_A6Z002.changeFlowByDispatch By</w:t>
      </w:r>
    </w:p>
    <w:p w:rsidR="00E10AFC" w:rsidRDefault="00DA0145" w:rsidP="00E10AF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$改派案件列表</w:t>
      </w:r>
    </w:p>
    <w:p w:rsidR="00E10AFC" w:rsidRDefault="00E10AFC" w:rsidP="00E10AF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登入人員.ID</w:t>
      </w:r>
    </w:p>
    <w:p w:rsidR="00E10AFC" w:rsidRDefault="00E10AFC" w:rsidP="00E10AF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固定字串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>2</w:t>
      </w:r>
      <w:r>
        <w:rPr>
          <w:rFonts w:ascii="細明體" w:eastAsia="細明體" w:hAnsi="細明體"/>
          <w:bCs/>
          <w:lang w:eastAsia="zh-TW"/>
        </w:rPr>
        <w:t>”</w:t>
      </w:r>
    </w:p>
    <w:p w:rsidR="00E10AFC" w:rsidRDefault="00E10AFC" w:rsidP="00E10AF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>T</w:t>
      </w:r>
      <w:r>
        <w:rPr>
          <w:rFonts w:ascii="細明體" w:eastAsia="細明體" w:hAnsi="細明體" w:hint="eastAsia"/>
          <w:bCs/>
          <w:lang w:eastAsia="zh-TW"/>
        </w:rPr>
        <w:t>rx傳入之RequestContext</w:t>
      </w:r>
    </w:p>
    <w:p w:rsidR="00DA0145" w:rsidRDefault="00DA0145" w:rsidP="00DA014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執行解鎖，使下一人員可操作。呼叫AA_A6Z002.unLockDispatch By 登入人員.單位代號、登入人員.ID</w:t>
      </w:r>
    </w:p>
    <w:p w:rsidR="00DA0145" w:rsidRPr="00E10AFC" w:rsidRDefault="00DA0145" w:rsidP="00DA014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重新查詢並產生可改派案件列表，並輸出至畫面。</w:t>
      </w:r>
    </w:p>
    <w:p w:rsidR="009733DB" w:rsidRPr="00E10AFC" w:rsidRDefault="009733DB" w:rsidP="00E10A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sectPr w:rsidR="009733DB" w:rsidRPr="00E10AFC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54A" w:rsidRDefault="0048354A">
      <w:r>
        <w:separator/>
      </w:r>
    </w:p>
  </w:endnote>
  <w:endnote w:type="continuationSeparator" w:id="0">
    <w:p w:rsidR="0048354A" w:rsidRDefault="0048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6260C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54A" w:rsidRDefault="0048354A">
      <w:r>
        <w:separator/>
      </w:r>
    </w:p>
  </w:footnote>
  <w:footnote w:type="continuationSeparator" w:id="0">
    <w:p w:rsidR="0048354A" w:rsidRDefault="00483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DD"/>
    <w:rsid w:val="000018DA"/>
    <w:rsid w:val="00005E62"/>
    <w:rsid w:val="00015E3F"/>
    <w:rsid w:val="000236E1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10480F"/>
    <w:rsid w:val="0011042B"/>
    <w:rsid w:val="00124526"/>
    <w:rsid w:val="001249B7"/>
    <w:rsid w:val="00127011"/>
    <w:rsid w:val="001377DB"/>
    <w:rsid w:val="00156A28"/>
    <w:rsid w:val="0015744E"/>
    <w:rsid w:val="001606A7"/>
    <w:rsid w:val="00167171"/>
    <w:rsid w:val="001724C1"/>
    <w:rsid w:val="00172BD1"/>
    <w:rsid w:val="001778A7"/>
    <w:rsid w:val="00185767"/>
    <w:rsid w:val="00187B05"/>
    <w:rsid w:val="00190DF8"/>
    <w:rsid w:val="00194232"/>
    <w:rsid w:val="001B2A98"/>
    <w:rsid w:val="001B5BFF"/>
    <w:rsid w:val="001D0E8A"/>
    <w:rsid w:val="001F2B59"/>
    <w:rsid w:val="002225FA"/>
    <w:rsid w:val="00232ED1"/>
    <w:rsid w:val="002474D0"/>
    <w:rsid w:val="00250524"/>
    <w:rsid w:val="00252551"/>
    <w:rsid w:val="00283376"/>
    <w:rsid w:val="00287ABA"/>
    <w:rsid w:val="002A3F8C"/>
    <w:rsid w:val="002A58AE"/>
    <w:rsid w:val="002B0AB6"/>
    <w:rsid w:val="002B381A"/>
    <w:rsid w:val="002B396B"/>
    <w:rsid w:val="002C4CE4"/>
    <w:rsid w:val="002C6295"/>
    <w:rsid w:val="002E2A0F"/>
    <w:rsid w:val="002E54D1"/>
    <w:rsid w:val="002F61B6"/>
    <w:rsid w:val="002F7FCC"/>
    <w:rsid w:val="0030653B"/>
    <w:rsid w:val="0031642E"/>
    <w:rsid w:val="00323FB8"/>
    <w:rsid w:val="0032607E"/>
    <w:rsid w:val="00334311"/>
    <w:rsid w:val="003354D9"/>
    <w:rsid w:val="00335C64"/>
    <w:rsid w:val="00335DF5"/>
    <w:rsid w:val="003514A4"/>
    <w:rsid w:val="00353371"/>
    <w:rsid w:val="003557A8"/>
    <w:rsid w:val="003572AC"/>
    <w:rsid w:val="00363255"/>
    <w:rsid w:val="003646BE"/>
    <w:rsid w:val="00364751"/>
    <w:rsid w:val="003736D5"/>
    <w:rsid w:val="00373B8B"/>
    <w:rsid w:val="003763F5"/>
    <w:rsid w:val="00386C3A"/>
    <w:rsid w:val="003911ED"/>
    <w:rsid w:val="00391DF0"/>
    <w:rsid w:val="003A4765"/>
    <w:rsid w:val="003B108F"/>
    <w:rsid w:val="003B6BF5"/>
    <w:rsid w:val="003B7861"/>
    <w:rsid w:val="003D17CE"/>
    <w:rsid w:val="003D6F23"/>
    <w:rsid w:val="003E3722"/>
    <w:rsid w:val="003E42E3"/>
    <w:rsid w:val="003F4398"/>
    <w:rsid w:val="003F795D"/>
    <w:rsid w:val="004023C6"/>
    <w:rsid w:val="00403547"/>
    <w:rsid w:val="00413605"/>
    <w:rsid w:val="00417064"/>
    <w:rsid w:val="00417A9E"/>
    <w:rsid w:val="0043482C"/>
    <w:rsid w:val="0044335B"/>
    <w:rsid w:val="00443676"/>
    <w:rsid w:val="00450F8B"/>
    <w:rsid w:val="004524B3"/>
    <w:rsid w:val="0045427C"/>
    <w:rsid w:val="00456FB6"/>
    <w:rsid w:val="00467856"/>
    <w:rsid w:val="00467DFD"/>
    <w:rsid w:val="0047022C"/>
    <w:rsid w:val="0048354A"/>
    <w:rsid w:val="00483F12"/>
    <w:rsid w:val="00490128"/>
    <w:rsid w:val="004911D8"/>
    <w:rsid w:val="00491A19"/>
    <w:rsid w:val="004A6205"/>
    <w:rsid w:val="004B08CA"/>
    <w:rsid w:val="004C2FEB"/>
    <w:rsid w:val="004C5056"/>
    <w:rsid w:val="004D03CC"/>
    <w:rsid w:val="004F20C0"/>
    <w:rsid w:val="004F6BE7"/>
    <w:rsid w:val="005145E2"/>
    <w:rsid w:val="005242AF"/>
    <w:rsid w:val="00531E06"/>
    <w:rsid w:val="00535F08"/>
    <w:rsid w:val="00537241"/>
    <w:rsid w:val="00550F55"/>
    <w:rsid w:val="005511B4"/>
    <w:rsid w:val="00561138"/>
    <w:rsid w:val="00573BA2"/>
    <w:rsid w:val="00575B37"/>
    <w:rsid w:val="00584A7D"/>
    <w:rsid w:val="005B1A67"/>
    <w:rsid w:val="005C0335"/>
    <w:rsid w:val="005C7094"/>
    <w:rsid w:val="005D48B3"/>
    <w:rsid w:val="005D4CF1"/>
    <w:rsid w:val="005E15F2"/>
    <w:rsid w:val="005E7C47"/>
    <w:rsid w:val="005F1372"/>
    <w:rsid w:val="005F208D"/>
    <w:rsid w:val="005F4F4F"/>
    <w:rsid w:val="005F5C21"/>
    <w:rsid w:val="00603130"/>
    <w:rsid w:val="00624DD8"/>
    <w:rsid w:val="006267FA"/>
    <w:rsid w:val="00626DBC"/>
    <w:rsid w:val="006370B1"/>
    <w:rsid w:val="00640B0C"/>
    <w:rsid w:val="00665BDA"/>
    <w:rsid w:val="006708F9"/>
    <w:rsid w:val="00674A0A"/>
    <w:rsid w:val="006856F7"/>
    <w:rsid w:val="00685B6A"/>
    <w:rsid w:val="006A265F"/>
    <w:rsid w:val="006A26A9"/>
    <w:rsid w:val="006A47E3"/>
    <w:rsid w:val="006A66EE"/>
    <w:rsid w:val="006B61CF"/>
    <w:rsid w:val="006C0067"/>
    <w:rsid w:val="006C18E3"/>
    <w:rsid w:val="006D14A4"/>
    <w:rsid w:val="006D75B8"/>
    <w:rsid w:val="006E2857"/>
    <w:rsid w:val="006E2891"/>
    <w:rsid w:val="006E320E"/>
    <w:rsid w:val="006E3AE9"/>
    <w:rsid w:val="006E522D"/>
    <w:rsid w:val="006E7058"/>
    <w:rsid w:val="006F014D"/>
    <w:rsid w:val="006F3864"/>
    <w:rsid w:val="006F6D81"/>
    <w:rsid w:val="0070062C"/>
    <w:rsid w:val="00703311"/>
    <w:rsid w:val="007039A1"/>
    <w:rsid w:val="00710725"/>
    <w:rsid w:val="00716C34"/>
    <w:rsid w:val="00717C6B"/>
    <w:rsid w:val="00722A11"/>
    <w:rsid w:val="007235C7"/>
    <w:rsid w:val="007253EE"/>
    <w:rsid w:val="00731DED"/>
    <w:rsid w:val="00741E97"/>
    <w:rsid w:val="0075297D"/>
    <w:rsid w:val="007648C5"/>
    <w:rsid w:val="00765834"/>
    <w:rsid w:val="00766299"/>
    <w:rsid w:val="007817A0"/>
    <w:rsid w:val="00790F0E"/>
    <w:rsid w:val="0079246B"/>
    <w:rsid w:val="0079418A"/>
    <w:rsid w:val="007A490A"/>
    <w:rsid w:val="007B4376"/>
    <w:rsid w:val="007B6D0C"/>
    <w:rsid w:val="007B75AF"/>
    <w:rsid w:val="007C522F"/>
    <w:rsid w:val="007F0EDF"/>
    <w:rsid w:val="007F1037"/>
    <w:rsid w:val="007F4BA8"/>
    <w:rsid w:val="007F7D33"/>
    <w:rsid w:val="008069BC"/>
    <w:rsid w:val="00814E67"/>
    <w:rsid w:val="00823F3B"/>
    <w:rsid w:val="008266BB"/>
    <w:rsid w:val="00835FC8"/>
    <w:rsid w:val="00847FE0"/>
    <w:rsid w:val="008503E7"/>
    <w:rsid w:val="008573C5"/>
    <w:rsid w:val="00857FCD"/>
    <w:rsid w:val="00860E73"/>
    <w:rsid w:val="008747CD"/>
    <w:rsid w:val="008749B9"/>
    <w:rsid w:val="00875CDA"/>
    <w:rsid w:val="00881F9A"/>
    <w:rsid w:val="00892512"/>
    <w:rsid w:val="008A5D36"/>
    <w:rsid w:val="008A77B3"/>
    <w:rsid w:val="008A7E85"/>
    <w:rsid w:val="008B1784"/>
    <w:rsid w:val="008B5188"/>
    <w:rsid w:val="008C0E51"/>
    <w:rsid w:val="008C3A84"/>
    <w:rsid w:val="008C3D93"/>
    <w:rsid w:val="008D0E85"/>
    <w:rsid w:val="008D1547"/>
    <w:rsid w:val="008D3F47"/>
    <w:rsid w:val="008E119A"/>
    <w:rsid w:val="008E68F3"/>
    <w:rsid w:val="008F0A6C"/>
    <w:rsid w:val="008F6D0F"/>
    <w:rsid w:val="008F7E02"/>
    <w:rsid w:val="00914A39"/>
    <w:rsid w:val="009231A3"/>
    <w:rsid w:val="00926ECC"/>
    <w:rsid w:val="009337AD"/>
    <w:rsid w:val="0095275D"/>
    <w:rsid w:val="00956892"/>
    <w:rsid w:val="009617E5"/>
    <w:rsid w:val="00963BA2"/>
    <w:rsid w:val="00964E9E"/>
    <w:rsid w:val="0096519E"/>
    <w:rsid w:val="00970760"/>
    <w:rsid w:val="009733DB"/>
    <w:rsid w:val="0098487E"/>
    <w:rsid w:val="00996447"/>
    <w:rsid w:val="009973B6"/>
    <w:rsid w:val="009A0E54"/>
    <w:rsid w:val="009A1ADD"/>
    <w:rsid w:val="009A5384"/>
    <w:rsid w:val="009A6B2B"/>
    <w:rsid w:val="009B0341"/>
    <w:rsid w:val="009B23D8"/>
    <w:rsid w:val="009B56A8"/>
    <w:rsid w:val="009B7060"/>
    <w:rsid w:val="009C012E"/>
    <w:rsid w:val="009C0AE4"/>
    <w:rsid w:val="009C4BDB"/>
    <w:rsid w:val="009D0511"/>
    <w:rsid w:val="009D1DB3"/>
    <w:rsid w:val="009E15B4"/>
    <w:rsid w:val="00A07D6F"/>
    <w:rsid w:val="00A22607"/>
    <w:rsid w:val="00A24376"/>
    <w:rsid w:val="00A34704"/>
    <w:rsid w:val="00A46B0D"/>
    <w:rsid w:val="00A515C3"/>
    <w:rsid w:val="00A56CC1"/>
    <w:rsid w:val="00A61DDB"/>
    <w:rsid w:val="00A6260C"/>
    <w:rsid w:val="00A645B7"/>
    <w:rsid w:val="00A67BD8"/>
    <w:rsid w:val="00A72ABE"/>
    <w:rsid w:val="00A76482"/>
    <w:rsid w:val="00A80A3D"/>
    <w:rsid w:val="00A8390F"/>
    <w:rsid w:val="00A861AF"/>
    <w:rsid w:val="00A87BE4"/>
    <w:rsid w:val="00AA03F1"/>
    <w:rsid w:val="00AA2E66"/>
    <w:rsid w:val="00AA6071"/>
    <w:rsid w:val="00AB160E"/>
    <w:rsid w:val="00AC1389"/>
    <w:rsid w:val="00AD695A"/>
    <w:rsid w:val="00AE6528"/>
    <w:rsid w:val="00AF5EEE"/>
    <w:rsid w:val="00B07D87"/>
    <w:rsid w:val="00B10952"/>
    <w:rsid w:val="00B20050"/>
    <w:rsid w:val="00B21B75"/>
    <w:rsid w:val="00B241A9"/>
    <w:rsid w:val="00B25D8F"/>
    <w:rsid w:val="00B26C61"/>
    <w:rsid w:val="00B356D4"/>
    <w:rsid w:val="00B35C05"/>
    <w:rsid w:val="00B524BA"/>
    <w:rsid w:val="00B53ACB"/>
    <w:rsid w:val="00B662DF"/>
    <w:rsid w:val="00B66886"/>
    <w:rsid w:val="00B85CD8"/>
    <w:rsid w:val="00B930E5"/>
    <w:rsid w:val="00BB0D40"/>
    <w:rsid w:val="00BC09C5"/>
    <w:rsid w:val="00BC2E60"/>
    <w:rsid w:val="00BC4814"/>
    <w:rsid w:val="00BF13EC"/>
    <w:rsid w:val="00BF4E82"/>
    <w:rsid w:val="00C02817"/>
    <w:rsid w:val="00C0495D"/>
    <w:rsid w:val="00C14835"/>
    <w:rsid w:val="00C22893"/>
    <w:rsid w:val="00C244F9"/>
    <w:rsid w:val="00C24F6D"/>
    <w:rsid w:val="00C3477F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B7815"/>
    <w:rsid w:val="00CC266C"/>
    <w:rsid w:val="00CC3D25"/>
    <w:rsid w:val="00CC44DF"/>
    <w:rsid w:val="00CD0DEF"/>
    <w:rsid w:val="00CD6427"/>
    <w:rsid w:val="00CE2178"/>
    <w:rsid w:val="00CE3976"/>
    <w:rsid w:val="00CF18B7"/>
    <w:rsid w:val="00CF6E0B"/>
    <w:rsid w:val="00CF7DE5"/>
    <w:rsid w:val="00D01A26"/>
    <w:rsid w:val="00D03ED6"/>
    <w:rsid w:val="00D07B24"/>
    <w:rsid w:val="00D14AED"/>
    <w:rsid w:val="00D2607D"/>
    <w:rsid w:val="00D318B2"/>
    <w:rsid w:val="00D337D5"/>
    <w:rsid w:val="00D368EA"/>
    <w:rsid w:val="00D47DA1"/>
    <w:rsid w:val="00D67630"/>
    <w:rsid w:val="00D76EE6"/>
    <w:rsid w:val="00D8139A"/>
    <w:rsid w:val="00D87940"/>
    <w:rsid w:val="00D93AEE"/>
    <w:rsid w:val="00D96054"/>
    <w:rsid w:val="00DA0145"/>
    <w:rsid w:val="00DB118B"/>
    <w:rsid w:val="00DD015C"/>
    <w:rsid w:val="00DD10F3"/>
    <w:rsid w:val="00DF3C28"/>
    <w:rsid w:val="00E0137F"/>
    <w:rsid w:val="00E02CA8"/>
    <w:rsid w:val="00E02F00"/>
    <w:rsid w:val="00E03A5F"/>
    <w:rsid w:val="00E04F26"/>
    <w:rsid w:val="00E10AFC"/>
    <w:rsid w:val="00E10BB5"/>
    <w:rsid w:val="00E12758"/>
    <w:rsid w:val="00E21531"/>
    <w:rsid w:val="00E23699"/>
    <w:rsid w:val="00E27349"/>
    <w:rsid w:val="00E43C0A"/>
    <w:rsid w:val="00E5462A"/>
    <w:rsid w:val="00E64A24"/>
    <w:rsid w:val="00E70C65"/>
    <w:rsid w:val="00E75553"/>
    <w:rsid w:val="00E85B86"/>
    <w:rsid w:val="00E9066F"/>
    <w:rsid w:val="00E9211F"/>
    <w:rsid w:val="00E9528F"/>
    <w:rsid w:val="00E97D29"/>
    <w:rsid w:val="00EA0043"/>
    <w:rsid w:val="00EA2249"/>
    <w:rsid w:val="00EA53FE"/>
    <w:rsid w:val="00EA5809"/>
    <w:rsid w:val="00EB161E"/>
    <w:rsid w:val="00EB7736"/>
    <w:rsid w:val="00EC5BAC"/>
    <w:rsid w:val="00EF21B1"/>
    <w:rsid w:val="00EF28DB"/>
    <w:rsid w:val="00EF4338"/>
    <w:rsid w:val="00F01135"/>
    <w:rsid w:val="00F24464"/>
    <w:rsid w:val="00F30E6A"/>
    <w:rsid w:val="00F411B7"/>
    <w:rsid w:val="00F52A2D"/>
    <w:rsid w:val="00F84058"/>
    <w:rsid w:val="00F8409B"/>
    <w:rsid w:val="00F9554A"/>
    <w:rsid w:val="00FA180A"/>
    <w:rsid w:val="00FA5129"/>
    <w:rsid w:val="00FA532E"/>
    <w:rsid w:val="00FB2780"/>
    <w:rsid w:val="00FB5314"/>
    <w:rsid w:val="00FB5C36"/>
    <w:rsid w:val="00FC1BFF"/>
    <w:rsid w:val="00FC3D2A"/>
    <w:rsid w:val="00FD2A3F"/>
    <w:rsid w:val="00FD35AB"/>
    <w:rsid w:val="00FE0322"/>
    <w:rsid w:val="00FE03D5"/>
    <w:rsid w:val="00FE0F2D"/>
    <w:rsid w:val="00FE0F74"/>
    <w:rsid w:val="00FE4952"/>
    <w:rsid w:val="00FE763F"/>
    <w:rsid w:val="00FF329F"/>
    <w:rsid w:val="00F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D482EC1E-051D-4147-A48F-0C091D6F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annotation reference"/>
    <w:rsid w:val="00B25D8F"/>
    <w:rPr>
      <w:sz w:val="18"/>
      <w:szCs w:val="18"/>
    </w:rPr>
  </w:style>
  <w:style w:type="paragraph" w:styleId="ac">
    <w:name w:val="annotation text"/>
    <w:basedOn w:val="a0"/>
    <w:link w:val="ad"/>
    <w:rsid w:val="00B25D8F"/>
  </w:style>
  <w:style w:type="character" w:customStyle="1" w:styleId="ad">
    <w:name w:val="註解文字 字元"/>
    <w:link w:val="ac"/>
    <w:rsid w:val="00B25D8F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B25D8F"/>
    <w:rPr>
      <w:b/>
      <w:bCs/>
    </w:rPr>
  </w:style>
  <w:style w:type="character" w:customStyle="1" w:styleId="af">
    <w:name w:val="註解主旨 字元"/>
    <w:link w:val="ae"/>
    <w:rsid w:val="00B25D8F"/>
    <w:rPr>
      <w:b/>
      <w:bCs/>
      <w:kern w:val="2"/>
      <w:sz w:val="24"/>
      <w:szCs w:val="24"/>
    </w:rPr>
  </w:style>
  <w:style w:type="paragraph" w:styleId="af0">
    <w:name w:val="Balloon Text"/>
    <w:basedOn w:val="a0"/>
    <w:link w:val="af1"/>
    <w:rsid w:val="00B25D8F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B25D8F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EC04B-84AA-47CC-829E-A93A5F2ED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1340</Characters>
  <Application>Microsoft Office Word</Application>
  <DocSecurity>0</DocSecurity>
  <Lines>11</Lines>
  <Paragraphs>3</Paragraphs>
  <ScaleCrop>false</ScaleCrop>
  <Company>CMT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