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218"/>
        <w:gridCol w:w="742"/>
        <w:gridCol w:w="6103"/>
        <w:gridCol w:w="1297"/>
        <w:gridCol w:w="1440"/>
      </w:tblGrid>
      <w:tr w:rsidR="00B57DAA" w:rsidRPr="00224EDA" w:rsidTr="00B57DAA">
        <w:tc>
          <w:tcPr>
            <w:tcW w:w="1218" w:type="dxa"/>
            <w:tcBorders>
              <w:top w:val="single" w:sz="6" w:space="0" w:color="auto"/>
              <w:left w:val="single" w:sz="6" w:space="0" w:color="auto"/>
              <w:bottom w:val="single" w:sz="6" w:space="0" w:color="auto"/>
              <w:right w:val="single" w:sz="4" w:space="0" w:color="auto"/>
            </w:tcBorders>
          </w:tcPr>
          <w:p w:rsidR="00B57DAA" w:rsidRPr="00224EDA" w:rsidRDefault="00B57DAA" w:rsidP="00675E14">
            <w:pPr>
              <w:spacing w:line="240" w:lineRule="atLeast"/>
              <w:jc w:val="center"/>
              <w:rPr>
                <w:rFonts w:ascii="細明體" w:eastAsia="細明體" w:hAnsi="細明體" w:cs="Courier New" w:hint="eastAsia"/>
                <w:sz w:val="20"/>
                <w:szCs w:val="20"/>
              </w:rPr>
            </w:pPr>
            <w:bookmarkStart w:id="0" w:name="_GoBack"/>
            <w:bookmarkEnd w:id="0"/>
            <w:r w:rsidRPr="00224EDA">
              <w:rPr>
                <w:rFonts w:ascii="細明體" w:eastAsia="細明體" w:hAnsi="細明體" w:cs="Courier New" w:hint="eastAsia"/>
                <w:sz w:val="20"/>
                <w:szCs w:val="20"/>
              </w:rPr>
              <w:t>修改日期</w:t>
            </w:r>
          </w:p>
        </w:tc>
        <w:tc>
          <w:tcPr>
            <w:tcW w:w="742" w:type="dxa"/>
            <w:tcBorders>
              <w:top w:val="single" w:sz="6" w:space="0" w:color="auto"/>
              <w:left w:val="single" w:sz="4" w:space="0" w:color="auto"/>
              <w:bottom w:val="single" w:sz="6" w:space="0" w:color="auto"/>
              <w:right w:val="single" w:sz="6" w:space="0" w:color="auto"/>
            </w:tcBorders>
          </w:tcPr>
          <w:p w:rsidR="00B57DAA" w:rsidRPr="00224EDA" w:rsidRDefault="00B57DAA" w:rsidP="00675E14">
            <w:pPr>
              <w:spacing w:line="240" w:lineRule="atLeast"/>
              <w:jc w:val="center"/>
              <w:rPr>
                <w:rFonts w:ascii="細明體" w:eastAsia="細明體" w:hAnsi="細明體" w:cs="Courier New" w:hint="eastAsia"/>
                <w:sz w:val="20"/>
                <w:szCs w:val="20"/>
              </w:rPr>
            </w:pPr>
            <w:r w:rsidRPr="00224EDA">
              <w:rPr>
                <w:rFonts w:ascii="細明體" w:eastAsia="細明體" w:hAnsi="細明體" w:cs="Courier New" w:hint="eastAsia"/>
                <w:sz w:val="20"/>
                <w:szCs w:val="20"/>
              </w:rPr>
              <w:t>版本</w:t>
            </w:r>
          </w:p>
        </w:tc>
        <w:tc>
          <w:tcPr>
            <w:tcW w:w="6103" w:type="dxa"/>
            <w:tcBorders>
              <w:top w:val="single" w:sz="6" w:space="0" w:color="auto"/>
              <w:left w:val="single" w:sz="6" w:space="0" w:color="auto"/>
              <w:bottom w:val="single" w:sz="6" w:space="0" w:color="auto"/>
              <w:right w:val="single" w:sz="6" w:space="0" w:color="auto"/>
            </w:tcBorders>
          </w:tcPr>
          <w:p w:rsidR="00B57DAA" w:rsidRPr="00224EDA" w:rsidRDefault="00B57DAA" w:rsidP="00675E14">
            <w:pPr>
              <w:spacing w:line="240" w:lineRule="atLeast"/>
              <w:jc w:val="center"/>
              <w:rPr>
                <w:rFonts w:ascii="細明體" w:eastAsia="細明體" w:hAnsi="細明體" w:cs="Courier New" w:hint="eastAsia"/>
                <w:sz w:val="20"/>
                <w:szCs w:val="20"/>
              </w:rPr>
            </w:pPr>
            <w:r w:rsidRPr="00224EDA">
              <w:rPr>
                <w:rFonts w:ascii="細明體" w:eastAsia="細明體" w:hAnsi="細明體" w:cs="Courier New" w:hint="eastAsia"/>
                <w:sz w:val="20"/>
                <w:szCs w:val="20"/>
              </w:rPr>
              <w:t>修改原因</w:t>
            </w:r>
          </w:p>
        </w:tc>
        <w:tc>
          <w:tcPr>
            <w:tcW w:w="1297" w:type="dxa"/>
            <w:tcBorders>
              <w:top w:val="single" w:sz="6" w:space="0" w:color="auto"/>
              <w:left w:val="single" w:sz="6" w:space="0" w:color="auto"/>
              <w:bottom w:val="single" w:sz="6" w:space="0" w:color="auto"/>
              <w:right w:val="single" w:sz="6" w:space="0" w:color="auto"/>
            </w:tcBorders>
          </w:tcPr>
          <w:p w:rsidR="00B57DAA" w:rsidRPr="00224EDA" w:rsidRDefault="00B57DAA" w:rsidP="00675E14">
            <w:pPr>
              <w:spacing w:line="240" w:lineRule="atLeast"/>
              <w:jc w:val="center"/>
              <w:rPr>
                <w:rFonts w:ascii="細明體" w:eastAsia="細明體" w:hAnsi="細明體" w:cs="Courier New" w:hint="eastAsia"/>
                <w:sz w:val="20"/>
                <w:szCs w:val="20"/>
              </w:rPr>
            </w:pPr>
            <w:r w:rsidRPr="00224EDA">
              <w:rPr>
                <w:rFonts w:ascii="細明體" w:eastAsia="細明體" w:hAnsi="細明體" w:cs="Courier New" w:hint="eastAsia"/>
                <w:sz w:val="20"/>
                <w:szCs w:val="20"/>
              </w:rPr>
              <w:t>修改人姓名</w:t>
            </w:r>
          </w:p>
        </w:tc>
        <w:tc>
          <w:tcPr>
            <w:tcW w:w="1440" w:type="dxa"/>
            <w:tcBorders>
              <w:top w:val="single" w:sz="6" w:space="0" w:color="auto"/>
              <w:left w:val="single" w:sz="6" w:space="0" w:color="auto"/>
              <w:bottom w:val="single" w:sz="6" w:space="0" w:color="auto"/>
              <w:right w:val="single" w:sz="6" w:space="0" w:color="auto"/>
            </w:tcBorders>
          </w:tcPr>
          <w:p w:rsidR="00B57DAA" w:rsidRPr="00224EDA" w:rsidRDefault="00B57DAA" w:rsidP="00675E14">
            <w:pPr>
              <w:spacing w:line="240" w:lineRule="atLeast"/>
              <w:jc w:val="center"/>
              <w:rPr>
                <w:rFonts w:ascii="細明體" w:eastAsia="細明體" w:hAnsi="細明體" w:cs="Courier New" w:hint="eastAsia"/>
                <w:sz w:val="20"/>
                <w:szCs w:val="20"/>
              </w:rPr>
            </w:pPr>
            <w:r w:rsidRPr="00224EDA">
              <w:rPr>
                <w:rFonts w:ascii="細明體" w:eastAsia="細明體" w:hAnsi="細明體" w:cs="Courier New" w:hint="eastAsia"/>
                <w:sz w:val="20"/>
                <w:szCs w:val="20"/>
              </w:rPr>
              <w:t>立案單號</w:t>
            </w:r>
          </w:p>
        </w:tc>
      </w:tr>
      <w:tr w:rsidR="00B57DAA" w:rsidRPr="00224EDA" w:rsidTr="00B57DAA">
        <w:tc>
          <w:tcPr>
            <w:tcW w:w="1218" w:type="dxa"/>
            <w:tcBorders>
              <w:top w:val="single" w:sz="6" w:space="0" w:color="auto"/>
              <w:left w:val="single" w:sz="6" w:space="0" w:color="auto"/>
              <w:bottom w:val="single" w:sz="6" w:space="0" w:color="auto"/>
              <w:right w:val="single" w:sz="4"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bCs/>
                <w:lang w:eastAsia="zh-TW"/>
              </w:rPr>
              <w:t>200</w:t>
            </w:r>
            <w:r w:rsidRPr="00224EDA">
              <w:rPr>
                <w:rFonts w:ascii="新細明體" w:hAnsi="新細明體" w:hint="eastAsia"/>
                <w:bCs/>
                <w:lang w:eastAsia="zh-TW"/>
              </w:rPr>
              <w:t>5</w:t>
            </w:r>
            <w:r w:rsidRPr="00224EDA">
              <w:rPr>
                <w:rFonts w:ascii="新細明體" w:hAnsi="新細明體"/>
                <w:bCs/>
                <w:lang w:eastAsia="zh-TW"/>
              </w:rPr>
              <w:t>/</w:t>
            </w:r>
            <w:r w:rsidRPr="00224EDA">
              <w:rPr>
                <w:rFonts w:ascii="新細明體" w:hAnsi="新細明體" w:hint="eastAsia"/>
                <w:bCs/>
                <w:lang w:eastAsia="zh-TW"/>
              </w:rPr>
              <w:t>05/22</w:t>
            </w:r>
          </w:p>
        </w:tc>
        <w:tc>
          <w:tcPr>
            <w:tcW w:w="742" w:type="dxa"/>
            <w:tcBorders>
              <w:top w:val="single" w:sz="6" w:space="0" w:color="auto"/>
              <w:left w:val="single" w:sz="4" w:space="0" w:color="auto"/>
              <w:bottom w:val="single" w:sz="6" w:space="0" w:color="auto"/>
              <w:right w:val="single" w:sz="6" w:space="0" w:color="auto"/>
            </w:tcBorders>
          </w:tcPr>
          <w:p w:rsidR="00B57DAA" w:rsidRPr="00224EDA" w:rsidRDefault="00B57DAA" w:rsidP="00B57DAA">
            <w:pPr>
              <w:pStyle w:val="Tabletext"/>
              <w:rPr>
                <w:rFonts w:ascii="新細明體" w:hAnsi="新細明體" w:hint="eastAsia"/>
                <w:bCs/>
                <w:lang w:eastAsia="zh-TW"/>
              </w:rPr>
            </w:pPr>
          </w:p>
        </w:tc>
        <w:tc>
          <w:tcPr>
            <w:tcW w:w="6103"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CREATE</w:t>
            </w:r>
          </w:p>
        </w:tc>
        <w:tc>
          <w:tcPr>
            <w:tcW w:w="1297"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Sanyi</w:t>
            </w:r>
          </w:p>
        </w:tc>
        <w:tc>
          <w:tcPr>
            <w:tcW w:w="1440"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p>
        </w:tc>
      </w:tr>
      <w:tr w:rsidR="00B57DAA" w:rsidRPr="00224EDA" w:rsidTr="00B57DAA">
        <w:tc>
          <w:tcPr>
            <w:tcW w:w="1218" w:type="dxa"/>
            <w:tcBorders>
              <w:top w:val="single" w:sz="6" w:space="0" w:color="auto"/>
              <w:left w:val="single" w:sz="6" w:space="0" w:color="auto"/>
              <w:bottom w:val="single" w:sz="6" w:space="0" w:color="auto"/>
              <w:right w:val="single" w:sz="4"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bCs/>
                <w:lang w:eastAsia="zh-TW"/>
              </w:rPr>
              <w:t>2006/8/28</w:t>
            </w:r>
          </w:p>
        </w:tc>
        <w:tc>
          <w:tcPr>
            <w:tcW w:w="742" w:type="dxa"/>
            <w:tcBorders>
              <w:top w:val="single" w:sz="6" w:space="0" w:color="auto"/>
              <w:left w:val="single" w:sz="4" w:space="0" w:color="auto"/>
              <w:bottom w:val="single" w:sz="6" w:space="0" w:color="auto"/>
              <w:right w:val="single" w:sz="6" w:space="0" w:color="auto"/>
            </w:tcBorders>
          </w:tcPr>
          <w:p w:rsidR="00B57DAA" w:rsidRPr="00224EDA" w:rsidRDefault="00B57DAA" w:rsidP="00B57DAA">
            <w:pPr>
              <w:pStyle w:val="Tabletext"/>
              <w:rPr>
                <w:rFonts w:ascii="新細明體" w:hAnsi="新細明體" w:hint="eastAsia"/>
                <w:bCs/>
                <w:lang w:eastAsia="zh-TW"/>
              </w:rPr>
            </w:pPr>
          </w:p>
        </w:tc>
        <w:tc>
          <w:tcPr>
            <w:tcW w:w="6103"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增加試算Method</w:t>
            </w:r>
          </w:p>
        </w:tc>
        <w:tc>
          <w:tcPr>
            <w:tcW w:w="1297"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Huai</w:t>
            </w:r>
          </w:p>
        </w:tc>
        <w:tc>
          <w:tcPr>
            <w:tcW w:w="1440"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p>
        </w:tc>
      </w:tr>
      <w:tr w:rsidR="00B57DAA" w:rsidRPr="00224EDA" w:rsidTr="00B57DAA">
        <w:tc>
          <w:tcPr>
            <w:tcW w:w="1218" w:type="dxa"/>
            <w:tcBorders>
              <w:top w:val="single" w:sz="6" w:space="0" w:color="auto"/>
              <w:left w:val="single" w:sz="6" w:space="0" w:color="auto"/>
              <w:bottom w:val="single" w:sz="6" w:space="0" w:color="auto"/>
              <w:right w:val="single" w:sz="4"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2007/1/11</w:t>
            </w:r>
          </w:p>
        </w:tc>
        <w:tc>
          <w:tcPr>
            <w:tcW w:w="742" w:type="dxa"/>
            <w:tcBorders>
              <w:top w:val="single" w:sz="6" w:space="0" w:color="auto"/>
              <w:left w:val="single" w:sz="4" w:space="0" w:color="auto"/>
              <w:bottom w:val="single" w:sz="6" w:space="0" w:color="auto"/>
              <w:right w:val="single" w:sz="6" w:space="0" w:color="auto"/>
            </w:tcBorders>
          </w:tcPr>
          <w:p w:rsidR="00B57DAA" w:rsidRPr="00224EDA" w:rsidRDefault="00B57DAA" w:rsidP="00B57DAA">
            <w:pPr>
              <w:pStyle w:val="Tabletext"/>
              <w:rPr>
                <w:rFonts w:ascii="新細明體" w:hAnsi="新細明體" w:hint="eastAsia"/>
                <w:bCs/>
                <w:lang w:eastAsia="zh-TW"/>
              </w:rPr>
            </w:pPr>
          </w:p>
        </w:tc>
        <w:tc>
          <w:tcPr>
            <w:tcW w:w="6103"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配合試算修改</w:t>
            </w:r>
          </w:p>
        </w:tc>
        <w:tc>
          <w:tcPr>
            <w:tcW w:w="1297"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Huai</w:t>
            </w:r>
          </w:p>
        </w:tc>
        <w:tc>
          <w:tcPr>
            <w:tcW w:w="1440"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p>
        </w:tc>
      </w:tr>
      <w:tr w:rsidR="00B57DAA" w:rsidRPr="00224EDA" w:rsidTr="00B57DAA">
        <w:tc>
          <w:tcPr>
            <w:tcW w:w="1218" w:type="dxa"/>
            <w:tcBorders>
              <w:top w:val="single" w:sz="6" w:space="0" w:color="auto"/>
              <w:left w:val="single" w:sz="6" w:space="0" w:color="auto"/>
              <w:bottom w:val="single" w:sz="6" w:space="0" w:color="auto"/>
              <w:right w:val="single" w:sz="4"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2007/06/11</w:t>
            </w:r>
          </w:p>
        </w:tc>
        <w:tc>
          <w:tcPr>
            <w:tcW w:w="742" w:type="dxa"/>
            <w:tcBorders>
              <w:top w:val="single" w:sz="6" w:space="0" w:color="auto"/>
              <w:left w:val="single" w:sz="4" w:space="0" w:color="auto"/>
              <w:bottom w:val="single" w:sz="6" w:space="0" w:color="auto"/>
              <w:right w:val="single" w:sz="6" w:space="0" w:color="auto"/>
            </w:tcBorders>
          </w:tcPr>
          <w:p w:rsidR="00B57DAA" w:rsidRPr="00224EDA" w:rsidRDefault="00B57DAA" w:rsidP="00B57DAA">
            <w:pPr>
              <w:pStyle w:val="Tabletext"/>
              <w:rPr>
                <w:rFonts w:ascii="新細明體" w:hAnsi="新細明體" w:hint="eastAsia"/>
                <w:bCs/>
                <w:lang w:eastAsia="zh-TW"/>
              </w:rPr>
            </w:pPr>
          </w:p>
        </w:tc>
        <w:tc>
          <w:tcPr>
            <w:tcW w:w="6103"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增加骨折換算&amp;名稱</w:t>
            </w:r>
          </w:p>
        </w:tc>
        <w:tc>
          <w:tcPr>
            <w:tcW w:w="1297"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虹忞</w:t>
            </w:r>
          </w:p>
        </w:tc>
        <w:tc>
          <w:tcPr>
            <w:tcW w:w="1440"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p>
        </w:tc>
      </w:tr>
      <w:tr w:rsidR="00B57DAA" w:rsidRPr="00224EDA" w:rsidTr="00B57DAA">
        <w:tc>
          <w:tcPr>
            <w:tcW w:w="1218" w:type="dxa"/>
            <w:tcBorders>
              <w:top w:val="single" w:sz="6" w:space="0" w:color="auto"/>
              <w:left w:val="single" w:sz="6" w:space="0" w:color="auto"/>
              <w:bottom w:val="single" w:sz="6" w:space="0" w:color="auto"/>
              <w:right w:val="single" w:sz="4"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bCs/>
                <w:lang w:eastAsia="zh-TW"/>
              </w:rPr>
              <w:t>2007/6/23</w:t>
            </w:r>
          </w:p>
        </w:tc>
        <w:tc>
          <w:tcPr>
            <w:tcW w:w="742" w:type="dxa"/>
            <w:tcBorders>
              <w:top w:val="single" w:sz="6" w:space="0" w:color="auto"/>
              <w:left w:val="single" w:sz="4" w:space="0" w:color="auto"/>
              <w:bottom w:val="single" w:sz="6" w:space="0" w:color="auto"/>
              <w:right w:val="single" w:sz="6" w:space="0" w:color="auto"/>
            </w:tcBorders>
          </w:tcPr>
          <w:p w:rsidR="00B57DAA" w:rsidRPr="00224EDA" w:rsidRDefault="00B57DAA" w:rsidP="00B57DAA">
            <w:pPr>
              <w:pStyle w:val="Tabletext"/>
              <w:rPr>
                <w:rFonts w:ascii="新細明體" w:hAnsi="新細明體" w:hint="eastAsia"/>
                <w:bCs/>
                <w:lang w:eastAsia="zh-TW"/>
              </w:rPr>
            </w:pPr>
          </w:p>
        </w:tc>
        <w:tc>
          <w:tcPr>
            <w:tcW w:w="6103"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增加診斷內容</w:t>
            </w:r>
          </w:p>
        </w:tc>
        <w:tc>
          <w:tcPr>
            <w:tcW w:w="1297"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Huai</w:t>
            </w:r>
          </w:p>
        </w:tc>
        <w:tc>
          <w:tcPr>
            <w:tcW w:w="1440"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p>
        </w:tc>
      </w:tr>
      <w:tr w:rsidR="00B57DAA" w:rsidRPr="00224EDA" w:rsidTr="00B57DAA">
        <w:tc>
          <w:tcPr>
            <w:tcW w:w="1218" w:type="dxa"/>
            <w:tcBorders>
              <w:top w:val="single" w:sz="6" w:space="0" w:color="auto"/>
              <w:left w:val="single" w:sz="6" w:space="0" w:color="auto"/>
              <w:bottom w:val="single" w:sz="6" w:space="0" w:color="auto"/>
              <w:right w:val="single" w:sz="4"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2007/11/26</w:t>
            </w:r>
          </w:p>
        </w:tc>
        <w:tc>
          <w:tcPr>
            <w:tcW w:w="742" w:type="dxa"/>
            <w:tcBorders>
              <w:top w:val="single" w:sz="6" w:space="0" w:color="auto"/>
              <w:left w:val="single" w:sz="4" w:space="0" w:color="auto"/>
              <w:bottom w:val="single" w:sz="6" w:space="0" w:color="auto"/>
              <w:right w:val="single" w:sz="6" w:space="0" w:color="auto"/>
            </w:tcBorders>
          </w:tcPr>
          <w:p w:rsidR="00B57DAA" w:rsidRPr="00224EDA" w:rsidRDefault="00B57DAA" w:rsidP="00B57DAA">
            <w:pPr>
              <w:pStyle w:val="Tabletext"/>
              <w:rPr>
                <w:rFonts w:ascii="新細明體" w:hAnsi="新細明體" w:hint="eastAsia"/>
                <w:bCs/>
                <w:lang w:eastAsia="zh-TW"/>
              </w:rPr>
            </w:pPr>
          </w:p>
        </w:tc>
        <w:tc>
          <w:tcPr>
            <w:tcW w:w="6103"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手術畫面連結增加癌症手術勾選</w:t>
            </w:r>
          </w:p>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將癌症手術碼(Y/N)，寫入天數檔DTAAA021</w:t>
            </w:r>
          </w:p>
        </w:tc>
        <w:tc>
          <w:tcPr>
            <w:tcW w:w="1297"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虹忞</w:t>
            </w:r>
          </w:p>
        </w:tc>
        <w:tc>
          <w:tcPr>
            <w:tcW w:w="1440"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p>
        </w:tc>
      </w:tr>
      <w:tr w:rsidR="00B57DAA" w:rsidRPr="00224EDA" w:rsidTr="00B57DAA">
        <w:tc>
          <w:tcPr>
            <w:tcW w:w="1218" w:type="dxa"/>
            <w:tcBorders>
              <w:top w:val="single" w:sz="6" w:space="0" w:color="auto"/>
              <w:left w:val="single" w:sz="6" w:space="0" w:color="auto"/>
              <w:bottom w:val="single" w:sz="6" w:space="0" w:color="auto"/>
              <w:right w:val="single" w:sz="4"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2008/1/28</w:t>
            </w:r>
          </w:p>
        </w:tc>
        <w:tc>
          <w:tcPr>
            <w:tcW w:w="742" w:type="dxa"/>
            <w:tcBorders>
              <w:top w:val="single" w:sz="6" w:space="0" w:color="auto"/>
              <w:left w:val="single" w:sz="4" w:space="0" w:color="auto"/>
              <w:bottom w:val="single" w:sz="6" w:space="0" w:color="auto"/>
              <w:right w:val="single" w:sz="6" w:space="0" w:color="auto"/>
            </w:tcBorders>
          </w:tcPr>
          <w:p w:rsidR="00B57DAA" w:rsidRPr="00224EDA" w:rsidRDefault="00B57DAA" w:rsidP="00B57DAA">
            <w:pPr>
              <w:pStyle w:val="Tabletext"/>
              <w:rPr>
                <w:rFonts w:ascii="新細明體" w:hAnsi="新細明體" w:hint="eastAsia"/>
                <w:bCs/>
                <w:lang w:eastAsia="zh-TW"/>
              </w:rPr>
            </w:pPr>
          </w:p>
        </w:tc>
        <w:tc>
          <w:tcPr>
            <w:tcW w:w="6103"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rPr>
              <w:t>取消資料確認</w:t>
            </w:r>
          </w:p>
        </w:tc>
        <w:tc>
          <w:tcPr>
            <w:tcW w:w="1297"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Huai</w:t>
            </w:r>
          </w:p>
        </w:tc>
        <w:tc>
          <w:tcPr>
            <w:tcW w:w="1440"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p>
        </w:tc>
      </w:tr>
      <w:tr w:rsidR="00B57DAA" w:rsidRPr="00224EDA" w:rsidTr="00B57DAA">
        <w:tc>
          <w:tcPr>
            <w:tcW w:w="1218" w:type="dxa"/>
            <w:tcBorders>
              <w:top w:val="single" w:sz="6" w:space="0" w:color="auto"/>
              <w:left w:val="single" w:sz="6" w:space="0" w:color="auto"/>
              <w:bottom w:val="single" w:sz="6" w:space="0" w:color="auto"/>
              <w:right w:val="single" w:sz="4"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2008/04/03</w:t>
            </w:r>
          </w:p>
        </w:tc>
        <w:tc>
          <w:tcPr>
            <w:tcW w:w="742" w:type="dxa"/>
            <w:tcBorders>
              <w:top w:val="single" w:sz="6" w:space="0" w:color="auto"/>
              <w:left w:val="single" w:sz="4" w:space="0" w:color="auto"/>
              <w:bottom w:val="single" w:sz="6" w:space="0" w:color="auto"/>
              <w:right w:val="single" w:sz="6" w:space="0" w:color="auto"/>
            </w:tcBorders>
          </w:tcPr>
          <w:p w:rsidR="00B57DAA" w:rsidRPr="00224EDA" w:rsidRDefault="00B57DAA" w:rsidP="00B57DAA">
            <w:pPr>
              <w:pStyle w:val="Tabletext"/>
              <w:rPr>
                <w:rFonts w:ascii="新細明體" w:hAnsi="新細明體" w:hint="eastAsia"/>
                <w:bCs/>
                <w:lang w:eastAsia="zh-TW"/>
              </w:rPr>
            </w:pPr>
          </w:p>
        </w:tc>
        <w:tc>
          <w:tcPr>
            <w:tcW w:w="6103"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增加燒燙傷門診</w:t>
            </w:r>
          </w:p>
        </w:tc>
        <w:tc>
          <w:tcPr>
            <w:tcW w:w="1297"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虹忞</w:t>
            </w:r>
          </w:p>
        </w:tc>
        <w:tc>
          <w:tcPr>
            <w:tcW w:w="1440"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p>
        </w:tc>
      </w:tr>
      <w:tr w:rsidR="00B57DAA" w:rsidRPr="00224EDA" w:rsidTr="00B57DAA">
        <w:tc>
          <w:tcPr>
            <w:tcW w:w="1218" w:type="dxa"/>
            <w:tcBorders>
              <w:top w:val="single" w:sz="6" w:space="0" w:color="auto"/>
              <w:left w:val="single" w:sz="6" w:space="0" w:color="auto"/>
              <w:bottom w:val="single" w:sz="6" w:space="0" w:color="auto"/>
              <w:right w:val="single" w:sz="4"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bCs/>
                <w:lang w:eastAsia="zh-TW"/>
              </w:rPr>
              <w:t>2008/4/16</w:t>
            </w:r>
          </w:p>
        </w:tc>
        <w:tc>
          <w:tcPr>
            <w:tcW w:w="742" w:type="dxa"/>
            <w:tcBorders>
              <w:top w:val="single" w:sz="6" w:space="0" w:color="auto"/>
              <w:left w:val="single" w:sz="4" w:space="0" w:color="auto"/>
              <w:bottom w:val="single" w:sz="6" w:space="0" w:color="auto"/>
              <w:right w:val="single" w:sz="6" w:space="0" w:color="auto"/>
            </w:tcBorders>
          </w:tcPr>
          <w:p w:rsidR="00B57DAA" w:rsidRPr="00224EDA" w:rsidRDefault="00B57DAA" w:rsidP="00B57DAA">
            <w:pPr>
              <w:pStyle w:val="Tabletext"/>
              <w:rPr>
                <w:rFonts w:ascii="新細明體" w:hAnsi="新細明體" w:hint="eastAsia"/>
                <w:bCs/>
                <w:lang w:eastAsia="zh-TW"/>
              </w:rPr>
            </w:pPr>
          </w:p>
        </w:tc>
        <w:tc>
          <w:tcPr>
            <w:tcW w:w="6103"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修改初始動作及核定完成動作</w:t>
            </w:r>
          </w:p>
        </w:tc>
        <w:tc>
          <w:tcPr>
            <w:tcW w:w="1297"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Huai</w:t>
            </w:r>
          </w:p>
        </w:tc>
        <w:tc>
          <w:tcPr>
            <w:tcW w:w="1440"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p>
        </w:tc>
      </w:tr>
      <w:tr w:rsidR="00B57DAA" w:rsidRPr="00224EDA" w:rsidTr="00B57DAA">
        <w:tc>
          <w:tcPr>
            <w:tcW w:w="1218" w:type="dxa"/>
            <w:tcBorders>
              <w:top w:val="single" w:sz="6" w:space="0" w:color="auto"/>
              <w:left w:val="single" w:sz="6" w:space="0" w:color="auto"/>
              <w:bottom w:val="single" w:sz="6" w:space="0" w:color="auto"/>
              <w:right w:val="single" w:sz="4" w:space="0" w:color="auto"/>
            </w:tcBorders>
          </w:tcPr>
          <w:p w:rsidR="00B57DAA" w:rsidRPr="00224EDA" w:rsidRDefault="00B57DAA">
            <w:pPr>
              <w:pStyle w:val="Tabletext"/>
              <w:rPr>
                <w:rFonts w:ascii="新細明體" w:hAnsi="新細明體"/>
                <w:bCs/>
                <w:lang w:eastAsia="zh-TW"/>
              </w:rPr>
            </w:pPr>
            <w:r w:rsidRPr="00224EDA">
              <w:rPr>
                <w:rFonts w:ascii="新細明體" w:hAnsi="新細明體" w:hint="eastAsia"/>
                <w:bCs/>
                <w:lang w:eastAsia="zh-TW"/>
              </w:rPr>
              <w:t>2008/11/7</w:t>
            </w:r>
          </w:p>
        </w:tc>
        <w:tc>
          <w:tcPr>
            <w:tcW w:w="742" w:type="dxa"/>
            <w:tcBorders>
              <w:top w:val="single" w:sz="6" w:space="0" w:color="auto"/>
              <w:left w:val="single" w:sz="4" w:space="0" w:color="auto"/>
              <w:bottom w:val="single" w:sz="6" w:space="0" w:color="auto"/>
              <w:right w:val="single" w:sz="6" w:space="0" w:color="auto"/>
            </w:tcBorders>
          </w:tcPr>
          <w:p w:rsidR="00B57DAA" w:rsidRPr="00224EDA" w:rsidRDefault="00B57DAA" w:rsidP="00B57DAA">
            <w:pPr>
              <w:pStyle w:val="Tabletext"/>
              <w:rPr>
                <w:rFonts w:ascii="新細明體" w:hAnsi="新細明體"/>
                <w:bCs/>
                <w:lang w:eastAsia="zh-TW"/>
              </w:rPr>
            </w:pPr>
          </w:p>
        </w:tc>
        <w:tc>
          <w:tcPr>
            <w:tcW w:w="6103"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試算件不檢核醫生証號、姓名、醫院代碼</w:t>
            </w:r>
          </w:p>
        </w:tc>
        <w:tc>
          <w:tcPr>
            <w:tcW w:w="1297"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侑文</w:t>
            </w:r>
          </w:p>
        </w:tc>
        <w:tc>
          <w:tcPr>
            <w:tcW w:w="1440"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p>
        </w:tc>
      </w:tr>
      <w:tr w:rsidR="00B57DAA" w:rsidRPr="00224EDA" w:rsidTr="00B57DAA">
        <w:tc>
          <w:tcPr>
            <w:tcW w:w="1218" w:type="dxa"/>
            <w:tcBorders>
              <w:top w:val="single" w:sz="6" w:space="0" w:color="auto"/>
              <w:left w:val="single" w:sz="6" w:space="0" w:color="auto"/>
              <w:bottom w:val="single" w:sz="6" w:space="0" w:color="auto"/>
              <w:right w:val="single" w:sz="4"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bCs/>
                <w:lang w:eastAsia="zh-TW"/>
              </w:rPr>
              <w:t>2008/12/3</w:t>
            </w:r>
          </w:p>
        </w:tc>
        <w:tc>
          <w:tcPr>
            <w:tcW w:w="742" w:type="dxa"/>
            <w:tcBorders>
              <w:top w:val="single" w:sz="6" w:space="0" w:color="auto"/>
              <w:left w:val="single" w:sz="4" w:space="0" w:color="auto"/>
              <w:bottom w:val="single" w:sz="6" w:space="0" w:color="auto"/>
              <w:right w:val="single" w:sz="6" w:space="0" w:color="auto"/>
            </w:tcBorders>
          </w:tcPr>
          <w:p w:rsidR="00B57DAA" w:rsidRPr="00224EDA" w:rsidRDefault="00B57DAA" w:rsidP="00B57DAA">
            <w:pPr>
              <w:pStyle w:val="Tabletext"/>
              <w:rPr>
                <w:rFonts w:ascii="新細明體" w:hAnsi="新細明體" w:hint="eastAsia"/>
                <w:bCs/>
                <w:lang w:eastAsia="zh-TW"/>
              </w:rPr>
            </w:pPr>
          </w:p>
        </w:tc>
        <w:tc>
          <w:tcPr>
            <w:tcW w:w="6103"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增加非授權醫院以紅底表示</w:t>
            </w:r>
          </w:p>
        </w:tc>
        <w:tc>
          <w:tcPr>
            <w:tcW w:w="1297"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Huai</w:t>
            </w:r>
          </w:p>
        </w:tc>
        <w:tc>
          <w:tcPr>
            <w:tcW w:w="1440"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p>
        </w:tc>
      </w:tr>
      <w:tr w:rsidR="00B57DAA" w:rsidRPr="00224EDA" w:rsidTr="00B57DAA">
        <w:tc>
          <w:tcPr>
            <w:tcW w:w="1218" w:type="dxa"/>
            <w:tcBorders>
              <w:top w:val="single" w:sz="6" w:space="0" w:color="auto"/>
              <w:left w:val="single" w:sz="6" w:space="0" w:color="auto"/>
              <w:bottom w:val="single" w:sz="6" w:space="0" w:color="auto"/>
              <w:right w:val="single" w:sz="4"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2009/02/09</w:t>
            </w:r>
          </w:p>
        </w:tc>
        <w:tc>
          <w:tcPr>
            <w:tcW w:w="742" w:type="dxa"/>
            <w:tcBorders>
              <w:top w:val="single" w:sz="6" w:space="0" w:color="auto"/>
              <w:left w:val="single" w:sz="4" w:space="0" w:color="auto"/>
              <w:bottom w:val="single" w:sz="6" w:space="0" w:color="auto"/>
              <w:right w:val="single" w:sz="6" w:space="0" w:color="auto"/>
            </w:tcBorders>
          </w:tcPr>
          <w:p w:rsidR="00B57DAA" w:rsidRPr="00224EDA" w:rsidRDefault="00B57DAA" w:rsidP="00B57DAA">
            <w:pPr>
              <w:pStyle w:val="Tabletext"/>
              <w:rPr>
                <w:rFonts w:ascii="新細明體" w:hAnsi="新細明體" w:hint="eastAsia"/>
                <w:bCs/>
                <w:lang w:eastAsia="zh-TW"/>
              </w:rPr>
            </w:pPr>
          </w:p>
        </w:tc>
        <w:tc>
          <w:tcPr>
            <w:tcW w:w="6103"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增加社保身份(非登打欄位，核賠人員自行判斷)</w:t>
            </w:r>
          </w:p>
        </w:tc>
        <w:tc>
          <w:tcPr>
            <w:tcW w:w="1297"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虹忞</w:t>
            </w:r>
          </w:p>
        </w:tc>
        <w:tc>
          <w:tcPr>
            <w:tcW w:w="1440"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p>
        </w:tc>
      </w:tr>
      <w:tr w:rsidR="00B57DAA" w:rsidRPr="00224EDA" w:rsidTr="00B57DAA">
        <w:tc>
          <w:tcPr>
            <w:tcW w:w="1218" w:type="dxa"/>
            <w:tcBorders>
              <w:top w:val="single" w:sz="6" w:space="0" w:color="auto"/>
              <w:left w:val="single" w:sz="6" w:space="0" w:color="auto"/>
              <w:bottom w:val="single" w:sz="6" w:space="0" w:color="auto"/>
              <w:right w:val="single" w:sz="4"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bCs/>
                <w:lang w:eastAsia="zh-TW"/>
              </w:rPr>
              <w:t>200</w:t>
            </w:r>
            <w:r w:rsidRPr="00224EDA">
              <w:rPr>
                <w:rFonts w:ascii="新細明體" w:hAnsi="新細明體" w:hint="eastAsia"/>
                <w:bCs/>
                <w:lang w:eastAsia="zh-TW"/>
              </w:rPr>
              <w:t>9</w:t>
            </w:r>
            <w:r w:rsidRPr="00224EDA">
              <w:rPr>
                <w:rFonts w:ascii="新細明體" w:hAnsi="新細明體"/>
                <w:bCs/>
                <w:lang w:eastAsia="zh-TW"/>
              </w:rPr>
              <w:t>/8/</w:t>
            </w:r>
            <w:r w:rsidRPr="00224EDA">
              <w:rPr>
                <w:rFonts w:ascii="新細明體" w:hAnsi="新細明體" w:hint="eastAsia"/>
                <w:bCs/>
                <w:lang w:eastAsia="zh-TW"/>
              </w:rPr>
              <w:t>10</w:t>
            </w:r>
          </w:p>
        </w:tc>
        <w:tc>
          <w:tcPr>
            <w:tcW w:w="742" w:type="dxa"/>
            <w:tcBorders>
              <w:top w:val="single" w:sz="6" w:space="0" w:color="auto"/>
              <w:left w:val="single" w:sz="4" w:space="0" w:color="auto"/>
              <w:bottom w:val="single" w:sz="6" w:space="0" w:color="auto"/>
              <w:right w:val="single" w:sz="6" w:space="0" w:color="auto"/>
            </w:tcBorders>
          </w:tcPr>
          <w:p w:rsidR="00B57DAA" w:rsidRPr="00224EDA" w:rsidRDefault="00B57DAA" w:rsidP="00B57DAA">
            <w:pPr>
              <w:pStyle w:val="Tabletext"/>
              <w:rPr>
                <w:rFonts w:ascii="新細明體" w:hAnsi="新細明體" w:hint="eastAsia"/>
                <w:bCs/>
                <w:lang w:eastAsia="zh-TW"/>
              </w:rPr>
            </w:pPr>
          </w:p>
        </w:tc>
        <w:tc>
          <w:tcPr>
            <w:tcW w:w="6103" w:type="dxa"/>
            <w:tcBorders>
              <w:top w:val="single" w:sz="6" w:space="0" w:color="auto"/>
              <w:left w:val="single" w:sz="6" w:space="0" w:color="auto"/>
              <w:bottom w:val="single" w:sz="6" w:space="0" w:color="auto"/>
              <w:right w:val="single" w:sz="6" w:space="0" w:color="auto"/>
            </w:tcBorders>
          </w:tcPr>
          <w:p w:rsidR="00B57DAA" w:rsidRPr="00224EDA" w:rsidRDefault="00B57DAA" w:rsidP="00DC0FEE">
            <w:pPr>
              <w:pStyle w:val="Tabletext"/>
              <w:numPr>
                <w:ilvl w:val="0"/>
                <w:numId w:val="9"/>
              </w:numPr>
              <w:rPr>
                <w:rFonts w:ascii="新細明體" w:hAnsi="新細明體" w:hint="eastAsia"/>
                <w:bCs/>
                <w:lang w:eastAsia="zh-TW"/>
              </w:rPr>
            </w:pPr>
            <w:r w:rsidRPr="00224EDA">
              <w:rPr>
                <w:rFonts w:ascii="新細明體" w:hAnsi="新細明體" w:hint="eastAsia"/>
                <w:bCs/>
                <w:lang w:eastAsia="zh-TW"/>
              </w:rPr>
              <w:t>增加在家療養輸入</w:t>
            </w:r>
          </w:p>
          <w:p w:rsidR="00B57DAA" w:rsidRPr="00224EDA" w:rsidRDefault="00B57DAA" w:rsidP="00DC0FEE">
            <w:pPr>
              <w:pStyle w:val="Tabletext"/>
              <w:numPr>
                <w:ilvl w:val="0"/>
                <w:numId w:val="9"/>
              </w:numPr>
              <w:rPr>
                <w:rFonts w:ascii="新細明體" w:hAnsi="新細明體" w:hint="eastAsia"/>
                <w:bCs/>
                <w:lang w:eastAsia="zh-TW"/>
              </w:rPr>
            </w:pPr>
            <w:r w:rsidRPr="00224EDA">
              <w:rPr>
                <w:rFonts w:ascii="新細明體" w:hAnsi="新細明體" w:hint="eastAsia"/>
                <w:bCs/>
                <w:lang w:eastAsia="zh-TW"/>
              </w:rPr>
              <w:t>增加門診次數合計</w:t>
            </w:r>
          </w:p>
          <w:p w:rsidR="00B57DAA" w:rsidRPr="00224EDA" w:rsidRDefault="00B57DAA" w:rsidP="008021AB">
            <w:pPr>
              <w:pStyle w:val="Tabletext"/>
              <w:rPr>
                <w:rFonts w:ascii="新細明體" w:hAnsi="新細明體" w:hint="eastAsia"/>
                <w:bCs/>
                <w:lang w:eastAsia="zh-TW"/>
              </w:rPr>
            </w:pPr>
            <w:r w:rsidRPr="00224EDA">
              <w:rPr>
                <w:rFonts w:ascii="新細明體" w:hAnsi="新細明體" w:hint="eastAsia"/>
                <w:bCs/>
                <w:lang w:eastAsia="zh-TW"/>
              </w:rPr>
              <w:t>(相關部分請一併修改)</w:t>
            </w:r>
          </w:p>
        </w:tc>
        <w:tc>
          <w:tcPr>
            <w:tcW w:w="1297"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vvn</w:t>
            </w:r>
          </w:p>
        </w:tc>
        <w:tc>
          <w:tcPr>
            <w:tcW w:w="1440"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p>
        </w:tc>
      </w:tr>
      <w:tr w:rsidR="00B57DAA" w:rsidRPr="00224EDA" w:rsidTr="00B57DAA">
        <w:tc>
          <w:tcPr>
            <w:tcW w:w="1218" w:type="dxa"/>
            <w:tcBorders>
              <w:top w:val="single" w:sz="6" w:space="0" w:color="auto"/>
              <w:left w:val="single" w:sz="6" w:space="0" w:color="auto"/>
              <w:bottom w:val="single" w:sz="6" w:space="0" w:color="auto"/>
              <w:right w:val="single" w:sz="4"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bCs/>
                <w:lang w:eastAsia="zh-TW"/>
              </w:rPr>
              <w:t>2009/9/8</w:t>
            </w:r>
          </w:p>
        </w:tc>
        <w:tc>
          <w:tcPr>
            <w:tcW w:w="742" w:type="dxa"/>
            <w:tcBorders>
              <w:top w:val="single" w:sz="6" w:space="0" w:color="auto"/>
              <w:left w:val="single" w:sz="4" w:space="0" w:color="auto"/>
              <w:bottom w:val="single" w:sz="6" w:space="0" w:color="auto"/>
              <w:right w:val="single" w:sz="6" w:space="0" w:color="auto"/>
            </w:tcBorders>
          </w:tcPr>
          <w:p w:rsidR="00B57DAA" w:rsidRPr="00224EDA" w:rsidRDefault="00B57DAA" w:rsidP="00B57DAA">
            <w:pPr>
              <w:pStyle w:val="Tabletext"/>
              <w:rPr>
                <w:rFonts w:ascii="新細明體" w:hAnsi="新細明體" w:hint="eastAsia"/>
                <w:bCs/>
                <w:lang w:eastAsia="zh-TW"/>
              </w:rPr>
            </w:pPr>
          </w:p>
        </w:tc>
        <w:tc>
          <w:tcPr>
            <w:tcW w:w="6103" w:type="dxa"/>
            <w:tcBorders>
              <w:top w:val="single" w:sz="6" w:space="0" w:color="auto"/>
              <w:left w:val="single" w:sz="6" w:space="0" w:color="auto"/>
              <w:bottom w:val="single" w:sz="6" w:space="0" w:color="auto"/>
              <w:right w:val="single" w:sz="6" w:space="0" w:color="auto"/>
            </w:tcBorders>
          </w:tcPr>
          <w:p w:rsidR="00B57DAA" w:rsidRPr="00224EDA" w:rsidRDefault="00B57DAA" w:rsidP="00DB0FBF">
            <w:pPr>
              <w:pStyle w:val="Tabletext"/>
              <w:rPr>
                <w:rFonts w:ascii="新細明體" w:hAnsi="新細明體" w:hint="eastAsia"/>
                <w:bCs/>
                <w:lang w:eastAsia="zh-TW"/>
              </w:rPr>
            </w:pPr>
            <w:r w:rsidRPr="00224EDA">
              <w:rPr>
                <w:rFonts w:ascii="新細明體" w:hAnsi="新細明體" w:hint="eastAsia"/>
                <w:bCs/>
                <w:lang w:eastAsia="zh-TW"/>
              </w:rPr>
              <w:t>1.手術增加人工認定等級功能</w:t>
            </w:r>
          </w:p>
          <w:p w:rsidR="00B57DAA" w:rsidRPr="00224EDA" w:rsidRDefault="00B57DAA" w:rsidP="00DB0FBF">
            <w:pPr>
              <w:pStyle w:val="Tabletext"/>
              <w:rPr>
                <w:rFonts w:ascii="新細明體" w:hAnsi="新細明體" w:hint="eastAsia"/>
                <w:bCs/>
                <w:lang w:eastAsia="zh-TW"/>
              </w:rPr>
            </w:pPr>
            <w:r w:rsidRPr="00224EDA">
              <w:rPr>
                <w:rFonts w:ascii="新細明體" w:hAnsi="新細明體" w:hint="eastAsia"/>
                <w:bCs/>
                <w:lang w:eastAsia="zh-TW"/>
              </w:rPr>
              <w:t>2.加入下拉選單新增診斷項目功能</w:t>
            </w:r>
          </w:p>
        </w:tc>
        <w:tc>
          <w:tcPr>
            <w:tcW w:w="1297"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侑文</w:t>
            </w:r>
          </w:p>
        </w:tc>
        <w:tc>
          <w:tcPr>
            <w:tcW w:w="1440"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p>
        </w:tc>
      </w:tr>
      <w:tr w:rsidR="00B57DAA" w:rsidRPr="00224EDA" w:rsidTr="00B57DAA">
        <w:tc>
          <w:tcPr>
            <w:tcW w:w="1218" w:type="dxa"/>
            <w:tcBorders>
              <w:top w:val="single" w:sz="6" w:space="0" w:color="auto"/>
              <w:left w:val="single" w:sz="6" w:space="0" w:color="auto"/>
              <w:bottom w:val="single" w:sz="6" w:space="0" w:color="auto"/>
              <w:right w:val="single" w:sz="4"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2009/9/</w:t>
            </w:r>
          </w:p>
        </w:tc>
        <w:tc>
          <w:tcPr>
            <w:tcW w:w="742" w:type="dxa"/>
            <w:tcBorders>
              <w:top w:val="single" w:sz="6" w:space="0" w:color="auto"/>
              <w:left w:val="single" w:sz="4" w:space="0" w:color="auto"/>
              <w:bottom w:val="single" w:sz="6" w:space="0" w:color="auto"/>
              <w:right w:val="single" w:sz="6" w:space="0" w:color="auto"/>
            </w:tcBorders>
          </w:tcPr>
          <w:p w:rsidR="00B57DAA" w:rsidRPr="00224EDA" w:rsidRDefault="00B57DAA" w:rsidP="00B57DAA">
            <w:pPr>
              <w:pStyle w:val="Tabletext"/>
              <w:rPr>
                <w:rFonts w:ascii="新細明體" w:hAnsi="新細明體" w:hint="eastAsia"/>
                <w:bCs/>
                <w:lang w:eastAsia="zh-TW"/>
              </w:rPr>
            </w:pPr>
          </w:p>
        </w:tc>
        <w:tc>
          <w:tcPr>
            <w:tcW w:w="6103" w:type="dxa"/>
            <w:tcBorders>
              <w:top w:val="single" w:sz="6" w:space="0" w:color="auto"/>
              <w:left w:val="single" w:sz="6" w:space="0" w:color="auto"/>
              <w:bottom w:val="single" w:sz="6" w:space="0" w:color="auto"/>
              <w:right w:val="single" w:sz="6" w:space="0" w:color="auto"/>
            </w:tcBorders>
          </w:tcPr>
          <w:p w:rsidR="00B57DAA" w:rsidRPr="00224EDA" w:rsidRDefault="00B57DAA" w:rsidP="00DB0FBF">
            <w:pPr>
              <w:pStyle w:val="Tabletext"/>
              <w:rPr>
                <w:rFonts w:ascii="新細明體" w:hAnsi="新細明體" w:hint="eastAsia"/>
                <w:bCs/>
                <w:lang w:eastAsia="zh-TW"/>
              </w:rPr>
            </w:pPr>
            <w:r w:rsidRPr="00224EDA">
              <w:rPr>
                <w:rFonts w:ascii="新細明體" w:hAnsi="新細明體" w:hint="eastAsia"/>
                <w:bCs/>
                <w:lang w:eastAsia="zh-TW"/>
              </w:rPr>
              <w:t>1.增加原位癌勾選項目</w:t>
            </w:r>
          </w:p>
        </w:tc>
        <w:tc>
          <w:tcPr>
            <w:tcW w:w="1297"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虹忞</w:t>
            </w:r>
          </w:p>
        </w:tc>
        <w:tc>
          <w:tcPr>
            <w:tcW w:w="1440"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p>
        </w:tc>
      </w:tr>
      <w:tr w:rsidR="00B57DAA" w:rsidRPr="00224EDA" w:rsidTr="00B57DAA">
        <w:tc>
          <w:tcPr>
            <w:tcW w:w="1218" w:type="dxa"/>
            <w:tcBorders>
              <w:top w:val="single" w:sz="6" w:space="0" w:color="auto"/>
              <w:left w:val="single" w:sz="6" w:space="0" w:color="auto"/>
              <w:bottom w:val="single" w:sz="6" w:space="0" w:color="auto"/>
              <w:right w:val="single" w:sz="4"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bCs/>
                <w:lang w:eastAsia="zh-TW"/>
              </w:rPr>
              <w:t>2009/10/19</w:t>
            </w:r>
          </w:p>
        </w:tc>
        <w:tc>
          <w:tcPr>
            <w:tcW w:w="742" w:type="dxa"/>
            <w:tcBorders>
              <w:top w:val="single" w:sz="6" w:space="0" w:color="auto"/>
              <w:left w:val="single" w:sz="4" w:space="0" w:color="auto"/>
              <w:bottom w:val="single" w:sz="6" w:space="0" w:color="auto"/>
              <w:right w:val="single" w:sz="6" w:space="0" w:color="auto"/>
            </w:tcBorders>
          </w:tcPr>
          <w:p w:rsidR="00B57DAA" w:rsidRPr="00224EDA" w:rsidRDefault="00B57DAA" w:rsidP="00B57DAA">
            <w:pPr>
              <w:pStyle w:val="Tabletext"/>
              <w:rPr>
                <w:rFonts w:ascii="新細明體" w:hAnsi="新細明體" w:hint="eastAsia"/>
                <w:bCs/>
                <w:lang w:eastAsia="zh-TW"/>
              </w:rPr>
            </w:pPr>
          </w:p>
        </w:tc>
        <w:tc>
          <w:tcPr>
            <w:tcW w:w="6103" w:type="dxa"/>
            <w:tcBorders>
              <w:top w:val="single" w:sz="6" w:space="0" w:color="auto"/>
              <w:left w:val="single" w:sz="6" w:space="0" w:color="auto"/>
              <w:bottom w:val="single" w:sz="6" w:space="0" w:color="auto"/>
              <w:right w:val="single" w:sz="6" w:space="0" w:color="auto"/>
            </w:tcBorders>
          </w:tcPr>
          <w:p w:rsidR="00B57DAA" w:rsidRPr="00224EDA" w:rsidRDefault="00B57DAA" w:rsidP="00DB0FBF">
            <w:pPr>
              <w:pStyle w:val="Tabletext"/>
              <w:rPr>
                <w:rFonts w:ascii="新細明體" w:hAnsi="新細明體" w:hint="eastAsia"/>
                <w:bCs/>
                <w:lang w:eastAsia="zh-TW"/>
              </w:rPr>
            </w:pPr>
            <w:r w:rsidRPr="00224EDA">
              <w:rPr>
                <w:rFonts w:ascii="新細明體" w:hAnsi="新細明體" w:hint="eastAsia"/>
                <w:bCs/>
                <w:lang w:eastAsia="zh-TW"/>
              </w:rPr>
              <w:t>手術下拉選單需轉中文代碼</w:t>
            </w:r>
          </w:p>
        </w:tc>
        <w:tc>
          <w:tcPr>
            <w:tcW w:w="1297"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r w:rsidRPr="00224EDA">
              <w:rPr>
                <w:rFonts w:ascii="新細明體" w:hAnsi="新細明體" w:hint="eastAsia"/>
                <w:bCs/>
                <w:lang w:eastAsia="zh-TW"/>
              </w:rPr>
              <w:t>侑文</w:t>
            </w:r>
          </w:p>
        </w:tc>
        <w:tc>
          <w:tcPr>
            <w:tcW w:w="1440"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p>
        </w:tc>
      </w:tr>
      <w:tr w:rsidR="00B57DAA" w:rsidRPr="00224EDA" w:rsidTr="00B57DAA">
        <w:tc>
          <w:tcPr>
            <w:tcW w:w="1218" w:type="dxa"/>
            <w:tcBorders>
              <w:top w:val="single" w:sz="6" w:space="0" w:color="auto"/>
              <w:left w:val="single" w:sz="6" w:space="0" w:color="auto"/>
              <w:bottom w:val="single" w:sz="6" w:space="0" w:color="auto"/>
              <w:right w:val="single" w:sz="4" w:space="0" w:color="auto"/>
            </w:tcBorders>
          </w:tcPr>
          <w:p w:rsidR="00B57DAA" w:rsidRPr="00224EDA" w:rsidRDefault="00B57DAA">
            <w:pPr>
              <w:pStyle w:val="Tabletext"/>
              <w:rPr>
                <w:rFonts w:ascii="新細明體" w:hAnsi="新細明體"/>
                <w:bCs/>
                <w:lang w:eastAsia="zh-TW"/>
              </w:rPr>
            </w:pPr>
            <w:r w:rsidRPr="00224EDA">
              <w:rPr>
                <w:rFonts w:ascii="新細明體" w:hAnsi="新細明體" w:hint="eastAsia"/>
                <w:bCs/>
                <w:lang w:eastAsia="zh-TW"/>
              </w:rPr>
              <w:t>2012/6/29</w:t>
            </w:r>
          </w:p>
        </w:tc>
        <w:tc>
          <w:tcPr>
            <w:tcW w:w="742" w:type="dxa"/>
            <w:tcBorders>
              <w:top w:val="single" w:sz="6" w:space="0" w:color="auto"/>
              <w:left w:val="single" w:sz="4" w:space="0" w:color="auto"/>
              <w:bottom w:val="single" w:sz="6" w:space="0" w:color="auto"/>
              <w:right w:val="single" w:sz="6" w:space="0" w:color="auto"/>
            </w:tcBorders>
          </w:tcPr>
          <w:p w:rsidR="00B57DAA" w:rsidRPr="00224EDA" w:rsidRDefault="00B57DAA" w:rsidP="00B57DAA">
            <w:pPr>
              <w:pStyle w:val="Tabletext"/>
              <w:rPr>
                <w:rFonts w:ascii="新細明體" w:hAnsi="新細明體"/>
                <w:bCs/>
                <w:lang w:eastAsia="zh-TW"/>
              </w:rPr>
            </w:pPr>
          </w:p>
        </w:tc>
        <w:tc>
          <w:tcPr>
            <w:tcW w:w="6103" w:type="dxa"/>
            <w:tcBorders>
              <w:top w:val="single" w:sz="6" w:space="0" w:color="auto"/>
              <w:left w:val="single" w:sz="6" w:space="0" w:color="auto"/>
              <w:bottom w:val="single" w:sz="6" w:space="0" w:color="auto"/>
              <w:right w:val="single" w:sz="6" w:space="0" w:color="auto"/>
            </w:tcBorders>
          </w:tcPr>
          <w:p w:rsidR="00B57DAA" w:rsidRPr="00224EDA" w:rsidRDefault="00B57DAA" w:rsidP="00DB0FBF">
            <w:pPr>
              <w:pStyle w:val="Tabletext"/>
              <w:rPr>
                <w:rFonts w:ascii="新細明體" w:hAnsi="新細明體" w:hint="eastAsia"/>
                <w:bCs/>
                <w:lang w:eastAsia="zh-TW"/>
              </w:rPr>
            </w:pPr>
            <w:r w:rsidRPr="00224EDA">
              <w:rPr>
                <w:rFonts w:ascii="新細明體" w:hAnsi="新細明體" w:hint="eastAsia"/>
                <w:bCs/>
                <w:lang w:eastAsia="zh-TW"/>
              </w:rPr>
              <w:t>導入日間病房控制</w:t>
            </w:r>
          </w:p>
        </w:tc>
        <w:tc>
          <w:tcPr>
            <w:tcW w:w="1297" w:type="dxa"/>
            <w:tcBorders>
              <w:top w:val="single" w:sz="6" w:space="0" w:color="auto"/>
              <w:left w:val="single" w:sz="6" w:space="0" w:color="auto"/>
              <w:bottom w:val="single" w:sz="6" w:space="0" w:color="auto"/>
              <w:right w:val="single" w:sz="6" w:space="0" w:color="auto"/>
            </w:tcBorders>
          </w:tcPr>
          <w:p w:rsidR="00B57DAA" w:rsidRPr="00224EDA" w:rsidRDefault="005E7B73">
            <w:pPr>
              <w:pStyle w:val="Tabletext"/>
              <w:rPr>
                <w:rFonts w:ascii="新細明體" w:hAnsi="新細明體" w:hint="eastAsia"/>
                <w:bCs/>
                <w:lang w:eastAsia="zh-TW"/>
              </w:rPr>
            </w:pPr>
            <w:r w:rsidRPr="00224EDA">
              <w:rPr>
                <w:rFonts w:ascii="新細明體" w:hAnsi="新細明體" w:hint="eastAsia"/>
                <w:bCs/>
                <w:lang w:eastAsia="zh-TW"/>
              </w:rPr>
              <w:t>侑文</w:t>
            </w:r>
          </w:p>
        </w:tc>
        <w:tc>
          <w:tcPr>
            <w:tcW w:w="1440" w:type="dxa"/>
            <w:tcBorders>
              <w:top w:val="single" w:sz="6" w:space="0" w:color="auto"/>
              <w:left w:val="single" w:sz="6" w:space="0" w:color="auto"/>
              <w:bottom w:val="single" w:sz="6" w:space="0" w:color="auto"/>
              <w:right w:val="single" w:sz="6" w:space="0" w:color="auto"/>
            </w:tcBorders>
          </w:tcPr>
          <w:p w:rsidR="00B57DAA" w:rsidRPr="00224EDA" w:rsidRDefault="00B57DAA">
            <w:pPr>
              <w:pStyle w:val="Tabletext"/>
              <w:rPr>
                <w:rFonts w:ascii="新細明體" w:hAnsi="新細明體" w:hint="eastAsia"/>
                <w:bCs/>
                <w:lang w:eastAsia="zh-TW"/>
              </w:rPr>
            </w:pPr>
          </w:p>
        </w:tc>
      </w:tr>
      <w:tr w:rsidR="001005A5" w:rsidRPr="00224EDA" w:rsidTr="00B57DAA">
        <w:tc>
          <w:tcPr>
            <w:tcW w:w="1218" w:type="dxa"/>
            <w:tcBorders>
              <w:top w:val="single" w:sz="6" w:space="0" w:color="auto"/>
              <w:left w:val="single" w:sz="6" w:space="0" w:color="auto"/>
              <w:bottom w:val="single" w:sz="6" w:space="0" w:color="auto"/>
              <w:right w:val="single" w:sz="4" w:space="0" w:color="auto"/>
            </w:tcBorders>
          </w:tcPr>
          <w:p w:rsidR="001005A5" w:rsidRPr="00224EDA" w:rsidRDefault="001005A5">
            <w:pPr>
              <w:pStyle w:val="Tabletext"/>
              <w:rPr>
                <w:rFonts w:ascii="新細明體" w:hAnsi="新細明體" w:hint="eastAsia"/>
                <w:bCs/>
                <w:lang w:eastAsia="zh-TW"/>
              </w:rPr>
            </w:pPr>
            <w:r w:rsidRPr="00224EDA">
              <w:rPr>
                <w:rFonts w:ascii="新細明體" w:hAnsi="新細明體"/>
                <w:bCs/>
                <w:lang w:eastAsia="zh-TW"/>
              </w:rPr>
              <w:t>2012/10/4</w:t>
            </w:r>
          </w:p>
        </w:tc>
        <w:tc>
          <w:tcPr>
            <w:tcW w:w="742" w:type="dxa"/>
            <w:tcBorders>
              <w:top w:val="single" w:sz="6" w:space="0" w:color="auto"/>
              <w:left w:val="single" w:sz="4" w:space="0" w:color="auto"/>
              <w:bottom w:val="single" w:sz="6" w:space="0" w:color="auto"/>
              <w:right w:val="single" w:sz="6" w:space="0" w:color="auto"/>
            </w:tcBorders>
          </w:tcPr>
          <w:p w:rsidR="001005A5" w:rsidRPr="00224EDA" w:rsidRDefault="001005A5" w:rsidP="00B57DAA">
            <w:pPr>
              <w:pStyle w:val="Tabletext"/>
              <w:rPr>
                <w:rFonts w:ascii="新細明體" w:hAnsi="新細明體"/>
                <w:bCs/>
                <w:lang w:eastAsia="zh-TW"/>
              </w:rPr>
            </w:pPr>
          </w:p>
        </w:tc>
        <w:tc>
          <w:tcPr>
            <w:tcW w:w="6103" w:type="dxa"/>
            <w:tcBorders>
              <w:top w:val="single" w:sz="6" w:space="0" w:color="auto"/>
              <w:left w:val="single" w:sz="6" w:space="0" w:color="auto"/>
              <w:bottom w:val="single" w:sz="6" w:space="0" w:color="auto"/>
              <w:right w:val="single" w:sz="6" w:space="0" w:color="auto"/>
            </w:tcBorders>
          </w:tcPr>
          <w:p w:rsidR="001005A5" w:rsidRPr="00224EDA" w:rsidRDefault="001E6AF4" w:rsidP="00DB0FBF">
            <w:pPr>
              <w:pStyle w:val="Tabletext"/>
              <w:rPr>
                <w:rFonts w:ascii="新細明體" w:hAnsi="新細明體" w:hint="eastAsia"/>
                <w:bCs/>
                <w:lang w:eastAsia="zh-TW"/>
              </w:rPr>
            </w:pPr>
            <w:r w:rsidRPr="00224EDA">
              <w:rPr>
                <w:rFonts w:ascii="新細明體" w:hAnsi="新細明體" w:hint="eastAsia"/>
                <w:bCs/>
                <w:lang w:eastAsia="zh-TW"/>
              </w:rPr>
              <w:t>1.</w:t>
            </w:r>
            <w:r w:rsidR="001005A5" w:rsidRPr="00224EDA">
              <w:rPr>
                <w:rFonts w:ascii="新細明體" w:hAnsi="新細明體" w:hint="eastAsia"/>
                <w:bCs/>
                <w:lang w:eastAsia="zh-TW"/>
              </w:rPr>
              <w:t>導入科別代碼</w:t>
            </w:r>
          </w:p>
          <w:p w:rsidR="001E6AF4" w:rsidRPr="00224EDA" w:rsidRDefault="001E6AF4" w:rsidP="00DB0FBF">
            <w:pPr>
              <w:pStyle w:val="Tabletext"/>
              <w:rPr>
                <w:rFonts w:ascii="新細明體" w:hAnsi="新細明體" w:hint="eastAsia"/>
                <w:bCs/>
                <w:lang w:eastAsia="zh-TW"/>
              </w:rPr>
            </w:pPr>
            <w:r w:rsidRPr="00224EDA">
              <w:rPr>
                <w:rFonts w:ascii="新細明體" w:hAnsi="新細明體" w:hint="eastAsia"/>
                <w:bCs/>
                <w:lang w:eastAsia="zh-TW"/>
              </w:rPr>
              <w:t>2.特定處置不可使用人工核定功能</w:t>
            </w:r>
          </w:p>
        </w:tc>
        <w:tc>
          <w:tcPr>
            <w:tcW w:w="1297" w:type="dxa"/>
            <w:tcBorders>
              <w:top w:val="single" w:sz="6" w:space="0" w:color="auto"/>
              <w:left w:val="single" w:sz="6" w:space="0" w:color="auto"/>
              <w:bottom w:val="single" w:sz="6" w:space="0" w:color="auto"/>
              <w:right w:val="single" w:sz="6" w:space="0" w:color="auto"/>
            </w:tcBorders>
          </w:tcPr>
          <w:p w:rsidR="001005A5" w:rsidRPr="00224EDA" w:rsidRDefault="001005A5">
            <w:pPr>
              <w:pStyle w:val="Tabletext"/>
              <w:rPr>
                <w:rFonts w:ascii="新細明體" w:hAnsi="新細明體" w:hint="eastAsia"/>
                <w:bCs/>
                <w:lang w:eastAsia="zh-TW"/>
              </w:rPr>
            </w:pPr>
            <w:r w:rsidRPr="00224EDA">
              <w:rPr>
                <w:rFonts w:ascii="新細明體" w:hAnsi="新細明體" w:hint="eastAsia"/>
                <w:bCs/>
                <w:lang w:eastAsia="zh-TW"/>
              </w:rPr>
              <w:t>侑文</w:t>
            </w:r>
          </w:p>
        </w:tc>
        <w:tc>
          <w:tcPr>
            <w:tcW w:w="1440" w:type="dxa"/>
            <w:tcBorders>
              <w:top w:val="single" w:sz="6" w:space="0" w:color="auto"/>
              <w:left w:val="single" w:sz="6" w:space="0" w:color="auto"/>
              <w:bottom w:val="single" w:sz="6" w:space="0" w:color="auto"/>
              <w:right w:val="single" w:sz="6" w:space="0" w:color="auto"/>
            </w:tcBorders>
          </w:tcPr>
          <w:p w:rsidR="001005A5" w:rsidRPr="00224EDA" w:rsidRDefault="00855ECD">
            <w:pPr>
              <w:pStyle w:val="Tabletext"/>
              <w:rPr>
                <w:rFonts w:ascii="新細明體" w:hAnsi="新細明體" w:hint="eastAsia"/>
                <w:bCs/>
                <w:lang w:eastAsia="zh-TW"/>
              </w:rPr>
            </w:pPr>
            <w:r w:rsidRPr="00224EDA">
              <w:t>121003000229</w:t>
            </w:r>
          </w:p>
        </w:tc>
      </w:tr>
      <w:tr w:rsidR="00080BEB" w:rsidRPr="00224EDA" w:rsidTr="00B57DAA">
        <w:tc>
          <w:tcPr>
            <w:tcW w:w="1218" w:type="dxa"/>
            <w:tcBorders>
              <w:top w:val="single" w:sz="6" w:space="0" w:color="auto"/>
              <w:left w:val="single" w:sz="6" w:space="0" w:color="auto"/>
              <w:bottom w:val="single" w:sz="6" w:space="0" w:color="auto"/>
              <w:right w:val="single" w:sz="4" w:space="0" w:color="auto"/>
            </w:tcBorders>
          </w:tcPr>
          <w:p w:rsidR="00080BEB" w:rsidRPr="00224EDA" w:rsidRDefault="00080BEB">
            <w:pPr>
              <w:pStyle w:val="Tabletext"/>
              <w:rPr>
                <w:rFonts w:ascii="新細明體" w:hAnsi="新細明體"/>
                <w:bCs/>
                <w:lang w:eastAsia="zh-TW"/>
              </w:rPr>
            </w:pPr>
            <w:r w:rsidRPr="00224EDA">
              <w:rPr>
                <w:rFonts w:ascii="細明體" w:eastAsia="細明體" w:hAnsi="細明體" w:cs="Courier New" w:hint="eastAsia"/>
              </w:rPr>
              <w:t>2013/10/17</w:t>
            </w:r>
          </w:p>
        </w:tc>
        <w:tc>
          <w:tcPr>
            <w:tcW w:w="742" w:type="dxa"/>
            <w:tcBorders>
              <w:top w:val="single" w:sz="6" w:space="0" w:color="auto"/>
              <w:left w:val="single" w:sz="4" w:space="0" w:color="auto"/>
              <w:bottom w:val="single" w:sz="6" w:space="0" w:color="auto"/>
              <w:right w:val="single" w:sz="6" w:space="0" w:color="auto"/>
            </w:tcBorders>
          </w:tcPr>
          <w:p w:rsidR="00080BEB" w:rsidRPr="00224EDA" w:rsidRDefault="00080BEB" w:rsidP="00B57DAA">
            <w:pPr>
              <w:pStyle w:val="Tabletext"/>
              <w:rPr>
                <w:rFonts w:ascii="新細明體" w:hAnsi="新細明體" w:hint="eastAsia"/>
                <w:bCs/>
                <w:lang w:eastAsia="zh-TW"/>
              </w:rPr>
            </w:pPr>
          </w:p>
        </w:tc>
        <w:tc>
          <w:tcPr>
            <w:tcW w:w="6103" w:type="dxa"/>
            <w:tcBorders>
              <w:top w:val="single" w:sz="6" w:space="0" w:color="auto"/>
              <w:left w:val="single" w:sz="6" w:space="0" w:color="auto"/>
              <w:bottom w:val="single" w:sz="6" w:space="0" w:color="auto"/>
              <w:right w:val="single" w:sz="6" w:space="0" w:color="auto"/>
            </w:tcBorders>
          </w:tcPr>
          <w:p w:rsidR="00080BEB" w:rsidRPr="00224EDA" w:rsidRDefault="00080BEB" w:rsidP="00080BEB">
            <w:pPr>
              <w:pStyle w:val="Tabletext"/>
              <w:rPr>
                <w:rFonts w:ascii="新細明體" w:hAnsi="新細明體" w:hint="eastAsia"/>
                <w:bCs/>
                <w:lang w:eastAsia="zh-TW"/>
              </w:rPr>
            </w:pPr>
            <w:r w:rsidRPr="00224EDA">
              <w:rPr>
                <w:rFonts w:ascii="細明體" w:eastAsia="細明體" w:hAnsi="細明體" w:cs="Courier New" w:hint="eastAsia"/>
              </w:rPr>
              <w:t>導入</w:t>
            </w:r>
            <w:r w:rsidRPr="00224EDA">
              <w:rPr>
                <w:rFonts w:ascii="細明體" w:eastAsia="細明體" w:hAnsi="細明體" w:cs="Courier New" w:hint="eastAsia"/>
                <w:lang w:eastAsia="zh-TW"/>
              </w:rPr>
              <w:t>FAMS 疾病、意外模型</w:t>
            </w:r>
          </w:p>
        </w:tc>
        <w:tc>
          <w:tcPr>
            <w:tcW w:w="1297" w:type="dxa"/>
            <w:tcBorders>
              <w:top w:val="single" w:sz="6" w:space="0" w:color="auto"/>
              <w:left w:val="single" w:sz="6" w:space="0" w:color="auto"/>
              <w:bottom w:val="single" w:sz="6" w:space="0" w:color="auto"/>
              <w:right w:val="single" w:sz="6" w:space="0" w:color="auto"/>
            </w:tcBorders>
          </w:tcPr>
          <w:p w:rsidR="00080BEB" w:rsidRPr="00224EDA" w:rsidRDefault="00080BEB">
            <w:pPr>
              <w:pStyle w:val="Tabletext"/>
              <w:rPr>
                <w:rFonts w:ascii="新細明體" w:hAnsi="新細明體" w:hint="eastAsia"/>
                <w:bCs/>
                <w:lang w:eastAsia="zh-TW"/>
              </w:rPr>
            </w:pPr>
            <w:r w:rsidRPr="00224EDA">
              <w:t>侑文</w:t>
            </w:r>
          </w:p>
        </w:tc>
        <w:tc>
          <w:tcPr>
            <w:tcW w:w="1440" w:type="dxa"/>
            <w:tcBorders>
              <w:top w:val="single" w:sz="6" w:space="0" w:color="auto"/>
              <w:left w:val="single" w:sz="6" w:space="0" w:color="auto"/>
              <w:bottom w:val="single" w:sz="6" w:space="0" w:color="auto"/>
              <w:right w:val="single" w:sz="6" w:space="0" w:color="auto"/>
            </w:tcBorders>
          </w:tcPr>
          <w:p w:rsidR="00080BEB" w:rsidRPr="00224EDA" w:rsidRDefault="00080BEB">
            <w:pPr>
              <w:pStyle w:val="Tabletext"/>
            </w:pPr>
            <w:r w:rsidRPr="00224EDA">
              <w:t>130719000215</w:t>
            </w:r>
          </w:p>
        </w:tc>
      </w:tr>
    </w:tbl>
    <w:p w:rsidR="00900835" w:rsidRPr="00224EDA" w:rsidRDefault="00900835">
      <w:pPr>
        <w:rPr>
          <w:rFonts w:hint="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6"/>
        <w:gridCol w:w="1010"/>
        <w:gridCol w:w="4503"/>
        <w:gridCol w:w="1566"/>
        <w:gridCol w:w="2071"/>
        <w:tblGridChange w:id="1">
          <w:tblGrid>
            <w:gridCol w:w="1216"/>
            <w:gridCol w:w="1010"/>
            <w:gridCol w:w="4503"/>
            <w:gridCol w:w="1566"/>
            <w:gridCol w:w="2071"/>
          </w:tblGrid>
        </w:tblGridChange>
      </w:tblGrid>
      <w:tr w:rsidR="007F0AD1" w:rsidRPr="00224EDA" w:rsidTr="002D04E8">
        <w:tc>
          <w:tcPr>
            <w:tcW w:w="1216" w:type="dxa"/>
          </w:tcPr>
          <w:p w:rsidR="007F0AD1" w:rsidRPr="00224EDA" w:rsidRDefault="007F0AD1" w:rsidP="002C3750">
            <w:pPr>
              <w:spacing w:line="240" w:lineRule="atLeast"/>
              <w:jc w:val="center"/>
              <w:rPr>
                <w:rFonts w:ascii="細明體" w:eastAsia="細明體" w:hAnsi="細明體" w:cs="Courier New" w:hint="eastAsia"/>
                <w:sz w:val="20"/>
                <w:szCs w:val="20"/>
              </w:rPr>
            </w:pPr>
            <w:r w:rsidRPr="00224EDA">
              <w:rPr>
                <w:rFonts w:ascii="細明體" w:eastAsia="細明體" w:hAnsi="細明體" w:cs="Courier New" w:hint="eastAsia"/>
                <w:sz w:val="20"/>
                <w:szCs w:val="20"/>
              </w:rPr>
              <w:t>修改日期</w:t>
            </w:r>
          </w:p>
        </w:tc>
        <w:tc>
          <w:tcPr>
            <w:tcW w:w="1010" w:type="dxa"/>
          </w:tcPr>
          <w:p w:rsidR="007F0AD1" w:rsidRPr="00224EDA" w:rsidRDefault="007F0AD1" w:rsidP="002C3750">
            <w:pPr>
              <w:spacing w:line="240" w:lineRule="atLeast"/>
              <w:jc w:val="center"/>
              <w:rPr>
                <w:rFonts w:ascii="細明體" w:eastAsia="細明體" w:hAnsi="細明體" w:cs="Courier New" w:hint="eastAsia"/>
                <w:sz w:val="20"/>
                <w:szCs w:val="20"/>
              </w:rPr>
            </w:pPr>
            <w:r w:rsidRPr="00224EDA">
              <w:rPr>
                <w:rFonts w:ascii="細明體" w:eastAsia="細明體" w:hAnsi="細明體" w:cs="Courier New" w:hint="eastAsia"/>
                <w:sz w:val="20"/>
                <w:szCs w:val="20"/>
              </w:rPr>
              <w:t>版本</w:t>
            </w:r>
          </w:p>
        </w:tc>
        <w:tc>
          <w:tcPr>
            <w:tcW w:w="4503" w:type="dxa"/>
          </w:tcPr>
          <w:p w:rsidR="007F0AD1" w:rsidRPr="00224EDA" w:rsidRDefault="007F0AD1" w:rsidP="002C3750">
            <w:pPr>
              <w:spacing w:line="240" w:lineRule="atLeast"/>
              <w:jc w:val="center"/>
              <w:rPr>
                <w:rFonts w:ascii="細明體" w:eastAsia="細明體" w:hAnsi="細明體" w:cs="Courier New" w:hint="eastAsia"/>
                <w:sz w:val="20"/>
                <w:szCs w:val="20"/>
              </w:rPr>
            </w:pPr>
            <w:r w:rsidRPr="00224EDA">
              <w:rPr>
                <w:rFonts w:ascii="細明體" w:eastAsia="細明體" w:hAnsi="細明體" w:cs="Courier New" w:hint="eastAsia"/>
                <w:sz w:val="20"/>
                <w:szCs w:val="20"/>
              </w:rPr>
              <w:t>修改原因</w:t>
            </w:r>
          </w:p>
        </w:tc>
        <w:tc>
          <w:tcPr>
            <w:tcW w:w="1566" w:type="dxa"/>
          </w:tcPr>
          <w:p w:rsidR="007F0AD1" w:rsidRPr="00224EDA" w:rsidRDefault="007F0AD1" w:rsidP="002C3750">
            <w:pPr>
              <w:spacing w:line="240" w:lineRule="atLeast"/>
              <w:jc w:val="center"/>
              <w:rPr>
                <w:rFonts w:ascii="細明體" w:eastAsia="細明體" w:hAnsi="細明體" w:cs="Courier New" w:hint="eastAsia"/>
                <w:sz w:val="20"/>
                <w:szCs w:val="20"/>
              </w:rPr>
            </w:pPr>
            <w:r w:rsidRPr="00224EDA">
              <w:rPr>
                <w:rFonts w:ascii="細明體" w:eastAsia="細明體" w:hAnsi="細明體" w:cs="Courier New" w:hint="eastAsia"/>
                <w:sz w:val="20"/>
                <w:szCs w:val="20"/>
              </w:rPr>
              <w:t>修改人姓名</w:t>
            </w:r>
          </w:p>
        </w:tc>
        <w:tc>
          <w:tcPr>
            <w:tcW w:w="2071" w:type="dxa"/>
          </w:tcPr>
          <w:p w:rsidR="007F0AD1" w:rsidRPr="00224EDA" w:rsidRDefault="007F0AD1" w:rsidP="002C3750">
            <w:pPr>
              <w:spacing w:line="240" w:lineRule="atLeast"/>
              <w:jc w:val="center"/>
              <w:rPr>
                <w:rFonts w:ascii="細明體" w:eastAsia="細明體" w:hAnsi="細明體" w:cs="Courier New" w:hint="eastAsia"/>
                <w:sz w:val="20"/>
                <w:szCs w:val="20"/>
              </w:rPr>
            </w:pPr>
            <w:r w:rsidRPr="00224EDA">
              <w:rPr>
                <w:rFonts w:ascii="細明體" w:eastAsia="細明體" w:hAnsi="細明體" w:cs="Courier New" w:hint="eastAsia"/>
                <w:sz w:val="20"/>
                <w:szCs w:val="20"/>
              </w:rPr>
              <w:t>立案單號</w:t>
            </w:r>
          </w:p>
        </w:tc>
      </w:tr>
      <w:tr w:rsidR="007F0AD1" w:rsidRPr="00224EDA" w:rsidTr="002D04E8">
        <w:tc>
          <w:tcPr>
            <w:tcW w:w="1216" w:type="dxa"/>
          </w:tcPr>
          <w:p w:rsidR="007F0AD1" w:rsidRPr="00224EDA" w:rsidRDefault="007F0AD1" w:rsidP="002C3750">
            <w:pPr>
              <w:spacing w:line="240" w:lineRule="atLeast"/>
              <w:jc w:val="center"/>
              <w:rPr>
                <w:rFonts w:ascii="細明體" w:eastAsia="細明體" w:hAnsi="細明體" w:cs="Courier New" w:hint="eastAsia"/>
                <w:sz w:val="20"/>
                <w:szCs w:val="20"/>
              </w:rPr>
            </w:pPr>
            <w:r w:rsidRPr="00224EDA">
              <w:rPr>
                <w:rFonts w:ascii="細明體" w:eastAsia="細明體" w:hAnsi="細明體" w:cs="Courier New"/>
                <w:sz w:val="20"/>
                <w:szCs w:val="20"/>
              </w:rPr>
              <w:t>201</w:t>
            </w:r>
            <w:r w:rsidR="00445A32" w:rsidRPr="00224EDA">
              <w:rPr>
                <w:rFonts w:ascii="細明體" w:eastAsia="細明體" w:hAnsi="細明體" w:cs="Courier New" w:hint="eastAsia"/>
                <w:sz w:val="20"/>
                <w:szCs w:val="20"/>
              </w:rPr>
              <w:t>4</w:t>
            </w:r>
            <w:r w:rsidRPr="00224EDA">
              <w:rPr>
                <w:rFonts w:ascii="細明體" w:eastAsia="細明體" w:hAnsi="細明體" w:cs="Courier New"/>
                <w:sz w:val="20"/>
                <w:szCs w:val="20"/>
              </w:rPr>
              <w:t>/</w:t>
            </w:r>
            <w:r w:rsidRPr="00224EDA">
              <w:rPr>
                <w:rFonts w:ascii="細明體" w:eastAsia="細明體" w:hAnsi="細明體" w:cs="Courier New" w:hint="eastAsia"/>
                <w:sz w:val="20"/>
                <w:szCs w:val="20"/>
              </w:rPr>
              <w:t>03</w:t>
            </w:r>
            <w:r w:rsidRPr="00224EDA">
              <w:rPr>
                <w:rFonts w:ascii="細明體" w:eastAsia="細明體" w:hAnsi="細明體" w:cs="Courier New"/>
                <w:sz w:val="20"/>
                <w:szCs w:val="20"/>
              </w:rPr>
              <w:t>/</w:t>
            </w:r>
            <w:r w:rsidRPr="00224EDA">
              <w:rPr>
                <w:rFonts w:ascii="細明體" w:eastAsia="細明體" w:hAnsi="細明體" w:cs="Courier New" w:hint="eastAsia"/>
                <w:sz w:val="20"/>
                <w:szCs w:val="20"/>
              </w:rPr>
              <w:t>13</w:t>
            </w:r>
          </w:p>
        </w:tc>
        <w:tc>
          <w:tcPr>
            <w:tcW w:w="1010" w:type="dxa"/>
          </w:tcPr>
          <w:p w:rsidR="007F0AD1" w:rsidRPr="00224EDA" w:rsidRDefault="007F0AD1" w:rsidP="002C3750">
            <w:pPr>
              <w:spacing w:line="240" w:lineRule="atLeast"/>
              <w:jc w:val="center"/>
              <w:rPr>
                <w:rFonts w:ascii="細明體" w:eastAsia="細明體" w:hAnsi="細明體" w:cs="Courier New" w:hint="eastAsia"/>
                <w:sz w:val="20"/>
                <w:szCs w:val="20"/>
              </w:rPr>
            </w:pPr>
            <w:r w:rsidRPr="00224EDA">
              <w:rPr>
                <w:rFonts w:ascii="細明體" w:eastAsia="細明體" w:hAnsi="細明體" w:cs="Courier New" w:hint="eastAsia"/>
                <w:sz w:val="20"/>
                <w:szCs w:val="20"/>
              </w:rPr>
              <w:t>1</w:t>
            </w:r>
          </w:p>
        </w:tc>
        <w:tc>
          <w:tcPr>
            <w:tcW w:w="4503" w:type="dxa"/>
          </w:tcPr>
          <w:p w:rsidR="007F0AD1" w:rsidRPr="00224EDA" w:rsidRDefault="007F0AD1" w:rsidP="002C3750">
            <w:pPr>
              <w:spacing w:line="240" w:lineRule="atLeast"/>
              <w:rPr>
                <w:rFonts w:ascii="細明體" w:eastAsia="細明體" w:hAnsi="細明體" w:cs="Courier New" w:hint="eastAsia"/>
                <w:sz w:val="20"/>
                <w:szCs w:val="20"/>
              </w:rPr>
            </w:pPr>
            <w:r w:rsidRPr="00224EDA">
              <w:rPr>
                <w:rFonts w:ascii="細明體" w:eastAsia="細明體" w:hAnsi="細明體" w:cs="Courier New" w:hint="eastAsia"/>
                <w:sz w:val="20"/>
                <w:szCs w:val="20"/>
              </w:rPr>
              <w:t>三登作業</w:t>
            </w:r>
          </w:p>
        </w:tc>
        <w:tc>
          <w:tcPr>
            <w:tcW w:w="1566" w:type="dxa"/>
          </w:tcPr>
          <w:p w:rsidR="007F0AD1" w:rsidRPr="00224EDA" w:rsidRDefault="007F0AD1" w:rsidP="002C3750">
            <w:pPr>
              <w:spacing w:line="240" w:lineRule="atLeast"/>
              <w:jc w:val="center"/>
              <w:rPr>
                <w:rFonts w:ascii="細明體" w:eastAsia="細明體" w:hAnsi="細明體" w:cs="Courier New" w:hint="eastAsia"/>
                <w:sz w:val="20"/>
                <w:szCs w:val="20"/>
              </w:rPr>
            </w:pPr>
            <w:r w:rsidRPr="00224EDA">
              <w:rPr>
                <w:rFonts w:ascii="細明體" w:eastAsia="細明體" w:hAnsi="細明體" w:cs="Courier New" w:hint="eastAsia"/>
                <w:sz w:val="20"/>
                <w:szCs w:val="20"/>
              </w:rPr>
              <w:t>張凱鈞</w:t>
            </w:r>
          </w:p>
        </w:tc>
        <w:tc>
          <w:tcPr>
            <w:tcW w:w="2071" w:type="dxa"/>
          </w:tcPr>
          <w:p w:rsidR="007F0AD1" w:rsidRPr="00224EDA" w:rsidRDefault="007F0AD1" w:rsidP="002C3750">
            <w:pPr>
              <w:spacing w:line="240" w:lineRule="atLeast"/>
              <w:jc w:val="center"/>
              <w:rPr>
                <w:rFonts w:ascii="細明體" w:eastAsia="細明體" w:hAnsi="細明體" w:cs="Courier New" w:hint="eastAsia"/>
                <w:sz w:val="20"/>
                <w:szCs w:val="20"/>
              </w:rPr>
            </w:pPr>
            <w:r w:rsidRPr="00224EDA">
              <w:rPr>
                <w:rFonts w:ascii="細明體" w:eastAsia="細明體" w:hAnsi="細明體" w:cs="Courier New" w:hint="eastAsia"/>
                <w:sz w:val="20"/>
                <w:szCs w:val="20"/>
              </w:rPr>
              <w:t>140311000287</w:t>
            </w:r>
          </w:p>
        </w:tc>
      </w:tr>
      <w:tr w:rsidR="00AF6E30" w:rsidRPr="00F060BE" w:rsidTr="002D04E8">
        <w:tc>
          <w:tcPr>
            <w:tcW w:w="1216" w:type="dxa"/>
          </w:tcPr>
          <w:p w:rsidR="00AF6E30" w:rsidRPr="0000502C" w:rsidRDefault="002C197D" w:rsidP="002C3750">
            <w:pPr>
              <w:spacing w:line="240" w:lineRule="atLeast"/>
              <w:jc w:val="center"/>
              <w:rPr>
                <w:rFonts w:ascii="細明體" w:eastAsia="細明體" w:hAnsi="細明體" w:cs="Courier New"/>
                <w:sz w:val="20"/>
                <w:szCs w:val="20"/>
              </w:rPr>
            </w:pPr>
            <w:r w:rsidRPr="00224EDA">
              <w:rPr>
                <w:rFonts w:ascii="細明體" w:eastAsia="細明體" w:hAnsi="細明體" w:cs="Courier New"/>
                <w:sz w:val="20"/>
                <w:szCs w:val="20"/>
              </w:rPr>
              <w:t>2014/7/1</w:t>
            </w:r>
          </w:p>
        </w:tc>
        <w:tc>
          <w:tcPr>
            <w:tcW w:w="1010" w:type="dxa"/>
          </w:tcPr>
          <w:p w:rsidR="00AF6E30" w:rsidRPr="00B96FE2" w:rsidRDefault="002C197D" w:rsidP="002C3750">
            <w:pPr>
              <w:spacing w:line="240" w:lineRule="atLeast"/>
              <w:jc w:val="center"/>
              <w:rPr>
                <w:rFonts w:ascii="細明體" w:eastAsia="細明體" w:hAnsi="細明體" w:cs="Courier New" w:hint="eastAsia"/>
                <w:sz w:val="20"/>
                <w:szCs w:val="20"/>
              </w:rPr>
            </w:pPr>
            <w:r w:rsidRPr="00B96FE2">
              <w:rPr>
                <w:rFonts w:ascii="細明體" w:eastAsia="細明體" w:hAnsi="細明體" w:cs="Courier New" w:hint="eastAsia"/>
                <w:sz w:val="20"/>
                <w:szCs w:val="20"/>
              </w:rPr>
              <w:t>2</w:t>
            </w:r>
          </w:p>
        </w:tc>
        <w:tc>
          <w:tcPr>
            <w:tcW w:w="4503" w:type="dxa"/>
          </w:tcPr>
          <w:p w:rsidR="00AF6E30" w:rsidRPr="0000502C" w:rsidRDefault="000B5E48" w:rsidP="002C3750">
            <w:pPr>
              <w:spacing w:line="240" w:lineRule="atLeast"/>
              <w:rPr>
                <w:rFonts w:ascii="細明體" w:eastAsia="細明體" w:hAnsi="細明體" w:cs="Courier New" w:hint="eastAsia"/>
                <w:sz w:val="20"/>
                <w:szCs w:val="20"/>
              </w:rPr>
            </w:pPr>
            <w:r w:rsidRPr="00F060BE">
              <w:rPr>
                <w:rFonts w:hint="eastAsia"/>
                <w:sz w:val="20"/>
                <w:szCs w:val="20"/>
              </w:rPr>
              <w:t>新增防癌險設控規則</w:t>
            </w:r>
          </w:p>
        </w:tc>
        <w:tc>
          <w:tcPr>
            <w:tcW w:w="1566" w:type="dxa"/>
          </w:tcPr>
          <w:p w:rsidR="00AF6E30" w:rsidRPr="00B96FE2" w:rsidRDefault="000B5E48" w:rsidP="002C3750">
            <w:pPr>
              <w:spacing w:line="240" w:lineRule="atLeast"/>
              <w:jc w:val="center"/>
              <w:rPr>
                <w:rFonts w:ascii="細明體" w:eastAsia="細明體" w:hAnsi="細明體" w:cs="Courier New" w:hint="eastAsia"/>
                <w:sz w:val="20"/>
                <w:szCs w:val="20"/>
              </w:rPr>
            </w:pPr>
            <w:r w:rsidRPr="00B96FE2">
              <w:rPr>
                <w:sz w:val="20"/>
                <w:szCs w:val="20"/>
              </w:rPr>
              <w:t>侑文</w:t>
            </w:r>
          </w:p>
        </w:tc>
        <w:tc>
          <w:tcPr>
            <w:tcW w:w="2071" w:type="dxa"/>
          </w:tcPr>
          <w:p w:rsidR="00AF6E30" w:rsidRPr="00F060BE" w:rsidRDefault="000B5E48" w:rsidP="002C3750">
            <w:pPr>
              <w:spacing w:line="240" w:lineRule="atLeast"/>
              <w:jc w:val="center"/>
              <w:rPr>
                <w:rFonts w:ascii="細明體" w:eastAsia="細明體" w:hAnsi="細明體" w:cs="Courier New" w:hint="eastAsia"/>
                <w:sz w:val="20"/>
                <w:szCs w:val="20"/>
              </w:rPr>
            </w:pPr>
            <w:r w:rsidRPr="00F060BE">
              <w:rPr>
                <w:sz w:val="20"/>
                <w:szCs w:val="20"/>
              </w:rPr>
              <w:t>140701000443</w:t>
            </w:r>
          </w:p>
        </w:tc>
      </w:tr>
      <w:tr w:rsidR="002D04E8" w:rsidRPr="00F060BE" w:rsidTr="002D04E8">
        <w:tc>
          <w:tcPr>
            <w:tcW w:w="1216" w:type="dxa"/>
          </w:tcPr>
          <w:p w:rsidR="002D04E8" w:rsidRPr="0000502C" w:rsidRDefault="002D04E8" w:rsidP="002C3750">
            <w:pPr>
              <w:spacing w:line="240" w:lineRule="atLeast"/>
              <w:jc w:val="center"/>
              <w:rPr>
                <w:rFonts w:ascii="細明體" w:eastAsia="細明體" w:hAnsi="細明體" w:cs="Courier New"/>
                <w:sz w:val="20"/>
                <w:szCs w:val="20"/>
              </w:rPr>
            </w:pPr>
            <w:r w:rsidRPr="00F060BE">
              <w:rPr>
                <w:rFonts w:ascii="細明體" w:eastAsia="細明體" w:hAnsi="細明體" w:cs="Courier New" w:hint="eastAsia"/>
                <w:sz w:val="20"/>
                <w:szCs w:val="20"/>
              </w:rPr>
              <w:t>2014/08/23</w:t>
            </w:r>
          </w:p>
        </w:tc>
        <w:tc>
          <w:tcPr>
            <w:tcW w:w="1010" w:type="dxa"/>
          </w:tcPr>
          <w:p w:rsidR="002D04E8" w:rsidRPr="0000502C" w:rsidRDefault="002D04E8" w:rsidP="002C3750">
            <w:pPr>
              <w:spacing w:line="240" w:lineRule="atLeast"/>
              <w:jc w:val="center"/>
              <w:rPr>
                <w:rFonts w:ascii="細明體" w:eastAsia="細明體" w:hAnsi="細明體" w:cs="Courier New" w:hint="eastAsia"/>
                <w:sz w:val="20"/>
                <w:szCs w:val="20"/>
              </w:rPr>
            </w:pPr>
            <w:r w:rsidRPr="00F060BE">
              <w:rPr>
                <w:rFonts w:ascii="細明體" w:eastAsia="細明體" w:hAnsi="細明體" w:cs="Courier New" w:hint="eastAsia"/>
                <w:sz w:val="20"/>
                <w:szCs w:val="20"/>
              </w:rPr>
              <w:t>3</w:t>
            </w:r>
          </w:p>
        </w:tc>
        <w:tc>
          <w:tcPr>
            <w:tcW w:w="4503" w:type="dxa"/>
          </w:tcPr>
          <w:p w:rsidR="002D04E8" w:rsidRPr="00F060BE" w:rsidRDefault="002D04E8" w:rsidP="002C3750">
            <w:pPr>
              <w:spacing w:line="240" w:lineRule="atLeast"/>
              <w:rPr>
                <w:rFonts w:ascii="細明體" w:eastAsia="細明體" w:hAnsi="細明體" w:cs="Courier New" w:hint="eastAsia"/>
                <w:sz w:val="20"/>
                <w:szCs w:val="20"/>
              </w:rPr>
            </w:pPr>
            <w:r w:rsidRPr="00F060BE">
              <w:rPr>
                <w:rFonts w:ascii="細明體" w:eastAsia="細明體" w:hAnsi="細明體" w:cs="Courier New" w:hint="eastAsia"/>
                <w:sz w:val="20"/>
                <w:szCs w:val="20"/>
              </w:rPr>
              <w:t>增加顯示</w:t>
            </w:r>
            <w:r w:rsidRPr="00F060BE">
              <w:rPr>
                <w:rFonts w:ascii="細明體" w:eastAsia="細明體" w:hAnsi="細明體" w:cs="Courier New"/>
                <w:sz w:val="20"/>
                <w:szCs w:val="20"/>
              </w:rPr>
              <w:t>疾病審核要點</w:t>
            </w:r>
            <w:r w:rsidRPr="00F060BE">
              <w:rPr>
                <w:rFonts w:ascii="細明體" w:eastAsia="細明體" w:hAnsi="細明體" w:cs="Courier New" w:hint="eastAsia"/>
                <w:sz w:val="20"/>
                <w:szCs w:val="20"/>
              </w:rPr>
              <w:t>、</w:t>
            </w:r>
            <w:r w:rsidRPr="00F060BE">
              <w:rPr>
                <w:rFonts w:ascii="細明體" w:eastAsia="細明體" w:hAnsi="細明體" w:cs="Courier New"/>
                <w:sz w:val="20"/>
                <w:szCs w:val="20"/>
              </w:rPr>
              <w:t>正版診斷書參考影像</w:t>
            </w:r>
            <w:r w:rsidRPr="00F060BE">
              <w:rPr>
                <w:rFonts w:ascii="細明體" w:eastAsia="細明體" w:hAnsi="細明體" w:cs="Courier New" w:hint="eastAsia"/>
                <w:sz w:val="20"/>
                <w:szCs w:val="20"/>
              </w:rPr>
              <w:t>等參考文件</w:t>
            </w:r>
          </w:p>
        </w:tc>
        <w:tc>
          <w:tcPr>
            <w:tcW w:w="1566" w:type="dxa"/>
          </w:tcPr>
          <w:p w:rsidR="002D04E8" w:rsidRPr="0000502C" w:rsidRDefault="002D04E8" w:rsidP="002C3750">
            <w:pPr>
              <w:spacing w:line="240" w:lineRule="atLeast"/>
              <w:jc w:val="center"/>
              <w:rPr>
                <w:sz w:val="20"/>
                <w:szCs w:val="20"/>
              </w:rPr>
            </w:pPr>
            <w:r w:rsidRPr="00F060BE">
              <w:rPr>
                <w:rFonts w:ascii="細明體" w:eastAsia="細明體" w:hAnsi="細明體" w:cs="Courier New" w:hint="eastAsia"/>
                <w:sz w:val="20"/>
                <w:szCs w:val="20"/>
              </w:rPr>
              <w:t>陳鐵元</w:t>
            </w:r>
          </w:p>
        </w:tc>
        <w:tc>
          <w:tcPr>
            <w:tcW w:w="2071" w:type="dxa"/>
          </w:tcPr>
          <w:p w:rsidR="002D04E8" w:rsidRPr="0000502C" w:rsidRDefault="002D04E8" w:rsidP="002C3750">
            <w:pPr>
              <w:spacing w:line="240" w:lineRule="atLeast"/>
              <w:jc w:val="center"/>
              <w:rPr>
                <w:sz w:val="20"/>
                <w:szCs w:val="20"/>
              </w:rPr>
            </w:pPr>
            <w:r w:rsidRPr="00F060BE">
              <w:rPr>
                <w:rFonts w:hint="eastAsia"/>
              </w:rPr>
              <w:t>140818000075</w:t>
            </w:r>
          </w:p>
        </w:tc>
      </w:tr>
      <w:tr w:rsidR="009A245B" w:rsidRPr="00F060BE" w:rsidTr="002D04E8">
        <w:tc>
          <w:tcPr>
            <w:tcW w:w="1216" w:type="dxa"/>
          </w:tcPr>
          <w:p w:rsidR="009A245B" w:rsidRPr="00CE5CC0" w:rsidRDefault="006A0C9E" w:rsidP="002C3750">
            <w:pPr>
              <w:spacing w:line="240" w:lineRule="atLeast"/>
              <w:jc w:val="center"/>
              <w:rPr>
                <w:rFonts w:ascii="細明體" w:eastAsia="細明體" w:hAnsi="細明體" w:cs="Courier New" w:hint="eastAsia"/>
                <w:sz w:val="20"/>
                <w:szCs w:val="20"/>
              </w:rPr>
            </w:pPr>
            <w:r w:rsidRPr="00CE5CC0">
              <w:rPr>
                <w:rFonts w:ascii="細明體" w:eastAsia="細明體" w:hAnsi="細明體" w:cs="Courier New" w:hint="eastAsia"/>
                <w:sz w:val="20"/>
                <w:szCs w:val="20"/>
              </w:rPr>
              <w:t>2014/10/03</w:t>
            </w:r>
          </w:p>
        </w:tc>
        <w:tc>
          <w:tcPr>
            <w:tcW w:w="1010" w:type="dxa"/>
          </w:tcPr>
          <w:p w:rsidR="009A245B" w:rsidRPr="00CE5CC0" w:rsidRDefault="006A0C9E" w:rsidP="002C3750">
            <w:pPr>
              <w:spacing w:line="240" w:lineRule="atLeast"/>
              <w:jc w:val="center"/>
              <w:rPr>
                <w:rFonts w:ascii="細明體" w:eastAsia="細明體" w:hAnsi="細明體" w:cs="Courier New" w:hint="eastAsia"/>
                <w:sz w:val="20"/>
                <w:szCs w:val="20"/>
              </w:rPr>
            </w:pPr>
            <w:r w:rsidRPr="00CE5CC0">
              <w:rPr>
                <w:rFonts w:ascii="細明體" w:eastAsia="細明體" w:hAnsi="細明體" w:cs="Courier New" w:hint="eastAsia"/>
                <w:sz w:val="20"/>
                <w:szCs w:val="20"/>
              </w:rPr>
              <w:t>4</w:t>
            </w:r>
          </w:p>
        </w:tc>
        <w:tc>
          <w:tcPr>
            <w:tcW w:w="4503" w:type="dxa"/>
          </w:tcPr>
          <w:p w:rsidR="009A245B" w:rsidRPr="00CE5CC0" w:rsidRDefault="006A0C9E" w:rsidP="002C3750">
            <w:pPr>
              <w:spacing w:line="240" w:lineRule="atLeast"/>
              <w:rPr>
                <w:rFonts w:ascii="細明體" w:eastAsia="細明體" w:hAnsi="細明體" w:cs="Courier New" w:hint="eastAsia"/>
                <w:sz w:val="20"/>
                <w:szCs w:val="20"/>
              </w:rPr>
            </w:pPr>
            <w:r w:rsidRPr="00CE5CC0">
              <w:rPr>
                <w:rFonts w:ascii="細明體" w:eastAsia="細明體" w:hAnsi="細明體" w:cs="Courier New" w:hint="eastAsia"/>
                <w:sz w:val="20"/>
                <w:szCs w:val="20"/>
              </w:rPr>
              <w:t>針對團險件增加住院、急診日期的始期檢查若大於該保單的下次繳費日，則提供提醒的訊息</w:t>
            </w:r>
          </w:p>
        </w:tc>
        <w:tc>
          <w:tcPr>
            <w:tcW w:w="1566" w:type="dxa"/>
          </w:tcPr>
          <w:p w:rsidR="009A245B" w:rsidRPr="00CE5CC0" w:rsidRDefault="006A0C9E" w:rsidP="002C3750">
            <w:pPr>
              <w:spacing w:line="240" w:lineRule="atLeast"/>
              <w:jc w:val="center"/>
              <w:rPr>
                <w:rFonts w:ascii="細明體" w:eastAsia="細明體" w:hAnsi="細明體" w:cs="Courier New" w:hint="eastAsia"/>
                <w:sz w:val="20"/>
                <w:szCs w:val="20"/>
              </w:rPr>
            </w:pPr>
            <w:r w:rsidRPr="00CE5CC0">
              <w:rPr>
                <w:rFonts w:ascii="細明體" w:eastAsia="細明體" w:hAnsi="細明體" w:cs="Courier New" w:hint="eastAsia"/>
                <w:sz w:val="20"/>
                <w:szCs w:val="20"/>
              </w:rPr>
              <w:t>陳鐵元</w:t>
            </w:r>
          </w:p>
        </w:tc>
        <w:tc>
          <w:tcPr>
            <w:tcW w:w="2071" w:type="dxa"/>
          </w:tcPr>
          <w:p w:rsidR="009A245B" w:rsidRPr="00CE5CC0" w:rsidRDefault="00224EDA" w:rsidP="002C3750">
            <w:pPr>
              <w:spacing w:line="240" w:lineRule="atLeast"/>
              <w:jc w:val="center"/>
              <w:rPr>
                <w:rFonts w:hint="eastAsia"/>
              </w:rPr>
            </w:pPr>
            <w:r w:rsidRPr="00CE5CC0">
              <w:rPr>
                <w:bCs/>
                <w:sz w:val="20"/>
                <w:szCs w:val="20"/>
              </w:rPr>
              <w:t>140807000019</w:t>
            </w:r>
          </w:p>
        </w:tc>
      </w:tr>
      <w:tr w:rsidR="00F060BE" w:rsidRPr="00F060BE" w:rsidTr="002D04E8">
        <w:tc>
          <w:tcPr>
            <w:tcW w:w="1216" w:type="dxa"/>
          </w:tcPr>
          <w:p w:rsidR="00F060BE" w:rsidRPr="00CE5CC0" w:rsidRDefault="00F060BE" w:rsidP="002C3750">
            <w:pPr>
              <w:spacing w:line="240" w:lineRule="atLeast"/>
              <w:jc w:val="center"/>
              <w:rPr>
                <w:rFonts w:ascii="細明體" w:eastAsia="細明體" w:hAnsi="細明體" w:cs="Courier New" w:hint="eastAsia"/>
                <w:sz w:val="20"/>
                <w:szCs w:val="20"/>
              </w:rPr>
            </w:pPr>
            <w:r w:rsidRPr="00CE5CC0">
              <w:rPr>
                <w:rFonts w:ascii="細明體" w:eastAsia="細明體" w:hAnsi="細明體" w:cs="Courier New" w:hint="eastAsia"/>
                <w:sz w:val="20"/>
                <w:szCs w:val="20"/>
              </w:rPr>
              <w:t>2014/11/14</w:t>
            </w:r>
          </w:p>
        </w:tc>
        <w:tc>
          <w:tcPr>
            <w:tcW w:w="1010" w:type="dxa"/>
          </w:tcPr>
          <w:p w:rsidR="00F060BE" w:rsidRPr="00CE5CC0" w:rsidRDefault="00F060BE" w:rsidP="002C3750">
            <w:pPr>
              <w:spacing w:line="240" w:lineRule="atLeast"/>
              <w:jc w:val="center"/>
              <w:rPr>
                <w:rFonts w:ascii="細明體" w:eastAsia="細明體" w:hAnsi="細明體" w:cs="Courier New" w:hint="eastAsia"/>
                <w:sz w:val="20"/>
                <w:szCs w:val="20"/>
              </w:rPr>
            </w:pPr>
            <w:r w:rsidRPr="00CE5CC0">
              <w:rPr>
                <w:rFonts w:ascii="細明體" w:eastAsia="細明體" w:hAnsi="細明體" w:cs="Courier New" w:hint="eastAsia"/>
                <w:sz w:val="20"/>
                <w:szCs w:val="20"/>
              </w:rPr>
              <w:t>5</w:t>
            </w:r>
          </w:p>
        </w:tc>
        <w:tc>
          <w:tcPr>
            <w:tcW w:w="4503" w:type="dxa"/>
          </w:tcPr>
          <w:p w:rsidR="00F060BE" w:rsidRPr="00CE5CC0" w:rsidRDefault="00F060BE" w:rsidP="002C3750">
            <w:pPr>
              <w:spacing w:line="240" w:lineRule="atLeast"/>
              <w:rPr>
                <w:rFonts w:ascii="細明體" w:eastAsia="細明體" w:hAnsi="細明體" w:cs="Courier New" w:hint="eastAsia"/>
                <w:sz w:val="20"/>
                <w:szCs w:val="20"/>
              </w:rPr>
            </w:pPr>
            <w:r w:rsidRPr="00CE5CC0">
              <w:rPr>
                <w:rFonts w:ascii="細明體" w:eastAsia="細明體" w:hAnsi="細明體" w:cs="Courier New"/>
                <w:b/>
                <w:bCs/>
                <w:sz w:val="20"/>
                <w:szCs w:val="20"/>
              </w:rPr>
              <w:t>理賠警示作業-特殊醫院紀錄提醒</w:t>
            </w:r>
          </w:p>
        </w:tc>
        <w:tc>
          <w:tcPr>
            <w:tcW w:w="1566" w:type="dxa"/>
          </w:tcPr>
          <w:p w:rsidR="00F060BE" w:rsidRPr="00CE5CC0" w:rsidRDefault="00F060BE" w:rsidP="002C3750">
            <w:pPr>
              <w:spacing w:line="240" w:lineRule="atLeast"/>
              <w:jc w:val="center"/>
              <w:rPr>
                <w:rFonts w:ascii="細明體" w:eastAsia="細明體" w:hAnsi="細明體" w:cs="Courier New" w:hint="eastAsia"/>
                <w:sz w:val="20"/>
                <w:szCs w:val="20"/>
              </w:rPr>
            </w:pPr>
            <w:r w:rsidRPr="00CE5CC0">
              <w:rPr>
                <w:rFonts w:ascii="細明體" w:eastAsia="細明體" w:hAnsi="細明體" w:cs="Courier New" w:hint="eastAsia"/>
                <w:sz w:val="20"/>
                <w:szCs w:val="20"/>
              </w:rPr>
              <w:t>李明諭</w:t>
            </w:r>
          </w:p>
        </w:tc>
        <w:tc>
          <w:tcPr>
            <w:tcW w:w="2071" w:type="dxa"/>
          </w:tcPr>
          <w:p w:rsidR="00F060BE" w:rsidRPr="00CE5CC0" w:rsidRDefault="00F060BE" w:rsidP="002C3750">
            <w:pPr>
              <w:spacing w:line="240" w:lineRule="atLeast"/>
              <w:jc w:val="center"/>
              <w:rPr>
                <w:bCs/>
                <w:sz w:val="20"/>
                <w:szCs w:val="20"/>
              </w:rPr>
            </w:pPr>
            <w:r w:rsidRPr="00CE5CC0">
              <w:rPr>
                <w:b/>
                <w:bCs/>
                <w:sz w:val="20"/>
                <w:szCs w:val="20"/>
              </w:rPr>
              <w:t>141114000261</w:t>
            </w:r>
          </w:p>
        </w:tc>
      </w:tr>
      <w:tr w:rsidR="00CE5CC0" w:rsidRPr="00F060BE" w:rsidTr="002D04E8">
        <w:tc>
          <w:tcPr>
            <w:tcW w:w="1216" w:type="dxa"/>
          </w:tcPr>
          <w:p w:rsidR="00CE5CC0" w:rsidRPr="00CE5CC0" w:rsidRDefault="00CE5CC0" w:rsidP="002C3750">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2015/09/07</w:t>
            </w:r>
          </w:p>
        </w:tc>
        <w:tc>
          <w:tcPr>
            <w:tcW w:w="1010" w:type="dxa"/>
          </w:tcPr>
          <w:p w:rsidR="00CE5CC0" w:rsidRPr="00CE5CC0" w:rsidRDefault="00CE5CC0" w:rsidP="002C3750">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6</w:t>
            </w:r>
          </w:p>
        </w:tc>
        <w:tc>
          <w:tcPr>
            <w:tcW w:w="4503" w:type="dxa"/>
          </w:tcPr>
          <w:p w:rsidR="00CE5CC0" w:rsidRPr="00CE5CC0" w:rsidRDefault="00CE5CC0" w:rsidP="002C3750">
            <w:pPr>
              <w:spacing w:line="240" w:lineRule="atLeast"/>
              <w:rPr>
                <w:rFonts w:ascii="細明體" w:eastAsia="細明體" w:hAnsi="細明體" w:cs="Courier New"/>
                <w:b/>
                <w:bCs/>
                <w:sz w:val="20"/>
                <w:szCs w:val="20"/>
              </w:rPr>
            </w:pPr>
            <w:r w:rsidRPr="00CE5CC0">
              <w:rPr>
                <w:rFonts w:ascii="細明體" w:eastAsia="細明體" w:hAnsi="細明體" w:cs="Courier New" w:hint="eastAsia"/>
                <w:b/>
                <w:bCs/>
                <w:sz w:val="20"/>
                <w:szCs w:val="20"/>
              </w:rPr>
              <w:t>特殊醫師鏈結規則更改</w:t>
            </w:r>
          </w:p>
        </w:tc>
        <w:tc>
          <w:tcPr>
            <w:tcW w:w="1566" w:type="dxa"/>
          </w:tcPr>
          <w:p w:rsidR="00CE5CC0" w:rsidRPr="00CE5CC0" w:rsidRDefault="00CE5CC0" w:rsidP="002C3750">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李明諭</w:t>
            </w:r>
          </w:p>
        </w:tc>
        <w:tc>
          <w:tcPr>
            <w:tcW w:w="2071" w:type="dxa"/>
          </w:tcPr>
          <w:p w:rsidR="00CE5CC0" w:rsidRPr="00CE5CC0" w:rsidRDefault="00CE5CC0" w:rsidP="002C3750">
            <w:pPr>
              <w:spacing w:line="240" w:lineRule="atLeast"/>
              <w:jc w:val="center"/>
              <w:rPr>
                <w:b/>
                <w:bCs/>
                <w:sz w:val="20"/>
                <w:szCs w:val="20"/>
              </w:rPr>
            </w:pPr>
            <w:r w:rsidRPr="00CE5CC0">
              <w:rPr>
                <w:b/>
                <w:bCs/>
                <w:sz w:val="20"/>
                <w:szCs w:val="20"/>
              </w:rPr>
              <w:t>150907000486</w:t>
            </w:r>
          </w:p>
        </w:tc>
      </w:tr>
      <w:tr w:rsidR="00B35BDE" w:rsidRPr="00F060BE" w:rsidTr="002D04E8">
        <w:tc>
          <w:tcPr>
            <w:tcW w:w="1216" w:type="dxa"/>
          </w:tcPr>
          <w:p w:rsidR="00B35BDE" w:rsidRDefault="00B35BDE" w:rsidP="00B35BDE">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2016/04/20</w:t>
            </w:r>
          </w:p>
        </w:tc>
        <w:tc>
          <w:tcPr>
            <w:tcW w:w="1010" w:type="dxa"/>
          </w:tcPr>
          <w:p w:rsidR="00B35BDE" w:rsidRDefault="00B35BDE" w:rsidP="00B35BDE">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7</w:t>
            </w:r>
          </w:p>
        </w:tc>
        <w:tc>
          <w:tcPr>
            <w:tcW w:w="4503" w:type="dxa"/>
          </w:tcPr>
          <w:p w:rsidR="00B35BDE" w:rsidRPr="00224EDA" w:rsidRDefault="00B35BDE" w:rsidP="00B35BDE">
            <w:pPr>
              <w:pStyle w:val="Tabletext"/>
              <w:rPr>
                <w:rFonts w:ascii="細明體" w:eastAsia="細明體" w:hAnsi="細明體" w:cs="Courier New" w:hint="eastAsia"/>
              </w:rPr>
            </w:pPr>
            <w:r w:rsidRPr="00EB69A5">
              <w:rPr>
                <w:rFonts w:hint="eastAsia"/>
              </w:rPr>
              <w:t>Ie11</w:t>
            </w:r>
            <w:r w:rsidRPr="00EB69A5">
              <w:rPr>
                <w:rFonts w:hint="eastAsia"/>
              </w:rPr>
              <w:t>昇級測試</w:t>
            </w:r>
          </w:p>
        </w:tc>
        <w:tc>
          <w:tcPr>
            <w:tcW w:w="1566" w:type="dxa"/>
          </w:tcPr>
          <w:p w:rsidR="00B35BDE" w:rsidRPr="00224EDA" w:rsidRDefault="00B35BDE" w:rsidP="00B35BDE">
            <w:pPr>
              <w:pStyle w:val="Tabletext"/>
              <w:jc w:val="center"/>
            </w:pPr>
            <w:r w:rsidRPr="00EB69A5">
              <w:rPr>
                <w:rFonts w:hint="eastAsia"/>
              </w:rPr>
              <w:t>陳德仁</w:t>
            </w:r>
          </w:p>
        </w:tc>
        <w:tc>
          <w:tcPr>
            <w:tcW w:w="2071" w:type="dxa"/>
          </w:tcPr>
          <w:p w:rsidR="00B35BDE" w:rsidRPr="00224EDA" w:rsidRDefault="00B35BDE" w:rsidP="00B35BDE">
            <w:pPr>
              <w:pStyle w:val="Tabletext"/>
              <w:jc w:val="center"/>
            </w:pPr>
            <w:r w:rsidRPr="00EB69A5">
              <w:rPr>
                <w:rFonts w:hint="eastAsia"/>
              </w:rPr>
              <w:t>160308000090</w:t>
            </w:r>
          </w:p>
        </w:tc>
      </w:tr>
      <w:tr w:rsidR="00B35BDE" w:rsidRPr="00F060BE" w:rsidTr="002D04E8">
        <w:tc>
          <w:tcPr>
            <w:tcW w:w="1216" w:type="dxa"/>
          </w:tcPr>
          <w:p w:rsidR="00B35BDE" w:rsidRDefault="00B35BDE" w:rsidP="00B35BDE">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2016/09/03</w:t>
            </w:r>
          </w:p>
        </w:tc>
        <w:tc>
          <w:tcPr>
            <w:tcW w:w="1010" w:type="dxa"/>
          </w:tcPr>
          <w:p w:rsidR="00B35BDE" w:rsidRDefault="00B35BDE" w:rsidP="00B35BDE">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8</w:t>
            </w:r>
          </w:p>
        </w:tc>
        <w:tc>
          <w:tcPr>
            <w:tcW w:w="4503" w:type="dxa"/>
          </w:tcPr>
          <w:p w:rsidR="00B35BDE" w:rsidRPr="00CE5CC0" w:rsidRDefault="00B35BDE" w:rsidP="00B35BDE">
            <w:pPr>
              <w:spacing w:line="240" w:lineRule="atLeast"/>
              <w:rPr>
                <w:rFonts w:ascii="細明體" w:eastAsia="細明體" w:hAnsi="細明體" w:cs="Courier New" w:hint="eastAsia"/>
                <w:b/>
                <w:bCs/>
                <w:sz w:val="20"/>
                <w:szCs w:val="20"/>
              </w:rPr>
            </w:pPr>
            <w:r>
              <w:rPr>
                <w:color w:val="0000FF"/>
              </w:rPr>
              <w:t>診斷書參考影像導入海基會承辦人簽名影像檔</w:t>
            </w:r>
          </w:p>
        </w:tc>
        <w:tc>
          <w:tcPr>
            <w:tcW w:w="1566" w:type="dxa"/>
          </w:tcPr>
          <w:p w:rsidR="00B35BDE" w:rsidRDefault="00B35BDE" w:rsidP="00B35BDE">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陳鐵元</w:t>
            </w:r>
          </w:p>
        </w:tc>
        <w:tc>
          <w:tcPr>
            <w:tcW w:w="2071" w:type="dxa"/>
          </w:tcPr>
          <w:p w:rsidR="00B35BDE" w:rsidRPr="00CE5CC0" w:rsidRDefault="00B35BDE" w:rsidP="00B35BDE">
            <w:pPr>
              <w:spacing w:line="240" w:lineRule="atLeast"/>
              <w:jc w:val="center"/>
              <w:rPr>
                <w:b/>
                <w:bCs/>
                <w:sz w:val="20"/>
                <w:szCs w:val="20"/>
              </w:rPr>
            </w:pPr>
            <w:r>
              <w:t>160903000031</w:t>
            </w:r>
          </w:p>
        </w:tc>
      </w:tr>
      <w:tr w:rsidR="00950E72" w:rsidRPr="00F060BE" w:rsidTr="002D04E8">
        <w:tc>
          <w:tcPr>
            <w:tcW w:w="1216" w:type="dxa"/>
          </w:tcPr>
          <w:p w:rsidR="00950E72" w:rsidRPr="00C63296" w:rsidRDefault="00950E72" w:rsidP="00B35BDE">
            <w:pPr>
              <w:spacing w:line="240" w:lineRule="atLeast"/>
              <w:jc w:val="center"/>
              <w:rPr>
                <w:rFonts w:ascii="細明體" w:eastAsia="細明體" w:hAnsi="細明體" w:cs="Courier New" w:hint="eastAsia"/>
                <w:sz w:val="20"/>
                <w:szCs w:val="20"/>
              </w:rPr>
            </w:pPr>
            <w:r w:rsidRPr="00A6388B">
              <w:rPr>
                <w:rFonts w:ascii="細明體" w:eastAsia="細明體" w:hAnsi="細明體" w:cs="Courier New" w:hint="eastAsia"/>
                <w:sz w:val="20"/>
                <w:szCs w:val="20"/>
              </w:rPr>
              <w:t>2016/10/21</w:t>
            </w:r>
          </w:p>
        </w:tc>
        <w:tc>
          <w:tcPr>
            <w:tcW w:w="1010" w:type="dxa"/>
          </w:tcPr>
          <w:p w:rsidR="00950E72" w:rsidRPr="00C63296" w:rsidRDefault="00950E72" w:rsidP="00B35BDE">
            <w:pPr>
              <w:spacing w:line="240" w:lineRule="atLeast"/>
              <w:jc w:val="center"/>
              <w:rPr>
                <w:rFonts w:ascii="細明體" w:eastAsia="細明體" w:hAnsi="細明體" w:cs="Courier New" w:hint="eastAsia"/>
                <w:sz w:val="20"/>
                <w:szCs w:val="20"/>
              </w:rPr>
            </w:pPr>
            <w:r w:rsidRPr="00C63296">
              <w:rPr>
                <w:rFonts w:ascii="細明體" w:eastAsia="細明體" w:hAnsi="細明體" w:cs="Courier New" w:hint="eastAsia"/>
                <w:sz w:val="20"/>
                <w:szCs w:val="20"/>
              </w:rPr>
              <w:t>9</w:t>
            </w:r>
          </w:p>
        </w:tc>
        <w:tc>
          <w:tcPr>
            <w:tcW w:w="4503" w:type="dxa"/>
          </w:tcPr>
          <w:p w:rsidR="00950E72" w:rsidRPr="00C63296" w:rsidRDefault="00950E72" w:rsidP="00B35BDE">
            <w:pPr>
              <w:spacing w:line="240" w:lineRule="atLeast"/>
              <w:rPr>
                <w:sz w:val="20"/>
                <w:szCs w:val="20"/>
              </w:rPr>
            </w:pPr>
            <w:r w:rsidRPr="00C63296">
              <w:rPr>
                <w:rFonts w:hint="eastAsia"/>
                <w:sz w:val="20"/>
                <w:szCs w:val="20"/>
              </w:rPr>
              <w:t>診斷書內容新增</w:t>
            </w:r>
            <w:r w:rsidR="00A6388B" w:rsidRPr="00C63296">
              <w:rPr>
                <w:rFonts w:hint="eastAsia"/>
                <w:sz w:val="20"/>
                <w:szCs w:val="20"/>
              </w:rPr>
              <w:t>診斷內容與疾病代碼連動檢核</w:t>
            </w:r>
          </w:p>
        </w:tc>
        <w:tc>
          <w:tcPr>
            <w:tcW w:w="1566" w:type="dxa"/>
          </w:tcPr>
          <w:p w:rsidR="00950E72" w:rsidRPr="00C63296" w:rsidRDefault="00A6388B" w:rsidP="00B35BDE">
            <w:pPr>
              <w:spacing w:line="240" w:lineRule="atLeast"/>
              <w:jc w:val="center"/>
              <w:rPr>
                <w:rFonts w:ascii="細明體" w:eastAsia="細明體" w:hAnsi="細明體" w:cs="Courier New" w:hint="eastAsia"/>
                <w:sz w:val="20"/>
                <w:szCs w:val="20"/>
              </w:rPr>
            </w:pPr>
            <w:r w:rsidRPr="00C63296">
              <w:rPr>
                <w:rFonts w:ascii="細明體" w:eastAsia="細明體" w:hAnsi="細明體" w:cs="Courier New" w:hint="eastAsia"/>
                <w:sz w:val="20"/>
                <w:szCs w:val="20"/>
              </w:rPr>
              <w:t>張凱鈞</w:t>
            </w:r>
          </w:p>
        </w:tc>
        <w:tc>
          <w:tcPr>
            <w:tcW w:w="2071" w:type="dxa"/>
          </w:tcPr>
          <w:p w:rsidR="00950E72" w:rsidRPr="00C63296" w:rsidRDefault="00A6388B" w:rsidP="00B35BDE">
            <w:pPr>
              <w:spacing w:line="240" w:lineRule="atLeast"/>
              <w:jc w:val="center"/>
              <w:rPr>
                <w:sz w:val="20"/>
                <w:szCs w:val="20"/>
              </w:rPr>
            </w:pPr>
            <w:r w:rsidRPr="00C63296">
              <w:rPr>
                <w:sz w:val="20"/>
                <w:szCs w:val="20"/>
              </w:rPr>
              <w:t>161020000312</w:t>
            </w:r>
          </w:p>
        </w:tc>
      </w:tr>
      <w:tr w:rsidR="00C63296" w:rsidRPr="00F060BE" w:rsidTr="002D04E8">
        <w:tc>
          <w:tcPr>
            <w:tcW w:w="1216" w:type="dxa"/>
          </w:tcPr>
          <w:p w:rsidR="00C63296" w:rsidRPr="0059222F" w:rsidRDefault="00C63296" w:rsidP="00B35BDE">
            <w:pPr>
              <w:spacing w:line="240" w:lineRule="atLeast"/>
              <w:jc w:val="center"/>
              <w:rPr>
                <w:rFonts w:ascii="細明體" w:eastAsia="細明體" w:hAnsi="細明體" w:cs="Courier New" w:hint="eastAsia"/>
                <w:sz w:val="20"/>
                <w:szCs w:val="20"/>
              </w:rPr>
            </w:pPr>
            <w:r w:rsidRPr="00077493">
              <w:rPr>
                <w:rFonts w:ascii="細明體" w:eastAsia="細明體" w:hAnsi="細明體" w:cs="Courier New"/>
                <w:sz w:val="20"/>
                <w:szCs w:val="20"/>
              </w:rPr>
              <w:t>2016/12/6</w:t>
            </w:r>
          </w:p>
        </w:tc>
        <w:tc>
          <w:tcPr>
            <w:tcW w:w="1010" w:type="dxa"/>
          </w:tcPr>
          <w:p w:rsidR="00C63296" w:rsidRPr="0059222F" w:rsidRDefault="00C63296" w:rsidP="00B35BDE">
            <w:pPr>
              <w:spacing w:line="240" w:lineRule="atLeast"/>
              <w:jc w:val="center"/>
              <w:rPr>
                <w:rFonts w:ascii="細明體" w:eastAsia="細明體" w:hAnsi="細明體" w:cs="Courier New" w:hint="eastAsia"/>
                <w:sz w:val="20"/>
                <w:szCs w:val="20"/>
              </w:rPr>
            </w:pPr>
            <w:r w:rsidRPr="0059222F">
              <w:rPr>
                <w:rFonts w:ascii="細明體" w:eastAsia="細明體" w:hAnsi="細明體" w:cs="Courier New" w:hint="eastAsia"/>
                <w:sz w:val="20"/>
                <w:szCs w:val="20"/>
              </w:rPr>
              <w:t>10</w:t>
            </w:r>
          </w:p>
        </w:tc>
        <w:tc>
          <w:tcPr>
            <w:tcW w:w="4503" w:type="dxa"/>
          </w:tcPr>
          <w:p w:rsidR="00C63296" w:rsidRPr="0059222F" w:rsidRDefault="00C63296" w:rsidP="00B35BDE">
            <w:pPr>
              <w:spacing w:line="240" w:lineRule="atLeast"/>
              <w:rPr>
                <w:rFonts w:hint="eastAsia"/>
                <w:sz w:val="20"/>
                <w:szCs w:val="20"/>
              </w:rPr>
            </w:pPr>
            <w:r w:rsidRPr="002200E5">
              <w:rPr>
                <w:rFonts w:hint="eastAsia"/>
                <w:sz w:val="20"/>
                <w:szCs w:val="20"/>
              </w:rPr>
              <w:t>同住院期間重複試算調整</w:t>
            </w:r>
          </w:p>
        </w:tc>
        <w:tc>
          <w:tcPr>
            <w:tcW w:w="1566" w:type="dxa"/>
          </w:tcPr>
          <w:p w:rsidR="00C63296" w:rsidRPr="0059222F" w:rsidRDefault="00077493" w:rsidP="00B35BDE">
            <w:pPr>
              <w:spacing w:line="240" w:lineRule="atLeast"/>
              <w:jc w:val="center"/>
              <w:rPr>
                <w:rFonts w:ascii="細明體" w:eastAsia="細明體" w:hAnsi="細明體" w:cs="Courier New" w:hint="eastAsia"/>
                <w:sz w:val="20"/>
                <w:szCs w:val="20"/>
              </w:rPr>
            </w:pPr>
            <w:r w:rsidRPr="0059222F">
              <w:rPr>
                <w:sz w:val="20"/>
                <w:szCs w:val="20"/>
              </w:rPr>
              <w:t>侑文</w:t>
            </w:r>
          </w:p>
        </w:tc>
        <w:tc>
          <w:tcPr>
            <w:tcW w:w="2071" w:type="dxa"/>
          </w:tcPr>
          <w:p w:rsidR="00C63296" w:rsidRPr="0059222F" w:rsidRDefault="00077493" w:rsidP="00B35BDE">
            <w:pPr>
              <w:spacing w:line="240" w:lineRule="atLeast"/>
              <w:jc w:val="center"/>
              <w:rPr>
                <w:sz w:val="20"/>
                <w:szCs w:val="20"/>
              </w:rPr>
            </w:pPr>
            <w:r w:rsidRPr="002200E5">
              <w:rPr>
                <w:sz w:val="20"/>
                <w:szCs w:val="20"/>
              </w:rPr>
              <w:t>161206000100</w:t>
            </w:r>
          </w:p>
        </w:tc>
      </w:tr>
      <w:tr w:rsidR="0059222F" w:rsidRPr="00F060BE" w:rsidTr="002D04E8">
        <w:tc>
          <w:tcPr>
            <w:tcW w:w="1216" w:type="dxa"/>
          </w:tcPr>
          <w:p w:rsidR="0059222F" w:rsidRPr="00077493" w:rsidRDefault="0059222F" w:rsidP="00B35BDE">
            <w:pPr>
              <w:spacing w:line="240" w:lineRule="atLeast"/>
              <w:jc w:val="center"/>
              <w:rPr>
                <w:rFonts w:ascii="細明體" w:eastAsia="細明體" w:hAnsi="細明體" w:cs="Courier New"/>
                <w:sz w:val="20"/>
                <w:szCs w:val="20"/>
              </w:rPr>
            </w:pPr>
            <w:r>
              <w:rPr>
                <w:rFonts w:ascii="細明體" w:eastAsia="細明體" w:hAnsi="細明體" w:cs="Courier New" w:hint="eastAsia"/>
                <w:sz w:val="20"/>
                <w:szCs w:val="20"/>
              </w:rPr>
              <w:t>2017/03/24</w:t>
            </w:r>
          </w:p>
        </w:tc>
        <w:tc>
          <w:tcPr>
            <w:tcW w:w="1010" w:type="dxa"/>
          </w:tcPr>
          <w:p w:rsidR="0059222F" w:rsidRPr="0059222F" w:rsidRDefault="0059222F" w:rsidP="00B35BDE">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11</w:t>
            </w:r>
          </w:p>
        </w:tc>
        <w:tc>
          <w:tcPr>
            <w:tcW w:w="4503" w:type="dxa"/>
          </w:tcPr>
          <w:p w:rsidR="0059222F" w:rsidRPr="0059222F" w:rsidRDefault="00F71FC1" w:rsidP="00B35BDE">
            <w:pPr>
              <w:spacing w:line="240" w:lineRule="atLeast"/>
              <w:rPr>
                <w:rFonts w:hint="eastAsia"/>
                <w:sz w:val="20"/>
                <w:szCs w:val="20"/>
              </w:rPr>
            </w:pPr>
            <w:r>
              <w:rPr>
                <w:rFonts w:hint="eastAsia"/>
                <w:sz w:val="20"/>
                <w:szCs w:val="20"/>
              </w:rPr>
              <w:t>增加罹癌日期</w:t>
            </w:r>
          </w:p>
        </w:tc>
        <w:tc>
          <w:tcPr>
            <w:tcW w:w="1566" w:type="dxa"/>
          </w:tcPr>
          <w:p w:rsidR="0059222F" w:rsidRPr="0059222F" w:rsidRDefault="00F71FC1" w:rsidP="00B35BDE">
            <w:pPr>
              <w:spacing w:line="240" w:lineRule="atLeast"/>
              <w:jc w:val="center"/>
              <w:rPr>
                <w:sz w:val="20"/>
                <w:szCs w:val="20"/>
              </w:rPr>
            </w:pPr>
            <w:r>
              <w:rPr>
                <w:rFonts w:hint="eastAsia"/>
                <w:sz w:val="20"/>
                <w:szCs w:val="20"/>
              </w:rPr>
              <w:t>慈蓮</w:t>
            </w:r>
          </w:p>
        </w:tc>
        <w:tc>
          <w:tcPr>
            <w:tcW w:w="2071" w:type="dxa"/>
          </w:tcPr>
          <w:p w:rsidR="0059222F" w:rsidRPr="0059222F" w:rsidRDefault="00034B51" w:rsidP="00B35BDE">
            <w:pPr>
              <w:spacing w:line="240" w:lineRule="atLeast"/>
              <w:jc w:val="center"/>
              <w:rPr>
                <w:sz w:val="20"/>
                <w:szCs w:val="20"/>
              </w:rPr>
            </w:pPr>
            <w:r w:rsidRPr="000C005E">
              <w:t>170223001261</w:t>
            </w:r>
          </w:p>
        </w:tc>
      </w:tr>
      <w:tr w:rsidR="001960D2" w:rsidRPr="00F060BE" w:rsidTr="002D04E8">
        <w:tc>
          <w:tcPr>
            <w:tcW w:w="1216" w:type="dxa"/>
          </w:tcPr>
          <w:p w:rsidR="001960D2" w:rsidRDefault="001960D2" w:rsidP="001960D2">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2019/11/12</w:t>
            </w:r>
          </w:p>
        </w:tc>
        <w:tc>
          <w:tcPr>
            <w:tcW w:w="1010" w:type="dxa"/>
          </w:tcPr>
          <w:p w:rsidR="001960D2" w:rsidRDefault="001960D2" w:rsidP="001960D2">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12</w:t>
            </w:r>
          </w:p>
        </w:tc>
        <w:tc>
          <w:tcPr>
            <w:tcW w:w="4503" w:type="dxa"/>
          </w:tcPr>
          <w:p w:rsidR="001960D2" w:rsidRDefault="001960D2" w:rsidP="001960D2">
            <w:pPr>
              <w:spacing w:line="240" w:lineRule="atLeast"/>
              <w:rPr>
                <w:rFonts w:hint="eastAsia"/>
                <w:sz w:val="20"/>
                <w:szCs w:val="20"/>
              </w:rPr>
            </w:pPr>
            <w:r>
              <w:rPr>
                <w:rFonts w:ascii="細明體" w:eastAsia="細明體" w:hAnsi="細明體" w:cs="Courier New" w:hint="eastAsia"/>
                <w:sz w:val="20"/>
                <w:szCs w:val="20"/>
              </w:rPr>
              <w:t>全自動核賠優化</w:t>
            </w:r>
          </w:p>
        </w:tc>
        <w:tc>
          <w:tcPr>
            <w:tcW w:w="1566" w:type="dxa"/>
          </w:tcPr>
          <w:p w:rsidR="001960D2" w:rsidRDefault="001960D2" w:rsidP="001960D2">
            <w:pPr>
              <w:spacing w:line="240" w:lineRule="atLeast"/>
              <w:jc w:val="center"/>
              <w:rPr>
                <w:rFonts w:hint="eastAsia"/>
                <w:sz w:val="20"/>
                <w:szCs w:val="20"/>
              </w:rPr>
            </w:pPr>
            <w:r>
              <w:rPr>
                <w:rFonts w:ascii="細明體" w:eastAsia="細明體" w:hAnsi="細明體" w:cs="Courier New" w:hint="eastAsia"/>
                <w:sz w:val="20"/>
                <w:szCs w:val="20"/>
              </w:rPr>
              <w:t>張凱鈞</w:t>
            </w:r>
          </w:p>
        </w:tc>
        <w:tc>
          <w:tcPr>
            <w:tcW w:w="2071" w:type="dxa"/>
          </w:tcPr>
          <w:p w:rsidR="001960D2" w:rsidRPr="000C005E" w:rsidRDefault="001960D2" w:rsidP="001960D2">
            <w:pPr>
              <w:spacing w:line="240" w:lineRule="atLeast"/>
              <w:jc w:val="center"/>
            </w:pPr>
            <w:r>
              <w:rPr>
                <w:rFonts w:ascii="細明體" w:eastAsia="細明體" w:hAnsi="細明體" w:cs="Courier New" w:hint="eastAsia"/>
                <w:sz w:val="20"/>
                <w:szCs w:val="20"/>
              </w:rPr>
              <w:t>190724000999</w:t>
            </w:r>
          </w:p>
        </w:tc>
      </w:tr>
      <w:tr w:rsidR="00FF0EE2" w:rsidRPr="00F060BE" w:rsidTr="002D04E8">
        <w:tc>
          <w:tcPr>
            <w:tcW w:w="1216" w:type="dxa"/>
          </w:tcPr>
          <w:p w:rsidR="00FF0EE2" w:rsidRDefault="00FF0EE2" w:rsidP="001960D2">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2020/02/18</w:t>
            </w:r>
          </w:p>
        </w:tc>
        <w:tc>
          <w:tcPr>
            <w:tcW w:w="1010" w:type="dxa"/>
          </w:tcPr>
          <w:p w:rsidR="00FF0EE2" w:rsidRDefault="00FF0EE2" w:rsidP="001960D2">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13</w:t>
            </w:r>
          </w:p>
        </w:tc>
        <w:tc>
          <w:tcPr>
            <w:tcW w:w="4503" w:type="dxa"/>
          </w:tcPr>
          <w:p w:rsidR="00FF0EE2" w:rsidRDefault="00FF0EE2" w:rsidP="001960D2">
            <w:pPr>
              <w:spacing w:line="240" w:lineRule="atLeast"/>
              <w:rPr>
                <w:rFonts w:ascii="細明體" w:eastAsia="細明體" w:hAnsi="細明體" w:cs="Courier New" w:hint="eastAsia"/>
                <w:sz w:val="20"/>
                <w:szCs w:val="20"/>
              </w:rPr>
            </w:pPr>
            <w:r>
              <w:rPr>
                <w:rFonts w:ascii="細明體" w:eastAsia="細明體" w:hAnsi="細明體" w:cs="Courier New" w:hint="eastAsia"/>
                <w:sz w:val="20"/>
                <w:szCs w:val="20"/>
              </w:rPr>
              <w:t>智能理賠手術代碼導入</w:t>
            </w:r>
          </w:p>
        </w:tc>
        <w:tc>
          <w:tcPr>
            <w:tcW w:w="1566" w:type="dxa"/>
          </w:tcPr>
          <w:p w:rsidR="00FF0EE2" w:rsidRDefault="00FF0EE2" w:rsidP="001960D2">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張凱鈞</w:t>
            </w:r>
          </w:p>
        </w:tc>
        <w:tc>
          <w:tcPr>
            <w:tcW w:w="2071" w:type="dxa"/>
          </w:tcPr>
          <w:p w:rsidR="00FF0EE2" w:rsidRDefault="00FF0EE2" w:rsidP="001960D2">
            <w:pPr>
              <w:spacing w:line="240" w:lineRule="atLeast"/>
              <w:jc w:val="center"/>
              <w:rPr>
                <w:rFonts w:ascii="細明體" w:eastAsia="細明體" w:hAnsi="細明體" w:cs="Courier New" w:hint="eastAsia"/>
                <w:sz w:val="20"/>
                <w:szCs w:val="20"/>
              </w:rPr>
            </w:pPr>
            <w:r>
              <w:rPr>
                <w:rFonts w:ascii="細明體" w:eastAsia="細明體" w:hAnsi="細明體" w:cs="Courier New" w:hint="eastAsia"/>
                <w:sz w:val="20"/>
                <w:szCs w:val="20"/>
              </w:rPr>
              <w:t>200204000689</w:t>
            </w:r>
          </w:p>
        </w:tc>
      </w:tr>
      <w:tr w:rsidR="002200E5" w:rsidRPr="00F060BE" w:rsidTr="002D04E8">
        <w:trPr>
          <w:ins w:id="2" w:author="蕭侑文" w:date="2020-06-12T16:49:00Z"/>
        </w:trPr>
        <w:tc>
          <w:tcPr>
            <w:tcW w:w="1216" w:type="dxa"/>
          </w:tcPr>
          <w:p w:rsidR="002200E5" w:rsidRDefault="002200E5" w:rsidP="001960D2">
            <w:pPr>
              <w:spacing w:line="240" w:lineRule="atLeast"/>
              <w:jc w:val="center"/>
              <w:rPr>
                <w:ins w:id="3" w:author="蕭侑文" w:date="2020-06-12T16:49:00Z"/>
                <w:rFonts w:ascii="細明體" w:eastAsia="細明體" w:hAnsi="細明體" w:cs="Courier New" w:hint="eastAsia"/>
                <w:sz w:val="20"/>
                <w:szCs w:val="20"/>
              </w:rPr>
            </w:pPr>
            <w:ins w:id="4" w:author="蕭侑文" w:date="2020-06-12T16:49:00Z">
              <w:r>
                <w:rPr>
                  <w:rFonts w:ascii="細明體" w:eastAsia="細明體" w:hAnsi="細明體" w:cs="Courier New" w:hint="eastAsia"/>
                  <w:sz w:val="20"/>
                  <w:szCs w:val="20"/>
                </w:rPr>
                <w:t>2020/6/12</w:t>
              </w:r>
            </w:ins>
          </w:p>
        </w:tc>
        <w:tc>
          <w:tcPr>
            <w:tcW w:w="1010" w:type="dxa"/>
          </w:tcPr>
          <w:p w:rsidR="002200E5" w:rsidRDefault="002200E5" w:rsidP="001960D2">
            <w:pPr>
              <w:spacing w:line="240" w:lineRule="atLeast"/>
              <w:jc w:val="center"/>
              <w:rPr>
                <w:ins w:id="5" w:author="蕭侑文" w:date="2020-06-12T16:49:00Z"/>
                <w:rFonts w:ascii="細明體" w:eastAsia="細明體" w:hAnsi="細明體" w:cs="Courier New" w:hint="eastAsia"/>
                <w:sz w:val="20"/>
                <w:szCs w:val="20"/>
              </w:rPr>
            </w:pPr>
            <w:ins w:id="6" w:author="蕭侑文" w:date="2020-06-12T16:49:00Z">
              <w:r>
                <w:rPr>
                  <w:rFonts w:ascii="細明體" w:eastAsia="細明體" w:hAnsi="細明體" w:cs="Courier New" w:hint="eastAsia"/>
                  <w:sz w:val="20"/>
                  <w:szCs w:val="20"/>
                </w:rPr>
                <w:t>14</w:t>
              </w:r>
            </w:ins>
          </w:p>
        </w:tc>
        <w:tc>
          <w:tcPr>
            <w:tcW w:w="4503" w:type="dxa"/>
          </w:tcPr>
          <w:p w:rsidR="002200E5" w:rsidRDefault="00A956F5" w:rsidP="001960D2">
            <w:pPr>
              <w:spacing w:line="240" w:lineRule="atLeast"/>
              <w:rPr>
                <w:ins w:id="7" w:author="蕭侑文" w:date="2020-06-12T16:49:00Z"/>
                <w:rFonts w:ascii="細明體" w:eastAsia="細明體" w:hAnsi="細明體" w:cs="Courier New" w:hint="eastAsia"/>
                <w:sz w:val="20"/>
                <w:szCs w:val="20"/>
              </w:rPr>
            </w:pPr>
            <w:ins w:id="8" w:author="蕭侑文" w:date="2020-06-15T11:04:00Z">
              <w:r>
                <w:rPr>
                  <w:rFonts w:hint="eastAsia"/>
                  <w:color w:val="0000FF"/>
                  <w:sz w:val="20"/>
                  <w:szCs w:val="20"/>
                </w:rPr>
                <w:t>【數位基礎工程重建】手術試算內容調整</w:t>
              </w:r>
            </w:ins>
          </w:p>
        </w:tc>
        <w:tc>
          <w:tcPr>
            <w:tcW w:w="1566" w:type="dxa"/>
          </w:tcPr>
          <w:p w:rsidR="002200E5" w:rsidRDefault="005923A0" w:rsidP="001960D2">
            <w:pPr>
              <w:spacing w:line="240" w:lineRule="atLeast"/>
              <w:jc w:val="center"/>
              <w:rPr>
                <w:ins w:id="9" w:author="蕭侑文" w:date="2020-06-12T16:49:00Z"/>
                <w:rFonts w:ascii="細明體" w:eastAsia="細明體" w:hAnsi="細明體" w:cs="Courier New" w:hint="eastAsia"/>
                <w:sz w:val="20"/>
                <w:szCs w:val="20"/>
              </w:rPr>
            </w:pPr>
            <w:ins w:id="10" w:author="蕭侑文" w:date="2020-06-15T11:03:00Z">
              <w:r w:rsidRPr="0059222F">
                <w:rPr>
                  <w:sz w:val="20"/>
                  <w:szCs w:val="20"/>
                </w:rPr>
                <w:t>侑文</w:t>
              </w:r>
            </w:ins>
          </w:p>
        </w:tc>
        <w:tc>
          <w:tcPr>
            <w:tcW w:w="2071" w:type="dxa"/>
          </w:tcPr>
          <w:p w:rsidR="002200E5" w:rsidRDefault="00A956F5" w:rsidP="001960D2">
            <w:pPr>
              <w:spacing w:line="240" w:lineRule="atLeast"/>
              <w:jc w:val="center"/>
              <w:rPr>
                <w:ins w:id="11" w:author="蕭侑文" w:date="2020-06-12T16:49:00Z"/>
                <w:rFonts w:ascii="細明體" w:eastAsia="細明體" w:hAnsi="細明體" w:cs="Courier New" w:hint="eastAsia"/>
                <w:sz w:val="20"/>
                <w:szCs w:val="20"/>
              </w:rPr>
            </w:pPr>
            <w:ins w:id="12" w:author="蕭侑文" w:date="2020-06-15T11:04:00Z">
              <w:r>
                <w:rPr>
                  <w:rFonts w:hint="eastAsia"/>
                  <w:color w:val="000000"/>
                  <w:sz w:val="20"/>
                  <w:szCs w:val="20"/>
                </w:rPr>
                <w:t>200601001151</w:t>
              </w:r>
            </w:ins>
          </w:p>
        </w:tc>
      </w:tr>
    </w:tbl>
    <w:p w:rsidR="007F0AD1" w:rsidRPr="00F060BE" w:rsidRDefault="007F0AD1">
      <w:pPr>
        <w:rPr>
          <w:rFonts w:hint="eastAsia"/>
        </w:rPr>
      </w:pPr>
    </w:p>
    <w:p w:rsidR="00900835" w:rsidRPr="00F060BE" w:rsidRDefault="00900835">
      <w:pPr>
        <w:pStyle w:val="Tabletext"/>
        <w:keepLines w:val="0"/>
        <w:spacing w:after="0" w:line="240" w:lineRule="auto"/>
        <w:rPr>
          <w:rFonts w:hint="eastAsia"/>
          <w:bCs/>
          <w:kern w:val="2"/>
          <w:szCs w:val="24"/>
          <w:lang w:eastAsia="zh-TW"/>
        </w:rPr>
      </w:pPr>
      <w:r w:rsidRPr="00F060BE">
        <w:rPr>
          <w:rFonts w:hint="eastAsia"/>
          <w:b/>
          <w:kern w:val="2"/>
          <w:sz w:val="24"/>
          <w:szCs w:val="24"/>
          <w:lang w:eastAsia="zh-TW"/>
        </w:rPr>
        <w:t>UCAAA00200_</w:t>
      </w:r>
      <w:r w:rsidRPr="00F060BE">
        <w:rPr>
          <w:rFonts w:hint="eastAsia"/>
          <w:b/>
          <w:kern w:val="2"/>
          <w:sz w:val="24"/>
          <w:szCs w:val="24"/>
          <w:lang w:eastAsia="zh-TW"/>
        </w:rPr>
        <w:t>診斷書輸入</w:t>
      </w:r>
    </w:p>
    <w:p w:rsidR="00900835" w:rsidRPr="00F060BE" w:rsidRDefault="00900835">
      <w:pPr>
        <w:pStyle w:val="Tabletext"/>
        <w:keepLines w:val="0"/>
        <w:spacing w:after="0" w:line="240" w:lineRule="auto"/>
        <w:rPr>
          <w:rFonts w:hint="eastAsia"/>
          <w:bCs/>
          <w:kern w:val="2"/>
          <w:szCs w:val="24"/>
          <w:lang w:eastAsia="zh-TW"/>
        </w:rPr>
      </w:pPr>
    </w:p>
    <w:p w:rsidR="00900835" w:rsidRPr="00F060BE" w:rsidRDefault="00900835">
      <w:pPr>
        <w:numPr>
          <w:ilvl w:val="0"/>
          <w:numId w:val="3"/>
        </w:numPr>
        <w:rPr>
          <w:rFonts w:ascii="細明體" w:eastAsia="細明體" w:hAnsi="細明體" w:hint="eastAsia"/>
          <w:sz w:val="20"/>
          <w:szCs w:val="20"/>
        </w:rPr>
      </w:pPr>
      <w:r w:rsidRPr="00F060BE">
        <w:rPr>
          <w:rFonts w:ascii="細明體" w:eastAsia="細明體" w:hAnsi="細明體" w:hint="eastAsia"/>
          <w:sz w:val="20"/>
          <w:szCs w:val="20"/>
        </w:rPr>
        <w:t>程式功能概述：</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2340"/>
        <w:gridCol w:w="8460"/>
      </w:tblGrid>
      <w:tr w:rsidR="00900835" w:rsidRPr="00F060BE">
        <w:tc>
          <w:tcPr>
            <w:tcW w:w="2340" w:type="dxa"/>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程式功能</w:t>
            </w:r>
          </w:p>
        </w:tc>
        <w:tc>
          <w:tcPr>
            <w:tcW w:w="8460" w:type="dxa"/>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診斷書輸入</w:t>
            </w:r>
          </w:p>
        </w:tc>
      </w:tr>
      <w:tr w:rsidR="00900835" w:rsidRPr="00F060BE">
        <w:tc>
          <w:tcPr>
            <w:tcW w:w="2340" w:type="dxa"/>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程式名稱</w:t>
            </w:r>
          </w:p>
        </w:tc>
        <w:tc>
          <w:tcPr>
            <w:tcW w:w="8460" w:type="dxa"/>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AAA0_0200</w:t>
            </w:r>
          </w:p>
        </w:tc>
      </w:tr>
      <w:tr w:rsidR="00900835" w:rsidRPr="00F060BE">
        <w:tc>
          <w:tcPr>
            <w:tcW w:w="2340" w:type="dxa"/>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作業方式</w:t>
            </w:r>
          </w:p>
        </w:tc>
        <w:tc>
          <w:tcPr>
            <w:tcW w:w="8460" w:type="dxa"/>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ONLINE</w:t>
            </w:r>
          </w:p>
        </w:tc>
      </w:tr>
      <w:tr w:rsidR="00900835" w:rsidRPr="00F060BE">
        <w:tc>
          <w:tcPr>
            <w:tcW w:w="2340" w:type="dxa"/>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概要說明</w:t>
            </w:r>
          </w:p>
        </w:tc>
        <w:tc>
          <w:tcPr>
            <w:tcW w:w="8460" w:type="dxa"/>
          </w:tcPr>
          <w:p w:rsidR="00900835" w:rsidRPr="00F060BE" w:rsidRDefault="00900835">
            <w:pPr>
              <w:pStyle w:val="Tabletext"/>
              <w:keepLines w:val="0"/>
              <w:widowControl/>
              <w:spacing w:after="0" w:line="240" w:lineRule="auto"/>
              <w:rPr>
                <w:rFonts w:ascii="細明體" w:eastAsia="細明體" w:hAnsi="細明體" w:hint="eastAsia"/>
                <w:lang w:eastAsia="zh-TW"/>
              </w:rPr>
            </w:pPr>
            <w:r w:rsidRPr="00F060BE">
              <w:rPr>
                <w:rFonts w:ascii="細明體" w:eastAsia="細明體" w:hAnsi="細明體" w:hint="eastAsia"/>
                <w:lang w:eastAsia="zh-TW"/>
              </w:rPr>
              <w:t>理賠診斷書輸入、資料確認、核定</w:t>
            </w:r>
          </w:p>
        </w:tc>
      </w:tr>
      <w:tr w:rsidR="00900835" w:rsidRPr="00F060BE">
        <w:tc>
          <w:tcPr>
            <w:tcW w:w="2340" w:type="dxa"/>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處理人員</w:t>
            </w:r>
          </w:p>
        </w:tc>
        <w:tc>
          <w:tcPr>
            <w:tcW w:w="8460" w:type="dxa"/>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 xml:space="preserve">RLAA002 RLAA003 </w:t>
            </w:r>
          </w:p>
        </w:tc>
      </w:tr>
    </w:tbl>
    <w:p w:rsidR="00900835" w:rsidRPr="00F060BE" w:rsidRDefault="00900835">
      <w:pPr>
        <w:ind w:left="480"/>
        <w:rPr>
          <w:rFonts w:ascii="細明體" w:eastAsia="細明體" w:hAnsi="細明體" w:hint="eastAsia"/>
          <w:sz w:val="20"/>
          <w:szCs w:val="20"/>
        </w:rPr>
      </w:pPr>
    </w:p>
    <w:p w:rsidR="00900835" w:rsidRPr="00F060BE" w:rsidRDefault="00900835">
      <w:pPr>
        <w:numPr>
          <w:ilvl w:val="0"/>
          <w:numId w:val="3"/>
        </w:numPr>
        <w:rPr>
          <w:rFonts w:ascii="細明體" w:eastAsia="細明體" w:hAnsi="細明體" w:hint="eastAsia"/>
          <w:sz w:val="20"/>
          <w:szCs w:val="20"/>
        </w:rPr>
      </w:pPr>
      <w:r w:rsidRPr="00F060BE">
        <w:rPr>
          <w:rFonts w:ascii="細明體" w:eastAsia="細明體" w:hAnsi="細明體" w:hint="eastAsia"/>
          <w:sz w:val="20"/>
          <w:szCs w:val="20"/>
        </w:rPr>
        <w:t>使用模組</w:t>
      </w:r>
    </w:p>
    <w:tbl>
      <w:tblPr>
        <w:tblW w:w="108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20"/>
        <w:gridCol w:w="2520"/>
        <w:gridCol w:w="4140"/>
        <w:gridCol w:w="3500"/>
      </w:tblGrid>
      <w:tr w:rsidR="00900835" w:rsidRPr="00F060BE">
        <w:tc>
          <w:tcPr>
            <w:tcW w:w="720" w:type="dxa"/>
          </w:tcPr>
          <w:p w:rsidR="00900835" w:rsidRPr="00F060BE" w:rsidRDefault="00900835">
            <w:pPr>
              <w:jc w:val="center"/>
              <w:rPr>
                <w:rFonts w:ascii="細明體" w:eastAsia="細明體" w:hAnsi="細明體" w:hint="eastAsia"/>
                <w:sz w:val="20"/>
                <w:szCs w:val="20"/>
              </w:rPr>
            </w:pPr>
            <w:r w:rsidRPr="00F060BE">
              <w:rPr>
                <w:rFonts w:ascii="細明體" w:eastAsia="細明體" w:hAnsi="細明體" w:hint="eastAsia"/>
                <w:sz w:val="20"/>
                <w:szCs w:val="20"/>
              </w:rPr>
              <w:t>項次</w:t>
            </w:r>
          </w:p>
        </w:tc>
        <w:tc>
          <w:tcPr>
            <w:tcW w:w="2520" w:type="dxa"/>
          </w:tcPr>
          <w:p w:rsidR="00900835" w:rsidRPr="00F060BE" w:rsidRDefault="00900835">
            <w:pPr>
              <w:jc w:val="center"/>
              <w:rPr>
                <w:rFonts w:ascii="細明體" w:eastAsia="細明體" w:hAnsi="細明體" w:hint="eastAsia"/>
                <w:sz w:val="20"/>
                <w:szCs w:val="20"/>
              </w:rPr>
            </w:pPr>
            <w:r w:rsidRPr="00F060BE">
              <w:rPr>
                <w:rFonts w:ascii="細明體" w:eastAsia="細明體" w:hAnsi="細明體" w:hint="eastAsia"/>
                <w:sz w:val="20"/>
                <w:szCs w:val="20"/>
              </w:rPr>
              <w:t>中文說明</w:t>
            </w:r>
          </w:p>
        </w:tc>
        <w:tc>
          <w:tcPr>
            <w:tcW w:w="4140" w:type="dxa"/>
          </w:tcPr>
          <w:p w:rsidR="00900835" w:rsidRPr="00F060BE" w:rsidRDefault="00900835">
            <w:pPr>
              <w:jc w:val="center"/>
              <w:rPr>
                <w:rFonts w:ascii="細明體" w:eastAsia="細明體" w:hAnsi="細明體" w:hint="eastAsia"/>
                <w:sz w:val="20"/>
                <w:szCs w:val="20"/>
              </w:rPr>
            </w:pPr>
            <w:r w:rsidRPr="00F060BE">
              <w:rPr>
                <w:rFonts w:ascii="細明體" w:eastAsia="細明體" w:hAnsi="細明體" w:hint="eastAsia"/>
                <w:sz w:val="20"/>
                <w:szCs w:val="20"/>
              </w:rPr>
              <w:t>CLASS</w:t>
            </w:r>
          </w:p>
        </w:tc>
        <w:tc>
          <w:tcPr>
            <w:tcW w:w="3500" w:type="dxa"/>
          </w:tcPr>
          <w:p w:rsidR="00900835" w:rsidRPr="00F060BE" w:rsidRDefault="00900835">
            <w:pPr>
              <w:jc w:val="center"/>
              <w:rPr>
                <w:rFonts w:ascii="細明體" w:eastAsia="細明體" w:hAnsi="細明體" w:hint="eastAsia"/>
                <w:sz w:val="20"/>
                <w:szCs w:val="20"/>
              </w:rPr>
            </w:pPr>
            <w:r w:rsidRPr="00F060BE">
              <w:rPr>
                <w:rFonts w:ascii="細明體" w:eastAsia="細明體" w:hAnsi="細明體" w:hint="eastAsia"/>
                <w:sz w:val="20"/>
                <w:szCs w:val="20"/>
              </w:rPr>
              <w:t>METHOD</w:t>
            </w:r>
          </w:p>
        </w:tc>
      </w:tr>
      <w:tr w:rsidR="00900835" w:rsidRPr="00F060BE">
        <w:tblPrEx>
          <w:tblLook w:val="01E0" w:firstRow="1" w:lastRow="1" w:firstColumn="1" w:lastColumn="1" w:noHBand="0" w:noVBand="0"/>
        </w:tblPrEx>
        <w:tc>
          <w:tcPr>
            <w:tcW w:w="720" w:type="dxa"/>
          </w:tcPr>
          <w:p w:rsidR="00900835" w:rsidRPr="00F060BE" w:rsidRDefault="00900835">
            <w:pPr>
              <w:numPr>
                <w:ilvl w:val="0"/>
                <w:numId w:val="4"/>
              </w:numPr>
              <w:rPr>
                <w:rFonts w:ascii="細明體" w:eastAsia="細明體" w:hAnsi="細明體" w:hint="eastAsia"/>
                <w:sz w:val="20"/>
                <w:szCs w:val="20"/>
              </w:rPr>
            </w:pPr>
          </w:p>
        </w:tc>
        <w:tc>
          <w:tcPr>
            <w:tcW w:w="2520" w:type="dxa"/>
          </w:tcPr>
          <w:p w:rsidR="00900835" w:rsidRPr="00F060BE" w:rsidRDefault="00900835">
            <w:pPr>
              <w:rPr>
                <w:rFonts w:hint="eastAsia"/>
                <w:sz w:val="20"/>
                <w:szCs w:val="20"/>
              </w:rPr>
            </w:pPr>
            <w:r w:rsidRPr="00F060BE">
              <w:rPr>
                <w:rFonts w:hint="eastAsia"/>
                <w:sz w:val="20"/>
                <w:szCs w:val="20"/>
              </w:rPr>
              <w:t>理賠受理檔處理模組</w:t>
            </w:r>
          </w:p>
        </w:tc>
        <w:tc>
          <w:tcPr>
            <w:tcW w:w="4140" w:type="dxa"/>
          </w:tcPr>
          <w:p w:rsidR="00900835" w:rsidRPr="0000502C" w:rsidRDefault="00900835">
            <w:pPr>
              <w:pStyle w:val="Tabletext"/>
              <w:keepLines w:val="0"/>
              <w:spacing w:after="0" w:line="240" w:lineRule="auto"/>
              <w:rPr>
                <w:rFonts w:ascii="細明體" w:eastAsia="細明體" w:hAnsi="細明體" w:hint="eastAsia"/>
              </w:rPr>
            </w:pPr>
            <w:r w:rsidRPr="0000502C">
              <w:rPr>
                <w:rFonts w:ascii="細明體" w:eastAsia="細明體" w:hAnsi="細明體" w:hint="eastAsia"/>
              </w:rPr>
              <w:t>AA_A0Z001</w:t>
            </w:r>
          </w:p>
        </w:tc>
        <w:tc>
          <w:tcPr>
            <w:tcW w:w="3500" w:type="dxa"/>
          </w:tcPr>
          <w:p w:rsidR="00900835" w:rsidRPr="00B96FE2" w:rsidRDefault="00900835">
            <w:pPr>
              <w:rPr>
                <w:rFonts w:ascii="細明體" w:eastAsia="細明體" w:hAnsi="細明體" w:hint="eastAsia"/>
                <w:sz w:val="20"/>
                <w:szCs w:val="20"/>
              </w:rPr>
            </w:pPr>
          </w:p>
        </w:tc>
      </w:tr>
      <w:tr w:rsidR="00900835" w:rsidRPr="00F060BE">
        <w:tblPrEx>
          <w:tblLook w:val="01E0" w:firstRow="1" w:lastRow="1" w:firstColumn="1" w:lastColumn="1" w:noHBand="0" w:noVBand="0"/>
        </w:tblPrEx>
        <w:tc>
          <w:tcPr>
            <w:tcW w:w="720" w:type="dxa"/>
          </w:tcPr>
          <w:p w:rsidR="00900835" w:rsidRPr="00F060BE" w:rsidRDefault="00900835">
            <w:pPr>
              <w:numPr>
                <w:ilvl w:val="0"/>
                <w:numId w:val="4"/>
              </w:numPr>
              <w:rPr>
                <w:rFonts w:ascii="細明體" w:eastAsia="細明體" w:hAnsi="細明體" w:hint="eastAsia"/>
                <w:sz w:val="20"/>
                <w:szCs w:val="20"/>
              </w:rPr>
            </w:pPr>
          </w:p>
        </w:tc>
        <w:tc>
          <w:tcPr>
            <w:tcW w:w="2520" w:type="dxa"/>
          </w:tcPr>
          <w:p w:rsidR="00900835" w:rsidRPr="00F060BE" w:rsidRDefault="00900835">
            <w:pPr>
              <w:rPr>
                <w:rFonts w:hint="eastAsia"/>
                <w:sz w:val="20"/>
                <w:szCs w:val="20"/>
              </w:rPr>
            </w:pPr>
            <w:r w:rsidRPr="00F060BE">
              <w:rPr>
                <w:rFonts w:hint="eastAsia"/>
                <w:sz w:val="20"/>
                <w:szCs w:val="20"/>
              </w:rPr>
              <w:t>理賠診斷書檔處理模組</w:t>
            </w:r>
          </w:p>
        </w:tc>
        <w:tc>
          <w:tcPr>
            <w:tcW w:w="4140" w:type="dxa"/>
          </w:tcPr>
          <w:p w:rsidR="00900835" w:rsidRPr="0000502C" w:rsidRDefault="00900835">
            <w:pPr>
              <w:pStyle w:val="Tabletext"/>
              <w:keepLines w:val="0"/>
              <w:spacing w:after="0" w:line="240" w:lineRule="auto"/>
              <w:rPr>
                <w:rFonts w:ascii="細明體" w:eastAsia="細明體" w:hAnsi="細明體" w:hint="eastAsia"/>
                <w:lang w:eastAsia="zh-TW"/>
              </w:rPr>
            </w:pPr>
            <w:r w:rsidRPr="0000502C">
              <w:rPr>
                <w:rFonts w:ascii="細明體" w:eastAsia="細明體" w:hAnsi="細明體" w:hint="eastAsia"/>
                <w:lang w:eastAsia="zh-TW"/>
              </w:rPr>
              <w:t>AA_A0Z003</w:t>
            </w:r>
          </w:p>
        </w:tc>
        <w:tc>
          <w:tcPr>
            <w:tcW w:w="3500" w:type="dxa"/>
          </w:tcPr>
          <w:p w:rsidR="00900835" w:rsidRPr="00B96FE2" w:rsidRDefault="00900835">
            <w:pPr>
              <w:rPr>
                <w:rFonts w:ascii="細明體" w:eastAsia="細明體" w:hAnsi="細明體" w:hint="eastAsia"/>
                <w:sz w:val="20"/>
                <w:szCs w:val="20"/>
              </w:rPr>
            </w:pPr>
          </w:p>
        </w:tc>
      </w:tr>
      <w:tr w:rsidR="00900835" w:rsidRPr="00F060BE">
        <w:tblPrEx>
          <w:tblLook w:val="01E0" w:firstRow="1" w:lastRow="1" w:firstColumn="1" w:lastColumn="1" w:noHBand="0" w:noVBand="0"/>
        </w:tblPrEx>
        <w:tc>
          <w:tcPr>
            <w:tcW w:w="720" w:type="dxa"/>
          </w:tcPr>
          <w:p w:rsidR="00900835" w:rsidRPr="00F060BE" w:rsidRDefault="00900835">
            <w:pPr>
              <w:numPr>
                <w:ilvl w:val="0"/>
                <w:numId w:val="4"/>
              </w:numPr>
              <w:rPr>
                <w:rFonts w:ascii="細明體" w:eastAsia="細明體" w:hAnsi="細明體" w:hint="eastAsia"/>
                <w:sz w:val="20"/>
                <w:szCs w:val="20"/>
              </w:rPr>
            </w:pPr>
          </w:p>
        </w:tc>
        <w:tc>
          <w:tcPr>
            <w:tcW w:w="2520" w:type="dxa"/>
          </w:tcPr>
          <w:p w:rsidR="00900835" w:rsidRPr="00F060BE" w:rsidRDefault="00900835">
            <w:pPr>
              <w:rPr>
                <w:rFonts w:hint="eastAsia"/>
                <w:sz w:val="20"/>
                <w:szCs w:val="20"/>
              </w:rPr>
            </w:pPr>
            <w:r w:rsidRPr="00F060BE">
              <w:rPr>
                <w:rFonts w:ascii="細明體" w:eastAsia="細明體" w:hAnsi="細明體" w:hint="eastAsia"/>
                <w:sz w:val="20"/>
                <w:szCs w:val="20"/>
              </w:rPr>
              <w:t>理賠診斷書相關天數檔處理模組</w:t>
            </w:r>
          </w:p>
        </w:tc>
        <w:tc>
          <w:tcPr>
            <w:tcW w:w="4140" w:type="dxa"/>
          </w:tcPr>
          <w:p w:rsidR="00900835" w:rsidRPr="00B96FE2" w:rsidRDefault="00900835">
            <w:pPr>
              <w:pStyle w:val="Tabletext"/>
              <w:keepLines w:val="0"/>
              <w:spacing w:after="0" w:line="240" w:lineRule="auto"/>
              <w:rPr>
                <w:rFonts w:ascii="細明體" w:eastAsia="細明體" w:hAnsi="細明體" w:hint="eastAsia"/>
              </w:rPr>
            </w:pPr>
            <w:r w:rsidRPr="0000502C">
              <w:rPr>
                <w:rFonts w:ascii="細明體" w:eastAsia="細明體" w:hAnsi="細明體" w:hint="eastAsia"/>
              </w:rPr>
              <w:t>AA_A0Z00</w:t>
            </w:r>
            <w:r w:rsidRPr="0000502C">
              <w:rPr>
                <w:rFonts w:ascii="細明體" w:eastAsia="細明體" w:hAnsi="細明體" w:hint="eastAsia"/>
                <w:lang w:eastAsia="zh-TW"/>
              </w:rPr>
              <w:t>9</w:t>
            </w:r>
          </w:p>
        </w:tc>
        <w:tc>
          <w:tcPr>
            <w:tcW w:w="3500" w:type="dxa"/>
          </w:tcPr>
          <w:p w:rsidR="00900835" w:rsidRPr="00F060BE" w:rsidRDefault="00900835">
            <w:pPr>
              <w:rPr>
                <w:rFonts w:ascii="細明體" w:eastAsia="細明體" w:hAnsi="細明體" w:hint="eastAsia"/>
                <w:sz w:val="20"/>
                <w:szCs w:val="20"/>
              </w:rPr>
            </w:pPr>
          </w:p>
        </w:tc>
      </w:tr>
      <w:tr w:rsidR="00900835" w:rsidRPr="00F060BE">
        <w:tblPrEx>
          <w:tblLook w:val="01E0" w:firstRow="1" w:lastRow="1" w:firstColumn="1" w:lastColumn="1" w:noHBand="0" w:noVBand="0"/>
        </w:tblPrEx>
        <w:tc>
          <w:tcPr>
            <w:tcW w:w="720" w:type="dxa"/>
          </w:tcPr>
          <w:p w:rsidR="00900835" w:rsidRPr="00F060BE" w:rsidRDefault="00900835">
            <w:pPr>
              <w:numPr>
                <w:ilvl w:val="0"/>
                <w:numId w:val="4"/>
              </w:numPr>
              <w:rPr>
                <w:rFonts w:ascii="細明體" w:eastAsia="細明體" w:hAnsi="細明體" w:hint="eastAsia"/>
                <w:sz w:val="20"/>
                <w:szCs w:val="20"/>
              </w:rPr>
            </w:pPr>
          </w:p>
        </w:tc>
        <w:tc>
          <w:tcPr>
            <w:tcW w:w="2520" w:type="dxa"/>
          </w:tcPr>
          <w:p w:rsidR="00900835" w:rsidRPr="0000502C" w:rsidRDefault="00900835">
            <w:pPr>
              <w:rPr>
                <w:rFonts w:ascii="細明體" w:eastAsia="細明體" w:hAnsi="細明體" w:hint="eastAsia"/>
                <w:sz w:val="20"/>
                <w:szCs w:val="20"/>
              </w:rPr>
            </w:pPr>
            <w:r w:rsidRPr="00F060BE">
              <w:rPr>
                <w:rFonts w:hint="eastAsia"/>
                <w:sz w:val="20"/>
                <w:szCs w:val="20"/>
              </w:rPr>
              <w:t>理賠診斷書讀取模組</w:t>
            </w:r>
          </w:p>
        </w:tc>
        <w:tc>
          <w:tcPr>
            <w:tcW w:w="4140" w:type="dxa"/>
          </w:tcPr>
          <w:p w:rsidR="00900835" w:rsidRPr="00B96FE2" w:rsidRDefault="00900835">
            <w:pPr>
              <w:pStyle w:val="Tabletext"/>
              <w:keepLines w:val="0"/>
              <w:spacing w:after="0" w:line="240" w:lineRule="auto"/>
              <w:rPr>
                <w:rFonts w:hint="eastAsia"/>
                <w:lang w:eastAsia="zh-TW"/>
              </w:rPr>
            </w:pPr>
          </w:p>
        </w:tc>
        <w:tc>
          <w:tcPr>
            <w:tcW w:w="3500" w:type="dxa"/>
          </w:tcPr>
          <w:p w:rsidR="00900835" w:rsidRPr="00F060BE" w:rsidRDefault="00900835">
            <w:pPr>
              <w:rPr>
                <w:rFonts w:ascii="細明體" w:eastAsia="細明體" w:hAnsi="細明體" w:hint="eastAsia"/>
                <w:sz w:val="20"/>
                <w:szCs w:val="20"/>
              </w:rPr>
            </w:pPr>
          </w:p>
        </w:tc>
      </w:tr>
      <w:tr w:rsidR="00900835" w:rsidRPr="00F060BE">
        <w:tblPrEx>
          <w:tblLook w:val="01E0" w:firstRow="1" w:lastRow="1" w:firstColumn="1" w:lastColumn="1" w:noHBand="0" w:noVBand="0"/>
        </w:tblPrEx>
        <w:tc>
          <w:tcPr>
            <w:tcW w:w="720" w:type="dxa"/>
          </w:tcPr>
          <w:p w:rsidR="00900835" w:rsidRPr="00F060BE" w:rsidRDefault="00900835">
            <w:pPr>
              <w:numPr>
                <w:ilvl w:val="0"/>
                <w:numId w:val="4"/>
              </w:numPr>
              <w:rPr>
                <w:rFonts w:ascii="細明體" w:eastAsia="細明體" w:hAnsi="細明體" w:hint="eastAsia"/>
                <w:sz w:val="20"/>
                <w:szCs w:val="20"/>
              </w:rPr>
            </w:pPr>
          </w:p>
        </w:tc>
        <w:tc>
          <w:tcPr>
            <w:tcW w:w="2520" w:type="dxa"/>
          </w:tcPr>
          <w:p w:rsidR="00900835" w:rsidRPr="00F060BE" w:rsidRDefault="00900835">
            <w:pPr>
              <w:rPr>
                <w:rFonts w:ascii="新細明體" w:hAnsi="新細明體" w:hint="eastAsia"/>
                <w:sz w:val="20"/>
                <w:szCs w:val="20"/>
              </w:rPr>
            </w:pPr>
            <w:r w:rsidRPr="00F060BE">
              <w:rPr>
                <w:rFonts w:ascii="新細明體" w:hAnsi="新細明體" w:hint="eastAsia"/>
                <w:kern w:val="2"/>
                <w:sz w:val="20"/>
                <w:szCs w:val="20"/>
              </w:rPr>
              <w:t>客戶投保明細讀取模組</w:t>
            </w:r>
          </w:p>
        </w:tc>
        <w:tc>
          <w:tcPr>
            <w:tcW w:w="4140" w:type="dxa"/>
          </w:tcPr>
          <w:p w:rsidR="00900835" w:rsidRPr="0000502C" w:rsidRDefault="00900835">
            <w:pPr>
              <w:pStyle w:val="Tabletext"/>
              <w:keepLines w:val="0"/>
              <w:spacing w:after="0" w:line="240" w:lineRule="auto"/>
              <w:rPr>
                <w:rFonts w:ascii="細明體" w:eastAsia="細明體" w:hAnsi="細明體" w:hint="eastAsia"/>
              </w:rPr>
            </w:pPr>
            <w:r w:rsidRPr="0000502C">
              <w:rPr>
                <w:rFonts w:ascii="細明體" w:eastAsia="細明體" w:hAnsi="細明體" w:hint="eastAsia"/>
                <w:kern w:val="2"/>
                <w:szCs w:val="24"/>
                <w:lang w:eastAsia="zh-TW"/>
              </w:rPr>
              <w:t>AA_B0Z000</w:t>
            </w:r>
          </w:p>
        </w:tc>
        <w:tc>
          <w:tcPr>
            <w:tcW w:w="3500" w:type="dxa"/>
          </w:tcPr>
          <w:p w:rsidR="00900835" w:rsidRPr="00B96FE2" w:rsidRDefault="00900835">
            <w:pPr>
              <w:rPr>
                <w:rFonts w:ascii="細明體" w:eastAsia="細明體" w:hAnsi="細明體" w:hint="eastAsia"/>
                <w:sz w:val="20"/>
                <w:szCs w:val="20"/>
              </w:rPr>
            </w:pPr>
          </w:p>
        </w:tc>
      </w:tr>
      <w:tr w:rsidR="00900835" w:rsidRPr="00F060BE">
        <w:tblPrEx>
          <w:tblLook w:val="01E0" w:firstRow="1" w:lastRow="1" w:firstColumn="1" w:lastColumn="1" w:noHBand="0" w:noVBand="0"/>
        </w:tblPrEx>
        <w:tc>
          <w:tcPr>
            <w:tcW w:w="720" w:type="dxa"/>
          </w:tcPr>
          <w:p w:rsidR="00900835" w:rsidRPr="00F060BE" w:rsidRDefault="00900835">
            <w:pPr>
              <w:numPr>
                <w:ilvl w:val="0"/>
                <w:numId w:val="4"/>
              </w:numPr>
              <w:rPr>
                <w:rFonts w:ascii="細明體" w:eastAsia="細明體" w:hAnsi="細明體" w:hint="eastAsia"/>
                <w:sz w:val="20"/>
                <w:szCs w:val="20"/>
              </w:rPr>
            </w:pPr>
          </w:p>
        </w:tc>
        <w:tc>
          <w:tcPr>
            <w:tcW w:w="2520" w:type="dxa"/>
          </w:tcPr>
          <w:p w:rsidR="00900835" w:rsidRPr="00F060BE" w:rsidRDefault="00900835">
            <w:pPr>
              <w:rPr>
                <w:rFonts w:ascii="新細明體" w:hAnsi="新細明體" w:hint="eastAsia"/>
                <w:kern w:val="2"/>
                <w:sz w:val="20"/>
                <w:szCs w:val="20"/>
              </w:rPr>
            </w:pPr>
            <w:r w:rsidRPr="00F060BE">
              <w:rPr>
                <w:sz w:val="20"/>
                <w:szCs w:val="20"/>
              </w:rPr>
              <w:t>員工基本資料讀取共用類別</w:t>
            </w:r>
          </w:p>
        </w:tc>
        <w:tc>
          <w:tcPr>
            <w:tcW w:w="4140" w:type="dxa"/>
          </w:tcPr>
          <w:p w:rsidR="00900835" w:rsidRPr="00F060BE" w:rsidRDefault="00900835">
            <w:pPr>
              <w:pStyle w:val="Tabletext"/>
              <w:keepLines w:val="0"/>
              <w:spacing w:after="0" w:line="240" w:lineRule="auto"/>
              <w:rPr>
                <w:rFonts w:ascii="細明體" w:eastAsia="細明體" w:hAnsi="細明體" w:hint="eastAsia"/>
                <w:kern w:val="2"/>
                <w:szCs w:val="24"/>
                <w:lang w:eastAsia="zh-TW"/>
              </w:rPr>
            </w:pPr>
            <w:r w:rsidRPr="00F060BE">
              <w:rPr>
                <w:bCs/>
              </w:rPr>
              <w:t>com.cathay.common.hr.PersonnelData</w:t>
            </w:r>
          </w:p>
        </w:tc>
        <w:tc>
          <w:tcPr>
            <w:tcW w:w="3500" w:type="dxa"/>
          </w:tcPr>
          <w:p w:rsidR="00900835" w:rsidRPr="00F060BE" w:rsidRDefault="00900835">
            <w:pPr>
              <w:rPr>
                <w:rFonts w:ascii="細明體" w:eastAsia="細明體" w:hAnsi="細明體" w:hint="eastAsia"/>
                <w:sz w:val="20"/>
                <w:szCs w:val="20"/>
              </w:rPr>
            </w:pPr>
            <w:hyperlink r:id="rId7" w:anchor="getOnDutyByEmployeeID(java.lang.String)" w:history="1">
              <w:r w:rsidRPr="00F060BE">
                <w:rPr>
                  <w:rStyle w:val="aa"/>
                  <w:rFonts w:ascii="細明體" w:eastAsia="細明體" w:hAnsi="細明體" w:cs="細明體"/>
                  <w:b/>
                  <w:bCs/>
                  <w:color w:val="auto"/>
                  <w:sz w:val="20"/>
                  <w:szCs w:val="20"/>
                </w:rPr>
                <w:t>getOnDutyByEmployeeID</w:t>
              </w:r>
            </w:hyperlink>
          </w:p>
        </w:tc>
      </w:tr>
      <w:tr w:rsidR="00900835" w:rsidRPr="00F060BE">
        <w:tblPrEx>
          <w:tblLook w:val="01E0" w:firstRow="1" w:lastRow="1" w:firstColumn="1" w:lastColumn="1" w:noHBand="0" w:noVBand="0"/>
        </w:tblPrEx>
        <w:tc>
          <w:tcPr>
            <w:tcW w:w="720" w:type="dxa"/>
          </w:tcPr>
          <w:p w:rsidR="00900835" w:rsidRPr="00F060BE" w:rsidRDefault="00900835">
            <w:pPr>
              <w:numPr>
                <w:ilvl w:val="0"/>
                <w:numId w:val="4"/>
              </w:numPr>
              <w:rPr>
                <w:rFonts w:ascii="細明體" w:eastAsia="細明體" w:hAnsi="細明體" w:hint="eastAsia"/>
                <w:sz w:val="20"/>
                <w:szCs w:val="20"/>
              </w:rPr>
            </w:pPr>
          </w:p>
        </w:tc>
        <w:tc>
          <w:tcPr>
            <w:tcW w:w="2520" w:type="dxa"/>
          </w:tcPr>
          <w:p w:rsidR="00900835" w:rsidRPr="00F060BE" w:rsidRDefault="00900835">
            <w:pPr>
              <w:rPr>
                <w:rFonts w:hint="eastAsia"/>
                <w:sz w:val="20"/>
                <w:szCs w:val="20"/>
              </w:rPr>
            </w:pPr>
            <w:r w:rsidRPr="00F060BE">
              <w:rPr>
                <w:rFonts w:ascii="MS Reference Sans Serif" w:hAnsi="新細明體"/>
                <w:kern w:val="2"/>
                <w:sz w:val="20"/>
                <w:szCs w:val="20"/>
              </w:rPr>
              <w:t>取得帳務日期模組</w:t>
            </w:r>
          </w:p>
        </w:tc>
        <w:tc>
          <w:tcPr>
            <w:tcW w:w="4140" w:type="dxa"/>
          </w:tcPr>
          <w:p w:rsidR="00900835" w:rsidRPr="0000502C" w:rsidRDefault="00900835">
            <w:pPr>
              <w:pStyle w:val="Tabletext"/>
              <w:keepLines w:val="0"/>
              <w:spacing w:after="0" w:line="240" w:lineRule="auto"/>
              <w:rPr>
                <w:rFonts w:ascii="細明體" w:eastAsia="細明體" w:hAnsi="細明體" w:hint="eastAsia"/>
              </w:rPr>
            </w:pPr>
            <w:r w:rsidRPr="00F060BE">
              <w:rPr>
                <w:rFonts w:ascii="MS Reference Sans Serif" w:hAnsi="MS Reference Sans Serif"/>
                <w:kern w:val="2"/>
                <w:lang w:eastAsia="zh-TW"/>
              </w:rPr>
              <w:t>DK_F0Z001</w:t>
            </w:r>
          </w:p>
        </w:tc>
        <w:tc>
          <w:tcPr>
            <w:tcW w:w="3500" w:type="dxa"/>
          </w:tcPr>
          <w:p w:rsidR="00900835" w:rsidRPr="0000502C" w:rsidRDefault="00900835">
            <w:pPr>
              <w:rPr>
                <w:rStyle w:val="HTML"/>
                <w:b/>
                <w:bCs/>
                <w:sz w:val="20"/>
                <w:szCs w:val="20"/>
              </w:rPr>
            </w:pPr>
            <w:r w:rsidRPr="00F060BE">
              <w:rPr>
                <w:rFonts w:ascii="MS Reference Sans Serif" w:hAnsi="新細明體"/>
                <w:kern w:val="2"/>
                <w:sz w:val="20"/>
                <w:szCs w:val="20"/>
              </w:rPr>
              <w:t>getDateByAcc</w:t>
            </w:r>
          </w:p>
        </w:tc>
      </w:tr>
      <w:tr w:rsidR="00900835" w:rsidRPr="00F060BE">
        <w:tblPrEx>
          <w:tblLook w:val="01E0" w:firstRow="1" w:lastRow="1" w:firstColumn="1" w:lastColumn="1" w:noHBand="0" w:noVBand="0"/>
        </w:tblPrEx>
        <w:tc>
          <w:tcPr>
            <w:tcW w:w="720" w:type="dxa"/>
          </w:tcPr>
          <w:p w:rsidR="00900835" w:rsidRPr="00F060BE" w:rsidRDefault="00900835">
            <w:pPr>
              <w:numPr>
                <w:ilvl w:val="0"/>
                <w:numId w:val="4"/>
              </w:numPr>
              <w:rPr>
                <w:rFonts w:ascii="細明體" w:eastAsia="細明體" w:hAnsi="細明體" w:hint="eastAsia"/>
                <w:sz w:val="20"/>
                <w:szCs w:val="20"/>
              </w:rPr>
            </w:pPr>
          </w:p>
        </w:tc>
        <w:tc>
          <w:tcPr>
            <w:tcW w:w="2520" w:type="dxa"/>
          </w:tcPr>
          <w:p w:rsidR="00900835" w:rsidRPr="00F060BE" w:rsidRDefault="00900835">
            <w:pPr>
              <w:rPr>
                <w:rFonts w:ascii="MS Reference Sans Serif" w:hAnsi="新細明體"/>
                <w:kern w:val="2"/>
                <w:sz w:val="20"/>
                <w:szCs w:val="20"/>
              </w:rPr>
            </w:pPr>
            <w:r w:rsidRPr="00F060BE">
              <w:rPr>
                <w:sz w:val="20"/>
                <w:szCs w:val="20"/>
              </w:rPr>
              <w:t>單位基本資料讀取共用類別</w:t>
            </w:r>
          </w:p>
        </w:tc>
        <w:tc>
          <w:tcPr>
            <w:tcW w:w="4140" w:type="dxa"/>
          </w:tcPr>
          <w:p w:rsidR="00900835" w:rsidRPr="00F060BE" w:rsidRDefault="00900835">
            <w:pPr>
              <w:pStyle w:val="Tabletext"/>
              <w:keepLines w:val="0"/>
              <w:spacing w:after="0" w:line="240" w:lineRule="auto"/>
              <w:rPr>
                <w:rFonts w:ascii="MS Reference Sans Serif" w:hAnsi="MS Reference Sans Serif"/>
                <w:kern w:val="2"/>
                <w:lang w:eastAsia="zh-TW"/>
              </w:rPr>
            </w:pPr>
            <w:r w:rsidRPr="0000502C">
              <w:t>com.cathay.common.hr</w:t>
            </w:r>
          </w:p>
        </w:tc>
        <w:tc>
          <w:tcPr>
            <w:tcW w:w="3500" w:type="dxa"/>
          </w:tcPr>
          <w:p w:rsidR="00900835" w:rsidRPr="00F060BE" w:rsidRDefault="00900835">
            <w:pPr>
              <w:rPr>
                <w:rFonts w:ascii="MS Reference Sans Serif" w:hAnsi="新細明體"/>
                <w:kern w:val="2"/>
                <w:sz w:val="20"/>
                <w:szCs w:val="20"/>
              </w:rPr>
            </w:pPr>
            <w:hyperlink r:id="rId8" w:anchor="getAdmCenter(java.lang.String)" w:history="1">
              <w:r w:rsidRPr="00F060BE">
                <w:rPr>
                  <w:rStyle w:val="aa"/>
                  <w:rFonts w:ascii="細明體" w:eastAsia="細明體" w:hAnsi="細明體" w:cs="細明體"/>
                  <w:b/>
                  <w:bCs/>
                  <w:color w:val="auto"/>
                  <w:sz w:val="20"/>
                  <w:szCs w:val="20"/>
                </w:rPr>
                <w:t>getAdmCenter</w:t>
              </w:r>
            </w:hyperlink>
          </w:p>
        </w:tc>
      </w:tr>
      <w:tr w:rsidR="00900835" w:rsidRPr="00F060BE">
        <w:tblPrEx>
          <w:tblLook w:val="01E0" w:firstRow="1" w:lastRow="1" w:firstColumn="1" w:lastColumn="1" w:noHBand="0" w:noVBand="0"/>
        </w:tblPrEx>
        <w:tc>
          <w:tcPr>
            <w:tcW w:w="720" w:type="dxa"/>
          </w:tcPr>
          <w:p w:rsidR="00900835" w:rsidRPr="00F060BE" w:rsidRDefault="00900835">
            <w:pPr>
              <w:numPr>
                <w:ilvl w:val="0"/>
                <w:numId w:val="4"/>
              </w:numPr>
              <w:rPr>
                <w:rFonts w:ascii="細明體" w:eastAsia="細明體" w:hAnsi="細明體" w:hint="eastAsia"/>
                <w:sz w:val="20"/>
                <w:szCs w:val="20"/>
              </w:rPr>
            </w:pPr>
          </w:p>
        </w:tc>
        <w:tc>
          <w:tcPr>
            <w:tcW w:w="2520" w:type="dxa"/>
          </w:tcPr>
          <w:p w:rsidR="00900835" w:rsidRPr="00F060BE" w:rsidRDefault="00462500">
            <w:pPr>
              <w:rPr>
                <w:sz w:val="20"/>
                <w:szCs w:val="20"/>
              </w:rPr>
            </w:pPr>
            <w:r w:rsidRPr="00462500">
              <w:rPr>
                <w:rFonts w:hint="eastAsia"/>
                <w:b/>
                <w:bCs/>
                <w:sz w:val="20"/>
                <w:szCs w:val="20"/>
              </w:rPr>
              <w:t>特殊醫師</w:t>
            </w:r>
            <w:r>
              <w:rPr>
                <w:rFonts w:hint="eastAsia"/>
                <w:b/>
                <w:bCs/>
                <w:sz w:val="20"/>
                <w:szCs w:val="20"/>
              </w:rPr>
              <w:t>資訊查詢模組</w:t>
            </w:r>
          </w:p>
        </w:tc>
        <w:tc>
          <w:tcPr>
            <w:tcW w:w="4140" w:type="dxa"/>
          </w:tcPr>
          <w:p w:rsidR="00900835" w:rsidRPr="00F060BE" w:rsidRDefault="00462500">
            <w:pPr>
              <w:pStyle w:val="Tabletext"/>
              <w:keepLines w:val="0"/>
              <w:spacing w:after="0" w:line="240" w:lineRule="auto"/>
            </w:pPr>
            <w:r w:rsidRPr="00462500">
              <w:rPr>
                <w:b/>
                <w:bCs/>
              </w:rPr>
              <w:t>AA_A0Z029</w:t>
            </w:r>
          </w:p>
        </w:tc>
        <w:tc>
          <w:tcPr>
            <w:tcW w:w="3500" w:type="dxa"/>
          </w:tcPr>
          <w:p w:rsidR="00900835" w:rsidRPr="00F060BE" w:rsidRDefault="00462500">
            <w:pPr>
              <w:rPr>
                <w:rStyle w:val="HTML"/>
                <w:b/>
                <w:bCs/>
                <w:sz w:val="20"/>
                <w:szCs w:val="20"/>
              </w:rPr>
            </w:pPr>
            <w:r w:rsidRPr="00462500">
              <w:rPr>
                <w:rFonts w:ascii="細明體" w:eastAsia="細明體" w:hAnsi="細明體" w:cs="細明體"/>
                <w:b/>
                <w:bCs/>
                <w:sz w:val="20"/>
                <w:szCs w:val="20"/>
              </w:rPr>
              <w:t>AA_A0Z029().getSpecialData("", "姓名", 8).getType8Content()</w:t>
            </w:r>
          </w:p>
        </w:tc>
      </w:tr>
    </w:tbl>
    <w:p w:rsidR="00900835" w:rsidRPr="00F060BE" w:rsidRDefault="00900835">
      <w:pPr>
        <w:rPr>
          <w:rFonts w:ascii="細明體" w:eastAsia="細明體" w:hAnsi="細明體" w:hint="eastAsia"/>
          <w:sz w:val="20"/>
          <w:szCs w:val="20"/>
        </w:rPr>
      </w:pPr>
    </w:p>
    <w:p w:rsidR="00900835" w:rsidRPr="00F060BE" w:rsidRDefault="00900835">
      <w:pPr>
        <w:numPr>
          <w:ilvl w:val="0"/>
          <w:numId w:val="3"/>
        </w:numPr>
        <w:rPr>
          <w:rFonts w:ascii="細明體" w:eastAsia="細明體" w:hAnsi="細明體" w:hint="eastAsia"/>
          <w:sz w:val="20"/>
          <w:szCs w:val="20"/>
        </w:rPr>
      </w:pPr>
      <w:r w:rsidRPr="00F060BE">
        <w:rPr>
          <w:rFonts w:ascii="細明體" w:eastAsia="細明體" w:hAnsi="細明體" w:hint="eastAsia"/>
          <w:sz w:val="20"/>
          <w:szCs w:val="20"/>
        </w:rPr>
        <w:t>使用檔案</w:t>
      </w:r>
    </w:p>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20"/>
        <w:gridCol w:w="3780"/>
        <w:gridCol w:w="3960"/>
      </w:tblGrid>
      <w:tr w:rsidR="00900835" w:rsidRPr="00F060BE">
        <w:tc>
          <w:tcPr>
            <w:tcW w:w="720" w:type="dxa"/>
          </w:tcPr>
          <w:p w:rsidR="00900835" w:rsidRPr="00F060BE" w:rsidRDefault="00900835">
            <w:pPr>
              <w:jc w:val="center"/>
              <w:rPr>
                <w:rFonts w:ascii="細明體" w:eastAsia="細明體" w:hAnsi="細明體" w:hint="eastAsia"/>
                <w:sz w:val="20"/>
                <w:szCs w:val="20"/>
              </w:rPr>
            </w:pPr>
            <w:r w:rsidRPr="00F060BE">
              <w:rPr>
                <w:rFonts w:ascii="細明體" w:eastAsia="細明體" w:hAnsi="細明體" w:hint="eastAsia"/>
                <w:sz w:val="20"/>
                <w:szCs w:val="20"/>
              </w:rPr>
              <w:t>項次</w:t>
            </w:r>
          </w:p>
        </w:tc>
        <w:tc>
          <w:tcPr>
            <w:tcW w:w="3780" w:type="dxa"/>
          </w:tcPr>
          <w:p w:rsidR="00900835" w:rsidRPr="00F060BE" w:rsidRDefault="00900835">
            <w:pPr>
              <w:jc w:val="center"/>
              <w:rPr>
                <w:rFonts w:ascii="細明體" w:eastAsia="細明體" w:hAnsi="細明體" w:hint="eastAsia"/>
                <w:sz w:val="20"/>
                <w:szCs w:val="20"/>
              </w:rPr>
            </w:pPr>
            <w:r w:rsidRPr="00F060BE">
              <w:rPr>
                <w:rFonts w:ascii="細明體" w:eastAsia="細明體" w:hAnsi="細明體" w:hint="eastAsia"/>
                <w:sz w:val="20"/>
                <w:szCs w:val="20"/>
              </w:rPr>
              <w:t>中文說明</w:t>
            </w:r>
          </w:p>
        </w:tc>
        <w:tc>
          <w:tcPr>
            <w:tcW w:w="3960" w:type="dxa"/>
          </w:tcPr>
          <w:p w:rsidR="00900835" w:rsidRPr="00F060BE" w:rsidRDefault="00900835">
            <w:pPr>
              <w:jc w:val="center"/>
              <w:rPr>
                <w:rFonts w:ascii="細明體" w:eastAsia="細明體" w:hAnsi="細明體" w:hint="eastAsia"/>
                <w:sz w:val="20"/>
                <w:szCs w:val="20"/>
              </w:rPr>
            </w:pPr>
            <w:r w:rsidRPr="00F060BE">
              <w:rPr>
                <w:rFonts w:ascii="細明體" w:eastAsia="細明體" w:hAnsi="細明體" w:hint="eastAsia"/>
                <w:sz w:val="20"/>
                <w:szCs w:val="20"/>
              </w:rPr>
              <w:t>檔案名稱</w:t>
            </w:r>
          </w:p>
        </w:tc>
      </w:tr>
      <w:tr w:rsidR="00900835" w:rsidRPr="00F060BE">
        <w:tblPrEx>
          <w:tblLook w:val="01E0" w:firstRow="1" w:lastRow="1" w:firstColumn="1" w:lastColumn="1" w:noHBand="0" w:noVBand="0"/>
        </w:tblPrEx>
        <w:tc>
          <w:tcPr>
            <w:tcW w:w="720" w:type="dxa"/>
          </w:tcPr>
          <w:p w:rsidR="00900835" w:rsidRPr="00F060BE" w:rsidRDefault="00900835">
            <w:pPr>
              <w:numPr>
                <w:ilvl w:val="0"/>
                <w:numId w:val="5"/>
              </w:numPr>
              <w:rPr>
                <w:rFonts w:ascii="細明體" w:eastAsia="細明體" w:hAnsi="細明體" w:hint="eastAsia"/>
                <w:sz w:val="20"/>
                <w:szCs w:val="20"/>
              </w:rPr>
            </w:pPr>
          </w:p>
        </w:tc>
        <w:tc>
          <w:tcPr>
            <w:tcW w:w="3780" w:type="dxa"/>
          </w:tcPr>
          <w:p w:rsidR="00900835" w:rsidRPr="00F060BE" w:rsidRDefault="00900835">
            <w:pPr>
              <w:pStyle w:val="Tabletext"/>
              <w:rPr>
                <w:rFonts w:hint="eastAsia"/>
                <w:lang w:eastAsia="zh-TW"/>
              </w:rPr>
            </w:pPr>
            <w:r w:rsidRPr="00F060BE">
              <w:rPr>
                <w:rFonts w:hint="eastAsia"/>
                <w:lang w:eastAsia="zh-TW"/>
              </w:rPr>
              <w:t>理賠受理檔</w:t>
            </w:r>
          </w:p>
        </w:tc>
        <w:tc>
          <w:tcPr>
            <w:tcW w:w="3960" w:type="dxa"/>
          </w:tcPr>
          <w:p w:rsidR="00900835" w:rsidRPr="00F060BE" w:rsidRDefault="00900835">
            <w:pPr>
              <w:jc w:val="center"/>
              <w:rPr>
                <w:sz w:val="20"/>
                <w:szCs w:val="20"/>
              </w:rPr>
            </w:pPr>
            <w:r w:rsidRPr="00F060BE">
              <w:rPr>
                <w:sz w:val="20"/>
                <w:szCs w:val="20"/>
              </w:rPr>
              <w:t>DT</w:t>
            </w:r>
            <w:r w:rsidRPr="00F060BE">
              <w:rPr>
                <w:rFonts w:hint="eastAsia"/>
                <w:sz w:val="20"/>
                <w:szCs w:val="20"/>
              </w:rPr>
              <w:t>AAA001</w:t>
            </w:r>
          </w:p>
        </w:tc>
      </w:tr>
      <w:tr w:rsidR="00900835" w:rsidRPr="00F060BE">
        <w:tblPrEx>
          <w:tblLook w:val="01E0" w:firstRow="1" w:lastRow="1" w:firstColumn="1" w:lastColumn="1" w:noHBand="0" w:noVBand="0"/>
        </w:tblPrEx>
        <w:tc>
          <w:tcPr>
            <w:tcW w:w="720" w:type="dxa"/>
          </w:tcPr>
          <w:p w:rsidR="00900835" w:rsidRPr="00F060BE" w:rsidRDefault="00900835">
            <w:pPr>
              <w:numPr>
                <w:ilvl w:val="0"/>
                <w:numId w:val="5"/>
              </w:numPr>
              <w:rPr>
                <w:rFonts w:ascii="細明體" w:eastAsia="細明體" w:hAnsi="細明體" w:hint="eastAsia"/>
                <w:sz w:val="20"/>
                <w:szCs w:val="20"/>
              </w:rPr>
            </w:pPr>
          </w:p>
        </w:tc>
        <w:tc>
          <w:tcPr>
            <w:tcW w:w="3780" w:type="dxa"/>
          </w:tcPr>
          <w:p w:rsidR="00900835" w:rsidRPr="00F060BE" w:rsidRDefault="00900835">
            <w:pPr>
              <w:pStyle w:val="Tabletext"/>
              <w:rPr>
                <w:rFonts w:hint="eastAsia"/>
                <w:lang w:eastAsia="zh-TW"/>
              </w:rPr>
            </w:pPr>
            <w:r w:rsidRPr="00F060BE">
              <w:rPr>
                <w:rFonts w:hint="eastAsia"/>
                <w:lang w:eastAsia="zh-TW"/>
              </w:rPr>
              <w:t>理賠受理診斷書檔</w:t>
            </w:r>
          </w:p>
        </w:tc>
        <w:tc>
          <w:tcPr>
            <w:tcW w:w="3960" w:type="dxa"/>
          </w:tcPr>
          <w:p w:rsidR="00900835" w:rsidRPr="00F060BE" w:rsidRDefault="00900835">
            <w:pPr>
              <w:jc w:val="center"/>
              <w:rPr>
                <w:sz w:val="20"/>
                <w:szCs w:val="20"/>
              </w:rPr>
            </w:pPr>
            <w:r w:rsidRPr="00F060BE">
              <w:rPr>
                <w:sz w:val="20"/>
                <w:szCs w:val="20"/>
              </w:rPr>
              <w:t>DT</w:t>
            </w:r>
            <w:r w:rsidRPr="00F060BE">
              <w:rPr>
                <w:rFonts w:hint="eastAsia"/>
                <w:sz w:val="20"/>
                <w:szCs w:val="20"/>
              </w:rPr>
              <w:t>AAA020</w:t>
            </w:r>
          </w:p>
        </w:tc>
      </w:tr>
      <w:tr w:rsidR="00900835" w:rsidRPr="00F060BE">
        <w:tblPrEx>
          <w:tblLook w:val="01E0" w:firstRow="1" w:lastRow="1" w:firstColumn="1" w:lastColumn="1" w:noHBand="0" w:noVBand="0"/>
        </w:tblPrEx>
        <w:tc>
          <w:tcPr>
            <w:tcW w:w="720" w:type="dxa"/>
          </w:tcPr>
          <w:p w:rsidR="00900835" w:rsidRPr="00F060BE" w:rsidRDefault="00900835">
            <w:pPr>
              <w:numPr>
                <w:ilvl w:val="0"/>
                <w:numId w:val="5"/>
              </w:numPr>
              <w:rPr>
                <w:rFonts w:ascii="細明體" w:eastAsia="細明體" w:hAnsi="細明體" w:hint="eastAsia"/>
                <w:sz w:val="20"/>
                <w:szCs w:val="20"/>
              </w:rPr>
            </w:pPr>
          </w:p>
        </w:tc>
        <w:tc>
          <w:tcPr>
            <w:tcW w:w="3780" w:type="dxa"/>
          </w:tcPr>
          <w:p w:rsidR="00900835" w:rsidRPr="00F060BE" w:rsidRDefault="00900835">
            <w:pPr>
              <w:pStyle w:val="Tabletext"/>
              <w:rPr>
                <w:rFonts w:hint="eastAsia"/>
                <w:lang w:eastAsia="zh-TW"/>
              </w:rPr>
            </w:pPr>
            <w:r w:rsidRPr="00F060BE">
              <w:rPr>
                <w:rFonts w:ascii="細明體" w:eastAsia="細明體" w:hAnsi="細明體" w:hint="eastAsia"/>
                <w:lang w:eastAsia="zh-TW"/>
              </w:rPr>
              <w:t>理賠診斷書相關天數檔處理模組</w:t>
            </w:r>
          </w:p>
        </w:tc>
        <w:tc>
          <w:tcPr>
            <w:tcW w:w="3960" w:type="dxa"/>
          </w:tcPr>
          <w:p w:rsidR="00900835" w:rsidRPr="00F060BE" w:rsidRDefault="00900835">
            <w:pPr>
              <w:jc w:val="center"/>
              <w:rPr>
                <w:rFonts w:hint="eastAsia"/>
                <w:sz w:val="20"/>
                <w:szCs w:val="20"/>
              </w:rPr>
            </w:pPr>
            <w:r w:rsidRPr="00F060BE">
              <w:rPr>
                <w:rFonts w:hint="eastAsia"/>
                <w:sz w:val="20"/>
                <w:szCs w:val="20"/>
              </w:rPr>
              <w:t>DTAAA021</w:t>
            </w:r>
          </w:p>
        </w:tc>
      </w:tr>
      <w:tr w:rsidR="004C3341" w:rsidRPr="00F060BE">
        <w:tblPrEx>
          <w:tblLook w:val="01E0" w:firstRow="1" w:lastRow="1" w:firstColumn="1" w:lastColumn="1" w:noHBand="0" w:noVBand="0"/>
        </w:tblPrEx>
        <w:tc>
          <w:tcPr>
            <w:tcW w:w="720" w:type="dxa"/>
          </w:tcPr>
          <w:p w:rsidR="004C3341" w:rsidRPr="00F060BE" w:rsidRDefault="004C3341">
            <w:pPr>
              <w:numPr>
                <w:ilvl w:val="0"/>
                <w:numId w:val="5"/>
              </w:numPr>
              <w:rPr>
                <w:rFonts w:ascii="細明體" w:eastAsia="細明體" w:hAnsi="細明體" w:hint="eastAsia"/>
                <w:sz w:val="20"/>
                <w:szCs w:val="20"/>
              </w:rPr>
            </w:pPr>
          </w:p>
        </w:tc>
        <w:tc>
          <w:tcPr>
            <w:tcW w:w="3780" w:type="dxa"/>
          </w:tcPr>
          <w:p w:rsidR="004C3341" w:rsidRPr="00F060BE" w:rsidRDefault="00387BE1" w:rsidP="00387BE1">
            <w:pPr>
              <w:pStyle w:val="Tabletext"/>
              <w:rPr>
                <w:rFonts w:ascii="細明體" w:eastAsia="細明體" w:hAnsi="細明體" w:hint="eastAsia"/>
                <w:lang w:eastAsia="zh-TW"/>
              </w:rPr>
            </w:pPr>
            <w:r w:rsidRPr="00F060BE">
              <w:rPr>
                <w:rFonts w:ascii="細明體" w:eastAsia="細明體" w:hAnsi="細明體" w:hint="eastAsia"/>
                <w:lang w:eastAsia="zh-TW"/>
              </w:rPr>
              <w:t>理賠案件FAMS評分紀錄檔</w:t>
            </w:r>
          </w:p>
        </w:tc>
        <w:tc>
          <w:tcPr>
            <w:tcW w:w="3960" w:type="dxa"/>
          </w:tcPr>
          <w:p w:rsidR="004C3341" w:rsidRPr="00F060BE" w:rsidRDefault="004C3341" w:rsidP="004C3341">
            <w:pPr>
              <w:jc w:val="center"/>
              <w:rPr>
                <w:rFonts w:hint="eastAsia"/>
                <w:sz w:val="20"/>
                <w:szCs w:val="20"/>
              </w:rPr>
            </w:pPr>
            <w:r w:rsidRPr="00F060BE">
              <w:rPr>
                <w:rFonts w:hint="eastAsia"/>
                <w:sz w:val="20"/>
                <w:szCs w:val="20"/>
              </w:rPr>
              <w:t>DTAAV011</w:t>
            </w:r>
          </w:p>
        </w:tc>
      </w:tr>
      <w:tr w:rsidR="004C3341" w:rsidRPr="00F060BE">
        <w:tblPrEx>
          <w:tblLook w:val="01E0" w:firstRow="1" w:lastRow="1" w:firstColumn="1" w:lastColumn="1" w:noHBand="0" w:noVBand="0"/>
        </w:tblPrEx>
        <w:tc>
          <w:tcPr>
            <w:tcW w:w="720" w:type="dxa"/>
          </w:tcPr>
          <w:p w:rsidR="004C3341" w:rsidRPr="00F060BE" w:rsidRDefault="004C3341">
            <w:pPr>
              <w:numPr>
                <w:ilvl w:val="0"/>
                <w:numId w:val="5"/>
              </w:numPr>
              <w:rPr>
                <w:rFonts w:ascii="細明體" w:eastAsia="細明體" w:hAnsi="細明體" w:hint="eastAsia"/>
                <w:sz w:val="20"/>
                <w:szCs w:val="20"/>
              </w:rPr>
            </w:pPr>
          </w:p>
        </w:tc>
        <w:tc>
          <w:tcPr>
            <w:tcW w:w="3780" w:type="dxa"/>
          </w:tcPr>
          <w:p w:rsidR="004C3341" w:rsidRPr="00F060BE" w:rsidRDefault="00387BE1" w:rsidP="00594EA6">
            <w:pPr>
              <w:pStyle w:val="Tabletext"/>
              <w:rPr>
                <w:rFonts w:ascii="細明體" w:eastAsia="細明體" w:hAnsi="細明體" w:hint="eastAsia"/>
                <w:lang w:eastAsia="zh-TW"/>
              </w:rPr>
            </w:pPr>
            <w:r w:rsidRPr="00F060BE">
              <w:rPr>
                <w:rFonts w:ascii="細明體" w:eastAsia="細明體" w:hAnsi="細明體" w:hint="eastAsia"/>
                <w:lang w:eastAsia="zh-TW"/>
              </w:rPr>
              <w:t>理賠案件線上計算檔</w:t>
            </w:r>
          </w:p>
        </w:tc>
        <w:tc>
          <w:tcPr>
            <w:tcW w:w="3960" w:type="dxa"/>
          </w:tcPr>
          <w:p w:rsidR="004C3341" w:rsidRPr="00F060BE" w:rsidRDefault="004C3341" w:rsidP="004C3341">
            <w:pPr>
              <w:jc w:val="center"/>
              <w:rPr>
                <w:rFonts w:hint="eastAsia"/>
                <w:sz w:val="20"/>
                <w:szCs w:val="20"/>
              </w:rPr>
            </w:pPr>
            <w:r w:rsidRPr="00F060BE">
              <w:rPr>
                <w:rFonts w:hint="eastAsia"/>
                <w:sz w:val="20"/>
                <w:szCs w:val="20"/>
              </w:rPr>
              <w:t>DTAAV014</w:t>
            </w:r>
          </w:p>
        </w:tc>
      </w:tr>
    </w:tbl>
    <w:p w:rsidR="00900835" w:rsidRPr="00F060BE" w:rsidRDefault="00900835">
      <w:pPr>
        <w:ind w:left="480"/>
        <w:rPr>
          <w:rFonts w:ascii="細明體" w:eastAsia="細明體" w:hAnsi="細明體" w:hint="eastAsia"/>
          <w:sz w:val="20"/>
          <w:szCs w:val="20"/>
        </w:rPr>
      </w:pPr>
    </w:p>
    <w:p w:rsidR="00900835" w:rsidRPr="00F060BE" w:rsidRDefault="00900835">
      <w:pPr>
        <w:numPr>
          <w:ilvl w:val="0"/>
          <w:numId w:val="3"/>
        </w:numPr>
        <w:rPr>
          <w:rFonts w:ascii="細明體" w:eastAsia="細明體" w:hAnsi="細明體" w:hint="eastAsia"/>
          <w:sz w:val="20"/>
          <w:szCs w:val="20"/>
        </w:rPr>
      </w:pPr>
      <w:r w:rsidRPr="00F060BE">
        <w:rPr>
          <w:rFonts w:ascii="細明體" w:eastAsia="細明體" w:hAnsi="細明體" w:hint="eastAsia"/>
          <w:sz w:val="20"/>
          <w:szCs w:val="20"/>
        </w:rPr>
        <w:t>傳輸參數</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720"/>
        <w:gridCol w:w="2340"/>
        <w:gridCol w:w="1800"/>
        <w:gridCol w:w="4320"/>
      </w:tblGrid>
      <w:tr w:rsidR="00900835" w:rsidRPr="00F060BE">
        <w:tc>
          <w:tcPr>
            <w:tcW w:w="9180" w:type="dxa"/>
            <w:gridSpan w:val="4"/>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輸入參數</w:t>
            </w:r>
          </w:p>
        </w:tc>
      </w:tr>
      <w:tr w:rsidR="00900835" w:rsidRPr="00F060BE">
        <w:tc>
          <w:tcPr>
            <w:tcW w:w="720" w:type="dxa"/>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項次</w:t>
            </w:r>
          </w:p>
        </w:tc>
        <w:tc>
          <w:tcPr>
            <w:tcW w:w="2340" w:type="dxa"/>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參數名稱</w:t>
            </w:r>
          </w:p>
        </w:tc>
        <w:tc>
          <w:tcPr>
            <w:tcW w:w="1800" w:type="dxa"/>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格式</w:t>
            </w:r>
          </w:p>
        </w:tc>
        <w:tc>
          <w:tcPr>
            <w:tcW w:w="4320" w:type="dxa"/>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說明(檢查規則)</w:t>
            </w:r>
          </w:p>
        </w:tc>
      </w:tr>
      <w:tr w:rsidR="00900835" w:rsidRPr="00F060BE">
        <w:tc>
          <w:tcPr>
            <w:tcW w:w="720" w:type="dxa"/>
          </w:tcPr>
          <w:p w:rsidR="00900835" w:rsidRPr="00F060BE" w:rsidRDefault="00900835">
            <w:pPr>
              <w:widowControl w:val="0"/>
              <w:numPr>
                <w:ilvl w:val="0"/>
                <w:numId w:val="8"/>
              </w:numPr>
              <w:rPr>
                <w:rFonts w:ascii="細明體" w:eastAsia="細明體" w:hAnsi="細明體" w:hint="eastAsia"/>
                <w:sz w:val="20"/>
                <w:szCs w:val="20"/>
              </w:rPr>
            </w:pPr>
          </w:p>
        </w:tc>
        <w:tc>
          <w:tcPr>
            <w:tcW w:w="2340" w:type="dxa"/>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受理編號</w:t>
            </w:r>
          </w:p>
        </w:tc>
        <w:tc>
          <w:tcPr>
            <w:tcW w:w="1800" w:type="dxa"/>
            <w:vAlign w:val="bottom"/>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VARCHAR 14</w:t>
            </w:r>
          </w:p>
        </w:tc>
        <w:tc>
          <w:tcPr>
            <w:tcW w:w="4320" w:type="dxa"/>
          </w:tcPr>
          <w:p w:rsidR="00900835" w:rsidRPr="00F060BE" w:rsidRDefault="00900835">
            <w:pPr>
              <w:rPr>
                <w:rFonts w:ascii="細明體" w:eastAsia="細明體" w:hAnsi="細明體" w:hint="eastAsia"/>
                <w:sz w:val="20"/>
              </w:rPr>
            </w:pPr>
          </w:p>
        </w:tc>
      </w:tr>
    </w:tbl>
    <w:p w:rsidR="00900835" w:rsidRPr="00F060BE" w:rsidRDefault="00900835">
      <w:pPr>
        <w:rPr>
          <w:rFonts w:ascii="細明體" w:eastAsia="細明體" w:hAnsi="細明體"/>
          <w:sz w:val="20"/>
          <w:szCs w:val="20"/>
        </w:rPr>
      </w:pPr>
    </w:p>
    <w:p w:rsidR="00900835" w:rsidRPr="00F060BE" w:rsidRDefault="00900835">
      <w:pPr>
        <w:rPr>
          <w:rFonts w:ascii="細明體" w:eastAsia="細明體" w:hAnsi="細明體"/>
          <w:sz w:val="20"/>
          <w:szCs w:val="20"/>
        </w:rPr>
      </w:pPr>
    </w:p>
    <w:p w:rsidR="00900835" w:rsidRPr="00F060BE" w:rsidRDefault="00900835">
      <w:pPr>
        <w:rPr>
          <w:rFonts w:hint="eastAsia"/>
          <w:sz w:val="20"/>
        </w:rPr>
      </w:pPr>
    </w:p>
    <w:p w:rsidR="00900835" w:rsidRPr="00F060BE" w:rsidRDefault="00900835">
      <w:pPr>
        <w:numPr>
          <w:ilvl w:val="0"/>
          <w:numId w:val="1"/>
        </w:numPr>
        <w:rPr>
          <w:rFonts w:hint="eastAsia"/>
          <w:sz w:val="20"/>
        </w:rPr>
      </w:pPr>
      <w:r w:rsidRPr="00F060BE">
        <w:rPr>
          <w:rFonts w:hint="eastAsia"/>
          <w:sz w:val="20"/>
        </w:rPr>
        <w:t>畫面</w:t>
      </w:r>
      <w:r w:rsidRPr="00F060BE">
        <w:rPr>
          <w:rFonts w:hint="eastAsia"/>
          <w:sz w:val="20"/>
        </w:rPr>
        <w:t>USAAA00200</w:t>
      </w:r>
    </w:p>
    <w:p w:rsidR="00900835" w:rsidRPr="0000502C" w:rsidRDefault="00146A87">
      <w:pPr>
        <w:rPr>
          <w:rFonts w:hint="eastAsia"/>
          <w:bCs/>
        </w:rPr>
      </w:pPr>
      <w:r w:rsidRPr="0000502C">
        <w:rPr>
          <w:noProof/>
        </w:rPr>
        <w:lastRenderedPageBreak/>
        <w:pict>
          <v:rect id="_x0000_s1026" style="position:absolute;margin-left:235.9pt;margin-top:102.05pt;width:285.95pt;height:15.65pt;z-index:251656704" filled="f" strokecolor="red" strokeweight="1.5pt"/>
        </w:pict>
      </w:r>
      <w:r w:rsidR="007842DB" w:rsidRPr="0000502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 o:spid="_x0000_i1052" type="#_x0000_t75" style="width:524.25pt;height:283.5pt;visibility:visible">
            <v:imagedata r:id="rId9" o:title="" croptop="14496f" cropbottom="16290f" cropleft="13395f" cropright="12061f"/>
          </v:shape>
        </w:pict>
      </w:r>
    </w:p>
    <w:p w:rsidR="00900835" w:rsidRDefault="00900835">
      <w:pPr>
        <w:rPr>
          <w:rFonts w:hint="eastAsia"/>
          <w:bCs/>
        </w:rPr>
      </w:pPr>
    </w:p>
    <w:p w:rsidR="00535BEE" w:rsidRPr="00B96FE2" w:rsidRDefault="00535BEE">
      <w:pPr>
        <w:rPr>
          <w:rFonts w:hint="eastAsia"/>
          <w:bCs/>
        </w:rPr>
      </w:pPr>
      <w:r w:rsidRPr="00535BEE">
        <w:rPr>
          <w:rFonts w:hint="eastAsia"/>
          <w:bCs/>
        </w:rPr>
        <w:t>理賠異常訊息警示作業</w:t>
      </w:r>
      <w:r w:rsidRPr="00535BEE">
        <w:rPr>
          <w:rFonts w:hint="eastAsia"/>
          <w:bCs/>
        </w:rPr>
        <w:t>-</w:t>
      </w:r>
      <w:r w:rsidRPr="00535BEE">
        <w:rPr>
          <w:rFonts w:hint="eastAsia"/>
          <w:bCs/>
        </w:rPr>
        <w:t>特殊醫院紀錄提醒</w:t>
      </w:r>
    </w:p>
    <w:p w:rsidR="00CE5CC0" w:rsidRDefault="00535BEE">
      <w:pPr>
        <w:pStyle w:val="Tabletext"/>
        <w:keepLines w:val="0"/>
        <w:spacing w:after="0" w:line="240" w:lineRule="auto"/>
        <w:rPr>
          <w:rFonts w:ascii="標楷體" w:eastAsia="標楷體" w:hAnsi="標楷體" w:hint="eastAsia"/>
          <w:sz w:val="28"/>
          <w:szCs w:val="28"/>
          <w:lang w:eastAsia="zh-TW"/>
        </w:rPr>
      </w:pPr>
      <w:r>
        <w:rPr>
          <w:rFonts w:ascii="標楷體" w:eastAsia="標楷體" w:hAnsi="標楷體" w:hint="eastAsia"/>
          <w:noProof/>
          <w:sz w:val="28"/>
          <w:szCs w:val="28"/>
        </w:rPr>
        <w:pict>
          <v:shapetype id="_x0000_t109" coordsize="21600,21600" o:spt="109" path="m,l,21600r21600,l21600,xe">
            <v:stroke joinstyle="miter"/>
            <v:path gradientshapeok="t" o:connecttype="rect"/>
          </v:shapetype>
          <v:shape id="_x0000_s1031" type="#_x0000_t109" style="position:absolute;margin-left:85.2pt;margin-top:130.65pt;width:176.1pt;height:16.5pt;z-index:251658752" filled="f" strokecolor="red" strokeweight="1.5pt"/>
        </w:pict>
      </w:r>
      <w:r>
        <w:rPr>
          <w:rFonts w:ascii="標楷體" w:eastAsia="標楷體" w:hAnsi="標楷體" w:hint="eastAsia"/>
          <w:sz w:val="28"/>
          <w:szCs w:val="28"/>
        </w:rPr>
        <w:pict>
          <v:shape id="_x0000_i1053" type="#_x0000_t75" style="width:419.25pt;height:337.5pt">
            <v:imagedata r:id="rId10" o:title="醫院代碼提示"/>
          </v:shape>
        </w:pict>
      </w:r>
    </w:p>
    <w:p w:rsidR="00CE5CC0" w:rsidRDefault="00CE5CC0">
      <w:pPr>
        <w:pStyle w:val="Tabletext"/>
        <w:keepLines w:val="0"/>
        <w:spacing w:after="0" w:line="240" w:lineRule="auto"/>
        <w:rPr>
          <w:rFonts w:ascii="標楷體" w:eastAsia="標楷體" w:hAnsi="標楷體" w:hint="eastAsia"/>
          <w:sz w:val="28"/>
          <w:szCs w:val="28"/>
          <w:lang w:eastAsia="zh-TW"/>
        </w:rPr>
      </w:pPr>
    </w:p>
    <w:p w:rsidR="00CE5CC0" w:rsidRDefault="00CE5CC0">
      <w:pPr>
        <w:pStyle w:val="Tabletext"/>
        <w:keepLines w:val="0"/>
        <w:spacing w:after="0" w:line="240" w:lineRule="auto"/>
        <w:rPr>
          <w:rFonts w:hint="eastAsia"/>
          <w:b/>
          <w:u w:val="single"/>
          <w:lang w:eastAsia="zh-TW"/>
        </w:rPr>
      </w:pPr>
      <w:r w:rsidRPr="00CE5CC0">
        <w:rPr>
          <w:rFonts w:hint="eastAsia"/>
          <w:b/>
          <w:u w:val="single"/>
          <w:lang w:eastAsia="zh-TW"/>
        </w:rPr>
        <w:t>特殊醫師姓名不鏈結科別，姓名比對正確即自動呈現紅字及彈跳方框警示：如圖</w:t>
      </w:r>
    </w:p>
    <w:p w:rsidR="00CE5CC0" w:rsidRDefault="00CE5CC0">
      <w:pPr>
        <w:pStyle w:val="Tabletext"/>
        <w:keepLines w:val="0"/>
        <w:spacing w:after="0" w:line="240" w:lineRule="auto"/>
        <w:rPr>
          <w:rFonts w:hint="eastAsia"/>
          <w:b/>
          <w:u w:val="single"/>
          <w:lang w:eastAsia="zh-TW"/>
        </w:rPr>
      </w:pPr>
    </w:p>
    <w:tbl>
      <w:tblPr>
        <w:tblW w:w="5000" w:type="pct"/>
        <w:jc w:val="center"/>
        <w:tblCellSpacing w:w="7" w:type="dxa"/>
        <w:tblBorders>
          <w:top w:val="single" w:sz="6" w:space="0" w:color="FFFFFF"/>
          <w:left w:val="single" w:sz="6" w:space="0" w:color="FFFFFF"/>
          <w:bottom w:val="single" w:sz="6" w:space="0" w:color="auto"/>
          <w:right w:val="single" w:sz="6" w:space="0" w:color="auto"/>
        </w:tblBorders>
        <w:tblLayout w:type="fixed"/>
        <w:tblCellMar>
          <w:top w:w="20" w:type="dxa"/>
          <w:left w:w="20" w:type="dxa"/>
          <w:bottom w:w="20" w:type="dxa"/>
          <w:right w:w="20" w:type="dxa"/>
        </w:tblCellMar>
        <w:tblLook w:val="04A0" w:firstRow="1" w:lastRow="0" w:firstColumn="1" w:lastColumn="0" w:noHBand="0" w:noVBand="1"/>
      </w:tblPr>
      <w:tblGrid>
        <w:gridCol w:w="1518"/>
        <w:gridCol w:w="3262"/>
        <w:gridCol w:w="1186"/>
        <w:gridCol w:w="508"/>
        <w:gridCol w:w="1186"/>
        <w:gridCol w:w="3210"/>
      </w:tblGrid>
      <w:tr w:rsidR="00CE5CC0" w:rsidRPr="00CE5CC0" w:rsidTr="002E60F4">
        <w:trPr>
          <w:trHeight w:val="270"/>
          <w:tblCellSpacing w:w="7" w:type="dxa"/>
          <w:jc w:val="center"/>
        </w:trPr>
        <w:tc>
          <w:tcPr>
            <w:tcW w:w="10842" w:type="dxa"/>
            <w:gridSpan w:val="6"/>
            <w:shd w:val="clear" w:color="auto" w:fill="99CCFF"/>
            <w:vAlign w:val="center"/>
            <w:hideMark/>
          </w:tcPr>
          <w:p w:rsidR="00CE5CC0" w:rsidRPr="00CE5CC0" w:rsidRDefault="00CE5CC0" w:rsidP="00CE5CC0">
            <w:pPr>
              <w:pStyle w:val="Tabletext"/>
              <w:spacing w:line="240" w:lineRule="auto"/>
              <w:rPr>
                <w:u w:val="single"/>
                <w:lang w:eastAsia="zh-TW"/>
              </w:rPr>
            </w:pPr>
            <w:r w:rsidRPr="00CE5CC0">
              <w:rPr>
                <w:u w:val="single"/>
                <w:lang w:eastAsia="zh-TW"/>
              </w:rPr>
              <w:t>基本資料</w:t>
            </w:r>
            <w:r w:rsidRPr="00CE5CC0">
              <w:rPr>
                <w:rFonts w:hint="eastAsia"/>
                <w:u w:val="single"/>
                <w:lang w:eastAsia="zh-TW"/>
              </w:rPr>
              <w:t xml:space="preserve">                       </w:t>
            </w:r>
            <w:r w:rsidRPr="00CE5CC0">
              <w:rPr>
                <w:rFonts w:hint="eastAsia"/>
                <w:u w:val="single"/>
                <w:lang w:eastAsia="zh-TW"/>
              </w:rPr>
              <w:t>畫面編號</w:t>
            </w:r>
            <w:r w:rsidRPr="00CE5CC0">
              <w:rPr>
                <w:rFonts w:hint="eastAsia"/>
                <w:u w:val="single"/>
                <w:lang w:eastAsia="zh-TW"/>
              </w:rPr>
              <w:t>:AAE00500</w:t>
            </w:r>
          </w:p>
        </w:tc>
      </w:tr>
      <w:tr w:rsidR="00CE5CC0" w:rsidRPr="00CE5CC0" w:rsidTr="002E60F4">
        <w:trPr>
          <w:tblCellSpacing w:w="7" w:type="dxa"/>
          <w:jc w:val="center"/>
        </w:trPr>
        <w:tc>
          <w:tcPr>
            <w:tcW w:w="1497" w:type="dxa"/>
            <w:shd w:val="clear" w:color="auto" w:fill="DFEFFF"/>
            <w:vAlign w:val="center"/>
            <w:hideMark/>
          </w:tcPr>
          <w:p w:rsidR="00CE5CC0" w:rsidRPr="00CE5CC0" w:rsidRDefault="00CE5CC0" w:rsidP="00CE5CC0">
            <w:pPr>
              <w:pStyle w:val="Tabletext"/>
              <w:spacing w:line="240" w:lineRule="auto"/>
              <w:rPr>
                <w:u w:val="single"/>
              </w:rPr>
            </w:pPr>
            <w:r w:rsidRPr="00CE5CC0">
              <w:rPr>
                <w:u w:val="single"/>
              </w:rPr>
              <w:t>受理編號</w:t>
            </w:r>
          </w:p>
        </w:tc>
        <w:tc>
          <w:tcPr>
            <w:tcW w:w="3248" w:type="dxa"/>
            <w:shd w:val="clear" w:color="auto" w:fill="F0F8FF"/>
            <w:vAlign w:val="center"/>
            <w:hideMark/>
          </w:tcPr>
          <w:p w:rsidR="00CE5CC0" w:rsidRPr="00CE5CC0" w:rsidRDefault="00CE5CC0" w:rsidP="00CE5CC0">
            <w:pPr>
              <w:pStyle w:val="Tabletext"/>
              <w:spacing w:line="240" w:lineRule="auto"/>
              <w:rPr>
                <w:rFonts w:hint="eastAsia"/>
                <w:u w:val="single"/>
              </w:rPr>
            </w:pPr>
            <w:r w:rsidRPr="00CE5CC0">
              <w:rPr>
                <w:rFonts w:hint="eastAsia"/>
                <w:u w:val="single"/>
              </w:rPr>
              <w:object w:dxaOrig="1440" w:dyaOrig="1440">
                <v:shape id="_x0000_i1027" type="#_x0000_t75" style="width:1in;height:18pt" o:ole="">
                  <v:imagedata r:id="rId11" o:title=""/>
                </v:shape>
                <w:control r:id="rId12" w:name="HTMLText8" w:shapeid="_x0000_i1027"/>
              </w:object>
            </w:r>
            <w:r w:rsidRPr="00CE5CC0">
              <w:rPr>
                <w:rFonts w:hint="eastAsia"/>
                <w:u w:val="single"/>
              </w:rPr>
              <w:object w:dxaOrig="1440" w:dyaOrig="1440">
                <v:shape id="_x0000_i1030" type="#_x0000_t75" style="width:1in;height:18pt" o:ole="">
                  <v:imagedata r:id="rId11" o:title=""/>
                </v:shape>
                <w:control r:id="rId13" w:name="HTMLText7" w:shapeid="_x0000_i1030"/>
              </w:object>
            </w:r>
          </w:p>
          <w:p w:rsidR="00CE5CC0" w:rsidRPr="00CE5CC0" w:rsidRDefault="00CE5CC0" w:rsidP="00CE5CC0">
            <w:pPr>
              <w:pStyle w:val="Tabletext"/>
              <w:spacing w:line="240" w:lineRule="auto"/>
              <w:rPr>
                <w:b/>
                <w:bCs/>
                <w:u w:val="single"/>
              </w:rPr>
            </w:pPr>
          </w:p>
        </w:tc>
        <w:tc>
          <w:tcPr>
            <w:tcW w:w="1172" w:type="dxa"/>
            <w:shd w:val="clear" w:color="auto" w:fill="DFEFFF"/>
            <w:vAlign w:val="center"/>
            <w:hideMark/>
          </w:tcPr>
          <w:p w:rsidR="00CE5CC0" w:rsidRPr="00CE5CC0" w:rsidRDefault="00CE5CC0" w:rsidP="00CE5CC0">
            <w:pPr>
              <w:pStyle w:val="Tabletext"/>
              <w:spacing w:line="240" w:lineRule="auto"/>
              <w:rPr>
                <w:u w:val="single"/>
              </w:rPr>
            </w:pPr>
            <w:r w:rsidRPr="00CE5CC0">
              <w:rPr>
                <w:u w:val="single"/>
              </w:rPr>
              <w:t>社保身分</w:t>
            </w:r>
          </w:p>
        </w:tc>
        <w:tc>
          <w:tcPr>
            <w:tcW w:w="494" w:type="dxa"/>
            <w:shd w:val="clear" w:color="auto" w:fill="F0F8FF"/>
            <w:vAlign w:val="center"/>
            <w:hideMark/>
          </w:tcPr>
          <w:p w:rsidR="00CE5CC0" w:rsidRPr="00CE5CC0" w:rsidRDefault="00CE5CC0" w:rsidP="00CE5CC0">
            <w:pPr>
              <w:pStyle w:val="Tabletext"/>
              <w:spacing w:line="240" w:lineRule="auto"/>
              <w:rPr>
                <w:u w:val="single"/>
              </w:rPr>
            </w:pPr>
            <w:r w:rsidRPr="00CE5CC0">
              <w:rPr>
                <w:rFonts w:hint="eastAsia"/>
                <w:u w:val="single"/>
              </w:rPr>
              <w:object w:dxaOrig="1440" w:dyaOrig="1440">
                <v:shape id="_x0000_i1033" type="#_x0000_t75" style="width:20.25pt;height:19.5pt" o:ole="">
                  <v:imagedata r:id="rId14" o:title=""/>
                </v:shape>
                <w:control r:id="rId15" w:name="HTMLCheckbox1" w:shapeid="_x0000_i1033"/>
              </w:object>
            </w:r>
          </w:p>
        </w:tc>
        <w:tc>
          <w:tcPr>
            <w:tcW w:w="1172" w:type="dxa"/>
            <w:shd w:val="clear" w:color="auto" w:fill="DFEFFF"/>
            <w:vAlign w:val="center"/>
            <w:hideMark/>
          </w:tcPr>
          <w:p w:rsidR="00CE5CC0" w:rsidRPr="00CE5CC0" w:rsidRDefault="00CE5CC0" w:rsidP="00CE5CC0">
            <w:pPr>
              <w:pStyle w:val="Tabletext"/>
              <w:spacing w:line="240" w:lineRule="auto"/>
              <w:rPr>
                <w:u w:val="single"/>
              </w:rPr>
            </w:pPr>
            <w:r w:rsidRPr="00CE5CC0">
              <w:rPr>
                <w:u w:val="single"/>
              </w:rPr>
              <w:t>醫師科別</w:t>
            </w:r>
          </w:p>
        </w:tc>
        <w:tc>
          <w:tcPr>
            <w:tcW w:w="3189" w:type="dxa"/>
            <w:shd w:val="clear" w:color="auto" w:fill="F0F8FF"/>
            <w:vAlign w:val="center"/>
            <w:hideMark/>
          </w:tcPr>
          <w:p w:rsidR="00CE5CC0" w:rsidRPr="00CE5CC0" w:rsidRDefault="00CE5CC0" w:rsidP="00CE5CC0">
            <w:pPr>
              <w:pStyle w:val="Tabletext"/>
              <w:spacing w:line="240" w:lineRule="auto"/>
              <w:rPr>
                <w:u w:val="single"/>
              </w:rPr>
            </w:pPr>
            <w:r w:rsidRPr="00CE5CC0">
              <w:rPr>
                <w:rFonts w:hint="eastAsia"/>
                <w:u w:val="single"/>
              </w:rPr>
              <w:object w:dxaOrig="1440" w:dyaOrig="1440">
                <v:shape id="_x0000_i1036" type="#_x0000_t75" style="width:1in;height:18pt" o:ole="">
                  <v:imagedata r:id="rId11" o:title=""/>
                </v:shape>
                <w:control r:id="rId16" w:name="HTMLText6" w:shapeid="_x0000_i1036"/>
              </w:object>
            </w:r>
            <w:r w:rsidRPr="00CE5CC0">
              <w:rPr>
                <w:rFonts w:hint="eastAsia"/>
                <w:u w:val="single"/>
              </w:rPr>
              <w:fldChar w:fldCharType="begin"/>
            </w:r>
            <w:r w:rsidRPr="00CE5CC0">
              <w:rPr>
                <w:rFonts w:hint="eastAsia"/>
                <w:u w:val="single"/>
              </w:rPr>
              <w:instrText xml:space="preserve"> INCLUDEPICTURE "https://was3.cathaylife.com.tw/AADocs/images/CM/gif06.gif" \* MERGEFORMATINET </w:instrText>
            </w:r>
            <w:r w:rsidRPr="00CE5CC0">
              <w:rPr>
                <w:rFonts w:hint="eastAsia"/>
                <w:u w:val="single"/>
              </w:rPr>
              <w:fldChar w:fldCharType="separate"/>
            </w:r>
            <w:r w:rsidRPr="00CE5CC0">
              <w:rPr>
                <w:rFonts w:hint="eastAsia"/>
                <w:u w:val="single"/>
              </w:rPr>
              <w:pict>
                <v:shape id="_x0000_i1054" type="#_x0000_t75" style="width:10.5pt;height:10.5pt">
                  <v:imagedata r:id="rId17" r:href="rId18"/>
                </v:shape>
              </w:pict>
            </w:r>
            <w:r w:rsidRPr="00CE5CC0">
              <w:rPr>
                <w:rFonts w:hint="eastAsia"/>
                <w:u w:val="single"/>
              </w:rPr>
              <w:fldChar w:fldCharType="end"/>
            </w:r>
            <w:r w:rsidRPr="00CE5CC0">
              <w:rPr>
                <w:rFonts w:hint="eastAsia"/>
                <w:u w:val="single"/>
              </w:rPr>
              <w:object w:dxaOrig="1440" w:dyaOrig="1440">
                <v:shape id="_x0000_i1039" type="#_x0000_t75" style="width:1in;height:18pt" o:ole="">
                  <v:imagedata r:id="rId11" o:title=""/>
                </v:shape>
                <w:control r:id="rId19" w:name="HTMLText5" w:shapeid="_x0000_i1039"/>
              </w:object>
            </w:r>
          </w:p>
        </w:tc>
      </w:tr>
      <w:tr w:rsidR="00CE5CC0" w:rsidRPr="00CE5CC0" w:rsidTr="002E60F4">
        <w:trPr>
          <w:tblCellSpacing w:w="7" w:type="dxa"/>
          <w:jc w:val="center"/>
        </w:trPr>
        <w:tc>
          <w:tcPr>
            <w:tcW w:w="1497" w:type="dxa"/>
            <w:shd w:val="clear" w:color="auto" w:fill="DFEFFF"/>
            <w:vAlign w:val="center"/>
            <w:hideMark/>
          </w:tcPr>
          <w:p w:rsidR="00CE5CC0" w:rsidRPr="00CE5CC0" w:rsidRDefault="00CE5CC0" w:rsidP="00CE5CC0">
            <w:pPr>
              <w:pStyle w:val="Tabletext"/>
              <w:spacing w:line="240" w:lineRule="auto"/>
              <w:rPr>
                <w:u w:val="single"/>
              </w:rPr>
            </w:pPr>
            <w:r w:rsidRPr="00CE5CC0">
              <w:rPr>
                <w:u w:val="single"/>
              </w:rPr>
              <w:t>醫院代碼</w:t>
            </w:r>
          </w:p>
        </w:tc>
        <w:tc>
          <w:tcPr>
            <w:tcW w:w="4942" w:type="dxa"/>
            <w:gridSpan w:val="3"/>
            <w:shd w:val="clear" w:color="auto" w:fill="F0F8FF"/>
            <w:vAlign w:val="center"/>
            <w:hideMark/>
          </w:tcPr>
          <w:p w:rsidR="00CE5CC0" w:rsidRPr="00CE5CC0" w:rsidRDefault="00CE5CC0" w:rsidP="00CE5CC0">
            <w:pPr>
              <w:pStyle w:val="Tabletext"/>
              <w:spacing w:line="240" w:lineRule="auto"/>
              <w:rPr>
                <w:u w:val="single"/>
              </w:rPr>
            </w:pPr>
            <w:r w:rsidRPr="00CE5CC0">
              <w:rPr>
                <w:rFonts w:hint="eastAsia"/>
                <w:u w:val="single"/>
              </w:rPr>
              <w:object w:dxaOrig="1440" w:dyaOrig="1440">
                <v:shape id="_x0000_i1042" type="#_x0000_t75" style="width:1in;height:18pt" o:ole="">
                  <v:imagedata r:id="rId11" o:title=""/>
                </v:shape>
                <w:control r:id="rId20" w:name="HTMLText4" w:shapeid="_x0000_i1042"/>
              </w:object>
            </w:r>
            <w:r w:rsidRPr="00CE5CC0">
              <w:rPr>
                <w:rFonts w:hint="eastAsia"/>
                <w:u w:val="single"/>
              </w:rPr>
              <w:fldChar w:fldCharType="begin"/>
            </w:r>
            <w:r w:rsidRPr="00CE5CC0">
              <w:rPr>
                <w:rFonts w:hint="eastAsia"/>
                <w:u w:val="single"/>
              </w:rPr>
              <w:instrText xml:space="preserve"> INCLUDEPICTURE "https://was3.cathaylife.com.tw/AADocs/images/CM/gif06.gif" \* MERGEFORMATINET </w:instrText>
            </w:r>
            <w:r w:rsidRPr="00CE5CC0">
              <w:rPr>
                <w:rFonts w:hint="eastAsia"/>
                <w:u w:val="single"/>
              </w:rPr>
              <w:fldChar w:fldCharType="separate"/>
            </w:r>
            <w:r w:rsidRPr="00CE5CC0">
              <w:rPr>
                <w:rFonts w:hint="eastAsia"/>
                <w:u w:val="single"/>
              </w:rPr>
              <w:pict>
                <v:shape id="_x0000_i1055" type="#_x0000_t75" style="width:10.5pt;height:10.5pt">
                  <v:imagedata r:id="rId17" r:href="rId21"/>
                </v:shape>
              </w:pict>
            </w:r>
            <w:r w:rsidRPr="00CE5CC0">
              <w:rPr>
                <w:rFonts w:hint="eastAsia"/>
                <w:u w:val="single"/>
              </w:rPr>
              <w:fldChar w:fldCharType="end"/>
            </w:r>
            <w:r w:rsidRPr="00CE5CC0">
              <w:rPr>
                <w:rFonts w:hint="eastAsia"/>
                <w:u w:val="single"/>
              </w:rPr>
              <w:object w:dxaOrig="1440" w:dyaOrig="1440">
                <v:shape id="_x0000_i1045" type="#_x0000_t75" style="width:1in;height:18pt" o:ole="">
                  <v:imagedata r:id="rId11" o:title=""/>
                </v:shape>
                <w:control r:id="rId22" w:name="HTMLText3" w:shapeid="_x0000_i1045"/>
              </w:object>
            </w:r>
          </w:p>
        </w:tc>
        <w:tc>
          <w:tcPr>
            <w:tcW w:w="1172" w:type="dxa"/>
            <w:shd w:val="clear" w:color="auto" w:fill="DFEFFF"/>
            <w:vAlign w:val="center"/>
            <w:hideMark/>
          </w:tcPr>
          <w:p w:rsidR="00CE5CC0" w:rsidRPr="00CE5CC0" w:rsidRDefault="00CE5CC0" w:rsidP="00CE5CC0">
            <w:pPr>
              <w:pStyle w:val="Tabletext"/>
              <w:spacing w:line="240" w:lineRule="auto"/>
              <w:rPr>
                <w:u w:val="single"/>
              </w:rPr>
            </w:pPr>
            <w:r w:rsidRPr="00CE5CC0">
              <w:rPr>
                <w:u w:val="single"/>
              </w:rPr>
              <w:t>醫師姓名</w:t>
            </w:r>
          </w:p>
        </w:tc>
        <w:tc>
          <w:tcPr>
            <w:tcW w:w="3189" w:type="dxa"/>
            <w:shd w:val="clear" w:color="auto" w:fill="F0F8FF"/>
            <w:vAlign w:val="center"/>
            <w:hideMark/>
          </w:tcPr>
          <w:p w:rsidR="00CE5CC0" w:rsidRPr="00CE5CC0" w:rsidRDefault="00CE5CC0" w:rsidP="00CE5CC0">
            <w:pPr>
              <w:pStyle w:val="Tabletext"/>
              <w:spacing w:line="240" w:lineRule="auto"/>
              <w:rPr>
                <w:rFonts w:hint="eastAsia"/>
                <w:u w:val="single"/>
              </w:rPr>
            </w:pPr>
            <w:r w:rsidRPr="00CE5CC0">
              <w:rPr>
                <w:rFonts w:hint="eastAsia"/>
                <w:u w:val="single"/>
              </w:rPr>
              <w:object w:dxaOrig="1440" w:dyaOrig="1440">
                <v:shape id="_x0000_i1048" type="#_x0000_t75" style="width:1in;height:18pt" o:ole="">
                  <v:imagedata r:id="rId23" o:title=""/>
                </v:shape>
                <w:control r:id="rId24" w:name="HTMLText2" w:shapeid="_x0000_i1048"/>
              </w:object>
            </w:r>
            <w:r w:rsidRPr="00CE5CC0">
              <w:rPr>
                <w:rFonts w:hint="eastAsia"/>
                <w:u w:val="single"/>
              </w:rPr>
              <w:object w:dxaOrig="1440" w:dyaOrig="1440">
                <v:shape id="_x0000_i1051" type="#_x0000_t75" style="width:1in;height:18pt" o:ole="">
                  <v:imagedata r:id="rId11" o:title=""/>
                </v:shape>
                <w:control r:id="rId25" w:name="HTMLText1" w:shapeid="_x0000_i1051"/>
              </w:object>
            </w:r>
          </w:p>
          <w:p w:rsidR="00CE5CC0" w:rsidRPr="00CE5CC0" w:rsidRDefault="00CE5CC0" w:rsidP="00CE5CC0">
            <w:pPr>
              <w:pStyle w:val="Tabletext"/>
              <w:spacing w:line="240" w:lineRule="auto"/>
              <w:rPr>
                <w:u w:val="single"/>
                <w:lang w:eastAsia="zh-TW"/>
              </w:rPr>
            </w:pPr>
            <w:r w:rsidRPr="00CE5CC0">
              <w:rPr>
                <w:rFonts w:hint="eastAsia"/>
                <w:b/>
                <w:bCs/>
                <w:u w:val="single"/>
                <w:lang w:eastAsia="zh-TW"/>
              </w:rPr>
              <w:t>○○醫院醫師</w:t>
            </w:r>
            <w:r w:rsidRPr="00CE5CC0">
              <w:rPr>
                <w:b/>
                <w:bCs/>
                <w:u w:val="single"/>
                <w:lang w:eastAsia="zh-TW"/>
              </w:rPr>
              <w:t>切除大腸息肉浮濫，宜管控</w:t>
            </w:r>
            <w:r w:rsidRPr="00CE5CC0">
              <w:rPr>
                <w:b/>
                <w:bCs/>
                <w:u w:val="single"/>
                <w:lang w:eastAsia="zh-TW"/>
              </w:rPr>
              <w:t>(</w:t>
            </w:r>
            <w:r w:rsidRPr="00CE5CC0">
              <w:rPr>
                <w:b/>
                <w:bCs/>
                <w:u w:val="single"/>
                <w:lang w:eastAsia="zh-TW"/>
              </w:rPr>
              <w:t>大腸息肉切除可由門診執行</w:t>
            </w:r>
            <w:r w:rsidRPr="00CE5CC0">
              <w:rPr>
                <w:b/>
                <w:bCs/>
                <w:u w:val="single"/>
                <w:lang w:eastAsia="zh-TW"/>
              </w:rPr>
              <w:t>)</w:t>
            </w:r>
          </w:p>
        </w:tc>
      </w:tr>
    </w:tbl>
    <w:p w:rsidR="007823F4" w:rsidRDefault="007823F4">
      <w:pPr>
        <w:pStyle w:val="Tabletext"/>
        <w:keepLines w:val="0"/>
        <w:spacing w:after="0" w:line="240" w:lineRule="auto"/>
        <w:rPr>
          <w:noProof/>
          <w:lang w:eastAsia="zh-TW"/>
        </w:rPr>
      </w:pPr>
    </w:p>
    <w:p w:rsidR="007823F4" w:rsidRDefault="007823F4">
      <w:pPr>
        <w:pStyle w:val="Tabletext"/>
        <w:keepLines w:val="0"/>
        <w:spacing w:after="0" w:line="240" w:lineRule="auto"/>
        <w:rPr>
          <w:noProof/>
          <w:lang w:eastAsia="zh-TW"/>
        </w:rPr>
      </w:pPr>
    </w:p>
    <w:p w:rsidR="007823F4" w:rsidRDefault="007823F4">
      <w:pPr>
        <w:pStyle w:val="Tabletext"/>
        <w:keepLines w:val="0"/>
        <w:spacing w:after="0" w:line="240" w:lineRule="auto"/>
        <w:rPr>
          <w:u w:val="single"/>
          <w:lang w:eastAsia="zh-TW"/>
        </w:rPr>
      </w:pPr>
      <w:r w:rsidRPr="00B35BDE">
        <w:rPr>
          <w:rFonts w:ascii="Courier New" w:hAnsi="Courier New" w:cs="Courier New"/>
          <w:color w:val="FF0000"/>
          <w:lang w:eastAsia="zh-TW"/>
        </w:rPr>
        <w:t>增加醫院代碼遇到醫院代碼為〝</w:t>
      </w:r>
      <w:r w:rsidRPr="00B35BDE">
        <w:rPr>
          <w:rFonts w:ascii="Courier New" w:hAnsi="Courier New" w:cs="Courier New"/>
          <w:color w:val="FF0000"/>
          <w:lang w:eastAsia="zh-TW"/>
        </w:rPr>
        <w:t>Z0ASCN</w:t>
      </w:r>
      <w:r w:rsidRPr="00B35BDE">
        <w:rPr>
          <w:rFonts w:ascii="Courier New" w:hAnsi="Courier New" w:cs="Courier New"/>
          <w:color w:val="FF0000"/>
          <w:lang w:eastAsia="zh-TW"/>
        </w:rPr>
        <w:t>〞（中國地區）開頭之理賠案件，均需導入該影像檔</w:t>
      </w:r>
      <w:r w:rsidRPr="00B35BDE">
        <w:rPr>
          <w:rFonts w:ascii="Courier New" w:hAnsi="Courier New" w:cs="Courier New"/>
          <w:color w:val="FF0000"/>
          <w:lang w:eastAsia="zh-TW"/>
        </w:rPr>
        <w:t xml:space="preserve">  Z0ASCN0000</w:t>
      </w:r>
    </w:p>
    <w:p w:rsidR="007823F4" w:rsidRDefault="007823F4">
      <w:pPr>
        <w:pStyle w:val="Tabletext"/>
        <w:keepLines w:val="0"/>
        <w:spacing w:after="0" w:line="240" w:lineRule="auto"/>
        <w:rPr>
          <w:u w:val="single"/>
          <w:lang w:eastAsia="zh-TW"/>
        </w:rPr>
      </w:pPr>
      <w:r w:rsidRPr="00636A1F">
        <w:rPr>
          <w:noProof/>
          <w:lang w:eastAsia="zh-TW"/>
        </w:rPr>
        <w:pict>
          <v:shape id="_x0000_i1056" type="#_x0000_t75" style="width:537.75pt;height:252.75pt;visibility:visible">
            <v:imagedata r:id="rId26" o:title=""/>
          </v:shape>
        </w:pict>
      </w:r>
    </w:p>
    <w:p w:rsidR="00631A09" w:rsidRDefault="00631A09">
      <w:pPr>
        <w:pStyle w:val="Tabletext"/>
        <w:keepLines w:val="0"/>
        <w:spacing w:after="0" w:line="240" w:lineRule="auto"/>
        <w:rPr>
          <w:u w:val="single"/>
          <w:lang w:eastAsia="zh-TW"/>
        </w:rPr>
      </w:pPr>
    </w:p>
    <w:p w:rsidR="00631A09" w:rsidRDefault="00631A09">
      <w:pPr>
        <w:pStyle w:val="Tabletext"/>
        <w:keepLines w:val="0"/>
        <w:spacing w:after="0" w:line="240" w:lineRule="auto"/>
        <w:rPr>
          <w:u w:val="single"/>
          <w:lang w:eastAsia="zh-TW"/>
        </w:rPr>
      </w:pPr>
      <w:r>
        <w:rPr>
          <w:rFonts w:hint="eastAsia"/>
          <w:u w:val="single"/>
          <w:lang w:eastAsia="zh-TW"/>
        </w:rPr>
        <w:t xml:space="preserve">2017/03/24 </w:t>
      </w:r>
      <w:r>
        <w:rPr>
          <w:rFonts w:hint="eastAsia"/>
          <w:u w:val="single"/>
          <w:lang w:eastAsia="zh-TW"/>
        </w:rPr>
        <w:t>增加罹癌日期</w:t>
      </w:r>
    </w:p>
    <w:p w:rsidR="00900835" w:rsidRPr="00F060BE" w:rsidRDefault="00631A09">
      <w:pPr>
        <w:pStyle w:val="Tabletext"/>
        <w:keepLines w:val="0"/>
        <w:spacing w:after="0" w:line="240" w:lineRule="auto"/>
        <w:rPr>
          <w:rFonts w:hint="eastAsia"/>
          <w:u w:val="single"/>
          <w:lang w:eastAsia="zh-TW"/>
        </w:rPr>
      </w:pPr>
      <w:r w:rsidRPr="003B281A">
        <w:rPr>
          <w:noProof/>
          <w:lang w:eastAsia="zh-TW"/>
        </w:rPr>
        <w:pict>
          <v:shape id="_x0000_i1057" type="#_x0000_t75" style="width:538.5pt;height:104.25pt;visibility:visible">
            <v:imagedata r:id="rId27" o:title=""/>
          </v:shape>
        </w:pict>
      </w:r>
      <w:r w:rsidR="00900835" w:rsidRPr="00F060BE">
        <w:rPr>
          <w:u w:val="single"/>
          <w:lang w:eastAsia="zh-TW"/>
        </w:rPr>
        <w:br w:type="page"/>
      </w:r>
      <w:r w:rsidR="00900835" w:rsidRPr="00F060BE">
        <w:rPr>
          <w:rFonts w:hint="eastAsia"/>
          <w:u w:val="single"/>
          <w:lang w:eastAsia="zh-TW"/>
        </w:rPr>
        <w:t>說明</w:t>
      </w:r>
    </w:p>
    <w:p w:rsidR="00900835" w:rsidRPr="00F060BE" w:rsidRDefault="00900835">
      <w:pPr>
        <w:pStyle w:val="Tabletext"/>
        <w:keepLines w:val="0"/>
        <w:spacing w:after="0" w:line="240" w:lineRule="auto"/>
        <w:rPr>
          <w:rFonts w:hint="eastAsia"/>
          <w:lang w:eastAsia="zh-TW"/>
        </w:rPr>
      </w:pPr>
    </w:p>
    <w:p w:rsidR="00900835" w:rsidRPr="0000502C" w:rsidRDefault="00900835">
      <w:pPr>
        <w:pStyle w:val="Tabletext"/>
        <w:keepLines w:val="0"/>
        <w:numPr>
          <w:ilvl w:val="0"/>
          <w:numId w:val="2"/>
        </w:numPr>
        <w:spacing w:after="0" w:line="240" w:lineRule="auto"/>
        <w:rPr>
          <w:rFonts w:hint="eastAsia"/>
          <w:bCs/>
          <w:lang w:eastAsia="zh-TW"/>
        </w:rPr>
      </w:pPr>
      <w:r w:rsidRPr="00F060BE">
        <w:rPr>
          <w:rFonts w:hint="eastAsia"/>
          <w:b/>
          <w:bCs/>
          <w:lang w:eastAsia="zh-TW"/>
        </w:rPr>
        <w:t>初始畫面</w:t>
      </w:r>
    </w:p>
    <w:p w:rsidR="00900835" w:rsidRPr="00F060BE" w:rsidRDefault="00900835">
      <w:pPr>
        <w:pStyle w:val="Tabletext"/>
        <w:keepLines w:val="0"/>
        <w:numPr>
          <w:ilvl w:val="1"/>
          <w:numId w:val="2"/>
        </w:numPr>
        <w:spacing w:after="0" w:line="240" w:lineRule="auto"/>
        <w:rPr>
          <w:rFonts w:hint="eastAsia"/>
          <w:bCs/>
          <w:lang w:eastAsia="zh-TW"/>
        </w:rPr>
      </w:pPr>
      <w:r w:rsidRPr="00B96FE2">
        <w:rPr>
          <w:rFonts w:hint="eastAsia"/>
          <w:bCs/>
          <w:lang w:eastAsia="zh-TW"/>
        </w:rPr>
        <w:t>如</w:t>
      </w:r>
      <w:r w:rsidRPr="00F060BE">
        <w:rPr>
          <w:rFonts w:hint="eastAsia"/>
          <w:bCs/>
          <w:lang w:eastAsia="zh-TW"/>
        </w:rPr>
        <w:t xml:space="preserve"> </w:t>
      </w:r>
      <w:r w:rsidRPr="00F060BE">
        <w:rPr>
          <w:rFonts w:hint="eastAsia"/>
          <w:lang w:eastAsia="zh-TW"/>
        </w:rPr>
        <w:t>USAAA00200</w:t>
      </w:r>
      <w:r w:rsidRPr="00F060BE">
        <w:rPr>
          <w:rFonts w:hint="eastAsia"/>
          <w:lang w:eastAsia="zh-TW"/>
        </w:rPr>
        <w:t>。</w:t>
      </w:r>
    </w:p>
    <w:p w:rsidR="00900835" w:rsidRPr="00F060BE" w:rsidRDefault="00900835">
      <w:pPr>
        <w:pStyle w:val="Tabletext"/>
        <w:keepLines w:val="0"/>
        <w:numPr>
          <w:ilvl w:val="1"/>
          <w:numId w:val="2"/>
        </w:numPr>
        <w:spacing w:after="0" w:line="240" w:lineRule="auto"/>
        <w:rPr>
          <w:rFonts w:hint="eastAsia"/>
          <w:bCs/>
          <w:lang w:eastAsia="zh-TW"/>
        </w:rPr>
      </w:pPr>
      <w:r w:rsidRPr="00F060BE">
        <w:rPr>
          <w:rFonts w:hint="eastAsia"/>
          <w:bCs/>
          <w:lang w:eastAsia="zh-TW"/>
        </w:rPr>
        <w:t xml:space="preserve">IF </w:t>
      </w:r>
      <w:r w:rsidRPr="00F060BE">
        <w:rPr>
          <w:rFonts w:hint="eastAsia"/>
          <w:bCs/>
          <w:lang w:eastAsia="zh-TW"/>
        </w:rPr>
        <w:t>受理編號</w:t>
      </w:r>
      <w:r w:rsidRPr="00F060BE">
        <w:rPr>
          <w:rFonts w:hint="eastAsia"/>
          <w:bCs/>
          <w:lang w:eastAsia="zh-TW"/>
        </w:rPr>
        <w:t xml:space="preserve"> &lt;&gt; </w:t>
      </w:r>
      <w:r w:rsidRPr="00F060BE">
        <w:rPr>
          <w:rFonts w:hint="eastAsia"/>
          <w:bCs/>
          <w:lang w:eastAsia="zh-TW"/>
        </w:rPr>
        <w:t>空值：</w:t>
      </w:r>
    </w:p>
    <w:p w:rsidR="005F1962" w:rsidRPr="00F060BE" w:rsidRDefault="00900835" w:rsidP="004A6C93">
      <w:pPr>
        <w:pStyle w:val="Tabletext"/>
        <w:keepLines w:val="0"/>
        <w:numPr>
          <w:ilvl w:val="2"/>
          <w:numId w:val="2"/>
        </w:numPr>
        <w:spacing w:after="0" w:line="240" w:lineRule="auto"/>
        <w:rPr>
          <w:rFonts w:hint="eastAsia"/>
          <w:b/>
          <w:bCs/>
          <w:lang w:eastAsia="zh-TW"/>
        </w:rPr>
      </w:pPr>
      <w:r w:rsidRPr="00F060BE">
        <w:rPr>
          <w:rFonts w:hint="eastAsia"/>
          <w:bCs/>
          <w:lang w:eastAsia="zh-TW"/>
        </w:rPr>
        <w:t>執行</w:t>
      </w:r>
      <w:r w:rsidRPr="00F060BE">
        <w:rPr>
          <w:rFonts w:hint="eastAsia"/>
          <w:bCs/>
          <w:lang w:eastAsia="zh-TW"/>
        </w:rPr>
        <w:t xml:space="preserve"> </w:t>
      </w:r>
      <w:r w:rsidRPr="00F060BE">
        <w:rPr>
          <w:rFonts w:hint="eastAsia"/>
          <w:bCs/>
          <w:lang w:eastAsia="zh-TW"/>
        </w:rPr>
        <w:t>查詢</w:t>
      </w:r>
      <w:r w:rsidRPr="00F060BE">
        <w:rPr>
          <w:rFonts w:hint="eastAsia"/>
          <w:bCs/>
          <w:lang w:eastAsia="zh-TW"/>
        </w:rPr>
        <w:t>_</w:t>
      </w:r>
      <w:r w:rsidRPr="00F060BE">
        <w:rPr>
          <w:rFonts w:hint="eastAsia"/>
          <w:bCs/>
          <w:lang w:eastAsia="zh-TW"/>
        </w:rPr>
        <w:t>受理編號</w:t>
      </w:r>
      <w:r w:rsidRPr="00F060BE">
        <w:rPr>
          <w:rFonts w:hint="eastAsia"/>
          <w:bCs/>
          <w:lang w:eastAsia="zh-TW"/>
        </w:rPr>
        <w:t xml:space="preserve"> </w:t>
      </w:r>
      <w:r w:rsidRPr="00F060BE">
        <w:rPr>
          <w:rFonts w:hint="eastAsia"/>
          <w:bCs/>
          <w:lang w:eastAsia="zh-TW"/>
        </w:rPr>
        <w:t>功能。</w:t>
      </w:r>
    </w:p>
    <w:p w:rsidR="005B3198" w:rsidRPr="00F060BE" w:rsidRDefault="00E540FD" w:rsidP="00F060BE">
      <w:pPr>
        <w:pStyle w:val="Tabletext"/>
        <w:keepLines w:val="0"/>
        <w:numPr>
          <w:ilvl w:val="1"/>
          <w:numId w:val="2"/>
        </w:numPr>
        <w:spacing w:after="0" w:line="240" w:lineRule="auto"/>
        <w:rPr>
          <w:rFonts w:hint="eastAsia"/>
          <w:bCs/>
          <w:lang w:eastAsia="zh-TW"/>
        </w:rPr>
      </w:pPr>
      <w:r w:rsidRPr="0000502C">
        <w:rPr>
          <w:rFonts w:hint="eastAsia"/>
          <w:bCs/>
          <w:lang w:eastAsia="zh-TW"/>
        </w:rPr>
        <w:t>癌症期別</w:t>
      </w:r>
      <w:r w:rsidRPr="00B96FE2">
        <w:rPr>
          <w:rFonts w:hint="eastAsia"/>
          <w:bCs/>
          <w:lang w:eastAsia="zh-TW"/>
        </w:rPr>
        <w:t>下拉選單：</w:t>
      </w:r>
      <w:r w:rsidR="003274E9" w:rsidRPr="00F060BE">
        <w:rPr>
          <w:rFonts w:hint="eastAsia"/>
          <w:bCs/>
          <w:lang w:eastAsia="zh-TW"/>
        </w:rPr>
        <w:t>(</w:t>
      </w:r>
      <w:r w:rsidR="003274E9" w:rsidRPr="00F060BE">
        <w:rPr>
          <w:rFonts w:hint="eastAsia"/>
          <w:bCs/>
          <w:lang w:eastAsia="zh-TW"/>
        </w:rPr>
        <w:t>有賠過癌症，增加復發、轉移</w:t>
      </w:r>
      <w:r w:rsidR="003274E9" w:rsidRPr="00F060BE">
        <w:rPr>
          <w:rFonts w:hint="eastAsia"/>
          <w:bCs/>
          <w:lang w:eastAsia="zh-TW"/>
        </w:rPr>
        <w:t>)</w:t>
      </w:r>
    </w:p>
    <w:p w:rsidR="005B7C62" w:rsidRPr="00F060BE" w:rsidRDefault="005B7C62" w:rsidP="005B7C62">
      <w:pPr>
        <w:pStyle w:val="Tabletext"/>
        <w:keepLines w:val="0"/>
        <w:numPr>
          <w:ilvl w:val="2"/>
          <w:numId w:val="2"/>
        </w:numPr>
        <w:spacing w:after="0" w:line="240" w:lineRule="auto"/>
        <w:rPr>
          <w:bCs/>
          <w:lang w:eastAsia="zh-TW"/>
        </w:rPr>
      </w:pPr>
      <w:r w:rsidRPr="00F060BE">
        <w:rPr>
          <w:rFonts w:hint="eastAsia"/>
          <w:bCs/>
          <w:lang w:eastAsia="zh-TW"/>
        </w:rPr>
        <w:t>預設下拉選單顯示如下：</w:t>
      </w:r>
    </w:p>
    <w:tbl>
      <w:tblPr>
        <w:tblW w:w="6237" w:type="dxa"/>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9"/>
        <w:gridCol w:w="1890"/>
        <w:gridCol w:w="2268"/>
      </w:tblGrid>
      <w:tr w:rsidR="005B7C62" w:rsidRPr="00F060BE" w:rsidTr="005B7C62">
        <w:tc>
          <w:tcPr>
            <w:tcW w:w="2079" w:type="dxa"/>
          </w:tcPr>
          <w:p w:rsidR="005B7C62" w:rsidRPr="00F060BE" w:rsidRDefault="005B7C62" w:rsidP="00C60402">
            <w:pPr>
              <w:pStyle w:val="Tabletext"/>
              <w:keepLines w:val="0"/>
              <w:spacing w:after="0" w:line="240" w:lineRule="auto"/>
              <w:jc w:val="center"/>
              <w:rPr>
                <w:rFonts w:hint="eastAsia"/>
                <w:b/>
                <w:lang w:eastAsia="zh-TW"/>
              </w:rPr>
            </w:pPr>
            <w:r w:rsidRPr="00F060BE">
              <w:rPr>
                <w:rFonts w:hint="eastAsia"/>
                <w:b/>
                <w:bCs/>
                <w:lang w:eastAsia="zh-TW"/>
              </w:rPr>
              <w:t>畫面欄位</w:t>
            </w:r>
          </w:p>
        </w:tc>
        <w:tc>
          <w:tcPr>
            <w:tcW w:w="1890" w:type="dxa"/>
          </w:tcPr>
          <w:p w:rsidR="005B7C62" w:rsidRPr="00F060BE" w:rsidRDefault="005B7C62" w:rsidP="00C60402">
            <w:pPr>
              <w:pStyle w:val="Tabletext"/>
              <w:keepLines w:val="0"/>
              <w:spacing w:after="0" w:line="240" w:lineRule="auto"/>
              <w:jc w:val="center"/>
              <w:rPr>
                <w:rFonts w:hint="eastAsia"/>
                <w:b/>
                <w:bCs/>
                <w:lang w:eastAsia="zh-TW"/>
              </w:rPr>
            </w:pPr>
            <w:r w:rsidRPr="00F060BE">
              <w:rPr>
                <w:rFonts w:hint="eastAsia"/>
                <w:b/>
                <w:lang w:eastAsia="zh-TW"/>
              </w:rPr>
              <w:t>值</w:t>
            </w:r>
          </w:p>
        </w:tc>
        <w:tc>
          <w:tcPr>
            <w:tcW w:w="2268" w:type="dxa"/>
          </w:tcPr>
          <w:p w:rsidR="005B7C62" w:rsidRPr="00F060BE" w:rsidRDefault="005B7C62" w:rsidP="00C60402">
            <w:pPr>
              <w:pStyle w:val="Tabletext"/>
              <w:keepLines w:val="0"/>
              <w:spacing w:after="0" w:line="240" w:lineRule="auto"/>
              <w:jc w:val="center"/>
              <w:rPr>
                <w:rFonts w:hint="eastAsia"/>
                <w:b/>
                <w:lang w:eastAsia="zh-TW"/>
              </w:rPr>
            </w:pPr>
            <w:r w:rsidRPr="00F060BE">
              <w:rPr>
                <w:rFonts w:hint="eastAsia"/>
                <w:b/>
                <w:lang w:eastAsia="zh-TW"/>
              </w:rPr>
              <w:t>說明</w:t>
            </w:r>
          </w:p>
        </w:tc>
      </w:tr>
      <w:tr w:rsidR="005B7C62" w:rsidRPr="00F060BE" w:rsidTr="005B7C62">
        <w:tc>
          <w:tcPr>
            <w:tcW w:w="2079" w:type="dxa"/>
          </w:tcPr>
          <w:p w:rsidR="005B7C62" w:rsidRPr="00F060BE" w:rsidRDefault="00B012B7" w:rsidP="00C60402">
            <w:pPr>
              <w:pStyle w:val="Tabletext"/>
              <w:keepLines w:val="0"/>
              <w:spacing w:after="0" w:line="240" w:lineRule="auto"/>
              <w:rPr>
                <w:rFonts w:hint="eastAsia"/>
                <w:lang w:eastAsia="zh-TW"/>
              </w:rPr>
            </w:pPr>
            <w:r w:rsidRPr="00F060BE">
              <w:rPr>
                <w:rFonts w:hint="eastAsia"/>
                <w:lang w:eastAsia="zh-TW"/>
              </w:rPr>
              <w:t>請選擇</w:t>
            </w:r>
          </w:p>
        </w:tc>
        <w:tc>
          <w:tcPr>
            <w:tcW w:w="1890" w:type="dxa"/>
          </w:tcPr>
          <w:p w:rsidR="005B7C62" w:rsidRPr="00F060BE" w:rsidRDefault="00B012B7" w:rsidP="00F060BE">
            <w:pPr>
              <w:pStyle w:val="Tabletext"/>
              <w:keepLines w:val="0"/>
              <w:spacing w:after="0" w:line="240" w:lineRule="auto"/>
              <w:jc w:val="center"/>
              <w:rPr>
                <w:rFonts w:ascii="標楷體" w:eastAsia="標楷體" w:hAnsi="標楷體" w:hint="eastAsia"/>
                <w:noProof/>
                <w:u w:val="single"/>
                <w:lang w:eastAsia="zh-TW"/>
              </w:rPr>
            </w:pPr>
            <w:r w:rsidRPr="00F060BE">
              <w:rPr>
                <w:rFonts w:ascii="標楷體" w:eastAsia="標楷體" w:hAnsi="標楷體"/>
                <w:noProof/>
                <w:u w:val="single"/>
                <w:lang w:eastAsia="zh-TW"/>
              </w:rPr>
              <w:t>‘’</w:t>
            </w:r>
          </w:p>
        </w:tc>
        <w:tc>
          <w:tcPr>
            <w:tcW w:w="2268" w:type="dxa"/>
          </w:tcPr>
          <w:p w:rsidR="005B7C62" w:rsidRPr="00F060BE" w:rsidRDefault="005B7C62" w:rsidP="00C60402">
            <w:pPr>
              <w:pStyle w:val="Tabletext"/>
              <w:keepLines w:val="0"/>
              <w:spacing w:after="0" w:line="240" w:lineRule="auto"/>
              <w:jc w:val="center"/>
              <w:rPr>
                <w:rFonts w:hint="eastAsia"/>
                <w:bCs/>
                <w:lang w:eastAsia="zh-TW"/>
              </w:rPr>
            </w:pPr>
          </w:p>
        </w:tc>
      </w:tr>
      <w:tr w:rsidR="00B012B7" w:rsidRPr="00F060BE" w:rsidTr="005B7C62">
        <w:tc>
          <w:tcPr>
            <w:tcW w:w="2079" w:type="dxa"/>
          </w:tcPr>
          <w:p w:rsidR="00B012B7" w:rsidRPr="00F060BE" w:rsidRDefault="00B012B7" w:rsidP="00C60402">
            <w:pPr>
              <w:pStyle w:val="Tabletext"/>
              <w:keepLines w:val="0"/>
              <w:spacing w:after="0" w:line="240" w:lineRule="auto"/>
              <w:rPr>
                <w:rFonts w:hint="eastAsia"/>
                <w:lang w:eastAsia="zh-TW"/>
              </w:rPr>
            </w:pPr>
            <w:r w:rsidRPr="00F060BE">
              <w:rPr>
                <w:rFonts w:hint="eastAsia"/>
                <w:lang w:eastAsia="zh-TW"/>
              </w:rPr>
              <w:t>原位癌</w:t>
            </w:r>
          </w:p>
        </w:tc>
        <w:tc>
          <w:tcPr>
            <w:tcW w:w="1890" w:type="dxa"/>
          </w:tcPr>
          <w:p w:rsidR="00B012B7" w:rsidRPr="00F060BE" w:rsidRDefault="00B012B7" w:rsidP="00D503F7">
            <w:pPr>
              <w:pStyle w:val="Tabletext"/>
              <w:keepLines w:val="0"/>
              <w:spacing w:after="0" w:line="240" w:lineRule="auto"/>
              <w:jc w:val="center"/>
              <w:rPr>
                <w:rFonts w:hint="eastAsia"/>
                <w:bCs/>
                <w:lang w:eastAsia="zh-TW"/>
              </w:rPr>
            </w:pPr>
            <w:r w:rsidRPr="00F060BE">
              <w:rPr>
                <w:rFonts w:hint="eastAsia"/>
                <w:bCs/>
                <w:lang w:eastAsia="zh-TW"/>
              </w:rPr>
              <w:t>Z</w:t>
            </w:r>
          </w:p>
        </w:tc>
        <w:tc>
          <w:tcPr>
            <w:tcW w:w="2268" w:type="dxa"/>
          </w:tcPr>
          <w:p w:rsidR="00B012B7" w:rsidRPr="00F060BE" w:rsidRDefault="00B012B7" w:rsidP="00C60402">
            <w:pPr>
              <w:pStyle w:val="Tabletext"/>
              <w:keepLines w:val="0"/>
              <w:spacing w:after="0" w:line="240" w:lineRule="auto"/>
              <w:jc w:val="center"/>
              <w:rPr>
                <w:rFonts w:hint="eastAsia"/>
                <w:bCs/>
                <w:lang w:eastAsia="zh-TW"/>
              </w:rPr>
            </w:pPr>
          </w:p>
        </w:tc>
      </w:tr>
      <w:tr w:rsidR="00B012B7" w:rsidRPr="00F060BE" w:rsidTr="005B7C62">
        <w:tc>
          <w:tcPr>
            <w:tcW w:w="2079" w:type="dxa"/>
          </w:tcPr>
          <w:p w:rsidR="00B012B7" w:rsidRPr="0000502C" w:rsidRDefault="00B012B7" w:rsidP="00C60402">
            <w:pPr>
              <w:pStyle w:val="Tabletext"/>
              <w:keepLines w:val="0"/>
              <w:spacing w:after="0" w:line="240" w:lineRule="auto"/>
              <w:rPr>
                <w:rFonts w:hint="eastAsia"/>
                <w:lang w:eastAsia="zh-TW"/>
              </w:rPr>
            </w:pPr>
            <w:r w:rsidRPr="00F060BE">
              <w:rPr>
                <w:rFonts w:hint="eastAsia"/>
                <w:lang w:eastAsia="zh-TW"/>
              </w:rPr>
              <w:t>第</w:t>
            </w:r>
            <w:r w:rsidRPr="00F060BE">
              <w:rPr>
                <w:rFonts w:hint="eastAsia"/>
                <w:lang w:eastAsia="zh-TW"/>
              </w:rPr>
              <w:t>0</w:t>
            </w:r>
            <w:r w:rsidRPr="00F060BE">
              <w:rPr>
                <w:rFonts w:hint="eastAsia"/>
                <w:lang w:eastAsia="zh-TW"/>
              </w:rPr>
              <w:t>期</w:t>
            </w:r>
          </w:p>
        </w:tc>
        <w:tc>
          <w:tcPr>
            <w:tcW w:w="1890" w:type="dxa"/>
          </w:tcPr>
          <w:p w:rsidR="00B012B7" w:rsidRPr="00F060BE" w:rsidRDefault="00B012B7" w:rsidP="00F060BE">
            <w:pPr>
              <w:pStyle w:val="Tabletext"/>
              <w:keepLines w:val="0"/>
              <w:spacing w:after="0" w:line="240" w:lineRule="auto"/>
              <w:jc w:val="center"/>
              <w:rPr>
                <w:rFonts w:ascii="標楷體" w:eastAsia="標楷體" w:hAnsi="標楷體" w:hint="eastAsia"/>
                <w:noProof/>
                <w:u w:val="single"/>
              </w:rPr>
            </w:pPr>
            <w:r w:rsidRPr="00B96FE2">
              <w:rPr>
                <w:rFonts w:hint="eastAsia"/>
                <w:bCs/>
                <w:lang w:eastAsia="zh-TW"/>
              </w:rPr>
              <w:t>0</w:t>
            </w:r>
          </w:p>
        </w:tc>
        <w:tc>
          <w:tcPr>
            <w:tcW w:w="2268" w:type="dxa"/>
          </w:tcPr>
          <w:p w:rsidR="00B012B7" w:rsidRPr="00F060BE" w:rsidRDefault="00B012B7" w:rsidP="00C60402">
            <w:pPr>
              <w:pStyle w:val="Tabletext"/>
              <w:keepLines w:val="0"/>
              <w:spacing w:after="0" w:line="240" w:lineRule="auto"/>
              <w:jc w:val="center"/>
              <w:rPr>
                <w:rFonts w:hint="eastAsia"/>
                <w:bCs/>
                <w:lang w:eastAsia="zh-TW"/>
              </w:rPr>
            </w:pPr>
          </w:p>
        </w:tc>
      </w:tr>
      <w:tr w:rsidR="00B012B7" w:rsidRPr="00F060BE" w:rsidTr="005B7C62">
        <w:tc>
          <w:tcPr>
            <w:tcW w:w="2079" w:type="dxa"/>
          </w:tcPr>
          <w:p w:rsidR="00B012B7" w:rsidRPr="0000502C" w:rsidRDefault="00B012B7" w:rsidP="00C60402">
            <w:pPr>
              <w:pStyle w:val="Tabletext"/>
              <w:keepLines w:val="0"/>
              <w:spacing w:after="0" w:line="240" w:lineRule="auto"/>
              <w:rPr>
                <w:rFonts w:hint="eastAsia"/>
                <w:lang w:eastAsia="zh-TW"/>
              </w:rPr>
            </w:pPr>
            <w:r w:rsidRPr="00F060BE">
              <w:rPr>
                <w:rFonts w:hint="eastAsia"/>
                <w:lang w:eastAsia="zh-TW"/>
              </w:rPr>
              <w:t>第</w:t>
            </w:r>
            <w:r w:rsidRPr="00F060BE">
              <w:rPr>
                <w:rFonts w:hint="eastAsia"/>
                <w:lang w:eastAsia="zh-TW"/>
              </w:rPr>
              <w:t>1</w:t>
            </w:r>
            <w:r w:rsidRPr="00F060BE">
              <w:rPr>
                <w:rFonts w:hint="eastAsia"/>
                <w:lang w:eastAsia="zh-TW"/>
              </w:rPr>
              <w:t>期</w:t>
            </w:r>
          </w:p>
        </w:tc>
        <w:tc>
          <w:tcPr>
            <w:tcW w:w="1890" w:type="dxa"/>
          </w:tcPr>
          <w:p w:rsidR="00B012B7" w:rsidRPr="00F060BE" w:rsidRDefault="00B012B7" w:rsidP="00F060BE">
            <w:pPr>
              <w:pStyle w:val="Tabletext"/>
              <w:keepLines w:val="0"/>
              <w:spacing w:after="0" w:line="240" w:lineRule="auto"/>
              <w:jc w:val="center"/>
              <w:rPr>
                <w:rFonts w:ascii="標楷體" w:eastAsia="標楷體" w:hAnsi="標楷體" w:hint="eastAsia"/>
                <w:noProof/>
                <w:u w:val="single"/>
              </w:rPr>
            </w:pPr>
            <w:r w:rsidRPr="00B96FE2">
              <w:rPr>
                <w:rFonts w:hint="eastAsia"/>
                <w:bCs/>
                <w:lang w:eastAsia="zh-TW"/>
              </w:rPr>
              <w:t>1</w:t>
            </w:r>
          </w:p>
        </w:tc>
        <w:tc>
          <w:tcPr>
            <w:tcW w:w="2268" w:type="dxa"/>
          </w:tcPr>
          <w:p w:rsidR="00B012B7" w:rsidRPr="00F060BE" w:rsidRDefault="00B012B7" w:rsidP="00C60402">
            <w:pPr>
              <w:pStyle w:val="Tabletext"/>
              <w:keepLines w:val="0"/>
              <w:spacing w:after="0" w:line="240" w:lineRule="auto"/>
              <w:jc w:val="center"/>
              <w:rPr>
                <w:rFonts w:hint="eastAsia"/>
                <w:bCs/>
                <w:lang w:eastAsia="zh-TW"/>
              </w:rPr>
            </w:pPr>
          </w:p>
        </w:tc>
      </w:tr>
      <w:tr w:rsidR="00B012B7" w:rsidRPr="00F060BE" w:rsidTr="005B7C62">
        <w:tc>
          <w:tcPr>
            <w:tcW w:w="2079" w:type="dxa"/>
          </w:tcPr>
          <w:p w:rsidR="00B012B7" w:rsidRPr="0000502C" w:rsidRDefault="00B012B7" w:rsidP="00C60402">
            <w:pPr>
              <w:pStyle w:val="Tabletext"/>
              <w:keepLines w:val="0"/>
              <w:spacing w:after="0" w:line="240" w:lineRule="auto"/>
              <w:rPr>
                <w:rFonts w:hint="eastAsia"/>
                <w:lang w:eastAsia="zh-TW"/>
              </w:rPr>
            </w:pPr>
            <w:r w:rsidRPr="00F060BE">
              <w:rPr>
                <w:rFonts w:hint="eastAsia"/>
                <w:lang w:eastAsia="zh-TW"/>
              </w:rPr>
              <w:t>第</w:t>
            </w:r>
            <w:r w:rsidRPr="00F060BE">
              <w:rPr>
                <w:rFonts w:hint="eastAsia"/>
                <w:lang w:eastAsia="zh-TW"/>
              </w:rPr>
              <w:t>2</w:t>
            </w:r>
            <w:r w:rsidRPr="00F060BE">
              <w:rPr>
                <w:rFonts w:hint="eastAsia"/>
                <w:lang w:eastAsia="zh-TW"/>
              </w:rPr>
              <w:t>期</w:t>
            </w:r>
          </w:p>
        </w:tc>
        <w:tc>
          <w:tcPr>
            <w:tcW w:w="1890" w:type="dxa"/>
          </w:tcPr>
          <w:p w:rsidR="00B012B7" w:rsidRPr="00F060BE" w:rsidRDefault="00B012B7" w:rsidP="00F060BE">
            <w:pPr>
              <w:pStyle w:val="Tabletext"/>
              <w:keepLines w:val="0"/>
              <w:spacing w:after="0" w:line="240" w:lineRule="auto"/>
              <w:jc w:val="center"/>
              <w:rPr>
                <w:rFonts w:ascii="標楷體" w:eastAsia="標楷體" w:hAnsi="標楷體" w:hint="eastAsia"/>
                <w:noProof/>
                <w:u w:val="single"/>
              </w:rPr>
            </w:pPr>
            <w:r w:rsidRPr="00B96FE2">
              <w:rPr>
                <w:rFonts w:hint="eastAsia"/>
                <w:bCs/>
                <w:lang w:eastAsia="zh-TW"/>
              </w:rPr>
              <w:t>2</w:t>
            </w:r>
          </w:p>
        </w:tc>
        <w:tc>
          <w:tcPr>
            <w:tcW w:w="2268" w:type="dxa"/>
          </w:tcPr>
          <w:p w:rsidR="00B012B7" w:rsidRPr="00F060BE" w:rsidRDefault="00B012B7" w:rsidP="00C60402">
            <w:pPr>
              <w:pStyle w:val="Tabletext"/>
              <w:keepLines w:val="0"/>
              <w:spacing w:after="0" w:line="240" w:lineRule="auto"/>
              <w:jc w:val="center"/>
              <w:rPr>
                <w:rFonts w:hint="eastAsia"/>
                <w:bCs/>
                <w:lang w:eastAsia="zh-TW"/>
              </w:rPr>
            </w:pPr>
          </w:p>
        </w:tc>
      </w:tr>
      <w:tr w:rsidR="00B012B7" w:rsidRPr="00F060BE" w:rsidTr="005B7C62">
        <w:tc>
          <w:tcPr>
            <w:tcW w:w="2079" w:type="dxa"/>
          </w:tcPr>
          <w:p w:rsidR="00B012B7" w:rsidRPr="0000502C" w:rsidRDefault="00B012B7" w:rsidP="00C60402">
            <w:pPr>
              <w:pStyle w:val="Tabletext"/>
              <w:keepLines w:val="0"/>
              <w:spacing w:after="0" w:line="240" w:lineRule="auto"/>
              <w:rPr>
                <w:rFonts w:hint="eastAsia"/>
                <w:lang w:eastAsia="zh-TW"/>
              </w:rPr>
            </w:pPr>
            <w:r w:rsidRPr="00F060BE">
              <w:rPr>
                <w:rFonts w:hint="eastAsia"/>
                <w:lang w:eastAsia="zh-TW"/>
              </w:rPr>
              <w:t>第</w:t>
            </w:r>
            <w:r w:rsidRPr="00F060BE">
              <w:rPr>
                <w:rFonts w:hint="eastAsia"/>
                <w:lang w:eastAsia="zh-TW"/>
              </w:rPr>
              <w:t>3</w:t>
            </w:r>
            <w:r w:rsidRPr="00F060BE">
              <w:rPr>
                <w:rFonts w:hint="eastAsia"/>
                <w:lang w:eastAsia="zh-TW"/>
              </w:rPr>
              <w:t>期</w:t>
            </w:r>
          </w:p>
        </w:tc>
        <w:tc>
          <w:tcPr>
            <w:tcW w:w="1890" w:type="dxa"/>
          </w:tcPr>
          <w:p w:rsidR="00B012B7" w:rsidRPr="00F060BE" w:rsidRDefault="00B012B7" w:rsidP="00F060BE">
            <w:pPr>
              <w:pStyle w:val="Tabletext"/>
              <w:keepLines w:val="0"/>
              <w:spacing w:after="0" w:line="240" w:lineRule="auto"/>
              <w:jc w:val="center"/>
              <w:rPr>
                <w:rFonts w:ascii="標楷體" w:eastAsia="標楷體" w:hAnsi="標楷體" w:hint="eastAsia"/>
                <w:noProof/>
                <w:u w:val="single"/>
              </w:rPr>
            </w:pPr>
            <w:r w:rsidRPr="00B96FE2">
              <w:rPr>
                <w:rFonts w:hint="eastAsia"/>
                <w:bCs/>
                <w:lang w:eastAsia="zh-TW"/>
              </w:rPr>
              <w:t>3</w:t>
            </w:r>
          </w:p>
        </w:tc>
        <w:tc>
          <w:tcPr>
            <w:tcW w:w="2268" w:type="dxa"/>
          </w:tcPr>
          <w:p w:rsidR="00B012B7" w:rsidRPr="00F060BE" w:rsidRDefault="00B012B7" w:rsidP="00C60402">
            <w:pPr>
              <w:pStyle w:val="Tabletext"/>
              <w:keepLines w:val="0"/>
              <w:spacing w:after="0" w:line="240" w:lineRule="auto"/>
              <w:jc w:val="center"/>
              <w:rPr>
                <w:rFonts w:hint="eastAsia"/>
                <w:bCs/>
                <w:lang w:eastAsia="zh-TW"/>
              </w:rPr>
            </w:pPr>
          </w:p>
        </w:tc>
      </w:tr>
      <w:tr w:rsidR="00B012B7" w:rsidRPr="00F060BE" w:rsidTr="005B7C62">
        <w:tc>
          <w:tcPr>
            <w:tcW w:w="2079" w:type="dxa"/>
          </w:tcPr>
          <w:p w:rsidR="00B012B7" w:rsidRPr="0000502C" w:rsidRDefault="00B012B7" w:rsidP="00C60402">
            <w:pPr>
              <w:pStyle w:val="Tabletext"/>
              <w:keepLines w:val="0"/>
              <w:spacing w:after="0" w:line="240" w:lineRule="auto"/>
              <w:rPr>
                <w:rFonts w:hint="eastAsia"/>
                <w:lang w:eastAsia="zh-TW"/>
              </w:rPr>
            </w:pPr>
            <w:r w:rsidRPr="00F060BE">
              <w:rPr>
                <w:rFonts w:hint="eastAsia"/>
                <w:lang w:eastAsia="zh-TW"/>
              </w:rPr>
              <w:t>第</w:t>
            </w:r>
            <w:r w:rsidRPr="00F060BE">
              <w:rPr>
                <w:rFonts w:hint="eastAsia"/>
                <w:lang w:eastAsia="zh-TW"/>
              </w:rPr>
              <w:t>4</w:t>
            </w:r>
            <w:r w:rsidRPr="00F060BE">
              <w:rPr>
                <w:rFonts w:hint="eastAsia"/>
                <w:lang w:eastAsia="zh-TW"/>
              </w:rPr>
              <w:t>期</w:t>
            </w:r>
          </w:p>
        </w:tc>
        <w:tc>
          <w:tcPr>
            <w:tcW w:w="1890" w:type="dxa"/>
          </w:tcPr>
          <w:p w:rsidR="00B012B7" w:rsidRPr="00F060BE" w:rsidRDefault="00B012B7" w:rsidP="00F060BE">
            <w:pPr>
              <w:pStyle w:val="Tabletext"/>
              <w:keepLines w:val="0"/>
              <w:spacing w:after="0" w:line="240" w:lineRule="auto"/>
              <w:jc w:val="center"/>
              <w:rPr>
                <w:rFonts w:ascii="標楷體" w:eastAsia="標楷體" w:hAnsi="標楷體" w:hint="eastAsia"/>
                <w:noProof/>
                <w:u w:val="single"/>
              </w:rPr>
            </w:pPr>
            <w:r w:rsidRPr="00B96FE2">
              <w:rPr>
                <w:rFonts w:hint="eastAsia"/>
                <w:bCs/>
                <w:lang w:eastAsia="zh-TW"/>
              </w:rPr>
              <w:t>4</w:t>
            </w:r>
          </w:p>
        </w:tc>
        <w:tc>
          <w:tcPr>
            <w:tcW w:w="2268" w:type="dxa"/>
          </w:tcPr>
          <w:p w:rsidR="00B012B7" w:rsidRPr="00F060BE" w:rsidRDefault="00B012B7" w:rsidP="00C60402">
            <w:pPr>
              <w:pStyle w:val="Tabletext"/>
              <w:keepLines w:val="0"/>
              <w:spacing w:after="0" w:line="240" w:lineRule="auto"/>
              <w:jc w:val="center"/>
              <w:rPr>
                <w:rFonts w:hint="eastAsia"/>
                <w:bCs/>
                <w:lang w:eastAsia="zh-TW"/>
              </w:rPr>
            </w:pPr>
          </w:p>
        </w:tc>
      </w:tr>
    </w:tbl>
    <w:p w:rsidR="005B7C62" w:rsidRPr="00B96FE2" w:rsidRDefault="00A61C25" w:rsidP="00F060BE">
      <w:pPr>
        <w:pStyle w:val="Tabletext"/>
        <w:keepLines w:val="0"/>
        <w:numPr>
          <w:ilvl w:val="2"/>
          <w:numId w:val="2"/>
        </w:numPr>
        <w:spacing w:after="0" w:line="240" w:lineRule="auto"/>
        <w:rPr>
          <w:rFonts w:hint="eastAsia"/>
          <w:bCs/>
          <w:lang w:eastAsia="zh-TW"/>
        </w:rPr>
      </w:pPr>
      <w:r w:rsidRPr="0000502C">
        <w:rPr>
          <w:rFonts w:hint="eastAsia"/>
          <w:bCs/>
          <w:lang w:eastAsia="zh-TW"/>
        </w:rPr>
        <w:t>判斷是否理賠過癌症：</w:t>
      </w:r>
    </w:p>
    <w:p w:rsidR="006A6946" w:rsidRPr="00F060BE" w:rsidRDefault="006A6946" w:rsidP="00F060BE">
      <w:pPr>
        <w:pStyle w:val="Tabletext"/>
        <w:keepLines w:val="0"/>
        <w:numPr>
          <w:ilvl w:val="3"/>
          <w:numId w:val="2"/>
        </w:numPr>
        <w:spacing w:after="0" w:line="240" w:lineRule="auto"/>
        <w:rPr>
          <w:rFonts w:hint="eastAsia"/>
          <w:bCs/>
          <w:lang w:eastAsia="zh-TW"/>
        </w:rPr>
      </w:pPr>
      <w:r w:rsidRPr="00F060BE">
        <w:rPr>
          <w:rFonts w:hint="eastAsia"/>
          <w:bCs/>
          <w:lang w:eastAsia="zh-TW"/>
        </w:rPr>
        <w:t>SET</w:t>
      </w:r>
      <w:r w:rsidR="00D27C19" w:rsidRPr="00F060BE">
        <w:rPr>
          <w:rFonts w:hint="eastAsia"/>
          <w:bCs/>
          <w:lang w:eastAsia="zh-TW"/>
        </w:rPr>
        <w:t>癌症理賠</w:t>
      </w:r>
      <w:r w:rsidRPr="00F060BE">
        <w:rPr>
          <w:rFonts w:hint="eastAsia"/>
          <w:bCs/>
          <w:lang w:eastAsia="zh-TW"/>
        </w:rPr>
        <w:t xml:space="preserve"> = </w:t>
      </w:r>
      <w:r w:rsidRPr="00F060BE">
        <w:rPr>
          <w:bCs/>
          <w:lang w:eastAsia="zh-TW"/>
        </w:rPr>
        <w:t>‘</w:t>
      </w:r>
      <w:r w:rsidR="00D27C19" w:rsidRPr="00F060BE">
        <w:rPr>
          <w:rFonts w:hint="eastAsia"/>
          <w:bCs/>
          <w:lang w:eastAsia="zh-TW"/>
        </w:rPr>
        <w:t>N</w:t>
      </w:r>
      <w:r w:rsidRPr="00F060BE">
        <w:rPr>
          <w:bCs/>
          <w:lang w:eastAsia="zh-TW"/>
        </w:rPr>
        <w:t>’</w:t>
      </w:r>
      <w:r w:rsidRPr="00F060BE">
        <w:rPr>
          <w:rFonts w:hint="eastAsia"/>
          <w:bCs/>
          <w:lang w:eastAsia="zh-TW"/>
        </w:rPr>
        <w:t xml:space="preserve"> (DEFAULT)</w:t>
      </w:r>
    </w:p>
    <w:p w:rsidR="0068372F" w:rsidRPr="00F060BE" w:rsidRDefault="0068372F" w:rsidP="00F060BE">
      <w:pPr>
        <w:pStyle w:val="Tabletext"/>
        <w:keepLines w:val="0"/>
        <w:numPr>
          <w:ilvl w:val="3"/>
          <w:numId w:val="2"/>
        </w:numPr>
        <w:spacing w:after="0" w:line="240" w:lineRule="auto"/>
        <w:rPr>
          <w:rFonts w:hint="eastAsia"/>
          <w:bCs/>
          <w:lang w:eastAsia="zh-TW"/>
        </w:rPr>
      </w:pPr>
      <w:r w:rsidRPr="00F060BE">
        <w:rPr>
          <w:rFonts w:hint="eastAsia"/>
          <w:bCs/>
          <w:lang w:eastAsia="zh-TW"/>
        </w:rPr>
        <w:t>CALL AA_</w:t>
      </w:r>
      <w:r w:rsidR="00741003" w:rsidRPr="00F060BE">
        <w:rPr>
          <w:rFonts w:hint="eastAsia"/>
          <w:bCs/>
          <w:lang w:eastAsia="zh-TW"/>
        </w:rPr>
        <w:t>A9Z001</w:t>
      </w:r>
      <w:r w:rsidR="005D5720" w:rsidRPr="00F060BE">
        <w:rPr>
          <w:rFonts w:hint="eastAsia"/>
          <w:bCs/>
          <w:lang w:eastAsia="zh-TW"/>
        </w:rPr>
        <w:t>.</w:t>
      </w:r>
      <w:r w:rsidR="0040777C" w:rsidRPr="00F060BE">
        <w:rPr>
          <w:rFonts w:hint="eastAsia"/>
          <w:bCs/>
          <w:lang w:eastAsia="zh-TW"/>
        </w:rPr>
        <w:t>getDTAAB001ByOcrID()</w:t>
      </w:r>
      <w:r w:rsidR="0040777C" w:rsidRPr="00F060BE">
        <w:rPr>
          <w:rFonts w:hint="eastAsia"/>
          <w:bCs/>
          <w:lang w:eastAsia="zh-TW"/>
        </w:rPr>
        <w:t>：</w:t>
      </w:r>
      <w:r w:rsidR="0040777C" w:rsidRPr="00F060BE">
        <w:rPr>
          <w:rFonts w:hint="eastAsia"/>
          <w:bCs/>
          <w:lang w:eastAsia="zh-TW"/>
        </w:rPr>
        <w:t>(</w:t>
      </w:r>
      <w:r w:rsidR="0040777C" w:rsidRPr="00F060BE">
        <w:rPr>
          <w:rFonts w:hint="eastAsia"/>
          <w:bCs/>
          <w:lang w:eastAsia="zh-TW"/>
        </w:rPr>
        <w:t>由傳入之事故者</w:t>
      </w:r>
      <w:r w:rsidR="0040777C" w:rsidRPr="00F060BE">
        <w:rPr>
          <w:rFonts w:hint="eastAsia"/>
          <w:bCs/>
          <w:lang w:eastAsia="zh-TW"/>
        </w:rPr>
        <w:t>ID</w:t>
      </w:r>
      <w:r w:rsidR="0040777C" w:rsidRPr="00F060BE">
        <w:rPr>
          <w:rFonts w:hint="eastAsia"/>
          <w:bCs/>
          <w:lang w:eastAsia="zh-TW"/>
        </w:rPr>
        <w:t>查詢相關理賠紀錄</w:t>
      </w:r>
      <w:r w:rsidR="0040777C" w:rsidRPr="00F060BE">
        <w:rPr>
          <w:rFonts w:hint="eastAsia"/>
          <w:bCs/>
          <w:lang w:eastAsia="zh-TW"/>
        </w:rPr>
        <w:t>)</w:t>
      </w:r>
    </w:p>
    <w:p w:rsidR="00557B30" w:rsidRPr="00F060BE" w:rsidRDefault="00557B30" w:rsidP="00F060BE">
      <w:pPr>
        <w:pStyle w:val="Tabletext"/>
        <w:keepLines w:val="0"/>
        <w:numPr>
          <w:ilvl w:val="4"/>
          <w:numId w:val="2"/>
        </w:numPr>
        <w:spacing w:after="0" w:line="240" w:lineRule="auto"/>
        <w:rPr>
          <w:rFonts w:hint="eastAsia"/>
          <w:bCs/>
          <w:lang w:eastAsia="zh-TW"/>
        </w:rPr>
      </w:pPr>
      <w:r w:rsidRPr="00F060BE">
        <w:rPr>
          <w:rFonts w:ascii="細明體" w:eastAsia="細明體" w:hAnsi="細明體" w:cs="Arial" w:hint="eastAsia"/>
        </w:rPr>
        <w:t xml:space="preserve">事故者ID = </w:t>
      </w:r>
      <w:r w:rsidR="002F6042" w:rsidRPr="00F060BE">
        <w:rPr>
          <w:rFonts w:ascii="細明體" w:eastAsia="細明體" w:hAnsi="細明體" w:cs="Arial" w:hint="eastAsia"/>
          <w:lang w:eastAsia="zh-TW"/>
        </w:rPr>
        <w:t>傳入.事故者ID</w:t>
      </w:r>
    </w:p>
    <w:p w:rsidR="00557B30" w:rsidRPr="00F060BE" w:rsidRDefault="005A1862" w:rsidP="00F060BE">
      <w:pPr>
        <w:pStyle w:val="Tabletext"/>
        <w:keepLines w:val="0"/>
        <w:numPr>
          <w:ilvl w:val="3"/>
          <w:numId w:val="2"/>
        </w:numPr>
        <w:spacing w:after="0" w:line="240" w:lineRule="auto"/>
        <w:rPr>
          <w:rFonts w:hint="eastAsia"/>
          <w:bCs/>
          <w:lang w:eastAsia="zh-TW"/>
        </w:rPr>
      </w:pPr>
      <w:r w:rsidRPr="00F060BE">
        <w:rPr>
          <w:rFonts w:hint="eastAsia"/>
          <w:bCs/>
          <w:lang w:eastAsia="zh-TW"/>
        </w:rPr>
        <w:t>IF NOT FND</w:t>
      </w:r>
    </w:p>
    <w:p w:rsidR="005A1862" w:rsidRPr="00F060BE" w:rsidRDefault="00D27C19" w:rsidP="00F060BE">
      <w:pPr>
        <w:pStyle w:val="Tabletext"/>
        <w:keepLines w:val="0"/>
        <w:numPr>
          <w:ilvl w:val="4"/>
          <w:numId w:val="2"/>
        </w:numPr>
        <w:spacing w:after="0" w:line="240" w:lineRule="auto"/>
        <w:rPr>
          <w:rFonts w:hint="eastAsia"/>
          <w:bCs/>
          <w:lang w:eastAsia="zh-TW"/>
        </w:rPr>
      </w:pPr>
      <w:r w:rsidRPr="00F060BE">
        <w:rPr>
          <w:rFonts w:hint="eastAsia"/>
          <w:bCs/>
          <w:lang w:eastAsia="zh-TW"/>
        </w:rPr>
        <w:t>癌症理賠</w:t>
      </w:r>
      <w:r w:rsidR="00563760" w:rsidRPr="00F060BE">
        <w:rPr>
          <w:rFonts w:hint="eastAsia"/>
          <w:bCs/>
          <w:lang w:eastAsia="zh-TW"/>
        </w:rPr>
        <w:t xml:space="preserve"> = </w:t>
      </w:r>
      <w:r w:rsidR="00563760" w:rsidRPr="00F060BE">
        <w:rPr>
          <w:bCs/>
          <w:lang w:eastAsia="zh-TW"/>
        </w:rPr>
        <w:t>‘</w:t>
      </w:r>
      <w:r w:rsidRPr="00F060BE">
        <w:rPr>
          <w:rFonts w:hint="eastAsia"/>
          <w:bCs/>
          <w:lang w:eastAsia="zh-TW"/>
        </w:rPr>
        <w:t>N</w:t>
      </w:r>
      <w:r w:rsidR="00563760" w:rsidRPr="00F060BE">
        <w:rPr>
          <w:bCs/>
          <w:lang w:eastAsia="zh-TW"/>
        </w:rPr>
        <w:t>’</w:t>
      </w:r>
      <w:r w:rsidR="002B3B78" w:rsidRPr="00F060BE">
        <w:rPr>
          <w:rFonts w:hint="eastAsia"/>
          <w:bCs/>
          <w:lang w:eastAsia="zh-TW"/>
        </w:rPr>
        <w:t xml:space="preserve"> (DEFAULT)</w:t>
      </w:r>
    </w:p>
    <w:p w:rsidR="006A6946" w:rsidRPr="00F060BE" w:rsidRDefault="006A6946" w:rsidP="00F060BE">
      <w:pPr>
        <w:pStyle w:val="Tabletext"/>
        <w:keepLines w:val="0"/>
        <w:numPr>
          <w:ilvl w:val="4"/>
          <w:numId w:val="2"/>
        </w:numPr>
        <w:spacing w:after="0" w:line="240" w:lineRule="auto"/>
        <w:rPr>
          <w:rFonts w:hint="eastAsia"/>
          <w:bCs/>
          <w:lang w:eastAsia="zh-TW"/>
        </w:rPr>
      </w:pPr>
      <w:r w:rsidRPr="00F060BE">
        <w:rPr>
          <w:rFonts w:hint="eastAsia"/>
          <w:bCs/>
          <w:lang w:eastAsia="zh-TW"/>
        </w:rPr>
        <w:t>視為正常</w:t>
      </w:r>
    </w:p>
    <w:p w:rsidR="005A1862" w:rsidRPr="00F060BE" w:rsidRDefault="005A1862" w:rsidP="00F060BE">
      <w:pPr>
        <w:pStyle w:val="Tabletext"/>
        <w:keepLines w:val="0"/>
        <w:numPr>
          <w:ilvl w:val="3"/>
          <w:numId w:val="2"/>
        </w:numPr>
        <w:spacing w:after="0" w:line="240" w:lineRule="auto"/>
        <w:rPr>
          <w:rFonts w:hint="eastAsia"/>
          <w:bCs/>
          <w:lang w:eastAsia="zh-TW"/>
        </w:rPr>
      </w:pPr>
      <w:r w:rsidRPr="00F060BE">
        <w:rPr>
          <w:rFonts w:hint="eastAsia"/>
          <w:bCs/>
          <w:lang w:eastAsia="zh-TW"/>
        </w:rPr>
        <w:t>ELSE</w:t>
      </w:r>
    </w:p>
    <w:p w:rsidR="00563760" w:rsidRPr="00F060BE" w:rsidRDefault="00563760" w:rsidP="00F060BE">
      <w:pPr>
        <w:pStyle w:val="Tabletext"/>
        <w:keepLines w:val="0"/>
        <w:numPr>
          <w:ilvl w:val="4"/>
          <w:numId w:val="2"/>
        </w:numPr>
        <w:spacing w:after="0" w:line="240" w:lineRule="auto"/>
        <w:rPr>
          <w:rFonts w:hint="eastAsia"/>
          <w:bCs/>
          <w:lang w:eastAsia="zh-TW"/>
        </w:rPr>
      </w:pPr>
      <w:r w:rsidRPr="00F060BE">
        <w:rPr>
          <w:rFonts w:hint="eastAsia"/>
          <w:bCs/>
          <w:lang w:eastAsia="zh-TW"/>
        </w:rPr>
        <w:t>IF CLAM_CAT=</w:t>
      </w:r>
      <w:r w:rsidRPr="00F060BE">
        <w:rPr>
          <w:bCs/>
          <w:lang w:eastAsia="zh-TW"/>
        </w:rPr>
        <w:t>’</w:t>
      </w:r>
      <w:r w:rsidRPr="00F060BE">
        <w:rPr>
          <w:rFonts w:hint="eastAsia"/>
          <w:bCs/>
          <w:lang w:eastAsia="zh-TW"/>
        </w:rPr>
        <w:t>G</w:t>
      </w:r>
      <w:r w:rsidRPr="00F060BE">
        <w:rPr>
          <w:bCs/>
          <w:lang w:eastAsia="zh-TW"/>
        </w:rPr>
        <w:t>’</w:t>
      </w:r>
      <w:r w:rsidR="003D3453" w:rsidRPr="00F060BE">
        <w:rPr>
          <w:rFonts w:hint="eastAsia"/>
          <w:bCs/>
          <w:lang w:eastAsia="zh-TW"/>
        </w:rPr>
        <w:t xml:space="preserve"> </w:t>
      </w:r>
      <w:r w:rsidR="003D3453" w:rsidRPr="0000502C">
        <w:rPr>
          <w:bCs/>
          <w:lang w:eastAsia="zh-TW"/>
        </w:rPr>
        <w:sym w:font="Wingdings" w:char="F0DF"/>
      </w:r>
      <w:r w:rsidR="003D3453" w:rsidRPr="0000502C">
        <w:rPr>
          <w:rFonts w:hint="eastAsia"/>
          <w:bCs/>
          <w:lang w:eastAsia="zh-TW"/>
        </w:rPr>
        <w:t>判斷是否有</w:t>
      </w:r>
      <w:r w:rsidR="00947A78" w:rsidRPr="00B96FE2">
        <w:rPr>
          <w:rFonts w:hint="eastAsia"/>
          <w:bCs/>
          <w:lang w:eastAsia="zh-TW"/>
        </w:rPr>
        <w:t>癌症</w:t>
      </w:r>
      <w:r w:rsidR="003D3453" w:rsidRPr="00F060BE">
        <w:rPr>
          <w:rFonts w:hint="eastAsia"/>
          <w:bCs/>
          <w:lang w:eastAsia="zh-TW"/>
        </w:rPr>
        <w:t>理賠紀錄</w:t>
      </w:r>
    </w:p>
    <w:p w:rsidR="00563760" w:rsidRPr="00F060BE" w:rsidRDefault="00D27C19" w:rsidP="00F060BE">
      <w:pPr>
        <w:pStyle w:val="Tabletext"/>
        <w:keepLines w:val="0"/>
        <w:numPr>
          <w:ilvl w:val="5"/>
          <w:numId w:val="2"/>
        </w:numPr>
        <w:spacing w:after="0" w:line="240" w:lineRule="auto"/>
        <w:rPr>
          <w:rFonts w:hint="eastAsia"/>
          <w:bCs/>
          <w:lang w:eastAsia="zh-TW"/>
        </w:rPr>
      </w:pPr>
      <w:r w:rsidRPr="00F060BE">
        <w:rPr>
          <w:rFonts w:hint="eastAsia"/>
          <w:bCs/>
          <w:lang w:eastAsia="zh-TW"/>
        </w:rPr>
        <w:t>癌症理賠</w:t>
      </w:r>
      <w:r w:rsidR="00563760" w:rsidRPr="00F060BE">
        <w:rPr>
          <w:rFonts w:hint="eastAsia"/>
          <w:bCs/>
          <w:lang w:eastAsia="zh-TW"/>
        </w:rPr>
        <w:t xml:space="preserve"> = </w:t>
      </w:r>
      <w:r w:rsidR="00563760" w:rsidRPr="00F060BE">
        <w:rPr>
          <w:bCs/>
          <w:lang w:eastAsia="zh-TW"/>
        </w:rPr>
        <w:t>‘</w:t>
      </w:r>
      <w:r w:rsidRPr="00F060BE">
        <w:rPr>
          <w:rFonts w:hint="eastAsia"/>
          <w:bCs/>
          <w:lang w:eastAsia="zh-TW"/>
        </w:rPr>
        <w:t>Y</w:t>
      </w:r>
      <w:r w:rsidR="00563760" w:rsidRPr="00F060BE">
        <w:rPr>
          <w:bCs/>
          <w:lang w:eastAsia="zh-TW"/>
        </w:rPr>
        <w:t>’</w:t>
      </w:r>
    </w:p>
    <w:p w:rsidR="00563760" w:rsidRPr="00F060BE" w:rsidRDefault="00563760" w:rsidP="00F060BE">
      <w:pPr>
        <w:pStyle w:val="Tabletext"/>
        <w:keepLines w:val="0"/>
        <w:numPr>
          <w:ilvl w:val="5"/>
          <w:numId w:val="2"/>
        </w:numPr>
        <w:spacing w:after="0" w:line="240" w:lineRule="auto"/>
        <w:rPr>
          <w:rFonts w:hint="eastAsia"/>
          <w:bCs/>
          <w:lang w:eastAsia="zh-TW"/>
        </w:rPr>
      </w:pPr>
      <w:r w:rsidRPr="00F060BE">
        <w:rPr>
          <w:rFonts w:hint="eastAsia"/>
          <w:bCs/>
          <w:lang w:eastAsia="zh-TW"/>
        </w:rPr>
        <w:t>BREAK</w:t>
      </w:r>
    </w:p>
    <w:p w:rsidR="00B012B7" w:rsidRPr="00F060BE" w:rsidRDefault="00B012B7" w:rsidP="000909F0">
      <w:pPr>
        <w:pStyle w:val="Tabletext"/>
        <w:keepLines w:val="0"/>
        <w:numPr>
          <w:ilvl w:val="2"/>
          <w:numId w:val="2"/>
        </w:numPr>
        <w:spacing w:after="0" w:line="240" w:lineRule="auto"/>
        <w:rPr>
          <w:rFonts w:hint="eastAsia"/>
          <w:bCs/>
          <w:lang w:eastAsia="zh-TW"/>
        </w:rPr>
      </w:pPr>
      <w:r w:rsidRPr="00F060BE">
        <w:rPr>
          <w:rFonts w:hint="eastAsia"/>
          <w:bCs/>
          <w:lang w:eastAsia="zh-TW"/>
        </w:rPr>
        <w:t>有賠過癌症增加復發、轉移選項：</w:t>
      </w:r>
    </w:p>
    <w:p w:rsidR="0074027A" w:rsidRPr="00F060BE" w:rsidRDefault="00337CD9" w:rsidP="00F060BE">
      <w:pPr>
        <w:pStyle w:val="Tabletext"/>
        <w:keepLines w:val="0"/>
        <w:numPr>
          <w:ilvl w:val="3"/>
          <w:numId w:val="2"/>
        </w:numPr>
        <w:spacing w:after="0" w:line="240" w:lineRule="auto"/>
        <w:rPr>
          <w:bCs/>
          <w:lang w:eastAsia="zh-TW"/>
        </w:rPr>
      </w:pPr>
      <w:r w:rsidRPr="00F060BE">
        <w:rPr>
          <w:rFonts w:hint="eastAsia"/>
          <w:bCs/>
          <w:lang w:eastAsia="zh-TW"/>
        </w:rPr>
        <w:t>增加</w:t>
      </w:r>
      <w:r w:rsidR="001C20BE" w:rsidRPr="00F060BE">
        <w:rPr>
          <w:rFonts w:hint="eastAsia"/>
          <w:bCs/>
          <w:lang w:eastAsia="zh-TW"/>
        </w:rPr>
        <w:t>選</w:t>
      </w:r>
      <w:r w:rsidRPr="00F060BE">
        <w:rPr>
          <w:rFonts w:hint="eastAsia"/>
          <w:bCs/>
          <w:lang w:eastAsia="zh-TW"/>
        </w:rPr>
        <w:t>項</w:t>
      </w:r>
      <w:r w:rsidR="001C20BE" w:rsidRPr="00F060BE">
        <w:rPr>
          <w:rFonts w:hint="eastAsia"/>
          <w:bCs/>
          <w:lang w:eastAsia="zh-TW"/>
        </w:rPr>
        <w:t>如下：</w:t>
      </w:r>
    </w:p>
    <w:tbl>
      <w:tblPr>
        <w:tblW w:w="6237" w:type="dxa"/>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9"/>
        <w:gridCol w:w="1890"/>
        <w:gridCol w:w="2268"/>
      </w:tblGrid>
      <w:tr w:rsidR="009E3BFE" w:rsidRPr="00F060BE" w:rsidTr="00F060BE">
        <w:tc>
          <w:tcPr>
            <w:tcW w:w="2079" w:type="dxa"/>
          </w:tcPr>
          <w:p w:rsidR="009E3BFE" w:rsidRPr="00F060BE" w:rsidRDefault="009E3BFE" w:rsidP="00CA6D1D">
            <w:pPr>
              <w:pStyle w:val="Tabletext"/>
              <w:keepLines w:val="0"/>
              <w:spacing w:after="0" w:line="240" w:lineRule="auto"/>
              <w:jc w:val="center"/>
              <w:rPr>
                <w:rFonts w:hint="eastAsia"/>
                <w:b/>
                <w:lang w:eastAsia="zh-TW"/>
              </w:rPr>
            </w:pPr>
            <w:r w:rsidRPr="00F060BE">
              <w:rPr>
                <w:rFonts w:hint="eastAsia"/>
                <w:b/>
                <w:bCs/>
                <w:lang w:eastAsia="zh-TW"/>
              </w:rPr>
              <w:t>畫面欄位</w:t>
            </w:r>
          </w:p>
        </w:tc>
        <w:tc>
          <w:tcPr>
            <w:tcW w:w="1890" w:type="dxa"/>
          </w:tcPr>
          <w:p w:rsidR="009E3BFE" w:rsidRPr="00F060BE" w:rsidRDefault="009E3BFE" w:rsidP="00CA6D1D">
            <w:pPr>
              <w:pStyle w:val="Tabletext"/>
              <w:keepLines w:val="0"/>
              <w:spacing w:after="0" w:line="240" w:lineRule="auto"/>
              <w:jc w:val="center"/>
              <w:rPr>
                <w:rFonts w:hint="eastAsia"/>
                <w:b/>
                <w:lang w:eastAsia="zh-TW"/>
              </w:rPr>
            </w:pPr>
            <w:r w:rsidRPr="00F060BE">
              <w:rPr>
                <w:rFonts w:hint="eastAsia"/>
                <w:b/>
                <w:lang w:eastAsia="zh-TW"/>
              </w:rPr>
              <w:t>值</w:t>
            </w:r>
          </w:p>
        </w:tc>
        <w:tc>
          <w:tcPr>
            <w:tcW w:w="2268" w:type="dxa"/>
          </w:tcPr>
          <w:p w:rsidR="009E3BFE" w:rsidRPr="00F060BE" w:rsidRDefault="009E3BFE" w:rsidP="00F060BE">
            <w:pPr>
              <w:pStyle w:val="Tabletext"/>
              <w:keepLines w:val="0"/>
              <w:spacing w:after="0" w:line="240" w:lineRule="auto"/>
              <w:jc w:val="center"/>
              <w:rPr>
                <w:rFonts w:hint="eastAsia"/>
                <w:b/>
                <w:lang w:eastAsia="zh-TW"/>
              </w:rPr>
            </w:pPr>
            <w:r w:rsidRPr="00F060BE">
              <w:rPr>
                <w:rFonts w:hint="eastAsia"/>
                <w:b/>
                <w:lang w:eastAsia="zh-TW"/>
              </w:rPr>
              <w:t>說明</w:t>
            </w:r>
          </w:p>
        </w:tc>
      </w:tr>
      <w:tr w:rsidR="007C6393" w:rsidRPr="00F060BE" w:rsidTr="00F060BE">
        <w:tc>
          <w:tcPr>
            <w:tcW w:w="2079" w:type="dxa"/>
          </w:tcPr>
          <w:p w:rsidR="007C6393" w:rsidRPr="0000502C" w:rsidRDefault="007C6393" w:rsidP="00F060BE">
            <w:pPr>
              <w:pStyle w:val="Tabletext"/>
              <w:keepLines w:val="0"/>
              <w:spacing w:after="0" w:line="240" w:lineRule="auto"/>
              <w:rPr>
                <w:rFonts w:hint="eastAsia"/>
                <w:lang w:eastAsia="zh-TW"/>
              </w:rPr>
            </w:pPr>
            <w:r w:rsidRPr="00F060BE">
              <w:rPr>
                <w:rFonts w:hint="eastAsia"/>
                <w:lang w:eastAsia="zh-TW"/>
              </w:rPr>
              <w:t>復發</w:t>
            </w:r>
          </w:p>
        </w:tc>
        <w:tc>
          <w:tcPr>
            <w:tcW w:w="1890" w:type="dxa"/>
          </w:tcPr>
          <w:p w:rsidR="007C6393" w:rsidRPr="00F060BE" w:rsidRDefault="007C6393" w:rsidP="00F060BE">
            <w:pPr>
              <w:pStyle w:val="Tabletext"/>
              <w:keepLines w:val="0"/>
              <w:spacing w:after="0" w:line="240" w:lineRule="auto"/>
              <w:jc w:val="center"/>
              <w:rPr>
                <w:rFonts w:hint="eastAsia"/>
                <w:bCs/>
                <w:lang w:eastAsia="zh-TW"/>
              </w:rPr>
            </w:pPr>
            <w:r w:rsidRPr="00B96FE2">
              <w:rPr>
                <w:rFonts w:hint="eastAsia"/>
                <w:bCs/>
                <w:lang w:eastAsia="zh-TW"/>
              </w:rPr>
              <w:t>R</w:t>
            </w:r>
          </w:p>
        </w:tc>
        <w:tc>
          <w:tcPr>
            <w:tcW w:w="2268" w:type="dxa"/>
          </w:tcPr>
          <w:p w:rsidR="007C6393" w:rsidRPr="00F060BE" w:rsidRDefault="007C6393" w:rsidP="00F060BE">
            <w:pPr>
              <w:pStyle w:val="Tabletext"/>
              <w:keepLines w:val="0"/>
              <w:spacing w:after="0" w:line="240" w:lineRule="auto"/>
              <w:jc w:val="center"/>
              <w:rPr>
                <w:rFonts w:hint="eastAsia"/>
                <w:bCs/>
                <w:lang w:eastAsia="zh-TW"/>
              </w:rPr>
            </w:pPr>
          </w:p>
        </w:tc>
      </w:tr>
      <w:tr w:rsidR="007C6393" w:rsidRPr="00F060BE" w:rsidTr="00F060BE">
        <w:tc>
          <w:tcPr>
            <w:tcW w:w="2079" w:type="dxa"/>
          </w:tcPr>
          <w:p w:rsidR="007C6393" w:rsidRPr="0000502C" w:rsidRDefault="007C6393" w:rsidP="00F060BE">
            <w:pPr>
              <w:pStyle w:val="Tabletext"/>
              <w:keepLines w:val="0"/>
              <w:spacing w:after="0" w:line="240" w:lineRule="auto"/>
              <w:rPr>
                <w:rFonts w:hint="eastAsia"/>
                <w:lang w:eastAsia="zh-TW"/>
              </w:rPr>
            </w:pPr>
            <w:r w:rsidRPr="00F060BE">
              <w:rPr>
                <w:rFonts w:hint="eastAsia"/>
                <w:lang w:eastAsia="zh-TW"/>
              </w:rPr>
              <w:t>轉移</w:t>
            </w:r>
          </w:p>
        </w:tc>
        <w:tc>
          <w:tcPr>
            <w:tcW w:w="1890" w:type="dxa"/>
          </w:tcPr>
          <w:p w:rsidR="007C6393" w:rsidRPr="00F060BE" w:rsidRDefault="007C6393" w:rsidP="00F060BE">
            <w:pPr>
              <w:pStyle w:val="Tabletext"/>
              <w:keepLines w:val="0"/>
              <w:spacing w:after="0" w:line="240" w:lineRule="auto"/>
              <w:jc w:val="center"/>
              <w:rPr>
                <w:bCs/>
                <w:lang w:eastAsia="zh-TW"/>
              </w:rPr>
            </w:pPr>
            <w:r w:rsidRPr="00B96FE2">
              <w:rPr>
                <w:rFonts w:hint="eastAsia"/>
                <w:bCs/>
                <w:lang w:eastAsia="zh-TW"/>
              </w:rPr>
              <w:t>T</w:t>
            </w:r>
          </w:p>
        </w:tc>
        <w:tc>
          <w:tcPr>
            <w:tcW w:w="2268" w:type="dxa"/>
          </w:tcPr>
          <w:p w:rsidR="007C6393" w:rsidRPr="00F060BE" w:rsidRDefault="007C6393" w:rsidP="00F060BE">
            <w:pPr>
              <w:pStyle w:val="Tabletext"/>
              <w:keepLines w:val="0"/>
              <w:spacing w:after="0" w:line="240" w:lineRule="auto"/>
              <w:jc w:val="center"/>
              <w:rPr>
                <w:rFonts w:hint="eastAsia"/>
                <w:bCs/>
                <w:lang w:eastAsia="zh-TW"/>
              </w:rPr>
            </w:pPr>
          </w:p>
        </w:tc>
      </w:tr>
    </w:tbl>
    <w:p w:rsidR="00CD2FE0" w:rsidRPr="00F060BE" w:rsidRDefault="00CD2FE0" w:rsidP="00F060BE">
      <w:pPr>
        <w:pStyle w:val="Tabletext"/>
        <w:keepLines w:val="0"/>
        <w:numPr>
          <w:ilvl w:val="1"/>
          <w:numId w:val="2"/>
        </w:numPr>
        <w:spacing w:after="0" w:line="240" w:lineRule="auto"/>
        <w:rPr>
          <w:rFonts w:hint="eastAsia"/>
          <w:bCs/>
          <w:lang w:eastAsia="zh-TW"/>
        </w:rPr>
      </w:pPr>
      <w:r w:rsidRPr="00F060BE">
        <w:rPr>
          <w:rFonts w:hint="eastAsia"/>
          <w:bCs/>
          <w:lang w:eastAsia="zh-TW"/>
        </w:rPr>
        <w:t>特定癌症放大鏡點選：</w:t>
      </w:r>
    </w:p>
    <w:p w:rsidR="00284B43" w:rsidRPr="00F060BE" w:rsidRDefault="00EE10EC" w:rsidP="00F060BE">
      <w:pPr>
        <w:pStyle w:val="Tabletext"/>
        <w:keepLines w:val="0"/>
        <w:numPr>
          <w:ilvl w:val="2"/>
          <w:numId w:val="2"/>
        </w:numPr>
        <w:spacing w:after="0" w:line="240" w:lineRule="auto"/>
        <w:rPr>
          <w:rFonts w:hint="eastAsia"/>
          <w:bCs/>
          <w:lang w:eastAsia="zh-TW"/>
        </w:rPr>
      </w:pPr>
      <w:r w:rsidRPr="00F060BE">
        <w:rPr>
          <w:rFonts w:hint="eastAsia"/>
          <w:bCs/>
          <w:lang w:eastAsia="zh-TW"/>
        </w:rPr>
        <w:t>另開視窗，</w:t>
      </w:r>
      <w:r w:rsidR="00CD2FE0" w:rsidRPr="00F060BE">
        <w:rPr>
          <w:rFonts w:hint="eastAsia"/>
          <w:bCs/>
          <w:lang w:eastAsia="zh-TW"/>
        </w:rPr>
        <w:t>連結</w:t>
      </w:r>
      <w:r w:rsidR="00CD2FE0" w:rsidRPr="00F060BE">
        <w:rPr>
          <w:rFonts w:hint="eastAsia"/>
          <w:bCs/>
          <w:lang w:eastAsia="zh-TW"/>
        </w:rPr>
        <w:t>AAC0_2</w:t>
      </w:r>
      <w:r w:rsidR="005F6649" w:rsidRPr="00F060BE">
        <w:rPr>
          <w:rFonts w:hint="eastAsia"/>
          <w:bCs/>
          <w:lang w:eastAsia="zh-TW"/>
        </w:rPr>
        <w:t>0</w:t>
      </w:r>
      <w:r w:rsidR="00CD2FE0" w:rsidRPr="00F060BE">
        <w:rPr>
          <w:rFonts w:hint="eastAsia"/>
          <w:bCs/>
          <w:lang w:eastAsia="zh-TW"/>
        </w:rPr>
        <w:t>01</w:t>
      </w:r>
      <w:r w:rsidR="005F6649" w:rsidRPr="00F060BE">
        <w:rPr>
          <w:rFonts w:hint="eastAsia"/>
          <w:bCs/>
          <w:lang w:eastAsia="zh-TW"/>
        </w:rPr>
        <w:t>(</w:t>
      </w:r>
      <w:r w:rsidR="005F6649" w:rsidRPr="00F060BE">
        <w:rPr>
          <w:rFonts w:hint="eastAsia"/>
          <w:bCs/>
          <w:lang w:eastAsia="zh-TW"/>
        </w:rPr>
        <w:t>癌症項目維護</w:t>
      </w:r>
      <w:r w:rsidR="005F6649" w:rsidRPr="00F060BE">
        <w:rPr>
          <w:rFonts w:hint="eastAsia"/>
          <w:bCs/>
          <w:lang w:eastAsia="zh-TW"/>
        </w:rPr>
        <w:t>)</w:t>
      </w:r>
    </w:p>
    <w:p w:rsidR="00CD2FE0" w:rsidRPr="00F060BE" w:rsidRDefault="00CD2FE0" w:rsidP="00F060BE">
      <w:pPr>
        <w:pStyle w:val="Tabletext"/>
        <w:keepLines w:val="0"/>
        <w:numPr>
          <w:ilvl w:val="3"/>
          <w:numId w:val="2"/>
        </w:numPr>
        <w:spacing w:after="0" w:line="240" w:lineRule="auto"/>
        <w:rPr>
          <w:rFonts w:hint="eastAsia"/>
          <w:bCs/>
          <w:lang w:eastAsia="zh-TW"/>
        </w:rPr>
      </w:pPr>
      <w:r w:rsidRPr="00F060BE">
        <w:rPr>
          <w:rFonts w:hint="eastAsia"/>
          <w:bCs/>
          <w:lang w:eastAsia="zh-TW"/>
        </w:rPr>
        <w:t>傳入參數：作業來源</w:t>
      </w:r>
      <w:r w:rsidRPr="00F060BE">
        <w:rPr>
          <w:rFonts w:hint="eastAsia"/>
          <w:bCs/>
          <w:lang w:eastAsia="zh-TW"/>
        </w:rPr>
        <w:t xml:space="preserve"> = </w:t>
      </w:r>
      <w:r w:rsidRPr="00F060BE">
        <w:rPr>
          <w:bCs/>
          <w:lang w:eastAsia="zh-TW"/>
        </w:rPr>
        <w:t>‘</w:t>
      </w:r>
      <w:r w:rsidRPr="00F060BE">
        <w:rPr>
          <w:rFonts w:hint="eastAsia"/>
          <w:bCs/>
          <w:lang w:eastAsia="zh-TW"/>
        </w:rPr>
        <w:t>AAA0_0200</w:t>
      </w:r>
      <w:r w:rsidRPr="00F060BE">
        <w:rPr>
          <w:bCs/>
          <w:lang w:eastAsia="zh-TW"/>
        </w:rPr>
        <w:t>’</w:t>
      </w:r>
    </w:p>
    <w:p w:rsidR="00CD2FE0" w:rsidRPr="00F060BE" w:rsidRDefault="005F6649" w:rsidP="00F060BE">
      <w:pPr>
        <w:pStyle w:val="Tabletext"/>
        <w:keepLines w:val="0"/>
        <w:numPr>
          <w:ilvl w:val="2"/>
          <w:numId w:val="2"/>
        </w:numPr>
        <w:spacing w:after="0" w:line="240" w:lineRule="auto"/>
        <w:rPr>
          <w:rFonts w:hint="eastAsia"/>
          <w:bCs/>
          <w:lang w:eastAsia="zh-TW"/>
        </w:rPr>
      </w:pPr>
      <w:r w:rsidRPr="00F060BE">
        <w:rPr>
          <w:rFonts w:hint="eastAsia"/>
          <w:bCs/>
          <w:lang w:eastAsia="zh-TW"/>
        </w:rPr>
        <w:t>將</w:t>
      </w:r>
      <w:r w:rsidRPr="00F060BE">
        <w:rPr>
          <w:rFonts w:hint="eastAsia"/>
          <w:bCs/>
          <w:lang w:eastAsia="zh-TW"/>
        </w:rPr>
        <w:t>AAC0_2001</w:t>
      </w:r>
      <w:r w:rsidRPr="00F060BE">
        <w:rPr>
          <w:rFonts w:hint="eastAsia"/>
          <w:bCs/>
          <w:lang w:eastAsia="zh-TW"/>
        </w:rPr>
        <w:t>點選之代碼、名稱帶回來</w:t>
      </w:r>
    </w:p>
    <w:p w:rsidR="005F6649" w:rsidRPr="00F060BE" w:rsidRDefault="005F6649" w:rsidP="00F060BE">
      <w:pPr>
        <w:pStyle w:val="Tabletext"/>
        <w:keepLines w:val="0"/>
        <w:numPr>
          <w:ilvl w:val="2"/>
          <w:numId w:val="2"/>
        </w:numPr>
        <w:spacing w:after="0" w:line="240" w:lineRule="auto"/>
        <w:rPr>
          <w:rFonts w:hint="eastAsia"/>
          <w:bCs/>
          <w:lang w:eastAsia="zh-TW"/>
        </w:rPr>
      </w:pPr>
      <w:r w:rsidRPr="00F060BE">
        <w:rPr>
          <w:rFonts w:hint="eastAsia"/>
          <w:bCs/>
          <w:lang w:eastAsia="zh-TW"/>
        </w:rPr>
        <w:t>畫面顯示</w:t>
      </w:r>
      <w:r w:rsidRPr="00F060BE">
        <w:rPr>
          <w:rFonts w:hint="eastAsia"/>
          <w:bCs/>
          <w:lang w:eastAsia="zh-TW"/>
        </w:rPr>
        <w:t>AAC0_2001</w:t>
      </w:r>
      <w:r w:rsidRPr="00F060BE">
        <w:rPr>
          <w:rFonts w:hint="eastAsia"/>
          <w:bCs/>
          <w:lang w:eastAsia="zh-TW"/>
        </w:rPr>
        <w:t>點選之名稱</w:t>
      </w:r>
    </w:p>
    <w:p w:rsidR="00EE10EC" w:rsidRPr="00F060BE" w:rsidRDefault="00EE10EC" w:rsidP="00F060BE">
      <w:pPr>
        <w:pStyle w:val="Tabletext"/>
        <w:keepLines w:val="0"/>
        <w:numPr>
          <w:ilvl w:val="2"/>
          <w:numId w:val="2"/>
        </w:numPr>
        <w:spacing w:after="0" w:line="240" w:lineRule="auto"/>
        <w:rPr>
          <w:rFonts w:hint="eastAsia"/>
          <w:bCs/>
          <w:lang w:eastAsia="zh-TW"/>
        </w:rPr>
      </w:pPr>
      <w:r w:rsidRPr="00F060BE">
        <w:rPr>
          <w:rFonts w:hint="eastAsia"/>
          <w:bCs/>
          <w:lang w:eastAsia="zh-TW"/>
        </w:rPr>
        <w:t>關閉</w:t>
      </w:r>
      <w:r w:rsidRPr="00F060BE">
        <w:rPr>
          <w:rFonts w:hint="eastAsia"/>
          <w:bCs/>
          <w:lang w:eastAsia="zh-TW"/>
        </w:rPr>
        <w:t>AAC0_2001(</w:t>
      </w:r>
      <w:r w:rsidRPr="00F060BE">
        <w:rPr>
          <w:rFonts w:hint="eastAsia"/>
          <w:bCs/>
          <w:lang w:eastAsia="zh-TW"/>
        </w:rPr>
        <w:t>癌症項目維護</w:t>
      </w:r>
      <w:r w:rsidRPr="00F060BE">
        <w:rPr>
          <w:rFonts w:hint="eastAsia"/>
          <w:bCs/>
          <w:lang w:eastAsia="zh-TW"/>
        </w:rPr>
        <w:t>)</w:t>
      </w:r>
      <w:r w:rsidRPr="00F060BE">
        <w:rPr>
          <w:rFonts w:hint="eastAsia"/>
          <w:bCs/>
          <w:lang w:eastAsia="zh-TW"/>
        </w:rPr>
        <w:t>視窗</w:t>
      </w:r>
    </w:p>
    <w:p w:rsidR="00900835" w:rsidRPr="00F060BE" w:rsidRDefault="00900835">
      <w:pPr>
        <w:pStyle w:val="Tabletext"/>
        <w:keepLines w:val="0"/>
        <w:numPr>
          <w:ilvl w:val="0"/>
          <w:numId w:val="2"/>
        </w:numPr>
        <w:spacing w:after="0" w:line="240" w:lineRule="auto"/>
        <w:rPr>
          <w:rFonts w:hint="eastAsia"/>
          <w:b/>
          <w:bCs/>
          <w:lang w:eastAsia="zh-TW"/>
        </w:rPr>
      </w:pPr>
      <w:r w:rsidRPr="00F060BE">
        <w:rPr>
          <w:rFonts w:hint="eastAsia"/>
          <w:b/>
          <w:bCs/>
          <w:lang w:eastAsia="zh-TW"/>
        </w:rPr>
        <w:t>查詢</w:t>
      </w:r>
      <w:r w:rsidRPr="00F060BE">
        <w:rPr>
          <w:rFonts w:hint="eastAsia"/>
          <w:b/>
          <w:bCs/>
          <w:lang w:eastAsia="zh-TW"/>
        </w:rPr>
        <w:t>_</w:t>
      </w:r>
      <w:r w:rsidRPr="00F060BE">
        <w:rPr>
          <w:rFonts w:hint="eastAsia"/>
          <w:b/>
          <w:bCs/>
          <w:lang w:eastAsia="zh-TW"/>
        </w:rPr>
        <w:t>受理編號</w:t>
      </w:r>
    </w:p>
    <w:p w:rsidR="00900835" w:rsidRPr="00B96FE2" w:rsidRDefault="00900835">
      <w:pPr>
        <w:pStyle w:val="Tabletext"/>
        <w:keepLines w:val="0"/>
        <w:numPr>
          <w:ilvl w:val="1"/>
          <w:numId w:val="2"/>
        </w:numPr>
        <w:spacing w:after="0" w:line="240" w:lineRule="auto"/>
        <w:rPr>
          <w:rFonts w:hint="eastAsia"/>
          <w:lang w:eastAsia="zh-TW"/>
        </w:rPr>
      </w:pPr>
      <w:r w:rsidRPr="0000502C">
        <w:rPr>
          <w:rFonts w:hint="eastAsia"/>
          <w:lang w:eastAsia="zh-TW"/>
        </w:rPr>
        <w:t>檢核</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6120"/>
        <w:gridCol w:w="3320"/>
      </w:tblGrid>
      <w:tr w:rsidR="00900835" w:rsidRPr="00F060BE">
        <w:tc>
          <w:tcPr>
            <w:tcW w:w="720" w:type="dxa"/>
          </w:tcPr>
          <w:p w:rsidR="00900835" w:rsidRPr="00F060BE" w:rsidRDefault="00900835">
            <w:pPr>
              <w:pStyle w:val="Tabletext"/>
              <w:keepLines w:val="0"/>
              <w:spacing w:after="0" w:line="240" w:lineRule="auto"/>
              <w:jc w:val="center"/>
              <w:rPr>
                <w:rFonts w:hint="eastAsia"/>
                <w:b/>
                <w:lang w:eastAsia="zh-TW"/>
              </w:rPr>
            </w:pPr>
            <w:r w:rsidRPr="00F060BE">
              <w:rPr>
                <w:rFonts w:hint="eastAsia"/>
                <w:b/>
                <w:lang w:eastAsia="zh-TW"/>
              </w:rPr>
              <w:t>項次</w:t>
            </w:r>
          </w:p>
        </w:tc>
        <w:tc>
          <w:tcPr>
            <w:tcW w:w="6120" w:type="dxa"/>
          </w:tcPr>
          <w:p w:rsidR="00900835" w:rsidRPr="00F060BE" w:rsidRDefault="00900835">
            <w:pPr>
              <w:pStyle w:val="Tabletext"/>
              <w:keepLines w:val="0"/>
              <w:spacing w:after="0" w:line="240" w:lineRule="auto"/>
              <w:jc w:val="center"/>
              <w:rPr>
                <w:rFonts w:hint="eastAsia"/>
                <w:b/>
                <w:lang w:eastAsia="zh-TW"/>
              </w:rPr>
            </w:pPr>
            <w:r w:rsidRPr="00F060BE">
              <w:rPr>
                <w:rFonts w:hint="eastAsia"/>
                <w:b/>
                <w:lang w:eastAsia="zh-TW"/>
              </w:rPr>
              <w:t>檢核</w:t>
            </w:r>
          </w:p>
        </w:tc>
        <w:tc>
          <w:tcPr>
            <w:tcW w:w="3320" w:type="dxa"/>
          </w:tcPr>
          <w:p w:rsidR="00900835" w:rsidRPr="00F060BE" w:rsidRDefault="00900835">
            <w:pPr>
              <w:pStyle w:val="Tabletext"/>
              <w:keepLines w:val="0"/>
              <w:spacing w:after="0" w:line="240" w:lineRule="auto"/>
              <w:jc w:val="center"/>
              <w:rPr>
                <w:rFonts w:hint="eastAsia"/>
                <w:b/>
                <w:lang w:eastAsia="zh-TW"/>
              </w:rPr>
            </w:pPr>
            <w:r w:rsidRPr="00F060BE">
              <w:rPr>
                <w:rFonts w:hint="eastAsia"/>
                <w:b/>
                <w:lang w:eastAsia="zh-TW"/>
              </w:rPr>
              <w:t>不符合時的錯誤訊息</w:t>
            </w:r>
          </w:p>
        </w:tc>
      </w:tr>
      <w:tr w:rsidR="00900835" w:rsidRPr="00F060BE">
        <w:tc>
          <w:tcPr>
            <w:tcW w:w="720" w:type="dxa"/>
          </w:tcPr>
          <w:p w:rsidR="00900835" w:rsidRPr="00F060BE" w:rsidRDefault="00900835">
            <w:pPr>
              <w:pStyle w:val="Tabletext"/>
              <w:keepLines w:val="0"/>
              <w:numPr>
                <w:ilvl w:val="0"/>
                <w:numId w:val="7"/>
              </w:numPr>
              <w:spacing w:after="0" w:line="240" w:lineRule="auto"/>
              <w:rPr>
                <w:rFonts w:hint="eastAsia"/>
                <w:lang w:eastAsia="zh-TW"/>
              </w:rPr>
            </w:pPr>
          </w:p>
        </w:tc>
        <w:tc>
          <w:tcPr>
            <w:tcW w:w="6120" w:type="dxa"/>
          </w:tcPr>
          <w:p w:rsidR="00900835" w:rsidRPr="00F060BE" w:rsidRDefault="00900835">
            <w:pPr>
              <w:pStyle w:val="Tabletext"/>
              <w:keepLines w:val="0"/>
              <w:spacing w:after="0" w:line="240" w:lineRule="auto"/>
              <w:rPr>
                <w:rFonts w:hint="eastAsia"/>
                <w:bCs/>
                <w:lang w:eastAsia="zh-TW"/>
              </w:rPr>
            </w:pPr>
            <w:r w:rsidRPr="00F060BE">
              <w:rPr>
                <w:rFonts w:hint="eastAsia"/>
                <w:bCs/>
                <w:lang w:eastAsia="zh-TW"/>
              </w:rPr>
              <w:t>受理編號需有值且長度為</w:t>
            </w:r>
            <w:smartTag w:uri="urn:schemas-microsoft-com:office:smarttags" w:element="chmetcnv">
              <w:smartTagPr>
                <w:attr w:name="TCSC" w:val="0"/>
                <w:attr w:name="NumberType" w:val="1"/>
                <w:attr w:name="Negative" w:val="False"/>
                <w:attr w:name="HasSpace" w:val="False"/>
                <w:attr w:name="SourceValue" w:val="14"/>
                <w:attr w:name="UnitName" w:val="碼"/>
              </w:smartTagPr>
              <w:r w:rsidRPr="00F060BE">
                <w:rPr>
                  <w:rFonts w:hint="eastAsia"/>
                  <w:bCs/>
                  <w:lang w:eastAsia="zh-TW"/>
                </w:rPr>
                <w:t>14</w:t>
              </w:r>
              <w:r w:rsidRPr="00F060BE">
                <w:rPr>
                  <w:rFonts w:hint="eastAsia"/>
                  <w:bCs/>
                  <w:lang w:eastAsia="zh-TW"/>
                </w:rPr>
                <w:t>碼</w:t>
              </w:r>
            </w:smartTag>
          </w:p>
        </w:tc>
        <w:tc>
          <w:tcPr>
            <w:tcW w:w="3320" w:type="dxa"/>
          </w:tcPr>
          <w:p w:rsidR="00900835" w:rsidRPr="00F060BE" w:rsidRDefault="00900835">
            <w:pPr>
              <w:pStyle w:val="Tabletext"/>
              <w:keepLines w:val="0"/>
              <w:spacing w:after="0" w:line="240" w:lineRule="auto"/>
              <w:rPr>
                <w:rFonts w:hint="eastAsia"/>
                <w:bCs/>
                <w:lang w:eastAsia="zh-TW"/>
              </w:rPr>
            </w:pPr>
            <w:r w:rsidRPr="00F060BE">
              <w:rPr>
                <w:rFonts w:hint="eastAsia"/>
                <w:bCs/>
                <w:lang w:eastAsia="zh-TW"/>
              </w:rPr>
              <w:t>請輸入正確受理編號</w:t>
            </w:r>
          </w:p>
        </w:tc>
      </w:tr>
      <w:tr w:rsidR="00900835" w:rsidRPr="00F060BE">
        <w:tc>
          <w:tcPr>
            <w:tcW w:w="720" w:type="dxa"/>
          </w:tcPr>
          <w:p w:rsidR="00900835" w:rsidRPr="00F060BE" w:rsidRDefault="00900835">
            <w:pPr>
              <w:pStyle w:val="Tabletext"/>
              <w:keepLines w:val="0"/>
              <w:numPr>
                <w:ilvl w:val="0"/>
                <w:numId w:val="7"/>
              </w:numPr>
              <w:spacing w:after="0" w:line="240" w:lineRule="auto"/>
              <w:rPr>
                <w:rFonts w:hint="eastAsia"/>
                <w:lang w:eastAsia="zh-TW"/>
              </w:rPr>
            </w:pPr>
          </w:p>
        </w:tc>
        <w:tc>
          <w:tcPr>
            <w:tcW w:w="6120" w:type="dxa"/>
          </w:tcPr>
          <w:p w:rsidR="00900835" w:rsidRPr="00F060BE" w:rsidRDefault="00900835">
            <w:pPr>
              <w:pStyle w:val="Tabletext"/>
              <w:keepLines w:val="0"/>
              <w:spacing w:after="0" w:line="240" w:lineRule="auto"/>
              <w:rPr>
                <w:rFonts w:hint="eastAsia"/>
                <w:bCs/>
                <w:lang w:eastAsia="zh-TW"/>
              </w:rPr>
            </w:pPr>
            <w:r w:rsidRPr="00F060BE">
              <w:rPr>
                <w:rFonts w:hint="eastAsia"/>
                <w:bCs/>
                <w:lang w:eastAsia="zh-TW"/>
              </w:rPr>
              <w:t>診斷書流水號有值</w:t>
            </w:r>
          </w:p>
        </w:tc>
        <w:tc>
          <w:tcPr>
            <w:tcW w:w="3320" w:type="dxa"/>
          </w:tcPr>
          <w:p w:rsidR="00900835" w:rsidRPr="00F060BE" w:rsidRDefault="00900835">
            <w:pPr>
              <w:pStyle w:val="Tabletext"/>
              <w:keepLines w:val="0"/>
              <w:spacing w:after="0" w:line="240" w:lineRule="auto"/>
              <w:rPr>
                <w:rFonts w:hint="eastAsia"/>
                <w:bCs/>
                <w:lang w:eastAsia="zh-TW"/>
              </w:rPr>
            </w:pPr>
            <w:r w:rsidRPr="00F060BE">
              <w:rPr>
                <w:rFonts w:hint="eastAsia"/>
                <w:bCs/>
                <w:lang w:eastAsia="zh-TW"/>
              </w:rPr>
              <w:t>請輸入診斷書流水號</w:t>
            </w:r>
          </w:p>
        </w:tc>
      </w:tr>
    </w:tbl>
    <w:p w:rsidR="00900835" w:rsidRPr="00F060BE" w:rsidRDefault="00900835">
      <w:pPr>
        <w:pStyle w:val="Tabletext"/>
        <w:keepLines w:val="0"/>
        <w:numPr>
          <w:ilvl w:val="1"/>
          <w:numId w:val="2"/>
        </w:numPr>
        <w:spacing w:after="0" w:line="240" w:lineRule="auto"/>
        <w:rPr>
          <w:rFonts w:hint="eastAsia"/>
          <w:lang w:eastAsia="zh-TW"/>
        </w:rPr>
      </w:pPr>
      <w:r w:rsidRPr="00F060BE">
        <w:rPr>
          <w:rFonts w:hint="eastAsia"/>
          <w:lang w:eastAsia="zh-TW"/>
        </w:rPr>
        <w:t>說明</w:t>
      </w:r>
      <w:r w:rsidR="004A6C93" w:rsidRPr="00F060BE">
        <w:rPr>
          <w:rFonts w:hint="eastAsia"/>
          <w:lang w:eastAsia="zh-TW"/>
        </w:rPr>
        <w:t xml:space="preserve"> (IF DTAAA020.</w:t>
      </w:r>
      <w:r w:rsidR="000D769E" w:rsidRPr="00F060BE">
        <w:rPr>
          <w:rFonts w:ascii="細明體" w:eastAsia="細明體" w:hAnsi="細明體" w:hint="eastAsia"/>
          <w:lang w:eastAsia="zh-TW"/>
        </w:rPr>
        <w:t xml:space="preserve"> 診斷書處理狀態 = </w:t>
      </w:r>
      <w:r w:rsidR="000D769E" w:rsidRPr="00F060BE">
        <w:rPr>
          <w:rFonts w:ascii="細明體" w:eastAsia="細明體" w:hAnsi="細明體"/>
          <w:lang w:eastAsia="zh-TW"/>
        </w:rPr>
        <w:t>‘</w:t>
      </w:r>
      <w:smartTag w:uri="urn:schemas-microsoft-com:office:smarttags" w:element="chmetcnv">
        <w:smartTagPr>
          <w:attr w:name="TCSC" w:val="0"/>
          <w:attr w:name="NumberType" w:val="1"/>
          <w:attr w:name="Negative" w:val="False"/>
          <w:attr w:name="HasSpace" w:val="False"/>
          <w:attr w:name="SourceValue" w:val="3"/>
          <w:attr w:name="UnitName" w:val="’"/>
        </w:smartTagPr>
        <w:r w:rsidR="000D769E" w:rsidRPr="00F060BE">
          <w:rPr>
            <w:rFonts w:ascii="細明體" w:eastAsia="細明體" w:hAnsi="細明體" w:hint="eastAsia"/>
            <w:lang w:eastAsia="zh-TW"/>
          </w:rPr>
          <w:t>3</w:t>
        </w:r>
        <w:r w:rsidR="000D769E" w:rsidRPr="00F060BE">
          <w:rPr>
            <w:rFonts w:ascii="細明體" w:eastAsia="細明體" w:hAnsi="細明體"/>
            <w:lang w:eastAsia="zh-TW"/>
          </w:rPr>
          <w:t>’</w:t>
        </w:r>
      </w:smartTag>
      <w:r w:rsidR="000D769E" w:rsidRPr="00F060BE">
        <w:rPr>
          <w:rFonts w:ascii="細明體" w:eastAsia="細明體" w:hAnsi="細明體" w:hint="eastAsia"/>
          <w:lang w:eastAsia="zh-TW"/>
        </w:rPr>
        <w:t xml:space="preserve"> 抓取核定欄位</w:t>
      </w:r>
      <w:r w:rsidR="001A45EB" w:rsidRPr="00F060BE">
        <w:rPr>
          <w:rFonts w:ascii="細明體" w:eastAsia="細明體" w:hAnsi="細明體" w:hint="eastAsia"/>
          <w:lang w:eastAsia="zh-TW"/>
        </w:rPr>
        <w:t>反之則抓取受理欄位</w:t>
      </w:r>
      <w:r w:rsidR="000D769E" w:rsidRPr="00F060BE">
        <w:rPr>
          <w:rFonts w:ascii="細明體" w:eastAsia="細明體" w:hAnsi="細明體" w:hint="eastAsia"/>
          <w:lang w:eastAsia="zh-TW"/>
        </w:rPr>
        <w:t>)</w:t>
      </w:r>
    </w:p>
    <w:p w:rsidR="00900835" w:rsidRPr="00F060BE" w:rsidRDefault="00900835">
      <w:pPr>
        <w:pStyle w:val="Tabletext"/>
        <w:keepLines w:val="0"/>
        <w:numPr>
          <w:ilvl w:val="2"/>
          <w:numId w:val="2"/>
        </w:numPr>
        <w:spacing w:after="0" w:line="240" w:lineRule="auto"/>
        <w:rPr>
          <w:rFonts w:hint="eastAsia"/>
          <w:lang w:eastAsia="zh-TW"/>
        </w:rPr>
      </w:pPr>
      <w:r w:rsidRPr="00F060BE">
        <w:rPr>
          <w:rFonts w:hint="eastAsia"/>
          <w:lang w:eastAsia="zh-TW"/>
        </w:rPr>
        <w:t xml:space="preserve">Call  </w:t>
      </w:r>
      <w:r w:rsidRPr="00F060BE">
        <w:rPr>
          <w:rFonts w:ascii="細明體" w:eastAsia="細明體" w:hAnsi="細明體" w:hint="eastAsia"/>
        </w:rPr>
        <w:t>AA_A0Z0</w:t>
      </w:r>
      <w:r w:rsidRPr="00F060BE">
        <w:rPr>
          <w:rFonts w:ascii="細明體" w:eastAsia="細明體" w:hAnsi="細明體" w:hint="eastAsia"/>
          <w:lang w:eastAsia="zh-TW"/>
        </w:rPr>
        <w:t>03 Method4 By 受理編號 + 診斷書流水號。</w:t>
      </w:r>
    </w:p>
    <w:p w:rsidR="00900835" w:rsidRPr="002200E5" w:rsidRDefault="00900835">
      <w:pPr>
        <w:pStyle w:val="Tabletext"/>
        <w:keepLines w:val="0"/>
        <w:numPr>
          <w:ilvl w:val="2"/>
          <w:numId w:val="2"/>
        </w:numPr>
        <w:spacing w:after="0" w:line="240" w:lineRule="auto"/>
        <w:rPr>
          <w:lang w:eastAsia="zh-TW"/>
        </w:rPr>
      </w:pPr>
      <w:r w:rsidRPr="00F060BE">
        <w:rPr>
          <w:rFonts w:hint="eastAsia"/>
          <w:lang w:eastAsia="zh-TW"/>
        </w:rPr>
        <w:t xml:space="preserve">Call  </w:t>
      </w:r>
      <w:r w:rsidRPr="00F060BE">
        <w:rPr>
          <w:rFonts w:ascii="細明體" w:eastAsia="細明體" w:hAnsi="細明體" w:hint="eastAsia"/>
        </w:rPr>
        <w:t>AA_A0Z0</w:t>
      </w:r>
      <w:r w:rsidRPr="00F060BE">
        <w:rPr>
          <w:rFonts w:ascii="細明體" w:eastAsia="細明體" w:hAnsi="細明體" w:hint="eastAsia"/>
          <w:lang w:eastAsia="zh-TW"/>
        </w:rPr>
        <w:t>09 Method4 By 受理編號 + 診斷書流水號。</w:t>
      </w:r>
    </w:p>
    <w:p w:rsidR="00FF0EE2" w:rsidRPr="002200E5" w:rsidRDefault="005369E2">
      <w:pPr>
        <w:pStyle w:val="Tabletext"/>
        <w:keepLines w:val="0"/>
        <w:numPr>
          <w:ilvl w:val="2"/>
          <w:numId w:val="2"/>
        </w:numPr>
        <w:spacing w:after="0" w:line="240" w:lineRule="auto"/>
        <w:rPr>
          <w:lang w:eastAsia="zh-TW"/>
        </w:rPr>
      </w:pPr>
      <w:r>
        <w:rPr>
          <w:rFonts w:ascii="細明體" w:eastAsia="細明體" w:hAnsi="細明體" w:hint="eastAsia"/>
          <w:lang w:eastAsia="zh-TW"/>
        </w:rPr>
        <w:t xml:space="preserve">Call </w:t>
      </w:r>
      <w:r>
        <w:rPr>
          <w:rFonts w:ascii="細明體" w:eastAsia="細明體" w:hAnsi="細明體"/>
          <w:lang w:eastAsia="zh-TW"/>
        </w:rPr>
        <w:t xml:space="preserve">AA_A6Z501 predictICD_CODE By </w:t>
      </w:r>
      <w:r>
        <w:rPr>
          <w:rFonts w:ascii="細明體" w:eastAsia="細明體" w:hAnsi="細明體" w:hint="eastAsia"/>
          <w:lang w:eastAsia="zh-TW"/>
        </w:rPr>
        <w:t>診斷書DTAAA020內容</w:t>
      </w:r>
    </w:p>
    <w:p w:rsidR="005369E2" w:rsidRPr="00F060BE" w:rsidRDefault="005369E2" w:rsidP="005369E2">
      <w:pPr>
        <w:pStyle w:val="Tabletext"/>
        <w:keepLines w:val="0"/>
        <w:numPr>
          <w:ilvl w:val="2"/>
          <w:numId w:val="2"/>
        </w:numPr>
        <w:spacing w:after="0" w:line="240" w:lineRule="auto"/>
        <w:rPr>
          <w:rFonts w:hint="eastAsia"/>
          <w:lang w:eastAsia="zh-TW"/>
        </w:rPr>
      </w:pPr>
      <w:r>
        <w:rPr>
          <w:rFonts w:ascii="細明體" w:eastAsia="細明體" w:hAnsi="細明體"/>
          <w:lang w:eastAsia="zh-TW"/>
        </w:rPr>
        <w:t xml:space="preserve">Call AA_A6Z503 </w:t>
      </w:r>
      <w:r w:rsidRPr="005369E2">
        <w:rPr>
          <w:rFonts w:ascii="細明體" w:eastAsia="細明體" w:hAnsi="細明體"/>
          <w:lang w:eastAsia="zh-TW"/>
        </w:rPr>
        <w:t>checkAndcreateOP_INFOinDTAAA021</w:t>
      </w:r>
      <w:r>
        <w:rPr>
          <w:rFonts w:ascii="細明體" w:eastAsia="細明體" w:hAnsi="細明體"/>
          <w:lang w:eastAsia="zh-TW"/>
        </w:rPr>
        <w:t xml:space="preserve"> By</w:t>
      </w:r>
      <w:r>
        <w:rPr>
          <w:rFonts w:ascii="細明體" w:eastAsia="細明體" w:hAnsi="細明體" w:hint="eastAsia"/>
          <w:lang w:eastAsia="zh-TW"/>
        </w:rPr>
        <w:t xml:space="preserve"> APLY_NO</w:t>
      </w:r>
    </w:p>
    <w:p w:rsidR="00900835" w:rsidRPr="00F060BE" w:rsidRDefault="00900835">
      <w:pPr>
        <w:pStyle w:val="Tabletext"/>
        <w:keepLines w:val="0"/>
        <w:numPr>
          <w:ilvl w:val="2"/>
          <w:numId w:val="2"/>
        </w:numPr>
        <w:spacing w:after="0" w:line="240" w:lineRule="auto"/>
        <w:rPr>
          <w:lang w:eastAsia="zh-TW"/>
        </w:rPr>
      </w:pPr>
      <w:r w:rsidRPr="00F060BE">
        <w:rPr>
          <w:rFonts w:hint="eastAsia"/>
          <w:lang w:eastAsia="zh-TW"/>
        </w:rPr>
        <w:t xml:space="preserve">IF </w:t>
      </w:r>
      <w:r w:rsidRPr="00F060BE">
        <w:rPr>
          <w:rFonts w:hint="eastAsia"/>
          <w:lang w:eastAsia="zh-TW"/>
        </w:rPr>
        <w:t>有資料，顯示畫面相關欄位如下：</w:t>
      </w:r>
    </w:p>
    <w:tbl>
      <w:tblPr>
        <w:tblW w:w="864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2700"/>
        <w:gridCol w:w="3420"/>
      </w:tblGrid>
      <w:tr w:rsidR="00900835" w:rsidRPr="00F060BE">
        <w:tc>
          <w:tcPr>
            <w:tcW w:w="2520" w:type="dxa"/>
          </w:tcPr>
          <w:p w:rsidR="00900835" w:rsidRPr="00F060BE" w:rsidRDefault="00900835">
            <w:pPr>
              <w:pStyle w:val="Tabletext"/>
              <w:keepLines w:val="0"/>
              <w:spacing w:after="0" w:line="240" w:lineRule="auto"/>
              <w:jc w:val="center"/>
              <w:rPr>
                <w:rFonts w:hint="eastAsia"/>
                <w:b/>
                <w:lang w:eastAsia="zh-TW"/>
              </w:rPr>
            </w:pPr>
            <w:r w:rsidRPr="00F060BE">
              <w:rPr>
                <w:rFonts w:hint="eastAsia"/>
                <w:b/>
                <w:bCs/>
                <w:lang w:eastAsia="zh-TW"/>
              </w:rPr>
              <w:t>畫面欄位</w:t>
            </w:r>
          </w:p>
        </w:tc>
        <w:tc>
          <w:tcPr>
            <w:tcW w:w="2700" w:type="dxa"/>
          </w:tcPr>
          <w:p w:rsidR="00900835" w:rsidRPr="00F060BE" w:rsidRDefault="00900835">
            <w:pPr>
              <w:pStyle w:val="Tabletext"/>
              <w:keepLines w:val="0"/>
              <w:spacing w:after="0" w:line="240" w:lineRule="auto"/>
              <w:jc w:val="center"/>
              <w:rPr>
                <w:rFonts w:hint="eastAsia"/>
                <w:b/>
                <w:lang w:eastAsia="zh-TW"/>
              </w:rPr>
            </w:pPr>
            <w:r w:rsidRPr="00F060BE">
              <w:rPr>
                <w:rFonts w:hint="eastAsia"/>
                <w:b/>
                <w:bCs/>
                <w:lang w:eastAsia="zh-TW"/>
              </w:rPr>
              <w:t>資料來源</w:t>
            </w:r>
          </w:p>
        </w:tc>
        <w:tc>
          <w:tcPr>
            <w:tcW w:w="3420" w:type="dxa"/>
          </w:tcPr>
          <w:p w:rsidR="00900835" w:rsidRPr="00F060BE" w:rsidRDefault="00900835">
            <w:pPr>
              <w:pStyle w:val="Tabletext"/>
              <w:keepLines w:val="0"/>
              <w:spacing w:after="0" w:line="240" w:lineRule="auto"/>
              <w:rPr>
                <w:rFonts w:hint="eastAsia"/>
                <w:b/>
                <w:lang w:eastAsia="zh-TW"/>
              </w:rPr>
            </w:pPr>
            <w:r w:rsidRPr="00F060BE">
              <w:rPr>
                <w:rFonts w:hint="eastAsia"/>
                <w:b/>
                <w:lang w:eastAsia="zh-TW"/>
              </w:rPr>
              <w:t>特殊限制</w:t>
            </w:r>
          </w:p>
        </w:tc>
      </w:tr>
      <w:tr w:rsidR="00900835" w:rsidRPr="00F060BE">
        <w:tc>
          <w:tcPr>
            <w:tcW w:w="2520" w:type="dxa"/>
          </w:tcPr>
          <w:p w:rsidR="00900835" w:rsidRPr="00F060BE" w:rsidRDefault="00900835">
            <w:pPr>
              <w:pStyle w:val="Tabletext"/>
              <w:keepLines w:val="0"/>
              <w:spacing w:after="0" w:line="240" w:lineRule="auto"/>
              <w:ind w:left="480"/>
              <w:rPr>
                <w:rFonts w:hint="eastAsia"/>
                <w:lang w:eastAsia="zh-TW"/>
              </w:rPr>
            </w:pPr>
            <w:r w:rsidRPr="00F060BE">
              <w:rPr>
                <w:rFonts w:hint="eastAsia"/>
                <w:lang w:eastAsia="zh-TW"/>
              </w:rPr>
              <w:t>事故者姓名</w:t>
            </w:r>
          </w:p>
        </w:tc>
        <w:tc>
          <w:tcPr>
            <w:tcW w:w="2700" w:type="dxa"/>
          </w:tcPr>
          <w:p w:rsidR="00900835" w:rsidRPr="00F060BE" w:rsidRDefault="00900835">
            <w:pPr>
              <w:pStyle w:val="Tabletext"/>
              <w:keepLines w:val="0"/>
              <w:spacing w:after="0" w:line="240" w:lineRule="auto"/>
              <w:rPr>
                <w:rFonts w:hint="eastAsia"/>
                <w:bCs/>
                <w:lang w:eastAsia="zh-TW"/>
              </w:rPr>
            </w:pPr>
            <w:r w:rsidRPr="00F060BE">
              <w:rPr>
                <w:rFonts w:hint="eastAsia"/>
                <w:bCs/>
                <w:lang w:eastAsia="zh-TW"/>
              </w:rPr>
              <w:t>DTAAA020/ DTAAAT20</w:t>
            </w:r>
          </w:p>
        </w:tc>
        <w:tc>
          <w:tcPr>
            <w:tcW w:w="3420" w:type="dxa"/>
          </w:tcPr>
          <w:p w:rsidR="00900835" w:rsidRPr="00F060BE" w:rsidRDefault="00900835">
            <w:pPr>
              <w:pStyle w:val="Tabletext"/>
              <w:keepLines w:val="0"/>
              <w:spacing w:after="0" w:line="240" w:lineRule="auto"/>
              <w:rPr>
                <w:rFonts w:hint="eastAsia"/>
                <w:bCs/>
                <w:lang w:eastAsia="zh-TW"/>
              </w:rPr>
            </w:pPr>
            <w:r w:rsidRPr="00F060BE">
              <w:rPr>
                <w:rFonts w:hint="eastAsia"/>
                <w:bCs/>
                <w:lang w:eastAsia="zh-TW"/>
              </w:rPr>
              <w:t>OUTPUT</w:t>
            </w:r>
          </w:p>
        </w:tc>
      </w:tr>
      <w:tr w:rsidR="00900835" w:rsidRPr="00F060BE">
        <w:tc>
          <w:tcPr>
            <w:tcW w:w="2520" w:type="dxa"/>
          </w:tcPr>
          <w:p w:rsidR="00900835" w:rsidRPr="00F060BE" w:rsidRDefault="00900835">
            <w:pPr>
              <w:pStyle w:val="Tabletext"/>
              <w:keepLines w:val="0"/>
              <w:spacing w:after="0" w:line="240" w:lineRule="auto"/>
              <w:ind w:left="480"/>
              <w:rPr>
                <w:rFonts w:hint="eastAsia"/>
                <w:lang w:eastAsia="zh-TW"/>
              </w:rPr>
            </w:pPr>
            <w:r w:rsidRPr="00F060BE">
              <w:rPr>
                <w:rFonts w:hint="eastAsia"/>
                <w:lang w:eastAsia="zh-TW"/>
              </w:rPr>
              <w:t>醫院代碼</w:t>
            </w:r>
          </w:p>
        </w:tc>
        <w:tc>
          <w:tcPr>
            <w:tcW w:w="2700" w:type="dxa"/>
          </w:tcPr>
          <w:p w:rsidR="00900835" w:rsidRPr="00F060BE" w:rsidRDefault="00900835">
            <w:pPr>
              <w:pStyle w:val="Tabletext"/>
              <w:keepLines w:val="0"/>
              <w:spacing w:after="0" w:line="240" w:lineRule="auto"/>
              <w:rPr>
                <w:bCs/>
                <w:lang w:eastAsia="zh-TW"/>
              </w:rPr>
            </w:pPr>
            <w:r w:rsidRPr="00F060BE">
              <w:rPr>
                <w:bCs/>
                <w:lang w:eastAsia="zh-TW"/>
              </w:rPr>
              <w:t>DTAAA0</w:t>
            </w:r>
            <w:r w:rsidRPr="00F060BE">
              <w:rPr>
                <w:rFonts w:hint="eastAsia"/>
                <w:bCs/>
                <w:lang w:eastAsia="zh-TW"/>
              </w:rPr>
              <w:t>2</w:t>
            </w:r>
            <w:r w:rsidRPr="00F060BE">
              <w:rPr>
                <w:bCs/>
                <w:lang w:eastAsia="zh-TW"/>
              </w:rPr>
              <w:t>0</w:t>
            </w:r>
            <w:r w:rsidRPr="00F060BE">
              <w:rPr>
                <w:rFonts w:hint="eastAsia"/>
                <w:bCs/>
                <w:lang w:eastAsia="zh-TW"/>
              </w:rPr>
              <w:t>/ DTAAAT20</w:t>
            </w:r>
          </w:p>
        </w:tc>
        <w:tc>
          <w:tcPr>
            <w:tcW w:w="3420" w:type="dxa"/>
          </w:tcPr>
          <w:p w:rsidR="00900835" w:rsidRPr="00F060BE" w:rsidRDefault="00900835">
            <w:pPr>
              <w:pStyle w:val="Tabletext"/>
              <w:keepLines w:val="0"/>
              <w:spacing w:after="0" w:line="240" w:lineRule="auto"/>
              <w:rPr>
                <w:rFonts w:hint="eastAsia"/>
                <w:bCs/>
                <w:lang w:eastAsia="zh-TW"/>
              </w:rPr>
            </w:pPr>
          </w:p>
        </w:tc>
      </w:tr>
      <w:tr w:rsidR="00900835" w:rsidRPr="00F060BE">
        <w:tc>
          <w:tcPr>
            <w:tcW w:w="25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 xml:space="preserve">          </w:t>
            </w:r>
            <w:r w:rsidRPr="00F060BE">
              <w:rPr>
                <w:rFonts w:hint="eastAsia"/>
                <w:lang w:eastAsia="zh-TW"/>
              </w:rPr>
              <w:t>醫院代碼查詢</w:t>
            </w:r>
          </w:p>
        </w:tc>
        <w:tc>
          <w:tcPr>
            <w:tcW w:w="2700" w:type="dxa"/>
          </w:tcPr>
          <w:p w:rsidR="00900835" w:rsidRPr="00F060BE" w:rsidRDefault="00900835">
            <w:pPr>
              <w:pStyle w:val="Tabletext"/>
              <w:keepLines w:val="0"/>
              <w:spacing w:after="0" w:line="240" w:lineRule="auto"/>
              <w:rPr>
                <w:bCs/>
                <w:lang w:eastAsia="zh-TW"/>
              </w:rPr>
            </w:pPr>
            <w:r w:rsidRPr="00F060BE">
              <w:rPr>
                <w:rFonts w:hint="eastAsia"/>
                <w:bCs/>
                <w:lang w:eastAsia="zh-TW"/>
              </w:rPr>
              <w:t>另開視窗</w:t>
            </w:r>
            <w:r w:rsidRPr="00F060BE">
              <w:rPr>
                <w:rFonts w:hint="eastAsia"/>
                <w:bCs/>
                <w:lang w:eastAsia="zh-TW"/>
              </w:rPr>
              <w:t>Link AAC0_0700</w:t>
            </w:r>
          </w:p>
        </w:tc>
        <w:tc>
          <w:tcPr>
            <w:tcW w:w="3420" w:type="dxa"/>
          </w:tcPr>
          <w:p w:rsidR="00900835" w:rsidRPr="00F060BE" w:rsidRDefault="00900835">
            <w:pPr>
              <w:pStyle w:val="Tabletext"/>
              <w:keepLines w:val="0"/>
              <w:spacing w:after="0" w:line="240" w:lineRule="auto"/>
              <w:rPr>
                <w:rFonts w:hint="eastAsia"/>
                <w:bCs/>
                <w:lang w:eastAsia="zh-TW"/>
              </w:rPr>
            </w:pPr>
            <w:r w:rsidRPr="00F060BE">
              <w:rPr>
                <w:rFonts w:hint="eastAsia"/>
                <w:bCs/>
                <w:lang w:eastAsia="zh-TW"/>
              </w:rPr>
              <w:t xml:space="preserve">OUTPUT </w:t>
            </w:r>
            <w:r w:rsidRPr="00F060BE">
              <w:rPr>
                <w:rFonts w:hint="eastAsia"/>
                <w:bCs/>
                <w:lang w:eastAsia="zh-TW"/>
              </w:rPr>
              <w:t>醫院中文名稱</w:t>
            </w:r>
          </w:p>
        </w:tc>
      </w:tr>
      <w:tr w:rsidR="00900835" w:rsidRPr="00F060BE">
        <w:tc>
          <w:tcPr>
            <w:tcW w:w="2520" w:type="dxa"/>
          </w:tcPr>
          <w:p w:rsidR="00900835" w:rsidRPr="00F060BE" w:rsidRDefault="00900835">
            <w:pPr>
              <w:pStyle w:val="Tabletext"/>
              <w:keepLines w:val="0"/>
              <w:spacing w:after="0" w:line="240" w:lineRule="auto"/>
              <w:ind w:left="480"/>
              <w:rPr>
                <w:rFonts w:hint="eastAsia"/>
                <w:lang w:eastAsia="zh-TW"/>
              </w:rPr>
            </w:pPr>
            <w:r w:rsidRPr="00F060BE">
              <w:rPr>
                <w:rFonts w:hint="eastAsia"/>
                <w:lang w:eastAsia="zh-TW"/>
              </w:rPr>
              <w:t>醫院中文名稱</w:t>
            </w:r>
          </w:p>
        </w:tc>
        <w:tc>
          <w:tcPr>
            <w:tcW w:w="2700" w:type="dxa"/>
          </w:tcPr>
          <w:p w:rsidR="00900835" w:rsidRPr="00F060BE" w:rsidRDefault="00900835">
            <w:pPr>
              <w:pStyle w:val="Tabletext"/>
              <w:keepLines w:val="0"/>
              <w:spacing w:after="0" w:line="240" w:lineRule="auto"/>
              <w:rPr>
                <w:bCs/>
                <w:lang w:eastAsia="zh-TW"/>
              </w:rPr>
            </w:pPr>
            <w:r w:rsidRPr="00F060BE">
              <w:rPr>
                <w:bCs/>
                <w:lang w:eastAsia="zh-TW"/>
              </w:rPr>
              <w:t>DTAAA020</w:t>
            </w:r>
            <w:r w:rsidRPr="00F060BE">
              <w:rPr>
                <w:rFonts w:hint="eastAsia"/>
                <w:bCs/>
                <w:lang w:eastAsia="zh-TW"/>
              </w:rPr>
              <w:t>/ DTAAAT20</w:t>
            </w:r>
          </w:p>
        </w:tc>
        <w:tc>
          <w:tcPr>
            <w:tcW w:w="3420" w:type="dxa"/>
          </w:tcPr>
          <w:p w:rsidR="00900835" w:rsidRPr="00F060BE" w:rsidRDefault="000C37AB">
            <w:pPr>
              <w:pStyle w:val="Tabletext"/>
              <w:keepLines w:val="0"/>
              <w:spacing w:after="0" w:line="240" w:lineRule="auto"/>
              <w:rPr>
                <w:rFonts w:hint="eastAsia"/>
                <w:bCs/>
                <w:lang w:eastAsia="zh-TW"/>
              </w:rPr>
            </w:pPr>
            <w:r w:rsidRPr="00F060BE">
              <w:rPr>
                <w:rFonts w:hint="eastAsia"/>
                <w:bCs/>
                <w:lang w:eastAsia="zh-TW"/>
              </w:rPr>
              <w:t xml:space="preserve">READ DTAAC070 By </w:t>
            </w:r>
            <w:r w:rsidRPr="00F060BE">
              <w:rPr>
                <w:rFonts w:hint="eastAsia"/>
                <w:bCs/>
                <w:lang w:eastAsia="zh-TW"/>
              </w:rPr>
              <w:t>醫院代碼</w:t>
            </w:r>
          </w:p>
          <w:p w:rsidR="000C37AB" w:rsidRPr="00F060BE" w:rsidRDefault="000C37AB">
            <w:pPr>
              <w:pStyle w:val="Tabletext"/>
              <w:keepLines w:val="0"/>
              <w:spacing w:after="0" w:line="240" w:lineRule="auto"/>
              <w:rPr>
                <w:rStyle w:val="SoDAField"/>
                <w:rFonts w:ascii="細明體" w:eastAsia="細明體" w:hAnsi="細明體" w:hint="eastAsia"/>
                <w:caps/>
                <w:color w:val="auto"/>
                <w:szCs w:val="24"/>
                <w:lang w:eastAsia="zh-TW"/>
              </w:rPr>
            </w:pPr>
            <w:r w:rsidRPr="00F060BE">
              <w:rPr>
                <w:rFonts w:hint="eastAsia"/>
                <w:bCs/>
                <w:lang w:eastAsia="zh-TW"/>
              </w:rPr>
              <w:t xml:space="preserve">IF </w:t>
            </w:r>
            <w:r w:rsidRPr="00F060BE">
              <w:rPr>
                <w:rStyle w:val="SoDAField"/>
                <w:rFonts w:ascii="細明體" w:eastAsia="細明體" w:hAnsi="細明體" w:hint="eastAsia"/>
                <w:caps/>
                <w:color w:val="auto"/>
                <w:szCs w:val="24"/>
                <w:lang w:eastAsia="zh-TW"/>
              </w:rPr>
              <w:t xml:space="preserve">是否為授權醫院 = </w:t>
            </w:r>
            <w:r w:rsidRPr="00F060BE">
              <w:rPr>
                <w:rStyle w:val="SoDAField"/>
                <w:rFonts w:ascii="細明體" w:eastAsia="細明體" w:hAnsi="細明體"/>
                <w:caps/>
                <w:color w:val="auto"/>
                <w:szCs w:val="24"/>
                <w:lang w:eastAsia="zh-TW"/>
              </w:rPr>
              <w:t>‘</w:t>
            </w:r>
            <w:r w:rsidRPr="00F060BE">
              <w:rPr>
                <w:rStyle w:val="SoDAField"/>
                <w:rFonts w:ascii="細明體" w:eastAsia="細明體" w:hAnsi="細明體" w:hint="eastAsia"/>
                <w:caps/>
                <w:color w:val="auto"/>
                <w:szCs w:val="24"/>
                <w:lang w:eastAsia="zh-TW"/>
              </w:rPr>
              <w:t>N</w:t>
            </w:r>
            <w:r w:rsidRPr="00F060BE">
              <w:rPr>
                <w:rStyle w:val="SoDAField"/>
                <w:rFonts w:ascii="細明體" w:eastAsia="細明體" w:hAnsi="細明體"/>
                <w:caps/>
                <w:color w:val="auto"/>
                <w:szCs w:val="24"/>
                <w:lang w:eastAsia="zh-TW"/>
              </w:rPr>
              <w:t>’</w:t>
            </w:r>
          </w:p>
          <w:p w:rsidR="000C37AB" w:rsidRPr="00F060BE" w:rsidRDefault="000C37AB">
            <w:pPr>
              <w:pStyle w:val="Tabletext"/>
              <w:keepLines w:val="0"/>
              <w:spacing w:after="0" w:line="240" w:lineRule="auto"/>
              <w:rPr>
                <w:rFonts w:hint="eastAsia"/>
                <w:bCs/>
                <w:lang w:eastAsia="zh-TW"/>
              </w:rPr>
            </w:pPr>
            <w:r w:rsidRPr="00F060BE">
              <w:rPr>
                <w:rStyle w:val="SoDAField"/>
                <w:rFonts w:ascii="細明體" w:eastAsia="細明體" w:hAnsi="細明體" w:hint="eastAsia"/>
                <w:caps/>
                <w:color w:val="auto"/>
                <w:szCs w:val="24"/>
                <w:lang w:eastAsia="zh-TW"/>
              </w:rPr>
              <w:t>以紅底表示</w:t>
            </w:r>
          </w:p>
        </w:tc>
      </w:tr>
      <w:tr w:rsidR="002D7A89" w:rsidRPr="00F060BE">
        <w:tc>
          <w:tcPr>
            <w:tcW w:w="2520" w:type="dxa"/>
          </w:tcPr>
          <w:p w:rsidR="002D7A89" w:rsidRPr="00F060BE" w:rsidRDefault="002D7A89">
            <w:pPr>
              <w:pStyle w:val="Tabletext"/>
              <w:keepLines w:val="0"/>
              <w:spacing w:after="0" w:line="240" w:lineRule="auto"/>
              <w:ind w:left="480"/>
              <w:rPr>
                <w:rFonts w:hint="eastAsia"/>
                <w:lang w:eastAsia="zh-TW"/>
              </w:rPr>
            </w:pPr>
            <w:r w:rsidRPr="002D7A89">
              <w:rPr>
                <w:rFonts w:hint="eastAsia"/>
                <w:bCs/>
                <w:lang w:eastAsia="zh-TW"/>
              </w:rPr>
              <w:t>特殊醫院紀錄提醒</w:t>
            </w:r>
          </w:p>
        </w:tc>
        <w:tc>
          <w:tcPr>
            <w:tcW w:w="2700" w:type="dxa"/>
          </w:tcPr>
          <w:p w:rsidR="002D7A89" w:rsidRPr="00F060BE" w:rsidRDefault="002D7A89">
            <w:pPr>
              <w:pStyle w:val="Tabletext"/>
              <w:keepLines w:val="0"/>
              <w:spacing w:after="0" w:line="240" w:lineRule="auto"/>
              <w:rPr>
                <w:bCs/>
                <w:lang w:eastAsia="zh-TW"/>
              </w:rPr>
            </w:pPr>
            <w:r w:rsidRPr="002D7A89">
              <w:rPr>
                <w:rFonts w:hint="eastAsia"/>
                <w:bCs/>
                <w:lang w:eastAsia="zh-TW"/>
              </w:rPr>
              <w:t>DTAAC070</w:t>
            </w:r>
            <w:r>
              <w:rPr>
                <w:rFonts w:hint="eastAsia"/>
                <w:bCs/>
                <w:lang w:eastAsia="zh-TW"/>
              </w:rPr>
              <w:t>.</w:t>
            </w:r>
            <w:r w:rsidRPr="002D7A89">
              <w:rPr>
                <w:rFonts w:hint="eastAsia"/>
                <w:bCs/>
                <w:lang w:eastAsia="zh-TW"/>
              </w:rPr>
              <w:t>MEMO</w:t>
            </w:r>
          </w:p>
        </w:tc>
        <w:tc>
          <w:tcPr>
            <w:tcW w:w="3420" w:type="dxa"/>
          </w:tcPr>
          <w:p w:rsidR="002D7A89" w:rsidRDefault="00B8200C">
            <w:pPr>
              <w:pStyle w:val="Tabletext"/>
              <w:keepLines w:val="0"/>
              <w:spacing w:after="0" w:line="240" w:lineRule="auto"/>
              <w:rPr>
                <w:rFonts w:hint="eastAsia"/>
                <w:bCs/>
                <w:lang w:eastAsia="zh-TW"/>
              </w:rPr>
            </w:pPr>
            <w:r w:rsidRPr="00F060BE">
              <w:rPr>
                <w:rFonts w:hint="eastAsia"/>
                <w:bCs/>
                <w:lang w:eastAsia="zh-TW"/>
              </w:rPr>
              <w:t xml:space="preserve">READ DTAAC070 By </w:t>
            </w:r>
            <w:r w:rsidRPr="00F060BE">
              <w:rPr>
                <w:rFonts w:hint="eastAsia"/>
                <w:bCs/>
                <w:lang w:eastAsia="zh-TW"/>
              </w:rPr>
              <w:t>醫院代碼</w:t>
            </w:r>
          </w:p>
          <w:p w:rsidR="000B0E4D" w:rsidRPr="00F060BE" w:rsidRDefault="000B0E4D">
            <w:pPr>
              <w:pStyle w:val="Tabletext"/>
              <w:keepLines w:val="0"/>
              <w:spacing w:after="0" w:line="240" w:lineRule="auto"/>
              <w:rPr>
                <w:rFonts w:hint="eastAsia"/>
                <w:bCs/>
                <w:lang w:eastAsia="zh-TW"/>
              </w:rPr>
            </w:pPr>
            <w:r>
              <w:rPr>
                <w:rFonts w:hint="eastAsia"/>
                <w:bCs/>
                <w:lang w:eastAsia="zh-TW"/>
              </w:rPr>
              <w:t>將</w:t>
            </w:r>
            <w:r w:rsidRPr="002D7A89">
              <w:rPr>
                <w:rFonts w:hint="eastAsia"/>
                <w:bCs/>
                <w:lang w:eastAsia="zh-TW"/>
              </w:rPr>
              <w:t>MEMO</w:t>
            </w:r>
            <w:r>
              <w:rPr>
                <w:rFonts w:hint="eastAsia"/>
                <w:bCs/>
                <w:lang w:eastAsia="zh-TW"/>
              </w:rPr>
              <w:t>的值放上去，如果</w:t>
            </w:r>
            <w:r>
              <w:rPr>
                <w:rFonts w:hint="eastAsia"/>
                <w:bCs/>
                <w:lang w:eastAsia="zh-TW"/>
              </w:rPr>
              <w:t>null</w:t>
            </w:r>
            <w:r>
              <w:rPr>
                <w:rFonts w:hint="eastAsia"/>
                <w:bCs/>
                <w:lang w:eastAsia="zh-TW"/>
              </w:rPr>
              <w:t>或空白就放空白</w:t>
            </w:r>
          </w:p>
        </w:tc>
      </w:tr>
      <w:tr w:rsidR="00900835" w:rsidRPr="00F060BE">
        <w:tc>
          <w:tcPr>
            <w:tcW w:w="2520" w:type="dxa"/>
          </w:tcPr>
          <w:p w:rsidR="00900835" w:rsidRPr="00F060BE" w:rsidRDefault="00900835">
            <w:pPr>
              <w:pStyle w:val="Tabletext"/>
              <w:keepLines w:val="0"/>
              <w:spacing w:after="0" w:line="240" w:lineRule="auto"/>
              <w:ind w:left="480"/>
              <w:rPr>
                <w:rFonts w:hint="eastAsia"/>
                <w:lang w:eastAsia="zh-TW"/>
              </w:rPr>
            </w:pPr>
            <w:r w:rsidRPr="00F060BE">
              <w:rPr>
                <w:rFonts w:hint="eastAsia"/>
                <w:lang w:eastAsia="zh-TW"/>
              </w:rPr>
              <w:t>醫師證號</w:t>
            </w:r>
          </w:p>
        </w:tc>
        <w:tc>
          <w:tcPr>
            <w:tcW w:w="2700" w:type="dxa"/>
          </w:tcPr>
          <w:p w:rsidR="00900835" w:rsidRPr="00F060BE" w:rsidRDefault="00900835">
            <w:pPr>
              <w:pStyle w:val="Tabletext"/>
              <w:keepLines w:val="0"/>
              <w:spacing w:after="0" w:line="240" w:lineRule="auto"/>
              <w:rPr>
                <w:bCs/>
                <w:lang w:eastAsia="zh-TW"/>
              </w:rPr>
            </w:pPr>
            <w:r w:rsidRPr="00F060BE">
              <w:rPr>
                <w:bCs/>
                <w:lang w:eastAsia="zh-TW"/>
              </w:rPr>
              <w:t>DTAAA020</w:t>
            </w:r>
            <w:r w:rsidRPr="00F060BE">
              <w:rPr>
                <w:rFonts w:hint="eastAsia"/>
                <w:bCs/>
                <w:lang w:eastAsia="zh-TW"/>
              </w:rPr>
              <w:t>/ DTAAAT20</w:t>
            </w:r>
          </w:p>
        </w:tc>
        <w:tc>
          <w:tcPr>
            <w:tcW w:w="3420" w:type="dxa"/>
          </w:tcPr>
          <w:p w:rsidR="00900835" w:rsidRPr="00F060BE" w:rsidRDefault="00900835">
            <w:pPr>
              <w:pStyle w:val="Tabletext"/>
              <w:keepLines w:val="0"/>
              <w:spacing w:after="0" w:line="240" w:lineRule="auto"/>
              <w:rPr>
                <w:rFonts w:hint="eastAsia"/>
                <w:bCs/>
                <w:lang w:eastAsia="zh-TW"/>
              </w:rPr>
            </w:pPr>
          </w:p>
        </w:tc>
      </w:tr>
      <w:tr w:rsidR="00132B80" w:rsidRPr="00F060BE">
        <w:tc>
          <w:tcPr>
            <w:tcW w:w="2520" w:type="dxa"/>
          </w:tcPr>
          <w:p w:rsidR="00132B80" w:rsidRPr="00F060BE" w:rsidRDefault="00132B80">
            <w:pPr>
              <w:pStyle w:val="Tabletext"/>
              <w:keepLines w:val="0"/>
              <w:spacing w:after="0" w:line="240" w:lineRule="auto"/>
              <w:ind w:left="480"/>
              <w:rPr>
                <w:rFonts w:hint="eastAsia"/>
                <w:lang w:eastAsia="zh-TW"/>
              </w:rPr>
            </w:pPr>
            <w:r w:rsidRPr="00F060BE">
              <w:rPr>
                <w:rFonts w:hint="eastAsia"/>
                <w:lang w:eastAsia="zh-TW"/>
              </w:rPr>
              <w:t>醫師科別</w:t>
            </w:r>
          </w:p>
        </w:tc>
        <w:tc>
          <w:tcPr>
            <w:tcW w:w="2700" w:type="dxa"/>
          </w:tcPr>
          <w:p w:rsidR="00132B80" w:rsidRPr="00F060BE" w:rsidRDefault="00132B80">
            <w:pPr>
              <w:pStyle w:val="Tabletext"/>
              <w:keepLines w:val="0"/>
              <w:spacing w:after="0" w:line="240" w:lineRule="auto"/>
              <w:rPr>
                <w:bCs/>
                <w:lang w:eastAsia="zh-TW"/>
              </w:rPr>
            </w:pPr>
            <w:r w:rsidRPr="00F060BE">
              <w:rPr>
                <w:bCs/>
                <w:lang w:eastAsia="zh-TW"/>
              </w:rPr>
              <w:t>DTAAA020</w:t>
            </w:r>
            <w:r w:rsidRPr="00F060BE">
              <w:rPr>
                <w:rFonts w:hint="eastAsia"/>
                <w:bCs/>
                <w:lang w:eastAsia="zh-TW"/>
              </w:rPr>
              <w:t>/ DTAAAT20</w:t>
            </w:r>
          </w:p>
        </w:tc>
        <w:tc>
          <w:tcPr>
            <w:tcW w:w="3420" w:type="dxa"/>
          </w:tcPr>
          <w:p w:rsidR="00132B80" w:rsidRPr="00F060BE" w:rsidRDefault="00CE1BCD">
            <w:pPr>
              <w:pStyle w:val="Tabletext"/>
              <w:keepLines w:val="0"/>
              <w:spacing w:after="0" w:line="240" w:lineRule="auto"/>
              <w:rPr>
                <w:rFonts w:hint="eastAsia"/>
                <w:bCs/>
                <w:lang w:eastAsia="zh-TW"/>
              </w:rPr>
            </w:pPr>
            <w:r w:rsidRPr="00F060BE">
              <w:rPr>
                <w:rFonts w:hint="eastAsia"/>
                <w:bCs/>
                <w:lang w:eastAsia="zh-TW"/>
              </w:rPr>
              <w:t>1.</w:t>
            </w:r>
            <w:r w:rsidR="00132B80" w:rsidRPr="00F060BE">
              <w:rPr>
                <w:rFonts w:hint="eastAsia"/>
                <w:bCs/>
                <w:lang w:eastAsia="zh-TW"/>
              </w:rPr>
              <w:t>放大鏡連結至</w:t>
            </w:r>
          </w:p>
          <w:p w:rsidR="00132B80" w:rsidRPr="00F060BE" w:rsidRDefault="00132B80">
            <w:pPr>
              <w:pStyle w:val="Tabletext"/>
              <w:keepLines w:val="0"/>
              <w:spacing w:after="0" w:line="240" w:lineRule="auto"/>
              <w:rPr>
                <w:rFonts w:hint="eastAsia"/>
                <w:bCs/>
                <w:lang w:eastAsia="zh-TW"/>
              </w:rPr>
            </w:pPr>
            <w:r w:rsidRPr="00F060BE">
              <w:rPr>
                <w:rFonts w:hint="eastAsia"/>
                <w:bCs/>
                <w:lang w:eastAsia="zh-TW"/>
              </w:rPr>
              <w:t>AA</w:t>
            </w:r>
            <w:r w:rsidR="00087618" w:rsidRPr="00F060BE">
              <w:rPr>
                <w:rFonts w:hint="eastAsia"/>
                <w:bCs/>
                <w:lang w:eastAsia="zh-TW"/>
              </w:rPr>
              <w:t>C0_1900</w:t>
            </w:r>
          </w:p>
          <w:p w:rsidR="00087618" w:rsidRPr="00F060BE" w:rsidRDefault="00087618" w:rsidP="00E421D3">
            <w:pPr>
              <w:pStyle w:val="Tabletext"/>
              <w:keepLines w:val="0"/>
              <w:spacing w:after="0" w:line="240" w:lineRule="auto"/>
              <w:rPr>
                <w:rFonts w:hint="eastAsia"/>
                <w:bCs/>
                <w:lang w:eastAsia="zh-TW"/>
              </w:rPr>
            </w:pPr>
            <w:r w:rsidRPr="00F060BE">
              <w:rPr>
                <w:rFonts w:hint="eastAsia"/>
                <w:bCs/>
                <w:lang w:eastAsia="zh-TW"/>
              </w:rPr>
              <w:t xml:space="preserve">   </w:t>
            </w:r>
            <w:r w:rsidRPr="00F060BE">
              <w:rPr>
                <w:rFonts w:hint="eastAsia"/>
                <w:bCs/>
                <w:lang w:eastAsia="zh-TW"/>
              </w:rPr>
              <w:t>傳入參數：</w:t>
            </w:r>
            <w:r w:rsidRPr="00F060BE">
              <w:rPr>
                <w:rFonts w:hint="eastAsia"/>
                <w:bCs/>
                <w:lang w:eastAsia="zh-TW"/>
              </w:rPr>
              <w:t>AAA0_0200</w:t>
            </w:r>
          </w:p>
          <w:p w:rsidR="00CE1BCD" w:rsidRPr="00F060BE" w:rsidRDefault="00CE1BCD" w:rsidP="00E421D3">
            <w:pPr>
              <w:pStyle w:val="Tabletext"/>
              <w:keepLines w:val="0"/>
              <w:spacing w:after="0" w:line="240" w:lineRule="auto"/>
              <w:rPr>
                <w:rFonts w:hint="eastAsia"/>
                <w:bCs/>
                <w:lang w:eastAsia="zh-TW"/>
              </w:rPr>
            </w:pPr>
            <w:r w:rsidRPr="00F060BE">
              <w:rPr>
                <w:rFonts w:hint="eastAsia"/>
                <w:bCs/>
                <w:lang w:eastAsia="zh-TW"/>
              </w:rPr>
              <w:t>2.</w:t>
            </w:r>
            <w:r w:rsidR="00DA6557" w:rsidRPr="00F060BE">
              <w:rPr>
                <w:rFonts w:hint="eastAsia"/>
                <w:bCs/>
                <w:lang w:eastAsia="zh-TW"/>
              </w:rPr>
              <w:t>點選後將中文顯示於畫面</w:t>
            </w:r>
          </w:p>
          <w:p w:rsidR="00B159BF" w:rsidRPr="00F060BE" w:rsidRDefault="00B159BF" w:rsidP="00E421D3">
            <w:pPr>
              <w:pStyle w:val="Tabletext"/>
              <w:keepLines w:val="0"/>
              <w:spacing w:after="0" w:line="240" w:lineRule="auto"/>
              <w:rPr>
                <w:rFonts w:hint="eastAsia"/>
                <w:bCs/>
                <w:lang w:eastAsia="zh-TW"/>
              </w:rPr>
            </w:pPr>
            <w:r w:rsidRPr="00F060BE">
              <w:rPr>
                <w:rFonts w:hint="eastAsia"/>
                <w:bCs/>
                <w:lang w:eastAsia="zh-TW"/>
              </w:rPr>
              <w:t xml:space="preserve">  </w:t>
            </w:r>
            <w:r w:rsidRPr="00F060BE">
              <w:rPr>
                <w:rFonts w:hint="eastAsia"/>
                <w:bCs/>
                <w:lang w:eastAsia="zh-TW"/>
              </w:rPr>
              <w:t>主科別中文</w:t>
            </w:r>
            <w:r w:rsidRPr="00F060BE">
              <w:rPr>
                <w:rFonts w:hint="eastAsia"/>
                <w:bCs/>
                <w:lang w:eastAsia="zh-TW"/>
              </w:rPr>
              <w:t>+</w:t>
            </w:r>
            <w:r w:rsidRPr="00F060BE">
              <w:rPr>
                <w:bCs/>
                <w:lang w:eastAsia="zh-TW"/>
              </w:rPr>
              <w:t>”</w:t>
            </w:r>
            <w:r w:rsidRPr="00F060BE">
              <w:rPr>
                <w:rFonts w:hint="eastAsia"/>
                <w:bCs/>
                <w:lang w:eastAsia="zh-TW"/>
              </w:rPr>
              <w:t>-</w:t>
            </w:r>
            <w:r w:rsidRPr="00F060BE">
              <w:rPr>
                <w:bCs/>
                <w:lang w:eastAsia="zh-TW"/>
              </w:rPr>
              <w:t>”</w:t>
            </w:r>
            <w:r w:rsidRPr="00F060BE">
              <w:rPr>
                <w:rFonts w:hint="eastAsia"/>
                <w:bCs/>
                <w:lang w:eastAsia="zh-TW"/>
              </w:rPr>
              <w:t>+</w:t>
            </w:r>
            <w:r w:rsidRPr="00F060BE">
              <w:rPr>
                <w:rFonts w:hint="eastAsia"/>
                <w:bCs/>
                <w:lang w:eastAsia="zh-TW"/>
              </w:rPr>
              <w:t>次科別中文</w:t>
            </w:r>
          </w:p>
        </w:tc>
      </w:tr>
      <w:tr w:rsidR="00900835" w:rsidRPr="00F060BE">
        <w:tc>
          <w:tcPr>
            <w:tcW w:w="2520" w:type="dxa"/>
          </w:tcPr>
          <w:p w:rsidR="00900835" w:rsidRPr="00F060BE" w:rsidRDefault="00900835">
            <w:pPr>
              <w:pStyle w:val="Tabletext"/>
              <w:keepLines w:val="0"/>
              <w:spacing w:after="0" w:line="240" w:lineRule="auto"/>
              <w:ind w:left="480"/>
              <w:rPr>
                <w:rFonts w:hint="eastAsia"/>
                <w:lang w:eastAsia="zh-TW"/>
              </w:rPr>
            </w:pPr>
            <w:r w:rsidRPr="00F060BE">
              <w:rPr>
                <w:rFonts w:hint="eastAsia"/>
                <w:lang w:eastAsia="zh-TW"/>
              </w:rPr>
              <w:t>醫師姓名</w:t>
            </w:r>
          </w:p>
        </w:tc>
        <w:tc>
          <w:tcPr>
            <w:tcW w:w="2700" w:type="dxa"/>
          </w:tcPr>
          <w:p w:rsidR="00900835" w:rsidRPr="00F060BE" w:rsidRDefault="00900835">
            <w:pPr>
              <w:pStyle w:val="Tabletext"/>
              <w:keepLines w:val="0"/>
              <w:spacing w:after="0" w:line="240" w:lineRule="auto"/>
              <w:rPr>
                <w:bCs/>
                <w:lang w:eastAsia="zh-TW"/>
              </w:rPr>
            </w:pPr>
            <w:r w:rsidRPr="00F060BE">
              <w:rPr>
                <w:bCs/>
                <w:lang w:eastAsia="zh-TW"/>
              </w:rPr>
              <w:t>DTAAA020</w:t>
            </w:r>
            <w:r w:rsidRPr="00F060BE">
              <w:rPr>
                <w:rFonts w:hint="eastAsia"/>
                <w:bCs/>
                <w:lang w:eastAsia="zh-TW"/>
              </w:rPr>
              <w:t>/ DTAAAT20</w:t>
            </w:r>
          </w:p>
        </w:tc>
        <w:tc>
          <w:tcPr>
            <w:tcW w:w="3420" w:type="dxa"/>
          </w:tcPr>
          <w:p w:rsidR="00900835" w:rsidRPr="00F060BE" w:rsidRDefault="00900835">
            <w:pPr>
              <w:pStyle w:val="Tabletext"/>
              <w:keepLines w:val="0"/>
              <w:spacing w:after="0" w:line="240" w:lineRule="auto"/>
              <w:rPr>
                <w:rFonts w:hint="eastAsia"/>
                <w:bCs/>
                <w:lang w:eastAsia="zh-TW"/>
              </w:rPr>
            </w:pPr>
          </w:p>
        </w:tc>
      </w:tr>
      <w:tr w:rsidR="00462500" w:rsidRPr="00F060BE">
        <w:tc>
          <w:tcPr>
            <w:tcW w:w="2520" w:type="dxa"/>
          </w:tcPr>
          <w:p w:rsidR="00462500" w:rsidRPr="00F060BE" w:rsidRDefault="00462500">
            <w:pPr>
              <w:pStyle w:val="Tabletext"/>
              <w:keepLines w:val="0"/>
              <w:spacing w:after="0" w:line="240" w:lineRule="auto"/>
              <w:ind w:left="480"/>
              <w:rPr>
                <w:rFonts w:hint="eastAsia"/>
                <w:lang w:eastAsia="zh-TW"/>
              </w:rPr>
            </w:pPr>
            <w:r w:rsidRPr="00462500">
              <w:rPr>
                <w:rFonts w:hint="eastAsia"/>
                <w:b/>
                <w:bCs/>
                <w:lang w:eastAsia="zh-TW"/>
              </w:rPr>
              <w:t>特殊醫師</w:t>
            </w:r>
            <w:r>
              <w:rPr>
                <w:rFonts w:hint="eastAsia"/>
                <w:b/>
                <w:bCs/>
                <w:lang w:eastAsia="zh-TW"/>
              </w:rPr>
              <w:t>提示</w:t>
            </w:r>
          </w:p>
        </w:tc>
        <w:tc>
          <w:tcPr>
            <w:tcW w:w="2700" w:type="dxa"/>
          </w:tcPr>
          <w:p w:rsidR="00462500" w:rsidRPr="00F060BE" w:rsidRDefault="00462500">
            <w:pPr>
              <w:pStyle w:val="Tabletext"/>
              <w:keepLines w:val="0"/>
              <w:spacing w:after="0" w:line="240" w:lineRule="auto"/>
              <w:rPr>
                <w:bCs/>
                <w:lang w:eastAsia="zh-TW"/>
              </w:rPr>
            </w:pPr>
          </w:p>
        </w:tc>
        <w:tc>
          <w:tcPr>
            <w:tcW w:w="3420" w:type="dxa"/>
          </w:tcPr>
          <w:p w:rsidR="00462500" w:rsidRDefault="00462500">
            <w:pPr>
              <w:pStyle w:val="Tabletext"/>
              <w:keepLines w:val="0"/>
              <w:spacing w:after="0" w:line="240" w:lineRule="auto"/>
              <w:rPr>
                <w:rFonts w:hint="eastAsia"/>
                <w:lang w:eastAsia="zh-TW"/>
              </w:rPr>
            </w:pPr>
            <w:r>
              <w:rPr>
                <w:lang w:eastAsia="zh-TW"/>
              </w:rPr>
              <w:t>C</w:t>
            </w:r>
            <w:r>
              <w:rPr>
                <w:rFonts w:hint="eastAsia"/>
                <w:lang w:eastAsia="zh-TW"/>
              </w:rPr>
              <w:t xml:space="preserve">all </w:t>
            </w:r>
            <w:r w:rsidRPr="00CE5CC0">
              <w:t>AA_A0Z029().getSpecialData("", "</w:t>
            </w:r>
            <w:r w:rsidRPr="00CE5CC0">
              <w:t>姓名</w:t>
            </w:r>
            <w:r w:rsidRPr="00CE5CC0">
              <w:t>", 8).getType8Content()</w:t>
            </w:r>
            <w:r w:rsidR="00BE47B5">
              <w:rPr>
                <w:rFonts w:hint="eastAsia"/>
                <w:lang w:eastAsia="zh-TW"/>
              </w:rPr>
              <w:t>，傳入醫師姓名。</w:t>
            </w:r>
          </w:p>
          <w:p w:rsidR="00BE47B5" w:rsidRPr="00F060BE" w:rsidRDefault="00BE47B5">
            <w:pPr>
              <w:pStyle w:val="Tabletext"/>
              <w:keepLines w:val="0"/>
              <w:spacing w:after="0" w:line="240" w:lineRule="auto"/>
              <w:rPr>
                <w:rFonts w:hint="eastAsia"/>
                <w:bCs/>
                <w:lang w:eastAsia="zh-TW"/>
              </w:rPr>
            </w:pPr>
            <w:r>
              <w:rPr>
                <w:rFonts w:hint="eastAsia"/>
                <w:lang w:eastAsia="zh-TW"/>
              </w:rPr>
              <w:t>放置於醫師姓名下面，如上面圖所示</w:t>
            </w:r>
          </w:p>
        </w:tc>
      </w:tr>
      <w:tr w:rsidR="001A43CA" w:rsidRPr="00F060BE">
        <w:tc>
          <w:tcPr>
            <w:tcW w:w="2520" w:type="dxa"/>
          </w:tcPr>
          <w:p w:rsidR="001A43CA" w:rsidRPr="00F060BE" w:rsidRDefault="001A43CA">
            <w:pPr>
              <w:pStyle w:val="Tabletext"/>
              <w:keepLines w:val="0"/>
              <w:spacing w:after="0" w:line="240" w:lineRule="auto"/>
              <w:ind w:left="480"/>
              <w:rPr>
                <w:rFonts w:hint="eastAsia"/>
                <w:lang w:eastAsia="zh-TW"/>
              </w:rPr>
            </w:pPr>
            <w:r w:rsidRPr="00F060BE">
              <w:rPr>
                <w:rFonts w:hint="eastAsia"/>
                <w:lang w:eastAsia="zh-TW"/>
              </w:rPr>
              <w:t>社保身份</w:t>
            </w:r>
          </w:p>
        </w:tc>
        <w:tc>
          <w:tcPr>
            <w:tcW w:w="2700" w:type="dxa"/>
          </w:tcPr>
          <w:p w:rsidR="001A43CA" w:rsidRPr="00F060BE" w:rsidRDefault="001A43CA">
            <w:pPr>
              <w:pStyle w:val="Tabletext"/>
              <w:keepLines w:val="0"/>
              <w:spacing w:after="0" w:line="240" w:lineRule="auto"/>
              <w:rPr>
                <w:rFonts w:hint="eastAsia"/>
                <w:bCs/>
                <w:lang w:eastAsia="zh-TW"/>
              </w:rPr>
            </w:pPr>
            <w:r w:rsidRPr="00F060BE">
              <w:rPr>
                <w:rFonts w:hint="eastAsia"/>
                <w:bCs/>
                <w:lang w:eastAsia="zh-TW"/>
              </w:rPr>
              <w:t>DTAAA020/DTAAAT20</w:t>
            </w:r>
          </w:p>
        </w:tc>
        <w:tc>
          <w:tcPr>
            <w:tcW w:w="3420" w:type="dxa"/>
          </w:tcPr>
          <w:p w:rsidR="001A43CA" w:rsidRPr="00F060BE" w:rsidRDefault="001A43CA">
            <w:pPr>
              <w:pStyle w:val="Tabletext"/>
              <w:keepLines w:val="0"/>
              <w:spacing w:after="0" w:line="240" w:lineRule="auto"/>
              <w:rPr>
                <w:rFonts w:hint="eastAsia"/>
                <w:bCs/>
                <w:lang w:eastAsia="zh-TW"/>
              </w:rPr>
            </w:pPr>
            <w:r w:rsidRPr="00F060BE">
              <w:rPr>
                <w:rFonts w:hint="eastAsia"/>
                <w:bCs/>
                <w:lang w:eastAsia="zh-TW"/>
              </w:rPr>
              <w:t xml:space="preserve">IF </w:t>
            </w:r>
            <w:r w:rsidRPr="00F060BE">
              <w:rPr>
                <w:rFonts w:hint="eastAsia"/>
                <w:bCs/>
                <w:lang w:eastAsia="zh-TW"/>
              </w:rPr>
              <w:t>欄位值</w:t>
            </w:r>
            <w:r w:rsidRPr="00F060BE">
              <w:rPr>
                <w:rFonts w:hint="eastAsia"/>
                <w:bCs/>
                <w:lang w:eastAsia="zh-TW"/>
              </w:rPr>
              <w:t>=</w:t>
            </w:r>
            <w:r w:rsidRPr="00F060BE">
              <w:rPr>
                <w:bCs/>
                <w:lang w:eastAsia="zh-TW"/>
              </w:rPr>
              <w:t>’</w:t>
            </w:r>
            <w:r w:rsidRPr="00F060BE">
              <w:rPr>
                <w:rFonts w:hint="eastAsia"/>
                <w:bCs/>
                <w:lang w:eastAsia="zh-TW"/>
              </w:rPr>
              <w:t>Y</w:t>
            </w:r>
            <w:r w:rsidRPr="00F060BE">
              <w:rPr>
                <w:bCs/>
                <w:lang w:eastAsia="zh-TW"/>
              </w:rPr>
              <w:t>’</w:t>
            </w:r>
            <w:r w:rsidRPr="00F060BE">
              <w:rPr>
                <w:rFonts w:hint="eastAsia"/>
                <w:bCs/>
                <w:lang w:eastAsia="zh-TW"/>
              </w:rPr>
              <w:t>，畫面打勾</w:t>
            </w:r>
          </w:p>
        </w:tc>
      </w:tr>
      <w:tr w:rsidR="00900835" w:rsidRPr="00F060BE">
        <w:tc>
          <w:tcPr>
            <w:tcW w:w="2520" w:type="dxa"/>
          </w:tcPr>
          <w:p w:rsidR="00900835" w:rsidRPr="00F060BE" w:rsidRDefault="00900835">
            <w:pPr>
              <w:pStyle w:val="Tabletext"/>
              <w:keepLines w:val="0"/>
              <w:spacing w:after="0" w:line="240" w:lineRule="auto"/>
              <w:ind w:left="480"/>
              <w:rPr>
                <w:rFonts w:hint="eastAsia"/>
                <w:lang w:eastAsia="zh-TW"/>
              </w:rPr>
            </w:pPr>
            <w:r w:rsidRPr="00F060BE">
              <w:rPr>
                <w:rFonts w:hint="eastAsia"/>
                <w:lang w:eastAsia="zh-TW"/>
              </w:rPr>
              <w:t>診斷內容</w:t>
            </w:r>
          </w:p>
        </w:tc>
        <w:tc>
          <w:tcPr>
            <w:tcW w:w="2700" w:type="dxa"/>
          </w:tcPr>
          <w:p w:rsidR="00900835" w:rsidRPr="00F060BE" w:rsidRDefault="00900835">
            <w:pPr>
              <w:pStyle w:val="Tabletext"/>
              <w:keepLines w:val="0"/>
              <w:spacing w:after="0" w:line="240" w:lineRule="auto"/>
              <w:rPr>
                <w:bCs/>
                <w:lang w:eastAsia="zh-TW"/>
              </w:rPr>
            </w:pPr>
            <w:r w:rsidRPr="00F060BE">
              <w:rPr>
                <w:bCs/>
                <w:lang w:eastAsia="zh-TW"/>
              </w:rPr>
              <w:t>DTAAA020</w:t>
            </w:r>
            <w:r w:rsidRPr="00F060BE">
              <w:rPr>
                <w:rFonts w:hint="eastAsia"/>
                <w:bCs/>
                <w:lang w:eastAsia="zh-TW"/>
              </w:rPr>
              <w:t>/ DTAAAT20</w:t>
            </w:r>
          </w:p>
        </w:tc>
        <w:tc>
          <w:tcPr>
            <w:tcW w:w="3420" w:type="dxa"/>
          </w:tcPr>
          <w:p w:rsidR="00900835" w:rsidRPr="00F060BE" w:rsidRDefault="00900835">
            <w:pPr>
              <w:pStyle w:val="Tabletext"/>
              <w:keepLines w:val="0"/>
              <w:spacing w:after="0" w:line="240" w:lineRule="auto"/>
              <w:rPr>
                <w:rFonts w:hint="eastAsia"/>
                <w:bCs/>
                <w:lang w:eastAsia="zh-TW"/>
              </w:rPr>
            </w:pPr>
            <w:r w:rsidRPr="00F060BE">
              <w:rPr>
                <w:rFonts w:hint="eastAsia"/>
                <w:bCs/>
                <w:lang w:eastAsia="zh-TW"/>
              </w:rPr>
              <w:t>OUTPUT</w:t>
            </w:r>
          </w:p>
        </w:tc>
      </w:tr>
      <w:tr w:rsidR="00900835" w:rsidRPr="00F060BE">
        <w:tc>
          <w:tcPr>
            <w:tcW w:w="2520" w:type="dxa"/>
          </w:tcPr>
          <w:p w:rsidR="00900835" w:rsidRPr="00F060BE" w:rsidRDefault="00900835">
            <w:pPr>
              <w:pStyle w:val="Tabletext"/>
              <w:keepLines w:val="0"/>
              <w:spacing w:after="0" w:line="240" w:lineRule="auto"/>
              <w:ind w:left="480"/>
              <w:rPr>
                <w:rFonts w:hint="eastAsia"/>
                <w:lang w:eastAsia="zh-TW"/>
              </w:rPr>
            </w:pPr>
            <w:r w:rsidRPr="00F060BE">
              <w:rPr>
                <w:rFonts w:hint="eastAsia"/>
                <w:lang w:eastAsia="zh-TW"/>
              </w:rPr>
              <w:t>診斷病名</w:t>
            </w:r>
            <w:r w:rsidRPr="00F060BE">
              <w:rPr>
                <w:rFonts w:hint="eastAsia"/>
                <w:lang w:eastAsia="zh-TW"/>
              </w:rPr>
              <w:t>1</w:t>
            </w:r>
          </w:p>
        </w:tc>
        <w:tc>
          <w:tcPr>
            <w:tcW w:w="2700" w:type="dxa"/>
          </w:tcPr>
          <w:p w:rsidR="00900835" w:rsidRPr="00F060BE" w:rsidRDefault="00900835">
            <w:pPr>
              <w:pStyle w:val="Tabletext"/>
              <w:keepLines w:val="0"/>
              <w:spacing w:after="0" w:line="240" w:lineRule="auto"/>
              <w:rPr>
                <w:rFonts w:hint="eastAsia"/>
                <w:bCs/>
                <w:lang w:eastAsia="zh-TW"/>
              </w:rPr>
            </w:pPr>
            <w:r w:rsidRPr="00F060BE">
              <w:rPr>
                <w:bCs/>
                <w:lang w:eastAsia="zh-TW"/>
              </w:rPr>
              <w:t>DTAAA020</w:t>
            </w:r>
            <w:r w:rsidRPr="00F060BE">
              <w:rPr>
                <w:rFonts w:hint="eastAsia"/>
                <w:bCs/>
                <w:lang w:eastAsia="zh-TW"/>
              </w:rPr>
              <w:t>/ DTAAAT20</w:t>
            </w:r>
          </w:p>
        </w:tc>
        <w:tc>
          <w:tcPr>
            <w:tcW w:w="3420" w:type="dxa"/>
          </w:tcPr>
          <w:p w:rsidR="00900835" w:rsidRPr="00F060BE" w:rsidRDefault="00900835">
            <w:pPr>
              <w:pStyle w:val="Tabletext"/>
              <w:keepLines w:val="0"/>
              <w:spacing w:after="0" w:line="240" w:lineRule="auto"/>
              <w:rPr>
                <w:rFonts w:hint="eastAsia"/>
                <w:bCs/>
                <w:lang w:eastAsia="zh-TW"/>
              </w:rPr>
            </w:pPr>
          </w:p>
        </w:tc>
      </w:tr>
      <w:tr w:rsidR="00900835" w:rsidRPr="00F060BE">
        <w:tc>
          <w:tcPr>
            <w:tcW w:w="2520" w:type="dxa"/>
          </w:tcPr>
          <w:p w:rsidR="00900835" w:rsidRPr="00F060BE" w:rsidRDefault="00900835">
            <w:pPr>
              <w:pStyle w:val="Tabletext"/>
              <w:keepLines w:val="0"/>
              <w:spacing w:after="0" w:line="240" w:lineRule="auto"/>
              <w:ind w:left="480"/>
              <w:rPr>
                <w:rFonts w:hint="eastAsia"/>
                <w:lang w:eastAsia="zh-TW"/>
              </w:rPr>
            </w:pPr>
            <w:r w:rsidRPr="00F060BE">
              <w:rPr>
                <w:rFonts w:hint="eastAsia"/>
                <w:lang w:eastAsia="zh-TW"/>
              </w:rPr>
              <w:t>診斷病名</w:t>
            </w:r>
            <w:r w:rsidRPr="00F060BE">
              <w:rPr>
                <w:rFonts w:hint="eastAsia"/>
                <w:lang w:eastAsia="zh-TW"/>
              </w:rPr>
              <w:t>2</w:t>
            </w:r>
          </w:p>
        </w:tc>
        <w:tc>
          <w:tcPr>
            <w:tcW w:w="2700" w:type="dxa"/>
          </w:tcPr>
          <w:p w:rsidR="00900835" w:rsidRPr="00F060BE" w:rsidRDefault="00900835">
            <w:pPr>
              <w:pStyle w:val="Tabletext"/>
              <w:keepLines w:val="0"/>
              <w:spacing w:after="0" w:line="240" w:lineRule="auto"/>
              <w:rPr>
                <w:rFonts w:hint="eastAsia"/>
                <w:bCs/>
                <w:lang w:eastAsia="zh-TW"/>
              </w:rPr>
            </w:pPr>
            <w:r w:rsidRPr="00F060BE">
              <w:rPr>
                <w:bCs/>
                <w:lang w:eastAsia="zh-TW"/>
              </w:rPr>
              <w:t>DTAAA020</w:t>
            </w:r>
            <w:r w:rsidRPr="00F060BE">
              <w:rPr>
                <w:rFonts w:hint="eastAsia"/>
                <w:bCs/>
                <w:lang w:eastAsia="zh-TW"/>
              </w:rPr>
              <w:t>/ DTAAAT20</w:t>
            </w:r>
          </w:p>
        </w:tc>
        <w:tc>
          <w:tcPr>
            <w:tcW w:w="3420" w:type="dxa"/>
          </w:tcPr>
          <w:p w:rsidR="00900835" w:rsidRPr="00F060BE" w:rsidRDefault="00900835">
            <w:pPr>
              <w:pStyle w:val="Tabletext"/>
              <w:keepLines w:val="0"/>
              <w:spacing w:after="0" w:line="240" w:lineRule="auto"/>
              <w:rPr>
                <w:rFonts w:hint="eastAsia"/>
                <w:bCs/>
                <w:lang w:eastAsia="zh-TW"/>
              </w:rPr>
            </w:pPr>
          </w:p>
        </w:tc>
      </w:tr>
      <w:tr w:rsidR="00900835" w:rsidRPr="00F060BE">
        <w:tc>
          <w:tcPr>
            <w:tcW w:w="2520" w:type="dxa"/>
          </w:tcPr>
          <w:p w:rsidR="00900835" w:rsidRPr="00F060BE" w:rsidRDefault="00900835">
            <w:pPr>
              <w:pStyle w:val="Tabletext"/>
              <w:keepLines w:val="0"/>
              <w:spacing w:after="0" w:line="240" w:lineRule="auto"/>
              <w:ind w:left="480"/>
              <w:rPr>
                <w:rFonts w:hint="eastAsia"/>
                <w:lang w:eastAsia="zh-TW"/>
              </w:rPr>
            </w:pPr>
            <w:r w:rsidRPr="00F060BE">
              <w:rPr>
                <w:rFonts w:hint="eastAsia"/>
                <w:lang w:eastAsia="zh-TW"/>
              </w:rPr>
              <w:t>診斷病名</w:t>
            </w:r>
            <w:r w:rsidRPr="00F060BE">
              <w:rPr>
                <w:rFonts w:hint="eastAsia"/>
                <w:lang w:eastAsia="zh-TW"/>
              </w:rPr>
              <w:t>3</w:t>
            </w:r>
          </w:p>
        </w:tc>
        <w:tc>
          <w:tcPr>
            <w:tcW w:w="2700" w:type="dxa"/>
          </w:tcPr>
          <w:p w:rsidR="00900835" w:rsidRPr="00F060BE" w:rsidRDefault="00900835">
            <w:pPr>
              <w:pStyle w:val="Tabletext"/>
              <w:keepLines w:val="0"/>
              <w:spacing w:after="0" w:line="240" w:lineRule="auto"/>
              <w:rPr>
                <w:rFonts w:hint="eastAsia"/>
                <w:bCs/>
                <w:lang w:eastAsia="zh-TW"/>
              </w:rPr>
            </w:pPr>
            <w:r w:rsidRPr="00F060BE">
              <w:rPr>
                <w:bCs/>
                <w:lang w:eastAsia="zh-TW"/>
              </w:rPr>
              <w:t>DTAAA020</w:t>
            </w:r>
            <w:r w:rsidRPr="00F060BE">
              <w:rPr>
                <w:rFonts w:hint="eastAsia"/>
                <w:bCs/>
                <w:lang w:eastAsia="zh-TW"/>
              </w:rPr>
              <w:t>/ DTAAAT20</w:t>
            </w:r>
          </w:p>
        </w:tc>
        <w:tc>
          <w:tcPr>
            <w:tcW w:w="3420" w:type="dxa"/>
          </w:tcPr>
          <w:p w:rsidR="00900835" w:rsidRPr="00F060BE" w:rsidRDefault="00900835">
            <w:pPr>
              <w:pStyle w:val="Tabletext"/>
              <w:keepLines w:val="0"/>
              <w:spacing w:after="0" w:line="240" w:lineRule="auto"/>
              <w:rPr>
                <w:rFonts w:hint="eastAsia"/>
                <w:bCs/>
                <w:lang w:eastAsia="zh-TW"/>
              </w:rPr>
            </w:pPr>
          </w:p>
        </w:tc>
      </w:tr>
      <w:tr w:rsidR="00900835" w:rsidRPr="00F060BE">
        <w:tc>
          <w:tcPr>
            <w:tcW w:w="2520" w:type="dxa"/>
          </w:tcPr>
          <w:p w:rsidR="00900835" w:rsidRPr="00F060BE" w:rsidRDefault="00900835">
            <w:pPr>
              <w:pStyle w:val="Tabletext"/>
              <w:keepLines w:val="0"/>
              <w:spacing w:after="0" w:line="240" w:lineRule="auto"/>
              <w:ind w:left="480"/>
              <w:rPr>
                <w:rFonts w:hint="eastAsia"/>
                <w:lang w:eastAsia="zh-TW"/>
              </w:rPr>
            </w:pPr>
            <w:r w:rsidRPr="00F060BE">
              <w:rPr>
                <w:rFonts w:hint="eastAsia"/>
                <w:lang w:eastAsia="zh-TW"/>
              </w:rPr>
              <w:t>診斷病名</w:t>
            </w:r>
            <w:r w:rsidRPr="00F060BE">
              <w:rPr>
                <w:rFonts w:hint="eastAsia"/>
                <w:lang w:eastAsia="zh-TW"/>
              </w:rPr>
              <w:t>4</w:t>
            </w:r>
          </w:p>
        </w:tc>
        <w:tc>
          <w:tcPr>
            <w:tcW w:w="2700" w:type="dxa"/>
          </w:tcPr>
          <w:p w:rsidR="00900835" w:rsidRPr="00F060BE" w:rsidRDefault="00900835">
            <w:pPr>
              <w:pStyle w:val="Tabletext"/>
              <w:keepLines w:val="0"/>
              <w:spacing w:after="0" w:line="240" w:lineRule="auto"/>
              <w:rPr>
                <w:rFonts w:hint="eastAsia"/>
                <w:bCs/>
                <w:lang w:eastAsia="zh-TW"/>
              </w:rPr>
            </w:pPr>
            <w:r w:rsidRPr="00F060BE">
              <w:rPr>
                <w:bCs/>
                <w:lang w:eastAsia="zh-TW"/>
              </w:rPr>
              <w:t>DTAAA020</w:t>
            </w:r>
            <w:r w:rsidRPr="00F060BE">
              <w:rPr>
                <w:rFonts w:hint="eastAsia"/>
                <w:bCs/>
                <w:lang w:eastAsia="zh-TW"/>
              </w:rPr>
              <w:t>/ DTAAAT20</w:t>
            </w:r>
          </w:p>
        </w:tc>
        <w:tc>
          <w:tcPr>
            <w:tcW w:w="3420" w:type="dxa"/>
          </w:tcPr>
          <w:p w:rsidR="00900835" w:rsidRPr="00F060BE" w:rsidRDefault="00900835">
            <w:pPr>
              <w:pStyle w:val="Tabletext"/>
              <w:keepLines w:val="0"/>
              <w:spacing w:after="0" w:line="240" w:lineRule="auto"/>
              <w:rPr>
                <w:rFonts w:hint="eastAsia"/>
                <w:bCs/>
                <w:lang w:eastAsia="zh-TW"/>
              </w:rPr>
            </w:pPr>
          </w:p>
        </w:tc>
      </w:tr>
      <w:tr w:rsidR="00900835" w:rsidRPr="00F060BE">
        <w:tc>
          <w:tcPr>
            <w:tcW w:w="2520" w:type="dxa"/>
          </w:tcPr>
          <w:p w:rsidR="00900835" w:rsidRPr="00F060BE" w:rsidRDefault="00900835">
            <w:pPr>
              <w:pStyle w:val="Tabletext"/>
              <w:keepLines w:val="0"/>
              <w:spacing w:after="0" w:line="240" w:lineRule="auto"/>
              <w:ind w:left="480"/>
              <w:rPr>
                <w:rFonts w:hint="eastAsia"/>
                <w:lang w:eastAsia="zh-TW"/>
              </w:rPr>
            </w:pPr>
            <w:r w:rsidRPr="00F060BE">
              <w:rPr>
                <w:rFonts w:hint="eastAsia"/>
                <w:lang w:eastAsia="zh-TW"/>
              </w:rPr>
              <w:t>診斷病名</w:t>
            </w:r>
            <w:r w:rsidRPr="00F060BE">
              <w:rPr>
                <w:rFonts w:hint="eastAsia"/>
                <w:lang w:eastAsia="zh-TW"/>
              </w:rPr>
              <w:t>5</w:t>
            </w:r>
          </w:p>
        </w:tc>
        <w:tc>
          <w:tcPr>
            <w:tcW w:w="2700" w:type="dxa"/>
          </w:tcPr>
          <w:p w:rsidR="00900835" w:rsidRPr="00F060BE" w:rsidRDefault="00900835">
            <w:pPr>
              <w:pStyle w:val="Tabletext"/>
              <w:keepLines w:val="0"/>
              <w:spacing w:after="0" w:line="240" w:lineRule="auto"/>
              <w:rPr>
                <w:rFonts w:hint="eastAsia"/>
                <w:bCs/>
                <w:lang w:eastAsia="zh-TW"/>
              </w:rPr>
            </w:pPr>
            <w:r w:rsidRPr="00F060BE">
              <w:rPr>
                <w:bCs/>
                <w:lang w:eastAsia="zh-TW"/>
              </w:rPr>
              <w:t>DTAAA020</w:t>
            </w:r>
            <w:r w:rsidRPr="00F060BE">
              <w:rPr>
                <w:rFonts w:hint="eastAsia"/>
                <w:bCs/>
                <w:lang w:eastAsia="zh-TW"/>
              </w:rPr>
              <w:t>/ DTAAAT20</w:t>
            </w:r>
          </w:p>
        </w:tc>
        <w:tc>
          <w:tcPr>
            <w:tcW w:w="3420" w:type="dxa"/>
          </w:tcPr>
          <w:p w:rsidR="00900835" w:rsidRPr="00F060BE" w:rsidRDefault="00900835">
            <w:pPr>
              <w:pStyle w:val="Tabletext"/>
              <w:keepLines w:val="0"/>
              <w:spacing w:after="0" w:line="240" w:lineRule="auto"/>
              <w:rPr>
                <w:rFonts w:hint="eastAsia"/>
                <w:bCs/>
                <w:lang w:eastAsia="zh-TW"/>
              </w:rPr>
            </w:pPr>
          </w:p>
        </w:tc>
      </w:tr>
      <w:tr w:rsidR="00900835" w:rsidRPr="00F060BE">
        <w:tc>
          <w:tcPr>
            <w:tcW w:w="2520" w:type="dxa"/>
          </w:tcPr>
          <w:p w:rsidR="00900835" w:rsidRPr="00F060BE" w:rsidRDefault="00900835">
            <w:pPr>
              <w:pStyle w:val="Tabletext"/>
              <w:keepLines w:val="0"/>
              <w:spacing w:after="0" w:line="240" w:lineRule="auto"/>
              <w:ind w:left="480"/>
              <w:rPr>
                <w:rFonts w:hint="eastAsia"/>
                <w:lang w:eastAsia="zh-TW"/>
              </w:rPr>
            </w:pPr>
            <w:r w:rsidRPr="00F060BE">
              <w:rPr>
                <w:rFonts w:hint="eastAsia"/>
                <w:lang w:eastAsia="zh-TW"/>
              </w:rPr>
              <w:t>診斷病名查詢</w:t>
            </w:r>
          </w:p>
        </w:tc>
        <w:tc>
          <w:tcPr>
            <w:tcW w:w="2700" w:type="dxa"/>
          </w:tcPr>
          <w:p w:rsidR="00900835" w:rsidRPr="00F060BE" w:rsidRDefault="00900835">
            <w:pPr>
              <w:pStyle w:val="Tabletext"/>
              <w:keepLines w:val="0"/>
              <w:spacing w:after="0" w:line="240" w:lineRule="auto"/>
              <w:rPr>
                <w:bCs/>
                <w:lang w:eastAsia="zh-TW"/>
              </w:rPr>
            </w:pPr>
            <w:r w:rsidRPr="00F060BE">
              <w:rPr>
                <w:rFonts w:hint="eastAsia"/>
                <w:bCs/>
                <w:lang w:eastAsia="zh-TW"/>
              </w:rPr>
              <w:t>另開視窗</w:t>
            </w:r>
            <w:r w:rsidRPr="00F060BE">
              <w:rPr>
                <w:rFonts w:hint="eastAsia"/>
                <w:bCs/>
                <w:lang w:eastAsia="zh-TW"/>
              </w:rPr>
              <w:t>Link AAC0_0500</w:t>
            </w:r>
          </w:p>
        </w:tc>
        <w:tc>
          <w:tcPr>
            <w:tcW w:w="3420" w:type="dxa"/>
          </w:tcPr>
          <w:p w:rsidR="00900835" w:rsidRPr="00F060BE" w:rsidRDefault="00900835">
            <w:pPr>
              <w:pStyle w:val="Tabletext"/>
              <w:keepLines w:val="0"/>
              <w:spacing w:after="0" w:line="240" w:lineRule="auto"/>
              <w:rPr>
                <w:rFonts w:hint="eastAsia"/>
                <w:bCs/>
                <w:lang w:eastAsia="zh-TW"/>
              </w:rPr>
            </w:pPr>
            <w:r w:rsidRPr="00F060BE">
              <w:rPr>
                <w:rFonts w:hint="eastAsia"/>
                <w:bCs/>
                <w:lang w:eastAsia="zh-TW"/>
              </w:rPr>
              <w:t xml:space="preserve">OUTPUT </w:t>
            </w:r>
            <w:r w:rsidRPr="00F060BE">
              <w:rPr>
                <w:rFonts w:hint="eastAsia"/>
                <w:bCs/>
                <w:lang w:eastAsia="zh-TW"/>
              </w:rPr>
              <w:t>診斷中文病名</w:t>
            </w:r>
          </w:p>
        </w:tc>
      </w:tr>
      <w:tr w:rsidR="00900835" w:rsidRPr="00F060BE">
        <w:tc>
          <w:tcPr>
            <w:tcW w:w="2520" w:type="dxa"/>
          </w:tcPr>
          <w:p w:rsidR="00900835" w:rsidRPr="00F060BE" w:rsidRDefault="00900835">
            <w:pPr>
              <w:pStyle w:val="Tabletext"/>
              <w:keepLines w:val="0"/>
              <w:spacing w:after="0" w:line="240" w:lineRule="auto"/>
              <w:ind w:left="480"/>
              <w:rPr>
                <w:rFonts w:hint="eastAsia"/>
                <w:lang w:eastAsia="zh-TW"/>
              </w:rPr>
            </w:pPr>
            <w:r w:rsidRPr="00F060BE">
              <w:rPr>
                <w:rFonts w:hint="eastAsia"/>
                <w:lang w:eastAsia="zh-TW"/>
              </w:rPr>
              <w:t>骨折換算</w:t>
            </w:r>
          </w:p>
        </w:tc>
        <w:tc>
          <w:tcPr>
            <w:tcW w:w="2700" w:type="dxa"/>
          </w:tcPr>
          <w:p w:rsidR="00900835" w:rsidRPr="00F060BE" w:rsidRDefault="00900835">
            <w:pPr>
              <w:pStyle w:val="Tabletext"/>
              <w:keepLines w:val="0"/>
              <w:spacing w:after="0" w:line="240" w:lineRule="auto"/>
              <w:rPr>
                <w:rFonts w:hint="eastAsia"/>
                <w:bCs/>
                <w:lang w:eastAsia="zh-TW"/>
              </w:rPr>
            </w:pPr>
            <w:r w:rsidRPr="00F060BE">
              <w:rPr>
                <w:bCs/>
                <w:lang w:eastAsia="zh-TW"/>
              </w:rPr>
              <w:t>DTAAA020</w:t>
            </w:r>
            <w:r w:rsidRPr="00F060BE">
              <w:rPr>
                <w:rFonts w:hint="eastAsia"/>
                <w:bCs/>
                <w:lang w:eastAsia="zh-TW"/>
              </w:rPr>
              <w:t>/ DTAAAT20</w:t>
            </w:r>
          </w:p>
        </w:tc>
        <w:tc>
          <w:tcPr>
            <w:tcW w:w="3420" w:type="dxa"/>
          </w:tcPr>
          <w:p w:rsidR="00900835" w:rsidRPr="00F060BE" w:rsidRDefault="00900835">
            <w:pPr>
              <w:pStyle w:val="Tabletext"/>
              <w:keepLines w:val="0"/>
              <w:spacing w:after="0" w:line="240" w:lineRule="auto"/>
              <w:rPr>
                <w:rFonts w:hint="eastAsia"/>
                <w:bCs/>
                <w:lang w:eastAsia="zh-TW"/>
              </w:rPr>
            </w:pPr>
          </w:p>
        </w:tc>
      </w:tr>
      <w:tr w:rsidR="00900835" w:rsidRPr="00F060BE">
        <w:tc>
          <w:tcPr>
            <w:tcW w:w="2520" w:type="dxa"/>
          </w:tcPr>
          <w:p w:rsidR="00900835" w:rsidRPr="00F060BE" w:rsidRDefault="00900835">
            <w:pPr>
              <w:pStyle w:val="Tabletext"/>
              <w:keepLines w:val="0"/>
              <w:spacing w:after="0" w:line="240" w:lineRule="auto"/>
              <w:ind w:left="480"/>
              <w:rPr>
                <w:rFonts w:hint="eastAsia"/>
                <w:lang w:eastAsia="zh-TW"/>
              </w:rPr>
            </w:pPr>
            <w:r w:rsidRPr="00F060BE">
              <w:rPr>
                <w:rFonts w:hint="eastAsia"/>
                <w:lang w:eastAsia="zh-TW"/>
              </w:rPr>
              <w:t>骨折名稱查詢</w:t>
            </w:r>
          </w:p>
        </w:tc>
        <w:tc>
          <w:tcPr>
            <w:tcW w:w="2700" w:type="dxa"/>
          </w:tcPr>
          <w:p w:rsidR="00900835" w:rsidRPr="00F060BE" w:rsidRDefault="00900835">
            <w:pPr>
              <w:pStyle w:val="Tabletext"/>
              <w:keepLines w:val="0"/>
              <w:spacing w:after="0" w:line="240" w:lineRule="auto"/>
              <w:rPr>
                <w:bCs/>
                <w:lang w:eastAsia="zh-TW"/>
              </w:rPr>
            </w:pPr>
            <w:r w:rsidRPr="00F060BE">
              <w:rPr>
                <w:rFonts w:hint="eastAsia"/>
                <w:bCs/>
                <w:lang w:eastAsia="zh-TW"/>
              </w:rPr>
              <w:t>另開視窗</w:t>
            </w:r>
            <w:r w:rsidRPr="00F060BE">
              <w:rPr>
                <w:rFonts w:hint="eastAsia"/>
                <w:bCs/>
                <w:lang w:eastAsia="zh-TW"/>
              </w:rPr>
              <w:t>Link AAC0_1200</w:t>
            </w:r>
          </w:p>
        </w:tc>
        <w:tc>
          <w:tcPr>
            <w:tcW w:w="3420" w:type="dxa"/>
          </w:tcPr>
          <w:p w:rsidR="00900835" w:rsidRPr="00F060BE" w:rsidRDefault="00900835">
            <w:pPr>
              <w:pStyle w:val="Tabletext"/>
              <w:keepLines w:val="0"/>
              <w:spacing w:after="0" w:line="240" w:lineRule="auto"/>
              <w:rPr>
                <w:rFonts w:hint="eastAsia"/>
                <w:bCs/>
                <w:lang w:eastAsia="zh-TW"/>
              </w:rPr>
            </w:pPr>
            <w:r w:rsidRPr="00F060BE">
              <w:rPr>
                <w:rFonts w:hint="eastAsia"/>
                <w:bCs/>
                <w:lang w:eastAsia="zh-TW"/>
              </w:rPr>
              <w:t xml:space="preserve">OUTPUT </w:t>
            </w:r>
          </w:p>
          <w:p w:rsidR="00900835" w:rsidRPr="00F060BE" w:rsidRDefault="00900835">
            <w:pPr>
              <w:pStyle w:val="Tabletext"/>
              <w:keepLines w:val="0"/>
              <w:spacing w:after="0" w:line="240" w:lineRule="auto"/>
              <w:rPr>
                <w:rFonts w:hint="eastAsia"/>
                <w:bCs/>
                <w:lang w:eastAsia="zh-TW"/>
              </w:rPr>
            </w:pPr>
            <w:r w:rsidRPr="00F060BE">
              <w:rPr>
                <w:rFonts w:hint="eastAsia"/>
                <w:bCs/>
                <w:lang w:eastAsia="zh-TW"/>
              </w:rPr>
              <w:t>骨折代碼</w:t>
            </w:r>
          </w:p>
          <w:p w:rsidR="00900835" w:rsidRPr="00F060BE" w:rsidRDefault="00900835">
            <w:pPr>
              <w:pStyle w:val="Tabletext"/>
              <w:keepLines w:val="0"/>
              <w:spacing w:after="0" w:line="240" w:lineRule="auto"/>
              <w:rPr>
                <w:rFonts w:hint="eastAsia"/>
                <w:bCs/>
                <w:lang w:eastAsia="zh-TW"/>
              </w:rPr>
            </w:pPr>
            <w:r w:rsidRPr="00F060BE">
              <w:rPr>
                <w:rFonts w:hint="eastAsia"/>
                <w:bCs/>
                <w:lang w:eastAsia="zh-TW"/>
              </w:rPr>
              <w:t>受傷部位名稱</w:t>
            </w:r>
          </w:p>
        </w:tc>
      </w:tr>
      <w:tr w:rsidR="00900835" w:rsidRPr="00F060BE">
        <w:tc>
          <w:tcPr>
            <w:tcW w:w="2520" w:type="dxa"/>
          </w:tcPr>
          <w:p w:rsidR="00900835" w:rsidRPr="00F060BE" w:rsidRDefault="00900835">
            <w:pPr>
              <w:pStyle w:val="Tabletext"/>
              <w:keepLines w:val="0"/>
              <w:spacing w:after="0" w:line="240" w:lineRule="auto"/>
              <w:ind w:left="480"/>
              <w:rPr>
                <w:rFonts w:hint="eastAsia"/>
                <w:lang w:eastAsia="zh-TW"/>
              </w:rPr>
            </w:pPr>
            <w:r w:rsidRPr="00F060BE">
              <w:rPr>
                <w:rFonts w:hint="eastAsia"/>
                <w:lang w:eastAsia="zh-TW"/>
              </w:rPr>
              <w:t>緊急轉送</w:t>
            </w:r>
          </w:p>
        </w:tc>
        <w:tc>
          <w:tcPr>
            <w:tcW w:w="2700" w:type="dxa"/>
          </w:tcPr>
          <w:p w:rsidR="00900835" w:rsidRPr="00F060BE" w:rsidRDefault="00900835">
            <w:pPr>
              <w:pStyle w:val="Tabletext"/>
              <w:keepLines w:val="0"/>
              <w:spacing w:after="0" w:line="240" w:lineRule="auto"/>
              <w:rPr>
                <w:bCs/>
                <w:lang w:eastAsia="zh-TW"/>
              </w:rPr>
            </w:pPr>
            <w:r w:rsidRPr="00F060BE">
              <w:rPr>
                <w:bCs/>
                <w:lang w:eastAsia="zh-TW"/>
              </w:rPr>
              <w:t>DTAAA020</w:t>
            </w:r>
            <w:r w:rsidRPr="00F060BE">
              <w:rPr>
                <w:rFonts w:hint="eastAsia"/>
                <w:bCs/>
                <w:lang w:eastAsia="zh-TW"/>
              </w:rPr>
              <w:t>/ DTAAAT20</w:t>
            </w:r>
          </w:p>
        </w:tc>
        <w:tc>
          <w:tcPr>
            <w:tcW w:w="3420" w:type="dxa"/>
          </w:tcPr>
          <w:p w:rsidR="00900835" w:rsidRPr="00F060BE" w:rsidRDefault="00900835">
            <w:pPr>
              <w:pStyle w:val="Tabletext"/>
              <w:keepLines w:val="0"/>
              <w:spacing w:after="0" w:line="240" w:lineRule="auto"/>
              <w:rPr>
                <w:rFonts w:hint="eastAsia"/>
                <w:bCs/>
                <w:lang w:eastAsia="zh-TW"/>
              </w:rPr>
            </w:pPr>
          </w:p>
        </w:tc>
      </w:tr>
      <w:tr w:rsidR="00900835" w:rsidRPr="00F060BE">
        <w:tc>
          <w:tcPr>
            <w:tcW w:w="2520" w:type="dxa"/>
          </w:tcPr>
          <w:p w:rsidR="00900835" w:rsidRPr="00F060BE" w:rsidRDefault="00900835">
            <w:pPr>
              <w:pStyle w:val="Tabletext"/>
              <w:keepLines w:val="0"/>
              <w:spacing w:after="0" w:line="240" w:lineRule="auto"/>
              <w:ind w:left="480"/>
              <w:rPr>
                <w:rFonts w:hint="eastAsia"/>
                <w:lang w:eastAsia="zh-TW"/>
              </w:rPr>
            </w:pPr>
            <w:r w:rsidRPr="00F060BE">
              <w:rPr>
                <w:rFonts w:ascii="細明體" w:eastAsia="細明體" w:hAnsi="細明體" w:hint="eastAsia"/>
              </w:rPr>
              <w:t>骨髓移植</w:t>
            </w:r>
          </w:p>
        </w:tc>
        <w:tc>
          <w:tcPr>
            <w:tcW w:w="2700" w:type="dxa"/>
          </w:tcPr>
          <w:p w:rsidR="00900835" w:rsidRPr="00F060BE" w:rsidRDefault="00900835">
            <w:pPr>
              <w:pStyle w:val="Tabletext"/>
              <w:keepLines w:val="0"/>
              <w:spacing w:after="0" w:line="240" w:lineRule="auto"/>
              <w:rPr>
                <w:rFonts w:hint="eastAsia"/>
                <w:bCs/>
                <w:lang w:eastAsia="zh-TW"/>
              </w:rPr>
            </w:pPr>
            <w:r w:rsidRPr="00F060BE">
              <w:rPr>
                <w:bCs/>
                <w:lang w:eastAsia="zh-TW"/>
              </w:rPr>
              <w:t>DTAAA020</w:t>
            </w:r>
            <w:r w:rsidRPr="00F060BE">
              <w:rPr>
                <w:rFonts w:hint="eastAsia"/>
                <w:bCs/>
                <w:lang w:eastAsia="zh-TW"/>
              </w:rPr>
              <w:t>/ DTAAAT20</w:t>
            </w:r>
          </w:p>
        </w:tc>
        <w:tc>
          <w:tcPr>
            <w:tcW w:w="3420" w:type="dxa"/>
          </w:tcPr>
          <w:p w:rsidR="00900835" w:rsidRPr="00F060BE" w:rsidRDefault="00900835">
            <w:pPr>
              <w:pStyle w:val="Tabletext"/>
              <w:keepLines w:val="0"/>
              <w:spacing w:after="0" w:line="240" w:lineRule="auto"/>
              <w:rPr>
                <w:rFonts w:hint="eastAsia"/>
                <w:bCs/>
                <w:lang w:eastAsia="zh-TW"/>
              </w:rPr>
            </w:pPr>
          </w:p>
        </w:tc>
      </w:tr>
      <w:tr w:rsidR="00900835" w:rsidRPr="00F060BE">
        <w:tc>
          <w:tcPr>
            <w:tcW w:w="2520" w:type="dxa"/>
          </w:tcPr>
          <w:p w:rsidR="00900835" w:rsidRPr="00F060BE" w:rsidRDefault="00900835">
            <w:pPr>
              <w:pStyle w:val="Tabletext"/>
              <w:keepLines w:val="0"/>
              <w:spacing w:after="0" w:line="240" w:lineRule="auto"/>
              <w:ind w:left="480"/>
              <w:rPr>
                <w:rFonts w:hint="eastAsia"/>
                <w:lang w:eastAsia="zh-TW"/>
              </w:rPr>
            </w:pPr>
            <w:r w:rsidRPr="00F060BE">
              <w:rPr>
                <w:rFonts w:hint="eastAsia"/>
                <w:lang w:eastAsia="zh-TW"/>
              </w:rPr>
              <w:t>已輸入資料</w:t>
            </w:r>
            <w:r w:rsidRPr="00F060BE">
              <w:rPr>
                <w:rFonts w:hint="eastAsia"/>
                <w:lang w:eastAsia="zh-TW"/>
              </w:rPr>
              <w:t>(</w:t>
            </w:r>
            <w:r w:rsidRPr="00F060BE">
              <w:rPr>
                <w:rFonts w:hint="eastAsia"/>
                <w:lang w:eastAsia="zh-TW"/>
              </w:rPr>
              <w:t>序號</w:t>
            </w:r>
            <w:r w:rsidRPr="00F060BE">
              <w:rPr>
                <w:rFonts w:hint="eastAsia"/>
                <w:lang w:eastAsia="zh-TW"/>
              </w:rPr>
              <w:t>)</w:t>
            </w:r>
          </w:p>
        </w:tc>
        <w:tc>
          <w:tcPr>
            <w:tcW w:w="2700" w:type="dxa"/>
          </w:tcPr>
          <w:p w:rsidR="00900835" w:rsidRPr="00F060BE" w:rsidRDefault="00900835">
            <w:pPr>
              <w:pStyle w:val="Tabletext"/>
              <w:keepLines w:val="0"/>
              <w:spacing w:after="0" w:line="240" w:lineRule="auto"/>
              <w:rPr>
                <w:rFonts w:hint="eastAsia"/>
                <w:bCs/>
                <w:lang w:eastAsia="zh-TW"/>
              </w:rPr>
            </w:pPr>
            <w:r w:rsidRPr="00F060BE">
              <w:rPr>
                <w:rFonts w:hint="eastAsia"/>
                <w:bCs/>
                <w:lang w:eastAsia="zh-TW"/>
              </w:rPr>
              <w:t>DTAAA021/ DTAAAT21</w:t>
            </w:r>
          </w:p>
        </w:tc>
        <w:tc>
          <w:tcPr>
            <w:tcW w:w="3420" w:type="dxa"/>
          </w:tcPr>
          <w:p w:rsidR="00900835" w:rsidRPr="00F060BE" w:rsidRDefault="00900835">
            <w:pPr>
              <w:pStyle w:val="Tabletext"/>
              <w:keepLines w:val="0"/>
              <w:spacing w:after="0" w:line="240" w:lineRule="auto"/>
              <w:rPr>
                <w:rFonts w:hint="eastAsia"/>
                <w:bCs/>
                <w:lang w:eastAsia="zh-TW"/>
              </w:rPr>
            </w:pPr>
          </w:p>
        </w:tc>
      </w:tr>
      <w:tr w:rsidR="00900835" w:rsidRPr="00F060BE">
        <w:tc>
          <w:tcPr>
            <w:tcW w:w="2520" w:type="dxa"/>
          </w:tcPr>
          <w:p w:rsidR="00900835" w:rsidRPr="00F060BE" w:rsidRDefault="00900835">
            <w:pPr>
              <w:pStyle w:val="Tabletext"/>
              <w:keepLines w:val="0"/>
              <w:spacing w:after="0" w:line="240" w:lineRule="auto"/>
              <w:ind w:left="480"/>
              <w:rPr>
                <w:rFonts w:hint="eastAsia"/>
                <w:lang w:eastAsia="zh-TW"/>
              </w:rPr>
            </w:pPr>
            <w:r w:rsidRPr="00F060BE">
              <w:rPr>
                <w:rFonts w:hint="eastAsia"/>
                <w:lang w:eastAsia="zh-TW"/>
              </w:rPr>
              <w:t>已輸入資料</w:t>
            </w:r>
            <w:r w:rsidRPr="00F060BE">
              <w:rPr>
                <w:rFonts w:hint="eastAsia"/>
                <w:lang w:eastAsia="zh-TW"/>
              </w:rPr>
              <w:t>(</w:t>
            </w:r>
            <w:r w:rsidRPr="00F060BE">
              <w:rPr>
                <w:rFonts w:hint="eastAsia"/>
                <w:lang w:eastAsia="zh-TW"/>
              </w:rPr>
              <w:t>項目</w:t>
            </w:r>
            <w:r w:rsidRPr="00F060BE">
              <w:rPr>
                <w:rFonts w:hint="eastAsia"/>
                <w:lang w:eastAsia="zh-TW"/>
              </w:rPr>
              <w:t>)</w:t>
            </w:r>
          </w:p>
        </w:tc>
        <w:tc>
          <w:tcPr>
            <w:tcW w:w="2700" w:type="dxa"/>
          </w:tcPr>
          <w:p w:rsidR="00900835" w:rsidRPr="00F060BE" w:rsidRDefault="00900835">
            <w:pPr>
              <w:pStyle w:val="Tabletext"/>
              <w:keepLines w:val="0"/>
              <w:spacing w:after="0" w:line="240" w:lineRule="auto"/>
              <w:rPr>
                <w:rFonts w:hint="eastAsia"/>
                <w:bCs/>
                <w:lang w:eastAsia="zh-TW"/>
              </w:rPr>
            </w:pPr>
            <w:r w:rsidRPr="00F060BE">
              <w:rPr>
                <w:rFonts w:hint="eastAsia"/>
                <w:bCs/>
                <w:lang w:eastAsia="zh-TW"/>
              </w:rPr>
              <w:t>DTAAA021/ DTAAAT21</w:t>
            </w:r>
          </w:p>
        </w:tc>
        <w:tc>
          <w:tcPr>
            <w:tcW w:w="3420" w:type="dxa"/>
          </w:tcPr>
          <w:p w:rsidR="00900835" w:rsidRPr="00F060BE" w:rsidRDefault="00900835">
            <w:pPr>
              <w:pStyle w:val="Tabletext"/>
              <w:keepLines w:val="0"/>
              <w:spacing w:after="0" w:line="240" w:lineRule="auto"/>
              <w:rPr>
                <w:rFonts w:hint="eastAsia"/>
                <w:bCs/>
                <w:lang w:eastAsia="zh-TW"/>
              </w:rPr>
            </w:pPr>
          </w:p>
        </w:tc>
      </w:tr>
      <w:tr w:rsidR="00900835" w:rsidRPr="00F060BE">
        <w:tc>
          <w:tcPr>
            <w:tcW w:w="2520" w:type="dxa"/>
          </w:tcPr>
          <w:p w:rsidR="00900835" w:rsidRPr="00F060BE" w:rsidRDefault="00900835">
            <w:pPr>
              <w:pStyle w:val="Tabletext"/>
              <w:keepLines w:val="0"/>
              <w:spacing w:after="0" w:line="240" w:lineRule="auto"/>
              <w:ind w:left="480"/>
              <w:rPr>
                <w:rFonts w:hint="eastAsia"/>
                <w:lang w:eastAsia="zh-TW"/>
              </w:rPr>
            </w:pPr>
            <w:r w:rsidRPr="00F060BE">
              <w:rPr>
                <w:rFonts w:hint="eastAsia"/>
                <w:lang w:eastAsia="zh-TW"/>
              </w:rPr>
              <w:t>已輸入資料</w:t>
            </w:r>
            <w:r w:rsidRPr="00F060BE">
              <w:rPr>
                <w:rFonts w:hint="eastAsia"/>
                <w:lang w:eastAsia="zh-TW"/>
              </w:rPr>
              <w:t>(</w:t>
            </w:r>
            <w:r w:rsidRPr="00F060BE">
              <w:rPr>
                <w:rFonts w:hint="eastAsia"/>
                <w:lang w:eastAsia="zh-TW"/>
              </w:rPr>
              <w:t>起始日</w:t>
            </w:r>
            <w:r w:rsidRPr="00F060BE">
              <w:rPr>
                <w:rFonts w:hint="eastAsia"/>
                <w:lang w:eastAsia="zh-TW"/>
              </w:rPr>
              <w:t>)</w:t>
            </w:r>
          </w:p>
        </w:tc>
        <w:tc>
          <w:tcPr>
            <w:tcW w:w="2700" w:type="dxa"/>
          </w:tcPr>
          <w:p w:rsidR="00900835" w:rsidRPr="00F060BE" w:rsidRDefault="00900835">
            <w:pPr>
              <w:pStyle w:val="Tabletext"/>
              <w:keepLines w:val="0"/>
              <w:spacing w:after="0" w:line="240" w:lineRule="auto"/>
              <w:rPr>
                <w:bCs/>
                <w:lang w:eastAsia="zh-TW"/>
              </w:rPr>
            </w:pPr>
            <w:r w:rsidRPr="00F060BE">
              <w:rPr>
                <w:rFonts w:hint="eastAsia"/>
                <w:bCs/>
                <w:lang w:eastAsia="zh-TW"/>
              </w:rPr>
              <w:t>DTAAA021/ DTAAAT21</w:t>
            </w:r>
          </w:p>
        </w:tc>
        <w:tc>
          <w:tcPr>
            <w:tcW w:w="3420" w:type="dxa"/>
          </w:tcPr>
          <w:p w:rsidR="00900835" w:rsidRPr="00F060BE" w:rsidRDefault="00900835">
            <w:pPr>
              <w:pStyle w:val="Tabletext"/>
              <w:keepLines w:val="0"/>
              <w:spacing w:after="0" w:line="240" w:lineRule="auto"/>
              <w:rPr>
                <w:rFonts w:hint="eastAsia"/>
                <w:bCs/>
                <w:lang w:eastAsia="zh-TW"/>
              </w:rPr>
            </w:pPr>
          </w:p>
        </w:tc>
      </w:tr>
      <w:tr w:rsidR="00900835" w:rsidRPr="00F060BE">
        <w:tc>
          <w:tcPr>
            <w:tcW w:w="2520" w:type="dxa"/>
          </w:tcPr>
          <w:p w:rsidR="00900835" w:rsidRPr="00F060BE" w:rsidRDefault="00900835">
            <w:pPr>
              <w:pStyle w:val="Tabletext"/>
              <w:keepLines w:val="0"/>
              <w:spacing w:after="0" w:line="240" w:lineRule="auto"/>
              <w:ind w:left="480"/>
              <w:rPr>
                <w:rFonts w:hint="eastAsia"/>
                <w:lang w:eastAsia="zh-TW"/>
              </w:rPr>
            </w:pPr>
            <w:r w:rsidRPr="00F060BE">
              <w:rPr>
                <w:rFonts w:hint="eastAsia"/>
                <w:lang w:eastAsia="zh-TW"/>
              </w:rPr>
              <w:t>已輸入資料</w:t>
            </w:r>
            <w:r w:rsidRPr="00F060BE">
              <w:rPr>
                <w:rFonts w:hint="eastAsia"/>
                <w:lang w:eastAsia="zh-TW"/>
              </w:rPr>
              <w:t>(</w:t>
            </w:r>
            <w:r w:rsidRPr="00F060BE">
              <w:rPr>
                <w:rFonts w:hint="eastAsia"/>
                <w:lang w:eastAsia="zh-TW"/>
              </w:rPr>
              <w:t>終止日</w:t>
            </w:r>
            <w:r w:rsidRPr="00F060BE">
              <w:rPr>
                <w:rFonts w:hint="eastAsia"/>
                <w:lang w:eastAsia="zh-TW"/>
              </w:rPr>
              <w:t>)</w:t>
            </w:r>
          </w:p>
        </w:tc>
        <w:tc>
          <w:tcPr>
            <w:tcW w:w="2700" w:type="dxa"/>
          </w:tcPr>
          <w:p w:rsidR="00900835" w:rsidRPr="00F060BE" w:rsidRDefault="00900835">
            <w:pPr>
              <w:pStyle w:val="Tabletext"/>
              <w:keepLines w:val="0"/>
              <w:spacing w:after="0" w:line="240" w:lineRule="auto"/>
              <w:rPr>
                <w:bCs/>
                <w:lang w:eastAsia="zh-TW"/>
              </w:rPr>
            </w:pPr>
            <w:r w:rsidRPr="00F060BE">
              <w:rPr>
                <w:rFonts w:hint="eastAsia"/>
                <w:bCs/>
                <w:lang w:eastAsia="zh-TW"/>
              </w:rPr>
              <w:t>DTAAA021/ DTAAAT21</w:t>
            </w:r>
          </w:p>
        </w:tc>
        <w:tc>
          <w:tcPr>
            <w:tcW w:w="3420" w:type="dxa"/>
          </w:tcPr>
          <w:p w:rsidR="00900835" w:rsidRPr="00F060BE" w:rsidRDefault="00900835">
            <w:pPr>
              <w:pStyle w:val="Tabletext"/>
              <w:keepLines w:val="0"/>
              <w:spacing w:after="0" w:line="240" w:lineRule="auto"/>
              <w:rPr>
                <w:rFonts w:hint="eastAsia"/>
                <w:bCs/>
                <w:lang w:eastAsia="zh-TW"/>
              </w:rPr>
            </w:pPr>
          </w:p>
        </w:tc>
      </w:tr>
      <w:tr w:rsidR="00900835" w:rsidRPr="00F060BE">
        <w:tc>
          <w:tcPr>
            <w:tcW w:w="2520" w:type="dxa"/>
          </w:tcPr>
          <w:p w:rsidR="00900835" w:rsidRPr="00F060BE" w:rsidRDefault="00900835">
            <w:pPr>
              <w:pStyle w:val="Tabletext"/>
              <w:keepLines w:val="0"/>
              <w:spacing w:after="0" w:line="240" w:lineRule="auto"/>
              <w:ind w:left="480"/>
              <w:rPr>
                <w:rFonts w:hint="eastAsia"/>
                <w:lang w:eastAsia="zh-TW"/>
              </w:rPr>
            </w:pPr>
            <w:r w:rsidRPr="00F060BE">
              <w:rPr>
                <w:rFonts w:hint="eastAsia"/>
                <w:lang w:eastAsia="zh-TW"/>
              </w:rPr>
              <w:t>已輸入資料</w:t>
            </w:r>
            <w:r w:rsidRPr="00F060BE">
              <w:rPr>
                <w:rFonts w:hint="eastAsia"/>
                <w:lang w:eastAsia="zh-TW"/>
              </w:rPr>
              <w:t>(</w:t>
            </w:r>
            <w:r w:rsidRPr="00F060BE">
              <w:rPr>
                <w:rFonts w:hint="eastAsia"/>
                <w:lang w:eastAsia="zh-TW"/>
              </w:rPr>
              <w:t>手術名稱</w:t>
            </w:r>
            <w:r w:rsidRPr="00F060BE">
              <w:rPr>
                <w:rFonts w:hint="eastAsia"/>
                <w:lang w:eastAsia="zh-TW"/>
              </w:rPr>
              <w:t>)</w:t>
            </w:r>
          </w:p>
        </w:tc>
        <w:tc>
          <w:tcPr>
            <w:tcW w:w="2700" w:type="dxa"/>
          </w:tcPr>
          <w:p w:rsidR="00900835" w:rsidRPr="00F060BE" w:rsidRDefault="00900835">
            <w:pPr>
              <w:pStyle w:val="Tabletext"/>
              <w:keepLines w:val="0"/>
              <w:spacing w:after="0" w:line="240" w:lineRule="auto"/>
              <w:rPr>
                <w:bCs/>
                <w:lang w:eastAsia="zh-TW"/>
              </w:rPr>
            </w:pPr>
            <w:r w:rsidRPr="00F060BE">
              <w:rPr>
                <w:rFonts w:hint="eastAsia"/>
                <w:bCs/>
                <w:lang w:eastAsia="zh-TW"/>
              </w:rPr>
              <w:t>DTAAA021/ DTAAAT21</w:t>
            </w:r>
          </w:p>
        </w:tc>
        <w:tc>
          <w:tcPr>
            <w:tcW w:w="3420" w:type="dxa"/>
          </w:tcPr>
          <w:p w:rsidR="00900835" w:rsidRPr="00F060BE" w:rsidRDefault="00900835">
            <w:pPr>
              <w:pStyle w:val="Tabletext"/>
              <w:keepLines w:val="0"/>
              <w:spacing w:after="0" w:line="240" w:lineRule="auto"/>
              <w:rPr>
                <w:rFonts w:hint="eastAsia"/>
                <w:bCs/>
                <w:lang w:eastAsia="zh-TW"/>
              </w:rPr>
            </w:pPr>
          </w:p>
        </w:tc>
      </w:tr>
      <w:tr w:rsidR="00900835" w:rsidRPr="00F060BE">
        <w:trPr>
          <w:cantSplit/>
        </w:trPr>
        <w:tc>
          <w:tcPr>
            <w:tcW w:w="2520" w:type="dxa"/>
            <w:vMerge w:val="restart"/>
          </w:tcPr>
          <w:p w:rsidR="00900835" w:rsidRPr="00F060BE" w:rsidRDefault="00900835">
            <w:pPr>
              <w:pStyle w:val="Tabletext"/>
              <w:keepLines w:val="0"/>
              <w:spacing w:after="0" w:line="240" w:lineRule="auto"/>
              <w:ind w:left="480"/>
              <w:rPr>
                <w:rFonts w:hint="eastAsia"/>
                <w:lang w:eastAsia="zh-TW"/>
              </w:rPr>
            </w:pPr>
            <w:r w:rsidRPr="00F060BE">
              <w:rPr>
                <w:rFonts w:hint="eastAsia"/>
                <w:lang w:eastAsia="zh-TW"/>
              </w:rPr>
              <w:t>手術名稱</w:t>
            </w:r>
          </w:p>
        </w:tc>
        <w:tc>
          <w:tcPr>
            <w:tcW w:w="2700" w:type="dxa"/>
          </w:tcPr>
          <w:p w:rsidR="00900835" w:rsidRPr="00F060BE" w:rsidRDefault="00900835">
            <w:pPr>
              <w:pStyle w:val="Tabletext"/>
              <w:keepLines w:val="0"/>
              <w:spacing w:after="0" w:line="240" w:lineRule="auto"/>
              <w:rPr>
                <w:bCs/>
                <w:lang w:eastAsia="zh-TW"/>
              </w:rPr>
            </w:pPr>
            <w:r w:rsidRPr="00F060BE">
              <w:rPr>
                <w:rFonts w:hint="eastAsia"/>
                <w:bCs/>
                <w:lang w:eastAsia="zh-TW"/>
              </w:rPr>
              <w:t>另開視窗</w:t>
            </w:r>
            <w:r w:rsidRPr="00F060BE">
              <w:rPr>
                <w:rFonts w:hint="eastAsia"/>
                <w:bCs/>
                <w:lang w:eastAsia="zh-TW"/>
              </w:rPr>
              <w:t>Link AAC0_0400</w:t>
            </w:r>
          </w:p>
        </w:tc>
        <w:tc>
          <w:tcPr>
            <w:tcW w:w="3420" w:type="dxa"/>
          </w:tcPr>
          <w:p w:rsidR="00900835" w:rsidRPr="00F060BE" w:rsidRDefault="00900835">
            <w:pPr>
              <w:pStyle w:val="Tabletext"/>
              <w:keepLines w:val="0"/>
              <w:spacing w:after="0" w:line="240" w:lineRule="auto"/>
              <w:rPr>
                <w:rFonts w:hint="eastAsia"/>
                <w:bCs/>
                <w:lang w:eastAsia="zh-TW"/>
              </w:rPr>
            </w:pPr>
            <w:r w:rsidRPr="00F060BE">
              <w:rPr>
                <w:rFonts w:hint="eastAsia"/>
                <w:bCs/>
                <w:lang w:eastAsia="zh-TW"/>
              </w:rPr>
              <w:t xml:space="preserve">OUTPUT </w:t>
            </w:r>
            <w:r w:rsidRPr="00F060BE">
              <w:rPr>
                <w:rFonts w:hint="eastAsia"/>
                <w:bCs/>
                <w:lang w:eastAsia="zh-TW"/>
              </w:rPr>
              <w:t>手術中文名稱</w:t>
            </w:r>
          </w:p>
        </w:tc>
      </w:tr>
      <w:tr w:rsidR="00900835" w:rsidRPr="00F060BE">
        <w:trPr>
          <w:cantSplit/>
        </w:trPr>
        <w:tc>
          <w:tcPr>
            <w:tcW w:w="2520" w:type="dxa"/>
            <w:vMerge/>
          </w:tcPr>
          <w:p w:rsidR="00900835" w:rsidRPr="00F060BE" w:rsidRDefault="00900835">
            <w:pPr>
              <w:pStyle w:val="Tabletext"/>
              <w:keepLines w:val="0"/>
              <w:spacing w:after="0" w:line="240" w:lineRule="auto"/>
              <w:ind w:left="480"/>
              <w:rPr>
                <w:rFonts w:hint="eastAsia"/>
                <w:lang w:eastAsia="zh-TW"/>
              </w:rPr>
            </w:pPr>
          </w:p>
        </w:tc>
        <w:tc>
          <w:tcPr>
            <w:tcW w:w="6120" w:type="dxa"/>
            <w:gridSpan w:val="2"/>
          </w:tcPr>
          <w:p w:rsidR="00900835" w:rsidRPr="00F060BE" w:rsidRDefault="00900835">
            <w:pPr>
              <w:pStyle w:val="Tabletext"/>
              <w:keepLines w:val="0"/>
              <w:spacing w:after="0" w:line="240" w:lineRule="auto"/>
              <w:rPr>
                <w:rFonts w:hint="eastAsia"/>
                <w:bCs/>
                <w:lang w:eastAsia="zh-TW"/>
              </w:rPr>
            </w:pPr>
            <w:r w:rsidRPr="00F060BE">
              <w:rPr>
                <w:rFonts w:hint="eastAsia"/>
                <w:bCs/>
                <w:lang w:eastAsia="zh-TW"/>
              </w:rPr>
              <w:t>IF AAC0_0400 UTPUT</w:t>
            </w:r>
            <w:r w:rsidRPr="00F060BE">
              <w:rPr>
                <w:rFonts w:hint="eastAsia"/>
                <w:bCs/>
                <w:lang w:eastAsia="zh-TW"/>
              </w:rPr>
              <w:t>癌症手術</w:t>
            </w:r>
            <w:r w:rsidRPr="00F060BE">
              <w:rPr>
                <w:rFonts w:hint="eastAsia"/>
                <w:bCs/>
                <w:lang w:eastAsia="zh-TW"/>
              </w:rPr>
              <w:t>=</w:t>
            </w:r>
            <w:r w:rsidRPr="00F060BE">
              <w:rPr>
                <w:bCs/>
                <w:lang w:eastAsia="zh-TW"/>
              </w:rPr>
              <w:t>’</w:t>
            </w:r>
            <w:r w:rsidRPr="00F060BE">
              <w:rPr>
                <w:rFonts w:hint="eastAsia"/>
                <w:bCs/>
                <w:lang w:eastAsia="zh-TW"/>
              </w:rPr>
              <w:t>Y</w:t>
            </w:r>
            <w:r w:rsidRPr="00F060BE">
              <w:rPr>
                <w:bCs/>
                <w:lang w:eastAsia="zh-TW"/>
              </w:rPr>
              <w:t>’</w:t>
            </w:r>
            <w:r w:rsidRPr="00F060BE">
              <w:rPr>
                <w:rFonts w:hint="eastAsia"/>
                <w:bCs/>
                <w:lang w:eastAsia="zh-TW"/>
              </w:rPr>
              <w:t>：</w:t>
            </w:r>
          </w:p>
          <w:p w:rsidR="00900835" w:rsidRPr="00F060BE" w:rsidRDefault="00900835">
            <w:pPr>
              <w:pStyle w:val="Tabletext"/>
              <w:keepLines w:val="0"/>
              <w:spacing w:after="0" w:line="240" w:lineRule="auto"/>
              <w:ind w:firstLineChars="100" w:firstLine="200"/>
              <w:rPr>
                <w:rFonts w:hint="eastAsia"/>
                <w:bCs/>
                <w:lang w:eastAsia="zh-TW"/>
              </w:rPr>
            </w:pPr>
            <w:r w:rsidRPr="00F060BE">
              <w:rPr>
                <w:rFonts w:hint="eastAsia"/>
                <w:bCs/>
                <w:lang w:eastAsia="zh-TW"/>
              </w:rPr>
              <w:t>畫面</w:t>
            </w:r>
            <w:r w:rsidRPr="00F060BE">
              <w:rPr>
                <w:rFonts w:hint="eastAsia"/>
                <w:bCs/>
                <w:lang w:eastAsia="zh-TW"/>
              </w:rPr>
              <w:t>.</w:t>
            </w:r>
            <w:r w:rsidRPr="00F060BE">
              <w:rPr>
                <w:rFonts w:hint="eastAsia"/>
                <w:bCs/>
                <w:lang w:eastAsia="zh-TW"/>
              </w:rPr>
              <w:t>手術中文名稱出現：</w:t>
            </w:r>
            <w:r w:rsidRPr="00F060BE">
              <w:rPr>
                <w:bCs/>
                <w:lang w:eastAsia="zh-TW"/>
              </w:rPr>
              <w:t>“</w:t>
            </w:r>
            <w:r w:rsidRPr="00F060BE">
              <w:rPr>
                <w:rFonts w:hint="eastAsia"/>
                <w:bCs/>
                <w:lang w:eastAsia="zh-TW"/>
              </w:rPr>
              <w:t>癌症手術</w:t>
            </w:r>
            <w:r w:rsidRPr="00F060BE">
              <w:rPr>
                <w:bCs/>
                <w:lang w:eastAsia="zh-TW"/>
              </w:rPr>
              <w:t>”</w:t>
            </w:r>
          </w:p>
          <w:p w:rsidR="00900835" w:rsidRPr="00F060BE" w:rsidRDefault="00900835">
            <w:pPr>
              <w:pStyle w:val="Tabletext"/>
              <w:keepLines w:val="0"/>
              <w:spacing w:after="0" w:line="240" w:lineRule="auto"/>
              <w:rPr>
                <w:rFonts w:hint="eastAsia"/>
                <w:bCs/>
                <w:lang w:eastAsia="zh-TW"/>
              </w:rPr>
            </w:pPr>
            <w:r w:rsidRPr="00F060BE">
              <w:rPr>
                <w:rFonts w:hint="eastAsia"/>
                <w:bCs/>
                <w:lang w:eastAsia="zh-TW"/>
              </w:rPr>
              <w:t>END-IF</w:t>
            </w:r>
          </w:p>
        </w:tc>
      </w:tr>
      <w:tr w:rsidR="00900835" w:rsidRPr="00F060BE">
        <w:tc>
          <w:tcPr>
            <w:tcW w:w="2520" w:type="dxa"/>
          </w:tcPr>
          <w:p w:rsidR="00900835" w:rsidRPr="00F060BE" w:rsidRDefault="008F1265">
            <w:pPr>
              <w:pStyle w:val="Tabletext"/>
              <w:keepLines w:val="0"/>
              <w:spacing w:after="0" w:line="240" w:lineRule="auto"/>
              <w:ind w:left="480"/>
              <w:rPr>
                <w:rFonts w:hint="eastAsia"/>
                <w:lang w:eastAsia="zh-TW"/>
              </w:rPr>
            </w:pPr>
            <w:r w:rsidRPr="00F060BE">
              <w:rPr>
                <w:rFonts w:hint="eastAsia"/>
                <w:lang w:eastAsia="zh-TW"/>
              </w:rPr>
              <w:t>燒燙傷門診</w:t>
            </w:r>
          </w:p>
        </w:tc>
        <w:tc>
          <w:tcPr>
            <w:tcW w:w="2700" w:type="dxa"/>
          </w:tcPr>
          <w:p w:rsidR="00900835" w:rsidRPr="00F060BE" w:rsidRDefault="008F1265">
            <w:pPr>
              <w:pStyle w:val="Tabletext"/>
              <w:keepLines w:val="0"/>
              <w:spacing w:after="0" w:line="240" w:lineRule="auto"/>
              <w:rPr>
                <w:rFonts w:hint="eastAsia"/>
                <w:bCs/>
                <w:lang w:eastAsia="zh-TW"/>
              </w:rPr>
            </w:pPr>
            <w:r w:rsidRPr="00F060BE">
              <w:rPr>
                <w:rFonts w:hint="eastAsia"/>
                <w:bCs/>
                <w:lang w:eastAsia="zh-TW"/>
              </w:rPr>
              <w:t>DTAAA021/DTAAAT21</w:t>
            </w:r>
          </w:p>
        </w:tc>
        <w:tc>
          <w:tcPr>
            <w:tcW w:w="3420" w:type="dxa"/>
          </w:tcPr>
          <w:p w:rsidR="00900835" w:rsidRPr="00F060BE" w:rsidRDefault="00900835">
            <w:pPr>
              <w:pStyle w:val="Tabletext"/>
              <w:keepLines w:val="0"/>
              <w:spacing w:after="0" w:line="240" w:lineRule="auto"/>
              <w:rPr>
                <w:rFonts w:hint="eastAsia"/>
                <w:bCs/>
                <w:lang w:eastAsia="zh-TW"/>
              </w:rPr>
            </w:pPr>
          </w:p>
        </w:tc>
      </w:tr>
      <w:tr w:rsidR="00900835" w:rsidRPr="00F060BE">
        <w:tc>
          <w:tcPr>
            <w:tcW w:w="2520" w:type="dxa"/>
          </w:tcPr>
          <w:p w:rsidR="00900835" w:rsidRPr="00F060BE" w:rsidRDefault="00DC0FEE">
            <w:pPr>
              <w:pStyle w:val="Tabletext"/>
              <w:keepLines w:val="0"/>
              <w:spacing w:after="0" w:line="240" w:lineRule="auto"/>
              <w:ind w:left="480"/>
              <w:rPr>
                <w:rFonts w:hint="eastAsia"/>
                <w:lang w:eastAsia="zh-TW"/>
              </w:rPr>
            </w:pPr>
            <w:r w:rsidRPr="00F060BE">
              <w:rPr>
                <w:rFonts w:hint="eastAsia"/>
                <w:lang w:eastAsia="zh-TW"/>
              </w:rPr>
              <w:t>門診次數合計</w:t>
            </w:r>
          </w:p>
        </w:tc>
        <w:tc>
          <w:tcPr>
            <w:tcW w:w="2700" w:type="dxa"/>
          </w:tcPr>
          <w:p w:rsidR="00900835" w:rsidRPr="00F060BE" w:rsidRDefault="00DC0FEE">
            <w:pPr>
              <w:pStyle w:val="Tabletext"/>
              <w:keepLines w:val="0"/>
              <w:spacing w:after="0" w:line="240" w:lineRule="auto"/>
              <w:rPr>
                <w:rFonts w:hint="eastAsia"/>
                <w:bCs/>
                <w:lang w:eastAsia="zh-TW"/>
              </w:rPr>
            </w:pPr>
            <w:r w:rsidRPr="00F060BE">
              <w:rPr>
                <w:bCs/>
                <w:lang w:eastAsia="zh-TW"/>
              </w:rPr>
              <w:t>DTAAA020</w:t>
            </w:r>
          </w:p>
        </w:tc>
        <w:tc>
          <w:tcPr>
            <w:tcW w:w="3420" w:type="dxa"/>
          </w:tcPr>
          <w:p w:rsidR="00900835" w:rsidRPr="00F060BE" w:rsidRDefault="00900835">
            <w:pPr>
              <w:pStyle w:val="Tabletext"/>
              <w:keepLines w:val="0"/>
              <w:spacing w:after="0" w:line="240" w:lineRule="auto"/>
              <w:rPr>
                <w:rFonts w:hint="eastAsia"/>
                <w:bCs/>
                <w:lang w:eastAsia="zh-TW"/>
              </w:rPr>
            </w:pPr>
          </w:p>
        </w:tc>
      </w:tr>
      <w:tr w:rsidR="00B175F1" w:rsidRPr="00F060BE">
        <w:tc>
          <w:tcPr>
            <w:tcW w:w="2520" w:type="dxa"/>
          </w:tcPr>
          <w:p w:rsidR="00B175F1" w:rsidRPr="00F060BE" w:rsidRDefault="00B175F1">
            <w:pPr>
              <w:pStyle w:val="Tabletext"/>
              <w:keepLines w:val="0"/>
              <w:spacing w:after="0" w:line="240" w:lineRule="auto"/>
              <w:ind w:left="480"/>
              <w:rPr>
                <w:rFonts w:hint="eastAsia"/>
                <w:lang w:eastAsia="zh-TW"/>
              </w:rPr>
            </w:pPr>
            <w:r w:rsidRPr="00F060BE">
              <w:rPr>
                <w:rFonts w:ascii="細明體" w:eastAsia="細明體" w:hAnsi="細明體" w:hint="eastAsia"/>
                <w:lang w:eastAsia="zh-TW"/>
              </w:rPr>
              <w:t>原位癌</w:t>
            </w:r>
          </w:p>
        </w:tc>
        <w:tc>
          <w:tcPr>
            <w:tcW w:w="2700" w:type="dxa"/>
          </w:tcPr>
          <w:p w:rsidR="00B175F1" w:rsidRPr="00F060BE" w:rsidRDefault="00B175F1">
            <w:pPr>
              <w:pStyle w:val="Tabletext"/>
              <w:keepLines w:val="0"/>
              <w:spacing w:after="0" w:line="240" w:lineRule="auto"/>
              <w:rPr>
                <w:bCs/>
                <w:lang w:eastAsia="zh-TW"/>
              </w:rPr>
            </w:pPr>
            <w:r w:rsidRPr="00F060BE">
              <w:rPr>
                <w:bCs/>
                <w:lang w:eastAsia="zh-TW"/>
              </w:rPr>
              <w:t>DTAAA020</w:t>
            </w:r>
            <w:r w:rsidRPr="00F060BE">
              <w:rPr>
                <w:rFonts w:hint="eastAsia"/>
                <w:bCs/>
                <w:lang w:eastAsia="zh-TW"/>
              </w:rPr>
              <w:t>/ DTAAAT20</w:t>
            </w:r>
          </w:p>
        </w:tc>
        <w:tc>
          <w:tcPr>
            <w:tcW w:w="3420" w:type="dxa"/>
          </w:tcPr>
          <w:p w:rsidR="00B175F1" w:rsidRPr="00F060BE" w:rsidRDefault="00B175F1">
            <w:pPr>
              <w:pStyle w:val="Tabletext"/>
              <w:keepLines w:val="0"/>
              <w:spacing w:after="0" w:line="240" w:lineRule="auto"/>
              <w:rPr>
                <w:rFonts w:hint="eastAsia"/>
                <w:bCs/>
                <w:lang w:eastAsia="zh-TW"/>
              </w:rPr>
            </w:pPr>
          </w:p>
        </w:tc>
      </w:tr>
      <w:tr w:rsidR="00B47D56" w:rsidRPr="00F060BE">
        <w:tc>
          <w:tcPr>
            <w:tcW w:w="2520" w:type="dxa"/>
          </w:tcPr>
          <w:p w:rsidR="00B47D56" w:rsidRPr="00F060BE" w:rsidRDefault="00B47D56">
            <w:pPr>
              <w:pStyle w:val="Tabletext"/>
              <w:keepLines w:val="0"/>
              <w:spacing w:after="0" w:line="240" w:lineRule="auto"/>
              <w:ind w:left="480"/>
              <w:rPr>
                <w:rFonts w:ascii="細明體" w:eastAsia="細明體" w:hAnsi="細明體" w:hint="eastAsia"/>
                <w:lang w:eastAsia="zh-TW"/>
              </w:rPr>
            </w:pPr>
            <w:r w:rsidRPr="00F060BE">
              <w:rPr>
                <w:rFonts w:ascii="細明體" w:eastAsia="細明體" w:hAnsi="細明體" w:hint="eastAsia"/>
                <w:lang w:eastAsia="zh-TW"/>
              </w:rPr>
              <w:t>是否日間病房</w:t>
            </w:r>
          </w:p>
        </w:tc>
        <w:tc>
          <w:tcPr>
            <w:tcW w:w="2700" w:type="dxa"/>
          </w:tcPr>
          <w:p w:rsidR="00B47D56" w:rsidRPr="00F060BE" w:rsidRDefault="00B47D56">
            <w:pPr>
              <w:pStyle w:val="Tabletext"/>
              <w:keepLines w:val="0"/>
              <w:spacing w:after="0" w:line="240" w:lineRule="auto"/>
              <w:rPr>
                <w:bCs/>
                <w:lang w:eastAsia="zh-TW"/>
              </w:rPr>
            </w:pPr>
            <w:r w:rsidRPr="00F060BE">
              <w:rPr>
                <w:bCs/>
                <w:lang w:eastAsia="zh-TW"/>
              </w:rPr>
              <w:t>DTAAA020</w:t>
            </w:r>
            <w:r w:rsidRPr="00F060BE">
              <w:rPr>
                <w:rFonts w:hint="eastAsia"/>
                <w:bCs/>
                <w:lang w:eastAsia="zh-TW"/>
              </w:rPr>
              <w:t>/ DTAAAT20</w:t>
            </w:r>
          </w:p>
        </w:tc>
        <w:tc>
          <w:tcPr>
            <w:tcW w:w="3420" w:type="dxa"/>
          </w:tcPr>
          <w:p w:rsidR="00B47D56" w:rsidRPr="00F060BE" w:rsidRDefault="00B47D56">
            <w:pPr>
              <w:pStyle w:val="Tabletext"/>
              <w:keepLines w:val="0"/>
              <w:spacing w:after="0" w:line="240" w:lineRule="auto"/>
              <w:rPr>
                <w:rFonts w:hint="eastAsia"/>
                <w:bCs/>
                <w:lang w:eastAsia="zh-TW"/>
              </w:rPr>
            </w:pPr>
          </w:p>
        </w:tc>
      </w:tr>
      <w:tr w:rsidR="001E4B28" w:rsidRPr="00F060BE">
        <w:tc>
          <w:tcPr>
            <w:tcW w:w="2520" w:type="dxa"/>
          </w:tcPr>
          <w:p w:rsidR="001E4B28" w:rsidRPr="00F060BE" w:rsidRDefault="001E4B28">
            <w:pPr>
              <w:pStyle w:val="Tabletext"/>
              <w:keepLines w:val="0"/>
              <w:spacing w:after="0" w:line="240" w:lineRule="auto"/>
              <w:ind w:left="480"/>
              <w:rPr>
                <w:rFonts w:ascii="細明體" w:eastAsia="細明體" w:hAnsi="細明體" w:hint="eastAsia"/>
                <w:lang w:eastAsia="zh-TW"/>
              </w:rPr>
            </w:pPr>
            <w:r w:rsidRPr="00F060BE">
              <w:rPr>
                <w:rFonts w:ascii="細明體" w:eastAsia="細明體" w:hAnsi="細明體" w:hint="eastAsia"/>
                <w:lang w:eastAsia="zh-TW"/>
              </w:rPr>
              <w:t>癌症期別</w:t>
            </w:r>
          </w:p>
        </w:tc>
        <w:tc>
          <w:tcPr>
            <w:tcW w:w="2700" w:type="dxa"/>
          </w:tcPr>
          <w:p w:rsidR="001E4B28" w:rsidRPr="00F060BE" w:rsidRDefault="001E4B28">
            <w:pPr>
              <w:pStyle w:val="Tabletext"/>
              <w:keepLines w:val="0"/>
              <w:spacing w:after="0" w:line="240" w:lineRule="auto"/>
              <w:rPr>
                <w:bCs/>
                <w:lang w:eastAsia="zh-TW"/>
              </w:rPr>
            </w:pPr>
            <w:r w:rsidRPr="00F060BE">
              <w:rPr>
                <w:bCs/>
                <w:lang w:eastAsia="zh-TW"/>
              </w:rPr>
              <w:t>DTAAA020</w:t>
            </w:r>
            <w:r w:rsidRPr="00F060BE">
              <w:rPr>
                <w:rFonts w:hint="eastAsia"/>
                <w:bCs/>
                <w:lang w:eastAsia="zh-TW"/>
              </w:rPr>
              <w:t>/ DTAAAT20</w:t>
            </w:r>
          </w:p>
        </w:tc>
        <w:tc>
          <w:tcPr>
            <w:tcW w:w="3420" w:type="dxa"/>
          </w:tcPr>
          <w:p w:rsidR="001E4B28" w:rsidRPr="00F060BE" w:rsidRDefault="001E4B28">
            <w:pPr>
              <w:pStyle w:val="Tabletext"/>
              <w:keepLines w:val="0"/>
              <w:spacing w:after="0" w:line="240" w:lineRule="auto"/>
              <w:rPr>
                <w:rFonts w:hint="eastAsia"/>
                <w:bCs/>
                <w:lang w:eastAsia="zh-TW"/>
              </w:rPr>
            </w:pPr>
          </w:p>
        </w:tc>
      </w:tr>
      <w:tr w:rsidR="001E4B28" w:rsidRPr="00F060BE">
        <w:tc>
          <w:tcPr>
            <w:tcW w:w="2520" w:type="dxa"/>
          </w:tcPr>
          <w:p w:rsidR="001E4B28" w:rsidRPr="00F060BE" w:rsidRDefault="001E4B28">
            <w:pPr>
              <w:pStyle w:val="Tabletext"/>
              <w:keepLines w:val="0"/>
              <w:spacing w:after="0" w:line="240" w:lineRule="auto"/>
              <w:ind w:left="480"/>
              <w:rPr>
                <w:rFonts w:ascii="細明體" w:eastAsia="細明體" w:hAnsi="細明體" w:hint="eastAsia"/>
                <w:lang w:eastAsia="zh-TW"/>
              </w:rPr>
            </w:pPr>
            <w:r w:rsidRPr="00F060BE">
              <w:rPr>
                <w:rFonts w:ascii="細明體" w:eastAsia="細明體" w:hAnsi="細明體" w:hint="eastAsia"/>
                <w:lang w:eastAsia="zh-TW"/>
              </w:rPr>
              <w:t>特定癌症</w:t>
            </w:r>
          </w:p>
        </w:tc>
        <w:tc>
          <w:tcPr>
            <w:tcW w:w="2700" w:type="dxa"/>
          </w:tcPr>
          <w:p w:rsidR="001E4B28" w:rsidRPr="00F060BE" w:rsidRDefault="001E4B28">
            <w:pPr>
              <w:pStyle w:val="Tabletext"/>
              <w:keepLines w:val="0"/>
              <w:spacing w:after="0" w:line="240" w:lineRule="auto"/>
              <w:rPr>
                <w:bCs/>
                <w:lang w:eastAsia="zh-TW"/>
              </w:rPr>
            </w:pPr>
            <w:r w:rsidRPr="00F060BE">
              <w:rPr>
                <w:bCs/>
                <w:lang w:eastAsia="zh-TW"/>
              </w:rPr>
              <w:t>DTAAA020</w:t>
            </w:r>
            <w:r w:rsidRPr="00F060BE">
              <w:rPr>
                <w:rFonts w:hint="eastAsia"/>
                <w:bCs/>
                <w:lang w:eastAsia="zh-TW"/>
              </w:rPr>
              <w:t>/ DTAAAT20</w:t>
            </w:r>
          </w:p>
        </w:tc>
        <w:tc>
          <w:tcPr>
            <w:tcW w:w="3420" w:type="dxa"/>
          </w:tcPr>
          <w:p w:rsidR="001E4B28" w:rsidRPr="00F060BE" w:rsidRDefault="001E4B28">
            <w:pPr>
              <w:pStyle w:val="Tabletext"/>
              <w:keepLines w:val="0"/>
              <w:spacing w:after="0" w:line="240" w:lineRule="auto"/>
              <w:rPr>
                <w:rFonts w:hint="eastAsia"/>
                <w:bCs/>
                <w:lang w:eastAsia="zh-TW"/>
              </w:rPr>
            </w:pPr>
          </w:p>
        </w:tc>
      </w:tr>
      <w:tr w:rsidR="002D04E8" w:rsidRPr="00F060BE">
        <w:tc>
          <w:tcPr>
            <w:tcW w:w="2520" w:type="dxa"/>
          </w:tcPr>
          <w:p w:rsidR="002D04E8" w:rsidRPr="0000502C" w:rsidRDefault="002D04E8" w:rsidP="009A245B">
            <w:pPr>
              <w:pStyle w:val="Tabletext"/>
              <w:keepLines w:val="0"/>
              <w:spacing w:after="0" w:line="240" w:lineRule="auto"/>
              <w:ind w:left="480"/>
              <w:rPr>
                <w:rFonts w:ascii="細明體" w:eastAsia="細明體" w:hAnsi="細明體" w:hint="eastAsia"/>
                <w:lang w:eastAsia="zh-TW"/>
              </w:rPr>
            </w:pPr>
            <w:r w:rsidRPr="00F060BE">
              <w:rPr>
                <w:rFonts w:ascii="細明體" w:eastAsia="細明體" w:hAnsi="細明體" w:cs="Courier New"/>
                <w:lang w:eastAsia="zh-TW"/>
              </w:rPr>
              <w:t>疾病審核要點</w:t>
            </w:r>
            <w:r w:rsidRPr="00F060BE">
              <w:rPr>
                <w:rFonts w:ascii="細明體" w:eastAsia="細明體" w:hAnsi="細明體" w:cs="Courier New" w:hint="eastAsia"/>
                <w:lang w:eastAsia="zh-TW"/>
              </w:rPr>
              <w:t>文件</w:t>
            </w:r>
          </w:p>
        </w:tc>
        <w:tc>
          <w:tcPr>
            <w:tcW w:w="2700" w:type="dxa"/>
          </w:tcPr>
          <w:p w:rsidR="002D04E8" w:rsidRPr="00F060BE" w:rsidRDefault="002D04E8">
            <w:pPr>
              <w:pStyle w:val="Tabletext"/>
              <w:keepLines w:val="0"/>
              <w:spacing w:after="0" w:line="240" w:lineRule="auto"/>
              <w:rPr>
                <w:bCs/>
                <w:lang w:eastAsia="zh-TW"/>
              </w:rPr>
            </w:pPr>
            <w:r w:rsidRPr="00B96FE2">
              <w:rPr>
                <w:rFonts w:hint="eastAsia"/>
                <w:bCs/>
                <w:lang w:eastAsia="zh-TW"/>
              </w:rPr>
              <w:t>DTAAZ401</w:t>
            </w:r>
          </w:p>
        </w:tc>
        <w:tc>
          <w:tcPr>
            <w:tcW w:w="3420" w:type="dxa"/>
          </w:tcPr>
          <w:p w:rsidR="002D04E8" w:rsidRPr="00F060BE" w:rsidRDefault="002D04E8">
            <w:pPr>
              <w:pStyle w:val="Tabletext"/>
              <w:keepLines w:val="0"/>
              <w:spacing w:after="0" w:line="240" w:lineRule="auto"/>
              <w:rPr>
                <w:rFonts w:hint="eastAsia"/>
                <w:bCs/>
                <w:lang w:eastAsia="zh-TW"/>
              </w:rPr>
            </w:pPr>
            <w:r w:rsidRPr="00F060BE">
              <w:rPr>
                <w:rFonts w:hint="eastAsia"/>
                <w:bCs/>
                <w:lang w:eastAsia="zh-TW"/>
              </w:rPr>
              <w:t>取得功能代號為</w:t>
            </w:r>
            <w:r w:rsidRPr="00F060BE">
              <w:rPr>
                <w:bCs/>
                <w:lang w:eastAsia="zh-TW"/>
              </w:rPr>
              <w:t>AAZ10100</w:t>
            </w:r>
            <w:r w:rsidRPr="0000502C">
              <w:rPr>
                <w:rFonts w:hint="eastAsia"/>
                <w:bCs/>
                <w:lang w:eastAsia="zh-TW"/>
              </w:rPr>
              <w:t>現有的文件，沒有可</w:t>
            </w:r>
            <w:r w:rsidRPr="00B96FE2">
              <w:rPr>
                <w:rFonts w:hint="eastAsia"/>
                <w:bCs/>
                <w:lang w:eastAsia="zh-TW"/>
              </w:rPr>
              <w:t>視為正常</w:t>
            </w:r>
          </w:p>
        </w:tc>
      </w:tr>
      <w:tr w:rsidR="002D04E8" w:rsidRPr="00F060BE">
        <w:tc>
          <w:tcPr>
            <w:tcW w:w="2520" w:type="dxa"/>
          </w:tcPr>
          <w:p w:rsidR="002D04E8" w:rsidRPr="0000502C" w:rsidRDefault="002D04E8">
            <w:pPr>
              <w:pStyle w:val="Tabletext"/>
              <w:keepLines w:val="0"/>
              <w:spacing w:after="0" w:line="240" w:lineRule="auto"/>
              <w:ind w:left="480"/>
              <w:rPr>
                <w:rFonts w:ascii="細明體" w:eastAsia="細明體" w:hAnsi="細明體" w:hint="eastAsia"/>
                <w:lang w:eastAsia="zh-TW"/>
              </w:rPr>
            </w:pPr>
            <w:r w:rsidRPr="00F060BE">
              <w:rPr>
                <w:rFonts w:ascii="細明體" w:eastAsia="細明體" w:hAnsi="細明體" w:cs="Courier New"/>
                <w:lang w:eastAsia="zh-TW"/>
              </w:rPr>
              <w:t>正版診斷書參考影像</w:t>
            </w:r>
            <w:r w:rsidRPr="00F060BE">
              <w:rPr>
                <w:rFonts w:ascii="細明體" w:eastAsia="細明體" w:hAnsi="細明體" w:cs="Courier New" w:hint="eastAsia"/>
                <w:lang w:eastAsia="zh-TW"/>
              </w:rPr>
              <w:t>文件</w:t>
            </w:r>
          </w:p>
        </w:tc>
        <w:tc>
          <w:tcPr>
            <w:tcW w:w="2700" w:type="dxa"/>
          </w:tcPr>
          <w:p w:rsidR="002D04E8" w:rsidRPr="00F060BE" w:rsidRDefault="002D04E8">
            <w:pPr>
              <w:pStyle w:val="Tabletext"/>
              <w:keepLines w:val="0"/>
              <w:spacing w:after="0" w:line="240" w:lineRule="auto"/>
              <w:rPr>
                <w:bCs/>
                <w:lang w:eastAsia="zh-TW"/>
              </w:rPr>
            </w:pPr>
            <w:r w:rsidRPr="00B96FE2">
              <w:rPr>
                <w:rFonts w:hint="eastAsia"/>
                <w:bCs/>
                <w:lang w:eastAsia="zh-TW"/>
              </w:rPr>
              <w:t>DTAAZ401</w:t>
            </w:r>
          </w:p>
        </w:tc>
        <w:tc>
          <w:tcPr>
            <w:tcW w:w="3420" w:type="dxa"/>
          </w:tcPr>
          <w:p w:rsidR="002D04E8" w:rsidRPr="00F060BE" w:rsidRDefault="002D04E8" w:rsidP="009A245B">
            <w:pPr>
              <w:pStyle w:val="Tabletext"/>
              <w:keepLines w:val="0"/>
              <w:spacing w:after="0" w:line="240" w:lineRule="auto"/>
              <w:rPr>
                <w:rFonts w:hint="eastAsia"/>
                <w:bCs/>
                <w:lang w:eastAsia="zh-TW"/>
              </w:rPr>
            </w:pPr>
            <w:r w:rsidRPr="00F060BE">
              <w:rPr>
                <w:rFonts w:hint="eastAsia"/>
                <w:bCs/>
                <w:lang w:eastAsia="zh-TW"/>
              </w:rPr>
              <w:t>取得功能代號為</w:t>
            </w:r>
            <w:r w:rsidRPr="00F060BE">
              <w:rPr>
                <w:bCs/>
                <w:lang w:eastAsia="zh-TW"/>
              </w:rPr>
              <w:t>AAZ1010</w:t>
            </w:r>
            <w:r w:rsidRPr="00F060BE">
              <w:rPr>
                <w:rFonts w:hint="eastAsia"/>
                <w:bCs/>
                <w:lang w:eastAsia="zh-TW"/>
              </w:rPr>
              <w:t>1</w:t>
            </w:r>
            <w:r w:rsidRPr="00F060BE">
              <w:rPr>
                <w:rFonts w:hint="eastAsia"/>
                <w:bCs/>
                <w:lang w:eastAsia="zh-TW"/>
              </w:rPr>
              <w:t>中為此筆</w:t>
            </w:r>
            <w:r w:rsidRPr="00F060BE">
              <w:rPr>
                <w:bCs/>
                <w:lang w:eastAsia="zh-TW"/>
              </w:rPr>
              <w:t>DTAAA020</w:t>
            </w:r>
            <w:r w:rsidRPr="00F060BE">
              <w:rPr>
                <w:rFonts w:hint="eastAsia"/>
                <w:bCs/>
                <w:lang w:eastAsia="zh-TW"/>
              </w:rPr>
              <w:t>.</w:t>
            </w:r>
            <w:r w:rsidRPr="00F060BE">
              <w:rPr>
                <w:rFonts w:hint="eastAsia"/>
                <w:bCs/>
                <w:lang w:eastAsia="zh-TW"/>
              </w:rPr>
              <w:t>醫院代碼現有的文件，沒有可視為正常</w:t>
            </w:r>
          </w:p>
        </w:tc>
      </w:tr>
      <w:tr w:rsidR="000E6708" w:rsidRPr="00F060BE">
        <w:tc>
          <w:tcPr>
            <w:tcW w:w="2520" w:type="dxa"/>
          </w:tcPr>
          <w:p w:rsidR="000E6708" w:rsidRPr="00F060BE" w:rsidRDefault="000E6708" w:rsidP="000E6708">
            <w:pPr>
              <w:pStyle w:val="Tabletext"/>
              <w:keepLines w:val="0"/>
              <w:spacing w:after="0" w:line="240" w:lineRule="auto"/>
              <w:ind w:left="480"/>
              <w:rPr>
                <w:rFonts w:ascii="細明體" w:eastAsia="細明體" w:hAnsi="細明體" w:cs="Courier New"/>
                <w:lang w:eastAsia="zh-TW"/>
              </w:rPr>
            </w:pPr>
            <w:r>
              <w:rPr>
                <w:rFonts w:ascii="細明體" w:eastAsia="細明體" w:hAnsi="細明體" w:cs="Courier New" w:hint="eastAsia"/>
                <w:lang w:eastAsia="zh-TW"/>
              </w:rPr>
              <w:t>癌症日期</w:t>
            </w:r>
          </w:p>
        </w:tc>
        <w:tc>
          <w:tcPr>
            <w:tcW w:w="2700" w:type="dxa"/>
          </w:tcPr>
          <w:p w:rsidR="000E6708" w:rsidRPr="00B96FE2" w:rsidRDefault="000E6708" w:rsidP="000E6708">
            <w:pPr>
              <w:pStyle w:val="Tabletext"/>
              <w:keepLines w:val="0"/>
              <w:spacing w:after="0" w:line="240" w:lineRule="auto"/>
              <w:rPr>
                <w:rFonts w:hint="eastAsia"/>
                <w:bCs/>
                <w:lang w:eastAsia="zh-TW"/>
              </w:rPr>
            </w:pPr>
            <w:r w:rsidRPr="00F060BE">
              <w:rPr>
                <w:bCs/>
                <w:lang w:eastAsia="zh-TW"/>
              </w:rPr>
              <w:t>DTAAA020</w:t>
            </w:r>
            <w:r w:rsidRPr="00F060BE">
              <w:rPr>
                <w:rFonts w:hint="eastAsia"/>
                <w:bCs/>
                <w:lang w:eastAsia="zh-TW"/>
              </w:rPr>
              <w:t>/ DTAAAT20</w:t>
            </w:r>
          </w:p>
        </w:tc>
        <w:tc>
          <w:tcPr>
            <w:tcW w:w="3420" w:type="dxa"/>
          </w:tcPr>
          <w:p w:rsidR="000E6708" w:rsidRPr="00F060BE" w:rsidRDefault="000E6708" w:rsidP="000E6708">
            <w:pPr>
              <w:pStyle w:val="Tabletext"/>
              <w:keepLines w:val="0"/>
              <w:spacing w:after="0" w:line="240" w:lineRule="auto"/>
              <w:rPr>
                <w:rFonts w:hint="eastAsia"/>
                <w:bCs/>
                <w:lang w:eastAsia="zh-TW"/>
              </w:rPr>
            </w:pPr>
          </w:p>
        </w:tc>
      </w:tr>
    </w:tbl>
    <w:p w:rsidR="00900835" w:rsidRPr="00F060BE" w:rsidRDefault="00900835">
      <w:pPr>
        <w:pStyle w:val="Tabletext"/>
        <w:keepLines w:val="0"/>
        <w:numPr>
          <w:ilvl w:val="2"/>
          <w:numId w:val="2"/>
        </w:numPr>
        <w:spacing w:after="0" w:line="240" w:lineRule="auto"/>
        <w:rPr>
          <w:rFonts w:hint="eastAsia"/>
          <w:lang w:eastAsia="zh-TW"/>
        </w:rPr>
      </w:pPr>
      <w:r w:rsidRPr="00F060BE">
        <w:rPr>
          <w:rFonts w:hint="eastAsia"/>
          <w:lang w:eastAsia="zh-TW"/>
        </w:rPr>
        <w:t>ELSE</w:t>
      </w:r>
    </w:p>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顯示</w:t>
      </w:r>
      <w:r w:rsidRPr="00F060BE">
        <w:rPr>
          <w:rFonts w:hint="eastAsia"/>
          <w:lang w:eastAsia="zh-TW"/>
        </w:rPr>
        <w:t xml:space="preserve"> </w:t>
      </w:r>
      <w:r w:rsidRPr="00F060BE">
        <w:rPr>
          <w:lang w:eastAsia="zh-TW"/>
        </w:rPr>
        <w:t>‘</w:t>
      </w:r>
      <w:r w:rsidRPr="00F060BE">
        <w:rPr>
          <w:rFonts w:hint="eastAsia"/>
          <w:lang w:eastAsia="zh-TW"/>
        </w:rPr>
        <w:t>該受理編號不存在</w:t>
      </w:r>
      <w:r w:rsidRPr="00F060BE">
        <w:rPr>
          <w:lang w:eastAsia="zh-TW"/>
        </w:rPr>
        <w:t>’</w:t>
      </w:r>
      <w:r w:rsidRPr="00F060BE">
        <w:rPr>
          <w:rFonts w:hint="eastAsia"/>
          <w:lang w:eastAsia="zh-TW"/>
        </w:rPr>
        <w:t>。</w:t>
      </w:r>
    </w:p>
    <w:p w:rsidR="00900835" w:rsidRPr="00F060BE" w:rsidRDefault="00900835">
      <w:pPr>
        <w:pStyle w:val="Tabletext"/>
        <w:keepLines w:val="0"/>
        <w:numPr>
          <w:ilvl w:val="2"/>
          <w:numId w:val="2"/>
        </w:numPr>
        <w:spacing w:after="0" w:line="240" w:lineRule="auto"/>
        <w:rPr>
          <w:rFonts w:hint="eastAsia"/>
          <w:lang w:eastAsia="zh-TW"/>
        </w:rPr>
      </w:pPr>
      <w:r w:rsidRPr="00F060BE">
        <w:rPr>
          <w:rFonts w:hint="eastAsia"/>
          <w:lang w:eastAsia="zh-TW"/>
        </w:rPr>
        <w:t>END IF</w:t>
      </w:r>
    </w:p>
    <w:p w:rsidR="00900835" w:rsidRPr="00F060BE" w:rsidRDefault="00900835">
      <w:pPr>
        <w:pStyle w:val="Tabletext"/>
        <w:keepLines w:val="0"/>
        <w:numPr>
          <w:ilvl w:val="2"/>
          <w:numId w:val="2"/>
        </w:numPr>
        <w:spacing w:after="0" w:line="240" w:lineRule="auto"/>
        <w:rPr>
          <w:rFonts w:hint="eastAsia"/>
          <w:lang w:eastAsia="zh-TW"/>
        </w:rPr>
      </w:pPr>
      <w:r w:rsidRPr="00F060BE">
        <w:rPr>
          <w:rFonts w:hint="eastAsia"/>
          <w:lang w:eastAsia="zh-TW"/>
        </w:rPr>
        <w:t xml:space="preserve">Button </w:t>
      </w:r>
      <w:r w:rsidRPr="00F060BE">
        <w:rPr>
          <w:rFonts w:hint="eastAsia"/>
          <w:lang w:eastAsia="zh-TW"/>
        </w:rPr>
        <w:t>顯示：</w:t>
      </w:r>
      <w:r w:rsidR="007E5D72" w:rsidRPr="00F060BE">
        <w:rPr>
          <w:rFonts w:hint="eastAsia"/>
          <w:lang w:eastAsia="zh-TW"/>
        </w:rPr>
        <w:t xml:space="preserve">(Button </w:t>
      </w:r>
      <w:r w:rsidR="007E5D72" w:rsidRPr="00F060BE">
        <w:rPr>
          <w:rFonts w:hint="eastAsia"/>
          <w:lang w:eastAsia="zh-TW"/>
        </w:rPr>
        <w:t>從</w:t>
      </w:r>
      <w:r w:rsidR="007E5D72" w:rsidRPr="00F060BE">
        <w:rPr>
          <w:rFonts w:hint="eastAsia"/>
          <w:lang w:eastAsia="zh-TW"/>
        </w:rPr>
        <w:t>Disable</w:t>
      </w:r>
      <w:r w:rsidR="007E5D72" w:rsidRPr="00F060BE">
        <w:rPr>
          <w:rFonts w:hint="eastAsia"/>
          <w:lang w:eastAsia="zh-TW"/>
        </w:rPr>
        <w:t>改不顯示</w:t>
      </w:r>
      <w:r w:rsidR="007E5D72" w:rsidRPr="00F060BE">
        <w:rPr>
          <w:rFonts w:hint="eastAsia"/>
          <w:lang w:eastAsia="zh-TW"/>
        </w:rPr>
        <w:t>)</w:t>
      </w:r>
    </w:p>
    <w:tbl>
      <w:tblPr>
        <w:tblW w:w="0" w:type="auto"/>
        <w:tblInd w:w="1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5"/>
        <w:gridCol w:w="5040"/>
      </w:tblGrid>
      <w:tr w:rsidR="00900835" w:rsidRPr="00F060BE">
        <w:tblPrEx>
          <w:tblCellMar>
            <w:top w:w="0" w:type="dxa"/>
            <w:bottom w:w="0" w:type="dxa"/>
          </w:tblCellMar>
        </w:tblPrEx>
        <w:tc>
          <w:tcPr>
            <w:tcW w:w="2185" w:type="dxa"/>
          </w:tcPr>
          <w:p w:rsidR="00900835" w:rsidRPr="00F060BE" w:rsidRDefault="00900835">
            <w:pPr>
              <w:pStyle w:val="Tabletext"/>
              <w:keepLines w:val="0"/>
              <w:spacing w:after="0" w:line="240" w:lineRule="auto"/>
              <w:jc w:val="center"/>
              <w:rPr>
                <w:rFonts w:hint="eastAsia"/>
                <w:bCs/>
                <w:lang w:eastAsia="zh-TW"/>
              </w:rPr>
            </w:pPr>
            <w:r w:rsidRPr="00F060BE">
              <w:rPr>
                <w:rFonts w:hint="eastAsia"/>
                <w:bCs/>
                <w:lang w:eastAsia="zh-TW"/>
              </w:rPr>
              <w:t>Button Name</w:t>
            </w:r>
          </w:p>
        </w:tc>
        <w:tc>
          <w:tcPr>
            <w:tcW w:w="5040" w:type="dxa"/>
          </w:tcPr>
          <w:p w:rsidR="00900835" w:rsidRPr="00F060BE" w:rsidRDefault="00900835">
            <w:pPr>
              <w:pStyle w:val="Tabletext"/>
              <w:keepLines w:val="0"/>
              <w:spacing w:after="0" w:line="240" w:lineRule="auto"/>
              <w:jc w:val="center"/>
              <w:rPr>
                <w:rFonts w:hint="eastAsia"/>
                <w:bCs/>
                <w:lang w:eastAsia="zh-TW"/>
              </w:rPr>
            </w:pPr>
            <w:r w:rsidRPr="00F060BE">
              <w:rPr>
                <w:rFonts w:hint="eastAsia"/>
                <w:bCs/>
                <w:lang w:eastAsia="zh-TW"/>
              </w:rPr>
              <w:t>Enable</w:t>
            </w:r>
            <w:r w:rsidRPr="00F060BE">
              <w:rPr>
                <w:rFonts w:hint="eastAsia"/>
                <w:bCs/>
                <w:lang w:eastAsia="zh-TW"/>
              </w:rPr>
              <w:t>時機</w:t>
            </w:r>
          </w:p>
        </w:tc>
      </w:tr>
      <w:tr w:rsidR="00900835" w:rsidRPr="00F060BE">
        <w:tblPrEx>
          <w:tblCellMar>
            <w:top w:w="0" w:type="dxa"/>
            <w:bottom w:w="0" w:type="dxa"/>
          </w:tblCellMar>
        </w:tblPrEx>
        <w:tc>
          <w:tcPr>
            <w:tcW w:w="2185"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新增診斷書</w:t>
            </w:r>
          </w:p>
        </w:tc>
        <w:tc>
          <w:tcPr>
            <w:tcW w:w="504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受理進度</w:t>
            </w:r>
            <w:r w:rsidRPr="00F060BE">
              <w:rPr>
                <w:rFonts w:hint="eastAsia"/>
                <w:lang w:eastAsia="zh-TW"/>
              </w:rPr>
              <w:t xml:space="preserve"> </w:t>
            </w:r>
            <w:r w:rsidRPr="00F060BE">
              <w:rPr>
                <w:rFonts w:hint="eastAsia"/>
                <w:lang w:eastAsia="zh-TW"/>
              </w:rPr>
              <w:t>為</w:t>
            </w:r>
            <w:r w:rsidRPr="00F060BE">
              <w:rPr>
                <w:rFonts w:hint="eastAsia"/>
                <w:lang w:eastAsia="zh-TW"/>
              </w:rPr>
              <w:t xml:space="preserve"> </w:t>
            </w:r>
            <w:r w:rsidRPr="00F060BE">
              <w:rPr>
                <w:rFonts w:hint="eastAsia"/>
                <w:lang w:eastAsia="zh-TW"/>
              </w:rPr>
              <w:t>空值</w:t>
            </w:r>
          </w:p>
        </w:tc>
      </w:tr>
      <w:tr w:rsidR="00900835" w:rsidRPr="00F060BE">
        <w:tblPrEx>
          <w:tblCellMar>
            <w:top w:w="0" w:type="dxa"/>
            <w:bottom w:w="0" w:type="dxa"/>
          </w:tblCellMar>
        </w:tblPrEx>
        <w:tc>
          <w:tcPr>
            <w:tcW w:w="2185"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修改診斷書</w:t>
            </w:r>
          </w:p>
        </w:tc>
        <w:tc>
          <w:tcPr>
            <w:tcW w:w="504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受理進度</w:t>
            </w:r>
            <w:r w:rsidRPr="00F060BE">
              <w:rPr>
                <w:rFonts w:hint="eastAsia"/>
                <w:lang w:eastAsia="zh-TW"/>
              </w:rPr>
              <w:t xml:space="preserve"> </w:t>
            </w:r>
            <w:r w:rsidRPr="00F060BE">
              <w:rPr>
                <w:rFonts w:hint="eastAsia"/>
                <w:lang w:eastAsia="zh-TW"/>
              </w:rPr>
              <w:t>為</w:t>
            </w:r>
            <w:r w:rsidRPr="00F060BE">
              <w:rPr>
                <w:rFonts w:hint="eastAsia"/>
                <w:lang w:eastAsia="zh-TW"/>
              </w:rPr>
              <w:t xml:space="preserve"> 10(</w:t>
            </w:r>
            <w:r w:rsidRPr="00F060BE">
              <w:rPr>
                <w:rFonts w:hint="eastAsia"/>
                <w:lang w:eastAsia="zh-TW"/>
              </w:rPr>
              <w:t>受理</w:t>
            </w:r>
            <w:r w:rsidRPr="00F060BE">
              <w:rPr>
                <w:rFonts w:hint="eastAsia"/>
                <w:lang w:eastAsia="zh-TW"/>
              </w:rPr>
              <w:t xml:space="preserve">) </w:t>
            </w:r>
            <w:r w:rsidRPr="00F060BE">
              <w:rPr>
                <w:rFonts w:hint="eastAsia"/>
                <w:lang w:eastAsia="zh-TW"/>
              </w:rPr>
              <w:t>且</w:t>
            </w:r>
            <w:r w:rsidRPr="00F060BE">
              <w:rPr>
                <w:rFonts w:hint="eastAsia"/>
                <w:lang w:eastAsia="zh-TW"/>
              </w:rPr>
              <w:t xml:space="preserve"> </w:t>
            </w:r>
            <w:r w:rsidRPr="00F060BE">
              <w:rPr>
                <w:rFonts w:hint="eastAsia"/>
                <w:lang w:eastAsia="zh-TW"/>
              </w:rPr>
              <w:t>受理人員為登入者時</w:t>
            </w:r>
          </w:p>
        </w:tc>
      </w:tr>
      <w:tr w:rsidR="00900835" w:rsidRPr="00F060BE">
        <w:tblPrEx>
          <w:tblCellMar>
            <w:top w:w="0" w:type="dxa"/>
            <w:bottom w:w="0" w:type="dxa"/>
          </w:tblCellMar>
        </w:tblPrEx>
        <w:tc>
          <w:tcPr>
            <w:tcW w:w="2185"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刪除診斷書</w:t>
            </w:r>
          </w:p>
        </w:tc>
        <w:tc>
          <w:tcPr>
            <w:tcW w:w="504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受理進度</w:t>
            </w:r>
            <w:r w:rsidRPr="00F060BE">
              <w:rPr>
                <w:rFonts w:hint="eastAsia"/>
                <w:lang w:eastAsia="zh-TW"/>
              </w:rPr>
              <w:t xml:space="preserve"> </w:t>
            </w:r>
            <w:r w:rsidRPr="00F060BE">
              <w:rPr>
                <w:rFonts w:hint="eastAsia"/>
                <w:lang w:eastAsia="zh-TW"/>
              </w:rPr>
              <w:t>為</w:t>
            </w:r>
            <w:r w:rsidRPr="00F060BE">
              <w:rPr>
                <w:rFonts w:hint="eastAsia"/>
                <w:lang w:eastAsia="zh-TW"/>
              </w:rPr>
              <w:t xml:space="preserve"> 10(</w:t>
            </w:r>
            <w:r w:rsidRPr="00F060BE">
              <w:rPr>
                <w:rFonts w:hint="eastAsia"/>
                <w:lang w:eastAsia="zh-TW"/>
              </w:rPr>
              <w:t>受理</w:t>
            </w:r>
            <w:r w:rsidRPr="00F060BE">
              <w:rPr>
                <w:rFonts w:hint="eastAsia"/>
                <w:lang w:eastAsia="zh-TW"/>
              </w:rPr>
              <w:t xml:space="preserve">) </w:t>
            </w:r>
            <w:r w:rsidRPr="00F060BE">
              <w:rPr>
                <w:rFonts w:hint="eastAsia"/>
                <w:lang w:eastAsia="zh-TW"/>
              </w:rPr>
              <w:t>且</w:t>
            </w:r>
            <w:r w:rsidRPr="00F060BE">
              <w:rPr>
                <w:rFonts w:hint="eastAsia"/>
                <w:lang w:eastAsia="zh-TW"/>
              </w:rPr>
              <w:t xml:space="preserve"> </w:t>
            </w:r>
            <w:r w:rsidRPr="00F060BE">
              <w:rPr>
                <w:rFonts w:hint="eastAsia"/>
                <w:lang w:eastAsia="zh-TW"/>
              </w:rPr>
              <w:t>受理人員為登入者時</w:t>
            </w:r>
          </w:p>
        </w:tc>
      </w:tr>
      <w:tr w:rsidR="00900835" w:rsidRPr="00F060BE">
        <w:tblPrEx>
          <w:tblCellMar>
            <w:top w:w="0" w:type="dxa"/>
            <w:bottom w:w="0" w:type="dxa"/>
          </w:tblCellMar>
        </w:tblPrEx>
        <w:tc>
          <w:tcPr>
            <w:tcW w:w="2185" w:type="dxa"/>
          </w:tcPr>
          <w:p w:rsidR="00900835" w:rsidRPr="00F060BE" w:rsidRDefault="00900835">
            <w:pPr>
              <w:pStyle w:val="Tabletext"/>
              <w:keepLines w:val="0"/>
              <w:spacing w:after="0" w:line="240" w:lineRule="auto"/>
              <w:rPr>
                <w:rFonts w:hint="eastAsia"/>
                <w:strike/>
                <w:lang w:eastAsia="zh-TW"/>
              </w:rPr>
            </w:pPr>
            <w:r w:rsidRPr="00F060BE">
              <w:rPr>
                <w:rFonts w:hint="eastAsia"/>
                <w:strike/>
                <w:lang w:eastAsia="zh-TW"/>
              </w:rPr>
              <w:t>資料確認</w:t>
            </w:r>
          </w:p>
        </w:tc>
        <w:tc>
          <w:tcPr>
            <w:tcW w:w="5040" w:type="dxa"/>
          </w:tcPr>
          <w:p w:rsidR="00900835" w:rsidRPr="00F060BE" w:rsidRDefault="00900835">
            <w:pPr>
              <w:rPr>
                <w:strike/>
                <w:sz w:val="20"/>
                <w:szCs w:val="20"/>
              </w:rPr>
            </w:pPr>
            <w:r w:rsidRPr="00F060BE">
              <w:rPr>
                <w:rFonts w:hint="eastAsia"/>
                <w:strike/>
                <w:sz w:val="20"/>
                <w:szCs w:val="20"/>
              </w:rPr>
              <w:t>受理進度</w:t>
            </w:r>
            <w:r w:rsidRPr="00F060BE">
              <w:rPr>
                <w:rFonts w:hint="eastAsia"/>
                <w:strike/>
                <w:sz w:val="20"/>
                <w:szCs w:val="20"/>
              </w:rPr>
              <w:t xml:space="preserve"> </w:t>
            </w:r>
            <w:r w:rsidRPr="00F060BE">
              <w:rPr>
                <w:rFonts w:hint="eastAsia"/>
                <w:strike/>
                <w:sz w:val="20"/>
                <w:szCs w:val="20"/>
              </w:rPr>
              <w:t>為</w:t>
            </w:r>
            <w:r w:rsidRPr="00F060BE">
              <w:rPr>
                <w:rFonts w:hint="eastAsia"/>
                <w:strike/>
                <w:sz w:val="20"/>
                <w:szCs w:val="20"/>
              </w:rPr>
              <w:t xml:space="preserve"> 10(</w:t>
            </w:r>
            <w:r w:rsidRPr="00F060BE">
              <w:rPr>
                <w:rFonts w:hint="eastAsia"/>
                <w:strike/>
                <w:sz w:val="20"/>
                <w:szCs w:val="20"/>
              </w:rPr>
              <w:t>受理</w:t>
            </w:r>
            <w:r w:rsidRPr="00F060BE">
              <w:rPr>
                <w:rFonts w:hint="eastAsia"/>
                <w:strike/>
                <w:sz w:val="20"/>
                <w:szCs w:val="20"/>
              </w:rPr>
              <w:t>)</w:t>
            </w:r>
          </w:p>
        </w:tc>
      </w:tr>
      <w:tr w:rsidR="00900835" w:rsidRPr="00F060BE">
        <w:tblPrEx>
          <w:tblCellMar>
            <w:top w:w="0" w:type="dxa"/>
            <w:bottom w:w="0" w:type="dxa"/>
          </w:tblCellMar>
        </w:tblPrEx>
        <w:tc>
          <w:tcPr>
            <w:tcW w:w="2185"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查詢核定</w:t>
            </w:r>
          </w:p>
        </w:tc>
        <w:tc>
          <w:tcPr>
            <w:tcW w:w="5040" w:type="dxa"/>
          </w:tcPr>
          <w:p w:rsidR="00900835" w:rsidRPr="00F060BE" w:rsidRDefault="00900835">
            <w:pPr>
              <w:rPr>
                <w:rFonts w:hint="eastAsia"/>
                <w:sz w:val="20"/>
                <w:szCs w:val="20"/>
              </w:rPr>
            </w:pPr>
          </w:p>
        </w:tc>
      </w:tr>
      <w:tr w:rsidR="00900835" w:rsidRPr="00F060BE">
        <w:tblPrEx>
          <w:tblCellMar>
            <w:top w:w="0" w:type="dxa"/>
            <w:bottom w:w="0" w:type="dxa"/>
          </w:tblCellMar>
        </w:tblPrEx>
        <w:tc>
          <w:tcPr>
            <w:tcW w:w="2185"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核定</w:t>
            </w:r>
          </w:p>
        </w:tc>
        <w:tc>
          <w:tcPr>
            <w:tcW w:w="5040" w:type="dxa"/>
          </w:tcPr>
          <w:p w:rsidR="00900835" w:rsidRPr="00F060BE" w:rsidRDefault="00900835">
            <w:pPr>
              <w:rPr>
                <w:rFonts w:hint="eastAsia"/>
                <w:strike/>
                <w:sz w:val="20"/>
                <w:szCs w:val="20"/>
              </w:rPr>
            </w:pPr>
            <w:r w:rsidRPr="00F060BE">
              <w:rPr>
                <w:rFonts w:hint="eastAsia"/>
                <w:strike/>
                <w:sz w:val="20"/>
                <w:szCs w:val="20"/>
              </w:rPr>
              <w:t>受理進度</w:t>
            </w:r>
            <w:r w:rsidRPr="00F060BE">
              <w:rPr>
                <w:rFonts w:hint="eastAsia"/>
                <w:strike/>
                <w:sz w:val="20"/>
                <w:szCs w:val="20"/>
              </w:rPr>
              <w:t xml:space="preserve"> </w:t>
            </w:r>
            <w:r w:rsidRPr="00F060BE">
              <w:rPr>
                <w:rFonts w:hint="eastAsia"/>
                <w:strike/>
                <w:sz w:val="20"/>
                <w:szCs w:val="20"/>
              </w:rPr>
              <w:t>為</w:t>
            </w:r>
            <w:r w:rsidRPr="00F060BE">
              <w:rPr>
                <w:rFonts w:hint="eastAsia"/>
                <w:strike/>
                <w:sz w:val="20"/>
                <w:szCs w:val="20"/>
              </w:rPr>
              <w:t xml:space="preserve"> 20(</w:t>
            </w:r>
            <w:r w:rsidRPr="00F060BE">
              <w:rPr>
                <w:rFonts w:hint="eastAsia"/>
                <w:strike/>
                <w:sz w:val="20"/>
                <w:szCs w:val="20"/>
              </w:rPr>
              <w:t>資料確認</w:t>
            </w:r>
            <w:r w:rsidRPr="00F060BE">
              <w:rPr>
                <w:rFonts w:hint="eastAsia"/>
                <w:strike/>
                <w:sz w:val="20"/>
                <w:szCs w:val="20"/>
              </w:rPr>
              <w:t>)</w:t>
            </w:r>
          </w:p>
          <w:p w:rsidR="00D64CF7" w:rsidRPr="00F060BE" w:rsidRDefault="00D64CF7" w:rsidP="00D64CF7">
            <w:pPr>
              <w:rPr>
                <w:rFonts w:hint="eastAsia"/>
                <w:sz w:val="20"/>
                <w:szCs w:val="20"/>
              </w:rPr>
            </w:pPr>
            <w:r w:rsidRPr="00F060BE">
              <w:rPr>
                <w:rFonts w:hint="eastAsia"/>
                <w:sz w:val="20"/>
                <w:szCs w:val="20"/>
              </w:rPr>
              <w:t>1.</w:t>
            </w:r>
            <w:r w:rsidRPr="00F060BE">
              <w:rPr>
                <w:rFonts w:hint="eastAsia"/>
                <w:sz w:val="20"/>
                <w:szCs w:val="20"/>
              </w:rPr>
              <w:t>受理進度</w:t>
            </w:r>
            <w:r w:rsidRPr="00F060BE">
              <w:rPr>
                <w:rFonts w:hint="eastAsia"/>
                <w:sz w:val="20"/>
                <w:szCs w:val="20"/>
              </w:rPr>
              <w:t xml:space="preserve"> </w:t>
            </w:r>
            <w:r w:rsidRPr="00F060BE">
              <w:rPr>
                <w:rFonts w:hint="eastAsia"/>
                <w:sz w:val="20"/>
                <w:szCs w:val="20"/>
              </w:rPr>
              <w:t>為</w:t>
            </w:r>
            <w:r w:rsidRPr="00F060BE">
              <w:rPr>
                <w:rFonts w:hint="eastAsia"/>
                <w:sz w:val="20"/>
                <w:szCs w:val="20"/>
              </w:rPr>
              <w:t xml:space="preserve"> 10(</w:t>
            </w:r>
            <w:r w:rsidRPr="00F060BE">
              <w:rPr>
                <w:rFonts w:hint="eastAsia"/>
                <w:sz w:val="20"/>
                <w:szCs w:val="20"/>
              </w:rPr>
              <w:t>受理</w:t>
            </w:r>
            <w:r w:rsidRPr="00F060BE">
              <w:rPr>
                <w:rFonts w:hint="eastAsia"/>
                <w:sz w:val="20"/>
                <w:szCs w:val="20"/>
              </w:rPr>
              <w:t xml:space="preserve">)  </w:t>
            </w:r>
            <w:r w:rsidR="005B07F1" w:rsidRPr="00F060BE">
              <w:rPr>
                <w:rFonts w:hint="eastAsia"/>
                <w:sz w:val="20"/>
                <w:szCs w:val="20"/>
              </w:rPr>
              <w:t>OR 25(</w:t>
            </w:r>
            <w:r w:rsidR="005B07F1" w:rsidRPr="00F060BE">
              <w:rPr>
                <w:rFonts w:hint="eastAsia"/>
                <w:sz w:val="20"/>
                <w:szCs w:val="20"/>
              </w:rPr>
              <w:t>退回</w:t>
            </w:r>
            <w:r w:rsidR="005B07F1" w:rsidRPr="00F060BE">
              <w:rPr>
                <w:rFonts w:hint="eastAsia"/>
                <w:sz w:val="20"/>
                <w:szCs w:val="20"/>
              </w:rPr>
              <w:t>)</w:t>
            </w:r>
          </w:p>
          <w:p w:rsidR="00D64CF7" w:rsidRPr="00F060BE" w:rsidRDefault="00D64CF7" w:rsidP="00D64CF7">
            <w:pPr>
              <w:rPr>
                <w:rFonts w:hint="eastAsia"/>
                <w:sz w:val="20"/>
                <w:szCs w:val="20"/>
              </w:rPr>
            </w:pPr>
            <w:r w:rsidRPr="00F060BE">
              <w:rPr>
                <w:rFonts w:hint="eastAsia"/>
                <w:sz w:val="20"/>
                <w:szCs w:val="20"/>
              </w:rPr>
              <w:t>2.</w:t>
            </w:r>
            <w:r w:rsidRPr="00F060BE">
              <w:rPr>
                <w:rFonts w:hint="eastAsia"/>
                <w:sz w:val="20"/>
                <w:szCs w:val="20"/>
              </w:rPr>
              <w:t>申請書處理狀態</w:t>
            </w:r>
            <w:r w:rsidRPr="00F060BE">
              <w:rPr>
                <w:rFonts w:hint="eastAsia"/>
                <w:sz w:val="20"/>
                <w:szCs w:val="20"/>
              </w:rPr>
              <w:t xml:space="preserve"> </w:t>
            </w:r>
            <w:r w:rsidRPr="00F060BE">
              <w:rPr>
                <w:rFonts w:hint="eastAsia"/>
                <w:sz w:val="20"/>
                <w:szCs w:val="20"/>
              </w:rPr>
              <w:t>為</w:t>
            </w:r>
            <w:r w:rsidRPr="00F060BE">
              <w:rPr>
                <w:rFonts w:hint="eastAsia"/>
                <w:sz w:val="20"/>
                <w:szCs w:val="20"/>
              </w:rPr>
              <w:t xml:space="preserve"> </w:t>
            </w:r>
            <w:r w:rsidR="00922CE6" w:rsidRPr="00F060BE">
              <w:rPr>
                <w:rFonts w:hint="eastAsia"/>
                <w:sz w:val="20"/>
                <w:szCs w:val="20"/>
              </w:rPr>
              <w:t>0</w:t>
            </w:r>
            <w:r w:rsidRPr="00F060BE">
              <w:rPr>
                <w:rFonts w:hint="eastAsia"/>
                <w:sz w:val="20"/>
                <w:szCs w:val="20"/>
              </w:rPr>
              <w:t xml:space="preserve"> OR 3(</w:t>
            </w:r>
            <w:r w:rsidRPr="00F060BE">
              <w:rPr>
                <w:rFonts w:hint="eastAsia"/>
                <w:sz w:val="20"/>
                <w:szCs w:val="20"/>
              </w:rPr>
              <w:t>核定</w:t>
            </w:r>
            <w:r w:rsidRPr="00F060BE">
              <w:rPr>
                <w:rFonts w:hint="eastAsia"/>
                <w:sz w:val="20"/>
                <w:szCs w:val="20"/>
              </w:rPr>
              <w:t>)</w:t>
            </w:r>
          </w:p>
          <w:p w:rsidR="00D64CF7" w:rsidRPr="00F060BE" w:rsidRDefault="00D64CF7">
            <w:pPr>
              <w:rPr>
                <w:rFonts w:hint="eastAsia"/>
                <w:strike/>
                <w:sz w:val="20"/>
                <w:szCs w:val="20"/>
              </w:rPr>
            </w:pPr>
            <w:r w:rsidRPr="00F060BE">
              <w:rPr>
                <w:rFonts w:hint="eastAsia"/>
                <w:sz w:val="20"/>
                <w:szCs w:val="20"/>
              </w:rPr>
              <w:t>3.</w:t>
            </w:r>
            <w:r w:rsidRPr="00F060BE">
              <w:rPr>
                <w:rFonts w:hint="eastAsia"/>
                <w:sz w:val="20"/>
                <w:szCs w:val="20"/>
              </w:rPr>
              <w:t>核定人員為登入者</w:t>
            </w:r>
            <w:r w:rsidRPr="00F060BE">
              <w:rPr>
                <w:rFonts w:hint="eastAsia"/>
                <w:sz w:val="20"/>
                <w:szCs w:val="20"/>
              </w:rPr>
              <w:t xml:space="preserve"> </w:t>
            </w:r>
            <w:r w:rsidRPr="00F060BE">
              <w:rPr>
                <w:rFonts w:hint="eastAsia"/>
                <w:sz w:val="20"/>
                <w:szCs w:val="20"/>
              </w:rPr>
              <w:t>時</w:t>
            </w:r>
          </w:p>
          <w:p w:rsidR="00D64CF7" w:rsidRPr="00F060BE" w:rsidRDefault="00D64CF7">
            <w:pPr>
              <w:rPr>
                <w:sz w:val="20"/>
                <w:szCs w:val="20"/>
              </w:rPr>
            </w:pPr>
          </w:p>
        </w:tc>
      </w:tr>
    </w:tbl>
    <w:p w:rsidR="00900835" w:rsidRPr="00F060BE" w:rsidRDefault="00900835">
      <w:pPr>
        <w:pStyle w:val="Tabletext"/>
        <w:keepLines w:val="0"/>
        <w:numPr>
          <w:ilvl w:val="0"/>
          <w:numId w:val="2"/>
        </w:numPr>
        <w:spacing w:after="0" w:line="240" w:lineRule="auto"/>
        <w:rPr>
          <w:rFonts w:hint="eastAsia"/>
          <w:b/>
          <w:bCs/>
          <w:lang w:eastAsia="zh-TW"/>
        </w:rPr>
      </w:pPr>
      <w:r w:rsidRPr="00F060BE">
        <w:rPr>
          <w:rFonts w:hint="eastAsia"/>
          <w:b/>
          <w:bCs/>
          <w:lang w:eastAsia="zh-TW"/>
        </w:rPr>
        <w:t>新增診斷書</w:t>
      </w:r>
    </w:p>
    <w:p w:rsidR="00900835" w:rsidRPr="00B96FE2" w:rsidRDefault="00900835">
      <w:pPr>
        <w:pStyle w:val="Tabletext"/>
        <w:keepLines w:val="0"/>
        <w:numPr>
          <w:ilvl w:val="1"/>
          <w:numId w:val="2"/>
        </w:numPr>
        <w:spacing w:after="0" w:line="240" w:lineRule="auto"/>
        <w:rPr>
          <w:rFonts w:hint="eastAsia"/>
          <w:lang w:eastAsia="zh-TW"/>
        </w:rPr>
      </w:pPr>
      <w:r w:rsidRPr="0000502C">
        <w:rPr>
          <w:rFonts w:hint="eastAsia"/>
          <w:lang w:eastAsia="zh-TW"/>
        </w:rPr>
        <w:t>檢核</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6120"/>
        <w:gridCol w:w="3320"/>
      </w:tblGrid>
      <w:tr w:rsidR="00900835" w:rsidRPr="00F060BE">
        <w:tc>
          <w:tcPr>
            <w:tcW w:w="720" w:type="dxa"/>
          </w:tcPr>
          <w:p w:rsidR="00900835" w:rsidRPr="00F060BE" w:rsidRDefault="00900835">
            <w:pPr>
              <w:pStyle w:val="Tabletext"/>
              <w:keepLines w:val="0"/>
              <w:spacing w:after="0" w:line="240" w:lineRule="auto"/>
              <w:jc w:val="center"/>
              <w:rPr>
                <w:rFonts w:hint="eastAsia"/>
                <w:b/>
                <w:lang w:eastAsia="zh-TW"/>
              </w:rPr>
            </w:pPr>
            <w:r w:rsidRPr="00F060BE">
              <w:rPr>
                <w:rFonts w:hint="eastAsia"/>
                <w:b/>
                <w:lang w:eastAsia="zh-TW"/>
              </w:rPr>
              <w:t>項次</w:t>
            </w:r>
          </w:p>
        </w:tc>
        <w:tc>
          <w:tcPr>
            <w:tcW w:w="6120" w:type="dxa"/>
          </w:tcPr>
          <w:p w:rsidR="00900835" w:rsidRPr="00F060BE" w:rsidRDefault="00900835">
            <w:pPr>
              <w:pStyle w:val="Tabletext"/>
              <w:keepLines w:val="0"/>
              <w:spacing w:after="0" w:line="240" w:lineRule="auto"/>
              <w:jc w:val="center"/>
              <w:rPr>
                <w:rFonts w:hint="eastAsia"/>
                <w:b/>
                <w:lang w:eastAsia="zh-TW"/>
              </w:rPr>
            </w:pPr>
            <w:r w:rsidRPr="00F060BE">
              <w:rPr>
                <w:rFonts w:hint="eastAsia"/>
                <w:b/>
                <w:lang w:eastAsia="zh-TW"/>
              </w:rPr>
              <w:t>檢核</w:t>
            </w:r>
          </w:p>
        </w:tc>
        <w:tc>
          <w:tcPr>
            <w:tcW w:w="3320" w:type="dxa"/>
          </w:tcPr>
          <w:p w:rsidR="00900835" w:rsidRPr="00F060BE" w:rsidRDefault="00900835">
            <w:pPr>
              <w:pStyle w:val="Tabletext"/>
              <w:keepLines w:val="0"/>
              <w:spacing w:after="0" w:line="240" w:lineRule="auto"/>
              <w:jc w:val="center"/>
              <w:rPr>
                <w:rFonts w:hint="eastAsia"/>
                <w:b/>
                <w:lang w:eastAsia="zh-TW"/>
              </w:rPr>
            </w:pPr>
            <w:r w:rsidRPr="00F060BE">
              <w:rPr>
                <w:rFonts w:hint="eastAsia"/>
                <w:b/>
                <w:lang w:eastAsia="zh-TW"/>
              </w:rPr>
              <w:t>不符合時的錯誤訊息</w:t>
            </w:r>
          </w:p>
        </w:tc>
      </w:tr>
      <w:tr w:rsidR="00900835" w:rsidRPr="00F060BE">
        <w:tc>
          <w:tcPr>
            <w:tcW w:w="720" w:type="dxa"/>
          </w:tcPr>
          <w:p w:rsidR="00900835" w:rsidRPr="00F060BE" w:rsidRDefault="00900835">
            <w:pPr>
              <w:pStyle w:val="Tabletext"/>
              <w:keepLines w:val="0"/>
              <w:numPr>
                <w:ilvl w:val="0"/>
                <w:numId w:val="6"/>
              </w:numPr>
              <w:spacing w:after="0" w:line="240" w:lineRule="auto"/>
              <w:rPr>
                <w:rFonts w:hint="eastAsia"/>
                <w:lang w:eastAsia="zh-TW"/>
              </w:rPr>
            </w:pPr>
          </w:p>
        </w:tc>
        <w:tc>
          <w:tcPr>
            <w:tcW w:w="6120" w:type="dxa"/>
          </w:tcPr>
          <w:p w:rsidR="00900835" w:rsidRPr="00F060BE" w:rsidRDefault="00900835">
            <w:pPr>
              <w:pStyle w:val="Tabletext"/>
              <w:keepLines w:val="0"/>
              <w:spacing w:after="0" w:line="240" w:lineRule="auto"/>
              <w:rPr>
                <w:rFonts w:hint="eastAsia"/>
                <w:bCs/>
                <w:lang w:eastAsia="zh-TW"/>
              </w:rPr>
            </w:pPr>
            <w:r w:rsidRPr="00F060BE">
              <w:rPr>
                <w:rFonts w:hint="eastAsia"/>
                <w:bCs/>
                <w:lang w:eastAsia="zh-TW"/>
              </w:rPr>
              <w:t>受理編號需有值且長度為</w:t>
            </w:r>
            <w:smartTag w:uri="urn:schemas-microsoft-com:office:smarttags" w:element="chmetcnv">
              <w:smartTagPr>
                <w:attr w:name="TCSC" w:val="0"/>
                <w:attr w:name="NumberType" w:val="1"/>
                <w:attr w:name="Negative" w:val="False"/>
                <w:attr w:name="HasSpace" w:val="False"/>
                <w:attr w:name="SourceValue" w:val="14"/>
                <w:attr w:name="UnitName" w:val="碼"/>
              </w:smartTagPr>
              <w:r w:rsidRPr="00F060BE">
                <w:rPr>
                  <w:rFonts w:hint="eastAsia"/>
                  <w:bCs/>
                  <w:lang w:eastAsia="zh-TW"/>
                </w:rPr>
                <w:t>14</w:t>
              </w:r>
              <w:r w:rsidRPr="00F060BE">
                <w:rPr>
                  <w:rFonts w:hint="eastAsia"/>
                  <w:bCs/>
                  <w:lang w:eastAsia="zh-TW"/>
                </w:rPr>
                <w:t>碼</w:t>
              </w:r>
            </w:smartTag>
          </w:p>
        </w:tc>
        <w:tc>
          <w:tcPr>
            <w:tcW w:w="3320" w:type="dxa"/>
          </w:tcPr>
          <w:p w:rsidR="00900835" w:rsidRPr="00F060BE" w:rsidRDefault="00900835">
            <w:pPr>
              <w:pStyle w:val="Tabletext"/>
              <w:keepLines w:val="0"/>
              <w:spacing w:after="0" w:line="240" w:lineRule="auto"/>
              <w:rPr>
                <w:rFonts w:hint="eastAsia"/>
                <w:bCs/>
                <w:lang w:eastAsia="zh-TW"/>
              </w:rPr>
            </w:pPr>
            <w:r w:rsidRPr="00F060BE">
              <w:rPr>
                <w:rFonts w:hint="eastAsia"/>
                <w:bCs/>
                <w:lang w:eastAsia="zh-TW"/>
              </w:rPr>
              <w:t>請輸入正確受理編號</w:t>
            </w:r>
          </w:p>
        </w:tc>
      </w:tr>
      <w:tr w:rsidR="00900835" w:rsidRPr="00F060BE">
        <w:tc>
          <w:tcPr>
            <w:tcW w:w="720" w:type="dxa"/>
          </w:tcPr>
          <w:p w:rsidR="00900835" w:rsidRPr="00F060BE" w:rsidRDefault="00900835">
            <w:pPr>
              <w:pStyle w:val="Tabletext"/>
              <w:keepLines w:val="0"/>
              <w:numPr>
                <w:ilvl w:val="0"/>
                <w:numId w:val="6"/>
              </w:numPr>
              <w:spacing w:after="0" w:line="240" w:lineRule="auto"/>
              <w:rPr>
                <w:rFonts w:hint="eastAsia"/>
                <w:lang w:eastAsia="zh-TW"/>
              </w:rPr>
            </w:pPr>
          </w:p>
        </w:tc>
        <w:tc>
          <w:tcPr>
            <w:tcW w:w="61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醫院代碼需有值且長度為</w:t>
            </w:r>
            <w:smartTag w:uri="urn:schemas-microsoft-com:office:smarttags" w:element="chmetcnv">
              <w:smartTagPr>
                <w:attr w:name="TCSC" w:val="0"/>
                <w:attr w:name="NumberType" w:val="1"/>
                <w:attr w:name="Negative" w:val="False"/>
                <w:attr w:name="HasSpace" w:val="False"/>
                <w:attr w:name="SourceValue" w:val="10"/>
                <w:attr w:name="UnitName" w:val="碼"/>
              </w:smartTagPr>
              <w:r w:rsidRPr="00F060BE">
                <w:rPr>
                  <w:rFonts w:hint="eastAsia"/>
                  <w:lang w:eastAsia="zh-TW"/>
                </w:rPr>
                <w:t>10</w:t>
              </w:r>
              <w:r w:rsidRPr="00F060BE">
                <w:rPr>
                  <w:rFonts w:hint="eastAsia"/>
                  <w:lang w:eastAsia="zh-TW"/>
                </w:rPr>
                <w:t>碼</w:t>
              </w:r>
            </w:smartTag>
          </w:p>
        </w:tc>
        <w:tc>
          <w:tcPr>
            <w:tcW w:w="33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請輸入正確醫院代碼</w:t>
            </w:r>
          </w:p>
        </w:tc>
      </w:tr>
      <w:tr w:rsidR="00900835" w:rsidRPr="00F060BE">
        <w:tc>
          <w:tcPr>
            <w:tcW w:w="720" w:type="dxa"/>
          </w:tcPr>
          <w:p w:rsidR="00900835" w:rsidRPr="00F060BE" w:rsidRDefault="00900835">
            <w:pPr>
              <w:pStyle w:val="Tabletext"/>
              <w:keepLines w:val="0"/>
              <w:numPr>
                <w:ilvl w:val="0"/>
                <w:numId w:val="6"/>
              </w:numPr>
              <w:spacing w:after="0" w:line="240" w:lineRule="auto"/>
              <w:rPr>
                <w:rFonts w:hint="eastAsia"/>
                <w:lang w:eastAsia="zh-TW"/>
              </w:rPr>
            </w:pPr>
          </w:p>
        </w:tc>
        <w:tc>
          <w:tcPr>
            <w:tcW w:w="61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醫師證號或姓名需任一有值</w:t>
            </w:r>
          </w:p>
        </w:tc>
        <w:tc>
          <w:tcPr>
            <w:tcW w:w="33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請輸入醫師證號或姓名</w:t>
            </w:r>
          </w:p>
        </w:tc>
      </w:tr>
      <w:tr w:rsidR="00900835" w:rsidRPr="00F060BE">
        <w:tc>
          <w:tcPr>
            <w:tcW w:w="720" w:type="dxa"/>
          </w:tcPr>
          <w:p w:rsidR="00900835" w:rsidRPr="00F060BE" w:rsidRDefault="00900835">
            <w:pPr>
              <w:pStyle w:val="Tabletext"/>
              <w:keepLines w:val="0"/>
              <w:numPr>
                <w:ilvl w:val="0"/>
                <w:numId w:val="6"/>
              </w:numPr>
              <w:spacing w:after="0" w:line="240" w:lineRule="auto"/>
              <w:rPr>
                <w:rFonts w:hint="eastAsia"/>
                <w:lang w:eastAsia="zh-TW"/>
              </w:rPr>
            </w:pPr>
          </w:p>
        </w:tc>
        <w:tc>
          <w:tcPr>
            <w:tcW w:w="61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診斷病名</w:t>
            </w:r>
            <w:r w:rsidRPr="00F060BE">
              <w:rPr>
                <w:rFonts w:hint="eastAsia"/>
                <w:lang w:eastAsia="zh-TW"/>
              </w:rPr>
              <w:t>1</w:t>
            </w:r>
            <w:r w:rsidRPr="00F060BE">
              <w:rPr>
                <w:rFonts w:hint="eastAsia"/>
                <w:lang w:eastAsia="zh-TW"/>
              </w:rPr>
              <w:t>需有值</w:t>
            </w:r>
          </w:p>
        </w:tc>
        <w:tc>
          <w:tcPr>
            <w:tcW w:w="33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請輸入診斷病名</w:t>
            </w:r>
          </w:p>
        </w:tc>
      </w:tr>
      <w:tr w:rsidR="00900835" w:rsidRPr="00F060BE">
        <w:tc>
          <w:tcPr>
            <w:tcW w:w="720" w:type="dxa"/>
          </w:tcPr>
          <w:p w:rsidR="00900835" w:rsidRPr="00F060BE" w:rsidRDefault="00900835">
            <w:pPr>
              <w:pStyle w:val="Tabletext"/>
              <w:keepLines w:val="0"/>
              <w:numPr>
                <w:ilvl w:val="0"/>
                <w:numId w:val="6"/>
              </w:numPr>
              <w:spacing w:after="0" w:line="240" w:lineRule="auto"/>
              <w:rPr>
                <w:rFonts w:hint="eastAsia"/>
                <w:lang w:eastAsia="zh-TW"/>
              </w:rPr>
            </w:pPr>
          </w:p>
        </w:tc>
        <w:tc>
          <w:tcPr>
            <w:tcW w:w="61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新增住院日額需輸入住院起訖日</w:t>
            </w:r>
          </w:p>
        </w:tc>
        <w:tc>
          <w:tcPr>
            <w:tcW w:w="33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請輸入住院起訖日</w:t>
            </w:r>
          </w:p>
        </w:tc>
      </w:tr>
      <w:tr w:rsidR="00900835" w:rsidRPr="00F060BE">
        <w:tc>
          <w:tcPr>
            <w:tcW w:w="720" w:type="dxa"/>
          </w:tcPr>
          <w:p w:rsidR="00900835" w:rsidRPr="00F060BE" w:rsidRDefault="00900835">
            <w:pPr>
              <w:pStyle w:val="Tabletext"/>
              <w:keepLines w:val="0"/>
              <w:numPr>
                <w:ilvl w:val="0"/>
                <w:numId w:val="6"/>
              </w:numPr>
              <w:spacing w:after="0" w:line="240" w:lineRule="auto"/>
              <w:rPr>
                <w:rFonts w:hint="eastAsia"/>
                <w:lang w:eastAsia="zh-TW"/>
              </w:rPr>
            </w:pPr>
          </w:p>
        </w:tc>
        <w:tc>
          <w:tcPr>
            <w:tcW w:w="61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新增燒燙傷病房需輸入燒燙傷住院起訖日</w:t>
            </w:r>
          </w:p>
        </w:tc>
        <w:tc>
          <w:tcPr>
            <w:tcW w:w="33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請輸入燒燙傷住院起訖日</w:t>
            </w:r>
          </w:p>
        </w:tc>
      </w:tr>
      <w:tr w:rsidR="00900835" w:rsidRPr="00F060BE">
        <w:tc>
          <w:tcPr>
            <w:tcW w:w="720" w:type="dxa"/>
          </w:tcPr>
          <w:p w:rsidR="00900835" w:rsidRPr="00F060BE" w:rsidRDefault="00900835">
            <w:pPr>
              <w:pStyle w:val="Tabletext"/>
              <w:keepLines w:val="0"/>
              <w:numPr>
                <w:ilvl w:val="0"/>
                <w:numId w:val="6"/>
              </w:numPr>
              <w:spacing w:after="0" w:line="240" w:lineRule="auto"/>
              <w:rPr>
                <w:rFonts w:hint="eastAsia"/>
                <w:lang w:eastAsia="zh-TW"/>
              </w:rPr>
            </w:pPr>
          </w:p>
        </w:tc>
        <w:tc>
          <w:tcPr>
            <w:tcW w:w="61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新增加護病房需輸入加護病房起訖日</w:t>
            </w:r>
          </w:p>
        </w:tc>
        <w:tc>
          <w:tcPr>
            <w:tcW w:w="33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請輸入加護病房起訖日</w:t>
            </w:r>
          </w:p>
        </w:tc>
      </w:tr>
      <w:tr w:rsidR="00900835" w:rsidRPr="00F060BE">
        <w:tc>
          <w:tcPr>
            <w:tcW w:w="720" w:type="dxa"/>
          </w:tcPr>
          <w:p w:rsidR="00900835" w:rsidRPr="00F060BE" w:rsidRDefault="00900835">
            <w:pPr>
              <w:pStyle w:val="Tabletext"/>
              <w:keepLines w:val="0"/>
              <w:numPr>
                <w:ilvl w:val="0"/>
                <w:numId w:val="6"/>
              </w:numPr>
              <w:spacing w:after="0" w:line="240" w:lineRule="auto"/>
              <w:rPr>
                <w:rFonts w:hint="eastAsia"/>
                <w:lang w:eastAsia="zh-TW"/>
              </w:rPr>
            </w:pPr>
          </w:p>
        </w:tc>
        <w:tc>
          <w:tcPr>
            <w:tcW w:w="61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新增門診日額需輸入門診日期</w:t>
            </w:r>
          </w:p>
        </w:tc>
        <w:tc>
          <w:tcPr>
            <w:tcW w:w="33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請輸入門診日期</w:t>
            </w:r>
          </w:p>
        </w:tc>
      </w:tr>
      <w:tr w:rsidR="00900835" w:rsidRPr="00F060BE">
        <w:tc>
          <w:tcPr>
            <w:tcW w:w="720" w:type="dxa"/>
          </w:tcPr>
          <w:p w:rsidR="00900835" w:rsidRPr="00F060BE" w:rsidRDefault="00900835">
            <w:pPr>
              <w:pStyle w:val="Tabletext"/>
              <w:keepLines w:val="0"/>
              <w:numPr>
                <w:ilvl w:val="0"/>
                <w:numId w:val="6"/>
              </w:numPr>
              <w:spacing w:after="0" w:line="240" w:lineRule="auto"/>
              <w:rPr>
                <w:rFonts w:hint="eastAsia"/>
                <w:lang w:eastAsia="zh-TW"/>
              </w:rPr>
            </w:pPr>
          </w:p>
        </w:tc>
        <w:tc>
          <w:tcPr>
            <w:tcW w:w="61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新增手術需輸入手術日期及手術名稱</w:t>
            </w:r>
          </w:p>
        </w:tc>
        <w:tc>
          <w:tcPr>
            <w:tcW w:w="33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請輸入手術日期及手術名稱</w:t>
            </w:r>
          </w:p>
        </w:tc>
      </w:tr>
      <w:tr w:rsidR="00900835" w:rsidRPr="00F060BE">
        <w:tc>
          <w:tcPr>
            <w:tcW w:w="720" w:type="dxa"/>
          </w:tcPr>
          <w:p w:rsidR="00900835" w:rsidRPr="00F060BE" w:rsidRDefault="00900835">
            <w:pPr>
              <w:pStyle w:val="Tabletext"/>
              <w:keepLines w:val="0"/>
              <w:numPr>
                <w:ilvl w:val="0"/>
                <w:numId w:val="6"/>
              </w:numPr>
              <w:spacing w:after="0" w:line="240" w:lineRule="auto"/>
              <w:rPr>
                <w:rFonts w:hint="eastAsia"/>
                <w:lang w:eastAsia="zh-TW"/>
              </w:rPr>
            </w:pPr>
          </w:p>
        </w:tc>
        <w:tc>
          <w:tcPr>
            <w:tcW w:w="61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新增急診需輸入急診日期</w:t>
            </w:r>
          </w:p>
        </w:tc>
        <w:tc>
          <w:tcPr>
            <w:tcW w:w="33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請輸入急診日期</w:t>
            </w:r>
          </w:p>
        </w:tc>
      </w:tr>
      <w:tr w:rsidR="00900835" w:rsidRPr="00F060BE">
        <w:tc>
          <w:tcPr>
            <w:tcW w:w="720" w:type="dxa"/>
          </w:tcPr>
          <w:p w:rsidR="00900835" w:rsidRPr="00F060BE" w:rsidRDefault="00900835">
            <w:pPr>
              <w:pStyle w:val="Tabletext"/>
              <w:keepLines w:val="0"/>
              <w:numPr>
                <w:ilvl w:val="0"/>
                <w:numId w:val="6"/>
              </w:numPr>
              <w:spacing w:after="0" w:line="240" w:lineRule="auto"/>
              <w:rPr>
                <w:rFonts w:hint="eastAsia"/>
                <w:lang w:eastAsia="zh-TW"/>
              </w:rPr>
            </w:pPr>
          </w:p>
        </w:tc>
        <w:tc>
          <w:tcPr>
            <w:tcW w:w="61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新增化療需輸入化療日期</w:t>
            </w:r>
          </w:p>
        </w:tc>
        <w:tc>
          <w:tcPr>
            <w:tcW w:w="33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請輸入化療日期</w:t>
            </w:r>
          </w:p>
        </w:tc>
      </w:tr>
      <w:tr w:rsidR="00900835" w:rsidRPr="00F060BE">
        <w:tc>
          <w:tcPr>
            <w:tcW w:w="720" w:type="dxa"/>
          </w:tcPr>
          <w:p w:rsidR="00900835" w:rsidRPr="00F060BE" w:rsidRDefault="00900835">
            <w:pPr>
              <w:pStyle w:val="Tabletext"/>
              <w:keepLines w:val="0"/>
              <w:numPr>
                <w:ilvl w:val="0"/>
                <w:numId w:val="6"/>
              </w:numPr>
              <w:spacing w:after="0" w:line="240" w:lineRule="auto"/>
              <w:rPr>
                <w:rFonts w:hint="eastAsia"/>
                <w:lang w:eastAsia="zh-TW"/>
              </w:rPr>
            </w:pPr>
          </w:p>
        </w:tc>
        <w:tc>
          <w:tcPr>
            <w:tcW w:w="61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新增放射需輸入放射線日期</w:t>
            </w:r>
          </w:p>
        </w:tc>
        <w:tc>
          <w:tcPr>
            <w:tcW w:w="33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請輸入放射線日期</w:t>
            </w:r>
          </w:p>
        </w:tc>
      </w:tr>
      <w:tr w:rsidR="00900835" w:rsidRPr="00F060BE">
        <w:tc>
          <w:tcPr>
            <w:tcW w:w="720" w:type="dxa"/>
          </w:tcPr>
          <w:p w:rsidR="00900835" w:rsidRPr="00F060BE" w:rsidRDefault="00900835">
            <w:pPr>
              <w:pStyle w:val="Tabletext"/>
              <w:keepLines w:val="0"/>
              <w:numPr>
                <w:ilvl w:val="0"/>
                <w:numId w:val="6"/>
              </w:numPr>
              <w:spacing w:after="0" w:line="240" w:lineRule="auto"/>
              <w:rPr>
                <w:rFonts w:hint="eastAsia"/>
                <w:lang w:eastAsia="zh-TW"/>
              </w:rPr>
            </w:pPr>
          </w:p>
        </w:tc>
        <w:tc>
          <w:tcPr>
            <w:tcW w:w="61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所有申請日期需為合理日期</w:t>
            </w:r>
          </w:p>
        </w:tc>
        <w:tc>
          <w:tcPr>
            <w:tcW w:w="33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請輸入正確申請日期</w:t>
            </w:r>
          </w:p>
        </w:tc>
      </w:tr>
      <w:tr w:rsidR="00900835" w:rsidRPr="00F060BE">
        <w:tc>
          <w:tcPr>
            <w:tcW w:w="720" w:type="dxa"/>
          </w:tcPr>
          <w:p w:rsidR="00900835" w:rsidRPr="00F060BE" w:rsidRDefault="00900835">
            <w:pPr>
              <w:pStyle w:val="Tabletext"/>
              <w:keepLines w:val="0"/>
              <w:numPr>
                <w:ilvl w:val="0"/>
                <w:numId w:val="6"/>
              </w:numPr>
              <w:spacing w:after="0" w:line="240" w:lineRule="auto"/>
              <w:rPr>
                <w:rFonts w:hint="eastAsia"/>
                <w:lang w:eastAsia="zh-TW"/>
              </w:rPr>
            </w:pPr>
          </w:p>
        </w:tc>
        <w:tc>
          <w:tcPr>
            <w:tcW w:w="61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緊急轉送、</w:t>
            </w:r>
            <w:r w:rsidRPr="00F060BE">
              <w:rPr>
                <w:rFonts w:ascii="細明體" w:eastAsia="細明體" w:hAnsi="細明體" w:hint="eastAsia"/>
                <w:lang w:eastAsia="zh-TW"/>
              </w:rPr>
              <w:t>骨髓移植、原位癌、已輸入項目至少需擇一輸入</w:t>
            </w:r>
          </w:p>
        </w:tc>
        <w:tc>
          <w:tcPr>
            <w:tcW w:w="33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請輸入診斷項目</w:t>
            </w:r>
          </w:p>
        </w:tc>
      </w:tr>
      <w:tr w:rsidR="00900835" w:rsidRPr="00F060BE">
        <w:tc>
          <w:tcPr>
            <w:tcW w:w="720" w:type="dxa"/>
          </w:tcPr>
          <w:p w:rsidR="00900835" w:rsidRPr="00F060BE" w:rsidRDefault="00900835">
            <w:pPr>
              <w:pStyle w:val="Tabletext"/>
              <w:keepLines w:val="0"/>
              <w:numPr>
                <w:ilvl w:val="0"/>
                <w:numId w:val="6"/>
              </w:numPr>
              <w:spacing w:after="0" w:line="240" w:lineRule="auto"/>
              <w:rPr>
                <w:rFonts w:hint="eastAsia"/>
                <w:lang w:eastAsia="zh-TW"/>
              </w:rPr>
            </w:pPr>
          </w:p>
        </w:tc>
        <w:tc>
          <w:tcPr>
            <w:tcW w:w="61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新增住院起迄日，不得有相互重疊日期出現</w:t>
            </w:r>
          </w:p>
        </w:tc>
        <w:tc>
          <w:tcPr>
            <w:tcW w:w="33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住院日期重複</w:t>
            </w:r>
          </w:p>
        </w:tc>
      </w:tr>
      <w:tr w:rsidR="00900835" w:rsidRPr="00F060BE">
        <w:tc>
          <w:tcPr>
            <w:tcW w:w="720" w:type="dxa"/>
          </w:tcPr>
          <w:p w:rsidR="00900835" w:rsidRPr="00F060BE" w:rsidRDefault="00900835">
            <w:pPr>
              <w:pStyle w:val="Tabletext"/>
              <w:keepLines w:val="0"/>
              <w:numPr>
                <w:ilvl w:val="0"/>
                <w:numId w:val="6"/>
              </w:numPr>
              <w:spacing w:after="0" w:line="240" w:lineRule="auto"/>
              <w:rPr>
                <w:rFonts w:hint="eastAsia"/>
                <w:lang w:eastAsia="zh-TW"/>
              </w:rPr>
            </w:pPr>
          </w:p>
        </w:tc>
        <w:tc>
          <w:tcPr>
            <w:tcW w:w="61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新增燒燙傷起迄日，不得有相互重疊日期出現</w:t>
            </w:r>
          </w:p>
        </w:tc>
        <w:tc>
          <w:tcPr>
            <w:tcW w:w="33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燒燙傷日期重複</w:t>
            </w:r>
          </w:p>
        </w:tc>
      </w:tr>
      <w:tr w:rsidR="00900835" w:rsidRPr="00F060BE">
        <w:tc>
          <w:tcPr>
            <w:tcW w:w="720" w:type="dxa"/>
          </w:tcPr>
          <w:p w:rsidR="00900835" w:rsidRPr="00F060BE" w:rsidRDefault="00900835">
            <w:pPr>
              <w:pStyle w:val="Tabletext"/>
              <w:keepLines w:val="0"/>
              <w:numPr>
                <w:ilvl w:val="0"/>
                <w:numId w:val="6"/>
              </w:numPr>
              <w:spacing w:after="0" w:line="240" w:lineRule="auto"/>
              <w:rPr>
                <w:rFonts w:hint="eastAsia"/>
                <w:lang w:eastAsia="zh-TW"/>
              </w:rPr>
            </w:pPr>
          </w:p>
        </w:tc>
        <w:tc>
          <w:tcPr>
            <w:tcW w:w="61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新增加護病房起迄日，不得有相互重疊日期出現</w:t>
            </w:r>
          </w:p>
        </w:tc>
        <w:tc>
          <w:tcPr>
            <w:tcW w:w="3320" w:type="dxa"/>
          </w:tcPr>
          <w:p w:rsidR="00900835" w:rsidRPr="00F060BE" w:rsidRDefault="00900835">
            <w:pPr>
              <w:pStyle w:val="Tabletext"/>
              <w:keepLines w:val="0"/>
              <w:spacing w:after="0" w:line="240" w:lineRule="auto"/>
              <w:rPr>
                <w:rFonts w:hint="eastAsia"/>
                <w:lang w:eastAsia="zh-TW"/>
              </w:rPr>
            </w:pPr>
            <w:r w:rsidRPr="00F060BE">
              <w:rPr>
                <w:rFonts w:hint="eastAsia"/>
                <w:lang w:eastAsia="zh-TW"/>
              </w:rPr>
              <w:t>加護病房日期重複</w:t>
            </w:r>
          </w:p>
        </w:tc>
      </w:tr>
      <w:tr w:rsidR="00DC0FEE" w:rsidRPr="00F060BE">
        <w:tc>
          <w:tcPr>
            <w:tcW w:w="720" w:type="dxa"/>
          </w:tcPr>
          <w:p w:rsidR="00DC0FEE" w:rsidRPr="00F060BE" w:rsidRDefault="00DC0FEE">
            <w:pPr>
              <w:pStyle w:val="Tabletext"/>
              <w:keepLines w:val="0"/>
              <w:numPr>
                <w:ilvl w:val="0"/>
                <w:numId w:val="6"/>
              </w:numPr>
              <w:spacing w:after="0" w:line="240" w:lineRule="auto"/>
              <w:rPr>
                <w:rFonts w:hint="eastAsia"/>
                <w:lang w:eastAsia="zh-TW"/>
              </w:rPr>
            </w:pPr>
          </w:p>
        </w:tc>
        <w:tc>
          <w:tcPr>
            <w:tcW w:w="6120" w:type="dxa"/>
          </w:tcPr>
          <w:p w:rsidR="00DC0FEE" w:rsidRPr="00F060BE" w:rsidRDefault="00DC0FEE">
            <w:pPr>
              <w:pStyle w:val="Tabletext"/>
              <w:keepLines w:val="0"/>
              <w:spacing w:after="0" w:line="240" w:lineRule="auto"/>
              <w:rPr>
                <w:rFonts w:hint="eastAsia"/>
                <w:lang w:eastAsia="zh-TW"/>
              </w:rPr>
            </w:pPr>
            <w:r w:rsidRPr="00F060BE">
              <w:rPr>
                <w:rFonts w:hint="eastAsia"/>
                <w:lang w:eastAsia="zh-TW"/>
              </w:rPr>
              <w:t>新增在家療養起迄日，不得有相互重疊日期出現</w:t>
            </w:r>
          </w:p>
        </w:tc>
        <w:tc>
          <w:tcPr>
            <w:tcW w:w="3320" w:type="dxa"/>
          </w:tcPr>
          <w:p w:rsidR="00DC0FEE" w:rsidRPr="00F060BE" w:rsidRDefault="00DC0FEE">
            <w:pPr>
              <w:pStyle w:val="Tabletext"/>
              <w:keepLines w:val="0"/>
              <w:spacing w:after="0" w:line="240" w:lineRule="auto"/>
              <w:rPr>
                <w:rFonts w:hint="eastAsia"/>
                <w:lang w:eastAsia="zh-TW"/>
              </w:rPr>
            </w:pPr>
            <w:r w:rsidRPr="00F060BE">
              <w:rPr>
                <w:rFonts w:hint="eastAsia"/>
                <w:lang w:eastAsia="zh-TW"/>
              </w:rPr>
              <w:t>在家療養日期重複</w:t>
            </w:r>
          </w:p>
        </w:tc>
      </w:tr>
      <w:tr w:rsidR="008021AB" w:rsidRPr="00F060BE">
        <w:tc>
          <w:tcPr>
            <w:tcW w:w="720" w:type="dxa"/>
          </w:tcPr>
          <w:p w:rsidR="008021AB" w:rsidRPr="00F060BE" w:rsidRDefault="008021AB">
            <w:pPr>
              <w:pStyle w:val="Tabletext"/>
              <w:keepLines w:val="0"/>
              <w:numPr>
                <w:ilvl w:val="0"/>
                <w:numId w:val="6"/>
              </w:numPr>
              <w:spacing w:after="0" w:line="240" w:lineRule="auto"/>
              <w:rPr>
                <w:rFonts w:hint="eastAsia"/>
                <w:strike/>
                <w:lang w:eastAsia="zh-TW"/>
              </w:rPr>
            </w:pPr>
          </w:p>
        </w:tc>
        <w:tc>
          <w:tcPr>
            <w:tcW w:w="6120" w:type="dxa"/>
          </w:tcPr>
          <w:p w:rsidR="008021AB" w:rsidRPr="00F060BE" w:rsidRDefault="008021AB">
            <w:pPr>
              <w:pStyle w:val="Tabletext"/>
              <w:keepLines w:val="0"/>
              <w:spacing w:after="0" w:line="240" w:lineRule="auto"/>
              <w:rPr>
                <w:rFonts w:hint="eastAsia"/>
                <w:strike/>
                <w:lang w:eastAsia="zh-TW"/>
              </w:rPr>
            </w:pPr>
            <w:r w:rsidRPr="00F060BE">
              <w:rPr>
                <w:rFonts w:hint="eastAsia"/>
                <w:strike/>
                <w:lang w:eastAsia="zh-TW"/>
              </w:rPr>
              <w:t>門診次數合計需</w:t>
            </w:r>
            <w:r w:rsidRPr="00F060BE">
              <w:rPr>
                <w:rFonts w:hint="eastAsia"/>
                <w:strike/>
                <w:lang w:eastAsia="zh-TW"/>
              </w:rPr>
              <w:t>&lt;=</w:t>
            </w:r>
            <w:r w:rsidRPr="00F060BE">
              <w:rPr>
                <w:rFonts w:hint="eastAsia"/>
                <w:strike/>
                <w:lang w:eastAsia="zh-TW"/>
              </w:rPr>
              <w:t>已輸入資料中的門診筆數</w:t>
            </w:r>
          </w:p>
        </w:tc>
        <w:tc>
          <w:tcPr>
            <w:tcW w:w="3320" w:type="dxa"/>
          </w:tcPr>
          <w:p w:rsidR="008021AB" w:rsidRPr="00F060BE" w:rsidRDefault="008021AB">
            <w:pPr>
              <w:pStyle w:val="Tabletext"/>
              <w:keepLines w:val="0"/>
              <w:spacing w:after="0" w:line="240" w:lineRule="auto"/>
              <w:rPr>
                <w:rFonts w:hint="eastAsia"/>
                <w:strike/>
                <w:lang w:eastAsia="zh-TW"/>
              </w:rPr>
            </w:pPr>
            <w:r w:rsidRPr="00F060BE">
              <w:rPr>
                <w:rFonts w:hint="eastAsia"/>
                <w:strike/>
                <w:lang w:eastAsia="zh-TW"/>
              </w:rPr>
              <w:t>請輸入正確的門診次數合計</w:t>
            </w:r>
          </w:p>
        </w:tc>
      </w:tr>
      <w:tr w:rsidR="003C23C0" w:rsidRPr="00F060BE">
        <w:tc>
          <w:tcPr>
            <w:tcW w:w="720" w:type="dxa"/>
          </w:tcPr>
          <w:p w:rsidR="003C23C0" w:rsidRPr="00F060BE" w:rsidRDefault="003C23C0">
            <w:pPr>
              <w:pStyle w:val="Tabletext"/>
              <w:keepLines w:val="0"/>
              <w:numPr>
                <w:ilvl w:val="0"/>
                <w:numId w:val="6"/>
              </w:numPr>
              <w:spacing w:after="0" w:line="240" w:lineRule="auto"/>
              <w:rPr>
                <w:rFonts w:hint="eastAsia"/>
                <w:lang w:eastAsia="zh-TW"/>
              </w:rPr>
            </w:pPr>
          </w:p>
        </w:tc>
        <w:tc>
          <w:tcPr>
            <w:tcW w:w="6120" w:type="dxa"/>
          </w:tcPr>
          <w:p w:rsidR="003C23C0" w:rsidRPr="00F060BE" w:rsidRDefault="00106C7F">
            <w:pPr>
              <w:pStyle w:val="Tabletext"/>
              <w:keepLines w:val="0"/>
              <w:spacing w:after="0" w:line="240" w:lineRule="auto"/>
              <w:rPr>
                <w:rFonts w:hint="eastAsia"/>
                <w:lang w:eastAsia="zh-TW"/>
              </w:rPr>
            </w:pPr>
            <w:r w:rsidRPr="00F060BE">
              <w:rPr>
                <w:rFonts w:hint="eastAsia"/>
                <w:lang w:eastAsia="zh-TW"/>
              </w:rPr>
              <w:t>新增門診起迄日，不得有相互重疊日期出現</w:t>
            </w:r>
          </w:p>
        </w:tc>
        <w:tc>
          <w:tcPr>
            <w:tcW w:w="3320" w:type="dxa"/>
          </w:tcPr>
          <w:p w:rsidR="003C23C0" w:rsidRPr="00F060BE" w:rsidRDefault="008E6DFC">
            <w:pPr>
              <w:pStyle w:val="Tabletext"/>
              <w:keepLines w:val="0"/>
              <w:spacing w:after="0" w:line="240" w:lineRule="auto"/>
              <w:rPr>
                <w:rFonts w:hint="eastAsia"/>
                <w:lang w:eastAsia="zh-TW"/>
              </w:rPr>
            </w:pPr>
            <w:r w:rsidRPr="00F060BE">
              <w:rPr>
                <w:rFonts w:hint="eastAsia"/>
                <w:lang w:eastAsia="zh-TW"/>
              </w:rPr>
              <w:t>門診日期重複</w:t>
            </w:r>
          </w:p>
        </w:tc>
      </w:tr>
      <w:tr w:rsidR="00115CE5" w:rsidRPr="00F060BE">
        <w:tc>
          <w:tcPr>
            <w:tcW w:w="720" w:type="dxa"/>
          </w:tcPr>
          <w:p w:rsidR="00115CE5" w:rsidRPr="00F060BE" w:rsidRDefault="00115CE5">
            <w:pPr>
              <w:pStyle w:val="Tabletext"/>
              <w:keepLines w:val="0"/>
              <w:numPr>
                <w:ilvl w:val="0"/>
                <w:numId w:val="6"/>
              </w:numPr>
              <w:spacing w:after="0" w:line="240" w:lineRule="auto"/>
              <w:rPr>
                <w:rFonts w:hint="eastAsia"/>
                <w:lang w:eastAsia="zh-TW"/>
              </w:rPr>
            </w:pPr>
          </w:p>
        </w:tc>
        <w:tc>
          <w:tcPr>
            <w:tcW w:w="6120" w:type="dxa"/>
          </w:tcPr>
          <w:p w:rsidR="00115CE5" w:rsidRPr="00F060BE" w:rsidRDefault="00115CE5">
            <w:pPr>
              <w:pStyle w:val="Tabletext"/>
              <w:keepLines w:val="0"/>
              <w:spacing w:after="0" w:line="240" w:lineRule="auto"/>
              <w:rPr>
                <w:rFonts w:hint="eastAsia"/>
                <w:lang w:eastAsia="zh-TW"/>
              </w:rPr>
            </w:pPr>
            <w:r>
              <w:rPr>
                <w:rFonts w:hint="eastAsia"/>
                <w:lang w:eastAsia="zh-TW"/>
              </w:rPr>
              <w:t>若有輸入罹癌日期，則需為合理日期</w:t>
            </w:r>
          </w:p>
        </w:tc>
        <w:tc>
          <w:tcPr>
            <w:tcW w:w="3320" w:type="dxa"/>
          </w:tcPr>
          <w:p w:rsidR="00115CE5" w:rsidRPr="00F060BE" w:rsidRDefault="00115CE5">
            <w:pPr>
              <w:pStyle w:val="Tabletext"/>
              <w:keepLines w:val="0"/>
              <w:spacing w:after="0" w:line="240" w:lineRule="auto"/>
              <w:rPr>
                <w:rFonts w:hint="eastAsia"/>
                <w:lang w:eastAsia="zh-TW"/>
              </w:rPr>
            </w:pPr>
            <w:r>
              <w:rPr>
                <w:rFonts w:hint="eastAsia"/>
                <w:lang w:eastAsia="zh-TW"/>
              </w:rPr>
              <w:t>請輸入正確罹癌日期</w:t>
            </w:r>
          </w:p>
        </w:tc>
      </w:tr>
    </w:tbl>
    <w:p w:rsidR="00900835" w:rsidRPr="00F060BE" w:rsidRDefault="00900835">
      <w:pPr>
        <w:pStyle w:val="Tabletext"/>
        <w:keepLines w:val="0"/>
        <w:spacing w:after="0" w:line="240" w:lineRule="auto"/>
        <w:ind w:left="1080"/>
        <w:rPr>
          <w:rFonts w:hint="eastAsia"/>
          <w:lang w:eastAsia="zh-TW"/>
        </w:rPr>
      </w:pPr>
    </w:p>
    <w:p w:rsidR="00900835" w:rsidRPr="00F060BE" w:rsidRDefault="00900835">
      <w:pPr>
        <w:pStyle w:val="Tabletext"/>
        <w:keepLines w:val="0"/>
        <w:numPr>
          <w:ilvl w:val="1"/>
          <w:numId w:val="2"/>
        </w:numPr>
        <w:spacing w:after="0" w:line="240" w:lineRule="auto"/>
        <w:rPr>
          <w:rFonts w:hint="eastAsia"/>
          <w:lang w:eastAsia="zh-TW"/>
        </w:rPr>
      </w:pPr>
      <w:r w:rsidRPr="00F060BE">
        <w:rPr>
          <w:rFonts w:hint="eastAsia"/>
          <w:lang w:eastAsia="zh-TW"/>
        </w:rPr>
        <w:t>受理日期</w:t>
      </w:r>
      <w:r w:rsidRPr="00F060BE">
        <w:rPr>
          <w:rFonts w:hint="eastAsia"/>
          <w:lang w:eastAsia="zh-TW"/>
        </w:rPr>
        <w:t xml:space="preserve"> = CURRENT TIMESTAMP</w:t>
      </w:r>
      <w:r w:rsidRPr="00F060BE">
        <w:rPr>
          <w:rFonts w:hint="eastAsia"/>
          <w:lang w:eastAsia="zh-TW"/>
        </w:rPr>
        <w:t>。</w:t>
      </w:r>
    </w:p>
    <w:p w:rsidR="00900835" w:rsidRPr="00F060BE" w:rsidRDefault="00900835">
      <w:pPr>
        <w:pStyle w:val="Tabletext"/>
        <w:keepLines w:val="0"/>
        <w:numPr>
          <w:ilvl w:val="1"/>
          <w:numId w:val="2"/>
        </w:numPr>
        <w:spacing w:after="0" w:line="240" w:lineRule="auto"/>
        <w:rPr>
          <w:rFonts w:hint="eastAsia"/>
          <w:lang w:eastAsia="zh-TW"/>
        </w:rPr>
      </w:pPr>
      <w:r w:rsidRPr="00F060BE">
        <w:rPr>
          <w:rFonts w:hint="eastAsia"/>
          <w:lang w:eastAsia="zh-TW"/>
        </w:rPr>
        <w:t>異動</w:t>
      </w:r>
      <w:r w:rsidRPr="00F060BE">
        <w:rPr>
          <w:rFonts w:hint="eastAsia"/>
          <w:lang w:eastAsia="zh-TW"/>
        </w:rPr>
        <w:t>TABLES</w:t>
      </w:r>
    </w:p>
    <w:p w:rsidR="00900835" w:rsidRPr="00F060BE" w:rsidRDefault="00900835">
      <w:pPr>
        <w:pStyle w:val="Tabletext"/>
        <w:keepLines w:val="0"/>
        <w:numPr>
          <w:ilvl w:val="2"/>
          <w:numId w:val="2"/>
        </w:numPr>
        <w:spacing w:after="0" w:line="240" w:lineRule="auto"/>
        <w:rPr>
          <w:rFonts w:hint="eastAsia"/>
          <w:lang w:eastAsia="zh-TW"/>
        </w:rPr>
      </w:pPr>
      <w:r w:rsidRPr="00F060BE">
        <w:rPr>
          <w:rFonts w:hint="eastAsia"/>
          <w:lang w:eastAsia="zh-TW"/>
        </w:rPr>
        <w:t xml:space="preserve">UPDATE DTAAA001 </w:t>
      </w:r>
      <w:r w:rsidRPr="00F060BE">
        <w:rPr>
          <w:rFonts w:hint="eastAsia"/>
          <w:lang w:eastAsia="zh-TW"/>
        </w:rPr>
        <w:t>理賠受理檔：</w:t>
      </w:r>
    </w:p>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 xml:space="preserve">CALL  </w:t>
      </w:r>
      <w:r w:rsidRPr="00F060BE">
        <w:rPr>
          <w:lang w:eastAsia="zh-TW"/>
        </w:rPr>
        <w:t>AA_A0Z001</w:t>
      </w:r>
      <w:r w:rsidRPr="00F060BE">
        <w:rPr>
          <w:rFonts w:hint="eastAsia"/>
          <w:lang w:eastAsia="zh-TW"/>
        </w:rPr>
        <w:t xml:space="preserve"> Method6</w:t>
      </w:r>
      <w:r w:rsidRPr="00F060BE">
        <w:rPr>
          <w:rFonts w:hint="eastAsia"/>
          <w:lang w:eastAsia="zh-TW"/>
        </w:rPr>
        <w:t>：</w:t>
      </w:r>
    </w:p>
    <w:tbl>
      <w:tblPr>
        <w:tblW w:w="5940" w:type="dxa"/>
        <w:tblInd w:w="1800" w:type="dxa"/>
        <w:tblCellMar>
          <w:left w:w="0" w:type="dxa"/>
          <w:right w:w="0" w:type="dxa"/>
        </w:tblCellMar>
        <w:tblLook w:val="0000" w:firstRow="0" w:lastRow="0" w:firstColumn="0" w:lastColumn="0" w:noHBand="0" w:noVBand="0"/>
      </w:tblPr>
      <w:tblGrid>
        <w:gridCol w:w="2440"/>
        <w:gridCol w:w="3500"/>
      </w:tblGrid>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cs="Arial Unicode MS" w:hint="eastAsia"/>
                <w:b/>
                <w:bCs/>
                <w:sz w:val="20"/>
              </w:rPr>
              <w:t>參數名稱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hint="eastAsia"/>
                <w:b/>
                <w:bCs/>
                <w:sz w:val="20"/>
              </w:rPr>
              <w:t>資料來源</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 xml:space="preserve">受理編號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sz w:val="20"/>
              </w:rPr>
            </w:pPr>
            <w:r w:rsidRPr="00F060BE">
              <w:rPr>
                <w:rFonts w:ascii="新細明體" w:hAnsi="新細明體"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診斷書流水號</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pStyle w:val="Tabletext"/>
              <w:keepLines w:val="0"/>
              <w:widowControl/>
              <w:spacing w:after="0" w:line="240" w:lineRule="auto"/>
              <w:rPr>
                <w:rFonts w:ascii="新細明體" w:hAnsi="新細明體" w:cs="Arial Unicode MS"/>
                <w:szCs w:val="24"/>
                <w:lang w:eastAsia="zh-TW"/>
              </w:rPr>
            </w:pPr>
            <w:r w:rsidRPr="00F060BE">
              <w:rPr>
                <w:rFonts w:ascii="新細明體" w:hAnsi="新細明體" w:cs="Arial Unicode MS" w:hint="eastAsia"/>
                <w:lang w:eastAsia="zh-TW"/>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診斷書處理狀態</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1</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資料確認碼</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N</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人員</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登入者id</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人員姓名</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登入者姓名</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日期</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Current Date</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受理單位</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登入者所屬單位</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受理單位中文</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登入者所屬單位中文</w:t>
            </w:r>
          </w:p>
        </w:tc>
      </w:tr>
    </w:tbl>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失敗處理：</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回覆訊息：</w:t>
      </w:r>
      <w:r w:rsidRPr="00F060BE">
        <w:rPr>
          <w:rFonts w:hint="eastAsia"/>
          <w:lang w:eastAsia="zh-TW"/>
        </w:rPr>
        <w:t xml:space="preserve"> </w:t>
      </w:r>
      <w:r w:rsidRPr="00F060BE">
        <w:rPr>
          <w:lang w:eastAsia="zh-TW"/>
        </w:rPr>
        <w:t>“</w:t>
      </w:r>
      <w:r w:rsidRPr="00F060BE">
        <w:rPr>
          <w:rFonts w:hint="eastAsia"/>
          <w:lang w:eastAsia="zh-TW"/>
        </w:rPr>
        <w:t>寫入理賠受理檔失敗</w:t>
      </w:r>
      <w:r w:rsidRPr="00F060BE">
        <w:rPr>
          <w:lang w:eastAsia="zh-TW"/>
        </w:rPr>
        <w:t>”</w:t>
      </w:r>
      <w:r w:rsidRPr="00F060BE">
        <w:rPr>
          <w:rFonts w:hint="eastAsia"/>
          <w:lang w:eastAsia="zh-TW"/>
        </w:rPr>
        <w:t xml:space="preserve"> </w:t>
      </w:r>
      <w:r w:rsidRPr="00F060BE">
        <w:rPr>
          <w:rFonts w:hint="eastAsia"/>
          <w:lang w:eastAsia="zh-TW"/>
        </w:rPr>
        <w:t>。</w:t>
      </w:r>
      <w:r w:rsidRPr="00F060BE">
        <w:rPr>
          <w:rFonts w:hint="eastAsia"/>
          <w:lang w:eastAsia="zh-TW"/>
        </w:rPr>
        <w:t xml:space="preserve"> </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return</w:t>
      </w:r>
      <w:r w:rsidRPr="00F060BE">
        <w:rPr>
          <w:rFonts w:hint="eastAsia"/>
          <w:lang w:eastAsia="zh-TW"/>
        </w:rPr>
        <w:t>。</w:t>
      </w:r>
    </w:p>
    <w:p w:rsidR="00900835" w:rsidRPr="00F060BE" w:rsidRDefault="00900835">
      <w:pPr>
        <w:pStyle w:val="Tabletext"/>
        <w:keepLines w:val="0"/>
        <w:numPr>
          <w:ilvl w:val="2"/>
          <w:numId w:val="2"/>
        </w:numPr>
        <w:spacing w:after="0" w:line="240" w:lineRule="auto"/>
        <w:rPr>
          <w:rFonts w:hint="eastAsia"/>
          <w:lang w:eastAsia="zh-TW"/>
        </w:rPr>
      </w:pPr>
      <w:r w:rsidRPr="00F060BE">
        <w:rPr>
          <w:rFonts w:hint="eastAsia"/>
          <w:lang w:eastAsia="zh-TW"/>
        </w:rPr>
        <w:t xml:space="preserve">INSERT DTAAA020 </w:t>
      </w:r>
      <w:r w:rsidRPr="00F060BE">
        <w:rPr>
          <w:rFonts w:hint="eastAsia"/>
          <w:lang w:eastAsia="zh-TW"/>
        </w:rPr>
        <w:t>理賠受理診斷書檔：</w:t>
      </w:r>
    </w:p>
    <w:p w:rsidR="00900835" w:rsidRPr="00F060BE" w:rsidRDefault="00900835">
      <w:pPr>
        <w:pStyle w:val="Tabletext"/>
        <w:keepLines w:val="0"/>
        <w:numPr>
          <w:ilvl w:val="3"/>
          <w:numId w:val="2"/>
        </w:numPr>
        <w:spacing w:after="0" w:line="240" w:lineRule="auto"/>
        <w:rPr>
          <w:lang w:eastAsia="zh-TW"/>
        </w:rPr>
      </w:pPr>
      <w:r w:rsidRPr="00F060BE">
        <w:rPr>
          <w:rFonts w:hint="eastAsia"/>
          <w:lang w:eastAsia="zh-TW"/>
        </w:rPr>
        <w:t xml:space="preserve">CALL </w:t>
      </w:r>
      <w:r w:rsidRPr="00F060BE">
        <w:rPr>
          <w:rFonts w:ascii="細明體" w:eastAsia="細明體" w:hAnsi="細明體" w:hint="eastAsia"/>
        </w:rPr>
        <w:t>AA_A0Z00</w:t>
      </w:r>
      <w:r w:rsidRPr="00F060BE">
        <w:rPr>
          <w:rFonts w:ascii="細明體" w:eastAsia="細明體" w:hAnsi="細明體" w:hint="eastAsia"/>
          <w:lang w:eastAsia="zh-TW"/>
        </w:rPr>
        <w:t>3.Method1：</w:t>
      </w:r>
    </w:p>
    <w:tbl>
      <w:tblPr>
        <w:tblW w:w="5940" w:type="dxa"/>
        <w:tblInd w:w="1800" w:type="dxa"/>
        <w:tblCellMar>
          <w:left w:w="0" w:type="dxa"/>
          <w:right w:w="0" w:type="dxa"/>
        </w:tblCellMar>
        <w:tblLook w:val="0000" w:firstRow="0" w:lastRow="0" w:firstColumn="0" w:lastColumn="0" w:noHBand="0" w:noVBand="0"/>
      </w:tblPr>
      <w:tblGrid>
        <w:gridCol w:w="2440"/>
        <w:gridCol w:w="3500"/>
      </w:tblGrid>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cs="Arial Unicode MS" w:hint="eastAsia"/>
                <w:b/>
                <w:bCs/>
                <w:sz w:val="20"/>
              </w:rPr>
              <w:t>參數名稱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hint="eastAsia"/>
                <w:b/>
                <w:bCs/>
                <w:sz w:val="20"/>
              </w:rPr>
              <w:t>資料來源</w:t>
            </w:r>
          </w:p>
        </w:tc>
      </w:tr>
      <w:tr w:rsidR="00900835" w:rsidRPr="00F060BE" w:rsidT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DTAAA020</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AA40A4"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A40A4" w:rsidRPr="00F060BE" w:rsidRDefault="00AA40A4">
            <w:pPr>
              <w:rPr>
                <w:rFonts w:ascii="細明體" w:eastAsia="細明體" w:hAnsi="細明體" w:hint="eastAsia"/>
                <w:sz w:val="20"/>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AA40A4" w:rsidRPr="00F060BE" w:rsidRDefault="00AA40A4" w:rsidP="00AA40A4">
            <w:pPr>
              <w:rPr>
                <w:rFonts w:ascii="新細明體" w:hAnsi="新細明體" w:cs="Arial Unicode MS" w:hint="eastAsia"/>
                <w:sz w:val="20"/>
              </w:rPr>
            </w:pPr>
            <w:r w:rsidRPr="00F060BE">
              <w:rPr>
                <w:rFonts w:ascii="新細明體" w:hAnsi="新細明體" w:cs="Arial Unicode MS" w:hint="eastAsia"/>
                <w:sz w:val="20"/>
              </w:rPr>
              <w:t>新增癌症期別、癌症編號</w:t>
            </w:r>
          </w:p>
        </w:tc>
      </w:tr>
    </w:tbl>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失敗處理：</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回覆訊息：</w:t>
      </w:r>
      <w:r w:rsidRPr="00F060BE">
        <w:rPr>
          <w:rFonts w:hint="eastAsia"/>
          <w:lang w:eastAsia="zh-TW"/>
        </w:rPr>
        <w:t xml:space="preserve"> </w:t>
      </w:r>
      <w:r w:rsidRPr="00F060BE">
        <w:rPr>
          <w:lang w:eastAsia="zh-TW"/>
        </w:rPr>
        <w:t>“</w:t>
      </w:r>
      <w:r w:rsidRPr="00F060BE">
        <w:rPr>
          <w:rFonts w:hint="eastAsia"/>
          <w:lang w:eastAsia="zh-TW"/>
        </w:rPr>
        <w:t>寫入理賠受理診斷書檔失敗</w:t>
      </w:r>
      <w:r w:rsidRPr="00F060BE">
        <w:rPr>
          <w:lang w:eastAsia="zh-TW"/>
        </w:rPr>
        <w:t>”</w:t>
      </w:r>
      <w:r w:rsidRPr="00F060BE">
        <w:rPr>
          <w:rFonts w:hint="eastAsia"/>
          <w:lang w:eastAsia="zh-TW"/>
        </w:rPr>
        <w:t xml:space="preserve"> </w:t>
      </w:r>
      <w:r w:rsidRPr="00F060BE">
        <w:rPr>
          <w:rFonts w:hint="eastAsia"/>
          <w:lang w:eastAsia="zh-TW"/>
        </w:rPr>
        <w:t>。</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return</w:t>
      </w:r>
      <w:r w:rsidRPr="00F060BE">
        <w:rPr>
          <w:rFonts w:hint="eastAsia"/>
          <w:lang w:eastAsia="zh-TW"/>
        </w:rPr>
        <w:t>。</w:t>
      </w:r>
    </w:p>
    <w:p w:rsidR="00900835" w:rsidRPr="00F060BE" w:rsidRDefault="00900835">
      <w:pPr>
        <w:pStyle w:val="Tabletext"/>
        <w:keepLines w:val="0"/>
        <w:numPr>
          <w:ilvl w:val="2"/>
          <w:numId w:val="2"/>
        </w:numPr>
        <w:spacing w:after="0" w:line="240" w:lineRule="auto"/>
        <w:rPr>
          <w:rFonts w:hint="eastAsia"/>
          <w:lang w:eastAsia="zh-TW"/>
        </w:rPr>
      </w:pPr>
      <w:r w:rsidRPr="00F060BE">
        <w:rPr>
          <w:rFonts w:hint="eastAsia"/>
          <w:lang w:eastAsia="zh-TW"/>
        </w:rPr>
        <w:t>INSERT DTAAA021</w:t>
      </w:r>
      <w:r w:rsidRPr="00F060BE">
        <w:rPr>
          <w:rFonts w:ascii="細明體" w:eastAsia="細明體" w:hAnsi="細明體" w:hint="eastAsia"/>
          <w:lang w:eastAsia="zh-TW"/>
        </w:rPr>
        <w:t>理賠診斷書相關天數檔處理</w:t>
      </w:r>
      <w:r w:rsidRPr="00F060BE">
        <w:rPr>
          <w:rFonts w:hint="eastAsia"/>
          <w:lang w:eastAsia="zh-TW"/>
        </w:rPr>
        <w:t>：</w:t>
      </w:r>
    </w:p>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 xml:space="preserve">IF </w:t>
      </w:r>
      <w:r w:rsidRPr="00F060BE">
        <w:rPr>
          <w:rFonts w:hint="eastAsia"/>
          <w:lang w:eastAsia="zh-TW"/>
        </w:rPr>
        <w:t>畫面上有理賠相關天數才需執行此</w:t>
      </w:r>
      <w:r w:rsidRPr="00F060BE">
        <w:rPr>
          <w:rFonts w:hint="eastAsia"/>
          <w:lang w:eastAsia="zh-TW"/>
        </w:rPr>
        <w:t>STEP</w:t>
      </w:r>
      <w:r w:rsidRPr="00F060BE">
        <w:rPr>
          <w:rFonts w:hint="eastAsia"/>
          <w:lang w:eastAsia="zh-TW"/>
        </w:rPr>
        <w:t>。</w:t>
      </w:r>
    </w:p>
    <w:p w:rsidR="00130BED" w:rsidRPr="00F060BE" w:rsidRDefault="00130BED" w:rsidP="00130BED">
      <w:pPr>
        <w:pStyle w:val="Tabletext"/>
        <w:keepLines w:val="0"/>
        <w:numPr>
          <w:ilvl w:val="3"/>
          <w:numId w:val="2"/>
        </w:numPr>
        <w:spacing w:after="0" w:line="240" w:lineRule="auto"/>
        <w:rPr>
          <w:rFonts w:hint="eastAsia"/>
          <w:lang w:eastAsia="zh-TW"/>
        </w:rPr>
      </w:pPr>
      <w:r w:rsidRPr="00F060BE">
        <w:rPr>
          <w:rFonts w:hint="eastAsia"/>
          <w:lang w:eastAsia="zh-TW"/>
        </w:rPr>
        <w:t>加入下拉選單新增診斷項目功能：</w:t>
      </w:r>
    </w:p>
    <w:p w:rsidR="00130BED" w:rsidRPr="00F060BE" w:rsidRDefault="00A26A06" w:rsidP="00130BED">
      <w:pPr>
        <w:pStyle w:val="Tabletext"/>
        <w:keepLines w:val="0"/>
        <w:numPr>
          <w:ilvl w:val="4"/>
          <w:numId w:val="2"/>
        </w:numPr>
        <w:spacing w:after="0" w:line="240" w:lineRule="auto"/>
        <w:rPr>
          <w:rFonts w:hint="eastAsia"/>
          <w:lang w:eastAsia="zh-TW"/>
        </w:rPr>
      </w:pPr>
      <w:r w:rsidRPr="00F060BE">
        <w:rPr>
          <w:rFonts w:ascii="細明體" w:eastAsia="細明體" w:hAnsi="細明體" w:hint="eastAsia"/>
          <w:lang w:eastAsia="zh-TW"/>
        </w:rPr>
        <w:t>項目：</w:t>
      </w:r>
      <w:r w:rsidR="00130BED" w:rsidRPr="00F060BE">
        <w:rPr>
          <w:rFonts w:hint="eastAsia"/>
          <w:lang w:eastAsia="zh-TW"/>
        </w:rPr>
        <w:t>取得可下拉選項</w:t>
      </w:r>
      <w:r w:rsidR="00130BED" w:rsidRPr="00F060BE">
        <w:rPr>
          <w:rFonts w:hint="eastAsia"/>
          <w:lang w:eastAsia="zh-TW"/>
        </w:rPr>
        <w:t>(</w:t>
      </w:r>
      <w:r w:rsidR="00130BED" w:rsidRPr="00F060BE">
        <w:rPr>
          <w:rFonts w:hint="eastAsia"/>
          <w:lang w:eastAsia="zh-TW"/>
        </w:rPr>
        <w:t>轉中文代碼</w:t>
      </w:r>
      <w:r w:rsidR="00130BED" w:rsidRPr="00F060BE">
        <w:rPr>
          <w:rFonts w:hint="eastAsia"/>
          <w:lang w:eastAsia="zh-TW"/>
        </w:rPr>
        <w:t>)</w:t>
      </w:r>
    </w:p>
    <w:p w:rsidR="00130BED" w:rsidRPr="00F060BE" w:rsidRDefault="00130BED" w:rsidP="00130BED">
      <w:pPr>
        <w:pStyle w:val="Tabletext"/>
        <w:keepLines w:val="0"/>
        <w:numPr>
          <w:ilvl w:val="5"/>
          <w:numId w:val="2"/>
        </w:numPr>
        <w:spacing w:after="0" w:line="240" w:lineRule="auto"/>
        <w:rPr>
          <w:rFonts w:hint="eastAsia"/>
          <w:lang w:eastAsia="zh-TW"/>
        </w:rPr>
      </w:pPr>
      <w:r w:rsidRPr="00F060BE">
        <w:rPr>
          <w:rFonts w:ascii="sөũ" w:hAnsi="sөũ"/>
        </w:rPr>
        <w:t>系統代號</w:t>
      </w:r>
      <w:r w:rsidRPr="00F060BE">
        <w:rPr>
          <w:rFonts w:ascii="sөũ" w:hAnsi="sөũ" w:hint="eastAsia"/>
          <w:lang w:eastAsia="zh-TW"/>
        </w:rPr>
        <w:t>=</w:t>
      </w:r>
      <w:r w:rsidRPr="00F060BE">
        <w:rPr>
          <w:rFonts w:ascii="sөũ" w:hAnsi="sөũ" w:hint="eastAsia"/>
          <w:lang w:eastAsia="zh-TW"/>
        </w:rPr>
        <w:t>’</w:t>
      </w:r>
      <w:r w:rsidRPr="00F060BE">
        <w:rPr>
          <w:rFonts w:ascii="sөũ" w:hAnsi="sөũ" w:hint="eastAsia"/>
          <w:lang w:eastAsia="zh-TW"/>
        </w:rPr>
        <w:t>AA</w:t>
      </w:r>
      <w:r w:rsidRPr="00F060BE">
        <w:rPr>
          <w:rFonts w:ascii="sөũ" w:hAnsi="sөũ" w:hint="eastAsia"/>
          <w:lang w:eastAsia="zh-TW"/>
        </w:rPr>
        <w:t>’</w:t>
      </w:r>
    </w:p>
    <w:p w:rsidR="00130BED" w:rsidRPr="00F060BE" w:rsidRDefault="00130BED" w:rsidP="00130BED">
      <w:pPr>
        <w:pStyle w:val="Tabletext"/>
        <w:keepLines w:val="0"/>
        <w:numPr>
          <w:ilvl w:val="5"/>
          <w:numId w:val="2"/>
        </w:numPr>
        <w:spacing w:after="0" w:line="240" w:lineRule="auto"/>
        <w:rPr>
          <w:rFonts w:hint="eastAsia"/>
          <w:lang w:eastAsia="zh-TW"/>
        </w:rPr>
      </w:pPr>
      <w:r w:rsidRPr="00F060BE">
        <w:rPr>
          <w:rFonts w:ascii="sөũ" w:hAnsi="sөũ"/>
        </w:rPr>
        <w:t>欄位名稱</w:t>
      </w:r>
      <w:r w:rsidRPr="00F060BE">
        <w:rPr>
          <w:rFonts w:ascii="sөũ" w:hAnsi="sөũ" w:hint="eastAsia"/>
          <w:lang w:eastAsia="zh-TW"/>
        </w:rPr>
        <w:t xml:space="preserve"> = </w:t>
      </w:r>
      <w:r w:rsidRPr="00F060BE">
        <w:rPr>
          <w:rFonts w:ascii="sөũ" w:hAnsi="sөũ" w:hint="eastAsia"/>
          <w:lang w:eastAsia="zh-TW"/>
        </w:rPr>
        <w:t>‘</w:t>
      </w:r>
      <w:r w:rsidRPr="00F060BE">
        <w:rPr>
          <w:lang w:eastAsia="zh-TW"/>
        </w:rPr>
        <w:t>DIAG_KIND’</w:t>
      </w:r>
    </w:p>
    <w:p w:rsidR="00130BED" w:rsidRPr="00F060BE" w:rsidRDefault="00130BED" w:rsidP="00130BED">
      <w:pPr>
        <w:pStyle w:val="Tabletext"/>
        <w:keepLines w:val="0"/>
        <w:numPr>
          <w:ilvl w:val="5"/>
          <w:numId w:val="2"/>
        </w:numPr>
        <w:spacing w:after="0" w:line="240" w:lineRule="auto"/>
        <w:rPr>
          <w:rFonts w:hint="eastAsia"/>
          <w:lang w:eastAsia="zh-TW"/>
        </w:rPr>
      </w:pPr>
      <w:r w:rsidRPr="00F060BE">
        <w:rPr>
          <w:rFonts w:hint="eastAsia"/>
          <w:lang w:eastAsia="zh-TW"/>
        </w:rPr>
        <w:t>取得顯示代碼</w:t>
      </w:r>
      <w:r w:rsidRPr="00F060BE">
        <w:rPr>
          <w:rFonts w:hint="eastAsia"/>
          <w:lang w:eastAsia="zh-TW"/>
        </w:rPr>
        <w:t xml:space="preserve"> &gt;= </w:t>
      </w:r>
      <w:r w:rsidRPr="00F060BE">
        <w:rPr>
          <w:lang w:eastAsia="zh-TW"/>
        </w:rPr>
        <w:t>‘</w:t>
      </w:r>
      <w:r w:rsidRPr="00F060BE">
        <w:rPr>
          <w:rFonts w:hint="eastAsia"/>
          <w:lang w:eastAsia="zh-TW"/>
        </w:rPr>
        <w:t>L</w:t>
      </w:r>
      <w:r w:rsidRPr="00F060BE">
        <w:rPr>
          <w:lang w:eastAsia="zh-TW"/>
        </w:rPr>
        <w:t>’</w:t>
      </w:r>
    </w:p>
    <w:p w:rsidR="00130BED" w:rsidRPr="00F060BE" w:rsidRDefault="00C6794A" w:rsidP="00130BED">
      <w:pPr>
        <w:pStyle w:val="Tabletext"/>
        <w:keepLines w:val="0"/>
        <w:numPr>
          <w:ilvl w:val="4"/>
          <w:numId w:val="2"/>
        </w:numPr>
        <w:spacing w:after="0" w:line="240" w:lineRule="auto"/>
        <w:rPr>
          <w:rFonts w:hint="eastAsia"/>
          <w:lang w:eastAsia="zh-TW"/>
        </w:rPr>
      </w:pPr>
      <w:r w:rsidRPr="00F060BE">
        <w:rPr>
          <w:rFonts w:ascii="細明體" w:eastAsia="細明體" w:hAnsi="細明體" w:hint="eastAsia"/>
          <w:lang w:eastAsia="zh-TW"/>
        </w:rPr>
        <w:t>起始日期、終止日期</w:t>
      </w:r>
      <w:r w:rsidR="008B148C" w:rsidRPr="00F060BE">
        <w:rPr>
          <w:rFonts w:ascii="細明體" w:eastAsia="細明體" w:hAnsi="細明體" w:hint="eastAsia"/>
          <w:lang w:eastAsia="zh-TW"/>
        </w:rPr>
        <w:t>：</w:t>
      </w:r>
      <w:r w:rsidR="00DB0802" w:rsidRPr="00F060BE">
        <w:rPr>
          <w:rFonts w:hint="eastAsia"/>
          <w:lang w:eastAsia="zh-TW"/>
        </w:rPr>
        <w:t>欄位顯示內容</w:t>
      </w:r>
      <w:r w:rsidR="00130BED" w:rsidRPr="00F060BE">
        <w:rPr>
          <w:rFonts w:hint="eastAsia"/>
          <w:lang w:eastAsia="zh-TW"/>
        </w:rPr>
        <w:t>(</w:t>
      </w:r>
      <w:r w:rsidR="00130BED" w:rsidRPr="00F060BE">
        <w:rPr>
          <w:rFonts w:hint="eastAsia"/>
          <w:lang w:eastAsia="zh-TW"/>
        </w:rPr>
        <w:t>轉中文代碼</w:t>
      </w:r>
      <w:r w:rsidR="00130BED" w:rsidRPr="00F060BE">
        <w:rPr>
          <w:rFonts w:hint="eastAsia"/>
          <w:lang w:eastAsia="zh-TW"/>
        </w:rPr>
        <w:t>)</w:t>
      </w:r>
    </w:p>
    <w:p w:rsidR="00130BED" w:rsidRPr="00F060BE" w:rsidRDefault="00130BED" w:rsidP="00130BED">
      <w:pPr>
        <w:pStyle w:val="Tabletext"/>
        <w:keepLines w:val="0"/>
        <w:numPr>
          <w:ilvl w:val="5"/>
          <w:numId w:val="2"/>
        </w:numPr>
        <w:spacing w:after="0" w:line="240" w:lineRule="auto"/>
        <w:rPr>
          <w:rFonts w:hint="eastAsia"/>
          <w:lang w:eastAsia="zh-TW"/>
        </w:rPr>
      </w:pPr>
      <w:r w:rsidRPr="00F060BE">
        <w:rPr>
          <w:rFonts w:ascii="sөũ" w:hAnsi="sөũ"/>
        </w:rPr>
        <w:t>系統代號</w:t>
      </w:r>
      <w:r w:rsidRPr="00F060BE">
        <w:rPr>
          <w:rFonts w:ascii="sөũ" w:hAnsi="sөũ" w:hint="eastAsia"/>
          <w:lang w:eastAsia="zh-TW"/>
        </w:rPr>
        <w:t>=</w:t>
      </w:r>
      <w:r w:rsidRPr="00F060BE">
        <w:rPr>
          <w:rFonts w:ascii="sөũ" w:hAnsi="sөũ" w:hint="eastAsia"/>
          <w:lang w:eastAsia="zh-TW"/>
        </w:rPr>
        <w:t>’</w:t>
      </w:r>
      <w:r w:rsidRPr="00F060BE">
        <w:rPr>
          <w:rFonts w:ascii="sөũ" w:hAnsi="sөũ" w:hint="eastAsia"/>
          <w:lang w:eastAsia="zh-TW"/>
        </w:rPr>
        <w:t>AA</w:t>
      </w:r>
      <w:r w:rsidRPr="00F060BE">
        <w:rPr>
          <w:rFonts w:ascii="sөũ" w:hAnsi="sөũ" w:hint="eastAsia"/>
          <w:lang w:eastAsia="zh-TW"/>
        </w:rPr>
        <w:t>’</w:t>
      </w:r>
    </w:p>
    <w:p w:rsidR="00130BED" w:rsidRPr="00F060BE" w:rsidRDefault="00130BED" w:rsidP="00130BED">
      <w:pPr>
        <w:pStyle w:val="Tabletext"/>
        <w:keepLines w:val="0"/>
        <w:numPr>
          <w:ilvl w:val="5"/>
          <w:numId w:val="2"/>
        </w:numPr>
        <w:spacing w:after="0" w:line="240" w:lineRule="auto"/>
        <w:rPr>
          <w:rFonts w:cs="新細明體" w:hint="eastAsia"/>
        </w:rPr>
      </w:pPr>
      <w:r w:rsidRPr="00F060BE">
        <w:t>欄位名稱</w:t>
      </w:r>
      <w:r w:rsidRPr="00F060BE">
        <w:rPr>
          <w:rFonts w:hint="eastAsia"/>
        </w:rPr>
        <w:t xml:space="preserve"> = </w:t>
      </w:r>
      <w:r w:rsidRPr="00F060BE">
        <w:rPr>
          <w:rFonts w:hint="eastAsia"/>
        </w:rPr>
        <w:t>‘</w:t>
      </w:r>
      <w:r w:rsidRPr="00F060BE">
        <w:t>A020_TYPE’</w:t>
      </w:r>
    </w:p>
    <w:p w:rsidR="00130BED" w:rsidRPr="00F060BE" w:rsidRDefault="00130BED" w:rsidP="00130BED">
      <w:pPr>
        <w:pStyle w:val="Tabletext"/>
        <w:keepLines w:val="0"/>
        <w:numPr>
          <w:ilvl w:val="5"/>
          <w:numId w:val="2"/>
        </w:numPr>
        <w:spacing w:after="0" w:line="240" w:lineRule="auto"/>
        <w:rPr>
          <w:rFonts w:cs="新細明體"/>
          <w:lang w:eastAsia="zh-TW"/>
        </w:rPr>
      </w:pPr>
      <w:r w:rsidRPr="00F060BE">
        <w:rPr>
          <w:rFonts w:cs="新細明體"/>
          <w:lang w:eastAsia="zh-TW"/>
        </w:rPr>
        <w:t>代碼</w:t>
      </w:r>
      <w:r w:rsidRPr="00F060BE">
        <w:rPr>
          <w:rFonts w:cs="新細明體" w:hint="eastAsia"/>
          <w:lang w:eastAsia="zh-TW"/>
        </w:rPr>
        <w:t xml:space="preserve"> =  </w:t>
      </w:r>
      <w:r w:rsidRPr="00F060BE">
        <w:rPr>
          <w:rFonts w:cs="新細明體" w:hint="eastAsia"/>
          <w:lang w:eastAsia="zh-TW"/>
        </w:rPr>
        <w:t>畫面下拉選單選擇項目</w:t>
      </w:r>
    </w:p>
    <w:p w:rsidR="00130BED" w:rsidRPr="00F060BE" w:rsidRDefault="00130BED" w:rsidP="00130BED">
      <w:pPr>
        <w:pStyle w:val="Tabletext"/>
        <w:keepLines w:val="0"/>
        <w:numPr>
          <w:ilvl w:val="5"/>
          <w:numId w:val="2"/>
        </w:numPr>
        <w:spacing w:after="0" w:line="240" w:lineRule="auto"/>
        <w:rPr>
          <w:rFonts w:hint="eastAsia"/>
          <w:lang w:eastAsia="zh-TW"/>
        </w:rPr>
      </w:pPr>
      <w:r w:rsidRPr="00F060BE">
        <w:rPr>
          <w:rFonts w:hint="eastAsia"/>
          <w:lang w:eastAsia="zh-TW"/>
        </w:rPr>
        <w:t xml:space="preserve">IF  </w:t>
      </w:r>
      <w:r w:rsidRPr="00F060BE">
        <w:rPr>
          <w:rFonts w:hint="eastAsia"/>
          <w:lang w:eastAsia="zh-TW"/>
        </w:rPr>
        <w:t>代碼名稱</w:t>
      </w:r>
      <w:r w:rsidRPr="00F060BE">
        <w:rPr>
          <w:rFonts w:hint="eastAsia"/>
          <w:lang w:eastAsia="zh-TW"/>
        </w:rPr>
        <w:t xml:space="preserve"> = </w:t>
      </w:r>
      <w:r w:rsidRPr="00F060BE">
        <w:rPr>
          <w:lang w:eastAsia="zh-TW"/>
        </w:rPr>
        <w:t>‘</w:t>
      </w:r>
      <w:smartTag w:uri="urn:schemas-microsoft-com:office:smarttags" w:element="chmetcnv">
        <w:smartTagPr>
          <w:attr w:name="TCSC" w:val="0"/>
          <w:attr w:name="NumberType" w:val="1"/>
          <w:attr w:name="Negative" w:val="False"/>
          <w:attr w:name="HasSpace" w:val="False"/>
          <w:attr w:name="SourceValue" w:val="1"/>
          <w:attr w:name="UnitName" w:val="’"/>
        </w:smartTagPr>
        <w:r w:rsidRPr="00F060BE">
          <w:rPr>
            <w:rFonts w:hint="eastAsia"/>
            <w:lang w:eastAsia="zh-TW"/>
          </w:rPr>
          <w:t>1</w:t>
        </w:r>
        <w:r w:rsidRPr="00F060BE">
          <w:rPr>
            <w:lang w:eastAsia="zh-TW"/>
          </w:rPr>
          <w:t>’</w:t>
        </w:r>
      </w:smartTag>
    </w:p>
    <w:p w:rsidR="00130BED" w:rsidRPr="00F060BE" w:rsidRDefault="00130BED" w:rsidP="00130BED">
      <w:pPr>
        <w:pStyle w:val="Tabletext"/>
        <w:keepLines w:val="0"/>
        <w:numPr>
          <w:ilvl w:val="6"/>
          <w:numId w:val="2"/>
        </w:numPr>
        <w:spacing w:after="0" w:line="240" w:lineRule="auto"/>
        <w:rPr>
          <w:rFonts w:hint="eastAsia"/>
          <w:lang w:eastAsia="zh-TW"/>
        </w:rPr>
      </w:pPr>
      <w:r w:rsidRPr="00F060BE">
        <w:rPr>
          <w:rFonts w:hint="eastAsia"/>
          <w:lang w:eastAsia="zh-TW"/>
        </w:rPr>
        <w:t>顯示</w:t>
      </w:r>
      <w:r w:rsidRPr="00F060BE">
        <w:rPr>
          <w:rFonts w:hint="eastAsia"/>
          <w:lang w:eastAsia="zh-TW"/>
        </w:rPr>
        <w:t xml:space="preserve"> CHECKBOX</w:t>
      </w:r>
    </w:p>
    <w:p w:rsidR="00130BED" w:rsidRPr="00F060BE" w:rsidRDefault="00130BED" w:rsidP="00130BED">
      <w:pPr>
        <w:pStyle w:val="Tabletext"/>
        <w:keepLines w:val="0"/>
        <w:numPr>
          <w:ilvl w:val="5"/>
          <w:numId w:val="2"/>
        </w:numPr>
        <w:spacing w:after="0" w:line="240" w:lineRule="auto"/>
        <w:rPr>
          <w:rFonts w:hint="eastAsia"/>
          <w:lang w:eastAsia="zh-TW"/>
        </w:rPr>
      </w:pPr>
      <w:r w:rsidRPr="00F060BE">
        <w:rPr>
          <w:rFonts w:hint="eastAsia"/>
          <w:lang w:eastAsia="zh-TW"/>
        </w:rPr>
        <w:t xml:space="preserve">ELSE IF  </w:t>
      </w:r>
      <w:r w:rsidRPr="00F060BE">
        <w:rPr>
          <w:rFonts w:hint="eastAsia"/>
          <w:lang w:eastAsia="zh-TW"/>
        </w:rPr>
        <w:t>代碼名稱</w:t>
      </w:r>
      <w:r w:rsidRPr="00F060BE">
        <w:rPr>
          <w:rFonts w:hint="eastAsia"/>
          <w:lang w:eastAsia="zh-TW"/>
        </w:rPr>
        <w:t xml:space="preserve"> = </w:t>
      </w:r>
      <w:r w:rsidRPr="00F060BE">
        <w:rPr>
          <w:lang w:eastAsia="zh-TW"/>
        </w:rPr>
        <w:t>‘</w:t>
      </w:r>
      <w:smartTag w:uri="urn:schemas-microsoft-com:office:smarttags" w:element="chmetcnv">
        <w:smartTagPr>
          <w:attr w:name="TCSC" w:val="0"/>
          <w:attr w:name="NumberType" w:val="1"/>
          <w:attr w:name="Negative" w:val="False"/>
          <w:attr w:name="HasSpace" w:val="False"/>
          <w:attr w:name="SourceValue" w:val="2"/>
          <w:attr w:name="UnitName" w:val="’"/>
        </w:smartTagPr>
        <w:r w:rsidRPr="00F060BE">
          <w:rPr>
            <w:rFonts w:hint="eastAsia"/>
            <w:lang w:eastAsia="zh-TW"/>
          </w:rPr>
          <w:t>2</w:t>
        </w:r>
        <w:r w:rsidRPr="00F060BE">
          <w:rPr>
            <w:lang w:eastAsia="zh-TW"/>
          </w:rPr>
          <w:t>’</w:t>
        </w:r>
      </w:smartTag>
    </w:p>
    <w:p w:rsidR="00130BED" w:rsidRPr="00F060BE" w:rsidRDefault="00130BED" w:rsidP="00130BED">
      <w:pPr>
        <w:pStyle w:val="Tabletext"/>
        <w:keepLines w:val="0"/>
        <w:numPr>
          <w:ilvl w:val="6"/>
          <w:numId w:val="2"/>
        </w:numPr>
        <w:spacing w:after="0" w:line="240" w:lineRule="auto"/>
        <w:rPr>
          <w:rFonts w:hint="eastAsia"/>
          <w:lang w:eastAsia="zh-TW"/>
        </w:rPr>
      </w:pPr>
      <w:r w:rsidRPr="00F060BE">
        <w:rPr>
          <w:rFonts w:hint="eastAsia"/>
          <w:lang w:eastAsia="zh-TW"/>
        </w:rPr>
        <w:t>顯示</w:t>
      </w:r>
      <w:r w:rsidRPr="00F060BE">
        <w:rPr>
          <w:rFonts w:hint="eastAsia"/>
          <w:lang w:eastAsia="zh-TW"/>
        </w:rPr>
        <w:t xml:space="preserve"> </w:t>
      </w:r>
      <w:r w:rsidRPr="00F060BE">
        <w:rPr>
          <w:rFonts w:hint="eastAsia"/>
          <w:lang w:eastAsia="zh-TW"/>
        </w:rPr>
        <w:t>一個</w:t>
      </w:r>
      <w:r w:rsidRPr="00F060BE">
        <w:rPr>
          <w:rFonts w:hint="eastAsia"/>
          <w:lang w:eastAsia="zh-TW"/>
        </w:rPr>
        <w:t>INPUT(</w:t>
      </w:r>
      <w:r w:rsidRPr="00F060BE">
        <w:rPr>
          <w:rFonts w:hint="eastAsia"/>
          <w:lang w:eastAsia="zh-TW"/>
        </w:rPr>
        <w:t>輸入日期欄位</w:t>
      </w:r>
      <w:r w:rsidRPr="00F060BE">
        <w:rPr>
          <w:rFonts w:hint="eastAsia"/>
          <w:lang w:eastAsia="zh-TW"/>
        </w:rPr>
        <w:t>)</w:t>
      </w:r>
    </w:p>
    <w:p w:rsidR="00130BED" w:rsidRPr="00F060BE" w:rsidRDefault="00130BED" w:rsidP="00130BED">
      <w:pPr>
        <w:pStyle w:val="Tabletext"/>
        <w:keepLines w:val="0"/>
        <w:numPr>
          <w:ilvl w:val="5"/>
          <w:numId w:val="2"/>
        </w:numPr>
        <w:spacing w:after="0" w:line="240" w:lineRule="auto"/>
        <w:rPr>
          <w:rFonts w:hint="eastAsia"/>
          <w:lang w:eastAsia="zh-TW"/>
        </w:rPr>
      </w:pPr>
      <w:r w:rsidRPr="00F060BE">
        <w:rPr>
          <w:rFonts w:hint="eastAsia"/>
          <w:lang w:eastAsia="zh-TW"/>
        </w:rPr>
        <w:t xml:space="preserve">ELSE IF  </w:t>
      </w:r>
      <w:r w:rsidRPr="00F060BE">
        <w:rPr>
          <w:rFonts w:hint="eastAsia"/>
          <w:lang w:eastAsia="zh-TW"/>
        </w:rPr>
        <w:t>代碼名稱</w:t>
      </w:r>
      <w:r w:rsidRPr="00F060BE">
        <w:rPr>
          <w:rFonts w:hint="eastAsia"/>
          <w:lang w:eastAsia="zh-TW"/>
        </w:rPr>
        <w:t xml:space="preserve"> = </w:t>
      </w:r>
      <w:r w:rsidRPr="00F060BE">
        <w:rPr>
          <w:lang w:eastAsia="zh-TW"/>
        </w:rPr>
        <w:t>‘</w:t>
      </w:r>
      <w:smartTag w:uri="urn:schemas-microsoft-com:office:smarttags" w:element="chmetcnv">
        <w:smartTagPr>
          <w:attr w:name="TCSC" w:val="0"/>
          <w:attr w:name="NumberType" w:val="1"/>
          <w:attr w:name="Negative" w:val="False"/>
          <w:attr w:name="HasSpace" w:val="False"/>
          <w:attr w:name="SourceValue" w:val="3"/>
          <w:attr w:name="UnitName" w:val="’"/>
        </w:smartTagPr>
        <w:r w:rsidRPr="00F060BE">
          <w:rPr>
            <w:rFonts w:hint="eastAsia"/>
            <w:lang w:eastAsia="zh-TW"/>
          </w:rPr>
          <w:t>3</w:t>
        </w:r>
        <w:r w:rsidRPr="00F060BE">
          <w:rPr>
            <w:lang w:eastAsia="zh-TW"/>
          </w:rPr>
          <w:t>’</w:t>
        </w:r>
      </w:smartTag>
    </w:p>
    <w:p w:rsidR="00130BED" w:rsidRPr="00F060BE" w:rsidRDefault="00130BED" w:rsidP="00B504AC">
      <w:pPr>
        <w:pStyle w:val="Tabletext"/>
        <w:keepLines w:val="0"/>
        <w:numPr>
          <w:ilvl w:val="6"/>
          <w:numId w:val="2"/>
        </w:numPr>
        <w:spacing w:after="0" w:line="240" w:lineRule="auto"/>
        <w:rPr>
          <w:rFonts w:hint="eastAsia"/>
          <w:lang w:eastAsia="zh-TW"/>
        </w:rPr>
      </w:pPr>
      <w:r w:rsidRPr="00F060BE">
        <w:rPr>
          <w:rFonts w:hint="eastAsia"/>
          <w:lang w:eastAsia="zh-TW"/>
        </w:rPr>
        <w:t>顯示</w:t>
      </w:r>
      <w:r w:rsidRPr="00F060BE">
        <w:rPr>
          <w:rFonts w:hint="eastAsia"/>
          <w:lang w:eastAsia="zh-TW"/>
        </w:rPr>
        <w:t xml:space="preserve"> </w:t>
      </w:r>
      <w:r w:rsidRPr="00F060BE">
        <w:rPr>
          <w:rFonts w:hint="eastAsia"/>
          <w:lang w:eastAsia="zh-TW"/>
        </w:rPr>
        <w:t>兩個</w:t>
      </w:r>
      <w:r w:rsidRPr="00F060BE">
        <w:rPr>
          <w:rFonts w:hint="eastAsia"/>
          <w:lang w:eastAsia="zh-TW"/>
        </w:rPr>
        <w:t>INPUT(</w:t>
      </w:r>
      <w:r w:rsidRPr="00F060BE">
        <w:rPr>
          <w:rFonts w:hint="eastAsia"/>
          <w:lang w:eastAsia="zh-TW"/>
        </w:rPr>
        <w:t>輸入日期欄位</w:t>
      </w:r>
      <w:r w:rsidRPr="00F060BE">
        <w:rPr>
          <w:rFonts w:hint="eastAsia"/>
          <w:lang w:eastAsia="zh-TW"/>
        </w:rPr>
        <w:t>)</w:t>
      </w:r>
    </w:p>
    <w:p w:rsidR="00AA09B9" w:rsidRPr="00F060BE" w:rsidRDefault="00AA09B9">
      <w:pPr>
        <w:pStyle w:val="Tabletext"/>
        <w:keepLines w:val="0"/>
        <w:numPr>
          <w:ilvl w:val="3"/>
          <w:numId w:val="2"/>
        </w:numPr>
        <w:spacing w:after="0" w:line="240" w:lineRule="auto"/>
        <w:rPr>
          <w:rFonts w:hint="eastAsia"/>
          <w:lang w:eastAsia="zh-TW"/>
        </w:rPr>
      </w:pPr>
      <w:r w:rsidRPr="00F060BE">
        <w:rPr>
          <w:rFonts w:hint="eastAsia"/>
          <w:lang w:eastAsia="zh-TW"/>
        </w:rPr>
        <w:t>手術增加人工認定等級功能：</w:t>
      </w:r>
      <w:r w:rsidR="000F677E" w:rsidRPr="00F060BE">
        <w:rPr>
          <w:rFonts w:hint="eastAsia"/>
          <w:lang w:eastAsia="zh-TW"/>
        </w:rPr>
        <w:t>(</w:t>
      </w:r>
      <w:r w:rsidR="000F677E" w:rsidRPr="00F060BE">
        <w:rPr>
          <w:rFonts w:hint="eastAsia"/>
          <w:lang w:eastAsia="zh-TW"/>
        </w:rPr>
        <w:t>增加按鈕</w:t>
      </w:r>
      <w:r w:rsidR="000F677E" w:rsidRPr="00F060BE">
        <w:rPr>
          <w:lang w:eastAsia="zh-TW"/>
        </w:rPr>
        <w:t>”</w:t>
      </w:r>
      <w:r w:rsidR="000F677E" w:rsidRPr="00F060BE">
        <w:rPr>
          <w:rFonts w:hint="eastAsia"/>
          <w:lang w:eastAsia="zh-TW"/>
        </w:rPr>
        <w:t>人工核定等級</w:t>
      </w:r>
      <w:r w:rsidR="000F677E" w:rsidRPr="00F060BE">
        <w:rPr>
          <w:lang w:eastAsia="zh-TW"/>
        </w:rPr>
        <w:t>”</w:t>
      </w:r>
      <w:r w:rsidR="000F677E" w:rsidRPr="00F060BE">
        <w:rPr>
          <w:rFonts w:hint="eastAsia"/>
          <w:lang w:eastAsia="zh-TW"/>
        </w:rPr>
        <w:t>)</w:t>
      </w:r>
    </w:p>
    <w:p w:rsidR="000924AA" w:rsidRPr="00F060BE" w:rsidRDefault="000F5A48" w:rsidP="000924AA">
      <w:pPr>
        <w:pStyle w:val="Tabletext"/>
        <w:keepLines w:val="0"/>
        <w:numPr>
          <w:ilvl w:val="4"/>
          <w:numId w:val="2"/>
        </w:numPr>
        <w:spacing w:after="0" w:line="240" w:lineRule="auto"/>
        <w:rPr>
          <w:rFonts w:hint="eastAsia"/>
          <w:lang w:eastAsia="zh-TW"/>
        </w:rPr>
      </w:pPr>
      <w:r w:rsidRPr="00F060BE">
        <w:rPr>
          <w:rFonts w:hint="eastAsia"/>
          <w:lang w:eastAsia="zh-TW"/>
        </w:rPr>
        <w:t>READ DTAAC040</w:t>
      </w:r>
      <w:r w:rsidR="0056048D" w:rsidRPr="00F060BE">
        <w:rPr>
          <w:rFonts w:hint="eastAsia"/>
          <w:lang w:eastAsia="zh-TW"/>
        </w:rPr>
        <w:t>，條件如下：</w:t>
      </w:r>
    </w:p>
    <w:p w:rsidR="00A84852" w:rsidRPr="00F060BE" w:rsidRDefault="00A84852" w:rsidP="00A84852">
      <w:pPr>
        <w:pStyle w:val="Tabletext"/>
        <w:keepLines w:val="0"/>
        <w:numPr>
          <w:ilvl w:val="5"/>
          <w:numId w:val="2"/>
        </w:numPr>
        <w:spacing w:after="0" w:line="240" w:lineRule="auto"/>
        <w:rPr>
          <w:rStyle w:val="SoDAField"/>
          <w:rFonts w:hint="eastAsia"/>
          <w:color w:val="auto"/>
          <w:lang w:eastAsia="zh-TW"/>
        </w:rPr>
      </w:pPr>
      <w:r w:rsidRPr="00F060BE">
        <w:rPr>
          <w:rStyle w:val="SoDAField"/>
          <w:rFonts w:ascii="細明體" w:eastAsia="細明體" w:hAnsi="細明體" w:hint="eastAsia"/>
          <w:caps/>
          <w:color w:val="auto"/>
        </w:rPr>
        <w:t>手術代碼</w:t>
      </w:r>
      <w:r w:rsidRPr="00F060BE">
        <w:rPr>
          <w:rStyle w:val="SoDAField"/>
          <w:rFonts w:ascii="細明體" w:eastAsia="細明體" w:hAnsi="細明體" w:hint="eastAsia"/>
          <w:caps/>
          <w:color w:val="auto"/>
          <w:lang w:eastAsia="zh-TW"/>
        </w:rPr>
        <w:t xml:space="preserve"> = 畫面</w:t>
      </w:r>
    </w:p>
    <w:p w:rsidR="00892FC8" w:rsidRPr="00F060BE" w:rsidRDefault="00892FC8" w:rsidP="00A84852">
      <w:pPr>
        <w:pStyle w:val="Tabletext"/>
        <w:keepLines w:val="0"/>
        <w:numPr>
          <w:ilvl w:val="5"/>
          <w:numId w:val="2"/>
        </w:numPr>
        <w:spacing w:after="0" w:line="240" w:lineRule="auto"/>
        <w:rPr>
          <w:rStyle w:val="SoDAField"/>
          <w:rFonts w:hint="eastAsia"/>
          <w:color w:val="auto"/>
          <w:lang w:eastAsia="zh-TW"/>
        </w:rPr>
      </w:pPr>
      <w:r w:rsidRPr="00F060BE">
        <w:rPr>
          <w:lang w:eastAsia="zh-TW"/>
        </w:rPr>
        <w:t>手術部位代碼</w:t>
      </w:r>
      <w:r w:rsidRPr="0000502C">
        <w:rPr>
          <w:rStyle w:val="SoDAField"/>
          <w:rFonts w:ascii="細明體" w:eastAsia="細明體" w:hAnsi="細明體" w:hint="eastAsia"/>
          <w:caps/>
          <w:color w:val="auto"/>
          <w:lang w:eastAsia="zh-TW"/>
        </w:rPr>
        <w:t xml:space="preserve"> &lt;&gt; </w:t>
      </w:r>
      <w:r w:rsidRPr="00B96FE2">
        <w:rPr>
          <w:rStyle w:val="SoDAField"/>
          <w:rFonts w:ascii="細明體" w:eastAsia="細明體" w:hAnsi="細明體"/>
          <w:caps/>
          <w:color w:val="auto"/>
          <w:lang w:eastAsia="zh-TW"/>
        </w:rPr>
        <w:t>‘</w:t>
      </w:r>
      <w:r w:rsidRPr="00F060BE">
        <w:rPr>
          <w:rStyle w:val="SoDAField"/>
          <w:rFonts w:ascii="細明體" w:eastAsia="細明體" w:hAnsi="細明體" w:hint="eastAsia"/>
          <w:caps/>
          <w:color w:val="auto"/>
          <w:lang w:eastAsia="zh-TW"/>
        </w:rPr>
        <w:t>y</w:t>
      </w:r>
      <w:r w:rsidRPr="00F060BE">
        <w:rPr>
          <w:rStyle w:val="SoDAField"/>
          <w:rFonts w:ascii="細明體" w:eastAsia="細明體" w:hAnsi="細明體"/>
          <w:caps/>
          <w:color w:val="auto"/>
          <w:lang w:eastAsia="zh-TW"/>
        </w:rPr>
        <w:t>’</w:t>
      </w:r>
      <w:r w:rsidRPr="00F060BE">
        <w:rPr>
          <w:rStyle w:val="SoDAField"/>
          <w:rFonts w:ascii="細明體" w:eastAsia="細明體" w:hAnsi="細明體" w:hint="eastAsia"/>
          <w:caps/>
          <w:color w:val="auto"/>
          <w:lang w:eastAsia="zh-TW"/>
        </w:rPr>
        <w:t xml:space="preserve"> </w:t>
      </w:r>
    </w:p>
    <w:p w:rsidR="002C6E76" w:rsidRPr="0000502C" w:rsidRDefault="002C6E76" w:rsidP="00A84852">
      <w:pPr>
        <w:pStyle w:val="Tabletext"/>
        <w:keepLines w:val="0"/>
        <w:numPr>
          <w:ilvl w:val="5"/>
          <w:numId w:val="2"/>
        </w:numPr>
        <w:spacing w:after="0" w:line="240" w:lineRule="auto"/>
        <w:rPr>
          <w:rFonts w:hint="eastAsia"/>
          <w:lang w:eastAsia="zh-TW"/>
        </w:rPr>
      </w:pPr>
      <w:r w:rsidRPr="00F060BE">
        <w:rPr>
          <w:lang w:eastAsia="zh-TW"/>
        </w:rPr>
        <w:t>手術部位代碼</w:t>
      </w:r>
      <w:r w:rsidRPr="00F060BE">
        <w:rPr>
          <w:rFonts w:hint="eastAsia"/>
          <w:lang w:eastAsia="zh-TW"/>
        </w:rPr>
        <w:t xml:space="preserve"> &gt;= </w:t>
      </w:r>
      <w:r w:rsidRPr="00F060BE">
        <w:rPr>
          <w:lang w:eastAsia="zh-TW"/>
        </w:rPr>
        <w:t>‘</w:t>
      </w:r>
      <w:r w:rsidRPr="00F060BE">
        <w:rPr>
          <w:rFonts w:hint="eastAsia"/>
          <w:lang w:eastAsia="zh-TW"/>
        </w:rPr>
        <w:t>A</w:t>
      </w:r>
      <w:r w:rsidRPr="00F060BE">
        <w:rPr>
          <w:lang w:eastAsia="zh-TW"/>
        </w:rPr>
        <w:t>’</w:t>
      </w:r>
      <w:r w:rsidR="006134B4" w:rsidRPr="00F060BE">
        <w:rPr>
          <w:rFonts w:hint="eastAsia"/>
          <w:lang w:eastAsia="zh-TW"/>
        </w:rPr>
        <w:t>(</w:t>
      </w:r>
      <w:r w:rsidR="006134B4" w:rsidRPr="00F060BE">
        <w:rPr>
          <w:rFonts w:hint="eastAsia"/>
          <w:lang w:eastAsia="zh-TW"/>
        </w:rPr>
        <w:t>排除特定處置</w:t>
      </w:r>
      <w:r w:rsidR="006134B4" w:rsidRPr="00F060BE">
        <w:rPr>
          <w:rFonts w:hint="eastAsia"/>
          <w:lang w:eastAsia="zh-TW"/>
        </w:rPr>
        <w:t>)</w:t>
      </w:r>
    </w:p>
    <w:p w:rsidR="00CD1666" w:rsidRPr="00B96FE2" w:rsidRDefault="00CD1666" w:rsidP="00CD1666">
      <w:pPr>
        <w:pStyle w:val="Tabletext"/>
        <w:keepLines w:val="0"/>
        <w:numPr>
          <w:ilvl w:val="4"/>
          <w:numId w:val="2"/>
        </w:numPr>
        <w:spacing w:after="0" w:line="240" w:lineRule="auto"/>
        <w:rPr>
          <w:rFonts w:hint="eastAsia"/>
          <w:lang w:eastAsia="zh-TW"/>
        </w:rPr>
      </w:pPr>
      <w:r w:rsidRPr="00B96FE2">
        <w:rPr>
          <w:rFonts w:hint="eastAsia"/>
          <w:lang w:eastAsia="zh-TW"/>
        </w:rPr>
        <w:t>IF FND</w:t>
      </w:r>
    </w:p>
    <w:p w:rsidR="00CD1666" w:rsidRDefault="00CD1666" w:rsidP="00CD1666">
      <w:pPr>
        <w:pStyle w:val="Tabletext"/>
        <w:keepLines w:val="0"/>
        <w:numPr>
          <w:ilvl w:val="5"/>
          <w:numId w:val="2"/>
        </w:numPr>
        <w:spacing w:after="0" w:line="240" w:lineRule="auto"/>
        <w:rPr>
          <w:rFonts w:hint="eastAsia"/>
          <w:lang w:eastAsia="zh-TW"/>
        </w:rPr>
      </w:pPr>
      <w:r w:rsidRPr="00F060BE">
        <w:rPr>
          <w:rFonts w:hint="eastAsia"/>
          <w:lang w:eastAsia="zh-TW"/>
        </w:rPr>
        <w:t>下拉選單</w:t>
      </w:r>
      <w:r w:rsidRPr="00F060BE">
        <w:rPr>
          <w:rFonts w:hint="eastAsia"/>
          <w:lang w:eastAsia="zh-TW"/>
        </w:rPr>
        <w:t>1(</w:t>
      </w:r>
      <w:r w:rsidRPr="00F060BE">
        <w:rPr>
          <w:rFonts w:hint="eastAsia"/>
          <w:lang w:eastAsia="zh-TW"/>
        </w:rPr>
        <w:t>顯示險別</w:t>
      </w:r>
      <w:r w:rsidRPr="00F060BE">
        <w:rPr>
          <w:rFonts w:hint="eastAsia"/>
          <w:lang w:eastAsia="zh-TW"/>
        </w:rPr>
        <w:t>)</w:t>
      </w:r>
    </w:p>
    <w:p w:rsidR="00B768D6" w:rsidRPr="00F060BE" w:rsidRDefault="00B768D6" w:rsidP="00CE5CC0">
      <w:pPr>
        <w:pStyle w:val="Tabletext"/>
        <w:keepLines w:val="0"/>
        <w:numPr>
          <w:ilvl w:val="6"/>
          <w:numId w:val="2"/>
        </w:numPr>
        <w:spacing w:after="0" w:line="240" w:lineRule="auto"/>
        <w:rPr>
          <w:rFonts w:hint="eastAsia"/>
          <w:lang w:eastAsia="zh-TW"/>
        </w:rPr>
      </w:pPr>
      <w:r>
        <w:rPr>
          <w:rFonts w:hint="eastAsia"/>
          <w:lang w:eastAsia="zh-TW"/>
        </w:rPr>
        <w:t>團險商品採用特殊設定</w:t>
      </w:r>
      <w:r>
        <w:rPr>
          <w:rFonts w:hint="eastAsia"/>
          <w:lang w:eastAsia="zh-TW"/>
        </w:rPr>
        <w:t>491(</w:t>
      </w:r>
      <w:r w:rsidRPr="00CE5CC0">
        <w:rPr>
          <w:lang w:eastAsia="zh-TW"/>
        </w:rPr>
        <w:t>HID</w:t>
      </w:r>
      <w:r w:rsidRPr="00CE5CC0">
        <w:rPr>
          <w:rFonts w:hint="eastAsia"/>
          <w:lang w:eastAsia="zh-TW"/>
        </w:rPr>
        <w:t>,</w:t>
      </w:r>
      <w:r w:rsidRPr="00B768D6">
        <w:rPr>
          <w:lang w:eastAsia="zh-TW"/>
        </w:rPr>
        <w:t xml:space="preserve"> </w:t>
      </w:r>
      <w:r w:rsidRPr="005B47A7">
        <w:rPr>
          <w:lang w:eastAsia="zh-TW"/>
        </w:rPr>
        <w:t>HI</w:t>
      </w:r>
      <w:r>
        <w:rPr>
          <w:rFonts w:hint="eastAsia"/>
          <w:lang w:eastAsia="zh-TW"/>
        </w:rPr>
        <w:t>O</w:t>
      </w:r>
      <w:r w:rsidRPr="005B47A7">
        <w:rPr>
          <w:rFonts w:hint="eastAsia"/>
          <w:lang w:eastAsia="zh-TW"/>
        </w:rPr>
        <w:t>,</w:t>
      </w:r>
      <w:r w:rsidRPr="00B768D6">
        <w:rPr>
          <w:lang w:eastAsia="zh-TW"/>
        </w:rPr>
        <w:t xml:space="preserve"> </w:t>
      </w:r>
      <w:r w:rsidRPr="005B47A7">
        <w:rPr>
          <w:lang w:eastAsia="zh-TW"/>
        </w:rPr>
        <w:t>H</w:t>
      </w:r>
      <w:r>
        <w:rPr>
          <w:rFonts w:hint="eastAsia"/>
          <w:lang w:eastAsia="zh-TW"/>
        </w:rPr>
        <w:t>JG</w:t>
      </w:r>
      <w:r w:rsidRPr="005B47A7">
        <w:rPr>
          <w:rFonts w:hint="eastAsia"/>
          <w:lang w:eastAsia="zh-TW"/>
        </w:rPr>
        <w:t>,</w:t>
      </w:r>
      <w:r w:rsidRPr="00B768D6">
        <w:rPr>
          <w:lang w:eastAsia="zh-TW"/>
        </w:rPr>
        <w:t xml:space="preserve"> </w:t>
      </w:r>
      <w:r w:rsidRPr="005B47A7">
        <w:rPr>
          <w:lang w:eastAsia="zh-TW"/>
        </w:rPr>
        <w:t>H</w:t>
      </w:r>
      <w:r>
        <w:rPr>
          <w:rFonts w:hint="eastAsia"/>
          <w:lang w:eastAsia="zh-TW"/>
        </w:rPr>
        <w:t>JI)</w:t>
      </w:r>
      <w:r w:rsidR="006E3E80">
        <w:rPr>
          <w:rFonts w:hint="eastAsia"/>
          <w:lang w:eastAsia="zh-TW"/>
        </w:rPr>
        <w:t>加入險別清單</w:t>
      </w:r>
    </w:p>
    <w:p w:rsidR="006A5AC1" w:rsidRPr="00F060BE" w:rsidRDefault="006A5AC1" w:rsidP="00CD1666">
      <w:pPr>
        <w:pStyle w:val="Tabletext"/>
        <w:keepLines w:val="0"/>
        <w:numPr>
          <w:ilvl w:val="5"/>
          <w:numId w:val="2"/>
        </w:numPr>
        <w:spacing w:after="0" w:line="240" w:lineRule="auto"/>
        <w:rPr>
          <w:rFonts w:hint="eastAsia"/>
          <w:lang w:eastAsia="zh-TW"/>
        </w:rPr>
      </w:pPr>
      <w:r w:rsidRPr="00F060BE">
        <w:rPr>
          <w:rFonts w:hint="eastAsia"/>
          <w:lang w:eastAsia="zh-TW"/>
        </w:rPr>
        <w:t>下拉選單</w:t>
      </w:r>
      <w:r w:rsidRPr="00F060BE">
        <w:rPr>
          <w:rFonts w:hint="eastAsia"/>
          <w:lang w:eastAsia="zh-TW"/>
        </w:rPr>
        <w:t>2(</w:t>
      </w:r>
      <w:r w:rsidRPr="00F060BE">
        <w:rPr>
          <w:rFonts w:hint="eastAsia"/>
          <w:lang w:eastAsia="zh-TW"/>
        </w:rPr>
        <w:t>顯示等級</w:t>
      </w:r>
      <w:r w:rsidRPr="00F060BE">
        <w:rPr>
          <w:rFonts w:hint="eastAsia"/>
          <w:lang w:eastAsia="zh-TW"/>
        </w:rPr>
        <w:t>)</w:t>
      </w:r>
    </w:p>
    <w:p w:rsidR="007D1E12" w:rsidRPr="00F060BE" w:rsidRDefault="007D1E12" w:rsidP="007D1E12">
      <w:pPr>
        <w:pStyle w:val="Tabletext"/>
        <w:keepLines w:val="0"/>
        <w:numPr>
          <w:ilvl w:val="6"/>
          <w:numId w:val="2"/>
        </w:numPr>
        <w:spacing w:after="0" w:line="240" w:lineRule="auto"/>
        <w:rPr>
          <w:rFonts w:hint="eastAsia"/>
          <w:lang w:eastAsia="zh-TW"/>
        </w:rPr>
      </w:pPr>
      <w:r w:rsidRPr="00F060BE">
        <w:rPr>
          <w:rFonts w:hint="eastAsia"/>
          <w:lang w:eastAsia="zh-TW"/>
        </w:rPr>
        <w:t>根據</w:t>
      </w:r>
      <w:r w:rsidR="00B7116A" w:rsidRPr="00F060BE">
        <w:rPr>
          <w:rFonts w:hint="eastAsia"/>
          <w:lang w:eastAsia="zh-TW"/>
        </w:rPr>
        <w:t>下拉選單</w:t>
      </w:r>
      <w:r w:rsidR="00B7116A" w:rsidRPr="00F060BE">
        <w:rPr>
          <w:rFonts w:hint="eastAsia"/>
          <w:lang w:eastAsia="zh-TW"/>
        </w:rPr>
        <w:t>1</w:t>
      </w:r>
      <w:r w:rsidR="00B7116A" w:rsidRPr="00F060BE">
        <w:rPr>
          <w:rFonts w:hint="eastAsia"/>
          <w:lang w:eastAsia="zh-TW"/>
        </w:rPr>
        <w:t>選定的險別</w:t>
      </w:r>
      <w:r w:rsidR="00B03248" w:rsidRPr="00F060BE">
        <w:rPr>
          <w:rFonts w:hint="eastAsia"/>
          <w:lang w:eastAsia="zh-TW"/>
        </w:rPr>
        <w:t>，顯示</w:t>
      </w:r>
      <w:r w:rsidR="001D7230" w:rsidRPr="00F060BE">
        <w:rPr>
          <w:rFonts w:hint="eastAsia"/>
          <w:lang w:eastAsia="zh-TW"/>
        </w:rPr>
        <w:t>DTAAC040</w:t>
      </w:r>
      <w:r w:rsidR="001D7230" w:rsidRPr="00F060BE">
        <w:rPr>
          <w:rFonts w:hint="eastAsia"/>
          <w:lang w:eastAsia="zh-TW"/>
        </w:rPr>
        <w:t>的等級</w:t>
      </w:r>
    </w:p>
    <w:p w:rsidR="005D4C00" w:rsidRPr="00F060BE" w:rsidRDefault="005D4C00" w:rsidP="007D1E12">
      <w:pPr>
        <w:pStyle w:val="Tabletext"/>
        <w:keepLines w:val="0"/>
        <w:numPr>
          <w:ilvl w:val="6"/>
          <w:numId w:val="2"/>
        </w:numPr>
        <w:spacing w:after="0" w:line="240" w:lineRule="auto"/>
        <w:rPr>
          <w:rFonts w:hint="eastAsia"/>
          <w:lang w:eastAsia="zh-TW"/>
        </w:rPr>
      </w:pPr>
      <w:r w:rsidRPr="00F060BE">
        <w:rPr>
          <w:rFonts w:hint="eastAsia"/>
          <w:lang w:eastAsia="zh-TW"/>
        </w:rPr>
        <w:t>等級轉換中文代碼：</w:t>
      </w:r>
    </w:p>
    <w:p w:rsidR="00E91A89" w:rsidRPr="00F060BE" w:rsidRDefault="00E91A89" w:rsidP="00E91A89">
      <w:pPr>
        <w:pStyle w:val="Tabletext"/>
        <w:keepLines w:val="0"/>
        <w:numPr>
          <w:ilvl w:val="7"/>
          <w:numId w:val="2"/>
        </w:numPr>
        <w:spacing w:after="0" w:line="240" w:lineRule="auto"/>
        <w:rPr>
          <w:rFonts w:hint="eastAsia"/>
          <w:lang w:eastAsia="zh-TW"/>
        </w:rPr>
      </w:pPr>
      <w:r w:rsidRPr="00F060BE">
        <w:rPr>
          <w:lang w:eastAsia="zh-TW"/>
        </w:rPr>
        <w:t>子系統</w:t>
      </w:r>
      <w:r w:rsidRPr="00F060BE">
        <w:rPr>
          <w:rFonts w:hint="eastAsia"/>
          <w:lang w:eastAsia="zh-TW"/>
        </w:rPr>
        <w:t>：</w:t>
      </w:r>
      <w:r w:rsidRPr="00F060BE">
        <w:rPr>
          <w:rFonts w:hint="eastAsia"/>
          <w:lang w:eastAsia="zh-TW"/>
        </w:rPr>
        <w:t xml:space="preserve">AA </w:t>
      </w:r>
    </w:p>
    <w:p w:rsidR="00E91A89" w:rsidRPr="00F060BE" w:rsidRDefault="00E91A89" w:rsidP="00E91A89">
      <w:pPr>
        <w:pStyle w:val="Tabletext"/>
        <w:keepLines w:val="0"/>
        <w:numPr>
          <w:ilvl w:val="7"/>
          <w:numId w:val="2"/>
        </w:numPr>
        <w:spacing w:after="0" w:line="240" w:lineRule="auto"/>
        <w:rPr>
          <w:rFonts w:cs="新細明體" w:hint="eastAsia"/>
        </w:rPr>
      </w:pPr>
      <w:r w:rsidRPr="00F060BE">
        <w:rPr>
          <w:lang w:eastAsia="zh-TW"/>
        </w:rPr>
        <w:t>欄位名稱</w:t>
      </w:r>
      <w:r w:rsidRPr="00F060BE">
        <w:rPr>
          <w:rFonts w:hint="eastAsia"/>
          <w:lang w:eastAsia="zh-TW"/>
        </w:rPr>
        <w:t>：</w:t>
      </w:r>
      <w:r w:rsidRPr="00F060BE">
        <w:t>OP_GRAD</w:t>
      </w:r>
    </w:p>
    <w:p w:rsidR="00E91A89" w:rsidRPr="00F060BE" w:rsidRDefault="00E91A89" w:rsidP="00E91A89">
      <w:pPr>
        <w:pStyle w:val="Tabletext"/>
        <w:keepLines w:val="0"/>
        <w:numPr>
          <w:ilvl w:val="7"/>
          <w:numId w:val="2"/>
        </w:numPr>
        <w:spacing w:after="0" w:line="240" w:lineRule="auto"/>
        <w:rPr>
          <w:rFonts w:hint="eastAsia"/>
          <w:lang w:eastAsia="zh-TW"/>
        </w:rPr>
      </w:pPr>
      <w:r w:rsidRPr="00F060BE">
        <w:rPr>
          <w:rFonts w:cs="新細明體"/>
          <w:lang w:eastAsia="zh-TW"/>
        </w:rPr>
        <w:t>代碼</w:t>
      </w:r>
      <w:r w:rsidRPr="00F060BE">
        <w:rPr>
          <w:rFonts w:cs="新細明體" w:hint="eastAsia"/>
          <w:lang w:eastAsia="zh-TW"/>
        </w:rPr>
        <w:t>：</w:t>
      </w:r>
      <w:r w:rsidR="001F028D" w:rsidRPr="00F060BE">
        <w:rPr>
          <w:rFonts w:hint="eastAsia"/>
          <w:lang w:eastAsia="zh-TW"/>
        </w:rPr>
        <w:t>下拉選單</w:t>
      </w:r>
      <w:r w:rsidR="001F028D" w:rsidRPr="00F060BE">
        <w:rPr>
          <w:rFonts w:hint="eastAsia"/>
          <w:lang w:eastAsia="zh-TW"/>
        </w:rPr>
        <w:t>1</w:t>
      </w:r>
      <w:r w:rsidR="001F028D" w:rsidRPr="00F060BE">
        <w:rPr>
          <w:rFonts w:hint="eastAsia"/>
          <w:lang w:eastAsia="zh-TW"/>
        </w:rPr>
        <w:t>的險別</w:t>
      </w:r>
    </w:p>
    <w:p w:rsidR="008E4E52" w:rsidRDefault="008E4E52">
      <w:pPr>
        <w:pStyle w:val="Tabletext"/>
        <w:keepLines w:val="0"/>
        <w:numPr>
          <w:ilvl w:val="3"/>
          <w:numId w:val="2"/>
        </w:numPr>
        <w:spacing w:after="0" w:line="240" w:lineRule="auto"/>
        <w:rPr>
          <w:ins w:id="13" w:author="蕭侑文" w:date="2020-06-15T11:11:00Z"/>
          <w:lang w:eastAsia="zh-TW"/>
        </w:rPr>
      </w:pPr>
      <w:ins w:id="14" w:author="蕭侑文" w:date="2020-06-15T11:11:00Z">
        <w:r>
          <w:rPr>
            <w:rFonts w:hint="eastAsia"/>
            <w:lang w:eastAsia="zh-TW"/>
          </w:rPr>
          <w:t>癌症手術自動勾選：</w:t>
        </w:r>
      </w:ins>
    </w:p>
    <w:p w:rsidR="006536FF" w:rsidRDefault="006536FF" w:rsidP="00F4124E">
      <w:pPr>
        <w:pStyle w:val="Tabletext"/>
        <w:keepLines w:val="0"/>
        <w:numPr>
          <w:ilvl w:val="4"/>
          <w:numId w:val="2"/>
        </w:numPr>
        <w:spacing w:after="0" w:line="240" w:lineRule="auto"/>
        <w:rPr>
          <w:ins w:id="15" w:author="蕭侑文" w:date="2020-06-15T12:23:00Z"/>
          <w:lang w:eastAsia="zh-TW"/>
        </w:rPr>
        <w:pPrChange w:id="16" w:author="蕭侑文" w:date="2020-06-15T11:11:00Z">
          <w:pPr>
            <w:pStyle w:val="Tabletext"/>
            <w:keepLines w:val="0"/>
            <w:numPr>
              <w:ilvl w:val="3"/>
              <w:numId w:val="2"/>
            </w:numPr>
            <w:tabs>
              <w:tab w:val="num" w:pos="1984"/>
            </w:tabs>
            <w:spacing w:after="0" w:line="240" w:lineRule="auto"/>
            <w:ind w:left="1984" w:hanging="708"/>
          </w:pPr>
        </w:pPrChange>
      </w:pPr>
      <w:ins w:id="17" w:author="蕭侑文" w:date="2020-06-15T12:23:00Z">
        <w:r>
          <w:rPr>
            <w:rFonts w:hint="eastAsia"/>
            <w:lang w:eastAsia="zh-TW"/>
          </w:rPr>
          <w:t>$</w:t>
        </w:r>
        <w:r>
          <w:rPr>
            <w:rFonts w:hint="eastAsia"/>
            <w:lang w:eastAsia="zh-TW"/>
          </w:rPr>
          <w:t>癌症手術</w:t>
        </w:r>
        <w:r>
          <w:rPr>
            <w:rFonts w:hint="eastAsia"/>
            <w:lang w:eastAsia="zh-TW"/>
          </w:rPr>
          <w:t xml:space="preserve"> = </w:t>
        </w:r>
        <w:r>
          <w:rPr>
            <w:lang w:eastAsia="zh-TW"/>
          </w:rPr>
          <w:t>‘N’</w:t>
        </w:r>
      </w:ins>
    </w:p>
    <w:p w:rsidR="008E4E52" w:rsidRDefault="00F4124E" w:rsidP="00F4124E">
      <w:pPr>
        <w:pStyle w:val="Tabletext"/>
        <w:keepLines w:val="0"/>
        <w:numPr>
          <w:ilvl w:val="4"/>
          <w:numId w:val="2"/>
        </w:numPr>
        <w:spacing w:after="0" w:line="240" w:lineRule="auto"/>
        <w:rPr>
          <w:ins w:id="18" w:author="蕭侑文" w:date="2020-06-15T11:16:00Z"/>
          <w:lang w:eastAsia="zh-TW"/>
        </w:rPr>
        <w:pPrChange w:id="19" w:author="蕭侑文" w:date="2020-06-15T11:11:00Z">
          <w:pPr>
            <w:pStyle w:val="Tabletext"/>
            <w:keepLines w:val="0"/>
            <w:numPr>
              <w:ilvl w:val="3"/>
              <w:numId w:val="2"/>
            </w:numPr>
            <w:tabs>
              <w:tab w:val="num" w:pos="1984"/>
            </w:tabs>
            <w:spacing w:after="0" w:line="240" w:lineRule="auto"/>
            <w:ind w:left="1984" w:hanging="708"/>
          </w:pPr>
        </w:pPrChange>
      </w:pPr>
      <w:ins w:id="20" w:author="蕭侑文" w:date="2020-06-15T11:16:00Z">
        <w:r w:rsidRPr="00F4124E">
          <w:rPr>
            <w:rFonts w:hint="eastAsia"/>
            <w:lang w:eastAsia="zh-TW"/>
          </w:rPr>
          <w:t>CALL AA_A0Z013. chkPSY()</w:t>
        </w:r>
        <w:r w:rsidRPr="00F4124E">
          <w:rPr>
            <w:rFonts w:hint="eastAsia"/>
            <w:lang w:eastAsia="zh-TW"/>
          </w:rPr>
          <w:t>：</w:t>
        </w:r>
        <w:r w:rsidRPr="00F4124E">
          <w:rPr>
            <w:rFonts w:hint="eastAsia"/>
            <w:lang w:eastAsia="zh-TW"/>
          </w:rPr>
          <w:t>(</w:t>
        </w:r>
        <w:r w:rsidRPr="00F4124E">
          <w:rPr>
            <w:rFonts w:hint="eastAsia"/>
            <w:lang w:eastAsia="zh-TW"/>
          </w:rPr>
          <w:t>判斷是否為精神疾病</w:t>
        </w:r>
        <w:r>
          <w:rPr>
            <w:rFonts w:hint="eastAsia"/>
            <w:lang w:eastAsia="zh-TW"/>
          </w:rPr>
          <w:t>/</w:t>
        </w:r>
        <w:r>
          <w:rPr>
            <w:rFonts w:hint="eastAsia"/>
            <w:lang w:eastAsia="zh-TW"/>
          </w:rPr>
          <w:t>癌症</w:t>
        </w:r>
        <w:r w:rsidRPr="00F4124E">
          <w:rPr>
            <w:rFonts w:hint="eastAsia"/>
            <w:lang w:eastAsia="zh-TW"/>
          </w:rPr>
          <w:t>)</w:t>
        </w:r>
      </w:ins>
    </w:p>
    <w:p w:rsidR="00F4124E" w:rsidRDefault="00F4124E" w:rsidP="00F4124E">
      <w:pPr>
        <w:pStyle w:val="Tabletext"/>
        <w:keepLines w:val="0"/>
        <w:numPr>
          <w:ilvl w:val="5"/>
          <w:numId w:val="2"/>
        </w:numPr>
        <w:spacing w:after="0" w:line="240" w:lineRule="auto"/>
        <w:rPr>
          <w:ins w:id="21" w:author="蕭侑文" w:date="2020-06-15T11:16:00Z"/>
          <w:lang w:eastAsia="zh-TW"/>
        </w:rPr>
        <w:pPrChange w:id="22" w:author="蕭侑文" w:date="2020-06-15T11:16:00Z">
          <w:pPr>
            <w:pStyle w:val="Tabletext"/>
            <w:keepLines w:val="0"/>
            <w:numPr>
              <w:ilvl w:val="3"/>
              <w:numId w:val="2"/>
            </w:numPr>
            <w:tabs>
              <w:tab w:val="num" w:pos="1984"/>
            </w:tabs>
            <w:spacing w:after="0" w:line="240" w:lineRule="auto"/>
            <w:ind w:left="1984" w:hanging="708"/>
          </w:pPr>
        </w:pPrChange>
      </w:pPr>
      <w:ins w:id="23" w:author="蕭侑文" w:date="2020-06-15T11:16:00Z">
        <w:r w:rsidRPr="00F4124E">
          <w:rPr>
            <w:rFonts w:hint="eastAsia"/>
            <w:lang w:eastAsia="zh-TW"/>
          </w:rPr>
          <w:t>受理編號</w:t>
        </w:r>
        <w:r w:rsidRPr="00F4124E">
          <w:rPr>
            <w:rFonts w:hint="eastAsia"/>
            <w:lang w:eastAsia="zh-TW"/>
          </w:rPr>
          <w:t xml:space="preserve"> = </w:t>
        </w:r>
        <w:r w:rsidRPr="00F4124E">
          <w:rPr>
            <w:rFonts w:hint="eastAsia"/>
            <w:lang w:eastAsia="zh-TW"/>
          </w:rPr>
          <w:t>畫面</w:t>
        </w:r>
        <w:r w:rsidRPr="00F4124E">
          <w:rPr>
            <w:rFonts w:hint="eastAsia"/>
            <w:lang w:eastAsia="zh-TW"/>
          </w:rPr>
          <w:t>.</w:t>
        </w:r>
        <w:r w:rsidRPr="00F4124E">
          <w:rPr>
            <w:rFonts w:hint="eastAsia"/>
            <w:lang w:eastAsia="zh-TW"/>
          </w:rPr>
          <w:t>受理編號</w:t>
        </w:r>
      </w:ins>
    </w:p>
    <w:p w:rsidR="00F4124E" w:rsidRDefault="00F4124E" w:rsidP="00F4124E">
      <w:pPr>
        <w:pStyle w:val="Tabletext"/>
        <w:keepLines w:val="0"/>
        <w:numPr>
          <w:ilvl w:val="5"/>
          <w:numId w:val="2"/>
        </w:numPr>
        <w:spacing w:after="0" w:line="240" w:lineRule="auto"/>
        <w:rPr>
          <w:ins w:id="24" w:author="蕭侑文" w:date="2020-06-15T11:16:00Z"/>
          <w:lang w:eastAsia="zh-TW"/>
        </w:rPr>
        <w:pPrChange w:id="25" w:author="蕭侑文" w:date="2020-06-15T11:16:00Z">
          <w:pPr>
            <w:pStyle w:val="Tabletext"/>
            <w:keepLines w:val="0"/>
            <w:numPr>
              <w:ilvl w:val="3"/>
              <w:numId w:val="2"/>
            </w:numPr>
            <w:tabs>
              <w:tab w:val="num" w:pos="1984"/>
            </w:tabs>
            <w:spacing w:after="0" w:line="240" w:lineRule="auto"/>
            <w:ind w:left="1984" w:hanging="708"/>
          </w:pPr>
        </w:pPrChange>
      </w:pPr>
      <w:ins w:id="26" w:author="蕭侑文" w:date="2020-06-15T11:16:00Z">
        <w:r w:rsidRPr="00F4124E">
          <w:rPr>
            <w:rFonts w:hint="eastAsia"/>
            <w:lang w:eastAsia="zh-TW"/>
          </w:rPr>
          <w:t>診斷書序號</w:t>
        </w:r>
        <w:r w:rsidRPr="00F4124E">
          <w:rPr>
            <w:rFonts w:hint="eastAsia"/>
            <w:lang w:eastAsia="zh-TW"/>
          </w:rPr>
          <w:t xml:space="preserve"> =</w:t>
        </w:r>
        <w:r w:rsidRPr="00F4124E">
          <w:rPr>
            <w:rFonts w:hint="eastAsia"/>
            <w:lang w:eastAsia="zh-TW"/>
          </w:rPr>
          <w:t>畫面</w:t>
        </w:r>
        <w:r w:rsidRPr="00F4124E">
          <w:rPr>
            <w:rFonts w:hint="eastAsia"/>
            <w:lang w:eastAsia="zh-TW"/>
          </w:rPr>
          <w:t>.</w:t>
        </w:r>
        <w:r w:rsidRPr="00F4124E">
          <w:rPr>
            <w:rFonts w:hint="eastAsia"/>
            <w:lang w:eastAsia="zh-TW"/>
          </w:rPr>
          <w:t>診斷書流水號</w:t>
        </w:r>
      </w:ins>
    </w:p>
    <w:p w:rsidR="00F4124E" w:rsidRDefault="00F4124E" w:rsidP="00F4124E">
      <w:pPr>
        <w:pStyle w:val="Tabletext"/>
        <w:keepLines w:val="0"/>
        <w:numPr>
          <w:ilvl w:val="4"/>
          <w:numId w:val="2"/>
        </w:numPr>
        <w:spacing w:after="0" w:line="240" w:lineRule="auto"/>
        <w:rPr>
          <w:ins w:id="27" w:author="蕭侑文" w:date="2020-06-15T11:16:00Z"/>
          <w:lang w:eastAsia="zh-TW"/>
        </w:rPr>
        <w:pPrChange w:id="28" w:author="蕭侑文" w:date="2020-06-15T11:11:00Z">
          <w:pPr>
            <w:pStyle w:val="Tabletext"/>
            <w:keepLines w:val="0"/>
            <w:numPr>
              <w:ilvl w:val="3"/>
              <w:numId w:val="2"/>
            </w:numPr>
            <w:tabs>
              <w:tab w:val="num" w:pos="1984"/>
            </w:tabs>
            <w:spacing w:after="0" w:line="240" w:lineRule="auto"/>
            <w:ind w:left="1984" w:hanging="708"/>
          </w:pPr>
        </w:pPrChange>
      </w:pPr>
      <w:ins w:id="29" w:author="蕭侑文" w:date="2020-06-15T11:16:00Z">
        <w:r w:rsidRPr="00F4124E">
          <w:rPr>
            <w:rFonts w:hint="eastAsia"/>
            <w:lang w:eastAsia="zh-TW"/>
          </w:rPr>
          <w:t xml:space="preserve">IF </w:t>
        </w:r>
        <w:r w:rsidRPr="00F4124E">
          <w:rPr>
            <w:rFonts w:hint="eastAsia"/>
            <w:lang w:eastAsia="zh-TW"/>
          </w:rPr>
          <w:t>正常結束</w:t>
        </w:r>
      </w:ins>
    </w:p>
    <w:p w:rsidR="00F4124E" w:rsidRDefault="00F4124E" w:rsidP="00F4124E">
      <w:pPr>
        <w:pStyle w:val="Tabletext"/>
        <w:keepLines w:val="0"/>
        <w:numPr>
          <w:ilvl w:val="5"/>
          <w:numId w:val="2"/>
        </w:numPr>
        <w:spacing w:after="0" w:line="240" w:lineRule="auto"/>
        <w:rPr>
          <w:ins w:id="30" w:author="蕭侑文" w:date="2020-06-15T11:16:00Z"/>
          <w:lang w:eastAsia="zh-TW"/>
        </w:rPr>
        <w:pPrChange w:id="31" w:author="蕭侑文" w:date="2020-06-15T11:16:00Z">
          <w:pPr>
            <w:pStyle w:val="Tabletext"/>
            <w:keepLines w:val="0"/>
            <w:numPr>
              <w:ilvl w:val="3"/>
              <w:numId w:val="2"/>
            </w:numPr>
            <w:tabs>
              <w:tab w:val="num" w:pos="1984"/>
            </w:tabs>
            <w:spacing w:after="0" w:line="240" w:lineRule="auto"/>
            <w:ind w:left="1984" w:hanging="708"/>
          </w:pPr>
        </w:pPrChange>
      </w:pPr>
      <w:ins w:id="32" w:author="蕭侑文" w:date="2020-06-15T11:17:00Z">
        <w:r>
          <w:rPr>
            <w:rFonts w:hint="eastAsia"/>
            <w:lang w:eastAsia="zh-TW"/>
          </w:rPr>
          <w:t>$</w:t>
        </w:r>
        <w:r w:rsidRPr="00F4124E">
          <w:rPr>
            <w:rFonts w:hint="eastAsia"/>
            <w:lang w:eastAsia="zh-TW"/>
          </w:rPr>
          <w:t>癌症屬性</w:t>
        </w:r>
        <w:r w:rsidRPr="00F4124E">
          <w:rPr>
            <w:rFonts w:hint="eastAsia"/>
            <w:lang w:eastAsia="zh-TW"/>
          </w:rPr>
          <w:t>= AA_A0Z013.</w:t>
        </w:r>
        <w:r w:rsidRPr="00F4124E">
          <w:rPr>
            <w:rFonts w:hint="eastAsia"/>
            <w:lang w:eastAsia="zh-TW"/>
          </w:rPr>
          <w:t>是否有癌症</w:t>
        </w:r>
      </w:ins>
    </w:p>
    <w:p w:rsidR="00F4124E" w:rsidRDefault="00F4124E" w:rsidP="00F4124E">
      <w:pPr>
        <w:pStyle w:val="Tabletext"/>
        <w:keepLines w:val="0"/>
        <w:numPr>
          <w:ilvl w:val="4"/>
          <w:numId w:val="2"/>
        </w:numPr>
        <w:spacing w:after="0" w:line="240" w:lineRule="auto"/>
        <w:rPr>
          <w:ins w:id="33" w:author="蕭侑文" w:date="2020-06-15T12:22:00Z"/>
          <w:lang w:eastAsia="zh-TW"/>
        </w:rPr>
        <w:pPrChange w:id="34" w:author="蕭侑文" w:date="2020-06-15T11:11:00Z">
          <w:pPr>
            <w:pStyle w:val="Tabletext"/>
            <w:keepLines w:val="0"/>
            <w:numPr>
              <w:ilvl w:val="3"/>
              <w:numId w:val="2"/>
            </w:numPr>
            <w:tabs>
              <w:tab w:val="num" w:pos="1984"/>
            </w:tabs>
            <w:spacing w:after="0" w:line="240" w:lineRule="auto"/>
            <w:ind w:left="1984" w:hanging="708"/>
          </w:pPr>
        </w:pPrChange>
      </w:pPr>
      <w:ins w:id="35" w:author="蕭侑文" w:date="2020-06-15T11:17:00Z">
        <w:r>
          <w:rPr>
            <w:lang w:eastAsia="zh-TW"/>
          </w:rPr>
          <w:t>IF</w:t>
        </w:r>
        <w:r>
          <w:rPr>
            <w:rFonts w:hint="eastAsia"/>
            <w:lang w:eastAsia="zh-TW"/>
          </w:rPr>
          <w:t xml:space="preserve"> $</w:t>
        </w:r>
        <w:r w:rsidRPr="00F4124E">
          <w:rPr>
            <w:rFonts w:hint="eastAsia"/>
            <w:lang w:eastAsia="zh-TW"/>
          </w:rPr>
          <w:t>癌症屬性</w:t>
        </w:r>
        <w:r>
          <w:rPr>
            <w:rFonts w:hint="eastAsia"/>
            <w:lang w:eastAsia="zh-TW"/>
          </w:rPr>
          <w:t xml:space="preserve"> =</w:t>
        </w:r>
        <w:r>
          <w:rPr>
            <w:lang w:eastAsia="zh-TW"/>
          </w:rPr>
          <w:t>’Y’</w:t>
        </w:r>
      </w:ins>
      <w:ins w:id="36" w:author="蕭侑文" w:date="2020-06-15T11:22:00Z">
        <w:r w:rsidR="008D24B0">
          <w:rPr>
            <w:lang w:eastAsia="zh-TW"/>
          </w:rPr>
          <w:t xml:space="preserve"> </w:t>
        </w:r>
      </w:ins>
    </w:p>
    <w:p w:rsidR="00D508E7" w:rsidRPr="00F060BE" w:rsidRDefault="00D508E7" w:rsidP="00D508E7">
      <w:pPr>
        <w:pStyle w:val="Tabletext"/>
        <w:keepLines w:val="0"/>
        <w:numPr>
          <w:ilvl w:val="5"/>
          <w:numId w:val="2"/>
        </w:numPr>
        <w:spacing w:after="0" w:line="240" w:lineRule="auto"/>
        <w:rPr>
          <w:ins w:id="37" w:author="蕭侑文" w:date="2020-06-15T12:22:00Z"/>
          <w:rFonts w:hint="eastAsia"/>
          <w:lang w:eastAsia="zh-TW"/>
        </w:rPr>
        <w:pPrChange w:id="38" w:author="蕭侑文" w:date="2020-06-15T12:22:00Z">
          <w:pPr>
            <w:pStyle w:val="Tabletext"/>
            <w:keepLines w:val="0"/>
            <w:numPr>
              <w:ilvl w:val="4"/>
              <w:numId w:val="2"/>
            </w:numPr>
            <w:tabs>
              <w:tab w:val="num" w:pos="2551"/>
            </w:tabs>
            <w:spacing w:after="0" w:line="240" w:lineRule="auto"/>
            <w:ind w:left="2551" w:hanging="850"/>
          </w:pPr>
        </w:pPrChange>
      </w:pPr>
      <w:ins w:id="39" w:author="蕭侑文" w:date="2020-06-15T12:22:00Z">
        <w:r w:rsidRPr="00F060BE">
          <w:rPr>
            <w:rFonts w:hint="eastAsia"/>
            <w:lang w:eastAsia="zh-TW"/>
          </w:rPr>
          <w:t>READ DTAAC040</w:t>
        </w:r>
        <w:r w:rsidRPr="00F060BE">
          <w:rPr>
            <w:rFonts w:hint="eastAsia"/>
            <w:lang w:eastAsia="zh-TW"/>
          </w:rPr>
          <w:t>，條件如下：</w:t>
        </w:r>
      </w:ins>
    </w:p>
    <w:p w:rsidR="00D508E7" w:rsidRPr="00F060BE" w:rsidRDefault="00D508E7" w:rsidP="00D508E7">
      <w:pPr>
        <w:pStyle w:val="Tabletext"/>
        <w:keepLines w:val="0"/>
        <w:numPr>
          <w:ilvl w:val="6"/>
          <w:numId w:val="2"/>
        </w:numPr>
        <w:spacing w:after="0" w:line="240" w:lineRule="auto"/>
        <w:rPr>
          <w:ins w:id="40" w:author="蕭侑文" w:date="2020-06-15T12:22:00Z"/>
          <w:rStyle w:val="SoDAField"/>
          <w:rFonts w:hint="eastAsia"/>
          <w:color w:val="auto"/>
          <w:lang w:eastAsia="zh-TW"/>
        </w:rPr>
        <w:pPrChange w:id="41" w:author="蕭侑文" w:date="2020-06-15T12:22:00Z">
          <w:pPr>
            <w:pStyle w:val="Tabletext"/>
            <w:keepLines w:val="0"/>
            <w:numPr>
              <w:ilvl w:val="5"/>
              <w:numId w:val="2"/>
            </w:numPr>
            <w:tabs>
              <w:tab w:val="num" w:pos="3260"/>
            </w:tabs>
            <w:spacing w:after="0" w:line="240" w:lineRule="auto"/>
            <w:ind w:left="3260" w:hanging="1134"/>
          </w:pPr>
        </w:pPrChange>
      </w:pPr>
      <w:ins w:id="42" w:author="蕭侑文" w:date="2020-06-15T12:22:00Z">
        <w:r w:rsidRPr="00F060BE">
          <w:rPr>
            <w:rStyle w:val="SoDAField"/>
            <w:rFonts w:ascii="細明體" w:eastAsia="細明體" w:hAnsi="細明體" w:hint="eastAsia"/>
            <w:caps/>
            <w:color w:val="auto"/>
          </w:rPr>
          <w:t>手術代碼</w:t>
        </w:r>
        <w:r w:rsidRPr="00F060BE">
          <w:rPr>
            <w:rStyle w:val="SoDAField"/>
            <w:rFonts w:ascii="細明體" w:eastAsia="細明體" w:hAnsi="細明體" w:hint="eastAsia"/>
            <w:caps/>
            <w:color w:val="auto"/>
            <w:lang w:eastAsia="zh-TW"/>
          </w:rPr>
          <w:t xml:space="preserve"> = 畫面</w:t>
        </w:r>
      </w:ins>
    </w:p>
    <w:p w:rsidR="00D508E7" w:rsidRPr="00F060BE" w:rsidRDefault="006536FF" w:rsidP="006536FF">
      <w:pPr>
        <w:pStyle w:val="Tabletext"/>
        <w:keepLines w:val="0"/>
        <w:numPr>
          <w:ilvl w:val="6"/>
          <w:numId w:val="2"/>
        </w:numPr>
        <w:spacing w:after="0" w:line="240" w:lineRule="auto"/>
        <w:rPr>
          <w:ins w:id="43" w:author="蕭侑文" w:date="2020-06-15T12:22:00Z"/>
          <w:rStyle w:val="SoDAField"/>
          <w:rFonts w:hint="eastAsia"/>
          <w:color w:val="auto"/>
          <w:lang w:eastAsia="zh-TW"/>
        </w:rPr>
        <w:pPrChange w:id="44" w:author="蕭侑文" w:date="2020-06-15T12:22:00Z">
          <w:pPr>
            <w:pStyle w:val="Tabletext"/>
            <w:keepLines w:val="0"/>
            <w:numPr>
              <w:ilvl w:val="5"/>
              <w:numId w:val="2"/>
            </w:numPr>
            <w:tabs>
              <w:tab w:val="num" w:pos="3260"/>
            </w:tabs>
            <w:spacing w:after="0" w:line="240" w:lineRule="auto"/>
            <w:ind w:left="3260" w:hanging="1134"/>
          </w:pPr>
        </w:pPrChange>
      </w:pPr>
      <w:ins w:id="45" w:author="蕭侑文" w:date="2020-06-15T12:22:00Z">
        <w:r w:rsidRPr="006536FF">
          <w:rPr>
            <w:rFonts w:hint="eastAsia"/>
            <w:lang w:eastAsia="zh-TW"/>
          </w:rPr>
          <w:t>惡性腫瘤手術</w:t>
        </w:r>
        <w:r>
          <w:rPr>
            <w:rFonts w:hint="eastAsia"/>
            <w:lang w:eastAsia="zh-TW"/>
          </w:rPr>
          <w:t>=</w:t>
        </w:r>
        <w:r w:rsidR="00D508E7" w:rsidRPr="0000502C">
          <w:rPr>
            <w:rStyle w:val="SoDAField"/>
            <w:rFonts w:ascii="細明體" w:eastAsia="細明體" w:hAnsi="細明體" w:hint="eastAsia"/>
            <w:caps/>
            <w:color w:val="auto"/>
            <w:lang w:eastAsia="zh-TW"/>
          </w:rPr>
          <w:t xml:space="preserve"> </w:t>
        </w:r>
        <w:r w:rsidR="00D508E7" w:rsidRPr="00B96FE2">
          <w:rPr>
            <w:rStyle w:val="SoDAField"/>
            <w:rFonts w:ascii="細明體" w:eastAsia="細明體" w:hAnsi="細明體"/>
            <w:caps/>
            <w:color w:val="auto"/>
            <w:lang w:eastAsia="zh-TW"/>
          </w:rPr>
          <w:t>‘</w:t>
        </w:r>
        <w:r w:rsidR="00D508E7" w:rsidRPr="00F060BE">
          <w:rPr>
            <w:rStyle w:val="SoDAField"/>
            <w:rFonts w:ascii="細明體" w:eastAsia="細明體" w:hAnsi="細明體" w:hint="eastAsia"/>
            <w:caps/>
            <w:color w:val="auto"/>
            <w:lang w:eastAsia="zh-TW"/>
          </w:rPr>
          <w:t>y</w:t>
        </w:r>
        <w:r w:rsidR="00D508E7" w:rsidRPr="00F060BE">
          <w:rPr>
            <w:rStyle w:val="SoDAField"/>
            <w:rFonts w:ascii="細明體" w:eastAsia="細明體" w:hAnsi="細明體"/>
            <w:caps/>
            <w:color w:val="auto"/>
            <w:lang w:eastAsia="zh-TW"/>
          </w:rPr>
          <w:t>’</w:t>
        </w:r>
        <w:r w:rsidR="00D508E7" w:rsidRPr="00F060BE">
          <w:rPr>
            <w:rStyle w:val="SoDAField"/>
            <w:rFonts w:ascii="細明體" w:eastAsia="細明體" w:hAnsi="細明體" w:hint="eastAsia"/>
            <w:caps/>
            <w:color w:val="auto"/>
            <w:lang w:eastAsia="zh-TW"/>
          </w:rPr>
          <w:t xml:space="preserve"> </w:t>
        </w:r>
      </w:ins>
    </w:p>
    <w:p w:rsidR="00D508E7" w:rsidRDefault="006536FF" w:rsidP="00D508E7">
      <w:pPr>
        <w:pStyle w:val="Tabletext"/>
        <w:keepLines w:val="0"/>
        <w:numPr>
          <w:ilvl w:val="5"/>
          <w:numId w:val="2"/>
        </w:numPr>
        <w:spacing w:after="0" w:line="240" w:lineRule="auto"/>
        <w:rPr>
          <w:ins w:id="46" w:author="蕭侑文" w:date="2020-06-15T12:23:00Z"/>
          <w:lang w:eastAsia="zh-TW"/>
        </w:rPr>
        <w:pPrChange w:id="47" w:author="蕭侑文" w:date="2020-06-15T12:22:00Z">
          <w:pPr>
            <w:pStyle w:val="Tabletext"/>
            <w:keepLines w:val="0"/>
            <w:numPr>
              <w:ilvl w:val="3"/>
              <w:numId w:val="2"/>
            </w:numPr>
            <w:tabs>
              <w:tab w:val="num" w:pos="1984"/>
            </w:tabs>
            <w:spacing w:after="0" w:line="240" w:lineRule="auto"/>
            <w:ind w:left="1984" w:hanging="708"/>
          </w:pPr>
        </w:pPrChange>
      </w:pPr>
      <w:ins w:id="48" w:author="蕭侑文" w:date="2020-06-15T12:23:00Z">
        <w:r>
          <w:rPr>
            <w:lang w:eastAsia="zh-TW"/>
          </w:rPr>
          <w:t>IF NOT FND</w:t>
        </w:r>
      </w:ins>
    </w:p>
    <w:p w:rsidR="006536FF" w:rsidRDefault="006536FF" w:rsidP="006536FF">
      <w:pPr>
        <w:pStyle w:val="Tabletext"/>
        <w:keepLines w:val="0"/>
        <w:numPr>
          <w:ilvl w:val="6"/>
          <w:numId w:val="2"/>
        </w:numPr>
        <w:spacing w:after="0" w:line="240" w:lineRule="auto"/>
        <w:rPr>
          <w:ins w:id="49" w:author="蕭侑文" w:date="2020-06-15T12:22:00Z"/>
          <w:lang w:eastAsia="zh-TW"/>
        </w:rPr>
        <w:pPrChange w:id="50" w:author="蕭侑文" w:date="2020-06-15T12:23:00Z">
          <w:pPr>
            <w:pStyle w:val="Tabletext"/>
            <w:keepLines w:val="0"/>
            <w:numPr>
              <w:ilvl w:val="3"/>
              <w:numId w:val="2"/>
            </w:numPr>
            <w:tabs>
              <w:tab w:val="num" w:pos="1984"/>
            </w:tabs>
            <w:spacing w:after="0" w:line="240" w:lineRule="auto"/>
            <w:ind w:left="1984" w:hanging="708"/>
          </w:pPr>
        </w:pPrChange>
      </w:pPr>
      <w:ins w:id="51" w:author="蕭侑文" w:date="2020-06-15T12:23:00Z">
        <w:r>
          <w:rPr>
            <w:rFonts w:hint="eastAsia"/>
            <w:lang w:eastAsia="zh-TW"/>
          </w:rPr>
          <w:t>視為正常</w:t>
        </w:r>
      </w:ins>
    </w:p>
    <w:p w:rsidR="00D508E7" w:rsidRDefault="006536FF" w:rsidP="006536FF">
      <w:pPr>
        <w:pStyle w:val="Tabletext"/>
        <w:keepLines w:val="0"/>
        <w:numPr>
          <w:ilvl w:val="5"/>
          <w:numId w:val="2"/>
        </w:numPr>
        <w:spacing w:after="0" w:line="240" w:lineRule="auto"/>
        <w:rPr>
          <w:ins w:id="52" w:author="蕭侑文" w:date="2020-06-15T12:23:00Z"/>
          <w:lang w:eastAsia="zh-TW"/>
        </w:rPr>
        <w:pPrChange w:id="53" w:author="蕭侑文" w:date="2020-06-15T12:23:00Z">
          <w:pPr>
            <w:pStyle w:val="Tabletext"/>
            <w:keepLines w:val="0"/>
            <w:numPr>
              <w:ilvl w:val="3"/>
              <w:numId w:val="2"/>
            </w:numPr>
            <w:tabs>
              <w:tab w:val="num" w:pos="1984"/>
            </w:tabs>
            <w:spacing w:after="0" w:line="240" w:lineRule="auto"/>
            <w:ind w:left="1984" w:hanging="708"/>
          </w:pPr>
        </w:pPrChange>
      </w:pPr>
      <w:ins w:id="54" w:author="蕭侑文" w:date="2020-06-15T12:23:00Z">
        <w:r>
          <w:rPr>
            <w:rFonts w:hint="eastAsia"/>
            <w:lang w:eastAsia="zh-TW"/>
          </w:rPr>
          <w:t>E</w:t>
        </w:r>
        <w:r>
          <w:rPr>
            <w:lang w:eastAsia="zh-TW"/>
          </w:rPr>
          <w:t>LSE</w:t>
        </w:r>
      </w:ins>
    </w:p>
    <w:p w:rsidR="006536FF" w:rsidRDefault="006536FF" w:rsidP="006536FF">
      <w:pPr>
        <w:pStyle w:val="Tabletext"/>
        <w:keepLines w:val="0"/>
        <w:numPr>
          <w:ilvl w:val="6"/>
          <w:numId w:val="2"/>
        </w:numPr>
        <w:spacing w:after="0" w:line="240" w:lineRule="auto"/>
        <w:rPr>
          <w:ins w:id="55" w:author="蕭侑文" w:date="2020-06-15T11:10:00Z"/>
          <w:lang w:eastAsia="zh-TW"/>
        </w:rPr>
        <w:pPrChange w:id="56" w:author="蕭侑文" w:date="2020-06-15T12:23:00Z">
          <w:pPr>
            <w:pStyle w:val="Tabletext"/>
            <w:keepLines w:val="0"/>
            <w:numPr>
              <w:ilvl w:val="3"/>
              <w:numId w:val="2"/>
            </w:numPr>
            <w:tabs>
              <w:tab w:val="num" w:pos="1984"/>
            </w:tabs>
            <w:spacing w:after="0" w:line="240" w:lineRule="auto"/>
            <w:ind w:left="1984" w:hanging="708"/>
          </w:pPr>
        </w:pPrChange>
      </w:pPr>
      <w:ins w:id="57" w:author="蕭侑文" w:date="2020-06-15T12:23:00Z">
        <w:r>
          <w:rPr>
            <w:rFonts w:hint="eastAsia"/>
            <w:lang w:eastAsia="zh-TW"/>
          </w:rPr>
          <w:t>$</w:t>
        </w:r>
        <w:r>
          <w:rPr>
            <w:rFonts w:hint="eastAsia"/>
            <w:lang w:eastAsia="zh-TW"/>
          </w:rPr>
          <w:t>癌症手術</w:t>
        </w:r>
        <w:r>
          <w:rPr>
            <w:rFonts w:hint="eastAsia"/>
            <w:lang w:eastAsia="zh-TW"/>
          </w:rPr>
          <w:t xml:space="preserve"> = </w:t>
        </w:r>
        <w:r>
          <w:rPr>
            <w:lang w:eastAsia="zh-TW"/>
          </w:rPr>
          <w:t>‘Y’</w:t>
        </w:r>
      </w:ins>
    </w:p>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逐筆將畫面上理賠相關天數</w:t>
      </w:r>
      <w:r w:rsidRPr="00F060BE">
        <w:rPr>
          <w:rFonts w:hint="eastAsia"/>
          <w:lang w:eastAsia="zh-TW"/>
        </w:rPr>
        <w:t xml:space="preserve">FORMAT </w:t>
      </w:r>
      <w:r w:rsidRPr="00F060BE">
        <w:rPr>
          <w:rFonts w:hint="eastAsia"/>
          <w:lang w:eastAsia="zh-TW"/>
        </w:rPr>
        <w:t>成</w:t>
      </w:r>
      <w:r w:rsidRPr="00F060BE">
        <w:rPr>
          <w:rFonts w:hint="eastAsia"/>
          <w:lang w:eastAsia="zh-TW"/>
        </w:rPr>
        <w:t xml:space="preserve"> DTAAA021</w:t>
      </w:r>
      <w:r w:rsidRPr="00F060BE">
        <w:rPr>
          <w:rFonts w:hint="eastAsia"/>
          <w:lang w:eastAsia="zh-TW"/>
        </w:rPr>
        <w:t>格式</w:t>
      </w:r>
      <w:r w:rsidRPr="00F060BE">
        <w:rPr>
          <w:rFonts w:hint="eastAsia"/>
          <w:lang w:eastAsia="zh-TW"/>
        </w:rPr>
        <w:t xml:space="preserve"> </w:t>
      </w:r>
      <w:r w:rsidRPr="00F060BE">
        <w:rPr>
          <w:rFonts w:hint="eastAsia"/>
          <w:lang w:eastAsia="zh-TW"/>
        </w:rPr>
        <w:t>如下：</w:t>
      </w:r>
    </w:p>
    <w:tbl>
      <w:tblPr>
        <w:tblW w:w="5940" w:type="dxa"/>
        <w:tblInd w:w="1800" w:type="dxa"/>
        <w:tblCellMar>
          <w:left w:w="0" w:type="dxa"/>
          <w:right w:w="0" w:type="dxa"/>
        </w:tblCellMar>
        <w:tblLook w:val="0000" w:firstRow="0" w:lastRow="0" w:firstColumn="0" w:lastColumn="0" w:noHBand="0" w:noVBand="0"/>
      </w:tblPr>
      <w:tblGrid>
        <w:gridCol w:w="2440"/>
        <w:gridCol w:w="3500"/>
      </w:tblGrid>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cs="Arial Unicode MS" w:hint="eastAsia"/>
                <w:b/>
                <w:bCs/>
                <w:sz w:val="20"/>
              </w:rPr>
              <w:t>參數名稱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hint="eastAsia"/>
                <w:b/>
                <w:bCs/>
                <w:sz w:val="20"/>
              </w:rPr>
              <w:t>資料來源</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受理編號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診斷書流水號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序號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自1開始，逐筆加1</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項目</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起始日期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終止日期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手術名稱</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癌症手術(Y/N)</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Default="00900835">
            <w:pPr>
              <w:rPr>
                <w:ins w:id="58" w:author="蕭侑文" w:date="2020-06-15T12:23:00Z"/>
                <w:rFonts w:ascii="新細明體" w:hAnsi="新細明體" w:cs="Arial Unicode MS"/>
                <w:sz w:val="20"/>
              </w:rPr>
            </w:pPr>
            <w:del w:id="59" w:author="蕭侑文" w:date="2020-06-15T13:08:00Z">
              <w:r w:rsidRPr="00F060BE" w:rsidDel="00D524C3">
                <w:rPr>
                  <w:rFonts w:ascii="新細明體" w:hAnsi="新細明體" w:cs="Arial Unicode MS" w:hint="eastAsia"/>
                  <w:sz w:val="20"/>
                </w:rPr>
                <w:delText>畫面</w:delText>
              </w:r>
            </w:del>
          </w:p>
          <w:p w:rsidR="00303494" w:rsidRDefault="00303494">
            <w:pPr>
              <w:rPr>
                <w:ins w:id="60" w:author="蕭侑文" w:date="2020-06-15T13:08:00Z"/>
                <w:rFonts w:ascii="新細明體" w:hAnsi="新細明體" w:cs="Arial Unicode MS"/>
                <w:sz w:val="20"/>
              </w:rPr>
            </w:pPr>
            <w:ins w:id="61" w:author="蕭侑文" w:date="2020-06-15T12:24:00Z">
              <w:r>
                <w:rPr>
                  <w:rFonts w:ascii="新細明體" w:hAnsi="新細明體" w:cs="Arial Unicode MS" w:hint="eastAsia"/>
                  <w:sz w:val="20"/>
                </w:rPr>
                <w:t xml:space="preserve">IF </w:t>
              </w:r>
              <w:r w:rsidRPr="00303494">
                <w:rPr>
                  <w:rFonts w:ascii="新細明體" w:hAnsi="新細明體" w:cs="Arial Unicode MS" w:hint="eastAsia"/>
                  <w:sz w:val="20"/>
                  <w:rPrChange w:id="62" w:author="蕭侑文" w:date="2020-06-15T12:24:00Z">
                    <w:rPr>
                      <w:rFonts w:hint="eastAsia"/>
                    </w:rPr>
                  </w:rPrChange>
                </w:rPr>
                <w:t>$</w:t>
              </w:r>
              <w:r w:rsidRPr="00303494">
                <w:rPr>
                  <w:rFonts w:ascii="新細明體" w:hAnsi="新細明體" w:cs="Arial Unicode MS" w:hint="eastAsia"/>
                  <w:sz w:val="20"/>
                  <w:rPrChange w:id="63" w:author="蕭侑文" w:date="2020-06-15T12:24:00Z">
                    <w:rPr>
                      <w:rFonts w:hint="eastAsia"/>
                    </w:rPr>
                  </w:rPrChange>
                </w:rPr>
                <w:t>癌症手術</w:t>
              </w:r>
              <w:r w:rsidRPr="00303494">
                <w:rPr>
                  <w:rFonts w:ascii="新細明體" w:hAnsi="新細明體" w:cs="Arial Unicode MS" w:hint="eastAsia"/>
                  <w:sz w:val="20"/>
                  <w:rPrChange w:id="64" w:author="蕭侑文" w:date="2020-06-15T12:24:00Z">
                    <w:rPr>
                      <w:rFonts w:hint="eastAsia"/>
                    </w:rPr>
                  </w:rPrChange>
                </w:rPr>
                <w:t xml:space="preserve"> = </w:t>
              </w:r>
              <w:r w:rsidRPr="00303494">
                <w:rPr>
                  <w:rFonts w:ascii="新細明體" w:hAnsi="新細明體" w:cs="Arial Unicode MS"/>
                  <w:sz w:val="20"/>
                  <w:rPrChange w:id="65" w:author="蕭侑文" w:date="2020-06-15T12:24:00Z">
                    <w:rPr/>
                  </w:rPrChange>
                </w:rPr>
                <w:t>‘Y’</w:t>
              </w:r>
            </w:ins>
          </w:p>
          <w:p w:rsidR="00D524C3" w:rsidRDefault="00D524C3">
            <w:pPr>
              <w:rPr>
                <w:ins w:id="66" w:author="蕭侑文" w:date="2020-06-15T13:08:00Z"/>
                <w:rFonts w:ascii="細明體" w:eastAsia="細明體" w:hAnsi="細明體"/>
                <w:sz w:val="20"/>
                <w:szCs w:val="20"/>
              </w:rPr>
            </w:pPr>
            <w:ins w:id="67" w:author="蕭侑文" w:date="2020-06-15T13:08:00Z">
              <w:r>
                <w:rPr>
                  <w:rFonts w:ascii="新細明體" w:hAnsi="新細明體" w:cs="Arial Unicode MS"/>
                  <w:sz w:val="20"/>
                </w:rPr>
                <w:t xml:space="preserve">  SET</w:t>
              </w:r>
              <w:r w:rsidRPr="00F060BE">
                <w:rPr>
                  <w:rFonts w:ascii="細明體" w:eastAsia="細明體" w:hAnsi="細明體" w:hint="eastAsia"/>
                  <w:sz w:val="20"/>
                  <w:szCs w:val="20"/>
                </w:rPr>
                <w:t>癌症手術</w:t>
              </w:r>
              <w:r>
                <w:rPr>
                  <w:rFonts w:ascii="細明體" w:eastAsia="細明體" w:hAnsi="細明體" w:hint="eastAsia"/>
                  <w:sz w:val="20"/>
                  <w:szCs w:val="20"/>
                </w:rPr>
                <w:t xml:space="preserve"> =</w:t>
              </w:r>
              <w:r>
                <w:rPr>
                  <w:rFonts w:ascii="細明體" w:eastAsia="細明體" w:hAnsi="細明體"/>
                  <w:sz w:val="20"/>
                  <w:szCs w:val="20"/>
                </w:rPr>
                <w:t>’Y’</w:t>
              </w:r>
            </w:ins>
          </w:p>
          <w:p w:rsidR="00D524C3" w:rsidRPr="00F060BE" w:rsidRDefault="00D524C3">
            <w:pPr>
              <w:rPr>
                <w:rFonts w:ascii="新細明體" w:hAnsi="新細明體" w:cs="Arial Unicode MS" w:hint="eastAsia"/>
                <w:sz w:val="20"/>
              </w:rPr>
            </w:pPr>
            <w:ins w:id="68" w:author="蕭侑文" w:date="2020-06-15T13:09:00Z">
              <w:r>
                <w:rPr>
                  <w:rFonts w:ascii="細明體" w:eastAsia="細明體" w:hAnsi="細明體" w:hint="eastAsia"/>
                  <w:sz w:val="20"/>
                  <w:szCs w:val="20"/>
                </w:rPr>
                <w:t xml:space="preserve"> </w:t>
              </w:r>
            </w:ins>
            <w:ins w:id="69" w:author="蕭侑文" w:date="2020-06-15T13:08:00Z">
              <w:r>
                <w:rPr>
                  <w:rFonts w:ascii="細明體" w:eastAsia="細明體" w:hAnsi="細明體" w:hint="eastAsia"/>
                  <w:sz w:val="20"/>
                  <w:szCs w:val="20"/>
                </w:rPr>
                <w:t>畫面紅底</w:t>
              </w:r>
            </w:ins>
            <w:ins w:id="70" w:author="蕭侑文" w:date="2020-06-15T13:09:00Z">
              <w:r>
                <w:rPr>
                  <w:rFonts w:ascii="細明體" w:eastAsia="細明體" w:hAnsi="細明體" w:hint="eastAsia"/>
                  <w:sz w:val="20"/>
                  <w:szCs w:val="20"/>
                </w:rPr>
                <w:t>顯示</w:t>
              </w:r>
            </w:ins>
          </w:p>
        </w:tc>
      </w:tr>
      <w:tr w:rsidR="000D3C5E"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D3C5E" w:rsidRPr="00F060BE" w:rsidRDefault="000D3C5E">
            <w:pPr>
              <w:rPr>
                <w:rFonts w:ascii="細明體" w:eastAsia="細明體" w:hAnsi="細明體" w:hint="eastAsia"/>
                <w:sz w:val="20"/>
                <w:szCs w:val="20"/>
              </w:rPr>
            </w:pPr>
            <w:r w:rsidRPr="00F060BE">
              <w:rPr>
                <w:rFonts w:ascii="細明體" w:eastAsia="細明體" w:hAnsi="細明體" w:hint="eastAsia"/>
                <w:sz w:val="20"/>
                <w:szCs w:val="20"/>
              </w:rPr>
              <w:t>燒燙傷門診(Y/N)</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D3C5E" w:rsidRPr="00F060BE" w:rsidRDefault="000D3C5E">
            <w:pPr>
              <w:rPr>
                <w:rFonts w:ascii="新細明體" w:hAnsi="新細明體" w:cs="Arial Unicode MS" w:hint="eastAsia"/>
                <w:sz w:val="20"/>
              </w:rPr>
            </w:pPr>
            <w:r w:rsidRPr="00F060BE">
              <w:rPr>
                <w:rFonts w:ascii="新細明體" w:hAnsi="新細明體" w:cs="Arial Unicode MS" w:hint="eastAsia"/>
                <w:sz w:val="20"/>
              </w:rPr>
              <w:t>畫面</w:t>
            </w:r>
          </w:p>
        </w:tc>
      </w:tr>
      <w:tr w:rsidR="001047CC"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047CC" w:rsidRPr="00F060BE" w:rsidRDefault="001047CC">
            <w:pPr>
              <w:rPr>
                <w:rFonts w:ascii="細明體" w:eastAsia="細明體" w:hAnsi="細明體" w:hint="eastAsia"/>
                <w:sz w:val="20"/>
                <w:szCs w:val="20"/>
              </w:rPr>
            </w:pPr>
            <w:r w:rsidRPr="00F060BE">
              <w:rPr>
                <w:rFonts w:ascii="細明體" w:eastAsia="細明體" w:hAnsi="細明體" w:hint="eastAsia"/>
                <w:sz w:val="20"/>
              </w:rPr>
              <w:t>手術險別</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1047CC" w:rsidRPr="00F060BE" w:rsidRDefault="00866CDD">
            <w:pPr>
              <w:rPr>
                <w:rFonts w:ascii="新細明體" w:hAnsi="新細明體" w:cs="Arial Unicode MS" w:hint="eastAsia"/>
                <w:sz w:val="20"/>
              </w:rPr>
            </w:pPr>
            <w:r w:rsidRPr="00F060BE">
              <w:rPr>
                <w:rFonts w:ascii="新細明體" w:hAnsi="新細明體" w:cs="Arial Unicode MS" w:hint="eastAsia"/>
                <w:sz w:val="20"/>
              </w:rPr>
              <w:t>畫面</w:t>
            </w:r>
          </w:p>
        </w:tc>
      </w:tr>
      <w:tr w:rsidR="001047CC"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047CC" w:rsidRPr="00F060BE" w:rsidRDefault="0076719C">
            <w:pPr>
              <w:rPr>
                <w:rFonts w:ascii="細明體" w:eastAsia="細明體" w:hAnsi="細明體" w:hint="eastAsia"/>
                <w:sz w:val="20"/>
                <w:szCs w:val="20"/>
              </w:rPr>
            </w:pPr>
            <w:r w:rsidRPr="00F060BE">
              <w:rPr>
                <w:rStyle w:val="a4"/>
                <w:rFonts w:ascii="細明體" w:eastAsia="細明體" w:hAnsi="細明體" w:hint="eastAsia"/>
                <w:caps/>
                <w:sz w:val="20"/>
              </w:rPr>
              <w:t>手術等級</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1047CC" w:rsidRPr="00F060BE" w:rsidRDefault="00866CDD">
            <w:pPr>
              <w:rPr>
                <w:rFonts w:ascii="新細明體" w:hAnsi="新細明體" w:cs="Arial Unicode MS" w:hint="eastAsia"/>
                <w:sz w:val="20"/>
              </w:rPr>
            </w:pPr>
            <w:r w:rsidRPr="00F060BE">
              <w:rPr>
                <w:rFonts w:ascii="新細明體" w:hAnsi="新細明體" w:cs="Arial Unicode MS" w:hint="eastAsia"/>
                <w:sz w:val="20"/>
              </w:rPr>
              <w:t>畫面</w:t>
            </w:r>
          </w:p>
        </w:tc>
      </w:tr>
    </w:tbl>
    <w:p w:rsidR="001836C4" w:rsidRPr="00F060BE" w:rsidRDefault="001836C4" w:rsidP="0025219A">
      <w:pPr>
        <w:pStyle w:val="Tabletext"/>
        <w:keepLines w:val="0"/>
        <w:spacing w:after="0" w:line="240" w:lineRule="auto"/>
        <w:ind w:left="2551"/>
        <w:rPr>
          <w:rFonts w:hint="eastAsia"/>
          <w:lang w:eastAsia="zh-TW"/>
        </w:rPr>
      </w:pPr>
    </w:p>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 xml:space="preserve">CALL </w:t>
      </w:r>
      <w:r w:rsidRPr="00F060BE">
        <w:rPr>
          <w:rFonts w:ascii="細明體" w:eastAsia="細明體" w:hAnsi="細明體" w:hint="eastAsia"/>
        </w:rPr>
        <w:t>AA_A0Z00</w:t>
      </w:r>
      <w:r w:rsidRPr="00F060BE">
        <w:rPr>
          <w:rFonts w:ascii="細明體" w:eastAsia="細明體" w:hAnsi="細明體" w:hint="eastAsia"/>
          <w:lang w:eastAsia="zh-TW"/>
        </w:rPr>
        <w:t>9.Method1</w:t>
      </w:r>
      <w:r w:rsidRPr="00F060BE">
        <w:rPr>
          <w:rFonts w:hint="eastAsia"/>
          <w:lang w:eastAsia="zh-TW"/>
        </w:rPr>
        <w:t>。</w:t>
      </w:r>
    </w:p>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失敗處理：</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回覆訊息：</w:t>
      </w:r>
      <w:r w:rsidRPr="00F060BE">
        <w:rPr>
          <w:rFonts w:hint="eastAsia"/>
          <w:lang w:eastAsia="zh-TW"/>
        </w:rPr>
        <w:t xml:space="preserve"> </w:t>
      </w:r>
      <w:r w:rsidRPr="00F060BE">
        <w:rPr>
          <w:lang w:eastAsia="zh-TW"/>
        </w:rPr>
        <w:t>“</w:t>
      </w:r>
      <w:r w:rsidRPr="00F060BE">
        <w:rPr>
          <w:rFonts w:hint="eastAsia"/>
          <w:lang w:eastAsia="zh-TW"/>
        </w:rPr>
        <w:t>寫入</w:t>
      </w:r>
      <w:r w:rsidRPr="00F060BE">
        <w:rPr>
          <w:rFonts w:ascii="細明體" w:eastAsia="細明體" w:hAnsi="細明體" w:hint="eastAsia"/>
          <w:lang w:eastAsia="zh-TW"/>
        </w:rPr>
        <w:t>理賠診斷書相關天數檔</w:t>
      </w:r>
      <w:r w:rsidRPr="00F060BE">
        <w:rPr>
          <w:rFonts w:hint="eastAsia"/>
          <w:lang w:eastAsia="zh-TW"/>
        </w:rPr>
        <w:t>失敗</w:t>
      </w:r>
      <w:r w:rsidRPr="00F060BE">
        <w:rPr>
          <w:lang w:eastAsia="zh-TW"/>
        </w:rPr>
        <w:t>”</w:t>
      </w:r>
      <w:r w:rsidRPr="00F060BE">
        <w:rPr>
          <w:rFonts w:hint="eastAsia"/>
          <w:lang w:eastAsia="zh-TW"/>
        </w:rPr>
        <w:t xml:space="preserve"> </w:t>
      </w:r>
      <w:r w:rsidRPr="00F060BE">
        <w:rPr>
          <w:rFonts w:hint="eastAsia"/>
          <w:lang w:eastAsia="zh-TW"/>
        </w:rPr>
        <w:t>。</w:t>
      </w:r>
      <w:r w:rsidRPr="00F060BE">
        <w:rPr>
          <w:rFonts w:hint="eastAsia"/>
          <w:lang w:eastAsia="zh-TW"/>
        </w:rPr>
        <w:t xml:space="preserve"> </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return</w:t>
      </w:r>
      <w:r w:rsidRPr="00F060BE">
        <w:rPr>
          <w:rFonts w:hint="eastAsia"/>
          <w:lang w:eastAsia="zh-TW"/>
        </w:rPr>
        <w:t>。</w:t>
      </w:r>
    </w:p>
    <w:p w:rsidR="00900835" w:rsidRPr="00F060BE" w:rsidRDefault="00900835">
      <w:pPr>
        <w:pStyle w:val="Tabletext"/>
        <w:keepLines w:val="0"/>
        <w:numPr>
          <w:ilvl w:val="1"/>
          <w:numId w:val="2"/>
        </w:numPr>
        <w:spacing w:after="0" w:line="240" w:lineRule="auto"/>
        <w:rPr>
          <w:rFonts w:hint="eastAsia"/>
          <w:lang w:eastAsia="zh-TW"/>
        </w:rPr>
      </w:pPr>
      <w:r w:rsidRPr="00F060BE">
        <w:rPr>
          <w:rFonts w:hint="eastAsia"/>
          <w:lang w:eastAsia="zh-TW"/>
        </w:rPr>
        <w:t>新增結果</w:t>
      </w:r>
    </w:p>
    <w:p w:rsidR="00900835" w:rsidRPr="00F060BE" w:rsidRDefault="00900835">
      <w:pPr>
        <w:pStyle w:val="Tabletext"/>
        <w:keepLines w:val="0"/>
        <w:numPr>
          <w:ilvl w:val="2"/>
          <w:numId w:val="2"/>
        </w:numPr>
        <w:spacing w:after="0" w:line="240" w:lineRule="auto"/>
        <w:rPr>
          <w:rFonts w:hint="eastAsia"/>
          <w:lang w:eastAsia="zh-TW"/>
        </w:rPr>
      </w:pPr>
      <w:r w:rsidRPr="00F060BE">
        <w:rPr>
          <w:rFonts w:hint="eastAsia"/>
          <w:lang w:eastAsia="zh-TW"/>
        </w:rPr>
        <w:t>成功</w:t>
      </w:r>
      <w:r w:rsidRPr="00F060BE">
        <w:rPr>
          <w:lang w:eastAsia="zh-TW"/>
        </w:rPr>
        <w:sym w:font="Wingdings" w:char="F0E8"/>
      </w:r>
      <w:r w:rsidRPr="00F060BE">
        <w:rPr>
          <w:rFonts w:hint="eastAsia"/>
          <w:lang w:eastAsia="zh-TW"/>
        </w:rPr>
        <w:t xml:space="preserve"> </w:t>
      </w:r>
      <w:r w:rsidRPr="00F060BE">
        <w:rPr>
          <w:rFonts w:hint="eastAsia"/>
          <w:lang w:eastAsia="zh-TW"/>
        </w:rPr>
        <w:t>診斷書作業成功，診斷書流水號自動加</w:t>
      </w:r>
      <w:r w:rsidRPr="00F060BE">
        <w:rPr>
          <w:rFonts w:hint="eastAsia"/>
          <w:lang w:eastAsia="zh-TW"/>
        </w:rPr>
        <w:t>1</w:t>
      </w:r>
      <w:r w:rsidRPr="00F060BE">
        <w:rPr>
          <w:rFonts w:hint="eastAsia"/>
          <w:lang w:eastAsia="zh-TW"/>
        </w:rPr>
        <w:t>，畫面清空</w:t>
      </w:r>
      <w:r w:rsidRPr="00F060BE">
        <w:rPr>
          <w:rFonts w:hint="eastAsia"/>
          <w:lang w:eastAsia="zh-TW"/>
        </w:rPr>
        <w:t>(</w:t>
      </w:r>
      <w:r w:rsidRPr="00F060BE">
        <w:rPr>
          <w:rFonts w:hint="eastAsia"/>
          <w:lang w:eastAsia="zh-TW"/>
        </w:rPr>
        <w:t>除受理編號與流水號除外</w:t>
      </w:r>
      <w:r w:rsidRPr="00F060BE">
        <w:rPr>
          <w:rFonts w:hint="eastAsia"/>
          <w:lang w:eastAsia="zh-TW"/>
        </w:rPr>
        <w:t>)</w:t>
      </w:r>
    </w:p>
    <w:p w:rsidR="00900835" w:rsidRPr="00F060BE" w:rsidRDefault="00900835">
      <w:pPr>
        <w:pStyle w:val="Tabletext"/>
        <w:keepLines w:val="0"/>
        <w:numPr>
          <w:ilvl w:val="2"/>
          <w:numId w:val="2"/>
        </w:numPr>
        <w:spacing w:after="0" w:line="240" w:lineRule="auto"/>
        <w:rPr>
          <w:rFonts w:hint="eastAsia"/>
          <w:lang w:eastAsia="zh-TW"/>
        </w:rPr>
      </w:pPr>
      <w:r w:rsidRPr="00F060BE">
        <w:rPr>
          <w:rFonts w:hint="eastAsia"/>
          <w:lang w:eastAsia="zh-TW"/>
        </w:rPr>
        <w:t>失敗</w:t>
      </w:r>
      <w:r w:rsidRPr="00F060BE">
        <w:rPr>
          <w:lang w:eastAsia="zh-TW"/>
        </w:rPr>
        <w:sym w:font="Wingdings" w:char="F0E8"/>
      </w:r>
      <w:r w:rsidRPr="00F060BE">
        <w:rPr>
          <w:rFonts w:hint="eastAsia"/>
          <w:lang w:eastAsia="zh-TW"/>
        </w:rPr>
        <w:t xml:space="preserve"> </w:t>
      </w:r>
      <w:r w:rsidRPr="00F060BE">
        <w:rPr>
          <w:rFonts w:hint="eastAsia"/>
          <w:lang w:eastAsia="zh-TW"/>
        </w:rPr>
        <w:t>顯示各種失敗情況的回覆訊息</w:t>
      </w:r>
    </w:p>
    <w:p w:rsidR="00900835" w:rsidRPr="00F060BE" w:rsidRDefault="00900835">
      <w:pPr>
        <w:pStyle w:val="Tabletext"/>
        <w:keepLines w:val="0"/>
        <w:spacing w:after="0" w:line="240" w:lineRule="auto"/>
        <w:ind w:left="720"/>
        <w:rPr>
          <w:rFonts w:hint="eastAsia"/>
          <w:lang w:eastAsia="zh-TW"/>
        </w:rPr>
      </w:pPr>
    </w:p>
    <w:p w:rsidR="00900835" w:rsidRPr="00F060BE" w:rsidRDefault="00900835">
      <w:pPr>
        <w:pStyle w:val="Tabletext"/>
        <w:keepLines w:val="0"/>
        <w:numPr>
          <w:ilvl w:val="0"/>
          <w:numId w:val="2"/>
        </w:numPr>
        <w:spacing w:after="0" w:line="240" w:lineRule="auto"/>
        <w:rPr>
          <w:rFonts w:hint="eastAsia"/>
          <w:b/>
          <w:bCs/>
          <w:lang w:eastAsia="zh-TW"/>
        </w:rPr>
      </w:pPr>
      <w:r w:rsidRPr="00F060BE">
        <w:rPr>
          <w:rFonts w:hint="eastAsia"/>
          <w:b/>
          <w:bCs/>
          <w:lang w:eastAsia="zh-TW"/>
        </w:rPr>
        <w:t>修改診斷書</w:t>
      </w:r>
    </w:p>
    <w:p w:rsidR="00900835" w:rsidRPr="00B96FE2" w:rsidRDefault="00900835">
      <w:pPr>
        <w:pStyle w:val="Tabletext"/>
        <w:keepLines w:val="0"/>
        <w:numPr>
          <w:ilvl w:val="1"/>
          <w:numId w:val="2"/>
        </w:numPr>
        <w:spacing w:after="0" w:line="240" w:lineRule="auto"/>
        <w:rPr>
          <w:rFonts w:hint="eastAsia"/>
          <w:lang w:eastAsia="zh-TW"/>
        </w:rPr>
      </w:pPr>
      <w:r w:rsidRPr="0000502C">
        <w:rPr>
          <w:rFonts w:hint="eastAsia"/>
          <w:lang w:eastAsia="zh-TW"/>
        </w:rPr>
        <w:t>檢核：</w:t>
      </w:r>
    </w:p>
    <w:p w:rsidR="00900835" w:rsidRPr="00F060BE" w:rsidRDefault="00900835">
      <w:pPr>
        <w:pStyle w:val="Tabletext"/>
        <w:keepLines w:val="0"/>
        <w:numPr>
          <w:ilvl w:val="2"/>
          <w:numId w:val="2"/>
        </w:numPr>
        <w:spacing w:after="0" w:line="240" w:lineRule="auto"/>
        <w:rPr>
          <w:rFonts w:hint="eastAsia"/>
          <w:lang w:eastAsia="zh-TW"/>
        </w:rPr>
      </w:pPr>
      <w:r w:rsidRPr="00F060BE">
        <w:rPr>
          <w:rFonts w:hint="eastAsia"/>
          <w:lang w:eastAsia="zh-TW"/>
        </w:rPr>
        <w:t>同案件新增</w:t>
      </w:r>
    </w:p>
    <w:p w:rsidR="00900835" w:rsidRPr="00F060BE" w:rsidRDefault="00900835">
      <w:pPr>
        <w:pStyle w:val="Tabletext"/>
        <w:keepLines w:val="0"/>
        <w:numPr>
          <w:ilvl w:val="1"/>
          <w:numId w:val="2"/>
        </w:numPr>
        <w:spacing w:after="0" w:line="240" w:lineRule="auto"/>
        <w:rPr>
          <w:rFonts w:hint="eastAsia"/>
          <w:lang w:eastAsia="zh-TW"/>
        </w:rPr>
      </w:pPr>
      <w:r w:rsidRPr="00F060BE">
        <w:rPr>
          <w:rFonts w:hint="eastAsia"/>
          <w:lang w:eastAsia="zh-TW"/>
        </w:rPr>
        <w:t>異動</w:t>
      </w:r>
      <w:r w:rsidRPr="00F060BE">
        <w:rPr>
          <w:rFonts w:hint="eastAsia"/>
          <w:lang w:eastAsia="zh-TW"/>
        </w:rPr>
        <w:t xml:space="preserve">TABLES </w:t>
      </w:r>
    </w:p>
    <w:p w:rsidR="00900835" w:rsidRPr="00F060BE" w:rsidRDefault="00900835">
      <w:pPr>
        <w:pStyle w:val="Tabletext"/>
        <w:keepLines w:val="0"/>
        <w:numPr>
          <w:ilvl w:val="2"/>
          <w:numId w:val="2"/>
        </w:numPr>
        <w:spacing w:after="0" w:line="240" w:lineRule="auto"/>
        <w:rPr>
          <w:rFonts w:hint="eastAsia"/>
          <w:lang w:eastAsia="zh-TW"/>
        </w:rPr>
      </w:pPr>
      <w:r w:rsidRPr="00F060BE">
        <w:rPr>
          <w:rFonts w:hint="eastAsia"/>
          <w:lang w:eastAsia="zh-TW"/>
        </w:rPr>
        <w:t xml:space="preserve">UPDATE DTAAA020 </w:t>
      </w:r>
      <w:r w:rsidRPr="00F060BE">
        <w:rPr>
          <w:rFonts w:hint="eastAsia"/>
          <w:lang w:eastAsia="zh-TW"/>
        </w:rPr>
        <w:t>理賠受理診斷書檔：</w:t>
      </w:r>
    </w:p>
    <w:p w:rsidR="00900835" w:rsidRPr="00F060BE" w:rsidRDefault="00900835">
      <w:pPr>
        <w:pStyle w:val="Tabletext"/>
        <w:keepLines w:val="0"/>
        <w:numPr>
          <w:ilvl w:val="3"/>
          <w:numId w:val="2"/>
        </w:numPr>
        <w:spacing w:after="0" w:line="240" w:lineRule="auto"/>
        <w:rPr>
          <w:lang w:eastAsia="zh-TW"/>
        </w:rPr>
      </w:pPr>
      <w:r w:rsidRPr="00F060BE">
        <w:rPr>
          <w:rFonts w:hint="eastAsia"/>
          <w:lang w:eastAsia="zh-TW"/>
        </w:rPr>
        <w:t xml:space="preserve">CALL </w:t>
      </w:r>
      <w:r w:rsidRPr="00F060BE">
        <w:rPr>
          <w:rFonts w:ascii="細明體" w:eastAsia="細明體" w:hAnsi="細明體" w:hint="eastAsia"/>
        </w:rPr>
        <w:t>AA_A0Z00</w:t>
      </w:r>
      <w:r w:rsidRPr="00F060BE">
        <w:rPr>
          <w:rFonts w:ascii="細明體" w:eastAsia="細明體" w:hAnsi="細明體" w:hint="eastAsia"/>
          <w:lang w:eastAsia="zh-TW"/>
        </w:rPr>
        <w:t>3.Method3：</w:t>
      </w:r>
    </w:p>
    <w:tbl>
      <w:tblPr>
        <w:tblW w:w="5940" w:type="dxa"/>
        <w:tblInd w:w="1800" w:type="dxa"/>
        <w:tblCellMar>
          <w:left w:w="0" w:type="dxa"/>
          <w:right w:w="0" w:type="dxa"/>
        </w:tblCellMar>
        <w:tblLook w:val="0000" w:firstRow="0" w:lastRow="0" w:firstColumn="0" w:lastColumn="0" w:noHBand="0" w:noVBand="0"/>
      </w:tblPr>
      <w:tblGrid>
        <w:gridCol w:w="2440"/>
        <w:gridCol w:w="3500"/>
      </w:tblGrid>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cs="Arial Unicode MS" w:hint="eastAsia"/>
                <w:b/>
                <w:bCs/>
                <w:sz w:val="20"/>
              </w:rPr>
              <w:t>參數名稱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hint="eastAsia"/>
                <w:b/>
                <w:bCs/>
                <w:sz w:val="20"/>
              </w:rPr>
              <w:t>資料來源</w:t>
            </w:r>
          </w:p>
        </w:tc>
      </w:tr>
      <w:tr w:rsidR="00900835" w:rsidRPr="00F060BE" w:rsidT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DTAAA020</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AA40A4"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A40A4" w:rsidRPr="00F060BE" w:rsidRDefault="00AA40A4">
            <w:pPr>
              <w:rPr>
                <w:rFonts w:ascii="細明體" w:eastAsia="細明體" w:hAnsi="細明體" w:hint="eastAsia"/>
                <w:sz w:val="20"/>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AA40A4" w:rsidRDefault="00AA40A4">
            <w:pPr>
              <w:rPr>
                <w:rFonts w:ascii="新細明體" w:hAnsi="新細明體" w:cs="Arial Unicode MS"/>
                <w:sz w:val="20"/>
              </w:rPr>
            </w:pPr>
            <w:r w:rsidRPr="00F060BE">
              <w:rPr>
                <w:rFonts w:ascii="新細明體" w:hAnsi="新細明體" w:cs="Arial Unicode MS" w:hint="eastAsia"/>
                <w:sz w:val="20"/>
              </w:rPr>
              <w:t>新增癌症期別、癌症編號</w:t>
            </w:r>
          </w:p>
          <w:p w:rsidR="001D12F5" w:rsidRPr="00F060BE" w:rsidRDefault="001D12F5">
            <w:pPr>
              <w:rPr>
                <w:rFonts w:ascii="新細明體" w:hAnsi="新細明體" w:cs="Arial Unicode MS" w:hint="eastAsia"/>
                <w:sz w:val="20"/>
              </w:rPr>
            </w:pPr>
            <w:r>
              <w:rPr>
                <w:rFonts w:ascii="新細明體" w:hAnsi="新細明體" w:cs="Arial Unicode MS" w:hint="eastAsia"/>
                <w:sz w:val="20"/>
              </w:rPr>
              <w:t>新增罹癌日期</w:t>
            </w:r>
          </w:p>
        </w:tc>
      </w:tr>
    </w:tbl>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失敗處理：</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回覆訊息：</w:t>
      </w:r>
      <w:r w:rsidRPr="00F060BE">
        <w:rPr>
          <w:rFonts w:hint="eastAsia"/>
          <w:lang w:eastAsia="zh-TW"/>
        </w:rPr>
        <w:t xml:space="preserve"> </w:t>
      </w:r>
      <w:r w:rsidRPr="00F060BE">
        <w:rPr>
          <w:lang w:eastAsia="zh-TW"/>
        </w:rPr>
        <w:t>“</w:t>
      </w:r>
      <w:r w:rsidRPr="00F060BE">
        <w:rPr>
          <w:rFonts w:hint="eastAsia"/>
          <w:lang w:eastAsia="zh-TW"/>
        </w:rPr>
        <w:t>更新理賠受理診斷書檔失敗</w:t>
      </w:r>
      <w:r w:rsidRPr="00F060BE">
        <w:rPr>
          <w:lang w:eastAsia="zh-TW"/>
        </w:rPr>
        <w:t>”</w:t>
      </w:r>
      <w:r w:rsidRPr="00F060BE">
        <w:rPr>
          <w:rFonts w:hint="eastAsia"/>
          <w:lang w:eastAsia="zh-TW"/>
        </w:rPr>
        <w:t xml:space="preserve"> </w:t>
      </w:r>
      <w:r w:rsidRPr="00F060BE">
        <w:rPr>
          <w:rFonts w:hint="eastAsia"/>
          <w:lang w:eastAsia="zh-TW"/>
        </w:rPr>
        <w:t>。</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return</w:t>
      </w:r>
      <w:r w:rsidRPr="00F060BE">
        <w:rPr>
          <w:rFonts w:hint="eastAsia"/>
          <w:lang w:eastAsia="zh-TW"/>
        </w:rPr>
        <w:t>。</w:t>
      </w:r>
    </w:p>
    <w:p w:rsidR="00900835" w:rsidRPr="00F060BE" w:rsidRDefault="00900835">
      <w:pPr>
        <w:pStyle w:val="Tabletext"/>
        <w:keepLines w:val="0"/>
        <w:numPr>
          <w:ilvl w:val="2"/>
          <w:numId w:val="2"/>
        </w:numPr>
        <w:spacing w:after="0" w:line="240" w:lineRule="auto"/>
        <w:rPr>
          <w:rFonts w:hint="eastAsia"/>
          <w:lang w:eastAsia="zh-TW"/>
        </w:rPr>
      </w:pPr>
      <w:r w:rsidRPr="00F060BE">
        <w:rPr>
          <w:rFonts w:hint="eastAsia"/>
          <w:lang w:eastAsia="zh-TW"/>
        </w:rPr>
        <w:t>UPDATE DTAAA021</w:t>
      </w:r>
      <w:r w:rsidRPr="00F060BE">
        <w:rPr>
          <w:rFonts w:ascii="細明體" w:eastAsia="細明體" w:hAnsi="細明體" w:hint="eastAsia"/>
          <w:lang w:eastAsia="zh-TW"/>
        </w:rPr>
        <w:t>理賠診斷書相關天數檔</w:t>
      </w:r>
      <w:r w:rsidRPr="00F060BE">
        <w:rPr>
          <w:rFonts w:hint="eastAsia"/>
          <w:lang w:eastAsia="zh-TW"/>
        </w:rPr>
        <w:t>：</w:t>
      </w:r>
    </w:p>
    <w:p w:rsidR="00900835" w:rsidRDefault="00900835">
      <w:pPr>
        <w:pStyle w:val="Tabletext"/>
        <w:keepLines w:val="0"/>
        <w:numPr>
          <w:ilvl w:val="3"/>
          <w:numId w:val="2"/>
        </w:numPr>
        <w:spacing w:after="0" w:line="240" w:lineRule="auto"/>
        <w:rPr>
          <w:ins w:id="71" w:author="蕭侑文" w:date="2020-06-15T13:09:00Z"/>
          <w:lang w:eastAsia="zh-TW"/>
        </w:rPr>
      </w:pPr>
      <w:r w:rsidRPr="00F060BE">
        <w:rPr>
          <w:rFonts w:hint="eastAsia"/>
          <w:lang w:eastAsia="zh-TW"/>
        </w:rPr>
        <w:t xml:space="preserve">IF </w:t>
      </w:r>
      <w:r w:rsidRPr="00F060BE">
        <w:rPr>
          <w:rFonts w:hint="eastAsia"/>
          <w:lang w:eastAsia="zh-TW"/>
        </w:rPr>
        <w:t>畫面上有</w:t>
      </w:r>
      <w:r w:rsidRPr="00F060BE">
        <w:rPr>
          <w:rFonts w:ascii="細明體" w:eastAsia="細明體" w:hAnsi="細明體" w:hint="eastAsia"/>
          <w:lang w:eastAsia="zh-TW"/>
        </w:rPr>
        <w:t>理賠診斷書相關天數</w:t>
      </w:r>
      <w:r w:rsidRPr="00F060BE">
        <w:rPr>
          <w:rFonts w:hint="eastAsia"/>
          <w:lang w:eastAsia="zh-TW"/>
        </w:rPr>
        <w:t>修改的才需執行此</w:t>
      </w:r>
      <w:r w:rsidRPr="00F060BE">
        <w:rPr>
          <w:rFonts w:hint="eastAsia"/>
          <w:lang w:eastAsia="zh-TW"/>
        </w:rPr>
        <w:t>STEP</w:t>
      </w:r>
      <w:r w:rsidRPr="00F060BE">
        <w:rPr>
          <w:rFonts w:hint="eastAsia"/>
          <w:lang w:eastAsia="zh-TW"/>
        </w:rPr>
        <w:t>。</w:t>
      </w:r>
    </w:p>
    <w:p w:rsidR="00F54812" w:rsidRDefault="00F54812" w:rsidP="00F54812">
      <w:pPr>
        <w:pStyle w:val="Tabletext"/>
        <w:keepLines w:val="0"/>
        <w:numPr>
          <w:ilvl w:val="3"/>
          <w:numId w:val="2"/>
        </w:numPr>
        <w:spacing w:after="0" w:line="240" w:lineRule="auto"/>
        <w:rPr>
          <w:ins w:id="72" w:author="蕭侑文" w:date="2020-06-15T13:09:00Z"/>
          <w:lang w:eastAsia="zh-TW"/>
        </w:rPr>
      </w:pPr>
      <w:ins w:id="73" w:author="蕭侑文" w:date="2020-06-15T13:09:00Z">
        <w:r>
          <w:rPr>
            <w:rFonts w:hint="eastAsia"/>
            <w:lang w:eastAsia="zh-TW"/>
          </w:rPr>
          <w:t>癌症手術自動勾選：</w:t>
        </w:r>
      </w:ins>
    </w:p>
    <w:p w:rsidR="00F54812" w:rsidRDefault="00F54812" w:rsidP="00F54812">
      <w:pPr>
        <w:pStyle w:val="Tabletext"/>
        <w:keepLines w:val="0"/>
        <w:numPr>
          <w:ilvl w:val="4"/>
          <w:numId w:val="2"/>
        </w:numPr>
        <w:spacing w:after="0" w:line="240" w:lineRule="auto"/>
        <w:rPr>
          <w:ins w:id="74" w:author="蕭侑文" w:date="2020-06-15T13:09:00Z"/>
          <w:lang w:eastAsia="zh-TW"/>
        </w:rPr>
      </w:pPr>
      <w:ins w:id="75" w:author="蕭侑文" w:date="2020-06-15T13:09:00Z">
        <w:r>
          <w:rPr>
            <w:rFonts w:hint="eastAsia"/>
            <w:lang w:eastAsia="zh-TW"/>
          </w:rPr>
          <w:t>$</w:t>
        </w:r>
        <w:r>
          <w:rPr>
            <w:rFonts w:hint="eastAsia"/>
            <w:lang w:eastAsia="zh-TW"/>
          </w:rPr>
          <w:t>癌症手術</w:t>
        </w:r>
        <w:r>
          <w:rPr>
            <w:rFonts w:hint="eastAsia"/>
            <w:lang w:eastAsia="zh-TW"/>
          </w:rPr>
          <w:t xml:space="preserve"> = </w:t>
        </w:r>
        <w:r>
          <w:rPr>
            <w:lang w:eastAsia="zh-TW"/>
          </w:rPr>
          <w:t>‘N’</w:t>
        </w:r>
      </w:ins>
    </w:p>
    <w:p w:rsidR="00F54812" w:rsidRDefault="00F54812" w:rsidP="00F54812">
      <w:pPr>
        <w:pStyle w:val="Tabletext"/>
        <w:keepLines w:val="0"/>
        <w:numPr>
          <w:ilvl w:val="4"/>
          <w:numId w:val="2"/>
        </w:numPr>
        <w:spacing w:after="0" w:line="240" w:lineRule="auto"/>
        <w:rPr>
          <w:ins w:id="76" w:author="蕭侑文" w:date="2020-06-15T13:09:00Z"/>
          <w:lang w:eastAsia="zh-TW"/>
        </w:rPr>
      </w:pPr>
      <w:ins w:id="77" w:author="蕭侑文" w:date="2020-06-15T13:09:00Z">
        <w:r w:rsidRPr="00F4124E">
          <w:rPr>
            <w:rFonts w:hint="eastAsia"/>
            <w:lang w:eastAsia="zh-TW"/>
          </w:rPr>
          <w:t>CALL AA_A0Z013. chkPSY()</w:t>
        </w:r>
        <w:r w:rsidRPr="00F4124E">
          <w:rPr>
            <w:rFonts w:hint="eastAsia"/>
            <w:lang w:eastAsia="zh-TW"/>
          </w:rPr>
          <w:t>：</w:t>
        </w:r>
        <w:r w:rsidRPr="00F4124E">
          <w:rPr>
            <w:rFonts w:hint="eastAsia"/>
            <w:lang w:eastAsia="zh-TW"/>
          </w:rPr>
          <w:t>(</w:t>
        </w:r>
        <w:r w:rsidRPr="00F4124E">
          <w:rPr>
            <w:rFonts w:hint="eastAsia"/>
            <w:lang w:eastAsia="zh-TW"/>
          </w:rPr>
          <w:t>判斷是否為精神疾病</w:t>
        </w:r>
        <w:r>
          <w:rPr>
            <w:rFonts w:hint="eastAsia"/>
            <w:lang w:eastAsia="zh-TW"/>
          </w:rPr>
          <w:t>/</w:t>
        </w:r>
        <w:r>
          <w:rPr>
            <w:rFonts w:hint="eastAsia"/>
            <w:lang w:eastAsia="zh-TW"/>
          </w:rPr>
          <w:t>癌症</w:t>
        </w:r>
        <w:r w:rsidRPr="00F4124E">
          <w:rPr>
            <w:rFonts w:hint="eastAsia"/>
            <w:lang w:eastAsia="zh-TW"/>
          </w:rPr>
          <w:t>)</w:t>
        </w:r>
      </w:ins>
    </w:p>
    <w:p w:rsidR="00F54812" w:rsidRDefault="00F54812" w:rsidP="00F54812">
      <w:pPr>
        <w:pStyle w:val="Tabletext"/>
        <w:keepLines w:val="0"/>
        <w:numPr>
          <w:ilvl w:val="5"/>
          <w:numId w:val="2"/>
        </w:numPr>
        <w:spacing w:after="0" w:line="240" w:lineRule="auto"/>
        <w:rPr>
          <w:ins w:id="78" w:author="蕭侑文" w:date="2020-06-15T13:09:00Z"/>
          <w:lang w:eastAsia="zh-TW"/>
        </w:rPr>
      </w:pPr>
      <w:ins w:id="79" w:author="蕭侑文" w:date="2020-06-15T13:09:00Z">
        <w:r w:rsidRPr="00F4124E">
          <w:rPr>
            <w:rFonts w:hint="eastAsia"/>
            <w:lang w:eastAsia="zh-TW"/>
          </w:rPr>
          <w:t>受理編號</w:t>
        </w:r>
        <w:r w:rsidRPr="00F4124E">
          <w:rPr>
            <w:rFonts w:hint="eastAsia"/>
            <w:lang w:eastAsia="zh-TW"/>
          </w:rPr>
          <w:t xml:space="preserve"> = </w:t>
        </w:r>
        <w:r w:rsidRPr="00F4124E">
          <w:rPr>
            <w:rFonts w:hint="eastAsia"/>
            <w:lang w:eastAsia="zh-TW"/>
          </w:rPr>
          <w:t>畫面</w:t>
        </w:r>
        <w:r w:rsidRPr="00F4124E">
          <w:rPr>
            <w:rFonts w:hint="eastAsia"/>
            <w:lang w:eastAsia="zh-TW"/>
          </w:rPr>
          <w:t>.</w:t>
        </w:r>
        <w:r w:rsidRPr="00F4124E">
          <w:rPr>
            <w:rFonts w:hint="eastAsia"/>
            <w:lang w:eastAsia="zh-TW"/>
          </w:rPr>
          <w:t>受理編號</w:t>
        </w:r>
      </w:ins>
    </w:p>
    <w:p w:rsidR="00F54812" w:rsidRDefault="00F54812" w:rsidP="00F54812">
      <w:pPr>
        <w:pStyle w:val="Tabletext"/>
        <w:keepLines w:val="0"/>
        <w:numPr>
          <w:ilvl w:val="5"/>
          <w:numId w:val="2"/>
        </w:numPr>
        <w:spacing w:after="0" w:line="240" w:lineRule="auto"/>
        <w:rPr>
          <w:ins w:id="80" w:author="蕭侑文" w:date="2020-06-15T13:09:00Z"/>
          <w:lang w:eastAsia="zh-TW"/>
        </w:rPr>
      </w:pPr>
      <w:ins w:id="81" w:author="蕭侑文" w:date="2020-06-15T13:09:00Z">
        <w:r w:rsidRPr="00F4124E">
          <w:rPr>
            <w:rFonts w:hint="eastAsia"/>
            <w:lang w:eastAsia="zh-TW"/>
          </w:rPr>
          <w:t>診斷書序號</w:t>
        </w:r>
        <w:r w:rsidRPr="00F4124E">
          <w:rPr>
            <w:rFonts w:hint="eastAsia"/>
            <w:lang w:eastAsia="zh-TW"/>
          </w:rPr>
          <w:t xml:space="preserve"> =</w:t>
        </w:r>
        <w:r w:rsidRPr="00F4124E">
          <w:rPr>
            <w:rFonts w:hint="eastAsia"/>
            <w:lang w:eastAsia="zh-TW"/>
          </w:rPr>
          <w:t>畫面</w:t>
        </w:r>
        <w:r w:rsidRPr="00F4124E">
          <w:rPr>
            <w:rFonts w:hint="eastAsia"/>
            <w:lang w:eastAsia="zh-TW"/>
          </w:rPr>
          <w:t>.</w:t>
        </w:r>
        <w:r w:rsidRPr="00F4124E">
          <w:rPr>
            <w:rFonts w:hint="eastAsia"/>
            <w:lang w:eastAsia="zh-TW"/>
          </w:rPr>
          <w:t>診斷書流水號</w:t>
        </w:r>
      </w:ins>
    </w:p>
    <w:p w:rsidR="00F54812" w:rsidRDefault="00F54812" w:rsidP="00F54812">
      <w:pPr>
        <w:pStyle w:val="Tabletext"/>
        <w:keepLines w:val="0"/>
        <w:numPr>
          <w:ilvl w:val="4"/>
          <w:numId w:val="2"/>
        </w:numPr>
        <w:spacing w:after="0" w:line="240" w:lineRule="auto"/>
        <w:rPr>
          <w:ins w:id="82" w:author="蕭侑文" w:date="2020-06-15T13:09:00Z"/>
          <w:lang w:eastAsia="zh-TW"/>
        </w:rPr>
      </w:pPr>
      <w:ins w:id="83" w:author="蕭侑文" w:date="2020-06-15T13:09:00Z">
        <w:r w:rsidRPr="00F4124E">
          <w:rPr>
            <w:rFonts w:hint="eastAsia"/>
            <w:lang w:eastAsia="zh-TW"/>
          </w:rPr>
          <w:t xml:space="preserve">IF </w:t>
        </w:r>
        <w:r w:rsidRPr="00F4124E">
          <w:rPr>
            <w:rFonts w:hint="eastAsia"/>
            <w:lang w:eastAsia="zh-TW"/>
          </w:rPr>
          <w:t>正常結束</w:t>
        </w:r>
      </w:ins>
    </w:p>
    <w:p w:rsidR="00F54812" w:rsidRDefault="00F54812" w:rsidP="00F54812">
      <w:pPr>
        <w:pStyle w:val="Tabletext"/>
        <w:keepLines w:val="0"/>
        <w:numPr>
          <w:ilvl w:val="5"/>
          <w:numId w:val="2"/>
        </w:numPr>
        <w:spacing w:after="0" w:line="240" w:lineRule="auto"/>
        <w:rPr>
          <w:ins w:id="84" w:author="蕭侑文" w:date="2020-06-15T13:09:00Z"/>
          <w:lang w:eastAsia="zh-TW"/>
        </w:rPr>
      </w:pPr>
      <w:ins w:id="85" w:author="蕭侑文" w:date="2020-06-15T13:09:00Z">
        <w:r>
          <w:rPr>
            <w:rFonts w:hint="eastAsia"/>
            <w:lang w:eastAsia="zh-TW"/>
          </w:rPr>
          <w:t>$</w:t>
        </w:r>
        <w:r w:rsidRPr="00F4124E">
          <w:rPr>
            <w:rFonts w:hint="eastAsia"/>
            <w:lang w:eastAsia="zh-TW"/>
          </w:rPr>
          <w:t>癌症屬性</w:t>
        </w:r>
        <w:r w:rsidRPr="00F4124E">
          <w:rPr>
            <w:rFonts w:hint="eastAsia"/>
            <w:lang w:eastAsia="zh-TW"/>
          </w:rPr>
          <w:t>= AA_A0Z013.</w:t>
        </w:r>
        <w:r w:rsidRPr="00F4124E">
          <w:rPr>
            <w:rFonts w:hint="eastAsia"/>
            <w:lang w:eastAsia="zh-TW"/>
          </w:rPr>
          <w:t>是否有癌症</w:t>
        </w:r>
      </w:ins>
    </w:p>
    <w:p w:rsidR="00F54812" w:rsidRDefault="00F54812" w:rsidP="00F54812">
      <w:pPr>
        <w:pStyle w:val="Tabletext"/>
        <w:keepLines w:val="0"/>
        <w:numPr>
          <w:ilvl w:val="4"/>
          <w:numId w:val="2"/>
        </w:numPr>
        <w:spacing w:after="0" w:line="240" w:lineRule="auto"/>
        <w:rPr>
          <w:ins w:id="86" w:author="蕭侑文" w:date="2020-06-15T13:09:00Z"/>
          <w:lang w:eastAsia="zh-TW"/>
        </w:rPr>
      </w:pPr>
      <w:ins w:id="87" w:author="蕭侑文" w:date="2020-06-15T13:09:00Z">
        <w:r>
          <w:rPr>
            <w:lang w:eastAsia="zh-TW"/>
          </w:rPr>
          <w:t>IF</w:t>
        </w:r>
        <w:r>
          <w:rPr>
            <w:rFonts w:hint="eastAsia"/>
            <w:lang w:eastAsia="zh-TW"/>
          </w:rPr>
          <w:t xml:space="preserve"> $</w:t>
        </w:r>
        <w:r w:rsidRPr="00F4124E">
          <w:rPr>
            <w:rFonts w:hint="eastAsia"/>
            <w:lang w:eastAsia="zh-TW"/>
          </w:rPr>
          <w:t>癌症屬性</w:t>
        </w:r>
        <w:r>
          <w:rPr>
            <w:rFonts w:hint="eastAsia"/>
            <w:lang w:eastAsia="zh-TW"/>
          </w:rPr>
          <w:t xml:space="preserve"> =</w:t>
        </w:r>
        <w:r>
          <w:rPr>
            <w:lang w:eastAsia="zh-TW"/>
          </w:rPr>
          <w:t xml:space="preserve">’Y’ </w:t>
        </w:r>
      </w:ins>
    </w:p>
    <w:p w:rsidR="00F54812" w:rsidRPr="00F060BE" w:rsidRDefault="00F54812" w:rsidP="00F54812">
      <w:pPr>
        <w:pStyle w:val="Tabletext"/>
        <w:keepLines w:val="0"/>
        <w:numPr>
          <w:ilvl w:val="5"/>
          <w:numId w:val="2"/>
        </w:numPr>
        <w:spacing w:after="0" w:line="240" w:lineRule="auto"/>
        <w:rPr>
          <w:ins w:id="88" w:author="蕭侑文" w:date="2020-06-15T13:09:00Z"/>
          <w:rFonts w:hint="eastAsia"/>
          <w:lang w:eastAsia="zh-TW"/>
        </w:rPr>
      </w:pPr>
      <w:ins w:id="89" w:author="蕭侑文" w:date="2020-06-15T13:09:00Z">
        <w:r w:rsidRPr="00F060BE">
          <w:rPr>
            <w:rFonts w:hint="eastAsia"/>
            <w:lang w:eastAsia="zh-TW"/>
          </w:rPr>
          <w:t>READ DTAAC040</w:t>
        </w:r>
        <w:r w:rsidRPr="00F060BE">
          <w:rPr>
            <w:rFonts w:hint="eastAsia"/>
            <w:lang w:eastAsia="zh-TW"/>
          </w:rPr>
          <w:t>，條件如下：</w:t>
        </w:r>
      </w:ins>
    </w:p>
    <w:p w:rsidR="00F54812" w:rsidRPr="00F060BE" w:rsidRDefault="00F54812" w:rsidP="00F54812">
      <w:pPr>
        <w:pStyle w:val="Tabletext"/>
        <w:keepLines w:val="0"/>
        <w:numPr>
          <w:ilvl w:val="6"/>
          <w:numId w:val="2"/>
        </w:numPr>
        <w:spacing w:after="0" w:line="240" w:lineRule="auto"/>
        <w:rPr>
          <w:ins w:id="90" w:author="蕭侑文" w:date="2020-06-15T13:09:00Z"/>
          <w:rStyle w:val="SoDAField"/>
          <w:rFonts w:hint="eastAsia"/>
          <w:color w:val="auto"/>
          <w:lang w:eastAsia="zh-TW"/>
        </w:rPr>
      </w:pPr>
      <w:ins w:id="91" w:author="蕭侑文" w:date="2020-06-15T13:09:00Z">
        <w:r w:rsidRPr="00F060BE">
          <w:rPr>
            <w:rStyle w:val="SoDAField"/>
            <w:rFonts w:ascii="細明體" w:eastAsia="細明體" w:hAnsi="細明體" w:hint="eastAsia"/>
            <w:caps/>
            <w:color w:val="auto"/>
          </w:rPr>
          <w:t>手術代碼</w:t>
        </w:r>
        <w:r w:rsidRPr="00F060BE">
          <w:rPr>
            <w:rStyle w:val="SoDAField"/>
            <w:rFonts w:ascii="細明體" w:eastAsia="細明體" w:hAnsi="細明體" w:hint="eastAsia"/>
            <w:caps/>
            <w:color w:val="auto"/>
            <w:lang w:eastAsia="zh-TW"/>
          </w:rPr>
          <w:t xml:space="preserve"> = 畫面</w:t>
        </w:r>
      </w:ins>
    </w:p>
    <w:p w:rsidR="00F54812" w:rsidRPr="00F060BE" w:rsidRDefault="00F54812" w:rsidP="00F54812">
      <w:pPr>
        <w:pStyle w:val="Tabletext"/>
        <w:keepLines w:val="0"/>
        <w:numPr>
          <w:ilvl w:val="6"/>
          <w:numId w:val="2"/>
        </w:numPr>
        <w:spacing w:after="0" w:line="240" w:lineRule="auto"/>
        <w:rPr>
          <w:ins w:id="92" w:author="蕭侑文" w:date="2020-06-15T13:09:00Z"/>
          <w:rStyle w:val="SoDAField"/>
          <w:rFonts w:hint="eastAsia"/>
          <w:color w:val="auto"/>
          <w:lang w:eastAsia="zh-TW"/>
        </w:rPr>
      </w:pPr>
      <w:ins w:id="93" w:author="蕭侑文" w:date="2020-06-15T13:09:00Z">
        <w:r w:rsidRPr="006536FF">
          <w:rPr>
            <w:rFonts w:hint="eastAsia"/>
            <w:lang w:eastAsia="zh-TW"/>
          </w:rPr>
          <w:t>惡性腫瘤手術</w:t>
        </w:r>
        <w:r>
          <w:rPr>
            <w:rFonts w:hint="eastAsia"/>
            <w:lang w:eastAsia="zh-TW"/>
          </w:rPr>
          <w:t>=</w:t>
        </w:r>
        <w:r w:rsidRPr="0000502C">
          <w:rPr>
            <w:rStyle w:val="SoDAField"/>
            <w:rFonts w:ascii="細明體" w:eastAsia="細明體" w:hAnsi="細明體" w:hint="eastAsia"/>
            <w:caps/>
            <w:color w:val="auto"/>
            <w:lang w:eastAsia="zh-TW"/>
          </w:rPr>
          <w:t xml:space="preserve"> </w:t>
        </w:r>
        <w:r w:rsidRPr="00B96FE2">
          <w:rPr>
            <w:rStyle w:val="SoDAField"/>
            <w:rFonts w:ascii="細明體" w:eastAsia="細明體" w:hAnsi="細明體"/>
            <w:caps/>
            <w:color w:val="auto"/>
            <w:lang w:eastAsia="zh-TW"/>
          </w:rPr>
          <w:t>‘</w:t>
        </w:r>
        <w:r w:rsidRPr="00F060BE">
          <w:rPr>
            <w:rStyle w:val="SoDAField"/>
            <w:rFonts w:ascii="細明體" w:eastAsia="細明體" w:hAnsi="細明體" w:hint="eastAsia"/>
            <w:caps/>
            <w:color w:val="auto"/>
            <w:lang w:eastAsia="zh-TW"/>
          </w:rPr>
          <w:t>y</w:t>
        </w:r>
        <w:r w:rsidRPr="00F060BE">
          <w:rPr>
            <w:rStyle w:val="SoDAField"/>
            <w:rFonts w:ascii="細明體" w:eastAsia="細明體" w:hAnsi="細明體"/>
            <w:caps/>
            <w:color w:val="auto"/>
            <w:lang w:eastAsia="zh-TW"/>
          </w:rPr>
          <w:t>’</w:t>
        </w:r>
        <w:r w:rsidRPr="00F060BE">
          <w:rPr>
            <w:rStyle w:val="SoDAField"/>
            <w:rFonts w:ascii="細明體" w:eastAsia="細明體" w:hAnsi="細明體" w:hint="eastAsia"/>
            <w:caps/>
            <w:color w:val="auto"/>
            <w:lang w:eastAsia="zh-TW"/>
          </w:rPr>
          <w:t xml:space="preserve"> </w:t>
        </w:r>
      </w:ins>
    </w:p>
    <w:p w:rsidR="00F54812" w:rsidRDefault="00F54812" w:rsidP="00F54812">
      <w:pPr>
        <w:pStyle w:val="Tabletext"/>
        <w:keepLines w:val="0"/>
        <w:numPr>
          <w:ilvl w:val="5"/>
          <w:numId w:val="2"/>
        </w:numPr>
        <w:spacing w:after="0" w:line="240" w:lineRule="auto"/>
        <w:rPr>
          <w:ins w:id="94" w:author="蕭侑文" w:date="2020-06-15T13:09:00Z"/>
          <w:lang w:eastAsia="zh-TW"/>
        </w:rPr>
      </w:pPr>
      <w:ins w:id="95" w:author="蕭侑文" w:date="2020-06-15T13:09:00Z">
        <w:r>
          <w:rPr>
            <w:lang w:eastAsia="zh-TW"/>
          </w:rPr>
          <w:t>IF NOT FND</w:t>
        </w:r>
      </w:ins>
    </w:p>
    <w:p w:rsidR="00F54812" w:rsidRDefault="00F54812" w:rsidP="00F54812">
      <w:pPr>
        <w:pStyle w:val="Tabletext"/>
        <w:keepLines w:val="0"/>
        <w:numPr>
          <w:ilvl w:val="6"/>
          <w:numId w:val="2"/>
        </w:numPr>
        <w:spacing w:after="0" w:line="240" w:lineRule="auto"/>
        <w:rPr>
          <w:ins w:id="96" w:author="蕭侑文" w:date="2020-06-15T13:09:00Z"/>
          <w:lang w:eastAsia="zh-TW"/>
        </w:rPr>
      </w:pPr>
      <w:ins w:id="97" w:author="蕭侑文" w:date="2020-06-15T13:09:00Z">
        <w:r>
          <w:rPr>
            <w:rFonts w:hint="eastAsia"/>
            <w:lang w:eastAsia="zh-TW"/>
          </w:rPr>
          <w:t>視為正常</w:t>
        </w:r>
      </w:ins>
    </w:p>
    <w:p w:rsidR="00F54812" w:rsidRDefault="00F54812" w:rsidP="00F54812">
      <w:pPr>
        <w:pStyle w:val="Tabletext"/>
        <w:keepLines w:val="0"/>
        <w:numPr>
          <w:ilvl w:val="5"/>
          <w:numId w:val="2"/>
        </w:numPr>
        <w:spacing w:after="0" w:line="240" w:lineRule="auto"/>
        <w:rPr>
          <w:ins w:id="98" w:author="蕭侑文" w:date="2020-06-15T13:09:00Z"/>
          <w:lang w:eastAsia="zh-TW"/>
        </w:rPr>
      </w:pPr>
      <w:ins w:id="99" w:author="蕭侑文" w:date="2020-06-15T13:09:00Z">
        <w:r>
          <w:rPr>
            <w:rFonts w:hint="eastAsia"/>
            <w:lang w:eastAsia="zh-TW"/>
          </w:rPr>
          <w:t>E</w:t>
        </w:r>
        <w:r>
          <w:rPr>
            <w:lang w:eastAsia="zh-TW"/>
          </w:rPr>
          <w:t>LSE</w:t>
        </w:r>
      </w:ins>
    </w:p>
    <w:p w:rsidR="00F54812" w:rsidRDefault="00F54812" w:rsidP="00F54812">
      <w:pPr>
        <w:pStyle w:val="Tabletext"/>
        <w:keepLines w:val="0"/>
        <w:numPr>
          <w:ilvl w:val="6"/>
          <w:numId w:val="2"/>
        </w:numPr>
        <w:spacing w:after="0" w:line="240" w:lineRule="auto"/>
        <w:rPr>
          <w:ins w:id="100" w:author="蕭侑文" w:date="2020-06-15T13:09:00Z"/>
          <w:lang w:eastAsia="zh-TW"/>
        </w:rPr>
      </w:pPr>
      <w:ins w:id="101" w:author="蕭侑文" w:date="2020-06-15T13:09:00Z">
        <w:r>
          <w:rPr>
            <w:rFonts w:hint="eastAsia"/>
            <w:lang w:eastAsia="zh-TW"/>
          </w:rPr>
          <w:t>$</w:t>
        </w:r>
        <w:r>
          <w:rPr>
            <w:rFonts w:hint="eastAsia"/>
            <w:lang w:eastAsia="zh-TW"/>
          </w:rPr>
          <w:t>癌症手術</w:t>
        </w:r>
        <w:r>
          <w:rPr>
            <w:rFonts w:hint="eastAsia"/>
            <w:lang w:eastAsia="zh-TW"/>
          </w:rPr>
          <w:t xml:space="preserve"> = </w:t>
        </w:r>
        <w:r>
          <w:rPr>
            <w:lang w:eastAsia="zh-TW"/>
          </w:rPr>
          <w:t>‘Y’</w:t>
        </w:r>
      </w:ins>
    </w:p>
    <w:p w:rsidR="00F54812" w:rsidRPr="00F060BE" w:rsidDel="00F54812" w:rsidRDefault="00F54812">
      <w:pPr>
        <w:pStyle w:val="Tabletext"/>
        <w:keepLines w:val="0"/>
        <w:numPr>
          <w:ilvl w:val="3"/>
          <w:numId w:val="2"/>
        </w:numPr>
        <w:spacing w:after="0" w:line="240" w:lineRule="auto"/>
        <w:rPr>
          <w:del w:id="102" w:author="蕭侑文" w:date="2020-06-15T13:09:00Z"/>
          <w:rFonts w:hint="eastAsia"/>
          <w:lang w:eastAsia="zh-TW"/>
        </w:rPr>
      </w:pPr>
    </w:p>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先刪除已有的：</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 xml:space="preserve">CALL </w:t>
      </w:r>
      <w:r w:rsidRPr="00F060BE">
        <w:rPr>
          <w:rFonts w:ascii="細明體" w:eastAsia="細明體" w:hAnsi="細明體" w:hint="eastAsia"/>
        </w:rPr>
        <w:t>AA_A0Z0</w:t>
      </w:r>
      <w:r w:rsidRPr="00F060BE">
        <w:rPr>
          <w:rFonts w:ascii="細明體" w:eastAsia="細明體" w:hAnsi="細明體" w:hint="eastAsia"/>
          <w:lang w:eastAsia="zh-TW"/>
        </w:rPr>
        <w:t>09.Method2：</w:t>
      </w:r>
    </w:p>
    <w:tbl>
      <w:tblPr>
        <w:tblW w:w="5940" w:type="dxa"/>
        <w:tblInd w:w="1800" w:type="dxa"/>
        <w:tblCellMar>
          <w:left w:w="0" w:type="dxa"/>
          <w:right w:w="0" w:type="dxa"/>
        </w:tblCellMar>
        <w:tblLook w:val="0000" w:firstRow="0" w:lastRow="0" w:firstColumn="0" w:lastColumn="0" w:noHBand="0" w:noVBand="0"/>
      </w:tblPr>
      <w:tblGrid>
        <w:gridCol w:w="2440"/>
        <w:gridCol w:w="3500"/>
      </w:tblGrid>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cs="Arial Unicode MS" w:hint="eastAsia"/>
                <w:b/>
                <w:bCs/>
                <w:sz w:val="20"/>
              </w:rPr>
              <w:t>參數名稱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hint="eastAsia"/>
                <w:b/>
                <w:bCs/>
                <w:sz w:val="20"/>
              </w:rPr>
              <w:t>資料來源</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受理編號</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診斷書流水號</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bl>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失敗處理：</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回覆訊息：</w:t>
      </w:r>
      <w:r w:rsidRPr="00F060BE">
        <w:rPr>
          <w:rFonts w:hint="eastAsia"/>
          <w:lang w:eastAsia="zh-TW"/>
        </w:rPr>
        <w:t xml:space="preserve"> </w:t>
      </w:r>
      <w:r w:rsidRPr="00F060BE">
        <w:rPr>
          <w:lang w:eastAsia="zh-TW"/>
        </w:rPr>
        <w:t>“</w:t>
      </w:r>
      <w:r w:rsidRPr="00F060BE">
        <w:rPr>
          <w:rFonts w:hint="eastAsia"/>
          <w:lang w:eastAsia="zh-TW"/>
        </w:rPr>
        <w:t>更新</w:t>
      </w:r>
      <w:r w:rsidRPr="00F060BE">
        <w:rPr>
          <w:rFonts w:ascii="細明體" w:eastAsia="細明體" w:hAnsi="細明體" w:hint="eastAsia"/>
          <w:lang w:eastAsia="zh-TW"/>
        </w:rPr>
        <w:t>理賠診斷書相關天數檔</w:t>
      </w:r>
      <w:r w:rsidRPr="00F060BE">
        <w:rPr>
          <w:rFonts w:hint="eastAsia"/>
          <w:lang w:eastAsia="zh-TW"/>
        </w:rPr>
        <w:t>失敗</w:t>
      </w:r>
      <w:r w:rsidRPr="00F060BE">
        <w:rPr>
          <w:rFonts w:hint="eastAsia"/>
          <w:lang w:eastAsia="zh-TW"/>
        </w:rPr>
        <w:t>(</w:t>
      </w:r>
      <w:r w:rsidRPr="00F060BE">
        <w:rPr>
          <w:rFonts w:hint="eastAsia"/>
          <w:lang w:eastAsia="zh-TW"/>
        </w:rPr>
        <w:t>刪除</w:t>
      </w:r>
      <w:r w:rsidRPr="00F060BE">
        <w:rPr>
          <w:rFonts w:hint="eastAsia"/>
          <w:lang w:eastAsia="zh-TW"/>
        </w:rPr>
        <w:t>)</w:t>
      </w:r>
      <w:r w:rsidRPr="00F060BE">
        <w:rPr>
          <w:lang w:eastAsia="zh-TW"/>
        </w:rPr>
        <w:t>”</w:t>
      </w:r>
      <w:r w:rsidRPr="00F060BE">
        <w:rPr>
          <w:rFonts w:hint="eastAsia"/>
          <w:lang w:eastAsia="zh-TW"/>
        </w:rPr>
        <w:t xml:space="preserve"> </w:t>
      </w:r>
      <w:r w:rsidRPr="00F060BE">
        <w:rPr>
          <w:rFonts w:hint="eastAsia"/>
          <w:lang w:eastAsia="zh-TW"/>
        </w:rPr>
        <w:t>。</w:t>
      </w:r>
      <w:r w:rsidRPr="00F060BE">
        <w:rPr>
          <w:rFonts w:hint="eastAsia"/>
          <w:lang w:eastAsia="zh-TW"/>
        </w:rPr>
        <w:t xml:space="preserve"> </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return</w:t>
      </w:r>
      <w:r w:rsidRPr="00F060BE">
        <w:rPr>
          <w:rFonts w:hint="eastAsia"/>
          <w:lang w:eastAsia="zh-TW"/>
        </w:rPr>
        <w:t>。</w:t>
      </w:r>
    </w:p>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逐筆將畫面上理賠相關天數</w:t>
      </w:r>
      <w:r w:rsidRPr="00F060BE">
        <w:rPr>
          <w:rFonts w:hint="eastAsia"/>
          <w:lang w:eastAsia="zh-TW"/>
        </w:rPr>
        <w:t xml:space="preserve">FORMAT </w:t>
      </w:r>
      <w:r w:rsidRPr="00F060BE">
        <w:rPr>
          <w:rFonts w:hint="eastAsia"/>
          <w:lang w:eastAsia="zh-TW"/>
        </w:rPr>
        <w:t>成</w:t>
      </w:r>
      <w:r w:rsidRPr="00F060BE">
        <w:rPr>
          <w:rFonts w:hint="eastAsia"/>
          <w:lang w:eastAsia="zh-TW"/>
        </w:rPr>
        <w:t xml:space="preserve"> DTAAA021</w:t>
      </w:r>
      <w:r w:rsidRPr="00F060BE">
        <w:rPr>
          <w:rFonts w:hint="eastAsia"/>
          <w:lang w:eastAsia="zh-TW"/>
        </w:rPr>
        <w:t>格式</w:t>
      </w:r>
      <w:r w:rsidRPr="00F060BE">
        <w:rPr>
          <w:rFonts w:hint="eastAsia"/>
          <w:lang w:eastAsia="zh-TW"/>
        </w:rPr>
        <w:t xml:space="preserve"> </w:t>
      </w:r>
      <w:r w:rsidRPr="00F060BE">
        <w:rPr>
          <w:rFonts w:hint="eastAsia"/>
          <w:lang w:eastAsia="zh-TW"/>
        </w:rPr>
        <w:t>如下：</w:t>
      </w:r>
    </w:p>
    <w:tbl>
      <w:tblPr>
        <w:tblW w:w="5940" w:type="dxa"/>
        <w:tblInd w:w="1800" w:type="dxa"/>
        <w:tblCellMar>
          <w:left w:w="0" w:type="dxa"/>
          <w:right w:w="0" w:type="dxa"/>
        </w:tblCellMar>
        <w:tblLook w:val="0000" w:firstRow="0" w:lastRow="0" w:firstColumn="0" w:lastColumn="0" w:noHBand="0" w:noVBand="0"/>
      </w:tblPr>
      <w:tblGrid>
        <w:gridCol w:w="2440"/>
        <w:gridCol w:w="3500"/>
      </w:tblGrid>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cs="Arial Unicode MS" w:hint="eastAsia"/>
                <w:b/>
                <w:bCs/>
                <w:sz w:val="20"/>
              </w:rPr>
              <w:t>參數名稱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hint="eastAsia"/>
                <w:b/>
                <w:bCs/>
                <w:sz w:val="20"/>
              </w:rPr>
              <w:t>資料來源</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受理編號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序號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pStyle w:val="Tabletext"/>
              <w:keepLines w:val="0"/>
              <w:widowControl/>
              <w:spacing w:after="0" w:line="240" w:lineRule="auto"/>
              <w:rPr>
                <w:rFonts w:ascii="新細明體" w:hAnsi="新細明體" w:cs="Arial Unicode MS" w:hint="eastAsia"/>
                <w:szCs w:val="24"/>
                <w:lang w:eastAsia="zh-TW"/>
              </w:rPr>
            </w:pPr>
            <w:r w:rsidRPr="00F060BE">
              <w:rPr>
                <w:rFonts w:ascii="新細明體" w:hAnsi="新細明體" w:cs="Arial Unicode MS" w:hint="eastAsia"/>
                <w:szCs w:val="24"/>
                <w:lang w:eastAsia="zh-TW"/>
              </w:rPr>
              <w:t>原剔除流水號</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項目</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起始日期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終止日期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手術名稱</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癌症手術</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Default="00900835">
            <w:pPr>
              <w:rPr>
                <w:ins w:id="103" w:author="蕭侑文" w:date="2020-06-15T13:09:00Z"/>
                <w:rFonts w:ascii="新細明體" w:hAnsi="新細明體" w:cs="Arial Unicode MS"/>
                <w:sz w:val="20"/>
              </w:rPr>
            </w:pPr>
            <w:del w:id="104" w:author="蕭侑文" w:date="2020-06-15T13:09:00Z">
              <w:r w:rsidRPr="00F060BE" w:rsidDel="00F54812">
                <w:rPr>
                  <w:rFonts w:ascii="新細明體" w:hAnsi="新細明體" w:cs="Arial Unicode MS" w:hint="eastAsia"/>
                  <w:sz w:val="20"/>
                </w:rPr>
                <w:delText>畫面</w:delText>
              </w:r>
            </w:del>
          </w:p>
          <w:p w:rsidR="00F54812" w:rsidRDefault="00F54812" w:rsidP="00F54812">
            <w:pPr>
              <w:rPr>
                <w:ins w:id="105" w:author="蕭侑文" w:date="2020-06-15T13:09:00Z"/>
                <w:rFonts w:ascii="新細明體" w:hAnsi="新細明體" w:cs="Arial Unicode MS"/>
                <w:sz w:val="20"/>
              </w:rPr>
            </w:pPr>
            <w:ins w:id="106" w:author="蕭侑文" w:date="2020-06-15T13:09:00Z">
              <w:r>
                <w:rPr>
                  <w:rFonts w:ascii="新細明體" w:hAnsi="新細明體" w:cs="Arial Unicode MS" w:hint="eastAsia"/>
                  <w:sz w:val="20"/>
                </w:rPr>
                <w:t xml:space="preserve">IF </w:t>
              </w:r>
              <w:r w:rsidRPr="00DF0029">
                <w:rPr>
                  <w:rFonts w:ascii="新細明體" w:hAnsi="新細明體" w:cs="Arial Unicode MS" w:hint="eastAsia"/>
                  <w:sz w:val="20"/>
                </w:rPr>
                <w:t xml:space="preserve">$癌症手術 = </w:t>
              </w:r>
              <w:r w:rsidRPr="00DF0029">
                <w:rPr>
                  <w:rFonts w:ascii="新細明體" w:hAnsi="新細明體" w:cs="Arial Unicode MS"/>
                  <w:sz w:val="20"/>
                </w:rPr>
                <w:t>‘Y’</w:t>
              </w:r>
            </w:ins>
          </w:p>
          <w:p w:rsidR="00F54812" w:rsidRDefault="00F54812" w:rsidP="00F54812">
            <w:pPr>
              <w:rPr>
                <w:ins w:id="107" w:author="蕭侑文" w:date="2020-06-15T13:09:00Z"/>
                <w:rFonts w:ascii="細明體" w:eastAsia="細明體" w:hAnsi="細明體"/>
                <w:sz w:val="20"/>
                <w:szCs w:val="20"/>
              </w:rPr>
            </w:pPr>
            <w:ins w:id="108" w:author="蕭侑文" w:date="2020-06-15T13:09:00Z">
              <w:r>
                <w:rPr>
                  <w:rFonts w:ascii="新細明體" w:hAnsi="新細明體" w:cs="Arial Unicode MS"/>
                  <w:sz w:val="20"/>
                </w:rPr>
                <w:t xml:space="preserve">  SET</w:t>
              </w:r>
              <w:r w:rsidRPr="00F060BE">
                <w:rPr>
                  <w:rFonts w:ascii="細明體" w:eastAsia="細明體" w:hAnsi="細明體" w:hint="eastAsia"/>
                  <w:sz w:val="20"/>
                  <w:szCs w:val="20"/>
                </w:rPr>
                <w:t>癌症手術</w:t>
              </w:r>
              <w:r>
                <w:rPr>
                  <w:rFonts w:ascii="細明體" w:eastAsia="細明體" w:hAnsi="細明體" w:hint="eastAsia"/>
                  <w:sz w:val="20"/>
                  <w:szCs w:val="20"/>
                </w:rPr>
                <w:t xml:space="preserve"> =</w:t>
              </w:r>
              <w:r>
                <w:rPr>
                  <w:rFonts w:ascii="細明體" w:eastAsia="細明體" w:hAnsi="細明體"/>
                  <w:sz w:val="20"/>
                  <w:szCs w:val="20"/>
                </w:rPr>
                <w:t>’Y’</w:t>
              </w:r>
            </w:ins>
          </w:p>
          <w:p w:rsidR="00F54812" w:rsidRPr="00F060BE" w:rsidRDefault="00F54812" w:rsidP="00F54812">
            <w:pPr>
              <w:rPr>
                <w:rFonts w:ascii="新細明體" w:hAnsi="新細明體" w:cs="Arial Unicode MS" w:hint="eastAsia"/>
                <w:sz w:val="20"/>
              </w:rPr>
            </w:pPr>
            <w:ins w:id="109" w:author="蕭侑文" w:date="2020-06-15T13:09:00Z">
              <w:r>
                <w:rPr>
                  <w:rFonts w:ascii="細明體" w:eastAsia="細明體" w:hAnsi="細明體" w:hint="eastAsia"/>
                  <w:sz w:val="20"/>
                  <w:szCs w:val="20"/>
                </w:rPr>
                <w:t xml:space="preserve"> 畫面紅底顯示</w:t>
              </w:r>
            </w:ins>
          </w:p>
        </w:tc>
      </w:tr>
      <w:tr w:rsidR="000D3C5E"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D3C5E" w:rsidRPr="00F060BE" w:rsidRDefault="000D3C5E" w:rsidP="000D3C5E">
            <w:pPr>
              <w:rPr>
                <w:rFonts w:ascii="細明體" w:eastAsia="細明體" w:hAnsi="細明體" w:hint="eastAsia"/>
                <w:sz w:val="20"/>
                <w:szCs w:val="20"/>
              </w:rPr>
            </w:pPr>
            <w:r w:rsidRPr="00F060BE">
              <w:rPr>
                <w:rFonts w:ascii="細明體" w:eastAsia="細明體" w:hAnsi="細明體" w:hint="eastAsia"/>
                <w:sz w:val="20"/>
                <w:szCs w:val="20"/>
              </w:rPr>
              <w:t>燒燙傷門診(Y/N)</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D3C5E" w:rsidRPr="00F060BE" w:rsidRDefault="000D3C5E" w:rsidP="000D3C5E">
            <w:pPr>
              <w:rPr>
                <w:rFonts w:ascii="新細明體" w:hAnsi="新細明體" w:cs="Arial Unicode MS" w:hint="eastAsia"/>
                <w:sz w:val="20"/>
              </w:rPr>
            </w:pPr>
            <w:r w:rsidRPr="00F060BE">
              <w:rPr>
                <w:rFonts w:ascii="新細明體" w:hAnsi="新細明體" w:cs="Arial Unicode MS" w:hint="eastAsia"/>
                <w:sz w:val="20"/>
              </w:rPr>
              <w:t>畫面</w:t>
            </w:r>
          </w:p>
        </w:tc>
      </w:tr>
      <w:tr w:rsidR="000C1EBB" w:rsidRPr="00F060BE" w:rsidTr="000C1EBB">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C1EBB" w:rsidRPr="00F060BE" w:rsidRDefault="000C1EBB" w:rsidP="000C1EBB">
            <w:pPr>
              <w:rPr>
                <w:rFonts w:ascii="細明體" w:eastAsia="細明體" w:hAnsi="細明體" w:hint="eastAsia"/>
                <w:sz w:val="20"/>
                <w:szCs w:val="20"/>
              </w:rPr>
            </w:pPr>
            <w:r w:rsidRPr="00F060BE">
              <w:rPr>
                <w:rFonts w:ascii="細明體" w:eastAsia="細明體" w:hAnsi="細明體" w:hint="eastAsia"/>
                <w:sz w:val="20"/>
              </w:rPr>
              <w:t>手術險別</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C1EBB" w:rsidRPr="00F060BE" w:rsidRDefault="000C1EBB" w:rsidP="000C1EBB">
            <w:pPr>
              <w:rPr>
                <w:rFonts w:ascii="新細明體" w:hAnsi="新細明體" w:cs="Arial Unicode MS" w:hint="eastAsia"/>
                <w:sz w:val="20"/>
              </w:rPr>
            </w:pPr>
            <w:r w:rsidRPr="00F060BE">
              <w:rPr>
                <w:rFonts w:ascii="新細明體" w:hAnsi="新細明體" w:cs="Arial Unicode MS" w:hint="eastAsia"/>
                <w:sz w:val="20"/>
              </w:rPr>
              <w:t>畫面</w:t>
            </w:r>
          </w:p>
        </w:tc>
      </w:tr>
      <w:tr w:rsidR="000C1EBB" w:rsidRPr="00F060BE" w:rsidTr="000C1EBB">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C1EBB" w:rsidRPr="00F060BE" w:rsidRDefault="000C1EBB" w:rsidP="000C1EBB">
            <w:pPr>
              <w:rPr>
                <w:rFonts w:ascii="細明體" w:eastAsia="細明體" w:hAnsi="細明體" w:hint="eastAsia"/>
                <w:sz w:val="20"/>
                <w:szCs w:val="20"/>
              </w:rPr>
            </w:pPr>
            <w:r w:rsidRPr="00F060BE">
              <w:rPr>
                <w:rStyle w:val="a4"/>
                <w:rFonts w:ascii="細明體" w:eastAsia="細明體" w:hAnsi="細明體" w:hint="eastAsia"/>
                <w:caps/>
                <w:sz w:val="20"/>
              </w:rPr>
              <w:t>手術等級</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C1EBB" w:rsidRPr="00F060BE" w:rsidRDefault="000C1EBB" w:rsidP="000C1EBB">
            <w:pPr>
              <w:rPr>
                <w:rFonts w:ascii="新細明體" w:hAnsi="新細明體" w:cs="Arial Unicode MS" w:hint="eastAsia"/>
                <w:sz w:val="20"/>
              </w:rPr>
            </w:pPr>
            <w:r w:rsidRPr="00F060BE">
              <w:rPr>
                <w:rFonts w:ascii="新細明體" w:hAnsi="新細明體" w:cs="Arial Unicode MS" w:hint="eastAsia"/>
                <w:sz w:val="20"/>
              </w:rPr>
              <w:t>畫面</w:t>
            </w:r>
          </w:p>
        </w:tc>
      </w:tr>
    </w:tbl>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 xml:space="preserve">CALL </w:t>
      </w:r>
      <w:r w:rsidRPr="00F060BE">
        <w:rPr>
          <w:rFonts w:ascii="細明體" w:eastAsia="細明體" w:hAnsi="細明體" w:hint="eastAsia"/>
          <w:lang w:eastAsia="zh-TW"/>
        </w:rPr>
        <w:t>AA_A0Z009.Method1</w:t>
      </w:r>
      <w:r w:rsidRPr="00F060BE">
        <w:rPr>
          <w:rFonts w:hint="eastAsia"/>
          <w:lang w:eastAsia="zh-TW"/>
        </w:rPr>
        <w:t>。</w:t>
      </w:r>
    </w:p>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失敗處理：</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回覆訊息：</w:t>
      </w:r>
      <w:r w:rsidRPr="00F060BE">
        <w:rPr>
          <w:rFonts w:hint="eastAsia"/>
          <w:lang w:eastAsia="zh-TW"/>
        </w:rPr>
        <w:t xml:space="preserve"> </w:t>
      </w:r>
      <w:r w:rsidRPr="00F060BE">
        <w:rPr>
          <w:lang w:eastAsia="zh-TW"/>
        </w:rPr>
        <w:t>“</w:t>
      </w:r>
      <w:r w:rsidRPr="00F060BE">
        <w:rPr>
          <w:rFonts w:hint="eastAsia"/>
          <w:lang w:eastAsia="zh-TW"/>
        </w:rPr>
        <w:t>寫入理賠</w:t>
      </w:r>
      <w:r w:rsidRPr="00F060BE">
        <w:rPr>
          <w:rFonts w:ascii="細明體" w:eastAsia="細明體" w:hAnsi="細明體" w:hint="eastAsia"/>
          <w:lang w:eastAsia="zh-TW"/>
        </w:rPr>
        <w:t>診斷書相關天數檔</w:t>
      </w:r>
      <w:r w:rsidRPr="00F060BE">
        <w:rPr>
          <w:rFonts w:hint="eastAsia"/>
          <w:lang w:eastAsia="zh-TW"/>
        </w:rPr>
        <w:t>失敗</w:t>
      </w:r>
      <w:r w:rsidRPr="00F060BE">
        <w:rPr>
          <w:lang w:eastAsia="zh-TW"/>
        </w:rPr>
        <w:t>”</w:t>
      </w:r>
      <w:r w:rsidRPr="00F060BE">
        <w:rPr>
          <w:rFonts w:hint="eastAsia"/>
          <w:lang w:eastAsia="zh-TW"/>
        </w:rPr>
        <w:t xml:space="preserve"> </w:t>
      </w:r>
      <w:r w:rsidRPr="00F060BE">
        <w:rPr>
          <w:rFonts w:hint="eastAsia"/>
          <w:lang w:eastAsia="zh-TW"/>
        </w:rPr>
        <w:t>。</w:t>
      </w:r>
      <w:r w:rsidRPr="00F060BE">
        <w:rPr>
          <w:rFonts w:hint="eastAsia"/>
          <w:lang w:eastAsia="zh-TW"/>
        </w:rPr>
        <w:t xml:space="preserve"> </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return</w:t>
      </w:r>
      <w:r w:rsidRPr="00F060BE">
        <w:rPr>
          <w:rFonts w:hint="eastAsia"/>
          <w:lang w:eastAsia="zh-TW"/>
        </w:rPr>
        <w:t>。</w:t>
      </w:r>
    </w:p>
    <w:p w:rsidR="00900835" w:rsidRPr="00F060BE" w:rsidRDefault="00900835">
      <w:pPr>
        <w:pStyle w:val="Tabletext"/>
        <w:keepLines w:val="0"/>
        <w:numPr>
          <w:ilvl w:val="1"/>
          <w:numId w:val="2"/>
        </w:numPr>
        <w:spacing w:after="0" w:line="240" w:lineRule="auto"/>
        <w:rPr>
          <w:rFonts w:hint="eastAsia"/>
          <w:lang w:eastAsia="zh-TW"/>
        </w:rPr>
      </w:pPr>
      <w:r w:rsidRPr="00F060BE">
        <w:rPr>
          <w:rFonts w:hint="eastAsia"/>
          <w:lang w:eastAsia="zh-TW"/>
        </w:rPr>
        <w:t>修改結果</w:t>
      </w:r>
    </w:p>
    <w:p w:rsidR="00900835" w:rsidRPr="00F060BE" w:rsidRDefault="00900835">
      <w:pPr>
        <w:pStyle w:val="Tabletext"/>
        <w:keepLines w:val="0"/>
        <w:numPr>
          <w:ilvl w:val="2"/>
          <w:numId w:val="2"/>
        </w:numPr>
        <w:spacing w:after="0" w:line="240" w:lineRule="auto"/>
        <w:rPr>
          <w:rFonts w:hint="eastAsia"/>
          <w:lang w:eastAsia="zh-TW"/>
        </w:rPr>
      </w:pPr>
      <w:r w:rsidRPr="00F060BE">
        <w:rPr>
          <w:rFonts w:hint="eastAsia"/>
          <w:lang w:eastAsia="zh-TW"/>
        </w:rPr>
        <w:t>成功</w:t>
      </w:r>
      <w:r w:rsidRPr="00F060BE">
        <w:rPr>
          <w:lang w:eastAsia="zh-TW"/>
        </w:rPr>
        <w:sym w:font="Wingdings" w:char="F0E8"/>
      </w:r>
      <w:r w:rsidRPr="00F060BE">
        <w:rPr>
          <w:rFonts w:hint="eastAsia"/>
          <w:lang w:eastAsia="zh-TW"/>
        </w:rPr>
        <w:t xml:space="preserve"> </w:t>
      </w:r>
      <w:r w:rsidRPr="00F060BE">
        <w:rPr>
          <w:rFonts w:hint="eastAsia"/>
          <w:lang w:eastAsia="zh-TW"/>
        </w:rPr>
        <w:t>顯示訊息：</w:t>
      </w:r>
      <w:r w:rsidRPr="00F060BE">
        <w:rPr>
          <w:lang w:eastAsia="zh-TW"/>
        </w:rPr>
        <w:t>”</w:t>
      </w:r>
      <w:r w:rsidRPr="00F060BE">
        <w:rPr>
          <w:rFonts w:hint="eastAsia"/>
          <w:lang w:eastAsia="zh-TW"/>
        </w:rPr>
        <w:t>修改成功</w:t>
      </w:r>
      <w:r w:rsidRPr="00F060BE">
        <w:rPr>
          <w:lang w:eastAsia="zh-TW"/>
        </w:rPr>
        <w:t>”</w:t>
      </w:r>
    </w:p>
    <w:p w:rsidR="00900835" w:rsidRPr="00F060BE" w:rsidRDefault="00900835">
      <w:pPr>
        <w:pStyle w:val="Tabletext"/>
        <w:keepLines w:val="0"/>
        <w:numPr>
          <w:ilvl w:val="2"/>
          <w:numId w:val="2"/>
        </w:numPr>
        <w:spacing w:after="0" w:line="240" w:lineRule="auto"/>
        <w:rPr>
          <w:rFonts w:hint="eastAsia"/>
          <w:lang w:eastAsia="zh-TW"/>
        </w:rPr>
      </w:pPr>
      <w:r w:rsidRPr="00F060BE">
        <w:rPr>
          <w:rFonts w:hint="eastAsia"/>
          <w:lang w:eastAsia="zh-TW"/>
        </w:rPr>
        <w:t>失敗</w:t>
      </w:r>
      <w:r w:rsidRPr="00F060BE">
        <w:rPr>
          <w:lang w:eastAsia="zh-TW"/>
        </w:rPr>
        <w:sym w:font="Wingdings" w:char="F0E8"/>
      </w:r>
      <w:r w:rsidRPr="00F060BE">
        <w:rPr>
          <w:rFonts w:hint="eastAsia"/>
          <w:lang w:eastAsia="zh-TW"/>
        </w:rPr>
        <w:t xml:space="preserve"> </w:t>
      </w:r>
      <w:r w:rsidRPr="00F060BE">
        <w:rPr>
          <w:rFonts w:hint="eastAsia"/>
          <w:lang w:eastAsia="zh-TW"/>
        </w:rPr>
        <w:t>顯示各種失敗情況的回覆訊息</w:t>
      </w:r>
    </w:p>
    <w:p w:rsidR="00900835" w:rsidRPr="00F060BE" w:rsidRDefault="00900835">
      <w:pPr>
        <w:pStyle w:val="Tabletext"/>
        <w:keepLines w:val="0"/>
        <w:numPr>
          <w:ilvl w:val="0"/>
          <w:numId w:val="2"/>
        </w:numPr>
        <w:spacing w:after="0" w:line="240" w:lineRule="auto"/>
        <w:rPr>
          <w:rFonts w:hint="eastAsia"/>
          <w:b/>
          <w:bCs/>
          <w:lang w:eastAsia="zh-TW"/>
        </w:rPr>
      </w:pPr>
      <w:r w:rsidRPr="00F060BE">
        <w:rPr>
          <w:rFonts w:hint="eastAsia"/>
          <w:b/>
          <w:bCs/>
          <w:lang w:eastAsia="zh-TW"/>
        </w:rPr>
        <w:t>刪除診斷書</w:t>
      </w:r>
    </w:p>
    <w:p w:rsidR="00900835" w:rsidRPr="00B96FE2" w:rsidRDefault="00900835">
      <w:pPr>
        <w:pStyle w:val="Tabletext"/>
        <w:keepLines w:val="0"/>
        <w:numPr>
          <w:ilvl w:val="1"/>
          <w:numId w:val="2"/>
        </w:numPr>
        <w:spacing w:after="0" w:line="240" w:lineRule="auto"/>
        <w:rPr>
          <w:rFonts w:hint="eastAsia"/>
          <w:lang w:eastAsia="zh-TW"/>
        </w:rPr>
      </w:pPr>
      <w:r w:rsidRPr="0000502C">
        <w:rPr>
          <w:rFonts w:hint="eastAsia"/>
          <w:lang w:eastAsia="zh-TW"/>
        </w:rPr>
        <w:t>檢核：須先查詢後才可刪除</w:t>
      </w:r>
    </w:p>
    <w:p w:rsidR="00900835" w:rsidRPr="00F060BE" w:rsidRDefault="00900835">
      <w:pPr>
        <w:pStyle w:val="Tabletext"/>
        <w:keepLines w:val="0"/>
        <w:numPr>
          <w:ilvl w:val="1"/>
          <w:numId w:val="2"/>
        </w:numPr>
        <w:spacing w:after="0" w:line="240" w:lineRule="auto"/>
        <w:rPr>
          <w:rFonts w:hint="eastAsia"/>
          <w:lang w:eastAsia="zh-TW"/>
        </w:rPr>
      </w:pPr>
      <w:r w:rsidRPr="00F060BE">
        <w:rPr>
          <w:rFonts w:hint="eastAsia"/>
          <w:lang w:eastAsia="zh-TW"/>
        </w:rPr>
        <w:t>顯示確認訊息：</w:t>
      </w:r>
      <w:r w:rsidRPr="00F060BE">
        <w:rPr>
          <w:lang w:eastAsia="zh-TW"/>
        </w:rPr>
        <w:t>”</w:t>
      </w:r>
      <w:r w:rsidRPr="00F060BE">
        <w:rPr>
          <w:rFonts w:hint="eastAsia"/>
          <w:lang w:eastAsia="zh-TW"/>
        </w:rPr>
        <w:t>確定要刪除</w:t>
      </w:r>
      <w:r w:rsidRPr="00F060BE">
        <w:rPr>
          <w:rFonts w:hint="eastAsia"/>
          <w:lang w:eastAsia="zh-TW"/>
        </w:rPr>
        <w:t xml:space="preserve"> ? </w:t>
      </w:r>
      <w:r w:rsidRPr="00F060BE">
        <w:rPr>
          <w:lang w:eastAsia="zh-TW"/>
        </w:rPr>
        <w:t xml:space="preserve">” </w:t>
      </w:r>
      <w:r w:rsidRPr="00F060BE">
        <w:sym w:font="Wingdings" w:char="F0E8"/>
      </w:r>
      <w:r w:rsidRPr="00F060BE">
        <w:rPr>
          <w:rFonts w:hint="eastAsia"/>
          <w:lang w:eastAsia="zh-TW"/>
        </w:rPr>
        <w:t>若確定，才執行刪除動作</w:t>
      </w:r>
    </w:p>
    <w:p w:rsidR="00900835" w:rsidRPr="00F060BE" w:rsidRDefault="00900835">
      <w:pPr>
        <w:pStyle w:val="Tabletext"/>
        <w:keepLines w:val="0"/>
        <w:numPr>
          <w:ilvl w:val="1"/>
          <w:numId w:val="2"/>
        </w:numPr>
        <w:spacing w:after="0" w:line="240" w:lineRule="auto"/>
        <w:rPr>
          <w:rFonts w:hint="eastAsia"/>
          <w:lang w:eastAsia="zh-TW"/>
        </w:rPr>
      </w:pPr>
      <w:r w:rsidRPr="00F060BE">
        <w:rPr>
          <w:rFonts w:hint="eastAsia"/>
          <w:lang w:eastAsia="zh-TW"/>
        </w:rPr>
        <w:t>必須為該受理編號最大流水號才可刪除</w:t>
      </w:r>
      <w:r w:rsidRPr="00F060BE">
        <w:sym w:font="Wingdings" w:char="F0E8"/>
      </w:r>
      <w:r w:rsidRPr="00F060BE">
        <w:rPr>
          <w:rFonts w:hint="eastAsia"/>
          <w:lang w:eastAsia="zh-TW"/>
        </w:rPr>
        <w:t>若不是請顯示：請刪除流水號為</w:t>
      </w:r>
      <w:r w:rsidRPr="00F060BE">
        <w:rPr>
          <w:rFonts w:hint="eastAsia"/>
          <w:lang w:eastAsia="zh-TW"/>
        </w:rPr>
        <w:t>xx</w:t>
      </w:r>
      <w:r w:rsidRPr="00F060BE">
        <w:rPr>
          <w:rFonts w:hint="eastAsia"/>
          <w:lang w:eastAsia="zh-TW"/>
        </w:rPr>
        <w:t>號之診斷書</w:t>
      </w:r>
    </w:p>
    <w:p w:rsidR="00900835" w:rsidRPr="00F060BE" w:rsidRDefault="00900835">
      <w:pPr>
        <w:pStyle w:val="Tabletext"/>
        <w:keepLines w:val="0"/>
        <w:numPr>
          <w:ilvl w:val="1"/>
          <w:numId w:val="2"/>
        </w:numPr>
        <w:spacing w:after="0" w:line="240" w:lineRule="auto"/>
        <w:rPr>
          <w:rFonts w:hint="eastAsia"/>
          <w:lang w:eastAsia="zh-TW"/>
        </w:rPr>
      </w:pPr>
      <w:r w:rsidRPr="00F060BE">
        <w:rPr>
          <w:rFonts w:hint="eastAsia"/>
          <w:lang w:eastAsia="zh-TW"/>
        </w:rPr>
        <w:t>異動</w:t>
      </w:r>
      <w:r w:rsidRPr="00F060BE">
        <w:rPr>
          <w:rFonts w:hint="eastAsia"/>
          <w:lang w:eastAsia="zh-TW"/>
        </w:rPr>
        <w:t xml:space="preserve">TABLES </w:t>
      </w:r>
    </w:p>
    <w:p w:rsidR="00900835" w:rsidRPr="00F060BE" w:rsidRDefault="00900835">
      <w:pPr>
        <w:pStyle w:val="Tabletext"/>
        <w:keepLines w:val="0"/>
        <w:numPr>
          <w:ilvl w:val="2"/>
          <w:numId w:val="2"/>
        </w:numPr>
        <w:spacing w:after="0" w:line="240" w:lineRule="auto"/>
        <w:rPr>
          <w:rFonts w:hint="eastAsia"/>
          <w:lang w:eastAsia="zh-TW"/>
        </w:rPr>
      </w:pPr>
      <w:r w:rsidRPr="00F060BE">
        <w:rPr>
          <w:rFonts w:hint="eastAsia"/>
          <w:lang w:eastAsia="zh-TW"/>
        </w:rPr>
        <w:t>UPDATE DTAAA001</w:t>
      </w:r>
      <w:r w:rsidRPr="00F060BE">
        <w:rPr>
          <w:rFonts w:hint="eastAsia"/>
          <w:lang w:eastAsia="zh-TW"/>
        </w:rPr>
        <w:t>理賠受理檔</w:t>
      </w:r>
    </w:p>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 xml:space="preserve">IF  </w:t>
      </w:r>
      <w:r w:rsidRPr="00F060BE">
        <w:rPr>
          <w:rFonts w:hint="eastAsia"/>
          <w:lang w:eastAsia="zh-TW"/>
        </w:rPr>
        <w:t>診斷書流水號</w:t>
      </w:r>
      <w:r w:rsidRPr="00F060BE">
        <w:rPr>
          <w:rFonts w:hint="eastAsia"/>
          <w:lang w:eastAsia="zh-TW"/>
        </w:rPr>
        <w:t xml:space="preserve">   =  1 </w:t>
      </w:r>
    </w:p>
    <w:p w:rsidR="00900835" w:rsidRPr="00F060BE" w:rsidRDefault="00900835">
      <w:pPr>
        <w:pStyle w:val="Tabletext"/>
        <w:keepLines w:val="0"/>
        <w:numPr>
          <w:ilvl w:val="3"/>
          <w:numId w:val="2"/>
        </w:numPr>
        <w:spacing w:after="0" w:line="240" w:lineRule="auto"/>
        <w:jc w:val="both"/>
        <w:rPr>
          <w:lang w:eastAsia="zh-TW"/>
        </w:rPr>
      </w:pPr>
      <w:r w:rsidRPr="00F060BE">
        <w:rPr>
          <w:rFonts w:hint="eastAsia"/>
          <w:lang w:eastAsia="zh-TW"/>
        </w:rPr>
        <w:t xml:space="preserve">CALL  </w:t>
      </w:r>
      <w:r w:rsidRPr="00F060BE">
        <w:rPr>
          <w:lang w:eastAsia="zh-TW"/>
        </w:rPr>
        <w:t>AA_A0Z001</w:t>
      </w:r>
      <w:r w:rsidRPr="00F060BE">
        <w:rPr>
          <w:rFonts w:hint="eastAsia"/>
          <w:lang w:eastAsia="zh-TW"/>
        </w:rPr>
        <w:t xml:space="preserve"> Method6</w:t>
      </w:r>
      <w:r w:rsidRPr="00F060BE">
        <w:rPr>
          <w:rFonts w:hint="eastAsia"/>
          <w:lang w:eastAsia="zh-TW"/>
        </w:rPr>
        <w:t>：</w:t>
      </w:r>
      <w:r w:rsidRPr="00F060BE">
        <w:rPr>
          <w:rFonts w:hint="eastAsia"/>
          <w:lang w:eastAsia="zh-TW"/>
        </w:rPr>
        <w:t xml:space="preserve">      </w:t>
      </w:r>
    </w:p>
    <w:tbl>
      <w:tblPr>
        <w:tblW w:w="5940" w:type="dxa"/>
        <w:tblInd w:w="1800" w:type="dxa"/>
        <w:tblCellMar>
          <w:left w:w="0" w:type="dxa"/>
          <w:right w:w="0" w:type="dxa"/>
        </w:tblCellMar>
        <w:tblLook w:val="0000" w:firstRow="0" w:lastRow="0" w:firstColumn="0" w:lastColumn="0" w:noHBand="0" w:noVBand="0"/>
      </w:tblPr>
      <w:tblGrid>
        <w:gridCol w:w="2440"/>
        <w:gridCol w:w="3500"/>
      </w:tblGrid>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cs="Arial Unicode MS" w:hint="eastAsia"/>
                <w:b/>
                <w:bCs/>
                <w:sz w:val="20"/>
              </w:rPr>
              <w:t>參數名稱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hint="eastAsia"/>
                <w:b/>
                <w:bCs/>
                <w:sz w:val="20"/>
              </w:rPr>
              <w:t>資料來源</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 xml:space="preserve">受理編號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sz w:val="20"/>
              </w:rPr>
            </w:pPr>
            <w:r w:rsidRPr="00F060BE">
              <w:rPr>
                <w:rFonts w:ascii="新細明體" w:hAnsi="新細明體"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診斷書流水號</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pStyle w:val="Tabletext"/>
              <w:keepLines w:val="0"/>
              <w:widowControl/>
              <w:spacing w:after="0" w:line="240" w:lineRule="auto"/>
              <w:rPr>
                <w:rFonts w:ascii="新細明體" w:hAnsi="新細明體" w:cs="Arial Unicode MS"/>
                <w:szCs w:val="24"/>
                <w:lang w:eastAsia="zh-TW"/>
              </w:rPr>
            </w:pPr>
            <w:r w:rsidRPr="00F060BE">
              <w:rPr>
                <w:rFonts w:ascii="新細明體" w:hAnsi="新細明體" w:cs="Arial Unicode MS" w:hint="eastAsia"/>
                <w:lang w:eastAsia="zh-TW"/>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診斷書處理狀態</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0</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資料確認碼</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N</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人員</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登入者ID</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人員姓名</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登入者姓名</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日期</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Current Date</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受理單位</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登入者所屬單位</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受理單位中文</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登入者所屬單位中文</w:t>
            </w:r>
          </w:p>
        </w:tc>
      </w:tr>
    </w:tbl>
    <w:p w:rsidR="00900835" w:rsidRPr="00F060BE" w:rsidRDefault="00900835">
      <w:pPr>
        <w:pStyle w:val="Tabletext"/>
        <w:keepLines w:val="0"/>
        <w:numPr>
          <w:ilvl w:val="3"/>
          <w:numId w:val="2"/>
        </w:numPr>
        <w:spacing w:after="0" w:line="240" w:lineRule="auto"/>
        <w:jc w:val="both"/>
        <w:rPr>
          <w:rFonts w:hint="eastAsia"/>
          <w:lang w:eastAsia="zh-TW"/>
        </w:rPr>
      </w:pPr>
      <w:r w:rsidRPr="00F060BE">
        <w:rPr>
          <w:rFonts w:hint="eastAsia"/>
          <w:lang w:eastAsia="zh-TW"/>
        </w:rPr>
        <w:t>失敗處理：</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回覆訊息：</w:t>
      </w:r>
      <w:r w:rsidRPr="00F060BE">
        <w:rPr>
          <w:rFonts w:hint="eastAsia"/>
          <w:lang w:eastAsia="zh-TW"/>
        </w:rPr>
        <w:t xml:space="preserve"> </w:t>
      </w:r>
      <w:r w:rsidRPr="00F060BE">
        <w:rPr>
          <w:lang w:eastAsia="zh-TW"/>
        </w:rPr>
        <w:t>“</w:t>
      </w:r>
      <w:r w:rsidRPr="00F060BE">
        <w:rPr>
          <w:rFonts w:hint="eastAsia"/>
          <w:lang w:eastAsia="zh-TW"/>
        </w:rPr>
        <w:t>刪除理賠受理檔失敗</w:t>
      </w:r>
      <w:r w:rsidRPr="00F060BE">
        <w:rPr>
          <w:lang w:eastAsia="zh-TW"/>
        </w:rPr>
        <w:t>”</w:t>
      </w:r>
      <w:r w:rsidRPr="00F060BE">
        <w:rPr>
          <w:rFonts w:hint="eastAsia"/>
          <w:lang w:eastAsia="zh-TW"/>
        </w:rPr>
        <w:t xml:space="preserve"> </w:t>
      </w:r>
      <w:r w:rsidRPr="00F060BE">
        <w:rPr>
          <w:rFonts w:hint="eastAsia"/>
          <w:lang w:eastAsia="zh-TW"/>
        </w:rPr>
        <w:t>。</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return</w:t>
      </w:r>
      <w:r w:rsidRPr="00F060BE">
        <w:rPr>
          <w:rFonts w:hint="eastAsia"/>
          <w:lang w:eastAsia="zh-TW"/>
        </w:rPr>
        <w:t>。</w:t>
      </w:r>
    </w:p>
    <w:p w:rsidR="00900835" w:rsidRPr="00F060BE" w:rsidRDefault="00900835">
      <w:pPr>
        <w:pStyle w:val="Tabletext"/>
        <w:keepLines w:val="0"/>
        <w:numPr>
          <w:ilvl w:val="2"/>
          <w:numId w:val="2"/>
        </w:numPr>
        <w:spacing w:after="0" w:line="240" w:lineRule="auto"/>
        <w:rPr>
          <w:rFonts w:hint="eastAsia"/>
          <w:lang w:eastAsia="zh-TW"/>
        </w:rPr>
      </w:pPr>
      <w:r w:rsidRPr="00F060BE">
        <w:rPr>
          <w:rFonts w:hint="eastAsia"/>
          <w:lang w:eastAsia="zh-TW"/>
        </w:rPr>
        <w:t xml:space="preserve">DELETE DTAAA020 </w:t>
      </w:r>
      <w:r w:rsidRPr="00F060BE">
        <w:rPr>
          <w:rFonts w:hint="eastAsia"/>
          <w:lang w:eastAsia="zh-TW"/>
        </w:rPr>
        <w:t>理賠受理診斷書檔：</w:t>
      </w:r>
    </w:p>
    <w:p w:rsidR="00900835" w:rsidRPr="00F060BE" w:rsidRDefault="00900835">
      <w:pPr>
        <w:pStyle w:val="Tabletext"/>
        <w:keepLines w:val="0"/>
        <w:numPr>
          <w:ilvl w:val="3"/>
          <w:numId w:val="2"/>
        </w:numPr>
        <w:spacing w:after="0" w:line="240" w:lineRule="auto"/>
        <w:rPr>
          <w:lang w:eastAsia="zh-TW"/>
        </w:rPr>
      </w:pPr>
      <w:r w:rsidRPr="00F060BE">
        <w:rPr>
          <w:rFonts w:hint="eastAsia"/>
          <w:lang w:eastAsia="zh-TW"/>
        </w:rPr>
        <w:t xml:space="preserve">CALL </w:t>
      </w:r>
      <w:r w:rsidRPr="00F060BE">
        <w:rPr>
          <w:rFonts w:ascii="細明體" w:eastAsia="細明體" w:hAnsi="細明體" w:hint="eastAsia"/>
        </w:rPr>
        <w:t>AA_A0Z00</w:t>
      </w:r>
      <w:r w:rsidRPr="00F060BE">
        <w:rPr>
          <w:rFonts w:ascii="細明體" w:eastAsia="細明體" w:hAnsi="細明體" w:hint="eastAsia"/>
          <w:lang w:eastAsia="zh-TW"/>
        </w:rPr>
        <w:t>3.Method2：</w:t>
      </w:r>
    </w:p>
    <w:tbl>
      <w:tblPr>
        <w:tblW w:w="5940" w:type="dxa"/>
        <w:tblInd w:w="1800" w:type="dxa"/>
        <w:tblCellMar>
          <w:left w:w="0" w:type="dxa"/>
          <w:right w:w="0" w:type="dxa"/>
        </w:tblCellMar>
        <w:tblLook w:val="0000" w:firstRow="0" w:lastRow="0" w:firstColumn="0" w:lastColumn="0" w:noHBand="0" w:noVBand="0"/>
      </w:tblPr>
      <w:tblGrid>
        <w:gridCol w:w="2440"/>
        <w:gridCol w:w="3500"/>
      </w:tblGrid>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cs="Arial Unicode MS" w:hint="eastAsia"/>
                <w:b/>
                <w:bCs/>
                <w:sz w:val="20"/>
              </w:rPr>
              <w:t>參數名稱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hint="eastAsia"/>
                <w:b/>
                <w:bCs/>
                <w:sz w:val="20"/>
              </w:rPr>
              <w:t>資料來源</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受理編號</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診斷書流水號</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bl>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失敗處理：</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回覆訊息：</w:t>
      </w:r>
      <w:r w:rsidRPr="00F060BE">
        <w:rPr>
          <w:rFonts w:hint="eastAsia"/>
          <w:lang w:eastAsia="zh-TW"/>
        </w:rPr>
        <w:t xml:space="preserve"> </w:t>
      </w:r>
      <w:r w:rsidRPr="00F060BE">
        <w:rPr>
          <w:lang w:eastAsia="zh-TW"/>
        </w:rPr>
        <w:t>“</w:t>
      </w:r>
      <w:r w:rsidRPr="00F060BE">
        <w:rPr>
          <w:rFonts w:hint="eastAsia"/>
          <w:lang w:eastAsia="zh-TW"/>
        </w:rPr>
        <w:t>刪除理賠受理診斷書檔失敗</w:t>
      </w:r>
      <w:r w:rsidRPr="00F060BE">
        <w:rPr>
          <w:lang w:eastAsia="zh-TW"/>
        </w:rPr>
        <w:t>”</w:t>
      </w:r>
      <w:r w:rsidRPr="00F060BE">
        <w:rPr>
          <w:rFonts w:hint="eastAsia"/>
          <w:lang w:eastAsia="zh-TW"/>
        </w:rPr>
        <w:t xml:space="preserve"> </w:t>
      </w:r>
      <w:r w:rsidRPr="00F060BE">
        <w:rPr>
          <w:rFonts w:hint="eastAsia"/>
          <w:lang w:eastAsia="zh-TW"/>
        </w:rPr>
        <w:t>。</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return</w:t>
      </w:r>
      <w:r w:rsidRPr="00F060BE">
        <w:rPr>
          <w:rFonts w:hint="eastAsia"/>
          <w:lang w:eastAsia="zh-TW"/>
        </w:rPr>
        <w:t>。</w:t>
      </w:r>
    </w:p>
    <w:p w:rsidR="00900835" w:rsidRPr="00F060BE" w:rsidRDefault="00900835">
      <w:pPr>
        <w:pStyle w:val="Tabletext"/>
        <w:keepLines w:val="0"/>
        <w:numPr>
          <w:ilvl w:val="2"/>
          <w:numId w:val="2"/>
        </w:numPr>
        <w:spacing w:after="0" w:line="240" w:lineRule="auto"/>
        <w:rPr>
          <w:rFonts w:hint="eastAsia"/>
          <w:lang w:eastAsia="zh-TW"/>
        </w:rPr>
      </w:pPr>
      <w:r w:rsidRPr="00F060BE">
        <w:rPr>
          <w:rFonts w:hint="eastAsia"/>
          <w:lang w:eastAsia="zh-TW"/>
        </w:rPr>
        <w:t>DELETE DTAAA021</w:t>
      </w:r>
      <w:r w:rsidRPr="00F060BE">
        <w:rPr>
          <w:rFonts w:hint="eastAsia"/>
          <w:lang w:eastAsia="zh-TW"/>
        </w:rPr>
        <w:t>理賠</w:t>
      </w:r>
      <w:r w:rsidRPr="00F060BE">
        <w:rPr>
          <w:rFonts w:ascii="細明體" w:eastAsia="細明體" w:hAnsi="細明體" w:hint="eastAsia"/>
          <w:lang w:eastAsia="zh-TW"/>
        </w:rPr>
        <w:t>診斷書相關天數檔</w:t>
      </w:r>
      <w:r w:rsidRPr="00F060BE">
        <w:rPr>
          <w:rFonts w:hint="eastAsia"/>
          <w:lang w:eastAsia="zh-TW"/>
        </w:rPr>
        <w:t>：</w:t>
      </w:r>
    </w:p>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 xml:space="preserve">CALL </w:t>
      </w:r>
      <w:r w:rsidRPr="00F060BE">
        <w:rPr>
          <w:rFonts w:ascii="細明體" w:eastAsia="細明體" w:hAnsi="細明體" w:hint="eastAsia"/>
        </w:rPr>
        <w:t>AA_A0Z0</w:t>
      </w:r>
      <w:r w:rsidRPr="00F060BE">
        <w:rPr>
          <w:rFonts w:ascii="細明體" w:eastAsia="細明體" w:hAnsi="細明體" w:hint="eastAsia"/>
          <w:lang w:eastAsia="zh-TW"/>
        </w:rPr>
        <w:t>09.Method2：</w:t>
      </w:r>
    </w:p>
    <w:tbl>
      <w:tblPr>
        <w:tblW w:w="5940" w:type="dxa"/>
        <w:tblInd w:w="1800" w:type="dxa"/>
        <w:tblCellMar>
          <w:left w:w="0" w:type="dxa"/>
          <w:right w:w="0" w:type="dxa"/>
        </w:tblCellMar>
        <w:tblLook w:val="0000" w:firstRow="0" w:lastRow="0" w:firstColumn="0" w:lastColumn="0" w:noHBand="0" w:noVBand="0"/>
      </w:tblPr>
      <w:tblGrid>
        <w:gridCol w:w="2440"/>
        <w:gridCol w:w="3500"/>
      </w:tblGrid>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cs="Arial Unicode MS" w:hint="eastAsia"/>
                <w:b/>
                <w:bCs/>
                <w:sz w:val="20"/>
              </w:rPr>
              <w:t>參數名稱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hint="eastAsia"/>
                <w:b/>
                <w:bCs/>
                <w:sz w:val="20"/>
              </w:rPr>
              <w:t>資料來源</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受理編號</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診斷書流水號</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bl>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失敗處理：</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回覆訊息：</w:t>
      </w:r>
      <w:r w:rsidRPr="00F060BE">
        <w:rPr>
          <w:rFonts w:hint="eastAsia"/>
          <w:lang w:eastAsia="zh-TW"/>
        </w:rPr>
        <w:t xml:space="preserve"> </w:t>
      </w:r>
      <w:r w:rsidRPr="00F060BE">
        <w:rPr>
          <w:lang w:eastAsia="zh-TW"/>
        </w:rPr>
        <w:t>“</w:t>
      </w:r>
      <w:r w:rsidRPr="00F060BE">
        <w:rPr>
          <w:rFonts w:hint="eastAsia"/>
          <w:lang w:eastAsia="zh-TW"/>
        </w:rPr>
        <w:t>刪除理賠</w:t>
      </w:r>
      <w:r w:rsidRPr="00F060BE">
        <w:rPr>
          <w:rFonts w:ascii="細明體" w:eastAsia="細明體" w:hAnsi="細明體" w:hint="eastAsia"/>
          <w:lang w:eastAsia="zh-TW"/>
        </w:rPr>
        <w:t>診斷書相關天數檔</w:t>
      </w:r>
      <w:r w:rsidRPr="00F060BE">
        <w:rPr>
          <w:rFonts w:hint="eastAsia"/>
          <w:lang w:eastAsia="zh-TW"/>
        </w:rPr>
        <w:t>失敗</w:t>
      </w:r>
      <w:r w:rsidRPr="00F060BE">
        <w:rPr>
          <w:lang w:eastAsia="zh-TW"/>
        </w:rPr>
        <w:t>”</w:t>
      </w:r>
      <w:r w:rsidRPr="00F060BE">
        <w:rPr>
          <w:rFonts w:hint="eastAsia"/>
          <w:lang w:eastAsia="zh-TW"/>
        </w:rPr>
        <w:t xml:space="preserve"> </w:t>
      </w:r>
      <w:r w:rsidRPr="00F060BE">
        <w:rPr>
          <w:rFonts w:hint="eastAsia"/>
          <w:lang w:eastAsia="zh-TW"/>
        </w:rPr>
        <w:t>。</w:t>
      </w:r>
      <w:r w:rsidRPr="00F060BE">
        <w:rPr>
          <w:rFonts w:hint="eastAsia"/>
          <w:lang w:eastAsia="zh-TW"/>
        </w:rPr>
        <w:t xml:space="preserve"> </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return</w:t>
      </w:r>
      <w:r w:rsidRPr="00F060BE">
        <w:rPr>
          <w:rFonts w:hint="eastAsia"/>
          <w:lang w:eastAsia="zh-TW"/>
        </w:rPr>
        <w:t>。</w:t>
      </w:r>
    </w:p>
    <w:p w:rsidR="00900835" w:rsidRPr="00F060BE" w:rsidRDefault="00900835">
      <w:pPr>
        <w:pStyle w:val="Tabletext"/>
        <w:keepLines w:val="0"/>
        <w:numPr>
          <w:ilvl w:val="1"/>
          <w:numId w:val="2"/>
        </w:numPr>
        <w:spacing w:after="0" w:line="240" w:lineRule="auto"/>
        <w:rPr>
          <w:rFonts w:hint="eastAsia"/>
          <w:lang w:eastAsia="zh-TW"/>
        </w:rPr>
      </w:pPr>
      <w:r w:rsidRPr="00F060BE">
        <w:rPr>
          <w:rFonts w:hint="eastAsia"/>
          <w:lang w:eastAsia="zh-TW"/>
        </w:rPr>
        <w:t>刪除結果</w:t>
      </w:r>
    </w:p>
    <w:p w:rsidR="00900835" w:rsidRPr="00F060BE" w:rsidRDefault="00900835">
      <w:pPr>
        <w:pStyle w:val="Tabletext"/>
        <w:keepLines w:val="0"/>
        <w:numPr>
          <w:ilvl w:val="2"/>
          <w:numId w:val="2"/>
        </w:numPr>
        <w:spacing w:after="0" w:line="240" w:lineRule="auto"/>
        <w:rPr>
          <w:rFonts w:hint="eastAsia"/>
          <w:lang w:eastAsia="zh-TW"/>
        </w:rPr>
      </w:pPr>
      <w:r w:rsidRPr="00F060BE">
        <w:rPr>
          <w:rFonts w:hint="eastAsia"/>
          <w:lang w:eastAsia="zh-TW"/>
        </w:rPr>
        <w:t>成功</w:t>
      </w:r>
      <w:r w:rsidRPr="00F060BE">
        <w:rPr>
          <w:lang w:eastAsia="zh-TW"/>
        </w:rPr>
        <w:sym w:font="Wingdings" w:char="F0E8"/>
      </w:r>
      <w:r w:rsidRPr="00F060BE">
        <w:rPr>
          <w:rFonts w:hint="eastAsia"/>
          <w:lang w:eastAsia="zh-TW"/>
        </w:rPr>
        <w:t xml:space="preserve"> </w:t>
      </w:r>
      <w:r w:rsidRPr="00F060BE">
        <w:rPr>
          <w:rFonts w:hint="eastAsia"/>
          <w:lang w:eastAsia="zh-TW"/>
        </w:rPr>
        <w:t>顯示訊息：</w:t>
      </w:r>
      <w:r w:rsidRPr="00F060BE">
        <w:rPr>
          <w:lang w:eastAsia="zh-TW"/>
        </w:rPr>
        <w:t>”</w:t>
      </w:r>
      <w:r w:rsidRPr="00F060BE">
        <w:rPr>
          <w:rFonts w:hint="eastAsia"/>
          <w:lang w:eastAsia="zh-TW"/>
        </w:rPr>
        <w:t xml:space="preserve"> </w:t>
      </w:r>
      <w:r w:rsidRPr="00F060BE">
        <w:rPr>
          <w:rFonts w:hint="eastAsia"/>
          <w:lang w:eastAsia="zh-TW"/>
        </w:rPr>
        <w:t>刪除成功</w:t>
      </w:r>
      <w:r w:rsidRPr="00F060BE">
        <w:rPr>
          <w:lang w:eastAsia="zh-TW"/>
        </w:rPr>
        <w:t>”</w:t>
      </w:r>
    </w:p>
    <w:p w:rsidR="00900835" w:rsidRPr="00F060BE" w:rsidRDefault="00900835">
      <w:pPr>
        <w:pStyle w:val="Tabletext"/>
        <w:keepLines w:val="0"/>
        <w:numPr>
          <w:ilvl w:val="2"/>
          <w:numId w:val="2"/>
        </w:numPr>
        <w:spacing w:after="0" w:line="240" w:lineRule="auto"/>
        <w:rPr>
          <w:rFonts w:hint="eastAsia"/>
          <w:lang w:eastAsia="zh-TW"/>
        </w:rPr>
      </w:pPr>
      <w:r w:rsidRPr="00F060BE">
        <w:rPr>
          <w:rFonts w:hint="eastAsia"/>
          <w:lang w:eastAsia="zh-TW"/>
        </w:rPr>
        <w:t>失敗</w:t>
      </w:r>
      <w:r w:rsidRPr="00F060BE">
        <w:rPr>
          <w:lang w:eastAsia="zh-TW"/>
        </w:rPr>
        <w:sym w:font="Wingdings" w:char="F0E8"/>
      </w:r>
      <w:r w:rsidRPr="00F060BE">
        <w:rPr>
          <w:rFonts w:hint="eastAsia"/>
          <w:lang w:eastAsia="zh-TW"/>
        </w:rPr>
        <w:t xml:space="preserve"> </w:t>
      </w:r>
      <w:r w:rsidRPr="00F060BE">
        <w:rPr>
          <w:rFonts w:hint="eastAsia"/>
          <w:lang w:eastAsia="zh-TW"/>
        </w:rPr>
        <w:t>顯示各種失敗情況的回覆訊息</w:t>
      </w:r>
    </w:p>
    <w:p w:rsidR="00900835" w:rsidRPr="00F060BE" w:rsidRDefault="00900835">
      <w:pPr>
        <w:pStyle w:val="Tabletext"/>
        <w:keepLines w:val="0"/>
        <w:spacing w:after="0"/>
        <w:rPr>
          <w:rFonts w:hint="eastAsia"/>
          <w:lang w:eastAsia="zh-TW"/>
        </w:rPr>
      </w:pPr>
    </w:p>
    <w:p w:rsidR="00900835" w:rsidRPr="00F060BE" w:rsidRDefault="00900835">
      <w:pPr>
        <w:pStyle w:val="Tabletext"/>
        <w:keepLines w:val="0"/>
        <w:numPr>
          <w:ilvl w:val="0"/>
          <w:numId w:val="2"/>
        </w:numPr>
        <w:spacing w:after="0" w:line="240" w:lineRule="auto"/>
        <w:rPr>
          <w:rFonts w:hint="eastAsia"/>
          <w:b/>
          <w:bCs/>
          <w:lang w:eastAsia="zh-TW"/>
        </w:rPr>
      </w:pPr>
      <w:r w:rsidRPr="00F060BE">
        <w:rPr>
          <w:rFonts w:hint="eastAsia"/>
          <w:b/>
          <w:bCs/>
          <w:lang w:eastAsia="zh-TW"/>
        </w:rPr>
        <w:t>資料確認</w:t>
      </w:r>
    </w:p>
    <w:p w:rsidR="00900835" w:rsidRPr="00B96FE2" w:rsidRDefault="00900835">
      <w:pPr>
        <w:pStyle w:val="Tabletext"/>
        <w:keepLines w:val="0"/>
        <w:numPr>
          <w:ilvl w:val="1"/>
          <w:numId w:val="2"/>
        </w:numPr>
        <w:spacing w:after="0" w:line="240" w:lineRule="auto"/>
        <w:rPr>
          <w:rFonts w:hint="eastAsia"/>
          <w:lang w:eastAsia="zh-TW"/>
        </w:rPr>
      </w:pPr>
      <w:r w:rsidRPr="0000502C">
        <w:rPr>
          <w:rFonts w:hint="eastAsia"/>
          <w:lang w:eastAsia="zh-TW"/>
        </w:rPr>
        <w:t>檢核：</w:t>
      </w:r>
    </w:p>
    <w:p w:rsidR="00900835" w:rsidRPr="00F060BE" w:rsidRDefault="00900835">
      <w:pPr>
        <w:pStyle w:val="Tabletext"/>
        <w:keepLines w:val="0"/>
        <w:numPr>
          <w:ilvl w:val="2"/>
          <w:numId w:val="2"/>
        </w:numPr>
        <w:spacing w:after="0" w:line="240" w:lineRule="auto"/>
        <w:rPr>
          <w:rFonts w:hint="eastAsia"/>
          <w:lang w:eastAsia="zh-TW"/>
        </w:rPr>
      </w:pPr>
      <w:r w:rsidRPr="00F060BE">
        <w:rPr>
          <w:rFonts w:hint="eastAsia"/>
          <w:lang w:eastAsia="zh-TW"/>
        </w:rPr>
        <w:t>檢查畫面資料是否有被修改過，若有修改過</w:t>
      </w:r>
    </w:p>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顯示確認訊息：</w:t>
      </w:r>
      <w:r w:rsidRPr="00F060BE">
        <w:rPr>
          <w:lang w:eastAsia="zh-TW"/>
        </w:rPr>
        <w:t>”</w:t>
      </w:r>
      <w:r w:rsidRPr="00F060BE">
        <w:rPr>
          <w:rFonts w:hint="eastAsia"/>
          <w:lang w:eastAsia="zh-TW"/>
        </w:rPr>
        <w:t>您已修改過資料</w:t>
      </w:r>
      <w:r w:rsidRPr="00F060BE">
        <w:rPr>
          <w:rFonts w:ascii="新細明體" w:hAnsi="新細明體" w:hint="eastAsia"/>
          <w:lang w:eastAsia="zh-TW"/>
        </w:rPr>
        <w:t xml:space="preserve"> ，是否確認</w:t>
      </w:r>
      <w:r w:rsidRPr="00F060BE">
        <w:rPr>
          <w:lang w:eastAsia="zh-TW"/>
        </w:rPr>
        <w:t>”</w:t>
      </w:r>
      <w:r w:rsidRPr="00F060BE">
        <w:rPr>
          <w:rFonts w:hint="eastAsia"/>
          <w:lang w:eastAsia="zh-TW"/>
        </w:rPr>
        <w:t xml:space="preserve">  +  </w:t>
      </w:r>
      <w:r w:rsidRPr="00F060BE">
        <w:rPr>
          <w:rFonts w:hint="eastAsia"/>
          <w:lang w:eastAsia="zh-TW"/>
        </w:rPr>
        <w:t>修改過的欄位。</w:t>
      </w:r>
    </w:p>
    <w:p w:rsidR="00900835" w:rsidRPr="00F060BE" w:rsidRDefault="00900835">
      <w:pPr>
        <w:pStyle w:val="Tabletext"/>
        <w:keepLines w:val="0"/>
        <w:numPr>
          <w:ilvl w:val="3"/>
          <w:numId w:val="2"/>
        </w:numPr>
        <w:spacing w:after="0" w:line="240" w:lineRule="auto"/>
        <w:rPr>
          <w:rFonts w:hint="eastAsia"/>
          <w:lang w:eastAsia="zh-TW"/>
        </w:rPr>
      </w:pPr>
      <w:r w:rsidRPr="00F060BE">
        <w:sym w:font="Wingdings" w:char="F0E8"/>
      </w:r>
      <w:r w:rsidRPr="00F060BE">
        <w:rPr>
          <w:rFonts w:hint="eastAsia"/>
          <w:lang w:eastAsia="zh-TW"/>
        </w:rPr>
        <w:t>若否，將畫面上資料回復未異動前資料，</w:t>
      </w:r>
      <w:r w:rsidRPr="00F060BE">
        <w:rPr>
          <w:rFonts w:hint="eastAsia"/>
          <w:lang w:eastAsia="zh-TW"/>
        </w:rPr>
        <w:t>Return</w:t>
      </w:r>
      <w:r w:rsidRPr="00F060BE">
        <w:rPr>
          <w:rFonts w:hint="eastAsia"/>
          <w:lang w:eastAsia="zh-TW"/>
        </w:rPr>
        <w:t>。</w:t>
      </w:r>
    </w:p>
    <w:p w:rsidR="00900835" w:rsidRPr="00F060BE" w:rsidRDefault="00900835">
      <w:pPr>
        <w:pStyle w:val="Tabletext"/>
        <w:keepLines w:val="0"/>
        <w:numPr>
          <w:ilvl w:val="3"/>
          <w:numId w:val="2"/>
        </w:numPr>
        <w:spacing w:after="0" w:line="240" w:lineRule="auto"/>
        <w:rPr>
          <w:rFonts w:hint="eastAsia"/>
          <w:lang w:eastAsia="zh-TW"/>
        </w:rPr>
      </w:pPr>
      <w:r w:rsidRPr="00F060BE">
        <w:sym w:font="Wingdings" w:char="F0E8"/>
      </w:r>
      <w:r w:rsidRPr="00F060BE">
        <w:rPr>
          <w:rFonts w:hint="eastAsia"/>
          <w:lang w:eastAsia="zh-TW"/>
        </w:rPr>
        <w:t>若是，才繼續執行下列動作</w:t>
      </w:r>
    </w:p>
    <w:p w:rsidR="00900835" w:rsidRPr="00F060BE" w:rsidRDefault="00900835">
      <w:pPr>
        <w:pStyle w:val="Tabletext"/>
        <w:keepLines w:val="0"/>
        <w:numPr>
          <w:ilvl w:val="1"/>
          <w:numId w:val="2"/>
        </w:numPr>
        <w:spacing w:after="0" w:line="240" w:lineRule="auto"/>
        <w:rPr>
          <w:rFonts w:hint="eastAsia"/>
          <w:lang w:eastAsia="zh-TW"/>
        </w:rPr>
      </w:pPr>
      <w:r w:rsidRPr="00F060BE">
        <w:rPr>
          <w:rFonts w:hint="eastAsia"/>
          <w:lang w:eastAsia="zh-TW"/>
        </w:rPr>
        <w:t>異動</w:t>
      </w:r>
      <w:r w:rsidRPr="00F060BE">
        <w:rPr>
          <w:rFonts w:hint="eastAsia"/>
          <w:lang w:eastAsia="zh-TW"/>
        </w:rPr>
        <w:t xml:space="preserve">TABLES </w:t>
      </w:r>
    </w:p>
    <w:p w:rsidR="00900835" w:rsidRPr="00F060BE" w:rsidRDefault="00900835">
      <w:pPr>
        <w:pStyle w:val="Tabletext"/>
        <w:keepLines w:val="0"/>
        <w:numPr>
          <w:ilvl w:val="2"/>
          <w:numId w:val="2"/>
        </w:numPr>
        <w:spacing w:after="0" w:line="240" w:lineRule="auto"/>
        <w:rPr>
          <w:rFonts w:hint="eastAsia"/>
          <w:lang w:eastAsia="zh-TW"/>
        </w:rPr>
      </w:pPr>
      <w:r w:rsidRPr="00F060BE">
        <w:rPr>
          <w:rFonts w:hint="eastAsia"/>
          <w:lang w:eastAsia="zh-TW"/>
        </w:rPr>
        <w:t>UPDATE DTAAA001</w:t>
      </w:r>
      <w:r w:rsidRPr="00F060BE">
        <w:rPr>
          <w:rFonts w:hint="eastAsia"/>
          <w:lang w:eastAsia="zh-TW"/>
        </w:rPr>
        <w:t>理賠受理檔</w:t>
      </w:r>
    </w:p>
    <w:p w:rsidR="00900835" w:rsidRPr="00F060BE" w:rsidRDefault="00900835">
      <w:pPr>
        <w:pStyle w:val="Tabletext"/>
        <w:keepLines w:val="0"/>
        <w:numPr>
          <w:ilvl w:val="3"/>
          <w:numId w:val="2"/>
        </w:numPr>
        <w:spacing w:after="0" w:line="240" w:lineRule="auto"/>
        <w:rPr>
          <w:lang w:eastAsia="zh-TW"/>
        </w:rPr>
      </w:pPr>
      <w:r w:rsidRPr="00F060BE">
        <w:rPr>
          <w:rFonts w:hint="eastAsia"/>
          <w:lang w:eastAsia="zh-TW"/>
        </w:rPr>
        <w:t xml:space="preserve">CALL </w:t>
      </w:r>
      <w:r w:rsidRPr="00F060BE">
        <w:rPr>
          <w:rFonts w:ascii="細明體" w:eastAsia="細明體" w:hAnsi="細明體" w:hint="eastAsia"/>
          <w:lang w:eastAsia="zh-TW"/>
        </w:rPr>
        <w:t>AA_A0Z001.Method6：</w:t>
      </w:r>
    </w:p>
    <w:tbl>
      <w:tblPr>
        <w:tblW w:w="5940" w:type="dxa"/>
        <w:tblInd w:w="1800" w:type="dxa"/>
        <w:tblCellMar>
          <w:left w:w="0" w:type="dxa"/>
          <w:right w:w="0" w:type="dxa"/>
        </w:tblCellMar>
        <w:tblLook w:val="0000" w:firstRow="0" w:lastRow="0" w:firstColumn="0" w:lastColumn="0" w:noHBand="0" w:noVBand="0"/>
      </w:tblPr>
      <w:tblGrid>
        <w:gridCol w:w="2440"/>
        <w:gridCol w:w="3500"/>
      </w:tblGrid>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cs="Arial Unicode MS" w:hint="eastAsia"/>
                <w:b/>
                <w:bCs/>
                <w:sz w:val="20"/>
              </w:rPr>
              <w:t>參數名稱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hint="eastAsia"/>
                <w:b/>
                <w:bCs/>
                <w:sz w:val="20"/>
              </w:rPr>
              <w:t>資料來源</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受理編號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診斷書流水號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診斷書處理狀態</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2</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資料確認碼</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IF 資料有修改</w:t>
            </w:r>
          </w:p>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 xml:space="preserve">     </w:t>
            </w:r>
            <w:r w:rsidRPr="00F060BE">
              <w:rPr>
                <w:rFonts w:ascii="新細明體" w:hAnsi="新細明體" w:cs="Arial Unicode MS"/>
                <w:sz w:val="20"/>
              </w:rPr>
              <w:t>‘</w:t>
            </w:r>
            <w:r w:rsidRPr="00F060BE">
              <w:rPr>
                <w:rFonts w:ascii="新細明體" w:hAnsi="新細明體" w:cs="Arial Unicode MS" w:hint="eastAsia"/>
                <w:sz w:val="20"/>
              </w:rPr>
              <w:t>N</w:t>
            </w:r>
            <w:r w:rsidRPr="00F060BE">
              <w:rPr>
                <w:rFonts w:ascii="新細明體" w:hAnsi="新細明體" w:cs="Arial Unicode MS"/>
                <w:sz w:val="20"/>
              </w:rPr>
              <w:t>’</w:t>
            </w:r>
          </w:p>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ELSE</w:t>
            </w:r>
          </w:p>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 xml:space="preserve">     </w:t>
            </w:r>
            <w:r w:rsidRPr="00F060BE">
              <w:rPr>
                <w:rFonts w:ascii="新細明體" w:hAnsi="新細明體" w:cs="Arial Unicode MS"/>
                <w:sz w:val="20"/>
              </w:rPr>
              <w:t>‘</w:t>
            </w:r>
            <w:r w:rsidRPr="00F060BE">
              <w:rPr>
                <w:rFonts w:ascii="新細明體" w:hAnsi="新細明體" w:cs="Arial Unicode MS" w:hint="eastAsia"/>
                <w:sz w:val="20"/>
              </w:rPr>
              <w:t>Y</w:t>
            </w:r>
            <w:r w:rsidRPr="00F060BE">
              <w:rPr>
                <w:rFonts w:ascii="新細明體" w:hAnsi="新細明體" w:cs="Arial Unicode MS"/>
                <w:sz w:val="20"/>
              </w:rPr>
              <w:t>’</w:t>
            </w:r>
          </w:p>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END IF</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人員</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登入者</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人員姓名</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登入者姓名</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日期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Current Date</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受理單位</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登入者所屬單位</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受理單位中文</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登入者所屬單位中文</w:t>
            </w:r>
          </w:p>
        </w:tc>
      </w:tr>
    </w:tbl>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失敗處理：</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回覆訊息：</w:t>
      </w:r>
      <w:r w:rsidRPr="00F060BE">
        <w:rPr>
          <w:rFonts w:hint="eastAsia"/>
          <w:lang w:eastAsia="zh-TW"/>
        </w:rPr>
        <w:t xml:space="preserve"> </w:t>
      </w:r>
      <w:r w:rsidRPr="00F060BE">
        <w:rPr>
          <w:lang w:eastAsia="zh-TW"/>
        </w:rPr>
        <w:t>“</w:t>
      </w:r>
      <w:r w:rsidRPr="00F060BE">
        <w:rPr>
          <w:rFonts w:hint="eastAsia"/>
          <w:lang w:eastAsia="zh-TW"/>
        </w:rPr>
        <w:t>更新理賠受理檔失敗</w:t>
      </w:r>
      <w:r w:rsidRPr="00F060BE">
        <w:rPr>
          <w:lang w:eastAsia="zh-TW"/>
        </w:rPr>
        <w:t>”</w:t>
      </w:r>
      <w:r w:rsidRPr="00F060BE">
        <w:rPr>
          <w:rFonts w:hint="eastAsia"/>
          <w:lang w:eastAsia="zh-TW"/>
        </w:rPr>
        <w:t xml:space="preserve"> </w:t>
      </w:r>
      <w:r w:rsidRPr="00F060BE">
        <w:rPr>
          <w:rFonts w:hint="eastAsia"/>
          <w:lang w:eastAsia="zh-TW"/>
        </w:rPr>
        <w:t>。</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return</w:t>
      </w:r>
      <w:r w:rsidRPr="00F060BE">
        <w:rPr>
          <w:rFonts w:hint="eastAsia"/>
          <w:lang w:eastAsia="zh-TW"/>
        </w:rPr>
        <w:t>。</w:t>
      </w:r>
    </w:p>
    <w:p w:rsidR="00900835" w:rsidRPr="00F060BE" w:rsidRDefault="00900835">
      <w:pPr>
        <w:pStyle w:val="Tabletext"/>
        <w:keepLines w:val="0"/>
        <w:numPr>
          <w:ilvl w:val="2"/>
          <w:numId w:val="2"/>
        </w:numPr>
        <w:spacing w:after="0" w:line="240" w:lineRule="auto"/>
        <w:rPr>
          <w:rFonts w:hint="eastAsia"/>
          <w:lang w:eastAsia="zh-TW"/>
        </w:rPr>
      </w:pPr>
      <w:r w:rsidRPr="00F060BE">
        <w:rPr>
          <w:rFonts w:hint="eastAsia"/>
          <w:lang w:eastAsia="zh-TW"/>
        </w:rPr>
        <w:t xml:space="preserve">UPDATE DTAAA020 </w:t>
      </w:r>
      <w:r w:rsidRPr="00F060BE">
        <w:rPr>
          <w:rFonts w:hint="eastAsia"/>
          <w:lang w:eastAsia="zh-TW"/>
        </w:rPr>
        <w:t>理賠受理診斷書檔：</w:t>
      </w:r>
    </w:p>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 xml:space="preserve">IF </w:t>
      </w:r>
      <w:r w:rsidRPr="00F060BE">
        <w:rPr>
          <w:rFonts w:hint="eastAsia"/>
          <w:lang w:eastAsia="zh-TW"/>
        </w:rPr>
        <w:t>診斷書資料有異動才須執行本</w:t>
      </w:r>
      <w:r w:rsidRPr="00F060BE">
        <w:rPr>
          <w:rFonts w:hint="eastAsia"/>
          <w:lang w:eastAsia="zh-TW"/>
        </w:rPr>
        <w:t>STEP</w:t>
      </w:r>
      <w:r w:rsidRPr="00F060BE">
        <w:rPr>
          <w:rFonts w:hint="eastAsia"/>
          <w:lang w:eastAsia="zh-TW"/>
        </w:rPr>
        <w:t>。</w:t>
      </w:r>
    </w:p>
    <w:p w:rsidR="00900835" w:rsidRPr="00F060BE" w:rsidRDefault="00900835">
      <w:pPr>
        <w:pStyle w:val="Tabletext"/>
        <w:keepLines w:val="0"/>
        <w:numPr>
          <w:ilvl w:val="3"/>
          <w:numId w:val="2"/>
        </w:numPr>
        <w:spacing w:after="0" w:line="240" w:lineRule="auto"/>
        <w:rPr>
          <w:lang w:eastAsia="zh-TW"/>
        </w:rPr>
      </w:pPr>
      <w:r w:rsidRPr="00F060BE">
        <w:rPr>
          <w:rFonts w:hint="eastAsia"/>
          <w:lang w:eastAsia="zh-TW"/>
        </w:rPr>
        <w:t xml:space="preserve">CALL </w:t>
      </w:r>
      <w:r w:rsidRPr="00F060BE">
        <w:rPr>
          <w:rFonts w:ascii="細明體" w:eastAsia="細明體" w:hAnsi="細明體" w:hint="eastAsia"/>
        </w:rPr>
        <w:t>AA_A0Z00</w:t>
      </w:r>
      <w:r w:rsidRPr="00F060BE">
        <w:rPr>
          <w:rFonts w:ascii="細明體" w:eastAsia="細明體" w:hAnsi="細明體" w:hint="eastAsia"/>
          <w:lang w:eastAsia="zh-TW"/>
        </w:rPr>
        <w:t>3.Method6：</w:t>
      </w:r>
    </w:p>
    <w:tbl>
      <w:tblPr>
        <w:tblW w:w="5940" w:type="dxa"/>
        <w:tblInd w:w="1800" w:type="dxa"/>
        <w:tblCellMar>
          <w:left w:w="0" w:type="dxa"/>
          <w:right w:w="0" w:type="dxa"/>
        </w:tblCellMar>
        <w:tblLook w:val="0000" w:firstRow="0" w:lastRow="0" w:firstColumn="0" w:lastColumn="0" w:noHBand="0" w:noVBand="0"/>
      </w:tblPr>
      <w:tblGrid>
        <w:gridCol w:w="2440"/>
        <w:gridCol w:w="3500"/>
      </w:tblGrid>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cs="Arial Unicode MS" w:hint="eastAsia"/>
                <w:b/>
                <w:bCs/>
                <w:sz w:val="20"/>
              </w:rPr>
              <w:t>參數名稱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hint="eastAsia"/>
                <w:b/>
                <w:bCs/>
                <w:sz w:val="20"/>
              </w:rPr>
              <w:t>資料來源</w:t>
            </w:r>
          </w:p>
        </w:tc>
      </w:tr>
      <w:tr w:rsidR="00900835" w:rsidRPr="00F060BE" w:rsidT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DTAAA020</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有異動的欄位才需UPDATE</w:t>
            </w:r>
          </w:p>
        </w:tc>
      </w:tr>
      <w:tr w:rsidR="00AA40A4"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A40A4" w:rsidRPr="00F060BE" w:rsidRDefault="00AA40A4">
            <w:pPr>
              <w:rPr>
                <w:rFonts w:ascii="細明體" w:eastAsia="細明體" w:hAnsi="細明體" w:hint="eastAsia"/>
                <w:sz w:val="20"/>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AA40A4" w:rsidRDefault="00AA40A4">
            <w:pPr>
              <w:rPr>
                <w:rFonts w:ascii="新細明體" w:hAnsi="新細明體" w:cs="Arial Unicode MS"/>
                <w:sz w:val="20"/>
              </w:rPr>
            </w:pPr>
            <w:r w:rsidRPr="00F060BE">
              <w:rPr>
                <w:rFonts w:ascii="新細明體" w:hAnsi="新細明體" w:cs="Arial Unicode MS" w:hint="eastAsia"/>
                <w:sz w:val="20"/>
              </w:rPr>
              <w:t>新增癌症期別、癌症編號</w:t>
            </w:r>
          </w:p>
          <w:p w:rsidR="00DC007F" w:rsidRPr="00F060BE" w:rsidRDefault="00DC007F">
            <w:pPr>
              <w:rPr>
                <w:rFonts w:ascii="新細明體" w:hAnsi="新細明體" w:cs="Arial Unicode MS" w:hint="eastAsia"/>
                <w:sz w:val="20"/>
              </w:rPr>
            </w:pPr>
            <w:r>
              <w:rPr>
                <w:rFonts w:ascii="新細明體" w:hAnsi="新細明體" w:cs="Arial Unicode MS" w:hint="eastAsia"/>
                <w:sz w:val="20"/>
              </w:rPr>
              <w:t>新增罹癌日期</w:t>
            </w:r>
          </w:p>
        </w:tc>
      </w:tr>
    </w:tbl>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失敗處理：</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回覆訊息：</w:t>
      </w:r>
      <w:r w:rsidRPr="00F060BE">
        <w:rPr>
          <w:rFonts w:hint="eastAsia"/>
          <w:lang w:eastAsia="zh-TW"/>
        </w:rPr>
        <w:t xml:space="preserve"> </w:t>
      </w:r>
      <w:r w:rsidRPr="00F060BE">
        <w:rPr>
          <w:lang w:eastAsia="zh-TW"/>
        </w:rPr>
        <w:t>“</w:t>
      </w:r>
      <w:r w:rsidRPr="00F060BE">
        <w:rPr>
          <w:rFonts w:hint="eastAsia"/>
          <w:lang w:eastAsia="zh-TW"/>
        </w:rPr>
        <w:t>更新理賠受理診斷書檔失敗</w:t>
      </w:r>
      <w:r w:rsidRPr="00F060BE">
        <w:rPr>
          <w:lang w:eastAsia="zh-TW"/>
        </w:rPr>
        <w:t>”</w:t>
      </w:r>
      <w:r w:rsidRPr="00F060BE">
        <w:rPr>
          <w:rFonts w:hint="eastAsia"/>
          <w:lang w:eastAsia="zh-TW"/>
        </w:rPr>
        <w:t xml:space="preserve"> </w:t>
      </w:r>
      <w:r w:rsidRPr="00F060BE">
        <w:rPr>
          <w:rFonts w:hint="eastAsia"/>
          <w:lang w:eastAsia="zh-TW"/>
        </w:rPr>
        <w:t>。</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return</w:t>
      </w:r>
      <w:r w:rsidRPr="00F060BE">
        <w:rPr>
          <w:rFonts w:hint="eastAsia"/>
          <w:lang w:eastAsia="zh-TW"/>
        </w:rPr>
        <w:t>。</w:t>
      </w:r>
    </w:p>
    <w:p w:rsidR="00900835" w:rsidRPr="00F060BE" w:rsidRDefault="00900835">
      <w:pPr>
        <w:pStyle w:val="Tabletext"/>
        <w:keepLines w:val="0"/>
        <w:numPr>
          <w:ilvl w:val="2"/>
          <w:numId w:val="2"/>
        </w:numPr>
        <w:spacing w:after="0" w:line="240" w:lineRule="auto"/>
        <w:rPr>
          <w:rFonts w:hint="eastAsia"/>
          <w:lang w:eastAsia="zh-TW"/>
        </w:rPr>
      </w:pPr>
      <w:r w:rsidRPr="00F060BE">
        <w:rPr>
          <w:rFonts w:hint="eastAsia"/>
          <w:lang w:eastAsia="zh-TW"/>
        </w:rPr>
        <w:t xml:space="preserve">UPDATE DTAAA021  </w:t>
      </w:r>
      <w:r w:rsidRPr="00F060BE">
        <w:rPr>
          <w:rFonts w:hint="eastAsia"/>
          <w:lang w:eastAsia="zh-TW"/>
        </w:rPr>
        <w:t>理賠</w:t>
      </w:r>
      <w:r w:rsidRPr="00F060BE">
        <w:rPr>
          <w:rFonts w:ascii="細明體" w:eastAsia="細明體" w:hAnsi="細明體" w:hint="eastAsia"/>
          <w:lang w:eastAsia="zh-TW"/>
        </w:rPr>
        <w:t>診斷書相關天數檔</w:t>
      </w:r>
      <w:r w:rsidRPr="00F060BE">
        <w:rPr>
          <w:rFonts w:hint="eastAsia"/>
          <w:lang w:eastAsia="zh-TW"/>
        </w:rPr>
        <w:t>：</w:t>
      </w:r>
    </w:p>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 xml:space="preserve">IF </w:t>
      </w:r>
      <w:r w:rsidRPr="00F060BE">
        <w:rPr>
          <w:rFonts w:hint="eastAsia"/>
          <w:lang w:eastAsia="zh-TW"/>
        </w:rPr>
        <w:t>理賠</w:t>
      </w:r>
      <w:r w:rsidRPr="00F060BE">
        <w:rPr>
          <w:rFonts w:ascii="細明體" w:eastAsia="細明體" w:hAnsi="細明體" w:hint="eastAsia"/>
          <w:lang w:eastAsia="zh-TW"/>
        </w:rPr>
        <w:t>診斷書相關天數</w:t>
      </w:r>
      <w:r w:rsidRPr="00F060BE">
        <w:rPr>
          <w:rFonts w:hint="eastAsia"/>
          <w:lang w:eastAsia="zh-TW"/>
        </w:rPr>
        <w:t>有異動才須執行本</w:t>
      </w:r>
      <w:r w:rsidRPr="00F060BE">
        <w:rPr>
          <w:rFonts w:hint="eastAsia"/>
          <w:lang w:eastAsia="zh-TW"/>
        </w:rPr>
        <w:t>STEP</w:t>
      </w:r>
      <w:r w:rsidRPr="00F060BE">
        <w:rPr>
          <w:rFonts w:hint="eastAsia"/>
          <w:lang w:eastAsia="zh-TW"/>
        </w:rPr>
        <w:t>。</w:t>
      </w:r>
    </w:p>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先刪除已有的：</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 xml:space="preserve">CALL </w:t>
      </w:r>
      <w:r w:rsidRPr="00F060BE">
        <w:rPr>
          <w:rFonts w:ascii="細明體" w:eastAsia="細明體" w:hAnsi="細明體" w:hint="eastAsia"/>
        </w:rPr>
        <w:t>AA_A0Z0</w:t>
      </w:r>
      <w:r w:rsidRPr="00F060BE">
        <w:rPr>
          <w:rFonts w:ascii="細明體" w:eastAsia="細明體" w:hAnsi="細明體" w:hint="eastAsia"/>
          <w:lang w:eastAsia="zh-TW"/>
        </w:rPr>
        <w:t>09.Method2：</w:t>
      </w:r>
    </w:p>
    <w:tbl>
      <w:tblPr>
        <w:tblW w:w="5940" w:type="dxa"/>
        <w:tblInd w:w="1800" w:type="dxa"/>
        <w:tblCellMar>
          <w:left w:w="0" w:type="dxa"/>
          <w:right w:w="0" w:type="dxa"/>
        </w:tblCellMar>
        <w:tblLook w:val="0000" w:firstRow="0" w:lastRow="0" w:firstColumn="0" w:lastColumn="0" w:noHBand="0" w:noVBand="0"/>
      </w:tblPr>
      <w:tblGrid>
        <w:gridCol w:w="2440"/>
        <w:gridCol w:w="3500"/>
      </w:tblGrid>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cs="Arial Unicode MS" w:hint="eastAsia"/>
                <w:b/>
                <w:bCs/>
                <w:sz w:val="20"/>
              </w:rPr>
              <w:t>參數名稱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hint="eastAsia"/>
                <w:b/>
                <w:bCs/>
                <w:sz w:val="20"/>
              </w:rPr>
              <w:t>資料來源</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受理編號</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診斷書流水號</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bl>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失敗處理：</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回覆訊息：</w:t>
      </w:r>
      <w:r w:rsidRPr="00F060BE">
        <w:rPr>
          <w:rFonts w:hint="eastAsia"/>
          <w:lang w:eastAsia="zh-TW"/>
        </w:rPr>
        <w:t xml:space="preserve"> </w:t>
      </w:r>
      <w:r w:rsidRPr="00F060BE">
        <w:rPr>
          <w:lang w:eastAsia="zh-TW"/>
        </w:rPr>
        <w:t>“</w:t>
      </w:r>
      <w:r w:rsidRPr="00F060BE">
        <w:rPr>
          <w:rFonts w:hint="eastAsia"/>
          <w:lang w:eastAsia="zh-TW"/>
        </w:rPr>
        <w:t>更新</w:t>
      </w:r>
      <w:r w:rsidRPr="00F060BE">
        <w:rPr>
          <w:rFonts w:ascii="細明體" w:eastAsia="細明體" w:hAnsi="細明體" w:hint="eastAsia"/>
          <w:lang w:eastAsia="zh-TW"/>
        </w:rPr>
        <w:t>理賠診斷書相關天數檔</w:t>
      </w:r>
      <w:r w:rsidRPr="00F060BE">
        <w:rPr>
          <w:rFonts w:hint="eastAsia"/>
          <w:lang w:eastAsia="zh-TW"/>
        </w:rPr>
        <w:t>失敗</w:t>
      </w:r>
      <w:r w:rsidRPr="00F060BE">
        <w:rPr>
          <w:rFonts w:hint="eastAsia"/>
          <w:lang w:eastAsia="zh-TW"/>
        </w:rPr>
        <w:t>(</w:t>
      </w:r>
      <w:r w:rsidRPr="00F060BE">
        <w:rPr>
          <w:rFonts w:hint="eastAsia"/>
          <w:lang w:eastAsia="zh-TW"/>
        </w:rPr>
        <w:t>刪除</w:t>
      </w:r>
      <w:r w:rsidRPr="00F060BE">
        <w:rPr>
          <w:rFonts w:hint="eastAsia"/>
          <w:lang w:eastAsia="zh-TW"/>
        </w:rPr>
        <w:t>)</w:t>
      </w:r>
      <w:r w:rsidRPr="00F060BE">
        <w:rPr>
          <w:lang w:eastAsia="zh-TW"/>
        </w:rPr>
        <w:t>”</w:t>
      </w:r>
      <w:r w:rsidRPr="00F060BE">
        <w:rPr>
          <w:rFonts w:hint="eastAsia"/>
          <w:lang w:eastAsia="zh-TW"/>
        </w:rPr>
        <w:t xml:space="preserve"> </w:t>
      </w:r>
      <w:r w:rsidRPr="00F060BE">
        <w:rPr>
          <w:rFonts w:hint="eastAsia"/>
          <w:lang w:eastAsia="zh-TW"/>
        </w:rPr>
        <w:t>。</w:t>
      </w:r>
      <w:r w:rsidRPr="00F060BE">
        <w:rPr>
          <w:rFonts w:hint="eastAsia"/>
          <w:lang w:eastAsia="zh-TW"/>
        </w:rPr>
        <w:t xml:space="preserve"> </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return</w:t>
      </w:r>
      <w:r w:rsidRPr="00F060BE">
        <w:rPr>
          <w:rFonts w:hint="eastAsia"/>
          <w:lang w:eastAsia="zh-TW"/>
        </w:rPr>
        <w:t>。</w:t>
      </w:r>
    </w:p>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逐筆將畫面上理賠相關天數</w:t>
      </w:r>
      <w:r w:rsidRPr="00F060BE">
        <w:rPr>
          <w:rFonts w:hint="eastAsia"/>
          <w:lang w:eastAsia="zh-TW"/>
        </w:rPr>
        <w:t xml:space="preserve">FORMAT </w:t>
      </w:r>
      <w:r w:rsidRPr="00F060BE">
        <w:rPr>
          <w:rFonts w:hint="eastAsia"/>
          <w:lang w:eastAsia="zh-TW"/>
        </w:rPr>
        <w:t>成</w:t>
      </w:r>
      <w:r w:rsidRPr="00F060BE">
        <w:rPr>
          <w:rFonts w:hint="eastAsia"/>
          <w:lang w:eastAsia="zh-TW"/>
        </w:rPr>
        <w:t xml:space="preserve"> DTAAA021</w:t>
      </w:r>
      <w:r w:rsidRPr="00F060BE">
        <w:rPr>
          <w:rFonts w:hint="eastAsia"/>
          <w:lang w:eastAsia="zh-TW"/>
        </w:rPr>
        <w:t>格式</w:t>
      </w:r>
      <w:r w:rsidRPr="00F060BE">
        <w:rPr>
          <w:rFonts w:hint="eastAsia"/>
          <w:lang w:eastAsia="zh-TW"/>
        </w:rPr>
        <w:t xml:space="preserve"> </w:t>
      </w:r>
      <w:r w:rsidRPr="00F060BE">
        <w:rPr>
          <w:rFonts w:hint="eastAsia"/>
          <w:lang w:eastAsia="zh-TW"/>
        </w:rPr>
        <w:t>如下：</w:t>
      </w:r>
    </w:p>
    <w:tbl>
      <w:tblPr>
        <w:tblW w:w="5940" w:type="dxa"/>
        <w:tblInd w:w="1800" w:type="dxa"/>
        <w:tblCellMar>
          <w:left w:w="0" w:type="dxa"/>
          <w:right w:w="0" w:type="dxa"/>
        </w:tblCellMar>
        <w:tblLook w:val="0000" w:firstRow="0" w:lastRow="0" w:firstColumn="0" w:lastColumn="0" w:noHBand="0" w:noVBand="0"/>
      </w:tblPr>
      <w:tblGrid>
        <w:gridCol w:w="2440"/>
        <w:gridCol w:w="3500"/>
      </w:tblGrid>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cs="Arial Unicode MS" w:hint="eastAsia"/>
                <w:b/>
                <w:bCs/>
                <w:sz w:val="20"/>
              </w:rPr>
              <w:t>參數名稱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hint="eastAsia"/>
                <w:b/>
                <w:bCs/>
                <w:sz w:val="20"/>
              </w:rPr>
              <w:t>資料來源</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受理編號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序號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pStyle w:val="Tabletext"/>
              <w:keepLines w:val="0"/>
              <w:widowControl/>
              <w:spacing w:after="0" w:line="240" w:lineRule="auto"/>
              <w:rPr>
                <w:rFonts w:ascii="新細明體" w:hAnsi="新細明體" w:cs="Arial Unicode MS" w:hint="eastAsia"/>
                <w:szCs w:val="24"/>
                <w:lang w:eastAsia="zh-TW"/>
              </w:rPr>
            </w:pPr>
            <w:r w:rsidRPr="00F060BE">
              <w:rPr>
                <w:rFonts w:ascii="新細明體" w:hAnsi="新細明體" w:cs="Arial Unicode MS" w:hint="eastAsia"/>
                <w:szCs w:val="24"/>
                <w:lang w:eastAsia="zh-TW"/>
              </w:rPr>
              <w:t>原剔除流水號</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項目</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起始日期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終止日期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手術名稱</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癌症手術</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0D3C5E"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D3C5E" w:rsidRPr="00F060BE" w:rsidRDefault="000D3C5E" w:rsidP="000D3C5E">
            <w:pPr>
              <w:rPr>
                <w:rFonts w:ascii="細明體" w:eastAsia="細明體" w:hAnsi="細明體" w:hint="eastAsia"/>
                <w:sz w:val="20"/>
                <w:szCs w:val="20"/>
              </w:rPr>
            </w:pPr>
            <w:r w:rsidRPr="00F060BE">
              <w:rPr>
                <w:rFonts w:ascii="細明體" w:eastAsia="細明體" w:hAnsi="細明體" w:hint="eastAsia"/>
                <w:sz w:val="20"/>
                <w:szCs w:val="20"/>
              </w:rPr>
              <w:t>燒燙傷門診(Y/N)</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D3C5E" w:rsidRPr="00F060BE" w:rsidRDefault="000D3C5E" w:rsidP="000D3C5E">
            <w:pPr>
              <w:rPr>
                <w:rFonts w:ascii="新細明體" w:hAnsi="新細明體" w:cs="Arial Unicode MS" w:hint="eastAsia"/>
                <w:sz w:val="20"/>
              </w:rPr>
            </w:pPr>
            <w:r w:rsidRPr="00F060BE">
              <w:rPr>
                <w:rFonts w:ascii="新細明體" w:hAnsi="新細明體" w:cs="Arial Unicode MS" w:hint="eastAsia"/>
                <w:sz w:val="20"/>
              </w:rPr>
              <w:t>畫面</w:t>
            </w:r>
          </w:p>
        </w:tc>
      </w:tr>
      <w:tr w:rsidR="00311E34" w:rsidRPr="00F060BE" w:rsidTr="00311E34">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311E34" w:rsidRPr="00F060BE" w:rsidRDefault="00311E34" w:rsidP="00311E34">
            <w:pPr>
              <w:rPr>
                <w:rFonts w:ascii="細明體" w:eastAsia="細明體" w:hAnsi="細明體" w:hint="eastAsia"/>
                <w:sz w:val="20"/>
                <w:szCs w:val="20"/>
              </w:rPr>
            </w:pPr>
            <w:r w:rsidRPr="00F060BE">
              <w:rPr>
                <w:rFonts w:ascii="細明體" w:eastAsia="細明體" w:hAnsi="細明體" w:hint="eastAsia"/>
                <w:sz w:val="20"/>
              </w:rPr>
              <w:t>手術險別</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311E34" w:rsidRPr="00F060BE" w:rsidRDefault="00311E34" w:rsidP="00311E34">
            <w:pPr>
              <w:rPr>
                <w:rFonts w:ascii="新細明體" w:hAnsi="新細明體" w:cs="Arial Unicode MS" w:hint="eastAsia"/>
                <w:sz w:val="20"/>
              </w:rPr>
            </w:pPr>
            <w:r w:rsidRPr="00F060BE">
              <w:rPr>
                <w:rFonts w:ascii="新細明體" w:hAnsi="新細明體" w:cs="Arial Unicode MS" w:hint="eastAsia"/>
                <w:sz w:val="20"/>
              </w:rPr>
              <w:t>畫面</w:t>
            </w:r>
          </w:p>
        </w:tc>
      </w:tr>
      <w:tr w:rsidR="00311E34" w:rsidRPr="00F060BE" w:rsidTr="00311E34">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311E34" w:rsidRPr="00F060BE" w:rsidRDefault="00311E34" w:rsidP="00311E34">
            <w:pPr>
              <w:rPr>
                <w:rFonts w:ascii="細明體" w:eastAsia="細明體" w:hAnsi="細明體" w:hint="eastAsia"/>
                <w:sz w:val="20"/>
                <w:szCs w:val="20"/>
              </w:rPr>
            </w:pPr>
            <w:r w:rsidRPr="00F060BE">
              <w:rPr>
                <w:rStyle w:val="a4"/>
                <w:rFonts w:ascii="細明體" w:eastAsia="細明體" w:hAnsi="細明體" w:hint="eastAsia"/>
                <w:caps/>
                <w:sz w:val="20"/>
              </w:rPr>
              <w:t>手術等級</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311E34" w:rsidRPr="00F060BE" w:rsidRDefault="00311E34" w:rsidP="00311E34">
            <w:pPr>
              <w:rPr>
                <w:rFonts w:ascii="新細明體" w:hAnsi="新細明體" w:cs="Arial Unicode MS" w:hint="eastAsia"/>
                <w:sz w:val="20"/>
              </w:rPr>
            </w:pPr>
            <w:r w:rsidRPr="00F060BE">
              <w:rPr>
                <w:rFonts w:ascii="新細明體" w:hAnsi="新細明體" w:cs="Arial Unicode MS" w:hint="eastAsia"/>
                <w:sz w:val="20"/>
              </w:rPr>
              <w:t>畫面</w:t>
            </w:r>
          </w:p>
        </w:tc>
      </w:tr>
    </w:tbl>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 xml:space="preserve">CALL </w:t>
      </w:r>
      <w:r w:rsidRPr="00F060BE">
        <w:rPr>
          <w:rFonts w:ascii="細明體" w:eastAsia="細明體" w:hAnsi="細明體" w:hint="eastAsia"/>
          <w:lang w:eastAsia="zh-TW"/>
        </w:rPr>
        <w:t>AA_A0Z009.Method1</w:t>
      </w:r>
      <w:r w:rsidRPr="00F060BE">
        <w:rPr>
          <w:rFonts w:hint="eastAsia"/>
          <w:lang w:eastAsia="zh-TW"/>
        </w:rPr>
        <w:t>。</w:t>
      </w:r>
    </w:p>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失敗處理：</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回覆訊息：</w:t>
      </w:r>
      <w:r w:rsidRPr="00F060BE">
        <w:rPr>
          <w:rFonts w:hint="eastAsia"/>
          <w:lang w:eastAsia="zh-TW"/>
        </w:rPr>
        <w:t xml:space="preserve"> </w:t>
      </w:r>
      <w:r w:rsidRPr="00F060BE">
        <w:rPr>
          <w:lang w:eastAsia="zh-TW"/>
        </w:rPr>
        <w:t>“</w:t>
      </w:r>
      <w:r w:rsidRPr="00F060BE">
        <w:rPr>
          <w:rFonts w:hint="eastAsia"/>
          <w:lang w:eastAsia="zh-TW"/>
        </w:rPr>
        <w:t>寫入理賠</w:t>
      </w:r>
      <w:r w:rsidRPr="00F060BE">
        <w:rPr>
          <w:rFonts w:ascii="細明體" w:eastAsia="細明體" w:hAnsi="細明體" w:hint="eastAsia"/>
          <w:lang w:eastAsia="zh-TW"/>
        </w:rPr>
        <w:t>診斷書相關天數檔</w:t>
      </w:r>
      <w:r w:rsidRPr="00F060BE">
        <w:rPr>
          <w:rFonts w:hint="eastAsia"/>
          <w:lang w:eastAsia="zh-TW"/>
        </w:rPr>
        <w:t>失敗</w:t>
      </w:r>
      <w:r w:rsidRPr="00F060BE">
        <w:rPr>
          <w:lang w:eastAsia="zh-TW"/>
        </w:rPr>
        <w:t>”</w:t>
      </w:r>
      <w:r w:rsidRPr="00F060BE">
        <w:rPr>
          <w:rFonts w:hint="eastAsia"/>
          <w:lang w:eastAsia="zh-TW"/>
        </w:rPr>
        <w:t xml:space="preserve"> </w:t>
      </w:r>
      <w:r w:rsidRPr="00F060BE">
        <w:rPr>
          <w:rFonts w:hint="eastAsia"/>
          <w:lang w:eastAsia="zh-TW"/>
        </w:rPr>
        <w:t>。</w:t>
      </w:r>
      <w:r w:rsidRPr="00F060BE">
        <w:rPr>
          <w:rFonts w:hint="eastAsia"/>
          <w:lang w:eastAsia="zh-TW"/>
        </w:rPr>
        <w:t xml:space="preserve"> </w:t>
      </w:r>
    </w:p>
    <w:p w:rsidR="00900835" w:rsidRPr="00F060BE" w:rsidRDefault="00900835">
      <w:pPr>
        <w:pStyle w:val="Tabletext"/>
        <w:keepLines w:val="0"/>
        <w:numPr>
          <w:ilvl w:val="3"/>
          <w:numId w:val="0"/>
        </w:numPr>
        <w:tabs>
          <w:tab w:val="num" w:pos="1984"/>
        </w:tabs>
        <w:spacing w:after="0" w:line="240" w:lineRule="auto"/>
        <w:ind w:left="1984" w:hanging="708"/>
        <w:rPr>
          <w:rFonts w:hint="eastAsia"/>
          <w:lang w:eastAsia="zh-TW"/>
        </w:rPr>
      </w:pPr>
      <w:r w:rsidRPr="00F060BE">
        <w:rPr>
          <w:rFonts w:hint="eastAsia"/>
          <w:lang w:eastAsia="zh-TW"/>
        </w:rPr>
        <w:t>return</w:t>
      </w:r>
      <w:r w:rsidRPr="00F060BE">
        <w:rPr>
          <w:rFonts w:hint="eastAsia"/>
          <w:lang w:eastAsia="zh-TW"/>
        </w:rPr>
        <w:t>。</w:t>
      </w:r>
    </w:p>
    <w:p w:rsidR="00900835" w:rsidRPr="00F060BE" w:rsidRDefault="00900835">
      <w:pPr>
        <w:pStyle w:val="Tabletext"/>
        <w:keepLines w:val="0"/>
        <w:numPr>
          <w:ilvl w:val="1"/>
          <w:numId w:val="2"/>
        </w:numPr>
        <w:spacing w:after="0" w:line="240" w:lineRule="auto"/>
        <w:rPr>
          <w:rFonts w:hint="eastAsia"/>
          <w:lang w:eastAsia="zh-TW"/>
        </w:rPr>
      </w:pPr>
      <w:r w:rsidRPr="00F060BE">
        <w:rPr>
          <w:rFonts w:hint="eastAsia"/>
          <w:lang w:eastAsia="zh-TW"/>
        </w:rPr>
        <w:t>資料確認結果</w:t>
      </w:r>
    </w:p>
    <w:p w:rsidR="00900835" w:rsidRPr="00F060BE" w:rsidRDefault="00900835">
      <w:pPr>
        <w:pStyle w:val="Tabletext"/>
        <w:keepLines w:val="0"/>
        <w:numPr>
          <w:ilvl w:val="2"/>
          <w:numId w:val="2"/>
        </w:numPr>
        <w:spacing w:after="0" w:line="240" w:lineRule="auto"/>
        <w:rPr>
          <w:rFonts w:hint="eastAsia"/>
          <w:lang w:eastAsia="zh-TW"/>
        </w:rPr>
      </w:pPr>
      <w:r w:rsidRPr="00F060BE">
        <w:rPr>
          <w:rFonts w:hint="eastAsia"/>
          <w:lang w:eastAsia="zh-TW"/>
        </w:rPr>
        <w:t>成功</w:t>
      </w:r>
      <w:r w:rsidRPr="00F060BE">
        <w:rPr>
          <w:lang w:eastAsia="zh-TW"/>
        </w:rPr>
        <w:sym w:font="Wingdings" w:char="F0E8"/>
      </w:r>
    </w:p>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顯示訊息：</w:t>
      </w:r>
      <w:r w:rsidRPr="00F060BE">
        <w:rPr>
          <w:lang w:eastAsia="zh-TW"/>
        </w:rPr>
        <w:t>”</w:t>
      </w:r>
      <w:r w:rsidRPr="00F060BE">
        <w:rPr>
          <w:rFonts w:hint="eastAsia"/>
          <w:lang w:eastAsia="zh-TW"/>
        </w:rPr>
        <w:t>診斷書資料確認成功，請繼續進行診斷書資料確認</w:t>
      </w:r>
      <w:r w:rsidRPr="00F060BE">
        <w:rPr>
          <w:lang w:eastAsia="zh-TW"/>
        </w:rPr>
        <w:t>”</w:t>
      </w:r>
      <w:r w:rsidRPr="00F060BE">
        <w:rPr>
          <w:rFonts w:hint="eastAsia"/>
          <w:lang w:eastAsia="zh-TW"/>
        </w:rPr>
        <w:t>。</w:t>
      </w:r>
    </w:p>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執行</w:t>
      </w:r>
      <w:r w:rsidRPr="00F060BE">
        <w:rPr>
          <w:rFonts w:hint="eastAsia"/>
          <w:lang w:eastAsia="zh-TW"/>
        </w:rPr>
        <w:t xml:space="preserve"> Button </w:t>
      </w:r>
      <w:r w:rsidRPr="00F060BE">
        <w:rPr>
          <w:rFonts w:hint="eastAsia"/>
          <w:lang w:eastAsia="zh-TW"/>
        </w:rPr>
        <w:t>診斷書</w:t>
      </w:r>
      <w:r w:rsidRPr="00F060BE">
        <w:rPr>
          <w:rFonts w:hint="eastAsia"/>
          <w:lang w:eastAsia="zh-TW"/>
        </w:rPr>
        <w:t xml:space="preserve"> </w:t>
      </w:r>
      <w:r w:rsidRPr="00F060BE">
        <w:rPr>
          <w:rFonts w:hint="eastAsia"/>
          <w:lang w:eastAsia="zh-TW"/>
        </w:rPr>
        <w:t>功能。</w:t>
      </w:r>
    </w:p>
    <w:p w:rsidR="00900835" w:rsidRPr="00F060BE" w:rsidRDefault="00900835">
      <w:pPr>
        <w:pStyle w:val="Tabletext"/>
        <w:keepLines w:val="0"/>
        <w:numPr>
          <w:ilvl w:val="2"/>
          <w:numId w:val="2"/>
        </w:numPr>
        <w:spacing w:after="0" w:line="240" w:lineRule="auto"/>
        <w:rPr>
          <w:rFonts w:hint="eastAsia"/>
          <w:lang w:eastAsia="zh-TW"/>
        </w:rPr>
      </w:pPr>
      <w:r w:rsidRPr="00F060BE">
        <w:rPr>
          <w:rFonts w:hint="eastAsia"/>
          <w:lang w:eastAsia="zh-TW"/>
        </w:rPr>
        <w:t>失敗</w:t>
      </w:r>
      <w:r w:rsidRPr="00F060BE">
        <w:rPr>
          <w:lang w:eastAsia="zh-TW"/>
        </w:rPr>
        <w:sym w:font="Wingdings" w:char="F0E8"/>
      </w:r>
      <w:r w:rsidRPr="00F060BE">
        <w:rPr>
          <w:rFonts w:hint="eastAsia"/>
          <w:lang w:eastAsia="zh-TW"/>
        </w:rPr>
        <w:t xml:space="preserve"> </w:t>
      </w:r>
      <w:r w:rsidRPr="00F060BE">
        <w:rPr>
          <w:rFonts w:hint="eastAsia"/>
          <w:lang w:eastAsia="zh-TW"/>
        </w:rPr>
        <w:t>顯示各種失敗情況的回覆訊息</w:t>
      </w:r>
    </w:p>
    <w:p w:rsidR="00900835" w:rsidRPr="00F060BE" w:rsidRDefault="00900835">
      <w:pPr>
        <w:pStyle w:val="Tabletext"/>
        <w:keepLines w:val="0"/>
        <w:numPr>
          <w:ilvl w:val="0"/>
          <w:numId w:val="2"/>
        </w:numPr>
        <w:spacing w:after="0" w:line="240" w:lineRule="auto"/>
        <w:rPr>
          <w:rFonts w:hint="eastAsia"/>
          <w:b/>
          <w:bCs/>
          <w:lang w:eastAsia="zh-TW"/>
        </w:rPr>
      </w:pPr>
      <w:r w:rsidRPr="00F060BE">
        <w:rPr>
          <w:rFonts w:hint="eastAsia"/>
          <w:b/>
          <w:bCs/>
          <w:lang w:eastAsia="zh-TW"/>
        </w:rPr>
        <w:t>核定</w:t>
      </w:r>
    </w:p>
    <w:p w:rsidR="00900835" w:rsidRDefault="00900835">
      <w:pPr>
        <w:pStyle w:val="Tabletext"/>
        <w:keepLines w:val="0"/>
        <w:numPr>
          <w:ilvl w:val="1"/>
          <w:numId w:val="2"/>
        </w:numPr>
        <w:spacing w:after="0" w:line="240" w:lineRule="auto"/>
        <w:rPr>
          <w:rFonts w:hint="eastAsia"/>
          <w:lang w:eastAsia="zh-TW"/>
        </w:rPr>
      </w:pPr>
      <w:r w:rsidRPr="0000502C">
        <w:rPr>
          <w:rFonts w:hint="eastAsia"/>
          <w:lang w:eastAsia="zh-TW"/>
        </w:rPr>
        <w:t>檢核：</w:t>
      </w:r>
    </w:p>
    <w:p w:rsidR="00224EDA" w:rsidRPr="00F060BE" w:rsidRDefault="00224EDA" w:rsidP="00F060BE">
      <w:pPr>
        <w:pStyle w:val="Tabletext"/>
        <w:keepLines w:val="0"/>
        <w:numPr>
          <w:ilvl w:val="2"/>
          <w:numId w:val="2"/>
        </w:numPr>
        <w:spacing w:after="0" w:line="240" w:lineRule="auto"/>
        <w:rPr>
          <w:rFonts w:hint="eastAsia"/>
          <w:color w:val="FF0000"/>
          <w:lang w:eastAsia="zh-TW"/>
        </w:rPr>
      </w:pPr>
      <w:r w:rsidRPr="00F060BE">
        <w:rPr>
          <w:rFonts w:hint="eastAsia"/>
          <w:color w:val="FF0000"/>
          <w:lang w:eastAsia="zh-TW"/>
        </w:rPr>
        <w:t>針對團險件增加住院、急診及手術等等日期的始期檢查</w:t>
      </w:r>
    </w:p>
    <w:p w:rsidR="00224EDA" w:rsidRPr="00F060BE" w:rsidRDefault="00276473" w:rsidP="00F060BE">
      <w:pPr>
        <w:pStyle w:val="Tabletext"/>
        <w:keepLines w:val="0"/>
        <w:numPr>
          <w:ilvl w:val="3"/>
          <w:numId w:val="2"/>
        </w:numPr>
        <w:spacing w:after="0" w:line="240" w:lineRule="auto"/>
        <w:rPr>
          <w:rFonts w:hint="eastAsia"/>
          <w:color w:val="FF0000"/>
          <w:lang w:eastAsia="zh-TW"/>
        </w:rPr>
      </w:pPr>
      <w:r w:rsidRPr="00F060BE">
        <w:rPr>
          <w:rFonts w:hint="eastAsia"/>
          <w:color w:val="FF0000"/>
          <w:lang w:eastAsia="zh-TW"/>
        </w:rPr>
        <w:t>若大於申請書中</w:t>
      </w:r>
      <w:r w:rsidR="00224EDA" w:rsidRPr="00F060BE">
        <w:rPr>
          <w:rFonts w:hint="eastAsia"/>
          <w:color w:val="FF0000"/>
          <w:lang w:eastAsia="zh-TW"/>
        </w:rPr>
        <w:t>保單</w:t>
      </w:r>
      <w:r w:rsidR="005D7D8B" w:rsidRPr="00F060BE">
        <w:rPr>
          <w:rFonts w:hint="eastAsia"/>
          <w:color w:val="FF0000"/>
          <w:lang w:eastAsia="zh-TW"/>
        </w:rPr>
        <w:t>DTAAA023</w:t>
      </w:r>
      <w:r w:rsidRPr="00F060BE">
        <w:rPr>
          <w:rFonts w:hint="eastAsia"/>
          <w:color w:val="FF0000"/>
          <w:lang w:eastAsia="zh-TW"/>
        </w:rPr>
        <w:t>(</w:t>
      </w:r>
      <w:r w:rsidRPr="00F060BE">
        <w:rPr>
          <w:rFonts w:hint="eastAsia"/>
          <w:color w:val="FF0000"/>
          <w:lang w:eastAsia="zh-TW"/>
        </w:rPr>
        <w:t>可多個</w:t>
      </w:r>
      <w:r w:rsidRPr="00F060BE">
        <w:rPr>
          <w:rFonts w:hint="eastAsia"/>
          <w:color w:val="FF0000"/>
          <w:lang w:eastAsia="zh-TW"/>
        </w:rPr>
        <w:t>)</w:t>
      </w:r>
      <w:r w:rsidR="00224EDA" w:rsidRPr="00F060BE">
        <w:rPr>
          <w:rFonts w:hint="eastAsia"/>
          <w:color w:val="FF0000"/>
          <w:lang w:eastAsia="zh-TW"/>
        </w:rPr>
        <w:t>的下次繳費日，則提供提醒的訊息</w:t>
      </w:r>
    </w:p>
    <w:p w:rsidR="00537035" w:rsidRPr="00F060BE" w:rsidRDefault="00697765" w:rsidP="00F060BE">
      <w:pPr>
        <w:pStyle w:val="Tabletext"/>
        <w:keepLines w:val="0"/>
        <w:numPr>
          <w:ilvl w:val="4"/>
          <w:numId w:val="2"/>
        </w:numPr>
        <w:spacing w:after="0" w:line="240" w:lineRule="auto"/>
        <w:rPr>
          <w:rFonts w:hint="eastAsia"/>
          <w:color w:val="FF0000"/>
          <w:lang w:eastAsia="zh-TW"/>
        </w:rPr>
      </w:pPr>
      <w:r>
        <w:rPr>
          <w:rFonts w:hint="eastAsia"/>
          <w:color w:val="FF0000"/>
          <w:lang w:eastAsia="zh-TW"/>
        </w:rPr>
        <w:t>根據畫面上多個日期的始期最大值</w:t>
      </w:r>
      <w:r w:rsidR="004754DE">
        <w:rPr>
          <w:rFonts w:hint="eastAsia"/>
          <w:color w:val="FF0000"/>
          <w:lang w:eastAsia="zh-TW"/>
        </w:rPr>
        <w:t>及保單逐個</w:t>
      </w:r>
      <w:r w:rsidR="00537035" w:rsidRPr="00F060BE">
        <w:rPr>
          <w:rFonts w:hint="eastAsia"/>
          <w:color w:val="FF0000"/>
          <w:lang w:eastAsia="zh-TW"/>
        </w:rPr>
        <w:t>CALL AA_B9Z005.</w:t>
      </w:r>
      <w:r w:rsidR="00537035" w:rsidRPr="00F060BE">
        <w:rPr>
          <w:color w:val="FF0000"/>
          <w:lang w:eastAsia="zh-TW"/>
        </w:rPr>
        <w:t>chkPremPayed</w:t>
      </w:r>
    </w:p>
    <w:p w:rsidR="00224EDA" w:rsidRDefault="00537035" w:rsidP="00F060BE">
      <w:pPr>
        <w:pStyle w:val="Tabletext"/>
        <w:keepLines w:val="0"/>
        <w:numPr>
          <w:ilvl w:val="5"/>
          <w:numId w:val="2"/>
        </w:numPr>
        <w:spacing w:after="0" w:line="240" w:lineRule="auto"/>
        <w:rPr>
          <w:rFonts w:hint="eastAsia"/>
          <w:color w:val="FF0000"/>
          <w:lang w:eastAsia="zh-TW"/>
        </w:rPr>
      </w:pPr>
      <w:r w:rsidRPr="00F060BE">
        <w:rPr>
          <w:rFonts w:hint="eastAsia"/>
          <w:color w:val="FF0000"/>
          <w:lang w:eastAsia="zh-TW"/>
        </w:rPr>
        <w:t>若回傳</w:t>
      </w:r>
      <w:r w:rsidR="00224EDA" w:rsidRPr="00F060BE">
        <w:rPr>
          <w:rFonts w:hint="eastAsia"/>
          <w:color w:val="FF0000"/>
          <w:lang w:eastAsia="zh-TW"/>
        </w:rPr>
        <w:t>訊息</w:t>
      </w:r>
      <w:r w:rsidRPr="00F060BE">
        <w:rPr>
          <w:rFonts w:hint="eastAsia"/>
          <w:color w:val="FF0000"/>
          <w:lang w:eastAsia="zh-TW"/>
        </w:rPr>
        <w:t>不</w:t>
      </w:r>
      <w:r w:rsidR="00224EDA" w:rsidRPr="00F060BE">
        <w:rPr>
          <w:rFonts w:hint="eastAsia"/>
          <w:color w:val="FF0000"/>
          <w:lang w:eastAsia="zh-TW"/>
        </w:rPr>
        <w:t>為</w:t>
      </w:r>
      <w:r w:rsidRPr="00F060BE">
        <w:rPr>
          <w:rFonts w:hint="eastAsia"/>
          <w:color w:val="FF0000"/>
          <w:lang w:eastAsia="zh-TW"/>
        </w:rPr>
        <w:t>空，則</w:t>
      </w:r>
      <w:r w:rsidR="00697765">
        <w:rPr>
          <w:rFonts w:hint="eastAsia"/>
          <w:color w:val="FF0000"/>
          <w:lang w:eastAsia="zh-TW"/>
        </w:rPr>
        <w:t>以</w:t>
      </w:r>
      <w:r w:rsidR="00B96FE2">
        <w:rPr>
          <w:rFonts w:hint="eastAsia"/>
          <w:color w:val="FF0000"/>
          <w:lang w:eastAsia="zh-TW"/>
        </w:rPr>
        <w:t>確認</w:t>
      </w:r>
      <w:r w:rsidRPr="00F060BE">
        <w:rPr>
          <w:rFonts w:hint="eastAsia"/>
          <w:color w:val="FF0000"/>
          <w:lang w:eastAsia="zh-TW"/>
        </w:rPr>
        <w:t>訊息</w:t>
      </w:r>
      <w:r w:rsidR="00697765">
        <w:rPr>
          <w:rFonts w:hint="eastAsia"/>
          <w:color w:val="FF0000"/>
          <w:lang w:eastAsia="zh-TW"/>
        </w:rPr>
        <w:t>方式</w:t>
      </w:r>
      <w:r w:rsidRPr="00F060BE">
        <w:rPr>
          <w:rFonts w:hint="eastAsia"/>
          <w:color w:val="FF0000"/>
          <w:lang w:eastAsia="zh-TW"/>
        </w:rPr>
        <w:t>顯示</w:t>
      </w:r>
    </w:p>
    <w:p w:rsidR="00B96FE2" w:rsidRDefault="00B96FE2" w:rsidP="00F060BE">
      <w:pPr>
        <w:pStyle w:val="Tabletext"/>
        <w:keepLines w:val="0"/>
        <w:spacing w:after="0" w:line="240" w:lineRule="auto"/>
        <w:ind w:left="3260"/>
        <w:rPr>
          <w:rFonts w:hint="eastAsia"/>
          <w:color w:val="FF0000"/>
          <w:lang w:eastAsia="zh-TW"/>
        </w:rPr>
      </w:pPr>
      <w:r>
        <w:rPr>
          <w:rFonts w:hint="eastAsia"/>
          <w:noProof/>
          <w:color w:val="FF0000"/>
          <w:lang w:eastAsia="zh-TW"/>
        </w:rPr>
        <w:pict>
          <v:roundrect id="_x0000_s1030" style="position:absolute;left:0;text-align:left;margin-left:171.9pt;margin-top:.25pt;width:286.5pt;height:78pt;z-index:251657728" arcsize="10923f">
            <v:textbox>
              <w:txbxContent>
                <w:p w:rsidR="00B96FE2" w:rsidRPr="007A6212" w:rsidRDefault="00B96FE2" w:rsidP="00F060BE">
                  <w:pPr>
                    <w:pStyle w:val="Tabletext"/>
                    <w:rPr>
                      <w:rFonts w:hint="eastAsia"/>
                      <w:color w:val="FF0000"/>
                      <w:lang w:eastAsia="zh-TW"/>
                    </w:rPr>
                  </w:pPr>
                  <w:r w:rsidRPr="0000502C">
                    <w:rPr>
                      <w:rFonts w:hint="eastAsia"/>
                      <w:color w:val="FF0000"/>
                      <w:lang w:eastAsia="zh-TW"/>
                    </w:rPr>
                    <w:t>已輸入日期</w:t>
                  </w:r>
                  <w:r w:rsidRPr="0000502C">
                    <w:rPr>
                      <w:rFonts w:hint="eastAsia"/>
                      <w:color w:val="FF0000"/>
                      <w:lang w:eastAsia="zh-TW"/>
                    </w:rPr>
                    <w:t>(</w:t>
                  </w:r>
                  <w:r w:rsidRPr="0000502C">
                    <w:rPr>
                      <w:rFonts w:hint="eastAsia"/>
                      <w:color w:val="FF0000"/>
                      <w:lang w:eastAsia="zh-TW"/>
                    </w:rPr>
                    <w:t>始期</w:t>
                  </w:r>
                  <w:r w:rsidRPr="0000502C">
                    <w:rPr>
                      <w:rFonts w:hint="eastAsia"/>
                      <w:color w:val="FF0000"/>
                      <w:lang w:eastAsia="zh-TW"/>
                    </w:rPr>
                    <w:t>)</w:t>
                  </w:r>
                  <w:r w:rsidRPr="0000502C">
                    <w:rPr>
                      <w:rFonts w:hint="eastAsia"/>
                      <w:color w:val="FF0000"/>
                      <w:lang w:eastAsia="zh-TW"/>
                    </w:rPr>
                    <w:t>大於保單下次應繳日</w:t>
                  </w:r>
                  <w:r w:rsidRPr="0000502C">
                    <w:rPr>
                      <w:rFonts w:hint="eastAsia"/>
                      <w:color w:val="FF0000"/>
                      <w:lang w:eastAsia="zh-TW"/>
                    </w:rPr>
                    <w:t xml:space="preserve"> </w:t>
                  </w:r>
                  <w:r w:rsidRPr="0000502C">
                    <w:rPr>
                      <w:rFonts w:hint="eastAsia"/>
                      <w:color w:val="FF0000"/>
                      <w:lang w:eastAsia="zh-TW"/>
                    </w:rPr>
                    <w:t>，請確認該筆日期是否理賠。</w:t>
                  </w:r>
                  <w:r w:rsidRPr="007A6212">
                    <w:rPr>
                      <w:rFonts w:hint="eastAsia"/>
                      <w:color w:val="FF0000"/>
                      <w:lang w:eastAsia="zh-TW"/>
                    </w:rPr>
                    <w:t>保單號碼：</w:t>
                  </w:r>
                  <w:r w:rsidRPr="007A6212">
                    <w:rPr>
                      <w:rFonts w:hint="eastAsia"/>
                      <w:color w:val="FF0000"/>
                      <w:lang w:eastAsia="zh-TW"/>
                    </w:rPr>
                    <w:t>G3000XXXXXXXX(</w:t>
                  </w:r>
                  <w:r w:rsidRPr="007A6212">
                    <w:rPr>
                      <w:rFonts w:hint="eastAsia"/>
                      <w:color w:val="FF0000"/>
                      <w:lang w:eastAsia="zh-TW"/>
                    </w:rPr>
                    <w:t>自繳</w:t>
                  </w:r>
                  <w:r w:rsidRPr="007A6212">
                    <w:rPr>
                      <w:rFonts w:hint="eastAsia"/>
                      <w:color w:val="FF0000"/>
                      <w:lang w:eastAsia="zh-TW"/>
                    </w:rPr>
                    <w:t>B</w:t>
                  </w:r>
                  <w:r w:rsidRPr="007A6212">
                    <w:rPr>
                      <w:rFonts w:hint="eastAsia"/>
                      <w:color w:val="FF0000"/>
                      <w:lang w:eastAsia="zh-TW"/>
                    </w:rPr>
                    <w:t>，下次應繳日</w:t>
                  </w:r>
                  <w:r w:rsidRPr="007A6212">
                    <w:rPr>
                      <w:rFonts w:hint="eastAsia"/>
                      <w:color w:val="FF0000"/>
                      <w:lang w:eastAsia="zh-TW"/>
                    </w:rPr>
                    <w:t>1030924)</w:t>
                  </w:r>
                  <w:r w:rsidRPr="007A6212">
                    <w:rPr>
                      <w:rFonts w:hint="eastAsia"/>
                      <w:color w:val="FF0000"/>
                      <w:lang w:eastAsia="zh-TW"/>
                    </w:rPr>
                    <w:t>、</w:t>
                  </w:r>
                  <w:r w:rsidRPr="007A6212">
                    <w:rPr>
                      <w:rFonts w:hint="eastAsia"/>
                      <w:color w:val="FF0000"/>
                      <w:lang w:eastAsia="zh-TW"/>
                    </w:rPr>
                    <w:t>G3000XXXXXXXX(</w:t>
                  </w:r>
                  <w:r w:rsidRPr="007A6212">
                    <w:rPr>
                      <w:rFonts w:hint="eastAsia"/>
                      <w:color w:val="FF0000"/>
                      <w:lang w:eastAsia="zh-TW"/>
                    </w:rPr>
                    <w:t>套裝，下次應繳日</w:t>
                  </w:r>
                  <w:r w:rsidRPr="007A6212">
                    <w:rPr>
                      <w:rFonts w:hint="eastAsia"/>
                      <w:color w:val="FF0000"/>
                      <w:lang w:eastAsia="zh-TW"/>
                    </w:rPr>
                    <w:t>1030923)</w:t>
                  </w:r>
                  <w:r w:rsidRPr="007A6212">
                    <w:rPr>
                      <w:rFonts w:hint="eastAsia"/>
                      <w:color w:val="FF0000"/>
                      <w:lang w:eastAsia="zh-TW"/>
                    </w:rPr>
                    <w:t>、</w:t>
                  </w:r>
                  <w:r w:rsidRPr="007A6212">
                    <w:rPr>
                      <w:rFonts w:hint="eastAsia"/>
                      <w:color w:val="FF0000"/>
                      <w:lang w:eastAsia="zh-TW"/>
                    </w:rPr>
                    <w:t>G3000XXXXXXXX(</w:t>
                  </w:r>
                  <w:r w:rsidRPr="007A6212">
                    <w:rPr>
                      <w:rFonts w:hint="eastAsia"/>
                      <w:color w:val="FF0000"/>
                      <w:lang w:eastAsia="zh-TW"/>
                    </w:rPr>
                    <w:t>催繳件，下次應繳日</w:t>
                  </w:r>
                  <w:r w:rsidRPr="007A6212">
                    <w:rPr>
                      <w:rFonts w:hint="eastAsia"/>
                      <w:color w:val="FF0000"/>
                      <w:lang w:eastAsia="zh-TW"/>
                    </w:rPr>
                    <w:t>1030924)</w:t>
                  </w:r>
                </w:p>
                <w:p w:rsidR="00B96FE2" w:rsidRPr="00B96FE2" w:rsidRDefault="00B96FE2" w:rsidP="00B96FE2"/>
              </w:txbxContent>
            </v:textbox>
          </v:roundrect>
        </w:pict>
      </w:r>
    </w:p>
    <w:p w:rsidR="00B96FE2" w:rsidRDefault="00B96FE2" w:rsidP="00F060BE">
      <w:pPr>
        <w:pStyle w:val="Tabletext"/>
        <w:keepLines w:val="0"/>
        <w:spacing w:after="0" w:line="240" w:lineRule="auto"/>
        <w:ind w:left="3260"/>
        <w:rPr>
          <w:rFonts w:hint="eastAsia"/>
          <w:color w:val="FF0000"/>
          <w:lang w:eastAsia="zh-TW"/>
        </w:rPr>
      </w:pPr>
    </w:p>
    <w:p w:rsidR="00B96FE2" w:rsidRDefault="00B96FE2" w:rsidP="00F060BE">
      <w:pPr>
        <w:pStyle w:val="Tabletext"/>
        <w:keepLines w:val="0"/>
        <w:spacing w:after="0" w:line="240" w:lineRule="auto"/>
        <w:ind w:left="3260"/>
        <w:rPr>
          <w:rFonts w:hint="eastAsia"/>
          <w:color w:val="FF0000"/>
          <w:lang w:eastAsia="zh-TW"/>
        </w:rPr>
      </w:pPr>
    </w:p>
    <w:p w:rsidR="00B96FE2" w:rsidRDefault="00B96FE2" w:rsidP="00F060BE">
      <w:pPr>
        <w:pStyle w:val="Tabletext"/>
        <w:keepLines w:val="0"/>
        <w:spacing w:after="0" w:line="240" w:lineRule="auto"/>
        <w:ind w:left="3260"/>
        <w:rPr>
          <w:rFonts w:hint="eastAsia"/>
          <w:color w:val="FF0000"/>
          <w:lang w:eastAsia="zh-TW"/>
        </w:rPr>
      </w:pPr>
    </w:p>
    <w:p w:rsidR="00B96FE2" w:rsidRDefault="00B96FE2" w:rsidP="00F060BE">
      <w:pPr>
        <w:pStyle w:val="Tabletext"/>
        <w:keepLines w:val="0"/>
        <w:spacing w:after="0" w:line="240" w:lineRule="auto"/>
        <w:ind w:left="3260"/>
        <w:rPr>
          <w:rFonts w:hint="eastAsia"/>
          <w:color w:val="FF0000"/>
          <w:lang w:eastAsia="zh-TW"/>
        </w:rPr>
      </w:pPr>
    </w:p>
    <w:p w:rsidR="00B96FE2" w:rsidRDefault="00B96FE2" w:rsidP="00F060BE">
      <w:pPr>
        <w:pStyle w:val="Tabletext"/>
        <w:keepLines w:val="0"/>
        <w:spacing w:after="0" w:line="240" w:lineRule="auto"/>
        <w:ind w:left="3260"/>
        <w:rPr>
          <w:rFonts w:hint="eastAsia"/>
          <w:color w:val="FF0000"/>
          <w:lang w:eastAsia="zh-TW"/>
        </w:rPr>
      </w:pPr>
    </w:p>
    <w:p w:rsidR="00B96FE2" w:rsidRDefault="00B96FE2" w:rsidP="00F060BE">
      <w:pPr>
        <w:pStyle w:val="Tabletext"/>
        <w:keepLines w:val="0"/>
        <w:spacing w:after="0" w:line="240" w:lineRule="auto"/>
        <w:ind w:left="3260"/>
        <w:rPr>
          <w:rFonts w:hint="eastAsia"/>
          <w:color w:val="FF0000"/>
          <w:lang w:eastAsia="zh-TW"/>
        </w:rPr>
      </w:pPr>
    </w:p>
    <w:p w:rsidR="00B96FE2" w:rsidRDefault="00B96FE2" w:rsidP="00F060BE">
      <w:pPr>
        <w:pStyle w:val="Tabletext"/>
        <w:keepLines w:val="0"/>
        <w:numPr>
          <w:ilvl w:val="5"/>
          <w:numId w:val="2"/>
        </w:numPr>
        <w:spacing w:after="0" w:line="240" w:lineRule="auto"/>
        <w:rPr>
          <w:rFonts w:hint="eastAsia"/>
          <w:color w:val="FF0000"/>
          <w:lang w:eastAsia="zh-TW"/>
        </w:rPr>
      </w:pPr>
      <w:r>
        <w:rPr>
          <w:rFonts w:hint="eastAsia"/>
          <w:color w:val="FF0000"/>
          <w:lang w:eastAsia="zh-TW"/>
        </w:rPr>
        <w:t>若選擇</w:t>
      </w:r>
      <w:r w:rsidRPr="00F060BE">
        <w:rPr>
          <w:rFonts w:hint="eastAsia"/>
          <w:color w:val="FF0000"/>
          <w:bdr w:val="single" w:sz="4" w:space="0" w:color="auto"/>
          <w:lang w:eastAsia="zh-TW"/>
        </w:rPr>
        <w:t>確認</w:t>
      </w:r>
      <w:r>
        <w:rPr>
          <w:rFonts w:hint="eastAsia"/>
          <w:color w:val="FF0000"/>
          <w:lang w:eastAsia="zh-TW"/>
        </w:rPr>
        <w:t>，則繼續往下處理</w:t>
      </w:r>
    </w:p>
    <w:p w:rsidR="0000502C" w:rsidRPr="00F060BE" w:rsidRDefault="00B96FE2" w:rsidP="00F060BE">
      <w:pPr>
        <w:pStyle w:val="Tabletext"/>
        <w:keepLines w:val="0"/>
        <w:numPr>
          <w:ilvl w:val="5"/>
          <w:numId w:val="2"/>
        </w:numPr>
        <w:spacing w:after="0" w:line="240" w:lineRule="auto"/>
        <w:rPr>
          <w:rFonts w:hint="eastAsia"/>
          <w:color w:val="FF0000"/>
          <w:lang w:eastAsia="zh-TW"/>
        </w:rPr>
      </w:pPr>
      <w:r>
        <w:rPr>
          <w:rFonts w:hint="eastAsia"/>
          <w:color w:val="FF0000"/>
          <w:lang w:eastAsia="zh-TW"/>
        </w:rPr>
        <w:t>若選擇</w:t>
      </w:r>
      <w:r w:rsidRPr="00F060BE">
        <w:rPr>
          <w:rFonts w:hint="eastAsia"/>
          <w:color w:val="FF0000"/>
          <w:bdr w:val="single" w:sz="4" w:space="0" w:color="auto"/>
          <w:lang w:eastAsia="zh-TW"/>
        </w:rPr>
        <w:t>取消</w:t>
      </w:r>
      <w:r>
        <w:rPr>
          <w:rFonts w:hint="eastAsia"/>
          <w:color w:val="FF0000"/>
          <w:lang w:eastAsia="zh-TW"/>
        </w:rPr>
        <w:t>，則會到原畫面讓</w:t>
      </w:r>
      <w:r>
        <w:rPr>
          <w:rFonts w:hint="eastAsia"/>
          <w:color w:val="FF0000"/>
          <w:lang w:eastAsia="zh-TW"/>
        </w:rPr>
        <w:t>USER</w:t>
      </w:r>
      <w:r>
        <w:rPr>
          <w:rFonts w:hint="eastAsia"/>
          <w:color w:val="FF0000"/>
          <w:lang w:eastAsia="zh-TW"/>
        </w:rPr>
        <w:t>修改畫面上的資料</w:t>
      </w:r>
    </w:p>
    <w:p w:rsidR="004F0F01" w:rsidRPr="00F060BE" w:rsidRDefault="00E95C78" w:rsidP="004F0F01">
      <w:pPr>
        <w:pStyle w:val="Tabletext"/>
        <w:keepLines w:val="0"/>
        <w:numPr>
          <w:ilvl w:val="2"/>
          <w:numId w:val="2"/>
        </w:numPr>
        <w:spacing w:after="0" w:line="240" w:lineRule="auto"/>
        <w:rPr>
          <w:rFonts w:hint="eastAsia"/>
          <w:lang w:eastAsia="zh-TW"/>
        </w:rPr>
      </w:pPr>
      <w:r w:rsidRPr="0000502C">
        <w:rPr>
          <w:rFonts w:hint="eastAsia"/>
          <w:lang w:eastAsia="zh-TW"/>
        </w:rPr>
        <w:t>判斷是否為精神疾病件：</w:t>
      </w:r>
      <w:r w:rsidRPr="00B96FE2">
        <w:rPr>
          <w:rFonts w:hint="eastAsia"/>
          <w:lang w:eastAsia="zh-TW"/>
        </w:rPr>
        <w:t>(</w:t>
      </w:r>
      <w:r w:rsidRPr="00F060BE">
        <w:rPr>
          <w:rFonts w:hint="eastAsia"/>
          <w:lang w:eastAsia="zh-TW"/>
        </w:rPr>
        <w:t>輸入日間病房控制</w:t>
      </w:r>
      <w:r w:rsidRPr="00F060BE">
        <w:rPr>
          <w:rFonts w:hint="eastAsia"/>
          <w:lang w:eastAsia="zh-TW"/>
        </w:rPr>
        <w:t>)</w:t>
      </w:r>
    </w:p>
    <w:p w:rsidR="00C55189" w:rsidRPr="00F060BE" w:rsidRDefault="00C55189" w:rsidP="00E567CF">
      <w:pPr>
        <w:pStyle w:val="Tabletext"/>
        <w:keepLines w:val="0"/>
        <w:numPr>
          <w:ilvl w:val="3"/>
          <w:numId w:val="2"/>
        </w:numPr>
        <w:spacing w:after="0" w:line="240" w:lineRule="auto"/>
        <w:rPr>
          <w:rFonts w:hint="eastAsia"/>
          <w:lang w:eastAsia="zh-TW"/>
        </w:rPr>
      </w:pPr>
      <w:r w:rsidRPr="00F060BE">
        <w:rPr>
          <w:rFonts w:hint="eastAsia"/>
          <w:lang w:eastAsia="zh-TW"/>
        </w:rPr>
        <w:t>CALL AA_A0Z013.</w:t>
      </w:r>
      <w:r w:rsidRPr="00F060BE">
        <w:rPr>
          <w:rFonts w:hint="eastAsia"/>
        </w:rPr>
        <w:t xml:space="preserve"> </w:t>
      </w:r>
      <w:r w:rsidRPr="00F060BE">
        <w:rPr>
          <w:rFonts w:hint="eastAsia"/>
          <w:lang w:eastAsia="zh-TW"/>
        </w:rPr>
        <w:t>c</w:t>
      </w:r>
      <w:r w:rsidRPr="00F060BE">
        <w:rPr>
          <w:rFonts w:hint="eastAsia"/>
        </w:rPr>
        <w:t>hkPSY</w:t>
      </w:r>
      <w:r w:rsidRPr="00F060BE">
        <w:rPr>
          <w:rFonts w:hint="eastAsia"/>
          <w:lang w:eastAsia="zh-TW"/>
        </w:rPr>
        <w:t>()</w:t>
      </w:r>
      <w:r w:rsidRPr="00F060BE">
        <w:rPr>
          <w:rFonts w:hint="eastAsia"/>
          <w:lang w:eastAsia="zh-TW"/>
        </w:rPr>
        <w:t>：</w:t>
      </w:r>
      <w:r w:rsidRPr="00F060BE">
        <w:rPr>
          <w:rFonts w:hint="eastAsia"/>
          <w:lang w:eastAsia="zh-TW"/>
        </w:rPr>
        <w:t>(</w:t>
      </w:r>
      <w:r w:rsidR="007C41A9" w:rsidRPr="00F060BE">
        <w:rPr>
          <w:rFonts w:hint="eastAsia"/>
        </w:rPr>
        <w:t>判斷是否為精神疾病</w:t>
      </w:r>
      <w:r w:rsidRPr="00F060BE">
        <w:rPr>
          <w:rFonts w:hint="eastAsia"/>
          <w:lang w:eastAsia="zh-TW"/>
        </w:rPr>
        <w:t>)</w:t>
      </w:r>
    </w:p>
    <w:p w:rsidR="00FE36BC" w:rsidRPr="00F060BE" w:rsidRDefault="00FE36BC" w:rsidP="00E567CF">
      <w:pPr>
        <w:pStyle w:val="Tabletext"/>
        <w:keepLines w:val="0"/>
        <w:numPr>
          <w:ilvl w:val="4"/>
          <w:numId w:val="2"/>
        </w:numPr>
        <w:spacing w:after="0" w:line="240" w:lineRule="auto"/>
        <w:rPr>
          <w:rFonts w:hint="eastAsia"/>
          <w:lang w:eastAsia="zh-TW"/>
        </w:rPr>
      </w:pPr>
      <w:r w:rsidRPr="00F060BE">
        <w:rPr>
          <w:rFonts w:ascii="細明體" w:eastAsia="細明體" w:hAnsi="細明體" w:hint="eastAsia"/>
          <w:lang w:eastAsia="zh-TW"/>
        </w:rPr>
        <w:t>受理編號 =</w:t>
      </w:r>
      <w:r w:rsidR="00E971CF" w:rsidRPr="00F060BE">
        <w:rPr>
          <w:rFonts w:ascii="細明體" w:eastAsia="細明體" w:hAnsi="細明體" w:hint="eastAsia"/>
          <w:lang w:eastAsia="zh-TW"/>
        </w:rPr>
        <w:t xml:space="preserve"> 畫面.受理編號</w:t>
      </w:r>
    </w:p>
    <w:p w:rsidR="00FE36BC" w:rsidRPr="00F060BE" w:rsidRDefault="00FE36BC" w:rsidP="00E567CF">
      <w:pPr>
        <w:pStyle w:val="Tabletext"/>
        <w:keepLines w:val="0"/>
        <w:numPr>
          <w:ilvl w:val="4"/>
          <w:numId w:val="2"/>
        </w:numPr>
        <w:spacing w:after="0" w:line="240" w:lineRule="auto"/>
        <w:rPr>
          <w:rFonts w:hint="eastAsia"/>
          <w:lang w:eastAsia="zh-TW"/>
        </w:rPr>
      </w:pPr>
      <w:r w:rsidRPr="00F060BE">
        <w:rPr>
          <w:rFonts w:ascii="細明體" w:eastAsia="細明體" w:hAnsi="細明體" w:hint="eastAsia"/>
          <w:lang w:eastAsia="zh-TW"/>
        </w:rPr>
        <w:t>診斷書序號 =</w:t>
      </w:r>
      <w:r w:rsidR="00E971CF" w:rsidRPr="00F060BE">
        <w:rPr>
          <w:rFonts w:ascii="細明體" w:eastAsia="細明體" w:hAnsi="細明體" w:hint="eastAsia"/>
          <w:lang w:eastAsia="zh-TW"/>
        </w:rPr>
        <w:t>畫面.診斷書流水號</w:t>
      </w:r>
    </w:p>
    <w:p w:rsidR="005E7327" w:rsidRPr="00F060BE" w:rsidRDefault="005E7327" w:rsidP="00E567CF">
      <w:pPr>
        <w:pStyle w:val="Tabletext"/>
        <w:keepLines w:val="0"/>
        <w:numPr>
          <w:ilvl w:val="3"/>
          <w:numId w:val="2"/>
        </w:numPr>
        <w:spacing w:after="0" w:line="240" w:lineRule="auto"/>
        <w:rPr>
          <w:rFonts w:hint="eastAsia"/>
          <w:lang w:eastAsia="zh-TW"/>
        </w:rPr>
      </w:pPr>
      <w:r w:rsidRPr="00F060BE">
        <w:rPr>
          <w:rFonts w:hint="eastAsia"/>
          <w:lang w:eastAsia="zh-TW"/>
        </w:rPr>
        <w:t xml:space="preserve">IF </w:t>
      </w:r>
      <w:r w:rsidRPr="00F060BE">
        <w:rPr>
          <w:rFonts w:hint="eastAsia"/>
          <w:lang w:eastAsia="zh-TW"/>
        </w:rPr>
        <w:t>正常結束</w:t>
      </w:r>
    </w:p>
    <w:p w:rsidR="005E7327" w:rsidRPr="00F060BE" w:rsidRDefault="005E7327" w:rsidP="00E567CF">
      <w:pPr>
        <w:pStyle w:val="Tabletext"/>
        <w:keepLines w:val="0"/>
        <w:numPr>
          <w:ilvl w:val="4"/>
          <w:numId w:val="2"/>
        </w:numPr>
        <w:spacing w:after="0" w:line="240" w:lineRule="auto"/>
        <w:rPr>
          <w:rFonts w:hint="eastAsia"/>
          <w:lang w:eastAsia="zh-TW"/>
        </w:rPr>
      </w:pPr>
      <w:r w:rsidRPr="00F060BE">
        <w:t>精神疾病屬性</w:t>
      </w:r>
      <w:r w:rsidRPr="00F060BE">
        <w:t> </w:t>
      </w:r>
      <w:r w:rsidRPr="00F060BE">
        <w:rPr>
          <w:rFonts w:hint="eastAsia"/>
          <w:lang w:eastAsia="zh-TW"/>
        </w:rPr>
        <w:t xml:space="preserve"> = </w:t>
      </w:r>
      <w:r w:rsidRPr="0000502C">
        <w:rPr>
          <w:rFonts w:hint="eastAsia"/>
          <w:lang w:eastAsia="zh-TW"/>
        </w:rPr>
        <w:t>AA_A0Z013.</w:t>
      </w:r>
      <w:r w:rsidRPr="00B96FE2">
        <w:rPr>
          <w:rFonts w:ascii="細明體" w:eastAsia="細明體" w:hAnsi="細明體" w:hint="eastAsia"/>
        </w:rPr>
        <w:t>是否為精神疾病</w:t>
      </w:r>
    </w:p>
    <w:p w:rsidR="00ED1B86" w:rsidRPr="00F060BE" w:rsidRDefault="00ED1B86" w:rsidP="00E567CF">
      <w:pPr>
        <w:pStyle w:val="Tabletext"/>
        <w:keepLines w:val="0"/>
        <w:numPr>
          <w:ilvl w:val="4"/>
          <w:numId w:val="2"/>
        </w:numPr>
        <w:spacing w:after="0" w:line="240" w:lineRule="auto"/>
        <w:rPr>
          <w:rFonts w:hint="eastAsia"/>
          <w:lang w:eastAsia="zh-TW"/>
        </w:rPr>
      </w:pPr>
      <w:r w:rsidRPr="00F060BE">
        <w:rPr>
          <w:rFonts w:ascii="細明體" w:eastAsia="細明體" w:hAnsi="細明體" w:hint="eastAsia"/>
        </w:rPr>
        <w:t>癌症</w:t>
      </w:r>
      <w:r w:rsidRPr="00F060BE">
        <w:t>屬性</w:t>
      </w:r>
      <w:r w:rsidRPr="00F060BE">
        <w:rPr>
          <w:rFonts w:hint="eastAsia"/>
          <w:lang w:eastAsia="zh-TW"/>
        </w:rPr>
        <w:t xml:space="preserve">= </w:t>
      </w:r>
      <w:r w:rsidRPr="0000502C">
        <w:rPr>
          <w:rFonts w:hint="eastAsia"/>
          <w:lang w:eastAsia="zh-TW"/>
        </w:rPr>
        <w:t>AA_A0Z013.</w:t>
      </w:r>
      <w:r w:rsidRPr="00B96FE2">
        <w:rPr>
          <w:rFonts w:ascii="細明體" w:eastAsia="細明體" w:hAnsi="細明體" w:hint="eastAsia"/>
        </w:rPr>
        <w:t>是否有癌症</w:t>
      </w:r>
    </w:p>
    <w:p w:rsidR="00A83235" w:rsidRPr="00F060BE" w:rsidRDefault="00A83235" w:rsidP="00E567CF">
      <w:pPr>
        <w:pStyle w:val="Tabletext"/>
        <w:keepLines w:val="0"/>
        <w:numPr>
          <w:ilvl w:val="2"/>
          <w:numId w:val="2"/>
        </w:numPr>
        <w:spacing w:after="0" w:line="240" w:lineRule="auto"/>
        <w:rPr>
          <w:rFonts w:hint="eastAsia"/>
          <w:lang w:eastAsia="zh-TW"/>
        </w:rPr>
      </w:pPr>
      <w:r w:rsidRPr="00F060BE">
        <w:rPr>
          <w:rFonts w:hint="eastAsia"/>
          <w:lang w:eastAsia="zh-TW"/>
        </w:rPr>
        <w:t>檢核是否為日間病房：</w:t>
      </w:r>
    </w:p>
    <w:p w:rsidR="00A83235" w:rsidRPr="00F060BE" w:rsidRDefault="009B6BA5" w:rsidP="00E567CF">
      <w:pPr>
        <w:pStyle w:val="Tabletext"/>
        <w:keepLines w:val="0"/>
        <w:numPr>
          <w:ilvl w:val="3"/>
          <w:numId w:val="2"/>
        </w:numPr>
        <w:spacing w:after="0" w:line="240" w:lineRule="auto"/>
        <w:rPr>
          <w:rFonts w:hint="eastAsia"/>
          <w:lang w:eastAsia="zh-TW"/>
        </w:rPr>
      </w:pPr>
      <w:r w:rsidRPr="00F060BE">
        <w:rPr>
          <w:rFonts w:hint="eastAsia"/>
          <w:lang w:eastAsia="zh-TW"/>
        </w:rPr>
        <w:t>IF</w:t>
      </w:r>
      <w:r w:rsidRPr="00F060BE">
        <w:rPr>
          <w:rFonts w:hint="eastAsia"/>
          <w:lang w:eastAsia="zh-TW"/>
        </w:rPr>
        <w:t>精神疾病</w:t>
      </w:r>
      <w:r w:rsidRPr="00F060BE">
        <w:rPr>
          <w:rFonts w:hint="eastAsia"/>
          <w:lang w:eastAsia="zh-TW"/>
        </w:rPr>
        <w:t xml:space="preserve"> = </w:t>
      </w:r>
      <w:r w:rsidRPr="00F060BE">
        <w:rPr>
          <w:lang w:eastAsia="zh-TW"/>
        </w:rPr>
        <w:t>‘</w:t>
      </w:r>
      <w:r w:rsidRPr="00F060BE">
        <w:rPr>
          <w:rFonts w:hint="eastAsia"/>
          <w:lang w:eastAsia="zh-TW"/>
        </w:rPr>
        <w:t>Y</w:t>
      </w:r>
      <w:r w:rsidRPr="00F060BE">
        <w:rPr>
          <w:lang w:eastAsia="zh-TW"/>
        </w:rPr>
        <w:t>’</w:t>
      </w:r>
      <w:r w:rsidRPr="00F060BE">
        <w:rPr>
          <w:rFonts w:hint="eastAsia"/>
          <w:lang w:eastAsia="zh-TW"/>
        </w:rPr>
        <w:t xml:space="preserve"> AND </w:t>
      </w:r>
      <w:r w:rsidRPr="00F060BE">
        <w:rPr>
          <w:rFonts w:hint="eastAsia"/>
          <w:lang w:eastAsia="zh-TW"/>
        </w:rPr>
        <w:t>畫面</w:t>
      </w:r>
      <w:r w:rsidRPr="00F060BE">
        <w:rPr>
          <w:rFonts w:hint="eastAsia"/>
          <w:lang w:eastAsia="zh-TW"/>
        </w:rPr>
        <w:t>.</w:t>
      </w:r>
      <w:r w:rsidRPr="00F060BE">
        <w:rPr>
          <w:rFonts w:hint="eastAsia"/>
          <w:lang w:eastAsia="zh-TW"/>
        </w:rPr>
        <w:t>日間病房</w:t>
      </w:r>
      <w:r w:rsidRPr="00F060BE">
        <w:rPr>
          <w:rFonts w:hint="eastAsia"/>
          <w:lang w:eastAsia="zh-TW"/>
        </w:rPr>
        <w:t>(</w:t>
      </w:r>
      <w:r w:rsidRPr="00F060BE">
        <w:rPr>
          <w:rFonts w:hint="eastAsia"/>
          <w:lang w:eastAsia="zh-TW"/>
        </w:rPr>
        <w:t>下拉選單</w:t>
      </w:r>
      <w:r w:rsidRPr="00F060BE">
        <w:rPr>
          <w:rFonts w:hint="eastAsia"/>
          <w:lang w:eastAsia="zh-TW"/>
        </w:rPr>
        <w:t>) NOT IN (</w:t>
      </w:r>
      <w:r w:rsidRPr="00F060BE">
        <w:rPr>
          <w:lang w:eastAsia="zh-TW"/>
        </w:rPr>
        <w:t>‘</w:t>
      </w:r>
      <w:r w:rsidRPr="00F060BE">
        <w:rPr>
          <w:rFonts w:hint="eastAsia"/>
          <w:lang w:eastAsia="zh-TW"/>
        </w:rPr>
        <w:t>N</w:t>
      </w:r>
      <w:r w:rsidRPr="00F060BE">
        <w:rPr>
          <w:lang w:eastAsia="zh-TW"/>
        </w:rPr>
        <w:t>’</w:t>
      </w:r>
      <w:r w:rsidRPr="00F060BE">
        <w:rPr>
          <w:rFonts w:hint="eastAsia"/>
          <w:lang w:eastAsia="zh-TW"/>
        </w:rPr>
        <w:t>,</w:t>
      </w:r>
      <w:r w:rsidRPr="00F060BE">
        <w:rPr>
          <w:lang w:eastAsia="zh-TW"/>
        </w:rPr>
        <w:t>’</w:t>
      </w:r>
      <w:r w:rsidRPr="00F060BE">
        <w:rPr>
          <w:rFonts w:hint="eastAsia"/>
          <w:lang w:eastAsia="zh-TW"/>
        </w:rPr>
        <w:t>Y</w:t>
      </w:r>
      <w:r w:rsidRPr="00F060BE">
        <w:rPr>
          <w:lang w:eastAsia="zh-TW"/>
        </w:rPr>
        <w:t>’</w:t>
      </w:r>
      <w:r w:rsidRPr="00F060BE">
        <w:rPr>
          <w:rFonts w:hint="eastAsia"/>
          <w:lang w:eastAsia="zh-TW"/>
        </w:rPr>
        <w:t>)</w:t>
      </w:r>
    </w:p>
    <w:p w:rsidR="009B6BA5" w:rsidRPr="00F060BE" w:rsidRDefault="00E15C30" w:rsidP="00E567CF">
      <w:pPr>
        <w:pStyle w:val="Tabletext"/>
        <w:keepLines w:val="0"/>
        <w:numPr>
          <w:ilvl w:val="4"/>
          <w:numId w:val="2"/>
        </w:numPr>
        <w:spacing w:after="0" w:line="240" w:lineRule="auto"/>
        <w:rPr>
          <w:rFonts w:hint="eastAsia"/>
          <w:lang w:eastAsia="zh-TW"/>
        </w:rPr>
      </w:pPr>
      <w:r w:rsidRPr="00F060BE">
        <w:rPr>
          <w:rFonts w:hint="eastAsia"/>
          <w:lang w:eastAsia="zh-TW"/>
        </w:rPr>
        <w:t>錯誤訊息：請</w:t>
      </w:r>
      <w:r w:rsidR="00617D83" w:rsidRPr="00F060BE">
        <w:rPr>
          <w:rFonts w:hint="eastAsia"/>
          <w:lang w:eastAsia="zh-TW"/>
        </w:rPr>
        <w:t>選擇</w:t>
      </w:r>
      <w:r w:rsidR="00760C09" w:rsidRPr="00F060BE">
        <w:rPr>
          <w:rFonts w:hint="eastAsia"/>
          <w:lang w:eastAsia="zh-TW"/>
        </w:rPr>
        <w:t>「</w:t>
      </w:r>
      <w:r w:rsidR="00617D83" w:rsidRPr="00F060BE">
        <w:rPr>
          <w:rFonts w:hint="eastAsia"/>
          <w:lang w:eastAsia="zh-TW"/>
        </w:rPr>
        <w:t>是否日間病房</w:t>
      </w:r>
      <w:r w:rsidR="00760C09" w:rsidRPr="00F060BE">
        <w:rPr>
          <w:rFonts w:hint="eastAsia"/>
          <w:lang w:eastAsia="zh-TW"/>
        </w:rPr>
        <w:t>」</w:t>
      </w:r>
    </w:p>
    <w:p w:rsidR="003C4F3A" w:rsidRPr="00F060BE" w:rsidRDefault="003C4F3A" w:rsidP="00E567CF">
      <w:pPr>
        <w:pStyle w:val="Tabletext"/>
        <w:keepLines w:val="0"/>
        <w:numPr>
          <w:ilvl w:val="2"/>
          <w:numId w:val="2"/>
        </w:numPr>
        <w:spacing w:after="0" w:line="240" w:lineRule="auto"/>
        <w:rPr>
          <w:rFonts w:hint="eastAsia"/>
          <w:lang w:eastAsia="zh-TW"/>
        </w:rPr>
      </w:pPr>
      <w:r w:rsidRPr="00F060BE">
        <w:rPr>
          <w:rFonts w:hint="eastAsia"/>
          <w:lang w:eastAsia="zh-TW"/>
        </w:rPr>
        <w:t>檢核是否輸入日間病房日期：</w:t>
      </w:r>
    </w:p>
    <w:p w:rsidR="002715CD" w:rsidRPr="00F060BE" w:rsidRDefault="00825C87" w:rsidP="00E567CF">
      <w:pPr>
        <w:pStyle w:val="Tabletext"/>
        <w:keepLines w:val="0"/>
        <w:numPr>
          <w:ilvl w:val="3"/>
          <w:numId w:val="2"/>
        </w:numPr>
        <w:spacing w:after="0" w:line="240" w:lineRule="auto"/>
        <w:rPr>
          <w:rFonts w:hint="eastAsia"/>
          <w:lang w:eastAsia="zh-TW"/>
        </w:rPr>
      </w:pPr>
      <w:r w:rsidRPr="00F060BE">
        <w:rPr>
          <w:rFonts w:hint="eastAsia"/>
          <w:lang w:eastAsia="zh-TW"/>
        </w:rPr>
        <w:t>IF</w:t>
      </w:r>
      <w:r w:rsidRPr="00F060BE">
        <w:rPr>
          <w:rFonts w:hint="eastAsia"/>
          <w:lang w:eastAsia="zh-TW"/>
        </w:rPr>
        <w:t>精神疾病</w:t>
      </w:r>
      <w:r w:rsidRPr="00F060BE">
        <w:rPr>
          <w:rFonts w:hint="eastAsia"/>
          <w:lang w:eastAsia="zh-TW"/>
        </w:rPr>
        <w:t xml:space="preserve"> = </w:t>
      </w:r>
      <w:r w:rsidRPr="00F060BE">
        <w:rPr>
          <w:lang w:eastAsia="zh-TW"/>
        </w:rPr>
        <w:t>‘</w:t>
      </w:r>
      <w:r w:rsidRPr="00F060BE">
        <w:rPr>
          <w:rFonts w:hint="eastAsia"/>
          <w:lang w:eastAsia="zh-TW"/>
        </w:rPr>
        <w:t>Y</w:t>
      </w:r>
      <w:r w:rsidRPr="00F060BE">
        <w:rPr>
          <w:lang w:eastAsia="zh-TW"/>
        </w:rPr>
        <w:t>’</w:t>
      </w:r>
      <w:r w:rsidRPr="00F060BE">
        <w:rPr>
          <w:rFonts w:hint="eastAsia"/>
          <w:lang w:eastAsia="zh-TW"/>
        </w:rPr>
        <w:t xml:space="preserve"> AND </w:t>
      </w:r>
      <w:r w:rsidRPr="00F060BE">
        <w:rPr>
          <w:rFonts w:hint="eastAsia"/>
          <w:lang w:eastAsia="zh-TW"/>
        </w:rPr>
        <w:t>畫面</w:t>
      </w:r>
      <w:r w:rsidRPr="00F060BE">
        <w:rPr>
          <w:rFonts w:hint="eastAsia"/>
          <w:lang w:eastAsia="zh-TW"/>
        </w:rPr>
        <w:t>.</w:t>
      </w:r>
      <w:r w:rsidRPr="00F060BE">
        <w:rPr>
          <w:rFonts w:hint="eastAsia"/>
          <w:lang w:eastAsia="zh-TW"/>
        </w:rPr>
        <w:t>日間病房</w:t>
      </w:r>
      <w:r w:rsidRPr="00F060BE">
        <w:rPr>
          <w:rFonts w:hint="eastAsia"/>
          <w:lang w:eastAsia="zh-TW"/>
        </w:rPr>
        <w:t>(</w:t>
      </w:r>
      <w:r w:rsidRPr="00F060BE">
        <w:rPr>
          <w:rFonts w:hint="eastAsia"/>
          <w:lang w:eastAsia="zh-TW"/>
        </w:rPr>
        <w:t>下拉選單</w:t>
      </w:r>
      <w:r w:rsidRPr="00F060BE">
        <w:rPr>
          <w:rFonts w:hint="eastAsia"/>
          <w:lang w:eastAsia="zh-TW"/>
        </w:rPr>
        <w:t xml:space="preserve">) = </w:t>
      </w:r>
      <w:r w:rsidRPr="00F060BE">
        <w:rPr>
          <w:lang w:eastAsia="zh-TW"/>
        </w:rPr>
        <w:t>‘</w:t>
      </w:r>
      <w:r w:rsidRPr="00F060BE">
        <w:rPr>
          <w:rFonts w:hint="eastAsia"/>
          <w:lang w:eastAsia="zh-TW"/>
        </w:rPr>
        <w:t>Y</w:t>
      </w:r>
      <w:r w:rsidRPr="00F060BE">
        <w:rPr>
          <w:lang w:eastAsia="zh-TW"/>
        </w:rPr>
        <w:t>’</w:t>
      </w:r>
    </w:p>
    <w:p w:rsidR="00E77314" w:rsidRPr="00F060BE" w:rsidRDefault="00E77314" w:rsidP="00E567CF">
      <w:pPr>
        <w:pStyle w:val="Tabletext"/>
        <w:keepLines w:val="0"/>
        <w:numPr>
          <w:ilvl w:val="4"/>
          <w:numId w:val="2"/>
        </w:numPr>
        <w:spacing w:after="0" w:line="240" w:lineRule="auto"/>
        <w:rPr>
          <w:rFonts w:hint="eastAsia"/>
          <w:lang w:eastAsia="zh-TW"/>
        </w:rPr>
      </w:pPr>
      <w:r w:rsidRPr="00F060BE">
        <w:rPr>
          <w:rFonts w:hint="eastAsia"/>
          <w:lang w:eastAsia="zh-TW"/>
        </w:rPr>
        <w:t>逐筆讀取畫面的診斷類別及天數</w:t>
      </w:r>
    </w:p>
    <w:p w:rsidR="00825C87" w:rsidRPr="00F060BE" w:rsidRDefault="002715CD" w:rsidP="00E567CF">
      <w:pPr>
        <w:pStyle w:val="Tabletext"/>
        <w:keepLines w:val="0"/>
        <w:numPr>
          <w:ilvl w:val="5"/>
          <w:numId w:val="2"/>
        </w:numPr>
        <w:spacing w:after="0" w:line="240" w:lineRule="auto"/>
        <w:rPr>
          <w:rFonts w:hint="eastAsia"/>
          <w:lang w:eastAsia="zh-TW"/>
        </w:rPr>
      </w:pPr>
      <w:r w:rsidRPr="00F060BE">
        <w:rPr>
          <w:rFonts w:hint="eastAsia"/>
          <w:lang w:eastAsia="zh-TW"/>
        </w:rPr>
        <w:t xml:space="preserve">IF </w:t>
      </w:r>
      <w:r w:rsidR="00F8536F" w:rsidRPr="00F060BE">
        <w:rPr>
          <w:rFonts w:ascii="新細明體" w:hAnsi="新細明體" w:cs="Arial Unicode MS" w:hint="eastAsia"/>
          <w:lang w:eastAsia="zh-TW"/>
        </w:rPr>
        <w:t xml:space="preserve">畫面.診斷類別 = </w:t>
      </w:r>
      <w:r w:rsidR="00E73FC0" w:rsidRPr="00F060BE">
        <w:rPr>
          <w:rFonts w:ascii="新細明體" w:hAnsi="新細明體" w:cs="Arial Unicode MS"/>
          <w:lang w:eastAsia="zh-TW"/>
        </w:rPr>
        <w:t>‘</w:t>
      </w:r>
      <w:r w:rsidR="00E73FC0" w:rsidRPr="00F060BE">
        <w:rPr>
          <w:rFonts w:ascii="新細明體" w:hAnsi="新細明體" w:cs="Arial Unicode MS" w:hint="eastAsia"/>
          <w:lang w:eastAsia="zh-TW"/>
        </w:rPr>
        <w:t>P</w:t>
      </w:r>
      <w:r w:rsidR="00E73FC0" w:rsidRPr="00F060BE">
        <w:rPr>
          <w:rFonts w:ascii="新細明體" w:hAnsi="新細明體" w:cs="Arial Unicode MS"/>
          <w:lang w:eastAsia="zh-TW"/>
        </w:rPr>
        <w:t>’</w:t>
      </w:r>
      <w:r w:rsidRPr="00F060BE">
        <w:rPr>
          <w:rFonts w:ascii="新細明體" w:hAnsi="新細明體" w:cs="Arial Unicode MS" w:hint="eastAsia"/>
          <w:lang w:eastAsia="zh-TW"/>
        </w:rPr>
        <w:t xml:space="preserve"> AND畫面.起始日 &lt;&gt; </w:t>
      </w:r>
      <w:r w:rsidRPr="00F060BE">
        <w:rPr>
          <w:rFonts w:ascii="新細明體" w:hAnsi="新細明體" w:cs="Arial Unicode MS"/>
          <w:lang w:eastAsia="zh-TW"/>
        </w:rPr>
        <w:t>‘’</w:t>
      </w:r>
      <w:r w:rsidRPr="00F060BE">
        <w:rPr>
          <w:rFonts w:ascii="新細明體" w:hAnsi="新細明體" w:cs="Arial Unicode MS" w:hint="eastAsia"/>
          <w:lang w:eastAsia="zh-TW"/>
        </w:rPr>
        <w:t xml:space="preserve"> AND 畫面.終止日 &lt;&gt; </w:t>
      </w:r>
      <w:r w:rsidRPr="00F060BE">
        <w:rPr>
          <w:rFonts w:ascii="新細明體" w:hAnsi="新細明體" w:cs="Arial Unicode MS"/>
          <w:lang w:eastAsia="zh-TW"/>
        </w:rPr>
        <w:t>‘’</w:t>
      </w:r>
    </w:p>
    <w:p w:rsidR="00E77314" w:rsidRPr="00F060BE" w:rsidRDefault="00E77314" w:rsidP="00E567CF">
      <w:pPr>
        <w:pStyle w:val="Tabletext"/>
        <w:keepLines w:val="0"/>
        <w:numPr>
          <w:ilvl w:val="6"/>
          <w:numId w:val="2"/>
        </w:numPr>
        <w:spacing w:after="0" w:line="240" w:lineRule="auto"/>
        <w:rPr>
          <w:rFonts w:hint="eastAsia"/>
          <w:lang w:eastAsia="zh-TW"/>
        </w:rPr>
      </w:pPr>
      <w:r w:rsidRPr="00F060BE">
        <w:rPr>
          <w:rFonts w:hint="eastAsia"/>
          <w:lang w:eastAsia="zh-TW"/>
        </w:rPr>
        <w:t>日間病房數</w:t>
      </w:r>
      <w:r w:rsidRPr="00F060BE">
        <w:rPr>
          <w:rFonts w:hint="eastAsia"/>
          <w:lang w:eastAsia="zh-TW"/>
        </w:rPr>
        <w:t>=</w:t>
      </w:r>
      <w:r w:rsidRPr="00F060BE">
        <w:rPr>
          <w:rFonts w:hint="eastAsia"/>
          <w:lang w:eastAsia="zh-TW"/>
        </w:rPr>
        <w:t>日間病房數</w:t>
      </w:r>
      <w:r w:rsidRPr="00F060BE">
        <w:rPr>
          <w:rFonts w:hint="eastAsia"/>
          <w:lang w:eastAsia="zh-TW"/>
        </w:rPr>
        <w:t>+1</w:t>
      </w:r>
    </w:p>
    <w:p w:rsidR="00A83BDD" w:rsidRPr="00F060BE" w:rsidRDefault="00B57952" w:rsidP="00E567CF">
      <w:pPr>
        <w:pStyle w:val="Tabletext"/>
        <w:keepLines w:val="0"/>
        <w:numPr>
          <w:ilvl w:val="4"/>
          <w:numId w:val="2"/>
        </w:numPr>
        <w:spacing w:after="0" w:line="240" w:lineRule="auto"/>
        <w:rPr>
          <w:rFonts w:hint="eastAsia"/>
          <w:lang w:eastAsia="zh-TW"/>
        </w:rPr>
      </w:pPr>
      <w:r w:rsidRPr="00F060BE">
        <w:rPr>
          <w:rFonts w:hint="eastAsia"/>
          <w:lang w:eastAsia="zh-TW"/>
        </w:rPr>
        <w:t>IF</w:t>
      </w:r>
      <w:r w:rsidRPr="00F060BE">
        <w:rPr>
          <w:rFonts w:hint="eastAsia"/>
          <w:lang w:eastAsia="zh-TW"/>
        </w:rPr>
        <w:t>日間病房數</w:t>
      </w:r>
      <w:r w:rsidRPr="00F060BE">
        <w:rPr>
          <w:rFonts w:hint="eastAsia"/>
          <w:lang w:eastAsia="zh-TW"/>
        </w:rPr>
        <w:t xml:space="preserve"> = 0</w:t>
      </w:r>
    </w:p>
    <w:p w:rsidR="00151080" w:rsidRPr="00F060BE" w:rsidRDefault="00151080" w:rsidP="00E567CF">
      <w:pPr>
        <w:pStyle w:val="Tabletext"/>
        <w:keepLines w:val="0"/>
        <w:numPr>
          <w:ilvl w:val="5"/>
          <w:numId w:val="2"/>
        </w:numPr>
        <w:spacing w:after="0" w:line="240" w:lineRule="auto"/>
        <w:rPr>
          <w:rFonts w:hint="eastAsia"/>
          <w:lang w:eastAsia="zh-TW"/>
        </w:rPr>
      </w:pPr>
      <w:r w:rsidRPr="00F060BE">
        <w:rPr>
          <w:rFonts w:hint="eastAsia"/>
          <w:lang w:eastAsia="zh-TW"/>
        </w:rPr>
        <w:t>錯誤訊息：請輸入日間病房期間</w:t>
      </w:r>
    </w:p>
    <w:p w:rsidR="003E6FAF" w:rsidRPr="00F060BE" w:rsidRDefault="003E6FAF" w:rsidP="00080BEB">
      <w:pPr>
        <w:pStyle w:val="Tabletext"/>
        <w:keepLines w:val="0"/>
        <w:numPr>
          <w:ilvl w:val="2"/>
          <w:numId w:val="2"/>
        </w:numPr>
        <w:spacing w:after="0" w:line="240" w:lineRule="auto"/>
        <w:rPr>
          <w:rFonts w:hint="eastAsia"/>
          <w:lang w:eastAsia="zh-TW"/>
        </w:rPr>
      </w:pPr>
      <w:r w:rsidRPr="00F060BE">
        <w:rPr>
          <w:rFonts w:hint="eastAsia"/>
          <w:lang w:eastAsia="zh-TW"/>
        </w:rPr>
        <w:t>檢合是否輸入科別代碼：</w:t>
      </w:r>
    </w:p>
    <w:p w:rsidR="00022F93" w:rsidRPr="00F060BE" w:rsidRDefault="00022F93" w:rsidP="00080BEB">
      <w:pPr>
        <w:pStyle w:val="Tabletext"/>
        <w:keepLines w:val="0"/>
        <w:numPr>
          <w:ilvl w:val="3"/>
          <w:numId w:val="2"/>
        </w:numPr>
        <w:spacing w:after="0" w:line="240" w:lineRule="auto"/>
        <w:rPr>
          <w:rFonts w:hint="eastAsia"/>
          <w:lang w:eastAsia="zh-TW"/>
        </w:rPr>
      </w:pPr>
      <w:r w:rsidRPr="00F060BE">
        <w:rPr>
          <w:rFonts w:hint="eastAsia"/>
          <w:lang w:eastAsia="zh-TW"/>
        </w:rPr>
        <w:t xml:space="preserve">IF </w:t>
      </w:r>
      <w:r w:rsidRPr="00F060BE">
        <w:rPr>
          <w:rFonts w:hint="eastAsia"/>
          <w:lang w:eastAsia="zh-TW"/>
        </w:rPr>
        <w:t>畫面</w:t>
      </w:r>
      <w:r w:rsidRPr="00F060BE">
        <w:rPr>
          <w:rFonts w:hint="eastAsia"/>
          <w:lang w:eastAsia="zh-TW"/>
        </w:rPr>
        <w:t>.</w:t>
      </w:r>
      <w:r w:rsidRPr="00F060BE">
        <w:rPr>
          <w:rFonts w:hint="eastAsia"/>
          <w:lang w:eastAsia="zh-TW"/>
        </w:rPr>
        <w:t>主科別代碼</w:t>
      </w:r>
      <w:r w:rsidRPr="00F060BE">
        <w:rPr>
          <w:rFonts w:hint="eastAsia"/>
          <w:lang w:eastAsia="zh-TW"/>
        </w:rPr>
        <w:t xml:space="preserve"> </w:t>
      </w:r>
      <w:r w:rsidRPr="00F060BE">
        <w:rPr>
          <w:rFonts w:hint="eastAsia"/>
          <w:lang w:eastAsia="zh-TW"/>
        </w:rPr>
        <w:t>是空的</w:t>
      </w:r>
      <w:r w:rsidRPr="00F060BE">
        <w:rPr>
          <w:rFonts w:hint="eastAsia"/>
          <w:lang w:eastAsia="zh-TW"/>
        </w:rPr>
        <w:t xml:space="preserve"> OR</w:t>
      </w:r>
      <w:r w:rsidRPr="00F060BE">
        <w:rPr>
          <w:rFonts w:hint="eastAsia"/>
          <w:lang w:eastAsia="zh-TW"/>
        </w:rPr>
        <w:t>畫面</w:t>
      </w:r>
      <w:r w:rsidRPr="00F060BE">
        <w:rPr>
          <w:rFonts w:hint="eastAsia"/>
          <w:lang w:eastAsia="zh-TW"/>
        </w:rPr>
        <w:t>.</w:t>
      </w:r>
      <w:r w:rsidRPr="00F060BE">
        <w:rPr>
          <w:rFonts w:hint="eastAsia"/>
          <w:lang w:eastAsia="zh-TW"/>
        </w:rPr>
        <w:t>次科別代碼</w:t>
      </w:r>
      <w:r w:rsidRPr="00F060BE">
        <w:rPr>
          <w:rFonts w:hint="eastAsia"/>
          <w:lang w:eastAsia="zh-TW"/>
        </w:rPr>
        <w:t xml:space="preserve"> </w:t>
      </w:r>
      <w:r w:rsidRPr="00F060BE">
        <w:rPr>
          <w:rFonts w:hint="eastAsia"/>
          <w:lang w:eastAsia="zh-TW"/>
        </w:rPr>
        <w:t>是空的</w:t>
      </w:r>
    </w:p>
    <w:p w:rsidR="00022F93" w:rsidRPr="00F060BE" w:rsidRDefault="00022F93" w:rsidP="00080BEB">
      <w:pPr>
        <w:pStyle w:val="Tabletext"/>
        <w:keepLines w:val="0"/>
        <w:numPr>
          <w:ilvl w:val="4"/>
          <w:numId w:val="2"/>
        </w:numPr>
        <w:spacing w:after="0" w:line="240" w:lineRule="auto"/>
        <w:rPr>
          <w:rFonts w:hint="eastAsia"/>
          <w:lang w:eastAsia="zh-TW"/>
        </w:rPr>
      </w:pPr>
      <w:r w:rsidRPr="00F060BE">
        <w:rPr>
          <w:rFonts w:hint="eastAsia"/>
          <w:lang w:eastAsia="zh-TW"/>
        </w:rPr>
        <w:t>錯誤訊息：請點選醫師科別</w:t>
      </w:r>
    </w:p>
    <w:p w:rsidR="005E0E80" w:rsidRPr="00F060BE" w:rsidRDefault="00A34542" w:rsidP="00F060BE">
      <w:pPr>
        <w:pStyle w:val="Tabletext"/>
        <w:keepLines w:val="0"/>
        <w:numPr>
          <w:ilvl w:val="2"/>
          <w:numId w:val="2"/>
        </w:numPr>
        <w:spacing w:after="0" w:line="240" w:lineRule="auto"/>
        <w:rPr>
          <w:rFonts w:hint="eastAsia"/>
          <w:lang w:eastAsia="zh-TW"/>
        </w:rPr>
      </w:pPr>
      <w:r w:rsidRPr="00F060BE">
        <w:rPr>
          <w:rFonts w:hint="eastAsia"/>
          <w:lang w:eastAsia="zh-TW"/>
        </w:rPr>
        <w:t>檢核癌症相關內容：</w:t>
      </w:r>
    </w:p>
    <w:p w:rsidR="00A34542" w:rsidRPr="00F060BE" w:rsidRDefault="00141601" w:rsidP="00F060BE">
      <w:pPr>
        <w:pStyle w:val="Tabletext"/>
        <w:keepLines w:val="0"/>
        <w:numPr>
          <w:ilvl w:val="3"/>
          <w:numId w:val="2"/>
        </w:numPr>
        <w:spacing w:after="0" w:line="240" w:lineRule="auto"/>
        <w:rPr>
          <w:rFonts w:hint="eastAsia"/>
          <w:lang w:eastAsia="zh-TW"/>
        </w:rPr>
      </w:pPr>
      <w:r w:rsidRPr="00F060BE">
        <w:rPr>
          <w:rFonts w:hint="eastAsia"/>
          <w:lang w:eastAsia="zh-TW"/>
        </w:rPr>
        <w:t xml:space="preserve">CALL </w:t>
      </w:r>
      <w:r w:rsidR="000F5300" w:rsidRPr="00F060BE">
        <w:rPr>
          <w:rFonts w:hint="eastAsia"/>
          <w:lang w:eastAsia="zh-TW"/>
        </w:rPr>
        <w:t>AA_A0Z007.</w:t>
      </w:r>
      <w:r w:rsidR="000F5300" w:rsidRPr="00F060BE">
        <w:rPr>
          <w:lang w:eastAsia="zh-TW"/>
        </w:rPr>
        <w:t>queryByAPLYNO_STSCODE</w:t>
      </w:r>
      <w:r w:rsidR="000F5300" w:rsidRPr="00F060BE">
        <w:rPr>
          <w:rFonts w:hint="eastAsia"/>
          <w:lang w:eastAsia="zh-TW"/>
        </w:rPr>
        <w:t>()</w:t>
      </w:r>
      <w:r w:rsidR="000F5300" w:rsidRPr="00F060BE">
        <w:rPr>
          <w:rFonts w:hint="eastAsia"/>
          <w:lang w:eastAsia="zh-TW"/>
        </w:rPr>
        <w:t>：</w:t>
      </w:r>
      <w:r w:rsidR="000F5300" w:rsidRPr="00F060BE">
        <w:rPr>
          <w:rFonts w:hint="eastAsia"/>
          <w:lang w:eastAsia="zh-TW"/>
        </w:rPr>
        <w:t>(</w:t>
      </w:r>
      <w:r w:rsidR="000F5300" w:rsidRPr="00F060BE">
        <w:rPr>
          <w:lang w:eastAsia="zh-TW"/>
        </w:rPr>
        <w:t>查詢</w:t>
      </w:r>
      <w:r w:rsidR="000F5300" w:rsidRPr="00F060BE">
        <w:rPr>
          <w:lang w:eastAsia="zh-TW"/>
        </w:rPr>
        <w:t xml:space="preserve"> </w:t>
      </w:r>
      <w:r w:rsidR="000F5300" w:rsidRPr="00F060BE">
        <w:rPr>
          <w:lang w:eastAsia="zh-TW"/>
        </w:rPr>
        <w:t>索賠類別</w:t>
      </w:r>
      <w:r w:rsidR="000F5300" w:rsidRPr="00F060BE">
        <w:rPr>
          <w:rFonts w:hint="eastAsia"/>
          <w:lang w:eastAsia="zh-TW"/>
        </w:rPr>
        <w:t>)</w:t>
      </w:r>
    </w:p>
    <w:p w:rsidR="000F5300" w:rsidRPr="00F060BE" w:rsidRDefault="000F5300" w:rsidP="00F060BE">
      <w:pPr>
        <w:pStyle w:val="Tabletext"/>
        <w:keepLines w:val="0"/>
        <w:numPr>
          <w:ilvl w:val="4"/>
          <w:numId w:val="2"/>
        </w:numPr>
        <w:spacing w:after="0" w:line="240" w:lineRule="auto"/>
        <w:rPr>
          <w:rFonts w:hint="eastAsia"/>
          <w:lang w:eastAsia="zh-TW"/>
        </w:rPr>
      </w:pPr>
      <w:r w:rsidRPr="00F060BE">
        <w:rPr>
          <w:rFonts w:ascii="細明體" w:eastAsia="細明體" w:hAnsi="細明體" w:hint="eastAsia"/>
          <w:lang w:eastAsia="zh-TW"/>
        </w:rPr>
        <w:t>受理編號 = 畫面.受理編號</w:t>
      </w:r>
    </w:p>
    <w:p w:rsidR="000F5300" w:rsidRPr="00F060BE" w:rsidRDefault="000F5300" w:rsidP="00F060BE">
      <w:pPr>
        <w:pStyle w:val="Tabletext"/>
        <w:keepLines w:val="0"/>
        <w:numPr>
          <w:ilvl w:val="4"/>
          <w:numId w:val="2"/>
        </w:numPr>
        <w:spacing w:after="0" w:line="240" w:lineRule="auto"/>
        <w:rPr>
          <w:rFonts w:hint="eastAsia"/>
          <w:lang w:eastAsia="zh-TW"/>
        </w:rPr>
      </w:pPr>
      <w:r w:rsidRPr="00F060BE">
        <w:rPr>
          <w:rFonts w:ascii="細明體" w:eastAsia="細明體" w:hAnsi="細明體" w:hint="eastAsia"/>
          <w:lang w:eastAsia="zh-TW"/>
        </w:rPr>
        <w:t>狀態碼 =</w:t>
      </w:r>
      <w:r w:rsidRPr="00F060BE">
        <w:rPr>
          <w:rFonts w:ascii="細明體" w:eastAsia="細明體" w:hAnsi="細明體"/>
          <w:lang w:eastAsia="zh-TW"/>
        </w:rPr>
        <w:t>’</w:t>
      </w:r>
      <w:r w:rsidRPr="00F060BE">
        <w:rPr>
          <w:rFonts w:ascii="細明體" w:eastAsia="細明體" w:hAnsi="細明體" w:hint="eastAsia"/>
          <w:lang w:eastAsia="zh-TW"/>
        </w:rPr>
        <w:t>2</w:t>
      </w:r>
      <w:r w:rsidRPr="00F060BE">
        <w:rPr>
          <w:rFonts w:ascii="細明體" w:eastAsia="細明體" w:hAnsi="細明體"/>
          <w:lang w:eastAsia="zh-TW"/>
        </w:rPr>
        <w:t>’</w:t>
      </w:r>
    </w:p>
    <w:p w:rsidR="000F5300" w:rsidRPr="00F060BE" w:rsidRDefault="00ED1B86" w:rsidP="00F060BE">
      <w:pPr>
        <w:pStyle w:val="Tabletext"/>
        <w:keepLines w:val="0"/>
        <w:numPr>
          <w:ilvl w:val="3"/>
          <w:numId w:val="2"/>
        </w:numPr>
        <w:spacing w:after="0" w:line="240" w:lineRule="auto"/>
        <w:rPr>
          <w:rFonts w:hint="eastAsia"/>
          <w:lang w:eastAsia="zh-TW"/>
        </w:rPr>
      </w:pPr>
      <w:r w:rsidRPr="00F060BE">
        <w:rPr>
          <w:rFonts w:hint="eastAsia"/>
          <w:lang w:eastAsia="zh-TW"/>
        </w:rPr>
        <w:t>逐筆讀取索賠類別資料</w:t>
      </w:r>
      <w:r w:rsidRPr="00F060BE">
        <w:rPr>
          <w:rFonts w:hint="eastAsia"/>
          <w:lang w:eastAsia="zh-TW"/>
        </w:rPr>
        <w:t>(DTAAA011)</w:t>
      </w:r>
    </w:p>
    <w:p w:rsidR="00ED1B86" w:rsidRPr="00F060BE" w:rsidRDefault="00ED1B86" w:rsidP="00F060BE">
      <w:pPr>
        <w:pStyle w:val="Tabletext"/>
        <w:keepLines w:val="0"/>
        <w:numPr>
          <w:ilvl w:val="4"/>
          <w:numId w:val="2"/>
        </w:numPr>
        <w:spacing w:after="0" w:line="240" w:lineRule="auto"/>
        <w:rPr>
          <w:rFonts w:hint="eastAsia"/>
          <w:lang w:eastAsia="zh-TW"/>
        </w:rPr>
      </w:pPr>
      <w:r w:rsidRPr="00F060BE">
        <w:rPr>
          <w:rFonts w:hint="eastAsia"/>
          <w:lang w:eastAsia="zh-TW"/>
        </w:rPr>
        <w:t xml:space="preserve">IF </w:t>
      </w:r>
      <w:r w:rsidRPr="00F060BE">
        <w:rPr>
          <w:rFonts w:hint="eastAsia"/>
          <w:lang w:eastAsia="zh-TW"/>
        </w:rPr>
        <w:t>索賠類別</w:t>
      </w:r>
      <w:r w:rsidRPr="00F060BE">
        <w:rPr>
          <w:rFonts w:hint="eastAsia"/>
          <w:lang w:eastAsia="zh-TW"/>
        </w:rPr>
        <w:t xml:space="preserve"> =</w:t>
      </w:r>
      <w:r w:rsidRPr="00F060BE">
        <w:rPr>
          <w:lang w:eastAsia="zh-TW"/>
        </w:rPr>
        <w:t>’</w:t>
      </w:r>
      <w:r w:rsidRPr="00F060BE">
        <w:rPr>
          <w:rFonts w:hint="eastAsia"/>
          <w:lang w:eastAsia="zh-TW"/>
        </w:rPr>
        <w:t>G</w:t>
      </w:r>
      <w:r w:rsidRPr="00F060BE">
        <w:rPr>
          <w:lang w:eastAsia="zh-TW"/>
        </w:rPr>
        <w:t>’</w:t>
      </w:r>
      <w:r w:rsidRPr="00F060BE">
        <w:rPr>
          <w:rFonts w:hint="eastAsia"/>
          <w:lang w:eastAsia="zh-TW"/>
        </w:rPr>
        <w:t>(</w:t>
      </w:r>
      <w:r w:rsidRPr="00F060BE">
        <w:rPr>
          <w:rFonts w:hint="eastAsia"/>
          <w:lang w:eastAsia="zh-TW"/>
        </w:rPr>
        <w:t>癌症</w:t>
      </w:r>
      <w:r w:rsidRPr="00F060BE">
        <w:rPr>
          <w:rFonts w:hint="eastAsia"/>
          <w:lang w:eastAsia="zh-TW"/>
        </w:rPr>
        <w:t>)</w:t>
      </w:r>
    </w:p>
    <w:p w:rsidR="00ED1B86" w:rsidRPr="00F060BE" w:rsidRDefault="00ED1B86" w:rsidP="00F060BE">
      <w:pPr>
        <w:pStyle w:val="Tabletext"/>
        <w:keepLines w:val="0"/>
        <w:numPr>
          <w:ilvl w:val="5"/>
          <w:numId w:val="2"/>
        </w:numPr>
        <w:spacing w:after="0" w:line="240" w:lineRule="auto"/>
        <w:rPr>
          <w:rFonts w:hint="eastAsia"/>
          <w:lang w:eastAsia="zh-TW"/>
        </w:rPr>
      </w:pPr>
      <w:r w:rsidRPr="00F060BE">
        <w:rPr>
          <w:rFonts w:hint="eastAsia"/>
          <w:lang w:eastAsia="zh-TW"/>
        </w:rPr>
        <w:t xml:space="preserve">SET </w:t>
      </w:r>
      <w:r w:rsidRPr="00F060BE">
        <w:rPr>
          <w:rFonts w:hint="eastAsia"/>
          <w:lang w:eastAsia="zh-TW"/>
        </w:rPr>
        <w:t>勾選癌症</w:t>
      </w:r>
      <w:r w:rsidRPr="00F060BE">
        <w:rPr>
          <w:rFonts w:hint="eastAsia"/>
          <w:lang w:eastAsia="zh-TW"/>
        </w:rPr>
        <w:t xml:space="preserve"> =</w:t>
      </w:r>
      <w:r w:rsidRPr="00F060BE">
        <w:rPr>
          <w:lang w:eastAsia="zh-TW"/>
        </w:rPr>
        <w:t>’</w:t>
      </w:r>
      <w:r w:rsidRPr="00F060BE">
        <w:rPr>
          <w:rFonts w:hint="eastAsia"/>
          <w:lang w:eastAsia="zh-TW"/>
        </w:rPr>
        <w:t>Y</w:t>
      </w:r>
      <w:r w:rsidRPr="00F060BE">
        <w:rPr>
          <w:lang w:eastAsia="zh-TW"/>
        </w:rPr>
        <w:t>’</w:t>
      </w:r>
    </w:p>
    <w:p w:rsidR="00ED1B86" w:rsidRPr="00F060BE" w:rsidRDefault="00ED1B86" w:rsidP="00F060BE">
      <w:pPr>
        <w:pStyle w:val="Tabletext"/>
        <w:keepLines w:val="0"/>
        <w:numPr>
          <w:ilvl w:val="3"/>
          <w:numId w:val="2"/>
        </w:numPr>
        <w:spacing w:after="0" w:line="240" w:lineRule="auto"/>
        <w:rPr>
          <w:rFonts w:hint="eastAsia"/>
          <w:lang w:eastAsia="zh-TW"/>
        </w:rPr>
      </w:pPr>
      <w:r w:rsidRPr="00F060BE">
        <w:rPr>
          <w:rFonts w:hint="eastAsia"/>
          <w:lang w:eastAsia="zh-TW"/>
        </w:rPr>
        <w:t xml:space="preserve">IF </w:t>
      </w:r>
      <w:r w:rsidRPr="00F060BE">
        <w:rPr>
          <w:rFonts w:hint="eastAsia"/>
          <w:lang w:eastAsia="zh-TW"/>
        </w:rPr>
        <w:t>勾選癌症</w:t>
      </w:r>
      <w:r w:rsidRPr="00F060BE">
        <w:rPr>
          <w:rFonts w:hint="eastAsia"/>
          <w:lang w:eastAsia="zh-TW"/>
        </w:rPr>
        <w:t xml:space="preserve"> =</w:t>
      </w:r>
      <w:r w:rsidRPr="00F060BE">
        <w:rPr>
          <w:lang w:eastAsia="zh-TW"/>
        </w:rPr>
        <w:t>’</w:t>
      </w:r>
      <w:r w:rsidRPr="00F060BE">
        <w:rPr>
          <w:rFonts w:hint="eastAsia"/>
          <w:lang w:eastAsia="zh-TW"/>
        </w:rPr>
        <w:t>Y</w:t>
      </w:r>
      <w:r w:rsidRPr="00F060BE">
        <w:rPr>
          <w:lang w:eastAsia="zh-TW"/>
        </w:rPr>
        <w:t>’</w:t>
      </w:r>
    </w:p>
    <w:p w:rsidR="003925F2" w:rsidRPr="00F060BE" w:rsidRDefault="003925F2" w:rsidP="00F060BE">
      <w:pPr>
        <w:pStyle w:val="Tabletext"/>
        <w:keepLines w:val="0"/>
        <w:numPr>
          <w:ilvl w:val="4"/>
          <w:numId w:val="2"/>
        </w:numPr>
        <w:spacing w:after="0" w:line="240" w:lineRule="auto"/>
        <w:rPr>
          <w:rFonts w:hint="eastAsia"/>
          <w:lang w:eastAsia="zh-TW"/>
        </w:rPr>
      </w:pPr>
      <w:r w:rsidRPr="00F060BE">
        <w:rPr>
          <w:rFonts w:ascii="細明體" w:eastAsia="細明體" w:hAnsi="細明體" w:hint="eastAsia"/>
          <w:lang w:eastAsia="zh-TW"/>
        </w:rPr>
        <w:t>有勾選癌症卻無癌症ICD-CODE：</w:t>
      </w:r>
    </w:p>
    <w:p w:rsidR="00ED1B86" w:rsidRPr="00F060BE" w:rsidRDefault="00ED1B86" w:rsidP="00F060BE">
      <w:pPr>
        <w:pStyle w:val="Tabletext"/>
        <w:keepLines w:val="0"/>
        <w:numPr>
          <w:ilvl w:val="5"/>
          <w:numId w:val="2"/>
        </w:numPr>
        <w:spacing w:after="0" w:line="240" w:lineRule="auto"/>
        <w:rPr>
          <w:rFonts w:hint="eastAsia"/>
          <w:lang w:eastAsia="zh-TW"/>
        </w:rPr>
      </w:pPr>
      <w:r w:rsidRPr="00F060BE">
        <w:rPr>
          <w:rFonts w:hint="eastAsia"/>
          <w:lang w:eastAsia="zh-TW"/>
        </w:rPr>
        <w:t xml:space="preserve">IF </w:t>
      </w:r>
      <w:r w:rsidRPr="00F060BE">
        <w:rPr>
          <w:rFonts w:ascii="細明體" w:eastAsia="細明體" w:hAnsi="細明體" w:hint="eastAsia"/>
          <w:lang w:eastAsia="zh-TW"/>
        </w:rPr>
        <w:t>癌症</w:t>
      </w:r>
      <w:r w:rsidRPr="00F060BE">
        <w:rPr>
          <w:lang w:eastAsia="zh-TW"/>
        </w:rPr>
        <w:t>屬性</w:t>
      </w:r>
      <w:r w:rsidRPr="0000502C">
        <w:rPr>
          <w:rFonts w:ascii="細明體" w:eastAsia="細明體" w:hAnsi="細明體" w:hint="eastAsia"/>
          <w:lang w:eastAsia="zh-TW"/>
        </w:rPr>
        <w:t>=</w:t>
      </w:r>
      <w:r w:rsidRPr="00B96FE2">
        <w:rPr>
          <w:rFonts w:ascii="細明體" w:eastAsia="細明體" w:hAnsi="細明體"/>
          <w:lang w:eastAsia="zh-TW"/>
        </w:rPr>
        <w:t>’</w:t>
      </w:r>
      <w:r w:rsidRPr="00F060BE">
        <w:rPr>
          <w:rFonts w:ascii="細明體" w:eastAsia="細明體" w:hAnsi="細明體" w:hint="eastAsia"/>
          <w:lang w:eastAsia="zh-TW"/>
        </w:rPr>
        <w:t>N</w:t>
      </w:r>
      <w:r w:rsidRPr="00F060BE">
        <w:rPr>
          <w:rFonts w:ascii="細明體" w:eastAsia="細明體" w:hAnsi="細明體"/>
          <w:lang w:eastAsia="zh-TW"/>
        </w:rPr>
        <w:t>’</w:t>
      </w:r>
    </w:p>
    <w:p w:rsidR="00ED1B86" w:rsidRPr="00F060BE" w:rsidRDefault="00ED1B86" w:rsidP="00F060BE">
      <w:pPr>
        <w:pStyle w:val="Tabletext"/>
        <w:keepLines w:val="0"/>
        <w:numPr>
          <w:ilvl w:val="6"/>
          <w:numId w:val="2"/>
        </w:numPr>
        <w:spacing w:after="0" w:line="240" w:lineRule="auto"/>
        <w:rPr>
          <w:rFonts w:hint="eastAsia"/>
          <w:lang w:eastAsia="zh-TW"/>
        </w:rPr>
      </w:pPr>
      <w:r w:rsidRPr="0000502C">
        <w:rPr>
          <w:rFonts w:hint="eastAsia"/>
          <w:lang w:eastAsia="zh-TW"/>
        </w:rPr>
        <w:t>訊息：</w:t>
      </w:r>
      <w:r w:rsidRPr="00B96FE2">
        <w:rPr>
          <w:lang w:eastAsia="zh-TW"/>
        </w:rPr>
        <w:t>’</w:t>
      </w:r>
      <w:r w:rsidR="0056168D" w:rsidRPr="00F060BE">
        <w:rPr>
          <w:lang w:eastAsia="zh-TW"/>
        </w:rPr>
        <w:t>本次申請診斷書未有癌症之疾病代碼，請確認勾選索賠類別「防癌」是否正確</w:t>
      </w:r>
      <w:r w:rsidRPr="00F060BE">
        <w:rPr>
          <w:lang w:eastAsia="zh-TW"/>
        </w:rPr>
        <w:t>’</w:t>
      </w:r>
      <w:r w:rsidRPr="00F060BE">
        <w:rPr>
          <w:rFonts w:hint="eastAsia"/>
          <w:lang w:eastAsia="zh-TW"/>
        </w:rPr>
        <w:t>(</w:t>
      </w:r>
      <w:r w:rsidRPr="00F060BE">
        <w:rPr>
          <w:rFonts w:hint="eastAsia"/>
          <w:lang w:eastAsia="zh-TW"/>
        </w:rPr>
        <w:t>只顯示，不視為錯誤</w:t>
      </w:r>
      <w:r w:rsidRPr="00F060BE">
        <w:rPr>
          <w:rFonts w:hint="eastAsia"/>
          <w:lang w:eastAsia="zh-TW"/>
        </w:rPr>
        <w:t>)</w:t>
      </w:r>
    </w:p>
    <w:p w:rsidR="003925F2" w:rsidRPr="00F060BE" w:rsidRDefault="005D7664" w:rsidP="00F060BE">
      <w:pPr>
        <w:pStyle w:val="Tabletext"/>
        <w:keepLines w:val="0"/>
        <w:numPr>
          <w:ilvl w:val="4"/>
          <w:numId w:val="2"/>
        </w:numPr>
        <w:spacing w:after="0" w:line="240" w:lineRule="auto"/>
        <w:rPr>
          <w:rFonts w:hint="eastAsia"/>
          <w:lang w:eastAsia="zh-TW"/>
        </w:rPr>
      </w:pPr>
      <w:r w:rsidRPr="00F060BE">
        <w:rPr>
          <w:rFonts w:hint="eastAsia"/>
          <w:lang w:eastAsia="zh-TW"/>
        </w:rPr>
        <w:t>同時有癌症與非癌症的</w:t>
      </w:r>
      <w:r w:rsidRPr="00F060BE">
        <w:rPr>
          <w:rFonts w:hint="eastAsia"/>
          <w:lang w:eastAsia="zh-TW"/>
        </w:rPr>
        <w:t>ICD-CODE</w:t>
      </w:r>
      <w:r w:rsidRPr="00F060BE">
        <w:rPr>
          <w:rFonts w:hint="eastAsia"/>
          <w:lang w:eastAsia="zh-TW"/>
        </w:rPr>
        <w:t>：</w:t>
      </w:r>
    </w:p>
    <w:p w:rsidR="00825422" w:rsidRPr="00F060BE" w:rsidRDefault="00825422" w:rsidP="00F060BE">
      <w:pPr>
        <w:pStyle w:val="Tabletext"/>
        <w:keepLines w:val="0"/>
        <w:numPr>
          <w:ilvl w:val="5"/>
          <w:numId w:val="2"/>
        </w:numPr>
        <w:spacing w:after="0" w:line="240" w:lineRule="auto"/>
        <w:rPr>
          <w:rFonts w:hint="eastAsia"/>
          <w:lang w:eastAsia="zh-TW"/>
        </w:rPr>
      </w:pPr>
      <w:r w:rsidRPr="00F060BE">
        <w:rPr>
          <w:rFonts w:hint="eastAsia"/>
          <w:lang w:eastAsia="zh-TW"/>
        </w:rPr>
        <w:t>取得疾病代碼</w:t>
      </w:r>
      <w:r w:rsidR="0019035C" w:rsidRPr="00F060BE">
        <w:rPr>
          <w:rFonts w:hint="eastAsia"/>
          <w:lang w:eastAsia="zh-TW"/>
        </w:rPr>
        <w:t>LIST</w:t>
      </w:r>
      <w:r w:rsidRPr="00F060BE">
        <w:rPr>
          <w:rFonts w:hint="eastAsia"/>
          <w:lang w:eastAsia="zh-TW"/>
        </w:rPr>
        <w:t>：</w:t>
      </w:r>
    </w:p>
    <w:p w:rsidR="00825422" w:rsidRPr="00F060BE" w:rsidRDefault="00825422" w:rsidP="00F060BE">
      <w:pPr>
        <w:pStyle w:val="Tabletext"/>
        <w:keepLines w:val="0"/>
        <w:numPr>
          <w:ilvl w:val="6"/>
          <w:numId w:val="2"/>
        </w:numPr>
        <w:spacing w:after="0" w:line="240" w:lineRule="auto"/>
        <w:rPr>
          <w:rFonts w:hint="eastAsia"/>
          <w:lang w:eastAsia="zh-TW"/>
        </w:rPr>
      </w:pPr>
      <w:r w:rsidRPr="00F060BE">
        <w:rPr>
          <w:rFonts w:hint="eastAsia"/>
          <w:lang w:eastAsia="zh-TW"/>
        </w:rPr>
        <w:t>核定當時的頁面，取畫面的第一個疾病代碼</w:t>
      </w:r>
    </w:p>
    <w:p w:rsidR="00825422" w:rsidRPr="00F060BE" w:rsidRDefault="00825422" w:rsidP="00F060BE">
      <w:pPr>
        <w:pStyle w:val="Tabletext"/>
        <w:keepLines w:val="0"/>
        <w:numPr>
          <w:ilvl w:val="6"/>
          <w:numId w:val="2"/>
        </w:numPr>
        <w:spacing w:after="0" w:line="240" w:lineRule="auto"/>
        <w:rPr>
          <w:rFonts w:hint="eastAsia"/>
          <w:lang w:eastAsia="zh-TW"/>
        </w:rPr>
      </w:pPr>
      <w:r w:rsidRPr="00F060BE">
        <w:rPr>
          <w:rFonts w:hint="eastAsia"/>
          <w:lang w:eastAsia="zh-TW"/>
        </w:rPr>
        <w:t>其他頁面：</w:t>
      </w:r>
    </w:p>
    <w:p w:rsidR="00825422" w:rsidRPr="00F060BE" w:rsidRDefault="00825422" w:rsidP="00F060BE">
      <w:pPr>
        <w:pStyle w:val="Tabletext"/>
        <w:keepLines w:val="0"/>
        <w:numPr>
          <w:ilvl w:val="7"/>
          <w:numId w:val="2"/>
        </w:numPr>
        <w:spacing w:after="0" w:line="240" w:lineRule="auto"/>
        <w:rPr>
          <w:rFonts w:hint="eastAsia"/>
          <w:lang w:eastAsia="zh-TW"/>
        </w:rPr>
      </w:pPr>
      <w:r w:rsidRPr="00F060BE">
        <w:rPr>
          <w:rFonts w:hint="eastAsia"/>
          <w:lang w:eastAsia="zh-TW"/>
        </w:rPr>
        <w:t xml:space="preserve">IF </w:t>
      </w:r>
      <w:r w:rsidRPr="00F060BE">
        <w:rPr>
          <w:rFonts w:hint="eastAsia"/>
          <w:lang w:eastAsia="zh-TW"/>
        </w:rPr>
        <w:t>核定狀態</w:t>
      </w:r>
      <w:r w:rsidRPr="00F060BE">
        <w:rPr>
          <w:rFonts w:hint="eastAsia"/>
          <w:lang w:eastAsia="zh-TW"/>
        </w:rPr>
        <w:t xml:space="preserve"> =</w:t>
      </w:r>
      <w:r w:rsidRPr="00F060BE">
        <w:rPr>
          <w:lang w:eastAsia="zh-TW"/>
        </w:rPr>
        <w:t>’</w:t>
      </w:r>
      <w:r w:rsidRPr="00F060BE">
        <w:rPr>
          <w:rFonts w:hint="eastAsia"/>
          <w:lang w:eastAsia="zh-TW"/>
        </w:rPr>
        <w:t>3</w:t>
      </w:r>
      <w:r w:rsidRPr="00F060BE">
        <w:rPr>
          <w:lang w:eastAsia="zh-TW"/>
        </w:rPr>
        <w:t>’</w:t>
      </w:r>
      <w:r w:rsidRPr="00F060BE">
        <w:rPr>
          <w:rFonts w:hint="eastAsia"/>
          <w:lang w:eastAsia="zh-TW"/>
        </w:rPr>
        <w:t>(</w:t>
      </w:r>
      <w:r w:rsidRPr="00F060BE">
        <w:rPr>
          <w:rFonts w:hint="eastAsia"/>
          <w:lang w:eastAsia="zh-TW"/>
        </w:rPr>
        <w:t>已核定</w:t>
      </w:r>
      <w:r w:rsidRPr="00F060BE">
        <w:rPr>
          <w:rFonts w:hint="eastAsia"/>
          <w:lang w:eastAsia="zh-TW"/>
        </w:rPr>
        <w:t>)</w:t>
      </w:r>
    </w:p>
    <w:p w:rsidR="00825422" w:rsidRPr="00F060BE" w:rsidRDefault="00825422" w:rsidP="00F060BE">
      <w:pPr>
        <w:pStyle w:val="Tabletext"/>
        <w:keepLines w:val="0"/>
        <w:numPr>
          <w:ilvl w:val="8"/>
          <w:numId w:val="2"/>
        </w:numPr>
        <w:spacing w:after="0" w:line="240" w:lineRule="auto"/>
        <w:rPr>
          <w:rFonts w:hint="eastAsia"/>
          <w:lang w:eastAsia="zh-TW"/>
        </w:rPr>
      </w:pPr>
      <w:r w:rsidRPr="00F060BE">
        <w:rPr>
          <w:rFonts w:hint="eastAsia"/>
          <w:lang w:eastAsia="zh-TW"/>
        </w:rPr>
        <w:t>取核定後的第一個疾病代碼</w:t>
      </w:r>
    </w:p>
    <w:p w:rsidR="00825422" w:rsidRPr="00F060BE" w:rsidRDefault="00825422" w:rsidP="00F060BE">
      <w:pPr>
        <w:pStyle w:val="Tabletext"/>
        <w:keepLines w:val="0"/>
        <w:numPr>
          <w:ilvl w:val="7"/>
          <w:numId w:val="2"/>
        </w:numPr>
        <w:spacing w:after="0" w:line="240" w:lineRule="auto"/>
        <w:rPr>
          <w:rFonts w:hint="eastAsia"/>
          <w:lang w:eastAsia="zh-TW"/>
        </w:rPr>
      </w:pPr>
      <w:r w:rsidRPr="00F060BE">
        <w:rPr>
          <w:rFonts w:hint="eastAsia"/>
          <w:lang w:eastAsia="zh-TW"/>
        </w:rPr>
        <w:t>ELSE</w:t>
      </w:r>
    </w:p>
    <w:p w:rsidR="00825422" w:rsidRPr="00F060BE" w:rsidRDefault="00825422" w:rsidP="00F060BE">
      <w:pPr>
        <w:pStyle w:val="Tabletext"/>
        <w:keepLines w:val="0"/>
        <w:numPr>
          <w:ilvl w:val="8"/>
          <w:numId w:val="2"/>
        </w:numPr>
        <w:spacing w:after="0" w:line="240" w:lineRule="auto"/>
        <w:rPr>
          <w:rFonts w:hint="eastAsia"/>
          <w:lang w:eastAsia="zh-TW"/>
        </w:rPr>
      </w:pPr>
      <w:r w:rsidRPr="00F060BE">
        <w:rPr>
          <w:rFonts w:hint="eastAsia"/>
          <w:lang w:eastAsia="zh-TW"/>
        </w:rPr>
        <w:t>取受理的第一個疾病代碼</w:t>
      </w:r>
      <w:r w:rsidRPr="00F060BE">
        <w:rPr>
          <w:rFonts w:hint="eastAsia"/>
          <w:lang w:eastAsia="zh-TW"/>
        </w:rPr>
        <w:t>(</w:t>
      </w:r>
      <w:r w:rsidRPr="00F060BE">
        <w:rPr>
          <w:rFonts w:hint="eastAsia"/>
          <w:lang w:eastAsia="zh-TW"/>
        </w:rPr>
        <w:t>因為有</w:t>
      </w:r>
      <w:r w:rsidRPr="00F060BE">
        <w:rPr>
          <w:rFonts w:hint="eastAsia"/>
          <w:lang w:eastAsia="zh-TW"/>
        </w:rPr>
        <w:t>3</w:t>
      </w:r>
      <w:r w:rsidRPr="00F060BE">
        <w:rPr>
          <w:rFonts w:hint="eastAsia"/>
          <w:lang w:eastAsia="zh-TW"/>
        </w:rPr>
        <w:t>登</w:t>
      </w:r>
      <w:r w:rsidRPr="00F060BE">
        <w:rPr>
          <w:rFonts w:hint="eastAsia"/>
          <w:lang w:eastAsia="zh-TW"/>
        </w:rPr>
        <w:t>)</w:t>
      </w:r>
    </w:p>
    <w:p w:rsidR="005D7664" w:rsidRPr="00F060BE" w:rsidRDefault="005D7664" w:rsidP="00F060BE">
      <w:pPr>
        <w:pStyle w:val="Tabletext"/>
        <w:keepLines w:val="0"/>
        <w:numPr>
          <w:ilvl w:val="5"/>
          <w:numId w:val="2"/>
        </w:numPr>
        <w:spacing w:after="0" w:line="240" w:lineRule="auto"/>
        <w:rPr>
          <w:rFonts w:hint="eastAsia"/>
          <w:lang w:eastAsia="zh-TW"/>
        </w:rPr>
      </w:pPr>
      <w:r w:rsidRPr="00F060BE">
        <w:rPr>
          <w:rFonts w:hint="eastAsia"/>
          <w:lang w:eastAsia="zh-TW"/>
        </w:rPr>
        <w:t>CALL AA_A0Z013.</w:t>
      </w:r>
      <w:r w:rsidRPr="00F060BE">
        <w:rPr>
          <w:rFonts w:hint="eastAsia"/>
        </w:rPr>
        <w:t>chkIs</w:t>
      </w:r>
      <w:r w:rsidRPr="00F060BE">
        <w:rPr>
          <w:rFonts w:hint="eastAsia"/>
          <w:lang w:eastAsia="zh-TW"/>
        </w:rPr>
        <w:t>C</w:t>
      </w:r>
      <w:r w:rsidRPr="00F060BE">
        <w:rPr>
          <w:rFonts w:hint="eastAsia"/>
        </w:rPr>
        <w:t>an</w:t>
      </w:r>
      <w:r w:rsidRPr="00F060BE">
        <w:rPr>
          <w:rFonts w:hint="eastAsia"/>
          <w:lang w:eastAsia="zh-TW"/>
        </w:rPr>
        <w:t>()</w:t>
      </w:r>
      <w:r w:rsidRPr="00F060BE">
        <w:rPr>
          <w:rFonts w:hint="eastAsia"/>
          <w:lang w:eastAsia="zh-TW"/>
        </w:rPr>
        <w:t>：</w:t>
      </w:r>
      <w:r w:rsidRPr="00F060BE">
        <w:rPr>
          <w:rFonts w:hint="eastAsia"/>
          <w:lang w:eastAsia="zh-TW"/>
        </w:rPr>
        <w:t>(</w:t>
      </w:r>
      <w:r w:rsidRPr="00F060BE">
        <w:rPr>
          <w:rFonts w:hint="eastAsia"/>
        </w:rPr>
        <w:t>判斷是否同時含有癌症及非癌症</w:t>
      </w:r>
      <w:r w:rsidRPr="00F060BE">
        <w:rPr>
          <w:rFonts w:hint="eastAsia"/>
          <w:lang w:eastAsia="zh-TW"/>
        </w:rPr>
        <w:t>)</w:t>
      </w:r>
    </w:p>
    <w:p w:rsidR="005D7664" w:rsidRPr="00F060BE" w:rsidRDefault="005D7664" w:rsidP="00F060BE">
      <w:pPr>
        <w:pStyle w:val="Tabletext"/>
        <w:keepLines w:val="0"/>
        <w:numPr>
          <w:ilvl w:val="6"/>
          <w:numId w:val="2"/>
        </w:numPr>
        <w:spacing w:after="0" w:line="240" w:lineRule="auto"/>
        <w:rPr>
          <w:rFonts w:hint="eastAsia"/>
          <w:lang w:eastAsia="zh-TW"/>
        </w:rPr>
      </w:pPr>
      <w:r w:rsidRPr="00F060BE">
        <w:rPr>
          <w:rFonts w:ascii="細明體" w:eastAsia="細明體" w:hAnsi="細明體" w:hint="eastAsia"/>
          <w:lang w:eastAsia="zh-TW"/>
        </w:rPr>
        <w:t>受理編號</w:t>
      </w:r>
      <w:r w:rsidR="00B373C9" w:rsidRPr="00F060BE">
        <w:rPr>
          <w:rFonts w:ascii="細明體" w:eastAsia="細明體" w:hAnsi="細明體" w:hint="eastAsia"/>
          <w:lang w:eastAsia="zh-TW"/>
        </w:rPr>
        <w:t>=</w:t>
      </w:r>
      <w:r w:rsidR="00B373C9" w:rsidRPr="00F060BE">
        <w:rPr>
          <w:rFonts w:ascii="新細明體" w:hAnsi="新細明體" w:cs="Arial Unicode MS" w:hint="eastAsia"/>
          <w:lang w:eastAsia="zh-TW"/>
        </w:rPr>
        <w:t>畫面.</w:t>
      </w:r>
      <w:r w:rsidR="00B373C9" w:rsidRPr="00F060BE">
        <w:rPr>
          <w:rFonts w:ascii="細明體" w:eastAsia="細明體" w:hAnsi="細明體" w:hint="eastAsia"/>
          <w:lang w:eastAsia="zh-TW"/>
        </w:rPr>
        <w:t>受理編號</w:t>
      </w:r>
    </w:p>
    <w:p w:rsidR="005D7664" w:rsidRPr="00F060BE" w:rsidRDefault="005D7664" w:rsidP="00F060BE">
      <w:pPr>
        <w:pStyle w:val="Tabletext"/>
        <w:keepLines w:val="0"/>
        <w:numPr>
          <w:ilvl w:val="6"/>
          <w:numId w:val="2"/>
        </w:numPr>
        <w:spacing w:after="0" w:line="240" w:lineRule="auto"/>
        <w:rPr>
          <w:rFonts w:hint="eastAsia"/>
          <w:lang w:eastAsia="zh-TW"/>
        </w:rPr>
      </w:pPr>
      <w:r w:rsidRPr="00F060BE">
        <w:rPr>
          <w:rFonts w:ascii="細明體" w:eastAsia="細明體" w:hAnsi="細明體" w:hint="eastAsia"/>
          <w:lang w:eastAsia="zh-TW"/>
        </w:rPr>
        <w:t>疾病代碼</w:t>
      </w:r>
      <w:r w:rsidR="005C2887" w:rsidRPr="00F060BE">
        <w:rPr>
          <w:rFonts w:ascii="細明體" w:eastAsia="細明體" w:hAnsi="細明體" w:hint="eastAsia"/>
          <w:lang w:eastAsia="zh-TW"/>
        </w:rPr>
        <w:t xml:space="preserve"> IN </w:t>
      </w:r>
      <w:r w:rsidR="005C2887" w:rsidRPr="00F060BE">
        <w:rPr>
          <w:rFonts w:hint="eastAsia"/>
          <w:lang w:eastAsia="zh-TW"/>
        </w:rPr>
        <w:t>疾病代碼</w:t>
      </w:r>
      <w:r w:rsidR="005C2887" w:rsidRPr="00F060BE">
        <w:rPr>
          <w:rFonts w:hint="eastAsia"/>
          <w:lang w:eastAsia="zh-TW"/>
        </w:rPr>
        <w:t>LIST</w:t>
      </w:r>
    </w:p>
    <w:p w:rsidR="002E116B" w:rsidRPr="00F060BE" w:rsidRDefault="002E116B" w:rsidP="00F060BE">
      <w:pPr>
        <w:pStyle w:val="Tabletext"/>
        <w:keepLines w:val="0"/>
        <w:numPr>
          <w:ilvl w:val="5"/>
          <w:numId w:val="2"/>
        </w:numPr>
        <w:spacing w:after="0" w:line="240" w:lineRule="auto"/>
        <w:rPr>
          <w:rFonts w:hint="eastAsia"/>
          <w:lang w:eastAsia="zh-TW"/>
        </w:rPr>
      </w:pPr>
      <w:r w:rsidRPr="00F060BE">
        <w:rPr>
          <w:rFonts w:hint="eastAsia"/>
          <w:lang w:eastAsia="zh-TW"/>
        </w:rPr>
        <w:t xml:space="preserve">IF </w:t>
      </w:r>
      <w:r w:rsidRPr="00F060BE">
        <w:rPr>
          <w:rFonts w:ascii="細明體" w:eastAsia="細明體" w:hAnsi="細明體" w:hint="eastAsia"/>
          <w:lang w:eastAsia="zh-TW"/>
        </w:rPr>
        <w:t>同時有癌症及非癌症 =</w:t>
      </w:r>
      <w:r w:rsidRPr="00F060BE">
        <w:rPr>
          <w:rFonts w:ascii="細明體" w:eastAsia="細明體" w:hAnsi="細明體"/>
          <w:lang w:eastAsia="zh-TW"/>
        </w:rPr>
        <w:t>’</w:t>
      </w:r>
      <w:r w:rsidRPr="00F060BE">
        <w:rPr>
          <w:rFonts w:ascii="細明體" w:eastAsia="細明體" w:hAnsi="細明體" w:hint="eastAsia"/>
          <w:lang w:eastAsia="zh-TW"/>
        </w:rPr>
        <w:t>Y</w:t>
      </w:r>
      <w:r w:rsidRPr="00F060BE">
        <w:rPr>
          <w:rFonts w:ascii="細明體" w:eastAsia="細明體" w:hAnsi="細明體"/>
          <w:lang w:eastAsia="zh-TW"/>
        </w:rPr>
        <w:t>’</w:t>
      </w:r>
    </w:p>
    <w:p w:rsidR="002E116B" w:rsidRPr="00F060BE" w:rsidRDefault="002E116B" w:rsidP="00F060BE">
      <w:pPr>
        <w:pStyle w:val="Tabletext"/>
        <w:keepLines w:val="0"/>
        <w:numPr>
          <w:ilvl w:val="6"/>
          <w:numId w:val="2"/>
        </w:numPr>
        <w:spacing w:after="0" w:line="240" w:lineRule="auto"/>
        <w:rPr>
          <w:rFonts w:hint="eastAsia"/>
          <w:lang w:eastAsia="zh-TW"/>
        </w:rPr>
      </w:pPr>
      <w:r w:rsidRPr="00F060BE">
        <w:rPr>
          <w:rFonts w:hint="eastAsia"/>
          <w:lang w:eastAsia="zh-TW"/>
        </w:rPr>
        <w:t>訊息：</w:t>
      </w:r>
      <w:r w:rsidRPr="00F060BE">
        <w:rPr>
          <w:lang w:eastAsia="zh-TW"/>
        </w:rPr>
        <w:t>’</w:t>
      </w:r>
      <w:r w:rsidR="0056168D" w:rsidRPr="00F060BE">
        <w:rPr>
          <w:lang w:eastAsia="zh-TW"/>
        </w:rPr>
        <w:t xml:space="preserve"> </w:t>
      </w:r>
      <w:r w:rsidR="0056168D" w:rsidRPr="00F060BE">
        <w:rPr>
          <w:lang w:eastAsia="zh-TW"/>
        </w:rPr>
        <w:t>本次申請診斷書同時有癌症與非癌症之疾病代碼，請確認索賠類別是否需勾選理賠「防癌」</w:t>
      </w:r>
      <w:r w:rsidRPr="00F060BE">
        <w:rPr>
          <w:lang w:eastAsia="zh-TW"/>
        </w:rPr>
        <w:t>’</w:t>
      </w:r>
      <w:r w:rsidRPr="00F060BE">
        <w:rPr>
          <w:rFonts w:hint="eastAsia"/>
          <w:lang w:eastAsia="zh-TW"/>
        </w:rPr>
        <w:t>(</w:t>
      </w:r>
      <w:r w:rsidRPr="00F060BE">
        <w:rPr>
          <w:rFonts w:hint="eastAsia"/>
          <w:lang w:eastAsia="zh-TW"/>
        </w:rPr>
        <w:t>只顯示，不視為錯誤</w:t>
      </w:r>
      <w:r w:rsidRPr="00F060BE">
        <w:rPr>
          <w:rFonts w:hint="eastAsia"/>
          <w:lang w:eastAsia="zh-TW"/>
        </w:rPr>
        <w:t>)</w:t>
      </w:r>
    </w:p>
    <w:p w:rsidR="006271CF" w:rsidRDefault="006271CF" w:rsidP="002200E5">
      <w:pPr>
        <w:pStyle w:val="Tabletext"/>
        <w:keepLines w:val="0"/>
        <w:numPr>
          <w:ilvl w:val="2"/>
          <w:numId w:val="2"/>
        </w:numPr>
        <w:spacing w:after="0" w:line="240" w:lineRule="auto"/>
        <w:rPr>
          <w:lang w:eastAsia="zh-TW"/>
        </w:rPr>
      </w:pPr>
      <w:r>
        <w:rPr>
          <w:rFonts w:hint="eastAsia"/>
          <w:lang w:eastAsia="zh-TW"/>
        </w:rPr>
        <w:t>日期</w:t>
      </w:r>
      <w:r w:rsidR="00475A2C">
        <w:rPr>
          <w:rFonts w:hint="eastAsia"/>
          <w:lang w:eastAsia="zh-TW"/>
        </w:rPr>
        <w:t>重覆</w:t>
      </w:r>
      <w:r>
        <w:rPr>
          <w:rFonts w:hint="eastAsia"/>
          <w:lang w:eastAsia="zh-TW"/>
        </w:rPr>
        <w:t>檢核：</w:t>
      </w:r>
    </w:p>
    <w:p w:rsidR="00553376" w:rsidRDefault="00553376" w:rsidP="002200E5">
      <w:pPr>
        <w:pStyle w:val="Tabletext"/>
        <w:keepLines w:val="0"/>
        <w:numPr>
          <w:ilvl w:val="3"/>
          <w:numId w:val="2"/>
        </w:numPr>
        <w:spacing w:after="0" w:line="240" w:lineRule="auto"/>
        <w:rPr>
          <w:lang w:eastAsia="zh-TW"/>
        </w:rPr>
      </w:pPr>
      <w:r>
        <w:rPr>
          <w:rFonts w:hint="eastAsia"/>
          <w:lang w:eastAsia="zh-TW"/>
        </w:rPr>
        <w:t>天數</w:t>
      </w:r>
      <w:r w:rsidR="00B452F3">
        <w:rPr>
          <w:rFonts w:hint="eastAsia"/>
          <w:lang w:eastAsia="zh-TW"/>
        </w:rPr>
        <w:t>明細資料，依診斷種類</w:t>
      </w:r>
      <w:r w:rsidR="00B452F3">
        <w:rPr>
          <w:rFonts w:hint="eastAsia"/>
          <w:lang w:eastAsia="zh-TW"/>
        </w:rPr>
        <w:t xml:space="preserve">(DIAG_KIND) + </w:t>
      </w:r>
      <w:r w:rsidR="00B452F3">
        <w:rPr>
          <w:rFonts w:hint="eastAsia"/>
          <w:lang w:eastAsia="zh-TW"/>
        </w:rPr>
        <w:t>住院起日</w:t>
      </w:r>
      <w:r w:rsidR="00F346FD">
        <w:rPr>
          <w:rFonts w:hint="eastAsia"/>
          <w:lang w:eastAsia="zh-TW"/>
        </w:rPr>
        <w:t>(CF</w:t>
      </w:r>
      <w:r w:rsidR="00617CF9">
        <w:rPr>
          <w:lang w:eastAsia="zh-TW"/>
        </w:rPr>
        <w:t>M</w:t>
      </w:r>
      <w:r w:rsidR="00F346FD">
        <w:rPr>
          <w:rFonts w:hint="eastAsia"/>
          <w:lang w:eastAsia="zh-TW"/>
        </w:rPr>
        <w:t>_STR_DATE)</w:t>
      </w:r>
      <w:r w:rsidR="00B452F3">
        <w:rPr>
          <w:rFonts w:hint="eastAsia"/>
          <w:lang w:eastAsia="zh-TW"/>
        </w:rPr>
        <w:t xml:space="preserve"> </w:t>
      </w:r>
      <w:r>
        <w:rPr>
          <w:rFonts w:hint="eastAsia"/>
          <w:lang w:eastAsia="zh-TW"/>
        </w:rPr>
        <w:t>進行排序</w:t>
      </w:r>
      <w:r w:rsidR="00B452F3">
        <w:rPr>
          <w:rFonts w:hint="eastAsia"/>
          <w:lang w:eastAsia="zh-TW"/>
        </w:rPr>
        <w:t>(</w:t>
      </w:r>
      <w:r w:rsidR="00B452F3">
        <w:rPr>
          <w:rFonts w:hint="eastAsia"/>
          <w:lang w:eastAsia="zh-TW"/>
        </w:rPr>
        <w:t>需將本頁畫面與已寫入</w:t>
      </w:r>
      <w:r w:rsidR="00B452F3">
        <w:rPr>
          <w:rFonts w:hint="eastAsia"/>
          <w:lang w:eastAsia="zh-TW"/>
        </w:rPr>
        <w:t>DTAAA021</w:t>
      </w:r>
      <w:r w:rsidR="00B452F3">
        <w:rPr>
          <w:rFonts w:hint="eastAsia"/>
          <w:lang w:eastAsia="zh-TW"/>
        </w:rPr>
        <w:t>資料一起進行排序，且排除本頁已寫入</w:t>
      </w:r>
      <w:r w:rsidR="00B452F3">
        <w:rPr>
          <w:rFonts w:hint="eastAsia"/>
          <w:lang w:eastAsia="zh-TW"/>
        </w:rPr>
        <w:t>DTAAA021</w:t>
      </w:r>
      <w:r w:rsidR="00B452F3">
        <w:rPr>
          <w:rFonts w:hint="eastAsia"/>
          <w:lang w:eastAsia="zh-TW"/>
        </w:rPr>
        <w:t>的明細</w:t>
      </w:r>
      <w:r w:rsidR="00B452F3">
        <w:rPr>
          <w:rFonts w:hint="eastAsia"/>
          <w:lang w:eastAsia="zh-TW"/>
        </w:rPr>
        <w:t>)</w:t>
      </w:r>
    </w:p>
    <w:p w:rsidR="004A2081" w:rsidRDefault="004A2081" w:rsidP="002200E5">
      <w:pPr>
        <w:pStyle w:val="Tabletext"/>
        <w:keepLines w:val="0"/>
        <w:numPr>
          <w:ilvl w:val="3"/>
          <w:numId w:val="2"/>
        </w:numPr>
        <w:spacing w:after="0" w:line="240" w:lineRule="auto"/>
        <w:rPr>
          <w:lang w:eastAsia="zh-TW"/>
        </w:rPr>
      </w:pPr>
      <w:r>
        <w:rPr>
          <w:rFonts w:hint="eastAsia"/>
          <w:lang w:eastAsia="zh-TW"/>
        </w:rPr>
        <w:t>同一診斷種類</w:t>
      </w:r>
      <w:r>
        <w:rPr>
          <w:rFonts w:hint="eastAsia"/>
          <w:lang w:eastAsia="zh-TW"/>
        </w:rPr>
        <w:t>(DIAG_KIND)</w:t>
      </w:r>
      <w:r>
        <w:rPr>
          <w:rFonts w:hint="eastAsia"/>
          <w:lang w:eastAsia="zh-TW"/>
        </w:rPr>
        <w:t>視為一組</w:t>
      </w:r>
    </w:p>
    <w:p w:rsidR="00914BB5" w:rsidRDefault="00914BB5" w:rsidP="002200E5">
      <w:pPr>
        <w:pStyle w:val="Tabletext"/>
        <w:keepLines w:val="0"/>
        <w:numPr>
          <w:ilvl w:val="3"/>
          <w:numId w:val="2"/>
        </w:numPr>
        <w:spacing w:after="0" w:line="240" w:lineRule="auto"/>
        <w:rPr>
          <w:lang w:eastAsia="zh-TW"/>
        </w:rPr>
      </w:pPr>
      <w:r>
        <w:rPr>
          <w:rFonts w:hint="eastAsia"/>
          <w:lang w:eastAsia="zh-TW"/>
        </w:rPr>
        <w:t>手術日期不需檢核：</w:t>
      </w:r>
    </w:p>
    <w:p w:rsidR="00914BB5" w:rsidRDefault="00914BB5" w:rsidP="002200E5">
      <w:pPr>
        <w:pStyle w:val="Tabletext"/>
        <w:keepLines w:val="0"/>
        <w:numPr>
          <w:ilvl w:val="4"/>
          <w:numId w:val="2"/>
        </w:numPr>
        <w:spacing w:after="0" w:line="240" w:lineRule="auto"/>
        <w:rPr>
          <w:lang w:eastAsia="zh-TW"/>
        </w:rPr>
      </w:pPr>
      <w:r>
        <w:rPr>
          <w:rFonts w:hint="eastAsia"/>
          <w:lang w:eastAsia="zh-TW"/>
        </w:rPr>
        <w:t xml:space="preserve">IF  </w:t>
      </w:r>
      <w:r>
        <w:rPr>
          <w:rFonts w:hint="eastAsia"/>
          <w:lang w:eastAsia="zh-TW"/>
        </w:rPr>
        <w:t>診斷種類</w:t>
      </w:r>
      <w:r>
        <w:rPr>
          <w:rFonts w:hint="eastAsia"/>
          <w:lang w:eastAsia="zh-TW"/>
        </w:rPr>
        <w:t xml:space="preserve">(DIAG_KIND) = </w:t>
      </w:r>
      <w:r>
        <w:rPr>
          <w:lang w:eastAsia="zh-TW"/>
        </w:rPr>
        <w:t>‘</w:t>
      </w:r>
      <w:r>
        <w:rPr>
          <w:rFonts w:hint="eastAsia"/>
          <w:lang w:eastAsia="zh-TW"/>
        </w:rPr>
        <w:t>F</w:t>
      </w:r>
      <w:r>
        <w:rPr>
          <w:lang w:eastAsia="zh-TW"/>
        </w:rPr>
        <w:t>’</w:t>
      </w:r>
    </w:p>
    <w:p w:rsidR="00914BB5" w:rsidRDefault="00914BB5" w:rsidP="002200E5">
      <w:pPr>
        <w:pStyle w:val="Tabletext"/>
        <w:keepLines w:val="0"/>
        <w:numPr>
          <w:ilvl w:val="5"/>
          <w:numId w:val="2"/>
        </w:numPr>
        <w:spacing w:after="0" w:line="240" w:lineRule="auto"/>
        <w:rPr>
          <w:lang w:eastAsia="zh-TW"/>
        </w:rPr>
      </w:pPr>
      <w:r>
        <w:rPr>
          <w:rFonts w:hint="eastAsia"/>
          <w:lang w:eastAsia="zh-TW"/>
        </w:rPr>
        <w:t>讀取下一組</w:t>
      </w:r>
    </w:p>
    <w:p w:rsidR="004A2081" w:rsidRDefault="004A2081" w:rsidP="002200E5">
      <w:pPr>
        <w:pStyle w:val="Tabletext"/>
        <w:keepLines w:val="0"/>
        <w:numPr>
          <w:ilvl w:val="3"/>
          <w:numId w:val="2"/>
        </w:numPr>
        <w:spacing w:after="0" w:line="240" w:lineRule="auto"/>
        <w:rPr>
          <w:lang w:eastAsia="zh-TW"/>
        </w:rPr>
      </w:pPr>
      <w:r>
        <w:rPr>
          <w:rFonts w:hint="eastAsia"/>
          <w:lang w:eastAsia="zh-TW"/>
        </w:rPr>
        <w:t>同組內逐筆判斷</w:t>
      </w:r>
      <w:r w:rsidR="008F20B2">
        <w:rPr>
          <w:rFonts w:hint="eastAsia"/>
          <w:lang w:eastAsia="zh-TW"/>
        </w:rPr>
        <w:t>(</w:t>
      </w:r>
      <w:r w:rsidR="007258E8">
        <w:rPr>
          <w:rFonts w:hint="eastAsia"/>
          <w:lang w:eastAsia="zh-TW"/>
        </w:rPr>
        <w:t>當筆</w:t>
      </w:r>
      <w:r w:rsidR="008F20B2">
        <w:rPr>
          <w:rFonts w:hint="eastAsia"/>
          <w:lang w:eastAsia="zh-TW"/>
        </w:rPr>
        <w:t>與前一筆逐筆檢核</w:t>
      </w:r>
      <w:r w:rsidR="008F20B2">
        <w:rPr>
          <w:rFonts w:hint="eastAsia"/>
          <w:lang w:eastAsia="zh-TW"/>
        </w:rPr>
        <w:t>)</w:t>
      </w:r>
    </w:p>
    <w:p w:rsidR="00D03C51" w:rsidRDefault="00D03C51" w:rsidP="002200E5">
      <w:pPr>
        <w:pStyle w:val="Tabletext"/>
        <w:keepLines w:val="0"/>
        <w:numPr>
          <w:ilvl w:val="4"/>
          <w:numId w:val="2"/>
        </w:numPr>
        <w:spacing w:after="0" w:line="240" w:lineRule="auto"/>
        <w:rPr>
          <w:lang w:eastAsia="zh-TW"/>
        </w:rPr>
      </w:pPr>
      <w:r>
        <w:rPr>
          <w:rFonts w:hint="eastAsia"/>
          <w:lang w:eastAsia="zh-TW"/>
        </w:rPr>
        <w:t>正式環境檢核各日期是否為未來日</w:t>
      </w:r>
    </w:p>
    <w:p w:rsidR="00055723" w:rsidRDefault="00055723" w:rsidP="002200E5">
      <w:pPr>
        <w:pStyle w:val="Tabletext"/>
        <w:keepLines w:val="0"/>
        <w:numPr>
          <w:ilvl w:val="4"/>
          <w:numId w:val="2"/>
        </w:numPr>
        <w:spacing w:after="0" w:line="240" w:lineRule="auto"/>
        <w:rPr>
          <w:lang w:eastAsia="zh-TW"/>
        </w:rPr>
      </w:pPr>
      <w:r>
        <w:rPr>
          <w:rFonts w:hint="eastAsia"/>
          <w:lang w:eastAsia="zh-TW"/>
        </w:rPr>
        <w:t>取得</w:t>
      </w:r>
      <w:r>
        <w:rPr>
          <w:rFonts w:hint="eastAsia"/>
          <w:lang w:eastAsia="zh-TW"/>
        </w:rPr>
        <w:t>$</w:t>
      </w:r>
      <w:r>
        <w:rPr>
          <w:rFonts w:hint="eastAsia"/>
          <w:lang w:eastAsia="zh-TW"/>
        </w:rPr>
        <w:t>診斷類別中文：</w:t>
      </w:r>
      <w:r>
        <w:rPr>
          <w:rFonts w:hint="eastAsia"/>
          <w:lang w:eastAsia="zh-TW"/>
        </w:rPr>
        <w:t>(</w:t>
      </w:r>
      <w:r>
        <w:rPr>
          <w:rFonts w:hint="eastAsia"/>
          <w:lang w:eastAsia="zh-TW"/>
        </w:rPr>
        <w:t>一組取一次</w:t>
      </w:r>
      <w:r>
        <w:rPr>
          <w:rFonts w:hint="eastAsia"/>
          <w:lang w:eastAsia="zh-TW"/>
        </w:rPr>
        <w:t>)</w:t>
      </w:r>
    </w:p>
    <w:p w:rsidR="00055723" w:rsidRDefault="00055723" w:rsidP="002200E5">
      <w:pPr>
        <w:pStyle w:val="Tabletext"/>
        <w:keepLines w:val="0"/>
        <w:numPr>
          <w:ilvl w:val="5"/>
          <w:numId w:val="2"/>
        </w:numPr>
        <w:spacing w:after="0" w:line="240" w:lineRule="auto"/>
      </w:pPr>
      <w:r>
        <w:rPr>
          <w:rFonts w:hint="eastAsia"/>
          <w:lang w:eastAsia="zh-TW"/>
        </w:rPr>
        <w:t>讀取代</w:t>
      </w:r>
      <w:r>
        <w:rPr>
          <w:rFonts w:hint="eastAsia"/>
        </w:rPr>
        <w:t>碼中文：</w:t>
      </w:r>
    </w:p>
    <w:p w:rsidR="00055723" w:rsidRDefault="00055723" w:rsidP="002200E5">
      <w:pPr>
        <w:pStyle w:val="Tabletext"/>
        <w:keepLines w:val="0"/>
        <w:numPr>
          <w:ilvl w:val="6"/>
          <w:numId w:val="2"/>
        </w:numPr>
        <w:spacing w:after="0" w:line="240" w:lineRule="auto"/>
      </w:pPr>
      <w:r>
        <w:rPr>
          <w:rFonts w:hint="eastAsia"/>
        </w:rPr>
        <w:t>子系統</w:t>
      </w:r>
      <w:r>
        <w:rPr>
          <w:rFonts w:hint="eastAsia"/>
        </w:rPr>
        <w:t xml:space="preserve"> = </w:t>
      </w:r>
      <w:r>
        <w:t>‘AA’</w:t>
      </w:r>
    </w:p>
    <w:p w:rsidR="00055723" w:rsidRDefault="00055723" w:rsidP="002200E5">
      <w:pPr>
        <w:pStyle w:val="Tabletext"/>
        <w:keepLines w:val="0"/>
        <w:numPr>
          <w:ilvl w:val="6"/>
          <w:numId w:val="2"/>
        </w:numPr>
        <w:spacing w:after="0" w:line="240" w:lineRule="auto"/>
        <w:rPr>
          <w:lang w:eastAsia="zh-TW"/>
        </w:rPr>
      </w:pPr>
      <w:r>
        <w:rPr>
          <w:rFonts w:hint="eastAsia"/>
        </w:rPr>
        <w:t>欄位名稱</w:t>
      </w:r>
      <w:r>
        <w:rPr>
          <w:rFonts w:hint="eastAsia"/>
          <w:lang w:eastAsia="zh-TW"/>
        </w:rPr>
        <w:t xml:space="preserve"> =</w:t>
      </w:r>
      <w:r>
        <w:rPr>
          <w:lang w:eastAsia="zh-TW"/>
        </w:rPr>
        <w:t>’</w:t>
      </w:r>
      <w:r>
        <w:rPr>
          <w:rFonts w:hint="eastAsia"/>
        </w:rPr>
        <w:t>DIAG_KIND</w:t>
      </w:r>
      <w:r>
        <w:rPr>
          <w:lang w:eastAsia="zh-TW"/>
        </w:rPr>
        <w:t>’</w:t>
      </w:r>
    </w:p>
    <w:p w:rsidR="00055723" w:rsidRDefault="00055723" w:rsidP="002200E5">
      <w:pPr>
        <w:pStyle w:val="Tabletext"/>
        <w:keepLines w:val="0"/>
        <w:numPr>
          <w:ilvl w:val="6"/>
          <w:numId w:val="2"/>
        </w:numPr>
        <w:spacing w:after="0" w:line="240" w:lineRule="auto"/>
        <w:rPr>
          <w:lang w:eastAsia="zh-TW"/>
        </w:rPr>
      </w:pPr>
      <w:r>
        <w:rPr>
          <w:rFonts w:hint="eastAsia"/>
        </w:rPr>
        <w:t>代碼</w:t>
      </w:r>
      <w:r>
        <w:rPr>
          <w:rFonts w:hint="eastAsia"/>
          <w:lang w:eastAsia="zh-TW"/>
        </w:rPr>
        <w:t xml:space="preserve"> =</w:t>
      </w:r>
      <w:r>
        <w:rPr>
          <w:rFonts w:hint="eastAsia"/>
          <w:lang w:eastAsia="zh-TW"/>
        </w:rPr>
        <w:t>診斷種類</w:t>
      </w:r>
    </w:p>
    <w:p w:rsidR="0051323E" w:rsidRDefault="0051323E" w:rsidP="002200E5">
      <w:pPr>
        <w:pStyle w:val="Tabletext"/>
        <w:keepLines w:val="0"/>
        <w:numPr>
          <w:ilvl w:val="4"/>
          <w:numId w:val="2"/>
        </w:numPr>
        <w:spacing w:after="0" w:line="240" w:lineRule="auto"/>
        <w:rPr>
          <w:lang w:eastAsia="zh-TW"/>
        </w:rPr>
      </w:pPr>
      <w:r>
        <w:rPr>
          <w:rFonts w:hint="eastAsia"/>
          <w:lang w:eastAsia="zh-TW"/>
        </w:rPr>
        <w:t>取得</w:t>
      </w:r>
      <w:r>
        <w:rPr>
          <w:rFonts w:hint="eastAsia"/>
          <w:lang w:eastAsia="zh-TW"/>
        </w:rPr>
        <w:t>$</w:t>
      </w:r>
      <w:r>
        <w:rPr>
          <w:rFonts w:hint="eastAsia"/>
          <w:lang w:eastAsia="zh-TW"/>
        </w:rPr>
        <w:t>日期分類</w:t>
      </w:r>
      <w:r w:rsidR="00B44811">
        <w:rPr>
          <w:rFonts w:hint="eastAsia"/>
          <w:lang w:eastAsia="zh-TW"/>
        </w:rPr>
        <w:t>：</w:t>
      </w:r>
      <w:r w:rsidR="00B44811">
        <w:rPr>
          <w:rFonts w:hint="eastAsia"/>
          <w:lang w:eastAsia="zh-TW"/>
        </w:rPr>
        <w:t>(</w:t>
      </w:r>
      <w:r w:rsidR="00B44811">
        <w:rPr>
          <w:rFonts w:hint="eastAsia"/>
          <w:lang w:eastAsia="zh-TW"/>
        </w:rPr>
        <w:t>一組取一次</w:t>
      </w:r>
      <w:r w:rsidR="00B44811">
        <w:rPr>
          <w:rFonts w:hint="eastAsia"/>
          <w:lang w:eastAsia="zh-TW"/>
        </w:rPr>
        <w:t>)</w:t>
      </w:r>
    </w:p>
    <w:p w:rsidR="00B452F3" w:rsidRDefault="001F0C6C" w:rsidP="002200E5">
      <w:pPr>
        <w:pStyle w:val="Tabletext"/>
        <w:keepLines w:val="0"/>
        <w:numPr>
          <w:ilvl w:val="5"/>
          <w:numId w:val="2"/>
        </w:numPr>
        <w:spacing w:after="0" w:line="240" w:lineRule="auto"/>
        <w:rPr>
          <w:lang w:eastAsia="zh-TW"/>
        </w:rPr>
      </w:pPr>
      <w:r>
        <w:rPr>
          <w:rFonts w:hint="eastAsia"/>
          <w:lang w:eastAsia="zh-TW"/>
        </w:rPr>
        <w:t xml:space="preserve">IF </w:t>
      </w:r>
      <w:r w:rsidR="00D73295">
        <w:rPr>
          <w:rFonts w:hint="eastAsia"/>
          <w:lang w:eastAsia="zh-TW"/>
        </w:rPr>
        <w:t>診斷種類</w:t>
      </w:r>
      <w:r w:rsidR="00D73295">
        <w:rPr>
          <w:rFonts w:hint="eastAsia"/>
          <w:lang w:eastAsia="zh-TW"/>
        </w:rPr>
        <w:t xml:space="preserve"> &lt; </w:t>
      </w:r>
      <w:r w:rsidR="00D73295">
        <w:rPr>
          <w:lang w:eastAsia="zh-TW"/>
        </w:rPr>
        <w:t>‘L’</w:t>
      </w:r>
    </w:p>
    <w:p w:rsidR="00B20014" w:rsidRDefault="00B20014" w:rsidP="002200E5">
      <w:pPr>
        <w:pStyle w:val="Tabletext"/>
        <w:keepLines w:val="0"/>
        <w:numPr>
          <w:ilvl w:val="6"/>
          <w:numId w:val="2"/>
        </w:numPr>
        <w:spacing w:after="0" w:line="240" w:lineRule="auto"/>
        <w:rPr>
          <w:lang w:eastAsia="zh-TW"/>
        </w:rPr>
      </w:pPr>
      <w:r>
        <w:rPr>
          <w:rFonts w:hint="eastAsia"/>
          <w:lang w:eastAsia="zh-TW"/>
        </w:rPr>
        <w:t xml:space="preserve">IF </w:t>
      </w:r>
      <w:r>
        <w:rPr>
          <w:rFonts w:hint="eastAsia"/>
          <w:lang w:eastAsia="zh-TW"/>
        </w:rPr>
        <w:t>診斷種類</w:t>
      </w:r>
      <w:r>
        <w:rPr>
          <w:rFonts w:hint="eastAsia"/>
          <w:lang w:eastAsia="zh-TW"/>
        </w:rPr>
        <w:t xml:space="preserve"> </w:t>
      </w:r>
      <w:r>
        <w:rPr>
          <w:lang w:eastAsia="zh-TW"/>
        </w:rPr>
        <w:t>IN (‘A’,’B’,’C’,’K’)</w:t>
      </w:r>
    </w:p>
    <w:p w:rsidR="00A9365D" w:rsidRDefault="00A9365D" w:rsidP="002200E5">
      <w:pPr>
        <w:pStyle w:val="Tabletext"/>
        <w:keepLines w:val="0"/>
        <w:numPr>
          <w:ilvl w:val="7"/>
          <w:numId w:val="2"/>
        </w:numPr>
        <w:spacing w:after="0" w:line="240" w:lineRule="auto"/>
        <w:rPr>
          <w:lang w:eastAsia="zh-TW"/>
        </w:rPr>
      </w:pPr>
      <w:r>
        <w:rPr>
          <w:rFonts w:hint="eastAsia"/>
          <w:lang w:eastAsia="zh-TW"/>
        </w:rPr>
        <w:t>$</w:t>
      </w:r>
      <w:r>
        <w:rPr>
          <w:rFonts w:hint="eastAsia"/>
          <w:lang w:eastAsia="zh-TW"/>
        </w:rPr>
        <w:t>日期分類</w:t>
      </w:r>
      <w:r>
        <w:rPr>
          <w:rFonts w:hint="eastAsia"/>
          <w:lang w:eastAsia="zh-TW"/>
        </w:rPr>
        <w:t xml:space="preserve"> =</w:t>
      </w:r>
      <w:r>
        <w:rPr>
          <w:lang w:eastAsia="zh-TW"/>
        </w:rPr>
        <w:t>’3’</w:t>
      </w:r>
    </w:p>
    <w:p w:rsidR="00B20014" w:rsidRDefault="00B20014" w:rsidP="002200E5">
      <w:pPr>
        <w:pStyle w:val="Tabletext"/>
        <w:keepLines w:val="0"/>
        <w:numPr>
          <w:ilvl w:val="6"/>
          <w:numId w:val="2"/>
        </w:numPr>
        <w:spacing w:after="0" w:line="240" w:lineRule="auto"/>
        <w:rPr>
          <w:lang w:eastAsia="zh-TW"/>
        </w:rPr>
      </w:pPr>
      <w:r>
        <w:rPr>
          <w:lang w:eastAsia="zh-TW"/>
        </w:rPr>
        <w:t xml:space="preserve">ELSE </w:t>
      </w:r>
      <w:r>
        <w:rPr>
          <w:rFonts w:hint="eastAsia"/>
          <w:lang w:eastAsia="zh-TW"/>
        </w:rPr>
        <w:t xml:space="preserve">IF </w:t>
      </w:r>
      <w:r>
        <w:rPr>
          <w:rFonts w:hint="eastAsia"/>
          <w:lang w:eastAsia="zh-TW"/>
        </w:rPr>
        <w:t>診斷種類</w:t>
      </w:r>
      <w:r>
        <w:rPr>
          <w:rFonts w:hint="eastAsia"/>
          <w:lang w:eastAsia="zh-TW"/>
        </w:rPr>
        <w:t xml:space="preserve"> </w:t>
      </w:r>
      <w:r>
        <w:rPr>
          <w:lang w:eastAsia="zh-TW"/>
        </w:rPr>
        <w:t>IN (‘D’,’E’,’F’,’G’,’H’,’J’)</w:t>
      </w:r>
    </w:p>
    <w:p w:rsidR="00A9365D" w:rsidRDefault="00A9365D" w:rsidP="002200E5">
      <w:pPr>
        <w:pStyle w:val="Tabletext"/>
        <w:keepLines w:val="0"/>
        <w:numPr>
          <w:ilvl w:val="7"/>
          <w:numId w:val="2"/>
        </w:numPr>
        <w:spacing w:after="0" w:line="240" w:lineRule="auto"/>
        <w:rPr>
          <w:lang w:eastAsia="zh-TW"/>
        </w:rPr>
      </w:pPr>
      <w:r>
        <w:rPr>
          <w:rFonts w:hint="eastAsia"/>
          <w:lang w:eastAsia="zh-TW"/>
        </w:rPr>
        <w:t>$</w:t>
      </w:r>
      <w:r>
        <w:rPr>
          <w:rFonts w:hint="eastAsia"/>
          <w:lang w:eastAsia="zh-TW"/>
        </w:rPr>
        <w:t>日期分類</w:t>
      </w:r>
      <w:r>
        <w:rPr>
          <w:rFonts w:hint="eastAsia"/>
          <w:lang w:eastAsia="zh-TW"/>
        </w:rPr>
        <w:t xml:space="preserve"> =</w:t>
      </w:r>
      <w:r>
        <w:rPr>
          <w:lang w:eastAsia="zh-TW"/>
        </w:rPr>
        <w:t>’2’</w:t>
      </w:r>
    </w:p>
    <w:p w:rsidR="00D73295" w:rsidRDefault="00D73295" w:rsidP="002200E5">
      <w:pPr>
        <w:pStyle w:val="Tabletext"/>
        <w:keepLines w:val="0"/>
        <w:numPr>
          <w:ilvl w:val="5"/>
          <w:numId w:val="2"/>
        </w:numPr>
        <w:spacing w:after="0" w:line="240" w:lineRule="auto"/>
        <w:rPr>
          <w:lang w:eastAsia="zh-TW"/>
        </w:rPr>
      </w:pPr>
      <w:r>
        <w:rPr>
          <w:lang w:eastAsia="zh-TW"/>
        </w:rPr>
        <w:t>ELSE</w:t>
      </w:r>
    </w:p>
    <w:p w:rsidR="00D73295" w:rsidRDefault="00D73295" w:rsidP="002200E5">
      <w:pPr>
        <w:pStyle w:val="Tabletext"/>
        <w:keepLines w:val="0"/>
        <w:numPr>
          <w:ilvl w:val="6"/>
          <w:numId w:val="2"/>
        </w:numPr>
        <w:spacing w:after="0" w:line="240" w:lineRule="auto"/>
        <w:rPr>
          <w:lang w:eastAsia="zh-TW"/>
        </w:rPr>
      </w:pPr>
      <w:r>
        <w:rPr>
          <w:rFonts w:hint="eastAsia"/>
          <w:lang w:eastAsia="zh-TW"/>
        </w:rPr>
        <w:t>讀取代碼中文：</w:t>
      </w:r>
    </w:p>
    <w:p w:rsidR="009B6FC7" w:rsidRDefault="009B6FC7" w:rsidP="002200E5">
      <w:pPr>
        <w:pStyle w:val="Tabletext"/>
        <w:keepLines w:val="0"/>
        <w:numPr>
          <w:ilvl w:val="7"/>
          <w:numId w:val="2"/>
        </w:numPr>
        <w:spacing w:after="0" w:line="240" w:lineRule="auto"/>
        <w:rPr>
          <w:lang w:eastAsia="zh-TW"/>
        </w:rPr>
      </w:pPr>
      <w:r>
        <w:rPr>
          <w:rFonts w:hint="eastAsia"/>
        </w:rPr>
        <w:t>子系統</w:t>
      </w:r>
      <w:r>
        <w:rPr>
          <w:rFonts w:hint="eastAsia"/>
          <w:lang w:eastAsia="zh-TW"/>
        </w:rPr>
        <w:t xml:space="preserve"> = </w:t>
      </w:r>
      <w:r>
        <w:rPr>
          <w:lang w:eastAsia="zh-TW"/>
        </w:rPr>
        <w:t>‘AA’</w:t>
      </w:r>
    </w:p>
    <w:p w:rsidR="009B6FC7" w:rsidRDefault="009B6FC7" w:rsidP="002200E5">
      <w:pPr>
        <w:pStyle w:val="Tabletext"/>
        <w:keepLines w:val="0"/>
        <w:numPr>
          <w:ilvl w:val="7"/>
          <w:numId w:val="2"/>
        </w:numPr>
        <w:spacing w:after="0" w:line="240" w:lineRule="auto"/>
        <w:rPr>
          <w:lang w:eastAsia="zh-TW"/>
        </w:rPr>
      </w:pPr>
      <w:r>
        <w:rPr>
          <w:rFonts w:hint="eastAsia"/>
        </w:rPr>
        <w:t>欄位名稱</w:t>
      </w:r>
      <w:r>
        <w:rPr>
          <w:rFonts w:hint="eastAsia"/>
          <w:lang w:eastAsia="zh-TW"/>
        </w:rPr>
        <w:t xml:space="preserve"> =</w:t>
      </w:r>
      <w:r>
        <w:rPr>
          <w:lang w:eastAsia="zh-TW"/>
        </w:rPr>
        <w:t>’</w:t>
      </w:r>
      <w:r>
        <w:rPr>
          <w:rFonts w:hint="eastAsia"/>
        </w:rPr>
        <w:t>A020_TYPE</w:t>
      </w:r>
      <w:r>
        <w:rPr>
          <w:lang w:eastAsia="zh-TW"/>
        </w:rPr>
        <w:t>’</w:t>
      </w:r>
    </w:p>
    <w:p w:rsidR="009B6FC7" w:rsidRDefault="009B6FC7" w:rsidP="002200E5">
      <w:pPr>
        <w:pStyle w:val="Tabletext"/>
        <w:keepLines w:val="0"/>
        <w:numPr>
          <w:ilvl w:val="7"/>
          <w:numId w:val="2"/>
        </w:numPr>
        <w:spacing w:after="0" w:line="240" w:lineRule="auto"/>
        <w:rPr>
          <w:lang w:eastAsia="zh-TW"/>
        </w:rPr>
      </w:pPr>
      <w:r>
        <w:rPr>
          <w:rFonts w:hint="eastAsia"/>
        </w:rPr>
        <w:t>代碼</w:t>
      </w:r>
      <w:r>
        <w:rPr>
          <w:rFonts w:hint="eastAsia"/>
          <w:lang w:eastAsia="zh-TW"/>
        </w:rPr>
        <w:t xml:space="preserve"> =</w:t>
      </w:r>
      <w:r>
        <w:rPr>
          <w:rFonts w:hint="eastAsia"/>
          <w:lang w:eastAsia="zh-TW"/>
        </w:rPr>
        <w:t>診斷種類</w:t>
      </w:r>
    </w:p>
    <w:p w:rsidR="00B95524" w:rsidRDefault="00B95524" w:rsidP="002200E5">
      <w:pPr>
        <w:pStyle w:val="Tabletext"/>
        <w:keepLines w:val="0"/>
        <w:numPr>
          <w:ilvl w:val="6"/>
          <w:numId w:val="2"/>
        </w:numPr>
        <w:spacing w:after="0" w:line="240" w:lineRule="auto"/>
        <w:rPr>
          <w:lang w:eastAsia="zh-TW"/>
        </w:rPr>
      </w:pPr>
      <w:r>
        <w:rPr>
          <w:rFonts w:hint="eastAsia"/>
          <w:lang w:eastAsia="zh-TW"/>
        </w:rPr>
        <w:t>$</w:t>
      </w:r>
      <w:r>
        <w:rPr>
          <w:rFonts w:hint="eastAsia"/>
          <w:lang w:eastAsia="zh-TW"/>
        </w:rPr>
        <w:t>日期分類</w:t>
      </w:r>
      <w:r>
        <w:rPr>
          <w:rFonts w:hint="eastAsia"/>
          <w:lang w:eastAsia="zh-TW"/>
        </w:rPr>
        <w:t xml:space="preserve"> = </w:t>
      </w:r>
      <w:r>
        <w:rPr>
          <w:rFonts w:hint="eastAsia"/>
          <w:lang w:eastAsia="zh-TW"/>
        </w:rPr>
        <w:t>代碼中文</w:t>
      </w:r>
    </w:p>
    <w:p w:rsidR="009B6FC7" w:rsidRDefault="005E00C8" w:rsidP="002200E5">
      <w:pPr>
        <w:pStyle w:val="Tabletext"/>
        <w:keepLines w:val="0"/>
        <w:numPr>
          <w:ilvl w:val="4"/>
          <w:numId w:val="2"/>
        </w:numPr>
        <w:spacing w:after="0" w:line="240" w:lineRule="auto"/>
        <w:rPr>
          <w:lang w:eastAsia="zh-TW"/>
        </w:rPr>
      </w:pPr>
      <w:r>
        <w:rPr>
          <w:rFonts w:hint="eastAsia"/>
          <w:lang w:eastAsia="zh-TW"/>
        </w:rPr>
        <w:t>依日期種類進行檢核：</w:t>
      </w:r>
    </w:p>
    <w:p w:rsidR="005E00C8" w:rsidRDefault="005E00C8" w:rsidP="002200E5">
      <w:pPr>
        <w:pStyle w:val="Tabletext"/>
        <w:keepLines w:val="0"/>
        <w:numPr>
          <w:ilvl w:val="5"/>
          <w:numId w:val="2"/>
        </w:numPr>
        <w:spacing w:after="0" w:line="240" w:lineRule="auto"/>
        <w:rPr>
          <w:lang w:eastAsia="zh-TW"/>
        </w:rPr>
      </w:pPr>
      <w:r>
        <w:rPr>
          <w:rFonts w:hint="eastAsia"/>
          <w:lang w:eastAsia="zh-TW"/>
        </w:rPr>
        <w:t>IF</w:t>
      </w:r>
      <w:r w:rsidR="00AF74B6">
        <w:rPr>
          <w:lang w:eastAsia="zh-TW"/>
        </w:rPr>
        <w:t xml:space="preserve"> </w:t>
      </w:r>
      <w:r w:rsidR="00AF74B6">
        <w:rPr>
          <w:rFonts w:hint="eastAsia"/>
          <w:lang w:eastAsia="zh-TW"/>
        </w:rPr>
        <w:t>$</w:t>
      </w:r>
      <w:r w:rsidR="00AF74B6">
        <w:rPr>
          <w:rFonts w:hint="eastAsia"/>
          <w:lang w:eastAsia="zh-TW"/>
        </w:rPr>
        <w:t>日期分類</w:t>
      </w:r>
      <w:r>
        <w:rPr>
          <w:rFonts w:hint="eastAsia"/>
          <w:lang w:eastAsia="zh-TW"/>
        </w:rPr>
        <w:t xml:space="preserve">= </w:t>
      </w:r>
      <w:r>
        <w:rPr>
          <w:lang w:eastAsia="zh-TW"/>
        </w:rPr>
        <w:t>‘2’ (</w:t>
      </w:r>
      <w:r>
        <w:rPr>
          <w:rFonts w:hint="eastAsia"/>
          <w:lang w:eastAsia="zh-TW"/>
        </w:rPr>
        <w:t>單一日期，</w:t>
      </w:r>
      <w:r>
        <w:rPr>
          <w:rFonts w:hint="eastAsia"/>
          <w:lang w:eastAsia="zh-TW"/>
        </w:rPr>
        <w:t>EX:</w:t>
      </w:r>
      <w:r>
        <w:rPr>
          <w:rFonts w:hint="eastAsia"/>
          <w:lang w:eastAsia="zh-TW"/>
        </w:rPr>
        <w:t>門診</w:t>
      </w:r>
      <w:r>
        <w:rPr>
          <w:rFonts w:hint="eastAsia"/>
          <w:lang w:eastAsia="zh-TW"/>
        </w:rPr>
        <w:t>)</w:t>
      </w:r>
    </w:p>
    <w:p w:rsidR="00617CF9" w:rsidRDefault="00617CF9" w:rsidP="002200E5">
      <w:pPr>
        <w:pStyle w:val="Tabletext"/>
        <w:keepLines w:val="0"/>
        <w:numPr>
          <w:ilvl w:val="6"/>
          <w:numId w:val="2"/>
        </w:numPr>
        <w:spacing w:after="0" w:line="240" w:lineRule="auto"/>
        <w:rPr>
          <w:lang w:eastAsia="zh-TW"/>
        </w:rPr>
      </w:pPr>
      <w:r>
        <w:rPr>
          <w:lang w:eastAsia="zh-TW"/>
        </w:rPr>
        <w:t>IF</w:t>
      </w:r>
      <w:r w:rsidR="007258E8">
        <w:rPr>
          <w:lang w:eastAsia="zh-TW"/>
        </w:rPr>
        <w:t xml:space="preserve"> </w:t>
      </w:r>
      <w:r w:rsidR="007258E8">
        <w:rPr>
          <w:rFonts w:hint="eastAsia"/>
          <w:lang w:eastAsia="zh-TW"/>
        </w:rPr>
        <w:t>當筆</w:t>
      </w:r>
      <w:r w:rsidR="007258E8">
        <w:rPr>
          <w:rFonts w:hint="eastAsia"/>
          <w:lang w:eastAsia="zh-TW"/>
        </w:rPr>
        <w:t>_</w:t>
      </w:r>
      <w:r w:rsidR="007258E8">
        <w:rPr>
          <w:rFonts w:hint="eastAsia"/>
          <w:lang w:eastAsia="zh-TW"/>
        </w:rPr>
        <w:t>住院起日</w:t>
      </w:r>
      <w:r w:rsidR="007258E8">
        <w:rPr>
          <w:rFonts w:hint="eastAsia"/>
          <w:lang w:eastAsia="zh-TW"/>
        </w:rPr>
        <w:t xml:space="preserve"> = </w:t>
      </w:r>
      <w:r w:rsidR="007258E8">
        <w:rPr>
          <w:rFonts w:hint="eastAsia"/>
          <w:lang w:eastAsia="zh-TW"/>
        </w:rPr>
        <w:t>前一筆</w:t>
      </w:r>
      <w:r w:rsidR="007258E8">
        <w:rPr>
          <w:rFonts w:hint="eastAsia"/>
          <w:lang w:eastAsia="zh-TW"/>
        </w:rPr>
        <w:t>_</w:t>
      </w:r>
      <w:r w:rsidR="007258E8">
        <w:rPr>
          <w:rFonts w:hint="eastAsia"/>
          <w:lang w:eastAsia="zh-TW"/>
        </w:rPr>
        <w:t>住院起日</w:t>
      </w:r>
    </w:p>
    <w:p w:rsidR="00B468FA" w:rsidRDefault="00094FE0" w:rsidP="002200E5">
      <w:pPr>
        <w:pStyle w:val="Tabletext"/>
        <w:keepLines w:val="0"/>
        <w:numPr>
          <w:ilvl w:val="7"/>
          <w:numId w:val="2"/>
        </w:numPr>
        <w:spacing w:after="0" w:line="240" w:lineRule="auto"/>
        <w:rPr>
          <w:lang w:eastAsia="zh-TW"/>
        </w:rPr>
      </w:pPr>
      <w:r>
        <w:rPr>
          <w:rFonts w:hint="eastAsia"/>
          <w:lang w:eastAsia="zh-TW"/>
        </w:rPr>
        <w:t>日期</w:t>
      </w:r>
      <w:r w:rsidR="00B468FA" w:rsidRPr="00F060BE">
        <w:rPr>
          <w:rFonts w:hint="eastAsia"/>
          <w:lang w:eastAsia="zh-TW"/>
        </w:rPr>
        <w:t>錯誤訊息</w:t>
      </w:r>
      <w:r w:rsidR="00B468FA">
        <w:rPr>
          <w:rFonts w:hint="eastAsia"/>
          <w:lang w:eastAsia="zh-TW"/>
        </w:rPr>
        <w:t xml:space="preserve"> </w:t>
      </w:r>
      <w:r w:rsidR="00B468FA">
        <w:rPr>
          <w:lang w:eastAsia="zh-TW"/>
        </w:rPr>
        <w:t>+</w:t>
      </w:r>
      <w:r w:rsidR="00B468FA">
        <w:rPr>
          <w:rFonts w:hint="eastAsia"/>
          <w:lang w:eastAsia="zh-TW"/>
        </w:rPr>
        <w:t>=</w:t>
      </w:r>
      <w:r w:rsidR="009A7A3C">
        <w:rPr>
          <w:rFonts w:hint="eastAsia"/>
          <w:lang w:eastAsia="zh-TW"/>
        </w:rPr>
        <w:t xml:space="preserve"> </w:t>
      </w:r>
      <w:r w:rsidR="00B468FA">
        <w:rPr>
          <w:rFonts w:hint="eastAsia"/>
          <w:lang w:eastAsia="zh-TW"/>
        </w:rPr>
        <w:t>診斷書序號</w:t>
      </w:r>
      <w:r w:rsidR="00B468FA">
        <w:rPr>
          <w:rFonts w:hint="eastAsia"/>
          <w:lang w:eastAsia="zh-TW"/>
        </w:rPr>
        <w:t>[</w:t>
      </w:r>
      <w:r w:rsidR="00B468FA">
        <w:rPr>
          <w:lang w:eastAsia="zh-TW"/>
        </w:rPr>
        <w:t>’</w:t>
      </w:r>
      <w:r w:rsidR="00B468FA">
        <w:rPr>
          <w:rFonts w:hint="eastAsia"/>
          <w:lang w:eastAsia="zh-TW"/>
        </w:rPr>
        <w:t xml:space="preserve"> +</w:t>
      </w:r>
      <w:r w:rsidR="00B468FA">
        <w:rPr>
          <w:rFonts w:hint="eastAsia"/>
          <w:lang w:eastAsia="zh-TW"/>
        </w:rPr>
        <w:t>當筆</w:t>
      </w:r>
      <w:r w:rsidR="00B468FA">
        <w:rPr>
          <w:rFonts w:hint="eastAsia"/>
          <w:lang w:eastAsia="zh-TW"/>
        </w:rPr>
        <w:t>_</w:t>
      </w:r>
      <w:r w:rsidR="00B468FA">
        <w:rPr>
          <w:rFonts w:hint="eastAsia"/>
          <w:lang w:eastAsia="zh-TW"/>
        </w:rPr>
        <w:t>診斷書序號</w:t>
      </w:r>
      <w:r w:rsidR="00B468FA">
        <w:rPr>
          <w:rFonts w:hint="eastAsia"/>
          <w:lang w:eastAsia="zh-TW"/>
        </w:rPr>
        <w:t xml:space="preserve"> + </w:t>
      </w:r>
      <w:r w:rsidR="00B468FA">
        <w:rPr>
          <w:lang w:eastAsia="zh-TW"/>
        </w:rPr>
        <w:t>‘</w:t>
      </w:r>
      <w:r w:rsidR="00B468FA">
        <w:rPr>
          <w:rFonts w:hint="eastAsia"/>
          <w:lang w:eastAsia="zh-TW"/>
        </w:rPr>
        <w:t>]</w:t>
      </w:r>
      <w:r w:rsidR="00B468FA">
        <w:rPr>
          <w:rFonts w:hint="eastAsia"/>
          <w:lang w:eastAsia="zh-TW"/>
        </w:rPr>
        <w:t>與</w:t>
      </w:r>
      <w:r w:rsidR="00B468FA">
        <w:rPr>
          <w:rFonts w:hint="eastAsia"/>
          <w:lang w:eastAsia="zh-TW"/>
        </w:rPr>
        <w:t>[</w:t>
      </w:r>
      <w:r w:rsidR="00B468FA">
        <w:rPr>
          <w:lang w:eastAsia="zh-TW"/>
        </w:rPr>
        <w:t>’</w:t>
      </w:r>
      <w:r w:rsidR="00B468FA">
        <w:rPr>
          <w:rFonts w:hint="eastAsia"/>
          <w:lang w:eastAsia="zh-TW"/>
        </w:rPr>
        <w:t xml:space="preserve"> +</w:t>
      </w:r>
      <w:r w:rsidR="00B468FA">
        <w:rPr>
          <w:rFonts w:hint="eastAsia"/>
          <w:lang w:eastAsia="zh-TW"/>
        </w:rPr>
        <w:t>前一筆</w:t>
      </w:r>
      <w:r w:rsidR="00B468FA">
        <w:rPr>
          <w:rFonts w:hint="eastAsia"/>
          <w:lang w:eastAsia="zh-TW"/>
        </w:rPr>
        <w:t>_</w:t>
      </w:r>
      <w:r w:rsidR="00B468FA">
        <w:rPr>
          <w:rFonts w:hint="eastAsia"/>
          <w:lang w:eastAsia="zh-TW"/>
        </w:rPr>
        <w:t>診斷書序號</w:t>
      </w:r>
      <w:r w:rsidR="00B468FA">
        <w:rPr>
          <w:rFonts w:hint="eastAsia"/>
          <w:lang w:eastAsia="zh-TW"/>
        </w:rPr>
        <w:t>+</w:t>
      </w:r>
      <w:r w:rsidR="00B468FA">
        <w:rPr>
          <w:lang w:eastAsia="zh-TW"/>
        </w:rPr>
        <w:t>‘</w:t>
      </w:r>
      <w:r w:rsidR="00B468FA">
        <w:rPr>
          <w:rFonts w:hint="eastAsia"/>
          <w:lang w:eastAsia="zh-TW"/>
        </w:rPr>
        <w:t>]</w:t>
      </w:r>
      <w:r w:rsidR="00B468FA">
        <w:rPr>
          <w:lang w:eastAsia="zh-TW"/>
        </w:rPr>
        <w:t>’</w:t>
      </w:r>
      <w:r w:rsidR="00B468FA">
        <w:rPr>
          <w:rFonts w:hint="eastAsia"/>
          <w:lang w:eastAsia="zh-TW"/>
        </w:rPr>
        <w:t xml:space="preserve"> + $</w:t>
      </w:r>
      <w:r w:rsidR="00B468FA">
        <w:rPr>
          <w:rFonts w:hint="eastAsia"/>
          <w:lang w:eastAsia="zh-TW"/>
        </w:rPr>
        <w:t>診斷類別中文</w:t>
      </w:r>
      <w:r w:rsidR="00B468FA">
        <w:rPr>
          <w:rFonts w:hint="eastAsia"/>
          <w:lang w:eastAsia="zh-TW"/>
        </w:rPr>
        <w:t xml:space="preserve"> +</w:t>
      </w:r>
      <w:r w:rsidR="00B468FA">
        <w:rPr>
          <w:lang w:eastAsia="zh-TW"/>
        </w:rPr>
        <w:t>’</w:t>
      </w:r>
      <w:r w:rsidR="00B468FA">
        <w:rPr>
          <w:rFonts w:hint="eastAsia"/>
          <w:lang w:eastAsia="zh-TW"/>
        </w:rPr>
        <w:t>日期</w:t>
      </w:r>
      <w:r w:rsidR="00B468FA">
        <w:rPr>
          <w:rFonts w:hint="eastAsia"/>
          <w:lang w:eastAsia="zh-TW"/>
        </w:rPr>
        <w:t>[</w:t>
      </w:r>
      <w:r w:rsidR="00B468FA">
        <w:rPr>
          <w:lang w:eastAsia="zh-TW"/>
        </w:rPr>
        <w:t>‘</w:t>
      </w:r>
      <w:r w:rsidR="00B468FA">
        <w:rPr>
          <w:rFonts w:hint="eastAsia"/>
          <w:lang w:eastAsia="zh-TW"/>
        </w:rPr>
        <w:t>+</w:t>
      </w:r>
      <w:r w:rsidR="00B468FA">
        <w:rPr>
          <w:rFonts w:hint="eastAsia"/>
          <w:lang w:eastAsia="zh-TW"/>
        </w:rPr>
        <w:t>當筆</w:t>
      </w:r>
      <w:r w:rsidR="00B468FA">
        <w:rPr>
          <w:rFonts w:hint="eastAsia"/>
          <w:lang w:eastAsia="zh-TW"/>
        </w:rPr>
        <w:t>_</w:t>
      </w:r>
      <w:r w:rsidR="00B468FA">
        <w:rPr>
          <w:rFonts w:hint="eastAsia"/>
          <w:lang w:eastAsia="zh-TW"/>
        </w:rPr>
        <w:t>住院起日</w:t>
      </w:r>
      <w:r w:rsidR="00B468FA">
        <w:rPr>
          <w:rFonts w:hint="eastAsia"/>
          <w:lang w:eastAsia="zh-TW"/>
        </w:rPr>
        <w:t xml:space="preserve"> +</w:t>
      </w:r>
      <w:r w:rsidR="00B468FA">
        <w:rPr>
          <w:lang w:eastAsia="zh-TW"/>
        </w:rPr>
        <w:t>’</w:t>
      </w:r>
      <w:r w:rsidR="00B468FA">
        <w:rPr>
          <w:rFonts w:hint="eastAsia"/>
          <w:lang w:eastAsia="zh-TW"/>
        </w:rPr>
        <w:t>]</w:t>
      </w:r>
      <w:r w:rsidR="00B468FA">
        <w:rPr>
          <w:rFonts w:hint="eastAsia"/>
          <w:lang w:eastAsia="zh-TW"/>
        </w:rPr>
        <w:t>重覆</w:t>
      </w:r>
      <w:r w:rsidR="005E5D0C">
        <w:rPr>
          <w:lang w:eastAsia="zh-TW"/>
        </w:rPr>
        <w:t>’</w:t>
      </w:r>
      <w:r w:rsidR="00077874">
        <w:rPr>
          <w:rFonts w:hint="eastAsia"/>
          <w:lang w:eastAsia="zh-TW"/>
        </w:rPr>
        <w:t xml:space="preserve"> + </w:t>
      </w:r>
      <w:r w:rsidR="00077874">
        <w:rPr>
          <w:rFonts w:hint="eastAsia"/>
          <w:lang w:eastAsia="zh-TW"/>
        </w:rPr>
        <w:t>換行符號</w:t>
      </w:r>
    </w:p>
    <w:p w:rsidR="005E00C8" w:rsidRDefault="005E00C8" w:rsidP="002200E5">
      <w:pPr>
        <w:pStyle w:val="Tabletext"/>
        <w:keepLines w:val="0"/>
        <w:numPr>
          <w:ilvl w:val="5"/>
          <w:numId w:val="2"/>
        </w:numPr>
        <w:spacing w:after="0" w:line="240" w:lineRule="auto"/>
        <w:rPr>
          <w:lang w:eastAsia="zh-TW"/>
        </w:rPr>
      </w:pPr>
      <w:r>
        <w:rPr>
          <w:lang w:eastAsia="zh-TW"/>
        </w:rPr>
        <w:t xml:space="preserve">ELSE </w:t>
      </w:r>
      <w:r>
        <w:rPr>
          <w:rFonts w:hint="eastAsia"/>
          <w:lang w:eastAsia="zh-TW"/>
        </w:rPr>
        <w:t>IF</w:t>
      </w:r>
      <w:r w:rsidR="00AF74B6">
        <w:rPr>
          <w:lang w:eastAsia="zh-TW"/>
        </w:rPr>
        <w:t xml:space="preserve"> </w:t>
      </w:r>
      <w:r w:rsidR="00AF74B6">
        <w:rPr>
          <w:rFonts w:hint="eastAsia"/>
          <w:lang w:eastAsia="zh-TW"/>
        </w:rPr>
        <w:t>$</w:t>
      </w:r>
      <w:r w:rsidR="00AF74B6">
        <w:rPr>
          <w:rFonts w:hint="eastAsia"/>
          <w:lang w:eastAsia="zh-TW"/>
        </w:rPr>
        <w:t>日期分類</w:t>
      </w:r>
      <w:r>
        <w:rPr>
          <w:rFonts w:hint="eastAsia"/>
          <w:lang w:eastAsia="zh-TW"/>
        </w:rPr>
        <w:t xml:space="preserve">= </w:t>
      </w:r>
      <w:r>
        <w:rPr>
          <w:lang w:eastAsia="zh-TW"/>
        </w:rPr>
        <w:t>‘3’ (</w:t>
      </w:r>
      <w:r>
        <w:rPr>
          <w:rFonts w:hint="eastAsia"/>
          <w:lang w:eastAsia="zh-TW"/>
        </w:rPr>
        <w:t>日期區間，</w:t>
      </w:r>
      <w:r>
        <w:rPr>
          <w:rFonts w:hint="eastAsia"/>
          <w:lang w:eastAsia="zh-TW"/>
        </w:rPr>
        <w:t>EX:</w:t>
      </w:r>
      <w:r>
        <w:rPr>
          <w:rFonts w:hint="eastAsia"/>
          <w:lang w:eastAsia="zh-TW"/>
        </w:rPr>
        <w:t>住院</w:t>
      </w:r>
      <w:r>
        <w:rPr>
          <w:rFonts w:hint="eastAsia"/>
          <w:lang w:eastAsia="zh-TW"/>
        </w:rPr>
        <w:t>)</w:t>
      </w:r>
    </w:p>
    <w:p w:rsidR="008F4FA5" w:rsidRDefault="008F4FA5" w:rsidP="002200E5">
      <w:pPr>
        <w:pStyle w:val="Tabletext"/>
        <w:keepLines w:val="0"/>
        <w:numPr>
          <w:ilvl w:val="6"/>
          <w:numId w:val="2"/>
        </w:numPr>
        <w:spacing w:after="0" w:line="240" w:lineRule="auto"/>
        <w:rPr>
          <w:lang w:eastAsia="zh-TW"/>
        </w:rPr>
      </w:pPr>
      <w:r>
        <w:rPr>
          <w:lang w:eastAsia="zh-TW"/>
        </w:rPr>
        <w:t xml:space="preserve">IF </w:t>
      </w:r>
      <w:r>
        <w:rPr>
          <w:rFonts w:hint="eastAsia"/>
          <w:lang w:eastAsia="zh-TW"/>
        </w:rPr>
        <w:t>當筆</w:t>
      </w:r>
      <w:r>
        <w:rPr>
          <w:rFonts w:hint="eastAsia"/>
          <w:lang w:eastAsia="zh-TW"/>
        </w:rPr>
        <w:t>_</w:t>
      </w:r>
      <w:r>
        <w:rPr>
          <w:rFonts w:hint="eastAsia"/>
          <w:lang w:eastAsia="zh-TW"/>
        </w:rPr>
        <w:t>住院起日</w:t>
      </w:r>
      <w:r>
        <w:rPr>
          <w:rFonts w:hint="eastAsia"/>
          <w:lang w:eastAsia="zh-TW"/>
        </w:rPr>
        <w:t xml:space="preserve"> &lt;= </w:t>
      </w:r>
      <w:r>
        <w:rPr>
          <w:rFonts w:hint="eastAsia"/>
          <w:lang w:eastAsia="zh-TW"/>
        </w:rPr>
        <w:t>前一筆</w:t>
      </w:r>
      <w:r>
        <w:rPr>
          <w:rFonts w:hint="eastAsia"/>
          <w:lang w:eastAsia="zh-TW"/>
        </w:rPr>
        <w:t>_</w:t>
      </w:r>
      <w:r>
        <w:rPr>
          <w:rFonts w:hint="eastAsia"/>
          <w:lang w:eastAsia="zh-TW"/>
        </w:rPr>
        <w:t>住院迄日</w:t>
      </w:r>
    </w:p>
    <w:p w:rsidR="00E4543C" w:rsidRDefault="00094FE0" w:rsidP="00E4543C">
      <w:pPr>
        <w:pStyle w:val="Tabletext"/>
        <w:keepLines w:val="0"/>
        <w:numPr>
          <w:ilvl w:val="7"/>
          <w:numId w:val="2"/>
        </w:numPr>
        <w:spacing w:after="0" w:line="240" w:lineRule="auto"/>
        <w:rPr>
          <w:lang w:eastAsia="zh-TW"/>
        </w:rPr>
      </w:pPr>
      <w:r>
        <w:rPr>
          <w:rFonts w:hint="eastAsia"/>
          <w:lang w:eastAsia="zh-TW"/>
        </w:rPr>
        <w:t>日期</w:t>
      </w:r>
      <w:r w:rsidR="00E4543C" w:rsidRPr="00F060BE">
        <w:rPr>
          <w:rFonts w:hint="eastAsia"/>
          <w:lang w:eastAsia="zh-TW"/>
        </w:rPr>
        <w:t>錯誤訊息</w:t>
      </w:r>
      <w:r w:rsidR="00E4543C">
        <w:rPr>
          <w:rFonts w:hint="eastAsia"/>
          <w:lang w:eastAsia="zh-TW"/>
        </w:rPr>
        <w:t xml:space="preserve"> </w:t>
      </w:r>
      <w:r w:rsidR="00E4543C">
        <w:rPr>
          <w:lang w:eastAsia="zh-TW"/>
        </w:rPr>
        <w:t>+</w:t>
      </w:r>
      <w:r w:rsidR="00E4543C">
        <w:rPr>
          <w:rFonts w:hint="eastAsia"/>
          <w:lang w:eastAsia="zh-TW"/>
        </w:rPr>
        <w:t xml:space="preserve">= </w:t>
      </w:r>
      <w:r w:rsidR="00E4543C">
        <w:rPr>
          <w:rFonts w:hint="eastAsia"/>
          <w:lang w:eastAsia="zh-TW"/>
        </w:rPr>
        <w:t>診斷書序號</w:t>
      </w:r>
      <w:r w:rsidR="00E4543C">
        <w:rPr>
          <w:rFonts w:hint="eastAsia"/>
          <w:lang w:eastAsia="zh-TW"/>
        </w:rPr>
        <w:t>[</w:t>
      </w:r>
      <w:r w:rsidR="00E4543C">
        <w:rPr>
          <w:lang w:eastAsia="zh-TW"/>
        </w:rPr>
        <w:t>’</w:t>
      </w:r>
      <w:r w:rsidR="00E4543C">
        <w:rPr>
          <w:rFonts w:hint="eastAsia"/>
          <w:lang w:eastAsia="zh-TW"/>
        </w:rPr>
        <w:t xml:space="preserve"> +</w:t>
      </w:r>
      <w:r w:rsidR="00E4543C">
        <w:rPr>
          <w:rFonts w:hint="eastAsia"/>
          <w:lang w:eastAsia="zh-TW"/>
        </w:rPr>
        <w:t>當筆</w:t>
      </w:r>
      <w:r w:rsidR="00E4543C">
        <w:rPr>
          <w:rFonts w:hint="eastAsia"/>
          <w:lang w:eastAsia="zh-TW"/>
        </w:rPr>
        <w:t>_</w:t>
      </w:r>
      <w:r w:rsidR="00E4543C">
        <w:rPr>
          <w:rFonts w:hint="eastAsia"/>
          <w:lang w:eastAsia="zh-TW"/>
        </w:rPr>
        <w:t>診斷書序號</w:t>
      </w:r>
      <w:r w:rsidR="00E4543C">
        <w:rPr>
          <w:rFonts w:hint="eastAsia"/>
          <w:lang w:eastAsia="zh-TW"/>
        </w:rPr>
        <w:t xml:space="preserve"> + </w:t>
      </w:r>
      <w:r w:rsidR="00E4543C">
        <w:rPr>
          <w:lang w:eastAsia="zh-TW"/>
        </w:rPr>
        <w:t>‘</w:t>
      </w:r>
      <w:r w:rsidR="00E4543C">
        <w:rPr>
          <w:rFonts w:hint="eastAsia"/>
          <w:lang w:eastAsia="zh-TW"/>
        </w:rPr>
        <w:t>]</w:t>
      </w:r>
      <w:r w:rsidR="00E4543C">
        <w:rPr>
          <w:rFonts w:hint="eastAsia"/>
          <w:lang w:eastAsia="zh-TW"/>
        </w:rPr>
        <w:t>與</w:t>
      </w:r>
      <w:r w:rsidR="00E4543C">
        <w:rPr>
          <w:rFonts w:hint="eastAsia"/>
          <w:lang w:eastAsia="zh-TW"/>
        </w:rPr>
        <w:t>[</w:t>
      </w:r>
      <w:r w:rsidR="00E4543C">
        <w:rPr>
          <w:lang w:eastAsia="zh-TW"/>
        </w:rPr>
        <w:t>’</w:t>
      </w:r>
      <w:r w:rsidR="00E4543C">
        <w:rPr>
          <w:rFonts w:hint="eastAsia"/>
          <w:lang w:eastAsia="zh-TW"/>
        </w:rPr>
        <w:t xml:space="preserve"> +</w:t>
      </w:r>
      <w:r w:rsidR="00E4543C">
        <w:rPr>
          <w:rFonts w:hint="eastAsia"/>
          <w:lang w:eastAsia="zh-TW"/>
        </w:rPr>
        <w:t>前一筆</w:t>
      </w:r>
      <w:r w:rsidR="00E4543C">
        <w:rPr>
          <w:rFonts w:hint="eastAsia"/>
          <w:lang w:eastAsia="zh-TW"/>
        </w:rPr>
        <w:t>_</w:t>
      </w:r>
      <w:r w:rsidR="00E4543C">
        <w:rPr>
          <w:rFonts w:hint="eastAsia"/>
          <w:lang w:eastAsia="zh-TW"/>
        </w:rPr>
        <w:t>診斷書序號</w:t>
      </w:r>
      <w:r w:rsidR="00E4543C">
        <w:rPr>
          <w:rFonts w:hint="eastAsia"/>
          <w:lang w:eastAsia="zh-TW"/>
        </w:rPr>
        <w:t>+</w:t>
      </w:r>
      <w:r w:rsidR="00E4543C">
        <w:rPr>
          <w:lang w:eastAsia="zh-TW"/>
        </w:rPr>
        <w:t>‘</w:t>
      </w:r>
      <w:r w:rsidR="00E4543C">
        <w:rPr>
          <w:rFonts w:hint="eastAsia"/>
          <w:lang w:eastAsia="zh-TW"/>
        </w:rPr>
        <w:t>]</w:t>
      </w:r>
      <w:r w:rsidR="00E4543C">
        <w:rPr>
          <w:lang w:eastAsia="zh-TW"/>
        </w:rPr>
        <w:t>’</w:t>
      </w:r>
      <w:r w:rsidR="00E4543C">
        <w:rPr>
          <w:rFonts w:hint="eastAsia"/>
          <w:lang w:eastAsia="zh-TW"/>
        </w:rPr>
        <w:t xml:space="preserve"> + $</w:t>
      </w:r>
      <w:r w:rsidR="00E4543C">
        <w:rPr>
          <w:rFonts w:hint="eastAsia"/>
          <w:lang w:eastAsia="zh-TW"/>
        </w:rPr>
        <w:t>診斷類別中文</w:t>
      </w:r>
      <w:r w:rsidR="00E4543C">
        <w:rPr>
          <w:rFonts w:hint="eastAsia"/>
          <w:lang w:eastAsia="zh-TW"/>
        </w:rPr>
        <w:t xml:space="preserve"> +</w:t>
      </w:r>
      <w:r w:rsidR="00E4543C">
        <w:rPr>
          <w:lang w:eastAsia="zh-TW"/>
        </w:rPr>
        <w:t>’</w:t>
      </w:r>
      <w:r w:rsidR="00E4543C">
        <w:rPr>
          <w:rFonts w:hint="eastAsia"/>
          <w:lang w:eastAsia="zh-TW"/>
        </w:rPr>
        <w:t>日期</w:t>
      </w:r>
      <w:r w:rsidR="00E4543C">
        <w:rPr>
          <w:rFonts w:hint="eastAsia"/>
          <w:lang w:eastAsia="zh-TW"/>
        </w:rPr>
        <w:t>[</w:t>
      </w:r>
      <w:r w:rsidR="00E4543C">
        <w:rPr>
          <w:lang w:eastAsia="zh-TW"/>
        </w:rPr>
        <w:t>‘</w:t>
      </w:r>
      <w:r w:rsidR="00E4543C">
        <w:rPr>
          <w:rFonts w:hint="eastAsia"/>
          <w:lang w:eastAsia="zh-TW"/>
        </w:rPr>
        <w:t>+</w:t>
      </w:r>
      <w:r w:rsidR="00E4543C">
        <w:rPr>
          <w:rFonts w:hint="eastAsia"/>
          <w:lang w:eastAsia="zh-TW"/>
        </w:rPr>
        <w:t>當筆</w:t>
      </w:r>
      <w:r w:rsidR="00E4543C">
        <w:rPr>
          <w:rFonts w:hint="eastAsia"/>
          <w:lang w:eastAsia="zh-TW"/>
        </w:rPr>
        <w:t>_</w:t>
      </w:r>
      <w:r w:rsidR="00E4543C">
        <w:rPr>
          <w:rFonts w:hint="eastAsia"/>
          <w:lang w:eastAsia="zh-TW"/>
        </w:rPr>
        <w:t>住院起日</w:t>
      </w:r>
      <w:r w:rsidR="00E4543C">
        <w:rPr>
          <w:rFonts w:hint="eastAsia"/>
          <w:lang w:eastAsia="zh-TW"/>
        </w:rPr>
        <w:t xml:space="preserve"> +</w:t>
      </w:r>
      <w:r w:rsidR="00E4543C">
        <w:rPr>
          <w:lang w:eastAsia="zh-TW"/>
        </w:rPr>
        <w:t>’~’ +</w:t>
      </w:r>
      <w:r w:rsidR="00E4543C">
        <w:rPr>
          <w:rFonts w:hint="eastAsia"/>
          <w:lang w:eastAsia="zh-TW"/>
        </w:rPr>
        <w:t>當筆</w:t>
      </w:r>
      <w:r w:rsidR="00E4543C">
        <w:rPr>
          <w:rFonts w:hint="eastAsia"/>
          <w:lang w:eastAsia="zh-TW"/>
        </w:rPr>
        <w:t>_</w:t>
      </w:r>
      <w:r w:rsidR="00E4543C">
        <w:rPr>
          <w:rFonts w:hint="eastAsia"/>
          <w:lang w:eastAsia="zh-TW"/>
        </w:rPr>
        <w:t>住院迄日</w:t>
      </w:r>
      <w:r w:rsidR="00E4543C">
        <w:rPr>
          <w:rFonts w:hint="eastAsia"/>
          <w:lang w:eastAsia="zh-TW"/>
        </w:rPr>
        <w:t>+</w:t>
      </w:r>
      <w:r w:rsidR="00E4543C">
        <w:rPr>
          <w:lang w:eastAsia="zh-TW"/>
        </w:rPr>
        <w:t>’</w:t>
      </w:r>
      <w:r w:rsidR="00E4543C">
        <w:rPr>
          <w:rFonts w:hint="eastAsia"/>
          <w:lang w:eastAsia="zh-TW"/>
        </w:rPr>
        <w:t>]</w:t>
      </w:r>
      <w:r w:rsidR="00E4543C">
        <w:rPr>
          <w:rFonts w:hint="eastAsia"/>
          <w:lang w:eastAsia="zh-TW"/>
        </w:rPr>
        <w:t>與</w:t>
      </w:r>
      <w:r w:rsidR="00077874">
        <w:rPr>
          <w:rFonts w:hint="eastAsia"/>
          <w:lang w:eastAsia="zh-TW"/>
        </w:rPr>
        <w:t>[</w:t>
      </w:r>
      <w:r w:rsidR="00077874">
        <w:rPr>
          <w:lang w:eastAsia="zh-TW"/>
        </w:rPr>
        <w:t>’</w:t>
      </w:r>
      <w:r w:rsidR="00077874" w:rsidRPr="00077874">
        <w:rPr>
          <w:rFonts w:hint="eastAsia"/>
          <w:lang w:eastAsia="zh-TW"/>
        </w:rPr>
        <w:t xml:space="preserve"> </w:t>
      </w:r>
      <w:r w:rsidR="00077874">
        <w:rPr>
          <w:rFonts w:hint="eastAsia"/>
          <w:lang w:eastAsia="zh-TW"/>
        </w:rPr>
        <w:t>+</w:t>
      </w:r>
      <w:r w:rsidR="00077874">
        <w:rPr>
          <w:rFonts w:hint="eastAsia"/>
          <w:lang w:eastAsia="zh-TW"/>
        </w:rPr>
        <w:t>前一筆</w:t>
      </w:r>
      <w:r w:rsidR="00077874">
        <w:rPr>
          <w:rFonts w:hint="eastAsia"/>
          <w:lang w:eastAsia="zh-TW"/>
        </w:rPr>
        <w:t>_</w:t>
      </w:r>
      <w:r w:rsidR="00077874">
        <w:rPr>
          <w:rFonts w:hint="eastAsia"/>
          <w:lang w:eastAsia="zh-TW"/>
        </w:rPr>
        <w:t>住院起日</w:t>
      </w:r>
      <w:r w:rsidR="00077874">
        <w:rPr>
          <w:rFonts w:hint="eastAsia"/>
          <w:lang w:eastAsia="zh-TW"/>
        </w:rPr>
        <w:t xml:space="preserve"> +</w:t>
      </w:r>
      <w:r w:rsidR="00077874">
        <w:rPr>
          <w:lang w:eastAsia="zh-TW"/>
        </w:rPr>
        <w:t>’~’ +</w:t>
      </w:r>
      <w:r w:rsidR="00077874">
        <w:rPr>
          <w:rFonts w:hint="eastAsia"/>
          <w:lang w:eastAsia="zh-TW"/>
        </w:rPr>
        <w:t>前一筆</w:t>
      </w:r>
      <w:r w:rsidR="00077874">
        <w:rPr>
          <w:rFonts w:hint="eastAsia"/>
          <w:lang w:eastAsia="zh-TW"/>
        </w:rPr>
        <w:t>_</w:t>
      </w:r>
      <w:r w:rsidR="00077874">
        <w:rPr>
          <w:rFonts w:hint="eastAsia"/>
          <w:lang w:eastAsia="zh-TW"/>
        </w:rPr>
        <w:t>住院迄日</w:t>
      </w:r>
      <w:r w:rsidR="00077874">
        <w:rPr>
          <w:rFonts w:hint="eastAsia"/>
          <w:lang w:eastAsia="zh-TW"/>
        </w:rPr>
        <w:t>+</w:t>
      </w:r>
      <w:r w:rsidR="00077874">
        <w:rPr>
          <w:lang w:eastAsia="zh-TW"/>
        </w:rPr>
        <w:t>’</w:t>
      </w:r>
      <w:r w:rsidR="00077874">
        <w:rPr>
          <w:rFonts w:hint="eastAsia"/>
          <w:lang w:eastAsia="zh-TW"/>
        </w:rPr>
        <w:t>]</w:t>
      </w:r>
      <w:r w:rsidR="00E4543C">
        <w:rPr>
          <w:rFonts w:hint="eastAsia"/>
          <w:lang w:eastAsia="zh-TW"/>
        </w:rPr>
        <w:t>重疊</w:t>
      </w:r>
      <w:r w:rsidR="00E4543C">
        <w:rPr>
          <w:lang w:eastAsia="zh-TW"/>
        </w:rPr>
        <w:t>’</w:t>
      </w:r>
      <w:r w:rsidR="00077874">
        <w:rPr>
          <w:rFonts w:hint="eastAsia"/>
          <w:lang w:eastAsia="zh-TW"/>
        </w:rPr>
        <w:t xml:space="preserve"> + </w:t>
      </w:r>
      <w:r w:rsidR="00077874">
        <w:rPr>
          <w:rFonts w:hint="eastAsia"/>
          <w:lang w:eastAsia="zh-TW"/>
        </w:rPr>
        <w:t>換行符號</w:t>
      </w:r>
    </w:p>
    <w:p w:rsidR="00475A2C" w:rsidRDefault="00373FA0" w:rsidP="002200E5">
      <w:pPr>
        <w:pStyle w:val="Tabletext"/>
        <w:keepLines w:val="0"/>
        <w:numPr>
          <w:ilvl w:val="5"/>
          <w:numId w:val="2"/>
        </w:numPr>
        <w:spacing w:after="0" w:line="240" w:lineRule="auto"/>
        <w:rPr>
          <w:lang w:eastAsia="zh-TW"/>
        </w:rPr>
      </w:pPr>
      <w:r>
        <w:rPr>
          <w:rFonts w:hint="eastAsia"/>
          <w:lang w:eastAsia="zh-TW"/>
        </w:rPr>
        <w:t>IF</w:t>
      </w:r>
      <w:r>
        <w:rPr>
          <w:rFonts w:hint="eastAsia"/>
          <w:lang w:eastAsia="zh-TW"/>
        </w:rPr>
        <w:t>日期</w:t>
      </w:r>
      <w:r w:rsidRPr="00F060BE">
        <w:rPr>
          <w:rFonts w:hint="eastAsia"/>
          <w:lang w:eastAsia="zh-TW"/>
        </w:rPr>
        <w:t>錯誤訊息</w:t>
      </w:r>
      <w:r>
        <w:rPr>
          <w:rFonts w:hint="eastAsia"/>
          <w:lang w:eastAsia="zh-TW"/>
        </w:rPr>
        <w:t xml:space="preserve"> </w:t>
      </w:r>
      <w:r>
        <w:rPr>
          <w:rFonts w:hint="eastAsia"/>
          <w:lang w:eastAsia="zh-TW"/>
        </w:rPr>
        <w:t>有值</w:t>
      </w:r>
    </w:p>
    <w:p w:rsidR="00373FA0" w:rsidRDefault="00373FA0" w:rsidP="002200E5">
      <w:pPr>
        <w:pStyle w:val="Tabletext"/>
        <w:keepLines w:val="0"/>
        <w:numPr>
          <w:ilvl w:val="6"/>
          <w:numId w:val="2"/>
        </w:numPr>
        <w:spacing w:after="0" w:line="240" w:lineRule="auto"/>
        <w:rPr>
          <w:lang w:eastAsia="zh-TW"/>
        </w:rPr>
      </w:pPr>
      <w:r w:rsidRPr="00F060BE">
        <w:rPr>
          <w:rFonts w:hint="eastAsia"/>
          <w:lang w:eastAsia="zh-TW"/>
        </w:rPr>
        <w:t>錯誤訊息：</w:t>
      </w:r>
      <w:r>
        <w:rPr>
          <w:rFonts w:hint="eastAsia"/>
          <w:lang w:eastAsia="zh-TW"/>
        </w:rPr>
        <w:t>日期</w:t>
      </w:r>
      <w:r w:rsidRPr="00F060BE">
        <w:rPr>
          <w:rFonts w:hint="eastAsia"/>
          <w:lang w:eastAsia="zh-TW"/>
        </w:rPr>
        <w:t>錯誤訊息</w:t>
      </w:r>
      <w:r>
        <w:rPr>
          <w:rFonts w:hint="eastAsia"/>
          <w:lang w:eastAsia="zh-TW"/>
        </w:rPr>
        <w:t xml:space="preserve"> + </w:t>
      </w:r>
      <w:r>
        <w:rPr>
          <w:lang w:eastAsia="zh-TW"/>
        </w:rPr>
        <w:t>‘</w:t>
      </w:r>
      <w:r>
        <w:rPr>
          <w:rFonts w:hint="eastAsia"/>
          <w:lang w:eastAsia="zh-TW"/>
        </w:rPr>
        <w:t>請重新核定</w:t>
      </w:r>
      <w:r>
        <w:rPr>
          <w:lang w:eastAsia="zh-TW"/>
        </w:rPr>
        <w:t>’</w:t>
      </w:r>
    </w:p>
    <w:p w:rsidR="001B59C7" w:rsidRDefault="001B59C7">
      <w:pPr>
        <w:pStyle w:val="Tabletext"/>
        <w:keepLines w:val="0"/>
        <w:numPr>
          <w:ilvl w:val="1"/>
          <w:numId w:val="2"/>
        </w:numPr>
        <w:spacing w:after="0" w:line="240" w:lineRule="auto"/>
        <w:rPr>
          <w:lang w:eastAsia="zh-TW"/>
        </w:rPr>
      </w:pPr>
      <w:r>
        <w:rPr>
          <w:rFonts w:hint="eastAsia"/>
          <w:lang w:eastAsia="zh-TW"/>
        </w:rPr>
        <w:t>檢核診斷內容與診斷病名關聯</w:t>
      </w:r>
    </w:p>
    <w:p w:rsidR="001B59C7" w:rsidRDefault="009F21DA" w:rsidP="00C63296">
      <w:pPr>
        <w:pStyle w:val="Tabletext"/>
        <w:keepLines w:val="0"/>
        <w:numPr>
          <w:ilvl w:val="2"/>
          <w:numId w:val="2"/>
        </w:numPr>
        <w:spacing w:after="0" w:line="240" w:lineRule="auto"/>
        <w:rPr>
          <w:lang w:eastAsia="zh-TW"/>
        </w:rPr>
      </w:pPr>
      <w:r>
        <w:rPr>
          <w:rFonts w:hint="eastAsia"/>
          <w:lang w:eastAsia="zh-TW"/>
        </w:rPr>
        <w:t>疾病代碼輸入數量需大於等於診斷書內容文字以半形或全行空白分隔後的切分字串數量</w:t>
      </w:r>
      <w:r w:rsidR="00032E21">
        <w:rPr>
          <w:rFonts w:hint="eastAsia"/>
          <w:lang w:eastAsia="zh-TW"/>
        </w:rPr>
        <w:t>，或輸入滿</w:t>
      </w:r>
      <w:r w:rsidR="00032E21">
        <w:rPr>
          <w:rFonts w:hint="eastAsia"/>
          <w:lang w:eastAsia="zh-TW"/>
        </w:rPr>
        <w:t>5</w:t>
      </w:r>
      <w:r w:rsidR="00032E21">
        <w:rPr>
          <w:rFonts w:hint="eastAsia"/>
          <w:lang w:eastAsia="zh-TW"/>
        </w:rPr>
        <w:t>個，否則拋出訊息：</w:t>
      </w:r>
      <w:r w:rsidR="007651B6">
        <w:rPr>
          <w:rFonts w:hint="eastAsia"/>
          <w:lang w:eastAsia="zh-TW"/>
        </w:rPr>
        <w:t>輸入的疾病代碼總欄位與診斷內容不符，請注意診斷內容中各項級病數量</w:t>
      </w:r>
      <w:r w:rsidR="007651B6">
        <w:rPr>
          <w:rFonts w:hint="eastAsia"/>
          <w:lang w:eastAsia="zh-TW"/>
        </w:rPr>
        <w:t>(</w:t>
      </w:r>
      <w:r w:rsidR="007651B6">
        <w:rPr>
          <w:rFonts w:hint="eastAsia"/>
          <w:lang w:eastAsia="zh-TW"/>
        </w:rPr>
        <w:t>以空白間隔區別</w:t>
      </w:r>
      <w:r w:rsidR="007651B6">
        <w:rPr>
          <w:rFonts w:hint="eastAsia"/>
          <w:lang w:eastAsia="zh-TW"/>
        </w:rPr>
        <w:t>)</w:t>
      </w:r>
      <w:r w:rsidR="007651B6">
        <w:rPr>
          <w:rFonts w:hint="eastAsia"/>
          <w:lang w:eastAsia="zh-TW"/>
        </w:rPr>
        <w:t>與所輸入之疾病代碼數量是否相符</w:t>
      </w:r>
    </w:p>
    <w:p w:rsidR="00900835" w:rsidRPr="00F060BE" w:rsidRDefault="00900835">
      <w:pPr>
        <w:pStyle w:val="Tabletext"/>
        <w:keepLines w:val="0"/>
        <w:numPr>
          <w:ilvl w:val="1"/>
          <w:numId w:val="2"/>
        </w:numPr>
        <w:spacing w:after="0" w:line="240" w:lineRule="auto"/>
        <w:rPr>
          <w:rFonts w:hint="eastAsia"/>
          <w:lang w:eastAsia="zh-TW"/>
        </w:rPr>
      </w:pPr>
      <w:r w:rsidRPr="00F060BE">
        <w:rPr>
          <w:rFonts w:hint="eastAsia"/>
          <w:lang w:eastAsia="zh-TW"/>
        </w:rPr>
        <w:t>異動</w:t>
      </w:r>
      <w:r w:rsidRPr="00F060BE">
        <w:rPr>
          <w:rFonts w:hint="eastAsia"/>
          <w:lang w:eastAsia="zh-TW"/>
        </w:rPr>
        <w:t xml:space="preserve">TABLES </w:t>
      </w:r>
    </w:p>
    <w:p w:rsidR="00900835" w:rsidRPr="00F060BE" w:rsidRDefault="00900835">
      <w:pPr>
        <w:pStyle w:val="Tabletext"/>
        <w:keepLines w:val="0"/>
        <w:numPr>
          <w:ilvl w:val="2"/>
          <w:numId w:val="2"/>
        </w:numPr>
        <w:spacing w:after="0" w:line="240" w:lineRule="auto"/>
        <w:rPr>
          <w:rFonts w:hint="eastAsia"/>
          <w:lang w:eastAsia="zh-TW"/>
        </w:rPr>
      </w:pPr>
      <w:r w:rsidRPr="00F060BE">
        <w:rPr>
          <w:rFonts w:hint="eastAsia"/>
          <w:lang w:eastAsia="zh-TW"/>
        </w:rPr>
        <w:t xml:space="preserve">UPDATE DTAAA020 </w:t>
      </w:r>
      <w:r w:rsidRPr="00F060BE">
        <w:rPr>
          <w:rFonts w:hint="eastAsia"/>
          <w:lang w:eastAsia="zh-TW"/>
        </w:rPr>
        <w:t>理賠受理診斷書檔：</w:t>
      </w:r>
    </w:p>
    <w:p w:rsidR="00900835" w:rsidRPr="00F060BE" w:rsidRDefault="00900835">
      <w:pPr>
        <w:pStyle w:val="Tabletext"/>
        <w:keepLines w:val="0"/>
        <w:numPr>
          <w:ilvl w:val="3"/>
          <w:numId w:val="2"/>
        </w:numPr>
        <w:spacing w:after="0" w:line="240" w:lineRule="auto"/>
        <w:rPr>
          <w:lang w:eastAsia="zh-TW"/>
        </w:rPr>
      </w:pPr>
      <w:r w:rsidRPr="00F060BE">
        <w:rPr>
          <w:rFonts w:hint="eastAsia"/>
          <w:lang w:eastAsia="zh-TW"/>
        </w:rPr>
        <w:t xml:space="preserve">CALL </w:t>
      </w:r>
      <w:r w:rsidRPr="00F060BE">
        <w:rPr>
          <w:rFonts w:ascii="細明體" w:eastAsia="細明體" w:hAnsi="細明體" w:hint="eastAsia"/>
        </w:rPr>
        <w:t>AA_A0Z00</w:t>
      </w:r>
      <w:r w:rsidRPr="00F060BE">
        <w:rPr>
          <w:rFonts w:ascii="細明體" w:eastAsia="細明體" w:hAnsi="細明體" w:hint="eastAsia"/>
          <w:lang w:eastAsia="zh-TW"/>
        </w:rPr>
        <w:t>3.Method5：</w:t>
      </w:r>
    </w:p>
    <w:tbl>
      <w:tblPr>
        <w:tblW w:w="5940" w:type="dxa"/>
        <w:tblInd w:w="1800" w:type="dxa"/>
        <w:tblCellMar>
          <w:left w:w="0" w:type="dxa"/>
          <w:right w:w="0" w:type="dxa"/>
        </w:tblCellMar>
        <w:tblLook w:val="0000" w:firstRow="0" w:lastRow="0" w:firstColumn="0" w:lastColumn="0" w:noHBand="0" w:noVBand="0"/>
      </w:tblPr>
      <w:tblGrid>
        <w:gridCol w:w="2440"/>
        <w:gridCol w:w="3500"/>
      </w:tblGrid>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cs="Arial Unicode MS" w:hint="eastAsia"/>
                <w:b/>
                <w:bCs/>
                <w:sz w:val="20"/>
              </w:rPr>
              <w:t>參數名稱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hint="eastAsia"/>
                <w:b/>
                <w:bCs/>
                <w:sz w:val="20"/>
              </w:rPr>
              <w:t>資料來源</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受理編號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診斷書流水號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疾病代碼1_核定</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畫面.疾病代碼1</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疾病代碼2_核定</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畫面.疾病代碼2</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疾病代碼3_核定</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畫面.疾病代碼3</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疾病代碼4_核定</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畫面.疾病代碼4</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疾病代碼5_核定</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畫面.疾病代碼5</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緊急轉送_核定</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畫面.緊急轉送</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rPr>
              <w:t>骨髓移植_核定</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r w:rsidRPr="00F060BE">
              <w:rPr>
                <w:rFonts w:ascii="細明體" w:eastAsia="細明體" w:hAnsi="細明體" w:hint="eastAsia"/>
                <w:sz w:val="20"/>
              </w:rPr>
              <w:t>骨髓移植</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rPr>
            </w:pPr>
            <w:r w:rsidRPr="00F060BE">
              <w:rPr>
                <w:rFonts w:ascii="細明體" w:eastAsia="細明體" w:hAnsi="細明體" w:hint="eastAsia"/>
                <w:sz w:val="20"/>
              </w:rPr>
              <w:t>骨折代碼_核定</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r w:rsidRPr="00F060BE">
              <w:rPr>
                <w:rFonts w:ascii="細明體" w:eastAsia="細明體" w:hAnsi="細明體" w:hint="eastAsia"/>
                <w:sz w:val="20"/>
              </w:rPr>
              <w:t>骨折代碼</w:t>
            </w:r>
          </w:p>
        </w:tc>
      </w:tr>
      <w:tr w:rsidR="008021AB"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8021AB" w:rsidRPr="00F060BE" w:rsidRDefault="008021AB">
            <w:pPr>
              <w:rPr>
                <w:rFonts w:ascii="細明體" w:eastAsia="細明體" w:hAnsi="細明體" w:hint="eastAsia"/>
                <w:sz w:val="20"/>
                <w:szCs w:val="20"/>
              </w:rPr>
            </w:pPr>
            <w:r w:rsidRPr="00F060BE">
              <w:rPr>
                <w:rFonts w:ascii="細明體" w:eastAsia="細明體" w:hAnsi="細明體" w:hint="eastAsia"/>
                <w:sz w:val="20"/>
                <w:szCs w:val="20"/>
              </w:rPr>
              <w:t>門診合計天數_核定</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8021AB" w:rsidRPr="00F060BE" w:rsidRDefault="008021AB">
            <w:pPr>
              <w:rPr>
                <w:rFonts w:ascii="新細明體" w:hAnsi="新細明體" w:cs="Arial Unicode MS" w:hint="eastAsia"/>
                <w:sz w:val="20"/>
                <w:szCs w:val="20"/>
              </w:rPr>
            </w:pPr>
            <w:r w:rsidRPr="00F060BE">
              <w:rPr>
                <w:rFonts w:ascii="新細明體" w:hAnsi="新細明體" w:cs="Arial Unicode MS" w:hint="eastAsia"/>
                <w:sz w:val="20"/>
                <w:szCs w:val="20"/>
              </w:rPr>
              <w:t>畫面.</w:t>
            </w:r>
            <w:r w:rsidRPr="00F060BE">
              <w:rPr>
                <w:rFonts w:ascii="細明體" w:eastAsia="細明體" w:hAnsi="細明體" w:hint="eastAsia"/>
                <w:sz w:val="20"/>
                <w:szCs w:val="20"/>
              </w:rPr>
              <w:t>門診次數合計</w:t>
            </w:r>
          </w:p>
        </w:tc>
      </w:tr>
      <w:tr w:rsidR="001262AD" w:rsidRPr="00F060BE" w:rsidTr="001262AD">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262AD" w:rsidRPr="00F060BE" w:rsidRDefault="001262AD">
            <w:pPr>
              <w:rPr>
                <w:rFonts w:ascii="細明體" w:eastAsia="細明體" w:hAnsi="細明體" w:hint="eastAsia"/>
                <w:sz w:val="20"/>
                <w:szCs w:val="20"/>
              </w:rPr>
            </w:pPr>
            <w:r w:rsidRPr="00F060BE">
              <w:rPr>
                <w:rFonts w:ascii="細明體" w:eastAsia="細明體" w:hAnsi="細明體" w:hint="eastAsia"/>
                <w:sz w:val="20"/>
                <w:szCs w:val="20"/>
              </w:rPr>
              <w:t>原位癌_核定</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1262AD" w:rsidRPr="00F060BE" w:rsidRDefault="001262AD">
            <w:pPr>
              <w:rPr>
                <w:rFonts w:ascii="新細明體" w:hAnsi="新細明體" w:cs="Arial Unicode MS" w:hint="eastAsia"/>
                <w:sz w:val="20"/>
                <w:szCs w:val="20"/>
              </w:rPr>
            </w:pPr>
            <w:r w:rsidRPr="00F060BE">
              <w:rPr>
                <w:rFonts w:ascii="新細明體" w:hAnsi="新細明體" w:cs="Arial Unicode MS" w:hint="eastAsia"/>
                <w:sz w:val="20"/>
              </w:rPr>
              <w:t>畫面.原位癌</w:t>
            </w:r>
          </w:p>
        </w:tc>
      </w:tr>
      <w:tr w:rsidR="009A35C9" w:rsidRPr="00F060BE" w:rsidTr="001262AD">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A35C9" w:rsidRPr="00F060BE" w:rsidRDefault="009A35C9">
            <w:pPr>
              <w:rPr>
                <w:rFonts w:ascii="細明體" w:eastAsia="細明體" w:hAnsi="細明體" w:hint="eastAsia"/>
                <w:sz w:val="20"/>
                <w:szCs w:val="20"/>
              </w:rPr>
            </w:pPr>
            <w:r w:rsidRPr="00F060BE">
              <w:rPr>
                <w:rFonts w:ascii="細明體" w:eastAsia="細明體" w:hAnsi="細明體" w:hint="eastAsia"/>
                <w:sz w:val="20"/>
                <w:szCs w:val="20"/>
              </w:rPr>
              <w:t>是否日間病房</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A35C9" w:rsidRPr="00F060BE" w:rsidRDefault="009A35C9">
            <w:pPr>
              <w:rPr>
                <w:rFonts w:ascii="新細明體" w:hAnsi="新細明體" w:cs="Arial Unicode MS" w:hint="eastAsia"/>
                <w:sz w:val="20"/>
              </w:rPr>
            </w:pPr>
            <w:r w:rsidRPr="00F060BE">
              <w:rPr>
                <w:rFonts w:ascii="新細明體" w:hAnsi="新細明體" w:cs="Arial Unicode MS" w:hint="eastAsia"/>
                <w:sz w:val="20"/>
              </w:rPr>
              <w:t>畫面.</w:t>
            </w:r>
            <w:r w:rsidRPr="00F060BE">
              <w:rPr>
                <w:rFonts w:ascii="細明體" w:eastAsia="細明體" w:hAnsi="細明體" w:hint="eastAsia"/>
                <w:sz w:val="20"/>
                <w:szCs w:val="20"/>
              </w:rPr>
              <w:t>是否日間病房</w:t>
            </w:r>
          </w:p>
        </w:tc>
      </w:tr>
      <w:tr w:rsidR="008B4F17" w:rsidRPr="00F060BE" w:rsidTr="001262AD">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8B4F17" w:rsidRPr="00F060BE" w:rsidRDefault="000D71A8">
            <w:pPr>
              <w:rPr>
                <w:rFonts w:ascii="細明體" w:eastAsia="細明體" w:hAnsi="細明體" w:hint="eastAsia"/>
                <w:sz w:val="20"/>
                <w:szCs w:val="20"/>
              </w:rPr>
            </w:pPr>
            <w:r w:rsidRPr="00F060BE">
              <w:rPr>
                <w:rFonts w:ascii="細明體" w:eastAsia="細明體" w:hAnsi="細明體" w:hint="eastAsia"/>
                <w:sz w:val="20"/>
                <w:szCs w:val="20"/>
              </w:rPr>
              <w:t>主科別代碼</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8B4F17" w:rsidRPr="00F060BE" w:rsidRDefault="000D71A8" w:rsidP="000D71A8">
            <w:pPr>
              <w:rPr>
                <w:rFonts w:ascii="新細明體" w:hAnsi="新細明體" w:cs="Arial Unicode MS" w:hint="eastAsia"/>
                <w:sz w:val="20"/>
              </w:rPr>
            </w:pPr>
            <w:r w:rsidRPr="00F060BE">
              <w:rPr>
                <w:rFonts w:ascii="新細明體" w:hAnsi="新細明體" w:cs="Arial Unicode MS" w:hint="eastAsia"/>
                <w:sz w:val="20"/>
              </w:rPr>
              <w:t>畫面.</w:t>
            </w:r>
            <w:r w:rsidRPr="00F060BE">
              <w:rPr>
                <w:rFonts w:ascii="細明體" w:eastAsia="細明體" w:hAnsi="細明體" w:hint="eastAsia"/>
                <w:sz w:val="20"/>
                <w:szCs w:val="20"/>
              </w:rPr>
              <w:t>主科別代碼</w:t>
            </w:r>
          </w:p>
        </w:tc>
      </w:tr>
      <w:tr w:rsidR="008B4F17" w:rsidRPr="00F060BE" w:rsidTr="001262AD">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8B4F17" w:rsidRPr="00F060BE" w:rsidRDefault="000D71A8">
            <w:pPr>
              <w:rPr>
                <w:rFonts w:ascii="細明體" w:eastAsia="細明體" w:hAnsi="細明體" w:hint="eastAsia"/>
                <w:sz w:val="20"/>
                <w:szCs w:val="20"/>
              </w:rPr>
            </w:pPr>
            <w:r w:rsidRPr="00F060BE">
              <w:rPr>
                <w:rFonts w:ascii="細明體" w:eastAsia="細明體" w:hAnsi="細明體" w:hint="eastAsia"/>
                <w:sz w:val="20"/>
                <w:szCs w:val="20"/>
              </w:rPr>
              <w:t>次科別代碼</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8B4F17" w:rsidRPr="00F060BE" w:rsidRDefault="000D71A8">
            <w:pPr>
              <w:rPr>
                <w:rFonts w:ascii="新細明體" w:hAnsi="新細明體" w:cs="Arial Unicode MS" w:hint="eastAsia"/>
                <w:sz w:val="20"/>
              </w:rPr>
            </w:pPr>
            <w:r w:rsidRPr="00F060BE">
              <w:rPr>
                <w:rFonts w:ascii="新細明體" w:hAnsi="新細明體" w:cs="Arial Unicode MS" w:hint="eastAsia"/>
                <w:sz w:val="20"/>
              </w:rPr>
              <w:t>畫面.</w:t>
            </w:r>
            <w:r w:rsidRPr="00F060BE">
              <w:rPr>
                <w:rFonts w:ascii="細明體" w:eastAsia="細明體" w:hAnsi="細明體" w:hint="eastAsia"/>
                <w:sz w:val="20"/>
                <w:szCs w:val="20"/>
              </w:rPr>
              <w:t>次科別代碼</w:t>
            </w:r>
          </w:p>
        </w:tc>
      </w:tr>
      <w:tr w:rsidR="000D71A8" w:rsidRPr="00F060BE" w:rsidTr="001262AD">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D71A8" w:rsidRPr="00F060BE" w:rsidRDefault="000D71A8">
            <w:pPr>
              <w:rPr>
                <w:rFonts w:ascii="細明體" w:eastAsia="細明體" w:hAnsi="細明體" w:hint="eastAsia"/>
                <w:sz w:val="20"/>
                <w:szCs w:val="20"/>
              </w:rPr>
            </w:pPr>
            <w:r w:rsidRPr="00F060BE">
              <w:rPr>
                <w:rFonts w:ascii="細明體" w:eastAsia="細明體" w:hAnsi="細明體" w:hint="eastAsia"/>
                <w:sz w:val="20"/>
                <w:szCs w:val="20"/>
              </w:rPr>
              <w:t>主科別中文</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D71A8" w:rsidRPr="00F060BE" w:rsidRDefault="000D71A8">
            <w:pPr>
              <w:rPr>
                <w:rFonts w:ascii="新細明體" w:hAnsi="新細明體" w:cs="Arial Unicode MS" w:hint="eastAsia"/>
                <w:sz w:val="20"/>
              </w:rPr>
            </w:pPr>
            <w:r w:rsidRPr="00F060BE">
              <w:rPr>
                <w:rFonts w:ascii="新細明體" w:hAnsi="新細明體" w:cs="Arial Unicode MS" w:hint="eastAsia"/>
                <w:sz w:val="20"/>
              </w:rPr>
              <w:t>畫面.</w:t>
            </w:r>
            <w:r w:rsidRPr="00F060BE">
              <w:rPr>
                <w:rFonts w:ascii="細明體" w:eastAsia="細明體" w:hAnsi="細明體" w:hint="eastAsia"/>
                <w:sz w:val="20"/>
                <w:szCs w:val="20"/>
              </w:rPr>
              <w:t>主科別中文</w:t>
            </w:r>
          </w:p>
        </w:tc>
      </w:tr>
      <w:tr w:rsidR="000D71A8" w:rsidRPr="00F060BE" w:rsidTr="001262AD">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D71A8" w:rsidRPr="00F060BE" w:rsidRDefault="000D71A8">
            <w:pPr>
              <w:rPr>
                <w:rFonts w:ascii="細明體" w:eastAsia="細明體" w:hAnsi="細明體" w:hint="eastAsia"/>
                <w:sz w:val="20"/>
                <w:szCs w:val="20"/>
              </w:rPr>
            </w:pPr>
            <w:r w:rsidRPr="00F060BE">
              <w:rPr>
                <w:rFonts w:ascii="細明體" w:eastAsia="細明體" w:hAnsi="細明體" w:hint="eastAsia"/>
                <w:sz w:val="20"/>
                <w:szCs w:val="20"/>
              </w:rPr>
              <w:t>次科別中文</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D71A8" w:rsidRPr="00F060BE" w:rsidRDefault="000D71A8" w:rsidP="000D71A8">
            <w:pPr>
              <w:rPr>
                <w:rFonts w:ascii="新細明體" w:hAnsi="新細明體" w:cs="Arial Unicode MS" w:hint="eastAsia"/>
                <w:sz w:val="20"/>
              </w:rPr>
            </w:pPr>
            <w:r w:rsidRPr="00F060BE">
              <w:rPr>
                <w:rFonts w:ascii="新細明體" w:hAnsi="新細明體" w:cs="Arial Unicode MS" w:hint="eastAsia"/>
                <w:sz w:val="20"/>
              </w:rPr>
              <w:t>畫面.</w:t>
            </w:r>
            <w:r w:rsidRPr="00F060BE">
              <w:rPr>
                <w:rFonts w:ascii="細明體" w:eastAsia="細明體" w:hAnsi="細明體" w:hint="eastAsia"/>
                <w:sz w:val="20"/>
                <w:szCs w:val="20"/>
              </w:rPr>
              <w:t>次科別中文</w:t>
            </w:r>
          </w:p>
        </w:tc>
      </w:tr>
      <w:tr w:rsidR="00AA02DD" w:rsidRPr="00F060BE" w:rsidT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AA02DD" w:rsidRPr="00F060BE" w:rsidRDefault="00AA02DD">
            <w:pPr>
              <w:rPr>
                <w:rFonts w:ascii="細明體" w:eastAsia="細明體" w:hAnsi="細明體" w:hint="eastAsia"/>
                <w:sz w:val="20"/>
                <w:szCs w:val="20"/>
              </w:rPr>
            </w:pPr>
            <w:r w:rsidRPr="00F060BE">
              <w:rPr>
                <w:rFonts w:ascii="細明體" w:eastAsia="細明體" w:hAnsi="細明體" w:hint="eastAsia"/>
                <w:sz w:val="20"/>
                <w:szCs w:val="20"/>
              </w:rPr>
              <w:t>癌症期別</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AA02DD" w:rsidRPr="00F060BE" w:rsidRDefault="00AA02DD" w:rsidP="000D71A8">
            <w:pPr>
              <w:rPr>
                <w:rFonts w:ascii="新細明體" w:hAnsi="新細明體" w:cs="Arial Unicode MS" w:hint="eastAsia"/>
                <w:sz w:val="20"/>
              </w:rPr>
            </w:pPr>
            <w:r w:rsidRPr="00F060BE">
              <w:rPr>
                <w:rFonts w:ascii="新細明體" w:hAnsi="新細明體" w:cs="Arial Unicode MS" w:hint="eastAsia"/>
                <w:sz w:val="20"/>
              </w:rPr>
              <w:t>畫面.</w:t>
            </w:r>
            <w:r w:rsidRPr="00F060BE">
              <w:rPr>
                <w:rFonts w:ascii="細明體" w:eastAsia="細明體" w:hAnsi="細明體" w:hint="eastAsia"/>
                <w:sz w:val="20"/>
                <w:szCs w:val="20"/>
              </w:rPr>
              <w:t>癌症期別</w:t>
            </w:r>
          </w:p>
        </w:tc>
      </w:tr>
      <w:tr w:rsidR="00AA02DD" w:rsidRPr="00F060BE" w:rsidT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AA02DD" w:rsidRPr="00F060BE" w:rsidRDefault="00AA02DD">
            <w:pPr>
              <w:rPr>
                <w:rFonts w:ascii="細明體" w:eastAsia="細明體" w:hAnsi="細明體" w:hint="eastAsia"/>
                <w:sz w:val="20"/>
                <w:szCs w:val="20"/>
              </w:rPr>
            </w:pPr>
            <w:r w:rsidRPr="00F060BE">
              <w:rPr>
                <w:rFonts w:ascii="細明體" w:eastAsia="細明體" w:hAnsi="細明體" w:hint="eastAsia"/>
                <w:sz w:val="20"/>
                <w:szCs w:val="20"/>
              </w:rPr>
              <w:t>特定癌症</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AA02DD" w:rsidRPr="00F060BE" w:rsidRDefault="00AA02DD" w:rsidP="00AA02DD">
            <w:pPr>
              <w:rPr>
                <w:rFonts w:ascii="新細明體" w:hAnsi="新細明體" w:cs="Arial Unicode MS" w:hint="eastAsia"/>
                <w:sz w:val="20"/>
              </w:rPr>
            </w:pPr>
            <w:r w:rsidRPr="00F060BE">
              <w:rPr>
                <w:rFonts w:ascii="新細明體" w:hAnsi="新細明體" w:cs="Arial Unicode MS" w:hint="eastAsia"/>
                <w:sz w:val="20"/>
              </w:rPr>
              <w:t>AAC0_2001點選之代碼</w:t>
            </w:r>
          </w:p>
        </w:tc>
      </w:tr>
      <w:tr w:rsidR="00513780" w:rsidRPr="00F060BE" w:rsidT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513780" w:rsidRPr="00F060BE" w:rsidRDefault="00513780">
            <w:pPr>
              <w:rPr>
                <w:rFonts w:ascii="細明體" w:eastAsia="細明體" w:hAnsi="細明體" w:hint="eastAsia"/>
                <w:sz w:val="20"/>
                <w:szCs w:val="20"/>
              </w:rPr>
            </w:pPr>
            <w:r>
              <w:rPr>
                <w:rFonts w:ascii="細明體" w:eastAsia="細明體" w:hAnsi="細明體" w:hint="eastAsia"/>
                <w:sz w:val="20"/>
                <w:szCs w:val="20"/>
              </w:rPr>
              <w:t>罹癌日期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513780" w:rsidRPr="00F060BE" w:rsidRDefault="00513780" w:rsidP="00AA02DD">
            <w:pPr>
              <w:rPr>
                <w:rFonts w:ascii="新細明體" w:hAnsi="新細明體" w:cs="Arial Unicode MS" w:hint="eastAsia"/>
                <w:sz w:val="20"/>
              </w:rPr>
            </w:pPr>
            <w:r>
              <w:rPr>
                <w:rFonts w:ascii="新細明體" w:hAnsi="新細明體" w:cs="Arial Unicode MS" w:hint="eastAsia"/>
                <w:sz w:val="20"/>
              </w:rPr>
              <w:t>畫面.罹癌日期</w:t>
            </w:r>
          </w:p>
        </w:tc>
      </w:tr>
    </w:tbl>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失敗處理：</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回覆訊息：</w:t>
      </w:r>
      <w:r w:rsidRPr="00F060BE">
        <w:rPr>
          <w:rFonts w:hint="eastAsia"/>
          <w:lang w:eastAsia="zh-TW"/>
        </w:rPr>
        <w:t xml:space="preserve"> </w:t>
      </w:r>
      <w:r w:rsidRPr="00F060BE">
        <w:rPr>
          <w:lang w:eastAsia="zh-TW"/>
        </w:rPr>
        <w:t>“</w:t>
      </w:r>
      <w:r w:rsidRPr="00F060BE">
        <w:rPr>
          <w:rFonts w:hint="eastAsia"/>
          <w:lang w:eastAsia="zh-TW"/>
        </w:rPr>
        <w:t>更新理賠核定診斷書失敗</w:t>
      </w:r>
      <w:r w:rsidRPr="00F060BE">
        <w:rPr>
          <w:lang w:eastAsia="zh-TW"/>
        </w:rPr>
        <w:t>”</w:t>
      </w:r>
      <w:r w:rsidRPr="00F060BE">
        <w:rPr>
          <w:rFonts w:hint="eastAsia"/>
          <w:lang w:eastAsia="zh-TW"/>
        </w:rPr>
        <w:t xml:space="preserve"> </w:t>
      </w:r>
      <w:r w:rsidRPr="00F060BE">
        <w:rPr>
          <w:rFonts w:hint="eastAsia"/>
          <w:lang w:eastAsia="zh-TW"/>
        </w:rPr>
        <w:t>。</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return</w:t>
      </w:r>
      <w:r w:rsidRPr="00F060BE">
        <w:rPr>
          <w:rFonts w:hint="eastAsia"/>
          <w:lang w:eastAsia="zh-TW"/>
        </w:rPr>
        <w:t>。</w:t>
      </w:r>
    </w:p>
    <w:p w:rsidR="00900835" w:rsidRPr="00F060BE" w:rsidRDefault="00900835">
      <w:pPr>
        <w:pStyle w:val="Tabletext"/>
        <w:keepLines w:val="0"/>
        <w:numPr>
          <w:ilvl w:val="2"/>
          <w:numId w:val="2"/>
        </w:numPr>
        <w:spacing w:after="0" w:line="240" w:lineRule="auto"/>
        <w:rPr>
          <w:rFonts w:hint="eastAsia"/>
          <w:lang w:eastAsia="zh-TW"/>
        </w:rPr>
      </w:pPr>
      <w:r w:rsidRPr="00F060BE">
        <w:rPr>
          <w:rFonts w:hint="eastAsia"/>
          <w:lang w:eastAsia="zh-TW"/>
        </w:rPr>
        <w:t>UPDATE DTAAA021</w:t>
      </w:r>
      <w:r w:rsidRPr="00F060BE">
        <w:rPr>
          <w:rFonts w:hint="eastAsia"/>
          <w:lang w:eastAsia="zh-TW"/>
        </w:rPr>
        <w:t>理賠</w:t>
      </w:r>
      <w:r w:rsidRPr="00F060BE">
        <w:rPr>
          <w:rFonts w:ascii="細明體" w:eastAsia="細明體" w:hAnsi="細明體" w:hint="eastAsia"/>
          <w:lang w:eastAsia="zh-TW"/>
        </w:rPr>
        <w:t>診斷書相關天數檔</w:t>
      </w:r>
      <w:r w:rsidRPr="00F060BE">
        <w:rPr>
          <w:rFonts w:hint="eastAsia"/>
          <w:lang w:eastAsia="zh-TW"/>
        </w:rPr>
        <w:t>：</w:t>
      </w:r>
    </w:p>
    <w:p w:rsidR="00900835" w:rsidRPr="00F060BE" w:rsidRDefault="00900835">
      <w:pPr>
        <w:pStyle w:val="Tabletext"/>
        <w:keepLines w:val="0"/>
        <w:numPr>
          <w:ilvl w:val="3"/>
          <w:numId w:val="2"/>
        </w:numPr>
        <w:spacing w:after="0" w:line="240" w:lineRule="auto"/>
        <w:rPr>
          <w:lang w:eastAsia="zh-TW"/>
        </w:rPr>
      </w:pPr>
      <w:r w:rsidRPr="00F060BE">
        <w:rPr>
          <w:rFonts w:hint="eastAsia"/>
          <w:lang w:eastAsia="zh-TW"/>
        </w:rPr>
        <w:t xml:space="preserve">CALL </w:t>
      </w:r>
      <w:r w:rsidRPr="00F060BE">
        <w:rPr>
          <w:rFonts w:ascii="細明體" w:eastAsia="細明體" w:hAnsi="細明體" w:hint="eastAsia"/>
        </w:rPr>
        <w:t>AA_A0Z00</w:t>
      </w:r>
      <w:r w:rsidRPr="00F060BE">
        <w:rPr>
          <w:rFonts w:ascii="細明體" w:eastAsia="細明體" w:hAnsi="細明體" w:hint="eastAsia"/>
          <w:lang w:eastAsia="zh-TW"/>
        </w:rPr>
        <w:t>9.Method5：</w:t>
      </w:r>
      <w:r w:rsidRPr="00F060BE">
        <w:rPr>
          <w:rFonts w:hint="eastAsia"/>
          <w:lang w:eastAsia="zh-TW"/>
        </w:rPr>
        <w:t xml:space="preserve">         </w:t>
      </w:r>
    </w:p>
    <w:tbl>
      <w:tblPr>
        <w:tblW w:w="5940" w:type="dxa"/>
        <w:tblInd w:w="1800" w:type="dxa"/>
        <w:tblCellMar>
          <w:left w:w="0" w:type="dxa"/>
          <w:right w:w="0" w:type="dxa"/>
        </w:tblCellMar>
        <w:tblLook w:val="0000" w:firstRow="0" w:lastRow="0" w:firstColumn="0" w:lastColumn="0" w:noHBand="0" w:noVBand="0"/>
      </w:tblPr>
      <w:tblGrid>
        <w:gridCol w:w="2440"/>
        <w:gridCol w:w="3500"/>
      </w:tblGrid>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cs="Arial Unicode MS" w:hint="eastAsia"/>
                <w:b/>
                <w:bCs/>
                <w:sz w:val="20"/>
              </w:rPr>
              <w:t>參數名稱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hint="eastAsia"/>
                <w:b/>
                <w:bCs/>
                <w:sz w:val="20"/>
              </w:rPr>
              <w:t>資料來源</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受理編號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診斷書流水號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診斷類別_核定</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畫面.診斷類別</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手術代碼_核定</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畫面.手術代碼</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起始日_核定</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畫面.起始日</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終止日_核定</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畫面.終止日</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癌症手術_核定</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0D3C5E"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D3C5E" w:rsidRPr="00F060BE" w:rsidRDefault="000D3C5E" w:rsidP="000D3C5E">
            <w:pPr>
              <w:rPr>
                <w:rFonts w:ascii="細明體" w:eastAsia="細明體" w:hAnsi="細明體" w:hint="eastAsia"/>
                <w:sz w:val="20"/>
                <w:szCs w:val="20"/>
              </w:rPr>
            </w:pPr>
            <w:r w:rsidRPr="00F060BE">
              <w:rPr>
                <w:rFonts w:ascii="細明體" w:eastAsia="細明體" w:hAnsi="細明體" w:hint="eastAsia"/>
                <w:sz w:val="20"/>
                <w:szCs w:val="20"/>
              </w:rPr>
              <w:t>燒燙傷門診(Y/N)</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D3C5E" w:rsidRPr="00F060BE" w:rsidRDefault="000D3C5E" w:rsidP="000D3C5E">
            <w:pPr>
              <w:rPr>
                <w:rFonts w:ascii="新細明體" w:hAnsi="新細明體" w:cs="Arial Unicode MS" w:hint="eastAsia"/>
                <w:sz w:val="20"/>
              </w:rPr>
            </w:pPr>
            <w:r w:rsidRPr="00F060BE">
              <w:rPr>
                <w:rFonts w:ascii="新細明體" w:hAnsi="新細明體" w:cs="Arial Unicode MS" w:hint="eastAsia"/>
                <w:sz w:val="20"/>
              </w:rPr>
              <w:t>畫面</w:t>
            </w:r>
          </w:p>
        </w:tc>
      </w:tr>
      <w:tr w:rsidR="00A01C51" w:rsidRPr="00F060BE" w:rsidTr="00A01C51">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01C51" w:rsidRPr="00F060BE" w:rsidRDefault="00A01C51" w:rsidP="00A01C51">
            <w:pPr>
              <w:rPr>
                <w:rFonts w:ascii="細明體" w:eastAsia="細明體" w:hAnsi="細明體" w:hint="eastAsia"/>
                <w:sz w:val="20"/>
                <w:szCs w:val="20"/>
              </w:rPr>
            </w:pPr>
            <w:r w:rsidRPr="00F060BE">
              <w:rPr>
                <w:rFonts w:ascii="細明體" w:eastAsia="細明體" w:hAnsi="細明體" w:hint="eastAsia"/>
                <w:sz w:val="20"/>
              </w:rPr>
              <w:t>手術險別</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A01C51" w:rsidRPr="00F060BE" w:rsidRDefault="00A01C51" w:rsidP="00A01C51">
            <w:pPr>
              <w:rPr>
                <w:rFonts w:ascii="新細明體" w:hAnsi="新細明體" w:cs="Arial Unicode MS" w:hint="eastAsia"/>
                <w:sz w:val="20"/>
              </w:rPr>
            </w:pPr>
            <w:r w:rsidRPr="00F060BE">
              <w:rPr>
                <w:rFonts w:ascii="新細明體" w:hAnsi="新細明體" w:cs="Arial Unicode MS" w:hint="eastAsia"/>
                <w:sz w:val="20"/>
              </w:rPr>
              <w:t>畫面</w:t>
            </w:r>
          </w:p>
        </w:tc>
      </w:tr>
      <w:tr w:rsidR="00A01C51" w:rsidRPr="00F060BE" w:rsidTr="00A01C51">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01C51" w:rsidRPr="00F060BE" w:rsidRDefault="00A01C51" w:rsidP="00A01C51">
            <w:pPr>
              <w:rPr>
                <w:rFonts w:ascii="細明體" w:eastAsia="細明體" w:hAnsi="細明體" w:hint="eastAsia"/>
                <w:sz w:val="20"/>
                <w:szCs w:val="20"/>
              </w:rPr>
            </w:pPr>
            <w:r w:rsidRPr="00F060BE">
              <w:rPr>
                <w:rStyle w:val="a4"/>
                <w:rFonts w:ascii="細明體" w:eastAsia="細明體" w:hAnsi="細明體" w:hint="eastAsia"/>
                <w:caps/>
                <w:sz w:val="20"/>
              </w:rPr>
              <w:t>手術等級</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A01C51" w:rsidRPr="00F060BE" w:rsidRDefault="00A01C51" w:rsidP="00A01C51">
            <w:pPr>
              <w:rPr>
                <w:rFonts w:ascii="新細明體" w:hAnsi="新細明體" w:cs="Arial Unicode MS" w:hint="eastAsia"/>
                <w:sz w:val="20"/>
              </w:rPr>
            </w:pPr>
            <w:r w:rsidRPr="00F060BE">
              <w:rPr>
                <w:rFonts w:ascii="新細明體" w:hAnsi="新細明體" w:cs="Arial Unicode MS" w:hint="eastAsia"/>
                <w:sz w:val="20"/>
              </w:rPr>
              <w:t>畫面</w:t>
            </w:r>
          </w:p>
        </w:tc>
      </w:tr>
    </w:tbl>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失敗處理：</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回覆訊息：</w:t>
      </w:r>
      <w:r w:rsidRPr="00F060BE">
        <w:rPr>
          <w:rFonts w:hint="eastAsia"/>
          <w:lang w:eastAsia="zh-TW"/>
        </w:rPr>
        <w:t xml:space="preserve"> </w:t>
      </w:r>
      <w:r w:rsidRPr="00F060BE">
        <w:rPr>
          <w:lang w:eastAsia="zh-TW"/>
        </w:rPr>
        <w:t>“</w:t>
      </w:r>
      <w:r w:rsidRPr="00F060BE">
        <w:rPr>
          <w:rFonts w:hint="eastAsia"/>
          <w:lang w:eastAsia="zh-TW"/>
        </w:rPr>
        <w:t>更新理賠診斷書天數檔失敗</w:t>
      </w:r>
      <w:r w:rsidRPr="00F060BE">
        <w:rPr>
          <w:lang w:eastAsia="zh-TW"/>
        </w:rPr>
        <w:t>”</w:t>
      </w:r>
      <w:r w:rsidRPr="00F060BE">
        <w:rPr>
          <w:rFonts w:hint="eastAsia"/>
          <w:lang w:eastAsia="zh-TW"/>
        </w:rPr>
        <w:t xml:space="preserve"> </w:t>
      </w:r>
      <w:r w:rsidRPr="00F060BE">
        <w:rPr>
          <w:rFonts w:hint="eastAsia"/>
          <w:lang w:eastAsia="zh-TW"/>
        </w:rPr>
        <w:t>。</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return</w:t>
      </w:r>
      <w:r w:rsidRPr="00F060BE">
        <w:rPr>
          <w:rFonts w:hint="eastAsia"/>
          <w:lang w:eastAsia="zh-TW"/>
        </w:rPr>
        <w:t>。</w:t>
      </w:r>
    </w:p>
    <w:p w:rsidR="00900835" w:rsidRPr="00F060BE" w:rsidRDefault="00900835">
      <w:pPr>
        <w:pStyle w:val="Tabletext"/>
        <w:keepLines w:val="0"/>
        <w:numPr>
          <w:ilvl w:val="2"/>
          <w:numId w:val="2"/>
        </w:numPr>
        <w:spacing w:after="0" w:line="240" w:lineRule="auto"/>
        <w:rPr>
          <w:rFonts w:hint="eastAsia"/>
          <w:lang w:eastAsia="zh-TW"/>
        </w:rPr>
      </w:pPr>
      <w:r w:rsidRPr="00F060BE">
        <w:rPr>
          <w:rFonts w:hint="eastAsia"/>
          <w:lang w:eastAsia="zh-TW"/>
        </w:rPr>
        <w:t>UPDATE DTAAA001</w:t>
      </w:r>
      <w:r w:rsidRPr="00F060BE">
        <w:rPr>
          <w:rFonts w:hint="eastAsia"/>
          <w:lang w:eastAsia="zh-TW"/>
        </w:rPr>
        <w:t>理賠受理檔</w:t>
      </w:r>
    </w:p>
    <w:p w:rsidR="00900835" w:rsidRPr="00F060BE" w:rsidRDefault="00900835">
      <w:pPr>
        <w:pStyle w:val="Tabletext"/>
        <w:keepLines w:val="0"/>
        <w:numPr>
          <w:ilvl w:val="3"/>
          <w:numId w:val="2"/>
        </w:numPr>
        <w:spacing w:after="0" w:line="240" w:lineRule="auto"/>
        <w:rPr>
          <w:lang w:eastAsia="zh-TW"/>
        </w:rPr>
      </w:pPr>
      <w:r w:rsidRPr="00F060BE">
        <w:rPr>
          <w:rFonts w:hint="eastAsia"/>
          <w:lang w:eastAsia="zh-TW"/>
        </w:rPr>
        <w:t xml:space="preserve">CALL </w:t>
      </w:r>
      <w:r w:rsidRPr="00F060BE">
        <w:rPr>
          <w:rFonts w:ascii="細明體" w:eastAsia="細明體" w:hAnsi="細明體" w:hint="eastAsia"/>
        </w:rPr>
        <w:t>AA_A0Z00</w:t>
      </w:r>
      <w:r w:rsidRPr="00F060BE">
        <w:rPr>
          <w:rFonts w:ascii="細明體" w:eastAsia="細明體" w:hAnsi="細明體" w:hint="eastAsia"/>
          <w:lang w:eastAsia="zh-TW"/>
        </w:rPr>
        <w:t>1.Method6：</w:t>
      </w:r>
    </w:p>
    <w:tbl>
      <w:tblPr>
        <w:tblW w:w="5940" w:type="dxa"/>
        <w:tblInd w:w="1800" w:type="dxa"/>
        <w:tblCellMar>
          <w:left w:w="0" w:type="dxa"/>
          <w:right w:w="0" w:type="dxa"/>
        </w:tblCellMar>
        <w:tblLook w:val="0000" w:firstRow="0" w:lastRow="0" w:firstColumn="0" w:lastColumn="0" w:noHBand="0" w:noVBand="0"/>
      </w:tblPr>
      <w:tblGrid>
        <w:gridCol w:w="2440"/>
        <w:gridCol w:w="3500"/>
      </w:tblGrid>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cs="Arial Unicode MS" w:hint="eastAsia"/>
                <w:b/>
                <w:bCs/>
                <w:sz w:val="20"/>
              </w:rPr>
              <w:t>參數名稱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hint="eastAsia"/>
                <w:b/>
                <w:bCs/>
                <w:sz w:val="20"/>
              </w:rPr>
              <w:t>資料來源</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受理編號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診斷書流水號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診斷書處理狀態</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3</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資料確認碼</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人員</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登入者</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人員姓名</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登入者姓名</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日期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Current Date</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受理單位</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登入者所屬單位</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受理單位中文</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登入者所屬單位中文</w:t>
            </w:r>
          </w:p>
        </w:tc>
      </w:tr>
    </w:tbl>
    <w:p w:rsidR="00900835" w:rsidRPr="00F060BE" w:rsidRDefault="00900835">
      <w:pPr>
        <w:pStyle w:val="Tabletext"/>
        <w:keepLines w:val="0"/>
        <w:numPr>
          <w:ilvl w:val="3"/>
          <w:numId w:val="2"/>
        </w:numPr>
        <w:spacing w:after="0" w:line="240" w:lineRule="auto"/>
        <w:rPr>
          <w:rFonts w:hint="eastAsia"/>
          <w:lang w:eastAsia="zh-TW"/>
        </w:rPr>
      </w:pPr>
      <w:r w:rsidRPr="00F060BE">
        <w:rPr>
          <w:rFonts w:hint="eastAsia"/>
          <w:lang w:eastAsia="zh-TW"/>
        </w:rPr>
        <w:t>失敗處理：</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回覆訊息：</w:t>
      </w:r>
      <w:r w:rsidRPr="00F060BE">
        <w:rPr>
          <w:rFonts w:hint="eastAsia"/>
          <w:lang w:eastAsia="zh-TW"/>
        </w:rPr>
        <w:t xml:space="preserve"> </w:t>
      </w:r>
      <w:r w:rsidRPr="00F060BE">
        <w:rPr>
          <w:lang w:eastAsia="zh-TW"/>
        </w:rPr>
        <w:t>“</w:t>
      </w:r>
      <w:r w:rsidRPr="00F060BE">
        <w:rPr>
          <w:rFonts w:hint="eastAsia"/>
          <w:lang w:eastAsia="zh-TW"/>
        </w:rPr>
        <w:t>更新理賠受理檔失敗</w:t>
      </w:r>
      <w:r w:rsidRPr="00F060BE">
        <w:rPr>
          <w:lang w:eastAsia="zh-TW"/>
        </w:rPr>
        <w:t>”</w:t>
      </w:r>
      <w:r w:rsidRPr="00F060BE">
        <w:rPr>
          <w:rFonts w:hint="eastAsia"/>
          <w:lang w:eastAsia="zh-TW"/>
        </w:rPr>
        <w:t xml:space="preserve"> </w:t>
      </w:r>
      <w:r w:rsidRPr="00F060BE">
        <w:rPr>
          <w:rFonts w:hint="eastAsia"/>
          <w:lang w:eastAsia="zh-TW"/>
        </w:rPr>
        <w:t>。</w:t>
      </w:r>
    </w:p>
    <w:p w:rsidR="00900835" w:rsidRPr="00F060BE" w:rsidRDefault="00900835">
      <w:pPr>
        <w:pStyle w:val="Tabletext"/>
        <w:keepLines w:val="0"/>
        <w:numPr>
          <w:ilvl w:val="4"/>
          <w:numId w:val="2"/>
        </w:numPr>
        <w:spacing w:after="0" w:line="240" w:lineRule="auto"/>
        <w:rPr>
          <w:rFonts w:hint="eastAsia"/>
          <w:lang w:eastAsia="zh-TW"/>
        </w:rPr>
      </w:pPr>
      <w:r w:rsidRPr="00F060BE">
        <w:rPr>
          <w:rFonts w:hint="eastAsia"/>
          <w:lang w:eastAsia="zh-TW"/>
        </w:rPr>
        <w:t>return</w:t>
      </w:r>
      <w:r w:rsidRPr="00F060BE">
        <w:rPr>
          <w:rFonts w:hint="eastAsia"/>
          <w:lang w:eastAsia="zh-TW"/>
        </w:rPr>
        <w:t>。</w:t>
      </w:r>
    </w:p>
    <w:p w:rsidR="008A1F32" w:rsidRPr="00F060BE" w:rsidRDefault="008A1F32" w:rsidP="002F7550">
      <w:pPr>
        <w:pStyle w:val="Tabletext"/>
        <w:keepLines w:val="0"/>
        <w:numPr>
          <w:ilvl w:val="2"/>
          <w:numId w:val="2"/>
        </w:numPr>
        <w:spacing w:after="0" w:line="240" w:lineRule="auto"/>
        <w:rPr>
          <w:rFonts w:hint="eastAsia"/>
          <w:lang w:eastAsia="zh-TW"/>
        </w:rPr>
      </w:pPr>
      <w:r w:rsidRPr="00F060BE">
        <w:rPr>
          <w:rFonts w:hint="eastAsia"/>
          <w:lang w:eastAsia="zh-TW"/>
        </w:rPr>
        <w:t>寫入理賠偵測模型明細資料及基本分數</w:t>
      </w:r>
      <w:r w:rsidR="003B5578" w:rsidRPr="00F060BE">
        <w:rPr>
          <w:rFonts w:hint="eastAsia"/>
          <w:lang w:eastAsia="zh-TW"/>
        </w:rPr>
        <w:t>(</w:t>
      </w:r>
      <w:r w:rsidR="003B5578" w:rsidRPr="00F060BE">
        <w:rPr>
          <w:rFonts w:hint="eastAsia"/>
          <w:lang w:eastAsia="zh-TW"/>
        </w:rPr>
        <w:t>另外寫成一個</w:t>
      </w:r>
      <w:r w:rsidR="003B5578" w:rsidRPr="00F060BE">
        <w:rPr>
          <w:rFonts w:hint="eastAsia"/>
          <w:lang w:eastAsia="zh-TW"/>
        </w:rPr>
        <w:t>METHOD)</w:t>
      </w:r>
      <w:r w:rsidRPr="00F060BE">
        <w:rPr>
          <w:rFonts w:hint="eastAsia"/>
          <w:lang w:eastAsia="zh-TW"/>
        </w:rPr>
        <w:t>：</w:t>
      </w:r>
      <w:r w:rsidRPr="00F060BE">
        <w:rPr>
          <w:rFonts w:hint="eastAsia"/>
          <w:lang w:eastAsia="zh-TW"/>
        </w:rPr>
        <w:t>(B06-</w:t>
      </w:r>
      <w:r w:rsidRPr="00F060BE">
        <w:rPr>
          <w:rFonts w:hint="eastAsia"/>
          <w:lang w:eastAsia="zh-TW"/>
        </w:rPr>
        <w:t>本次住院日數</w:t>
      </w:r>
      <w:r w:rsidRPr="00F060BE">
        <w:rPr>
          <w:rFonts w:hint="eastAsia"/>
          <w:lang w:eastAsia="zh-TW"/>
        </w:rPr>
        <w:t>)</w:t>
      </w:r>
    </w:p>
    <w:p w:rsidR="000F6634" w:rsidRPr="00F060BE" w:rsidRDefault="00E353A6" w:rsidP="002F7550">
      <w:pPr>
        <w:pStyle w:val="Tabletext"/>
        <w:keepLines w:val="0"/>
        <w:numPr>
          <w:ilvl w:val="3"/>
          <w:numId w:val="2"/>
        </w:numPr>
        <w:spacing w:after="0" w:line="240" w:lineRule="auto"/>
        <w:rPr>
          <w:rFonts w:hint="eastAsia"/>
          <w:lang w:eastAsia="zh-TW"/>
        </w:rPr>
      </w:pPr>
      <w:r w:rsidRPr="00F060BE">
        <w:rPr>
          <w:rFonts w:hint="eastAsia"/>
          <w:lang w:eastAsia="zh-TW"/>
        </w:rPr>
        <w:t>判斷此筆是否屬於需計算案件</w:t>
      </w:r>
      <w:r w:rsidR="000F6634" w:rsidRPr="00F060BE">
        <w:rPr>
          <w:rFonts w:hint="eastAsia"/>
          <w:lang w:eastAsia="zh-TW"/>
        </w:rPr>
        <w:t>：</w:t>
      </w:r>
    </w:p>
    <w:p w:rsidR="000F6634" w:rsidRPr="00F060BE" w:rsidRDefault="000F6634" w:rsidP="002F7550">
      <w:pPr>
        <w:pStyle w:val="Tabletext"/>
        <w:keepLines w:val="0"/>
        <w:numPr>
          <w:ilvl w:val="4"/>
          <w:numId w:val="2"/>
        </w:numPr>
        <w:spacing w:after="0" w:line="240" w:lineRule="auto"/>
        <w:rPr>
          <w:rFonts w:hint="eastAsia"/>
          <w:lang w:eastAsia="zh-TW"/>
        </w:rPr>
      </w:pPr>
      <w:r w:rsidRPr="00F060BE">
        <w:rPr>
          <w:rFonts w:hint="eastAsia"/>
          <w:lang w:eastAsia="zh-TW"/>
        </w:rPr>
        <w:t xml:space="preserve">CALL </w:t>
      </w:r>
      <w:bookmarkStart w:id="110" w:name="_Toc343086273"/>
      <w:r w:rsidRPr="00F060BE">
        <w:rPr>
          <w:rFonts w:hint="eastAsia"/>
          <w:lang w:eastAsia="zh-TW"/>
        </w:rPr>
        <w:t>AA_V1Z007.qryDTAAV014()</w:t>
      </w:r>
      <w:r w:rsidRPr="00F060BE">
        <w:rPr>
          <w:rFonts w:hint="eastAsia"/>
          <w:lang w:eastAsia="zh-TW"/>
        </w:rPr>
        <w:t>：</w:t>
      </w:r>
      <w:r w:rsidRPr="00F060BE">
        <w:rPr>
          <w:rFonts w:hint="eastAsia"/>
          <w:lang w:eastAsia="zh-TW"/>
        </w:rPr>
        <w:t>(</w:t>
      </w:r>
      <w:r w:rsidRPr="00F060BE">
        <w:rPr>
          <w:rFonts w:hint="eastAsia"/>
          <w:lang w:eastAsia="zh-TW"/>
        </w:rPr>
        <w:t>查詢理賠偵測線上計算檔資料</w:t>
      </w:r>
      <w:bookmarkEnd w:id="110"/>
      <w:r w:rsidRPr="00F060BE">
        <w:rPr>
          <w:rFonts w:hint="eastAsia"/>
          <w:lang w:eastAsia="zh-TW"/>
        </w:rPr>
        <w:t>)</w:t>
      </w:r>
    </w:p>
    <w:p w:rsidR="007D32F7" w:rsidRPr="00F060BE" w:rsidRDefault="007D32F7" w:rsidP="002F7550">
      <w:pPr>
        <w:pStyle w:val="Tabletext"/>
        <w:keepLines w:val="0"/>
        <w:numPr>
          <w:ilvl w:val="5"/>
          <w:numId w:val="2"/>
        </w:numPr>
        <w:spacing w:after="0" w:line="240" w:lineRule="auto"/>
        <w:rPr>
          <w:rFonts w:hint="eastAsia"/>
          <w:lang w:eastAsia="zh-TW"/>
        </w:rPr>
      </w:pPr>
      <w:r w:rsidRPr="00F060BE">
        <w:rPr>
          <w:rFonts w:ascii="細明體" w:eastAsia="細明體" w:hAnsi="細明體" w:hint="eastAsia"/>
        </w:rPr>
        <w:t>受理編號</w:t>
      </w:r>
      <w:r w:rsidRPr="00F060BE">
        <w:rPr>
          <w:rFonts w:ascii="細明體" w:eastAsia="細明體" w:hAnsi="細明體" w:hint="eastAsia"/>
          <w:lang w:eastAsia="zh-TW"/>
        </w:rPr>
        <w:t xml:space="preserve"> = 畫面.受理編號</w:t>
      </w:r>
    </w:p>
    <w:p w:rsidR="00E353A6" w:rsidRPr="00F060BE" w:rsidRDefault="00E353A6" w:rsidP="002F7550">
      <w:pPr>
        <w:pStyle w:val="Tabletext"/>
        <w:keepLines w:val="0"/>
        <w:numPr>
          <w:ilvl w:val="4"/>
          <w:numId w:val="2"/>
        </w:numPr>
        <w:spacing w:after="0" w:line="240" w:lineRule="auto"/>
        <w:rPr>
          <w:rFonts w:hint="eastAsia"/>
          <w:lang w:eastAsia="zh-TW"/>
        </w:rPr>
      </w:pPr>
      <w:r w:rsidRPr="00F060BE">
        <w:rPr>
          <w:rFonts w:hint="eastAsia"/>
          <w:lang w:eastAsia="zh-TW"/>
        </w:rPr>
        <w:t>IF NOT FND</w:t>
      </w:r>
    </w:p>
    <w:p w:rsidR="00E353A6" w:rsidRPr="00F060BE" w:rsidRDefault="00E353A6" w:rsidP="002F7550">
      <w:pPr>
        <w:pStyle w:val="Tabletext"/>
        <w:keepLines w:val="0"/>
        <w:numPr>
          <w:ilvl w:val="5"/>
          <w:numId w:val="2"/>
        </w:numPr>
        <w:spacing w:after="0" w:line="240" w:lineRule="auto"/>
        <w:rPr>
          <w:rFonts w:hint="eastAsia"/>
          <w:lang w:eastAsia="zh-TW"/>
        </w:rPr>
      </w:pPr>
      <w:r w:rsidRPr="00F060BE">
        <w:rPr>
          <w:rFonts w:hint="eastAsia"/>
          <w:lang w:eastAsia="zh-TW"/>
        </w:rPr>
        <w:t>不視為錯誤</w:t>
      </w:r>
    </w:p>
    <w:p w:rsidR="00E353A6" w:rsidRPr="00F060BE" w:rsidRDefault="00E353A6" w:rsidP="002F7550">
      <w:pPr>
        <w:pStyle w:val="Tabletext"/>
        <w:keepLines w:val="0"/>
        <w:numPr>
          <w:ilvl w:val="5"/>
          <w:numId w:val="2"/>
        </w:numPr>
        <w:spacing w:after="0" w:line="240" w:lineRule="auto"/>
        <w:rPr>
          <w:rFonts w:hint="eastAsia"/>
          <w:lang w:eastAsia="zh-TW"/>
        </w:rPr>
      </w:pPr>
      <w:r w:rsidRPr="00F060BE">
        <w:rPr>
          <w:rFonts w:hint="eastAsia"/>
          <w:lang w:eastAsia="zh-TW"/>
        </w:rPr>
        <w:t>跳出本段</w:t>
      </w:r>
    </w:p>
    <w:p w:rsidR="00E353A6" w:rsidRPr="00F060BE" w:rsidRDefault="00E353A6" w:rsidP="002F7550">
      <w:pPr>
        <w:pStyle w:val="Tabletext"/>
        <w:keepLines w:val="0"/>
        <w:numPr>
          <w:ilvl w:val="4"/>
          <w:numId w:val="2"/>
        </w:numPr>
        <w:spacing w:after="0" w:line="240" w:lineRule="auto"/>
        <w:rPr>
          <w:rFonts w:hint="eastAsia"/>
          <w:lang w:eastAsia="zh-TW"/>
        </w:rPr>
      </w:pPr>
      <w:r w:rsidRPr="00F060BE">
        <w:rPr>
          <w:rFonts w:hint="eastAsia"/>
          <w:lang w:eastAsia="zh-TW"/>
        </w:rPr>
        <w:t>ELSE</w:t>
      </w:r>
    </w:p>
    <w:p w:rsidR="00B02C9B" w:rsidRPr="00F060BE" w:rsidRDefault="00234804" w:rsidP="002F7550">
      <w:pPr>
        <w:pStyle w:val="Tabletext"/>
        <w:keepLines w:val="0"/>
        <w:numPr>
          <w:ilvl w:val="5"/>
          <w:numId w:val="2"/>
        </w:numPr>
        <w:spacing w:after="0" w:line="240" w:lineRule="auto"/>
        <w:rPr>
          <w:rFonts w:hint="eastAsia"/>
          <w:lang w:eastAsia="zh-TW"/>
        </w:rPr>
      </w:pPr>
      <w:r w:rsidRPr="00F060BE">
        <w:rPr>
          <w:rFonts w:hint="eastAsia"/>
          <w:lang w:eastAsia="zh-TW"/>
        </w:rPr>
        <w:t>線上計算資訊</w:t>
      </w:r>
      <w:r w:rsidRPr="00F060BE">
        <w:rPr>
          <w:rFonts w:hint="eastAsia"/>
          <w:lang w:eastAsia="zh-TW"/>
        </w:rPr>
        <w:t xml:space="preserve"> = </w:t>
      </w:r>
      <w:r w:rsidRPr="00F060BE">
        <w:rPr>
          <w:rFonts w:hint="eastAsia"/>
          <w:lang w:eastAsia="zh-TW"/>
        </w:rPr>
        <w:t>回傳的</w:t>
      </w:r>
      <w:r w:rsidRPr="00F060BE">
        <w:rPr>
          <w:rFonts w:hint="eastAsia"/>
          <w:lang w:eastAsia="zh-TW"/>
        </w:rPr>
        <w:t>DTAAV014(</w:t>
      </w:r>
      <w:r w:rsidRPr="00F060BE">
        <w:rPr>
          <w:rFonts w:hint="eastAsia"/>
          <w:lang w:eastAsia="zh-TW"/>
        </w:rPr>
        <w:t>取第一筆</w:t>
      </w:r>
      <w:r w:rsidRPr="00F060BE">
        <w:rPr>
          <w:rFonts w:hint="eastAsia"/>
          <w:lang w:eastAsia="zh-TW"/>
        </w:rPr>
        <w:t>)</w:t>
      </w:r>
    </w:p>
    <w:p w:rsidR="00B21115" w:rsidRPr="00F060BE" w:rsidRDefault="00B21115" w:rsidP="00B21115">
      <w:pPr>
        <w:pStyle w:val="Tabletext"/>
        <w:keepLines w:val="0"/>
        <w:numPr>
          <w:ilvl w:val="5"/>
          <w:numId w:val="2"/>
        </w:numPr>
        <w:spacing w:after="0" w:line="240" w:lineRule="auto"/>
        <w:rPr>
          <w:rFonts w:hint="eastAsia"/>
          <w:lang w:eastAsia="zh-TW"/>
        </w:rPr>
      </w:pPr>
      <w:r w:rsidRPr="00F060BE">
        <w:rPr>
          <w:rFonts w:hint="eastAsia"/>
          <w:lang w:eastAsia="zh-TW"/>
        </w:rPr>
        <w:t>IF DTAAV014.</w:t>
      </w:r>
      <w:r w:rsidRPr="00F060BE">
        <w:rPr>
          <w:rFonts w:hint="eastAsia"/>
          <w:lang w:eastAsia="zh-TW"/>
        </w:rPr>
        <w:t>模型分類</w:t>
      </w:r>
      <w:r w:rsidRPr="00F060BE">
        <w:rPr>
          <w:rFonts w:hint="eastAsia"/>
          <w:lang w:eastAsia="zh-TW"/>
        </w:rPr>
        <w:t xml:space="preserve"> &lt;&gt; (</w:t>
      </w:r>
      <w:r w:rsidRPr="00F060BE">
        <w:rPr>
          <w:lang w:eastAsia="zh-TW"/>
        </w:rPr>
        <w:t>‘</w:t>
      </w:r>
      <w:r w:rsidRPr="00F060BE">
        <w:rPr>
          <w:rFonts w:hint="eastAsia"/>
          <w:lang w:eastAsia="zh-TW"/>
        </w:rPr>
        <w:t>3</w:t>
      </w:r>
      <w:r w:rsidRPr="00F060BE">
        <w:rPr>
          <w:lang w:eastAsia="zh-TW"/>
        </w:rPr>
        <w:t>’</w:t>
      </w:r>
      <w:r w:rsidRPr="00F060BE">
        <w:rPr>
          <w:rFonts w:hint="eastAsia"/>
          <w:lang w:eastAsia="zh-TW"/>
        </w:rPr>
        <w:t>,</w:t>
      </w:r>
      <w:r w:rsidRPr="00F060BE">
        <w:rPr>
          <w:lang w:eastAsia="zh-TW"/>
        </w:rPr>
        <w:t>’</w:t>
      </w:r>
      <w:r w:rsidRPr="00F060BE">
        <w:rPr>
          <w:rFonts w:hint="eastAsia"/>
          <w:lang w:eastAsia="zh-TW"/>
        </w:rPr>
        <w:t>4</w:t>
      </w:r>
      <w:r w:rsidRPr="00F060BE">
        <w:rPr>
          <w:lang w:eastAsia="zh-TW"/>
        </w:rPr>
        <w:t>’</w:t>
      </w:r>
      <w:r w:rsidRPr="00F060BE">
        <w:rPr>
          <w:rFonts w:hint="eastAsia"/>
          <w:lang w:eastAsia="zh-TW"/>
        </w:rPr>
        <w:t>)</w:t>
      </w:r>
    </w:p>
    <w:p w:rsidR="00B21115" w:rsidRPr="00F060BE" w:rsidRDefault="00B21115" w:rsidP="002F7550">
      <w:pPr>
        <w:pStyle w:val="Tabletext"/>
        <w:keepLines w:val="0"/>
        <w:numPr>
          <w:ilvl w:val="6"/>
          <w:numId w:val="2"/>
        </w:numPr>
        <w:spacing w:after="0" w:line="240" w:lineRule="auto"/>
        <w:rPr>
          <w:rFonts w:hint="eastAsia"/>
          <w:lang w:eastAsia="zh-TW"/>
        </w:rPr>
      </w:pPr>
      <w:r w:rsidRPr="00F060BE">
        <w:rPr>
          <w:rFonts w:hint="eastAsia"/>
          <w:lang w:eastAsia="zh-TW"/>
        </w:rPr>
        <w:t>跳出本段</w:t>
      </w:r>
    </w:p>
    <w:p w:rsidR="008C6136" w:rsidRPr="00F060BE" w:rsidRDefault="008C6136" w:rsidP="002F7550">
      <w:pPr>
        <w:pStyle w:val="Tabletext"/>
        <w:keepLines w:val="0"/>
        <w:numPr>
          <w:ilvl w:val="3"/>
          <w:numId w:val="2"/>
        </w:numPr>
        <w:spacing w:after="0" w:line="240" w:lineRule="auto"/>
        <w:rPr>
          <w:rFonts w:hint="eastAsia"/>
          <w:lang w:eastAsia="zh-TW"/>
        </w:rPr>
      </w:pPr>
      <w:r w:rsidRPr="00F060BE">
        <w:rPr>
          <w:rFonts w:hint="eastAsia"/>
          <w:lang w:eastAsia="zh-TW"/>
        </w:rPr>
        <w:t>計算指標</w:t>
      </w:r>
      <w:r w:rsidRPr="00F060BE">
        <w:rPr>
          <w:rFonts w:hint="eastAsia"/>
          <w:lang w:eastAsia="zh-TW"/>
        </w:rPr>
        <w:t>B06-</w:t>
      </w:r>
      <w:r w:rsidRPr="00F060BE">
        <w:rPr>
          <w:rFonts w:hint="eastAsia"/>
          <w:lang w:eastAsia="zh-TW"/>
        </w:rPr>
        <w:t>本次住院日數：</w:t>
      </w:r>
    </w:p>
    <w:p w:rsidR="00AE0B6A" w:rsidRPr="00F060BE" w:rsidRDefault="008D2C37" w:rsidP="002F7550">
      <w:pPr>
        <w:pStyle w:val="Tabletext"/>
        <w:keepLines w:val="0"/>
        <w:numPr>
          <w:ilvl w:val="4"/>
          <w:numId w:val="2"/>
        </w:numPr>
        <w:spacing w:after="0" w:line="240" w:lineRule="auto"/>
        <w:rPr>
          <w:rFonts w:hint="eastAsia"/>
          <w:lang w:eastAsia="zh-TW"/>
        </w:rPr>
      </w:pPr>
      <w:r w:rsidRPr="00F060BE">
        <w:rPr>
          <w:rFonts w:hint="eastAsia"/>
          <w:lang w:eastAsia="zh-TW"/>
        </w:rPr>
        <w:t>判斷</w:t>
      </w:r>
      <w:r w:rsidR="00AE0B6A" w:rsidRPr="00F060BE">
        <w:rPr>
          <w:rFonts w:hint="eastAsia"/>
          <w:lang w:eastAsia="zh-TW"/>
        </w:rPr>
        <w:t>診斷書</w:t>
      </w:r>
      <w:r w:rsidRPr="00F060BE">
        <w:rPr>
          <w:rFonts w:hint="eastAsia"/>
          <w:lang w:eastAsia="zh-TW"/>
        </w:rPr>
        <w:t>是否</w:t>
      </w:r>
      <w:r w:rsidR="00AE0B6A" w:rsidRPr="00F060BE">
        <w:rPr>
          <w:rFonts w:hint="eastAsia"/>
          <w:lang w:eastAsia="zh-TW"/>
        </w:rPr>
        <w:t>全部核定：</w:t>
      </w:r>
      <w:r w:rsidRPr="00F060BE">
        <w:rPr>
          <w:rFonts w:hint="eastAsia"/>
          <w:lang w:eastAsia="zh-TW"/>
        </w:rPr>
        <w:t>(</w:t>
      </w:r>
      <w:r w:rsidRPr="00F060BE">
        <w:rPr>
          <w:rFonts w:hint="eastAsia"/>
          <w:lang w:eastAsia="zh-TW"/>
        </w:rPr>
        <w:t>是</w:t>
      </w:r>
      <w:r w:rsidRPr="00F060BE">
        <w:rPr>
          <w:rFonts w:hint="eastAsia"/>
          <w:lang w:eastAsia="zh-TW"/>
        </w:rPr>
        <w:t>-</w:t>
      </w:r>
      <w:r w:rsidRPr="00F060BE">
        <w:rPr>
          <w:rFonts w:hint="eastAsia"/>
          <w:lang w:eastAsia="zh-TW"/>
        </w:rPr>
        <w:t>計算</w:t>
      </w:r>
      <w:r w:rsidRPr="00F060BE">
        <w:rPr>
          <w:rFonts w:hint="eastAsia"/>
          <w:lang w:eastAsia="zh-TW"/>
        </w:rPr>
        <w:t>B06</w:t>
      </w:r>
      <w:r w:rsidRPr="00F060BE">
        <w:rPr>
          <w:rFonts w:hint="eastAsia"/>
          <w:lang w:eastAsia="zh-TW"/>
        </w:rPr>
        <w:t>、否</w:t>
      </w:r>
      <w:r w:rsidRPr="00F060BE">
        <w:rPr>
          <w:rFonts w:hint="eastAsia"/>
          <w:lang w:eastAsia="zh-TW"/>
        </w:rPr>
        <w:t>-V014</w:t>
      </w:r>
      <w:r w:rsidRPr="00F060BE">
        <w:rPr>
          <w:rFonts w:hint="eastAsia"/>
          <w:lang w:eastAsia="zh-TW"/>
        </w:rPr>
        <w:t>壓上</w:t>
      </w:r>
      <w:r w:rsidRPr="00F060BE">
        <w:rPr>
          <w:rFonts w:hint="eastAsia"/>
          <w:lang w:eastAsia="zh-TW"/>
        </w:rPr>
        <w:t>ERR)</w:t>
      </w:r>
    </w:p>
    <w:p w:rsidR="005A7A87" w:rsidRPr="00F060BE" w:rsidRDefault="005A7A87" w:rsidP="002F7550">
      <w:pPr>
        <w:pStyle w:val="Tabletext"/>
        <w:keepLines w:val="0"/>
        <w:numPr>
          <w:ilvl w:val="5"/>
          <w:numId w:val="2"/>
        </w:numPr>
        <w:spacing w:after="0" w:line="240" w:lineRule="auto"/>
        <w:rPr>
          <w:rFonts w:hint="eastAsia"/>
          <w:lang w:eastAsia="zh-TW"/>
        </w:rPr>
      </w:pPr>
      <w:r w:rsidRPr="00F060BE">
        <w:rPr>
          <w:rFonts w:hint="eastAsia"/>
          <w:lang w:eastAsia="zh-TW"/>
        </w:rPr>
        <w:t>CALL AA_A0Z001.</w:t>
      </w:r>
      <w:r w:rsidRPr="00F060BE">
        <w:rPr>
          <w:rFonts w:ascii="細明體" w:eastAsia="細明體" w:hAnsi="細明體" w:hint="eastAsia"/>
          <w:kern w:val="2"/>
          <w:szCs w:val="24"/>
          <w:lang w:eastAsia="zh-TW"/>
        </w:rPr>
        <w:t>Method4()：(查詢</w:t>
      </w:r>
      <w:r w:rsidRPr="00F060BE">
        <w:rPr>
          <w:rFonts w:hint="eastAsia"/>
          <w:lang w:eastAsia="zh-TW"/>
        </w:rPr>
        <w:t>DTAAA001)</w:t>
      </w:r>
    </w:p>
    <w:p w:rsidR="005A7A87" w:rsidRPr="00F060BE" w:rsidRDefault="005A7A87" w:rsidP="002F7550">
      <w:pPr>
        <w:pStyle w:val="Tabletext"/>
        <w:keepLines w:val="0"/>
        <w:numPr>
          <w:ilvl w:val="6"/>
          <w:numId w:val="2"/>
        </w:numPr>
        <w:spacing w:after="0" w:line="240" w:lineRule="auto"/>
        <w:rPr>
          <w:rFonts w:hint="eastAsia"/>
          <w:lang w:eastAsia="zh-TW"/>
        </w:rPr>
      </w:pPr>
      <w:r w:rsidRPr="00F060BE">
        <w:rPr>
          <w:rFonts w:hint="eastAsia"/>
          <w:lang w:eastAsia="zh-TW"/>
        </w:rPr>
        <w:t>受理編號</w:t>
      </w:r>
      <w:r w:rsidRPr="00F060BE">
        <w:rPr>
          <w:rFonts w:hint="eastAsia"/>
          <w:lang w:eastAsia="zh-TW"/>
        </w:rPr>
        <w:t xml:space="preserve"> = </w:t>
      </w:r>
      <w:r w:rsidRPr="00F060BE">
        <w:rPr>
          <w:rFonts w:hint="eastAsia"/>
          <w:lang w:eastAsia="zh-TW"/>
        </w:rPr>
        <w:t>畫面</w:t>
      </w:r>
      <w:r w:rsidRPr="00F060BE">
        <w:rPr>
          <w:rFonts w:hint="eastAsia"/>
          <w:lang w:eastAsia="zh-TW"/>
        </w:rPr>
        <w:t>.</w:t>
      </w:r>
      <w:r w:rsidRPr="00F060BE">
        <w:rPr>
          <w:rFonts w:hint="eastAsia"/>
          <w:lang w:eastAsia="zh-TW"/>
        </w:rPr>
        <w:t>受理編號</w:t>
      </w:r>
    </w:p>
    <w:p w:rsidR="00AE0B6A" w:rsidRPr="00F060BE" w:rsidRDefault="00AE0B6A" w:rsidP="002F7550">
      <w:pPr>
        <w:pStyle w:val="Tabletext"/>
        <w:keepLines w:val="0"/>
        <w:numPr>
          <w:ilvl w:val="5"/>
          <w:numId w:val="2"/>
        </w:numPr>
        <w:spacing w:after="0" w:line="240" w:lineRule="auto"/>
        <w:rPr>
          <w:rFonts w:hint="eastAsia"/>
          <w:lang w:eastAsia="zh-TW"/>
        </w:rPr>
      </w:pPr>
      <w:r w:rsidRPr="00F060BE">
        <w:rPr>
          <w:rFonts w:hint="eastAsia"/>
          <w:lang w:eastAsia="zh-TW"/>
        </w:rPr>
        <w:t>IF NOT FND</w:t>
      </w:r>
    </w:p>
    <w:p w:rsidR="005A7A87" w:rsidRPr="00F060BE" w:rsidRDefault="005A7A87" w:rsidP="002F7550">
      <w:pPr>
        <w:pStyle w:val="Tabletext"/>
        <w:keepLines w:val="0"/>
        <w:numPr>
          <w:ilvl w:val="6"/>
          <w:numId w:val="2"/>
        </w:numPr>
        <w:spacing w:after="0" w:line="240" w:lineRule="auto"/>
        <w:rPr>
          <w:rFonts w:hint="eastAsia"/>
          <w:lang w:eastAsia="zh-TW"/>
        </w:rPr>
      </w:pPr>
      <w:r w:rsidRPr="00F060BE">
        <w:rPr>
          <w:rFonts w:hint="eastAsia"/>
          <w:lang w:eastAsia="zh-TW"/>
        </w:rPr>
        <w:t>回覆訊息：</w:t>
      </w:r>
      <w:r w:rsidRPr="00F060BE">
        <w:rPr>
          <w:rFonts w:hint="eastAsia"/>
          <w:lang w:eastAsia="zh-TW"/>
        </w:rPr>
        <w:t xml:space="preserve"> </w:t>
      </w:r>
      <w:r w:rsidRPr="00F060BE">
        <w:rPr>
          <w:lang w:eastAsia="zh-TW"/>
        </w:rPr>
        <w:t>“</w:t>
      </w:r>
      <w:r w:rsidRPr="00F060BE">
        <w:rPr>
          <w:rFonts w:hint="eastAsia"/>
          <w:lang w:eastAsia="zh-TW"/>
        </w:rPr>
        <w:t>理賠受理檔查無資料</w:t>
      </w:r>
      <w:r w:rsidRPr="00F060BE">
        <w:rPr>
          <w:lang w:eastAsia="zh-TW"/>
        </w:rPr>
        <w:t>”</w:t>
      </w:r>
      <w:r w:rsidRPr="00F060BE">
        <w:rPr>
          <w:rFonts w:hint="eastAsia"/>
          <w:lang w:eastAsia="zh-TW"/>
        </w:rPr>
        <w:t xml:space="preserve"> </w:t>
      </w:r>
      <w:r w:rsidRPr="00F060BE">
        <w:rPr>
          <w:rFonts w:hint="eastAsia"/>
          <w:lang w:eastAsia="zh-TW"/>
        </w:rPr>
        <w:t>。</w:t>
      </w:r>
    </w:p>
    <w:p w:rsidR="006B0A5F" w:rsidRPr="00F060BE" w:rsidRDefault="006B0A5F" w:rsidP="002F7550">
      <w:pPr>
        <w:pStyle w:val="Tabletext"/>
        <w:keepLines w:val="0"/>
        <w:numPr>
          <w:ilvl w:val="5"/>
          <w:numId w:val="2"/>
        </w:numPr>
        <w:spacing w:after="0" w:line="240" w:lineRule="auto"/>
        <w:rPr>
          <w:rFonts w:hint="eastAsia"/>
          <w:lang w:eastAsia="zh-TW"/>
        </w:rPr>
      </w:pPr>
      <w:r w:rsidRPr="00F060BE">
        <w:rPr>
          <w:rFonts w:hint="eastAsia"/>
          <w:lang w:eastAsia="zh-TW"/>
        </w:rPr>
        <w:t>ELSE</w:t>
      </w:r>
    </w:p>
    <w:p w:rsidR="006B0A5F" w:rsidRPr="00F060BE" w:rsidRDefault="006B0A5F" w:rsidP="002F7550">
      <w:pPr>
        <w:pStyle w:val="Tabletext"/>
        <w:keepLines w:val="0"/>
        <w:numPr>
          <w:ilvl w:val="6"/>
          <w:numId w:val="2"/>
        </w:numPr>
        <w:spacing w:after="0" w:line="240" w:lineRule="auto"/>
        <w:rPr>
          <w:rFonts w:hint="eastAsia"/>
          <w:lang w:eastAsia="zh-TW"/>
        </w:rPr>
      </w:pPr>
      <w:r w:rsidRPr="00F060BE">
        <w:rPr>
          <w:rFonts w:hint="eastAsia"/>
          <w:lang w:eastAsia="zh-TW"/>
        </w:rPr>
        <w:t>IF DTAAV014.</w:t>
      </w:r>
      <w:r w:rsidRPr="00F060BE">
        <w:rPr>
          <w:rFonts w:ascii="細明體" w:eastAsia="細明體" w:hAnsi="細明體" w:hint="eastAsia"/>
          <w:lang w:eastAsia="zh-TW"/>
        </w:rPr>
        <w:t>錯誤訊息 開頭不為</w:t>
      </w:r>
      <w:r w:rsidRPr="00F060BE">
        <w:rPr>
          <w:rFonts w:ascii="細明體" w:eastAsia="細明體" w:hAnsi="細明體"/>
          <w:lang w:eastAsia="zh-TW"/>
        </w:rPr>
        <w:t>’</w:t>
      </w:r>
      <w:r w:rsidRPr="00F060BE">
        <w:rPr>
          <w:rFonts w:ascii="細明體" w:eastAsia="細明體" w:hAnsi="細明體" w:hint="eastAsia"/>
          <w:lang w:eastAsia="zh-TW"/>
        </w:rPr>
        <w:t>AAA0_0200 MARK</w:t>
      </w:r>
      <w:r w:rsidRPr="00F060BE">
        <w:rPr>
          <w:rFonts w:ascii="細明體" w:eastAsia="細明體" w:hAnsi="細明體"/>
          <w:lang w:eastAsia="zh-TW"/>
        </w:rPr>
        <w:t>’</w:t>
      </w:r>
    </w:p>
    <w:p w:rsidR="007F248F" w:rsidRPr="00F060BE" w:rsidRDefault="007F248F" w:rsidP="002F7550">
      <w:pPr>
        <w:pStyle w:val="Tabletext"/>
        <w:keepLines w:val="0"/>
        <w:numPr>
          <w:ilvl w:val="7"/>
          <w:numId w:val="2"/>
        </w:numPr>
        <w:spacing w:after="0" w:line="240" w:lineRule="auto"/>
        <w:rPr>
          <w:rFonts w:hint="eastAsia"/>
          <w:lang w:eastAsia="zh-TW"/>
        </w:rPr>
      </w:pPr>
      <w:r w:rsidRPr="00F060BE">
        <w:rPr>
          <w:rFonts w:hint="eastAsia"/>
          <w:lang w:eastAsia="zh-TW"/>
        </w:rPr>
        <w:t>跳出本段</w:t>
      </w:r>
      <w:r w:rsidRPr="00F060BE">
        <w:rPr>
          <w:rFonts w:hint="eastAsia"/>
          <w:lang w:eastAsia="zh-TW"/>
        </w:rPr>
        <w:t>(</w:t>
      </w:r>
      <w:r w:rsidRPr="00F060BE">
        <w:rPr>
          <w:rFonts w:hint="eastAsia"/>
          <w:lang w:eastAsia="zh-TW"/>
        </w:rPr>
        <w:t>表示原本就有問題無法算出</w:t>
      </w:r>
      <w:r w:rsidRPr="00F060BE">
        <w:rPr>
          <w:rFonts w:hint="eastAsia"/>
          <w:lang w:eastAsia="zh-TW"/>
        </w:rPr>
        <w:t>)</w:t>
      </w:r>
    </w:p>
    <w:p w:rsidR="005A7A87" w:rsidRPr="00F060BE" w:rsidRDefault="00A87C41" w:rsidP="002F7550">
      <w:pPr>
        <w:pStyle w:val="Tabletext"/>
        <w:keepLines w:val="0"/>
        <w:numPr>
          <w:ilvl w:val="5"/>
          <w:numId w:val="2"/>
        </w:numPr>
        <w:spacing w:after="0" w:line="240" w:lineRule="auto"/>
        <w:rPr>
          <w:rFonts w:hint="eastAsia"/>
          <w:lang w:eastAsia="zh-TW"/>
        </w:rPr>
      </w:pPr>
      <w:r w:rsidRPr="00F060BE">
        <w:rPr>
          <w:rFonts w:ascii="細明體" w:eastAsia="細明體" w:hAnsi="細明體" w:hint="eastAsia"/>
          <w:lang w:eastAsia="zh-TW"/>
        </w:rPr>
        <w:t>IF DTAAA001.</w:t>
      </w:r>
      <w:r w:rsidR="005A7A87" w:rsidRPr="00F060BE">
        <w:rPr>
          <w:rFonts w:ascii="細明體" w:eastAsia="細明體" w:hAnsi="細明體" w:hint="eastAsia"/>
          <w:lang w:eastAsia="zh-TW"/>
        </w:rPr>
        <w:t xml:space="preserve">診斷書處理狀態 = </w:t>
      </w:r>
      <w:r w:rsidR="005A7A87" w:rsidRPr="00F060BE">
        <w:rPr>
          <w:rFonts w:ascii="細明體" w:eastAsia="細明體" w:hAnsi="細明體"/>
          <w:lang w:eastAsia="zh-TW"/>
        </w:rPr>
        <w:t>‘</w:t>
      </w:r>
      <w:r w:rsidR="005A7A87" w:rsidRPr="00F060BE">
        <w:rPr>
          <w:rFonts w:ascii="細明體" w:eastAsia="細明體" w:hAnsi="細明體" w:hint="eastAsia"/>
          <w:lang w:eastAsia="zh-TW"/>
        </w:rPr>
        <w:t>3</w:t>
      </w:r>
      <w:r w:rsidR="005A7A87" w:rsidRPr="00F060BE">
        <w:rPr>
          <w:rFonts w:ascii="細明體" w:eastAsia="細明體" w:hAnsi="細明體"/>
          <w:lang w:eastAsia="zh-TW"/>
        </w:rPr>
        <w:t>’</w:t>
      </w:r>
      <w:r w:rsidR="009D56EA" w:rsidRPr="00F060BE">
        <w:rPr>
          <w:rFonts w:ascii="細明體" w:eastAsia="細明體" w:hAnsi="細明體" w:hint="eastAsia"/>
          <w:lang w:eastAsia="zh-TW"/>
        </w:rPr>
        <w:t xml:space="preserve"> (診斷書全部核定)</w:t>
      </w:r>
    </w:p>
    <w:p w:rsidR="0030231B" w:rsidRPr="00F060BE" w:rsidRDefault="0030231B" w:rsidP="002F7550">
      <w:pPr>
        <w:pStyle w:val="Tabletext"/>
        <w:keepLines w:val="0"/>
        <w:numPr>
          <w:ilvl w:val="6"/>
          <w:numId w:val="2"/>
        </w:numPr>
        <w:spacing w:after="0" w:line="240" w:lineRule="auto"/>
        <w:rPr>
          <w:rFonts w:hint="eastAsia"/>
          <w:lang w:eastAsia="zh-TW"/>
        </w:rPr>
      </w:pPr>
      <w:r w:rsidRPr="00F060BE">
        <w:rPr>
          <w:rFonts w:hint="eastAsia"/>
          <w:lang w:eastAsia="zh-TW"/>
        </w:rPr>
        <w:t>計算</w:t>
      </w:r>
      <w:r w:rsidRPr="00F060BE">
        <w:rPr>
          <w:rFonts w:hint="eastAsia"/>
          <w:lang w:eastAsia="zh-TW"/>
        </w:rPr>
        <w:t>B06-</w:t>
      </w:r>
      <w:r w:rsidRPr="00F060BE">
        <w:rPr>
          <w:rFonts w:hint="eastAsia"/>
          <w:lang w:eastAsia="zh-TW"/>
        </w:rPr>
        <w:t>本次住院日數的指標數值、基本分：</w:t>
      </w:r>
    </w:p>
    <w:p w:rsidR="00A01A4F" w:rsidRPr="00F060BE" w:rsidRDefault="00A01A4F" w:rsidP="00D713B1">
      <w:pPr>
        <w:pStyle w:val="Tabletext"/>
        <w:keepLines w:val="0"/>
        <w:numPr>
          <w:ilvl w:val="7"/>
          <w:numId w:val="2"/>
        </w:numPr>
        <w:spacing w:after="0" w:line="240" w:lineRule="auto"/>
        <w:rPr>
          <w:rFonts w:hint="eastAsia"/>
          <w:lang w:eastAsia="zh-TW"/>
        </w:rPr>
      </w:pPr>
      <w:r w:rsidRPr="00F060BE">
        <w:rPr>
          <w:rFonts w:hint="eastAsia"/>
          <w:lang w:eastAsia="zh-TW"/>
        </w:rPr>
        <w:t>WITH TA(</w:t>
      </w:r>
    </w:p>
    <w:p w:rsidR="00A01A4F" w:rsidRPr="00F060BE" w:rsidRDefault="00A01A4F" w:rsidP="002F7550">
      <w:pPr>
        <w:pStyle w:val="Tabletext"/>
        <w:keepLines w:val="0"/>
        <w:numPr>
          <w:ilvl w:val="8"/>
          <w:numId w:val="2"/>
        </w:numPr>
        <w:spacing w:after="0" w:line="240" w:lineRule="auto"/>
        <w:rPr>
          <w:rFonts w:hint="eastAsia"/>
          <w:lang w:eastAsia="zh-TW"/>
        </w:rPr>
      </w:pPr>
      <w:r w:rsidRPr="00F060BE">
        <w:rPr>
          <w:rFonts w:hint="eastAsia"/>
          <w:lang w:eastAsia="zh-TW"/>
        </w:rPr>
        <w:t xml:space="preserve">READ </w:t>
      </w:r>
      <w:r w:rsidRPr="00F060BE">
        <w:rPr>
          <w:lang w:eastAsia="zh-TW"/>
        </w:rPr>
        <w:t>DTAAVB01</w:t>
      </w:r>
    </w:p>
    <w:p w:rsidR="00A01A4F" w:rsidRPr="00F060BE" w:rsidRDefault="00A01A4F" w:rsidP="002F7550">
      <w:pPr>
        <w:pStyle w:val="Tabletext"/>
        <w:keepLines w:val="0"/>
        <w:numPr>
          <w:ilvl w:val="8"/>
          <w:numId w:val="2"/>
        </w:numPr>
        <w:spacing w:after="0" w:line="240" w:lineRule="auto"/>
        <w:rPr>
          <w:rFonts w:hint="eastAsia"/>
          <w:lang w:eastAsia="zh-TW"/>
        </w:rPr>
      </w:pPr>
      <w:r w:rsidRPr="00F060BE">
        <w:rPr>
          <w:rFonts w:hint="eastAsia"/>
          <w:lang w:eastAsia="zh-TW"/>
        </w:rPr>
        <w:t>取得</w:t>
      </w:r>
      <w:r w:rsidRPr="00F060BE">
        <w:rPr>
          <w:rFonts w:hint="eastAsia"/>
          <w:lang w:eastAsia="zh-TW"/>
        </w:rPr>
        <w:t xml:space="preserve"> SUM(</w:t>
      </w:r>
      <w:r w:rsidRPr="00F060BE">
        <w:rPr>
          <w:rFonts w:hint="eastAsia"/>
          <w:lang w:eastAsia="zh-TW"/>
        </w:rPr>
        <w:t>住院日數</w:t>
      </w:r>
      <w:r w:rsidRPr="00F060BE">
        <w:rPr>
          <w:rFonts w:hint="eastAsia"/>
          <w:lang w:eastAsia="zh-TW"/>
        </w:rPr>
        <w:t>)/</w:t>
      </w:r>
      <w:r w:rsidRPr="00F060BE">
        <w:rPr>
          <w:rFonts w:hint="eastAsia"/>
          <w:lang w:eastAsia="zh-TW"/>
        </w:rPr>
        <w:t>件數</w:t>
      </w:r>
    </w:p>
    <w:p w:rsidR="0079059C" w:rsidRPr="00F060BE" w:rsidRDefault="0079059C" w:rsidP="002F7550">
      <w:pPr>
        <w:pStyle w:val="Tabletext"/>
        <w:keepLines w:val="0"/>
        <w:numPr>
          <w:ilvl w:val="8"/>
          <w:numId w:val="2"/>
        </w:numPr>
        <w:spacing w:after="0" w:line="240" w:lineRule="auto"/>
        <w:rPr>
          <w:rFonts w:hint="eastAsia"/>
          <w:lang w:eastAsia="zh-TW"/>
        </w:rPr>
      </w:pPr>
      <w:r w:rsidRPr="00F060BE">
        <w:rPr>
          <w:rFonts w:hint="eastAsia"/>
          <w:lang w:eastAsia="zh-TW"/>
        </w:rPr>
        <w:t xml:space="preserve">WHERE </w:t>
      </w:r>
      <w:r w:rsidRPr="00F060BE">
        <w:rPr>
          <w:rFonts w:hint="eastAsia"/>
          <w:lang w:eastAsia="zh-TW"/>
        </w:rPr>
        <w:t>疾病代碼</w:t>
      </w:r>
    </w:p>
    <w:p w:rsidR="00A01A4F" w:rsidRPr="00F060BE" w:rsidRDefault="00A01A4F" w:rsidP="002F7550">
      <w:pPr>
        <w:pStyle w:val="Tabletext"/>
        <w:keepLines w:val="0"/>
        <w:numPr>
          <w:ilvl w:val="8"/>
          <w:numId w:val="2"/>
        </w:numPr>
        <w:spacing w:after="0" w:line="240" w:lineRule="auto"/>
        <w:rPr>
          <w:rFonts w:hint="eastAsia"/>
          <w:lang w:eastAsia="zh-TW"/>
        </w:rPr>
      </w:pPr>
      <w:r w:rsidRPr="00F060BE">
        <w:rPr>
          <w:rFonts w:hint="eastAsia"/>
          <w:lang w:eastAsia="zh-TW"/>
        </w:rPr>
        <w:t>GROUP BY</w:t>
      </w:r>
      <w:r w:rsidRPr="00F060BE">
        <w:rPr>
          <w:rFonts w:hint="eastAsia"/>
          <w:lang w:eastAsia="zh-TW"/>
        </w:rPr>
        <w:t>疾病代碼</w:t>
      </w:r>
    </w:p>
    <w:p w:rsidR="00D713B1" w:rsidRPr="00F060BE" w:rsidRDefault="00A01A4F" w:rsidP="00D713B1">
      <w:pPr>
        <w:pStyle w:val="Tabletext"/>
        <w:keepLines w:val="0"/>
        <w:numPr>
          <w:ilvl w:val="7"/>
          <w:numId w:val="2"/>
        </w:numPr>
        <w:spacing w:after="0" w:line="240" w:lineRule="auto"/>
        <w:rPr>
          <w:rFonts w:hint="eastAsia"/>
          <w:lang w:eastAsia="zh-TW"/>
        </w:rPr>
      </w:pPr>
      <w:r w:rsidRPr="00F060BE">
        <w:rPr>
          <w:rFonts w:hint="eastAsia"/>
          <w:lang w:eastAsia="zh-TW"/>
        </w:rPr>
        <w:t>)</w:t>
      </w:r>
    </w:p>
    <w:p w:rsidR="000A0AF5" w:rsidRPr="00F060BE" w:rsidRDefault="000A0AF5" w:rsidP="00D713B1">
      <w:pPr>
        <w:pStyle w:val="Tabletext"/>
        <w:keepLines w:val="0"/>
        <w:numPr>
          <w:ilvl w:val="7"/>
          <w:numId w:val="2"/>
        </w:numPr>
        <w:spacing w:after="0" w:line="240" w:lineRule="auto"/>
        <w:rPr>
          <w:rFonts w:hint="eastAsia"/>
          <w:lang w:eastAsia="zh-TW"/>
        </w:rPr>
      </w:pPr>
      <w:r w:rsidRPr="00F060BE">
        <w:rPr>
          <w:rFonts w:hint="eastAsia"/>
          <w:lang w:eastAsia="zh-TW"/>
        </w:rPr>
        <w:t xml:space="preserve">READ </w:t>
      </w:r>
      <w:r w:rsidR="00824160" w:rsidRPr="00F060BE">
        <w:rPr>
          <w:rFonts w:hint="eastAsia"/>
          <w:lang w:eastAsia="zh-TW"/>
        </w:rPr>
        <w:t>DTAAA020 A</w:t>
      </w:r>
    </w:p>
    <w:p w:rsidR="00824160" w:rsidRPr="00F060BE" w:rsidRDefault="00824160" w:rsidP="00D713B1">
      <w:pPr>
        <w:pStyle w:val="Tabletext"/>
        <w:keepLines w:val="0"/>
        <w:numPr>
          <w:ilvl w:val="7"/>
          <w:numId w:val="2"/>
        </w:numPr>
        <w:spacing w:after="0" w:line="240" w:lineRule="auto"/>
        <w:rPr>
          <w:rFonts w:hint="eastAsia"/>
          <w:lang w:eastAsia="zh-TW"/>
        </w:rPr>
      </w:pPr>
      <w:r w:rsidRPr="00F060BE">
        <w:rPr>
          <w:rFonts w:hint="eastAsia"/>
          <w:lang w:eastAsia="zh-TW"/>
        </w:rPr>
        <w:t>INNER JOIN DTAAA021 B</w:t>
      </w:r>
    </w:p>
    <w:p w:rsidR="00824160" w:rsidRPr="00F060BE" w:rsidRDefault="00824160" w:rsidP="002F7550">
      <w:pPr>
        <w:pStyle w:val="Tabletext"/>
        <w:keepLines w:val="0"/>
        <w:numPr>
          <w:ilvl w:val="8"/>
          <w:numId w:val="2"/>
        </w:numPr>
        <w:spacing w:after="0" w:line="240" w:lineRule="auto"/>
        <w:rPr>
          <w:rFonts w:hint="eastAsia"/>
          <w:lang w:eastAsia="zh-TW"/>
        </w:rPr>
      </w:pPr>
      <w:r w:rsidRPr="00F060BE">
        <w:rPr>
          <w:rFonts w:hint="eastAsia"/>
          <w:lang w:eastAsia="zh-TW"/>
        </w:rPr>
        <w:t>ON A.</w:t>
      </w:r>
      <w:r w:rsidRPr="00F060BE">
        <w:rPr>
          <w:rFonts w:ascii="細明體" w:eastAsia="細明體" w:hAnsi="細明體" w:hint="eastAsia"/>
          <w:lang w:eastAsia="zh-TW"/>
        </w:rPr>
        <w:t>受理編號 = B.受理編號</w:t>
      </w:r>
    </w:p>
    <w:p w:rsidR="00824160" w:rsidRPr="00F060BE" w:rsidRDefault="00824160" w:rsidP="00824160">
      <w:pPr>
        <w:pStyle w:val="Tabletext"/>
        <w:keepLines w:val="0"/>
        <w:numPr>
          <w:ilvl w:val="7"/>
          <w:numId w:val="2"/>
        </w:numPr>
        <w:spacing w:after="0" w:line="240" w:lineRule="auto"/>
        <w:rPr>
          <w:rFonts w:hint="eastAsia"/>
          <w:lang w:eastAsia="zh-TW"/>
        </w:rPr>
      </w:pPr>
      <w:r w:rsidRPr="00F060BE">
        <w:rPr>
          <w:rFonts w:hint="eastAsia"/>
          <w:lang w:eastAsia="zh-TW"/>
        </w:rPr>
        <w:t>INNER JOIN DTAAA010 C</w:t>
      </w:r>
    </w:p>
    <w:p w:rsidR="00824160" w:rsidRPr="00F060BE" w:rsidRDefault="00824160" w:rsidP="002F7550">
      <w:pPr>
        <w:pStyle w:val="Tabletext"/>
        <w:keepLines w:val="0"/>
        <w:numPr>
          <w:ilvl w:val="8"/>
          <w:numId w:val="2"/>
        </w:numPr>
        <w:spacing w:after="0" w:line="240" w:lineRule="auto"/>
        <w:rPr>
          <w:rFonts w:hint="eastAsia"/>
          <w:lang w:eastAsia="zh-TW"/>
        </w:rPr>
      </w:pPr>
      <w:r w:rsidRPr="00F060BE">
        <w:rPr>
          <w:rFonts w:hint="eastAsia"/>
          <w:lang w:eastAsia="zh-TW"/>
        </w:rPr>
        <w:t>ON A.</w:t>
      </w:r>
      <w:r w:rsidRPr="00F060BE">
        <w:rPr>
          <w:rFonts w:ascii="細明體" w:eastAsia="細明體" w:hAnsi="細明體" w:hint="eastAsia"/>
          <w:lang w:eastAsia="zh-TW"/>
        </w:rPr>
        <w:t>受理編號 = C.受理編號</w:t>
      </w:r>
    </w:p>
    <w:p w:rsidR="00824160" w:rsidRPr="00F060BE" w:rsidRDefault="00824160" w:rsidP="00824160">
      <w:pPr>
        <w:pStyle w:val="Tabletext"/>
        <w:keepLines w:val="0"/>
        <w:numPr>
          <w:ilvl w:val="7"/>
          <w:numId w:val="2"/>
        </w:numPr>
        <w:spacing w:after="0" w:line="240" w:lineRule="auto"/>
        <w:rPr>
          <w:rFonts w:hint="eastAsia"/>
          <w:lang w:eastAsia="zh-TW"/>
        </w:rPr>
      </w:pPr>
      <w:r w:rsidRPr="00F060BE">
        <w:rPr>
          <w:rFonts w:hint="eastAsia"/>
          <w:lang w:eastAsia="zh-TW"/>
        </w:rPr>
        <w:t>INNER JOIN DTAAC050 D</w:t>
      </w:r>
    </w:p>
    <w:p w:rsidR="00824160" w:rsidRPr="00F060BE" w:rsidRDefault="00824160" w:rsidP="002F7550">
      <w:pPr>
        <w:pStyle w:val="Tabletext"/>
        <w:keepLines w:val="0"/>
        <w:numPr>
          <w:ilvl w:val="8"/>
          <w:numId w:val="2"/>
        </w:numPr>
        <w:spacing w:after="0" w:line="240" w:lineRule="auto"/>
        <w:rPr>
          <w:rFonts w:hint="eastAsia"/>
          <w:lang w:eastAsia="zh-TW"/>
        </w:rPr>
      </w:pPr>
      <w:r w:rsidRPr="00F060BE">
        <w:rPr>
          <w:rFonts w:hint="eastAsia"/>
          <w:lang w:eastAsia="zh-TW"/>
        </w:rPr>
        <w:t xml:space="preserve">ON A. </w:t>
      </w:r>
      <w:r w:rsidRPr="00F060BE">
        <w:rPr>
          <w:rFonts w:hint="eastAsia"/>
          <w:lang w:eastAsia="zh-TW"/>
        </w:rPr>
        <w:t>核定</w:t>
      </w:r>
      <w:r w:rsidRPr="00F060BE">
        <w:rPr>
          <w:rFonts w:hint="eastAsia"/>
          <w:lang w:eastAsia="zh-TW"/>
        </w:rPr>
        <w:t>_</w:t>
      </w:r>
      <w:r w:rsidRPr="00F060BE">
        <w:rPr>
          <w:rFonts w:hint="eastAsia"/>
          <w:lang w:eastAsia="zh-TW"/>
        </w:rPr>
        <w:t>疾病代碼</w:t>
      </w:r>
      <w:r w:rsidRPr="00F060BE">
        <w:rPr>
          <w:rFonts w:hint="eastAsia"/>
          <w:lang w:eastAsia="zh-TW"/>
        </w:rPr>
        <w:t>1</w:t>
      </w:r>
      <w:r w:rsidRPr="00F060BE">
        <w:rPr>
          <w:rFonts w:ascii="細明體" w:eastAsia="細明體" w:hAnsi="細明體" w:hint="eastAsia"/>
          <w:lang w:eastAsia="zh-TW"/>
        </w:rPr>
        <w:t xml:space="preserve"> = D.</w:t>
      </w:r>
      <w:r w:rsidRPr="00F060BE">
        <w:rPr>
          <w:rFonts w:hint="eastAsia"/>
          <w:lang w:eastAsia="zh-TW"/>
        </w:rPr>
        <w:t>疾病代碼</w:t>
      </w:r>
    </w:p>
    <w:p w:rsidR="00824160" w:rsidRPr="00F060BE" w:rsidRDefault="00824160" w:rsidP="00824160">
      <w:pPr>
        <w:pStyle w:val="Tabletext"/>
        <w:keepLines w:val="0"/>
        <w:numPr>
          <w:ilvl w:val="7"/>
          <w:numId w:val="2"/>
        </w:numPr>
        <w:spacing w:after="0" w:line="240" w:lineRule="auto"/>
        <w:rPr>
          <w:rFonts w:hint="eastAsia"/>
          <w:lang w:eastAsia="zh-TW"/>
        </w:rPr>
      </w:pPr>
      <w:r w:rsidRPr="00F060BE">
        <w:rPr>
          <w:rFonts w:hint="eastAsia"/>
          <w:lang w:eastAsia="zh-TW"/>
        </w:rPr>
        <w:t>INNER JOIN TA</w:t>
      </w:r>
    </w:p>
    <w:p w:rsidR="00824160" w:rsidRPr="00F060BE" w:rsidRDefault="00824160" w:rsidP="002F7550">
      <w:pPr>
        <w:pStyle w:val="Tabletext"/>
        <w:keepLines w:val="0"/>
        <w:numPr>
          <w:ilvl w:val="8"/>
          <w:numId w:val="2"/>
        </w:numPr>
        <w:spacing w:after="0" w:line="240" w:lineRule="auto"/>
        <w:rPr>
          <w:rFonts w:hint="eastAsia"/>
          <w:lang w:eastAsia="zh-TW"/>
        </w:rPr>
      </w:pPr>
      <w:r w:rsidRPr="00F060BE">
        <w:rPr>
          <w:rFonts w:hint="eastAsia"/>
          <w:lang w:eastAsia="zh-TW"/>
        </w:rPr>
        <w:t xml:space="preserve">ON A. </w:t>
      </w:r>
      <w:r w:rsidRPr="00F060BE">
        <w:rPr>
          <w:rFonts w:hint="eastAsia"/>
          <w:lang w:eastAsia="zh-TW"/>
        </w:rPr>
        <w:t>核定</w:t>
      </w:r>
      <w:r w:rsidRPr="00F060BE">
        <w:rPr>
          <w:rFonts w:hint="eastAsia"/>
          <w:lang w:eastAsia="zh-TW"/>
        </w:rPr>
        <w:t>_</w:t>
      </w:r>
      <w:r w:rsidRPr="00F060BE">
        <w:rPr>
          <w:rFonts w:hint="eastAsia"/>
          <w:lang w:eastAsia="zh-TW"/>
        </w:rPr>
        <w:t>疾病代碼</w:t>
      </w:r>
      <w:r w:rsidRPr="00F060BE">
        <w:rPr>
          <w:rFonts w:hint="eastAsia"/>
          <w:lang w:eastAsia="zh-TW"/>
        </w:rPr>
        <w:t>1</w:t>
      </w:r>
      <w:r w:rsidRPr="00F060BE">
        <w:rPr>
          <w:rFonts w:ascii="細明體" w:eastAsia="細明體" w:hAnsi="細明體" w:hint="eastAsia"/>
          <w:lang w:eastAsia="zh-TW"/>
        </w:rPr>
        <w:t xml:space="preserve"> = TA.</w:t>
      </w:r>
      <w:r w:rsidRPr="00F060BE">
        <w:rPr>
          <w:rFonts w:hint="eastAsia"/>
          <w:lang w:eastAsia="zh-TW"/>
        </w:rPr>
        <w:t>疾病代碼</w:t>
      </w:r>
    </w:p>
    <w:p w:rsidR="00315F5C" w:rsidRPr="00F060BE" w:rsidRDefault="00315F5C" w:rsidP="00EA3192">
      <w:pPr>
        <w:pStyle w:val="Tabletext"/>
        <w:keepLines w:val="0"/>
        <w:numPr>
          <w:ilvl w:val="7"/>
          <w:numId w:val="2"/>
        </w:numPr>
        <w:spacing w:after="0" w:line="240" w:lineRule="auto"/>
        <w:rPr>
          <w:rFonts w:hint="eastAsia"/>
          <w:lang w:eastAsia="zh-TW"/>
        </w:rPr>
      </w:pPr>
      <w:r w:rsidRPr="00F060BE">
        <w:rPr>
          <w:rFonts w:hint="eastAsia"/>
          <w:lang w:eastAsia="zh-TW"/>
        </w:rPr>
        <w:t>WHERE</w:t>
      </w:r>
    </w:p>
    <w:p w:rsidR="00C21621" w:rsidRPr="00F060BE" w:rsidRDefault="00C21621" w:rsidP="002F7550">
      <w:pPr>
        <w:pStyle w:val="Tabletext"/>
        <w:keepLines w:val="0"/>
        <w:numPr>
          <w:ilvl w:val="8"/>
          <w:numId w:val="2"/>
        </w:numPr>
        <w:spacing w:after="0" w:line="240" w:lineRule="auto"/>
        <w:rPr>
          <w:rFonts w:hint="eastAsia"/>
          <w:lang w:eastAsia="zh-TW"/>
        </w:rPr>
      </w:pPr>
      <w:r w:rsidRPr="00F060BE">
        <w:rPr>
          <w:lang w:eastAsia="zh-TW"/>
        </w:rPr>
        <w:t>A</w:t>
      </w:r>
      <w:r w:rsidRPr="00F060BE">
        <w:rPr>
          <w:rFonts w:hint="eastAsia"/>
          <w:lang w:eastAsia="zh-TW"/>
        </w:rPr>
        <w:t>.</w:t>
      </w:r>
      <w:r w:rsidRPr="00F060BE">
        <w:rPr>
          <w:rFonts w:ascii="細明體" w:eastAsia="細明體" w:hAnsi="細明體" w:hint="eastAsia"/>
          <w:lang w:eastAsia="zh-TW"/>
        </w:rPr>
        <w:t>受理編號 =畫面.受理編號</w:t>
      </w:r>
    </w:p>
    <w:p w:rsidR="00C21621" w:rsidRPr="00F060BE" w:rsidRDefault="00C21621" w:rsidP="002F7550">
      <w:pPr>
        <w:pStyle w:val="Tabletext"/>
        <w:keepLines w:val="0"/>
        <w:numPr>
          <w:ilvl w:val="8"/>
          <w:numId w:val="2"/>
        </w:numPr>
        <w:spacing w:after="0" w:line="240" w:lineRule="auto"/>
        <w:rPr>
          <w:rFonts w:hint="eastAsia"/>
          <w:lang w:eastAsia="zh-TW"/>
        </w:rPr>
      </w:pPr>
      <w:r w:rsidRPr="00F060BE">
        <w:rPr>
          <w:rFonts w:hint="eastAsia"/>
          <w:lang w:eastAsia="zh-TW"/>
        </w:rPr>
        <w:t>B.</w:t>
      </w:r>
      <w:r w:rsidRPr="00F060BE">
        <w:rPr>
          <w:rFonts w:hint="eastAsia"/>
          <w:lang w:eastAsia="zh-TW"/>
        </w:rPr>
        <w:t>核定</w:t>
      </w:r>
      <w:r w:rsidRPr="00F060BE">
        <w:rPr>
          <w:rFonts w:hint="eastAsia"/>
          <w:lang w:eastAsia="zh-TW"/>
        </w:rPr>
        <w:t>_</w:t>
      </w:r>
      <w:r w:rsidRPr="00F060BE">
        <w:rPr>
          <w:rFonts w:hint="eastAsia"/>
          <w:lang w:eastAsia="zh-TW"/>
        </w:rPr>
        <w:t>診斷類別</w:t>
      </w:r>
      <w:r w:rsidRPr="00F060BE">
        <w:rPr>
          <w:rFonts w:hint="eastAsia"/>
          <w:lang w:eastAsia="zh-TW"/>
        </w:rPr>
        <w:t xml:space="preserve"> =</w:t>
      </w:r>
      <w:r w:rsidRPr="00F060BE">
        <w:rPr>
          <w:lang w:eastAsia="zh-TW"/>
        </w:rPr>
        <w:t>’</w:t>
      </w:r>
      <w:r w:rsidRPr="00F060BE">
        <w:rPr>
          <w:rFonts w:hint="eastAsia"/>
          <w:lang w:eastAsia="zh-TW"/>
        </w:rPr>
        <w:t>A</w:t>
      </w:r>
      <w:r w:rsidRPr="00F060BE">
        <w:rPr>
          <w:lang w:eastAsia="zh-TW"/>
        </w:rPr>
        <w:t>’</w:t>
      </w:r>
    </w:p>
    <w:p w:rsidR="00C5025C" w:rsidRPr="00F060BE" w:rsidRDefault="00C5025C" w:rsidP="002F7550">
      <w:pPr>
        <w:pStyle w:val="Tabletext"/>
        <w:keepLines w:val="0"/>
        <w:numPr>
          <w:ilvl w:val="8"/>
          <w:numId w:val="2"/>
        </w:numPr>
        <w:spacing w:after="0" w:line="240" w:lineRule="auto"/>
        <w:rPr>
          <w:rFonts w:hint="eastAsia"/>
          <w:lang w:eastAsia="zh-TW"/>
        </w:rPr>
      </w:pPr>
      <w:r w:rsidRPr="00F060BE">
        <w:rPr>
          <w:rFonts w:hint="eastAsia"/>
          <w:lang w:eastAsia="zh-TW"/>
        </w:rPr>
        <w:t>B.</w:t>
      </w:r>
      <w:r w:rsidRPr="00F060BE">
        <w:rPr>
          <w:rFonts w:hint="eastAsia"/>
          <w:lang w:eastAsia="zh-TW"/>
        </w:rPr>
        <w:t>核定</w:t>
      </w:r>
      <w:r w:rsidRPr="00F060BE">
        <w:rPr>
          <w:rFonts w:hint="eastAsia"/>
          <w:lang w:eastAsia="zh-TW"/>
        </w:rPr>
        <w:t>_</w:t>
      </w:r>
      <w:r w:rsidRPr="00F060BE">
        <w:rPr>
          <w:rFonts w:hint="eastAsia"/>
          <w:lang w:eastAsia="zh-TW"/>
        </w:rPr>
        <w:t>起始日</w:t>
      </w:r>
      <w:r w:rsidRPr="00F060BE">
        <w:rPr>
          <w:rFonts w:hint="eastAsia"/>
          <w:lang w:eastAsia="zh-TW"/>
        </w:rPr>
        <w:t xml:space="preserve"> IS NOT NULL</w:t>
      </w:r>
    </w:p>
    <w:p w:rsidR="004D385C" w:rsidRPr="00F060BE" w:rsidRDefault="004D385C" w:rsidP="004D385C">
      <w:pPr>
        <w:pStyle w:val="Tabletext"/>
        <w:keepLines w:val="0"/>
        <w:numPr>
          <w:ilvl w:val="7"/>
          <w:numId w:val="2"/>
        </w:numPr>
        <w:spacing w:after="0" w:line="240" w:lineRule="auto"/>
        <w:rPr>
          <w:rFonts w:hint="eastAsia"/>
          <w:lang w:eastAsia="zh-TW"/>
        </w:rPr>
      </w:pPr>
      <w:r w:rsidRPr="00F060BE">
        <w:rPr>
          <w:rFonts w:hint="eastAsia"/>
          <w:lang w:eastAsia="zh-TW"/>
        </w:rPr>
        <w:t>ORDER BY A.</w:t>
      </w:r>
      <w:r w:rsidRPr="00F060BE">
        <w:rPr>
          <w:rFonts w:hint="eastAsia"/>
          <w:lang w:eastAsia="zh-TW"/>
        </w:rPr>
        <w:t>診斷書流水號</w:t>
      </w:r>
    </w:p>
    <w:p w:rsidR="007D2459" w:rsidRPr="00F060BE" w:rsidRDefault="007D2459" w:rsidP="007D2459">
      <w:pPr>
        <w:pStyle w:val="Tabletext"/>
        <w:keepLines w:val="0"/>
        <w:numPr>
          <w:ilvl w:val="7"/>
          <w:numId w:val="2"/>
        </w:numPr>
        <w:spacing w:after="0" w:line="240" w:lineRule="auto"/>
        <w:rPr>
          <w:rFonts w:hint="eastAsia"/>
          <w:lang w:eastAsia="zh-TW"/>
        </w:rPr>
      </w:pPr>
      <w:r w:rsidRPr="00F060BE">
        <w:rPr>
          <w:rFonts w:hint="eastAsia"/>
          <w:lang w:eastAsia="zh-TW"/>
        </w:rPr>
        <w:t>IF NOT FND</w:t>
      </w:r>
    </w:p>
    <w:p w:rsidR="007D2459" w:rsidRPr="00F060BE" w:rsidRDefault="007D2459" w:rsidP="002F7550">
      <w:pPr>
        <w:pStyle w:val="Tabletext"/>
        <w:keepLines w:val="0"/>
        <w:numPr>
          <w:ilvl w:val="8"/>
          <w:numId w:val="2"/>
        </w:numPr>
        <w:spacing w:after="0" w:line="240" w:lineRule="auto"/>
        <w:rPr>
          <w:rFonts w:hint="eastAsia"/>
          <w:lang w:eastAsia="zh-TW"/>
        </w:rPr>
      </w:pPr>
      <w:r w:rsidRPr="00F060BE">
        <w:rPr>
          <w:rFonts w:hint="eastAsia"/>
          <w:lang w:eastAsia="zh-TW"/>
        </w:rPr>
        <w:t>視為正常，表示沒有</w:t>
      </w:r>
      <w:r w:rsidRPr="00F060BE">
        <w:rPr>
          <w:rFonts w:hint="eastAsia"/>
          <w:lang w:eastAsia="zh-TW"/>
        </w:rPr>
        <w:t>B06</w:t>
      </w:r>
    </w:p>
    <w:p w:rsidR="007D2459" w:rsidRPr="00F060BE" w:rsidRDefault="007D2459" w:rsidP="002F7550">
      <w:pPr>
        <w:pStyle w:val="Tabletext"/>
        <w:keepLines w:val="0"/>
        <w:numPr>
          <w:ilvl w:val="6"/>
          <w:numId w:val="2"/>
        </w:numPr>
        <w:spacing w:after="0" w:line="240" w:lineRule="auto"/>
        <w:rPr>
          <w:rFonts w:hint="eastAsia"/>
          <w:lang w:eastAsia="zh-TW"/>
        </w:rPr>
      </w:pPr>
      <w:r w:rsidRPr="00F060BE">
        <w:rPr>
          <w:rFonts w:hint="eastAsia"/>
          <w:lang w:eastAsia="zh-TW"/>
        </w:rPr>
        <w:t>產生</w:t>
      </w:r>
      <w:r w:rsidR="00963B57" w:rsidRPr="00F060BE">
        <w:rPr>
          <w:rFonts w:hint="eastAsia"/>
          <w:lang w:eastAsia="zh-TW"/>
        </w:rPr>
        <w:t>計算</w:t>
      </w:r>
      <w:r w:rsidR="00C5025C" w:rsidRPr="00F060BE">
        <w:rPr>
          <w:rFonts w:hint="eastAsia"/>
          <w:lang w:eastAsia="zh-TW"/>
        </w:rPr>
        <w:t>明細：</w:t>
      </w:r>
    </w:p>
    <w:p w:rsidR="004D385C" w:rsidRPr="00F060BE" w:rsidRDefault="004D385C" w:rsidP="004D385C">
      <w:pPr>
        <w:pStyle w:val="Tabletext"/>
        <w:keepLines w:val="0"/>
        <w:numPr>
          <w:ilvl w:val="7"/>
          <w:numId w:val="2"/>
        </w:numPr>
        <w:spacing w:after="0" w:line="240" w:lineRule="auto"/>
        <w:rPr>
          <w:rFonts w:hint="eastAsia"/>
          <w:lang w:eastAsia="zh-TW"/>
        </w:rPr>
      </w:pPr>
      <w:r w:rsidRPr="00F060BE">
        <w:rPr>
          <w:rFonts w:hint="eastAsia"/>
          <w:lang w:eastAsia="zh-TW"/>
        </w:rPr>
        <w:t>一張</w:t>
      </w:r>
      <w:r w:rsidRPr="00F060BE">
        <w:rPr>
          <w:rFonts w:hint="eastAsia"/>
          <w:lang w:eastAsia="zh-TW"/>
        </w:rPr>
        <w:t>A.</w:t>
      </w:r>
      <w:r w:rsidRPr="00F060BE">
        <w:rPr>
          <w:rFonts w:hint="eastAsia"/>
          <w:lang w:eastAsia="zh-TW"/>
        </w:rPr>
        <w:t>診斷書流水號視為一組</w:t>
      </w:r>
    </w:p>
    <w:p w:rsidR="00C5025C" w:rsidRPr="00F060BE" w:rsidRDefault="00C5025C" w:rsidP="002F7550">
      <w:pPr>
        <w:pStyle w:val="Tabletext"/>
        <w:keepLines w:val="0"/>
        <w:numPr>
          <w:ilvl w:val="8"/>
          <w:numId w:val="2"/>
        </w:numPr>
        <w:spacing w:after="0" w:line="240" w:lineRule="auto"/>
        <w:rPr>
          <w:rFonts w:hint="eastAsia"/>
          <w:lang w:eastAsia="zh-TW"/>
        </w:rPr>
      </w:pPr>
      <w:r w:rsidRPr="00F060BE">
        <w:rPr>
          <w:rFonts w:hint="eastAsia"/>
          <w:lang w:eastAsia="zh-TW"/>
        </w:rPr>
        <w:t>取得最小住院起日</w:t>
      </w:r>
      <w:r w:rsidR="00000324" w:rsidRPr="00F060BE">
        <w:rPr>
          <w:rFonts w:hint="eastAsia"/>
          <w:lang w:eastAsia="zh-TW"/>
        </w:rPr>
        <w:t xml:space="preserve"> </w:t>
      </w:r>
      <w:r w:rsidR="00000324" w:rsidRPr="00F060BE">
        <w:rPr>
          <w:rFonts w:hint="eastAsia"/>
          <w:lang w:eastAsia="zh-TW"/>
        </w:rPr>
        <w:t>讀筆取得</w:t>
      </w:r>
      <w:r w:rsidR="00000324" w:rsidRPr="00F060BE">
        <w:rPr>
          <w:rFonts w:hint="eastAsia"/>
          <w:lang w:eastAsia="zh-TW"/>
        </w:rPr>
        <w:t xml:space="preserve"> MIN(B.</w:t>
      </w:r>
      <w:r w:rsidR="00000324" w:rsidRPr="00F060BE">
        <w:rPr>
          <w:rFonts w:hint="eastAsia"/>
          <w:lang w:eastAsia="zh-TW"/>
        </w:rPr>
        <w:t>核定</w:t>
      </w:r>
      <w:r w:rsidR="00000324" w:rsidRPr="00F060BE">
        <w:rPr>
          <w:rFonts w:hint="eastAsia"/>
          <w:lang w:eastAsia="zh-TW"/>
        </w:rPr>
        <w:t>_</w:t>
      </w:r>
      <w:r w:rsidR="00000324" w:rsidRPr="00F060BE">
        <w:rPr>
          <w:rFonts w:hint="eastAsia"/>
          <w:lang w:eastAsia="zh-TW"/>
        </w:rPr>
        <w:t>起始日</w:t>
      </w:r>
      <w:r w:rsidR="00000324" w:rsidRPr="00F060BE">
        <w:rPr>
          <w:rFonts w:hint="eastAsia"/>
          <w:lang w:eastAsia="zh-TW"/>
        </w:rPr>
        <w:t>)</w:t>
      </w:r>
    </w:p>
    <w:p w:rsidR="00944D09" w:rsidRPr="00F060BE" w:rsidRDefault="00944D09" w:rsidP="002F7550">
      <w:pPr>
        <w:pStyle w:val="Tabletext"/>
        <w:keepLines w:val="0"/>
        <w:numPr>
          <w:ilvl w:val="8"/>
          <w:numId w:val="2"/>
        </w:numPr>
        <w:spacing w:after="0" w:line="240" w:lineRule="auto"/>
        <w:rPr>
          <w:rFonts w:hint="eastAsia"/>
          <w:lang w:eastAsia="zh-TW"/>
        </w:rPr>
      </w:pPr>
      <w:r w:rsidRPr="00F060BE">
        <w:rPr>
          <w:rFonts w:hint="eastAsia"/>
          <w:lang w:eastAsia="zh-TW"/>
        </w:rPr>
        <w:t>住院天數</w:t>
      </w:r>
      <w:r w:rsidRPr="00F060BE">
        <w:rPr>
          <w:rFonts w:hint="eastAsia"/>
          <w:lang w:eastAsia="zh-TW"/>
        </w:rPr>
        <w:t xml:space="preserve"> =</w:t>
      </w:r>
      <w:r w:rsidRPr="00F060BE">
        <w:rPr>
          <w:rFonts w:hint="eastAsia"/>
          <w:lang w:eastAsia="zh-TW"/>
        </w:rPr>
        <w:t>住院天數</w:t>
      </w:r>
      <w:r w:rsidRPr="00F060BE">
        <w:rPr>
          <w:rFonts w:hint="eastAsia"/>
          <w:lang w:eastAsia="zh-TW"/>
        </w:rPr>
        <w:t xml:space="preserve"> + DATE.diffdays(B.</w:t>
      </w:r>
      <w:r w:rsidRPr="00F060BE">
        <w:rPr>
          <w:rFonts w:hint="eastAsia"/>
          <w:lang w:eastAsia="zh-TW"/>
        </w:rPr>
        <w:t>核定</w:t>
      </w:r>
      <w:r w:rsidRPr="00F060BE">
        <w:rPr>
          <w:rFonts w:hint="eastAsia"/>
          <w:lang w:eastAsia="zh-TW"/>
        </w:rPr>
        <w:t>_</w:t>
      </w:r>
      <w:r w:rsidRPr="00F060BE">
        <w:rPr>
          <w:rFonts w:hint="eastAsia"/>
          <w:lang w:eastAsia="zh-TW"/>
        </w:rPr>
        <w:t>起始日</w:t>
      </w:r>
      <w:r w:rsidRPr="00F060BE">
        <w:rPr>
          <w:rFonts w:hint="eastAsia"/>
          <w:lang w:eastAsia="zh-TW"/>
        </w:rPr>
        <w:t>, B.</w:t>
      </w:r>
      <w:r w:rsidRPr="00F060BE">
        <w:rPr>
          <w:rFonts w:hint="eastAsia"/>
          <w:lang w:eastAsia="zh-TW"/>
        </w:rPr>
        <w:t>核定</w:t>
      </w:r>
      <w:r w:rsidRPr="00F060BE">
        <w:rPr>
          <w:rFonts w:hint="eastAsia"/>
          <w:lang w:eastAsia="zh-TW"/>
        </w:rPr>
        <w:t>_</w:t>
      </w:r>
      <w:r w:rsidRPr="00F060BE">
        <w:rPr>
          <w:rFonts w:hint="eastAsia"/>
          <w:lang w:eastAsia="zh-TW"/>
        </w:rPr>
        <w:t>終止日</w:t>
      </w:r>
      <w:r w:rsidRPr="00F060BE">
        <w:rPr>
          <w:rFonts w:hint="eastAsia"/>
          <w:lang w:eastAsia="zh-TW"/>
        </w:rPr>
        <w:t>) + 1</w:t>
      </w:r>
    </w:p>
    <w:p w:rsidR="001C0465" w:rsidRPr="00F060BE" w:rsidRDefault="004D385C" w:rsidP="004D385C">
      <w:pPr>
        <w:pStyle w:val="Tabletext"/>
        <w:keepLines w:val="0"/>
        <w:numPr>
          <w:ilvl w:val="8"/>
          <w:numId w:val="2"/>
        </w:numPr>
        <w:spacing w:after="0" w:line="240" w:lineRule="auto"/>
        <w:rPr>
          <w:lang w:eastAsia="zh-TW"/>
        </w:rPr>
      </w:pPr>
      <w:r w:rsidRPr="00F060BE">
        <w:rPr>
          <w:rFonts w:hint="eastAsia"/>
          <w:lang w:eastAsia="zh-TW"/>
        </w:rPr>
        <w:t>組出</w:t>
      </w:r>
      <w:r w:rsidRPr="00F060BE">
        <w:rPr>
          <w:rFonts w:hint="eastAsia"/>
          <w:lang w:eastAsia="zh-TW"/>
        </w:rPr>
        <w:t>DTAAVB01</w:t>
      </w:r>
      <w:r w:rsidRPr="00F060BE">
        <w:rPr>
          <w:rFonts w:hint="eastAsia"/>
          <w:lang w:eastAsia="zh-TW"/>
        </w:rPr>
        <w:t>明細，格式如下：</w:t>
      </w:r>
    </w:p>
    <w:tbl>
      <w:tblPr>
        <w:tblW w:w="5940" w:type="dxa"/>
        <w:tblInd w:w="4551" w:type="dxa"/>
        <w:tblCellMar>
          <w:left w:w="0" w:type="dxa"/>
          <w:right w:w="0" w:type="dxa"/>
        </w:tblCellMar>
        <w:tblLook w:val="0000" w:firstRow="0" w:lastRow="0" w:firstColumn="0" w:lastColumn="0" w:noHBand="0" w:noVBand="0"/>
      </w:tblPr>
      <w:tblGrid>
        <w:gridCol w:w="2440"/>
        <w:gridCol w:w="3500"/>
      </w:tblGrid>
      <w:tr w:rsidR="001C0465" w:rsidRPr="00F060BE" w:rsidTr="00C07164">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1C0465" w:rsidRPr="00F060BE" w:rsidRDefault="001C0465" w:rsidP="00C07164">
            <w:pPr>
              <w:jc w:val="center"/>
              <w:rPr>
                <w:rFonts w:ascii="細明體" w:eastAsia="細明體" w:hAnsi="細明體" w:cs="Arial Unicode MS"/>
                <w:b/>
                <w:bCs/>
                <w:sz w:val="20"/>
              </w:rPr>
            </w:pPr>
            <w:r w:rsidRPr="00F060BE">
              <w:rPr>
                <w:rFonts w:ascii="細明體" w:eastAsia="細明體" w:hAnsi="細明體" w:cs="Arial Unicode MS" w:hint="eastAsia"/>
                <w:b/>
                <w:bCs/>
                <w:sz w:val="20"/>
              </w:rPr>
              <w:t>參數名稱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1C0465" w:rsidRPr="00F060BE" w:rsidRDefault="001C0465" w:rsidP="00C07164">
            <w:pPr>
              <w:jc w:val="center"/>
              <w:rPr>
                <w:rFonts w:ascii="細明體" w:eastAsia="細明體" w:hAnsi="細明體" w:cs="Arial Unicode MS"/>
                <w:b/>
                <w:bCs/>
                <w:sz w:val="20"/>
              </w:rPr>
            </w:pPr>
            <w:r w:rsidRPr="00F060BE">
              <w:rPr>
                <w:rFonts w:ascii="細明體" w:eastAsia="細明體" w:hAnsi="細明體" w:hint="eastAsia"/>
                <w:b/>
                <w:bCs/>
                <w:sz w:val="20"/>
              </w:rPr>
              <w:t>資料來源</w:t>
            </w:r>
          </w:p>
        </w:tc>
      </w:tr>
      <w:tr w:rsidR="005E086F" w:rsidRPr="00F060BE" w:rsidTr="002F7550">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5E086F" w:rsidRPr="00F060BE" w:rsidRDefault="005E086F" w:rsidP="00C07164">
            <w:pPr>
              <w:rPr>
                <w:rFonts w:ascii="細明體" w:eastAsia="細明體" w:hAnsi="細明體" w:hint="eastAsia"/>
                <w:sz w:val="20"/>
                <w:szCs w:val="20"/>
              </w:rPr>
            </w:pPr>
            <w:r w:rsidRPr="00F060BE">
              <w:rPr>
                <w:rFonts w:ascii="細明體" w:eastAsia="細明體" w:hAnsi="細明體" w:hint="eastAsia"/>
                <w:sz w:val="20"/>
                <w:szCs w:val="20"/>
              </w:rPr>
              <w:t>申請種類</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5E086F" w:rsidRPr="00F060BE" w:rsidRDefault="005E086F" w:rsidP="00C07164">
            <w:pPr>
              <w:rPr>
                <w:rFonts w:ascii="新細明體" w:hAnsi="新細明體" w:cs="Arial Unicode MS" w:hint="eastAsia"/>
                <w:sz w:val="20"/>
              </w:rPr>
            </w:pPr>
            <w:r w:rsidRPr="00F060BE">
              <w:rPr>
                <w:rFonts w:ascii="細明體" w:eastAsia="細明體" w:hAnsi="細明體" w:hint="eastAsia"/>
                <w:sz w:val="20"/>
                <w:szCs w:val="20"/>
              </w:rPr>
              <w:t>線上計算資訊.受理編號</w:t>
            </w:r>
          </w:p>
        </w:tc>
      </w:tr>
      <w:tr w:rsidR="005E086F" w:rsidRPr="00F060BE" w:rsidTr="002F7550">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5E086F" w:rsidRPr="00F060BE" w:rsidRDefault="005E086F" w:rsidP="00C07164">
            <w:pPr>
              <w:rPr>
                <w:rFonts w:ascii="細明體" w:eastAsia="細明體" w:hAnsi="細明體" w:hint="eastAsia"/>
                <w:sz w:val="20"/>
                <w:szCs w:val="20"/>
              </w:rPr>
            </w:pPr>
            <w:r w:rsidRPr="00F060BE">
              <w:rPr>
                <w:rFonts w:ascii="細明體" w:eastAsia="細明體" w:hAnsi="細明體" w:hint="eastAsia"/>
                <w:sz w:val="20"/>
                <w:szCs w:val="20"/>
              </w:rPr>
              <w:t>受理編號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5E086F" w:rsidRPr="00F060BE" w:rsidRDefault="005E086F" w:rsidP="00C07164">
            <w:pPr>
              <w:rPr>
                <w:rFonts w:ascii="新細明體" w:hAnsi="新細明體" w:cs="Arial Unicode MS" w:hint="eastAsia"/>
                <w:sz w:val="20"/>
              </w:rPr>
            </w:pPr>
            <w:r w:rsidRPr="00F060BE">
              <w:rPr>
                <w:rFonts w:ascii="細明體" w:eastAsia="細明體" w:hAnsi="細明體" w:hint="eastAsia"/>
                <w:sz w:val="20"/>
                <w:szCs w:val="20"/>
              </w:rPr>
              <w:t>線上計算資訊.模型分類</w:t>
            </w:r>
          </w:p>
        </w:tc>
      </w:tr>
      <w:tr w:rsidR="00567F80" w:rsidRPr="00F060BE" w:rsidTr="002F7550">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567F80" w:rsidRPr="00F060BE" w:rsidRDefault="00567F80" w:rsidP="00C07164">
            <w:pPr>
              <w:rPr>
                <w:rFonts w:ascii="細明體" w:eastAsia="細明體" w:hAnsi="細明體" w:hint="eastAsia"/>
                <w:sz w:val="20"/>
                <w:szCs w:val="20"/>
              </w:rPr>
            </w:pPr>
            <w:r w:rsidRPr="00F060BE">
              <w:rPr>
                <w:rFonts w:ascii="細明體" w:eastAsia="細明體" w:hAnsi="細明體" w:hint="eastAsia"/>
                <w:sz w:val="20"/>
                <w:szCs w:val="20"/>
              </w:rPr>
              <w:t>疾病代碼</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567F80" w:rsidRPr="00F060BE" w:rsidRDefault="00567F80" w:rsidP="00567F80">
            <w:pPr>
              <w:rPr>
                <w:rFonts w:ascii="新細明體" w:hAnsi="新細明體" w:cs="Arial Unicode MS" w:hint="eastAsia"/>
                <w:sz w:val="20"/>
              </w:rPr>
            </w:pPr>
            <w:r w:rsidRPr="00F060BE">
              <w:rPr>
                <w:rFonts w:ascii="細明體" w:eastAsia="細明體" w:hAnsi="細明體" w:hint="eastAsia"/>
                <w:sz w:val="20"/>
                <w:szCs w:val="20"/>
              </w:rPr>
              <w:t>A020.疾病代碼</w:t>
            </w:r>
          </w:p>
        </w:tc>
      </w:tr>
      <w:tr w:rsidR="00567F80" w:rsidRPr="00F060BE" w:rsidTr="002F7550">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567F80" w:rsidRPr="00F060BE" w:rsidRDefault="00567F80" w:rsidP="00C07164">
            <w:pPr>
              <w:rPr>
                <w:rFonts w:ascii="細明體" w:eastAsia="細明體" w:hAnsi="細明體" w:hint="eastAsia"/>
                <w:sz w:val="20"/>
                <w:szCs w:val="20"/>
              </w:rPr>
            </w:pPr>
            <w:r w:rsidRPr="00F060BE">
              <w:rPr>
                <w:rFonts w:ascii="細明體" w:eastAsia="細明體" w:hAnsi="細明體" w:hint="eastAsia"/>
                <w:sz w:val="20"/>
                <w:szCs w:val="20"/>
              </w:rPr>
              <w:t>疾病代碼名稱</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567F80" w:rsidRPr="00F060BE" w:rsidRDefault="00567F80" w:rsidP="00C07164">
            <w:pPr>
              <w:rPr>
                <w:rFonts w:ascii="新細明體" w:hAnsi="新細明體" w:cs="Arial Unicode MS" w:hint="eastAsia"/>
                <w:sz w:val="20"/>
              </w:rPr>
            </w:pPr>
            <w:r w:rsidRPr="00F060BE">
              <w:rPr>
                <w:rFonts w:ascii="細明體" w:eastAsia="細明體" w:hAnsi="細明體" w:hint="eastAsia"/>
                <w:sz w:val="20"/>
                <w:szCs w:val="20"/>
              </w:rPr>
              <w:t>C050.疾病代碼名稱</w:t>
            </w:r>
          </w:p>
        </w:tc>
      </w:tr>
      <w:tr w:rsidR="00567F80" w:rsidRPr="00F060BE" w:rsidTr="002F7550">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567F80" w:rsidRPr="00F060BE" w:rsidRDefault="00567F80" w:rsidP="00C07164">
            <w:pPr>
              <w:rPr>
                <w:rFonts w:ascii="細明體" w:eastAsia="細明體" w:hAnsi="細明體" w:hint="eastAsia"/>
                <w:sz w:val="20"/>
                <w:szCs w:val="20"/>
              </w:rPr>
            </w:pPr>
            <w:r w:rsidRPr="00F060BE">
              <w:rPr>
                <w:rFonts w:ascii="細明體" w:eastAsia="細明體" w:hAnsi="細明體" w:hint="eastAsia"/>
                <w:sz w:val="20"/>
                <w:szCs w:val="20"/>
              </w:rPr>
              <w:t>住院起日</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567F80" w:rsidRPr="00F060BE" w:rsidRDefault="00567F80" w:rsidP="00567F80">
            <w:pPr>
              <w:rPr>
                <w:rFonts w:ascii="新細明體" w:hAnsi="新細明體" w:cs="Arial Unicode MS"/>
                <w:sz w:val="20"/>
              </w:rPr>
            </w:pPr>
            <w:r w:rsidRPr="00F060BE">
              <w:rPr>
                <w:rFonts w:ascii="細明體" w:eastAsia="細明體" w:hAnsi="細明體" w:hint="eastAsia"/>
                <w:sz w:val="20"/>
                <w:szCs w:val="20"/>
              </w:rPr>
              <w:t>A021.住院起日</w:t>
            </w:r>
          </w:p>
        </w:tc>
      </w:tr>
      <w:tr w:rsidR="00567F80" w:rsidRPr="00F060BE" w:rsidTr="002F7550">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567F80" w:rsidRPr="00F060BE" w:rsidRDefault="00567F80" w:rsidP="00C07164">
            <w:pPr>
              <w:rPr>
                <w:rFonts w:ascii="細明體" w:eastAsia="細明體" w:hAnsi="細明體" w:hint="eastAsia"/>
                <w:sz w:val="20"/>
                <w:szCs w:val="20"/>
              </w:rPr>
            </w:pPr>
            <w:r w:rsidRPr="00F060BE">
              <w:rPr>
                <w:rFonts w:ascii="細明體" w:eastAsia="細明體" w:hAnsi="細明體" w:hint="eastAsia"/>
                <w:sz w:val="20"/>
                <w:szCs w:val="20"/>
              </w:rPr>
              <w:t>住院日數</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567F80" w:rsidRPr="00F060BE" w:rsidRDefault="00567F80" w:rsidP="00C07164">
            <w:pPr>
              <w:rPr>
                <w:rFonts w:ascii="新細明體" w:hAnsi="新細明體" w:cs="Arial Unicode MS"/>
                <w:sz w:val="20"/>
              </w:rPr>
            </w:pPr>
            <w:r w:rsidRPr="00F060BE">
              <w:rPr>
                <w:rFonts w:ascii="細明體" w:eastAsia="細明體" w:hAnsi="細明體" w:hint="eastAsia"/>
                <w:sz w:val="20"/>
                <w:szCs w:val="20"/>
              </w:rPr>
              <w:t>A021.住院日數</w:t>
            </w:r>
          </w:p>
        </w:tc>
      </w:tr>
      <w:tr w:rsidR="00567F80" w:rsidRPr="00F060BE" w:rsidTr="002F7550">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567F80" w:rsidRPr="00F060BE" w:rsidRDefault="00567F80" w:rsidP="00C07164">
            <w:pPr>
              <w:rPr>
                <w:rFonts w:ascii="細明體" w:eastAsia="細明體" w:hAnsi="細明體" w:hint="eastAsia"/>
                <w:sz w:val="20"/>
                <w:szCs w:val="20"/>
              </w:rPr>
            </w:pPr>
            <w:r w:rsidRPr="00F060BE">
              <w:rPr>
                <w:rFonts w:ascii="細明體" w:eastAsia="細明體" w:hAnsi="細明體" w:hint="eastAsia"/>
                <w:sz w:val="20"/>
                <w:szCs w:val="20"/>
              </w:rPr>
              <w:t>事故者ID</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567F80" w:rsidRPr="00F060BE" w:rsidRDefault="00567F80" w:rsidP="00C07164">
            <w:pPr>
              <w:rPr>
                <w:rFonts w:ascii="新細明體" w:hAnsi="新細明體" w:cs="Arial Unicode MS"/>
                <w:sz w:val="20"/>
              </w:rPr>
            </w:pPr>
            <w:r w:rsidRPr="00F060BE">
              <w:rPr>
                <w:rFonts w:ascii="細明體" w:eastAsia="細明體" w:hAnsi="細明體" w:hint="eastAsia"/>
                <w:sz w:val="20"/>
                <w:szCs w:val="20"/>
              </w:rPr>
              <w:t>A010.事故者ID</w:t>
            </w:r>
          </w:p>
        </w:tc>
      </w:tr>
      <w:tr w:rsidR="00567F80" w:rsidRPr="00F060BE" w:rsidTr="002F7550">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567F80" w:rsidRPr="00F060BE" w:rsidRDefault="00567F80" w:rsidP="00C07164">
            <w:pPr>
              <w:rPr>
                <w:rFonts w:ascii="細明體" w:eastAsia="細明體" w:hAnsi="細明體" w:hint="eastAsia"/>
                <w:sz w:val="20"/>
                <w:szCs w:val="20"/>
              </w:rPr>
            </w:pPr>
            <w:r w:rsidRPr="00F060BE">
              <w:rPr>
                <w:rFonts w:ascii="細明體" w:eastAsia="細明體" w:hAnsi="細明體" w:hint="eastAsia"/>
                <w:sz w:val="20"/>
                <w:szCs w:val="20"/>
              </w:rPr>
              <w:t>事故原因</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567F80" w:rsidRPr="00F060BE" w:rsidRDefault="00567F80" w:rsidP="00C07164">
            <w:pPr>
              <w:rPr>
                <w:rFonts w:ascii="新細明體" w:hAnsi="新細明體" w:cs="Arial Unicode MS"/>
                <w:sz w:val="20"/>
              </w:rPr>
            </w:pPr>
            <w:r w:rsidRPr="00F060BE">
              <w:rPr>
                <w:rFonts w:ascii="細明體" w:eastAsia="細明體" w:hAnsi="細明體" w:hint="eastAsia"/>
                <w:sz w:val="20"/>
                <w:szCs w:val="20"/>
              </w:rPr>
              <w:t>A010.事故原因</w:t>
            </w:r>
          </w:p>
        </w:tc>
      </w:tr>
      <w:tr w:rsidR="00567F80" w:rsidRPr="00F060BE" w:rsidTr="002F7550">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567F80" w:rsidRPr="00F060BE" w:rsidRDefault="00567F80" w:rsidP="00C07164">
            <w:pPr>
              <w:rPr>
                <w:rFonts w:ascii="細明體" w:eastAsia="細明體" w:hAnsi="細明體" w:hint="eastAsia"/>
                <w:sz w:val="20"/>
                <w:szCs w:val="20"/>
              </w:rPr>
            </w:pPr>
            <w:r w:rsidRPr="00F060BE">
              <w:rPr>
                <w:rFonts w:ascii="細明體" w:eastAsia="細明體" w:hAnsi="細明體" w:hint="eastAsia"/>
                <w:sz w:val="20"/>
                <w:szCs w:val="20"/>
              </w:rPr>
              <w:t>診斷書序號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567F80" w:rsidRPr="00F060BE" w:rsidRDefault="00567F80" w:rsidP="00C07164">
            <w:pPr>
              <w:rPr>
                <w:rFonts w:ascii="新細明體" w:hAnsi="新細明體" w:cs="Arial Unicode MS"/>
                <w:sz w:val="20"/>
              </w:rPr>
            </w:pPr>
            <w:r w:rsidRPr="00F060BE">
              <w:rPr>
                <w:rFonts w:ascii="細明體" w:eastAsia="細明體" w:hAnsi="細明體" w:hint="eastAsia"/>
                <w:sz w:val="20"/>
                <w:szCs w:val="20"/>
              </w:rPr>
              <w:t>A020.診斷書序號</w:t>
            </w:r>
          </w:p>
        </w:tc>
      </w:tr>
      <w:tr w:rsidR="00567F80" w:rsidRPr="00F060BE" w:rsidTr="002F7550">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567F80" w:rsidRPr="00F060BE" w:rsidRDefault="00567F80" w:rsidP="00C07164">
            <w:pPr>
              <w:rPr>
                <w:rFonts w:ascii="細明體" w:eastAsia="細明體" w:hAnsi="細明體" w:hint="eastAsia"/>
                <w:sz w:val="20"/>
                <w:szCs w:val="20"/>
              </w:rPr>
            </w:pPr>
            <w:r w:rsidRPr="00F060BE">
              <w:rPr>
                <w:rFonts w:ascii="細明體" w:eastAsia="細明體" w:hAnsi="細明體" w:hint="eastAsia"/>
                <w:sz w:val="20"/>
                <w:szCs w:val="20"/>
              </w:rPr>
              <w:t>批次日期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567F80" w:rsidRPr="00F060BE" w:rsidRDefault="00567F80" w:rsidP="00C07164">
            <w:pPr>
              <w:rPr>
                <w:rFonts w:ascii="新細明體" w:hAnsi="新細明體" w:cs="Arial Unicode MS"/>
                <w:sz w:val="20"/>
              </w:rPr>
            </w:pPr>
            <w:r w:rsidRPr="00F060BE">
              <w:rPr>
                <w:rFonts w:ascii="新細明體" w:hAnsi="新細明體" w:cs="Arial Unicode MS" w:hint="eastAsia"/>
                <w:sz w:val="20"/>
              </w:rPr>
              <w:t>今天日期</w:t>
            </w:r>
          </w:p>
        </w:tc>
      </w:tr>
    </w:tbl>
    <w:p w:rsidR="009A5A21" w:rsidRPr="00F060BE" w:rsidRDefault="00963B57" w:rsidP="002F7550">
      <w:pPr>
        <w:pStyle w:val="Tabletext"/>
        <w:keepLines w:val="0"/>
        <w:numPr>
          <w:ilvl w:val="6"/>
          <w:numId w:val="2"/>
        </w:numPr>
        <w:spacing w:after="0" w:line="240" w:lineRule="auto"/>
        <w:rPr>
          <w:rFonts w:hint="eastAsia"/>
          <w:lang w:eastAsia="zh-TW"/>
        </w:rPr>
      </w:pPr>
      <w:r w:rsidRPr="00F060BE">
        <w:rPr>
          <w:rFonts w:hint="eastAsia"/>
          <w:lang w:eastAsia="zh-TW"/>
        </w:rPr>
        <w:t>CALL AA_V0Z001.</w:t>
      </w:r>
      <w:bookmarkStart w:id="111" w:name="_Toc363207716"/>
      <w:r w:rsidR="004044E5" w:rsidRPr="00F060BE">
        <w:rPr>
          <w:rFonts w:hint="eastAsia"/>
        </w:rPr>
        <w:t>doCheck</w:t>
      </w:r>
      <w:r w:rsidR="004044E5" w:rsidRPr="00F060BE">
        <w:rPr>
          <w:rFonts w:hint="eastAsia"/>
          <w:lang w:eastAsia="zh-TW"/>
        </w:rPr>
        <w:t>()</w:t>
      </w:r>
      <w:r w:rsidR="004044E5" w:rsidRPr="00F060BE">
        <w:rPr>
          <w:rFonts w:hint="eastAsia"/>
          <w:lang w:eastAsia="zh-TW"/>
        </w:rPr>
        <w:t>：</w:t>
      </w:r>
      <w:r w:rsidR="004044E5" w:rsidRPr="00F060BE">
        <w:rPr>
          <w:rFonts w:hint="eastAsia"/>
          <w:lang w:eastAsia="zh-TW"/>
        </w:rPr>
        <w:t>(</w:t>
      </w:r>
      <w:r w:rsidR="004044E5" w:rsidRPr="00F060BE">
        <w:rPr>
          <w:rFonts w:hint="eastAsia"/>
        </w:rPr>
        <w:t>理賠偵測批次規則計算</w:t>
      </w:r>
      <w:bookmarkEnd w:id="111"/>
      <w:r w:rsidR="004044E5" w:rsidRPr="00F060BE">
        <w:rPr>
          <w:rFonts w:hint="eastAsia"/>
          <w:lang w:eastAsia="zh-TW"/>
        </w:rPr>
        <w:t>)</w:t>
      </w:r>
    </w:p>
    <w:p w:rsidR="004044E5" w:rsidRPr="00F060BE" w:rsidRDefault="004044E5" w:rsidP="004044E5">
      <w:pPr>
        <w:pStyle w:val="Tabletext"/>
        <w:keepLines w:val="0"/>
        <w:numPr>
          <w:ilvl w:val="7"/>
          <w:numId w:val="2"/>
        </w:numPr>
        <w:spacing w:after="0" w:line="240" w:lineRule="auto"/>
        <w:rPr>
          <w:lang w:eastAsia="zh-TW"/>
        </w:rPr>
      </w:pPr>
      <w:r w:rsidRPr="00F060BE">
        <w:rPr>
          <w:rFonts w:ascii="細明體" w:eastAsia="細明體" w:hAnsi="細明體" w:hint="eastAsia"/>
        </w:rPr>
        <w:t>AA_V0Z001_bo</w:t>
      </w:r>
      <w:r w:rsidRPr="00F060BE">
        <w:rPr>
          <w:rFonts w:ascii="細明體" w:eastAsia="細明體" w:hAnsi="細明體" w:hint="eastAsia"/>
          <w:lang w:eastAsia="zh-TW"/>
        </w:rPr>
        <w:t>，格式如下：</w:t>
      </w:r>
    </w:p>
    <w:tbl>
      <w:tblPr>
        <w:tblW w:w="5940" w:type="dxa"/>
        <w:tblInd w:w="4551" w:type="dxa"/>
        <w:tblCellMar>
          <w:left w:w="0" w:type="dxa"/>
          <w:right w:w="0" w:type="dxa"/>
        </w:tblCellMar>
        <w:tblLook w:val="0000" w:firstRow="0" w:lastRow="0" w:firstColumn="0" w:lastColumn="0" w:noHBand="0" w:noVBand="0"/>
      </w:tblPr>
      <w:tblGrid>
        <w:gridCol w:w="2440"/>
        <w:gridCol w:w="3500"/>
      </w:tblGrid>
      <w:tr w:rsidR="004044E5" w:rsidRPr="00F060BE" w:rsidTr="00C07164">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4044E5" w:rsidRPr="00F060BE" w:rsidRDefault="004044E5" w:rsidP="00C07164">
            <w:pPr>
              <w:jc w:val="center"/>
              <w:rPr>
                <w:rFonts w:ascii="細明體" w:eastAsia="細明體" w:hAnsi="細明體" w:cs="Arial Unicode MS"/>
                <w:b/>
                <w:bCs/>
                <w:sz w:val="20"/>
              </w:rPr>
            </w:pPr>
            <w:r w:rsidRPr="00F060BE">
              <w:rPr>
                <w:rFonts w:ascii="細明體" w:eastAsia="細明體" w:hAnsi="細明體" w:cs="Arial Unicode MS" w:hint="eastAsia"/>
                <w:b/>
                <w:bCs/>
                <w:sz w:val="20"/>
              </w:rPr>
              <w:t>參數名稱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4044E5" w:rsidRPr="00F060BE" w:rsidRDefault="004044E5" w:rsidP="00C07164">
            <w:pPr>
              <w:jc w:val="center"/>
              <w:rPr>
                <w:rFonts w:ascii="細明體" w:eastAsia="細明體" w:hAnsi="細明體" w:cs="Arial Unicode MS"/>
                <w:b/>
                <w:bCs/>
                <w:sz w:val="20"/>
              </w:rPr>
            </w:pPr>
            <w:r w:rsidRPr="00F060BE">
              <w:rPr>
                <w:rFonts w:ascii="細明體" w:eastAsia="細明體" w:hAnsi="細明體" w:hint="eastAsia"/>
                <w:b/>
                <w:bCs/>
                <w:sz w:val="20"/>
              </w:rPr>
              <w:t>資料來源</w:t>
            </w:r>
          </w:p>
        </w:tc>
      </w:tr>
      <w:tr w:rsidR="004044E5" w:rsidRPr="00F060BE" w:rsidTr="002F7550">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4044E5" w:rsidRPr="00F060BE" w:rsidRDefault="004044E5" w:rsidP="00C07164">
            <w:pPr>
              <w:rPr>
                <w:rFonts w:ascii="細明體" w:eastAsia="細明體" w:hAnsi="細明體" w:hint="eastAsia"/>
                <w:sz w:val="20"/>
                <w:szCs w:val="20"/>
              </w:rPr>
            </w:pPr>
            <w:r w:rsidRPr="00F060BE">
              <w:rPr>
                <w:rFonts w:ascii="細明體" w:eastAsia="細明體" w:hAnsi="細明體" w:cs="Arial Unicode MS" w:hint="eastAsia"/>
                <w:sz w:val="20"/>
              </w:rPr>
              <w:t>模型分類</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4044E5" w:rsidRPr="00F060BE" w:rsidRDefault="004044E5" w:rsidP="00C07164">
            <w:pPr>
              <w:rPr>
                <w:rFonts w:ascii="新細明體" w:hAnsi="新細明體" w:cs="Arial Unicode MS" w:hint="eastAsia"/>
                <w:sz w:val="20"/>
              </w:rPr>
            </w:pPr>
            <w:r w:rsidRPr="00F060BE">
              <w:rPr>
                <w:rFonts w:ascii="細明體" w:eastAsia="細明體" w:hAnsi="細明體" w:hint="eastAsia"/>
                <w:sz w:val="20"/>
                <w:szCs w:val="20"/>
              </w:rPr>
              <w:t>線上計算資訊.受理編號</w:t>
            </w:r>
          </w:p>
        </w:tc>
      </w:tr>
      <w:tr w:rsidR="004044E5" w:rsidRPr="00F060BE" w:rsidTr="002F7550">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4044E5" w:rsidRPr="00F060BE" w:rsidRDefault="004044E5" w:rsidP="00C07164">
            <w:pPr>
              <w:rPr>
                <w:rFonts w:ascii="細明體" w:eastAsia="細明體" w:hAnsi="細明體" w:hint="eastAsia"/>
                <w:sz w:val="20"/>
                <w:szCs w:val="20"/>
              </w:rPr>
            </w:pPr>
            <w:r w:rsidRPr="00F060BE">
              <w:rPr>
                <w:rFonts w:ascii="細明體" w:eastAsia="細明體" w:hAnsi="細明體" w:hint="eastAsia"/>
                <w:sz w:val="20"/>
              </w:rPr>
              <w:t>因子分類</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4044E5" w:rsidRPr="00F060BE" w:rsidRDefault="004044E5" w:rsidP="00C07164">
            <w:pPr>
              <w:rPr>
                <w:rFonts w:ascii="新細明體" w:hAnsi="新細明體" w:cs="Arial Unicode MS" w:hint="eastAsia"/>
                <w:sz w:val="20"/>
              </w:rPr>
            </w:pPr>
            <w:r w:rsidRPr="00F060BE">
              <w:rPr>
                <w:rFonts w:ascii="細明體" w:eastAsia="細明體" w:hAnsi="細明體" w:hint="eastAsia"/>
                <w:sz w:val="20"/>
                <w:szCs w:val="20"/>
              </w:rPr>
              <w:t>線上計算資訊.模型分類</w:t>
            </w:r>
          </w:p>
        </w:tc>
      </w:tr>
      <w:tr w:rsidR="004044E5" w:rsidRPr="00F060BE" w:rsidTr="00C07164">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rsidR="004044E5" w:rsidRPr="00F060BE" w:rsidRDefault="004044E5" w:rsidP="00C07164">
            <w:pPr>
              <w:rPr>
                <w:rFonts w:ascii="細明體" w:eastAsia="細明體" w:hAnsi="細明體" w:hint="eastAsia"/>
                <w:sz w:val="20"/>
                <w:szCs w:val="20"/>
              </w:rPr>
            </w:pPr>
            <w:r w:rsidRPr="00F060BE">
              <w:rPr>
                <w:rFonts w:ascii="細明體" w:eastAsia="細明體" w:hAnsi="細明體" w:hint="eastAsia"/>
                <w:sz w:val="20"/>
                <w:szCs w:val="20"/>
              </w:rPr>
              <w:t>本次住院日數</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tcPr>
          <w:p w:rsidR="004044E5" w:rsidRPr="00F060BE" w:rsidRDefault="004044E5" w:rsidP="00C07164">
            <w:pPr>
              <w:rPr>
                <w:rFonts w:ascii="新細明體" w:hAnsi="新細明體" w:cs="Arial Unicode MS" w:hint="eastAsia"/>
                <w:sz w:val="20"/>
              </w:rPr>
            </w:pPr>
            <w:r w:rsidRPr="00F060BE">
              <w:rPr>
                <w:rFonts w:ascii="細明體" w:eastAsia="細明體" w:hAnsi="細明體" w:hint="eastAsia"/>
                <w:sz w:val="20"/>
                <w:szCs w:val="20"/>
              </w:rPr>
              <w:t>DTAAVB01(多筆)</w:t>
            </w:r>
          </w:p>
        </w:tc>
      </w:tr>
    </w:tbl>
    <w:p w:rsidR="00B76CD8" w:rsidRPr="00F060BE" w:rsidRDefault="00B76CD8" w:rsidP="002F7550">
      <w:pPr>
        <w:pStyle w:val="Tabletext"/>
        <w:keepLines w:val="0"/>
        <w:numPr>
          <w:ilvl w:val="6"/>
          <w:numId w:val="2"/>
        </w:numPr>
        <w:spacing w:after="0" w:line="240" w:lineRule="auto"/>
        <w:rPr>
          <w:rFonts w:hint="eastAsia"/>
          <w:lang w:eastAsia="zh-TW"/>
        </w:rPr>
      </w:pPr>
      <w:r w:rsidRPr="00F060BE">
        <w:rPr>
          <w:rFonts w:hint="eastAsia"/>
          <w:lang w:eastAsia="zh-TW"/>
        </w:rPr>
        <w:t>比對是否需重算：</w:t>
      </w:r>
    </w:p>
    <w:p w:rsidR="00B76CD8" w:rsidRPr="00F060BE" w:rsidRDefault="00B76CD8" w:rsidP="002F7550">
      <w:pPr>
        <w:pStyle w:val="Tabletext"/>
        <w:keepLines w:val="0"/>
        <w:numPr>
          <w:ilvl w:val="7"/>
          <w:numId w:val="2"/>
        </w:numPr>
        <w:spacing w:after="0" w:line="240" w:lineRule="auto"/>
        <w:rPr>
          <w:rFonts w:hint="eastAsia"/>
          <w:lang w:eastAsia="zh-TW"/>
        </w:rPr>
      </w:pPr>
      <w:r w:rsidRPr="00F060BE">
        <w:rPr>
          <w:rFonts w:hint="eastAsia"/>
          <w:lang w:eastAsia="zh-TW"/>
        </w:rPr>
        <w:t>READ DTAAV011</w:t>
      </w:r>
    </w:p>
    <w:p w:rsidR="00B76CD8" w:rsidRPr="00F060BE" w:rsidRDefault="00B76CD8" w:rsidP="002F7550">
      <w:pPr>
        <w:pStyle w:val="Tabletext"/>
        <w:keepLines w:val="0"/>
        <w:numPr>
          <w:ilvl w:val="7"/>
          <w:numId w:val="2"/>
        </w:numPr>
        <w:spacing w:after="0" w:line="240" w:lineRule="auto"/>
        <w:rPr>
          <w:rFonts w:hint="eastAsia"/>
          <w:lang w:eastAsia="zh-TW"/>
        </w:rPr>
      </w:pPr>
      <w:r w:rsidRPr="00F060BE">
        <w:rPr>
          <w:rFonts w:hint="eastAsia"/>
          <w:lang w:eastAsia="zh-TW"/>
        </w:rPr>
        <w:t>WHERE</w:t>
      </w:r>
    </w:p>
    <w:p w:rsidR="00B76CD8" w:rsidRPr="00F060BE" w:rsidRDefault="00B76CD8" w:rsidP="002F7550">
      <w:pPr>
        <w:pStyle w:val="Tabletext"/>
        <w:keepLines w:val="0"/>
        <w:numPr>
          <w:ilvl w:val="7"/>
          <w:numId w:val="2"/>
        </w:numPr>
        <w:spacing w:after="0" w:line="240" w:lineRule="auto"/>
        <w:rPr>
          <w:rFonts w:hint="eastAsia"/>
          <w:lang w:eastAsia="zh-TW"/>
        </w:rPr>
      </w:pPr>
      <w:r w:rsidRPr="00F060BE">
        <w:rPr>
          <w:rFonts w:ascii="細明體" w:eastAsia="細明體" w:hAnsi="細明體" w:hint="eastAsia"/>
          <w:lang w:eastAsia="zh-TW"/>
        </w:rPr>
        <w:t xml:space="preserve">   受理編號</w:t>
      </w:r>
      <w:r w:rsidRPr="00F060BE">
        <w:rPr>
          <w:rFonts w:hint="eastAsia"/>
          <w:lang w:eastAsia="zh-TW"/>
        </w:rPr>
        <w:t xml:space="preserve"> =</w:t>
      </w:r>
      <w:r w:rsidRPr="00F060BE">
        <w:rPr>
          <w:rFonts w:ascii="細明體" w:eastAsia="細明體" w:hAnsi="細明體" w:hint="eastAsia"/>
          <w:lang w:eastAsia="zh-TW"/>
        </w:rPr>
        <w:t>線上計算資訊.受理編號</w:t>
      </w:r>
    </w:p>
    <w:p w:rsidR="00B76CD8" w:rsidRPr="00F060BE" w:rsidRDefault="00B76CD8" w:rsidP="002F7550">
      <w:pPr>
        <w:pStyle w:val="Tabletext"/>
        <w:keepLines w:val="0"/>
        <w:numPr>
          <w:ilvl w:val="7"/>
          <w:numId w:val="2"/>
        </w:numPr>
        <w:spacing w:after="0" w:line="240" w:lineRule="auto"/>
        <w:rPr>
          <w:rFonts w:hint="eastAsia"/>
          <w:lang w:eastAsia="zh-TW"/>
        </w:rPr>
      </w:pPr>
      <w:r w:rsidRPr="00F060BE">
        <w:rPr>
          <w:rFonts w:ascii="細明體" w:eastAsia="細明體" w:hAnsi="細明體" w:hint="eastAsia"/>
          <w:lang w:eastAsia="zh-TW"/>
        </w:rPr>
        <w:t xml:space="preserve">   模型分類 =線上計算資訊.模型分類</w:t>
      </w:r>
    </w:p>
    <w:p w:rsidR="00B76CD8" w:rsidRPr="00F060BE" w:rsidRDefault="00B76CD8" w:rsidP="002F7550">
      <w:pPr>
        <w:pStyle w:val="Tabletext"/>
        <w:keepLines w:val="0"/>
        <w:numPr>
          <w:ilvl w:val="7"/>
          <w:numId w:val="2"/>
        </w:numPr>
        <w:spacing w:after="0" w:line="240" w:lineRule="auto"/>
        <w:rPr>
          <w:rFonts w:hint="eastAsia"/>
          <w:lang w:eastAsia="zh-TW"/>
        </w:rPr>
      </w:pPr>
      <w:r w:rsidRPr="00F060BE">
        <w:rPr>
          <w:rFonts w:ascii="細明體" w:eastAsia="細明體" w:hAnsi="細明體" w:hint="eastAsia"/>
          <w:lang w:eastAsia="zh-TW"/>
        </w:rPr>
        <w:t xml:space="preserve">   因子代碼 =</w:t>
      </w:r>
      <w:r w:rsidRPr="00F060BE">
        <w:rPr>
          <w:rFonts w:ascii="細明體" w:eastAsia="細明體" w:hAnsi="細明體"/>
          <w:lang w:eastAsia="zh-TW"/>
        </w:rPr>
        <w:t>’</w:t>
      </w:r>
      <w:r w:rsidRPr="00F060BE">
        <w:rPr>
          <w:rFonts w:ascii="細明體" w:eastAsia="細明體" w:hAnsi="細明體" w:hint="eastAsia"/>
          <w:lang w:eastAsia="zh-TW"/>
        </w:rPr>
        <w:t>B06</w:t>
      </w:r>
      <w:r w:rsidRPr="00F060BE">
        <w:rPr>
          <w:rFonts w:ascii="細明體" w:eastAsia="細明體" w:hAnsi="細明體"/>
          <w:lang w:eastAsia="zh-TW"/>
        </w:rPr>
        <w:t>’</w:t>
      </w:r>
    </w:p>
    <w:p w:rsidR="00B76CD8" w:rsidRPr="00F060BE" w:rsidRDefault="00B76CD8" w:rsidP="002F7550">
      <w:pPr>
        <w:pStyle w:val="Tabletext"/>
        <w:keepLines w:val="0"/>
        <w:numPr>
          <w:ilvl w:val="7"/>
          <w:numId w:val="2"/>
        </w:numPr>
        <w:spacing w:after="0" w:line="240" w:lineRule="auto"/>
        <w:rPr>
          <w:rFonts w:hint="eastAsia"/>
          <w:lang w:eastAsia="zh-TW"/>
        </w:rPr>
      </w:pPr>
      <w:r w:rsidRPr="00F060BE">
        <w:rPr>
          <w:rFonts w:hint="eastAsia"/>
          <w:lang w:eastAsia="zh-TW"/>
        </w:rPr>
        <w:t>IF NOT FND</w:t>
      </w:r>
    </w:p>
    <w:p w:rsidR="00B76CD8" w:rsidRPr="00F060BE" w:rsidRDefault="00B76CD8" w:rsidP="002F7550">
      <w:pPr>
        <w:pStyle w:val="Tabletext"/>
        <w:keepLines w:val="0"/>
        <w:numPr>
          <w:ilvl w:val="7"/>
          <w:numId w:val="2"/>
        </w:numPr>
        <w:spacing w:after="0" w:line="240" w:lineRule="auto"/>
        <w:rPr>
          <w:rFonts w:hint="eastAsia"/>
          <w:lang w:eastAsia="zh-TW"/>
        </w:rPr>
      </w:pPr>
      <w:r w:rsidRPr="00F060BE">
        <w:rPr>
          <w:rFonts w:hint="eastAsia"/>
          <w:lang w:eastAsia="zh-TW"/>
        </w:rPr>
        <w:t xml:space="preserve">    </w:t>
      </w:r>
      <w:r w:rsidRPr="00F060BE">
        <w:rPr>
          <w:rFonts w:hint="eastAsia"/>
          <w:lang w:eastAsia="zh-TW"/>
        </w:rPr>
        <w:t>視為正常</w:t>
      </w:r>
    </w:p>
    <w:p w:rsidR="00B76CD8" w:rsidRPr="00F060BE" w:rsidRDefault="00B76CD8" w:rsidP="002F7550">
      <w:pPr>
        <w:pStyle w:val="Tabletext"/>
        <w:keepLines w:val="0"/>
        <w:numPr>
          <w:ilvl w:val="7"/>
          <w:numId w:val="2"/>
        </w:numPr>
        <w:spacing w:after="0" w:line="240" w:lineRule="auto"/>
        <w:rPr>
          <w:rFonts w:hint="eastAsia"/>
          <w:lang w:eastAsia="zh-TW"/>
        </w:rPr>
      </w:pPr>
      <w:r w:rsidRPr="00F060BE">
        <w:rPr>
          <w:rFonts w:hint="eastAsia"/>
          <w:lang w:eastAsia="zh-TW"/>
        </w:rPr>
        <w:t>ELSE</w:t>
      </w:r>
    </w:p>
    <w:p w:rsidR="00B76CD8" w:rsidRPr="00F060BE" w:rsidRDefault="00B76CD8" w:rsidP="002F7550">
      <w:pPr>
        <w:pStyle w:val="Tabletext"/>
        <w:keepLines w:val="0"/>
        <w:numPr>
          <w:ilvl w:val="8"/>
          <w:numId w:val="2"/>
        </w:numPr>
        <w:spacing w:after="0" w:line="240" w:lineRule="auto"/>
        <w:rPr>
          <w:rFonts w:hint="eastAsia"/>
          <w:lang w:eastAsia="zh-TW"/>
        </w:rPr>
      </w:pPr>
      <w:r w:rsidRPr="00F060BE">
        <w:rPr>
          <w:rFonts w:hint="eastAsia"/>
          <w:lang w:eastAsia="zh-TW"/>
        </w:rPr>
        <w:t>IF DTAAV011.</w:t>
      </w:r>
      <w:r w:rsidRPr="00F060BE">
        <w:rPr>
          <w:rFonts w:hint="eastAsia"/>
          <w:lang w:eastAsia="zh-TW"/>
        </w:rPr>
        <w:t>代碼數值</w:t>
      </w:r>
      <w:r w:rsidRPr="00F060BE">
        <w:rPr>
          <w:rFonts w:hint="eastAsia"/>
          <w:lang w:eastAsia="zh-TW"/>
        </w:rPr>
        <w:t xml:space="preserve"> = AA_V0Z001.</w:t>
      </w:r>
      <w:r w:rsidRPr="00F060BE">
        <w:rPr>
          <w:rFonts w:ascii="細明體" w:eastAsia="細明體" w:hAnsi="細明體" w:cs="Arial" w:hint="eastAsia"/>
          <w:lang w:eastAsia="zh-TW"/>
        </w:rPr>
        <w:t>計算結果</w:t>
      </w:r>
    </w:p>
    <w:p w:rsidR="00B76CD8" w:rsidRPr="00F060BE" w:rsidRDefault="00B76CD8" w:rsidP="002F7550">
      <w:pPr>
        <w:pStyle w:val="Tabletext"/>
        <w:keepLines w:val="0"/>
        <w:numPr>
          <w:ilvl w:val="8"/>
          <w:numId w:val="2"/>
        </w:numPr>
        <w:spacing w:after="0" w:line="240" w:lineRule="auto"/>
        <w:rPr>
          <w:rFonts w:hint="eastAsia"/>
          <w:lang w:eastAsia="zh-TW"/>
        </w:rPr>
      </w:pPr>
      <w:r w:rsidRPr="00F060BE">
        <w:rPr>
          <w:rFonts w:hint="eastAsia"/>
          <w:lang w:eastAsia="zh-TW"/>
        </w:rPr>
        <w:t xml:space="preserve">     </w:t>
      </w:r>
      <w:r w:rsidRPr="00F060BE">
        <w:rPr>
          <w:rFonts w:hint="eastAsia"/>
          <w:lang w:eastAsia="zh-TW"/>
        </w:rPr>
        <w:t>不需重算</w:t>
      </w:r>
      <w:r w:rsidRPr="00F060BE">
        <w:rPr>
          <w:rFonts w:hint="eastAsia"/>
          <w:lang w:eastAsia="zh-TW"/>
        </w:rPr>
        <w:t xml:space="preserve"> = TRUE</w:t>
      </w:r>
    </w:p>
    <w:p w:rsidR="00E16F17" w:rsidRPr="00F060BE" w:rsidRDefault="00E16F17" w:rsidP="002F7550">
      <w:pPr>
        <w:pStyle w:val="Tabletext"/>
        <w:keepLines w:val="0"/>
        <w:numPr>
          <w:ilvl w:val="8"/>
          <w:numId w:val="2"/>
        </w:numPr>
        <w:spacing w:after="0" w:line="240" w:lineRule="auto"/>
        <w:rPr>
          <w:rFonts w:hint="eastAsia"/>
          <w:lang w:eastAsia="zh-TW"/>
        </w:rPr>
      </w:pPr>
      <w:r w:rsidRPr="00F060BE">
        <w:rPr>
          <w:rFonts w:hint="eastAsia"/>
          <w:lang w:eastAsia="zh-TW"/>
        </w:rPr>
        <w:t xml:space="preserve">     </w:t>
      </w:r>
      <w:r w:rsidRPr="00F060BE">
        <w:rPr>
          <w:rFonts w:hint="eastAsia"/>
          <w:lang w:eastAsia="zh-TW"/>
        </w:rPr>
        <w:t>跳出本段</w:t>
      </w:r>
    </w:p>
    <w:p w:rsidR="00D14954" w:rsidRPr="00F060BE" w:rsidRDefault="00D14954" w:rsidP="002F7550">
      <w:pPr>
        <w:pStyle w:val="Tabletext"/>
        <w:keepLines w:val="0"/>
        <w:numPr>
          <w:ilvl w:val="6"/>
          <w:numId w:val="2"/>
        </w:numPr>
        <w:spacing w:after="0" w:line="240" w:lineRule="auto"/>
        <w:rPr>
          <w:rFonts w:hint="eastAsia"/>
          <w:lang w:eastAsia="zh-TW"/>
        </w:rPr>
      </w:pPr>
      <w:r w:rsidRPr="00F060BE">
        <w:rPr>
          <w:rFonts w:hint="eastAsia"/>
          <w:lang w:eastAsia="zh-TW"/>
        </w:rPr>
        <w:t>基本分計算：</w:t>
      </w:r>
    </w:p>
    <w:p w:rsidR="004F730E" w:rsidRPr="00F060BE" w:rsidRDefault="00A23EC5" w:rsidP="002F7550">
      <w:pPr>
        <w:pStyle w:val="Tabletext"/>
        <w:keepLines w:val="0"/>
        <w:numPr>
          <w:ilvl w:val="7"/>
          <w:numId w:val="2"/>
        </w:numPr>
        <w:spacing w:after="0" w:line="240" w:lineRule="auto"/>
        <w:rPr>
          <w:rFonts w:hint="eastAsia"/>
          <w:lang w:eastAsia="zh-TW"/>
        </w:rPr>
      </w:pPr>
      <w:r w:rsidRPr="00F060BE">
        <w:rPr>
          <w:rFonts w:hint="eastAsia"/>
          <w:lang w:eastAsia="zh-TW"/>
        </w:rPr>
        <w:t>CALL AA_V1Z001.</w:t>
      </w:r>
      <w:r w:rsidRPr="00F060BE">
        <w:rPr>
          <w:rFonts w:ascii="細明體" w:eastAsia="細明體" w:hAnsi="細明體" w:cs="Arial" w:hint="eastAsia"/>
        </w:rPr>
        <w:t>cntFacScore</w:t>
      </w:r>
      <w:r w:rsidRPr="00F060BE">
        <w:rPr>
          <w:rFonts w:ascii="細明體" w:eastAsia="細明體" w:hAnsi="細明體" w:cs="Arial" w:hint="eastAsia"/>
          <w:lang w:eastAsia="zh-TW"/>
        </w:rPr>
        <w:t>()：(</w:t>
      </w:r>
      <w:r w:rsidRPr="00F060BE">
        <w:rPr>
          <w:rFonts w:ascii="細明體" w:eastAsia="細明體" w:hAnsi="細明體" w:cs="Arial" w:hint="eastAsia"/>
        </w:rPr>
        <w:t>線上計算基本分</w:t>
      </w:r>
      <w:r w:rsidRPr="00F060BE">
        <w:rPr>
          <w:rFonts w:ascii="細明體" w:eastAsia="細明體" w:hAnsi="細明體" w:cs="Arial" w:hint="eastAsia"/>
          <w:lang w:eastAsia="zh-TW"/>
        </w:rPr>
        <w:t>)</w:t>
      </w:r>
    </w:p>
    <w:p w:rsidR="005C6E26" w:rsidRPr="00F060BE" w:rsidRDefault="00964D49" w:rsidP="002F7550">
      <w:pPr>
        <w:pStyle w:val="Tabletext"/>
        <w:keepLines w:val="0"/>
        <w:numPr>
          <w:ilvl w:val="8"/>
          <w:numId w:val="2"/>
        </w:numPr>
        <w:spacing w:after="0" w:line="240" w:lineRule="auto"/>
        <w:rPr>
          <w:rFonts w:hint="eastAsia"/>
          <w:lang w:eastAsia="zh-TW"/>
        </w:rPr>
      </w:pPr>
      <w:r w:rsidRPr="00F060BE">
        <w:rPr>
          <w:rFonts w:ascii="細明體" w:eastAsia="細明體" w:hAnsi="細明體" w:hint="eastAsia"/>
          <w:lang w:eastAsia="zh-TW"/>
        </w:rPr>
        <w:t>模型分類=線上計算資訊.模型分類</w:t>
      </w:r>
    </w:p>
    <w:p w:rsidR="00964D49" w:rsidRPr="00F060BE" w:rsidRDefault="00964D49" w:rsidP="002F7550">
      <w:pPr>
        <w:pStyle w:val="Tabletext"/>
        <w:keepLines w:val="0"/>
        <w:numPr>
          <w:ilvl w:val="8"/>
          <w:numId w:val="2"/>
        </w:numPr>
        <w:spacing w:after="0" w:line="240" w:lineRule="auto"/>
        <w:rPr>
          <w:rFonts w:hint="eastAsia"/>
          <w:lang w:eastAsia="zh-TW"/>
        </w:rPr>
      </w:pPr>
      <w:r w:rsidRPr="00F060BE">
        <w:rPr>
          <w:rFonts w:ascii="細明體" w:eastAsia="細明體" w:hAnsi="細明體" w:hint="eastAsia"/>
        </w:rPr>
        <w:t>因子分類</w:t>
      </w:r>
      <w:r w:rsidRPr="00F060BE">
        <w:rPr>
          <w:rFonts w:ascii="細明體" w:eastAsia="細明體" w:hAnsi="細明體" w:hint="eastAsia"/>
          <w:lang w:eastAsia="zh-TW"/>
        </w:rPr>
        <w:t>=</w:t>
      </w:r>
      <w:r w:rsidRPr="00F060BE">
        <w:rPr>
          <w:rFonts w:ascii="細明體" w:eastAsia="細明體" w:hAnsi="細明體"/>
          <w:lang w:eastAsia="zh-TW"/>
        </w:rPr>
        <w:t>’</w:t>
      </w:r>
      <w:r w:rsidRPr="00F060BE">
        <w:rPr>
          <w:rFonts w:ascii="細明體" w:eastAsia="細明體" w:hAnsi="細明體" w:hint="eastAsia"/>
          <w:lang w:eastAsia="zh-TW"/>
        </w:rPr>
        <w:t>B</w:t>
      </w:r>
      <w:r w:rsidRPr="00F060BE">
        <w:rPr>
          <w:rFonts w:ascii="細明體" w:eastAsia="細明體" w:hAnsi="細明體"/>
          <w:lang w:eastAsia="zh-TW"/>
        </w:rPr>
        <w:t>’</w:t>
      </w:r>
    </w:p>
    <w:p w:rsidR="00964D49" w:rsidRPr="00F060BE" w:rsidRDefault="00964D49" w:rsidP="002F7550">
      <w:pPr>
        <w:pStyle w:val="Tabletext"/>
        <w:keepLines w:val="0"/>
        <w:numPr>
          <w:ilvl w:val="8"/>
          <w:numId w:val="2"/>
        </w:numPr>
        <w:spacing w:after="0" w:line="240" w:lineRule="auto"/>
        <w:rPr>
          <w:rFonts w:hint="eastAsia"/>
          <w:lang w:eastAsia="zh-TW"/>
        </w:rPr>
      </w:pPr>
      <w:r w:rsidRPr="00F060BE">
        <w:rPr>
          <w:rFonts w:ascii="細明體" w:eastAsia="細明體" w:hAnsi="細明體" w:hint="eastAsia"/>
        </w:rPr>
        <w:t>因子代碼</w:t>
      </w:r>
      <w:r w:rsidRPr="00F060BE">
        <w:rPr>
          <w:rFonts w:ascii="細明體" w:eastAsia="細明體" w:hAnsi="細明體" w:hint="eastAsia"/>
          <w:lang w:eastAsia="zh-TW"/>
        </w:rPr>
        <w:t>=</w:t>
      </w:r>
      <w:r w:rsidRPr="00F060BE">
        <w:rPr>
          <w:rFonts w:ascii="細明體" w:eastAsia="細明體" w:hAnsi="細明體"/>
          <w:lang w:eastAsia="zh-TW"/>
        </w:rPr>
        <w:t>’</w:t>
      </w:r>
      <w:r w:rsidRPr="00F060BE">
        <w:rPr>
          <w:rFonts w:ascii="細明體" w:eastAsia="細明體" w:hAnsi="細明體" w:hint="eastAsia"/>
          <w:lang w:eastAsia="zh-TW"/>
        </w:rPr>
        <w:t>B06</w:t>
      </w:r>
      <w:r w:rsidRPr="00F060BE">
        <w:rPr>
          <w:rFonts w:ascii="細明體" w:eastAsia="細明體" w:hAnsi="細明體"/>
          <w:lang w:eastAsia="zh-TW"/>
        </w:rPr>
        <w:t>’</w:t>
      </w:r>
    </w:p>
    <w:p w:rsidR="00964D49" w:rsidRPr="00F060BE" w:rsidRDefault="00964D49" w:rsidP="002F7550">
      <w:pPr>
        <w:pStyle w:val="Tabletext"/>
        <w:keepLines w:val="0"/>
        <w:numPr>
          <w:ilvl w:val="8"/>
          <w:numId w:val="2"/>
        </w:numPr>
        <w:spacing w:after="0" w:line="240" w:lineRule="auto"/>
        <w:rPr>
          <w:rFonts w:hint="eastAsia"/>
          <w:lang w:eastAsia="zh-TW"/>
        </w:rPr>
      </w:pPr>
      <w:r w:rsidRPr="00F060BE">
        <w:rPr>
          <w:rFonts w:ascii="細明體" w:eastAsia="細明體" w:hAnsi="細明體" w:hint="eastAsia"/>
          <w:lang w:eastAsia="zh-TW"/>
        </w:rPr>
        <w:t>計算數值</w:t>
      </w:r>
      <w:r w:rsidR="00015138" w:rsidRPr="00F060BE">
        <w:rPr>
          <w:rFonts w:ascii="細明體" w:eastAsia="細明體" w:hAnsi="細明體" w:hint="eastAsia"/>
          <w:lang w:eastAsia="zh-TW"/>
        </w:rPr>
        <w:t>=</w:t>
      </w:r>
      <w:r w:rsidR="00015138" w:rsidRPr="00F060BE">
        <w:rPr>
          <w:rFonts w:hint="eastAsia"/>
          <w:lang w:eastAsia="zh-TW"/>
        </w:rPr>
        <w:t xml:space="preserve"> AA_V0Z001.</w:t>
      </w:r>
      <w:r w:rsidR="00015138" w:rsidRPr="00F060BE">
        <w:rPr>
          <w:rFonts w:ascii="細明體" w:eastAsia="細明體" w:hAnsi="細明體" w:cs="Arial" w:hint="eastAsia"/>
          <w:lang w:eastAsia="zh-TW"/>
        </w:rPr>
        <w:t>計算結果</w:t>
      </w:r>
    </w:p>
    <w:p w:rsidR="000A4662" w:rsidRPr="00F060BE" w:rsidRDefault="00D14954" w:rsidP="002F7550">
      <w:pPr>
        <w:pStyle w:val="Tabletext"/>
        <w:keepLines w:val="0"/>
        <w:numPr>
          <w:ilvl w:val="6"/>
          <w:numId w:val="2"/>
        </w:numPr>
        <w:spacing w:after="0" w:line="240" w:lineRule="auto"/>
        <w:rPr>
          <w:rFonts w:hint="eastAsia"/>
          <w:lang w:eastAsia="zh-TW"/>
        </w:rPr>
      </w:pPr>
      <w:r w:rsidRPr="00F060BE">
        <w:rPr>
          <w:rFonts w:hint="eastAsia"/>
          <w:lang w:eastAsia="zh-TW"/>
        </w:rPr>
        <w:t>寫入</w:t>
      </w:r>
      <w:r w:rsidR="000A4662" w:rsidRPr="00F060BE">
        <w:rPr>
          <w:rFonts w:hint="eastAsia"/>
          <w:lang w:eastAsia="zh-TW"/>
        </w:rPr>
        <w:t>理賠偵測</w:t>
      </w:r>
      <w:r w:rsidR="000A4662" w:rsidRPr="00F060BE">
        <w:rPr>
          <w:rFonts w:hint="eastAsia"/>
          <w:lang w:eastAsia="zh-TW"/>
        </w:rPr>
        <w:t>FAMS</w:t>
      </w:r>
      <w:r w:rsidR="000A4662" w:rsidRPr="00F060BE">
        <w:rPr>
          <w:rFonts w:hint="eastAsia"/>
          <w:lang w:eastAsia="zh-TW"/>
        </w:rPr>
        <w:t>案件明細檔</w:t>
      </w:r>
      <w:r w:rsidR="000A4662" w:rsidRPr="00F060BE">
        <w:rPr>
          <w:rFonts w:hint="eastAsia"/>
          <w:lang w:eastAsia="zh-TW"/>
        </w:rPr>
        <w:t>(DTAAV011)</w:t>
      </w:r>
      <w:r w:rsidR="000A4662" w:rsidRPr="00F060BE">
        <w:rPr>
          <w:rFonts w:hint="eastAsia"/>
          <w:lang w:eastAsia="zh-TW"/>
        </w:rPr>
        <w:t>，格式如下：</w:t>
      </w:r>
    </w:p>
    <w:p w:rsidR="00642414" w:rsidRPr="00F060BE" w:rsidRDefault="00642414" w:rsidP="00B76CD8">
      <w:pPr>
        <w:pStyle w:val="Tabletext"/>
        <w:keepLines w:val="0"/>
        <w:numPr>
          <w:ilvl w:val="7"/>
          <w:numId w:val="2"/>
        </w:numPr>
        <w:spacing w:after="0" w:line="240" w:lineRule="auto"/>
        <w:rPr>
          <w:lang w:eastAsia="zh-TW"/>
        </w:rPr>
      </w:pPr>
      <w:r w:rsidRPr="00F060BE">
        <w:rPr>
          <w:rFonts w:hint="eastAsia"/>
          <w:lang w:eastAsia="zh-TW"/>
        </w:rPr>
        <w:t>UPDATE DTAAV011</w:t>
      </w:r>
    </w:p>
    <w:tbl>
      <w:tblPr>
        <w:tblW w:w="5940" w:type="dxa"/>
        <w:tblInd w:w="4551" w:type="dxa"/>
        <w:tblCellMar>
          <w:left w:w="0" w:type="dxa"/>
          <w:right w:w="0" w:type="dxa"/>
        </w:tblCellMar>
        <w:tblLook w:val="0000" w:firstRow="0" w:lastRow="0" w:firstColumn="0" w:lastColumn="0" w:noHBand="0" w:noVBand="0"/>
      </w:tblPr>
      <w:tblGrid>
        <w:gridCol w:w="2440"/>
        <w:gridCol w:w="3500"/>
      </w:tblGrid>
      <w:tr w:rsidR="00642414" w:rsidRPr="00F060BE" w:rsidTr="00C07164">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642414" w:rsidRPr="00F060BE" w:rsidRDefault="00642414" w:rsidP="00C07164">
            <w:pPr>
              <w:jc w:val="center"/>
              <w:rPr>
                <w:rFonts w:ascii="細明體" w:eastAsia="細明體" w:hAnsi="細明體" w:cs="Arial Unicode MS"/>
                <w:b/>
                <w:bCs/>
                <w:sz w:val="20"/>
              </w:rPr>
            </w:pPr>
            <w:r w:rsidRPr="00F060BE">
              <w:rPr>
                <w:rFonts w:ascii="細明體" w:eastAsia="細明體" w:hAnsi="細明體" w:cs="Arial Unicode MS" w:hint="eastAsia"/>
                <w:b/>
                <w:bCs/>
                <w:sz w:val="20"/>
              </w:rPr>
              <w:t>參數名稱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642414" w:rsidRPr="00F060BE" w:rsidRDefault="00642414" w:rsidP="00C07164">
            <w:pPr>
              <w:jc w:val="center"/>
              <w:rPr>
                <w:rFonts w:ascii="細明體" w:eastAsia="細明體" w:hAnsi="細明體" w:cs="Arial Unicode MS"/>
                <w:b/>
                <w:bCs/>
                <w:sz w:val="20"/>
              </w:rPr>
            </w:pPr>
            <w:r w:rsidRPr="00F060BE">
              <w:rPr>
                <w:rFonts w:ascii="細明體" w:eastAsia="細明體" w:hAnsi="細明體" w:hint="eastAsia"/>
                <w:b/>
                <w:bCs/>
                <w:sz w:val="20"/>
              </w:rPr>
              <w:t>資料來源</w:t>
            </w:r>
          </w:p>
        </w:tc>
      </w:tr>
      <w:tr w:rsidR="00642414" w:rsidRPr="00F060BE" w:rsidTr="00C07164">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42414" w:rsidRPr="00F060BE" w:rsidRDefault="00642414" w:rsidP="00C07164">
            <w:pPr>
              <w:rPr>
                <w:rFonts w:ascii="細明體" w:eastAsia="細明體" w:hAnsi="細明體" w:hint="eastAsia"/>
                <w:sz w:val="20"/>
                <w:szCs w:val="20"/>
              </w:rPr>
            </w:pPr>
            <w:r w:rsidRPr="00F060BE">
              <w:rPr>
                <w:rFonts w:ascii="細明體" w:eastAsia="細明體" w:hAnsi="細明體" w:hint="eastAsia"/>
                <w:sz w:val="20"/>
                <w:szCs w:val="20"/>
              </w:rPr>
              <w:t>受理編號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42414" w:rsidRPr="00F060BE" w:rsidRDefault="00642414" w:rsidP="00C07164">
            <w:pPr>
              <w:rPr>
                <w:rFonts w:ascii="新細明體" w:hAnsi="新細明體" w:cs="Arial Unicode MS" w:hint="eastAsia"/>
                <w:sz w:val="20"/>
              </w:rPr>
            </w:pPr>
            <w:r w:rsidRPr="00F060BE">
              <w:rPr>
                <w:rFonts w:ascii="細明體" w:eastAsia="細明體" w:hAnsi="細明體" w:hint="eastAsia"/>
                <w:sz w:val="20"/>
                <w:szCs w:val="20"/>
              </w:rPr>
              <w:t>線上計算資訊.受理編號</w:t>
            </w:r>
          </w:p>
        </w:tc>
      </w:tr>
      <w:tr w:rsidR="00642414" w:rsidRPr="00F060BE" w:rsidTr="00C07164">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42414" w:rsidRPr="00F060BE" w:rsidRDefault="00642414" w:rsidP="00C07164">
            <w:pPr>
              <w:rPr>
                <w:rFonts w:ascii="細明體" w:eastAsia="細明體" w:hAnsi="細明體" w:hint="eastAsia"/>
                <w:sz w:val="20"/>
                <w:szCs w:val="20"/>
              </w:rPr>
            </w:pPr>
            <w:r w:rsidRPr="00F060BE">
              <w:rPr>
                <w:rFonts w:ascii="細明體" w:eastAsia="細明體" w:hAnsi="細明體" w:hint="eastAsia"/>
                <w:sz w:val="20"/>
                <w:szCs w:val="20"/>
              </w:rPr>
              <w:t>模型分類</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42414" w:rsidRPr="00F060BE" w:rsidRDefault="00642414" w:rsidP="00C07164">
            <w:pPr>
              <w:rPr>
                <w:rFonts w:ascii="新細明體" w:hAnsi="新細明體" w:cs="Arial Unicode MS" w:hint="eastAsia"/>
                <w:sz w:val="20"/>
              </w:rPr>
            </w:pPr>
            <w:r w:rsidRPr="00F060BE">
              <w:rPr>
                <w:rFonts w:ascii="細明體" w:eastAsia="細明體" w:hAnsi="細明體" w:hint="eastAsia"/>
                <w:sz w:val="20"/>
                <w:szCs w:val="20"/>
              </w:rPr>
              <w:t>線上計算資訊.模型分類</w:t>
            </w:r>
          </w:p>
        </w:tc>
      </w:tr>
      <w:tr w:rsidR="00642414" w:rsidRPr="00F060BE" w:rsidTr="00C07164">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42414" w:rsidRPr="00F060BE" w:rsidRDefault="00612C66" w:rsidP="00C07164">
            <w:pPr>
              <w:rPr>
                <w:rFonts w:ascii="細明體" w:eastAsia="細明體" w:hAnsi="細明體" w:hint="eastAsia"/>
                <w:sz w:val="20"/>
                <w:szCs w:val="20"/>
              </w:rPr>
            </w:pPr>
            <w:r w:rsidRPr="00F060BE">
              <w:rPr>
                <w:rFonts w:ascii="細明體" w:eastAsia="細明體" w:hAnsi="細明體" w:hint="eastAsia"/>
                <w:sz w:val="20"/>
                <w:szCs w:val="20"/>
              </w:rPr>
              <w:t>代碼數值</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42414" w:rsidRPr="00F060BE" w:rsidRDefault="00612C66" w:rsidP="00C07164">
            <w:pPr>
              <w:rPr>
                <w:rFonts w:ascii="新細明體" w:hAnsi="新細明體" w:cs="Arial Unicode MS" w:hint="eastAsia"/>
                <w:sz w:val="20"/>
              </w:rPr>
            </w:pPr>
            <w:r w:rsidRPr="00F060BE">
              <w:rPr>
                <w:rFonts w:ascii="新細明體" w:hAnsi="新細明體" w:cs="Arial Unicode MS" w:hint="eastAsia"/>
                <w:sz w:val="20"/>
              </w:rPr>
              <w:t>AA_V0Z001.計算結果</w:t>
            </w:r>
          </w:p>
        </w:tc>
      </w:tr>
      <w:tr w:rsidR="00612C66" w:rsidRPr="00F060BE" w:rsidTr="00C07164">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12C66" w:rsidRPr="00F060BE" w:rsidRDefault="00612C66" w:rsidP="00C07164">
            <w:pPr>
              <w:rPr>
                <w:rFonts w:ascii="細明體" w:eastAsia="細明體" w:hAnsi="細明體" w:hint="eastAsia"/>
                <w:sz w:val="20"/>
                <w:szCs w:val="20"/>
              </w:rPr>
            </w:pPr>
            <w:r w:rsidRPr="00F060BE">
              <w:rPr>
                <w:rFonts w:ascii="細明體" w:eastAsia="細明體" w:hAnsi="細明體" w:hint="eastAsia"/>
                <w:sz w:val="20"/>
                <w:szCs w:val="20"/>
              </w:rPr>
              <w:t>版本評分基準分數</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12C66" w:rsidRPr="00F060BE" w:rsidRDefault="00411308" w:rsidP="00C07164">
            <w:pPr>
              <w:rPr>
                <w:rFonts w:ascii="新細明體" w:hAnsi="新細明體" w:cs="Arial Unicode MS"/>
                <w:sz w:val="20"/>
              </w:rPr>
            </w:pPr>
            <w:r w:rsidRPr="00F060BE">
              <w:rPr>
                <w:rFonts w:ascii="新細明體" w:hAnsi="新細明體" w:cs="Arial Unicode MS" w:hint="eastAsia"/>
                <w:sz w:val="20"/>
              </w:rPr>
              <w:t>AA_V1Z001.基本分</w:t>
            </w:r>
          </w:p>
        </w:tc>
      </w:tr>
    </w:tbl>
    <w:p w:rsidR="00642414" w:rsidRPr="00F060BE" w:rsidRDefault="00642414" w:rsidP="002B76C8">
      <w:pPr>
        <w:pStyle w:val="Tabletext"/>
        <w:keepLines w:val="0"/>
        <w:numPr>
          <w:ilvl w:val="7"/>
          <w:numId w:val="2"/>
        </w:numPr>
        <w:spacing w:after="0" w:line="240" w:lineRule="auto"/>
        <w:rPr>
          <w:rFonts w:hint="eastAsia"/>
          <w:lang w:eastAsia="zh-TW"/>
        </w:rPr>
      </w:pPr>
    </w:p>
    <w:p w:rsidR="004044E5" w:rsidRPr="00F060BE" w:rsidRDefault="004044E5" w:rsidP="002F7550">
      <w:pPr>
        <w:pStyle w:val="Tabletext"/>
        <w:keepLines w:val="0"/>
        <w:numPr>
          <w:ilvl w:val="6"/>
          <w:numId w:val="2"/>
        </w:numPr>
        <w:spacing w:after="0" w:line="240" w:lineRule="auto"/>
        <w:rPr>
          <w:rFonts w:hint="eastAsia"/>
          <w:lang w:eastAsia="zh-TW"/>
        </w:rPr>
      </w:pPr>
    </w:p>
    <w:p w:rsidR="00EA3192" w:rsidRPr="00F060BE" w:rsidRDefault="00EA3192" w:rsidP="002B76C8">
      <w:pPr>
        <w:pStyle w:val="Tabletext"/>
        <w:keepLines w:val="0"/>
        <w:numPr>
          <w:ilvl w:val="7"/>
          <w:numId w:val="2"/>
        </w:numPr>
        <w:spacing w:after="0" w:line="240" w:lineRule="auto"/>
        <w:rPr>
          <w:rFonts w:hint="eastAsia"/>
          <w:lang w:eastAsia="zh-TW"/>
        </w:rPr>
      </w:pPr>
      <w:r w:rsidRPr="00F060BE">
        <w:rPr>
          <w:rFonts w:hint="eastAsia"/>
          <w:lang w:eastAsia="zh-TW"/>
        </w:rPr>
        <w:t>CALL AA_V1Z007.uptDTAAV014 ()</w:t>
      </w:r>
      <w:r w:rsidRPr="00F060BE">
        <w:rPr>
          <w:rFonts w:hint="eastAsia"/>
          <w:lang w:eastAsia="zh-TW"/>
        </w:rPr>
        <w:t>：</w:t>
      </w:r>
      <w:r w:rsidRPr="00F060BE">
        <w:rPr>
          <w:rFonts w:hint="eastAsia"/>
          <w:lang w:eastAsia="zh-TW"/>
        </w:rPr>
        <w:t>(</w:t>
      </w:r>
      <w:r w:rsidRPr="00F060BE">
        <w:rPr>
          <w:rFonts w:hint="eastAsia"/>
          <w:lang w:eastAsia="zh-TW"/>
        </w:rPr>
        <w:t>更新理賠偵測線上計算檔資料</w:t>
      </w:r>
      <w:r w:rsidRPr="00F060BE">
        <w:rPr>
          <w:rFonts w:hint="eastAsia"/>
          <w:lang w:eastAsia="zh-TW"/>
        </w:rPr>
        <w:t>)</w:t>
      </w:r>
    </w:p>
    <w:p w:rsidR="00EA3192" w:rsidRPr="00F060BE" w:rsidRDefault="00EA3192" w:rsidP="002F7550">
      <w:pPr>
        <w:pStyle w:val="Tabletext"/>
        <w:keepLines w:val="0"/>
        <w:numPr>
          <w:ilvl w:val="8"/>
          <w:numId w:val="2"/>
        </w:numPr>
        <w:spacing w:after="0" w:line="240" w:lineRule="auto"/>
        <w:rPr>
          <w:lang w:eastAsia="zh-TW"/>
        </w:rPr>
      </w:pPr>
      <w:r w:rsidRPr="00F060BE">
        <w:rPr>
          <w:rFonts w:ascii="細明體" w:eastAsia="細明體" w:hAnsi="細明體" w:hint="eastAsia"/>
          <w:lang w:eastAsia="zh-TW"/>
        </w:rPr>
        <w:t>線上計算檔資料(</w:t>
      </w:r>
      <w:r w:rsidRPr="00F060BE">
        <w:rPr>
          <w:rFonts w:hint="eastAsia"/>
          <w:lang w:eastAsia="zh-TW"/>
        </w:rPr>
        <w:t>DTAAV014)</w:t>
      </w:r>
      <w:r w:rsidRPr="00F060BE">
        <w:rPr>
          <w:rFonts w:hint="eastAsia"/>
          <w:lang w:eastAsia="zh-TW"/>
        </w:rPr>
        <w:t>格式如下：</w:t>
      </w:r>
    </w:p>
    <w:tbl>
      <w:tblPr>
        <w:tblW w:w="5940" w:type="dxa"/>
        <w:tblInd w:w="4551" w:type="dxa"/>
        <w:tblCellMar>
          <w:left w:w="0" w:type="dxa"/>
          <w:right w:w="0" w:type="dxa"/>
        </w:tblCellMar>
        <w:tblLook w:val="0000" w:firstRow="0" w:lastRow="0" w:firstColumn="0" w:lastColumn="0" w:noHBand="0" w:noVBand="0"/>
      </w:tblPr>
      <w:tblGrid>
        <w:gridCol w:w="2440"/>
        <w:gridCol w:w="3500"/>
      </w:tblGrid>
      <w:tr w:rsidR="00EA3192" w:rsidRPr="00F060BE" w:rsidTr="00C07164">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EA3192" w:rsidRPr="00F060BE" w:rsidRDefault="00EA3192" w:rsidP="00C07164">
            <w:pPr>
              <w:jc w:val="center"/>
              <w:rPr>
                <w:rFonts w:ascii="細明體" w:eastAsia="細明體" w:hAnsi="細明體" w:cs="Arial Unicode MS"/>
                <w:b/>
                <w:bCs/>
                <w:sz w:val="20"/>
              </w:rPr>
            </w:pPr>
            <w:r w:rsidRPr="00F060BE">
              <w:rPr>
                <w:rFonts w:ascii="細明體" w:eastAsia="細明體" w:hAnsi="細明體" w:cs="Arial Unicode MS" w:hint="eastAsia"/>
                <w:b/>
                <w:bCs/>
                <w:sz w:val="20"/>
              </w:rPr>
              <w:t>參數名稱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EA3192" w:rsidRPr="00F060BE" w:rsidRDefault="00EA3192" w:rsidP="00C07164">
            <w:pPr>
              <w:jc w:val="center"/>
              <w:rPr>
                <w:rFonts w:ascii="細明體" w:eastAsia="細明體" w:hAnsi="細明體" w:cs="Arial Unicode MS"/>
                <w:b/>
                <w:bCs/>
                <w:sz w:val="20"/>
              </w:rPr>
            </w:pPr>
            <w:r w:rsidRPr="00F060BE">
              <w:rPr>
                <w:rFonts w:ascii="細明體" w:eastAsia="細明體" w:hAnsi="細明體" w:hint="eastAsia"/>
                <w:b/>
                <w:bCs/>
                <w:sz w:val="20"/>
              </w:rPr>
              <w:t>資料來源</w:t>
            </w:r>
          </w:p>
        </w:tc>
      </w:tr>
      <w:tr w:rsidR="00EA3192" w:rsidRPr="00F060BE" w:rsidTr="00C07164">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EA3192" w:rsidRPr="00F060BE" w:rsidRDefault="00EA3192" w:rsidP="00C07164">
            <w:pPr>
              <w:rPr>
                <w:rFonts w:ascii="細明體" w:eastAsia="細明體" w:hAnsi="細明體" w:hint="eastAsia"/>
                <w:sz w:val="20"/>
                <w:szCs w:val="20"/>
              </w:rPr>
            </w:pPr>
            <w:r w:rsidRPr="00F060BE">
              <w:rPr>
                <w:rFonts w:ascii="細明體" w:eastAsia="細明體" w:hAnsi="細明體" w:hint="eastAsia"/>
                <w:sz w:val="20"/>
                <w:szCs w:val="20"/>
              </w:rPr>
              <w:t>受理編號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EA3192" w:rsidRPr="00F060BE" w:rsidRDefault="00EA3192" w:rsidP="00C07164">
            <w:pPr>
              <w:rPr>
                <w:rFonts w:ascii="新細明體" w:hAnsi="新細明體" w:cs="Arial Unicode MS" w:hint="eastAsia"/>
                <w:sz w:val="20"/>
              </w:rPr>
            </w:pPr>
            <w:r w:rsidRPr="00F060BE">
              <w:rPr>
                <w:rFonts w:ascii="細明體" w:eastAsia="細明體" w:hAnsi="細明體" w:hint="eastAsia"/>
                <w:sz w:val="20"/>
                <w:szCs w:val="20"/>
              </w:rPr>
              <w:t>線上計算資訊.受理編號</w:t>
            </w:r>
          </w:p>
        </w:tc>
      </w:tr>
      <w:tr w:rsidR="00EA3192" w:rsidRPr="00F060BE" w:rsidTr="00C07164">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EA3192" w:rsidRPr="00F060BE" w:rsidRDefault="00EA3192" w:rsidP="00C07164">
            <w:pPr>
              <w:rPr>
                <w:rFonts w:ascii="細明體" w:eastAsia="細明體" w:hAnsi="細明體" w:hint="eastAsia"/>
                <w:sz w:val="20"/>
                <w:szCs w:val="20"/>
              </w:rPr>
            </w:pPr>
            <w:r w:rsidRPr="00F060BE">
              <w:rPr>
                <w:rFonts w:ascii="細明體" w:eastAsia="細明體" w:hAnsi="細明體" w:hint="eastAsia"/>
                <w:sz w:val="20"/>
                <w:szCs w:val="20"/>
              </w:rPr>
              <w:t>模型分類</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EA3192" w:rsidRPr="00F060BE" w:rsidRDefault="00EA3192" w:rsidP="00C07164">
            <w:pPr>
              <w:rPr>
                <w:rFonts w:ascii="新細明體" w:hAnsi="新細明體" w:cs="Arial Unicode MS" w:hint="eastAsia"/>
                <w:sz w:val="20"/>
              </w:rPr>
            </w:pPr>
            <w:r w:rsidRPr="00F060BE">
              <w:rPr>
                <w:rFonts w:ascii="細明體" w:eastAsia="細明體" w:hAnsi="細明體" w:hint="eastAsia"/>
                <w:sz w:val="20"/>
                <w:szCs w:val="20"/>
              </w:rPr>
              <w:t>線上計算資訊.模型分類</w:t>
            </w:r>
          </w:p>
        </w:tc>
      </w:tr>
      <w:tr w:rsidR="00EA3192" w:rsidRPr="00F060BE" w:rsidTr="00C07164">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EA3192" w:rsidRPr="00F060BE" w:rsidRDefault="00EA3192" w:rsidP="00C07164">
            <w:pPr>
              <w:rPr>
                <w:rFonts w:ascii="細明體" w:eastAsia="細明體" w:hAnsi="細明體" w:hint="eastAsia"/>
                <w:sz w:val="20"/>
                <w:szCs w:val="20"/>
              </w:rPr>
            </w:pPr>
            <w:r w:rsidRPr="00F060BE">
              <w:rPr>
                <w:rFonts w:ascii="細明體" w:eastAsia="細明體" w:hAnsi="細明體" w:hint="eastAsia"/>
                <w:sz w:val="20"/>
                <w:szCs w:val="20"/>
              </w:rPr>
              <w:t>是否成功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EA3192" w:rsidRPr="00F060BE" w:rsidRDefault="00EA3192" w:rsidP="00C07164">
            <w:pPr>
              <w:rPr>
                <w:rFonts w:ascii="新細明體" w:hAnsi="新細明體" w:cs="Arial Unicode MS" w:hint="eastAsia"/>
                <w:sz w:val="20"/>
              </w:rPr>
            </w:pPr>
            <w:r w:rsidRPr="00F060BE">
              <w:rPr>
                <w:rFonts w:ascii="新細明體" w:hAnsi="新細明體" w:cs="Arial Unicode MS"/>
                <w:sz w:val="20"/>
              </w:rPr>
              <w:t>‘</w:t>
            </w:r>
            <w:r w:rsidRPr="00F060BE">
              <w:rPr>
                <w:rFonts w:ascii="新細明體" w:hAnsi="新細明體" w:cs="Arial Unicode MS" w:hint="eastAsia"/>
                <w:sz w:val="20"/>
              </w:rPr>
              <w:t>N</w:t>
            </w:r>
            <w:r w:rsidRPr="00F060BE">
              <w:rPr>
                <w:rFonts w:ascii="新細明體" w:hAnsi="新細明體" w:cs="Arial Unicode MS"/>
                <w:sz w:val="20"/>
              </w:rPr>
              <w:t>’</w:t>
            </w:r>
          </w:p>
        </w:tc>
      </w:tr>
      <w:tr w:rsidR="00EA3192" w:rsidRPr="00F060BE" w:rsidTr="00C07164">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EA3192" w:rsidRPr="00F060BE" w:rsidRDefault="00EA3192" w:rsidP="00C07164">
            <w:pPr>
              <w:rPr>
                <w:rFonts w:ascii="細明體" w:eastAsia="細明體" w:hAnsi="細明體" w:hint="eastAsia"/>
                <w:sz w:val="20"/>
                <w:szCs w:val="20"/>
              </w:rPr>
            </w:pPr>
            <w:r w:rsidRPr="00F060BE">
              <w:rPr>
                <w:rFonts w:ascii="細明體" w:eastAsia="細明體" w:hAnsi="細明體" w:hint="eastAsia"/>
                <w:sz w:val="20"/>
                <w:szCs w:val="20"/>
              </w:rPr>
              <w:t>錯誤訊息</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EA3192" w:rsidRPr="00F060BE" w:rsidRDefault="0021253C" w:rsidP="00C07164">
            <w:pPr>
              <w:rPr>
                <w:rFonts w:ascii="新細明體" w:hAnsi="新細明體" w:cs="Arial Unicode MS" w:hint="eastAsia"/>
                <w:sz w:val="20"/>
              </w:rPr>
            </w:pPr>
            <w:r w:rsidRPr="00F060BE">
              <w:rPr>
                <w:rFonts w:ascii="新細明體" w:hAnsi="新細明體" w:cs="Arial Unicode MS"/>
                <w:sz w:val="20"/>
              </w:rPr>
              <w:t>N</w:t>
            </w:r>
            <w:r w:rsidR="001C6C57" w:rsidRPr="00F060BE">
              <w:rPr>
                <w:rFonts w:ascii="新細明體" w:hAnsi="新細明體" w:cs="Arial Unicode MS" w:hint="eastAsia"/>
                <w:sz w:val="20"/>
              </w:rPr>
              <w:t>ull</w:t>
            </w:r>
          </w:p>
        </w:tc>
      </w:tr>
    </w:tbl>
    <w:p w:rsidR="00AA3E0C" w:rsidRPr="00F060BE" w:rsidRDefault="00AA3E0C" w:rsidP="002F7550">
      <w:pPr>
        <w:pStyle w:val="Tabletext"/>
        <w:keepLines w:val="0"/>
        <w:numPr>
          <w:ilvl w:val="6"/>
          <w:numId w:val="2"/>
        </w:numPr>
        <w:spacing w:after="0" w:line="240" w:lineRule="auto"/>
        <w:rPr>
          <w:rFonts w:hint="eastAsia"/>
          <w:lang w:eastAsia="zh-TW"/>
        </w:rPr>
      </w:pPr>
    </w:p>
    <w:p w:rsidR="009D56EA" w:rsidRPr="00F060BE" w:rsidRDefault="009D56EA" w:rsidP="002F7550">
      <w:pPr>
        <w:pStyle w:val="Tabletext"/>
        <w:keepLines w:val="0"/>
        <w:numPr>
          <w:ilvl w:val="5"/>
          <w:numId w:val="2"/>
        </w:numPr>
        <w:spacing w:after="0" w:line="240" w:lineRule="auto"/>
        <w:rPr>
          <w:rFonts w:hint="eastAsia"/>
          <w:lang w:eastAsia="zh-TW"/>
        </w:rPr>
      </w:pPr>
      <w:r w:rsidRPr="00F060BE">
        <w:rPr>
          <w:rFonts w:ascii="細明體" w:eastAsia="細明體" w:hAnsi="細明體" w:hint="eastAsia"/>
          <w:lang w:eastAsia="zh-TW"/>
        </w:rPr>
        <w:t>ELSE (診斷書未全部核定)</w:t>
      </w:r>
    </w:p>
    <w:p w:rsidR="00387BE1" w:rsidRPr="00F060BE" w:rsidRDefault="00CB54B5" w:rsidP="002F7550">
      <w:pPr>
        <w:pStyle w:val="Tabletext"/>
        <w:keepLines w:val="0"/>
        <w:numPr>
          <w:ilvl w:val="6"/>
          <w:numId w:val="2"/>
        </w:numPr>
        <w:spacing w:after="0" w:line="240" w:lineRule="auto"/>
        <w:rPr>
          <w:rFonts w:hint="eastAsia"/>
          <w:lang w:eastAsia="zh-TW"/>
        </w:rPr>
      </w:pPr>
      <w:r w:rsidRPr="00F060BE">
        <w:rPr>
          <w:rFonts w:ascii="細明體" w:eastAsia="細明體" w:hAnsi="細明體" w:hint="eastAsia"/>
          <w:lang w:eastAsia="zh-TW"/>
        </w:rPr>
        <w:t>理賠案件線上計算檔壓上錯誤：(這樣總分的批次才不會算到這件)</w:t>
      </w:r>
    </w:p>
    <w:p w:rsidR="00D81566" w:rsidRPr="00F060BE" w:rsidRDefault="00D81566" w:rsidP="002F7550">
      <w:pPr>
        <w:pStyle w:val="Tabletext"/>
        <w:keepLines w:val="0"/>
        <w:numPr>
          <w:ilvl w:val="7"/>
          <w:numId w:val="2"/>
        </w:numPr>
        <w:spacing w:after="0" w:line="240" w:lineRule="auto"/>
        <w:rPr>
          <w:rFonts w:hint="eastAsia"/>
          <w:lang w:eastAsia="zh-TW"/>
        </w:rPr>
      </w:pPr>
      <w:r w:rsidRPr="00F060BE">
        <w:rPr>
          <w:rFonts w:ascii="細明體" w:eastAsia="細明體" w:hAnsi="細明體" w:hint="eastAsia"/>
          <w:lang w:eastAsia="zh-TW"/>
        </w:rPr>
        <w:t xml:space="preserve">O_錯誤訊息 = </w:t>
      </w:r>
      <w:r w:rsidRPr="00F060BE">
        <w:rPr>
          <w:rFonts w:ascii="細明體" w:eastAsia="細明體" w:hAnsi="細明體"/>
          <w:lang w:eastAsia="zh-TW"/>
        </w:rPr>
        <w:t>‘</w:t>
      </w:r>
      <w:r w:rsidRPr="00F060BE">
        <w:rPr>
          <w:rFonts w:ascii="新細明體" w:hAnsi="新細明體" w:cs="Arial Unicode MS" w:hint="eastAsia"/>
          <w:lang w:eastAsia="zh-TW"/>
        </w:rPr>
        <w:t>AAA0_0200</w:t>
      </w:r>
      <w:r w:rsidR="005F06B8" w:rsidRPr="00F060BE">
        <w:rPr>
          <w:rFonts w:ascii="新細明體" w:hAnsi="新細明體" w:cs="Arial Unicode MS" w:hint="eastAsia"/>
          <w:lang w:eastAsia="zh-TW"/>
        </w:rPr>
        <w:t xml:space="preserve"> </w:t>
      </w:r>
      <w:r w:rsidR="005F06B8" w:rsidRPr="00F060BE">
        <w:rPr>
          <w:rFonts w:ascii="新細明體" w:hAnsi="新細明體" w:cs="Arial Unicode MS"/>
          <w:lang w:eastAsia="zh-TW"/>
        </w:rPr>
        <w:t>MARK</w:t>
      </w:r>
      <w:r w:rsidRPr="00F060BE">
        <w:rPr>
          <w:rFonts w:ascii="新細明體" w:hAnsi="新細明體" w:cs="Arial Unicode MS" w:hint="eastAsia"/>
          <w:lang w:eastAsia="zh-TW"/>
        </w:rPr>
        <w:t>未核定診斷書</w:t>
      </w:r>
      <w:r w:rsidRPr="00F060BE">
        <w:rPr>
          <w:rFonts w:ascii="新細明體" w:hAnsi="新細明體" w:cs="Arial Unicode MS"/>
          <w:lang w:eastAsia="zh-TW"/>
        </w:rPr>
        <w:t>’</w:t>
      </w:r>
    </w:p>
    <w:p w:rsidR="00987E35" w:rsidRPr="00F060BE" w:rsidRDefault="004C35BE" w:rsidP="002F7550">
      <w:pPr>
        <w:pStyle w:val="Tabletext"/>
        <w:keepLines w:val="0"/>
        <w:numPr>
          <w:ilvl w:val="3"/>
          <w:numId w:val="2"/>
        </w:numPr>
        <w:spacing w:after="0" w:line="240" w:lineRule="auto"/>
        <w:rPr>
          <w:rFonts w:hint="eastAsia"/>
          <w:lang w:eastAsia="zh-TW"/>
        </w:rPr>
      </w:pPr>
      <w:r w:rsidRPr="00F060BE">
        <w:rPr>
          <w:rFonts w:hint="eastAsia"/>
          <w:lang w:eastAsia="zh-TW"/>
        </w:rPr>
        <w:t>更新</w:t>
      </w:r>
      <w:r w:rsidRPr="00F060BE">
        <w:rPr>
          <w:rFonts w:ascii="細明體" w:eastAsia="細明體" w:hAnsi="細明體" w:hint="eastAsia"/>
          <w:lang w:eastAsia="zh-TW"/>
        </w:rPr>
        <w:t>線上計算檔資料(</w:t>
      </w:r>
      <w:r w:rsidRPr="00F060BE">
        <w:rPr>
          <w:rFonts w:hint="eastAsia"/>
          <w:lang w:eastAsia="zh-TW"/>
        </w:rPr>
        <w:t>DTAAV014)</w:t>
      </w:r>
      <w:r w:rsidRPr="00F060BE">
        <w:rPr>
          <w:rFonts w:hint="eastAsia"/>
          <w:lang w:eastAsia="zh-TW"/>
        </w:rPr>
        <w:t>：</w:t>
      </w:r>
    </w:p>
    <w:p w:rsidR="006C2762" w:rsidRPr="00F060BE" w:rsidRDefault="00615E49" w:rsidP="002F7550">
      <w:pPr>
        <w:pStyle w:val="Tabletext"/>
        <w:keepLines w:val="0"/>
        <w:numPr>
          <w:ilvl w:val="4"/>
          <w:numId w:val="2"/>
        </w:numPr>
        <w:spacing w:after="0" w:line="240" w:lineRule="auto"/>
        <w:rPr>
          <w:rFonts w:hint="eastAsia"/>
          <w:lang w:eastAsia="zh-TW"/>
        </w:rPr>
      </w:pPr>
      <w:r w:rsidRPr="00F060BE">
        <w:rPr>
          <w:rFonts w:hint="eastAsia"/>
          <w:lang w:eastAsia="zh-TW"/>
        </w:rPr>
        <w:t>CALL AA_V1Z007</w:t>
      </w:r>
      <w:bookmarkStart w:id="112" w:name="_Toc343086278"/>
      <w:r w:rsidRPr="00F060BE">
        <w:rPr>
          <w:rFonts w:hint="eastAsia"/>
          <w:lang w:eastAsia="zh-TW"/>
        </w:rPr>
        <w:t>.</w:t>
      </w:r>
      <w:r w:rsidRPr="00F060BE">
        <w:rPr>
          <w:rFonts w:hint="eastAsia"/>
        </w:rPr>
        <w:t>uptDTAAV014</w:t>
      </w:r>
      <w:bookmarkEnd w:id="112"/>
      <w:r w:rsidRPr="00F060BE">
        <w:rPr>
          <w:rFonts w:hint="eastAsia"/>
          <w:lang w:eastAsia="zh-TW"/>
        </w:rPr>
        <w:t xml:space="preserve"> ()</w:t>
      </w:r>
      <w:r w:rsidRPr="00F060BE">
        <w:rPr>
          <w:rFonts w:hint="eastAsia"/>
          <w:lang w:eastAsia="zh-TW"/>
        </w:rPr>
        <w:t>：</w:t>
      </w:r>
      <w:r w:rsidRPr="00F060BE">
        <w:rPr>
          <w:rFonts w:hint="eastAsia"/>
          <w:lang w:eastAsia="zh-TW"/>
        </w:rPr>
        <w:t>(</w:t>
      </w:r>
      <w:r w:rsidRPr="00F060BE">
        <w:rPr>
          <w:rFonts w:hint="eastAsia"/>
        </w:rPr>
        <w:t>更新理賠偵測線上計算檔資料</w:t>
      </w:r>
      <w:r w:rsidRPr="00F060BE">
        <w:rPr>
          <w:rFonts w:hint="eastAsia"/>
          <w:lang w:eastAsia="zh-TW"/>
        </w:rPr>
        <w:t>)</w:t>
      </w:r>
    </w:p>
    <w:tbl>
      <w:tblPr>
        <w:tblW w:w="5940" w:type="dxa"/>
        <w:tblInd w:w="3276" w:type="dxa"/>
        <w:tblCellMar>
          <w:left w:w="0" w:type="dxa"/>
          <w:right w:w="0" w:type="dxa"/>
        </w:tblCellMar>
        <w:tblLook w:val="0000" w:firstRow="0" w:lastRow="0" w:firstColumn="0" w:lastColumn="0" w:noHBand="0" w:noVBand="0"/>
      </w:tblPr>
      <w:tblGrid>
        <w:gridCol w:w="2440"/>
        <w:gridCol w:w="3500"/>
      </w:tblGrid>
      <w:tr w:rsidR="00425C36" w:rsidRPr="00F060BE" w:rsidTr="002F7550">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425C36" w:rsidRPr="00F060BE" w:rsidRDefault="00425C36" w:rsidP="00C07164">
            <w:pPr>
              <w:jc w:val="center"/>
              <w:rPr>
                <w:rFonts w:ascii="細明體" w:eastAsia="細明體" w:hAnsi="細明體" w:cs="Arial Unicode MS"/>
                <w:b/>
                <w:bCs/>
                <w:sz w:val="20"/>
              </w:rPr>
            </w:pPr>
            <w:r w:rsidRPr="00F060BE">
              <w:rPr>
                <w:rFonts w:ascii="細明體" w:eastAsia="細明體" w:hAnsi="細明體" w:cs="Arial Unicode MS" w:hint="eastAsia"/>
                <w:b/>
                <w:bCs/>
                <w:sz w:val="20"/>
              </w:rPr>
              <w:t>參數名稱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425C36" w:rsidRPr="00F060BE" w:rsidRDefault="00425C36" w:rsidP="00C07164">
            <w:pPr>
              <w:jc w:val="center"/>
              <w:rPr>
                <w:rFonts w:ascii="細明體" w:eastAsia="細明體" w:hAnsi="細明體" w:cs="Arial Unicode MS"/>
                <w:b/>
                <w:bCs/>
                <w:sz w:val="20"/>
              </w:rPr>
            </w:pPr>
            <w:r w:rsidRPr="00F060BE">
              <w:rPr>
                <w:rFonts w:ascii="細明體" w:eastAsia="細明體" w:hAnsi="細明體" w:hint="eastAsia"/>
                <w:b/>
                <w:bCs/>
                <w:sz w:val="20"/>
              </w:rPr>
              <w:t>資料來源</w:t>
            </w:r>
          </w:p>
        </w:tc>
      </w:tr>
      <w:tr w:rsidR="00425C36" w:rsidRPr="00F060BE" w:rsidTr="002F7550">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425C36" w:rsidRPr="00F060BE" w:rsidRDefault="00425C36" w:rsidP="00C07164">
            <w:pPr>
              <w:rPr>
                <w:rFonts w:ascii="細明體" w:eastAsia="細明體" w:hAnsi="細明體" w:hint="eastAsia"/>
                <w:sz w:val="20"/>
                <w:szCs w:val="20"/>
              </w:rPr>
            </w:pPr>
            <w:r w:rsidRPr="00F060BE">
              <w:rPr>
                <w:rFonts w:ascii="細明體" w:eastAsia="細明體" w:hAnsi="細明體" w:hint="eastAsia"/>
                <w:sz w:val="20"/>
                <w:szCs w:val="20"/>
              </w:rPr>
              <w:t>受理編號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425C36" w:rsidRPr="00F060BE" w:rsidRDefault="00425C36" w:rsidP="00C07164">
            <w:pPr>
              <w:rPr>
                <w:rFonts w:ascii="新細明體" w:hAnsi="新細明體" w:cs="Arial Unicode MS" w:hint="eastAsia"/>
                <w:sz w:val="20"/>
              </w:rPr>
            </w:pPr>
            <w:r w:rsidRPr="00F060BE">
              <w:rPr>
                <w:rFonts w:ascii="細明體" w:eastAsia="細明體" w:hAnsi="細明體" w:hint="eastAsia"/>
                <w:sz w:val="20"/>
                <w:szCs w:val="20"/>
              </w:rPr>
              <w:t>線上計算資訊.受理編號</w:t>
            </w:r>
          </w:p>
        </w:tc>
      </w:tr>
      <w:tr w:rsidR="00425C36" w:rsidRPr="00F060BE" w:rsidTr="002F7550">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425C36" w:rsidRPr="00F060BE" w:rsidRDefault="00425C36" w:rsidP="00C07164">
            <w:pPr>
              <w:rPr>
                <w:rFonts w:ascii="細明體" w:eastAsia="細明體" w:hAnsi="細明體" w:hint="eastAsia"/>
                <w:sz w:val="20"/>
                <w:szCs w:val="20"/>
              </w:rPr>
            </w:pPr>
            <w:r w:rsidRPr="00F060BE">
              <w:rPr>
                <w:rFonts w:ascii="細明體" w:eastAsia="細明體" w:hAnsi="細明體" w:hint="eastAsia"/>
                <w:sz w:val="20"/>
                <w:szCs w:val="20"/>
              </w:rPr>
              <w:t>模型分類</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425C36" w:rsidRPr="00F060BE" w:rsidRDefault="00425C36" w:rsidP="00425C36">
            <w:pPr>
              <w:rPr>
                <w:rFonts w:ascii="新細明體" w:hAnsi="新細明體" w:cs="Arial Unicode MS" w:hint="eastAsia"/>
                <w:sz w:val="20"/>
              </w:rPr>
            </w:pPr>
            <w:r w:rsidRPr="00F060BE">
              <w:rPr>
                <w:rFonts w:ascii="細明體" w:eastAsia="細明體" w:hAnsi="細明體" w:hint="eastAsia"/>
                <w:sz w:val="20"/>
                <w:szCs w:val="20"/>
              </w:rPr>
              <w:t>線上計算資訊.模型分類</w:t>
            </w:r>
          </w:p>
        </w:tc>
      </w:tr>
      <w:tr w:rsidR="00425C36" w:rsidRPr="00F060BE" w:rsidTr="002F7550">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425C36" w:rsidRPr="00F060BE" w:rsidRDefault="00425C36" w:rsidP="00C07164">
            <w:pPr>
              <w:rPr>
                <w:rFonts w:ascii="細明體" w:eastAsia="細明體" w:hAnsi="細明體" w:hint="eastAsia"/>
                <w:sz w:val="20"/>
                <w:szCs w:val="20"/>
              </w:rPr>
            </w:pPr>
            <w:r w:rsidRPr="00F060BE">
              <w:rPr>
                <w:rFonts w:ascii="細明體" w:eastAsia="細明體" w:hAnsi="細明體" w:hint="eastAsia"/>
                <w:sz w:val="20"/>
                <w:szCs w:val="20"/>
              </w:rPr>
              <w:t>是否成功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425C36" w:rsidRPr="00F060BE" w:rsidRDefault="00425C36" w:rsidP="00C07164">
            <w:pPr>
              <w:rPr>
                <w:rFonts w:ascii="細明體" w:eastAsia="細明體" w:hAnsi="細明體" w:hint="eastAsia"/>
                <w:sz w:val="20"/>
                <w:szCs w:val="20"/>
              </w:rPr>
            </w:pPr>
            <w:r w:rsidRPr="00F060BE">
              <w:rPr>
                <w:rFonts w:ascii="細明體" w:eastAsia="細明體" w:hAnsi="細明體"/>
                <w:sz w:val="20"/>
                <w:szCs w:val="20"/>
              </w:rPr>
              <w:t>‘</w:t>
            </w:r>
            <w:r w:rsidRPr="00F060BE">
              <w:rPr>
                <w:rFonts w:ascii="細明體" w:eastAsia="細明體" w:hAnsi="細明體" w:hint="eastAsia"/>
                <w:sz w:val="20"/>
                <w:szCs w:val="20"/>
              </w:rPr>
              <w:t>N</w:t>
            </w:r>
            <w:r w:rsidRPr="00F060BE">
              <w:rPr>
                <w:rFonts w:ascii="細明體" w:eastAsia="細明體" w:hAnsi="細明體"/>
                <w:sz w:val="20"/>
                <w:szCs w:val="20"/>
              </w:rPr>
              <w:t>’</w:t>
            </w:r>
          </w:p>
        </w:tc>
      </w:tr>
      <w:tr w:rsidR="00425C36" w:rsidRPr="00F060BE" w:rsidTr="002F7550">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425C36" w:rsidRPr="00F060BE" w:rsidRDefault="00425C36" w:rsidP="00C07164">
            <w:pPr>
              <w:rPr>
                <w:rFonts w:ascii="細明體" w:eastAsia="細明體" w:hAnsi="細明體" w:hint="eastAsia"/>
                <w:sz w:val="20"/>
                <w:szCs w:val="20"/>
              </w:rPr>
            </w:pPr>
            <w:r w:rsidRPr="00F060BE">
              <w:rPr>
                <w:rFonts w:ascii="細明體" w:eastAsia="細明體" w:hAnsi="細明體" w:hint="eastAsia"/>
                <w:sz w:val="20"/>
                <w:szCs w:val="20"/>
              </w:rPr>
              <w:t>錯誤訊息</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425C36" w:rsidRPr="00F060BE" w:rsidRDefault="002C55A0" w:rsidP="00C07164">
            <w:pPr>
              <w:rPr>
                <w:rFonts w:ascii="細明體" w:eastAsia="細明體" w:hAnsi="細明體" w:hint="eastAsia"/>
                <w:sz w:val="20"/>
                <w:szCs w:val="20"/>
              </w:rPr>
            </w:pPr>
            <w:r w:rsidRPr="00F060BE">
              <w:rPr>
                <w:rFonts w:ascii="細明體" w:eastAsia="細明體" w:hAnsi="細明體" w:hint="eastAsia"/>
                <w:sz w:val="20"/>
                <w:szCs w:val="20"/>
              </w:rPr>
              <w:t>O_錯誤訊息</w:t>
            </w:r>
          </w:p>
        </w:tc>
      </w:tr>
    </w:tbl>
    <w:p w:rsidR="00C03F3B" w:rsidRPr="00F060BE" w:rsidRDefault="00C03F3B" w:rsidP="002F7550">
      <w:pPr>
        <w:pStyle w:val="Tabletext"/>
        <w:keepLines w:val="0"/>
        <w:numPr>
          <w:ilvl w:val="2"/>
          <w:numId w:val="2"/>
        </w:numPr>
        <w:spacing w:after="0" w:line="240" w:lineRule="auto"/>
        <w:rPr>
          <w:rFonts w:hint="eastAsia"/>
          <w:lang w:eastAsia="zh-TW"/>
        </w:rPr>
      </w:pPr>
      <w:r w:rsidRPr="00F060BE">
        <w:rPr>
          <w:rFonts w:hint="eastAsia"/>
          <w:vanish/>
          <w:lang w:eastAsia="zh-TW"/>
        </w:rPr>
        <w:cr/>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Pr="00F060BE">
        <w:rPr>
          <w:rFonts w:hint="eastAsia"/>
          <w:vanish/>
          <w:lang w:eastAsia="zh-TW"/>
        </w:rPr>
        <w:pgNum/>
      </w:r>
      <w:r w:rsidR="00096926" w:rsidRPr="00F060BE">
        <w:rPr>
          <w:rFonts w:hint="eastAsia"/>
          <w:lang w:eastAsia="zh-TW"/>
        </w:rPr>
        <w:t>線上啟動總分計算：</w:t>
      </w:r>
      <w:r w:rsidR="00096926" w:rsidRPr="00F060BE">
        <w:rPr>
          <w:rFonts w:hint="eastAsia"/>
          <w:lang w:eastAsia="zh-TW"/>
        </w:rPr>
        <w:t>(ONLINE SUBMIT BATCH)</w:t>
      </w:r>
    </w:p>
    <w:p w:rsidR="00096926" w:rsidRPr="00F060BE" w:rsidRDefault="00096926" w:rsidP="002F7550">
      <w:pPr>
        <w:pStyle w:val="Tabletext"/>
        <w:keepLines w:val="0"/>
        <w:numPr>
          <w:ilvl w:val="3"/>
          <w:numId w:val="2"/>
        </w:numPr>
        <w:spacing w:after="0" w:line="240" w:lineRule="auto"/>
        <w:rPr>
          <w:rFonts w:hint="eastAsia"/>
          <w:lang w:eastAsia="zh-TW"/>
        </w:rPr>
      </w:pPr>
      <w:r w:rsidRPr="00F060BE">
        <w:rPr>
          <w:lang w:eastAsia="zh-TW"/>
        </w:rPr>
        <w:t>為避免早上</w:t>
      </w:r>
      <w:r w:rsidRPr="00F060BE">
        <w:rPr>
          <w:lang w:eastAsia="zh-TW"/>
        </w:rPr>
        <w:t>8:30</w:t>
      </w:r>
      <w:r w:rsidRPr="00F060BE">
        <w:rPr>
          <w:lang w:eastAsia="zh-TW"/>
        </w:rPr>
        <w:t>，</w:t>
      </w:r>
      <w:r w:rsidRPr="00F060BE">
        <w:rPr>
          <w:lang w:eastAsia="zh-TW"/>
        </w:rPr>
        <w:t>control-m</w:t>
      </w:r>
      <w:r w:rsidRPr="00F060BE">
        <w:rPr>
          <w:lang w:eastAsia="zh-TW"/>
        </w:rPr>
        <w:t>排程會清檔，程式控制</w:t>
      </w:r>
      <w:r w:rsidRPr="00F060BE">
        <w:rPr>
          <w:lang w:eastAsia="zh-TW"/>
        </w:rPr>
        <w:t>:</w:t>
      </w:r>
      <w:r w:rsidRPr="00F060BE">
        <w:rPr>
          <w:lang w:eastAsia="zh-TW"/>
        </w:rPr>
        <w:t>當天</w:t>
      </w:r>
      <w:r w:rsidRPr="00F060BE">
        <w:rPr>
          <w:lang w:eastAsia="zh-TW"/>
        </w:rPr>
        <w:t>8:</w:t>
      </w:r>
      <w:r w:rsidR="00C65CAA" w:rsidRPr="00F060BE">
        <w:rPr>
          <w:rFonts w:hint="eastAsia"/>
          <w:lang w:eastAsia="zh-TW"/>
        </w:rPr>
        <w:t>31</w:t>
      </w:r>
      <w:r w:rsidRPr="00F060BE">
        <w:rPr>
          <w:lang w:eastAsia="zh-TW"/>
        </w:rPr>
        <w:t>~22:00</w:t>
      </w:r>
      <w:r w:rsidRPr="00F060BE">
        <w:rPr>
          <w:lang w:eastAsia="zh-TW"/>
        </w:rPr>
        <w:t>啟動線上呼叫，但排除</w:t>
      </w:r>
      <w:r w:rsidRPr="00F060BE">
        <w:rPr>
          <w:lang w:eastAsia="zh-TW"/>
        </w:rPr>
        <w:t>8:25~8:31</w:t>
      </w:r>
      <w:r w:rsidRPr="00F060BE">
        <w:rPr>
          <w:lang w:eastAsia="zh-TW"/>
        </w:rPr>
        <w:t>不啟動</w:t>
      </w:r>
    </w:p>
    <w:p w:rsidR="00096926" w:rsidRPr="00F060BE" w:rsidRDefault="00C65CAA" w:rsidP="002F7550">
      <w:pPr>
        <w:pStyle w:val="Tabletext"/>
        <w:keepLines w:val="0"/>
        <w:numPr>
          <w:ilvl w:val="3"/>
          <w:numId w:val="2"/>
        </w:numPr>
        <w:spacing w:after="0" w:line="240" w:lineRule="auto"/>
        <w:rPr>
          <w:rFonts w:hint="eastAsia"/>
          <w:lang w:eastAsia="zh-TW"/>
        </w:rPr>
      </w:pPr>
      <w:r w:rsidRPr="00F060BE">
        <w:rPr>
          <w:rFonts w:hint="eastAsia"/>
          <w:lang w:eastAsia="zh-TW"/>
        </w:rPr>
        <w:t>檢核是否有相同</w:t>
      </w:r>
      <w:r w:rsidRPr="00F060BE">
        <w:rPr>
          <w:rFonts w:hint="eastAsia"/>
          <w:lang w:eastAsia="zh-TW"/>
        </w:rPr>
        <w:t>JOB</w:t>
      </w:r>
      <w:r w:rsidRPr="00F060BE">
        <w:rPr>
          <w:rFonts w:hint="eastAsia"/>
          <w:lang w:eastAsia="zh-TW"/>
        </w:rPr>
        <w:t>正在執行中</w:t>
      </w:r>
    </w:p>
    <w:p w:rsidR="00C65CAA" w:rsidRPr="00F060BE" w:rsidRDefault="00C65CAA" w:rsidP="002F7550">
      <w:pPr>
        <w:pStyle w:val="Tabletext"/>
        <w:keepLines w:val="0"/>
        <w:numPr>
          <w:ilvl w:val="4"/>
          <w:numId w:val="2"/>
        </w:numPr>
        <w:spacing w:after="0" w:line="240" w:lineRule="auto"/>
        <w:rPr>
          <w:rFonts w:hint="eastAsia"/>
          <w:lang w:eastAsia="zh-TW"/>
        </w:rPr>
      </w:pPr>
      <w:r w:rsidRPr="00F060BE">
        <w:rPr>
          <w:rFonts w:hint="eastAsia"/>
          <w:lang w:eastAsia="zh-TW"/>
        </w:rPr>
        <w:t>執行</w:t>
      </w:r>
      <w:r w:rsidRPr="00F060BE">
        <w:rPr>
          <w:rFonts w:hint="eastAsia"/>
          <w:lang w:eastAsia="zh-TW"/>
        </w:rPr>
        <w:t>LIST(DTZZX005) =CALL ZZ_X0Z004.</w:t>
      </w:r>
      <w:r w:rsidRPr="00F060BE">
        <w:rPr>
          <w:lang w:eastAsia="zh-TW"/>
        </w:rPr>
        <w:t>getBatchListBySysNo</w:t>
      </w:r>
      <w:r w:rsidRPr="00F060BE">
        <w:rPr>
          <w:rFonts w:hint="eastAsia"/>
          <w:lang w:eastAsia="zh-TW"/>
        </w:rPr>
        <w:t>()</w:t>
      </w:r>
      <w:r w:rsidRPr="00F060BE">
        <w:rPr>
          <w:rFonts w:hint="eastAsia"/>
          <w:lang w:eastAsia="zh-TW"/>
        </w:rPr>
        <w:t>：</w:t>
      </w:r>
      <w:r w:rsidRPr="00F060BE">
        <w:rPr>
          <w:rFonts w:hint="eastAsia"/>
          <w:lang w:eastAsia="zh-TW"/>
        </w:rPr>
        <w:t>(</w:t>
      </w:r>
      <w:r w:rsidRPr="00F060BE">
        <w:rPr>
          <w:lang w:eastAsia="zh-TW"/>
        </w:rPr>
        <w:t xml:space="preserve">By </w:t>
      </w:r>
      <w:r w:rsidRPr="00F060BE">
        <w:rPr>
          <w:lang w:eastAsia="zh-TW"/>
        </w:rPr>
        <w:t>子系統別</w:t>
      </w:r>
      <w:r w:rsidRPr="00F060BE">
        <w:rPr>
          <w:lang w:eastAsia="zh-TW"/>
        </w:rPr>
        <w:t xml:space="preserve"> </w:t>
      </w:r>
      <w:r w:rsidRPr="00F060BE">
        <w:rPr>
          <w:lang w:eastAsia="zh-TW"/>
        </w:rPr>
        <w:t>取得</w:t>
      </w:r>
      <w:r w:rsidRPr="00F060BE">
        <w:rPr>
          <w:lang w:eastAsia="zh-TW"/>
        </w:rPr>
        <w:t xml:space="preserve"> </w:t>
      </w:r>
      <w:r w:rsidRPr="00F060BE">
        <w:rPr>
          <w:lang w:eastAsia="zh-TW"/>
        </w:rPr>
        <w:t>目前該子統所有批次執行狀態</w:t>
      </w:r>
      <w:r w:rsidRPr="00F060BE">
        <w:rPr>
          <w:rFonts w:hint="eastAsia"/>
          <w:lang w:eastAsia="zh-TW"/>
        </w:rPr>
        <w:t>)</w:t>
      </w:r>
    </w:p>
    <w:p w:rsidR="00C65CAA" w:rsidRPr="00F060BE" w:rsidRDefault="00C65CAA" w:rsidP="002F7550">
      <w:pPr>
        <w:pStyle w:val="Tabletext"/>
        <w:keepLines w:val="0"/>
        <w:numPr>
          <w:ilvl w:val="5"/>
          <w:numId w:val="2"/>
        </w:numPr>
        <w:spacing w:after="0" w:line="240" w:lineRule="auto"/>
        <w:rPr>
          <w:rFonts w:hint="eastAsia"/>
          <w:lang w:eastAsia="zh-TW"/>
        </w:rPr>
      </w:pPr>
      <w:r w:rsidRPr="00F060BE">
        <w:rPr>
          <w:lang w:eastAsia="zh-TW"/>
        </w:rPr>
        <w:t>BatchId</w:t>
      </w:r>
      <w:r w:rsidRPr="00F060BE">
        <w:rPr>
          <w:rFonts w:hint="eastAsia"/>
          <w:lang w:eastAsia="zh-TW"/>
        </w:rPr>
        <w:t xml:space="preserve"> = </w:t>
      </w:r>
      <w:r w:rsidRPr="00F060BE">
        <w:rPr>
          <w:lang w:eastAsia="zh-TW"/>
        </w:rPr>
        <w:t>‘</w:t>
      </w:r>
      <w:r w:rsidRPr="00F060BE">
        <w:rPr>
          <w:rFonts w:hint="eastAsia"/>
          <w:lang w:eastAsia="zh-TW"/>
        </w:rPr>
        <w:t>AAV0_B00Z</w:t>
      </w:r>
      <w:r w:rsidRPr="00F060BE">
        <w:rPr>
          <w:lang w:eastAsia="zh-TW"/>
        </w:rPr>
        <w:t>’</w:t>
      </w:r>
    </w:p>
    <w:p w:rsidR="00C65CAA" w:rsidRPr="00F060BE" w:rsidRDefault="006555D7" w:rsidP="002F7550">
      <w:pPr>
        <w:pStyle w:val="Tabletext"/>
        <w:keepLines w:val="0"/>
        <w:numPr>
          <w:ilvl w:val="4"/>
          <w:numId w:val="2"/>
        </w:numPr>
        <w:spacing w:after="0" w:line="240" w:lineRule="auto"/>
        <w:rPr>
          <w:rFonts w:hint="eastAsia"/>
          <w:lang w:eastAsia="zh-TW"/>
        </w:rPr>
      </w:pPr>
      <w:r w:rsidRPr="00F060BE">
        <w:rPr>
          <w:rFonts w:hint="eastAsia"/>
          <w:lang w:eastAsia="zh-TW"/>
        </w:rPr>
        <w:t>IF NOT FND (</w:t>
      </w:r>
      <w:r w:rsidRPr="00F060BE">
        <w:rPr>
          <w:rFonts w:hint="eastAsia"/>
          <w:lang w:eastAsia="zh-TW"/>
        </w:rPr>
        <w:t>表示非執行中</w:t>
      </w:r>
      <w:r w:rsidRPr="00F060BE">
        <w:rPr>
          <w:rFonts w:hint="eastAsia"/>
          <w:lang w:eastAsia="zh-TW"/>
        </w:rPr>
        <w:t>)</w:t>
      </w:r>
    </w:p>
    <w:p w:rsidR="006555D7" w:rsidRPr="00F060BE" w:rsidRDefault="006555D7" w:rsidP="002F7550">
      <w:pPr>
        <w:pStyle w:val="Tabletext"/>
        <w:keepLines w:val="0"/>
        <w:numPr>
          <w:ilvl w:val="5"/>
          <w:numId w:val="2"/>
        </w:numPr>
        <w:spacing w:after="0" w:line="240" w:lineRule="auto"/>
        <w:rPr>
          <w:rFonts w:hint="eastAsia"/>
          <w:lang w:eastAsia="zh-TW"/>
        </w:rPr>
      </w:pPr>
      <w:r w:rsidRPr="00F060BE">
        <w:rPr>
          <w:rFonts w:hint="eastAsia"/>
          <w:lang w:eastAsia="zh-TW"/>
        </w:rPr>
        <w:t>執行</w:t>
      </w:r>
      <w:r w:rsidRPr="00F060BE">
        <w:rPr>
          <w:rFonts w:hint="eastAsia"/>
          <w:lang w:eastAsia="zh-TW"/>
        </w:rPr>
        <w:t>ONLINE SUBMIT BATCH</w:t>
      </w:r>
      <w:r w:rsidRPr="00F060BE">
        <w:rPr>
          <w:rFonts w:hint="eastAsia"/>
          <w:lang w:eastAsia="zh-TW"/>
        </w:rPr>
        <w:t>：</w:t>
      </w:r>
    </w:p>
    <w:p w:rsidR="006555D7" w:rsidRPr="00F060BE" w:rsidRDefault="006555D7" w:rsidP="002F7550">
      <w:pPr>
        <w:pStyle w:val="Tabletext"/>
        <w:keepLines w:val="0"/>
        <w:numPr>
          <w:ilvl w:val="6"/>
          <w:numId w:val="2"/>
        </w:numPr>
        <w:spacing w:after="0" w:line="240" w:lineRule="auto"/>
        <w:rPr>
          <w:rFonts w:hint="eastAsia"/>
          <w:lang w:eastAsia="zh-TW"/>
        </w:rPr>
      </w:pPr>
      <w:r w:rsidRPr="00F060BE">
        <w:rPr>
          <w:rFonts w:hint="eastAsia"/>
          <w:lang w:eastAsia="zh-TW"/>
        </w:rPr>
        <w:t>CALL AAV0_B00Z(</w:t>
      </w:r>
      <w:r w:rsidRPr="00F060BE">
        <w:rPr>
          <w:rFonts w:hint="eastAsia"/>
          <w:lang w:eastAsia="zh-TW"/>
        </w:rPr>
        <w:t>對應到</w:t>
      </w:r>
      <w:r w:rsidRPr="00F060BE">
        <w:rPr>
          <w:rFonts w:hint="eastAsia"/>
          <w:lang w:eastAsia="zh-TW"/>
        </w:rPr>
        <w:t>JAAAOV006)</w:t>
      </w:r>
    </w:p>
    <w:p w:rsidR="006555D7" w:rsidRPr="00F060BE" w:rsidRDefault="006555D7" w:rsidP="002F7550">
      <w:pPr>
        <w:pStyle w:val="Tabletext"/>
        <w:keepLines w:val="0"/>
        <w:numPr>
          <w:ilvl w:val="6"/>
          <w:numId w:val="2"/>
        </w:numPr>
        <w:spacing w:after="0" w:line="240" w:lineRule="auto"/>
        <w:rPr>
          <w:rFonts w:hint="eastAsia"/>
          <w:lang w:eastAsia="zh-TW"/>
        </w:rPr>
      </w:pPr>
      <w:r w:rsidRPr="00F060BE">
        <w:rPr>
          <w:rFonts w:hint="eastAsia"/>
          <w:lang w:eastAsia="zh-TW"/>
        </w:rPr>
        <w:t>此交易不等批次執行結果</w:t>
      </w:r>
    </w:p>
    <w:p w:rsidR="00900835" w:rsidRPr="00F060BE" w:rsidRDefault="00900835" w:rsidP="002C55A0">
      <w:pPr>
        <w:pStyle w:val="Tabletext"/>
        <w:keepLines w:val="0"/>
        <w:numPr>
          <w:ilvl w:val="1"/>
          <w:numId w:val="2"/>
        </w:numPr>
        <w:spacing w:after="0" w:line="240" w:lineRule="auto"/>
        <w:rPr>
          <w:rFonts w:hint="eastAsia"/>
          <w:lang w:eastAsia="zh-TW"/>
        </w:rPr>
      </w:pPr>
      <w:r w:rsidRPr="00F060BE">
        <w:rPr>
          <w:rFonts w:hint="eastAsia"/>
          <w:lang w:eastAsia="zh-TW"/>
        </w:rPr>
        <w:t>核定結果</w:t>
      </w:r>
    </w:p>
    <w:p w:rsidR="00900835" w:rsidRPr="00F060BE" w:rsidRDefault="00900835" w:rsidP="002C55A0">
      <w:pPr>
        <w:pStyle w:val="Tabletext"/>
        <w:keepLines w:val="0"/>
        <w:numPr>
          <w:ilvl w:val="2"/>
          <w:numId w:val="2"/>
        </w:numPr>
        <w:spacing w:after="0" w:line="240" w:lineRule="auto"/>
        <w:rPr>
          <w:rFonts w:hint="eastAsia"/>
          <w:lang w:eastAsia="zh-TW"/>
        </w:rPr>
      </w:pPr>
      <w:r w:rsidRPr="00F060BE">
        <w:rPr>
          <w:rFonts w:hint="eastAsia"/>
          <w:lang w:eastAsia="zh-TW"/>
        </w:rPr>
        <w:t>成功</w:t>
      </w:r>
      <w:r w:rsidRPr="00F060BE">
        <w:rPr>
          <w:lang w:eastAsia="zh-TW"/>
        </w:rPr>
        <w:sym w:font="Wingdings" w:char="F0E8"/>
      </w:r>
      <w:r w:rsidRPr="00F060BE">
        <w:rPr>
          <w:rFonts w:hint="eastAsia"/>
          <w:lang w:eastAsia="zh-TW"/>
        </w:rPr>
        <w:t xml:space="preserve"> </w:t>
      </w:r>
      <w:r w:rsidRPr="00F060BE">
        <w:rPr>
          <w:rFonts w:hint="eastAsia"/>
          <w:lang w:eastAsia="zh-TW"/>
        </w:rPr>
        <w:t>顯示訊息：診斷書資料核定成功。</w:t>
      </w:r>
    </w:p>
    <w:p w:rsidR="00CF2844" w:rsidRPr="00F060BE" w:rsidRDefault="00CF2844" w:rsidP="002C55A0">
      <w:pPr>
        <w:pStyle w:val="Tabletext"/>
        <w:keepLines w:val="0"/>
        <w:numPr>
          <w:ilvl w:val="3"/>
          <w:numId w:val="2"/>
        </w:numPr>
        <w:spacing w:after="0" w:line="240" w:lineRule="auto"/>
        <w:rPr>
          <w:rFonts w:hint="eastAsia"/>
          <w:lang w:eastAsia="zh-TW"/>
        </w:rPr>
      </w:pPr>
      <w:r w:rsidRPr="00F060BE">
        <w:rPr>
          <w:rFonts w:hint="eastAsia"/>
          <w:lang w:eastAsia="zh-TW"/>
        </w:rPr>
        <w:t xml:space="preserve">IF </w:t>
      </w:r>
      <w:r w:rsidRPr="00F060BE">
        <w:rPr>
          <w:rFonts w:hint="eastAsia"/>
          <w:lang w:eastAsia="zh-TW"/>
        </w:rPr>
        <w:t>還有下一張診斷書</w:t>
      </w:r>
    </w:p>
    <w:p w:rsidR="00CF2844" w:rsidRPr="00F060BE" w:rsidRDefault="00CF2844" w:rsidP="002F7550">
      <w:pPr>
        <w:pStyle w:val="Tabletext"/>
        <w:keepLines w:val="0"/>
        <w:numPr>
          <w:ilvl w:val="4"/>
          <w:numId w:val="2"/>
        </w:numPr>
        <w:spacing w:after="0" w:line="240" w:lineRule="auto"/>
        <w:rPr>
          <w:rFonts w:hint="eastAsia"/>
          <w:lang w:eastAsia="zh-TW"/>
        </w:rPr>
      </w:pPr>
      <w:r w:rsidRPr="00F060BE">
        <w:rPr>
          <w:rFonts w:hint="eastAsia"/>
          <w:lang w:eastAsia="zh-TW"/>
        </w:rPr>
        <w:t>讀取下一張診斷書資料於頁面上。</w:t>
      </w:r>
    </w:p>
    <w:p w:rsidR="00CF2844" w:rsidRPr="00F060BE" w:rsidRDefault="00CF2844" w:rsidP="002F7550">
      <w:pPr>
        <w:pStyle w:val="Tabletext"/>
        <w:keepLines w:val="0"/>
        <w:numPr>
          <w:ilvl w:val="3"/>
          <w:numId w:val="2"/>
        </w:numPr>
        <w:spacing w:after="0" w:line="240" w:lineRule="auto"/>
        <w:rPr>
          <w:rFonts w:hint="eastAsia"/>
          <w:lang w:eastAsia="zh-TW"/>
        </w:rPr>
      </w:pPr>
      <w:r w:rsidRPr="00F060BE">
        <w:rPr>
          <w:rFonts w:hint="eastAsia"/>
          <w:lang w:eastAsia="zh-TW"/>
        </w:rPr>
        <w:t>ELSE</w:t>
      </w:r>
    </w:p>
    <w:p w:rsidR="00CF2844" w:rsidRPr="00F060BE" w:rsidRDefault="00CF2844" w:rsidP="002F7550">
      <w:pPr>
        <w:pStyle w:val="Tabletext"/>
        <w:keepLines w:val="0"/>
        <w:numPr>
          <w:ilvl w:val="4"/>
          <w:numId w:val="2"/>
        </w:numPr>
        <w:spacing w:after="0" w:line="240" w:lineRule="auto"/>
        <w:rPr>
          <w:rFonts w:hint="eastAsia"/>
          <w:lang w:eastAsia="zh-TW"/>
        </w:rPr>
      </w:pPr>
      <w:r w:rsidRPr="00F060BE">
        <w:rPr>
          <w:rFonts w:hint="eastAsia"/>
          <w:lang w:eastAsia="zh-TW"/>
        </w:rPr>
        <w:t>導入下一頁簽</w:t>
      </w:r>
      <w:r w:rsidRPr="00F060BE">
        <w:rPr>
          <w:rFonts w:hint="eastAsia"/>
          <w:lang w:eastAsia="zh-TW"/>
        </w:rPr>
        <w:t xml:space="preserve"> AAA0_0300 </w:t>
      </w:r>
      <w:r w:rsidRPr="00F060BE">
        <w:rPr>
          <w:rFonts w:hint="eastAsia"/>
          <w:lang w:eastAsia="zh-TW"/>
        </w:rPr>
        <w:t>收據畫面</w:t>
      </w:r>
    </w:p>
    <w:p w:rsidR="00CF2844" w:rsidRPr="00F060BE" w:rsidRDefault="00CF2844" w:rsidP="002F7550">
      <w:pPr>
        <w:pStyle w:val="Tabletext"/>
        <w:keepLines w:val="0"/>
        <w:numPr>
          <w:ilvl w:val="3"/>
          <w:numId w:val="2"/>
        </w:numPr>
        <w:spacing w:after="0" w:line="240" w:lineRule="auto"/>
        <w:rPr>
          <w:rFonts w:hint="eastAsia"/>
          <w:lang w:eastAsia="zh-TW"/>
        </w:rPr>
      </w:pPr>
      <w:r w:rsidRPr="00F060BE">
        <w:rPr>
          <w:rFonts w:hint="eastAsia"/>
          <w:lang w:eastAsia="zh-TW"/>
        </w:rPr>
        <w:t>END IF</w:t>
      </w:r>
      <w:r w:rsidRPr="00F060BE">
        <w:rPr>
          <w:rFonts w:hint="eastAsia"/>
          <w:lang w:eastAsia="zh-TW"/>
        </w:rPr>
        <w:t>。</w:t>
      </w:r>
    </w:p>
    <w:p w:rsidR="00900835" w:rsidRPr="00F060BE" w:rsidRDefault="00900835" w:rsidP="002F7550">
      <w:pPr>
        <w:pStyle w:val="Tabletext"/>
        <w:keepLines w:val="0"/>
        <w:numPr>
          <w:ilvl w:val="2"/>
          <w:numId w:val="2"/>
        </w:numPr>
        <w:spacing w:after="0" w:line="240" w:lineRule="auto"/>
        <w:rPr>
          <w:rFonts w:hint="eastAsia"/>
          <w:lang w:eastAsia="zh-TW"/>
        </w:rPr>
      </w:pPr>
      <w:r w:rsidRPr="00F060BE">
        <w:rPr>
          <w:rFonts w:hint="eastAsia"/>
          <w:lang w:eastAsia="zh-TW"/>
        </w:rPr>
        <w:t>失敗</w:t>
      </w:r>
      <w:r w:rsidRPr="00F060BE">
        <w:rPr>
          <w:lang w:eastAsia="zh-TW"/>
        </w:rPr>
        <w:sym w:font="Wingdings" w:char="F0E8"/>
      </w:r>
      <w:r w:rsidRPr="00F060BE">
        <w:rPr>
          <w:rFonts w:hint="eastAsia"/>
          <w:lang w:eastAsia="zh-TW"/>
        </w:rPr>
        <w:t xml:space="preserve"> </w:t>
      </w:r>
      <w:r w:rsidRPr="00F060BE">
        <w:rPr>
          <w:rFonts w:hint="eastAsia"/>
          <w:lang w:eastAsia="zh-TW"/>
        </w:rPr>
        <w:t>顯示各種失敗情況的回覆訊息</w:t>
      </w:r>
    </w:p>
    <w:p w:rsidR="00900835" w:rsidRPr="00F060BE" w:rsidRDefault="00900835" w:rsidP="002F7550">
      <w:pPr>
        <w:pStyle w:val="Tabletext"/>
        <w:keepLines w:val="0"/>
        <w:numPr>
          <w:ilvl w:val="0"/>
          <w:numId w:val="2"/>
        </w:numPr>
        <w:spacing w:after="0" w:line="240" w:lineRule="auto"/>
        <w:rPr>
          <w:rFonts w:hint="eastAsia"/>
          <w:b/>
          <w:bCs/>
          <w:lang w:eastAsia="zh-TW"/>
        </w:rPr>
      </w:pPr>
      <w:r w:rsidRPr="00F060BE">
        <w:rPr>
          <w:rFonts w:hint="eastAsia"/>
          <w:b/>
          <w:bCs/>
          <w:lang w:eastAsia="zh-TW"/>
        </w:rPr>
        <w:t>核定查詢</w:t>
      </w:r>
    </w:p>
    <w:p w:rsidR="00900835" w:rsidRPr="00F060BE" w:rsidRDefault="00900835" w:rsidP="002F7550">
      <w:pPr>
        <w:pStyle w:val="Tabletext"/>
        <w:keepLines w:val="0"/>
        <w:numPr>
          <w:ilvl w:val="1"/>
          <w:numId w:val="2"/>
        </w:numPr>
        <w:spacing w:after="0" w:line="240" w:lineRule="auto"/>
        <w:rPr>
          <w:rFonts w:hint="eastAsia"/>
          <w:lang w:eastAsia="zh-TW"/>
        </w:rPr>
      </w:pPr>
      <w:r w:rsidRPr="0000502C">
        <w:rPr>
          <w:rFonts w:hint="eastAsia"/>
          <w:lang w:eastAsia="zh-TW"/>
        </w:rPr>
        <w:t>同查詢</w:t>
      </w:r>
      <w:r w:rsidRPr="00B96FE2">
        <w:rPr>
          <w:rFonts w:hint="eastAsia"/>
          <w:lang w:eastAsia="zh-TW"/>
        </w:rPr>
        <w:t>_</w:t>
      </w:r>
      <w:r w:rsidRPr="00F060BE">
        <w:rPr>
          <w:rFonts w:hint="eastAsia"/>
          <w:lang w:eastAsia="zh-TW"/>
        </w:rPr>
        <w:t>受理編號</w:t>
      </w:r>
    </w:p>
    <w:p w:rsidR="00900835" w:rsidRPr="00F060BE" w:rsidRDefault="00900835" w:rsidP="002F7550">
      <w:pPr>
        <w:pStyle w:val="Tabletext"/>
        <w:keepLines w:val="0"/>
        <w:numPr>
          <w:ilvl w:val="1"/>
          <w:numId w:val="2"/>
        </w:numPr>
        <w:spacing w:after="0" w:line="240" w:lineRule="auto"/>
        <w:rPr>
          <w:rFonts w:hint="eastAsia"/>
          <w:lang w:eastAsia="zh-TW"/>
        </w:rPr>
      </w:pPr>
      <w:r w:rsidRPr="00F060BE">
        <w:rPr>
          <w:rFonts w:hint="eastAsia"/>
          <w:lang w:eastAsia="zh-TW"/>
        </w:rPr>
        <w:t>畫面資料改抓資料庫中</w:t>
      </w:r>
      <w:r w:rsidRPr="00F060BE">
        <w:rPr>
          <w:lang w:eastAsia="zh-TW"/>
        </w:rPr>
        <w:t>”</w:t>
      </w:r>
      <w:r w:rsidRPr="00F060BE">
        <w:rPr>
          <w:rFonts w:hint="eastAsia"/>
          <w:lang w:eastAsia="zh-TW"/>
        </w:rPr>
        <w:t>核定</w:t>
      </w:r>
      <w:r w:rsidRPr="00F060BE">
        <w:rPr>
          <w:lang w:eastAsia="zh-TW"/>
        </w:rPr>
        <w:t>”</w:t>
      </w:r>
      <w:r w:rsidRPr="00F060BE">
        <w:rPr>
          <w:rFonts w:hint="eastAsia"/>
          <w:lang w:eastAsia="zh-TW"/>
        </w:rPr>
        <w:t>欄位資料</w:t>
      </w:r>
    </w:p>
    <w:p w:rsidR="00900835" w:rsidRPr="00F060BE" w:rsidRDefault="00900835" w:rsidP="002F7550">
      <w:pPr>
        <w:pStyle w:val="Tabletext"/>
        <w:keepLines w:val="0"/>
        <w:numPr>
          <w:ilvl w:val="0"/>
          <w:numId w:val="2"/>
        </w:numPr>
        <w:spacing w:after="0" w:line="240" w:lineRule="auto"/>
        <w:rPr>
          <w:rFonts w:hint="eastAsia"/>
          <w:b/>
          <w:bCs/>
          <w:lang w:eastAsia="zh-TW"/>
        </w:rPr>
      </w:pPr>
      <w:r w:rsidRPr="00F060BE">
        <w:rPr>
          <w:rFonts w:hint="eastAsia"/>
          <w:b/>
          <w:bCs/>
          <w:lang w:eastAsia="zh-TW"/>
        </w:rPr>
        <w:t>修改</w:t>
      </w:r>
      <w:r w:rsidRPr="00F060BE">
        <w:rPr>
          <w:rFonts w:hint="eastAsia"/>
          <w:b/>
          <w:bCs/>
          <w:lang w:eastAsia="zh-TW"/>
        </w:rPr>
        <w:t>_</w:t>
      </w:r>
      <w:r w:rsidRPr="00F060BE">
        <w:rPr>
          <w:rFonts w:ascii="新細明體" w:hAnsi="細明體" w:hint="eastAsia"/>
          <w:b/>
          <w:bCs/>
          <w:lang w:eastAsia="zh-TW"/>
        </w:rPr>
        <w:t>理賠診斷書相關天數</w:t>
      </w:r>
    </w:p>
    <w:p w:rsidR="00900835" w:rsidRPr="00B96FE2" w:rsidRDefault="00900835" w:rsidP="002F7550">
      <w:pPr>
        <w:pStyle w:val="Tabletext"/>
        <w:keepLines w:val="0"/>
        <w:numPr>
          <w:ilvl w:val="1"/>
          <w:numId w:val="2"/>
        </w:numPr>
        <w:spacing w:after="0"/>
        <w:rPr>
          <w:rFonts w:hint="eastAsia"/>
          <w:lang w:eastAsia="zh-TW"/>
        </w:rPr>
      </w:pPr>
      <w:r w:rsidRPr="0000502C">
        <w:rPr>
          <w:rFonts w:hint="eastAsia"/>
          <w:lang w:eastAsia="zh-TW"/>
        </w:rPr>
        <w:t>修改一筆診斷書相關天數於畫面。</w:t>
      </w:r>
    </w:p>
    <w:p w:rsidR="00900835" w:rsidRPr="00F060BE" w:rsidRDefault="00900835" w:rsidP="002F7550">
      <w:pPr>
        <w:pStyle w:val="Tabletext"/>
        <w:keepLines w:val="0"/>
        <w:numPr>
          <w:ilvl w:val="0"/>
          <w:numId w:val="2"/>
        </w:numPr>
        <w:spacing w:after="0" w:line="240" w:lineRule="auto"/>
        <w:rPr>
          <w:rFonts w:hint="eastAsia"/>
          <w:b/>
          <w:bCs/>
          <w:lang w:eastAsia="zh-TW"/>
        </w:rPr>
      </w:pPr>
      <w:r w:rsidRPr="00F060BE">
        <w:rPr>
          <w:rFonts w:hint="eastAsia"/>
          <w:b/>
          <w:bCs/>
          <w:lang w:eastAsia="zh-TW"/>
        </w:rPr>
        <w:t>刪除</w:t>
      </w:r>
      <w:r w:rsidRPr="00F060BE">
        <w:rPr>
          <w:rFonts w:hint="eastAsia"/>
          <w:b/>
          <w:bCs/>
          <w:lang w:eastAsia="zh-TW"/>
        </w:rPr>
        <w:t>_</w:t>
      </w:r>
      <w:r w:rsidRPr="00F060BE">
        <w:rPr>
          <w:rFonts w:ascii="新細明體" w:hAnsi="細明體" w:hint="eastAsia"/>
          <w:b/>
          <w:bCs/>
          <w:lang w:eastAsia="zh-TW"/>
        </w:rPr>
        <w:t>理賠診斷書相關天數</w:t>
      </w:r>
    </w:p>
    <w:p w:rsidR="00900835" w:rsidRPr="00F060BE" w:rsidRDefault="00900835" w:rsidP="002F7550">
      <w:pPr>
        <w:pStyle w:val="Tabletext"/>
        <w:keepLines w:val="0"/>
        <w:numPr>
          <w:ilvl w:val="1"/>
          <w:numId w:val="2"/>
        </w:numPr>
        <w:spacing w:after="0"/>
        <w:rPr>
          <w:rFonts w:hint="eastAsia"/>
          <w:lang w:eastAsia="zh-TW"/>
        </w:rPr>
      </w:pPr>
      <w:r w:rsidRPr="0000502C">
        <w:rPr>
          <w:rFonts w:hint="eastAsia"/>
          <w:lang w:eastAsia="zh-TW"/>
        </w:rPr>
        <w:t>將</w:t>
      </w:r>
      <w:r w:rsidRPr="00B96FE2">
        <w:rPr>
          <w:rFonts w:hint="eastAsia"/>
          <w:lang w:eastAsia="zh-TW"/>
        </w:rPr>
        <w:t xml:space="preserve"> </w:t>
      </w:r>
      <w:r w:rsidRPr="00F060BE">
        <w:rPr>
          <w:rFonts w:hint="eastAsia"/>
          <w:lang w:eastAsia="zh-TW"/>
        </w:rPr>
        <w:t>畫面上該筆刪除。</w:t>
      </w:r>
    </w:p>
    <w:p w:rsidR="00900835" w:rsidRPr="00F060BE" w:rsidRDefault="00900835" w:rsidP="002F7550">
      <w:pPr>
        <w:pStyle w:val="Tabletext"/>
        <w:keepLines w:val="0"/>
        <w:numPr>
          <w:ilvl w:val="0"/>
          <w:numId w:val="2"/>
        </w:numPr>
        <w:spacing w:after="0" w:line="240" w:lineRule="auto"/>
        <w:rPr>
          <w:rFonts w:hint="eastAsia"/>
          <w:b/>
          <w:bCs/>
          <w:lang w:eastAsia="zh-TW"/>
        </w:rPr>
      </w:pPr>
      <w:r w:rsidRPr="00F060BE">
        <w:rPr>
          <w:rFonts w:hint="eastAsia"/>
          <w:b/>
          <w:bCs/>
          <w:lang w:eastAsia="zh-TW"/>
        </w:rPr>
        <w:t>回申請書</w:t>
      </w:r>
    </w:p>
    <w:p w:rsidR="00900835" w:rsidRPr="00F060BE" w:rsidRDefault="00900835" w:rsidP="002F7550">
      <w:pPr>
        <w:pStyle w:val="Tabletext"/>
        <w:keepLines w:val="0"/>
        <w:numPr>
          <w:ilvl w:val="1"/>
          <w:numId w:val="2"/>
        </w:numPr>
        <w:spacing w:after="0"/>
        <w:rPr>
          <w:rFonts w:hint="eastAsia"/>
          <w:lang w:eastAsia="zh-TW"/>
        </w:rPr>
      </w:pPr>
      <w:r w:rsidRPr="0000502C">
        <w:rPr>
          <w:rFonts w:hint="eastAsia"/>
          <w:lang w:eastAsia="zh-TW"/>
        </w:rPr>
        <w:t xml:space="preserve">Link AAA0_0100  </w:t>
      </w:r>
      <w:r w:rsidRPr="00B96FE2">
        <w:rPr>
          <w:rFonts w:ascii="新細明體" w:hAnsi="新細明體" w:cs="New Gulim" w:hint="eastAsia"/>
          <w:lang w:eastAsia="zh-TW"/>
        </w:rPr>
        <w:t>申請書輸入頁面</w:t>
      </w:r>
      <w:r w:rsidRPr="00F060BE">
        <w:rPr>
          <w:rFonts w:ascii="新細明體" w:hAnsi="新細明體" w:cs="New Gulim" w:hint="eastAsia"/>
          <w:lang w:eastAsia="zh-TW"/>
        </w:rPr>
        <w:t xml:space="preserve"> ：</w:t>
      </w:r>
    </w:p>
    <w:p w:rsidR="00900835" w:rsidRPr="00F060BE" w:rsidRDefault="00900835" w:rsidP="002F7550">
      <w:pPr>
        <w:pStyle w:val="Tabletext"/>
        <w:keepLines w:val="0"/>
        <w:numPr>
          <w:ilvl w:val="2"/>
          <w:numId w:val="2"/>
        </w:numPr>
        <w:spacing w:after="0"/>
        <w:rPr>
          <w:rFonts w:hint="eastAsia"/>
          <w:lang w:eastAsia="zh-TW"/>
        </w:rPr>
      </w:pPr>
      <w:r w:rsidRPr="00F060BE">
        <w:rPr>
          <w:rFonts w:hint="eastAsia"/>
          <w:lang w:eastAsia="zh-TW"/>
        </w:rPr>
        <w:t>輸入參數：受理編號。</w:t>
      </w:r>
    </w:p>
    <w:p w:rsidR="00900835" w:rsidRPr="00F060BE" w:rsidRDefault="00900835" w:rsidP="002F7550">
      <w:pPr>
        <w:pStyle w:val="Tabletext"/>
        <w:keepLines w:val="0"/>
        <w:numPr>
          <w:ilvl w:val="0"/>
          <w:numId w:val="2"/>
        </w:numPr>
        <w:spacing w:after="0" w:line="240" w:lineRule="auto"/>
        <w:rPr>
          <w:rFonts w:hint="eastAsia"/>
          <w:b/>
          <w:bCs/>
          <w:lang w:eastAsia="zh-TW"/>
        </w:rPr>
      </w:pPr>
      <w:r w:rsidRPr="00F060BE">
        <w:rPr>
          <w:rFonts w:hint="eastAsia"/>
          <w:b/>
          <w:bCs/>
          <w:lang w:eastAsia="zh-TW"/>
        </w:rPr>
        <w:t>上一頁</w:t>
      </w:r>
    </w:p>
    <w:p w:rsidR="00900835" w:rsidRPr="00F060BE" w:rsidRDefault="00900835" w:rsidP="002F7550">
      <w:pPr>
        <w:pStyle w:val="Tabletext"/>
        <w:keepLines w:val="0"/>
        <w:numPr>
          <w:ilvl w:val="1"/>
          <w:numId w:val="2"/>
        </w:numPr>
        <w:spacing w:after="0"/>
        <w:rPr>
          <w:rFonts w:hint="eastAsia"/>
          <w:lang w:eastAsia="zh-TW"/>
        </w:rPr>
      </w:pPr>
      <w:r w:rsidRPr="0000502C">
        <w:rPr>
          <w:rFonts w:hint="eastAsia"/>
          <w:lang w:eastAsia="zh-TW"/>
        </w:rPr>
        <w:t>Link AAA</w:t>
      </w:r>
      <w:r w:rsidRPr="00B96FE2">
        <w:rPr>
          <w:rFonts w:hint="eastAsia"/>
          <w:lang w:eastAsia="zh-TW"/>
        </w:rPr>
        <w:t xml:space="preserve">0_0200  </w:t>
      </w:r>
      <w:r w:rsidRPr="00F060BE">
        <w:rPr>
          <w:rFonts w:hint="eastAsia"/>
          <w:lang w:eastAsia="zh-TW"/>
        </w:rPr>
        <w:t>查詢上一筆診斷書流水號</w:t>
      </w:r>
      <w:r w:rsidRPr="00F060BE">
        <w:rPr>
          <w:rFonts w:ascii="新細明體" w:hAnsi="新細明體" w:cs="New Gulim" w:hint="eastAsia"/>
          <w:lang w:eastAsia="zh-TW"/>
        </w:rPr>
        <w:t xml:space="preserve"> ：</w:t>
      </w:r>
    </w:p>
    <w:p w:rsidR="00900835" w:rsidRPr="00F060BE" w:rsidRDefault="00900835" w:rsidP="002F7550">
      <w:pPr>
        <w:pStyle w:val="Tabletext"/>
        <w:keepLines w:val="0"/>
        <w:numPr>
          <w:ilvl w:val="2"/>
          <w:numId w:val="2"/>
        </w:numPr>
        <w:spacing w:after="0"/>
        <w:rPr>
          <w:rFonts w:hint="eastAsia"/>
          <w:lang w:eastAsia="zh-TW"/>
        </w:rPr>
      </w:pPr>
      <w:r w:rsidRPr="00F060BE">
        <w:rPr>
          <w:rFonts w:hint="eastAsia"/>
          <w:lang w:eastAsia="zh-TW"/>
        </w:rPr>
        <w:t>輸入參數：受理編號</w:t>
      </w:r>
      <w:r w:rsidRPr="00F060BE">
        <w:rPr>
          <w:rFonts w:hint="eastAsia"/>
          <w:lang w:eastAsia="zh-TW"/>
        </w:rPr>
        <w:t xml:space="preserve">  +  </w:t>
      </w:r>
      <w:r w:rsidRPr="00F060BE">
        <w:rPr>
          <w:rFonts w:hint="eastAsia"/>
          <w:lang w:eastAsia="zh-TW"/>
        </w:rPr>
        <w:t>診斷書流水號。</w:t>
      </w:r>
    </w:p>
    <w:p w:rsidR="00900835" w:rsidRPr="00F060BE" w:rsidRDefault="00900835" w:rsidP="002F7550">
      <w:pPr>
        <w:pStyle w:val="Tabletext"/>
        <w:keepLines w:val="0"/>
        <w:numPr>
          <w:ilvl w:val="0"/>
          <w:numId w:val="2"/>
        </w:numPr>
        <w:spacing w:after="0" w:line="240" w:lineRule="auto"/>
        <w:rPr>
          <w:rFonts w:hint="eastAsia"/>
          <w:b/>
          <w:bCs/>
          <w:lang w:eastAsia="zh-TW"/>
        </w:rPr>
      </w:pPr>
      <w:r w:rsidRPr="00F060BE">
        <w:rPr>
          <w:rFonts w:hint="eastAsia"/>
          <w:b/>
          <w:bCs/>
          <w:lang w:eastAsia="zh-TW"/>
        </w:rPr>
        <w:t>下一頁</w:t>
      </w:r>
    </w:p>
    <w:p w:rsidR="00900835" w:rsidRPr="00F060BE" w:rsidRDefault="00900835" w:rsidP="002F7550">
      <w:pPr>
        <w:pStyle w:val="Tabletext"/>
        <w:keepLines w:val="0"/>
        <w:numPr>
          <w:ilvl w:val="1"/>
          <w:numId w:val="2"/>
        </w:numPr>
        <w:spacing w:after="0"/>
        <w:rPr>
          <w:rFonts w:hint="eastAsia"/>
          <w:lang w:eastAsia="zh-TW"/>
        </w:rPr>
      </w:pPr>
      <w:r w:rsidRPr="0000502C">
        <w:rPr>
          <w:rFonts w:hint="eastAsia"/>
          <w:lang w:eastAsia="zh-TW"/>
        </w:rPr>
        <w:t xml:space="preserve">Link AAA0_0200  </w:t>
      </w:r>
      <w:r w:rsidRPr="00B96FE2">
        <w:rPr>
          <w:rFonts w:hint="eastAsia"/>
          <w:lang w:eastAsia="zh-TW"/>
        </w:rPr>
        <w:t>查詢下一筆診斷書流水號</w:t>
      </w:r>
      <w:r w:rsidRPr="00F060BE">
        <w:rPr>
          <w:rFonts w:ascii="新細明體" w:hAnsi="新細明體" w:cs="New Gulim" w:hint="eastAsia"/>
          <w:lang w:eastAsia="zh-TW"/>
        </w:rPr>
        <w:t xml:space="preserve">  ：</w:t>
      </w:r>
    </w:p>
    <w:p w:rsidR="00900835" w:rsidRPr="00F060BE" w:rsidRDefault="00900835" w:rsidP="002F7550">
      <w:pPr>
        <w:pStyle w:val="Tabletext"/>
        <w:keepLines w:val="0"/>
        <w:numPr>
          <w:ilvl w:val="2"/>
          <w:numId w:val="2"/>
        </w:numPr>
        <w:spacing w:after="0"/>
        <w:rPr>
          <w:rFonts w:hint="eastAsia"/>
          <w:lang w:eastAsia="zh-TW"/>
        </w:rPr>
      </w:pPr>
      <w:r w:rsidRPr="00F060BE">
        <w:rPr>
          <w:rFonts w:hint="eastAsia"/>
          <w:lang w:eastAsia="zh-TW"/>
        </w:rPr>
        <w:t>輸入參數：受理編號</w:t>
      </w:r>
      <w:r w:rsidRPr="00F060BE">
        <w:rPr>
          <w:rFonts w:hint="eastAsia"/>
          <w:lang w:eastAsia="zh-TW"/>
        </w:rPr>
        <w:t xml:space="preserve">  +   </w:t>
      </w:r>
      <w:r w:rsidRPr="00F060BE">
        <w:rPr>
          <w:rFonts w:hint="eastAsia"/>
          <w:lang w:eastAsia="zh-TW"/>
        </w:rPr>
        <w:t>診斷書流水號。</w:t>
      </w:r>
    </w:p>
    <w:p w:rsidR="00900835" w:rsidRPr="00F060BE" w:rsidRDefault="00900835" w:rsidP="002F7550">
      <w:pPr>
        <w:pStyle w:val="Tabletext"/>
        <w:keepLines w:val="0"/>
        <w:numPr>
          <w:ilvl w:val="0"/>
          <w:numId w:val="2"/>
        </w:numPr>
        <w:spacing w:after="0" w:line="240" w:lineRule="auto"/>
        <w:rPr>
          <w:rFonts w:hint="eastAsia"/>
          <w:b/>
          <w:bCs/>
          <w:lang w:eastAsia="zh-TW"/>
        </w:rPr>
      </w:pPr>
      <w:r w:rsidRPr="00F060BE">
        <w:rPr>
          <w:rFonts w:hint="eastAsia"/>
          <w:b/>
          <w:bCs/>
          <w:lang w:eastAsia="zh-TW"/>
        </w:rPr>
        <w:t>診斷書試算輸入</w:t>
      </w:r>
    </w:p>
    <w:p w:rsidR="00900835" w:rsidRPr="00B96FE2" w:rsidRDefault="00900835" w:rsidP="002F7550">
      <w:pPr>
        <w:pStyle w:val="Tabletext"/>
        <w:keepLines w:val="0"/>
        <w:numPr>
          <w:ilvl w:val="1"/>
          <w:numId w:val="2"/>
        </w:numPr>
        <w:spacing w:after="0" w:line="240" w:lineRule="auto"/>
        <w:rPr>
          <w:rFonts w:hint="eastAsia"/>
          <w:lang w:eastAsia="zh-TW"/>
        </w:rPr>
      </w:pPr>
      <w:r w:rsidRPr="0000502C">
        <w:rPr>
          <w:rFonts w:hint="eastAsia"/>
          <w:lang w:eastAsia="zh-TW"/>
        </w:rPr>
        <w:t>檢核</w:t>
      </w:r>
    </w:p>
    <w:p w:rsidR="00900835" w:rsidRPr="00F060BE" w:rsidRDefault="00900835" w:rsidP="002F7550">
      <w:pPr>
        <w:pStyle w:val="Tabletext"/>
        <w:keepLines w:val="0"/>
        <w:numPr>
          <w:ilvl w:val="2"/>
          <w:numId w:val="2"/>
        </w:numPr>
        <w:spacing w:after="0" w:line="240" w:lineRule="auto"/>
        <w:rPr>
          <w:rFonts w:hint="eastAsia"/>
          <w:lang w:eastAsia="zh-TW"/>
        </w:rPr>
      </w:pPr>
      <w:r w:rsidRPr="00F060BE">
        <w:rPr>
          <w:rFonts w:hint="eastAsia"/>
          <w:lang w:eastAsia="zh-TW"/>
        </w:rPr>
        <w:t>同新增診斷書</w:t>
      </w:r>
      <w:r w:rsidRPr="00F060BE">
        <w:rPr>
          <w:rFonts w:hint="eastAsia"/>
          <w:lang w:eastAsia="zh-TW"/>
        </w:rPr>
        <w:t>(</w:t>
      </w:r>
      <w:r w:rsidRPr="00F060BE">
        <w:rPr>
          <w:rFonts w:hint="eastAsia"/>
          <w:lang w:eastAsia="zh-TW"/>
        </w:rPr>
        <w:t>除醫師證號、醫生姓名可不輸</w:t>
      </w:r>
      <w:r w:rsidRPr="00F060BE">
        <w:rPr>
          <w:rFonts w:hint="eastAsia"/>
          <w:lang w:eastAsia="zh-TW"/>
        </w:rPr>
        <w:t>)</w:t>
      </w:r>
      <w:r w:rsidRPr="00F060BE">
        <w:rPr>
          <w:rFonts w:hint="eastAsia"/>
          <w:lang w:eastAsia="zh-TW"/>
        </w:rPr>
        <w:t>。</w:t>
      </w:r>
      <w:r w:rsidRPr="0000502C">
        <w:rPr>
          <w:rFonts w:hint="eastAsia"/>
          <w:lang w:eastAsia="zh-TW"/>
        </w:rPr>
        <w:t>(</w:t>
      </w:r>
      <w:r w:rsidRPr="00B96FE2">
        <w:rPr>
          <w:rFonts w:hint="eastAsia"/>
          <w:lang w:eastAsia="zh-TW"/>
        </w:rPr>
        <w:t>檢核需提出，與新增診斷書共用</w:t>
      </w:r>
      <w:r w:rsidRPr="00F060BE">
        <w:rPr>
          <w:rFonts w:hint="eastAsia"/>
          <w:lang w:eastAsia="zh-TW"/>
        </w:rPr>
        <w:t xml:space="preserve">) </w:t>
      </w:r>
    </w:p>
    <w:p w:rsidR="00B7701A" w:rsidRPr="00B96FE2" w:rsidRDefault="00B7701A" w:rsidP="002F7550">
      <w:pPr>
        <w:pStyle w:val="Tabletext"/>
        <w:keepLines w:val="0"/>
        <w:numPr>
          <w:ilvl w:val="2"/>
          <w:numId w:val="2"/>
        </w:numPr>
        <w:spacing w:after="0" w:line="240" w:lineRule="auto"/>
        <w:rPr>
          <w:rFonts w:hint="eastAsia"/>
          <w:lang w:eastAsia="zh-TW"/>
        </w:rPr>
      </w:pPr>
      <w:r w:rsidRPr="00F060BE">
        <w:rPr>
          <w:rFonts w:hint="eastAsia"/>
          <w:lang w:eastAsia="zh-TW"/>
        </w:rPr>
        <w:t xml:space="preserve">IF </w:t>
      </w:r>
      <w:r w:rsidRPr="00F060BE">
        <w:rPr>
          <w:rFonts w:hint="eastAsia"/>
          <w:lang w:eastAsia="zh-TW"/>
        </w:rPr>
        <w:t>受理編號</w:t>
      </w:r>
      <w:r w:rsidR="00F8332A" w:rsidRPr="00F060BE">
        <w:rPr>
          <w:rFonts w:hint="eastAsia"/>
          <w:lang w:eastAsia="zh-TW"/>
        </w:rPr>
        <w:t>第</w:t>
      </w:r>
      <w:smartTag w:uri="urn:schemas-microsoft-com:office:smarttags" w:element="chmetcnv">
        <w:smartTagPr>
          <w:attr w:name="TCSC" w:val="0"/>
          <w:attr w:name="NumberType" w:val="1"/>
          <w:attr w:name="Negative" w:val="False"/>
          <w:attr w:name="HasSpace" w:val="False"/>
          <w:attr w:name="SourceValue" w:val="11"/>
          <w:attr w:name="UnitName" w:val="碼"/>
        </w:smartTagPr>
        <w:r w:rsidR="00F8332A" w:rsidRPr="00F060BE">
          <w:rPr>
            <w:rFonts w:hint="eastAsia"/>
            <w:lang w:eastAsia="zh-TW"/>
          </w:rPr>
          <w:t>11</w:t>
        </w:r>
        <w:r w:rsidR="00F8332A" w:rsidRPr="00F060BE">
          <w:rPr>
            <w:rFonts w:hint="eastAsia"/>
            <w:lang w:eastAsia="zh-TW"/>
          </w:rPr>
          <w:t>碼</w:t>
        </w:r>
      </w:smartTag>
      <w:r w:rsidR="00F8332A" w:rsidRPr="00F060BE">
        <w:rPr>
          <w:rFonts w:hint="eastAsia"/>
          <w:lang w:eastAsia="zh-TW"/>
        </w:rPr>
        <w:t xml:space="preserve"> </w:t>
      </w:r>
      <w:r w:rsidR="00C53642" w:rsidRPr="00F060BE">
        <w:rPr>
          <w:rFonts w:hint="eastAsia"/>
          <w:lang w:eastAsia="zh-TW"/>
        </w:rPr>
        <w:t>=</w:t>
      </w:r>
      <w:r w:rsidR="00163222" w:rsidRPr="00F060BE">
        <w:rPr>
          <w:rFonts w:ascii="Arial" w:eastAsia="細明體" w:hAnsi="Arial" w:cs="Arial"/>
          <w:lang w:eastAsia="zh-TW"/>
        </w:rPr>
        <w:t>’</w:t>
      </w:r>
      <w:r w:rsidR="00163222" w:rsidRPr="00F060BE">
        <w:rPr>
          <w:rFonts w:ascii="Arial" w:eastAsia="細明體" w:hAnsi="Arial" w:cs="Arial" w:hint="eastAsia"/>
          <w:lang w:eastAsia="zh-TW"/>
        </w:rPr>
        <w:t>T</w:t>
      </w:r>
      <w:r w:rsidR="00163222" w:rsidRPr="00F060BE">
        <w:rPr>
          <w:rFonts w:ascii="Arial" w:eastAsia="細明體" w:hAnsi="Arial" w:cs="Arial"/>
          <w:lang w:eastAsia="zh-TW"/>
        </w:rPr>
        <w:t>’</w:t>
      </w:r>
      <w:r w:rsidR="00F8332A" w:rsidRPr="0000502C">
        <w:rPr>
          <w:rFonts w:hint="eastAsia"/>
          <w:lang w:eastAsia="zh-TW"/>
        </w:rPr>
        <w:t xml:space="preserve"> </w:t>
      </w:r>
    </w:p>
    <w:p w:rsidR="009C7C16" w:rsidRPr="0000502C" w:rsidRDefault="009C7C16" w:rsidP="002F7550">
      <w:pPr>
        <w:pStyle w:val="Tabletext"/>
        <w:keepLines w:val="0"/>
        <w:numPr>
          <w:ilvl w:val="3"/>
          <w:numId w:val="2"/>
        </w:numPr>
        <w:spacing w:after="0" w:line="240" w:lineRule="auto"/>
        <w:rPr>
          <w:rFonts w:hint="eastAsia"/>
          <w:lang w:eastAsia="zh-TW"/>
        </w:rPr>
      </w:pPr>
      <w:r w:rsidRPr="00F060BE">
        <w:rPr>
          <w:rFonts w:hint="eastAsia"/>
          <w:lang w:eastAsia="zh-TW"/>
        </w:rPr>
        <w:t>醫師證號、醫生姓名、醫院代碼可不輸</w:t>
      </w:r>
    </w:p>
    <w:p w:rsidR="00241AE5" w:rsidRPr="00F060BE" w:rsidRDefault="00241AE5" w:rsidP="002F7550">
      <w:pPr>
        <w:pStyle w:val="Tabletext"/>
        <w:keepLines w:val="0"/>
        <w:numPr>
          <w:ilvl w:val="3"/>
          <w:numId w:val="2"/>
        </w:numPr>
        <w:spacing w:after="0" w:line="240" w:lineRule="auto"/>
        <w:rPr>
          <w:rFonts w:hint="eastAsia"/>
          <w:lang w:eastAsia="zh-TW"/>
        </w:rPr>
      </w:pPr>
      <w:r w:rsidRPr="00B96FE2">
        <w:rPr>
          <w:rFonts w:hint="eastAsia"/>
          <w:lang w:eastAsia="zh-TW"/>
        </w:rPr>
        <w:t>輸入也不須檢核</w:t>
      </w:r>
    </w:p>
    <w:p w:rsidR="00900835" w:rsidRPr="00F060BE" w:rsidRDefault="00900835">
      <w:pPr>
        <w:pStyle w:val="Tabletext"/>
        <w:keepLines w:val="0"/>
        <w:spacing w:after="0" w:line="240" w:lineRule="auto"/>
        <w:ind w:left="1080"/>
        <w:rPr>
          <w:rFonts w:hint="eastAsia"/>
          <w:lang w:eastAsia="zh-TW"/>
        </w:rPr>
      </w:pPr>
    </w:p>
    <w:p w:rsidR="00900835" w:rsidRPr="00F060BE" w:rsidRDefault="00900835" w:rsidP="002F7550">
      <w:pPr>
        <w:pStyle w:val="Tabletext"/>
        <w:keepLines w:val="0"/>
        <w:numPr>
          <w:ilvl w:val="1"/>
          <w:numId w:val="2"/>
        </w:numPr>
        <w:spacing w:after="0" w:line="240" w:lineRule="auto"/>
        <w:rPr>
          <w:rFonts w:hint="eastAsia"/>
          <w:lang w:eastAsia="zh-TW"/>
        </w:rPr>
      </w:pPr>
      <w:r w:rsidRPr="00F060BE">
        <w:rPr>
          <w:rFonts w:hint="eastAsia"/>
          <w:lang w:eastAsia="zh-TW"/>
        </w:rPr>
        <w:t>異動</w:t>
      </w:r>
      <w:r w:rsidRPr="00F060BE">
        <w:rPr>
          <w:rFonts w:hint="eastAsia"/>
          <w:lang w:eastAsia="zh-TW"/>
        </w:rPr>
        <w:t>TABLES</w:t>
      </w:r>
    </w:p>
    <w:p w:rsidR="00900835" w:rsidRPr="00F060BE" w:rsidRDefault="00900835" w:rsidP="002F7550">
      <w:pPr>
        <w:pStyle w:val="Tabletext"/>
        <w:keepLines w:val="0"/>
        <w:numPr>
          <w:ilvl w:val="2"/>
          <w:numId w:val="2"/>
        </w:numPr>
        <w:spacing w:after="0" w:line="240" w:lineRule="auto"/>
        <w:rPr>
          <w:rFonts w:hint="eastAsia"/>
          <w:lang w:eastAsia="zh-TW"/>
        </w:rPr>
      </w:pPr>
      <w:r w:rsidRPr="00F060BE">
        <w:rPr>
          <w:rFonts w:hint="eastAsia"/>
          <w:lang w:eastAsia="zh-TW"/>
        </w:rPr>
        <w:t>先刪除原有的：</w:t>
      </w:r>
    </w:p>
    <w:p w:rsidR="00900835" w:rsidRPr="00F060BE" w:rsidRDefault="00900835" w:rsidP="002F7550">
      <w:pPr>
        <w:pStyle w:val="Tabletext"/>
        <w:keepLines w:val="0"/>
        <w:numPr>
          <w:ilvl w:val="3"/>
          <w:numId w:val="2"/>
        </w:numPr>
        <w:spacing w:after="0" w:line="240" w:lineRule="auto"/>
        <w:rPr>
          <w:rFonts w:hint="eastAsia"/>
          <w:lang w:eastAsia="zh-TW"/>
        </w:rPr>
      </w:pPr>
      <w:r w:rsidRPr="00F060BE">
        <w:rPr>
          <w:rFonts w:hint="eastAsia"/>
          <w:lang w:eastAsia="zh-TW"/>
        </w:rPr>
        <w:t>DELETE DTAAAT20 BY</w:t>
      </w:r>
      <w:r w:rsidRPr="00F060BE">
        <w:rPr>
          <w:rFonts w:hint="eastAsia"/>
          <w:lang w:eastAsia="zh-TW"/>
        </w:rPr>
        <w:t>畫面受理編號。</w:t>
      </w:r>
    </w:p>
    <w:p w:rsidR="00900835" w:rsidRPr="00F060BE" w:rsidRDefault="00900835" w:rsidP="002F7550">
      <w:pPr>
        <w:pStyle w:val="Tabletext"/>
        <w:keepLines w:val="0"/>
        <w:numPr>
          <w:ilvl w:val="2"/>
          <w:numId w:val="2"/>
        </w:numPr>
        <w:spacing w:after="0" w:line="240" w:lineRule="auto"/>
        <w:rPr>
          <w:rFonts w:hint="eastAsia"/>
          <w:lang w:eastAsia="zh-TW"/>
        </w:rPr>
      </w:pPr>
      <w:r w:rsidRPr="00F060BE">
        <w:rPr>
          <w:rFonts w:hint="eastAsia"/>
          <w:lang w:eastAsia="zh-TW"/>
        </w:rPr>
        <w:t xml:space="preserve">INSERT DTAAAT20 </w:t>
      </w:r>
      <w:r w:rsidRPr="00F060BE">
        <w:rPr>
          <w:rFonts w:hint="eastAsia"/>
          <w:lang w:eastAsia="zh-TW"/>
        </w:rPr>
        <w:t>理賠受理診斷書檔：</w:t>
      </w:r>
    </w:p>
    <w:p w:rsidR="00900835" w:rsidRPr="00F060BE" w:rsidRDefault="00900835" w:rsidP="002F7550">
      <w:pPr>
        <w:pStyle w:val="Tabletext"/>
        <w:keepLines w:val="0"/>
        <w:numPr>
          <w:ilvl w:val="3"/>
          <w:numId w:val="2"/>
        </w:numPr>
        <w:spacing w:after="0" w:line="240" w:lineRule="auto"/>
        <w:rPr>
          <w:rFonts w:hint="eastAsia"/>
          <w:lang w:eastAsia="zh-TW"/>
        </w:rPr>
      </w:pPr>
      <w:r w:rsidRPr="00F060BE">
        <w:rPr>
          <w:rFonts w:hint="eastAsia"/>
          <w:lang w:eastAsia="zh-TW"/>
        </w:rPr>
        <w:t>失敗處理：</w:t>
      </w:r>
    </w:p>
    <w:p w:rsidR="00900835" w:rsidRPr="00F060BE" w:rsidRDefault="00900835" w:rsidP="002F7550">
      <w:pPr>
        <w:pStyle w:val="Tabletext"/>
        <w:keepLines w:val="0"/>
        <w:numPr>
          <w:ilvl w:val="4"/>
          <w:numId w:val="2"/>
        </w:numPr>
        <w:spacing w:after="0" w:line="240" w:lineRule="auto"/>
        <w:rPr>
          <w:rFonts w:hint="eastAsia"/>
          <w:lang w:eastAsia="zh-TW"/>
        </w:rPr>
      </w:pPr>
      <w:r w:rsidRPr="00F060BE">
        <w:rPr>
          <w:rFonts w:hint="eastAsia"/>
          <w:lang w:eastAsia="zh-TW"/>
        </w:rPr>
        <w:t>回覆訊息：</w:t>
      </w:r>
      <w:r w:rsidRPr="00F060BE">
        <w:rPr>
          <w:rFonts w:hint="eastAsia"/>
          <w:lang w:eastAsia="zh-TW"/>
        </w:rPr>
        <w:t xml:space="preserve"> </w:t>
      </w:r>
      <w:r w:rsidRPr="00F060BE">
        <w:rPr>
          <w:lang w:eastAsia="zh-TW"/>
        </w:rPr>
        <w:t>“</w:t>
      </w:r>
      <w:r w:rsidRPr="00F060BE">
        <w:rPr>
          <w:rFonts w:hint="eastAsia"/>
          <w:lang w:eastAsia="zh-TW"/>
        </w:rPr>
        <w:t>寫入理賠受理診斷書檔失敗</w:t>
      </w:r>
      <w:r w:rsidRPr="00F060BE">
        <w:rPr>
          <w:lang w:eastAsia="zh-TW"/>
        </w:rPr>
        <w:t>”</w:t>
      </w:r>
      <w:r w:rsidRPr="00F060BE">
        <w:rPr>
          <w:rFonts w:hint="eastAsia"/>
          <w:lang w:eastAsia="zh-TW"/>
        </w:rPr>
        <w:t xml:space="preserve"> </w:t>
      </w:r>
      <w:r w:rsidRPr="00F060BE">
        <w:rPr>
          <w:rFonts w:hint="eastAsia"/>
          <w:lang w:eastAsia="zh-TW"/>
        </w:rPr>
        <w:t>。</w:t>
      </w:r>
    </w:p>
    <w:p w:rsidR="00900835" w:rsidRPr="00F060BE" w:rsidRDefault="00900835" w:rsidP="002F7550">
      <w:pPr>
        <w:pStyle w:val="Tabletext"/>
        <w:keepLines w:val="0"/>
        <w:numPr>
          <w:ilvl w:val="4"/>
          <w:numId w:val="2"/>
        </w:numPr>
        <w:spacing w:after="0" w:line="240" w:lineRule="auto"/>
        <w:rPr>
          <w:rFonts w:hint="eastAsia"/>
          <w:lang w:eastAsia="zh-TW"/>
        </w:rPr>
      </w:pPr>
      <w:r w:rsidRPr="00F060BE">
        <w:rPr>
          <w:rFonts w:hint="eastAsia"/>
          <w:lang w:eastAsia="zh-TW"/>
        </w:rPr>
        <w:t>return</w:t>
      </w:r>
      <w:r w:rsidRPr="00F060BE">
        <w:rPr>
          <w:rFonts w:hint="eastAsia"/>
          <w:lang w:eastAsia="zh-TW"/>
        </w:rPr>
        <w:t>。</w:t>
      </w:r>
    </w:p>
    <w:p w:rsidR="00900835" w:rsidRPr="00F060BE" w:rsidRDefault="00900835" w:rsidP="002F7550">
      <w:pPr>
        <w:pStyle w:val="Tabletext"/>
        <w:keepLines w:val="0"/>
        <w:numPr>
          <w:ilvl w:val="2"/>
          <w:numId w:val="2"/>
        </w:numPr>
        <w:spacing w:after="0" w:line="240" w:lineRule="auto"/>
        <w:rPr>
          <w:rFonts w:hint="eastAsia"/>
          <w:lang w:eastAsia="zh-TW"/>
        </w:rPr>
      </w:pPr>
      <w:r w:rsidRPr="00F060BE">
        <w:rPr>
          <w:rFonts w:hint="eastAsia"/>
          <w:lang w:eastAsia="zh-TW"/>
        </w:rPr>
        <w:t>INSERT DTAAAT21</w:t>
      </w:r>
      <w:r w:rsidRPr="00F060BE">
        <w:rPr>
          <w:rFonts w:ascii="細明體" w:eastAsia="細明體" w:hAnsi="細明體" w:hint="eastAsia"/>
          <w:lang w:eastAsia="zh-TW"/>
        </w:rPr>
        <w:t>理賠診斷書相關天數檔處理</w:t>
      </w:r>
      <w:r w:rsidRPr="00F060BE">
        <w:rPr>
          <w:rFonts w:hint="eastAsia"/>
          <w:lang w:eastAsia="zh-TW"/>
        </w:rPr>
        <w:t>：</w:t>
      </w:r>
    </w:p>
    <w:p w:rsidR="00900835" w:rsidRPr="00F060BE" w:rsidRDefault="00900835" w:rsidP="002F7550">
      <w:pPr>
        <w:pStyle w:val="Tabletext"/>
        <w:keepLines w:val="0"/>
        <w:numPr>
          <w:ilvl w:val="3"/>
          <w:numId w:val="2"/>
        </w:numPr>
        <w:spacing w:after="0" w:line="240" w:lineRule="auto"/>
        <w:rPr>
          <w:rFonts w:hint="eastAsia"/>
          <w:lang w:eastAsia="zh-TW"/>
        </w:rPr>
      </w:pPr>
      <w:r w:rsidRPr="00F060BE">
        <w:rPr>
          <w:rFonts w:hint="eastAsia"/>
          <w:lang w:eastAsia="zh-TW"/>
        </w:rPr>
        <w:t>先刪除原有的：</w:t>
      </w:r>
    </w:p>
    <w:p w:rsidR="00900835" w:rsidRPr="00F060BE" w:rsidRDefault="00900835" w:rsidP="002F7550">
      <w:pPr>
        <w:pStyle w:val="Tabletext"/>
        <w:keepLines w:val="0"/>
        <w:numPr>
          <w:ilvl w:val="4"/>
          <w:numId w:val="2"/>
        </w:numPr>
        <w:spacing w:after="0" w:line="240" w:lineRule="auto"/>
        <w:rPr>
          <w:rFonts w:hint="eastAsia"/>
          <w:lang w:eastAsia="zh-TW"/>
        </w:rPr>
      </w:pPr>
      <w:r w:rsidRPr="00F060BE">
        <w:rPr>
          <w:rFonts w:hint="eastAsia"/>
          <w:lang w:eastAsia="zh-TW"/>
        </w:rPr>
        <w:t>DELETE DTAAAT21 BY</w:t>
      </w:r>
      <w:r w:rsidRPr="00F060BE">
        <w:rPr>
          <w:rFonts w:hint="eastAsia"/>
          <w:lang w:eastAsia="zh-TW"/>
        </w:rPr>
        <w:t>畫面受理編號。</w:t>
      </w:r>
    </w:p>
    <w:p w:rsidR="00900835" w:rsidRPr="00F060BE" w:rsidRDefault="00900835" w:rsidP="002F7550">
      <w:pPr>
        <w:pStyle w:val="Tabletext"/>
        <w:keepLines w:val="0"/>
        <w:numPr>
          <w:ilvl w:val="3"/>
          <w:numId w:val="2"/>
        </w:numPr>
        <w:spacing w:after="0" w:line="240" w:lineRule="auto"/>
        <w:rPr>
          <w:rFonts w:hint="eastAsia"/>
          <w:lang w:eastAsia="zh-TW"/>
        </w:rPr>
      </w:pPr>
      <w:r w:rsidRPr="00F060BE">
        <w:rPr>
          <w:rFonts w:hint="eastAsia"/>
          <w:lang w:eastAsia="zh-TW"/>
        </w:rPr>
        <w:t xml:space="preserve">IF </w:t>
      </w:r>
      <w:r w:rsidRPr="00F060BE">
        <w:rPr>
          <w:rFonts w:hint="eastAsia"/>
          <w:lang w:eastAsia="zh-TW"/>
        </w:rPr>
        <w:t>畫面上有理賠相關天數才需執行此</w:t>
      </w:r>
      <w:r w:rsidRPr="00F060BE">
        <w:rPr>
          <w:rFonts w:hint="eastAsia"/>
          <w:lang w:eastAsia="zh-TW"/>
        </w:rPr>
        <w:t>STEP</w:t>
      </w:r>
      <w:r w:rsidRPr="00F060BE">
        <w:rPr>
          <w:rFonts w:hint="eastAsia"/>
          <w:lang w:eastAsia="zh-TW"/>
        </w:rPr>
        <w:t>。</w:t>
      </w:r>
    </w:p>
    <w:p w:rsidR="00900835" w:rsidRPr="00F060BE" w:rsidRDefault="00900835" w:rsidP="002F7550">
      <w:pPr>
        <w:pStyle w:val="Tabletext"/>
        <w:keepLines w:val="0"/>
        <w:numPr>
          <w:ilvl w:val="3"/>
          <w:numId w:val="2"/>
        </w:numPr>
        <w:spacing w:after="0" w:line="240" w:lineRule="auto"/>
        <w:rPr>
          <w:rFonts w:hint="eastAsia"/>
          <w:lang w:eastAsia="zh-TW"/>
        </w:rPr>
      </w:pPr>
      <w:r w:rsidRPr="00F060BE">
        <w:rPr>
          <w:rFonts w:hint="eastAsia"/>
          <w:lang w:eastAsia="zh-TW"/>
        </w:rPr>
        <w:t>逐筆將畫面上理賠相關天數</w:t>
      </w:r>
      <w:r w:rsidRPr="00F060BE">
        <w:rPr>
          <w:rFonts w:hint="eastAsia"/>
          <w:lang w:eastAsia="zh-TW"/>
        </w:rPr>
        <w:t xml:space="preserve">FORMAT </w:t>
      </w:r>
      <w:r w:rsidRPr="00F060BE">
        <w:rPr>
          <w:rFonts w:hint="eastAsia"/>
          <w:lang w:eastAsia="zh-TW"/>
        </w:rPr>
        <w:t>成</w:t>
      </w:r>
      <w:r w:rsidRPr="00F060BE">
        <w:rPr>
          <w:rFonts w:hint="eastAsia"/>
          <w:lang w:eastAsia="zh-TW"/>
        </w:rPr>
        <w:t xml:space="preserve"> DTAAAT21</w:t>
      </w:r>
      <w:r w:rsidRPr="00F060BE">
        <w:rPr>
          <w:rFonts w:hint="eastAsia"/>
          <w:lang w:eastAsia="zh-TW"/>
        </w:rPr>
        <w:t>格式</w:t>
      </w:r>
      <w:r w:rsidRPr="00F060BE">
        <w:rPr>
          <w:rFonts w:hint="eastAsia"/>
          <w:lang w:eastAsia="zh-TW"/>
        </w:rPr>
        <w:t xml:space="preserve"> </w:t>
      </w:r>
      <w:r w:rsidRPr="00F060BE">
        <w:rPr>
          <w:rFonts w:hint="eastAsia"/>
          <w:lang w:eastAsia="zh-TW"/>
        </w:rPr>
        <w:t>如下：</w:t>
      </w:r>
    </w:p>
    <w:tbl>
      <w:tblPr>
        <w:tblW w:w="5940" w:type="dxa"/>
        <w:tblInd w:w="1800" w:type="dxa"/>
        <w:tblCellMar>
          <w:left w:w="0" w:type="dxa"/>
          <w:right w:w="0" w:type="dxa"/>
        </w:tblCellMar>
        <w:tblLook w:val="0000" w:firstRow="0" w:lastRow="0" w:firstColumn="0" w:lastColumn="0" w:noHBand="0" w:noVBand="0"/>
      </w:tblPr>
      <w:tblGrid>
        <w:gridCol w:w="2440"/>
        <w:gridCol w:w="3500"/>
      </w:tblGrid>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cs="Arial Unicode MS" w:hint="eastAsia"/>
                <w:b/>
                <w:bCs/>
                <w:sz w:val="20"/>
              </w:rPr>
              <w:t>參數名稱</w:t>
            </w:r>
          </w:p>
        </w:tc>
        <w:tc>
          <w:tcPr>
            <w:tcW w:w="3500" w:type="dxa"/>
            <w:tcBorders>
              <w:top w:val="single" w:sz="4" w:space="0" w:color="auto"/>
              <w:left w:val="nil"/>
              <w:bottom w:val="single" w:sz="4" w:space="0" w:color="auto"/>
              <w:right w:val="single" w:sz="4" w:space="0" w:color="auto"/>
            </w:tcBorders>
            <w:shd w:val="clear" w:color="auto" w:fill="C0C0C0"/>
            <w:tcMar>
              <w:top w:w="15" w:type="dxa"/>
              <w:left w:w="15" w:type="dxa"/>
              <w:bottom w:w="0" w:type="dxa"/>
              <w:right w:w="15" w:type="dxa"/>
            </w:tcMar>
            <w:vAlign w:val="bottom"/>
          </w:tcPr>
          <w:p w:rsidR="00900835" w:rsidRPr="00F060BE" w:rsidRDefault="00900835">
            <w:pPr>
              <w:jc w:val="center"/>
              <w:rPr>
                <w:rFonts w:ascii="細明體" w:eastAsia="細明體" w:hAnsi="細明體" w:cs="Arial Unicode MS"/>
                <w:b/>
                <w:bCs/>
                <w:sz w:val="20"/>
              </w:rPr>
            </w:pPr>
            <w:r w:rsidRPr="00F060BE">
              <w:rPr>
                <w:rFonts w:ascii="細明體" w:eastAsia="細明體" w:hAnsi="細明體" w:hint="eastAsia"/>
                <w:b/>
                <w:bCs/>
                <w:sz w:val="20"/>
              </w:rPr>
              <w:t>資料來源</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受理編號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診斷書流水號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序號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自1開始，逐筆加1</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項目</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起始日期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終止日期</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手術名稱</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900835"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900835" w:rsidRPr="00F060BE" w:rsidRDefault="00900835">
            <w:pPr>
              <w:rPr>
                <w:rFonts w:ascii="細明體" w:eastAsia="細明體" w:hAnsi="細明體" w:hint="eastAsia"/>
                <w:sz w:val="20"/>
                <w:szCs w:val="20"/>
              </w:rPr>
            </w:pPr>
            <w:r w:rsidRPr="00F060BE">
              <w:rPr>
                <w:rFonts w:ascii="細明體" w:eastAsia="細明體" w:hAnsi="細明體" w:hint="eastAsia"/>
                <w:sz w:val="20"/>
                <w:szCs w:val="20"/>
              </w:rPr>
              <w:t>癌症手術</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00835" w:rsidRPr="00F060BE" w:rsidRDefault="00900835">
            <w:pPr>
              <w:rPr>
                <w:rFonts w:ascii="新細明體" w:hAnsi="新細明體" w:cs="Arial Unicode MS" w:hint="eastAsia"/>
                <w:sz w:val="20"/>
              </w:rPr>
            </w:pPr>
            <w:r w:rsidRPr="00F060BE">
              <w:rPr>
                <w:rFonts w:ascii="新細明體" w:hAnsi="新細明體" w:cs="Arial Unicode MS" w:hint="eastAsia"/>
                <w:sz w:val="20"/>
              </w:rPr>
              <w:t>畫面</w:t>
            </w:r>
          </w:p>
        </w:tc>
      </w:tr>
      <w:tr w:rsidR="000D3C5E" w:rsidRPr="00F060BE">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D3C5E" w:rsidRPr="00F060BE" w:rsidRDefault="000D3C5E" w:rsidP="000D3C5E">
            <w:pPr>
              <w:rPr>
                <w:rFonts w:ascii="細明體" w:eastAsia="細明體" w:hAnsi="細明體" w:hint="eastAsia"/>
                <w:sz w:val="20"/>
                <w:szCs w:val="20"/>
              </w:rPr>
            </w:pPr>
            <w:r w:rsidRPr="00F060BE">
              <w:rPr>
                <w:rFonts w:ascii="細明體" w:eastAsia="細明體" w:hAnsi="細明體" w:hint="eastAsia"/>
                <w:sz w:val="20"/>
                <w:szCs w:val="20"/>
              </w:rPr>
              <w:t>燒燙傷門診(Y/N)</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D3C5E" w:rsidRPr="00F060BE" w:rsidRDefault="000D3C5E" w:rsidP="000D3C5E">
            <w:pPr>
              <w:rPr>
                <w:rFonts w:ascii="新細明體" w:hAnsi="新細明體" w:cs="Arial Unicode MS" w:hint="eastAsia"/>
                <w:sz w:val="20"/>
              </w:rPr>
            </w:pPr>
            <w:r w:rsidRPr="00F060BE">
              <w:rPr>
                <w:rFonts w:ascii="新細明體" w:hAnsi="新細明體" w:cs="Arial Unicode MS" w:hint="eastAsia"/>
                <w:sz w:val="20"/>
              </w:rPr>
              <w:t>畫面</w:t>
            </w:r>
          </w:p>
        </w:tc>
      </w:tr>
      <w:tr w:rsidR="004B69D8" w:rsidRPr="00F060BE" w:rsidTr="004B69D8">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4B69D8" w:rsidRPr="00F060BE" w:rsidRDefault="004B69D8" w:rsidP="004B69D8">
            <w:pPr>
              <w:rPr>
                <w:rFonts w:ascii="細明體" w:eastAsia="細明體" w:hAnsi="細明體" w:hint="eastAsia"/>
                <w:sz w:val="20"/>
                <w:szCs w:val="20"/>
              </w:rPr>
            </w:pPr>
            <w:r w:rsidRPr="00F060BE">
              <w:rPr>
                <w:rFonts w:ascii="細明體" w:eastAsia="細明體" w:hAnsi="細明體" w:hint="eastAsia"/>
                <w:sz w:val="20"/>
              </w:rPr>
              <w:t>手術險別</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4B69D8" w:rsidRPr="00F060BE" w:rsidRDefault="004B69D8" w:rsidP="004B69D8">
            <w:pPr>
              <w:rPr>
                <w:rFonts w:ascii="新細明體" w:hAnsi="新細明體" w:cs="Arial Unicode MS" w:hint="eastAsia"/>
                <w:sz w:val="20"/>
              </w:rPr>
            </w:pPr>
            <w:r w:rsidRPr="00F060BE">
              <w:rPr>
                <w:rFonts w:ascii="新細明體" w:hAnsi="新細明體" w:cs="Arial Unicode MS" w:hint="eastAsia"/>
                <w:sz w:val="20"/>
              </w:rPr>
              <w:t>畫面</w:t>
            </w:r>
          </w:p>
        </w:tc>
      </w:tr>
      <w:tr w:rsidR="004B69D8" w:rsidRPr="00F060BE" w:rsidTr="004B69D8">
        <w:trPr>
          <w:trHeight w:val="330"/>
        </w:trPr>
        <w:tc>
          <w:tcPr>
            <w:tcW w:w="244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4B69D8" w:rsidRPr="00F060BE" w:rsidRDefault="004B69D8" w:rsidP="004B69D8">
            <w:pPr>
              <w:rPr>
                <w:rFonts w:ascii="細明體" w:eastAsia="細明體" w:hAnsi="細明體" w:hint="eastAsia"/>
                <w:sz w:val="20"/>
                <w:szCs w:val="20"/>
              </w:rPr>
            </w:pPr>
            <w:r w:rsidRPr="00F060BE">
              <w:rPr>
                <w:rStyle w:val="a4"/>
                <w:rFonts w:ascii="細明體" w:eastAsia="細明體" w:hAnsi="細明體" w:hint="eastAsia"/>
                <w:caps/>
                <w:sz w:val="20"/>
              </w:rPr>
              <w:t>手術等級</w:t>
            </w:r>
          </w:p>
        </w:tc>
        <w:tc>
          <w:tcPr>
            <w:tcW w:w="0" w:type="auto"/>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4B69D8" w:rsidRPr="00F060BE" w:rsidRDefault="004B69D8" w:rsidP="004B69D8">
            <w:pPr>
              <w:rPr>
                <w:rFonts w:ascii="新細明體" w:hAnsi="新細明體" w:cs="Arial Unicode MS" w:hint="eastAsia"/>
                <w:sz w:val="20"/>
              </w:rPr>
            </w:pPr>
            <w:r w:rsidRPr="00F060BE">
              <w:rPr>
                <w:rFonts w:ascii="新細明體" w:hAnsi="新細明體" w:cs="Arial Unicode MS" w:hint="eastAsia"/>
                <w:sz w:val="20"/>
              </w:rPr>
              <w:t>畫面</w:t>
            </w:r>
          </w:p>
        </w:tc>
      </w:tr>
    </w:tbl>
    <w:p w:rsidR="00900835" w:rsidRPr="00F060BE" w:rsidRDefault="00900835" w:rsidP="002F7550">
      <w:pPr>
        <w:pStyle w:val="Tabletext"/>
        <w:keepLines w:val="0"/>
        <w:numPr>
          <w:ilvl w:val="3"/>
          <w:numId w:val="2"/>
        </w:numPr>
        <w:spacing w:after="0" w:line="240" w:lineRule="auto"/>
        <w:rPr>
          <w:rFonts w:hint="eastAsia"/>
          <w:lang w:eastAsia="zh-TW"/>
        </w:rPr>
      </w:pPr>
      <w:r w:rsidRPr="00F060BE">
        <w:rPr>
          <w:rFonts w:hint="eastAsia"/>
          <w:lang w:eastAsia="zh-TW"/>
        </w:rPr>
        <w:t>失敗處理：</w:t>
      </w:r>
    </w:p>
    <w:p w:rsidR="00900835" w:rsidRPr="00F060BE" w:rsidRDefault="00900835" w:rsidP="002F7550">
      <w:pPr>
        <w:pStyle w:val="Tabletext"/>
        <w:keepLines w:val="0"/>
        <w:numPr>
          <w:ilvl w:val="4"/>
          <w:numId w:val="2"/>
        </w:numPr>
        <w:spacing w:after="0" w:line="240" w:lineRule="auto"/>
        <w:rPr>
          <w:rFonts w:hint="eastAsia"/>
          <w:lang w:eastAsia="zh-TW"/>
        </w:rPr>
      </w:pPr>
      <w:r w:rsidRPr="00F060BE">
        <w:rPr>
          <w:rFonts w:hint="eastAsia"/>
          <w:lang w:eastAsia="zh-TW"/>
        </w:rPr>
        <w:t>回覆訊息：</w:t>
      </w:r>
      <w:r w:rsidRPr="00F060BE">
        <w:rPr>
          <w:rFonts w:hint="eastAsia"/>
          <w:lang w:eastAsia="zh-TW"/>
        </w:rPr>
        <w:t xml:space="preserve"> </w:t>
      </w:r>
      <w:r w:rsidRPr="00F060BE">
        <w:rPr>
          <w:lang w:eastAsia="zh-TW"/>
        </w:rPr>
        <w:t>“</w:t>
      </w:r>
      <w:r w:rsidRPr="00F060BE">
        <w:rPr>
          <w:rFonts w:hint="eastAsia"/>
          <w:lang w:eastAsia="zh-TW"/>
        </w:rPr>
        <w:t>寫入</w:t>
      </w:r>
      <w:r w:rsidRPr="00F060BE">
        <w:rPr>
          <w:rFonts w:ascii="細明體" w:eastAsia="細明體" w:hAnsi="細明體" w:hint="eastAsia"/>
          <w:lang w:eastAsia="zh-TW"/>
        </w:rPr>
        <w:t>理賠診斷書相關天數檔</w:t>
      </w:r>
      <w:r w:rsidRPr="00F060BE">
        <w:rPr>
          <w:rFonts w:hint="eastAsia"/>
          <w:lang w:eastAsia="zh-TW"/>
        </w:rPr>
        <w:t>失敗</w:t>
      </w:r>
      <w:r w:rsidRPr="00F060BE">
        <w:rPr>
          <w:lang w:eastAsia="zh-TW"/>
        </w:rPr>
        <w:t>”</w:t>
      </w:r>
      <w:r w:rsidRPr="00F060BE">
        <w:rPr>
          <w:rFonts w:hint="eastAsia"/>
          <w:lang w:eastAsia="zh-TW"/>
        </w:rPr>
        <w:t xml:space="preserve"> </w:t>
      </w:r>
      <w:r w:rsidRPr="00F060BE">
        <w:rPr>
          <w:rFonts w:hint="eastAsia"/>
          <w:lang w:eastAsia="zh-TW"/>
        </w:rPr>
        <w:t>。</w:t>
      </w:r>
      <w:r w:rsidRPr="00F060BE">
        <w:rPr>
          <w:rFonts w:hint="eastAsia"/>
          <w:lang w:eastAsia="zh-TW"/>
        </w:rPr>
        <w:t xml:space="preserve"> </w:t>
      </w:r>
    </w:p>
    <w:p w:rsidR="00900835" w:rsidRPr="00F060BE" w:rsidRDefault="00900835" w:rsidP="002F7550">
      <w:pPr>
        <w:pStyle w:val="Tabletext"/>
        <w:keepLines w:val="0"/>
        <w:numPr>
          <w:ilvl w:val="4"/>
          <w:numId w:val="2"/>
        </w:numPr>
        <w:spacing w:after="0" w:line="240" w:lineRule="auto"/>
        <w:rPr>
          <w:rFonts w:hint="eastAsia"/>
          <w:lang w:eastAsia="zh-TW"/>
        </w:rPr>
      </w:pPr>
      <w:r w:rsidRPr="00F060BE">
        <w:rPr>
          <w:rFonts w:hint="eastAsia"/>
          <w:lang w:eastAsia="zh-TW"/>
        </w:rPr>
        <w:t>return</w:t>
      </w:r>
      <w:r w:rsidRPr="00F060BE">
        <w:rPr>
          <w:rFonts w:hint="eastAsia"/>
          <w:lang w:eastAsia="zh-TW"/>
        </w:rPr>
        <w:t>。</w:t>
      </w:r>
    </w:p>
    <w:p w:rsidR="00900835" w:rsidRPr="00F060BE" w:rsidRDefault="00900835" w:rsidP="002F7550">
      <w:pPr>
        <w:pStyle w:val="Tabletext"/>
        <w:keepLines w:val="0"/>
        <w:numPr>
          <w:ilvl w:val="1"/>
          <w:numId w:val="2"/>
        </w:numPr>
        <w:spacing w:after="0" w:line="240" w:lineRule="auto"/>
        <w:rPr>
          <w:rFonts w:hint="eastAsia"/>
          <w:lang w:eastAsia="zh-TW"/>
        </w:rPr>
      </w:pPr>
      <w:r w:rsidRPr="00F060BE">
        <w:rPr>
          <w:rFonts w:hint="eastAsia"/>
          <w:lang w:eastAsia="zh-TW"/>
        </w:rPr>
        <w:t>新增結果</w:t>
      </w:r>
    </w:p>
    <w:p w:rsidR="00900835" w:rsidRPr="00F060BE" w:rsidRDefault="00900835" w:rsidP="002F7550">
      <w:pPr>
        <w:pStyle w:val="Tabletext"/>
        <w:keepLines w:val="0"/>
        <w:numPr>
          <w:ilvl w:val="2"/>
          <w:numId w:val="2"/>
        </w:numPr>
        <w:spacing w:after="0" w:line="240" w:lineRule="auto"/>
        <w:rPr>
          <w:rFonts w:hint="eastAsia"/>
          <w:lang w:eastAsia="zh-TW"/>
        </w:rPr>
      </w:pPr>
      <w:r w:rsidRPr="00F060BE">
        <w:rPr>
          <w:rFonts w:hint="eastAsia"/>
          <w:lang w:eastAsia="zh-TW"/>
        </w:rPr>
        <w:t>成功</w:t>
      </w:r>
      <w:r w:rsidRPr="00F060BE">
        <w:rPr>
          <w:lang w:eastAsia="zh-TW"/>
        </w:rPr>
        <w:sym w:font="Wingdings" w:char="F0E8"/>
      </w:r>
      <w:r w:rsidRPr="00F060BE">
        <w:rPr>
          <w:rFonts w:hint="eastAsia"/>
          <w:lang w:eastAsia="zh-TW"/>
        </w:rPr>
        <w:t xml:space="preserve"> </w:t>
      </w:r>
      <w:r w:rsidRPr="00F060BE">
        <w:rPr>
          <w:rFonts w:hint="eastAsia"/>
          <w:lang w:eastAsia="zh-TW"/>
        </w:rPr>
        <w:t>診斷書作業成功</w:t>
      </w:r>
    </w:p>
    <w:p w:rsidR="00900835" w:rsidRPr="00F060BE" w:rsidRDefault="00900835" w:rsidP="002F7550">
      <w:pPr>
        <w:pStyle w:val="Tabletext"/>
        <w:keepLines w:val="0"/>
        <w:numPr>
          <w:ilvl w:val="3"/>
          <w:numId w:val="2"/>
        </w:numPr>
        <w:spacing w:after="0" w:line="240" w:lineRule="auto"/>
        <w:rPr>
          <w:rFonts w:hint="eastAsia"/>
          <w:lang w:eastAsia="zh-TW"/>
        </w:rPr>
      </w:pPr>
      <w:r w:rsidRPr="00F060BE">
        <w:rPr>
          <w:rFonts w:hint="eastAsia"/>
          <w:lang w:eastAsia="zh-TW"/>
        </w:rPr>
        <w:t xml:space="preserve">READ DTAAAT20 BY </w:t>
      </w:r>
      <w:r w:rsidRPr="00F060BE">
        <w:rPr>
          <w:rFonts w:hint="eastAsia"/>
          <w:lang w:eastAsia="zh-TW"/>
        </w:rPr>
        <w:t>畫面受理編號，加</w:t>
      </w:r>
      <w:r w:rsidRPr="00F060BE">
        <w:rPr>
          <w:rFonts w:hint="eastAsia"/>
          <w:lang w:eastAsia="zh-TW"/>
        </w:rPr>
        <w:t>1</w:t>
      </w:r>
      <w:r w:rsidRPr="00F060BE">
        <w:rPr>
          <w:rFonts w:hint="eastAsia"/>
          <w:lang w:eastAsia="zh-TW"/>
        </w:rPr>
        <w:t>後的診斷書流水號</w:t>
      </w:r>
    </w:p>
    <w:p w:rsidR="00900835" w:rsidRPr="00F060BE" w:rsidRDefault="00900835" w:rsidP="002F7550">
      <w:pPr>
        <w:pStyle w:val="Tabletext"/>
        <w:keepLines w:val="0"/>
        <w:numPr>
          <w:ilvl w:val="4"/>
          <w:numId w:val="2"/>
        </w:numPr>
        <w:spacing w:after="0" w:line="240" w:lineRule="auto"/>
        <w:rPr>
          <w:rFonts w:hint="eastAsia"/>
          <w:lang w:eastAsia="zh-TW"/>
        </w:rPr>
      </w:pPr>
      <w:r w:rsidRPr="00F060BE">
        <w:rPr>
          <w:rFonts w:hint="eastAsia"/>
          <w:lang w:eastAsia="zh-TW"/>
        </w:rPr>
        <w:t>IF FND</w:t>
      </w:r>
    </w:p>
    <w:p w:rsidR="00900835" w:rsidRPr="00F060BE" w:rsidRDefault="00900835" w:rsidP="002F7550">
      <w:pPr>
        <w:pStyle w:val="Tabletext"/>
        <w:keepLines w:val="0"/>
        <w:numPr>
          <w:ilvl w:val="5"/>
          <w:numId w:val="2"/>
        </w:numPr>
        <w:spacing w:after="0" w:line="240" w:lineRule="auto"/>
        <w:rPr>
          <w:rFonts w:hint="eastAsia"/>
          <w:lang w:eastAsia="zh-TW"/>
        </w:rPr>
      </w:pPr>
      <w:r w:rsidRPr="00F060BE">
        <w:rPr>
          <w:rFonts w:hint="eastAsia"/>
          <w:lang w:eastAsia="zh-TW"/>
        </w:rPr>
        <w:t xml:space="preserve"> </w:t>
      </w:r>
      <w:r w:rsidRPr="00F060BE">
        <w:rPr>
          <w:rFonts w:hint="eastAsia"/>
          <w:lang w:eastAsia="zh-TW"/>
        </w:rPr>
        <w:t>帶出資料。</w:t>
      </w:r>
    </w:p>
    <w:p w:rsidR="00900835" w:rsidRPr="00F060BE" w:rsidRDefault="00900835" w:rsidP="002F7550">
      <w:pPr>
        <w:pStyle w:val="Tabletext"/>
        <w:keepLines w:val="0"/>
        <w:numPr>
          <w:ilvl w:val="4"/>
          <w:numId w:val="2"/>
        </w:numPr>
        <w:spacing w:after="0" w:line="240" w:lineRule="auto"/>
        <w:rPr>
          <w:rFonts w:hint="eastAsia"/>
          <w:lang w:eastAsia="zh-TW"/>
        </w:rPr>
      </w:pPr>
      <w:r w:rsidRPr="00F060BE">
        <w:rPr>
          <w:rFonts w:hint="eastAsia"/>
          <w:lang w:eastAsia="zh-TW"/>
        </w:rPr>
        <w:t>ELSE</w:t>
      </w:r>
    </w:p>
    <w:p w:rsidR="00900835" w:rsidRPr="00F060BE" w:rsidRDefault="00900835" w:rsidP="002F7550">
      <w:pPr>
        <w:pStyle w:val="Tabletext"/>
        <w:keepLines w:val="0"/>
        <w:numPr>
          <w:ilvl w:val="5"/>
          <w:numId w:val="2"/>
        </w:numPr>
        <w:spacing w:after="0" w:line="240" w:lineRule="auto"/>
        <w:rPr>
          <w:rFonts w:hint="eastAsia"/>
          <w:lang w:eastAsia="zh-TW"/>
        </w:rPr>
      </w:pPr>
      <w:r w:rsidRPr="00F060BE">
        <w:rPr>
          <w:rFonts w:hint="eastAsia"/>
          <w:lang w:eastAsia="zh-TW"/>
        </w:rPr>
        <w:t>診斷書流水號自動加</w:t>
      </w:r>
      <w:r w:rsidRPr="00F060BE">
        <w:rPr>
          <w:rFonts w:hint="eastAsia"/>
          <w:lang w:eastAsia="zh-TW"/>
        </w:rPr>
        <w:t>1</w:t>
      </w:r>
      <w:r w:rsidRPr="00F060BE">
        <w:rPr>
          <w:rFonts w:hint="eastAsia"/>
          <w:lang w:eastAsia="zh-TW"/>
        </w:rPr>
        <w:t>，畫面清空</w:t>
      </w:r>
      <w:r w:rsidRPr="00F060BE">
        <w:rPr>
          <w:rFonts w:hint="eastAsia"/>
          <w:lang w:eastAsia="zh-TW"/>
        </w:rPr>
        <w:t>(</w:t>
      </w:r>
      <w:r w:rsidRPr="00F060BE">
        <w:rPr>
          <w:rFonts w:hint="eastAsia"/>
          <w:lang w:eastAsia="zh-TW"/>
        </w:rPr>
        <w:t>除受理編號與流水號除外</w:t>
      </w:r>
      <w:r w:rsidRPr="00F060BE">
        <w:rPr>
          <w:rFonts w:hint="eastAsia"/>
          <w:lang w:eastAsia="zh-TW"/>
        </w:rPr>
        <w:t>)</w:t>
      </w:r>
    </w:p>
    <w:p w:rsidR="00900835" w:rsidRPr="00F060BE" w:rsidRDefault="00900835" w:rsidP="002F7550">
      <w:pPr>
        <w:pStyle w:val="Tabletext"/>
        <w:keepLines w:val="0"/>
        <w:numPr>
          <w:ilvl w:val="4"/>
          <w:numId w:val="2"/>
        </w:numPr>
        <w:spacing w:after="0" w:line="240" w:lineRule="auto"/>
        <w:rPr>
          <w:rFonts w:hint="eastAsia"/>
          <w:lang w:eastAsia="zh-TW"/>
        </w:rPr>
      </w:pPr>
      <w:r w:rsidRPr="00F060BE">
        <w:rPr>
          <w:rFonts w:hint="eastAsia"/>
          <w:lang w:eastAsia="zh-TW"/>
        </w:rPr>
        <w:t>END IF</w:t>
      </w:r>
    </w:p>
    <w:p w:rsidR="00900835" w:rsidRPr="00F060BE" w:rsidRDefault="00900835" w:rsidP="002F7550">
      <w:pPr>
        <w:pStyle w:val="Tabletext"/>
        <w:keepLines w:val="0"/>
        <w:numPr>
          <w:ilvl w:val="2"/>
          <w:numId w:val="2"/>
        </w:numPr>
        <w:spacing w:after="0" w:line="240" w:lineRule="auto"/>
        <w:rPr>
          <w:rFonts w:hint="eastAsia"/>
          <w:lang w:eastAsia="zh-TW"/>
        </w:rPr>
      </w:pPr>
      <w:r w:rsidRPr="00F060BE">
        <w:rPr>
          <w:rFonts w:hint="eastAsia"/>
          <w:lang w:eastAsia="zh-TW"/>
        </w:rPr>
        <w:t>失敗</w:t>
      </w:r>
      <w:r w:rsidRPr="00F060BE">
        <w:rPr>
          <w:lang w:eastAsia="zh-TW"/>
        </w:rPr>
        <w:sym w:font="Wingdings" w:char="F0E8"/>
      </w:r>
      <w:r w:rsidRPr="00F060BE">
        <w:rPr>
          <w:rFonts w:hint="eastAsia"/>
          <w:lang w:eastAsia="zh-TW"/>
        </w:rPr>
        <w:t xml:space="preserve"> </w:t>
      </w:r>
      <w:r w:rsidRPr="00F060BE">
        <w:rPr>
          <w:rFonts w:hint="eastAsia"/>
          <w:lang w:eastAsia="zh-TW"/>
        </w:rPr>
        <w:t>顯示各種失敗情況的回覆訊息</w:t>
      </w:r>
    </w:p>
    <w:p w:rsidR="00900835" w:rsidRPr="00F060BE" w:rsidRDefault="00900835">
      <w:pPr>
        <w:pStyle w:val="Tabletext"/>
        <w:keepLines w:val="0"/>
        <w:spacing w:after="0"/>
        <w:ind w:left="851"/>
        <w:rPr>
          <w:rFonts w:hint="eastAsia"/>
          <w:lang w:eastAsia="zh-TW"/>
        </w:rPr>
      </w:pPr>
    </w:p>
    <w:p w:rsidR="00900835" w:rsidRPr="00F060BE" w:rsidRDefault="00900835">
      <w:pPr>
        <w:pStyle w:val="Tabletext"/>
        <w:keepLines w:val="0"/>
        <w:tabs>
          <w:tab w:val="num" w:pos="425"/>
        </w:tabs>
        <w:spacing w:after="0"/>
        <w:rPr>
          <w:rFonts w:hint="eastAsia"/>
          <w:lang w:eastAsia="zh-TW"/>
        </w:rPr>
      </w:pPr>
    </w:p>
    <w:p w:rsidR="00900835" w:rsidRPr="00F060BE" w:rsidRDefault="00900835">
      <w:pPr>
        <w:pStyle w:val="Tabletext"/>
        <w:keepLines w:val="0"/>
        <w:spacing w:after="0" w:line="240" w:lineRule="auto"/>
        <w:rPr>
          <w:rFonts w:hint="eastAsia"/>
          <w:lang w:eastAsia="zh-TW"/>
        </w:rPr>
      </w:pPr>
    </w:p>
    <w:p w:rsidR="00900835" w:rsidRPr="00F060BE" w:rsidRDefault="00900835">
      <w:pPr>
        <w:pStyle w:val="Tabletext"/>
        <w:keepLines w:val="0"/>
        <w:spacing w:after="0"/>
        <w:rPr>
          <w:rFonts w:hint="eastAsia"/>
          <w:lang w:eastAsia="zh-TW"/>
        </w:rPr>
      </w:pPr>
    </w:p>
    <w:p w:rsidR="00900835" w:rsidRPr="00F060BE" w:rsidRDefault="00900835">
      <w:pPr>
        <w:pStyle w:val="Tabletext"/>
        <w:keepLines w:val="0"/>
        <w:spacing w:after="0"/>
        <w:rPr>
          <w:rFonts w:hint="eastAsia"/>
          <w:lang w:eastAsia="zh-TW"/>
        </w:rPr>
      </w:pPr>
    </w:p>
    <w:sectPr w:rsidR="00900835" w:rsidRPr="00F060BE">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77A0" w:rsidRDefault="00A677A0" w:rsidP="00262BF5">
      <w:r>
        <w:separator/>
      </w:r>
    </w:p>
  </w:endnote>
  <w:endnote w:type="continuationSeparator" w:id="0">
    <w:p w:rsidR="00A677A0" w:rsidRDefault="00A677A0" w:rsidP="00262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sөũ">
    <w:altName w:val="Times New Roman"/>
    <w:panose1 w:val="00000000000000000000"/>
    <w:charset w:val="00"/>
    <w:family w:val="roman"/>
    <w:notTrueType/>
    <w:pitch w:val="default"/>
  </w:font>
  <w:font w:name="New Gulim">
    <w:altName w:val="Arial Unicode MS"/>
    <w:charset w:val="81"/>
    <w:family w:val="roman"/>
    <w:pitch w:val="variable"/>
    <w:sig w:usb0="00000000" w:usb1="7B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77A0" w:rsidRDefault="00A677A0" w:rsidP="00262BF5">
      <w:r>
        <w:separator/>
      </w:r>
    </w:p>
  </w:footnote>
  <w:footnote w:type="continuationSeparator" w:id="0">
    <w:p w:rsidR="00A677A0" w:rsidRDefault="00A677A0" w:rsidP="00262B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A13EA"/>
    <w:multiLevelType w:val="hybridMultilevel"/>
    <w:tmpl w:val="D70ED7C6"/>
    <w:lvl w:ilvl="0" w:tplc="47B4384E">
      <w:start w:val="1"/>
      <w:numFmt w:val="taiwaneseCountingThousand"/>
      <w:lvlText w:val="%1、"/>
      <w:lvlJc w:val="left"/>
      <w:pPr>
        <w:tabs>
          <w:tab w:val="num" w:pos="480"/>
        </w:tabs>
        <w:ind w:left="480" w:hanging="480"/>
      </w:pPr>
      <w:rPr>
        <w:rFonts w:hint="eastAsia"/>
      </w:rPr>
    </w:lvl>
    <w:lvl w:ilvl="1" w:tplc="9E303100">
      <w:start w:val="1"/>
      <w:numFmt w:val="decimal"/>
      <w:lvlText w:val="%2."/>
      <w:lvlJc w:val="left"/>
      <w:pPr>
        <w:tabs>
          <w:tab w:val="num" w:pos="840"/>
        </w:tabs>
        <w:ind w:left="840" w:hanging="360"/>
      </w:pPr>
      <w:rPr>
        <w:rFonts w:hint="eastAsia"/>
      </w:rPr>
    </w:lvl>
    <w:lvl w:ilvl="2" w:tplc="0409001B">
      <w:start w:val="1"/>
      <w:numFmt w:val="lowerRoman"/>
      <w:lvlText w:val="%3."/>
      <w:lvlJc w:val="right"/>
      <w:pPr>
        <w:tabs>
          <w:tab w:val="num" w:pos="1440"/>
        </w:tabs>
        <w:ind w:left="1440" w:hanging="480"/>
      </w:pPr>
    </w:lvl>
    <w:lvl w:ilvl="3" w:tplc="68B8D9C6">
      <w:start w:val="1"/>
      <w:numFmt w:val="lowerLetter"/>
      <w:lvlText w:val="%4."/>
      <w:lvlJc w:val="left"/>
      <w:pPr>
        <w:tabs>
          <w:tab w:val="num" w:pos="1800"/>
        </w:tabs>
        <w:ind w:left="1800" w:hanging="36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AC024A9"/>
    <w:multiLevelType w:val="hybridMultilevel"/>
    <w:tmpl w:val="3DAC7E6C"/>
    <w:lvl w:ilvl="0" w:tplc="35AA432E">
      <w:start w:val="1"/>
      <w:numFmt w:val="decimal"/>
      <w:lvlText w:val="%1"/>
      <w:lvlJc w:val="center"/>
      <w:pPr>
        <w:tabs>
          <w:tab w:val="num" w:pos="960"/>
        </w:tabs>
        <w:ind w:left="96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1E28264E"/>
    <w:multiLevelType w:val="hybridMultilevel"/>
    <w:tmpl w:val="15FE20C0"/>
    <w:lvl w:ilvl="0" w:tplc="D206B5D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21F60590"/>
    <w:multiLevelType w:val="hybridMultilevel"/>
    <w:tmpl w:val="21F2A344"/>
    <w:lvl w:ilvl="0" w:tplc="35AA432E">
      <w:start w:val="1"/>
      <w:numFmt w:val="decimal"/>
      <w:lvlText w:val="%1"/>
      <w:lvlJc w:val="center"/>
      <w:pPr>
        <w:tabs>
          <w:tab w:val="num" w:pos="960"/>
        </w:tabs>
        <w:ind w:left="96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22473258"/>
    <w:multiLevelType w:val="hybridMultilevel"/>
    <w:tmpl w:val="198C58E2"/>
    <w:lvl w:ilvl="0" w:tplc="04090005">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3F223E6B"/>
    <w:multiLevelType w:val="multilevel"/>
    <w:tmpl w:val="3000C27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ascii="Times New Roman" w:hAnsi="Times New Roman" w:cs="Times New Roman" w:hint="default"/>
      </w:rPr>
    </w:lvl>
    <w:lvl w:ilvl="2">
      <w:start w:val="1"/>
      <w:numFmt w:val="decimal"/>
      <w:lvlText w:val="%1.%2.%3"/>
      <w:lvlJc w:val="left"/>
      <w:pPr>
        <w:tabs>
          <w:tab w:val="num" w:pos="1418"/>
        </w:tabs>
        <w:ind w:left="1418" w:hanging="567"/>
      </w:pPr>
      <w:rPr>
        <w:rFonts w:ascii="Times New Roman" w:hAnsi="Times New Roman" w:cs="Times New Roman" w:hint="default"/>
        <w:b w:val="0"/>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 w15:restartNumberingAfterBreak="0">
    <w:nsid w:val="63B44E25"/>
    <w:multiLevelType w:val="hybridMultilevel"/>
    <w:tmpl w:val="2F7061B6"/>
    <w:lvl w:ilvl="0" w:tplc="35AA432E">
      <w:start w:val="1"/>
      <w:numFmt w:val="decimal"/>
      <w:lvlText w:val="%1"/>
      <w:lvlJc w:val="center"/>
      <w:pPr>
        <w:tabs>
          <w:tab w:val="num" w:pos="960"/>
        </w:tabs>
        <w:ind w:left="96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66743B2D"/>
    <w:multiLevelType w:val="hybridMultilevel"/>
    <w:tmpl w:val="B520093C"/>
    <w:lvl w:ilvl="0" w:tplc="35AA432E">
      <w:start w:val="1"/>
      <w:numFmt w:val="decimal"/>
      <w:lvlText w:val="%1"/>
      <w:lvlJc w:val="center"/>
      <w:pPr>
        <w:tabs>
          <w:tab w:val="num" w:pos="960"/>
        </w:tabs>
        <w:ind w:left="96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6C0A78C5"/>
    <w:multiLevelType w:val="hybridMultilevel"/>
    <w:tmpl w:val="C09CC386"/>
    <w:lvl w:ilvl="0" w:tplc="6E2CE626">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7FF6623F"/>
    <w:multiLevelType w:val="multilevel"/>
    <w:tmpl w:val="3000C27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ascii="Times New Roman" w:hAnsi="Times New Roman" w:cs="Times New Roman" w:hint="default"/>
      </w:rPr>
    </w:lvl>
    <w:lvl w:ilvl="2">
      <w:start w:val="1"/>
      <w:numFmt w:val="decimal"/>
      <w:lvlText w:val="%1.%2.%3"/>
      <w:lvlJc w:val="left"/>
      <w:pPr>
        <w:tabs>
          <w:tab w:val="num" w:pos="1418"/>
        </w:tabs>
        <w:ind w:left="1418" w:hanging="567"/>
      </w:pPr>
      <w:rPr>
        <w:rFonts w:ascii="Times New Roman" w:hAnsi="Times New Roman" w:cs="Times New Roman" w:hint="default"/>
        <w:b w:val="0"/>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4"/>
  </w:num>
  <w:num w:numId="2">
    <w:abstractNumId w:val="5"/>
  </w:num>
  <w:num w:numId="3">
    <w:abstractNumId w:val="0"/>
  </w:num>
  <w:num w:numId="4">
    <w:abstractNumId w:val="7"/>
  </w:num>
  <w:num w:numId="5">
    <w:abstractNumId w:val="6"/>
  </w:num>
  <w:num w:numId="6">
    <w:abstractNumId w:val="3"/>
  </w:num>
  <w:num w:numId="7">
    <w:abstractNumId w:val="1"/>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E5D72"/>
    <w:rsid w:val="00000324"/>
    <w:rsid w:val="000023E1"/>
    <w:rsid w:val="0000502C"/>
    <w:rsid w:val="00015138"/>
    <w:rsid w:val="00022B88"/>
    <w:rsid w:val="00022F93"/>
    <w:rsid w:val="000240F1"/>
    <w:rsid w:val="00032E21"/>
    <w:rsid w:val="000330C7"/>
    <w:rsid w:val="00034B51"/>
    <w:rsid w:val="00045150"/>
    <w:rsid w:val="00055723"/>
    <w:rsid w:val="00064CC2"/>
    <w:rsid w:val="00077493"/>
    <w:rsid w:val="00077874"/>
    <w:rsid w:val="00080BEB"/>
    <w:rsid w:val="00083AB6"/>
    <w:rsid w:val="00087618"/>
    <w:rsid w:val="000909F0"/>
    <w:rsid w:val="000924AA"/>
    <w:rsid w:val="00092DA2"/>
    <w:rsid w:val="00094FE0"/>
    <w:rsid w:val="00096926"/>
    <w:rsid w:val="000A0AF5"/>
    <w:rsid w:val="000A4662"/>
    <w:rsid w:val="000B0E4D"/>
    <w:rsid w:val="000B5E48"/>
    <w:rsid w:val="000C1EBB"/>
    <w:rsid w:val="000C37AB"/>
    <w:rsid w:val="000D3C5E"/>
    <w:rsid w:val="000D71A8"/>
    <w:rsid w:val="000D769E"/>
    <w:rsid w:val="000E6708"/>
    <w:rsid w:val="000E6AA3"/>
    <w:rsid w:val="000F5300"/>
    <w:rsid w:val="000F5A48"/>
    <w:rsid w:val="000F6634"/>
    <w:rsid w:val="000F677E"/>
    <w:rsid w:val="001005A5"/>
    <w:rsid w:val="00102374"/>
    <w:rsid w:val="001032A6"/>
    <w:rsid w:val="001047CC"/>
    <w:rsid w:val="00106C7F"/>
    <w:rsid w:val="00115CE5"/>
    <w:rsid w:val="00121A87"/>
    <w:rsid w:val="0012483B"/>
    <w:rsid w:val="00125182"/>
    <w:rsid w:val="0012533D"/>
    <w:rsid w:val="001262AD"/>
    <w:rsid w:val="00127B78"/>
    <w:rsid w:val="00130AA9"/>
    <w:rsid w:val="00130BED"/>
    <w:rsid w:val="0013236A"/>
    <w:rsid w:val="00132B80"/>
    <w:rsid w:val="00137167"/>
    <w:rsid w:val="00141601"/>
    <w:rsid w:val="00142104"/>
    <w:rsid w:val="0014668F"/>
    <w:rsid w:val="00146A87"/>
    <w:rsid w:val="001470A0"/>
    <w:rsid w:val="001473F7"/>
    <w:rsid w:val="00151080"/>
    <w:rsid w:val="00163222"/>
    <w:rsid w:val="00165A63"/>
    <w:rsid w:val="00167960"/>
    <w:rsid w:val="00174DC3"/>
    <w:rsid w:val="001836C4"/>
    <w:rsid w:val="001857D2"/>
    <w:rsid w:val="00190119"/>
    <w:rsid w:val="0019035C"/>
    <w:rsid w:val="00191CE2"/>
    <w:rsid w:val="00193B51"/>
    <w:rsid w:val="001960D2"/>
    <w:rsid w:val="001A43CA"/>
    <w:rsid w:val="001A4528"/>
    <w:rsid w:val="001A45EB"/>
    <w:rsid w:val="001B2660"/>
    <w:rsid w:val="001B59C7"/>
    <w:rsid w:val="001C0465"/>
    <w:rsid w:val="001C20BE"/>
    <w:rsid w:val="001C6C57"/>
    <w:rsid w:val="001D12F5"/>
    <w:rsid w:val="001D7230"/>
    <w:rsid w:val="001E4B28"/>
    <w:rsid w:val="001E6AF4"/>
    <w:rsid w:val="001F028D"/>
    <w:rsid w:val="001F0C6C"/>
    <w:rsid w:val="001F688A"/>
    <w:rsid w:val="001F69E4"/>
    <w:rsid w:val="002104E7"/>
    <w:rsid w:val="0021253C"/>
    <w:rsid w:val="002200E5"/>
    <w:rsid w:val="00223EC0"/>
    <w:rsid w:val="00224EDA"/>
    <w:rsid w:val="0023241D"/>
    <w:rsid w:val="00234804"/>
    <w:rsid w:val="00241AE5"/>
    <w:rsid w:val="00245EA0"/>
    <w:rsid w:val="0025219A"/>
    <w:rsid w:val="0025250A"/>
    <w:rsid w:val="002540F0"/>
    <w:rsid w:val="00262BF5"/>
    <w:rsid w:val="002715CD"/>
    <w:rsid w:val="00276473"/>
    <w:rsid w:val="00283275"/>
    <w:rsid w:val="00284B43"/>
    <w:rsid w:val="00287562"/>
    <w:rsid w:val="00287D10"/>
    <w:rsid w:val="002949CA"/>
    <w:rsid w:val="002A09F0"/>
    <w:rsid w:val="002B3B78"/>
    <w:rsid w:val="002B76C8"/>
    <w:rsid w:val="002C197D"/>
    <w:rsid w:val="002C3750"/>
    <w:rsid w:val="002C55A0"/>
    <w:rsid w:val="002C61D8"/>
    <w:rsid w:val="002C6E76"/>
    <w:rsid w:val="002D04E8"/>
    <w:rsid w:val="002D0563"/>
    <w:rsid w:val="002D7A89"/>
    <w:rsid w:val="002E116B"/>
    <w:rsid w:val="002E60F4"/>
    <w:rsid w:val="002F6042"/>
    <w:rsid w:val="002F6929"/>
    <w:rsid w:val="002F7550"/>
    <w:rsid w:val="003005E8"/>
    <w:rsid w:val="0030231B"/>
    <w:rsid w:val="00303494"/>
    <w:rsid w:val="00311E34"/>
    <w:rsid w:val="003124C6"/>
    <w:rsid w:val="003139E9"/>
    <w:rsid w:val="00315F5C"/>
    <w:rsid w:val="003274E9"/>
    <w:rsid w:val="00331BDB"/>
    <w:rsid w:val="00337CD9"/>
    <w:rsid w:val="003429F2"/>
    <w:rsid w:val="00346448"/>
    <w:rsid w:val="00350320"/>
    <w:rsid w:val="0035296B"/>
    <w:rsid w:val="003565F8"/>
    <w:rsid w:val="00356BB6"/>
    <w:rsid w:val="00373FA0"/>
    <w:rsid w:val="003761C2"/>
    <w:rsid w:val="0038240B"/>
    <w:rsid w:val="00387BE1"/>
    <w:rsid w:val="003925F2"/>
    <w:rsid w:val="003B11DF"/>
    <w:rsid w:val="003B5578"/>
    <w:rsid w:val="003C23C0"/>
    <w:rsid w:val="003C4F3A"/>
    <w:rsid w:val="003C62A1"/>
    <w:rsid w:val="003D219E"/>
    <w:rsid w:val="003D3453"/>
    <w:rsid w:val="003E6FAF"/>
    <w:rsid w:val="003F4D70"/>
    <w:rsid w:val="003F77D3"/>
    <w:rsid w:val="004044E5"/>
    <w:rsid w:val="0040777C"/>
    <w:rsid w:val="00410BFC"/>
    <w:rsid w:val="00411308"/>
    <w:rsid w:val="00413FA8"/>
    <w:rsid w:val="0041635E"/>
    <w:rsid w:val="004228AD"/>
    <w:rsid w:val="00425C36"/>
    <w:rsid w:val="00425E52"/>
    <w:rsid w:val="00445A32"/>
    <w:rsid w:val="0045396D"/>
    <w:rsid w:val="00456018"/>
    <w:rsid w:val="00457D1A"/>
    <w:rsid w:val="00462500"/>
    <w:rsid w:val="004754DE"/>
    <w:rsid w:val="00475A2C"/>
    <w:rsid w:val="00484C2F"/>
    <w:rsid w:val="004A11F4"/>
    <w:rsid w:val="004A2081"/>
    <w:rsid w:val="004A6C93"/>
    <w:rsid w:val="004B50FC"/>
    <w:rsid w:val="004B69D8"/>
    <w:rsid w:val="004C1443"/>
    <w:rsid w:val="004C3341"/>
    <w:rsid w:val="004C35BE"/>
    <w:rsid w:val="004D065B"/>
    <w:rsid w:val="004D385C"/>
    <w:rsid w:val="004E3E1C"/>
    <w:rsid w:val="004F0F01"/>
    <w:rsid w:val="004F3074"/>
    <w:rsid w:val="004F730E"/>
    <w:rsid w:val="0051323E"/>
    <w:rsid w:val="00513780"/>
    <w:rsid w:val="00515752"/>
    <w:rsid w:val="00515F44"/>
    <w:rsid w:val="0052024E"/>
    <w:rsid w:val="00524090"/>
    <w:rsid w:val="00535BEE"/>
    <w:rsid w:val="005369E2"/>
    <w:rsid w:val="00537035"/>
    <w:rsid w:val="00553376"/>
    <w:rsid w:val="00555529"/>
    <w:rsid w:val="00557845"/>
    <w:rsid w:val="00557B30"/>
    <w:rsid w:val="0056048D"/>
    <w:rsid w:val="0056168D"/>
    <w:rsid w:val="00561726"/>
    <w:rsid w:val="00563760"/>
    <w:rsid w:val="00566DC3"/>
    <w:rsid w:val="005673CF"/>
    <w:rsid w:val="00567F80"/>
    <w:rsid w:val="00580EE6"/>
    <w:rsid w:val="005839DC"/>
    <w:rsid w:val="00585A01"/>
    <w:rsid w:val="0059222F"/>
    <w:rsid w:val="005923A0"/>
    <w:rsid w:val="00594EA6"/>
    <w:rsid w:val="005A0616"/>
    <w:rsid w:val="005A1862"/>
    <w:rsid w:val="005A1FCC"/>
    <w:rsid w:val="005A7A87"/>
    <w:rsid w:val="005B07F1"/>
    <w:rsid w:val="005B3198"/>
    <w:rsid w:val="005B7C62"/>
    <w:rsid w:val="005C2887"/>
    <w:rsid w:val="005C6E26"/>
    <w:rsid w:val="005D0B48"/>
    <w:rsid w:val="005D4C00"/>
    <w:rsid w:val="005D5720"/>
    <w:rsid w:val="005D7664"/>
    <w:rsid w:val="005D7D8B"/>
    <w:rsid w:val="005E00C8"/>
    <w:rsid w:val="005E086F"/>
    <w:rsid w:val="005E0E80"/>
    <w:rsid w:val="005E5D0C"/>
    <w:rsid w:val="005E7327"/>
    <w:rsid w:val="005E7B73"/>
    <w:rsid w:val="005F06B8"/>
    <w:rsid w:val="005F1962"/>
    <w:rsid w:val="005F6649"/>
    <w:rsid w:val="00603D08"/>
    <w:rsid w:val="00612C66"/>
    <w:rsid w:val="006134B4"/>
    <w:rsid w:val="00615E49"/>
    <w:rsid w:val="00617CF9"/>
    <w:rsid w:val="00617D83"/>
    <w:rsid w:val="00626438"/>
    <w:rsid w:val="006271CF"/>
    <w:rsid w:val="00631A09"/>
    <w:rsid w:val="00636EEE"/>
    <w:rsid w:val="00642414"/>
    <w:rsid w:val="006536FF"/>
    <w:rsid w:val="006555D7"/>
    <w:rsid w:val="00675D67"/>
    <w:rsid w:val="00675E14"/>
    <w:rsid w:val="0068372F"/>
    <w:rsid w:val="006854AF"/>
    <w:rsid w:val="006951A9"/>
    <w:rsid w:val="006971CB"/>
    <w:rsid w:val="00697765"/>
    <w:rsid w:val="006A0C9E"/>
    <w:rsid w:val="006A5AC1"/>
    <w:rsid w:val="006A67BF"/>
    <w:rsid w:val="006A6946"/>
    <w:rsid w:val="006B0809"/>
    <w:rsid w:val="006B0A5F"/>
    <w:rsid w:val="006B56AB"/>
    <w:rsid w:val="006C2762"/>
    <w:rsid w:val="006C292E"/>
    <w:rsid w:val="006E3E80"/>
    <w:rsid w:val="006F5756"/>
    <w:rsid w:val="00707C3A"/>
    <w:rsid w:val="0071336A"/>
    <w:rsid w:val="00716CD9"/>
    <w:rsid w:val="007208F5"/>
    <w:rsid w:val="007258E8"/>
    <w:rsid w:val="00732754"/>
    <w:rsid w:val="0074027A"/>
    <w:rsid w:val="00741003"/>
    <w:rsid w:val="00755921"/>
    <w:rsid w:val="0075592B"/>
    <w:rsid w:val="00760C09"/>
    <w:rsid w:val="00760C88"/>
    <w:rsid w:val="0076335E"/>
    <w:rsid w:val="00764D96"/>
    <w:rsid w:val="007651B6"/>
    <w:rsid w:val="0076719C"/>
    <w:rsid w:val="00771189"/>
    <w:rsid w:val="00774706"/>
    <w:rsid w:val="00774B6D"/>
    <w:rsid w:val="007823F4"/>
    <w:rsid w:val="007842DB"/>
    <w:rsid w:val="0079059C"/>
    <w:rsid w:val="007A01AD"/>
    <w:rsid w:val="007A321A"/>
    <w:rsid w:val="007A4C6B"/>
    <w:rsid w:val="007A6EB0"/>
    <w:rsid w:val="007B765A"/>
    <w:rsid w:val="007C41A9"/>
    <w:rsid w:val="007C6393"/>
    <w:rsid w:val="007D1E12"/>
    <w:rsid w:val="007D2459"/>
    <w:rsid w:val="007D32F7"/>
    <w:rsid w:val="007D6032"/>
    <w:rsid w:val="007E5D72"/>
    <w:rsid w:val="007F0AD1"/>
    <w:rsid w:val="007F248F"/>
    <w:rsid w:val="007F4514"/>
    <w:rsid w:val="007F668E"/>
    <w:rsid w:val="008021AB"/>
    <w:rsid w:val="00815835"/>
    <w:rsid w:val="00823182"/>
    <w:rsid w:val="00824160"/>
    <w:rsid w:val="00825422"/>
    <w:rsid w:val="00825C87"/>
    <w:rsid w:val="00835FF7"/>
    <w:rsid w:val="008362F2"/>
    <w:rsid w:val="00837D73"/>
    <w:rsid w:val="00844E9A"/>
    <w:rsid w:val="00852023"/>
    <w:rsid w:val="00852361"/>
    <w:rsid w:val="00855ECD"/>
    <w:rsid w:val="00862176"/>
    <w:rsid w:val="00862B24"/>
    <w:rsid w:val="00863C7D"/>
    <w:rsid w:val="00864901"/>
    <w:rsid w:val="00866CDD"/>
    <w:rsid w:val="00873A00"/>
    <w:rsid w:val="0087507C"/>
    <w:rsid w:val="00891628"/>
    <w:rsid w:val="0089213B"/>
    <w:rsid w:val="00892FC8"/>
    <w:rsid w:val="00893329"/>
    <w:rsid w:val="008A1F32"/>
    <w:rsid w:val="008B148C"/>
    <w:rsid w:val="008B4F17"/>
    <w:rsid w:val="008C13AD"/>
    <w:rsid w:val="008C6136"/>
    <w:rsid w:val="008D2437"/>
    <w:rsid w:val="008D24B0"/>
    <w:rsid w:val="008D2C37"/>
    <w:rsid w:val="008D5F0B"/>
    <w:rsid w:val="008E4E52"/>
    <w:rsid w:val="008E6DFC"/>
    <w:rsid w:val="008F1265"/>
    <w:rsid w:val="008F20B2"/>
    <w:rsid w:val="008F370A"/>
    <w:rsid w:val="008F44B5"/>
    <w:rsid w:val="008F4FA5"/>
    <w:rsid w:val="009006D4"/>
    <w:rsid w:val="00900835"/>
    <w:rsid w:val="00913AC4"/>
    <w:rsid w:val="00914BB5"/>
    <w:rsid w:val="00922CE6"/>
    <w:rsid w:val="009310FD"/>
    <w:rsid w:val="009348EE"/>
    <w:rsid w:val="009435C0"/>
    <w:rsid w:val="00944D09"/>
    <w:rsid w:val="00947A78"/>
    <w:rsid w:val="00950E72"/>
    <w:rsid w:val="009515F5"/>
    <w:rsid w:val="00955F4E"/>
    <w:rsid w:val="00963B57"/>
    <w:rsid w:val="00964D49"/>
    <w:rsid w:val="00966067"/>
    <w:rsid w:val="009759DE"/>
    <w:rsid w:val="009874BE"/>
    <w:rsid w:val="00987E35"/>
    <w:rsid w:val="00996D10"/>
    <w:rsid w:val="009A245B"/>
    <w:rsid w:val="009A35C9"/>
    <w:rsid w:val="009A5A21"/>
    <w:rsid w:val="009A7A3C"/>
    <w:rsid w:val="009B6BA5"/>
    <w:rsid w:val="009B6FC7"/>
    <w:rsid w:val="009C2A04"/>
    <w:rsid w:val="009C7B70"/>
    <w:rsid w:val="009C7C16"/>
    <w:rsid w:val="009C7DB2"/>
    <w:rsid w:val="009D56EA"/>
    <w:rsid w:val="009E3BFE"/>
    <w:rsid w:val="009F21DA"/>
    <w:rsid w:val="009F4155"/>
    <w:rsid w:val="00A01A4F"/>
    <w:rsid w:val="00A01C51"/>
    <w:rsid w:val="00A0232C"/>
    <w:rsid w:val="00A17375"/>
    <w:rsid w:val="00A214F9"/>
    <w:rsid w:val="00A23EC5"/>
    <w:rsid w:val="00A26A06"/>
    <w:rsid w:val="00A34542"/>
    <w:rsid w:val="00A37D61"/>
    <w:rsid w:val="00A51886"/>
    <w:rsid w:val="00A61C25"/>
    <w:rsid w:val="00A6388B"/>
    <w:rsid w:val="00A677A0"/>
    <w:rsid w:val="00A67FB6"/>
    <w:rsid w:val="00A83235"/>
    <w:rsid w:val="00A83BDD"/>
    <w:rsid w:val="00A84852"/>
    <w:rsid w:val="00A87C41"/>
    <w:rsid w:val="00A908E6"/>
    <w:rsid w:val="00A9365D"/>
    <w:rsid w:val="00A94352"/>
    <w:rsid w:val="00A956F5"/>
    <w:rsid w:val="00A966D4"/>
    <w:rsid w:val="00AA02DD"/>
    <w:rsid w:val="00AA09B9"/>
    <w:rsid w:val="00AA3E0C"/>
    <w:rsid w:val="00AA40A4"/>
    <w:rsid w:val="00AA500A"/>
    <w:rsid w:val="00AD08E5"/>
    <w:rsid w:val="00AE0B6A"/>
    <w:rsid w:val="00AE45EF"/>
    <w:rsid w:val="00AE5F99"/>
    <w:rsid w:val="00AF6E30"/>
    <w:rsid w:val="00AF74B6"/>
    <w:rsid w:val="00B00C99"/>
    <w:rsid w:val="00B012B7"/>
    <w:rsid w:val="00B02C9B"/>
    <w:rsid w:val="00B03248"/>
    <w:rsid w:val="00B14803"/>
    <w:rsid w:val="00B159BF"/>
    <w:rsid w:val="00B16EAA"/>
    <w:rsid w:val="00B175F1"/>
    <w:rsid w:val="00B20014"/>
    <w:rsid w:val="00B21115"/>
    <w:rsid w:val="00B35BDE"/>
    <w:rsid w:val="00B373C9"/>
    <w:rsid w:val="00B410DA"/>
    <w:rsid w:val="00B44811"/>
    <w:rsid w:val="00B452F3"/>
    <w:rsid w:val="00B468FA"/>
    <w:rsid w:val="00B47D56"/>
    <w:rsid w:val="00B504AC"/>
    <w:rsid w:val="00B57952"/>
    <w:rsid w:val="00B57DAA"/>
    <w:rsid w:val="00B664E6"/>
    <w:rsid w:val="00B7116A"/>
    <w:rsid w:val="00B768D6"/>
    <w:rsid w:val="00B76CD8"/>
    <w:rsid w:val="00B7701A"/>
    <w:rsid w:val="00B80564"/>
    <w:rsid w:val="00B81878"/>
    <w:rsid w:val="00B8200C"/>
    <w:rsid w:val="00B820ED"/>
    <w:rsid w:val="00B95524"/>
    <w:rsid w:val="00B96FE2"/>
    <w:rsid w:val="00BB5EF3"/>
    <w:rsid w:val="00BE33FD"/>
    <w:rsid w:val="00BE47B5"/>
    <w:rsid w:val="00BF0952"/>
    <w:rsid w:val="00BF1FCA"/>
    <w:rsid w:val="00BF3C87"/>
    <w:rsid w:val="00BF58C4"/>
    <w:rsid w:val="00C01CCD"/>
    <w:rsid w:val="00C03E35"/>
    <w:rsid w:val="00C03F3B"/>
    <w:rsid w:val="00C07164"/>
    <w:rsid w:val="00C113CA"/>
    <w:rsid w:val="00C13ACA"/>
    <w:rsid w:val="00C13C44"/>
    <w:rsid w:val="00C21621"/>
    <w:rsid w:val="00C5025C"/>
    <w:rsid w:val="00C53642"/>
    <w:rsid w:val="00C55189"/>
    <w:rsid w:val="00C60402"/>
    <w:rsid w:val="00C62C25"/>
    <w:rsid w:val="00C63296"/>
    <w:rsid w:val="00C65CAA"/>
    <w:rsid w:val="00C6794A"/>
    <w:rsid w:val="00CA6D1D"/>
    <w:rsid w:val="00CB54B5"/>
    <w:rsid w:val="00CC7E55"/>
    <w:rsid w:val="00CD1666"/>
    <w:rsid w:val="00CD2FE0"/>
    <w:rsid w:val="00CE1BCD"/>
    <w:rsid w:val="00CE5CC0"/>
    <w:rsid w:val="00CF2844"/>
    <w:rsid w:val="00CF6892"/>
    <w:rsid w:val="00D03A0C"/>
    <w:rsid w:val="00D03C51"/>
    <w:rsid w:val="00D14954"/>
    <w:rsid w:val="00D14C3B"/>
    <w:rsid w:val="00D252F4"/>
    <w:rsid w:val="00D26A47"/>
    <w:rsid w:val="00D27C19"/>
    <w:rsid w:val="00D401CA"/>
    <w:rsid w:val="00D47EDD"/>
    <w:rsid w:val="00D503F7"/>
    <w:rsid w:val="00D508E7"/>
    <w:rsid w:val="00D524C3"/>
    <w:rsid w:val="00D62F93"/>
    <w:rsid w:val="00D64CF7"/>
    <w:rsid w:val="00D66CBF"/>
    <w:rsid w:val="00D67C9B"/>
    <w:rsid w:val="00D713B1"/>
    <w:rsid w:val="00D73295"/>
    <w:rsid w:val="00D81566"/>
    <w:rsid w:val="00D81C67"/>
    <w:rsid w:val="00D85FDA"/>
    <w:rsid w:val="00D9394F"/>
    <w:rsid w:val="00D95116"/>
    <w:rsid w:val="00D96BAC"/>
    <w:rsid w:val="00DA6557"/>
    <w:rsid w:val="00DB0802"/>
    <w:rsid w:val="00DB0B20"/>
    <w:rsid w:val="00DB0FBF"/>
    <w:rsid w:val="00DC007F"/>
    <w:rsid w:val="00DC0FEE"/>
    <w:rsid w:val="00DE3729"/>
    <w:rsid w:val="00DE6DB7"/>
    <w:rsid w:val="00DF3361"/>
    <w:rsid w:val="00E111A7"/>
    <w:rsid w:val="00E1178E"/>
    <w:rsid w:val="00E12353"/>
    <w:rsid w:val="00E15C30"/>
    <w:rsid w:val="00E16F17"/>
    <w:rsid w:val="00E26B5B"/>
    <w:rsid w:val="00E32D28"/>
    <w:rsid w:val="00E35361"/>
    <w:rsid w:val="00E353A6"/>
    <w:rsid w:val="00E36918"/>
    <w:rsid w:val="00E410F6"/>
    <w:rsid w:val="00E421D3"/>
    <w:rsid w:val="00E4543C"/>
    <w:rsid w:val="00E540FD"/>
    <w:rsid w:val="00E567CF"/>
    <w:rsid w:val="00E73FC0"/>
    <w:rsid w:val="00E77314"/>
    <w:rsid w:val="00E872DD"/>
    <w:rsid w:val="00E91A89"/>
    <w:rsid w:val="00E95C78"/>
    <w:rsid w:val="00E971CF"/>
    <w:rsid w:val="00EA137A"/>
    <w:rsid w:val="00EA17A2"/>
    <w:rsid w:val="00EA2CEE"/>
    <w:rsid w:val="00EA2F8B"/>
    <w:rsid w:val="00EA3192"/>
    <w:rsid w:val="00EC19FA"/>
    <w:rsid w:val="00ED1B86"/>
    <w:rsid w:val="00EE10EC"/>
    <w:rsid w:val="00F01642"/>
    <w:rsid w:val="00F0384D"/>
    <w:rsid w:val="00F060BE"/>
    <w:rsid w:val="00F073BD"/>
    <w:rsid w:val="00F11B1A"/>
    <w:rsid w:val="00F16374"/>
    <w:rsid w:val="00F346FD"/>
    <w:rsid w:val="00F4124E"/>
    <w:rsid w:val="00F54812"/>
    <w:rsid w:val="00F71FC1"/>
    <w:rsid w:val="00F8332A"/>
    <w:rsid w:val="00F8536F"/>
    <w:rsid w:val="00F92635"/>
    <w:rsid w:val="00FA45C0"/>
    <w:rsid w:val="00FA4C20"/>
    <w:rsid w:val="00FB0EC2"/>
    <w:rsid w:val="00FE36BC"/>
    <w:rsid w:val="00FF0EE2"/>
    <w:rsid w:val="00FF103E"/>
    <w:rsid w:val="00FF35A1"/>
    <w:rsid w:val="00FF5A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A3D9F8BB-0571-4CDC-9441-FA96B138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Tabletext">
    <w:name w:val="Tabletext"/>
    <w:basedOn w:val="a"/>
    <w:pPr>
      <w:keepLines/>
      <w:widowControl w:val="0"/>
      <w:spacing w:after="120" w:line="240" w:lineRule="atLeast"/>
    </w:pPr>
    <w:rPr>
      <w:sz w:val="20"/>
      <w:szCs w:val="20"/>
      <w:lang w:eastAsia="en-US"/>
    </w:rPr>
  </w:style>
  <w:style w:type="character" w:customStyle="1" w:styleId="SoDAField">
    <w:name w:val="SoDA Field"/>
    <w:rPr>
      <w:color w:val="0000FF"/>
      <w:sz w:val="20"/>
    </w:rPr>
  </w:style>
  <w:style w:type="character" w:styleId="a3">
    <w:name w:val="Emphasis"/>
    <w:qFormat/>
    <w:rPr>
      <w:i/>
      <w:iCs/>
    </w:rPr>
  </w:style>
  <w:style w:type="paragraph" w:styleId="Web">
    <w:name w:val="Normal (Web)"/>
    <w:basedOn w:val="a"/>
    <w:pPr>
      <w:spacing w:before="100" w:beforeAutospacing="1" w:after="100" w:afterAutospacing="1"/>
    </w:pPr>
    <w:rPr>
      <w:rFonts w:ascii="新細明體" w:hAnsi="新細明體"/>
    </w:rPr>
  </w:style>
  <w:style w:type="character" w:customStyle="1" w:styleId="HighlightedVariable">
    <w:name w:val="Highlighted Variable"/>
    <w:rPr>
      <w:color w:val="0000FF"/>
    </w:rPr>
  </w:style>
  <w:style w:type="character" w:styleId="a4">
    <w:name w:val="page number"/>
    <w:basedOn w:val="a0"/>
  </w:style>
  <w:style w:type="character" w:styleId="a5">
    <w:name w:val="annotation reference"/>
    <w:semiHidden/>
    <w:rPr>
      <w:sz w:val="18"/>
      <w:szCs w:val="18"/>
    </w:rPr>
  </w:style>
  <w:style w:type="character" w:styleId="a6">
    <w:name w:val="Strong"/>
    <w:qFormat/>
    <w:rPr>
      <w:b/>
      <w:bCs/>
    </w:rPr>
  </w:style>
  <w:style w:type="paragraph" w:styleId="a7">
    <w:name w:val="annotation text"/>
    <w:basedOn w:val="a"/>
    <w:semiHidden/>
  </w:style>
  <w:style w:type="paragraph" w:styleId="a8">
    <w:name w:val="annotation subject"/>
    <w:basedOn w:val="a7"/>
    <w:next w:val="a7"/>
    <w:semiHidden/>
    <w:rPr>
      <w:b/>
      <w:bCs/>
    </w:rPr>
  </w:style>
  <w:style w:type="paragraph" w:styleId="a9">
    <w:name w:val="Balloon Text"/>
    <w:basedOn w:val="a"/>
    <w:semiHidden/>
    <w:rPr>
      <w:rFonts w:ascii="Arial" w:hAnsi="Arial"/>
      <w:sz w:val="18"/>
      <w:szCs w:val="18"/>
    </w:rPr>
  </w:style>
  <w:style w:type="character" w:styleId="HTML">
    <w:name w:val="HTML Code"/>
    <w:rPr>
      <w:rFonts w:ascii="細明體" w:eastAsia="細明體" w:hAnsi="細明體" w:cs="細明體"/>
      <w:sz w:val="24"/>
      <w:szCs w:val="24"/>
    </w:rPr>
  </w:style>
  <w:style w:type="character" w:styleId="aa">
    <w:name w:val="Hyperlink"/>
    <w:rPr>
      <w:color w:val="0000FF"/>
      <w:u w:val="single"/>
    </w:rPr>
  </w:style>
  <w:style w:type="character" w:styleId="ab">
    <w:name w:val="FollowedHyperlink"/>
    <w:rPr>
      <w:color w:val="800080"/>
      <w:u w:val="single"/>
    </w:rPr>
  </w:style>
  <w:style w:type="paragraph" w:styleId="ac">
    <w:name w:val="header"/>
    <w:basedOn w:val="a"/>
    <w:link w:val="ad"/>
    <w:rsid w:val="00262BF5"/>
    <w:pPr>
      <w:tabs>
        <w:tab w:val="center" w:pos="4153"/>
        <w:tab w:val="right" w:pos="8306"/>
      </w:tabs>
      <w:snapToGrid w:val="0"/>
    </w:pPr>
    <w:rPr>
      <w:sz w:val="20"/>
      <w:szCs w:val="20"/>
    </w:rPr>
  </w:style>
  <w:style w:type="character" w:customStyle="1" w:styleId="ad">
    <w:name w:val="頁首 字元"/>
    <w:basedOn w:val="a0"/>
    <w:link w:val="ac"/>
    <w:rsid w:val="00262BF5"/>
  </w:style>
  <w:style w:type="paragraph" w:styleId="ae">
    <w:name w:val="footer"/>
    <w:basedOn w:val="a"/>
    <w:link w:val="af"/>
    <w:rsid w:val="00262BF5"/>
    <w:pPr>
      <w:tabs>
        <w:tab w:val="center" w:pos="4153"/>
        <w:tab w:val="right" w:pos="8306"/>
      </w:tabs>
      <w:snapToGrid w:val="0"/>
    </w:pPr>
    <w:rPr>
      <w:sz w:val="20"/>
      <w:szCs w:val="20"/>
    </w:rPr>
  </w:style>
  <w:style w:type="character" w:customStyle="1" w:styleId="af">
    <w:name w:val="頁尾 字元"/>
    <w:basedOn w:val="a0"/>
    <w:link w:val="ae"/>
    <w:rsid w:val="00262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3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s90041at:8080/docs/CommonHR/com/cathay/common/hr/DivData.html" TargetMode="External"/><Relationship Id="rId13" Type="http://schemas.openxmlformats.org/officeDocument/2006/relationships/control" Target="activeX/activeX2.xml"/><Relationship Id="rId18" Type="http://schemas.openxmlformats.org/officeDocument/2006/relationships/image" Target="https://was3.cathaylife.com.tw/AADocs/images/CM/gif06.gif"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https://was3.cathaylife.com.tw/AADocs/images/CM/gif06.gif" TargetMode="External"/><Relationship Id="rId7" Type="http://schemas.openxmlformats.org/officeDocument/2006/relationships/hyperlink" Target="http://ws90041at:8080/docs/CommonHR/com/cathay/common/hr/PersonnelData.html" TargetMode="External"/><Relationship Id="rId12" Type="http://schemas.openxmlformats.org/officeDocument/2006/relationships/control" Target="activeX/activeX1.xml"/><Relationship Id="rId17" Type="http://schemas.openxmlformats.org/officeDocument/2006/relationships/image" Target="media/image5.gif"/><Relationship Id="rId25" Type="http://schemas.openxmlformats.org/officeDocument/2006/relationships/control" Target="activeX/activeX9.xm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6.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control" Target="activeX/activeX8.xml"/><Relationship Id="rId5" Type="http://schemas.openxmlformats.org/officeDocument/2006/relationships/footnotes" Target="footnotes.xml"/><Relationship Id="rId15" Type="http://schemas.openxmlformats.org/officeDocument/2006/relationships/control" Target="activeX/activeX3.xml"/><Relationship Id="rId23" Type="http://schemas.openxmlformats.org/officeDocument/2006/relationships/image" Target="media/image6.wmf"/><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control" Target="activeX/activeX7.xml"/><Relationship Id="rId27" Type="http://schemas.openxmlformats.org/officeDocument/2006/relationships/image" Target="media/image8.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2454</Words>
  <Characters>13993</Characters>
  <Application>Microsoft Office Word</Application>
  <DocSecurity>0</DocSecurity>
  <Lines>116</Lines>
  <Paragraphs>32</Paragraphs>
  <ScaleCrop>false</ScaleCrop>
  <Company/>
  <LinksUpToDate>false</LinksUpToDate>
  <CharactersWithSpaces>16415</CharactersWithSpaces>
  <SharedDoc>false</SharedDoc>
  <HLinks>
    <vt:vector size="12" baseType="variant">
      <vt:variant>
        <vt:i4>6684717</vt:i4>
      </vt:variant>
      <vt:variant>
        <vt:i4>3</vt:i4>
      </vt:variant>
      <vt:variant>
        <vt:i4>0</vt:i4>
      </vt:variant>
      <vt:variant>
        <vt:i4>5</vt:i4>
      </vt:variant>
      <vt:variant>
        <vt:lpwstr>http://ws90041at:8080/docs/CommonHR/com/cathay/common/hr/DivData.html</vt:lpwstr>
      </vt:variant>
      <vt:variant>
        <vt:lpwstr>getAdmCenter(java.lang.String)</vt:lpwstr>
      </vt:variant>
      <vt:variant>
        <vt:i4>1245202</vt:i4>
      </vt:variant>
      <vt:variant>
        <vt:i4>0</vt:i4>
      </vt:variant>
      <vt:variant>
        <vt:i4>0</vt:i4>
      </vt:variant>
      <vt:variant>
        <vt:i4>5</vt:i4>
      </vt:variant>
      <vt:variant>
        <vt:lpwstr>http://ws90041at:8080/docs/CommonHR/com/cathay/common/hr/PersonnelData.html</vt:lpwstr>
      </vt:variant>
      <vt:variant>
        <vt:lpwstr>getOnDutyByEmployeeID(java.lang.String)</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國泰人壽</dc:creator>
  <cp:keywords/>
  <dc:description/>
  <cp:lastModifiedBy>戴余修</cp:lastModifiedBy>
  <cp:revision>2</cp:revision>
  <dcterms:created xsi:type="dcterms:W3CDTF">2020-07-27T00:55:00Z</dcterms:created>
  <dcterms:modified xsi:type="dcterms:W3CDTF">2020-07-27T00:55:00Z</dcterms:modified>
</cp:coreProperties>
</file>