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F51F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1F8" w:rsidRDefault="002F51F8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1F8" w:rsidRDefault="002F51F8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1F8" w:rsidRDefault="002F51F8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1F8" w:rsidRDefault="002F51F8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F51F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1F8" w:rsidRDefault="002F51F8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5"/>
                <w:attr w:name="Year" w:val="2006"/>
              </w:smartTagPr>
              <w:r>
                <w:rPr>
                  <w:rFonts w:eastAsia="標楷體" w:hint="eastAsia"/>
                  <w:lang w:eastAsia="zh-TW"/>
                </w:rPr>
                <w:t>2006/05/16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1F8" w:rsidRDefault="002F51F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1F8" w:rsidRDefault="002F51F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1F8" w:rsidRDefault="002F51F8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</w:tr>
    </w:tbl>
    <w:p w:rsidR="002F51F8" w:rsidRDefault="002F51F8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796"/>
        <w:gridCol w:w="4396"/>
        <w:gridCol w:w="1532"/>
        <w:gridCol w:w="2052"/>
        <w:tblGridChange w:id="0">
          <w:tblGrid>
            <w:gridCol w:w="1412"/>
            <w:gridCol w:w="796"/>
            <w:gridCol w:w="4396"/>
            <w:gridCol w:w="1532"/>
            <w:gridCol w:w="2052"/>
          </w:tblGrid>
        </w:tblGridChange>
      </w:tblGrid>
      <w:tr w:rsidR="000B4D95" w:rsidRPr="00422213" w:rsidTr="00EB5546">
        <w:tc>
          <w:tcPr>
            <w:tcW w:w="1412" w:type="dxa"/>
          </w:tcPr>
          <w:p w:rsidR="000B4D95" w:rsidRPr="00422213" w:rsidRDefault="000B4D95" w:rsidP="00442D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96" w:type="dxa"/>
          </w:tcPr>
          <w:p w:rsidR="000B4D95" w:rsidRPr="00422213" w:rsidRDefault="000B4D95" w:rsidP="00442D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96" w:type="dxa"/>
          </w:tcPr>
          <w:p w:rsidR="000B4D95" w:rsidRPr="00422213" w:rsidRDefault="000B4D95" w:rsidP="00442D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2" w:type="dxa"/>
          </w:tcPr>
          <w:p w:rsidR="000B4D95" w:rsidRPr="00422213" w:rsidRDefault="000B4D95" w:rsidP="00442D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2" w:type="dxa"/>
          </w:tcPr>
          <w:p w:rsidR="000B4D95" w:rsidRPr="00422213" w:rsidRDefault="000B4D95" w:rsidP="00442D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B4D95" w:rsidRPr="00422213" w:rsidTr="00EB5546">
        <w:tc>
          <w:tcPr>
            <w:tcW w:w="1412" w:type="dxa"/>
          </w:tcPr>
          <w:p w:rsidR="000B4D95" w:rsidRPr="00422213" w:rsidRDefault="000B4D95" w:rsidP="00442D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5/02/0</w:t>
            </w:r>
            <w:r w:rsidR="004912F1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</w:p>
        </w:tc>
        <w:tc>
          <w:tcPr>
            <w:tcW w:w="796" w:type="dxa"/>
          </w:tcPr>
          <w:p w:rsidR="000B4D95" w:rsidRPr="00422213" w:rsidRDefault="000B4D95" w:rsidP="00442D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396" w:type="dxa"/>
          </w:tcPr>
          <w:p w:rsidR="000B4D95" w:rsidRPr="00422213" w:rsidRDefault="000B4D95" w:rsidP="00442D3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32" w:type="dxa"/>
          </w:tcPr>
          <w:p w:rsidR="000B4D95" w:rsidRPr="00422213" w:rsidRDefault="000B4D95" w:rsidP="00442D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52" w:type="dxa"/>
          </w:tcPr>
          <w:p w:rsidR="000B4D95" w:rsidRPr="00422213" w:rsidRDefault="000B4D95" w:rsidP="00442D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35ABA">
              <w:rPr>
                <w:rFonts w:ascii="細明體" w:eastAsia="細明體" w:hAnsi="細明體"/>
                <w:sz w:val="20"/>
              </w:rPr>
              <w:t>150203000118</w:t>
            </w:r>
          </w:p>
        </w:tc>
      </w:tr>
      <w:tr w:rsidR="00EB5546" w:rsidRPr="00422213" w:rsidTr="00EB5546">
        <w:tc>
          <w:tcPr>
            <w:tcW w:w="1412" w:type="dxa"/>
          </w:tcPr>
          <w:p w:rsidR="00EB5546" w:rsidRPr="00422213" w:rsidRDefault="00EB5546" w:rsidP="00EB554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B3682">
              <w:rPr>
                <w:rFonts w:ascii="細明體" w:eastAsia="細明體" w:hAnsi="細明體" w:cs="Courier New"/>
                <w:sz w:val="20"/>
                <w:szCs w:val="20"/>
              </w:rPr>
              <w:t>2015/3/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30</w:t>
            </w:r>
          </w:p>
        </w:tc>
        <w:tc>
          <w:tcPr>
            <w:tcW w:w="796" w:type="dxa"/>
          </w:tcPr>
          <w:p w:rsidR="00EB5546" w:rsidRPr="00422213" w:rsidRDefault="00EB5546" w:rsidP="00442D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96" w:type="dxa"/>
          </w:tcPr>
          <w:p w:rsidR="00EB5546" w:rsidRPr="00422213" w:rsidRDefault="00EB5546" w:rsidP="00442D3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B3682">
              <w:rPr>
                <w:rFonts w:hint="eastAsia"/>
                <w:sz w:val="20"/>
                <w:szCs w:val="20"/>
              </w:rPr>
              <w:t>北二行成立中、南區服務組</w:t>
            </w:r>
          </w:p>
        </w:tc>
        <w:tc>
          <w:tcPr>
            <w:tcW w:w="1532" w:type="dxa"/>
          </w:tcPr>
          <w:p w:rsidR="00EB5546" w:rsidRPr="00021FC3" w:rsidRDefault="00EB5546" w:rsidP="00442D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1FC3">
              <w:rPr>
                <w:rFonts w:ascii="細明體" w:eastAsia="細明體" w:hAnsi="細明體" w:cs="Courier New" w:hint="eastAsia"/>
                <w:sz w:val="20"/>
                <w:szCs w:val="20"/>
              </w:rPr>
              <w:t>侑文</w:t>
            </w:r>
          </w:p>
        </w:tc>
        <w:tc>
          <w:tcPr>
            <w:tcW w:w="2052" w:type="dxa"/>
          </w:tcPr>
          <w:p w:rsidR="00EB5546" w:rsidRPr="00835ABA" w:rsidRDefault="00EB5546" w:rsidP="00442D3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</w:rPr>
            </w:pPr>
            <w:r w:rsidRPr="005E44CE">
              <w:rPr>
                <w:sz w:val="20"/>
                <w:szCs w:val="20"/>
              </w:rPr>
              <w:t>150303000214</w:t>
            </w:r>
          </w:p>
        </w:tc>
      </w:tr>
      <w:tr w:rsidR="00275A49" w:rsidRPr="00422213" w:rsidTr="00EB5546">
        <w:trPr>
          <w:ins w:id="1" w:author="劉文明" w:date="2017-04-14T18:19:00Z"/>
        </w:trPr>
        <w:tc>
          <w:tcPr>
            <w:tcW w:w="1412" w:type="dxa"/>
          </w:tcPr>
          <w:p w:rsidR="00275A49" w:rsidRPr="004B3682" w:rsidRDefault="00275A49" w:rsidP="00EB5546">
            <w:pPr>
              <w:spacing w:line="240" w:lineRule="atLeast"/>
              <w:jc w:val="center"/>
              <w:rPr>
                <w:ins w:id="2" w:author="劉文明" w:date="2017-04-14T18:19:00Z"/>
                <w:rFonts w:ascii="細明體" w:eastAsia="細明體" w:hAnsi="細明體" w:cs="Courier New"/>
                <w:sz w:val="20"/>
                <w:szCs w:val="20"/>
              </w:rPr>
            </w:pPr>
            <w:ins w:id="3" w:author="劉文明" w:date="2017-04-14T18:19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2017/4/14</w:t>
              </w:r>
            </w:ins>
          </w:p>
        </w:tc>
        <w:tc>
          <w:tcPr>
            <w:tcW w:w="796" w:type="dxa"/>
          </w:tcPr>
          <w:p w:rsidR="00275A49" w:rsidRDefault="00275A49" w:rsidP="00442D3B">
            <w:pPr>
              <w:spacing w:line="240" w:lineRule="atLeast"/>
              <w:jc w:val="center"/>
              <w:rPr>
                <w:ins w:id="4" w:author="劉文明" w:date="2017-04-14T18:19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劉文明" w:date="2017-04-14T18:1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396" w:type="dxa"/>
          </w:tcPr>
          <w:p w:rsidR="00275A49" w:rsidRPr="004B3682" w:rsidRDefault="00275A49" w:rsidP="00442D3B">
            <w:pPr>
              <w:spacing w:line="240" w:lineRule="atLeast"/>
              <w:rPr>
                <w:ins w:id="6" w:author="劉文明" w:date="2017-04-14T18:19:00Z"/>
                <w:rFonts w:hint="eastAsia"/>
                <w:sz w:val="20"/>
                <w:szCs w:val="20"/>
              </w:rPr>
            </w:pPr>
            <w:ins w:id="7" w:author="劉文明" w:date="2017-04-14T18:19:00Z">
              <w:r>
                <w:rPr>
                  <w:rFonts w:hint="eastAsia"/>
                  <w:sz w:val="20"/>
                  <w:szCs w:val="20"/>
                </w:rPr>
                <w:t>配合</w:t>
              </w:r>
              <w:r>
                <w:rPr>
                  <w:rFonts w:hint="eastAsia"/>
                  <w:sz w:val="20"/>
                  <w:szCs w:val="20"/>
                </w:rPr>
                <w:t>DBIO</w:t>
              </w:r>
              <w:r>
                <w:rPr>
                  <w:rFonts w:hint="eastAsia"/>
                  <w:sz w:val="20"/>
                  <w:szCs w:val="20"/>
                </w:rPr>
                <w:t>優化專案，調整險別</w:t>
              </w:r>
            </w:ins>
            <w:ins w:id="8" w:author="劉文明" w:date="2017-04-14T18:23:00Z">
              <w:r>
                <w:rPr>
                  <w:rFonts w:hint="eastAsia"/>
                  <w:sz w:val="20"/>
                  <w:szCs w:val="20"/>
                </w:rPr>
                <w:t>代碼</w:t>
              </w:r>
            </w:ins>
            <w:ins w:id="9" w:author="劉文明" w:date="2017-04-14T18:19:00Z">
              <w:r>
                <w:rPr>
                  <w:rFonts w:hint="eastAsia"/>
                  <w:sz w:val="20"/>
                  <w:szCs w:val="20"/>
                </w:rPr>
                <w:t>中文讀取方式</w:t>
              </w:r>
            </w:ins>
          </w:p>
        </w:tc>
        <w:tc>
          <w:tcPr>
            <w:tcW w:w="1532" w:type="dxa"/>
          </w:tcPr>
          <w:p w:rsidR="00275A49" w:rsidRPr="00021FC3" w:rsidRDefault="00275A49" w:rsidP="00442D3B">
            <w:pPr>
              <w:spacing w:line="240" w:lineRule="atLeast"/>
              <w:jc w:val="center"/>
              <w:rPr>
                <w:ins w:id="10" w:author="劉文明" w:date="2017-04-14T18:19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劉文明" w:date="2017-04-14T18:2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文明</w:t>
              </w:r>
            </w:ins>
          </w:p>
        </w:tc>
        <w:tc>
          <w:tcPr>
            <w:tcW w:w="2052" w:type="dxa"/>
          </w:tcPr>
          <w:p w:rsidR="00275A49" w:rsidRPr="005E44CE" w:rsidRDefault="00275A49" w:rsidP="00442D3B">
            <w:pPr>
              <w:spacing w:line="240" w:lineRule="atLeast"/>
              <w:jc w:val="center"/>
              <w:rPr>
                <w:ins w:id="12" w:author="劉文明" w:date="2017-04-14T18:19:00Z"/>
                <w:sz w:val="20"/>
                <w:szCs w:val="20"/>
              </w:rPr>
            </w:pPr>
            <w:ins w:id="13" w:author="劉文明" w:date="2017-04-14T18:23:00Z">
              <w:r>
                <w:rPr>
                  <w:rFonts w:hint="eastAsia"/>
                  <w:sz w:val="20"/>
                  <w:szCs w:val="20"/>
                </w:rPr>
                <w:t>170414000688</w:t>
              </w:r>
            </w:ins>
          </w:p>
        </w:tc>
      </w:tr>
      <w:tr w:rsidR="00447B74" w:rsidRPr="00422213" w:rsidTr="00EB5546">
        <w:trPr>
          <w:ins w:id="14" w:author="李明諭" w:date="2018-02-02T16:37:00Z"/>
        </w:trPr>
        <w:tc>
          <w:tcPr>
            <w:tcW w:w="1412" w:type="dxa"/>
          </w:tcPr>
          <w:p w:rsidR="00447B74" w:rsidRDefault="00447B74" w:rsidP="00447B74">
            <w:pPr>
              <w:spacing w:line="240" w:lineRule="atLeast"/>
              <w:jc w:val="center"/>
              <w:rPr>
                <w:ins w:id="15" w:author="李明諭" w:date="2018-02-02T16:37:00Z"/>
                <w:rFonts w:ascii="細明體" w:eastAsia="細明體" w:hAnsi="細明體" w:cs="Courier New"/>
                <w:sz w:val="20"/>
                <w:szCs w:val="20"/>
              </w:rPr>
            </w:pPr>
            <w:ins w:id="16" w:author="李明諭" w:date="2018-02-02T16:37:00Z">
              <w:r>
                <w:rPr>
                  <w:rFonts w:ascii="細明體" w:eastAsia="細明體" w:hAnsi="細明體" w:hint="eastAsia"/>
                  <w:color w:val="7030A0"/>
                  <w:kern w:val="0"/>
                  <w:sz w:val="20"/>
                  <w:szCs w:val="20"/>
                </w:rPr>
                <w:t>2017/12/30</w:t>
              </w:r>
            </w:ins>
          </w:p>
        </w:tc>
        <w:tc>
          <w:tcPr>
            <w:tcW w:w="796" w:type="dxa"/>
          </w:tcPr>
          <w:p w:rsidR="00447B74" w:rsidRDefault="00447B74" w:rsidP="00447B74">
            <w:pPr>
              <w:spacing w:line="240" w:lineRule="atLeast"/>
              <w:jc w:val="center"/>
              <w:rPr>
                <w:ins w:id="17" w:author="李明諭" w:date="2018-02-02T16:37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李明諭" w:date="2018-02-02T16:37:00Z">
              <w:r>
                <w:rPr>
                  <w:rFonts w:ascii="細明體" w:eastAsia="細明體" w:hAnsi="細明體"/>
                  <w:color w:val="7030A0"/>
                  <w:kern w:val="0"/>
                  <w:sz w:val="20"/>
                  <w:szCs w:val="20"/>
                </w:rPr>
                <w:t>4</w:t>
              </w:r>
            </w:ins>
          </w:p>
        </w:tc>
        <w:tc>
          <w:tcPr>
            <w:tcW w:w="4396" w:type="dxa"/>
          </w:tcPr>
          <w:p w:rsidR="00447B74" w:rsidRDefault="00447B74" w:rsidP="00447B74">
            <w:pPr>
              <w:spacing w:line="240" w:lineRule="atLeast"/>
              <w:rPr>
                <w:ins w:id="19" w:author="李明諭" w:date="2018-02-02T16:37:00Z"/>
                <w:rFonts w:hint="eastAsia"/>
                <w:sz w:val="20"/>
                <w:szCs w:val="20"/>
              </w:rPr>
            </w:pPr>
            <w:ins w:id="20" w:author="李明諭" w:date="2018-02-02T16:37:00Z">
              <w:r w:rsidRPr="00BE6D14">
                <w:rPr>
                  <w:rFonts w:ascii="細明體" w:eastAsia="細明體" w:hAnsi="細明體" w:hint="eastAsia"/>
                  <w:color w:val="7030A0"/>
                  <w:kern w:val="0"/>
                  <w:sz w:val="20"/>
                  <w:szCs w:val="20"/>
                </w:rPr>
                <w:t>行政中心編制調整</w:t>
              </w:r>
            </w:ins>
          </w:p>
        </w:tc>
        <w:tc>
          <w:tcPr>
            <w:tcW w:w="1532" w:type="dxa"/>
          </w:tcPr>
          <w:p w:rsidR="00447B74" w:rsidRDefault="00447B74" w:rsidP="00447B74">
            <w:pPr>
              <w:spacing w:line="240" w:lineRule="atLeast"/>
              <w:jc w:val="center"/>
              <w:rPr>
                <w:ins w:id="21" w:author="李明諭" w:date="2018-02-02T16:37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李明諭" w:date="2018-02-02T16:37:00Z">
              <w:r w:rsidRPr="00BE6D14">
                <w:rPr>
                  <w:rFonts w:ascii="細明體" w:eastAsia="細明體" w:hAnsi="細明體"/>
                  <w:color w:val="7030A0"/>
                  <w:kern w:val="0"/>
                  <w:sz w:val="20"/>
                  <w:szCs w:val="20"/>
                </w:rPr>
                <w:t>伯珊</w:t>
              </w:r>
            </w:ins>
          </w:p>
        </w:tc>
        <w:tc>
          <w:tcPr>
            <w:tcW w:w="2052" w:type="dxa"/>
          </w:tcPr>
          <w:p w:rsidR="00447B74" w:rsidRDefault="00447B74" w:rsidP="00447B74">
            <w:pPr>
              <w:spacing w:line="240" w:lineRule="atLeast"/>
              <w:jc w:val="center"/>
              <w:rPr>
                <w:ins w:id="23" w:author="李明諭" w:date="2018-02-02T16:37:00Z"/>
                <w:rFonts w:hint="eastAsia"/>
                <w:sz w:val="20"/>
                <w:szCs w:val="20"/>
              </w:rPr>
            </w:pPr>
            <w:ins w:id="24" w:author="李明諭" w:date="2018-02-02T16:37:00Z">
              <w:r w:rsidRPr="00BE6D14">
                <w:rPr>
                  <w:b/>
                  <w:bCs/>
                </w:rPr>
                <w:t>171218000847</w:t>
              </w:r>
            </w:ins>
          </w:p>
        </w:tc>
      </w:tr>
    </w:tbl>
    <w:p w:rsidR="000E5083" w:rsidRDefault="000E508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F51F8" w:rsidRDefault="002F51F8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3030"/>
        <w:gridCol w:w="1222"/>
        <w:gridCol w:w="3906"/>
      </w:tblGrid>
      <w:tr w:rsidR="00275A49" w:rsidRPr="00E01490" w:rsidTr="00261D20">
        <w:trPr>
          <w:ins w:id="25" w:author="劉文明" w:date="2017-04-14T18:27:00Z"/>
        </w:trPr>
        <w:tc>
          <w:tcPr>
            <w:tcW w:w="1438" w:type="dxa"/>
          </w:tcPr>
          <w:p w:rsidR="00275A49" w:rsidRPr="00E01490" w:rsidRDefault="00275A49" w:rsidP="00261D20">
            <w:pPr>
              <w:rPr>
                <w:ins w:id="26" w:author="劉文明" w:date="2017-04-14T18:27:00Z"/>
                <w:rFonts w:ascii="細明體" w:eastAsia="細明體" w:hAnsi="細明體" w:hint="eastAsia"/>
                <w:sz w:val="20"/>
                <w:szCs w:val="20"/>
              </w:rPr>
            </w:pPr>
            <w:ins w:id="27" w:author="劉文明" w:date="2017-04-14T18:27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程式功能</w:t>
              </w:r>
            </w:ins>
          </w:p>
        </w:tc>
        <w:tc>
          <w:tcPr>
            <w:tcW w:w="9272" w:type="dxa"/>
            <w:gridSpan w:val="4"/>
          </w:tcPr>
          <w:p w:rsidR="00275A49" w:rsidRPr="00E01490" w:rsidRDefault="00275A49" w:rsidP="00261D20">
            <w:pPr>
              <w:rPr>
                <w:ins w:id="28" w:author="劉文明" w:date="2017-04-14T18:27:00Z"/>
                <w:rFonts w:ascii="細明體" w:eastAsia="細明體" w:hAnsi="細明體" w:hint="eastAsia"/>
                <w:sz w:val="20"/>
                <w:szCs w:val="20"/>
              </w:rPr>
            </w:pPr>
            <w:ins w:id="29" w:author="劉文明" w:date="2017-04-14T18:27:00Z">
              <w:r w:rsidRPr="00275A49">
                <w:rPr>
                  <w:rFonts w:ascii="細明體" w:eastAsia="細明體" w:hAnsi="細明體" w:hint="eastAsia"/>
                  <w:sz w:val="20"/>
                  <w:szCs w:val="20"/>
                </w:rPr>
                <w:t>理賠預付金紀錄查詢</w:t>
              </w:r>
            </w:ins>
          </w:p>
        </w:tc>
      </w:tr>
      <w:tr w:rsidR="00275A49" w:rsidRPr="00E01490" w:rsidTr="00261D20">
        <w:trPr>
          <w:ins w:id="30" w:author="劉文明" w:date="2017-04-14T18:27:00Z"/>
        </w:trPr>
        <w:tc>
          <w:tcPr>
            <w:tcW w:w="1438" w:type="dxa"/>
          </w:tcPr>
          <w:p w:rsidR="00275A49" w:rsidRPr="00E01490" w:rsidRDefault="00275A49" w:rsidP="00261D20">
            <w:pPr>
              <w:rPr>
                <w:ins w:id="31" w:author="劉文明" w:date="2017-04-14T18:27:00Z"/>
                <w:rFonts w:ascii="細明體" w:eastAsia="細明體" w:hAnsi="細明體" w:hint="eastAsia"/>
                <w:sz w:val="20"/>
                <w:szCs w:val="20"/>
              </w:rPr>
            </w:pPr>
            <w:ins w:id="32" w:author="劉文明" w:date="2017-04-14T18:27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程式名稱</w:t>
              </w:r>
            </w:ins>
          </w:p>
        </w:tc>
        <w:tc>
          <w:tcPr>
            <w:tcW w:w="9272" w:type="dxa"/>
            <w:gridSpan w:val="4"/>
          </w:tcPr>
          <w:p w:rsidR="00275A49" w:rsidRPr="00E01490" w:rsidRDefault="00275A49" w:rsidP="00275A49">
            <w:pPr>
              <w:rPr>
                <w:ins w:id="33" w:author="劉文明" w:date="2017-04-14T18:27:00Z"/>
                <w:rFonts w:ascii="細明體" w:eastAsia="細明體" w:hAnsi="細明體" w:hint="eastAsia"/>
                <w:sz w:val="20"/>
                <w:szCs w:val="20"/>
              </w:rPr>
            </w:pPr>
            <w:ins w:id="34" w:author="劉文明" w:date="2017-04-14T18:2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AAI</w:t>
              </w:r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0_070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1</w:t>
              </w:r>
            </w:ins>
          </w:p>
        </w:tc>
      </w:tr>
      <w:tr w:rsidR="00275A49" w:rsidRPr="00E01490" w:rsidTr="00261D20">
        <w:trPr>
          <w:ins w:id="35" w:author="劉文明" w:date="2017-04-14T18:27:00Z"/>
        </w:trPr>
        <w:tc>
          <w:tcPr>
            <w:tcW w:w="1438" w:type="dxa"/>
          </w:tcPr>
          <w:p w:rsidR="00275A49" w:rsidRPr="00E01490" w:rsidRDefault="00275A49" w:rsidP="00261D20">
            <w:pPr>
              <w:rPr>
                <w:ins w:id="36" w:author="劉文明" w:date="2017-04-14T18:27:00Z"/>
                <w:rFonts w:ascii="細明體" w:eastAsia="細明體" w:hAnsi="細明體" w:hint="eastAsia"/>
                <w:sz w:val="20"/>
                <w:szCs w:val="20"/>
              </w:rPr>
            </w:pPr>
            <w:ins w:id="37" w:author="劉文明" w:date="2017-04-14T18:27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作業方式</w:t>
              </w:r>
            </w:ins>
          </w:p>
        </w:tc>
        <w:tc>
          <w:tcPr>
            <w:tcW w:w="9272" w:type="dxa"/>
            <w:gridSpan w:val="4"/>
          </w:tcPr>
          <w:p w:rsidR="00275A49" w:rsidRPr="00E01490" w:rsidRDefault="00275A49" w:rsidP="00261D20">
            <w:pPr>
              <w:rPr>
                <w:ins w:id="38" w:author="劉文明" w:date="2017-04-14T18:27:00Z"/>
                <w:rFonts w:ascii="細明體" w:eastAsia="細明體" w:hAnsi="細明體" w:hint="eastAsia"/>
                <w:sz w:val="20"/>
                <w:szCs w:val="20"/>
              </w:rPr>
            </w:pPr>
            <w:ins w:id="39" w:author="劉文明" w:date="2017-04-14T18:27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ONLINE</w:t>
              </w:r>
            </w:ins>
          </w:p>
        </w:tc>
      </w:tr>
      <w:tr w:rsidR="00275A49" w:rsidRPr="00E01490" w:rsidTr="00261D20">
        <w:trPr>
          <w:ins w:id="40" w:author="劉文明" w:date="2017-04-14T18:27:00Z"/>
        </w:trPr>
        <w:tc>
          <w:tcPr>
            <w:tcW w:w="1438" w:type="dxa"/>
          </w:tcPr>
          <w:p w:rsidR="00275A49" w:rsidRPr="00E01490" w:rsidRDefault="00275A49" w:rsidP="00261D20">
            <w:pPr>
              <w:rPr>
                <w:ins w:id="41" w:author="劉文明" w:date="2017-04-14T18:27:00Z"/>
                <w:rFonts w:ascii="細明體" w:eastAsia="細明體" w:hAnsi="細明體" w:hint="eastAsia"/>
                <w:sz w:val="20"/>
                <w:szCs w:val="20"/>
              </w:rPr>
            </w:pPr>
            <w:ins w:id="42" w:author="劉文明" w:date="2017-04-14T18:27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概要說明</w:t>
              </w:r>
            </w:ins>
          </w:p>
        </w:tc>
        <w:tc>
          <w:tcPr>
            <w:tcW w:w="9272" w:type="dxa"/>
            <w:gridSpan w:val="4"/>
          </w:tcPr>
          <w:p w:rsidR="00275A49" w:rsidRPr="00E01490" w:rsidRDefault="00275A49" w:rsidP="00275A49">
            <w:pPr>
              <w:rPr>
                <w:ins w:id="43" w:author="劉文明" w:date="2017-04-14T18:27:00Z"/>
                <w:rFonts w:ascii="細明體" w:eastAsia="細明體" w:hAnsi="細明體" w:hint="eastAsia"/>
                <w:sz w:val="20"/>
                <w:szCs w:val="20"/>
              </w:rPr>
            </w:pPr>
            <w:ins w:id="44" w:author="劉文明" w:date="2017-04-14T18:27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查詢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理賠預付金給付紀錄資料</w:t>
              </w:r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。</w:t>
              </w:r>
            </w:ins>
          </w:p>
        </w:tc>
      </w:tr>
      <w:tr w:rsidR="00275A49" w:rsidRPr="00E01490" w:rsidTr="00261D20">
        <w:trPr>
          <w:ins w:id="45" w:author="劉文明" w:date="2017-04-14T18:27:00Z"/>
        </w:trPr>
        <w:tc>
          <w:tcPr>
            <w:tcW w:w="1438" w:type="dxa"/>
          </w:tcPr>
          <w:p w:rsidR="00275A49" w:rsidRPr="00E01490" w:rsidRDefault="00275A49" w:rsidP="00261D20">
            <w:pPr>
              <w:rPr>
                <w:ins w:id="46" w:author="劉文明" w:date="2017-04-14T18:27:00Z"/>
                <w:rFonts w:ascii="細明體" w:eastAsia="細明體" w:hAnsi="細明體" w:hint="eastAsia"/>
                <w:sz w:val="20"/>
                <w:szCs w:val="20"/>
              </w:rPr>
            </w:pPr>
            <w:ins w:id="47" w:author="劉文明" w:date="2017-04-14T18:2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需求單位</w:t>
              </w:r>
            </w:ins>
          </w:p>
        </w:tc>
        <w:tc>
          <w:tcPr>
            <w:tcW w:w="9272" w:type="dxa"/>
            <w:gridSpan w:val="4"/>
          </w:tcPr>
          <w:p w:rsidR="00275A49" w:rsidRPr="00E01490" w:rsidRDefault="00275A49" w:rsidP="00261D20">
            <w:pPr>
              <w:rPr>
                <w:ins w:id="48" w:author="劉文明" w:date="2017-04-14T18:27:00Z"/>
                <w:rFonts w:ascii="細明體" w:eastAsia="細明體" w:hAnsi="細明體" w:hint="eastAsia"/>
                <w:sz w:val="20"/>
                <w:szCs w:val="20"/>
              </w:rPr>
            </w:pPr>
            <w:ins w:id="49" w:author="劉文明" w:date="2017-04-14T18:2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理賠企劃科</w:t>
              </w:r>
            </w:ins>
          </w:p>
        </w:tc>
      </w:tr>
      <w:tr w:rsidR="00275A49" w:rsidRPr="00E01490" w:rsidTr="00261D20">
        <w:trPr>
          <w:ins w:id="50" w:author="劉文明" w:date="2017-04-14T18:27:00Z"/>
        </w:trPr>
        <w:tc>
          <w:tcPr>
            <w:tcW w:w="1438" w:type="dxa"/>
          </w:tcPr>
          <w:p w:rsidR="00275A49" w:rsidRPr="00E01490" w:rsidRDefault="00275A49" w:rsidP="00261D20">
            <w:pPr>
              <w:rPr>
                <w:ins w:id="51" w:author="劉文明" w:date="2017-04-14T18:27:00Z"/>
                <w:rFonts w:ascii="細明體" w:eastAsia="細明體" w:hAnsi="細明體" w:hint="eastAsia"/>
                <w:sz w:val="20"/>
                <w:szCs w:val="20"/>
              </w:rPr>
            </w:pPr>
            <w:ins w:id="52" w:author="劉文明" w:date="2017-04-14T18:2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作業單位</w:t>
              </w:r>
            </w:ins>
          </w:p>
        </w:tc>
        <w:tc>
          <w:tcPr>
            <w:tcW w:w="9272" w:type="dxa"/>
            <w:gridSpan w:val="4"/>
          </w:tcPr>
          <w:p w:rsidR="00275A49" w:rsidRPr="00E01490" w:rsidRDefault="00275A49" w:rsidP="00261D20">
            <w:pPr>
              <w:rPr>
                <w:ins w:id="53" w:author="劉文明" w:date="2017-04-14T18:27:00Z"/>
                <w:rFonts w:ascii="細明體" w:eastAsia="細明體" w:hAnsi="細明體" w:hint="eastAsia"/>
                <w:sz w:val="20"/>
                <w:szCs w:val="20"/>
              </w:rPr>
            </w:pPr>
            <w:ins w:id="54" w:author="劉文明" w:date="2017-04-14T18:2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理賠企劃科</w:t>
              </w:r>
            </w:ins>
            <w:ins w:id="55" w:author="劉文明" w:date="2017-04-14T18:28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，各行政中心服務科</w:t>
              </w:r>
            </w:ins>
          </w:p>
        </w:tc>
      </w:tr>
      <w:tr w:rsidR="00275A49" w:rsidRPr="00E01490" w:rsidTr="00261D20">
        <w:trPr>
          <w:ins w:id="56" w:author="劉文明" w:date="2017-04-14T18:27:00Z"/>
        </w:trPr>
        <w:tc>
          <w:tcPr>
            <w:tcW w:w="1438" w:type="dxa"/>
          </w:tcPr>
          <w:p w:rsidR="00275A49" w:rsidRPr="00E01490" w:rsidRDefault="00275A49" w:rsidP="00261D20">
            <w:pPr>
              <w:rPr>
                <w:ins w:id="57" w:author="劉文明" w:date="2017-04-14T18:27:00Z"/>
                <w:rFonts w:ascii="細明體" w:eastAsia="細明體" w:hAnsi="細明體" w:hint="eastAsia"/>
                <w:sz w:val="20"/>
                <w:szCs w:val="20"/>
              </w:rPr>
            </w:pPr>
            <w:ins w:id="58" w:author="劉文明" w:date="2017-04-14T18:27:00Z">
              <w:r w:rsidRPr="00266B0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作業平台</w:t>
              </w:r>
            </w:ins>
          </w:p>
        </w:tc>
        <w:tc>
          <w:tcPr>
            <w:tcW w:w="9272" w:type="dxa"/>
            <w:gridSpan w:val="4"/>
          </w:tcPr>
          <w:p w:rsidR="00275A49" w:rsidRPr="00E01490" w:rsidRDefault="00275A49" w:rsidP="00261D20">
            <w:pPr>
              <w:rPr>
                <w:ins w:id="59" w:author="劉文明" w:date="2017-04-14T18:27:00Z"/>
                <w:rFonts w:ascii="細明體" w:eastAsia="細明體" w:hAnsi="細明體" w:hint="eastAsia"/>
                <w:sz w:val="20"/>
                <w:szCs w:val="20"/>
              </w:rPr>
            </w:pPr>
            <w:ins w:id="60" w:author="劉文明" w:date="2017-04-14T18:2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■一般  □平板電腦  □手機</w:t>
              </w:r>
            </w:ins>
          </w:p>
        </w:tc>
      </w:tr>
      <w:tr w:rsidR="00275A49" w:rsidRPr="00E01490" w:rsidTr="00261D20">
        <w:trPr>
          <w:ins w:id="61" w:author="劉文明" w:date="2017-04-14T18:27:00Z"/>
        </w:trPr>
        <w:tc>
          <w:tcPr>
            <w:tcW w:w="1438" w:type="dxa"/>
          </w:tcPr>
          <w:p w:rsidR="00275A49" w:rsidRPr="00266B0D" w:rsidRDefault="00275A49" w:rsidP="00261D20">
            <w:pPr>
              <w:rPr>
                <w:ins w:id="62" w:author="劉文明" w:date="2017-04-14T18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63" w:author="劉文明" w:date="2017-04-14T18:27:00Z">
              <w:r w:rsidRPr="00266B0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使用對象</w:t>
              </w:r>
            </w:ins>
          </w:p>
        </w:tc>
        <w:tc>
          <w:tcPr>
            <w:tcW w:w="9272" w:type="dxa"/>
            <w:gridSpan w:val="4"/>
          </w:tcPr>
          <w:p w:rsidR="00275A49" w:rsidRPr="00E01490" w:rsidRDefault="00275A49" w:rsidP="00261D20">
            <w:pPr>
              <w:rPr>
                <w:ins w:id="64" w:author="劉文明" w:date="2017-04-14T18:27:00Z"/>
                <w:rFonts w:ascii="細明體" w:eastAsia="細明體" w:hAnsi="細明體" w:hint="eastAsia"/>
                <w:sz w:val="20"/>
                <w:szCs w:val="20"/>
              </w:rPr>
            </w:pPr>
            <w:ins w:id="65" w:author="劉文明" w:date="2017-04-14T18:2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■員工(UCBean)  □客戶(CustomerBean)</w:t>
              </w:r>
            </w:ins>
          </w:p>
        </w:tc>
      </w:tr>
      <w:tr w:rsidR="00275A49" w:rsidRPr="00E01490" w:rsidTr="00261D20">
        <w:trPr>
          <w:ins w:id="66" w:author="劉文明" w:date="2017-04-14T18:27:00Z"/>
        </w:trPr>
        <w:tc>
          <w:tcPr>
            <w:tcW w:w="1438" w:type="dxa"/>
            <w:vMerge w:val="restart"/>
            <w:vAlign w:val="center"/>
          </w:tcPr>
          <w:p w:rsidR="00275A49" w:rsidRPr="00F80B9C" w:rsidRDefault="00275A49" w:rsidP="00261D20">
            <w:pPr>
              <w:rPr>
                <w:ins w:id="67" w:author="劉文明" w:date="2017-04-14T18:27:00Z"/>
                <w:rFonts w:ascii="細明體" w:eastAsia="細明體" w:hAnsi="細明體"/>
                <w:color w:val="FF0000"/>
                <w:sz w:val="20"/>
                <w:szCs w:val="20"/>
              </w:rPr>
            </w:pPr>
            <w:ins w:id="68" w:author="劉文明" w:date="2017-04-14T18:27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個資遮蔽方式</w:t>
              </w:r>
            </w:ins>
          </w:p>
        </w:tc>
        <w:tc>
          <w:tcPr>
            <w:tcW w:w="1114" w:type="dxa"/>
          </w:tcPr>
          <w:p w:rsidR="00275A49" w:rsidRDefault="00275A49" w:rsidP="00261D20">
            <w:pPr>
              <w:rPr>
                <w:ins w:id="69" w:author="劉文明" w:date="2017-04-14T18:27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70" w:author="劉文明" w:date="2017-04-14T18:27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畫面</w:t>
              </w:r>
            </w:ins>
          </w:p>
        </w:tc>
        <w:tc>
          <w:tcPr>
            <w:tcW w:w="3030" w:type="dxa"/>
            <w:vAlign w:val="center"/>
          </w:tcPr>
          <w:p w:rsidR="00275A49" w:rsidRDefault="00275A49" w:rsidP="00261D20">
            <w:pPr>
              <w:rPr>
                <w:ins w:id="71" w:author="劉文明" w:date="2017-04-14T18:27:00Z"/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ins w:id="72" w:author="劉文明" w:date="2017-04-14T18:27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■無 □遮蔽 □</w:t>
              </w:r>
              <w:r>
                <w:rPr>
                  <w:rFonts w:ascii="標楷體" w:eastAsia="標楷體" w:hAnsi="標楷體" w:hint="eastAsia"/>
                  <w:color w:val="FF0000"/>
                </w:rPr>
                <w:t>securitylog</w:t>
              </w:r>
            </w:ins>
          </w:p>
        </w:tc>
        <w:tc>
          <w:tcPr>
            <w:tcW w:w="1222" w:type="dxa"/>
            <w:vMerge w:val="restart"/>
            <w:vAlign w:val="center"/>
          </w:tcPr>
          <w:p w:rsidR="00275A49" w:rsidRDefault="00275A49" w:rsidP="00261D20">
            <w:pPr>
              <w:rPr>
                <w:ins w:id="73" w:author="劉文明" w:date="2017-04-14T18:27:00Z"/>
                <w:rFonts w:ascii="細明體" w:eastAsia="細明體" w:hAnsi="細明體"/>
                <w:color w:val="FF0000"/>
                <w:sz w:val="20"/>
                <w:szCs w:val="20"/>
              </w:rPr>
            </w:pPr>
            <w:ins w:id="74" w:author="劉文明" w:date="2017-04-14T18:27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需</w:t>
              </w:r>
              <w:r w:rsidRPr="00451242"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遮蔽/</w:t>
              </w:r>
            </w:ins>
          </w:p>
          <w:p w:rsidR="00275A49" w:rsidRDefault="00275A49" w:rsidP="00261D20">
            <w:pPr>
              <w:rPr>
                <w:ins w:id="75" w:author="劉文明" w:date="2017-04-14T18:27:00Z"/>
                <w:rFonts w:ascii="細明體" w:eastAsia="細明體" w:hAnsi="細明體"/>
                <w:color w:val="FF0000"/>
                <w:sz w:val="20"/>
                <w:szCs w:val="20"/>
              </w:rPr>
            </w:pPr>
            <w:ins w:id="76" w:author="劉文明" w:date="2017-04-14T18:27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寫入</w:t>
              </w:r>
              <w:r w:rsidRPr="00451242"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LOG</w:t>
              </w:r>
            </w:ins>
          </w:p>
          <w:p w:rsidR="00275A49" w:rsidRDefault="00275A49" w:rsidP="00261D20">
            <w:pPr>
              <w:rPr>
                <w:ins w:id="77" w:author="劉文明" w:date="2017-04-14T18:27:00Z"/>
                <w:rFonts w:ascii="細明體" w:eastAsia="細明體" w:hAnsi="細明體" w:cs="Calibri" w:hint="eastAsia"/>
                <w:color w:val="FF0000"/>
                <w:sz w:val="20"/>
                <w:szCs w:val="20"/>
              </w:rPr>
            </w:pPr>
            <w:ins w:id="78" w:author="劉文明" w:date="2017-04-14T18:27:00Z">
              <w:r w:rsidRPr="00451242"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的</w:t>
              </w:r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資料</w:t>
              </w:r>
              <w:r w:rsidRPr="00451242"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名稱</w:t>
              </w:r>
            </w:ins>
          </w:p>
        </w:tc>
        <w:tc>
          <w:tcPr>
            <w:tcW w:w="3906" w:type="dxa"/>
            <w:vAlign w:val="center"/>
          </w:tcPr>
          <w:p w:rsidR="00275A49" w:rsidRPr="00451242" w:rsidRDefault="00275A49" w:rsidP="00261D20">
            <w:pPr>
              <w:rPr>
                <w:ins w:id="79" w:author="劉文明" w:date="2017-04-14T18:27:00Z"/>
                <w:rFonts w:ascii="細明體" w:eastAsia="細明體" w:hAnsi="細明體" w:cs="Calibri"/>
                <w:color w:val="FF0000"/>
                <w:sz w:val="20"/>
                <w:szCs w:val="20"/>
              </w:rPr>
            </w:pPr>
          </w:p>
        </w:tc>
      </w:tr>
      <w:tr w:rsidR="00275A49" w:rsidRPr="00E01490" w:rsidTr="00261D20">
        <w:trPr>
          <w:ins w:id="80" w:author="劉文明" w:date="2017-04-14T18:27:00Z"/>
        </w:trPr>
        <w:tc>
          <w:tcPr>
            <w:tcW w:w="1438" w:type="dxa"/>
            <w:vMerge/>
          </w:tcPr>
          <w:p w:rsidR="00275A49" w:rsidRDefault="00275A49" w:rsidP="00261D20">
            <w:pPr>
              <w:rPr>
                <w:ins w:id="81" w:author="劉文明" w:date="2017-04-14T18:27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</w:tcPr>
          <w:p w:rsidR="00275A49" w:rsidRDefault="00275A49" w:rsidP="00261D20">
            <w:pPr>
              <w:rPr>
                <w:ins w:id="82" w:author="劉文明" w:date="2017-04-14T18:27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83" w:author="劉文明" w:date="2017-04-14T18:27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報表列印</w:t>
              </w:r>
            </w:ins>
          </w:p>
        </w:tc>
        <w:tc>
          <w:tcPr>
            <w:tcW w:w="3030" w:type="dxa"/>
            <w:vAlign w:val="center"/>
          </w:tcPr>
          <w:p w:rsidR="00275A49" w:rsidRDefault="00275A49" w:rsidP="00261D20">
            <w:pPr>
              <w:rPr>
                <w:ins w:id="84" w:author="劉文明" w:date="2017-04-14T18:27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85" w:author="劉文明" w:date="2017-04-14T18:27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■無 □遮蔽 □</w:t>
              </w:r>
              <w:r>
                <w:rPr>
                  <w:rFonts w:ascii="標楷體" w:eastAsia="標楷體" w:hAnsi="標楷體" w:hint="eastAsia"/>
                  <w:color w:val="FF0000"/>
                </w:rPr>
                <w:t>securitylog</w:t>
              </w:r>
            </w:ins>
          </w:p>
        </w:tc>
        <w:tc>
          <w:tcPr>
            <w:tcW w:w="1222" w:type="dxa"/>
            <w:vMerge/>
            <w:vAlign w:val="center"/>
          </w:tcPr>
          <w:p w:rsidR="00275A49" w:rsidRDefault="00275A49" w:rsidP="00261D20">
            <w:pPr>
              <w:rPr>
                <w:ins w:id="86" w:author="劉文明" w:date="2017-04-14T18:27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275A49" w:rsidRDefault="00275A49" w:rsidP="00261D20">
            <w:pPr>
              <w:rPr>
                <w:ins w:id="87" w:author="劉文明" w:date="2017-04-14T18:27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</w:tr>
      <w:tr w:rsidR="00275A49" w:rsidRPr="00E01490" w:rsidTr="00261D20">
        <w:trPr>
          <w:ins w:id="88" w:author="劉文明" w:date="2017-04-14T18:27:00Z"/>
        </w:trPr>
        <w:tc>
          <w:tcPr>
            <w:tcW w:w="1438" w:type="dxa"/>
            <w:vMerge/>
          </w:tcPr>
          <w:p w:rsidR="00275A49" w:rsidRDefault="00275A49" w:rsidP="00261D20">
            <w:pPr>
              <w:rPr>
                <w:ins w:id="89" w:author="劉文明" w:date="2017-04-14T18:27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</w:tcPr>
          <w:p w:rsidR="00275A49" w:rsidRDefault="00275A49" w:rsidP="00261D20">
            <w:pPr>
              <w:rPr>
                <w:ins w:id="90" w:author="劉文明" w:date="2017-04-14T18:27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91" w:author="劉文明" w:date="2017-04-14T18:27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檔案下載</w:t>
              </w:r>
            </w:ins>
          </w:p>
        </w:tc>
        <w:tc>
          <w:tcPr>
            <w:tcW w:w="3030" w:type="dxa"/>
            <w:vAlign w:val="center"/>
          </w:tcPr>
          <w:p w:rsidR="00275A49" w:rsidRDefault="00275A49" w:rsidP="00261D20">
            <w:pPr>
              <w:rPr>
                <w:ins w:id="92" w:author="劉文明" w:date="2017-04-14T18:27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93" w:author="劉文明" w:date="2017-04-14T18:27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■無 □遮蔽 □</w:t>
              </w:r>
              <w:r>
                <w:rPr>
                  <w:rFonts w:ascii="標楷體" w:eastAsia="標楷體" w:hAnsi="標楷體" w:hint="eastAsia"/>
                  <w:color w:val="FF0000"/>
                </w:rPr>
                <w:t>securitylog</w:t>
              </w:r>
            </w:ins>
          </w:p>
        </w:tc>
        <w:tc>
          <w:tcPr>
            <w:tcW w:w="1222" w:type="dxa"/>
            <w:vMerge/>
            <w:vAlign w:val="center"/>
          </w:tcPr>
          <w:p w:rsidR="00275A49" w:rsidRDefault="00275A49" w:rsidP="00261D20">
            <w:pPr>
              <w:rPr>
                <w:ins w:id="94" w:author="劉文明" w:date="2017-04-14T18:27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275A49" w:rsidRDefault="00275A49" w:rsidP="00261D20">
            <w:pPr>
              <w:rPr>
                <w:ins w:id="95" w:author="劉文明" w:date="2017-04-14T18:27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</w:tr>
      <w:tr w:rsidR="00275A49" w:rsidRPr="00E01490" w:rsidTr="00261D20">
        <w:trPr>
          <w:ins w:id="96" w:author="劉文明" w:date="2017-04-14T18:27:00Z"/>
        </w:trPr>
        <w:tc>
          <w:tcPr>
            <w:tcW w:w="1438" w:type="dxa"/>
          </w:tcPr>
          <w:p w:rsidR="00275A49" w:rsidRDefault="00275A49" w:rsidP="00261D20">
            <w:pPr>
              <w:rPr>
                <w:ins w:id="97" w:author="劉文明" w:date="2017-04-14T18:27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98" w:author="劉文明" w:date="2017-04-14T18:27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分頁處理方式</w:t>
              </w:r>
            </w:ins>
          </w:p>
        </w:tc>
        <w:tc>
          <w:tcPr>
            <w:tcW w:w="9272" w:type="dxa"/>
            <w:gridSpan w:val="4"/>
          </w:tcPr>
          <w:p w:rsidR="00275A49" w:rsidRDefault="00275A49" w:rsidP="00261D20">
            <w:pPr>
              <w:rPr>
                <w:ins w:id="99" w:author="劉文明" w:date="2017-04-14T18:27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100" w:author="劉文明" w:date="2017-04-14T18:27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■無 □真分頁 □</w:t>
              </w:r>
              <w:r w:rsidRPr="00494BCA"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假分頁</w:t>
              </w:r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，分頁每頁</w:t>
              </w:r>
              <w:r w:rsidRPr="007D207E"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___筆【Default　20】</w:t>
              </w:r>
            </w:ins>
          </w:p>
        </w:tc>
      </w:tr>
    </w:tbl>
    <w:p w:rsidR="00275A49" w:rsidRPr="00275A49" w:rsidRDefault="00275A49" w:rsidP="00275A49">
      <w:pPr>
        <w:pStyle w:val="Tabletext"/>
        <w:keepLines w:val="0"/>
        <w:spacing w:after="0" w:line="240" w:lineRule="auto"/>
        <w:rPr>
          <w:ins w:id="101" w:author="劉文明" w:date="2017-04-14T18:26:00Z"/>
          <w:rFonts w:hint="eastAsia"/>
          <w:kern w:val="2"/>
          <w:szCs w:val="24"/>
          <w:lang w:eastAsia="zh-TW"/>
        </w:rPr>
        <w:pPrChange w:id="102" w:author="劉文明" w:date="2017-04-14T18:27:00Z">
          <w:pPr>
            <w:pStyle w:val="Tabletext"/>
            <w:keepLines w:val="0"/>
            <w:numPr>
              <w:ilvl w:val="1"/>
              <w:numId w:val="17"/>
            </w:numPr>
            <w:tabs>
              <w:tab w:val="num" w:pos="785"/>
            </w:tabs>
            <w:spacing w:after="0" w:line="240" w:lineRule="auto"/>
            <w:ind w:left="425"/>
          </w:pPr>
        </w:pPrChange>
      </w:pPr>
    </w:p>
    <w:p w:rsidR="002F51F8" w:rsidDel="00275A49" w:rsidRDefault="002F51F8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del w:id="103" w:author="劉文明" w:date="2017-04-14T18:28:00Z"/>
          <w:rFonts w:hint="eastAsia"/>
          <w:kern w:val="2"/>
          <w:szCs w:val="24"/>
          <w:lang w:eastAsia="zh-TW"/>
        </w:rPr>
      </w:pPr>
      <w:del w:id="104" w:author="劉文明" w:date="2017-04-14T18:28:00Z">
        <w:r w:rsidDel="00275A49">
          <w:rPr>
            <w:rFonts w:hint="eastAsia"/>
            <w:kern w:val="2"/>
            <w:szCs w:val="24"/>
            <w:lang w:eastAsia="zh-TW"/>
          </w:rPr>
          <w:delText>程式功能：理賠預付金紀錄查詢</w:delText>
        </w:r>
      </w:del>
    </w:p>
    <w:p w:rsidR="002F51F8" w:rsidDel="00275A49" w:rsidRDefault="002F51F8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del w:id="105" w:author="劉文明" w:date="2017-04-14T18:28:00Z"/>
          <w:rFonts w:hint="eastAsia"/>
          <w:kern w:val="2"/>
          <w:szCs w:val="24"/>
          <w:lang w:eastAsia="zh-TW"/>
        </w:rPr>
      </w:pPr>
      <w:del w:id="106" w:author="劉文明" w:date="2017-04-14T18:28:00Z">
        <w:r w:rsidDel="00275A49">
          <w:rPr>
            <w:rFonts w:hint="eastAsia"/>
            <w:kern w:val="2"/>
            <w:szCs w:val="24"/>
            <w:lang w:eastAsia="zh-TW"/>
          </w:rPr>
          <w:delText>程式名稱：</w:delText>
        </w:r>
        <w:r w:rsidDel="00275A49">
          <w:rPr>
            <w:rFonts w:hint="eastAsia"/>
            <w:kern w:val="2"/>
            <w:szCs w:val="24"/>
            <w:lang w:eastAsia="zh-TW"/>
          </w:rPr>
          <w:delText>AAI00701</w:delText>
        </w:r>
      </w:del>
    </w:p>
    <w:p w:rsidR="002F51F8" w:rsidDel="00275A49" w:rsidRDefault="002F51F8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del w:id="107" w:author="劉文明" w:date="2017-04-14T18:28:00Z"/>
          <w:rFonts w:hint="eastAsia"/>
          <w:kern w:val="2"/>
          <w:szCs w:val="24"/>
          <w:lang w:eastAsia="zh-TW"/>
        </w:rPr>
      </w:pPr>
      <w:del w:id="108" w:author="劉文明" w:date="2017-04-14T18:28:00Z">
        <w:r w:rsidDel="00275A49">
          <w:rPr>
            <w:rFonts w:hint="eastAsia"/>
            <w:kern w:val="2"/>
            <w:szCs w:val="24"/>
            <w:lang w:eastAsia="zh-TW"/>
          </w:rPr>
          <w:delText>作業方式：</w:delText>
        </w:r>
        <w:r w:rsidDel="00275A49">
          <w:rPr>
            <w:rFonts w:hint="eastAsia"/>
            <w:kern w:val="2"/>
            <w:szCs w:val="24"/>
            <w:lang w:eastAsia="zh-TW"/>
          </w:rPr>
          <w:delText>ONLINE</w:delText>
        </w:r>
      </w:del>
    </w:p>
    <w:p w:rsidR="002F51F8" w:rsidDel="00275A49" w:rsidRDefault="002F51F8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del w:id="109" w:author="劉文明" w:date="2017-04-14T18:28:00Z"/>
          <w:rFonts w:hint="eastAsia"/>
          <w:kern w:val="2"/>
          <w:szCs w:val="24"/>
          <w:lang w:eastAsia="zh-TW"/>
        </w:rPr>
      </w:pPr>
      <w:del w:id="110" w:author="劉文明" w:date="2017-04-14T18:28:00Z">
        <w:r w:rsidDel="00275A49">
          <w:rPr>
            <w:rFonts w:hint="eastAsia"/>
            <w:kern w:val="2"/>
            <w:szCs w:val="24"/>
            <w:lang w:eastAsia="zh-TW"/>
          </w:rPr>
          <w:delText>概要說明：理賠紀錄查詢</w:delText>
        </w:r>
        <w:r w:rsidDel="00275A49">
          <w:rPr>
            <w:rFonts w:hint="eastAsia"/>
            <w:lang w:eastAsia="zh-TW"/>
          </w:rPr>
          <w:delText>。</w:delText>
        </w:r>
      </w:del>
    </w:p>
    <w:p w:rsidR="002F51F8" w:rsidRDefault="002F51F8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2F51F8" w:rsidRDefault="004F342F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>
        <w:object w:dxaOrig="7578" w:dyaOrig="4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203.25pt" o:ole="">
            <v:imagedata r:id="rId7" o:title=""/>
          </v:shape>
          <o:OLEObject Type="Embed" ProgID="Visio.Drawing.6" ShapeID="_x0000_i1025" DrawAspect="Content" ObjectID="_1657346061" r:id="rId8"/>
        </w:object>
      </w:r>
    </w:p>
    <w:p w:rsidR="002F51F8" w:rsidRDefault="002F51F8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ins w:id="111" w:author="劉文明" w:date="2017-04-14T18:34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tbl>
      <w:tblPr>
        <w:tblW w:w="483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  <w:tblPrChange w:id="112" w:author="劉文明" w:date="2017-04-14T18:38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BF" w:firstRow="1" w:lastRow="0" w:firstColumn="1" w:lastColumn="0" w:noHBand="0" w:noVBand="0"/>
          </w:tblPr>
        </w:tblPrChange>
      </w:tblPr>
      <w:tblGrid>
        <w:gridCol w:w="893"/>
        <w:gridCol w:w="5244"/>
        <w:gridCol w:w="4495"/>
        <w:tblGridChange w:id="113">
          <w:tblGrid>
            <w:gridCol w:w="1000"/>
            <w:gridCol w:w="5243"/>
            <w:gridCol w:w="4745"/>
          </w:tblGrid>
        </w:tblGridChange>
      </w:tblGrid>
      <w:tr w:rsidR="004F342F" w:rsidRPr="00E01490" w:rsidTr="004F342F">
        <w:trPr>
          <w:ins w:id="114" w:author="劉文明" w:date="2017-04-14T18:37:00Z"/>
        </w:trPr>
        <w:tc>
          <w:tcPr>
            <w:tcW w:w="420" w:type="pct"/>
            <w:tcPrChange w:id="115" w:author="劉文明" w:date="2017-04-14T18:38:00Z">
              <w:tcPr>
                <w:tcW w:w="455" w:type="pct"/>
              </w:tcPr>
            </w:tcPrChange>
          </w:tcPr>
          <w:p w:rsidR="004F342F" w:rsidRPr="00C829C1" w:rsidRDefault="004F342F" w:rsidP="00261D20">
            <w:pPr>
              <w:jc w:val="center"/>
              <w:rPr>
                <w:ins w:id="116" w:author="劉文明" w:date="2017-04-14T18:37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117" w:author="劉文明" w:date="2017-04-14T18:37:00Z">
              <w:r w:rsidRPr="00C829C1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項次</w:t>
              </w:r>
            </w:ins>
          </w:p>
        </w:tc>
        <w:tc>
          <w:tcPr>
            <w:tcW w:w="2466" w:type="pct"/>
            <w:tcPrChange w:id="118" w:author="劉文明" w:date="2017-04-14T18:38:00Z">
              <w:tcPr>
                <w:tcW w:w="2386" w:type="pct"/>
              </w:tcPr>
            </w:tcPrChange>
          </w:tcPr>
          <w:p w:rsidR="004F342F" w:rsidRPr="00C829C1" w:rsidRDefault="004F342F" w:rsidP="00261D20">
            <w:pPr>
              <w:jc w:val="center"/>
              <w:rPr>
                <w:ins w:id="119" w:author="劉文明" w:date="2017-04-14T18:37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120" w:author="劉文明" w:date="2017-04-14T18:37:00Z">
              <w:r w:rsidRPr="00C829C1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中文說明</w:t>
              </w:r>
            </w:ins>
          </w:p>
        </w:tc>
        <w:tc>
          <w:tcPr>
            <w:tcW w:w="2114" w:type="pct"/>
            <w:tcPrChange w:id="121" w:author="劉文明" w:date="2017-04-14T18:38:00Z">
              <w:tcPr>
                <w:tcW w:w="2159" w:type="pct"/>
              </w:tcPr>
            </w:tcPrChange>
          </w:tcPr>
          <w:p w:rsidR="004F342F" w:rsidRPr="00C829C1" w:rsidRDefault="004F342F" w:rsidP="00261D20">
            <w:pPr>
              <w:jc w:val="center"/>
              <w:rPr>
                <w:ins w:id="122" w:author="劉文明" w:date="2017-04-14T18:37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123" w:author="劉文明" w:date="2017-04-14T18:37:00Z">
              <w:r w:rsidRPr="00D37E3B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程式名稱</w:t>
              </w:r>
            </w:ins>
          </w:p>
        </w:tc>
      </w:tr>
      <w:tr w:rsidR="004F342F" w:rsidRPr="00E01490" w:rsidTr="004F342F">
        <w:tblPrEx>
          <w:tblLook w:val="01E0" w:firstRow="1" w:lastRow="1" w:firstColumn="1" w:lastColumn="1" w:noHBand="0" w:noVBand="0"/>
          <w:tblPrExChange w:id="124" w:author="劉文明" w:date="2017-04-14T18:38:00Z">
            <w:tblPrEx>
              <w:tblLook w:val="01E0" w:firstRow="1" w:lastRow="1" w:firstColumn="1" w:lastColumn="1" w:noHBand="0" w:noVBand="0"/>
            </w:tblPrEx>
          </w:tblPrExChange>
        </w:tblPrEx>
        <w:trPr>
          <w:ins w:id="125" w:author="劉文明" w:date="2017-04-14T18:37:00Z"/>
        </w:trPr>
        <w:tc>
          <w:tcPr>
            <w:tcW w:w="420" w:type="pct"/>
            <w:tcPrChange w:id="126" w:author="劉文明" w:date="2017-04-14T18:38:00Z">
              <w:tcPr>
                <w:tcW w:w="455" w:type="pct"/>
              </w:tcPr>
            </w:tcPrChange>
          </w:tcPr>
          <w:p w:rsidR="004F342F" w:rsidRPr="00E01490" w:rsidRDefault="004F342F" w:rsidP="004F342F">
            <w:pPr>
              <w:widowControl/>
              <w:numPr>
                <w:ilvl w:val="0"/>
                <w:numId w:val="20"/>
              </w:numPr>
              <w:rPr>
                <w:ins w:id="127" w:author="劉文明" w:date="2017-04-14T18:37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466" w:type="pct"/>
            <w:tcPrChange w:id="128" w:author="劉文明" w:date="2017-04-14T18:38:00Z">
              <w:tcPr>
                <w:tcW w:w="2386" w:type="pct"/>
              </w:tcPr>
            </w:tcPrChange>
          </w:tcPr>
          <w:p w:rsidR="004F342F" w:rsidRPr="00E01490" w:rsidRDefault="004F342F" w:rsidP="00261D20">
            <w:pPr>
              <w:pStyle w:val="Tabletext"/>
              <w:keepLines w:val="0"/>
              <w:spacing w:after="0" w:line="240" w:lineRule="auto"/>
              <w:rPr>
                <w:ins w:id="129" w:author="劉文明" w:date="2017-04-14T18:37:00Z"/>
                <w:rFonts w:ascii="細明體" w:eastAsia="細明體" w:hAnsi="細明體" w:cs="Arial" w:hint="eastAsia"/>
                <w:lang w:eastAsia="zh-TW"/>
              </w:rPr>
            </w:pPr>
            <w:ins w:id="130" w:author="劉文明" w:date="2017-04-14T18:38:00Z">
              <w:r w:rsidRPr="004F342F">
                <w:rPr>
                  <w:rFonts w:ascii="細明體" w:eastAsia="細明體" w:hAnsi="細明體" w:cs="Arial"/>
                  <w:lang w:eastAsia="zh-TW"/>
                </w:rPr>
                <w:t>商品精算資料取得模組</w:t>
              </w:r>
            </w:ins>
          </w:p>
        </w:tc>
        <w:tc>
          <w:tcPr>
            <w:tcW w:w="2114" w:type="pct"/>
            <w:tcPrChange w:id="131" w:author="劉文明" w:date="2017-04-14T18:38:00Z">
              <w:tcPr>
                <w:tcW w:w="2159" w:type="pct"/>
              </w:tcPr>
            </w:tcPrChange>
          </w:tcPr>
          <w:p w:rsidR="004F342F" w:rsidRPr="004F342F" w:rsidRDefault="004F342F" w:rsidP="00261D20">
            <w:pPr>
              <w:pStyle w:val="Tabletext"/>
              <w:keepLines w:val="0"/>
              <w:spacing w:after="0" w:line="240" w:lineRule="auto"/>
              <w:rPr>
                <w:ins w:id="132" w:author="劉文明" w:date="2017-04-14T18:37:00Z"/>
                <w:rFonts w:ascii="細明體" w:eastAsia="細明體" w:hAnsi="細明體" w:cs="Arial" w:hint="eastAsia"/>
                <w:kern w:val="2"/>
                <w:lang w:eastAsia="zh-TW"/>
                <w:rPrChange w:id="133" w:author="劉文明" w:date="2017-04-14T18:39:00Z">
                  <w:rPr>
                    <w:ins w:id="134" w:author="劉文明" w:date="2017-04-14T18:37:00Z"/>
                    <w:rFonts w:ascii="細明體" w:eastAsia="細明體" w:hAnsi="細明體" w:cs="Arial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35" w:author="劉文明" w:date="2017-04-14T18:38:00Z">
              <w:r w:rsidRPr="004F342F">
                <w:rPr>
                  <w:rFonts w:ascii="細明體" w:eastAsia="細明體" w:hAnsi="細明體" w:cs="Arial"/>
                  <w:kern w:val="2"/>
                  <w:lang w:eastAsia="zh-TW"/>
                  <w:rPrChange w:id="136" w:author="劉文明" w:date="2017-04-14T18:39:00Z">
                    <w:rPr>
                      <w:rFonts w:ascii="細明體" w:eastAsia="細明體" w:hAnsi="細明體" w:cs="Arial"/>
                      <w:color w:val="FF0000"/>
                      <w:kern w:val="2"/>
                      <w:lang w:eastAsia="zh-TW"/>
                    </w:rPr>
                  </w:rPrChange>
                </w:rPr>
                <w:t>AG_A0Z011</w:t>
              </w:r>
            </w:ins>
          </w:p>
        </w:tc>
      </w:tr>
    </w:tbl>
    <w:p w:rsidR="004F342F" w:rsidRDefault="004F342F" w:rsidP="004F342F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  <w:pPrChange w:id="137" w:author="劉文明" w:date="2017-04-14T18:34:00Z">
          <w:pPr>
            <w:pStyle w:val="Tabletext"/>
            <w:keepLines w:val="0"/>
            <w:numPr>
              <w:numId w:val="17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</w:p>
    <w:p w:rsidR="002F51F8" w:rsidRDefault="002F51F8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F342F" w:rsidRPr="00E01490" w:rsidTr="00261D20">
        <w:trPr>
          <w:ins w:id="138" w:author="劉文明" w:date="2017-04-14T18:37:00Z"/>
        </w:trPr>
        <w:tc>
          <w:tcPr>
            <w:tcW w:w="851" w:type="dxa"/>
          </w:tcPr>
          <w:p w:rsidR="004F342F" w:rsidRPr="00C829C1" w:rsidRDefault="004F342F" w:rsidP="00261D20">
            <w:pPr>
              <w:jc w:val="center"/>
              <w:rPr>
                <w:ins w:id="139" w:author="劉文明" w:date="2017-04-14T18:37:00Z"/>
                <w:rFonts w:ascii="細明體" w:eastAsia="細明體" w:hAnsi="細明體" w:hint="eastAsia"/>
                <w:b/>
                <w:sz w:val="20"/>
                <w:szCs w:val="20"/>
              </w:rPr>
            </w:pPr>
            <w:bookmarkStart w:id="140" w:name="_GoBack"/>
            <w:bookmarkEnd w:id="140"/>
            <w:ins w:id="141" w:author="劉文明" w:date="2017-04-14T18:37:00Z">
              <w:r w:rsidRPr="00C829C1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lastRenderedPageBreak/>
                <w:t>項次</w:t>
              </w:r>
            </w:ins>
          </w:p>
        </w:tc>
        <w:tc>
          <w:tcPr>
            <w:tcW w:w="3544" w:type="dxa"/>
          </w:tcPr>
          <w:p w:rsidR="004F342F" w:rsidRPr="00C829C1" w:rsidRDefault="004F342F" w:rsidP="00261D20">
            <w:pPr>
              <w:jc w:val="center"/>
              <w:rPr>
                <w:ins w:id="142" w:author="劉文明" w:date="2017-04-14T18:37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143" w:author="劉文明" w:date="2017-04-14T18:37:00Z">
              <w:r w:rsidRPr="00C829C1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中文說明</w:t>
              </w:r>
            </w:ins>
          </w:p>
        </w:tc>
        <w:tc>
          <w:tcPr>
            <w:tcW w:w="2551" w:type="dxa"/>
          </w:tcPr>
          <w:p w:rsidR="004F342F" w:rsidRPr="00C829C1" w:rsidRDefault="004F342F" w:rsidP="00261D20">
            <w:pPr>
              <w:jc w:val="center"/>
              <w:rPr>
                <w:ins w:id="144" w:author="劉文明" w:date="2017-04-14T18:37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145" w:author="劉文明" w:date="2017-04-14T18:37:00Z">
              <w:r w:rsidRPr="00C829C1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檔案名稱</w:t>
              </w:r>
            </w:ins>
          </w:p>
        </w:tc>
        <w:tc>
          <w:tcPr>
            <w:tcW w:w="941" w:type="dxa"/>
          </w:tcPr>
          <w:p w:rsidR="004F342F" w:rsidRPr="00E60524" w:rsidRDefault="004F342F" w:rsidP="00261D20">
            <w:pPr>
              <w:jc w:val="center"/>
              <w:rPr>
                <w:ins w:id="146" w:author="劉文明" w:date="2017-04-14T18:37:00Z"/>
                <w:rFonts w:hAnsi="細明體" w:hint="eastAsia"/>
                <w:b/>
                <w:sz w:val="20"/>
                <w:szCs w:val="20"/>
              </w:rPr>
            </w:pPr>
            <w:ins w:id="147" w:author="劉文明" w:date="2017-04-14T18:37:00Z">
              <w:r>
                <w:rPr>
                  <w:rFonts w:hAnsi="細明體" w:hint="eastAsia"/>
                  <w:b/>
                  <w:sz w:val="20"/>
                  <w:szCs w:val="20"/>
                </w:rPr>
                <w:t>查詢</w:t>
              </w:r>
            </w:ins>
          </w:p>
        </w:tc>
        <w:tc>
          <w:tcPr>
            <w:tcW w:w="941" w:type="dxa"/>
          </w:tcPr>
          <w:p w:rsidR="004F342F" w:rsidRPr="00E60524" w:rsidRDefault="004F342F" w:rsidP="00261D20">
            <w:pPr>
              <w:jc w:val="center"/>
              <w:rPr>
                <w:ins w:id="148" w:author="劉文明" w:date="2017-04-14T18:37:00Z"/>
                <w:rFonts w:hAnsi="細明體" w:hint="eastAsia"/>
                <w:b/>
                <w:sz w:val="20"/>
                <w:szCs w:val="20"/>
              </w:rPr>
            </w:pPr>
            <w:ins w:id="149" w:author="劉文明" w:date="2017-04-14T18:37:00Z">
              <w:r>
                <w:rPr>
                  <w:rFonts w:hAnsi="細明體" w:hint="eastAsia"/>
                  <w:b/>
                  <w:sz w:val="20"/>
                  <w:szCs w:val="20"/>
                </w:rPr>
                <w:t>新增</w:t>
              </w:r>
            </w:ins>
          </w:p>
        </w:tc>
        <w:tc>
          <w:tcPr>
            <w:tcW w:w="941" w:type="dxa"/>
          </w:tcPr>
          <w:p w:rsidR="004F342F" w:rsidRPr="00E60524" w:rsidRDefault="004F342F" w:rsidP="00261D20">
            <w:pPr>
              <w:jc w:val="center"/>
              <w:rPr>
                <w:ins w:id="150" w:author="劉文明" w:date="2017-04-14T18:37:00Z"/>
                <w:rFonts w:hAnsi="細明體" w:hint="eastAsia"/>
                <w:b/>
                <w:sz w:val="20"/>
                <w:szCs w:val="20"/>
              </w:rPr>
            </w:pPr>
            <w:ins w:id="151" w:author="劉文明" w:date="2017-04-14T18:37:00Z">
              <w:r>
                <w:rPr>
                  <w:rFonts w:hAnsi="細明體" w:hint="eastAsia"/>
                  <w:b/>
                  <w:sz w:val="20"/>
                  <w:szCs w:val="20"/>
                </w:rPr>
                <w:t>修改</w:t>
              </w:r>
            </w:ins>
          </w:p>
        </w:tc>
        <w:tc>
          <w:tcPr>
            <w:tcW w:w="941" w:type="dxa"/>
          </w:tcPr>
          <w:p w:rsidR="004F342F" w:rsidRPr="00E60524" w:rsidRDefault="004F342F" w:rsidP="00261D20">
            <w:pPr>
              <w:jc w:val="center"/>
              <w:rPr>
                <w:ins w:id="152" w:author="劉文明" w:date="2017-04-14T18:37:00Z"/>
                <w:rFonts w:hAnsi="細明體" w:hint="eastAsia"/>
                <w:b/>
                <w:sz w:val="20"/>
                <w:szCs w:val="20"/>
              </w:rPr>
            </w:pPr>
            <w:ins w:id="153" w:author="劉文明" w:date="2017-04-14T18:37:00Z">
              <w:r>
                <w:rPr>
                  <w:rFonts w:hAnsi="細明體" w:hint="eastAsia"/>
                  <w:b/>
                  <w:sz w:val="20"/>
                  <w:szCs w:val="20"/>
                </w:rPr>
                <w:t>刪除</w:t>
              </w:r>
            </w:ins>
          </w:p>
        </w:tc>
      </w:tr>
      <w:tr w:rsidR="004F342F" w:rsidRPr="00E01490" w:rsidTr="00261D20">
        <w:tblPrEx>
          <w:tblLook w:val="01E0" w:firstRow="1" w:lastRow="1" w:firstColumn="1" w:lastColumn="1" w:noHBand="0" w:noVBand="0"/>
        </w:tblPrEx>
        <w:trPr>
          <w:ins w:id="154" w:author="劉文明" w:date="2017-04-14T18:37:00Z"/>
        </w:trPr>
        <w:tc>
          <w:tcPr>
            <w:tcW w:w="851" w:type="dxa"/>
          </w:tcPr>
          <w:p w:rsidR="004F342F" w:rsidRPr="00E01490" w:rsidRDefault="004F342F" w:rsidP="00261D20">
            <w:pPr>
              <w:widowControl/>
              <w:numPr>
                <w:ilvl w:val="0"/>
                <w:numId w:val="19"/>
              </w:numPr>
              <w:jc w:val="center"/>
              <w:rPr>
                <w:ins w:id="155" w:author="劉文明" w:date="2017-04-14T18:37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F342F" w:rsidRPr="00E01490" w:rsidRDefault="004F342F" w:rsidP="00261D20">
            <w:pPr>
              <w:pStyle w:val="Tabletext"/>
              <w:rPr>
                <w:ins w:id="156" w:author="劉文明" w:date="2017-04-14T18:37:00Z"/>
                <w:rFonts w:ascii="細明體" w:eastAsia="細明體" w:hAnsi="細明體" w:hint="eastAsia"/>
                <w:lang w:eastAsia="zh-TW"/>
              </w:rPr>
            </w:pPr>
            <w:ins w:id="157" w:author="劉文明" w:date="2017-04-14T18:37:00Z">
              <w:r w:rsidRPr="004F342F">
                <w:rPr>
                  <w:rFonts w:ascii="細明體" w:eastAsia="細明體" w:hAnsi="細明體" w:hint="eastAsia"/>
                  <w:lang w:eastAsia="zh-TW"/>
                </w:rPr>
                <w:t>理賠預付金給付紀錄檔</w:t>
              </w:r>
            </w:ins>
          </w:p>
        </w:tc>
        <w:tc>
          <w:tcPr>
            <w:tcW w:w="2551" w:type="dxa"/>
          </w:tcPr>
          <w:p w:rsidR="004F342F" w:rsidRPr="00E01490" w:rsidRDefault="004F342F" w:rsidP="00261D20">
            <w:pPr>
              <w:rPr>
                <w:ins w:id="158" w:author="劉文明" w:date="2017-04-14T18:37:00Z"/>
                <w:rFonts w:ascii="細明體" w:eastAsia="細明體" w:hAnsi="細明體" w:hint="eastAsia"/>
                <w:sz w:val="20"/>
                <w:szCs w:val="20"/>
              </w:rPr>
            </w:pPr>
            <w:ins w:id="159" w:author="劉文明" w:date="2017-04-14T18:37:00Z">
              <w:r w:rsidRPr="00E01490">
                <w:rPr>
                  <w:rFonts w:ascii="細明體" w:eastAsia="細明體" w:hAnsi="細明體"/>
                  <w:sz w:val="20"/>
                  <w:szCs w:val="20"/>
                </w:rPr>
                <w:t>D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TAAI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001</w:t>
              </w:r>
            </w:ins>
          </w:p>
        </w:tc>
        <w:tc>
          <w:tcPr>
            <w:tcW w:w="941" w:type="dxa"/>
          </w:tcPr>
          <w:p w:rsidR="004F342F" w:rsidRPr="00E60524" w:rsidRDefault="004F342F" w:rsidP="00261D20">
            <w:pPr>
              <w:spacing w:line="240" w:lineRule="atLeast"/>
              <w:jc w:val="center"/>
              <w:rPr>
                <w:ins w:id="160" w:author="劉文明" w:date="2017-04-14T18:37:00Z"/>
                <w:rFonts w:cs="Courier New"/>
                <w:sz w:val="20"/>
                <w:szCs w:val="20"/>
              </w:rPr>
            </w:pPr>
            <w:ins w:id="161" w:author="劉文明" w:date="2017-04-14T18:37:00Z">
              <w:r w:rsidRPr="00E60524">
                <w:rPr>
                  <w:rFonts w:hint="eastAsia"/>
                  <w:sz w:val="20"/>
                  <w:szCs w:val="20"/>
                </w:rPr>
                <w:t>■</w:t>
              </w:r>
            </w:ins>
          </w:p>
        </w:tc>
        <w:tc>
          <w:tcPr>
            <w:tcW w:w="941" w:type="dxa"/>
          </w:tcPr>
          <w:p w:rsidR="004F342F" w:rsidRPr="00E60524" w:rsidRDefault="004F342F" w:rsidP="00261D20">
            <w:pPr>
              <w:spacing w:line="240" w:lineRule="atLeast"/>
              <w:jc w:val="center"/>
              <w:rPr>
                <w:ins w:id="162" w:author="劉文明" w:date="2017-04-14T18:37:00Z"/>
                <w:rFonts w:cs="Courier New"/>
                <w:sz w:val="20"/>
                <w:szCs w:val="20"/>
              </w:rPr>
            </w:pPr>
            <w:ins w:id="163" w:author="劉文明" w:date="2017-04-14T18:37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941" w:type="dxa"/>
          </w:tcPr>
          <w:p w:rsidR="004F342F" w:rsidRPr="00E60524" w:rsidRDefault="004F342F" w:rsidP="00261D20">
            <w:pPr>
              <w:spacing w:line="240" w:lineRule="atLeast"/>
              <w:jc w:val="center"/>
              <w:rPr>
                <w:ins w:id="164" w:author="劉文明" w:date="2017-04-14T18:37:00Z"/>
                <w:rFonts w:cs="Courier New"/>
                <w:sz w:val="20"/>
                <w:szCs w:val="20"/>
              </w:rPr>
            </w:pPr>
            <w:ins w:id="165" w:author="劉文明" w:date="2017-04-14T18:37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941" w:type="dxa"/>
          </w:tcPr>
          <w:p w:rsidR="004F342F" w:rsidRPr="00E60524" w:rsidRDefault="004F342F" w:rsidP="00261D20">
            <w:pPr>
              <w:spacing w:line="240" w:lineRule="atLeast"/>
              <w:jc w:val="center"/>
              <w:rPr>
                <w:ins w:id="166" w:author="劉文明" w:date="2017-04-14T18:37:00Z"/>
                <w:rFonts w:cs="Courier New"/>
                <w:sz w:val="20"/>
                <w:szCs w:val="20"/>
              </w:rPr>
            </w:pPr>
            <w:ins w:id="167" w:author="劉文明" w:date="2017-04-14T18:37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</w:tr>
      <w:tr w:rsidR="004F342F" w:rsidRPr="00E01490" w:rsidTr="00261D20">
        <w:tblPrEx>
          <w:tblLook w:val="01E0" w:firstRow="1" w:lastRow="1" w:firstColumn="1" w:lastColumn="1" w:noHBand="0" w:noVBand="0"/>
        </w:tblPrEx>
        <w:trPr>
          <w:ins w:id="168" w:author="劉文明" w:date="2017-04-14T18:37:00Z"/>
        </w:trPr>
        <w:tc>
          <w:tcPr>
            <w:tcW w:w="851" w:type="dxa"/>
          </w:tcPr>
          <w:p w:rsidR="004F342F" w:rsidRPr="00E01490" w:rsidRDefault="004F342F" w:rsidP="004F342F">
            <w:pPr>
              <w:widowControl/>
              <w:numPr>
                <w:ilvl w:val="0"/>
                <w:numId w:val="19"/>
              </w:numPr>
              <w:jc w:val="center"/>
              <w:rPr>
                <w:ins w:id="169" w:author="劉文明" w:date="2017-04-14T18:37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F342F" w:rsidRPr="004F342F" w:rsidRDefault="004F342F" w:rsidP="004F342F">
            <w:pPr>
              <w:pStyle w:val="Tabletext"/>
              <w:rPr>
                <w:ins w:id="170" w:author="劉文明" w:date="2017-04-14T18:37:00Z"/>
                <w:rFonts w:ascii="細明體" w:eastAsia="細明體" w:hAnsi="細明體" w:hint="eastAsia"/>
                <w:lang w:eastAsia="zh-TW"/>
              </w:rPr>
            </w:pPr>
            <w:ins w:id="171" w:author="劉文明" w:date="2017-04-14T18:37:00Z">
              <w:r>
                <w:rPr>
                  <w:rFonts w:hint="eastAsia"/>
                  <w:kern w:val="2"/>
                  <w:szCs w:val="24"/>
                  <w:lang w:eastAsia="zh-TW"/>
                </w:rPr>
                <w:t>預付金申請書檔</w:t>
              </w:r>
            </w:ins>
          </w:p>
        </w:tc>
        <w:tc>
          <w:tcPr>
            <w:tcW w:w="2551" w:type="dxa"/>
          </w:tcPr>
          <w:p w:rsidR="004F342F" w:rsidRPr="00E01490" w:rsidRDefault="004F342F" w:rsidP="004F342F">
            <w:pPr>
              <w:rPr>
                <w:ins w:id="172" w:author="劉文明" w:date="2017-04-14T18:37:00Z"/>
                <w:rFonts w:ascii="細明體" w:eastAsia="細明體" w:hAnsi="細明體"/>
                <w:sz w:val="20"/>
                <w:szCs w:val="20"/>
              </w:rPr>
            </w:pPr>
            <w:ins w:id="173" w:author="劉文明" w:date="2017-04-14T18:3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DTAAI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010</w:t>
              </w:r>
            </w:ins>
          </w:p>
        </w:tc>
        <w:tc>
          <w:tcPr>
            <w:tcW w:w="941" w:type="dxa"/>
          </w:tcPr>
          <w:p w:rsidR="004F342F" w:rsidRPr="00E60524" w:rsidRDefault="004F342F" w:rsidP="004F342F">
            <w:pPr>
              <w:spacing w:line="240" w:lineRule="atLeast"/>
              <w:jc w:val="center"/>
              <w:rPr>
                <w:ins w:id="174" w:author="劉文明" w:date="2017-04-14T18:37:00Z"/>
                <w:rFonts w:hint="eastAsia"/>
                <w:sz w:val="20"/>
                <w:szCs w:val="20"/>
              </w:rPr>
            </w:pPr>
            <w:ins w:id="175" w:author="劉文明" w:date="2017-04-14T18:37:00Z">
              <w:r w:rsidRPr="00E60524">
                <w:rPr>
                  <w:rFonts w:hint="eastAsia"/>
                  <w:sz w:val="20"/>
                  <w:szCs w:val="20"/>
                </w:rPr>
                <w:t>■</w:t>
              </w:r>
            </w:ins>
          </w:p>
        </w:tc>
        <w:tc>
          <w:tcPr>
            <w:tcW w:w="941" w:type="dxa"/>
          </w:tcPr>
          <w:p w:rsidR="004F342F" w:rsidRPr="00E60524" w:rsidRDefault="004F342F" w:rsidP="004F342F">
            <w:pPr>
              <w:spacing w:line="240" w:lineRule="atLeast"/>
              <w:jc w:val="center"/>
              <w:rPr>
                <w:ins w:id="176" w:author="劉文明" w:date="2017-04-14T18:37:00Z"/>
                <w:rFonts w:hint="eastAsia"/>
                <w:sz w:val="20"/>
                <w:szCs w:val="20"/>
              </w:rPr>
            </w:pPr>
            <w:ins w:id="177" w:author="劉文明" w:date="2017-04-14T18:37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941" w:type="dxa"/>
          </w:tcPr>
          <w:p w:rsidR="004F342F" w:rsidRPr="00E60524" w:rsidRDefault="004F342F" w:rsidP="004F342F">
            <w:pPr>
              <w:spacing w:line="240" w:lineRule="atLeast"/>
              <w:jc w:val="center"/>
              <w:rPr>
                <w:ins w:id="178" w:author="劉文明" w:date="2017-04-14T18:37:00Z"/>
                <w:rFonts w:hint="eastAsia"/>
                <w:sz w:val="20"/>
                <w:szCs w:val="20"/>
              </w:rPr>
            </w:pPr>
            <w:ins w:id="179" w:author="劉文明" w:date="2017-04-14T18:37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941" w:type="dxa"/>
          </w:tcPr>
          <w:p w:rsidR="004F342F" w:rsidRPr="00E60524" w:rsidRDefault="004F342F" w:rsidP="004F342F">
            <w:pPr>
              <w:spacing w:line="240" w:lineRule="atLeast"/>
              <w:jc w:val="center"/>
              <w:rPr>
                <w:ins w:id="180" w:author="劉文明" w:date="2017-04-14T18:37:00Z"/>
                <w:rFonts w:hint="eastAsia"/>
                <w:sz w:val="20"/>
                <w:szCs w:val="20"/>
              </w:rPr>
            </w:pPr>
            <w:ins w:id="181" w:author="劉文明" w:date="2017-04-14T18:37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</w:tr>
    </w:tbl>
    <w:p w:rsidR="002F51F8" w:rsidDel="004F342F" w:rsidRDefault="002F51F8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del w:id="182" w:author="劉文明" w:date="2017-04-14T18:37:00Z"/>
          <w:rFonts w:hint="eastAsia"/>
          <w:kern w:val="2"/>
          <w:lang w:eastAsia="zh-TW"/>
        </w:rPr>
      </w:pPr>
      <w:del w:id="183" w:author="劉文明" w:date="2017-04-14T18:37:00Z">
        <w:r w:rsidDel="004F342F">
          <w:rPr>
            <w:rFonts w:hint="eastAsia"/>
            <w:kern w:val="2"/>
            <w:szCs w:val="24"/>
            <w:lang w:eastAsia="zh-TW"/>
          </w:rPr>
          <w:delText>理賠預付金記錄檔</w:delText>
        </w:r>
        <w:r w:rsidDel="004F342F">
          <w:rPr>
            <w:rFonts w:hint="eastAsia"/>
            <w:kern w:val="2"/>
            <w:szCs w:val="24"/>
            <w:lang w:eastAsia="zh-TW"/>
          </w:rPr>
          <w:delText>DTAAI001</w:delText>
        </w:r>
      </w:del>
    </w:p>
    <w:p w:rsidR="002F51F8" w:rsidDel="004F342F" w:rsidRDefault="002F51F8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del w:id="184" w:author="劉文明" w:date="2017-04-14T18:37:00Z"/>
          <w:rFonts w:hint="eastAsia"/>
          <w:kern w:val="2"/>
          <w:lang w:eastAsia="zh-TW"/>
        </w:rPr>
      </w:pPr>
      <w:del w:id="185" w:author="劉文明" w:date="2017-04-14T18:37:00Z">
        <w:r w:rsidDel="004F342F">
          <w:rPr>
            <w:rFonts w:hint="eastAsia"/>
            <w:kern w:val="2"/>
            <w:szCs w:val="24"/>
            <w:lang w:eastAsia="zh-TW"/>
          </w:rPr>
          <w:delText>預付金申請書檔</w:delText>
        </w:r>
        <w:r w:rsidDel="004F342F">
          <w:rPr>
            <w:rFonts w:hint="eastAsia"/>
            <w:kern w:val="2"/>
            <w:szCs w:val="24"/>
            <w:lang w:eastAsia="zh-TW"/>
          </w:rPr>
          <w:delText xml:space="preserve"> DTAAI010</w:delText>
        </w:r>
      </w:del>
    </w:p>
    <w:p w:rsidR="002F51F8" w:rsidRDefault="002F51F8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2F51F8" w:rsidRDefault="002F51F8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ins w:id="186" w:author="戴余修" w:date="2020-07-27T08:57:00Z">
        <w:r w:rsidR="00CE08B0">
          <w:rPr>
            <w:kern w:val="2"/>
            <w:szCs w:val="24"/>
            <w:lang w:eastAsia="zh-TW"/>
          </w:rPr>
          <w:instrText xml:space="preserve">HYPERLINK </w:instrText>
        </w:r>
        <w:r w:rsidR="00CE08B0">
          <w:rPr>
            <w:rFonts w:hint="eastAsia"/>
            <w:kern w:val="2"/>
            <w:szCs w:val="24"/>
            <w:lang w:eastAsia="zh-TW"/>
          </w:rPr>
          <w:instrText>"D:\\i92008is01\\Desktop\\intern_project\\spec\\aa_doc-master@ddc06949ca5\\CSR1_Doc\\docs\\AA</w:instrText>
        </w:r>
        <w:r w:rsidR="00CE08B0">
          <w:rPr>
            <w:rFonts w:hint="eastAsia"/>
            <w:kern w:val="2"/>
            <w:szCs w:val="24"/>
            <w:lang w:eastAsia="zh-TW"/>
          </w:rPr>
          <w:instrText>理賠</w:instrText>
        </w:r>
        <w:r w:rsidR="00CE08B0">
          <w:rPr>
            <w:rFonts w:hint="eastAsia"/>
            <w:kern w:val="2"/>
            <w:szCs w:val="24"/>
            <w:lang w:eastAsia="zh-TW"/>
          </w:rPr>
          <w:instrText>\\E_</w:instrText>
        </w:r>
        <w:r w:rsidR="00CE08B0">
          <w:rPr>
            <w:rFonts w:hint="eastAsia"/>
            <w:kern w:val="2"/>
            <w:szCs w:val="24"/>
            <w:lang w:eastAsia="zh-TW"/>
          </w:rPr>
          <w:instrText>查詢</w:instrText>
        </w:r>
        <w:r w:rsidR="00CE08B0">
          <w:rPr>
            <w:rFonts w:hint="eastAsia"/>
            <w:kern w:val="2"/>
            <w:szCs w:val="24"/>
            <w:lang w:eastAsia="zh-TW"/>
          </w:rPr>
          <w:instrText>\\</w:instrText>
        </w:r>
        <w:r w:rsidR="00CE08B0">
          <w:rPr>
            <w:rFonts w:hint="eastAsia"/>
            <w:kern w:val="2"/>
            <w:szCs w:val="24"/>
            <w:lang w:eastAsia="zh-TW"/>
          </w:rPr>
          <w:instrText>畫面</w:instrText>
        </w:r>
        <w:r w:rsidR="00CE08B0">
          <w:rPr>
            <w:rFonts w:hint="eastAsia"/>
            <w:kern w:val="2"/>
            <w:szCs w:val="24"/>
            <w:lang w:eastAsia="zh-TW"/>
          </w:rPr>
          <w:instrText>\\USAAE00200.htm"</w:instrText>
        </w:r>
      </w:ins>
      <w:del w:id="187" w:author="戴余修" w:date="2020-07-27T08:57:00Z">
        <w:r w:rsidDel="00CE08B0">
          <w:rPr>
            <w:kern w:val="2"/>
            <w:szCs w:val="24"/>
            <w:lang w:eastAsia="zh-TW"/>
          </w:rPr>
          <w:delInstrText xml:space="preserve">HYPERLINK </w:delInstrText>
        </w:r>
        <w:r w:rsidDel="00CE08B0">
          <w:rPr>
            <w:rFonts w:hint="eastAsia"/>
            <w:kern w:val="2"/>
            <w:szCs w:val="24"/>
            <w:lang w:eastAsia="zh-TW"/>
          </w:rPr>
          <w:delInstrText>"..\\</w:delInstrText>
        </w:r>
        <w:r w:rsidDel="00CE08B0">
          <w:rPr>
            <w:rFonts w:hint="eastAsia"/>
            <w:kern w:val="2"/>
            <w:szCs w:val="24"/>
            <w:lang w:eastAsia="zh-TW"/>
          </w:rPr>
          <w:delInstrText>畫面</w:delInstrText>
        </w:r>
        <w:r w:rsidDel="00CE08B0">
          <w:rPr>
            <w:rFonts w:hint="eastAsia"/>
            <w:kern w:val="2"/>
            <w:szCs w:val="24"/>
            <w:lang w:eastAsia="zh-TW"/>
          </w:rPr>
          <w:delInstrText>\\USAAE00200.htm"</w:delInstrText>
        </w:r>
      </w:del>
      <w:ins w:id="188" w:author="戴余修" w:date="2020-07-27T08:57:00Z">
        <w:r w:rsidR="00CE08B0">
          <w:rPr>
            <w:kern w:val="2"/>
            <w:szCs w:val="24"/>
            <w:lang w:eastAsia="zh-TW"/>
          </w:rPr>
        </w:r>
      </w:ins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DD6257" w:rsidRDefault="00DD6257" w:rsidP="00EB5546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2015/02/06</w:t>
      </w:r>
      <w:r>
        <w:rPr>
          <w:rFonts w:hint="eastAsia"/>
          <w:kern w:val="2"/>
          <w:szCs w:val="24"/>
          <w:lang w:eastAsia="zh-TW"/>
        </w:rPr>
        <w:t>增加預付原因之查詢條件</w:t>
      </w:r>
    </w:p>
    <w:p w:rsidR="00DD6257" w:rsidRDefault="005945D0" w:rsidP="00EB5546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 w:rsidRPr="00D5154A">
        <w:rPr>
          <w:noProof/>
          <w:lang w:eastAsia="zh-TW"/>
        </w:rPr>
        <w:pict>
          <v:shape id="圖片 1" o:spid="_x0000_i1026" type="#_x0000_t75" style="width:498pt;height:163.5pt;visibility:visible">
            <v:imagedata r:id="rId9" o:title=""/>
          </v:shape>
        </w:pict>
      </w:r>
    </w:p>
    <w:p w:rsidR="002F51F8" w:rsidRDefault="002F51F8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F51F8" w:rsidRDefault="002F51F8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2F51F8" w:rsidRDefault="002F51F8" w:rsidP="00617858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hint="eastAsia"/>
          <w:kern w:val="2"/>
          <w:szCs w:val="24"/>
          <w:lang w:eastAsia="zh-TW"/>
        </w:rPr>
        <w:t>理賠預付金記錄檔</w:t>
      </w:r>
      <w:r>
        <w:rPr>
          <w:rFonts w:hint="eastAsia"/>
          <w:kern w:val="2"/>
          <w:szCs w:val="24"/>
          <w:lang w:eastAsia="zh-TW"/>
        </w:rPr>
        <w:t xml:space="preserve"> JOIN </w:t>
      </w:r>
      <w:r>
        <w:rPr>
          <w:rFonts w:hint="eastAsia"/>
          <w:kern w:val="2"/>
          <w:szCs w:val="24"/>
          <w:lang w:eastAsia="zh-TW"/>
        </w:rPr>
        <w:t>預付金申請書檔：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條件如下</w:t>
      </w:r>
      <w:r>
        <w:rPr>
          <w:rFonts w:hint="eastAsia"/>
          <w:kern w:val="2"/>
          <w:szCs w:val="24"/>
          <w:lang w:eastAsia="zh-TW"/>
        </w:rPr>
        <w:t>)</w:t>
      </w:r>
    </w:p>
    <w:p w:rsidR="002F51F8" w:rsidRDefault="002F51F8" w:rsidP="00617858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 xml:space="preserve">ID CHECKBOX </w:t>
      </w:r>
      <w:r>
        <w:rPr>
          <w:rFonts w:hint="eastAsia"/>
          <w:kern w:val="2"/>
          <w:szCs w:val="24"/>
          <w:lang w:eastAsia="zh-TW"/>
        </w:rPr>
        <w:t>選取：</w:t>
      </w:r>
    </w:p>
    <w:p w:rsidR="002F51F8" w:rsidRDefault="002F51F8" w:rsidP="00617858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 xml:space="preserve">ID 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。</w:t>
      </w:r>
    </w:p>
    <w:p w:rsidR="002F51F8" w:rsidRDefault="002F51F8" w:rsidP="00617858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262A0E"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 xml:space="preserve"> CHECKBOX </w:t>
      </w:r>
      <w:r>
        <w:rPr>
          <w:rFonts w:hint="eastAsia"/>
          <w:kern w:val="2"/>
          <w:szCs w:val="24"/>
          <w:lang w:eastAsia="zh-TW"/>
        </w:rPr>
        <w:t>選取：</w:t>
      </w:r>
    </w:p>
    <w:p w:rsidR="002F51F8" w:rsidRDefault="00262A0E" w:rsidP="00617858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保單號碼</w:t>
      </w:r>
      <w:r w:rsidR="002F51F8">
        <w:rPr>
          <w:rFonts w:hint="eastAsia"/>
          <w:kern w:val="2"/>
          <w:szCs w:val="24"/>
          <w:lang w:eastAsia="zh-TW"/>
        </w:rPr>
        <w:t xml:space="preserve"> </w:t>
      </w:r>
      <w:r w:rsidR="002F51F8">
        <w:rPr>
          <w:rFonts w:hint="eastAsia"/>
          <w:kern w:val="2"/>
          <w:szCs w:val="24"/>
          <w:lang w:eastAsia="zh-TW"/>
        </w:rPr>
        <w:t>：</w:t>
      </w:r>
      <w:r w:rsidR="002F51F8">
        <w:rPr>
          <w:rFonts w:hint="eastAsia"/>
          <w:kern w:val="2"/>
          <w:szCs w:val="24"/>
          <w:lang w:eastAsia="zh-TW"/>
        </w:rPr>
        <w:t xml:space="preserve"> </w:t>
      </w:r>
      <w:r w:rsidR="002F51F8">
        <w:rPr>
          <w:rFonts w:hint="eastAsia"/>
          <w:kern w:val="2"/>
          <w:szCs w:val="24"/>
          <w:lang w:eastAsia="zh-TW"/>
        </w:rPr>
        <w:t>畫面</w:t>
      </w:r>
      <w:r w:rsidR="002F51F8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保單號碼</w:t>
      </w:r>
      <w:r w:rsidR="002F51F8">
        <w:rPr>
          <w:rFonts w:hint="eastAsia"/>
          <w:kern w:val="2"/>
          <w:szCs w:val="24"/>
          <w:lang w:eastAsia="zh-TW"/>
        </w:rPr>
        <w:t>。</w:t>
      </w:r>
    </w:p>
    <w:p w:rsidR="002F51F8" w:rsidRDefault="002F51F8" w:rsidP="00617858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262A0E">
        <w:rPr>
          <w:rFonts w:hint="eastAsia"/>
          <w:kern w:val="2"/>
          <w:szCs w:val="24"/>
          <w:lang w:eastAsia="zh-TW"/>
        </w:rPr>
        <w:t>給付日期起訖</w:t>
      </w:r>
      <w:r>
        <w:rPr>
          <w:rFonts w:hint="eastAsia"/>
          <w:kern w:val="2"/>
          <w:szCs w:val="24"/>
          <w:lang w:eastAsia="zh-TW"/>
        </w:rPr>
        <w:t xml:space="preserve">CHECKBOX </w:t>
      </w:r>
      <w:r>
        <w:rPr>
          <w:rFonts w:hint="eastAsia"/>
          <w:kern w:val="2"/>
          <w:szCs w:val="24"/>
          <w:lang w:eastAsia="zh-TW"/>
        </w:rPr>
        <w:t>選取：</w:t>
      </w:r>
    </w:p>
    <w:p w:rsidR="002F51F8" w:rsidRDefault="00262A0E" w:rsidP="00617858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給付日期</w:t>
      </w:r>
      <w:r w:rsidR="002F51F8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&gt;=</w:t>
      </w:r>
      <w:r w:rsidR="002F51F8">
        <w:rPr>
          <w:rFonts w:hint="eastAsia"/>
          <w:kern w:val="2"/>
          <w:szCs w:val="24"/>
          <w:lang w:eastAsia="zh-TW"/>
        </w:rPr>
        <w:t xml:space="preserve"> </w:t>
      </w:r>
      <w:r w:rsidR="002F51F8">
        <w:rPr>
          <w:rFonts w:hint="eastAsia"/>
          <w:kern w:val="2"/>
          <w:szCs w:val="24"/>
          <w:lang w:eastAsia="zh-TW"/>
        </w:rPr>
        <w:t>畫面</w:t>
      </w:r>
      <w:r w:rsidR="002F51F8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給付日期起</w:t>
      </w:r>
      <w:r w:rsidR="002F51F8">
        <w:rPr>
          <w:rFonts w:hint="eastAsia"/>
          <w:kern w:val="2"/>
          <w:szCs w:val="24"/>
          <w:lang w:eastAsia="zh-TW"/>
        </w:rPr>
        <w:t>。</w:t>
      </w:r>
    </w:p>
    <w:p w:rsidR="00262A0E" w:rsidRDefault="00262A0E" w:rsidP="00617858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給付日期</w:t>
      </w:r>
      <w:r>
        <w:rPr>
          <w:rFonts w:hint="eastAsia"/>
          <w:kern w:val="2"/>
          <w:szCs w:val="24"/>
          <w:lang w:eastAsia="zh-TW"/>
        </w:rPr>
        <w:t xml:space="preserve"> &lt;=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給付日期迄。</w:t>
      </w:r>
    </w:p>
    <w:p w:rsidR="007336E1" w:rsidRDefault="007336E1" w:rsidP="00617858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LoginID</w:t>
      </w:r>
      <w:r>
        <w:rPr>
          <w:rFonts w:hint="eastAsia"/>
          <w:kern w:val="2"/>
          <w:szCs w:val="24"/>
          <w:lang w:eastAsia="zh-TW"/>
        </w:rPr>
        <w:t>的角色是</w:t>
      </w:r>
      <w:r w:rsidR="002551FD">
        <w:rPr>
          <w:rFonts w:hint="eastAsia"/>
          <w:kern w:val="2"/>
          <w:szCs w:val="24"/>
          <w:lang w:eastAsia="zh-TW"/>
        </w:rPr>
        <w:t>ROZZ303</w:t>
      </w:r>
      <w:r w:rsidR="002551FD"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ROZZ306</w:t>
      </w:r>
      <w:r w:rsidR="00CB2D76">
        <w:rPr>
          <w:rFonts w:hint="eastAsia"/>
          <w:kern w:val="2"/>
          <w:szCs w:val="24"/>
          <w:lang w:eastAsia="zh-TW"/>
        </w:rPr>
        <w:t xml:space="preserve"> AND</w:t>
      </w:r>
      <w:r w:rsidR="00406CC5">
        <w:rPr>
          <w:rFonts w:hint="eastAsia"/>
          <w:kern w:val="2"/>
          <w:szCs w:val="24"/>
          <w:lang w:eastAsia="zh-TW"/>
        </w:rPr>
        <w:t>登入者</w:t>
      </w:r>
      <w:r w:rsidR="00406CC5">
        <w:rPr>
          <w:rFonts w:hint="eastAsia"/>
          <w:kern w:val="2"/>
          <w:szCs w:val="24"/>
          <w:lang w:eastAsia="zh-TW"/>
        </w:rPr>
        <w:t>.ROLE</w:t>
      </w:r>
      <w:r w:rsidR="00406CC5">
        <w:rPr>
          <w:rFonts w:eastAsia="細明體" w:hint="eastAsia"/>
          <w:kern w:val="2"/>
          <w:szCs w:val="24"/>
          <w:lang w:eastAsia="zh-TW"/>
        </w:rPr>
        <w:t xml:space="preserve"> NOT IN (</w:t>
      </w:r>
      <w:r w:rsidR="00406CC5">
        <w:rPr>
          <w:rFonts w:eastAsia="細明體"/>
          <w:kern w:val="2"/>
          <w:szCs w:val="24"/>
          <w:lang w:eastAsia="zh-TW"/>
        </w:rPr>
        <w:t>‘</w:t>
      </w:r>
      <w:r w:rsidR="00406CC5">
        <w:rPr>
          <w:rFonts w:eastAsia="細明體" w:hint="eastAsia"/>
          <w:kern w:val="2"/>
          <w:szCs w:val="24"/>
          <w:lang w:eastAsia="zh-TW"/>
        </w:rPr>
        <w:t>9D06200</w:t>
      </w:r>
      <w:r w:rsidR="00406CC5">
        <w:rPr>
          <w:rFonts w:eastAsia="細明體"/>
          <w:kern w:val="2"/>
          <w:szCs w:val="24"/>
          <w:lang w:eastAsia="zh-TW"/>
        </w:rPr>
        <w:t>’</w:t>
      </w:r>
      <w:r w:rsidR="00406CC5">
        <w:rPr>
          <w:rFonts w:eastAsia="細明體" w:hint="eastAsia"/>
          <w:kern w:val="2"/>
          <w:szCs w:val="24"/>
          <w:lang w:eastAsia="zh-TW"/>
        </w:rPr>
        <w:t>,</w:t>
      </w:r>
      <w:r w:rsidR="00406CC5">
        <w:rPr>
          <w:rFonts w:eastAsia="細明體"/>
          <w:kern w:val="2"/>
          <w:szCs w:val="24"/>
          <w:lang w:eastAsia="zh-TW"/>
        </w:rPr>
        <w:t>’</w:t>
      </w:r>
      <w:r w:rsidR="00406CC5">
        <w:rPr>
          <w:rFonts w:eastAsia="細明體" w:hint="eastAsia"/>
          <w:kern w:val="2"/>
          <w:szCs w:val="24"/>
          <w:lang w:eastAsia="zh-TW"/>
        </w:rPr>
        <w:t>9D06300</w:t>
      </w:r>
      <w:r w:rsidR="00406CC5">
        <w:rPr>
          <w:rFonts w:eastAsia="細明體"/>
          <w:kern w:val="2"/>
          <w:szCs w:val="24"/>
          <w:lang w:eastAsia="zh-TW"/>
        </w:rPr>
        <w:t>’</w:t>
      </w:r>
      <w:r w:rsidR="00406CC5">
        <w:rPr>
          <w:rFonts w:eastAsia="細明體" w:hint="eastAsia"/>
          <w:kern w:val="2"/>
          <w:szCs w:val="24"/>
          <w:lang w:eastAsia="zh-TW"/>
        </w:rPr>
        <w:t xml:space="preserve">) </w:t>
      </w:r>
      <w:r w:rsidR="00406CC5" w:rsidRPr="00D47E16">
        <w:rPr>
          <w:rFonts w:eastAsia="細明體"/>
          <w:kern w:val="2"/>
          <w:szCs w:val="24"/>
          <w:lang w:eastAsia="zh-TW"/>
        </w:rPr>
        <w:sym w:font="Wingdings" w:char="F0DF"/>
      </w:r>
      <w:r w:rsidR="00406CC5">
        <w:rPr>
          <w:rFonts w:eastAsia="細明體" w:hint="eastAsia"/>
          <w:kern w:val="2"/>
          <w:szCs w:val="24"/>
          <w:lang w:eastAsia="zh-TW"/>
        </w:rPr>
        <w:t>特殊設定編號</w:t>
      </w:r>
      <w:r w:rsidR="00406CC5">
        <w:rPr>
          <w:rFonts w:eastAsia="細明體" w:hint="eastAsia"/>
          <w:kern w:val="2"/>
          <w:szCs w:val="24"/>
          <w:lang w:eastAsia="zh-TW"/>
        </w:rPr>
        <w:t xml:space="preserve"> 414</w:t>
      </w:r>
      <w:r>
        <w:rPr>
          <w:rFonts w:hint="eastAsia"/>
          <w:kern w:val="2"/>
          <w:szCs w:val="24"/>
          <w:lang w:eastAsia="zh-TW"/>
        </w:rPr>
        <w:t>：</w:t>
      </w:r>
      <w:r w:rsidR="00CB2D76">
        <w:rPr>
          <w:rFonts w:hint="eastAsia"/>
          <w:kern w:val="2"/>
          <w:szCs w:val="24"/>
          <w:lang w:eastAsia="zh-TW"/>
        </w:rPr>
        <w:t>(</w:t>
      </w:r>
      <w:r w:rsidR="00CB2D76">
        <w:rPr>
          <w:rFonts w:hint="eastAsia"/>
          <w:kern w:val="2"/>
          <w:szCs w:val="24"/>
          <w:lang w:eastAsia="zh-TW"/>
        </w:rPr>
        <w:t>排除服務組</w:t>
      </w:r>
      <w:r w:rsidR="00CB2D76">
        <w:rPr>
          <w:rFonts w:hint="eastAsia"/>
          <w:kern w:val="2"/>
          <w:szCs w:val="24"/>
          <w:lang w:eastAsia="zh-TW"/>
        </w:rPr>
        <w:t>)</w:t>
      </w:r>
    </w:p>
    <w:p w:rsidR="007336E1" w:rsidRPr="00617858" w:rsidRDefault="00617858" w:rsidP="00617858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DTAAI001.</w:t>
      </w:r>
      <w:r>
        <w:rPr>
          <w:rFonts w:hint="eastAsia"/>
          <w:kern w:val="2"/>
          <w:szCs w:val="24"/>
          <w:lang w:eastAsia="zh-TW"/>
        </w:rPr>
        <w:t>服務中心</w:t>
      </w:r>
      <w:r>
        <w:rPr>
          <w:rFonts w:hint="eastAsia"/>
          <w:kern w:val="2"/>
          <w:szCs w:val="24"/>
          <w:lang w:eastAsia="zh-TW"/>
        </w:rPr>
        <w:t xml:space="preserve"> = LoginID.</w:t>
      </w:r>
      <w:r>
        <w:rPr>
          <w:rFonts w:hint="eastAsia"/>
          <w:kern w:val="2"/>
          <w:szCs w:val="24"/>
          <w:lang w:eastAsia="zh-TW"/>
        </w:rPr>
        <w:t>單位代號</w:t>
      </w:r>
    </w:p>
    <w:p w:rsidR="006936A1" w:rsidRDefault="006936A1" w:rsidP="00617858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預付原因</w:t>
      </w:r>
      <w:r>
        <w:rPr>
          <w:rFonts w:hint="eastAsia"/>
          <w:kern w:val="2"/>
          <w:szCs w:val="24"/>
          <w:lang w:eastAsia="zh-TW"/>
        </w:rPr>
        <w:t>checkbox</w:t>
      </w:r>
      <w:r>
        <w:rPr>
          <w:rFonts w:hint="eastAsia"/>
          <w:kern w:val="2"/>
          <w:szCs w:val="24"/>
          <w:lang w:eastAsia="zh-TW"/>
        </w:rPr>
        <w:t>有選取，</w:t>
      </w:r>
    </w:p>
    <w:p w:rsidR="00C65C69" w:rsidRDefault="00C65C69" w:rsidP="00617858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B75B9F">
        <w:rPr>
          <w:rFonts w:hint="eastAsia"/>
          <w:kern w:val="2"/>
          <w:szCs w:val="24"/>
          <w:lang w:eastAsia="zh-TW"/>
        </w:rPr>
        <w:t>預付原因為</w:t>
      </w:r>
      <w:r w:rsidR="000B2011">
        <w:rPr>
          <w:rFonts w:hint="eastAsia"/>
          <w:kern w:val="2"/>
          <w:szCs w:val="24"/>
          <w:lang w:eastAsia="zh-TW"/>
        </w:rPr>
        <w:t xml:space="preserve"> </w:t>
      </w:r>
      <w:r w:rsidR="000B2011">
        <w:rPr>
          <w:kern w:val="2"/>
          <w:szCs w:val="24"/>
          <w:lang w:eastAsia="zh-TW"/>
        </w:rPr>
        <w:t>“</w:t>
      </w:r>
      <w:r w:rsidR="000B2011">
        <w:rPr>
          <w:rFonts w:hint="eastAsia"/>
          <w:kern w:val="2"/>
          <w:szCs w:val="24"/>
          <w:lang w:eastAsia="zh-TW"/>
        </w:rPr>
        <w:t>1</w:t>
      </w:r>
      <w:r w:rsidR="000B2011">
        <w:rPr>
          <w:kern w:val="2"/>
          <w:szCs w:val="24"/>
          <w:lang w:eastAsia="zh-TW"/>
        </w:rPr>
        <w:t>”</w:t>
      </w:r>
      <w:r w:rsidR="000B2011">
        <w:rPr>
          <w:rFonts w:hint="eastAsia"/>
          <w:kern w:val="2"/>
          <w:szCs w:val="24"/>
          <w:lang w:eastAsia="zh-TW"/>
        </w:rPr>
        <w:t xml:space="preserve"> (</w:t>
      </w:r>
      <w:r w:rsidR="000B2011">
        <w:rPr>
          <w:rFonts w:hint="eastAsia"/>
          <w:kern w:val="2"/>
          <w:szCs w:val="24"/>
          <w:lang w:eastAsia="zh-TW"/>
        </w:rPr>
        <w:t>預付金</w:t>
      </w:r>
      <w:r w:rsidR="000B2011">
        <w:rPr>
          <w:rFonts w:hint="eastAsia"/>
          <w:kern w:val="2"/>
          <w:szCs w:val="24"/>
          <w:lang w:eastAsia="zh-TW"/>
        </w:rPr>
        <w:t>)</w:t>
      </w:r>
    </w:p>
    <w:p w:rsidR="00207AAC" w:rsidRDefault="00CD6F60" w:rsidP="00617858">
      <w:pPr>
        <w:pStyle w:val="Tabletext"/>
        <w:keepLines w:val="0"/>
        <w:numPr>
          <w:ilvl w:val="5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DTAAI001.</w:t>
      </w:r>
      <w:r w:rsidR="0048557B">
        <w:rPr>
          <w:rFonts w:hint="eastAsia"/>
          <w:kern w:val="2"/>
          <w:szCs w:val="24"/>
          <w:lang w:eastAsia="zh-TW"/>
        </w:rPr>
        <w:t>理賠保險金代號</w:t>
      </w:r>
      <w:r w:rsidR="0048557B">
        <w:rPr>
          <w:rFonts w:hint="eastAsia"/>
          <w:kern w:val="2"/>
          <w:szCs w:val="24"/>
          <w:lang w:eastAsia="zh-TW"/>
        </w:rPr>
        <w:t xml:space="preserve"> != </w:t>
      </w:r>
      <w:r w:rsidR="0048557B">
        <w:rPr>
          <w:kern w:val="2"/>
          <w:szCs w:val="24"/>
          <w:lang w:eastAsia="zh-TW"/>
        </w:rPr>
        <w:t>‘</w:t>
      </w:r>
      <w:r w:rsidR="0048557B">
        <w:rPr>
          <w:rFonts w:hint="eastAsia"/>
          <w:kern w:val="2"/>
          <w:szCs w:val="24"/>
          <w:lang w:eastAsia="zh-TW"/>
        </w:rPr>
        <w:t>BEM3</w:t>
      </w:r>
      <w:r w:rsidR="0048557B">
        <w:rPr>
          <w:kern w:val="2"/>
          <w:szCs w:val="24"/>
          <w:lang w:eastAsia="zh-TW"/>
        </w:rPr>
        <w:t>’</w:t>
      </w:r>
    </w:p>
    <w:p w:rsidR="0048557B" w:rsidRDefault="0048557B" w:rsidP="00617858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</w:t>
      </w:r>
      <w:r>
        <w:rPr>
          <w:rFonts w:hint="eastAsia"/>
          <w:kern w:val="2"/>
          <w:szCs w:val="24"/>
          <w:lang w:eastAsia="zh-TW"/>
        </w:rPr>
        <w:t>預付原因為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預付醫療費用</w:t>
      </w:r>
      <w:r>
        <w:rPr>
          <w:rFonts w:hint="eastAsia"/>
          <w:kern w:val="2"/>
          <w:szCs w:val="24"/>
          <w:lang w:eastAsia="zh-TW"/>
        </w:rPr>
        <w:t>)</w:t>
      </w:r>
    </w:p>
    <w:p w:rsidR="0048557B" w:rsidRDefault="0048557B" w:rsidP="00617858">
      <w:pPr>
        <w:pStyle w:val="Tabletext"/>
        <w:keepLines w:val="0"/>
        <w:numPr>
          <w:ilvl w:val="5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DTAAI001.</w:t>
      </w:r>
      <w:r>
        <w:rPr>
          <w:rFonts w:hint="eastAsia"/>
          <w:kern w:val="2"/>
          <w:szCs w:val="24"/>
          <w:lang w:eastAsia="zh-TW"/>
        </w:rPr>
        <w:t>理賠保險金代號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BEM3</w:t>
      </w:r>
      <w:r>
        <w:rPr>
          <w:kern w:val="2"/>
          <w:szCs w:val="24"/>
          <w:lang w:eastAsia="zh-TW"/>
        </w:rPr>
        <w:t>’</w:t>
      </w:r>
    </w:p>
    <w:p w:rsidR="002F51F8" w:rsidRDefault="002F51F8" w:rsidP="00617858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NOTFND</w:t>
      </w:r>
      <w:r>
        <w:rPr>
          <w:rFonts w:hint="eastAsia"/>
          <w:kern w:val="2"/>
          <w:szCs w:val="24"/>
          <w:lang w:eastAsia="zh-TW"/>
        </w:rPr>
        <w:t>，訊息放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查無相關資料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2F51F8" w:rsidRDefault="002F51F8" w:rsidP="00617858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FND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畫面資料。</w:t>
      </w:r>
    </w:p>
    <w:p w:rsidR="002F51F8" w:rsidRDefault="002F51F8" w:rsidP="00617858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 xml:space="preserve"> = DTAAI001.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47149F" w:rsidRDefault="00291FF3" w:rsidP="00617858">
      <w:pPr>
        <w:pStyle w:val="Tabletext"/>
        <w:keepLines w:val="0"/>
        <w:numPr>
          <w:ilvl w:val="5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DTAAI001.</w:t>
      </w:r>
      <w:r>
        <w:rPr>
          <w:rFonts w:hint="eastAsia"/>
          <w:kern w:val="2"/>
          <w:szCs w:val="24"/>
          <w:lang w:eastAsia="zh-TW"/>
        </w:rPr>
        <w:t>理賠保險金代號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BEM3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，則在保單前面加上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*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紅字</w:t>
      </w:r>
      <w:r>
        <w:rPr>
          <w:rFonts w:hint="eastAsia"/>
          <w:kern w:val="2"/>
          <w:szCs w:val="24"/>
          <w:lang w:eastAsia="zh-TW"/>
        </w:rPr>
        <w:t>)</w:t>
      </w:r>
    </w:p>
    <w:p w:rsidR="002F51F8" w:rsidRDefault="002F51F8" w:rsidP="00617858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 = DTAAI001..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</w:t>
      </w:r>
    </w:p>
    <w:p w:rsidR="002F51F8" w:rsidRDefault="002F51F8" w:rsidP="00617858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經手人</w:t>
      </w:r>
      <w:r w:rsidR="00262A0E">
        <w:rPr>
          <w:rFonts w:hint="eastAsia"/>
          <w:kern w:val="2"/>
          <w:szCs w:val="24"/>
          <w:lang w:eastAsia="zh-TW"/>
        </w:rPr>
        <w:t>姓名</w:t>
      </w:r>
      <w:r>
        <w:rPr>
          <w:rFonts w:hint="eastAsia"/>
          <w:kern w:val="2"/>
          <w:szCs w:val="24"/>
          <w:lang w:eastAsia="zh-TW"/>
        </w:rPr>
        <w:t xml:space="preserve"> = DTAAI010.</w:t>
      </w:r>
      <w:r>
        <w:rPr>
          <w:rFonts w:hint="eastAsia"/>
          <w:kern w:val="2"/>
          <w:szCs w:val="24"/>
          <w:lang w:eastAsia="zh-TW"/>
        </w:rPr>
        <w:t>經手人</w:t>
      </w:r>
      <w:r w:rsidR="00262A0E">
        <w:rPr>
          <w:rFonts w:hint="eastAsia"/>
          <w:kern w:val="2"/>
          <w:szCs w:val="24"/>
          <w:lang w:eastAsia="zh-TW"/>
        </w:rPr>
        <w:t>姓名</w:t>
      </w:r>
    </w:p>
    <w:p w:rsidR="002F51F8" w:rsidRPr="004F342F" w:rsidRDefault="002F51F8" w:rsidP="00617858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F342F">
        <w:rPr>
          <w:rFonts w:hint="eastAsia"/>
          <w:kern w:val="2"/>
          <w:szCs w:val="24"/>
          <w:lang w:eastAsia="zh-TW"/>
        </w:rPr>
        <w:t>畫面</w:t>
      </w:r>
      <w:r w:rsidRPr="004F342F">
        <w:rPr>
          <w:rFonts w:hint="eastAsia"/>
          <w:kern w:val="2"/>
          <w:szCs w:val="24"/>
          <w:lang w:eastAsia="zh-TW"/>
        </w:rPr>
        <w:t>.</w:t>
      </w:r>
      <w:r w:rsidRPr="004F342F">
        <w:rPr>
          <w:rFonts w:hint="eastAsia"/>
          <w:kern w:val="2"/>
          <w:szCs w:val="24"/>
          <w:lang w:eastAsia="zh-TW"/>
        </w:rPr>
        <w:t>事故日期</w:t>
      </w:r>
      <w:r w:rsidRPr="004F342F">
        <w:rPr>
          <w:rFonts w:hint="eastAsia"/>
          <w:kern w:val="2"/>
          <w:szCs w:val="24"/>
          <w:lang w:eastAsia="zh-TW"/>
        </w:rPr>
        <w:t xml:space="preserve"> = DTAAI010.</w:t>
      </w:r>
      <w:r w:rsidRPr="004F342F">
        <w:rPr>
          <w:rFonts w:hint="eastAsia"/>
          <w:kern w:val="2"/>
          <w:szCs w:val="24"/>
          <w:lang w:eastAsia="zh-TW"/>
        </w:rPr>
        <w:t>事故日期</w:t>
      </w:r>
    </w:p>
    <w:p w:rsidR="002F51F8" w:rsidRPr="004F342F" w:rsidRDefault="002F51F8" w:rsidP="00617858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F342F">
        <w:rPr>
          <w:rFonts w:hint="eastAsia"/>
          <w:kern w:val="2"/>
          <w:szCs w:val="24"/>
          <w:lang w:eastAsia="zh-TW"/>
        </w:rPr>
        <w:lastRenderedPageBreak/>
        <w:t>畫面</w:t>
      </w:r>
      <w:r w:rsidRPr="004F342F">
        <w:rPr>
          <w:rFonts w:hint="eastAsia"/>
          <w:kern w:val="2"/>
          <w:szCs w:val="24"/>
          <w:lang w:eastAsia="zh-TW"/>
        </w:rPr>
        <w:t>.</w:t>
      </w:r>
      <w:r w:rsidRPr="004F342F">
        <w:rPr>
          <w:rFonts w:hint="eastAsia"/>
          <w:kern w:val="2"/>
          <w:szCs w:val="24"/>
          <w:lang w:eastAsia="zh-TW"/>
        </w:rPr>
        <w:t>預付狀態：</w:t>
      </w:r>
      <w:r w:rsidRPr="004F342F">
        <w:rPr>
          <w:rFonts w:hint="eastAsia"/>
          <w:kern w:val="2"/>
          <w:szCs w:val="24"/>
          <w:lang w:eastAsia="zh-TW"/>
        </w:rPr>
        <w:t xml:space="preserve"> </w:t>
      </w:r>
    </w:p>
    <w:p w:rsidR="002F51F8" w:rsidRPr="004F342F" w:rsidRDefault="002F51F8" w:rsidP="00617858">
      <w:pPr>
        <w:pStyle w:val="Tabletext"/>
        <w:keepLines w:val="0"/>
        <w:numPr>
          <w:ilvl w:val="5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F342F">
        <w:rPr>
          <w:rFonts w:hint="eastAsia"/>
          <w:kern w:val="2"/>
          <w:szCs w:val="24"/>
          <w:lang w:eastAsia="zh-TW"/>
        </w:rPr>
        <w:t>IF DTAAI010.</w:t>
      </w:r>
      <w:r w:rsidRPr="004F342F">
        <w:rPr>
          <w:rFonts w:hint="eastAsia"/>
          <w:kern w:val="2"/>
          <w:szCs w:val="24"/>
          <w:lang w:eastAsia="zh-TW"/>
        </w:rPr>
        <w:t>預付金受理進度</w:t>
      </w:r>
      <w:r w:rsidRPr="004F342F">
        <w:rPr>
          <w:rFonts w:hint="eastAsia"/>
          <w:kern w:val="2"/>
          <w:szCs w:val="24"/>
          <w:lang w:eastAsia="zh-TW"/>
        </w:rPr>
        <w:t xml:space="preserve"> = </w:t>
      </w:r>
      <w:r w:rsidRPr="004F342F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’"/>
        </w:smartTagPr>
        <w:r w:rsidRPr="004F342F">
          <w:rPr>
            <w:rFonts w:hint="eastAsia"/>
            <w:kern w:val="2"/>
            <w:szCs w:val="24"/>
            <w:lang w:eastAsia="zh-TW"/>
          </w:rPr>
          <w:t>10</w:t>
        </w:r>
        <w:r w:rsidRPr="004F342F">
          <w:rPr>
            <w:kern w:val="2"/>
            <w:szCs w:val="24"/>
            <w:lang w:eastAsia="zh-TW"/>
          </w:rPr>
          <w:t>’</w:t>
        </w:r>
      </w:smartTag>
      <w:r w:rsidRPr="004F342F">
        <w:rPr>
          <w:rFonts w:hint="eastAsia"/>
          <w:kern w:val="2"/>
          <w:szCs w:val="24"/>
          <w:lang w:eastAsia="zh-TW"/>
        </w:rPr>
        <w:t xml:space="preserve"> </w:t>
      </w:r>
      <w:r w:rsidRPr="004F342F">
        <w:rPr>
          <w:rFonts w:hint="eastAsia"/>
          <w:kern w:val="2"/>
          <w:szCs w:val="24"/>
          <w:lang w:eastAsia="zh-TW"/>
        </w:rPr>
        <w:t>，</w:t>
      </w:r>
      <w:r w:rsidRPr="004F342F">
        <w:rPr>
          <w:rFonts w:hint="eastAsia"/>
          <w:kern w:val="2"/>
          <w:szCs w:val="24"/>
          <w:lang w:eastAsia="zh-TW"/>
        </w:rPr>
        <w:t xml:space="preserve">SET </w:t>
      </w:r>
      <w:r w:rsidRPr="004F342F">
        <w:rPr>
          <w:rFonts w:hint="eastAsia"/>
          <w:kern w:val="2"/>
          <w:szCs w:val="24"/>
          <w:lang w:eastAsia="zh-TW"/>
        </w:rPr>
        <w:t>預付狀態</w:t>
      </w:r>
      <w:r w:rsidRPr="004F342F">
        <w:rPr>
          <w:rFonts w:hint="eastAsia"/>
          <w:kern w:val="2"/>
          <w:szCs w:val="24"/>
          <w:lang w:eastAsia="zh-TW"/>
        </w:rPr>
        <w:t xml:space="preserve"> = </w:t>
      </w:r>
      <w:r w:rsidRPr="004F342F">
        <w:rPr>
          <w:kern w:val="2"/>
          <w:szCs w:val="24"/>
          <w:lang w:eastAsia="zh-TW"/>
        </w:rPr>
        <w:t>‘</w:t>
      </w:r>
      <w:r w:rsidRPr="004F342F">
        <w:rPr>
          <w:rFonts w:hint="eastAsia"/>
          <w:kern w:val="2"/>
          <w:szCs w:val="24"/>
          <w:lang w:eastAsia="zh-TW"/>
        </w:rPr>
        <w:t>待批次處理</w:t>
      </w:r>
      <w:r w:rsidRPr="004F342F">
        <w:rPr>
          <w:kern w:val="2"/>
          <w:szCs w:val="24"/>
          <w:lang w:eastAsia="zh-TW"/>
        </w:rPr>
        <w:t>’</w:t>
      </w:r>
    </w:p>
    <w:p w:rsidR="002F51F8" w:rsidRPr="004F342F" w:rsidRDefault="002F51F8" w:rsidP="00617858">
      <w:pPr>
        <w:pStyle w:val="Tabletext"/>
        <w:keepLines w:val="0"/>
        <w:numPr>
          <w:ilvl w:val="5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F342F">
        <w:rPr>
          <w:rFonts w:hint="eastAsia"/>
          <w:kern w:val="2"/>
          <w:szCs w:val="24"/>
          <w:lang w:eastAsia="zh-TW"/>
        </w:rPr>
        <w:t>IF DTAAI010.</w:t>
      </w:r>
      <w:r w:rsidRPr="004F342F">
        <w:rPr>
          <w:rFonts w:hint="eastAsia"/>
          <w:kern w:val="2"/>
          <w:szCs w:val="24"/>
          <w:lang w:eastAsia="zh-TW"/>
        </w:rPr>
        <w:t>預付金受理進度</w:t>
      </w:r>
      <w:r w:rsidRPr="004F342F">
        <w:rPr>
          <w:rFonts w:hint="eastAsia"/>
          <w:kern w:val="2"/>
          <w:szCs w:val="24"/>
          <w:lang w:eastAsia="zh-TW"/>
        </w:rPr>
        <w:t xml:space="preserve"> = </w:t>
      </w:r>
      <w:r w:rsidRPr="004F342F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’"/>
        </w:smartTagPr>
        <w:r w:rsidRPr="004F342F">
          <w:rPr>
            <w:rFonts w:hint="eastAsia"/>
            <w:kern w:val="2"/>
            <w:szCs w:val="24"/>
            <w:lang w:eastAsia="zh-TW"/>
          </w:rPr>
          <w:t>20</w:t>
        </w:r>
        <w:r w:rsidRPr="004F342F">
          <w:rPr>
            <w:kern w:val="2"/>
            <w:szCs w:val="24"/>
            <w:lang w:eastAsia="zh-TW"/>
          </w:rPr>
          <w:t>’</w:t>
        </w:r>
      </w:smartTag>
      <w:r w:rsidRPr="004F342F">
        <w:rPr>
          <w:rFonts w:hint="eastAsia"/>
          <w:kern w:val="2"/>
          <w:szCs w:val="24"/>
          <w:lang w:eastAsia="zh-TW"/>
        </w:rPr>
        <w:t xml:space="preserve"> </w:t>
      </w:r>
      <w:r w:rsidRPr="004F342F">
        <w:rPr>
          <w:rFonts w:hint="eastAsia"/>
          <w:kern w:val="2"/>
          <w:szCs w:val="24"/>
          <w:lang w:eastAsia="zh-TW"/>
        </w:rPr>
        <w:t>，</w:t>
      </w:r>
      <w:r w:rsidRPr="004F342F">
        <w:rPr>
          <w:rFonts w:hint="eastAsia"/>
          <w:kern w:val="2"/>
          <w:szCs w:val="24"/>
          <w:lang w:eastAsia="zh-TW"/>
        </w:rPr>
        <w:t xml:space="preserve">SET </w:t>
      </w:r>
      <w:r w:rsidRPr="004F342F">
        <w:rPr>
          <w:rFonts w:hint="eastAsia"/>
          <w:kern w:val="2"/>
          <w:szCs w:val="24"/>
          <w:lang w:eastAsia="zh-TW"/>
        </w:rPr>
        <w:t>預付狀態</w:t>
      </w:r>
      <w:r w:rsidRPr="004F342F">
        <w:rPr>
          <w:rFonts w:hint="eastAsia"/>
          <w:kern w:val="2"/>
          <w:szCs w:val="24"/>
          <w:lang w:eastAsia="zh-TW"/>
        </w:rPr>
        <w:t xml:space="preserve"> = </w:t>
      </w:r>
      <w:r w:rsidRPr="004F342F">
        <w:rPr>
          <w:kern w:val="2"/>
          <w:szCs w:val="24"/>
          <w:lang w:eastAsia="zh-TW"/>
        </w:rPr>
        <w:t>‘</w:t>
      </w:r>
      <w:r w:rsidRPr="004F342F">
        <w:rPr>
          <w:rFonts w:hint="eastAsia"/>
          <w:kern w:val="2"/>
          <w:szCs w:val="24"/>
          <w:lang w:eastAsia="zh-TW"/>
        </w:rPr>
        <w:t>待收據繳回</w:t>
      </w:r>
      <w:r w:rsidRPr="004F342F">
        <w:rPr>
          <w:kern w:val="2"/>
          <w:szCs w:val="24"/>
          <w:lang w:eastAsia="zh-TW"/>
        </w:rPr>
        <w:t>’</w:t>
      </w:r>
    </w:p>
    <w:p w:rsidR="002F51F8" w:rsidRPr="004F342F" w:rsidRDefault="002F51F8" w:rsidP="00617858">
      <w:pPr>
        <w:pStyle w:val="Tabletext"/>
        <w:keepLines w:val="0"/>
        <w:numPr>
          <w:ilvl w:val="5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F342F">
        <w:rPr>
          <w:rFonts w:hint="eastAsia"/>
          <w:kern w:val="2"/>
          <w:szCs w:val="24"/>
          <w:lang w:eastAsia="zh-TW"/>
        </w:rPr>
        <w:t>IF DTAAI010.</w:t>
      </w:r>
      <w:r w:rsidRPr="004F342F">
        <w:rPr>
          <w:rFonts w:hint="eastAsia"/>
          <w:kern w:val="2"/>
          <w:szCs w:val="24"/>
          <w:lang w:eastAsia="zh-TW"/>
        </w:rPr>
        <w:t>預付金受理進度</w:t>
      </w:r>
      <w:r w:rsidRPr="004F342F">
        <w:rPr>
          <w:rFonts w:hint="eastAsia"/>
          <w:kern w:val="2"/>
          <w:szCs w:val="24"/>
          <w:lang w:eastAsia="zh-TW"/>
        </w:rPr>
        <w:t xml:space="preserve"> = </w:t>
      </w:r>
      <w:r w:rsidRPr="004F342F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’"/>
        </w:smartTagPr>
        <w:r w:rsidRPr="004F342F">
          <w:rPr>
            <w:rFonts w:hint="eastAsia"/>
            <w:kern w:val="2"/>
            <w:szCs w:val="24"/>
            <w:lang w:eastAsia="zh-TW"/>
          </w:rPr>
          <w:t>30</w:t>
        </w:r>
        <w:r w:rsidRPr="004F342F">
          <w:rPr>
            <w:kern w:val="2"/>
            <w:szCs w:val="24"/>
            <w:lang w:eastAsia="zh-TW"/>
          </w:rPr>
          <w:t>’</w:t>
        </w:r>
      </w:smartTag>
      <w:r w:rsidRPr="004F342F">
        <w:rPr>
          <w:rFonts w:hint="eastAsia"/>
          <w:kern w:val="2"/>
          <w:szCs w:val="24"/>
          <w:lang w:eastAsia="zh-TW"/>
        </w:rPr>
        <w:t xml:space="preserve"> </w:t>
      </w:r>
      <w:r w:rsidRPr="004F342F">
        <w:rPr>
          <w:rFonts w:hint="eastAsia"/>
          <w:kern w:val="2"/>
          <w:szCs w:val="24"/>
          <w:lang w:eastAsia="zh-TW"/>
        </w:rPr>
        <w:t>，</w:t>
      </w:r>
      <w:r w:rsidRPr="004F342F">
        <w:rPr>
          <w:rFonts w:hint="eastAsia"/>
          <w:kern w:val="2"/>
          <w:szCs w:val="24"/>
          <w:lang w:eastAsia="zh-TW"/>
        </w:rPr>
        <w:t xml:space="preserve">SET </w:t>
      </w:r>
      <w:r w:rsidRPr="004F342F">
        <w:rPr>
          <w:rFonts w:hint="eastAsia"/>
          <w:kern w:val="2"/>
          <w:szCs w:val="24"/>
          <w:lang w:eastAsia="zh-TW"/>
        </w:rPr>
        <w:t>預付狀態</w:t>
      </w:r>
      <w:r w:rsidRPr="004F342F">
        <w:rPr>
          <w:rFonts w:hint="eastAsia"/>
          <w:kern w:val="2"/>
          <w:szCs w:val="24"/>
          <w:lang w:eastAsia="zh-TW"/>
        </w:rPr>
        <w:t xml:space="preserve"> = </w:t>
      </w:r>
      <w:r w:rsidRPr="004F342F">
        <w:rPr>
          <w:kern w:val="2"/>
          <w:szCs w:val="24"/>
          <w:lang w:eastAsia="zh-TW"/>
        </w:rPr>
        <w:t>‘</w:t>
      </w:r>
      <w:r w:rsidRPr="004F342F">
        <w:rPr>
          <w:rFonts w:hint="eastAsia"/>
          <w:kern w:val="2"/>
          <w:szCs w:val="24"/>
          <w:lang w:eastAsia="zh-TW"/>
        </w:rPr>
        <w:t>待結案處理</w:t>
      </w:r>
      <w:r w:rsidRPr="004F342F">
        <w:rPr>
          <w:kern w:val="2"/>
          <w:szCs w:val="24"/>
          <w:lang w:eastAsia="zh-TW"/>
        </w:rPr>
        <w:t>’</w:t>
      </w:r>
    </w:p>
    <w:p w:rsidR="002F51F8" w:rsidRPr="004F342F" w:rsidRDefault="002F51F8" w:rsidP="00617858">
      <w:pPr>
        <w:pStyle w:val="Tabletext"/>
        <w:keepLines w:val="0"/>
        <w:numPr>
          <w:ilvl w:val="5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F342F">
        <w:rPr>
          <w:rFonts w:hint="eastAsia"/>
          <w:kern w:val="2"/>
          <w:szCs w:val="24"/>
          <w:lang w:eastAsia="zh-TW"/>
        </w:rPr>
        <w:t>IF DTAAI010.</w:t>
      </w:r>
      <w:r w:rsidRPr="004F342F">
        <w:rPr>
          <w:rFonts w:hint="eastAsia"/>
          <w:kern w:val="2"/>
          <w:szCs w:val="24"/>
          <w:lang w:eastAsia="zh-TW"/>
        </w:rPr>
        <w:t>預付金受理進度</w:t>
      </w:r>
      <w:r w:rsidRPr="004F342F">
        <w:rPr>
          <w:rFonts w:hint="eastAsia"/>
          <w:kern w:val="2"/>
          <w:szCs w:val="24"/>
          <w:lang w:eastAsia="zh-TW"/>
        </w:rPr>
        <w:t xml:space="preserve"> = </w:t>
      </w:r>
      <w:r w:rsidRPr="004F342F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’"/>
        </w:smartTagPr>
        <w:r w:rsidRPr="004F342F">
          <w:rPr>
            <w:rFonts w:hint="eastAsia"/>
            <w:kern w:val="2"/>
            <w:szCs w:val="24"/>
            <w:lang w:eastAsia="zh-TW"/>
          </w:rPr>
          <w:t>40</w:t>
        </w:r>
        <w:r w:rsidRPr="004F342F">
          <w:rPr>
            <w:kern w:val="2"/>
            <w:szCs w:val="24"/>
            <w:lang w:eastAsia="zh-TW"/>
          </w:rPr>
          <w:t>’</w:t>
        </w:r>
      </w:smartTag>
      <w:r w:rsidRPr="004F342F">
        <w:rPr>
          <w:rFonts w:hint="eastAsia"/>
          <w:kern w:val="2"/>
          <w:szCs w:val="24"/>
          <w:lang w:eastAsia="zh-TW"/>
        </w:rPr>
        <w:t xml:space="preserve"> </w:t>
      </w:r>
      <w:r w:rsidRPr="004F342F">
        <w:rPr>
          <w:rFonts w:hint="eastAsia"/>
          <w:kern w:val="2"/>
          <w:szCs w:val="24"/>
          <w:lang w:eastAsia="zh-TW"/>
        </w:rPr>
        <w:t>，</w:t>
      </w:r>
      <w:r w:rsidRPr="004F342F">
        <w:rPr>
          <w:rFonts w:hint="eastAsia"/>
          <w:kern w:val="2"/>
          <w:szCs w:val="24"/>
          <w:lang w:eastAsia="zh-TW"/>
        </w:rPr>
        <w:t xml:space="preserve">SET </w:t>
      </w:r>
      <w:r w:rsidRPr="004F342F">
        <w:rPr>
          <w:rFonts w:hint="eastAsia"/>
          <w:kern w:val="2"/>
          <w:szCs w:val="24"/>
          <w:lang w:eastAsia="zh-TW"/>
        </w:rPr>
        <w:t>預付狀態</w:t>
      </w:r>
      <w:r w:rsidRPr="004F342F">
        <w:rPr>
          <w:rFonts w:hint="eastAsia"/>
          <w:kern w:val="2"/>
          <w:szCs w:val="24"/>
          <w:lang w:eastAsia="zh-TW"/>
        </w:rPr>
        <w:t xml:space="preserve"> = </w:t>
      </w:r>
      <w:r w:rsidRPr="004F342F">
        <w:rPr>
          <w:kern w:val="2"/>
          <w:szCs w:val="24"/>
          <w:lang w:eastAsia="zh-TW"/>
        </w:rPr>
        <w:t>‘</w:t>
      </w:r>
      <w:r w:rsidRPr="004F342F">
        <w:rPr>
          <w:rFonts w:hint="eastAsia"/>
          <w:kern w:val="2"/>
          <w:szCs w:val="24"/>
          <w:lang w:eastAsia="zh-TW"/>
        </w:rPr>
        <w:t>已結案</w:t>
      </w:r>
      <w:r w:rsidRPr="004F342F">
        <w:rPr>
          <w:kern w:val="2"/>
          <w:szCs w:val="24"/>
          <w:lang w:eastAsia="zh-TW"/>
        </w:rPr>
        <w:t>’</w:t>
      </w:r>
    </w:p>
    <w:p w:rsidR="002F51F8" w:rsidRPr="004F342F" w:rsidRDefault="002F51F8" w:rsidP="00617858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F342F">
        <w:rPr>
          <w:rFonts w:hint="eastAsia"/>
          <w:kern w:val="2"/>
          <w:szCs w:val="24"/>
          <w:lang w:eastAsia="zh-TW"/>
        </w:rPr>
        <w:t>畫面</w:t>
      </w:r>
      <w:r w:rsidRPr="004F342F">
        <w:rPr>
          <w:rFonts w:hint="eastAsia"/>
          <w:kern w:val="2"/>
          <w:szCs w:val="24"/>
          <w:lang w:eastAsia="zh-TW"/>
        </w:rPr>
        <w:t>.</w:t>
      </w:r>
      <w:r w:rsidRPr="004F342F">
        <w:rPr>
          <w:rFonts w:hint="eastAsia"/>
          <w:kern w:val="2"/>
          <w:szCs w:val="24"/>
          <w:lang w:eastAsia="zh-TW"/>
        </w:rPr>
        <w:t>險別：</w:t>
      </w:r>
    </w:p>
    <w:p w:rsidR="00617858" w:rsidRPr="00617858" w:rsidRDefault="00617858" w:rsidP="00617858">
      <w:pPr>
        <w:pStyle w:val="Tabletext"/>
        <w:keepLines w:val="0"/>
        <w:numPr>
          <w:ilvl w:val="5"/>
          <w:numId w:val="17"/>
        </w:numPr>
        <w:spacing w:after="0" w:line="240" w:lineRule="auto"/>
        <w:rPr>
          <w:ins w:id="189" w:author="劉文明" w:date="2017-04-14T18:44:00Z"/>
          <w:kern w:val="2"/>
          <w:szCs w:val="24"/>
          <w:lang w:eastAsia="zh-TW"/>
          <w:rPrChange w:id="190" w:author="劉文明" w:date="2017-04-14T18:44:00Z">
            <w:rPr>
              <w:ins w:id="191" w:author="劉文明" w:date="2017-04-14T18:44:00Z"/>
              <w:rFonts w:ascii="細明體" w:eastAsia="細明體" w:hAnsi="細明體" w:cs="Arial"/>
              <w:kern w:val="2"/>
              <w:lang w:eastAsia="zh-TW"/>
            </w:rPr>
          </w:rPrChange>
        </w:rPr>
      </w:pPr>
      <w:ins w:id="192" w:author="劉文明" w:date="2017-04-14T18:43:00Z">
        <w:r>
          <w:rPr>
            <w:kern w:val="2"/>
            <w:szCs w:val="24"/>
            <w:lang w:eastAsia="zh-TW"/>
          </w:rPr>
          <w:t>Call</w:t>
        </w:r>
        <w:r w:rsidRPr="004F342F">
          <w:rPr>
            <w:rFonts w:ascii="細明體" w:eastAsia="細明體" w:hAnsi="細明體" w:cs="Arial"/>
            <w:lang w:eastAsia="zh-TW"/>
          </w:rPr>
          <w:t>商品精算資料取得模組</w:t>
        </w:r>
        <w:r w:rsidRPr="006920B6">
          <w:rPr>
            <w:rFonts w:ascii="細明體" w:eastAsia="細明體" w:hAnsi="細明體" w:cs="Arial"/>
            <w:kern w:val="2"/>
            <w:lang w:eastAsia="zh-TW"/>
          </w:rPr>
          <w:t>AG_</w:t>
        </w:r>
        <w:del w:id="193" w:author="劉文明" w:date="2017-04-19T09:06:00Z">
          <w:r w:rsidRPr="006920B6" w:rsidDel="00D12693">
            <w:rPr>
              <w:rFonts w:ascii="細明體" w:eastAsia="細明體" w:hAnsi="細明體" w:cs="Arial"/>
              <w:kern w:val="2"/>
              <w:lang w:eastAsia="zh-TW"/>
            </w:rPr>
            <w:delText>A0</w:delText>
          </w:r>
        </w:del>
        <w:r w:rsidRPr="006920B6">
          <w:rPr>
            <w:rFonts w:ascii="細明體" w:eastAsia="細明體" w:hAnsi="細明體" w:cs="Arial"/>
            <w:kern w:val="2"/>
            <w:lang w:eastAsia="zh-TW"/>
          </w:rPr>
          <w:t>Z0</w:t>
        </w:r>
      </w:ins>
      <w:ins w:id="194" w:author="劉文明" w:date="2017-04-19T09:06:00Z">
        <w:r w:rsidR="00D12693">
          <w:rPr>
            <w:rFonts w:ascii="細明體" w:eastAsia="細明體" w:hAnsi="細明體" w:cs="Arial"/>
            <w:kern w:val="2"/>
            <w:lang w:eastAsia="zh-TW"/>
          </w:rPr>
          <w:t>A0</w:t>
        </w:r>
      </w:ins>
      <w:ins w:id="195" w:author="劉文明" w:date="2017-04-14T18:43:00Z">
        <w:r w:rsidRPr="006920B6">
          <w:rPr>
            <w:rFonts w:ascii="細明體" w:eastAsia="細明體" w:hAnsi="細明體" w:cs="Arial"/>
            <w:kern w:val="2"/>
            <w:lang w:eastAsia="zh-TW"/>
          </w:rPr>
          <w:t>11</w:t>
        </w:r>
        <w:r>
          <w:rPr>
            <w:rFonts w:ascii="細明體" w:eastAsia="細明體" w:hAnsi="細明體" w:cs="Arial"/>
            <w:kern w:val="2"/>
            <w:lang w:eastAsia="zh-TW"/>
          </w:rPr>
          <w:t>.</w:t>
        </w:r>
      </w:ins>
      <w:ins w:id="196" w:author="劉文明" w:date="2017-04-14T18:44:00Z">
        <w:r w:rsidRPr="00617858">
          <w:rPr>
            <w:rFonts w:ascii="細明體" w:eastAsia="細明體" w:hAnsi="細明體" w:cs="Arial"/>
            <w:kern w:val="2"/>
            <w:lang w:eastAsia="zh-TW"/>
          </w:rPr>
          <w:t>getDTAGA001_PROD_DEFI</w:t>
        </w:r>
        <w:r>
          <w:rPr>
            <w:rFonts w:ascii="細明體" w:eastAsia="細明體" w:hAnsi="細明體" w:cs="Arial"/>
            <w:kern w:val="2"/>
            <w:lang w:eastAsia="zh-TW"/>
          </w:rPr>
          <w:t>()</w:t>
        </w:r>
        <w:r>
          <w:rPr>
            <w:rFonts w:ascii="細明體" w:eastAsia="細明體" w:hAnsi="細明體" w:cs="Arial" w:hint="eastAsia"/>
            <w:kern w:val="2"/>
            <w:lang w:eastAsia="zh-TW"/>
          </w:rPr>
          <w:t>，BY參數</w:t>
        </w:r>
      </w:ins>
    </w:p>
    <w:p w:rsidR="00617858" w:rsidRDefault="00617858" w:rsidP="00617858">
      <w:pPr>
        <w:pStyle w:val="Tabletext"/>
        <w:keepLines w:val="0"/>
        <w:numPr>
          <w:ilvl w:val="6"/>
          <w:numId w:val="17"/>
        </w:numPr>
        <w:spacing w:after="0" w:line="240" w:lineRule="auto"/>
        <w:rPr>
          <w:ins w:id="197" w:author="劉文明" w:date="2017-04-14T18:44:00Z"/>
          <w:kern w:val="2"/>
          <w:szCs w:val="24"/>
          <w:lang w:eastAsia="zh-TW"/>
        </w:rPr>
      </w:pPr>
      <w:ins w:id="198" w:author="劉文明" w:date="2017-04-14T18:44:00Z">
        <w:r>
          <w:rPr>
            <w:rFonts w:hint="eastAsia"/>
            <w:kern w:val="2"/>
            <w:szCs w:val="24"/>
            <w:lang w:eastAsia="zh-TW"/>
          </w:rPr>
          <w:t>險別代號</w:t>
        </w:r>
        <w:r>
          <w:rPr>
            <w:rFonts w:hint="eastAsia"/>
            <w:kern w:val="2"/>
            <w:szCs w:val="24"/>
            <w:lang w:eastAsia="zh-TW"/>
          </w:rPr>
          <w:t>:</w:t>
        </w:r>
        <w:r>
          <w:rPr>
            <w:rFonts w:hint="eastAsia"/>
            <w:kern w:val="2"/>
            <w:szCs w:val="24"/>
            <w:lang w:eastAsia="zh-TW"/>
          </w:rPr>
          <w:t>同處理當筆險別代號</w:t>
        </w:r>
      </w:ins>
    </w:p>
    <w:p w:rsidR="00617858" w:rsidRPr="00617858" w:rsidRDefault="00617858" w:rsidP="00617858">
      <w:pPr>
        <w:pStyle w:val="Tabletext"/>
        <w:keepLines w:val="0"/>
        <w:numPr>
          <w:ilvl w:val="6"/>
          <w:numId w:val="17"/>
        </w:numPr>
        <w:spacing w:after="0" w:line="240" w:lineRule="auto"/>
        <w:rPr>
          <w:ins w:id="199" w:author="劉文明" w:date="2017-04-14T18:50:00Z"/>
          <w:kern w:val="2"/>
          <w:szCs w:val="24"/>
          <w:lang w:eastAsia="zh-TW"/>
        </w:rPr>
        <w:pPrChange w:id="200" w:author="劉文明" w:date="2017-04-14T18:50:00Z">
          <w:pPr>
            <w:pStyle w:val="Tabletext"/>
            <w:keepLines w:val="0"/>
            <w:spacing w:after="0" w:line="240" w:lineRule="auto"/>
          </w:pPr>
        </w:pPrChange>
      </w:pPr>
      <w:ins w:id="201" w:author="劉文明" w:date="2017-04-14T18:44:00Z">
        <w:r w:rsidRPr="00617858">
          <w:rPr>
            <w:rFonts w:hint="eastAsia"/>
            <w:kern w:val="2"/>
            <w:szCs w:val="24"/>
            <w:lang w:eastAsia="zh-TW"/>
          </w:rPr>
          <w:t>若</w:t>
        </w:r>
      </w:ins>
      <w:ins w:id="202" w:author="劉文明" w:date="2017-04-14T18:45:00Z">
        <w:r w:rsidRPr="00617858">
          <w:rPr>
            <w:rFonts w:hint="eastAsia"/>
            <w:kern w:val="2"/>
            <w:szCs w:val="24"/>
            <w:lang w:eastAsia="zh-TW"/>
          </w:rPr>
          <w:t>查無資料</w:t>
        </w:r>
        <w:r w:rsidRPr="00617858">
          <w:rPr>
            <w:rFonts w:hint="eastAsia"/>
            <w:kern w:val="2"/>
            <w:szCs w:val="24"/>
            <w:lang w:eastAsia="zh-TW"/>
          </w:rPr>
          <w:t>,</w:t>
        </w:r>
        <w:r w:rsidRPr="00617858">
          <w:rPr>
            <w:rFonts w:hint="eastAsia"/>
            <w:kern w:val="2"/>
            <w:szCs w:val="24"/>
            <w:lang w:eastAsia="zh-TW"/>
          </w:rPr>
          <w:t>判斷處理當筆險別代號前兩碼</w:t>
        </w:r>
      </w:ins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4"/>
        <w:gridCol w:w="2916"/>
        <w:tblGridChange w:id="203">
          <w:tblGrid>
            <w:gridCol w:w="2754"/>
            <w:gridCol w:w="2916"/>
          </w:tblGrid>
        </w:tblGridChange>
      </w:tblGrid>
      <w:tr w:rsidR="00261D20" w:rsidTr="00261D20">
        <w:trPr>
          <w:ins w:id="204" w:author="劉文明" w:date="2017-04-14T18:50:00Z"/>
        </w:trPr>
        <w:tc>
          <w:tcPr>
            <w:tcW w:w="2754" w:type="dxa"/>
            <w:shd w:val="clear" w:color="auto" w:fill="FFFF00"/>
          </w:tcPr>
          <w:p w:rsidR="00617858" w:rsidRPr="00261D20" w:rsidRDefault="00617858" w:rsidP="00261D20">
            <w:pPr>
              <w:pStyle w:val="Tabletext"/>
              <w:keepLines w:val="0"/>
              <w:spacing w:after="0" w:line="240" w:lineRule="auto"/>
              <w:rPr>
                <w:ins w:id="205" w:author="劉文明" w:date="2017-04-14T18:50:00Z"/>
                <w:rFonts w:hint="eastAsia"/>
                <w:kern w:val="2"/>
                <w:szCs w:val="24"/>
                <w:lang w:eastAsia="zh-TW"/>
                <w:rPrChange w:id="206" w:author="劉文明" w:date="2017-04-14T18:50:00Z">
                  <w:rPr>
                    <w:ins w:id="207" w:author="劉文明" w:date="2017-04-14T18:50:00Z"/>
                    <w:rFonts w:hint="eastAsia"/>
                    <w:kern w:val="2"/>
                    <w:szCs w:val="24"/>
                    <w:lang w:eastAsia="zh-TW"/>
                  </w:rPr>
                </w:rPrChange>
              </w:rPr>
            </w:pPr>
            <w:ins w:id="208" w:author="劉文明" w:date="2017-04-14T18:52:00Z">
              <w:r w:rsidRPr="00261D20">
                <w:rPr>
                  <w:rFonts w:hint="eastAsia"/>
                  <w:kern w:val="2"/>
                  <w:szCs w:val="24"/>
                  <w:lang w:eastAsia="zh-TW"/>
                </w:rPr>
                <w:t>險別代號前兩碼</w:t>
              </w:r>
            </w:ins>
          </w:p>
        </w:tc>
        <w:tc>
          <w:tcPr>
            <w:tcW w:w="2916" w:type="dxa"/>
            <w:shd w:val="clear" w:color="auto" w:fill="FFFF00"/>
          </w:tcPr>
          <w:p w:rsidR="00617858" w:rsidRPr="00261D20" w:rsidRDefault="00617858" w:rsidP="00261D20">
            <w:pPr>
              <w:pStyle w:val="Tabletext"/>
              <w:keepLines w:val="0"/>
              <w:spacing w:after="0" w:line="240" w:lineRule="auto"/>
              <w:rPr>
                <w:ins w:id="209" w:author="劉文明" w:date="2017-04-14T18:50:00Z"/>
                <w:rFonts w:hint="eastAsia"/>
                <w:kern w:val="2"/>
                <w:szCs w:val="24"/>
                <w:lang w:eastAsia="zh-TW"/>
              </w:rPr>
            </w:pPr>
            <w:ins w:id="210" w:author="劉文明" w:date="2017-04-14T18:52:00Z">
              <w:r w:rsidRPr="00261D20">
                <w:rPr>
                  <w:rFonts w:hint="eastAsia"/>
                  <w:kern w:val="2"/>
                  <w:szCs w:val="24"/>
                  <w:lang w:eastAsia="zh-TW"/>
                </w:rPr>
                <w:t>SET</w:t>
              </w:r>
              <w:r w:rsidR="00804DC2" w:rsidRPr="00261D20">
                <w:rPr>
                  <w:rFonts w:hint="eastAsia"/>
                  <w:kern w:val="2"/>
                  <w:szCs w:val="24"/>
                  <w:lang w:eastAsia="zh-TW"/>
                </w:rPr>
                <w:t xml:space="preserve">  </w:t>
              </w:r>
              <w:r w:rsidRPr="00261D20">
                <w:rPr>
                  <w:rFonts w:hint="eastAsia"/>
                  <w:kern w:val="2"/>
                  <w:szCs w:val="24"/>
                  <w:lang w:eastAsia="zh-TW"/>
                </w:rPr>
                <w:t>$</w:t>
              </w:r>
              <w:r w:rsidRPr="00261D20">
                <w:rPr>
                  <w:rFonts w:hint="eastAsia"/>
                  <w:kern w:val="2"/>
                  <w:szCs w:val="24"/>
                  <w:lang w:eastAsia="zh-TW"/>
                </w:rPr>
                <w:t>險別中文</w:t>
              </w:r>
            </w:ins>
          </w:p>
        </w:tc>
      </w:tr>
      <w:tr w:rsidR="00617858" w:rsidTr="00261D20">
        <w:trPr>
          <w:ins w:id="211" w:author="劉文明" w:date="2017-04-14T18:52:00Z"/>
        </w:trPr>
        <w:tc>
          <w:tcPr>
            <w:tcW w:w="2754" w:type="dxa"/>
            <w:shd w:val="clear" w:color="auto" w:fill="auto"/>
          </w:tcPr>
          <w:p w:rsidR="00617858" w:rsidRPr="00261D20" w:rsidRDefault="00617858" w:rsidP="00261D20">
            <w:pPr>
              <w:pStyle w:val="Tabletext"/>
              <w:keepLines w:val="0"/>
              <w:spacing w:after="0" w:line="240" w:lineRule="auto"/>
              <w:rPr>
                <w:ins w:id="212" w:author="劉文明" w:date="2017-04-14T18:52:00Z"/>
                <w:kern w:val="2"/>
                <w:szCs w:val="24"/>
                <w:lang w:eastAsia="zh-TW"/>
              </w:rPr>
            </w:pPr>
            <w:ins w:id="213" w:author="劉文明" w:date="2017-04-14T18:52:00Z">
              <w:r w:rsidRPr="00261D20">
                <w:rPr>
                  <w:kern w:val="2"/>
                  <w:szCs w:val="24"/>
                  <w:lang w:eastAsia="zh-TW"/>
                </w:rPr>
                <w:t>HF</w:t>
              </w:r>
            </w:ins>
          </w:p>
        </w:tc>
        <w:tc>
          <w:tcPr>
            <w:tcW w:w="2916" w:type="dxa"/>
            <w:shd w:val="clear" w:color="auto" w:fill="auto"/>
          </w:tcPr>
          <w:p w:rsidR="00617858" w:rsidRPr="00261D20" w:rsidRDefault="00617858" w:rsidP="00261D20">
            <w:pPr>
              <w:pStyle w:val="Tabletext"/>
              <w:keepLines w:val="0"/>
              <w:spacing w:after="0" w:line="240" w:lineRule="auto"/>
              <w:rPr>
                <w:ins w:id="214" w:author="劉文明" w:date="2017-04-14T18:52:00Z"/>
                <w:kern w:val="2"/>
                <w:szCs w:val="24"/>
                <w:lang w:eastAsia="zh-TW"/>
              </w:rPr>
            </w:pPr>
            <w:ins w:id="215" w:author="劉文明" w:date="2017-04-14T18:52:00Z">
              <w:r w:rsidRPr="00261D20">
                <w:rPr>
                  <w:kern w:val="2"/>
                  <w:szCs w:val="24"/>
                  <w:lang w:eastAsia="zh-TW"/>
                </w:rPr>
                <w:t>防癌終身</w:t>
              </w:r>
            </w:ins>
          </w:p>
        </w:tc>
      </w:tr>
      <w:tr w:rsidR="00617858" w:rsidTr="00261D20">
        <w:trPr>
          <w:ins w:id="216" w:author="劉文明" w:date="2017-04-14T18:50:00Z"/>
        </w:trPr>
        <w:tc>
          <w:tcPr>
            <w:tcW w:w="2754" w:type="dxa"/>
            <w:shd w:val="clear" w:color="auto" w:fill="auto"/>
          </w:tcPr>
          <w:p w:rsidR="00617858" w:rsidRPr="00261D20" w:rsidRDefault="00617858" w:rsidP="00261D20">
            <w:pPr>
              <w:pStyle w:val="Tabletext"/>
              <w:keepLines w:val="0"/>
              <w:spacing w:after="0" w:line="240" w:lineRule="auto"/>
              <w:rPr>
                <w:ins w:id="217" w:author="劉文明" w:date="2017-04-14T18:50:00Z"/>
                <w:rFonts w:hint="eastAsia"/>
                <w:kern w:val="2"/>
                <w:szCs w:val="24"/>
                <w:lang w:eastAsia="zh-TW"/>
              </w:rPr>
            </w:pPr>
            <w:ins w:id="218" w:author="劉文明" w:date="2017-04-14T18:51:00Z">
              <w:r w:rsidRPr="00261D20">
                <w:rPr>
                  <w:rFonts w:hint="eastAsia"/>
                  <w:kern w:val="2"/>
                  <w:szCs w:val="24"/>
                  <w:lang w:eastAsia="zh-TW"/>
                </w:rPr>
                <w:t>LQ</w:t>
              </w:r>
            </w:ins>
          </w:p>
        </w:tc>
        <w:tc>
          <w:tcPr>
            <w:tcW w:w="2916" w:type="dxa"/>
            <w:shd w:val="clear" w:color="auto" w:fill="auto"/>
          </w:tcPr>
          <w:p w:rsidR="00617858" w:rsidRPr="00261D20" w:rsidRDefault="00617858" w:rsidP="00261D20">
            <w:pPr>
              <w:pStyle w:val="Tabletext"/>
              <w:keepLines w:val="0"/>
              <w:spacing w:after="0" w:line="240" w:lineRule="auto"/>
              <w:rPr>
                <w:ins w:id="219" w:author="劉文明" w:date="2017-04-14T18:50:00Z"/>
                <w:rFonts w:hint="eastAsia"/>
                <w:kern w:val="2"/>
                <w:szCs w:val="24"/>
                <w:lang w:eastAsia="zh-TW"/>
              </w:rPr>
            </w:pPr>
            <w:ins w:id="220" w:author="劉文明" w:date="2017-04-14T18:51:00Z">
              <w:r w:rsidRPr="00261D20">
                <w:rPr>
                  <w:kern w:val="2"/>
                  <w:szCs w:val="24"/>
                  <w:lang w:eastAsia="zh-TW"/>
                </w:rPr>
                <w:t>新防癌終身</w:t>
              </w:r>
            </w:ins>
          </w:p>
        </w:tc>
      </w:tr>
      <w:tr w:rsidR="00617858" w:rsidTr="00261D20">
        <w:trPr>
          <w:ins w:id="221" w:author="劉文明" w:date="2017-04-14T18:50:00Z"/>
        </w:trPr>
        <w:tc>
          <w:tcPr>
            <w:tcW w:w="2754" w:type="dxa"/>
            <w:shd w:val="clear" w:color="auto" w:fill="auto"/>
          </w:tcPr>
          <w:p w:rsidR="00617858" w:rsidRPr="00261D20" w:rsidRDefault="00617858" w:rsidP="00261D20">
            <w:pPr>
              <w:pStyle w:val="Tabletext"/>
              <w:keepLines w:val="0"/>
              <w:spacing w:after="0" w:line="240" w:lineRule="auto"/>
              <w:rPr>
                <w:ins w:id="222" w:author="劉文明" w:date="2017-04-14T18:50:00Z"/>
                <w:rFonts w:hint="eastAsia"/>
                <w:kern w:val="2"/>
                <w:szCs w:val="24"/>
                <w:lang w:eastAsia="zh-TW"/>
              </w:rPr>
            </w:pPr>
            <w:ins w:id="223" w:author="劉文明" w:date="2017-04-14T18:51:00Z">
              <w:r w:rsidRPr="00261D20">
                <w:rPr>
                  <w:rFonts w:hint="eastAsia"/>
                  <w:kern w:val="2"/>
                  <w:szCs w:val="24"/>
                  <w:lang w:eastAsia="zh-TW"/>
                </w:rPr>
                <w:t>MU</w:t>
              </w:r>
            </w:ins>
          </w:p>
        </w:tc>
        <w:tc>
          <w:tcPr>
            <w:tcW w:w="2916" w:type="dxa"/>
            <w:shd w:val="clear" w:color="auto" w:fill="auto"/>
          </w:tcPr>
          <w:p w:rsidR="00617858" w:rsidRPr="00261D20" w:rsidRDefault="00617858" w:rsidP="00261D20">
            <w:pPr>
              <w:pStyle w:val="Tabletext"/>
              <w:keepLines w:val="0"/>
              <w:spacing w:after="0" w:line="240" w:lineRule="auto"/>
              <w:rPr>
                <w:ins w:id="224" w:author="劉文明" w:date="2017-04-14T18:50:00Z"/>
                <w:rFonts w:hint="eastAsia"/>
                <w:kern w:val="2"/>
                <w:szCs w:val="24"/>
                <w:lang w:eastAsia="zh-TW"/>
              </w:rPr>
            </w:pPr>
            <w:ins w:id="225" w:author="劉文明" w:date="2017-04-14T18:52:00Z">
              <w:r w:rsidRPr="00261D20">
                <w:rPr>
                  <w:kern w:val="2"/>
                  <w:szCs w:val="24"/>
                  <w:lang w:eastAsia="zh-TW"/>
                </w:rPr>
                <w:t>安適防癌終身</w:t>
              </w:r>
            </w:ins>
          </w:p>
        </w:tc>
      </w:tr>
      <w:tr w:rsidR="00617858" w:rsidTr="00261D20">
        <w:trPr>
          <w:ins w:id="226" w:author="劉文明" w:date="2017-04-14T18:50:00Z"/>
        </w:trPr>
        <w:tc>
          <w:tcPr>
            <w:tcW w:w="2754" w:type="dxa"/>
            <w:shd w:val="clear" w:color="auto" w:fill="auto"/>
          </w:tcPr>
          <w:p w:rsidR="00617858" w:rsidRPr="00261D20" w:rsidRDefault="00617858" w:rsidP="00261D20">
            <w:pPr>
              <w:pStyle w:val="Tabletext"/>
              <w:keepLines w:val="0"/>
              <w:spacing w:after="0" w:line="240" w:lineRule="auto"/>
              <w:rPr>
                <w:ins w:id="227" w:author="劉文明" w:date="2017-04-14T18:50:00Z"/>
                <w:rFonts w:hint="eastAsia"/>
                <w:kern w:val="2"/>
                <w:szCs w:val="24"/>
                <w:lang w:eastAsia="zh-TW"/>
              </w:rPr>
            </w:pPr>
            <w:ins w:id="228" w:author="劉文明" w:date="2017-04-14T18:51:00Z">
              <w:r w:rsidRPr="00261D20">
                <w:rPr>
                  <w:rFonts w:hint="eastAsia"/>
                  <w:kern w:val="2"/>
                  <w:szCs w:val="24"/>
                  <w:lang w:eastAsia="zh-TW"/>
                </w:rPr>
                <w:t>OD</w:t>
              </w:r>
            </w:ins>
          </w:p>
        </w:tc>
        <w:tc>
          <w:tcPr>
            <w:tcW w:w="2916" w:type="dxa"/>
            <w:shd w:val="clear" w:color="auto" w:fill="auto"/>
          </w:tcPr>
          <w:p w:rsidR="00617858" w:rsidRPr="00261D20" w:rsidRDefault="00617858" w:rsidP="00261D20">
            <w:pPr>
              <w:pStyle w:val="Tabletext"/>
              <w:keepLines w:val="0"/>
              <w:spacing w:after="0" w:line="240" w:lineRule="auto"/>
              <w:rPr>
                <w:ins w:id="229" w:author="劉文明" w:date="2017-04-14T18:50:00Z"/>
                <w:rFonts w:hint="eastAsia"/>
                <w:kern w:val="2"/>
                <w:szCs w:val="24"/>
                <w:lang w:eastAsia="zh-TW"/>
              </w:rPr>
            </w:pPr>
            <w:ins w:id="230" w:author="劉文明" w:date="2017-04-14T18:52:00Z">
              <w:r w:rsidRPr="00261D20">
                <w:rPr>
                  <w:kern w:val="2"/>
                  <w:szCs w:val="24"/>
                  <w:lang w:eastAsia="zh-TW"/>
                </w:rPr>
                <w:t>安利防癌終身</w:t>
              </w:r>
            </w:ins>
          </w:p>
        </w:tc>
      </w:tr>
      <w:tr w:rsidR="00617858" w:rsidTr="00261D20">
        <w:trPr>
          <w:ins w:id="231" w:author="劉文明" w:date="2017-04-14T18:50:00Z"/>
        </w:trPr>
        <w:tc>
          <w:tcPr>
            <w:tcW w:w="2754" w:type="dxa"/>
            <w:shd w:val="clear" w:color="auto" w:fill="auto"/>
          </w:tcPr>
          <w:p w:rsidR="00617858" w:rsidRPr="00261D20" w:rsidRDefault="00617858" w:rsidP="00261D20">
            <w:pPr>
              <w:pStyle w:val="Tabletext"/>
              <w:keepLines w:val="0"/>
              <w:spacing w:after="0" w:line="240" w:lineRule="auto"/>
              <w:rPr>
                <w:ins w:id="232" w:author="劉文明" w:date="2017-04-14T18:50:00Z"/>
                <w:rFonts w:hint="eastAsia"/>
                <w:kern w:val="2"/>
                <w:szCs w:val="24"/>
                <w:lang w:eastAsia="zh-TW"/>
              </w:rPr>
            </w:pPr>
            <w:ins w:id="233" w:author="劉文明" w:date="2017-04-14T18:51:00Z">
              <w:r w:rsidRPr="00261D20">
                <w:rPr>
                  <w:rFonts w:hint="eastAsia"/>
                  <w:kern w:val="2"/>
                  <w:szCs w:val="24"/>
                  <w:lang w:eastAsia="zh-TW"/>
                </w:rPr>
                <w:t>OG</w:t>
              </w:r>
            </w:ins>
          </w:p>
        </w:tc>
        <w:tc>
          <w:tcPr>
            <w:tcW w:w="2916" w:type="dxa"/>
            <w:shd w:val="clear" w:color="auto" w:fill="auto"/>
          </w:tcPr>
          <w:p w:rsidR="00617858" w:rsidRPr="00261D20" w:rsidRDefault="00617858" w:rsidP="00261D20">
            <w:pPr>
              <w:pStyle w:val="Tabletext"/>
              <w:keepLines w:val="0"/>
              <w:spacing w:after="0" w:line="240" w:lineRule="auto"/>
              <w:rPr>
                <w:ins w:id="234" w:author="劉文明" w:date="2017-04-14T18:50:00Z"/>
                <w:rFonts w:hint="eastAsia"/>
                <w:kern w:val="2"/>
                <w:szCs w:val="24"/>
                <w:lang w:eastAsia="zh-TW"/>
              </w:rPr>
            </w:pPr>
            <w:ins w:id="235" w:author="劉文明" w:date="2017-04-14T18:52:00Z">
              <w:r w:rsidRPr="00261D20">
                <w:rPr>
                  <w:kern w:val="2"/>
                  <w:szCs w:val="24"/>
                  <w:lang w:eastAsia="zh-TW"/>
                </w:rPr>
                <w:t>安護防癌終身</w:t>
              </w:r>
            </w:ins>
          </w:p>
        </w:tc>
      </w:tr>
      <w:tr w:rsidR="00804DC2" w:rsidTr="00261D20">
        <w:trPr>
          <w:ins w:id="236" w:author="劉文明" w:date="2017-04-14T18:53:00Z"/>
        </w:trPr>
        <w:tc>
          <w:tcPr>
            <w:tcW w:w="2754" w:type="dxa"/>
            <w:shd w:val="clear" w:color="auto" w:fill="auto"/>
          </w:tcPr>
          <w:p w:rsidR="00804DC2" w:rsidRPr="00261D20" w:rsidRDefault="00804DC2" w:rsidP="00261D20">
            <w:pPr>
              <w:pStyle w:val="Tabletext"/>
              <w:keepLines w:val="0"/>
              <w:spacing w:after="0" w:line="240" w:lineRule="auto"/>
              <w:rPr>
                <w:ins w:id="237" w:author="劉文明" w:date="2017-04-14T18:53:00Z"/>
                <w:rFonts w:hint="eastAsia"/>
                <w:kern w:val="2"/>
                <w:szCs w:val="24"/>
                <w:lang w:eastAsia="zh-TW"/>
              </w:rPr>
            </w:pPr>
            <w:ins w:id="238" w:author="劉文明" w:date="2017-04-14T18:55:00Z">
              <w:r w:rsidRPr="00261D20">
                <w:rPr>
                  <w:rFonts w:hint="eastAsia"/>
                  <w:kern w:val="2"/>
                  <w:szCs w:val="24"/>
                  <w:lang w:eastAsia="zh-TW"/>
                </w:rPr>
                <w:t>若</w:t>
              </w:r>
            </w:ins>
            <w:ins w:id="239" w:author="劉文明" w:date="2017-04-14T18:56:00Z">
              <w:r w:rsidRPr="00261D20">
                <w:rPr>
                  <w:rFonts w:hint="eastAsia"/>
                  <w:kern w:val="2"/>
                  <w:szCs w:val="24"/>
                  <w:lang w:eastAsia="zh-TW"/>
                </w:rPr>
                <w:t>都不符合上述的險別</w:t>
              </w:r>
            </w:ins>
          </w:p>
        </w:tc>
        <w:tc>
          <w:tcPr>
            <w:tcW w:w="2916" w:type="dxa"/>
            <w:shd w:val="clear" w:color="auto" w:fill="auto"/>
          </w:tcPr>
          <w:p w:rsidR="00804DC2" w:rsidRPr="00261D20" w:rsidRDefault="00804DC2" w:rsidP="00261D20">
            <w:pPr>
              <w:pStyle w:val="Tabletext"/>
              <w:keepLines w:val="0"/>
              <w:spacing w:after="0" w:line="240" w:lineRule="auto"/>
              <w:rPr>
                <w:ins w:id="240" w:author="劉文明" w:date="2017-04-14T18:53:00Z"/>
                <w:kern w:val="2"/>
                <w:szCs w:val="24"/>
                <w:lang w:eastAsia="zh-TW"/>
              </w:rPr>
            </w:pPr>
            <w:ins w:id="241" w:author="劉文明" w:date="2017-04-14T18:53:00Z">
              <w:r w:rsidRPr="00261D20">
                <w:rPr>
                  <w:rFonts w:hint="eastAsia"/>
                  <w:kern w:val="2"/>
                  <w:szCs w:val="24"/>
                  <w:lang w:eastAsia="zh-TW"/>
                </w:rPr>
                <w:t>處理當筆</w:t>
              </w:r>
            </w:ins>
            <w:ins w:id="242" w:author="劉文明" w:date="2017-04-14T18:56:00Z">
              <w:r w:rsidRPr="00261D20">
                <w:rPr>
                  <w:rFonts w:hint="eastAsia"/>
                  <w:kern w:val="2"/>
                  <w:szCs w:val="24"/>
                  <w:lang w:eastAsia="zh-TW"/>
                </w:rPr>
                <w:t>.</w:t>
              </w:r>
            </w:ins>
            <w:ins w:id="243" w:author="劉文明" w:date="2017-04-14T18:53:00Z">
              <w:r w:rsidRPr="00261D20">
                <w:rPr>
                  <w:rFonts w:hint="eastAsia"/>
                  <w:kern w:val="2"/>
                  <w:szCs w:val="24"/>
                  <w:lang w:eastAsia="zh-TW"/>
                </w:rPr>
                <w:t>險別代</w:t>
              </w:r>
            </w:ins>
            <w:ins w:id="244" w:author="劉文明" w:date="2017-04-14T18:54:00Z">
              <w:r w:rsidRPr="00261D20">
                <w:rPr>
                  <w:rFonts w:hint="eastAsia"/>
                  <w:kern w:val="2"/>
                  <w:szCs w:val="24"/>
                  <w:lang w:eastAsia="zh-TW"/>
                </w:rPr>
                <w:t>碼</w:t>
              </w:r>
            </w:ins>
          </w:p>
        </w:tc>
      </w:tr>
    </w:tbl>
    <w:p w:rsidR="00617858" w:rsidRDefault="00804DC2" w:rsidP="00804DC2">
      <w:pPr>
        <w:pStyle w:val="Tabletext"/>
        <w:keepLines w:val="0"/>
        <w:numPr>
          <w:ilvl w:val="6"/>
          <w:numId w:val="17"/>
        </w:numPr>
        <w:spacing w:after="0" w:line="240" w:lineRule="auto"/>
        <w:rPr>
          <w:ins w:id="245" w:author="劉文明" w:date="2017-04-14T18:54:00Z"/>
          <w:kern w:val="2"/>
          <w:szCs w:val="24"/>
          <w:lang w:eastAsia="zh-TW"/>
        </w:rPr>
      </w:pPr>
      <w:ins w:id="246" w:author="劉文明" w:date="2017-04-14T18:54:00Z">
        <w:r>
          <w:rPr>
            <w:rFonts w:hint="eastAsia"/>
            <w:kern w:val="2"/>
            <w:szCs w:val="24"/>
            <w:lang w:eastAsia="zh-TW"/>
          </w:rPr>
          <w:t>若有資料</w:t>
        </w:r>
      </w:ins>
    </w:p>
    <w:p w:rsidR="00804DC2" w:rsidRDefault="00804DC2" w:rsidP="00804DC2">
      <w:pPr>
        <w:pStyle w:val="Tabletext"/>
        <w:keepLines w:val="0"/>
        <w:numPr>
          <w:ilvl w:val="7"/>
          <w:numId w:val="17"/>
        </w:numPr>
        <w:spacing w:after="0" w:line="240" w:lineRule="auto"/>
        <w:rPr>
          <w:ins w:id="247" w:author="劉文明" w:date="2017-04-14T18:55:00Z"/>
          <w:kern w:val="2"/>
          <w:szCs w:val="24"/>
          <w:lang w:eastAsia="zh-TW"/>
        </w:rPr>
        <w:pPrChange w:id="248" w:author="劉文明" w:date="2017-04-14T18:54:00Z">
          <w:pPr>
            <w:pStyle w:val="Tabletext"/>
            <w:keepLines w:val="0"/>
            <w:numPr>
              <w:ilvl w:val="6"/>
              <w:numId w:val="17"/>
            </w:numPr>
            <w:tabs>
              <w:tab w:val="num" w:pos="3631"/>
            </w:tabs>
            <w:spacing w:after="0" w:line="240" w:lineRule="auto"/>
            <w:ind w:left="2552" w:hanging="1"/>
          </w:pPr>
        </w:pPrChange>
      </w:pPr>
      <w:ins w:id="249" w:author="劉文明" w:date="2017-04-14T18:54:00Z">
        <w:r>
          <w:rPr>
            <w:rFonts w:hint="eastAsia"/>
            <w:kern w:val="2"/>
            <w:szCs w:val="24"/>
            <w:lang w:eastAsia="zh-TW"/>
          </w:rPr>
          <w:t>SET $</w:t>
        </w:r>
        <w:r>
          <w:rPr>
            <w:rFonts w:hint="eastAsia"/>
            <w:kern w:val="2"/>
            <w:szCs w:val="24"/>
            <w:lang w:eastAsia="zh-TW"/>
          </w:rPr>
          <w:t>險別中文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rFonts w:hint="eastAsia"/>
            <w:kern w:val="2"/>
            <w:szCs w:val="24"/>
            <w:lang w:eastAsia="zh-TW"/>
          </w:rPr>
          <w:t>模組回傳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kern w:val="2"/>
            <w:szCs w:val="24"/>
            <w:lang w:eastAsia="zh-TW"/>
          </w:rPr>
          <w:t>PROD_SNAME(</w:t>
        </w:r>
      </w:ins>
      <w:ins w:id="250" w:author="劉文明" w:date="2017-04-14T18:55:00Z">
        <w:r>
          <w:rPr>
            <w:rFonts w:hint="eastAsia"/>
            <w:kern w:val="2"/>
            <w:szCs w:val="24"/>
            <w:lang w:eastAsia="zh-TW"/>
          </w:rPr>
          <w:t>險別代號簡稱</w:t>
        </w:r>
      </w:ins>
      <w:ins w:id="251" w:author="劉文明" w:date="2017-04-14T18:54:00Z">
        <w:r>
          <w:rPr>
            <w:kern w:val="2"/>
            <w:szCs w:val="24"/>
            <w:lang w:eastAsia="zh-TW"/>
          </w:rPr>
          <w:t>)</w:t>
        </w:r>
      </w:ins>
    </w:p>
    <w:p w:rsidR="00804DC2" w:rsidRDefault="00804DC2" w:rsidP="00804DC2">
      <w:pPr>
        <w:pStyle w:val="Tabletext"/>
        <w:keepLines w:val="0"/>
        <w:numPr>
          <w:ilvl w:val="6"/>
          <w:numId w:val="17"/>
        </w:numPr>
        <w:spacing w:after="0" w:line="240" w:lineRule="auto"/>
        <w:rPr>
          <w:ins w:id="252" w:author="劉文明" w:date="2017-04-14T18:55:00Z"/>
          <w:kern w:val="2"/>
          <w:szCs w:val="24"/>
          <w:lang w:eastAsia="zh-TW"/>
        </w:rPr>
      </w:pPr>
      <w:ins w:id="253" w:author="劉文明" w:date="2017-04-14T18:55:00Z">
        <w:r>
          <w:rPr>
            <w:rFonts w:hint="eastAsia"/>
            <w:kern w:val="2"/>
            <w:szCs w:val="24"/>
            <w:lang w:eastAsia="zh-TW"/>
          </w:rPr>
          <w:t>若模組有誤，</w:t>
        </w:r>
      </w:ins>
    </w:p>
    <w:p w:rsidR="00804DC2" w:rsidRPr="004F342F" w:rsidRDefault="00804DC2" w:rsidP="00804DC2">
      <w:pPr>
        <w:pStyle w:val="Tabletext"/>
        <w:keepLines w:val="0"/>
        <w:numPr>
          <w:ilvl w:val="7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54" w:author="劉文明" w:date="2017-04-14T18:55:00Z">
          <w:pPr>
            <w:pStyle w:val="Tabletext"/>
            <w:keepLines w:val="0"/>
            <w:numPr>
              <w:ilvl w:val="6"/>
              <w:numId w:val="17"/>
            </w:numPr>
            <w:tabs>
              <w:tab w:val="num" w:pos="3631"/>
            </w:tabs>
            <w:spacing w:after="0" w:line="240" w:lineRule="auto"/>
            <w:ind w:left="2552" w:hanging="1"/>
          </w:pPr>
        </w:pPrChange>
      </w:pPr>
      <w:ins w:id="255" w:author="劉文明" w:date="2017-04-14T18:55:00Z">
        <w:r>
          <w:rPr>
            <w:rFonts w:hint="eastAsia"/>
            <w:kern w:val="2"/>
            <w:szCs w:val="24"/>
            <w:lang w:eastAsia="zh-TW"/>
          </w:rPr>
          <w:t>顯示該模組錯誤訊息。</w:t>
        </w:r>
      </w:ins>
    </w:p>
    <w:p w:rsidR="002F51F8" w:rsidRPr="004F342F" w:rsidRDefault="002F51F8" w:rsidP="00617858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F342F">
        <w:rPr>
          <w:rFonts w:hint="eastAsia"/>
          <w:kern w:val="2"/>
          <w:szCs w:val="24"/>
          <w:lang w:eastAsia="zh-TW"/>
        </w:rPr>
        <w:t>畫面</w:t>
      </w:r>
      <w:r w:rsidRPr="004F342F">
        <w:rPr>
          <w:rFonts w:hint="eastAsia"/>
          <w:kern w:val="2"/>
          <w:szCs w:val="24"/>
          <w:lang w:eastAsia="zh-TW"/>
        </w:rPr>
        <w:t>.</w:t>
      </w:r>
      <w:r w:rsidRPr="004F342F">
        <w:rPr>
          <w:rFonts w:hint="eastAsia"/>
          <w:kern w:val="2"/>
          <w:szCs w:val="24"/>
          <w:lang w:eastAsia="zh-TW"/>
        </w:rPr>
        <w:t>事故者姓名</w:t>
      </w:r>
      <w:r w:rsidRPr="004F342F">
        <w:rPr>
          <w:rFonts w:hint="eastAsia"/>
          <w:kern w:val="2"/>
          <w:szCs w:val="24"/>
          <w:lang w:eastAsia="zh-TW"/>
        </w:rPr>
        <w:t xml:space="preserve"> = DTAAI010.</w:t>
      </w:r>
      <w:r w:rsidRPr="004F342F">
        <w:rPr>
          <w:rFonts w:hint="eastAsia"/>
          <w:kern w:val="2"/>
          <w:szCs w:val="24"/>
          <w:lang w:eastAsia="zh-TW"/>
        </w:rPr>
        <w:t>事故者姓名</w:t>
      </w:r>
    </w:p>
    <w:p w:rsidR="002F51F8" w:rsidRDefault="002F51F8" w:rsidP="00617858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給付金額</w:t>
      </w:r>
      <w:r>
        <w:rPr>
          <w:rFonts w:hint="eastAsia"/>
          <w:kern w:val="2"/>
          <w:szCs w:val="24"/>
          <w:lang w:eastAsia="zh-TW"/>
        </w:rPr>
        <w:t xml:space="preserve"> = DTAAI001.</w:t>
      </w:r>
      <w:r>
        <w:rPr>
          <w:rFonts w:hint="eastAsia"/>
          <w:kern w:val="2"/>
          <w:szCs w:val="24"/>
          <w:lang w:eastAsia="zh-TW"/>
        </w:rPr>
        <w:t>預付金額</w:t>
      </w:r>
    </w:p>
    <w:p w:rsidR="002F51F8" w:rsidRDefault="002F51F8" w:rsidP="00617858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給付日期</w:t>
      </w:r>
      <w:r>
        <w:rPr>
          <w:rFonts w:hint="eastAsia"/>
          <w:kern w:val="2"/>
          <w:szCs w:val="24"/>
          <w:lang w:eastAsia="zh-TW"/>
        </w:rPr>
        <w:t xml:space="preserve"> = DTAAI001.</w:t>
      </w:r>
      <w:r>
        <w:rPr>
          <w:rFonts w:hint="eastAsia"/>
          <w:kern w:val="2"/>
          <w:szCs w:val="24"/>
          <w:lang w:eastAsia="zh-TW"/>
        </w:rPr>
        <w:t>給付日期</w:t>
      </w:r>
    </w:p>
    <w:p w:rsidR="002F51F8" w:rsidRDefault="002F51F8" w:rsidP="00617858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流水號</w:t>
      </w:r>
      <w:r>
        <w:rPr>
          <w:rFonts w:hint="eastAsia"/>
          <w:kern w:val="2"/>
          <w:szCs w:val="24"/>
          <w:lang w:eastAsia="zh-TW"/>
        </w:rPr>
        <w:t xml:space="preserve"> = DTAAI010.</w:t>
      </w:r>
      <w:r>
        <w:rPr>
          <w:rFonts w:hint="eastAsia"/>
          <w:kern w:val="2"/>
          <w:szCs w:val="24"/>
          <w:lang w:eastAsia="zh-TW"/>
        </w:rPr>
        <w:t>檔案號碼</w:t>
      </w:r>
      <w:r>
        <w:rPr>
          <w:rFonts w:hint="eastAsia"/>
          <w:kern w:val="2"/>
          <w:szCs w:val="24"/>
          <w:lang w:eastAsia="zh-TW"/>
        </w:rPr>
        <w:t>(Link AAI0_0700)</w:t>
      </w:r>
    </w:p>
    <w:p w:rsidR="002F51F8" w:rsidRDefault="002F51F8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2F51F8" w:rsidRDefault="002F51F8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明細查詢：點選檔案號碼</w:t>
      </w:r>
      <w:r>
        <w:rPr>
          <w:rFonts w:hint="eastAsia"/>
          <w:kern w:val="2"/>
          <w:szCs w:val="24"/>
          <w:lang w:eastAsia="zh-TW"/>
        </w:rPr>
        <w:t>LINK USAAI00700</w:t>
      </w:r>
    </w:p>
    <w:sectPr w:rsidR="002F51F8" w:rsidSect="004F342F">
      <w:footerReference w:type="even" r:id="rId10"/>
      <w:footerReference w:type="default" r:id="rId11"/>
      <w:pgSz w:w="11906" w:h="16838"/>
      <w:pgMar w:top="567" w:right="567" w:bottom="567" w:left="567" w:header="851" w:footer="992" w:gutter="0"/>
      <w:cols w:space="425"/>
      <w:titlePg/>
      <w:docGrid w:type="lines" w:linePitch="360"/>
      <w:sectPrChange w:id="256" w:author="劉文明" w:date="2017-04-14T18:38:00Z">
        <w:sectPr w:rsidR="002F51F8" w:rsidSect="004F342F">
          <w:pgMar w:top="1440" w:right="926" w:bottom="1440" w:left="900" w:header="851" w:footer="992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623" w:rsidRDefault="00581623">
      <w:r>
        <w:separator/>
      </w:r>
    </w:p>
  </w:endnote>
  <w:endnote w:type="continuationSeparator" w:id="0">
    <w:p w:rsidR="00581623" w:rsidRDefault="00581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1F8" w:rsidRDefault="002F51F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F51F8" w:rsidRDefault="002F51F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1F8" w:rsidRDefault="002F51F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E08B0">
      <w:rPr>
        <w:rStyle w:val="a6"/>
        <w:noProof/>
      </w:rPr>
      <w:t>3</w:t>
    </w:r>
    <w:r>
      <w:rPr>
        <w:rStyle w:val="a6"/>
      </w:rPr>
      <w:fldChar w:fldCharType="end"/>
    </w:r>
  </w:p>
  <w:p w:rsidR="002F51F8" w:rsidRDefault="002F51F8">
    <w:pPr>
      <w:pStyle w:val="a5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623" w:rsidRDefault="00581623">
      <w:r>
        <w:separator/>
      </w:r>
    </w:p>
  </w:footnote>
  <w:footnote w:type="continuationSeparator" w:id="0">
    <w:p w:rsidR="00581623" w:rsidRDefault="00581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6DBF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A6F2090"/>
    <w:multiLevelType w:val="multilevel"/>
    <w:tmpl w:val="A5368B1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2747F95"/>
    <w:multiLevelType w:val="multilevel"/>
    <w:tmpl w:val="4D2E677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BA50110"/>
    <w:multiLevelType w:val="multilevel"/>
    <w:tmpl w:val="EA16D958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0A2696C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910343"/>
    <w:multiLevelType w:val="multilevel"/>
    <w:tmpl w:val="34A4C64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7E351737"/>
    <w:multiLevelType w:val="multilevel"/>
    <w:tmpl w:val="E086F1F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8"/>
  </w:num>
  <w:num w:numId="5">
    <w:abstractNumId w:val="7"/>
  </w:num>
  <w:num w:numId="6">
    <w:abstractNumId w:val="2"/>
  </w:num>
  <w:num w:numId="7">
    <w:abstractNumId w:val="4"/>
  </w:num>
  <w:num w:numId="8">
    <w:abstractNumId w:val="17"/>
  </w:num>
  <w:num w:numId="9">
    <w:abstractNumId w:val="6"/>
  </w:num>
  <w:num w:numId="10">
    <w:abstractNumId w:val="10"/>
  </w:num>
  <w:num w:numId="11">
    <w:abstractNumId w:val="9"/>
  </w:num>
  <w:num w:numId="12">
    <w:abstractNumId w:val="5"/>
  </w:num>
  <w:num w:numId="13">
    <w:abstractNumId w:val="11"/>
  </w:num>
  <w:num w:numId="14">
    <w:abstractNumId w:val="19"/>
  </w:num>
  <w:num w:numId="15">
    <w:abstractNumId w:val="16"/>
  </w:num>
  <w:num w:numId="16">
    <w:abstractNumId w:val="0"/>
  </w:num>
  <w:num w:numId="17">
    <w:abstractNumId w:val="8"/>
  </w:num>
  <w:num w:numId="18">
    <w:abstractNumId w:val="12"/>
  </w:num>
  <w:num w:numId="19">
    <w:abstractNumId w:val="14"/>
  </w:num>
  <w:num w:numId="20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A0E"/>
    <w:rsid w:val="00004944"/>
    <w:rsid w:val="00021FC3"/>
    <w:rsid w:val="000545E3"/>
    <w:rsid w:val="000B2011"/>
    <w:rsid w:val="000B4D95"/>
    <w:rsid w:val="000E5083"/>
    <w:rsid w:val="00207AAC"/>
    <w:rsid w:val="002551FD"/>
    <w:rsid w:val="00261D20"/>
    <w:rsid w:val="00262A0E"/>
    <w:rsid w:val="00275A49"/>
    <w:rsid w:val="00291FF3"/>
    <w:rsid w:val="002F51F8"/>
    <w:rsid w:val="00406CC5"/>
    <w:rsid w:val="00442D3B"/>
    <w:rsid w:val="00447B74"/>
    <w:rsid w:val="0047149F"/>
    <w:rsid w:val="0048557B"/>
    <w:rsid w:val="004912F1"/>
    <w:rsid w:val="004F342F"/>
    <w:rsid w:val="005731C9"/>
    <w:rsid w:val="00581623"/>
    <w:rsid w:val="005945D0"/>
    <w:rsid w:val="00617858"/>
    <w:rsid w:val="006936A1"/>
    <w:rsid w:val="007336E1"/>
    <w:rsid w:val="0078787F"/>
    <w:rsid w:val="00804DC2"/>
    <w:rsid w:val="008C4054"/>
    <w:rsid w:val="00B75B9F"/>
    <w:rsid w:val="00C351EC"/>
    <w:rsid w:val="00C65C69"/>
    <w:rsid w:val="00CB2D76"/>
    <w:rsid w:val="00CD6F60"/>
    <w:rsid w:val="00CE08B0"/>
    <w:rsid w:val="00D12693"/>
    <w:rsid w:val="00D738FB"/>
    <w:rsid w:val="00DD6257"/>
    <w:rsid w:val="00EB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79595B2-7AA1-4CA0-B52F-DC120212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2551FD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617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Links>
    <vt:vector size="6" baseType="variant">
      <vt:variant>
        <vt:i4>-9178935</vt:i4>
      </vt:variant>
      <vt:variant>
        <vt:i4>3</vt:i4>
      </vt:variant>
      <vt:variant>
        <vt:i4>0</vt:i4>
      </vt:variant>
      <vt:variant>
        <vt:i4>5</vt:i4>
      </vt:variant>
      <vt:variant>
        <vt:lpwstr>..\..\E_查詢\畫面\USAAE00200.htm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2004-01-15T05:50:00Z</cp:lastPrinted>
  <dcterms:created xsi:type="dcterms:W3CDTF">2020-07-27T00:57:00Z</dcterms:created>
  <dcterms:modified xsi:type="dcterms:W3CDTF">2020-07-27T00:57:00Z</dcterms:modified>
</cp:coreProperties>
</file>