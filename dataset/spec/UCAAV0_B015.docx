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FE6FB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FE6FB6">
              <w:rPr>
                <w:rFonts w:ascii="細明體" w:eastAsia="細明體" w:hAnsi="細明體" w:hint="eastAsia"/>
                <w:sz w:val="20"/>
                <w:szCs w:val="20"/>
              </w:rPr>
              <w:t>13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FE6FB6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FE6FB6">
              <w:rPr>
                <w:rFonts w:ascii="細明體" w:eastAsia="細明體" w:hAnsi="細明體" w:hint="eastAsia"/>
                <w:sz w:val="20"/>
                <w:szCs w:val="20"/>
              </w:rPr>
              <w:t>23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FE6FB6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龐伯珊</w:t>
            </w:r>
          </w:p>
        </w:tc>
        <w:tc>
          <w:tcPr>
            <w:tcW w:w="2071" w:type="dxa"/>
          </w:tcPr>
          <w:p w:rsidR="00BD5672" w:rsidRPr="00BD5672" w:rsidRDefault="009D465A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D465A">
              <w:rPr>
                <w:rFonts w:ascii="細明體" w:eastAsia="細明體" w:hAnsi="細明體" w:cs="Courier New"/>
                <w:sz w:val="20"/>
                <w:szCs w:val="20"/>
              </w:rPr>
              <w:t>130806000422</w:t>
            </w:r>
          </w:p>
        </w:tc>
      </w:tr>
      <w:tr w:rsidR="002F633E" w:rsidRPr="00E8700A" w:rsidTr="00BD5672">
        <w:tc>
          <w:tcPr>
            <w:tcW w:w="1416" w:type="dxa"/>
          </w:tcPr>
          <w:p w:rsidR="002F633E" w:rsidRPr="00BD5672" w:rsidRDefault="002F633E" w:rsidP="00FE6FB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ins w:id="2" w:author="FIS" w:date="2014-06-03T15:5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2014/6/3</w:t>
              </w:r>
            </w:ins>
          </w:p>
        </w:tc>
        <w:tc>
          <w:tcPr>
            <w:tcW w:w="1010" w:type="dxa"/>
          </w:tcPr>
          <w:p w:rsidR="002F633E" w:rsidRPr="002F633E" w:rsidRDefault="002F633E" w:rsidP="002F633E">
            <w:pPr>
              <w:spacing w:line="240" w:lineRule="atLeast"/>
              <w:jc w:val="center"/>
              <w:rPr>
                <w:rFonts w:ascii="細明體" w:eastAsia="細明體" w:hAnsi="細明體" w:hint="eastAsia"/>
              </w:rPr>
            </w:pPr>
            <w:ins w:id="3" w:author="FIS" w:date="2014-06-03T15:56:00Z">
              <w:r>
                <w:rPr>
                  <w:rFonts w:ascii="細明體" w:eastAsia="細明體" w:hAnsi="細明體" w:hint="eastAsia"/>
                </w:rPr>
                <w:t>2</w:t>
              </w:r>
            </w:ins>
          </w:p>
        </w:tc>
        <w:tc>
          <w:tcPr>
            <w:tcW w:w="3953" w:type="dxa"/>
          </w:tcPr>
          <w:p w:rsidR="002F633E" w:rsidRPr="002F633E" w:rsidRDefault="002F633E" w:rsidP="00897DD9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ins w:id="4" w:author="FIS" w:date="2014-06-03T15:56:00Z">
              <w:r>
                <w:rPr>
                  <w:color w:val="0000FF"/>
                  <w:lang w:eastAsia="zh-TW"/>
                </w:rPr>
                <w:t>理賠偵測系統風險因子優化作業</w:t>
              </w:r>
            </w:ins>
          </w:p>
        </w:tc>
        <w:tc>
          <w:tcPr>
            <w:tcW w:w="1566" w:type="dxa"/>
          </w:tcPr>
          <w:p w:rsidR="002F633E" w:rsidRPr="002F633E" w:rsidRDefault="002F633E" w:rsidP="00897DD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ins w:id="5" w:author="FIS" w:date="2014-06-03T15:56:00Z">
              <w:r w:rsidRPr="00701852">
                <w:rPr>
                  <w:lang w:eastAsia="zh-TW"/>
                </w:rPr>
                <w:t>侑文</w:t>
              </w:r>
            </w:ins>
          </w:p>
        </w:tc>
        <w:tc>
          <w:tcPr>
            <w:tcW w:w="2071" w:type="dxa"/>
          </w:tcPr>
          <w:p w:rsidR="002F633E" w:rsidRPr="002F633E" w:rsidRDefault="002F633E" w:rsidP="002F633E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ins w:id="6" w:author="FIS" w:date="2014-06-03T15:56:00Z">
              <w:r>
                <w:t>140408000090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FE6FB6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FE6FB6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指標描述統計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FE6FB6" w:rsidP="00FE6FB6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AAV0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015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FE6FB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計算各指標因子的最大最小平均值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FE6FB6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理賠調查科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FE6FB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E6FB6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D94C10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B41138" w:rsidRDefault="00FE6FB6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投保未滿一年醫療給付明細</w:t>
            </w:r>
          </w:p>
        </w:tc>
        <w:tc>
          <w:tcPr>
            <w:tcW w:w="2835" w:type="dxa"/>
          </w:tcPr>
          <w:p w:rsidR="00752001" w:rsidRPr="002057B2" w:rsidRDefault="00FE6FB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DTAAVA01</w:t>
            </w:r>
          </w:p>
        </w:tc>
        <w:tc>
          <w:tcPr>
            <w:tcW w:w="799" w:type="dxa"/>
          </w:tcPr>
          <w:p w:rsidR="00752001" w:rsidRDefault="00FE6FB6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D94C10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B41138" w:rsidRDefault="00733540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求診醫院交查拒賠檔</w:t>
            </w:r>
          </w:p>
        </w:tc>
        <w:tc>
          <w:tcPr>
            <w:tcW w:w="2835" w:type="dxa"/>
          </w:tcPr>
          <w:p w:rsidR="00752001" w:rsidRDefault="007335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DTAAVF01</w:t>
            </w:r>
          </w:p>
        </w:tc>
        <w:tc>
          <w:tcPr>
            <w:tcW w:w="799" w:type="dxa"/>
          </w:tcPr>
          <w:p w:rsidR="00752001" w:rsidRDefault="0073354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Default="00752001" w:rsidP="00D94C10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B41138" w:rsidRDefault="00733540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經手人統計檔</w:t>
            </w:r>
          </w:p>
        </w:tc>
        <w:tc>
          <w:tcPr>
            <w:tcW w:w="2835" w:type="dxa"/>
          </w:tcPr>
          <w:p w:rsidR="00752001" w:rsidRDefault="007335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DTAAVH01</w:t>
            </w:r>
          </w:p>
        </w:tc>
        <w:tc>
          <w:tcPr>
            <w:tcW w:w="799" w:type="dxa"/>
          </w:tcPr>
          <w:p w:rsidR="00752001" w:rsidRDefault="0073354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94C1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94C10" w:rsidRDefault="00D94C10" w:rsidP="00D94C10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94C10" w:rsidRDefault="00D94C10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94C10">
              <w:rPr>
                <w:rFonts w:ascii="細明體" w:eastAsia="細明體" w:hAnsi="細明體" w:cs="細明體" w:hint="eastAsia"/>
                <w:sz w:val="20"/>
                <w:szCs w:val="20"/>
              </w:rPr>
              <w:t>理賠偵測描述統計檔</w:t>
            </w:r>
          </w:p>
        </w:tc>
        <w:tc>
          <w:tcPr>
            <w:tcW w:w="2835" w:type="dxa"/>
          </w:tcPr>
          <w:p w:rsidR="00D94C10" w:rsidRDefault="00D94C1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DTAAV015</w:t>
            </w:r>
          </w:p>
        </w:tc>
        <w:tc>
          <w:tcPr>
            <w:tcW w:w="799" w:type="dxa"/>
          </w:tcPr>
          <w:p w:rsidR="00D94C10" w:rsidRDefault="00D94C10" w:rsidP="00954C4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94C10" w:rsidRPr="00E60524" w:rsidRDefault="00D94C10" w:rsidP="00954C4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94C10" w:rsidRPr="00E60524" w:rsidRDefault="00D94C10" w:rsidP="00954C4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94C10" w:rsidRPr="00E60524" w:rsidRDefault="00D94C10" w:rsidP="00954C4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FE6FB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FE6FB6">
              <w:rPr>
                <w:rFonts w:ascii="細明體" w:eastAsia="細明體" w:hAnsi="細明體" w:hint="eastAsia"/>
                <w:sz w:val="20"/>
                <w:szCs w:val="20"/>
              </w:rPr>
              <w:t>ADV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FE6FB6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FE6FB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FE6FB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7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7"/>
    <w:p w:rsidR="00961F9B" w:rsidRPr="009B385F" w:rsidRDefault="00D94C10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410130" w:rsidRDefault="00733540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DTAAV015</w:t>
      </w:r>
      <w:r w:rsidR="00961F9B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DF2E41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61F9B" w:rsidRDefault="00D94C10" w:rsidP="00D94C1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</w:t>
      </w:r>
    </w:p>
    <w:p w:rsidR="00961F9B" w:rsidRDefault="00D94C10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清檔：</w:t>
      </w:r>
    </w:p>
    <w:p w:rsidR="00D94C10" w:rsidRDefault="00D94C10" w:rsidP="00D94C1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清空</w:t>
      </w:r>
      <w:r w:rsidRPr="00D94C10">
        <w:rPr>
          <w:rFonts w:ascii="細明體" w:eastAsia="細明體" w:hAnsi="細明體" w:hint="eastAsia"/>
          <w:kern w:val="2"/>
          <w:lang w:eastAsia="zh-TW"/>
        </w:rPr>
        <w:t>理賠偵測描述統計檔</w:t>
      </w:r>
      <w:r>
        <w:rPr>
          <w:rFonts w:ascii="細明體" w:eastAsia="細明體" w:hAnsi="細明體" w:hint="eastAsia"/>
          <w:kern w:val="2"/>
          <w:lang w:eastAsia="zh-TW"/>
        </w:rPr>
        <w:t>DTAAV015</w:t>
      </w:r>
    </w:p>
    <w:p w:rsidR="00D94C10" w:rsidRDefault="00D94C10" w:rsidP="00D94C1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讀取檔案：</w:t>
      </w:r>
    </w:p>
    <w:p w:rsidR="00D94C10" w:rsidRDefault="00D94C10" w:rsidP="00D94C1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取得A03、A04</w:t>
      </w:r>
    </w:p>
    <w:p w:rsidR="00D94C10" w:rsidRPr="00D94C10" w:rsidRDefault="00D94C10" w:rsidP="00D94C1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A03=讀取</w:t>
      </w:r>
      <w:r>
        <w:rPr>
          <w:rFonts w:ascii="細明體" w:eastAsia="細明體" w:hAnsi="細明體" w:cs="細明體" w:hint="eastAsia"/>
          <w:lang w:eastAsia="zh-TW"/>
        </w:rPr>
        <w:t>投保未滿一年醫療給付明細DTAAVA01，依照事故者ID取得給付金額的最大、最小、平均值</w:t>
      </w:r>
    </w:p>
    <w:p w:rsidR="00D94C10" w:rsidRDefault="00D94C10" w:rsidP="00D94C1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A04=讀取</w:t>
      </w:r>
      <w:r>
        <w:rPr>
          <w:rFonts w:ascii="細明體" w:eastAsia="細明體" w:hAnsi="細明體" w:cs="細明體" w:hint="eastAsia"/>
          <w:lang w:eastAsia="zh-TW"/>
        </w:rPr>
        <w:t>投保未滿一年醫療給付明細DTAAVA01，依照事故者ID取得給付次數的最大、最小、平均值</w:t>
      </w:r>
    </w:p>
    <w:p w:rsidR="00D94C10" w:rsidRDefault="00D94C10" w:rsidP="00D94C1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取得H02、H03</w:t>
      </w:r>
    </w:p>
    <w:p w:rsidR="00D94C10" w:rsidRPr="00D94C10" w:rsidRDefault="00D94C10" w:rsidP="00D94C1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H02=讀取</w:t>
      </w:r>
      <w:r w:rsidRPr="00D94C10">
        <w:rPr>
          <w:rFonts w:ascii="細明體" w:eastAsia="細明體" w:hAnsi="細明體" w:cs="細明體" w:hint="eastAsia"/>
          <w:lang w:eastAsia="zh-TW"/>
        </w:rPr>
        <w:t>經手人統計檔</w:t>
      </w:r>
      <w:r>
        <w:rPr>
          <w:rFonts w:ascii="細明體" w:eastAsia="細明體" w:hAnsi="細明體" w:cs="細明體" w:hint="eastAsia"/>
          <w:lang w:eastAsia="zh-TW"/>
        </w:rPr>
        <w:t>DTAAVH01，依照經手人ID取得解除契約率的最大、最小、平均值</w:t>
      </w:r>
    </w:p>
    <w:p w:rsidR="00D94C10" w:rsidRPr="00D94C10" w:rsidRDefault="00D94C10" w:rsidP="00D94C1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H03=讀取</w:t>
      </w:r>
      <w:r w:rsidRPr="00D94C10">
        <w:rPr>
          <w:rFonts w:ascii="細明體" w:eastAsia="細明體" w:hAnsi="細明體" w:cs="細明體" w:hint="eastAsia"/>
          <w:lang w:eastAsia="zh-TW"/>
        </w:rPr>
        <w:t>經手人統計檔</w:t>
      </w:r>
      <w:r>
        <w:rPr>
          <w:rFonts w:ascii="細明體" w:eastAsia="細明體" w:hAnsi="細明體" w:cs="細明體" w:hint="eastAsia"/>
          <w:lang w:eastAsia="zh-TW"/>
        </w:rPr>
        <w:t>DTAAVH01，依照經手人ID取得短期出險率的最大、最小、平均值</w:t>
      </w:r>
    </w:p>
    <w:p w:rsidR="00D94C10" w:rsidRDefault="00D94C10" w:rsidP="00D94C1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取得F05</w:t>
      </w:r>
      <w:ins w:id="8" w:author="FIS" w:date="2014-06-03T15:56:00Z">
        <w:r w:rsidR="002F633E">
          <w:rPr>
            <w:rFonts w:ascii="細明體" w:eastAsia="細明體" w:hAnsi="細明體" w:hint="eastAsia"/>
            <w:kern w:val="2"/>
            <w:lang w:eastAsia="zh-TW"/>
          </w:rPr>
          <w:t>、</w:t>
        </w:r>
      </w:ins>
      <w:ins w:id="9" w:author="FIS" w:date="2014-06-03T15:57:00Z">
        <w:r w:rsidR="002F633E">
          <w:rPr>
            <w:rFonts w:ascii="細明體" w:eastAsia="細明體" w:hAnsi="細明體" w:hint="eastAsia"/>
            <w:kern w:val="2"/>
            <w:lang w:eastAsia="zh-TW"/>
          </w:rPr>
          <w:t>B11、B12、B13</w:t>
        </w:r>
      </w:ins>
    </w:p>
    <w:p w:rsidR="00D94C10" w:rsidRPr="00E31839" w:rsidRDefault="00D94C10" w:rsidP="00D94C1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0" w:author="FIS" w:date="2014-06-03T15:58:00Z"/>
          <w:rFonts w:ascii="細明體" w:eastAsia="細明體" w:hAnsi="細明體" w:hint="eastAsia"/>
          <w:kern w:val="2"/>
          <w:lang w:eastAsia="zh-TW"/>
          <w:rPrChange w:id="11" w:author="FIS" w:date="2014-06-03T15:58:00Z">
            <w:rPr>
              <w:ins w:id="12" w:author="FIS" w:date="2014-06-03T15:58:00Z"/>
              <w:rFonts w:ascii="細明體" w:eastAsia="細明體" w:hAnsi="細明體" w:cs="細明體" w:hint="eastAsia"/>
              <w:lang w:eastAsia="zh-TW"/>
            </w:rPr>
          </w:rPrChange>
        </w:rPr>
      </w:pPr>
      <w:r>
        <w:rPr>
          <w:rFonts w:ascii="細明體" w:eastAsia="細明體" w:hAnsi="細明體" w:hint="eastAsia"/>
          <w:kern w:val="2"/>
          <w:lang w:eastAsia="zh-TW"/>
        </w:rPr>
        <w:t>F05=讀取</w:t>
      </w:r>
      <w:r w:rsidRPr="00D94C10">
        <w:rPr>
          <w:rFonts w:ascii="細明體" w:eastAsia="細明體" w:hAnsi="細明體" w:cs="細明體" w:hint="eastAsia"/>
          <w:lang w:eastAsia="zh-TW"/>
        </w:rPr>
        <w:t>求診醫院交查拒賠檔</w:t>
      </w:r>
      <w:r>
        <w:rPr>
          <w:rFonts w:ascii="細明體" w:eastAsia="細明體" w:hAnsi="細明體" w:cs="細明體" w:hint="eastAsia"/>
          <w:lang w:eastAsia="zh-TW"/>
        </w:rPr>
        <w:t>DTAAVF01</w:t>
      </w:r>
      <w:ins w:id="13" w:author="FIS" w:date="2014-06-03T15:58:00Z">
        <w:r w:rsidR="00E31839">
          <w:rPr>
            <w:rFonts w:ascii="細明體" w:eastAsia="細明體" w:hAnsi="細明體" w:cs="細明體" w:hint="eastAsia"/>
            <w:lang w:eastAsia="zh-TW"/>
          </w:rPr>
          <w:t>，</w:t>
        </w:r>
        <w:r w:rsidR="00E31839" w:rsidRPr="00E31839">
          <w:rPr>
            <w:rFonts w:ascii="細明體" w:eastAsia="細明體" w:hAnsi="細明體" w:hint="eastAsia"/>
            <w:kern w:val="2"/>
            <w:lang w:eastAsia="zh-TW"/>
          </w:rPr>
          <w:t>計算種類</w:t>
        </w:r>
        <w:r w:rsidR="00E31839">
          <w:rPr>
            <w:rFonts w:ascii="細明體" w:eastAsia="細明體" w:hAnsi="細明體" w:hint="eastAsia"/>
            <w:kern w:val="2"/>
            <w:lang w:eastAsia="zh-TW"/>
          </w:rPr>
          <w:t>=</w:t>
        </w:r>
        <w:r w:rsidR="00E31839">
          <w:rPr>
            <w:rFonts w:ascii="細明體" w:eastAsia="細明體" w:hAnsi="細明體"/>
            <w:kern w:val="2"/>
            <w:lang w:eastAsia="zh-TW"/>
          </w:rPr>
          <w:t>’</w:t>
        </w:r>
        <w:r w:rsidR="00E31839">
          <w:rPr>
            <w:rFonts w:ascii="細明體" w:eastAsia="細明體" w:hAnsi="細明體" w:hint="eastAsia"/>
            <w:kern w:val="2"/>
            <w:lang w:eastAsia="zh-TW"/>
          </w:rPr>
          <w:t>1</w:t>
        </w:r>
        <w:r w:rsidR="00E31839">
          <w:rPr>
            <w:rFonts w:ascii="細明體" w:eastAsia="細明體" w:hAnsi="細明體"/>
            <w:kern w:val="2"/>
            <w:lang w:eastAsia="zh-TW"/>
          </w:rPr>
          <w:t>’</w:t>
        </w:r>
      </w:ins>
      <w:r>
        <w:rPr>
          <w:rFonts w:ascii="細明體" w:eastAsia="細明體" w:hAnsi="細明體" w:cs="細明體" w:hint="eastAsia"/>
          <w:lang w:eastAsia="zh-TW"/>
        </w:rPr>
        <w:t>，依照醫院代碼取得拒賠率的最大、最小、平均值</w:t>
      </w:r>
    </w:p>
    <w:p w:rsidR="00E31839" w:rsidRPr="00D94C10" w:rsidRDefault="00E31839" w:rsidP="00E3183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4" w:author="FIS" w:date="2014-06-03T15:58:00Z"/>
          <w:rFonts w:ascii="細明體" w:eastAsia="細明體" w:hAnsi="細明體" w:hint="eastAsia"/>
          <w:kern w:val="2"/>
          <w:lang w:eastAsia="zh-TW"/>
        </w:rPr>
      </w:pPr>
      <w:ins w:id="15" w:author="FIS" w:date="2014-06-03T15:58:00Z">
        <w:r>
          <w:rPr>
            <w:rFonts w:ascii="細明體" w:eastAsia="細明體" w:hAnsi="細明體" w:hint="eastAsia"/>
            <w:kern w:val="2"/>
            <w:lang w:eastAsia="zh-TW"/>
          </w:rPr>
          <w:t>B11=讀取</w:t>
        </w:r>
        <w:r w:rsidRPr="00D94C10">
          <w:rPr>
            <w:rFonts w:ascii="細明體" w:eastAsia="細明體" w:hAnsi="細明體" w:cs="細明體" w:hint="eastAsia"/>
            <w:lang w:eastAsia="zh-TW"/>
          </w:rPr>
          <w:t>求診醫院交查拒賠檔</w:t>
        </w:r>
        <w:r>
          <w:rPr>
            <w:rFonts w:ascii="細明體" w:eastAsia="細明體" w:hAnsi="細明體" w:cs="細明體" w:hint="eastAsia"/>
            <w:lang w:eastAsia="zh-TW"/>
          </w:rPr>
          <w:t>DTAAVF01，</w:t>
        </w:r>
        <w:r w:rsidRPr="00E31839">
          <w:rPr>
            <w:rFonts w:ascii="細明體" w:eastAsia="細明體" w:hAnsi="細明體" w:hint="eastAsia"/>
            <w:kern w:val="2"/>
            <w:lang w:eastAsia="zh-TW"/>
          </w:rPr>
          <w:t>計算種類</w:t>
        </w:r>
        <w:r>
          <w:rPr>
            <w:rFonts w:ascii="細明體" w:eastAsia="細明體" w:hAnsi="細明體" w:hint="eastAsia"/>
            <w:kern w:val="2"/>
            <w:lang w:eastAsia="zh-TW"/>
          </w:rPr>
          <w:t>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2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cs="細明體" w:hint="eastAsia"/>
            <w:lang w:eastAsia="zh-TW"/>
          </w:rPr>
          <w:t>，依照醫院代碼取得拒賠率的最大、最小、平均值</w:t>
        </w:r>
      </w:ins>
    </w:p>
    <w:p w:rsidR="00E31839" w:rsidRPr="00D94C10" w:rsidRDefault="00E31839" w:rsidP="00E3183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6" w:author="FIS" w:date="2014-06-03T15:58:00Z"/>
          <w:rFonts w:ascii="細明體" w:eastAsia="細明體" w:hAnsi="細明體" w:hint="eastAsia"/>
          <w:kern w:val="2"/>
          <w:lang w:eastAsia="zh-TW"/>
        </w:rPr>
      </w:pPr>
      <w:ins w:id="17" w:author="FIS" w:date="2014-06-03T15:58:00Z">
        <w:r>
          <w:rPr>
            <w:rFonts w:ascii="細明體" w:eastAsia="細明體" w:hAnsi="細明體" w:hint="eastAsia"/>
            <w:kern w:val="2"/>
            <w:lang w:eastAsia="zh-TW"/>
          </w:rPr>
          <w:t>B12=讀取</w:t>
        </w:r>
        <w:r w:rsidRPr="00D94C10">
          <w:rPr>
            <w:rFonts w:ascii="細明體" w:eastAsia="細明體" w:hAnsi="細明體" w:cs="細明體" w:hint="eastAsia"/>
            <w:lang w:eastAsia="zh-TW"/>
          </w:rPr>
          <w:t>求診醫院交查拒賠檔</w:t>
        </w:r>
        <w:r>
          <w:rPr>
            <w:rFonts w:ascii="細明體" w:eastAsia="細明體" w:hAnsi="細明體" w:cs="細明體" w:hint="eastAsia"/>
            <w:lang w:eastAsia="zh-TW"/>
          </w:rPr>
          <w:t>DTAAVF01，</w:t>
        </w:r>
        <w:r w:rsidRPr="00E31839">
          <w:rPr>
            <w:rFonts w:ascii="細明體" w:eastAsia="細明體" w:hAnsi="細明體" w:hint="eastAsia"/>
            <w:kern w:val="2"/>
            <w:lang w:eastAsia="zh-TW"/>
          </w:rPr>
          <w:t>計算種類</w:t>
        </w:r>
        <w:r>
          <w:rPr>
            <w:rFonts w:ascii="細明體" w:eastAsia="細明體" w:hAnsi="細明體" w:hint="eastAsia"/>
            <w:kern w:val="2"/>
            <w:lang w:eastAsia="zh-TW"/>
          </w:rPr>
          <w:t>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3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cs="細明體" w:hint="eastAsia"/>
            <w:lang w:eastAsia="zh-TW"/>
          </w:rPr>
          <w:t>，依照醫院代碼取得拒賠率的最大、最小、平均值</w:t>
        </w:r>
      </w:ins>
    </w:p>
    <w:p w:rsidR="00E31839" w:rsidRPr="003774BA" w:rsidRDefault="00E31839" w:rsidP="00E3183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8" w:author="FIS" w:date="2014-06-03T15:58:00Z">
        <w:r>
          <w:rPr>
            <w:rFonts w:ascii="細明體" w:eastAsia="細明體" w:hAnsi="細明體" w:hint="eastAsia"/>
            <w:kern w:val="2"/>
            <w:lang w:eastAsia="zh-TW"/>
          </w:rPr>
          <w:t>B13</w:t>
        </w:r>
        <w:r w:rsidRPr="00E31839">
          <w:rPr>
            <w:rFonts w:ascii="細明體" w:eastAsia="細明體" w:hAnsi="細明體" w:hint="eastAsia"/>
            <w:kern w:val="2"/>
            <w:lang w:eastAsia="zh-TW"/>
          </w:rPr>
          <w:t>=讀取</w:t>
        </w:r>
        <w:r w:rsidRPr="00E31839">
          <w:rPr>
            <w:rFonts w:ascii="細明體" w:eastAsia="細明體" w:hAnsi="細明體" w:cs="細明體" w:hint="eastAsia"/>
            <w:lang w:eastAsia="zh-TW"/>
          </w:rPr>
          <w:t>求診醫院交查拒賠檔DTAAVF01，</w:t>
        </w:r>
        <w:r w:rsidRPr="00E31839">
          <w:rPr>
            <w:rFonts w:ascii="細明體" w:eastAsia="細明體" w:hAnsi="細明體" w:hint="eastAsia"/>
            <w:kern w:val="2"/>
            <w:lang w:eastAsia="zh-TW"/>
          </w:rPr>
          <w:t>計算種類=</w:t>
        </w:r>
        <w:r w:rsidRPr="00E31839"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4</w:t>
        </w:r>
        <w:r w:rsidRPr="00E31839">
          <w:rPr>
            <w:rFonts w:ascii="細明體" w:eastAsia="細明體" w:hAnsi="細明體"/>
            <w:kern w:val="2"/>
            <w:lang w:eastAsia="zh-TW"/>
          </w:rPr>
          <w:t>’</w:t>
        </w:r>
        <w:r w:rsidRPr="00E31839">
          <w:rPr>
            <w:rFonts w:ascii="細明體" w:eastAsia="細明體" w:hAnsi="細明體" w:cs="細明體" w:hint="eastAsia"/>
            <w:lang w:eastAsia="zh-TW"/>
          </w:rPr>
          <w:t>，依照醫院代碼取得拒賠率的最大、最小、平均值</w:t>
        </w:r>
      </w:ins>
    </w:p>
    <w:p w:rsidR="00D94C10" w:rsidRDefault="00D94C10" w:rsidP="00D94C1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寫出檔案：</w:t>
      </w:r>
    </w:p>
    <w:p w:rsidR="00D94C10" w:rsidRPr="00D94C10" w:rsidRDefault="00D94C10" w:rsidP="00D94C1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依照取得的A03、A04、H02、H03、F05</w:t>
      </w:r>
      <w:ins w:id="19" w:author="FIS" w:date="2014-06-03T15:58:00Z">
        <w:r w:rsidR="003774BA">
          <w:rPr>
            <w:rFonts w:ascii="細明體" w:eastAsia="細明體" w:hAnsi="細明體" w:hint="eastAsia"/>
            <w:kern w:val="2"/>
            <w:lang w:eastAsia="zh-TW"/>
          </w:rPr>
          <w:t>、B11、B12、B13</w:t>
        </w:r>
      </w:ins>
      <w:r>
        <w:rPr>
          <w:rFonts w:ascii="細明體" w:eastAsia="細明體" w:hAnsi="細明體" w:hint="eastAsia"/>
          <w:kern w:val="2"/>
          <w:lang w:eastAsia="zh-TW"/>
        </w:rPr>
        <w:t>將資料寫入</w:t>
      </w:r>
      <w:r w:rsidRPr="00D94C10">
        <w:rPr>
          <w:rFonts w:ascii="細明體" w:eastAsia="細明體" w:hAnsi="細明體" w:cs="細明體" w:hint="eastAsia"/>
          <w:lang w:eastAsia="zh-TW"/>
        </w:rPr>
        <w:t>理賠偵測描述統計檔</w:t>
      </w:r>
      <w:r>
        <w:rPr>
          <w:rFonts w:ascii="細明體" w:eastAsia="細明體" w:hAnsi="細明體" w:cs="細明體" w:hint="eastAsia"/>
          <w:lang w:eastAsia="zh-TW"/>
        </w:rPr>
        <w:t>DTAAV015，參考</w:t>
      </w:r>
      <w:hyperlink w:anchor="FORMATA" w:history="1">
        <w:r w:rsidRPr="00D94C10">
          <w:rPr>
            <w:rStyle w:val="aa"/>
            <w:rFonts w:ascii="細明體" w:eastAsia="細明體" w:hAnsi="細明體" w:cs="細明體" w:hint="eastAsia"/>
            <w:lang w:eastAsia="zh-TW"/>
          </w:rPr>
          <w:t>FORMAT(A)</w:t>
        </w:r>
      </w:hyperlink>
    </w:p>
    <w:p w:rsidR="00D94C10" w:rsidRDefault="00D94C10" w:rsidP="00D94C1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DTAAV015成功</w:t>
      </w:r>
      <w:r w:rsidRPr="00DF2E41">
        <w:rPr>
          <w:rFonts w:ascii="細明體" w:eastAsia="細明體" w:hAnsi="細明體" w:hint="eastAsia"/>
          <w:kern w:val="2"/>
          <w:lang w:eastAsia="zh-TW"/>
        </w:rPr>
        <w:t>件數</w:t>
      </w:r>
      <w:r>
        <w:rPr>
          <w:rFonts w:ascii="細明體" w:eastAsia="細明體" w:hAnsi="細明體" w:hint="eastAsia"/>
          <w:kern w:val="2"/>
          <w:lang w:eastAsia="zh-TW"/>
        </w:rPr>
        <w:t xml:space="preserve"> ++</w:t>
      </w:r>
    </w:p>
    <w:p w:rsidR="004625E0" w:rsidRDefault="00D94C10" w:rsidP="004625E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若有異常，</w:t>
      </w:r>
      <w:r w:rsidRPr="00DF2E41">
        <w:rPr>
          <w:rFonts w:ascii="細明體" w:eastAsia="細明體" w:hAnsi="細明體" w:hint="eastAsia"/>
          <w:lang w:eastAsia="zh-TW"/>
        </w:rPr>
        <w:t>錯誤件數</w:t>
      </w:r>
      <w:r>
        <w:rPr>
          <w:rFonts w:ascii="細明體" w:eastAsia="細明體" w:hAnsi="細明體" w:hint="eastAsia"/>
          <w:lang w:eastAsia="zh-TW"/>
        </w:rPr>
        <w:t>++</w:t>
      </w:r>
    </w:p>
    <w:p w:rsidR="004625E0" w:rsidRDefault="00961F9B" w:rsidP="004625E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625E0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4625E0" w:rsidRDefault="00961F9B" w:rsidP="004625E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625E0">
        <w:rPr>
          <w:rFonts w:ascii="細明體" w:eastAsia="細明體" w:hAnsi="細明體" w:hint="eastAsia"/>
          <w:lang w:eastAsia="zh-TW"/>
        </w:rPr>
        <w:t>C</w:t>
      </w:r>
      <w:r w:rsidRPr="004625E0">
        <w:rPr>
          <w:rFonts w:ascii="細明體" w:eastAsia="細明體" w:hAnsi="細明體"/>
          <w:lang w:eastAsia="zh-TW"/>
        </w:rPr>
        <w:t>ALL batch.CountManager</w:t>
      </w:r>
      <w:r w:rsidRPr="004625E0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="00D94C10" w:rsidRPr="004625E0">
        <w:rPr>
          <w:rFonts w:ascii="細明體" w:eastAsia="細明體" w:hAnsi="細明體" w:hint="eastAsia"/>
          <w:kern w:val="2"/>
          <w:lang w:eastAsia="zh-TW"/>
        </w:rPr>
        <w:t>成功</w:t>
      </w:r>
      <w:r w:rsidRPr="004625E0">
        <w:rPr>
          <w:rFonts w:ascii="細明體" w:eastAsia="細明體" w:hAnsi="細明體" w:hint="eastAsia"/>
          <w:lang w:eastAsia="zh-TW"/>
        </w:rPr>
        <w:t>件數及錯誤件數。</w:t>
      </w:r>
    </w:p>
    <w:p w:rsidR="00D94C10" w:rsidRPr="00DF2E41" w:rsidRDefault="00D94C10" w:rsidP="00D94C10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0" w:name="FORMATA"/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20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  <w:hyperlink w:anchor="FORMATA_BACK" w:history="1"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ＢＡＣＫ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1" w:author="FIS" w:date="2014-06-03T15:59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552"/>
        <w:gridCol w:w="5203"/>
        <w:gridCol w:w="1903"/>
        <w:tblGridChange w:id="22">
          <w:tblGrid>
            <w:gridCol w:w="3552"/>
            <w:gridCol w:w="3553"/>
            <w:gridCol w:w="3553"/>
          </w:tblGrid>
        </w:tblGridChange>
      </w:tblGrid>
      <w:tr w:rsidR="004625E0" w:rsidRPr="00954C45" w:rsidTr="005A350B">
        <w:tc>
          <w:tcPr>
            <w:tcW w:w="3552" w:type="dxa"/>
            <w:shd w:val="clear" w:color="auto" w:fill="4F81BD"/>
            <w:tcPrChange w:id="23" w:author="FIS" w:date="2014-06-03T15:59:00Z">
              <w:tcPr>
                <w:tcW w:w="3552" w:type="dxa"/>
                <w:shd w:val="clear" w:color="auto" w:fill="4F81BD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bCs/>
                <w:color w:val="FFFFFF"/>
                <w:sz w:val="20"/>
                <w:szCs w:val="20"/>
              </w:rPr>
            </w:pPr>
            <w:r w:rsidRPr="00954C45">
              <w:rPr>
                <w:rFonts w:ascii="細明體" w:eastAsia="細明體" w:hAnsi="細明體" w:cs="Courier New" w:hint="eastAsia"/>
                <w:b/>
                <w:bCs/>
                <w:color w:val="FFFFFF"/>
                <w:sz w:val="20"/>
                <w:szCs w:val="20"/>
              </w:rPr>
              <w:t>DTAAV015欄位</w:t>
            </w:r>
          </w:p>
        </w:tc>
        <w:tc>
          <w:tcPr>
            <w:tcW w:w="5203" w:type="dxa"/>
            <w:shd w:val="clear" w:color="auto" w:fill="4F81BD"/>
            <w:tcPrChange w:id="24" w:author="FIS" w:date="2014-06-03T15:59:00Z">
              <w:tcPr>
                <w:tcW w:w="3553" w:type="dxa"/>
                <w:shd w:val="clear" w:color="auto" w:fill="4F81BD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bCs/>
                <w:color w:val="FFFFFF"/>
                <w:sz w:val="20"/>
                <w:szCs w:val="20"/>
              </w:rPr>
            </w:pPr>
            <w:r w:rsidRPr="00954C45">
              <w:rPr>
                <w:rFonts w:ascii="細明體" w:eastAsia="細明體" w:hAnsi="細明體" w:cs="Courier New" w:hint="eastAsia"/>
                <w:b/>
                <w:bCs/>
                <w:color w:val="FFFFFF"/>
                <w:sz w:val="20"/>
                <w:szCs w:val="20"/>
              </w:rPr>
              <w:t>來源資料</w:t>
            </w:r>
          </w:p>
        </w:tc>
        <w:tc>
          <w:tcPr>
            <w:tcW w:w="1903" w:type="dxa"/>
            <w:shd w:val="clear" w:color="auto" w:fill="4F81BD"/>
            <w:tcPrChange w:id="25" w:author="FIS" w:date="2014-06-03T15:59:00Z">
              <w:tcPr>
                <w:tcW w:w="3553" w:type="dxa"/>
                <w:shd w:val="clear" w:color="auto" w:fill="4F81BD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bCs/>
                <w:color w:val="FFFFFF"/>
                <w:sz w:val="20"/>
                <w:szCs w:val="20"/>
              </w:rPr>
            </w:pPr>
            <w:r w:rsidRPr="00954C45">
              <w:rPr>
                <w:rFonts w:ascii="細明體" w:eastAsia="細明體" w:hAnsi="細明體" w:cs="Courier New" w:hint="eastAsia"/>
                <w:b/>
                <w:bCs/>
                <w:color w:val="FFFFFF"/>
                <w:sz w:val="20"/>
                <w:szCs w:val="20"/>
              </w:rPr>
              <w:t>備註</w:t>
            </w:r>
          </w:p>
        </w:tc>
      </w:tr>
      <w:tr w:rsidR="004625E0" w:rsidRPr="00954C45" w:rsidTr="005A350B">
        <w:tc>
          <w:tcPr>
            <w:tcW w:w="3552" w:type="dxa"/>
            <w:shd w:val="clear" w:color="auto" w:fill="auto"/>
            <w:tcPrChange w:id="26" w:author="FIS" w:date="2014-06-03T15:59:00Z">
              <w:tcPr>
                <w:tcW w:w="3552" w:type="dxa"/>
                <w:shd w:val="clear" w:color="auto" w:fill="auto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bCs/>
                <w:sz w:val="20"/>
                <w:szCs w:val="20"/>
              </w:rPr>
            </w:pPr>
            <w:r w:rsidRPr="00954C45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因子代碼</w:t>
            </w:r>
          </w:p>
        </w:tc>
        <w:tc>
          <w:tcPr>
            <w:tcW w:w="5203" w:type="dxa"/>
            <w:shd w:val="clear" w:color="auto" w:fill="auto"/>
            <w:tcPrChange w:id="27" w:author="FIS" w:date="2014-06-03T15:59:00Z">
              <w:tcPr>
                <w:tcW w:w="3553" w:type="dxa"/>
                <w:shd w:val="clear" w:color="auto" w:fill="auto"/>
              </w:tcPr>
            </w:tcPrChange>
          </w:tcPr>
          <w:p w:rsidR="004625E0" w:rsidRPr="00FF1C7E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</w:pPr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A03</w:t>
            </w:r>
            <w:r w:rsidRPr="005A350B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、A04</w:t>
            </w:r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  <w:rPrChange w:id="28" w:author="FIS" w:date="2014-06-03T15:59:00Z">
                  <w:rPr>
                    <w:rFonts w:ascii="細明體" w:eastAsia="細明體" w:hAnsi="細明體" w:cs="Courier New" w:hint="eastAsia"/>
                    <w:bCs/>
                    <w:sz w:val="20"/>
                    <w:szCs w:val="20"/>
                  </w:rPr>
                </w:rPrChange>
              </w:rPr>
              <w:t>、H02、H03、F05</w:t>
            </w:r>
            <w:ins w:id="29" w:author="FIS" w:date="2014-06-03T15:58:00Z">
              <w:r w:rsidR="00FF1C7E" w:rsidRPr="00FF1C7E">
                <w:rPr>
                  <w:rFonts w:ascii="細明體" w:eastAsia="細明體" w:hAnsi="細明體" w:hint="eastAsia"/>
                  <w:sz w:val="20"/>
                  <w:szCs w:val="20"/>
                  <w:rPrChange w:id="30" w:author="FIS" w:date="2014-06-03T15:59:00Z">
                    <w:rPr>
                      <w:rFonts w:ascii="細明體" w:eastAsia="細明體" w:hAnsi="細明體" w:hint="eastAsia"/>
                    </w:rPr>
                  </w:rPrChange>
                </w:rPr>
                <w:t>、B11、B12、B13</w:t>
              </w:r>
            </w:ins>
          </w:p>
        </w:tc>
        <w:tc>
          <w:tcPr>
            <w:tcW w:w="1903" w:type="dxa"/>
            <w:shd w:val="clear" w:color="auto" w:fill="auto"/>
            <w:tcPrChange w:id="31" w:author="FIS" w:date="2014-06-03T15:59:00Z">
              <w:tcPr>
                <w:tcW w:w="3553" w:type="dxa"/>
                <w:shd w:val="clear" w:color="auto" w:fill="auto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</w:p>
        </w:tc>
      </w:tr>
      <w:tr w:rsidR="004625E0" w:rsidRPr="00954C45" w:rsidTr="005A350B">
        <w:tc>
          <w:tcPr>
            <w:tcW w:w="3552" w:type="dxa"/>
            <w:shd w:val="clear" w:color="auto" w:fill="auto"/>
            <w:tcPrChange w:id="32" w:author="FIS" w:date="2014-06-03T15:59:00Z">
              <w:tcPr>
                <w:tcW w:w="3552" w:type="dxa"/>
                <w:shd w:val="clear" w:color="auto" w:fill="auto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bCs/>
                <w:sz w:val="20"/>
                <w:szCs w:val="20"/>
              </w:rPr>
            </w:pPr>
            <w:r w:rsidRPr="00954C45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平均數</w:t>
            </w:r>
          </w:p>
        </w:tc>
        <w:tc>
          <w:tcPr>
            <w:tcW w:w="5203" w:type="dxa"/>
            <w:shd w:val="clear" w:color="auto" w:fill="auto"/>
            <w:tcPrChange w:id="33" w:author="FIS" w:date="2014-06-03T15:59:00Z">
              <w:tcPr>
                <w:tcW w:w="3553" w:type="dxa"/>
                <w:shd w:val="clear" w:color="auto" w:fill="auto"/>
              </w:tcPr>
            </w:tcPrChange>
          </w:tcPr>
          <w:p w:rsidR="004625E0" w:rsidRPr="005A350B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</w:pPr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A03</w:t>
            </w:r>
            <w:r w:rsidRPr="005A350B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、A04</w:t>
            </w:r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  <w:rPrChange w:id="34" w:author="FIS" w:date="2014-06-03T15:59:00Z">
                  <w:rPr>
                    <w:rFonts w:ascii="細明體" w:eastAsia="細明體" w:hAnsi="細明體" w:cs="Courier New" w:hint="eastAsia"/>
                    <w:bCs/>
                    <w:sz w:val="20"/>
                    <w:szCs w:val="20"/>
                  </w:rPr>
                </w:rPrChange>
              </w:rPr>
              <w:t>、H02、H03、F05</w:t>
            </w:r>
            <w:ins w:id="35" w:author="FIS" w:date="2014-06-03T15:58:00Z">
              <w:r w:rsidR="00FF1C7E" w:rsidRPr="00FF1C7E">
                <w:rPr>
                  <w:rFonts w:ascii="細明體" w:eastAsia="細明體" w:hAnsi="細明體" w:hint="eastAsia"/>
                  <w:sz w:val="20"/>
                  <w:szCs w:val="20"/>
                  <w:rPrChange w:id="36" w:author="FIS" w:date="2014-06-03T15:59:00Z">
                    <w:rPr>
                      <w:rFonts w:ascii="細明體" w:eastAsia="細明體" w:hAnsi="細明體" w:hint="eastAsia"/>
                    </w:rPr>
                  </w:rPrChange>
                </w:rPr>
                <w:t>、B11、B12、B13</w:t>
              </w:r>
            </w:ins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的平均值</w:t>
            </w:r>
          </w:p>
        </w:tc>
        <w:tc>
          <w:tcPr>
            <w:tcW w:w="1903" w:type="dxa"/>
            <w:shd w:val="clear" w:color="auto" w:fill="auto"/>
            <w:tcPrChange w:id="37" w:author="FIS" w:date="2014-06-03T15:59:00Z">
              <w:tcPr>
                <w:tcW w:w="3553" w:type="dxa"/>
                <w:shd w:val="clear" w:color="auto" w:fill="auto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</w:p>
        </w:tc>
      </w:tr>
      <w:tr w:rsidR="004625E0" w:rsidRPr="00954C45" w:rsidTr="005A350B">
        <w:tc>
          <w:tcPr>
            <w:tcW w:w="3552" w:type="dxa"/>
            <w:shd w:val="clear" w:color="auto" w:fill="auto"/>
            <w:tcPrChange w:id="38" w:author="FIS" w:date="2014-06-03T15:59:00Z">
              <w:tcPr>
                <w:tcW w:w="3552" w:type="dxa"/>
                <w:shd w:val="clear" w:color="auto" w:fill="auto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bCs/>
                <w:sz w:val="20"/>
                <w:szCs w:val="20"/>
              </w:rPr>
            </w:pPr>
            <w:r w:rsidRPr="00954C45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最大值</w:t>
            </w:r>
          </w:p>
        </w:tc>
        <w:tc>
          <w:tcPr>
            <w:tcW w:w="5203" w:type="dxa"/>
            <w:shd w:val="clear" w:color="auto" w:fill="auto"/>
            <w:tcPrChange w:id="39" w:author="FIS" w:date="2014-06-03T15:59:00Z">
              <w:tcPr>
                <w:tcW w:w="3553" w:type="dxa"/>
                <w:shd w:val="clear" w:color="auto" w:fill="auto"/>
              </w:tcPr>
            </w:tcPrChange>
          </w:tcPr>
          <w:p w:rsidR="004625E0" w:rsidRPr="005A350B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</w:pPr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A03</w:t>
            </w:r>
            <w:r w:rsidRPr="005A350B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、A04</w:t>
            </w:r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  <w:rPrChange w:id="40" w:author="FIS" w:date="2014-06-03T15:59:00Z">
                  <w:rPr>
                    <w:rFonts w:ascii="細明體" w:eastAsia="細明體" w:hAnsi="細明體" w:cs="Courier New" w:hint="eastAsia"/>
                    <w:bCs/>
                    <w:sz w:val="20"/>
                    <w:szCs w:val="20"/>
                  </w:rPr>
                </w:rPrChange>
              </w:rPr>
              <w:t>、H02、H03、F05</w:t>
            </w:r>
            <w:ins w:id="41" w:author="FIS" w:date="2014-06-03T15:58:00Z">
              <w:r w:rsidR="00FF1C7E" w:rsidRPr="00FF1C7E">
                <w:rPr>
                  <w:rFonts w:ascii="細明體" w:eastAsia="細明體" w:hAnsi="細明體" w:hint="eastAsia"/>
                  <w:sz w:val="20"/>
                  <w:szCs w:val="20"/>
                  <w:rPrChange w:id="42" w:author="FIS" w:date="2014-06-03T15:59:00Z">
                    <w:rPr>
                      <w:rFonts w:ascii="細明體" w:eastAsia="細明體" w:hAnsi="細明體" w:hint="eastAsia"/>
                    </w:rPr>
                  </w:rPrChange>
                </w:rPr>
                <w:t>、B11、B12、B13</w:t>
              </w:r>
            </w:ins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的最大值</w:t>
            </w:r>
          </w:p>
        </w:tc>
        <w:tc>
          <w:tcPr>
            <w:tcW w:w="1903" w:type="dxa"/>
            <w:shd w:val="clear" w:color="auto" w:fill="auto"/>
            <w:tcPrChange w:id="43" w:author="FIS" w:date="2014-06-03T15:59:00Z">
              <w:tcPr>
                <w:tcW w:w="3553" w:type="dxa"/>
                <w:shd w:val="clear" w:color="auto" w:fill="auto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</w:p>
        </w:tc>
      </w:tr>
      <w:tr w:rsidR="004625E0" w:rsidRPr="00954C45" w:rsidTr="005A350B">
        <w:tc>
          <w:tcPr>
            <w:tcW w:w="3552" w:type="dxa"/>
            <w:shd w:val="clear" w:color="auto" w:fill="auto"/>
            <w:tcPrChange w:id="44" w:author="FIS" w:date="2014-06-03T15:59:00Z">
              <w:tcPr>
                <w:tcW w:w="3552" w:type="dxa"/>
                <w:shd w:val="clear" w:color="auto" w:fill="auto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bCs/>
                <w:sz w:val="20"/>
                <w:szCs w:val="20"/>
              </w:rPr>
            </w:pPr>
            <w:r w:rsidRPr="00954C45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最小值</w:t>
            </w:r>
          </w:p>
        </w:tc>
        <w:tc>
          <w:tcPr>
            <w:tcW w:w="5203" w:type="dxa"/>
            <w:shd w:val="clear" w:color="auto" w:fill="auto"/>
            <w:tcPrChange w:id="45" w:author="FIS" w:date="2014-06-03T15:59:00Z">
              <w:tcPr>
                <w:tcW w:w="3553" w:type="dxa"/>
                <w:shd w:val="clear" w:color="auto" w:fill="auto"/>
              </w:tcPr>
            </w:tcPrChange>
          </w:tcPr>
          <w:p w:rsidR="004625E0" w:rsidRPr="005A350B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</w:pPr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A03</w:t>
            </w:r>
            <w:r w:rsidRPr="005A350B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、A04</w:t>
            </w:r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  <w:rPrChange w:id="46" w:author="FIS" w:date="2014-06-03T15:59:00Z">
                  <w:rPr>
                    <w:rFonts w:ascii="細明體" w:eastAsia="細明體" w:hAnsi="細明體" w:cs="Courier New" w:hint="eastAsia"/>
                    <w:bCs/>
                    <w:sz w:val="20"/>
                    <w:szCs w:val="20"/>
                  </w:rPr>
                </w:rPrChange>
              </w:rPr>
              <w:t>、H02、H03、F05</w:t>
            </w:r>
            <w:ins w:id="47" w:author="FIS" w:date="2014-06-03T15:59:00Z">
              <w:r w:rsidR="00FF1C7E" w:rsidRPr="00FF1C7E">
                <w:rPr>
                  <w:rFonts w:ascii="細明體" w:eastAsia="細明體" w:hAnsi="細明體" w:hint="eastAsia"/>
                  <w:sz w:val="20"/>
                  <w:szCs w:val="20"/>
                  <w:rPrChange w:id="48" w:author="FIS" w:date="2014-06-03T15:59:00Z">
                    <w:rPr>
                      <w:rFonts w:ascii="細明體" w:eastAsia="細明體" w:hAnsi="細明體" w:hint="eastAsia"/>
                    </w:rPr>
                  </w:rPrChange>
                </w:rPr>
                <w:t>、B11、B12、B13</w:t>
              </w:r>
            </w:ins>
            <w:r w:rsidRPr="00FF1C7E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的最小值</w:t>
            </w:r>
          </w:p>
        </w:tc>
        <w:tc>
          <w:tcPr>
            <w:tcW w:w="1903" w:type="dxa"/>
            <w:shd w:val="clear" w:color="auto" w:fill="auto"/>
            <w:tcPrChange w:id="49" w:author="FIS" w:date="2014-06-03T15:59:00Z">
              <w:tcPr>
                <w:tcW w:w="3553" w:type="dxa"/>
                <w:shd w:val="clear" w:color="auto" w:fill="auto"/>
              </w:tcPr>
            </w:tcPrChange>
          </w:tcPr>
          <w:p w:rsidR="004625E0" w:rsidRPr="00954C45" w:rsidRDefault="004625E0" w:rsidP="00954C45">
            <w:pPr>
              <w:spacing w:line="240" w:lineRule="atLeast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</w:p>
        </w:tc>
      </w:tr>
    </w:tbl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DD9" w:rsidRDefault="00897DD9">
      <w:r>
        <w:separator/>
      </w:r>
    </w:p>
  </w:endnote>
  <w:endnote w:type="continuationSeparator" w:id="0">
    <w:p w:rsidR="00897DD9" w:rsidRDefault="0089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02B3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DD9" w:rsidRDefault="00897DD9">
      <w:r>
        <w:separator/>
      </w:r>
    </w:p>
  </w:footnote>
  <w:footnote w:type="continuationSeparator" w:id="0">
    <w:p w:rsidR="00897DD9" w:rsidRDefault="00897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C825B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8E12E6F"/>
    <w:multiLevelType w:val="hybridMultilevel"/>
    <w:tmpl w:val="099626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7"/>
  </w:num>
  <w:num w:numId="5">
    <w:abstractNumId w:val="11"/>
  </w:num>
  <w:num w:numId="6">
    <w:abstractNumId w:val="16"/>
  </w:num>
  <w:num w:numId="7">
    <w:abstractNumId w:val="28"/>
  </w:num>
  <w:num w:numId="8">
    <w:abstractNumId w:val="31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6"/>
  </w:num>
  <w:num w:numId="15">
    <w:abstractNumId w:val="22"/>
  </w:num>
  <w:num w:numId="16">
    <w:abstractNumId w:val="6"/>
  </w:num>
  <w:num w:numId="17">
    <w:abstractNumId w:val="17"/>
  </w:num>
  <w:num w:numId="18">
    <w:abstractNumId w:val="23"/>
  </w:num>
  <w:num w:numId="19">
    <w:abstractNumId w:val="20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5"/>
  </w:num>
  <w:num w:numId="25">
    <w:abstractNumId w:val="24"/>
  </w:num>
  <w:num w:numId="26">
    <w:abstractNumId w:val="18"/>
  </w:num>
  <w:num w:numId="27">
    <w:abstractNumId w:val="14"/>
  </w:num>
  <w:num w:numId="28">
    <w:abstractNumId w:val="5"/>
  </w:num>
  <w:num w:numId="29">
    <w:abstractNumId w:val="32"/>
  </w:num>
  <w:num w:numId="30">
    <w:abstractNumId w:val="29"/>
  </w:num>
  <w:num w:numId="31">
    <w:abstractNumId w:val="33"/>
  </w:num>
  <w:num w:numId="32">
    <w:abstractNumId w:val="9"/>
  </w:num>
  <w:num w:numId="33">
    <w:abstractNumId w:val="3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F61B6"/>
    <w:rsid w:val="002F633E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774BA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25E0"/>
    <w:rsid w:val="00467856"/>
    <w:rsid w:val="00467DFD"/>
    <w:rsid w:val="00483F12"/>
    <w:rsid w:val="004B08CA"/>
    <w:rsid w:val="004C2FEB"/>
    <w:rsid w:val="004C5056"/>
    <w:rsid w:val="004D03CC"/>
    <w:rsid w:val="005145E2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A350B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33540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66BB"/>
    <w:rsid w:val="00835FC8"/>
    <w:rsid w:val="008503E7"/>
    <w:rsid w:val="008747CD"/>
    <w:rsid w:val="008749B9"/>
    <w:rsid w:val="00875CDA"/>
    <w:rsid w:val="00892512"/>
    <w:rsid w:val="00897DD9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02B3"/>
    <w:rsid w:val="008F6D0F"/>
    <w:rsid w:val="008F7E02"/>
    <w:rsid w:val="009112C9"/>
    <w:rsid w:val="00914A39"/>
    <w:rsid w:val="00926ECC"/>
    <w:rsid w:val="009337AD"/>
    <w:rsid w:val="0093617E"/>
    <w:rsid w:val="0095275D"/>
    <w:rsid w:val="00954C45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D465A"/>
    <w:rsid w:val="009E15B4"/>
    <w:rsid w:val="00A04FBC"/>
    <w:rsid w:val="00A22607"/>
    <w:rsid w:val="00A24B73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4C10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839"/>
    <w:rsid w:val="00E34A0F"/>
    <w:rsid w:val="00E43C0A"/>
    <w:rsid w:val="00E5462A"/>
    <w:rsid w:val="00E85B86"/>
    <w:rsid w:val="00E9066F"/>
    <w:rsid w:val="00E907CC"/>
    <w:rsid w:val="00E9528F"/>
    <w:rsid w:val="00EA0043"/>
    <w:rsid w:val="00EA53FE"/>
    <w:rsid w:val="00EC5BAC"/>
    <w:rsid w:val="00ED397D"/>
    <w:rsid w:val="00EF21B1"/>
    <w:rsid w:val="00EF4338"/>
    <w:rsid w:val="00F10011"/>
    <w:rsid w:val="00F23185"/>
    <w:rsid w:val="00F30E6A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6FB6"/>
    <w:rsid w:val="00FE763F"/>
    <w:rsid w:val="00FF1C7E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A995B0-0EF8-48C1-BA1D-3A21E34E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table" w:styleId="2">
    <w:name w:val="Table Colorful 2"/>
    <w:basedOn w:val="a2"/>
    <w:rsid w:val="004625E0"/>
    <w:pPr>
      <w:widowControl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Light List Accent 1"/>
    <w:basedOn w:val="a2"/>
    <w:uiPriority w:val="61"/>
    <w:rsid w:val="004625E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AF0F3-7B17-4C1D-9AD6-B249A3FC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Company>CMT</Company>
  <LinksUpToDate>false</LinksUpToDate>
  <CharactersWithSpaces>1582</CharactersWithSpaces>
  <SharedDoc>false</SharedDoc>
  <HLinks>
    <vt:vector size="12" baseType="variant">
      <vt:variant>
        <vt:i4>2293781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FORMATA_BACK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