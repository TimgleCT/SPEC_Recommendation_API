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DE085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bookmarkStart w:id="0" w:name="_GoBack"/>
            <w:bookmarkEnd w:id="0"/>
            <w:r w:rsidRPr="00DE085D">
              <w:rPr>
                <w:rFonts w:ascii="新細明體" w:hAnsi="新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DE085D">
              <w:rPr>
                <w:rFonts w:ascii="新細明體" w:hAnsi="新細明體"/>
                <w:lang w:eastAsia="zh-TW"/>
              </w:rPr>
              <w:t>Author</w:t>
            </w:r>
          </w:p>
        </w:tc>
      </w:tr>
      <w:tr w:rsidR="00E402BB" w:rsidRPr="00B33B8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B97289" w:rsidP="00B97289">
            <w:pPr>
              <w:pStyle w:val="Tabletext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2011/4/22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E402BB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E402BB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174079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Huai</w:t>
            </w:r>
          </w:p>
        </w:tc>
      </w:tr>
      <w:tr w:rsidR="00A61DFA" w:rsidRPr="00B33B8C">
        <w:trPr>
          <w:ins w:id="1" w:author="王懷先" w:date="2011-05-25T14:14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DFA" w:rsidRDefault="00A61DFA" w:rsidP="00B97289">
            <w:pPr>
              <w:pStyle w:val="Tabletext"/>
              <w:rPr>
                <w:ins w:id="2" w:author="王懷先" w:date="2011-05-25T14:14:00Z"/>
                <w:rFonts w:ascii="Arial" w:hAnsi="Arial" w:cs="Arial"/>
                <w:lang w:eastAsia="zh-TW"/>
              </w:rPr>
            </w:pPr>
            <w:ins w:id="3" w:author="王懷先" w:date="2011-05-25T14:14:00Z">
              <w:r>
                <w:rPr>
                  <w:rFonts w:ascii="Arial" w:hAnsi="Arial" w:cs="Arial"/>
                  <w:lang w:eastAsia="zh-TW"/>
                </w:rPr>
                <w:t>2011/5/25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DFA" w:rsidRPr="00B33B8C" w:rsidRDefault="00A61DFA" w:rsidP="00483F5E">
            <w:pPr>
              <w:pStyle w:val="Tabletext"/>
              <w:rPr>
                <w:ins w:id="4" w:author="王懷先" w:date="2011-05-25T14:14:00Z"/>
                <w:rFonts w:ascii="Arial" w:hAnsi="Arial" w:cs="Arial"/>
                <w:lang w:eastAsia="zh-TW"/>
              </w:rPr>
            </w:pPr>
            <w:ins w:id="5" w:author="王懷先" w:date="2011-05-25T14:14:00Z">
              <w:r>
                <w:rPr>
                  <w:rFonts w:ascii="Arial" w:hAnsi="Arial" w:cs="Arial" w:hint="eastAsia"/>
                  <w:lang w:eastAsia="zh-TW"/>
                </w:rPr>
                <w:t>1.1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DFA" w:rsidRPr="00B33B8C" w:rsidRDefault="00A61DFA" w:rsidP="00483F5E">
            <w:pPr>
              <w:pStyle w:val="Tabletext"/>
              <w:rPr>
                <w:ins w:id="6" w:author="王懷先" w:date="2011-05-25T14:14:00Z"/>
                <w:rFonts w:ascii="Arial" w:hAnsi="Arial" w:cs="Arial"/>
                <w:lang w:eastAsia="zh-TW"/>
              </w:rPr>
            </w:pPr>
            <w:ins w:id="7" w:author="王懷先" w:date="2011-05-25T14:14:00Z">
              <w:r>
                <w:rPr>
                  <w:rFonts w:ascii="Arial" w:hAnsi="Arial" w:cs="Arial" w:hint="eastAsia"/>
                  <w:lang w:eastAsia="zh-TW"/>
                </w:rPr>
                <w:t>修正累計金額</w:t>
              </w:r>
            </w:ins>
            <w:ins w:id="8" w:author="王懷先" w:date="2011-05-25T14:15:00Z">
              <w:r>
                <w:rPr>
                  <w:rFonts w:ascii="Arial" w:hAnsi="Arial" w:cs="Arial" w:hint="eastAsia"/>
                  <w:lang w:eastAsia="zh-TW"/>
                </w:rPr>
                <w:t>算法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DFA" w:rsidRPr="00B33B8C" w:rsidRDefault="00A61DFA" w:rsidP="00483F5E">
            <w:pPr>
              <w:pStyle w:val="Tabletext"/>
              <w:rPr>
                <w:ins w:id="9" w:author="王懷先" w:date="2011-05-25T14:14:00Z"/>
                <w:rFonts w:ascii="Arial" w:hAnsi="Arial" w:cs="Arial"/>
                <w:lang w:eastAsia="zh-TW"/>
              </w:rPr>
            </w:pPr>
            <w:ins w:id="10" w:author="王懷先" w:date="2011-05-25T14:15:00Z">
              <w:r>
                <w:rPr>
                  <w:rFonts w:ascii="Arial" w:hAnsi="Arial" w:cs="Arial"/>
                  <w:lang w:eastAsia="zh-TW"/>
                </w:rPr>
                <w:t>H</w:t>
              </w:r>
              <w:r>
                <w:rPr>
                  <w:rFonts w:ascii="Arial" w:hAnsi="Arial" w:cs="Arial" w:hint="eastAsia"/>
                  <w:lang w:eastAsia="zh-TW"/>
                </w:rPr>
                <w:t>uai</w:t>
              </w:r>
            </w:ins>
          </w:p>
        </w:tc>
      </w:tr>
    </w:tbl>
    <w:p w:rsidR="00E402BB" w:rsidRPr="00DE085D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程式功能：</w:t>
      </w:r>
      <w:r w:rsidR="00B97289">
        <w:rPr>
          <w:rFonts w:ascii="新細明體" w:hAnsi="新細明體" w:hint="eastAsia"/>
          <w:kern w:val="2"/>
          <w:lang w:eastAsia="zh-TW"/>
        </w:rPr>
        <w:t>各面向件數金額統計報表_日統計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程式名稱：</w:t>
      </w:r>
      <w:r w:rsidR="00F71A71" w:rsidRPr="00DE085D">
        <w:rPr>
          <w:rFonts w:ascii="新細明體" w:hAnsi="新細明體" w:hint="eastAsia"/>
          <w:kern w:val="2"/>
          <w:lang w:eastAsia="zh-TW"/>
        </w:rPr>
        <w:t>A</w:t>
      </w:r>
      <w:r w:rsidR="003519C9" w:rsidRPr="00DE085D">
        <w:rPr>
          <w:rFonts w:ascii="新細明體" w:hAnsi="新細明體" w:hint="eastAsia"/>
          <w:kern w:val="2"/>
          <w:lang w:eastAsia="zh-TW"/>
        </w:rPr>
        <w:t>A</w:t>
      </w:r>
      <w:r w:rsidR="008A0B30" w:rsidRPr="00DE085D">
        <w:rPr>
          <w:rFonts w:ascii="新細明體" w:hAnsi="新細明體" w:hint="eastAsia"/>
          <w:kern w:val="2"/>
          <w:lang w:eastAsia="zh-TW"/>
        </w:rPr>
        <w:t>H5</w:t>
      </w:r>
      <w:r w:rsidR="00F71A71" w:rsidRPr="00DE085D">
        <w:rPr>
          <w:rFonts w:ascii="新細明體" w:hAnsi="新細明體" w:hint="eastAsia"/>
          <w:kern w:val="2"/>
          <w:lang w:eastAsia="zh-TW"/>
        </w:rPr>
        <w:t>_B</w:t>
      </w:r>
      <w:r w:rsidR="00B97289">
        <w:rPr>
          <w:rFonts w:ascii="新細明體" w:hAnsi="新細明體" w:hint="eastAsia"/>
          <w:kern w:val="2"/>
          <w:lang w:eastAsia="zh-TW"/>
        </w:rPr>
        <w:t>601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作業方式：BATCH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概要說明：</w:t>
      </w:r>
      <w:r w:rsidR="0021023C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662521" w:rsidRDefault="00662521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E402BB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662521" w:rsidRPr="00DE085D" w:rsidRDefault="00662521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</w:t>
      </w:r>
      <w:r>
        <w:rPr>
          <w:rFonts w:hint="eastAsia"/>
          <w:kern w:val="2"/>
          <w:szCs w:val="24"/>
          <w:lang w:eastAsia="zh-TW"/>
        </w:rPr>
        <w:t>：</w:t>
      </w:r>
    </w:p>
    <w:p w:rsidR="00F02B1D" w:rsidRPr="00DE085D" w:rsidRDefault="008A7F41" w:rsidP="006C20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理賠</w:t>
      </w:r>
      <w:r w:rsidR="008A0B30" w:rsidRPr="00DE085D">
        <w:rPr>
          <w:rFonts w:ascii="新細明體" w:hAnsi="新細明體" w:hint="eastAsia"/>
          <w:kern w:val="2"/>
          <w:lang w:eastAsia="zh-TW"/>
        </w:rPr>
        <w:t>受理</w:t>
      </w:r>
      <w:r w:rsidR="00F02B1D" w:rsidRPr="00DE085D">
        <w:rPr>
          <w:rFonts w:ascii="新細明體" w:hAnsi="新細明體" w:hint="eastAsia"/>
          <w:kern w:val="2"/>
          <w:lang w:eastAsia="zh-TW"/>
        </w:rPr>
        <w:t>檔</w:t>
      </w:r>
      <w:r w:rsidRPr="00DE085D">
        <w:rPr>
          <w:rFonts w:ascii="新細明體" w:hAnsi="新細明體" w:hint="eastAsia"/>
          <w:kern w:val="2"/>
          <w:lang w:eastAsia="zh-TW"/>
        </w:rPr>
        <w:t>：</w:t>
      </w:r>
      <w:r w:rsidR="00F02B1D" w:rsidRPr="00DE085D">
        <w:rPr>
          <w:rFonts w:ascii="新細明體" w:hAnsi="新細明體" w:hint="eastAsia"/>
          <w:kern w:val="2"/>
          <w:lang w:eastAsia="zh-TW"/>
        </w:rPr>
        <w:t>DTAA</w:t>
      </w:r>
      <w:r w:rsidR="00B97289">
        <w:rPr>
          <w:rFonts w:ascii="新細明體" w:hAnsi="新細明體" w:hint="eastAsia"/>
          <w:kern w:val="2"/>
          <w:lang w:eastAsia="zh-TW"/>
        </w:rPr>
        <w:t>B001</w:t>
      </w:r>
    </w:p>
    <w:p w:rsidR="00662521" w:rsidRPr="00DE085D" w:rsidRDefault="00662521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OUTPUT</w:t>
      </w:r>
      <w:r>
        <w:rPr>
          <w:rFonts w:hint="eastAsia"/>
          <w:kern w:val="2"/>
          <w:szCs w:val="24"/>
          <w:lang w:eastAsia="zh-TW"/>
        </w:rPr>
        <w:t>：</w:t>
      </w:r>
    </w:p>
    <w:p w:rsidR="00174079" w:rsidRPr="00B97289" w:rsidRDefault="00B97289" w:rsidP="006C20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97289">
        <w:rPr>
          <w:rFonts w:hint="eastAsia"/>
          <w:bCs/>
          <w:color w:val="000000"/>
          <w:lang w:eastAsia="zh-TW"/>
        </w:rPr>
        <w:t>各面向件數金額統計報表</w:t>
      </w:r>
      <w:r w:rsidRPr="00B97289">
        <w:rPr>
          <w:rFonts w:hint="eastAsia"/>
          <w:bCs/>
          <w:color w:val="000000"/>
          <w:lang w:eastAsia="zh-TW"/>
        </w:rPr>
        <w:t>_</w:t>
      </w:r>
      <w:r w:rsidRPr="00B97289">
        <w:rPr>
          <w:rFonts w:hint="eastAsia"/>
          <w:bCs/>
          <w:color w:val="000000"/>
          <w:lang w:eastAsia="zh-TW"/>
        </w:rPr>
        <w:t>日累計檔</w:t>
      </w:r>
      <w:r w:rsidR="002747DA" w:rsidRPr="00174079">
        <w:rPr>
          <w:rFonts w:ascii="新細明體" w:hAnsi="新細明體" w:hint="eastAsia"/>
          <w:kern w:val="2"/>
          <w:lang w:eastAsia="zh-TW"/>
        </w:rPr>
        <w:t>：</w:t>
      </w:r>
      <w:r w:rsidR="002747DA" w:rsidRPr="00DE085D">
        <w:rPr>
          <w:rFonts w:ascii="新細明體" w:hAnsi="新細明體" w:hint="eastAsia"/>
          <w:kern w:val="2"/>
          <w:lang w:eastAsia="zh-TW"/>
        </w:rPr>
        <w:t>DTAA</w:t>
      </w:r>
      <w:r w:rsidR="00174079">
        <w:rPr>
          <w:rFonts w:ascii="新細明體" w:hAnsi="新細明體" w:hint="eastAsia"/>
          <w:kern w:val="2"/>
          <w:lang w:eastAsia="zh-TW"/>
        </w:rPr>
        <w:t>H52</w:t>
      </w:r>
      <w:r>
        <w:rPr>
          <w:rFonts w:ascii="新細明體" w:hAnsi="新細明體" w:hint="eastAsia"/>
          <w:kern w:val="2"/>
          <w:lang w:eastAsia="zh-TW"/>
        </w:rPr>
        <w:t>6</w:t>
      </w:r>
    </w:p>
    <w:p w:rsidR="00E402BB" w:rsidRPr="00DE085D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使用模組：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批次作業異常訊息記錄模組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批次作業處理件數記錄模組</w:t>
      </w:r>
    </w:p>
    <w:p w:rsidR="00D526F8" w:rsidRDefault="00062D90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作業方式</w:t>
      </w:r>
      <w:r w:rsidR="000D658B">
        <w:rPr>
          <w:rFonts w:ascii="新細明體" w:hAnsi="新細明體" w:hint="eastAsia"/>
          <w:kern w:val="2"/>
          <w:lang w:eastAsia="zh-TW"/>
        </w:rPr>
        <w:t>：</w:t>
      </w:r>
    </w:p>
    <w:p w:rsidR="000D658B" w:rsidRDefault="000D658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傳入參數：作業年月日</w:t>
      </w:r>
    </w:p>
    <w:p w:rsidR="000D658B" w:rsidRDefault="000D658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0D658B" w:rsidRDefault="000D658B" w:rsidP="006C20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0D658B" w:rsidRPr="000D658B" w:rsidRDefault="000D658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共用變數：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D526F8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F8721C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JAAA</w:t>
            </w:r>
            <w:r w:rsidR="008D2574">
              <w:rPr>
                <w:rFonts w:ascii="細明體" w:eastAsia="細明體" w:hAnsi="細明體" w:hint="eastAsia"/>
                <w:bCs/>
                <w:sz w:val="20"/>
                <w:szCs w:val="20"/>
              </w:rPr>
              <w:t>DZ001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803379" w:rsidP="00B97289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AAH5_B</w:t>
            </w:r>
            <w:r w:rsidR="00B97289">
              <w:rPr>
                <w:rFonts w:ascii="細明體" w:eastAsia="細明體" w:hAnsi="細明體" w:hint="eastAsia"/>
                <w:bCs/>
                <w:sz w:val="20"/>
                <w:szCs w:val="20"/>
              </w:rPr>
              <w:t>601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H5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7426C3" w:rsidRPr="000D658B" w:rsidRDefault="007426C3" w:rsidP="0017407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66D5C" w:rsidRPr="00DE085D" w:rsidRDefault="00F66D5C" w:rsidP="00D526F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DE085D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程式內容：</w:t>
      </w:r>
    </w:p>
    <w:p w:rsidR="00E402BB" w:rsidRPr="00DE085D" w:rsidRDefault="00E402BB" w:rsidP="006C208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起始：</w:t>
      </w:r>
    </w:p>
    <w:p w:rsidR="00FA6DCC" w:rsidRPr="00DE085D" w:rsidRDefault="00FA6DCC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lang w:eastAsia="zh-TW"/>
        </w:rPr>
        <w:t>下列參數歸零：</w:t>
      </w:r>
      <w:r w:rsidR="00E9304C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FA6DCC" w:rsidRPr="00DE085D" w:rsidRDefault="00E9304C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INPUT_CNT</w:t>
      </w:r>
      <w:r w:rsidR="00FA6DCC" w:rsidRPr="00DE085D">
        <w:rPr>
          <w:rFonts w:ascii="新細明體" w:hAnsi="新細明體" w:hint="eastAsia"/>
          <w:lang w:eastAsia="zh-TW"/>
        </w:rPr>
        <w:t>輸入件數、</w:t>
      </w:r>
      <w:r w:rsidRPr="00DE085D">
        <w:rPr>
          <w:rFonts w:ascii="新細明體" w:hAnsi="新細明體" w:hint="eastAsia"/>
          <w:kern w:val="2"/>
          <w:lang w:eastAsia="zh-TW"/>
        </w:rPr>
        <w:t>OUTPUT_CNT</w:t>
      </w:r>
      <w:r w:rsidR="00FA6DCC" w:rsidRPr="00DE085D">
        <w:rPr>
          <w:rFonts w:ascii="新細明體" w:hAnsi="新細明體" w:hint="eastAsia"/>
          <w:lang w:eastAsia="zh-TW"/>
        </w:rPr>
        <w:t>輸出件數、</w:t>
      </w:r>
      <w:r w:rsidRPr="00DE085D">
        <w:rPr>
          <w:rFonts w:ascii="新細明體" w:hAnsi="新細明體" w:hint="eastAsia"/>
          <w:kern w:val="2"/>
          <w:lang w:eastAsia="zh-TW"/>
        </w:rPr>
        <w:t>ERROR_CNT</w:t>
      </w:r>
      <w:r w:rsidR="00FA6DCC" w:rsidRPr="00DE085D">
        <w:rPr>
          <w:rFonts w:ascii="新細明體" w:hAnsi="新細明體" w:hint="eastAsia"/>
          <w:lang w:eastAsia="zh-TW"/>
        </w:rPr>
        <w:t>錯誤件數</w:t>
      </w:r>
    </w:p>
    <w:p w:rsidR="00F765C4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 無傳入參數</w:t>
      </w:r>
    </w:p>
    <w:p w:rsidR="000540D9" w:rsidRDefault="000540D9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處理年月</w:t>
      </w:r>
      <w:r w:rsidR="004D081C" w:rsidRPr="00DE085D">
        <w:rPr>
          <w:rFonts w:ascii="新細明體" w:hAnsi="新細明體" w:hint="eastAsia"/>
          <w:kern w:val="2"/>
          <w:lang w:eastAsia="zh-TW"/>
        </w:rPr>
        <w:t>日</w:t>
      </w:r>
      <w:r w:rsidR="00380CED" w:rsidRPr="00DE085D">
        <w:rPr>
          <w:rFonts w:ascii="新細明體" w:hAnsi="新細明體" w:hint="eastAsia"/>
          <w:kern w:val="2"/>
          <w:lang w:eastAsia="zh-TW"/>
        </w:rPr>
        <w:t xml:space="preserve"> = </w:t>
      </w:r>
      <w:r w:rsidR="000D6E6D" w:rsidRPr="00DE085D">
        <w:rPr>
          <w:rFonts w:ascii="新細明體" w:hAnsi="新細明體" w:hint="eastAsia"/>
          <w:kern w:val="2"/>
          <w:lang w:eastAsia="zh-TW"/>
        </w:rPr>
        <w:t xml:space="preserve">SHUTDOWN </w:t>
      </w:r>
      <w:r w:rsidRPr="00DE085D">
        <w:rPr>
          <w:rFonts w:ascii="新細明體" w:hAnsi="新細明體" w:hint="eastAsia"/>
          <w:kern w:val="2"/>
          <w:lang w:eastAsia="zh-TW"/>
        </w:rPr>
        <w:t>DATE。</w:t>
      </w:r>
    </w:p>
    <w:p w:rsidR="00F765C4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ELSE</w:t>
      </w:r>
    </w:p>
    <w:p w:rsidR="00F765C4" w:rsidRDefault="00F765C4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處理年月日 = 傳入參數。</w:t>
      </w:r>
    </w:p>
    <w:p w:rsidR="00F765C4" w:rsidRPr="00DE085D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 IF。</w:t>
      </w:r>
    </w:p>
    <w:p w:rsidR="00F765C4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清檔:</w:t>
      </w:r>
    </w:p>
    <w:p w:rsidR="00F765C4" w:rsidRDefault="00A94966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DELETE DTAAH52</w:t>
      </w:r>
      <w:r w:rsidR="00F3582F">
        <w:rPr>
          <w:rFonts w:ascii="新細明體" w:hAnsi="新細明體" w:hint="eastAsia"/>
          <w:kern w:val="2"/>
          <w:lang w:eastAsia="zh-TW"/>
        </w:rPr>
        <w:t>6</w:t>
      </w:r>
      <w:r>
        <w:rPr>
          <w:rFonts w:ascii="新細明體" w:hAnsi="新細明體" w:hint="eastAsia"/>
          <w:kern w:val="2"/>
          <w:lang w:eastAsia="zh-TW"/>
        </w:rPr>
        <w:t xml:space="preserve"> BY</w:t>
      </w:r>
      <w:r w:rsidR="00F3582F" w:rsidRPr="003C676A">
        <w:rPr>
          <w:rFonts w:ascii="Arial" w:hAnsi="Arial" w:cs="Arial"/>
        </w:rPr>
        <w:t>資料統計年月</w:t>
      </w:r>
      <w:r>
        <w:rPr>
          <w:rFonts w:ascii="新細明體" w:hAnsi="新細明體" w:hint="eastAsia"/>
          <w:kern w:val="2"/>
          <w:lang w:eastAsia="zh-TW"/>
        </w:rPr>
        <w:t>= 處理年月</w:t>
      </w:r>
      <w:r w:rsidR="00F3582F">
        <w:rPr>
          <w:rFonts w:ascii="新細明體" w:hAnsi="新細明體" w:hint="eastAsia"/>
          <w:kern w:val="2"/>
          <w:lang w:eastAsia="zh-TW"/>
        </w:rPr>
        <w:t>日之年月 AND</w:t>
      </w:r>
      <w:r w:rsidR="00F3582F" w:rsidRPr="003C676A">
        <w:rPr>
          <w:rFonts w:ascii="Arial" w:hAnsi="Arial" w:cs="Arial"/>
        </w:rPr>
        <w:t>資料統計日</w:t>
      </w:r>
      <w:r w:rsidR="00F3582F">
        <w:rPr>
          <w:rFonts w:ascii="Arial" w:hAnsi="Arial" w:cs="Arial" w:hint="eastAsia"/>
          <w:lang w:eastAsia="zh-TW"/>
        </w:rPr>
        <w:t xml:space="preserve"> = </w:t>
      </w:r>
      <w:r w:rsidR="00F3582F">
        <w:rPr>
          <w:rFonts w:ascii="Arial" w:hAnsi="Arial" w:cs="Arial" w:hint="eastAsia"/>
          <w:lang w:eastAsia="zh-TW"/>
        </w:rPr>
        <w:t>處理年月日之日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A94966" w:rsidRDefault="00A94966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刪不到視為正常。</w:t>
      </w:r>
    </w:p>
    <w:p w:rsidR="00F3582F" w:rsidRDefault="00F3582F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讀取幣別種類：</w:t>
      </w:r>
    </w:p>
    <w:p w:rsidR="00F3582F" w:rsidRDefault="00F3582F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READ </w:t>
      </w:r>
      <w:r w:rsidRPr="00F3582F">
        <w:rPr>
          <w:rFonts w:ascii="新細明體" w:hAnsi="新細明體"/>
          <w:kern w:val="2"/>
          <w:lang w:eastAsia="zh-TW"/>
        </w:rPr>
        <w:t>DBAG.DTAGA001_PROD_DEFI</w:t>
      </w:r>
      <w:r>
        <w:rPr>
          <w:rFonts w:ascii="新細明體" w:hAnsi="新細明體" w:hint="eastAsia"/>
          <w:kern w:val="2"/>
          <w:lang w:eastAsia="zh-TW"/>
        </w:rPr>
        <w:t xml:space="preserve"> 找出相異之幣別。 </w:t>
      </w:r>
    </w:p>
    <w:p w:rsidR="00F3582F" w:rsidRPr="00993E5A" w:rsidRDefault="00F3582F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逐筆依上一STEP之幣別進行下列各面向計算：</w:t>
      </w:r>
    </w:p>
    <w:p w:rsidR="00F3582F" w:rsidRDefault="00F3582F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 xml:space="preserve">EAD DTAAB001 </w:t>
      </w:r>
    </w:p>
    <w:p w:rsidR="00F3582F" w:rsidRDefault="00F3582F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F3582F" w:rsidRDefault="00F3582F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F3582F" w:rsidRDefault="00F3582F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 = 處理年月日</w:t>
      </w:r>
    </w:p>
    <w:p w:rsidR="00993E5A" w:rsidRDefault="00993E5A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G</w:t>
      </w:r>
      <w:r>
        <w:rPr>
          <w:rFonts w:ascii="新細明體" w:hAnsi="新細明體" w:hint="eastAsia"/>
          <w:kern w:val="2"/>
          <w:lang w:eastAsia="zh-TW"/>
        </w:rPr>
        <w:t>ROUP BY 受理編號</w:t>
      </w:r>
    </w:p>
    <w:p w:rsidR="00993E5A" w:rsidRDefault="00993E5A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INSERT DTAAH526</w:t>
      </w:r>
      <w:r w:rsidR="005C2E69">
        <w:rPr>
          <w:rFonts w:ascii="新細明體" w:hAnsi="新細明體" w:hint="eastAsia"/>
          <w:kern w:val="2"/>
          <w:lang w:eastAsia="zh-TW"/>
        </w:rPr>
        <w:t xml:space="preserve"> (若抓取出來筆數為0仍要新增一筆 CNT AMT ACCU_CNT ACCU_AMT 皆為0)</w:t>
      </w:r>
      <w:r>
        <w:rPr>
          <w:rFonts w:ascii="新細明體" w:hAnsi="新細明體" w:hint="eastAsia"/>
          <w:kern w:val="2"/>
          <w:lang w:eastAsia="zh-TW"/>
        </w:rPr>
        <w:t xml:space="preserve">  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Default="00993E5A" w:rsidP="006C208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Default="00993E5A" w:rsidP="006C208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993E5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Pr="00993E5A" w:rsidRDefault="00993E5A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DATA_dd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Pr="00993E5A" w:rsidRDefault="00993E5A" w:rsidP="00993E5A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處理年月日之日</w:t>
            </w: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stat_kind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Pr="00993E5A" w:rsidRDefault="00993E5A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‘1’</w:t>
            </w: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Pr="00993E5A" w:rsidRDefault="00993E5A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Pr="00993E5A" w:rsidRDefault="00993E5A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相異之受理編號個數</w:t>
            </w: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Pr="00993E5A" w:rsidRDefault="00993E5A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1DFA" w:rsidRDefault="00993E5A" w:rsidP="00A61DFA">
            <w:pPr>
              <w:pStyle w:val="Tabletext"/>
              <w:keepLines w:val="0"/>
              <w:spacing w:after="0" w:line="240" w:lineRule="auto"/>
              <w:rPr>
                <w:ins w:id="11" w:author="王懷先" w:date="2011-05-25T14:23:00Z"/>
                <w:rFonts w:ascii="新細明體" w:hAnsi="新細明體" w:hint="eastAsia"/>
                <w:kern w:val="2"/>
                <w:lang w:eastAsia="zh-TW"/>
              </w:rPr>
              <w:pPrChange w:id="12" w:author="王懷先" w:date="2011-05-25T14:23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 w:rsidRPr="00993E5A">
              <w:rPr>
                <w:rFonts w:ascii="Arial" w:hAnsi="Arial" w:cs="Arial"/>
                <w:lang w:eastAsia="zh-TW"/>
              </w:rPr>
              <w:t>READ DTAA</w:t>
            </w:r>
            <w:del w:id="13" w:author="王懷先" w:date="2011-05-25T14:16:00Z">
              <w:r w:rsidRPr="00993E5A" w:rsidDel="00A61DFA">
                <w:rPr>
                  <w:rFonts w:ascii="Arial" w:hAnsi="Arial" w:cs="Arial"/>
                  <w:lang w:eastAsia="zh-TW"/>
                </w:rPr>
                <w:delText>H52</w:delText>
              </w:r>
            </w:del>
            <w:ins w:id="14" w:author="王懷先" w:date="2011-05-25T14:17:00Z">
              <w:r w:rsidR="00A61DFA">
                <w:rPr>
                  <w:rFonts w:ascii="Arial" w:hAnsi="Arial" w:cs="Arial" w:hint="eastAsia"/>
                  <w:lang w:eastAsia="zh-TW"/>
                </w:rPr>
                <w:t>B001</w:t>
              </w:r>
            </w:ins>
            <w:del w:id="15" w:author="王懷先" w:date="2011-05-25T14:17:00Z">
              <w:r w:rsidRPr="00993E5A" w:rsidDel="00A61DFA">
                <w:rPr>
                  <w:rFonts w:ascii="Arial" w:hAnsi="Arial" w:cs="Arial"/>
                  <w:lang w:eastAsia="zh-TW"/>
                </w:rPr>
                <w:delText>6</w:delText>
              </w:r>
            </w:del>
            <w:r w:rsidRPr="00993E5A">
              <w:rPr>
                <w:rFonts w:ascii="Arial" w:hAnsi="Arial" w:cs="Arial"/>
                <w:lang w:eastAsia="zh-TW"/>
              </w:rPr>
              <w:t xml:space="preserve"> </w:t>
            </w:r>
            <w:del w:id="16" w:author="王懷先" w:date="2011-05-25T14:17:00Z">
              <w:r w:rsidRPr="00993E5A" w:rsidDel="00A61DFA">
                <w:rPr>
                  <w:rFonts w:ascii="Arial" w:hAnsi="Arial" w:cs="Arial"/>
                  <w:lang w:eastAsia="zh-TW"/>
                </w:rPr>
                <w:delText xml:space="preserve">BY </w:delText>
              </w:r>
              <w:r w:rsidRPr="00993E5A" w:rsidDel="00A61DFA">
                <w:rPr>
                  <w:rFonts w:ascii="Arial" w:hAnsi="Arial" w:cs="Arial"/>
                  <w:lang w:eastAsia="zh-TW"/>
                </w:rPr>
                <w:delText>資料統</w:delText>
              </w:r>
            </w:del>
            <w:ins w:id="17" w:author="王懷先" w:date="2011-05-25T14:17:00Z">
              <w:r w:rsidR="00A61DFA"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 w:rsidR="00A61DFA">
                <w:rPr>
                  <w:rFonts w:ascii="Arial" w:hAnsi="Arial" w:cs="Arial" w:hint="eastAsia"/>
                  <w:lang w:eastAsia="zh-TW"/>
                </w:rPr>
                <w:t>帳務日期</w:t>
              </w:r>
            </w:ins>
            <w:del w:id="18" w:author="王懷先" w:date="2011-05-25T14:17:00Z">
              <w:r w:rsidRPr="00993E5A" w:rsidDel="00A61DFA">
                <w:rPr>
                  <w:rFonts w:ascii="Arial" w:hAnsi="Arial" w:cs="Arial"/>
                  <w:lang w:eastAsia="zh-TW"/>
                </w:rPr>
                <w:delText>計</w:delText>
              </w:r>
            </w:del>
            <w:r w:rsidRPr="00993E5A">
              <w:rPr>
                <w:rFonts w:ascii="Arial" w:hAnsi="Arial" w:cs="Arial"/>
                <w:lang w:eastAsia="zh-TW"/>
              </w:rPr>
              <w:t>年月</w:t>
            </w:r>
            <w:r w:rsidRPr="00993E5A">
              <w:rPr>
                <w:rFonts w:ascii="Arial" w:hAnsi="Arial" w:cs="Arial"/>
                <w:lang w:eastAsia="zh-TW"/>
              </w:rPr>
              <w:t xml:space="preserve"> =</w:t>
            </w:r>
            <w:ins w:id="19" w:author="王懷先" w:date="2011-05-25T14:17:00Z">
              <w:r w:rsidR="00A61DFA">
                <w:rPr>
                  <w:rFonts w:ascii="Arial" w:hAnsi="Arial" w:cs="Arial" w:hint="eastAsia"/>
                  <w:lang w:eastAsia="zh-TW"/>
                </w:rPr>
                <w:t xml:space="preserve"> </w:t>
              </w:r>
            </w:ins>
            <w:r w:rsidRPr="00993E5A">
              <w:rPr>
                <w:rFonts w:ascii="Arial" w:hAnsi="Arial" w:cs="Arial"/>
                <w:kern w:val="2"/>
                <w:lang w:eastAsia="zh-TW"/>
              </w:rPr>
              <w:t>處理年月日之年月</w:t>
            </w:r>
            <w:r w:rsidR="00EB6DCD">
              <w:rPr>
                <w:rFonts w:ascii="Arial" w:hAnsi="Arial" w:cs="Arial" w:hint="eastAsia"/>
                <w:kern w:val="2"/>
                <w:lang w:eastAsia="zh-TW"/>
              </w:rPr>
              <w:t xml:space="preserve"> AND </w:t>
            </w:r>
            <w:r w:rsidR="00EB6DCD">
              <w:rPr>
                <w:rFonts w:ascii="Arial" w:hAnsi="Arial" w:cs="Arial" w:hint="eastAsia"/>
                <w:kern w:val="2"/>
                <w:lang w:eastAsia="zh-TW"/>
              </w:rPr>
              <w:t>幣別</w:t>
            </w:r>
            <w:r w:rsidR="00EB6DCD">
              <w:rPr>
                <w:rFonts w:ascii="Arial" w:hAnsi="Arial" w:cs="Arial" w:hint="eastAsia"/>
                <w:kern w:val="2"/>
                <w:lang w:eastAsia="zh-TW"/>
              </w:rPr>
              <w:t xml:space="preserve"> = </w:t>
            </w:r>
            <w:r w:rsidR="00EB6DCD">
              <w:rPr>
                <w:rFonts w:ascii="Arial" w:hAnsi="Arial" w:cs="Arial" w:hint="eastAsia"/>
                <w:kern w:val="2"/>
                <w:lang w:eastAsia="zh-TW"/>
              </w:rPr>
              <w:t>該筆幣別</w:t>
            </w:r>
            <w:r w:rsidRPr="00993E5A">
              <w:rPr>
                <w:rFonts w:ascii="Arial" w:hAnsi="Arial" w:cs="Arial"/>
                <w:kern w:val="2"/>
                <w:lang w:eastAsia="zh-TW"/>
              </w:rPr>
              <w:t xml:space="preserve"> </w:t>
            </w:r>
            <w:ins w:id="20" w:author="王懷先" w:date="2011-05-25T14:17:00Z">
              <w:r w:rsidR="00A61DFA">
                <w:rPr>
                  <w:rFonts w:ascii="Arial" w:hAnsi="Arial" w:cs="Arial" w:hint="eastAsia"/>
                  <w:kern w:val="2"/>
                  <w:lang w:eastAsia="zh-TW"/>
                </w:rPr>
                <w:t>AND</w:t>
              </w:r>
            </w:ins>
            <w:ins w:id="21" w:author="王懷先" w:date="2011-05-25T14:18:00Z">
              <w:r w:rsidR="00A61DFA">
                <w:rPr>
                  <w:rFonts w:ascii="Arial" w:hAnsi="Arial" w:cs="Arial" w:hint="eastAsia"/>
                  <w:kern w:val="2"/>
                  <w:lang w:eastAsia="zh-TW"/>
                </w:rPr>
                <w:t xml:space="preserve"> </w:t>
              </w:r>
              <w:r w:rsidR="00A61DFA"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 w:rsidR="00A61DFA"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 w:rsidR="00A61DFA"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 w:rsidR="00A61DFA"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B6DCD" w:rsidDel="00A61DFA" w:rsidRDefault="00A61DFA" w:rsidP="00A61DFA">
            <w:pPr>
              <w:pStyle w:val="Tabletext"/>
              <w:keepLines w:val="0"/>
              <w:spacing w:after="0" w:line="240" w:lineRule="auto"/>
              <w:rPr>
                <w:del w:id="22" w:author="王懷先" w:date="2011-05-25T14:21:00Z"/>
                <w:rFonts w:ascii="Arial" w:hAnsi="Arial" w:cs="Arial" w:hint="eastAsia"/>
                <w:kern w:val="2"/>
                <w:lang w:eastAsia="zh-TW"/>
              </w:rPr>
              <w:pPrChange w:id="23" w:author="王懷先" w:date="2011-05-25T14:23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24" w:author="王懷先" w:date="2011-05-25T14:21:00Z">
              <w:r>
                <w:rPr>
                  <w:rFonts w:ascii="新細明體" w:hAnsi="新細明體" w:hint="eastAsia"/>
                  <w:kern w:val="2"/>
                  <w:lang w:eastAsia="zh-TW"/>
                </w:rPr>
                <w:t>AND</w:t>
              </w:r>
            </w:ins>
            <w:ins w:id="25" w:author="王懷先" w:date="2011-05-25T14:24:00Z">
              <w:r w:rsidR="00EA5C7D">
                <w:rPr>
                  <w:rFonts w:ascii="新細明體" w:hAnsi="新細明體" w:hint="eastAsia"/>
                  <w:kern w:val="2"/>
                  <w:lang w:eastAsia="zh-TW"/>
                </w:rPr>
                <w:t xml:space="preserve"> </w:t>
              </w:r>
            </w:ins>
            <w:ins w:id="26" w:author="王懷先" w:date="2011-05-25T14:21:00Z"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</w:t>
              </w:r>
            </w:ins>
            <w:ins w:id="27" w:author="王懷先" w:date="2011-05-25T14:25:00Z">
              <w:r w:rsidR="00EA5C7D">
                <w:rPr>
                  <w:rFonts w:ascii="Arial" w:hAnsi="Arial" w:cs="Arial" w:hint="eastAsia"/>
                  <w:lang w:eastAsia="zh-TW"/>
                </w:rPr>
                <w:t xml:space="preserve">= </w:t>
              </w:r>
            </w:ins>
          </w:p>
          <w:p w:rsidR="00A61DFA" w:rsidRDefault="00A61DFA" w:rsidP="00A61DFA">
            <w:pPr>
              <w:pStyle w:val="Tabletext"/>
              <w:keepLines w:val="0"/>
              <w:spacing w:after="0" w:line="240" w:lineRule="auto"/>
              <w:rPr>
                <w:ins w:id="28" w:author="王懷先" w:date="2011-05-25T14:21:00Z"/>
                <w:rFonts w:ascii="Arial" w:hAnsi="Arial" w:cs="Arial" w:hint="eastAsia"/>
                <w:kern w:val="2"/>
                <w:lang w:eastAsia="zh-TW"/>
              </w:rPr>
              <w:pPrChange w:id="29" w:author="王懷先" w:date="2011-05-25T14:23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30" w:author="王懷先" w:date="2011-05-25T14:21:00Z"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993E5A" w:rsidRDefault="00993E5A" w:rsidP="00993E5A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kern w:val="2"/>
                <w:lang w:eastAsia="zh-TW"/>
              </w:rPr>
            </w:pPr>
            <w:r w:rsidRPr="00993E5A">
              <w:rPr>
                <w:rFonts w:ascii="Arial" w:hAnsi="Arial" w:cs="Arial"/>
                <w:kern w:val="2"/>
                <w:lang w:eastAsia="zh-TW"/>
              </w:rPr>
              <w:t xml:space="preserve">GET </w:t>
            </w:r>
            <w:ins w:id="31" w:author="王懷先" w:date="2011-05-25T14:18:00Z">
              <w:r w:rsidR="00A61DFA">
                <w:rPr>
                  <w:rFonts w:ascii="Arial" w:hAnsi="Arial" w:cs="Arial" w:hint="eastAsia"/>
                  <w:kern w:val="2"/>
                  <w:lang w:eastAsia="zh-TW"/>
                </w:rPr>
                <w:t xml:space="preserve">GROUP BY </w:t>
              </w:r>
            </w:ins>
            <w:del w:id="32" w:author="王懷先" w:date="2011-05-25T14:18:00Z">
              <w:r w:rsidRPr="00993E5A" w:rsidDel="00A61DFA">
                <w:rPr>
                  <w:rFonts w:ascii="Arial" w:hAnsi="Arial" w:cs="Arial"/>
                  <w:kern w:val="2"/>
                  <w:lang w:eastAsia="zh-TW"/>
                </w:rPr>
                <w:delText>SUM(</w:delText>
              </w:r>
              <w:r w:rsidRPr="00993E5A" w:rsidDel="00A61DFA">
                <w:rPr>
                  <w:rFonts w:ascii="Arial" w:hAnsi="Arial" w:cs="Arial"/>
                  <w:kern w:val="2"/>
                  <w:lang w:eastAsia="zh-TW"/>
                </w:rPr>
                <w:delText>件數</w:delText>
              </w:r>
              <w:r w:rsidRPr="00993E5A" w:rsidDel="00A61DFA">
                <w:rPr>
                  <w:rFonts w:ascii="Arial" w:hAnsi="Arial" w:cs="Arial"/>
                  <w:kern w:val="2"/>
                  <w:lang w:eastAsia="zh-TW"/>
                </w:rPr>
                <w:delText>) + CNT</w:delText>
              </w:r>
            </w:del>
            <w:ins w:id="33" w:author="王懷先" w:date="2011-05-25T14:18:00Z">
              <w:r w:rsidR="00A61DFA">
                <w:rPr>
                  <w:rFonts w:ascii="Arial" w:hAnsi="Arial" w:cs="Arial" w:hint="eastAsia"/>
                  <w:kern w:val="2"/>
                  <w:lang w:eastAsia="zh-TW"/>
                </w:rPr>
                <w:t>受理編號筆數</w:t>
              </w:r>
            </w:ins>
          </w:p>
          <w:p w:rsidR="00AA7653" w:rsidRPr="00993E5A" w:rsidRDefault="00AA7653" w:rsidP="00993E5A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 w:hint="eastAsia"/>
                <w:kern w:val="2"/>
                <w:lang w:eastAsia="zh-TW"/>
              </w:rPr>
              <w:t xml:space="preserve">Ex.1000421 </w:t>
            </w:r>
            <w:r>
              <w:rPr>
                <w:rFonts w:ascii="Arial" w:hAnsi="Arial" w:cs="Arial" w:hint="eastAsia"/>
                <w:kern w:val="2"/>
                <w:lang w:eastAsia="zh-TW"/>
              </w:rPr>
              <w:t>則抓取自</w:t>
            </w:r>
            <w:r>
              <w:rPr>
                <w:rFonts w:ascii="Arial" w:hAnsi="Arial" w:cs="Arial" w:hint="eastAsia"/>
                <w:kern w:val="2"/>
                <w:lang w:eastAsia="zh-TW"/>
              </w:rPr>
              <w:t>1000401</w:t>
            </w:r>
            <w:r>
              <w:rPr>
                <w:rFonts w:ascii="Arial" w:hAnsi="Arial" w:cs="Arial" w:hint="eastAsia"/>
                <w:kern w:val="2"/>
                <w:lang w:eastAsia="zh-TW"/>
              </w:rPr>
              <w:t>到</w:t>
            </w:r>
            <w:r>
              <w:rPr>
                <w:rFonts w:ascii="Arial" w:hAnsi="Arial" w:cs="Arial" w:hint="eastAsia"/>
                <w:kern w:val="2"/>
                <w:lang w:eastAsia="zh-TW"/>
              </w:rPr>
              <w:t>1000420</w:t>
            </w:r>
            <w:r>
              <w:rPr>
                <w:rFonts w:ascii="Arial" w:hAnsi="Arial" w:cs="Arial" w:hint="eastAsia"/>
                <w:kern w:val="2"/>
                <w:lang w:eastAsia="zh-TW"/>
              </w:rPr>
              <w:t>再加上</w:t>
            </w:r>
            <w:r>
              <w:rPr>
                <w:rFonts w:ascii="Arial" w:hAnsi="Arial" w:cs="Arial" w:hint="eastAsia"/>
                <w:kern w:val="2"/>
                <w:lang w:eastAsia="zh-TW"/>
              </w:rPr>
              <w:t>1000421</w:t>
            </w:r>
            <w:r>
              <w:rPr>
                <w:rFonts w:ascii="Arial" w:hAnsi="Arial" w:cs="Arial" w:hint="eastAsia"/>
                <w:kern w:val="2"/>
                <w:lang w:eastAsia="zh-TW"/>
              </w:rPr>
              <w:t>的件數</w:t>
            </w:r>
          </w:p>
        </w:tc>
      </w:tr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E5A" w:rsidRPr="00993E5A" w:rsidRDefault="00993E5A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34" w:author="王懷先" w:date="2011-05-25T14:28:00Z"/>
                <w:rFonts w:ascii="新細明體" w:hAnsi="新細明體" w:hint="eastAsia"/>
                <w:kern w:val="2"/>
                <w:lang w:eastAsia="zh-TW"/>
              </w:rPr>
            </w:pPr>
            <w:ins w:id="35" w:author="王懷先" w:date="2011-05-25T14:28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36" w:author="王懷先" w:date="2011-05-25T14:28:00Z"/>
                <w:rFonts w:ascii="Arial" w:hAnsi="Arial" w:cs="Arial" w:hint="eastAsia"/>
                <w:kern w:val="2"/>
                <w:lang w:eastAsia="zh-TW"/>
              </w:rPr>
            </w:pPr>
            <w:ins w:id="37" w:author="王懷先" w:date="2011-05-25T14:28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B6DCD" w:rsidDel="00A61DFA" w:rsidRDefault="00993E5A" w:rsidP="00993E5A">
            <w:pPr>
              <w:rPr>
                <w:del w:id="38" w:author="王懷先" w:date="2011-05-25T14:19:00Z"/>
                <w:rFonts w:ascii="Arial" w:hAnsi="Arial" w:cs="Arial" w:hint="eastAsia"/>
              </w:rPr>
            </w:pPr>
            <w:del w:id="39" w:author="王懷先" w:date="2011-05-25T14:19:00Z">
              <w:r w:rsidRPr="00993E5A" w:rsidDel="00A61DFA">
                <w:rPr>
                  <w:rFonts w:ascii="Arial" w:hAnsi="Arial" w:cs="Arial"/>
                  <w:sz w:val="20"/>
                  <w:szCs w:val="20"/>
                </w:rPr>
                <w:delText xml:space="preserve">READ DTAAH526 BY </w:delText>
              </w:r>
              <w:r w:rsidRPr="00993E5A" w:rsidDel="00A61DFA">
                <w:rPr>
                  <w:rFonts w:ascii="Arial" w:hAnsi="Arial" w:cs="Arial"/>
                  <w:sz w:val="20"/>
                  <w:szCs w:val="20"/>
                </w:rPr>
                <w:delText>資料統計年月</w:delText>
              </w:r>
              <w:r w:rsidRPr="00993E5A" w:rsidDel="00A61DFA">
                <w:rPr>
                  <w:rFonts w:ascii="Arial" w:hAnsi="Arial" w:cs="Arial"/>
                  <w:sz w:val="20"/>
                  <w:szCs w:val="20"/>
                </w:rPr>
                <w:delText xml:space="preserve"> =</w:delText>
              </w:r>
              <w:r w:rsidRPr="00993E5A" w:rsidDel="00A61DFA">
                <w:rPr>
                  <w:rFonts w:ascii="Arial" w:hAnsi="Arial" w:cs="Arial"/>
                  <w:sz w:val="20"/>
                  <w:szCs w:val="20"/>
                </w:rPr>
                <w:delText>處理年月日之年月</w:delText>
              </w:r>
              <w:r w:rsidRPr="00EB6DCD" w:rsidDel="00A61DFA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="00EB6DCD" w:rsidRPr="00EB6DCD" w:rsidDel="00A61DFA">
                <w:rPr>
                  <w:rFonts w:ascii="Arial" w:hAnsi="Arial" w:cs="Arial" w:hint="eastAsia"/>
                  <w:sz w:val="20"/>
                  <w:szCs w:val="20"/>
                </w:rPr>
                <w:delText xml:space="preserve">AND </w:delText>
              </w:r>
              <w:r w:rsidR="00EB6DCD" w:rsidRPr="00EB6DCD" w:rsidDel="00A61DFA">
                <w:rPr>
                  <w:rFonts w:ascii="Arial" w:hAnsi="Arial" w:cs="Arial" w:hint="eastAsia"/>
                  <w:sz w:val="20"/>
                  <w:szCs w:val="20"/>
                </w:rPr>
                <w:delText>幣別</w:delText>
              </w:r>
              <w:r w:rsidR="00EB6DCD" w:rsidRPr="00EB6DCD" w:rsidDel="00A61DFA">
                <w:rPr>
                  <w:rFonts w:ascii="Arial" w:hAnsi="Arial" w:cs="Arial" w:hint="eastAsia"/>
                  <w:sz w:val="20"/>
                  <w:szCs w:val="20"/>
                </w:rPr>
                <w:delText xml:space="preserve"> = </w:delText>
              </w:r>
              <w:r w:rsidR="00EB6DCD" w:rsidRPr="00EB6DCD" w:rsidDel="00A61DFA">
                <w:rPr>
                  <w:rFonts w:ascii="Arial" w:hAnsi="Arial" w:cs="Arial" w:hint="eastAsia"/>
                  <w:sz w:val="20"/>
                  <w:szCs w:val="20"/>
                </w:rPr>
                <w:delText>該筆幣別</w:delText>
              </w:r>
            </w:del>
          </w:p>
          <w:p w:rsidR="00993E5A" w:rsidRPr="00993E5A" w:rsidRDefault="00993E5A" w:rsidP="00A61DFA">
            <w:pPr>
              <w:rPr>
                <w:rFonts w:ascii="Arial" w:hAnsi="Arial" w:cs="Arial"/>
                <w:sz w:val="20"/>
                <w:szCs w:val="20"/>
              </w:rPr>
              <w:pPrChange w:id="40" w:author="王懷先" w:date="2011-05-25T14:19:00Z">
                <w:pPr/>
              </w:pPrChange>
            </w:pPr>
            <w:r w:rsidRPr="00993E5A">
              <w:rPr>
                <w:rFonts w:ascii="Arial" w:hAnsi="Arial" w:cs="Arial"/>
                <w:sz w:val="20"/>
                <w:szCs w:val="20"/>
              </w:rPr>
              <w:t>GET SUM(</w:t>
            </w:r>
            <w:ins w:id="41" w:author="王懷先" w:date="2011-05-25T14:19:00Z">
              <w:r w:rsidR="00A61DFA">
                <w:rPr>
                  <w:rFonts w:ascii="Arial" w:hAnsi="Arial" w:cs="Arial" w:hint="eastAsia"/>
                  <w:sz w:val="20"/>
                  <w:szCs w:val="20"/>
                </w:rPr>
                <w:t>給付</w:t>
              </w:r>
            </w:ins>
            <w:r w:rsidRPr="00993E5A">
              <w:rPr>
                <w:rFonts w:ascii="Arial" w:hAnsi="Arial" w:cs="Arial"/>
                <w:sz w:val="20"/>
                <w:szCs w:val="20"/>
              </w:rPr>
              <w:t>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  <w:del w:id="42" w:author="王懷先" w:date="2011-05-25T14:19:00Z">
              <w:r w:rsidRPr="00993E5A" w:rsidDel="00A61DFA">
                <w:rPr>
                  <w:rFonts w:ascii="Arial" w:hAnsi="Arial" w:cs="Arial"/>
                  <w:sz w:val="20"/>
                  <w:szCs w:val="20"/>
                </w:rPr>
                <w:delText xml:space="preserve"> + AMT</w:delText>
              </w:r>
            </w:del>
          </w:p>
        </w:tc>
      </w:tr>
    </w:tbl>
    <w:p w:rsidR="00EB6DCD" w:rsidRDefault="00EB6DCD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 xml:space="preserve">EAD DTAAB001 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幣別 = 該筆幣別。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 = 處理年月日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G</w:t>
      </w:r>
      <w:r>
        <w:rPr>
          <w:rFonts w:ascii="新細明體" w:hAnsi="新細明體" w:hint="eastAsia"/>
          <w:kern w:val="2"/>
          <w:lang w:eastAsia="zh-TW"/>
        </w:rPr>
        <w:t xml:space="preserve">ROUP BY </w:t>
      </w:r>
      <w:ins w:id="43" w:author="王懷先" w:date="2011-05-25T14:29:00Z">
        <w:r w:rsidR="00EA5C7D">
          <w:rPr>
            <w:rFonts w:ascii="新細明體" w:hAnsi="新細明體" w:hint="eastAsia"/>
            <w:kern w:val="2"/>
            <w:lang w:eastAsia="zh-TW"/>
          </w:rPr>
          <w:t xml:space="preserve"> </w:t>
        </w:r>
      </w:ins>
      <w:del w:id="44" w:author="王懷先" w:date="2011-05-25T14:29:00Z">
        <w:r w:rsidDel="00EA5C7D">
          <w:rPr>
            <w:rFonts w:ascii="新細明體" w:hAnsi="新細明體" w:hint="eastAsia"/>
            <w:kern w:val="2"/>
            <w:lang w:eastAsia="zh-TW"/>
          </w:rPr>
          <w:delText>受理編號,</w:delText>
        </w:r>
      </w:del>
      <w:r w:rsidR="000A1C53">
        <w:rPr>
          <w:rFonts w:ascii="新細明體" w:hAnsi="新細明體" w:hint="eastAsia"/>
          <w:kern w:val="2"/>
          <w:lang w:eastAsia="zh-TW"/>
        </w:rPr>
        <w:t>OCR_</w:t>
      </w:r>
      <w:r>
        <w:rPr>
          <w:rFonts w:ascii="新細明體" w:hAnsi="新細明體" w:hint="eastAsia"/>
          <w:kern w:val="2"/>
          <w:lang w:eastAsia="zh-TW"/>
        </w:rPr>
        <w:t>ID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DTAAH526  </w:t>
      </w:r>
      <w:r w:rsidR="005C2E69">
        <w:rPr>
          <w:rFonts w:ascii="新細明體" w:hAnsi="新細明體" w:hint="eastAsia"/>
          <w:kern w:val="2"/>
          <w:lang w:eastAsia="zh-TW"/>
        </w:rPr>
        <w:t>(若抓取出來筆數為0仍要新增一筆 CNT AMT ACCU_CNT ACCU_AMT 皆為0)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993E5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DATA_dd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stat_kind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EB6DCD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 w:rsidR="000A1C53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EB6DCD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</w:t>
            </w:r>
            <w:r>
              <w:rPr>
                <w:rFonts w:ascii="Arial" w:hAnsi="Arial" w:cs="Arial" w:hint="eastAsia"/>
                <w:sz w:val="20"/>
                <w:szCs w:val="20"/>
              </w:rPr>
              <w:t>筆數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45" w:author="王懷先" w:date="2011-05-25T14:28:00Z"/>
                <w:rFonts w:ascii="新細明體" w:hAnsi="新細明體" w:hint="eastAsia"/>
                <w:kern w:val="2"/>
                <w:lang w:eastAsia="zh-TW"/>
              </w:rPr>
            </w:pPr>
            <w:ins w:id="46" w:author="王懷先" w:date="2011-05-25T14:28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47" w:author="王懷先" w:date="2011-05-25T14:28:00Z"/>
                <w:rFonts w:ascii="Arial" w:hAnsi="Arial" w:cs="Arial" w:hint="eastAsia"/>
                <w:kern w:val="2"/>
                <w:lang w:eastAsia="zh-TW"/>
              </w:rPr>
            </w:pPr>
            <w:ins w:id="48" w:author="王懷先" w:date="2011-05-25T14:28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B6DCD" w:rsidDel="00EA5C7D" w:rsidRDefault="00EA5C7D" w:rsidP="006C2082">
            <w:pPr>
              <w:pStyle w:val="Tabletext"/>
              <w:keepLines w:val="0"/>
              <w:spacing w:after="0" w:line="240" w:lineRule="auto"/>
              <w:rPr>
                <w:del w:id="49" w:author="王懷先" w:date="2011-05-25T14:28:00Z"/>
                <w:rFonts w:ascii="Arial" w:hAnsi="Arial" w:cs="Arial" w:hint="eastAsia"/>
                <w:kern w:val="2"/>
                <w:lang w:eastAsia="zh-TW"/>
              </w:rPr>
            </w:pPr>
            <w:ins w:id="50" w:author="王懷先" w:date="2011-05-25T14:30:00Z"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GET </w:t>
              </w:r>
            </w:ins>
            <w:ins w:id="51" w:author="王懷先" w:date="2011-05-25T14:28:00Z"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GROUP BY </w:t>
              </w:r>
            </w:ins>
            <w:ins w:id="52" w:author="王懷先" w:date="2011-05-25T14:29:00Z">
              <w:r>
                <w:rPr>
                  <w:rFonts w:ascii="Arial" w:hAnsi="Arial" w:cs="Arial" w:hint="eastAsia"/>
                  <w:kern w:val="2"/>
                  <w:lang w:eastAsia="zh-TW"/>
                </w:rPr>
                <w:t>OCR_ID</w:t>
              </w:r>
            </w:ins>
            <w:ins w:id="53" w:author="王懷先" w:date="2011-05-25T14:30:00Z"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筆數</w:t>
              </w:r>
            </w:ins>
            <w:del w:id="54" w:author="王懷先" w:date="2011-05-25T14:28:00Z"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 xml:space="preserve">READ DTAAH526 BY </w:delText>
              </w:r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>資料統計年月</w:delText>
              </w:r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 xml:space="preserve"> =</w:delText>
              </w:r>
              <w:r w:rsidR="00EB6DCD"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處理年月日之年月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 xml:space="preserve">AND 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>幣別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 xml:space="preserve"> = 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>該筆幣別</w:delText>
              </w:r>
            </w:del>
          </w:p>
          <w:p w:rsidR="00EB6DCD" w:rsidRPr="00993E5A" w:rsidRDefault="00EB6DCD" w:rsidP="00EB6DCD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del w:id="55" w:author="王懷先" w:date="2011-05-25T14:30:00Z"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GET SUM(</w:delText>
              </w:r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件數</w:delText>
              </w:r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) + CNT</w:delText>
              </w:r>
            </w:del>
          </w:p>
        </w:tc>
      </w:tr>
      <w:tr w:rsidR="00EA5C7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A5C7D" w:rsidRPr="00993E5A" w:rsidRDefault="00EA5C7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56" w:author="王懷先" w:date="2011-05-25T14:30:00Z"/>
                <w:rFonts w:ascii="新細明體" w:hAnsi="新細明體" w:hint="eastAsia"/>
                <w:kern w:val="2"/>
                <w:lang w:eastAsia="zh-TW"/>
              </w:rPr>
            </w:pPr>
            <w:ins w:id="57" w:author="王懷先" w:date="2011-05-25T14:30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58" w:author="王懷先" w:date="2011-05-25T14:30:00Z"/>
                <w:rFonts w:ascii="Arial" w:hAnsi="Arial" w:cs="Arial" w:hint="eastAsia"/>
                <w:kern w:val="2"/>
                <w:lang w:eastAsia="zh-TW"/>
              </w:rPr>
            </w:pPr>
            <w:ins w:id="59" w:author="王懷先" w:date="2011-05-25T14:30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A5C7D" w:rsidDel="00D63ACC" w:rsidRDefault="00EA5C7D" w:rsidP="006C2082">
            <w:pPr>
              <w:rPr>
                <w:del w:id="60" w:author="王懷先" w:date="2011-05-25T14:30:00Z"/>
                <w:rFonts w:ascii="Arial" w:hAnsi="Arial" w:cs="Arial" w:hint="eastAsia"/>
              </w:rPr>
            </w:pPr>
            <w:ins w:id="61" w:author="王懷先" w:date="2011-05-25T14:30:00Z">
              <w:r w:rsidRPr="00993E5A">
                <w:rPr>
                  <w:rFonts w:ascii="Arial" w:hAnsi="Arial" w:cs="Arial"/>
                  <w:sz w:val="20"/>
                  <w:szCs w:val="20"/>
                </w:rPr>
                <w:t>GET SUM(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給付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金額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)</w:t>
              </w:r>
            </w:ins>
            <w:del w:id="62" w:author="王懷先" w:date="2011-05-25T14:30:00Z">
              <w:r w:rsidRPr="00993E5A" w:rsidDel="00D63ACC">
                <w:rPr>
                  <w:rFonts w:ascii="Arial" w:hAnsi="Arial" w:cs="Arial"/>
                  <w:sz w:val="20"/>
                  <w:szCs w:val="20"/>
                </w:rPr>
                <w:delText xml:space="preserve">READ DTAAH526 BY </w:delText>
              </w:r>
              <w:r w:rsidRPr="00993E5A" w:rsidDel="00D63ACC">
                <w:rPr>
                  <w:rFonts w:ascii="Arial" w:hAnsi="Arial" w:cs="Arial"/>
                  <w:sz w:val="20"/>
                  <w:szCs w:val="20"/>
                </w:rPr>
                <w:delText>資料統計年月</w:delText>
              </w:r>
              <w:r w:rsidRPr="00993E5A" w:rsidDel="00D63ACC">
                <w:rPr>
                  <w:rFonts w:ascii="Arial" w:hAnsi="Arial" w:cs="Arial"/>
                  <w:sz w:val="20"/>
                  <w:szCs w:val="20"/>
                </w:rPr>
                <w:delText xml:space="preserve"> =</w:delText>
              </w:r>
              <w:r w:rsidRPr="00993E5A" w:rsidDel="00D63ACC">
                <w:rPr>
                  <w:rFonts w:ascii="Arial" w:hAnsi="Arial" w:cs="Arial"/>
                  <w:sz w:val="20"/>
                  <w:szCs w:val="20"/>
                </w:rPr>
                <w:delText>處理年月日之年月</w:delText>
              </w:r>
              <w:r w:rsidRPr="00EB6DCD" w:rsidDel="00D63ACC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Pr="00EB6DCD" w:rsidDel="00D63ACC">
                <w:rPr>
                  <w:rFonts w:ascii="Arial" w:hAnsi="Arial" w:cs="Arial" w:hint="eastAsia"/>
                  <w:sz w:val="20"/>
                  <w:szCs w:val="20"/>
                </w:rPr>
                <w:delText xml:space="preserve">AND </w:delText>
              </w:r>
              <w:r w:rsidRPr="00EB6DCD" w:rsidDel="00D63ACC">
                <w:rPr>
                  <w:rFonts w:ascii="Arial" w:hAnsi="Arial" w:cs="Arial" w:hint="eastAsia"/>
                  <w:sz w:val="20"/>
                  <w:szCs w:val="20"/>
                </w:rPr>
                <w:delText>幣別</w:delText>
              </w:r>
              <w:r w:rsidRPr="00EB6DCD" w:rsidDel="00D63ACC">
                <w:rPr>
                  <w:rFonts w:ascii="Arial" w:hAnsi="Arial" w:cs="Arial" w:hint="eastAsia"/>
                  <w:sz w:val="20"/>
                  <w:szCs w:val="20"/>
                </w:rPr>
                <w:delText xml:space="preserve"> = </w:delText>
              </w:r>
              <w:r w:rsidRPr="00EB6DCD" w:rsidDel="00D63ACC">
                <w:rPr>
                  <w:rFonts w:ascii="Arial" w:hAnsi="Arial" w:cs="Arial" w:hint="eastAsia"/>
                  <w:sz w:val="20"/>
                  <w:szCs w:val="20"/>
                </w:rPr>
                <w:delText>該筆幣別</w:delText>
              </w:r>
            </w:del>
          </w:p>
          <w:p w:rsidR="00EA5C7D" w:rsidRPr="00993E5A" w:rsidRDefault="00EA5C7D" w:rsidP="006C2082">
            <w:pPr>
              <w:rPr>
                <w:rFonts w:ascii="Arial" w:hAnsi="Arial" w:cs="Arial"/>
                <w:sz w:val="20"/>
                <w:szCs w:val="20"/>
              </w:rPr>
            </w:pPr>
            <w:del w:id="63" w:author="王懷先" w:date="2011-05-25T14:30:00Z">
              <w:r w:rsidRPr="00993E5A" w:rsidDel="00D63ACC">
                <w:rPr>
                  <w:rFonts w:ascii="Arial" w:hAnsi="Arial" w:cs="Arial"/>
                  <w:sz w:val="20"/>
                  <w:szCs w:val="20"/>
                </w:rPr>
                <w:delText>GET SUM(</w:delText>
              </w:r>
              <w:r w:rsidRPr="00993E5A" w:rsidDel="00D63ACC">
                <w:rPr>
                  <w:rFonts w:ascii="Arial" w:hAnsi="Arial" w:cs="Arial"/>
                  <w:sz w:val="20"/>
                  <w:szCs w:val="20"/>
                </w:rPr>
                <w:delText>金額</w:delText>
              </w:r>
              <w:r w:rsidRPr="00993E5A" w:rsidDel="00D63ACC">
                <w:rPr>
                  <w:rFonts w:ascii="Arial" w:hAnsi="Arial" w:cs="Arial"/>
                  <w:sz w:val="20"/>
                  <w:szCs w:val="20"/>
                </w:rPr>
                <w:delText>) + AMT</w:delText>
              </w:r>
            </w:del>
          </w:p>
        </w:tc>
      </w:tr>
    </w:tbl>
    <w:p w:rsidR="00EB6DCD" w:rsidRDefault="00EB6DCD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 xml:space="preserve">EAD DTAAB001 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 = 處理年月日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G</w:t>
      </w:r>
      <w:r>
        <w:rPr>
          <w:rFonts w:ascii="新細明體" w:hAnsi="新細明體" w:hint="eastAsia"/>
          <w:kern w:val="2"/>
          <w:lang w:eastAsia="zh-TW"/>
        </w:rPr>
        <w:t xml:space="preserve">ROUP BY </w:t>
      </w:r>
      <w:del w:id="64" w:author="王懷先" w:date="2011-05-25T14:31:00Z">
        <w:r w:rsidDel="00EA5C7D">
          <w:rPr>
            <w:rFonts w:ascii="新細明體" w:hAnsi="新細明體" w:hint="eastAsia"/>
            <w:kern w:val="2"/>
            <w:lang w:eastAsia="zh-TW"/>
          </w:rPr>
          <w:delText>受理編號,</w:delText>
        </w:r>
        <w:r w:rsidR="000A1C53" w:rsidDel="00EA5C7D">
          <w:rPr>
            <w:rFonts w:ascii="新細明體" w:hAnsi="新細明體" w:hint="eastAsia"/>
            <w:kern w:val="2"/>
            <w:lang w:eastAsia="zh-TW"/>
          </w:rPr>
          <w:delText>OCR_</w:delText>
        </w:r>
        <w:r w:rsidDel="00EA5C7D">
          <w:rPr>
            <w:rFonts w:ascii="新細明體" w:hAnsi="新細明體" w:hint="eastAsia"/>
            <w:kern w:val="2"/>
            <w:lang w:eastAsia="zh-TW"/>
          </w:rPr>
          <w:delText>ID,</w:delText>
        </w:r>
      </w:del>
      <w:r>
        <w:rPr>
          <w:rFonts w:ascii="新細明體" w:hAnsi="新細明體" w:hint="eastAsia"/>
          <w:kern w:val="2"/>
          <w:lang w:eastAsia="zh-TW"/>
        </w:rPr>
        <w:t>保單號碼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DTAAH526  </w:t>
      </w:r>
      <w:r w:rsidR="005C2E69">
        <w:rPr>
          <w:rFonts w:ascii="新細明體" w:hAnsi="新細明體" w:hint="eastAsia"/>
          <w:kern w:val="2"/>
          <w:lang w:eastAsia="zh-TW"/>
        </w:rPr>
        <w:t>(若抓取出來筆數為0仍要新增一筆 CNT AMT ACCU_CNT ACCU_AMT 皆為0)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993E5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DATA_dd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stat_kind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EB6DCD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</w:t>
            </w:r>
            <w:r>
              <w:rPr>
                <w:rFonts w:ascii="Arial" w:hAnsi="Arial" w:cs="Arial" w:hint="eastAsia"/>
                <w:sz w:val="20"/>
                <w:szCs w:val="20"/>
              </w:rPr>
              <w:t>筆數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65" w:author="王懷先" w:date="2011-05-25T14:32:00Z"/>
                <w:rFonts w:ascii="新細明體" w:hAnsi="新細明體" w:hint="eastAsia"/>
                <w:kern w:val="2"/>
                <w:lang w:eastAsia="zh-TW"/>
              </w:rPr>
            </w:pPr>
            <w:ins w:id="66" w:author="王懷先" w:date="2011-05-25T14:32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67" w:author="王懷先" w:date="2011-05-25T14:32:00Z"/>
                <w:rFonts w:ascii="Arial" w:hAnsi="Arial" w:cs="Arial" w:hint="eastAsia"/>
                <w:kern w:val="2"/>
                <w:lang w:eastAsia="zh-TW"/>
              </w:rPr>
            </w:pPr>
            <w:ins w:id="68" w:author="王懷先" w:date="2011-05-25T14:32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B6DCD" w:rsidDel="00EA5C7D" w:rsidRDefault="00EA5C7D" w:rsidP="006C2082">
            <w:pPr>
              <w:pStyle w:val="Tabletext"/>
              <w:keepLines w:val="0"/>
              <w:spacing w:after="0" w:line="240" w:lineRule="auto"/>
              <w:rPr>
                <w:del w:id="69" w:author="王懷先" w:date="2011-05-25T14:32:00Z"/>
                <w:rFonts w:ascii="Arial" w:hAnsi="Arial" w:cs="Arial" w:hint="eastAsia"/>
                <w:kern w:val="2"/>
                <w:lang w:eastAsia="zh-TW"/>
              </w:rPr>
            </w:pPr>
            <w:ins w:id="70" w:author="王懷先" w:date="2011-05-25T14:32:00Z"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GET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GROUP BY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保單號碼筆數</w:t>
              </w:r>
            </w:ins>
            <w:del w:id="71" w:author="王懷先" w:date="2011-05-25T14:32:00Z"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 xml:space="preserve">READ DTAAH526 BY </w:delText>
              </w:r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>資料統計年月</w:delText>
              </w:r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 xml:space="preserve"> =</w:delText>
              </w:r>
              <w:r w:rsidR="00EB6DCD"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處理年月日之年月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 xml:space="preserve">AND 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>幣別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 xml:space="preserve"> = 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>該筆幣別</w:delText>
              </w:r>
            </w:del>
          </w:p>
          <w:p w:rsidR="00EB6DCD" w:rsidRPr="00993E5A" w:rsidRDefault="00EB6DCD" w:rsidP="006C2082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del w:id="72" w:author="王懷先" w:date="2011-05-25T14:32:00Z"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GET SUM(</w:delText>
              </w:r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件數</w:delText>
              </w:r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) + CNT</w:delText>
              </w:r>
            </w:del>
          </w:p>
        </w:tc>
      </w:tr>
      <w:tr w:rsidR="00EA5C7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A5C7D" w:rsidRPr="00993E5A" w:rsidRDefault="00EA5C7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73" w:author="王懷先" w:date="2011-05-25T14:30:00Z"/>
                <w:rFonts w:ascii="新細明體" w:hAnsi="新細明體" w:hint="eastAsia"/>
                <w:kern w:val="2"/>
                <w:lang w:eastAsia="zh-TW"/>
              </w:rPr>
            </w:pPr>
            <w:ins w:id="74" w:author="王懷先" w:date="2011-05-25T14:30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75" w:author="王懷先" w:date="2011-05-25T14:30:00Z"/>
                <w:rFonts w:ascii="Arial" w:hAnsi="Arial" w:cs="Arial" w:hint="eastAsia"/>
                <w:kern w:val="2"/>
                <w:lang w:eastAsia="zh-TW"/>
              </w:rPr>
            </w:pPr>
            <w:ins w:id="76" w:author="王懷先" w:date="2011-05-25T14:30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A5C7D" w:rsidDel="00207FFD" w:rsidRDefault="00EA5C7D" w:rsidP="006C2082">
            <w:pPr>
              <w:rPr>
                <w:del w:id="77" w:author="王懷先" w:date="2011-05-25T14:30:00Z"/>
                <w:rFonts w:ascii="Arial" w:hAnsi="Arial" w:cs="Arial" w:hint="eastAsia"/>
              </w:rPr>
            </w:pPr>
            <w:ins w:id="78" w:author="王懷先" w:date="2011-05-25T14:30:00Z">
              <w:r w:rsidRPr="00993E5A">
                <w:rPr>
                  <w:rFonts w:ascii="Arial" w:hAnsi="Arial" w:cs="Arial"/>
                  <w:sz w:val="20"/>
                  <w:szCs w:val="20"/>
                </w:rPr>
                <w:t>GET SUM(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給付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金額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)</w:t>
              </w:r>
            </w:ins>
            <w:del w:id="79" w:author="王懷先" w:date="2011-05-25T14:30:00Z">
              <w:r w:rsidRPr="00993E5A" w:rsidDel="00207FFD">
                <w:rPr>
                  <w:rFonts w:ascii="Arial" w:hAnsi="Arial" w:cs="Arial"/>
                  <w:sz w:val="20"/>
                  <w:szCs w:val="20"/>
                </w:rPr>
                <w:delText xml:space="preserve">READ DTAAH526 BY </w:delText>
              </w:r>
              <w:r w:rsidRPr="00993E5A" w:rsidDel="00207FFD">
                <w:rPr>
                  <w:rFonts w:ascii="Arial" w:hAnsi="Arial" w:cs="Arial"/>
                  <w:sz w:val="20"/>
                  <w:szCs w:val="20"/>
                </w:rPr>
                <w:delText>資料統計年月</w:delText>
              </w:r>
              <w:r w:rsidRPr="00993E5A" w:rsidDel="00207FFD">
                <w:rPr>
                  <w:rFonts w:ascii="Arial" w:hAnsi="Arial" w:cs="Arial"/>
                  <w:sz w:val="20"/>
                  <w:szCs w:val="20"/>
                </w:rPr>
                <w:delText xml:space="preserve"> =</w:delText>
              </w:r>
              <w:r w:rsidRPr="00993E5A" w:rsidDel="00207FFD">
                <w:rPr>
                  <w:rFonts w:ascii="Arial" w:hAnsi="Arial" w:cs="Arial"/>
                  <w:sz w:val="20"/>
                  <w:szCs w:val="20"/>
                </w:rPr>
                <w:delText>處理年月日之年月</w:delText>
              </w:r>
              <w:r w:rsidRPr="00EB6DCD" w:rsidDel="00207FFD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Pr="00EB6DCD" w:rsidDel="00207FFD">
                <w:rPr>
                  <w:rFonts w:ascii="Arial" w:hAnsi="Arial" w:cs="Arial" w:hint="eastAsia"/>
                  <w:sz w:val="20"/>
                  <w:szCs w:val="20"/>
                </w:rPr>
                <w:delText xml:space="preserve">AND </w:delText>
              </w:r>
              <w:r w:rsidRPr="00EB6DCD" w:rsidDel="00207FFD">
                <w:rPr>
                  <w:rFonts w:ascii="Arial" w:hAnsi="Arial" w:cs="Arial" w:hint="eastAsia"/>
                  <w:sz w:val="20"/>
                  <w:szCs w:val="20"/>
                </w:rPr>
                <w:delText>幣別</w:delText>
              </w:r>
              <w:r w:rsidRPr="00EB6DCD" w:rsidDel="00207FFD">
                <w:rPr>
                  <w:rFonts w:ascii="Arial" w:hAnsi="Arial" w:cs="Arial" w:hint="eastAsia"/>
                  <w:sz w:val="20"/>
                  <w:szCs w:val="20"/>
                </w:rPr>
                <w:delText xml:space="preserve"> = </w:delText>
              </w:r>
              <w:r w:rsidRPr="00EB6DCD" w:rsidDel="00207FFD">
                <w:rPr>
                  <w:rFonts w:ascii="Arial" w:hAnsi="Arial" w:cs="Arial" w:hint="eastAsia"/>
                  <w:sz w:val="20"/>
                  <w:szCs w:val="20"/>
                </w:rPr>
                <w:delText>該筆幣別</w:delText>
              </w:r>
            </w:del>
          </w:p>
          <w:p w:rsidR="00EA5C7D" w:rsidRPr="00993E5A" w:rsidRDefault="00EA5C7D" w:rsidP="006C2082">
            <w:pPr>
              <w:rPr>
                <w:rFonts w:ascii="Arial" w:hAnsi="Arial" w:cs="Arial"/>
                <w:sz w:val="20"/>
                <w:szCs w:val="20"/>
              </w:rPr>
            </w:pPr>
            <w:del w:id="80" w:author="王懷先" w:date="2011-05-25T14:30:00Z">
              <w:r w:rsidRPr="00993E5A" w:rsidDel="00207FFD">
                <w:rPr>
                  <w:rFonts w:ascii="Arial" w:hAnsi="Arial" w:cs="Arial"/>
                  <w:sz w:val="20"/>
                  <w:szCs w:val="20"/>
                </w:rPr>
                <w:delText>GET SUM(</w:delText>
              </w:r>
              <w:r w:rsidRPr="00993E5A" w:rsidDel="00207FFD">
                <w:rPr>
                  <w:rFonts w:ascii="Arial" w:hAnsi="Arial" w:cs="Arial"/>
                  <w:sz w:val="20"/>
                  <w:szCs w:val="20"/>
                </w:rPr>
                <w:delText>金額</w:delText>
              </w:r>
              <w:r w:rsidRPr="00993E5A" w:rsidDel="00207FFD">
                <w:rPr>
                  <w:rFonts w:ascii="Arial" w:hAnsi="Arial" w:cs="Arial"/>
                  <w:sz w:val="20"/>
                  <w:szCs w:val="20"/>
                </w:rPr>
                <w:delText>) + AMT</w:delText>
              </w:r>
            </w:del>
          </w:p>
        </w:tc>
      </w:tr>
    </w:tbl>
    <w:p w:rsidR="00EB6DCD" w:rsidRDefault="00EB6DCD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 xml:space="preserve">EAD DTAAB001 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 = 處理年月日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G</w:t>
      </w:r>
      <w:r>
        <w:rPr>
          <w:rFonts w:ascii="新細明體" w:hAnsi="新細明體" w:hint="eastAsia"/>
          <w:kern w:val="2"/>
          <w:lang w:eastAsia="zh-TW"/>
        </w:rPr>
        <w:t xml:space="preserve">ROUP BY </w:t>
      </w:r>
      <w:del w:id="81" w:author="王懷先" w:date="2011-05-25T14:31:00Z">
        <w:r w:rsidDel="00EA5C7D">
          <w:rPr>
            <w:rFonts w:ascii="新細明體" w:hAnsi="新細明體" w:hint="eastAsia"/>
            <w:kern w:val="2"/>
            <w:lang w:eastAsia="zh-TW"/>
          </w:rPr>
          <w:delText>受理編號,ID,保單號碼,</w:delText>
        </w:r>
      </w:del>
      <w:r>
        <w:rPr>
          <w:rFonts w:ascii="新細明體" w:hAnsi="新細明體" w:hint="eastAsia"/>
          <w:kern w:val="2"/>
          <w:lang w:eastAsia="zh-TW"/>
        </w:rPr>
        <w:t>險別</w:t>
      </w:r>
    </w:p>
    <w:p w:rsidR="00EB6DCD" w:rsidRDefault="00EB6DCD" w:rsidP="006C20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DTAAH526  </w:t>
      </w:r>
      <w:r w:rsidR="005C2E69">
        <w:rPr>
          <w:rFonts w:ascii="新細明體" w:hAnsi="新細明體" w:hint="eastAsia"/>
          <w:kern w:val="2"/>
          <w:lang w:eastAsia="zh-TW"/>
        </w:rPr>
        <w:t>(若抓取出來筆數為0仍要新增一筆 CNT AMT ACCU_CNT ACCU_AMT 皆為0)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993E5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DATA_dd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stat_kind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EB6DCD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4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</w:t>
            </w:r>
            <w:r>
              <w:rPr>
                <w:rFonts w:ascii="Arial" w:hAnsi="Arial" w:cs="Arial" w:hint="eastAsia"/>
                <w:sz w:val="20"/>
                <w:szCs w:val="20"/>
              </w:rPr>
              <w:t>筆數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82" w:author="王懷先" w:date="2011-05-25T14:32:00Z"/>
                <w:rFonts w:ascii="新細明體" w:hAnsi="新細明體" w:hint="eastAsia"/>
                <w:kern w:val="2"/>
                <w:lang w:eastAsia="zh-TW"/>
              </w:rPr>
            </w:pPr>
            <w:ins w:id="83" w:author="王懷先" w:date="2011-05-25T14:32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EA5C7D">
            <w:pPr>
              <w:pStyle w:val="Tabletext"/>
              <w:keepLines w:val="0"/>
              <w:spacing w:after="0" w:line="240" w:lineRule="auto"/>
              <w:rPr>
                <w:ins w:id="84" w:author="王懷先" w:date="2011-05-25T14:32:00Z"/>
                <w:rFonts w:ascii="Arial" w:hAnsi="Arial" w:cs="Arial" w:hint="eastAsia"/>
                <w:kern w:val="2"/>
                <w:lang w:eastAsia="zh-TW"/>
              </w:rPr>
            </w:pPr>
            <w:ins w:id="85" w:author="王懷先" w:date="2011-05-25T14:32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B6DCD" w:rsidDel="00EA5C7D" w:rsidRDefault="00EA5C7D" w:rsidP="006C2082">
            <w:pPr>
              <w:pStyle w:val="Tabletext"/>
              <w:keepLines w:val="0"/>
              <w:spacing w:after="0" w:line="240" w:lineRule="auto"/>
              <w:rPr>
                <w:del w:id="86" w:author="王懷先" w:date="2011-05-25T14:32:00Z"/>
                <w:rFonts w:ascii="Arial" w:hAnsi="Arial" w:cs="Arial" w:hint="eastAsia"/>
                <w:kern w:val="2"/>
                <w:lang w:eastAsia="zh-TW"/>
              </w:rPr>
            </w:pPr>
            <w:ins w:id="87" w:author="王懷先" w:date="2011-05-25T14:32:00Z"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GET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GROUP BY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險別筆數</w:t>
              </w:r>
            </w:ins>
            <w:del w:id="88" w:author="王懷先" w:date="2011-05-25T14:32:00Z"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 xml:space="preserve">READ DTAAH526 BY </w:delText>
              </w:r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>資料統計年月</w:delText>
              </w:r>
              <w:r w:rsidR="00EB6DCD" w:rsidRPr="00993E5A" w:rsidDel="00EA5C7D">
                <w:rPr>
                  <w:rFonts w:ascii="Arial" w:hAnsi="Arial" w:cs="Arial"/>
                  <w:lang w:eastAsia="zh-TW"/>
                </w:rPr>
                <w:delText xml:space="preserve"> =</w:delText>
              </w:r>
              <w:r w:rsidR="00EB6DCD"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處理年月日之年月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 xml:space="preserve">AND 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>幣別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 xml:space="preserve"> = </w:delText>
              </w:r>
              <w:r w:rsidR="00EB6DCD" w:rsidDel="00EA5C7D">
                <w:rPr>
                  <w:rFonts w:ascii="Arial" w:hAnsi="Arial" w:cs="Arial" w:hint="eastAsia"/>
                  <w:kern w:val="2"/>
                  <w:lang w:eastAsia="zh-TW"/>
                </w:rPr>
                <w:delText>該筆幣別</w:delText>
              </w:r>
            </w:del>
          </w:p>
          <w:p w:rsidR="00EB6DCD" w:rsidRPr="00993E5A" w:rsidRDefault="00EB6DCD" w:rsidP="006C2082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del w:id="89" w:author="王懷先" w:date="2011-05-25T14:32:00Z"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GET SUM(</w:delText>
              </w:r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件數</w:delText>
              </w:r>
              <w:r w:rsidRPr="00993E5A" w:rsidDel="00EA5C7D">
                <w:rPr>
                  <w:rFonts w:ascii="Arial" w:hAnsi="Arial" w:cs="Arial"/>
                  <w:kern w:val="2"/>
                  <w:lang w:eastAsia="zh-TW"/>
                </w:rPr>
                <w:delText>) + CNT</w:delText>
              </w:r>
            </w:del>
          </w:p>
        </w:tc>
      </w:tr>
      <w:tr w:rsidR="00EA5C7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A5C7D" w:rsidRPr="00993E5A" w:rsidRDefault="00EA5C7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90" w:author="王懷先" w:date="2011-05-25T14:30:00Z"/>
                <w:rFonts w:ascii="新細明體" w:hAnsi="新細明體" w:hint="eastAsia"/>
                <w:kern w:val="2"/>
                <w:lang w:eastAsia="zh-TW"/>
              </w:rPr>
            </w:pPr>
            <w:ins w:id="91" w:author="王懷先" w:date="2011-05-25T14:30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92" w:author="王懷先" w:date="2011-05-25T14:30:00Z"/>
                <w:rFonts w:ascii="Arial" w:hAnsi="Arial" w:cs="Arial" w:hint="eastAsia"/>
                <w:kern w:val="2"/>
                <w:lang w:eastAsia="zh-TW"/>
              </w:rPr>
            </w:pPr>
            <w:ins w:id="93" w:author="王懷先" w:date="2011-05-25T14:30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A5C7D" w:rsidDel="00F41830" w:rsidRDefault="00EA5C7D" w:rsidP="006C2082">
            <w:pPr>
              <w:rPr>
                <w:del w:id="94" w:author="王懷先" w:date="2011-05-25T14:30:00Z"/>
                <w:rFonts w:ascii="Arial" w:hAnsi="Arial" w:cs="Arial" w:hint="eastAsia"/>
              </w:rPr>
            </w:pPr>
            <w:ins w:id="95" w:author="王懷先" w:date="2011-05-25T14:30:00Z">
              <w:r w:rsidRPr="00993E5A">
                <w:rPr>
                  <w:rFonts w:ascii="Arial" w:hAnsi="Arial" w:cs="Arial"/>
                  <w:sz w:val="20"/>
                  <w:szCs w:val="20"/>
                </w:rPr>
                <w:t>GET SUM(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給付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金額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)</w:t>
              </w:r>
            </w:ins>
            <w:del w:id="96" w:author="王懷先" w:date="2011-05-25T14:30:00Z">
              <w:r w:rsidRPr="00993E5A" w:rsidDel="00F41830">
                <w:rPr>
                  <w:rFonts w:ascii="Arial" w:hAnsi="Arial" w:cs="Arial"/>
                  <w:sz w:val="20"/>
                  <w:szCs w:val="20"/>
                </w:rPr>
                <w:delText xml:space="preserve">READ DTAAH526 BY </w:delText>
              </w:r>
              <w:r w:rsidRPr="00993E5A" w:rsidDel="00F41830">
                <w:rPr>
                  <w:rFonts w:ascii="Arial" w:hAnsi="Arial" w:cs="Arial"/>
                  <w:sz w:val="20"/>
                  <w:szCs w:val="20"/>
                </w:rPr>
                <w:delText>資料統計年月</w:delText>
              </w:r>
              <w:r w:rsidRPr="00993E5A" w:rsidDel="00F41830">
                <w:rPr>
                  <w:rFonts w:ascii="Arial" w:hAnsi="Arial" w:cs="Arial"/>
                  <w:sz w:val="20"/>
                  <w:szCs w:val="20"/>
                </w:rPr>
                <w:delText xml:space="preserve"> =</w:delText>
              </w:r>
              <w:r w:rsidRPr="00993E5A" w:rsidDel="00F41830">
                <w:rPr>
                  <w:rFonts w:ascii="Arial" w:hAnsi="Arial" w:cs="Arial"/>
                  <w:sz w:val="20"/>
                  <w:szCs w:val="20"/>
                </w:rPr>
                <w:delText>處理年月日之年月</w:delText>
              </w:r>
              <w:r w:rsidRPr="00EB6DCD" w:rsidDel="00F41830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Pr="00EB6DCD" w:rsidDel="00F41830">
                <w:rPr>
                  <w:rFonts w:ascii="Arial" w:hAnsi="Arial" w:cs="Arial" w:hint="eastAsia"/>
                  <w:sz w:val="20"/>
                  <w:szCs w:val="20"/>
                </w:rPr>
                <w:delText xml:space="preserve">AND </w:delText>
              </w:r>
              <w:r w:rsidRPr="00EB6DCD" w:rsidDel="00F41830">
                <w:rPr>
                  <w:rFonts w:ascii="Arial" w:hAnsi="Arial" w:cs="Arial" w:hint="eastAsia"/>
                  <w:sz w:val="20"/>
                  <w:szCs w:val="20"/>
                </w:rPr>
                <w:delText>幣別</w:delText>
              </w:r>
              <w:r w:rsidRPr="00EB6DCD" w:rsidDel="00F41830">
                <w:rPr>
                  <w:rFonts w:ascii="Arial" w:hAnsi="Arial" w:cs="Arial" w:hint="eastAsia"/>
                  <w:sz w:val="20"/>
                  <w:szCs w:val="20"/>
                </w:rPr>
                <w:delText xml:space="preserve"> = </w:delText>
              </w:r>
              <w:r w:rsidRPr="00EB6DCD" w:rsidDel="00F41830">
                <w:rPr>
                  <w:rFonts w:ascii="Arial" w:hAnsi="Arial" w:cs="Arial" w:hint="eastAsia"/>
                  <w:sz w:val="20"/>
                  <w:szCs w:val="20"/>
                </w:rPr>
                <w:delText>該筆幣別</w:delText>
              </w:r>
            </w:del>
          </w:p>
          <w:p w:rsidR="00EA5C7D" w:rsidRPr="00993E5A" w:rsidRDefault="00EA5C7D" w:rsidP="006C2082">
            <w:pPr>
              <w:rPr>
                <w:rFonts w:ascii="Arial" w:hAnsi="Arial" w:cs="Arial"/>
                <w:sz w:val="20"/>
                <w:szCs w:val="20"/>
              </w:rPr>
            </w:pPr>
            <w:del w:id="97" w:author="王懷先" w:date="2011-05-25T14:30:00Z">
              <w:r w:rsidRPr="00993E5A" w:rsidDel="00F41830">
                <w:rPr>
                  <w:rFonts w:ascii="Arial" w:hAnsi="Arial" w:cs="Arial"/>
                  <w:sz w:val="20"/>
                  <w:szCs w:val="20"/>
                </w:rPr>
                <w:delText>GET SUM(</w:delText>
              </w:r>
              <w:r w:rsidRPr="00993E5A" w:rsidDel="00F41830">
                <w:rPr>
                  <w:rFonts w:ascii="Arial" w:hAnsi="Arial" w:cs="Arial"/>
                  <w:sz w:val="20"/>
                  <w:szCs w:val="20"/>
                </w:rPr>
                <w:delText>金額</w:delText>
              </w:r>
              <w:r w:rsidRPr="00993E5A" w:rsidDel="00F41830">
                <w:rPr>
                  <w:rFonts w:ascii="Arial" w:hAnsi="Arial" w:cs="Arial"/>
                  <w:sz w:val="20"/>
                  <w:szCs w:val="20"/>
                </w:rPr>
                <w:delText>) + AMT</w:delText>
              </w:r>
            </w:del>
          </w:p>
        </w:tc>
      </w:tr>
    </w:tbl>
    <w:p w:rsidR="00EB6DCD" w:rsidRDefault="00EB6DCD" w:rsidP="00EA6E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 xml:space="preserve">EAD DTAAB001 </w:t>
      </w:r>
    </w:p>
    <w:p w:rsidR="00EB6DCD" w:rsidRDefault="00EB6DCD" w:rsidP="00EA6E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EB6DCD" w:rsidRDefault="00EB6DCD" w:rsidP="00EA6E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EB6DCD" w:rsidRDefault="00EB6DCD" w:rsidP="00EA6E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 = 處理年月日</w:t>
      </w:r>
    </w:p>
    <w:p w:rsidR="00EB6DCD" w:rsidRDefault="00EB6DCD" w:rsidP="00EA6E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G</w:t>
      </w:r>
      <w:r>
        <w:rPr>
          <w:rFonts w:ascii="新細明體" w:hAnsi="新細明體" w:hint="eastAsia"/>
          <w:kern w:val="2"/>
          <w:lang w:eastAsia="zh-TW"/>
        </w:rPr>
        <w:t xml:space="preserve">ROUP BY </w:t>
      </w:r>
      <w:del w:id="98" w:author="王懷先" w:date="2011-05-25T14:31:00Z">
        <w:r w:rsidDel="00EA5C7D">
          <w:rPr>
            <w:rFonts w:ascii="新細明體" w:hAnsi="新細明體" w:hint="eastAsia"/>
            <w:kern w:val="2"/>
            <w:lang w:eastAsia="zh-TW"/>
          </w:rPr>
          <w:delText>受理編號,</w:delText>
        </w:r>
        <w:r w:rsidR="000A1C53" w:rsidDel="00EA5C7D">
          <w:rPr>
            <w:rFonts w:ascii="新細明體" w:hAnsi="新細明體" w:hint="eastAsia"/>
            <w:kern w:val="2"/>
            <w:lang w:eastAsia="zh-TW"/>
          </w:rPr>
          <w:delText>OCR_</w:delText>
        </w:r>
        <w:r w:rsidDel="00EA5C7D">
          <w:rPr>
            <w:rFonts w:ascii="新細明體" w:hAnsi="新細明體" w:hint="eastAsia"/>
            <w:kern w:val="2"/>
            <w:lang w:eastAsia="zh-TW"/>
          </w:rPr>
          <w:delText>ID,保單號碼,險別,</w:delText>
        </w:r>
      </w:del>
      <w:r>
        <w:rPr>
          <w:rFonts w:ascii="新細明體" w:hAnsi="新細明體" w:hint="eastAsia"/>
          <w:kern w:val="2"/>
          <w:lang w:eastAsia="zh-TW"/>
        </w:rPr>
        <w:t>理賠保險金代號</w:t>
      </w:r>
    </w:p>
    <w:p w:rsidR="00EB6DCD" w:rsidRDefault="00EB6DCD" w:rsidP="00EA6E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DTAAH526  </w:t>
      </w:r>
      <w:r w:rsidR="005C2E69">
        <w:rPr>
          <w:rFonts w:ascii="新細明體" w:hAnsi="新細明體" w:hint="eastAsia"/>
          <w:kern w:val="2"/>
          <w:lang w:eastAsia="zh-TW"/>
        </w:rPr>
        <w:t>(若抓取出來筆數為0仍要新增一筆 CNT AMT ACCU_CNT ACCU_AMT 皆為0)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Default="00EB6DCD" w:rsidP="006C208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993E5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DATA_dd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stat_kind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EB6DCD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</w:t>
            </w:r>
            <w:r>
              <w:rPr>
                <w:rFonts w:ascii="Arial" w:hAnsi="Arial" w:cs="Arial" w:hint="eastAsia"/>
                <w:sz w:val="20"/>
                <w:szCs w:val="20"/>
              </w:rPr>
              <w:t>筆數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6DCD" w:rsidRPr="00993E5A" w:rsidRDefault="00EB6DCD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6DC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6DCD" w:rsidRPr="00993E5A" w:rsidRDefault="00EB6DC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46D9" w:rsidRDefault="00C146D9" w:rsidP="00C146D9">
            <w:pPr>
              <w:pStyle w:val="Tabletext"/>
              <w:keepLines w:val="0"/>
              <w:spacing w:after="0" w:line="240" w:lineRule="auto"/>
              <w:rPr>
                <w:ins w:id="99" w:author="王懷先" w:date="2011-05-25T14:36:00Z"/>
                <w:rFonts w:ascii="新細明體" w:hAnsi="新細明體" w:hint="eastAsia"/>
                <w:kern w:val="2"/>
                <w:lang w:eastAsia="zh-TW"/>
              </w:rPr>
            </w:pPr>
            <w:ins w:id="100" w:author="王懷先" w:date="2011-05-25T14:36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C146D9" w:rsidRDefault="00C146D9" w:rsidP="00C146D9">
            <w:pPr>
              <w:pStyle w:val="Tabletext"/>
              <w:keepLines w:val="0"/>
              <w:spacing w:after="0" w:line="240" w:lineRule="auto"/>
              <w:rPr>
                <w:ins w:id="101" w:author="王懷先" w:date="2011-05-25T14:36:00Z"/>
                <w:rFonts w:ascii="Arial" w:hAnsi="Arial" w:cs="Arial" w:hint="eastAsia"/>
                <w:kern w:val="2"/>
                <w:lang w:eastAsia="zh-TW"/>
              </w:rPr>
            </w:pPr>
            <w:ins w:id="102" w:author="王懷先" w:date="2011-05-25T14:36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B6DCD" w:rsidDel="00C146D9" w:rsidRDefault="00C146D9" w:rsidP="006C2082">
            <w:pPr>
              <w:pStyle w:val="Tabletext"/>
              <w:keepLines w:val="0"/>
              <w:spacing w:after="0" w:line="240" w:lineRule="auto"/>
              <w:rPr>
                <w:del w:id="103" w:author="王懷先" w:date="2011-05-25T14:36:00Z"/>
                <w:rFonts w:ascii="Arial" w:hAnsi="Arial" w:cs="Arial" w:hint="eastAsia"/>
                <w:kern w:val="2"/>
                <w:lang w:eastAsia="zh-TW"/>
              </w:rPr>
            </w:pPr>
            <w:ins w:id="104" w:author="王懷先" w:date="2011-05-25T14:36:00Z"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GET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GROUP BY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理賠保險金代號筆數</w:t>
              </w:r>
            </w:ins>
            <w:del w:id="105" w:author="王懷先" w:date="2011-05-25T14:36:00Z">
              <w:r w:rsidR="00EB6DCD" w:rsidRPr="00993E5A" w:rsidDel="00C146D9">
                <w:rPr>
                  <w:rFonts w:ascii="Arial" w:hAnsi="Arial" w:cs="Arial"/>
                  <w:lang w:eastAsia="zh-TW"/>
                </w:rPr>
                <w:delText xml:space="preserve">READ DTAAH526 BY </w:delText>
              </w:r>
              <w:r w:rsidR="00EB6DCD" w:rsidRPr="00993E5A" w:rsidDel="00C146D9">
                <w:rPr>
                  <w:rFonts w:ascii="Arial" w:hAnsi="Arial" w:cs="Arial"/>
                  <w:lang w:eastAsia="zh-TW"/>
                </w:rPr>
                <w:delText>資料統計年月</w:delText>
              </w:r>
              <w:r w:rsidR="00EB6DCD" w:rsidRPr="00993E5A" w:rsidDel="00C146D9">
                <w:rPr>
                  <w:rFonts w:ascii="Arial" w:hAnsi="Arial" w:cs="Arial"/>
                  <w:lang w:eastAsia="zh-TW"/>
                </w:rPr>
                <w:delText xml:space="preserve"> =</w:delText>
              </w:r>
              <w:r w:rsidR="00EB6DCD" w:rsidRPr="00993E5A" w:rsidDel="00C146D9">
                <w:rPr>
                  <w:rFonts w:ascii="Arial" w:hAnsi="Arial" w:cs="Arial"/>
                  <w:kern w:val="2"/>
                  <w:lang w:eastAsia="zh-TW"/>
                </w:rPr>
                <w:delText>處理年月日之年月</w:delText>
              </w:r>
              <w:r w:rsidR="00EB6DCD" w:rsidDel="00C146D9">
                <w:rPr>
                  <w:rFonts w:ascii="Arial" w:hAnsi="Arial" w:cs="Arial" w:hint="eastAsia"/>
                  <w:kern w:val="2"/>
                  <w:lang w:eastAsia="zh-TW"/>
                </w:rPr>
                <w:delText xml:space="preserve">AND </w:delText>
              </w:r>
              <w:r w:rsidR="00EB6DCD" w:rsidDel="00C146D9">
                <w:rPr>
                  <w:rFonts w:ascii="Arial" w:hAnsi="Arial" w:cs="Arial" w:hint="eastAsia"/>
                  <w:kern w:val="2"/>
                  <w:lang w:eastAsia="zh-TW"/>
                </w:rPr>
                <w:delText>幣別</w:delText>
              </w:r>
              <w:r w:rsidR="00EB6DCD" w:rsidDel="00C146D9">
                <w:rPr>
                  <w:rFonts w:ascii="Arial" w:hAnsi="Arial" w:cs="Arial" w:hint="eastAsia"/>
                  <w:kern w:val="2"/>
                  <w:lang w:eastAsia="zh-TW"/>
                </w:rPr>
                <w:delText xml:space="preserve"> = </w:delText>
              </w:r>
              <w:r w:rsidR="00EB6DCD" w:rsidDel="00C146D9">
                <w:rPr>
                  <w:rFonts w:ascii="Arial" w:hAnsi="Arial" w:cs="Arial" w:hint="eastAsia"/>
                  <w:kern w:val="2"/>
                  <w:lang w:eastAsia="zh-TW"/>
                </w:rPr>
                <w:delText>該筆幣別</w:delText>
              </w:r>
            </w:del>
          </w:p>
          <w:p w:rsidR="00EB6DCD" w:rsidRPr="00993E5A" w:rsidRDefault="00EB6DCD" w:rsidP="006C2082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del w:id="106" w:author="王懷先" w:date="2011-05-25T14:36:00Z">
              <w:r w:rsidRPr="00993E5A" w:rsidDel="00C146D9">
                <w:rPr>
                  <w:rFonts w:ascii="Arial" w:hAnsi="Arial" w:cs="Arial"/>
                  <w:kern w:val="2"/>
                  <w:lang w:eastAsia="zh-TW"/>
                </w:rPr>
                <w:delText>GET SUM(</w:delText>
              </w:r>
              <w:r w:rsidRPr="00993E5A" w:rsidDel="00C146D9">
                <w:rPr>
                  <w:rFonts w:ascii="Arial" w:hAnsi="Arial" w:cs="Arial"/>
                  <w:kern w:val="2"/>
                  <w:lang w:eastAsia="zh-TW"/>
                </w:rPr>
                <w:delText>件數</w:delText>
              </w:r>
              <w:r w:rsidRPr="00993E5A" w:rsidDel="00C146D9">
                <w:rPr>
                  <w:rFonts w:ascii="Arial" w:hAnsi="Arial" w:cs="Arial"/>
                  <w:kern w:val="2"/>
                  <w:lang w:eastAsia="zh-TW"/>
                </w:rPr>
                <w:delText>) + CNT</w:delText>
              </w:r>
            </w:del>
          </w:p>
        </w:tc>
      </w:tr>
      <w:tr w:rsidR="00EA5C7D" w:rsidTr="006C2082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A5C7D" w:rsidRPr="00993E5A" w:rsidRDefault="00EA5C7D" w:rsidP="006C2082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993E5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107" w:author="王懷先" w:date="2011-05-25T14:31:00Z"/>
                <w:rFonts w:ascii="新細明體" w:hAnsi="新細明體" w:hint="eastAsia"/>
                <w:kern w:val="2"/>
                <w:lang w:eastAsia="zh-TW"/>
              </w:rPr>
            </w:pPr>
            <w:ins w:id="108" w:author="王懷先" w:date="2011-05-25T14:31:00Z">
              <w:r w:rsidRPr="00993E5A">
                <w:rPr>
                  <w:rFonts w:ascii="Arial" w:hAnsi="Arial" w:cs="Arial"/>
                  <w:lang w:eastAsia="zh-TW"/>
                </w:rPr>
                <w:t>READ DTAA</w:t>
              </w:r>
              <w:r>
                <w:rPr>
                  <w:rFonts w:ascii="Arial" w:hAnsi="Arial" w:cs="Arial" w:hint="eastAsia"/>
                  <w:lang w:eastAsia="zh-TW"/>
                </w:rPr>
                <w:t>B001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lang w:eastAsia="zh-TW"/>
                </w:rPr>
                <w:t xml:space="preserve">WHERE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 w:rsidRPr="00993E5A">
                <w:rPr>
                  <w:rFonts w:ascii="Arial" w:hAnsi="Arial" w:cs="Arial"/>
                  <w:lang w:eastAsia="zh-TW"/>
                </w:rPr>
                <w:t xml:space="preserve"> =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處理年月日之年月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AND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幣別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 =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>該筆幣別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給付狀態 &lt;&gt; 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‘</w:t>
              </w:r>
              <w:r>
                <w:rPr>
                  <w:rFonts w:ascii="新細明體" w:hAnsi="新細明體" w:hint="eastAsia"/>
                  <w:kern w:val="2"/>
                  <w:lang w:eastAsia="zh-TW"/>
                </w:rPr>
                <w:t>5</w:t>
              </w:r>
              <w:r>
                <w:rPr>
                  <w:rFonts w:ascii="新細明體" w:hAnsi="新細明體"/>
                  <w:kern w:val="2"/>
                  <w:lang w:eastAsia="zh-TW"/>
                </w:rPr>
                <w:t>’</w:t>
              </w:r>
            </w:ins>
          </w:p>
          <w:p w:rsidR="00EA5C7D" w:rsidRDefault="00EA5C7D" w:rsidP="002C4C92">
            <w:pPr>
              <w:pStyle w:val="Tabletext"/>
              <w:keepLines w:val="0"/>
              <w:spacing w:after="0" w:line="240" w:lineRule="auto"/>
              <w:rPr>
                <w:ins w:id="109" w:author="王懷先" w:date="2011-05-25T14:31:00Z"/>
                <w:rFonts w:ascii="Arial" w:hAnsi="Arial" w:cs="Arial" w:hint="eastAsia"/>
                <w:kern w:val="2"/>
                <w:lang w:eastAsia="zh-TW"/>
              </w:rPr>
            </w:pPr>
            <w:ins w:id="110" w:author="王懷先" w:date="2011-05-25T14:31:00Z">
              <w:r>
                <w:rPr>
                  <w:rFonts w:ascii="新細明體" w:hAnsi="新細明體" w:hint="eastAsia"/>
                  <w:kern w:val="2"/>
                  <w:lang w:eastAsia="zh-TW"/>
                </w:rPr>
                <w:t xml:space="preserve">AND </w:t>
              </w:r>
              <w:r>
                <w:rPr>
                  <w:rFonts w:ascii="Arial" w:hAnsi="Arial" w:cs="Arial" w:hint="eastAsia"/>
                  <w:lang w:eastAsia="zh-TW"/>
                </w:rPr>
                <w:t>帳務日期</w:t>
              </w:r>
              <w:r w:rsidRPr="00993E5A">
                <w:rPr>
                  <w:rFonts w:ascii="Arial" w:hAnsi="Arial" w:cs="Arial"/>
                  <w:lang w:eastAsia="zh-TW"/>
                </w:rPr>
                <w:t>年月</w:t>
              </w:r>
              <w:r>
                <w:rPr>
                  <w:rFonts w:ascii="Arial" w:hAnsi="Arial" w:cs="Arial" w:hint="eastAsia"/>
                  <w:lang w:eastAsia="zh-TW"/>
                </w:rPr>
                <w:t>日</w:t>
              </w:r>
              <w:r>
                <w:rPr>
                  <w:rFonts w:ascii="Arial" w:hAnsi="Arial" w:cs="Arial" w:hint="eastAsia"/>
                  <w:lang w:eastAsia="zh-TW"/>
                </w:rPr>
                <w:t xml:space="preserve"> &lt;= </w:t>
              </w:r>
              <w:r w:rsidRPr="00993E5A">
                <w:rPr>
                  <w:rFonts w:ascii="Arial" w:hAnsi="Arial" w:cs="Arial"/>
                  <w:kern w:val="2"/>
                  <w:lang w:eastAsia="zh-TW"/>
                </w:rPr>
                <w:t>處理年月日</w:t>
              </w:r>
            </w:ins>
          </w:p>
          <w:p w:rsidR="00EA5C7D" w:rsidDel="004172C2" w:rsidRDefault="00EA5C7D" w:rsidP="006C2082">
            <w:pPr>
              <w:rPr>
                <w:del w:id="111" w:author="王懷先" w:date="2011-05-25T14:31:00Z"/>
                <w:rFonts w:ascii="Arial" w:hAnsi="Arial" w:cs="Arial" w:hint="eastAsia"/>
              </w:rPr>
            </w:pPr>
            <w:ins w:id="112" w:author="王懷先" w:date="2011-05-25T14:31:00Z">
              <w:r w:rsidRPr="00993E5A">
                <w:rPr>
                  <w:rFonts w:ascii="Arial" w:hAnsi="Arial" w:cs="Arial"/>
                  <w:sz w:val="20"/>
                  <w:szCs w:val="20"/>
                </w:rPr>
                <w:t>GET SUM(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給付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金額</w:t>
              </w:r>
              <w:r w:rsidRPr="00993E5A">
                <w:rPr>
                  <w:rFonts w:ascii="Arial" w:hAnsi="Arial" w:cs="Arial"/>
                  <w:sz w:val="20"/>
                  <w:szCs w:val="20"/>
                </w:rPr>
                <w:t>)</w:t>
              </w:r>
            </w:ins>
            <w:del w:id="113" w:author="王懷先" w:date="2011-05-25T14:31:00Z">
              <w:r w:rsidRPr="00993E5A" w:rsidDel="004172C2">
                <w:rPr>
                  <w:rFonts w:ascii="Arial" w:hAnsi="Arial" w:cs="Arial"/>
                  <w:sz w:val="20"/>
                  <w:szCs w:val="20"/>
                </w:rPr>
                <w:delText xml:space="preserve">READ DTAAH526 BY </w:delText>
              </w:r>
              <w:r w:rsidRPr="00993E5A" w:rsidDel="004172C2">
                <w:rPr>
                  <w:rFonts w:ascii="Arial" w:hAnsi="Arial" w:cs="Arial"/>
                  <w:sz w:val="20"/>
                  <w:szCs w:val="20"/>
                </w:rPr>
                <w:delText>資料統計年月</w:delText>
              </w:r>
              <w:r w:rsidRPr="00993E5A" w:rsidDel="004172C2">
                <w:rPr>
                  <w:rFonts w:ascii="Arial" w:hAnsi="Arial" w:cs="Arial"/>
                  <w:sz w:val="20"/>
                  <w:szCs w:val="20"/>
                </w:rPr>
                <w:delText xml:space="preserve"> =</w:delText>
              </w:r>
              <w:r w:rsidRPr="00993E5A" w:rsidDel="004172C2">
                <w:rPr>
                  <w:rFonts w:ascii="Arial" w:hAnsi="Arial" w:cs="Arial"/>
                  <w:sz w:val="20"/>
                  <w:szCs w:val="20"/>
                </w:rPr>
                <w:delText>處理年月日之年月</w:delText>
              </w:r>
              <w:r w:rsidRPr="00EB6DCD" w:rsidDel="004172C2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  <w:r w:rsidRPr="00EB6DCD" w:rsidDel="004172C2">
                <w:rPr>
                  <w:rFonts w:ascii="Arial" w:hAnsi="Arial" w:cs="Arial" w:hint="eastAsia"/>
                  <w:sz w:val="20"/>
                  <w:szCs w:val="20"/>
                </w:rPr>
                <w:delText xml:space="preserve">AND </w:delText>
              </w:r>
              <w:r w:rsidRPr="00EB6DCD" w:rsidDel="004172C2">
                <w:rPr>
                  <w:rFonts w:ascii="Arial" w:hAnsi="Arial" w:cs="Arial" w:hint="eastAsia"/>
                  <w:sz w:val="20"/>
                  <w:szCs w:val="20"/>
                </w:rPr>
                <w:delText>幣別</w:delText>
              </w:r>
              <w:r w:rsidRPr="00EB6DCD" w:rsidDel="004172C2">
                <w:rPr>
                  <w:rFonts w:ascii="Arial" w:hAnsi="Arial" w:cs="Arial" w:hint="eastAsia"/>
                  <w:sz w:val="20"/>
                  <w:szCs w:val="20"/>
                </w:rPr>
                <w:delText xml:space="preserve"> = </w:delText>
              </w:r>
              <w:r w:rsidRPr="00EB6DCD" w:rsidDel="004172C2">
                <w:rPr>
                  <w:rFonts w:ascii="Arial" w:hAnsi="Arial" w:cs="Arial" w:hint="eastAsia"/>
                  <w:sz w:val="20"/>
                  <w:szCs w:val="20"/>
                </w:rPr>
                <w:delText>該筆幣別</w:delText>
              </w:r>
            </w:del>
          </w:p>
          <w:p w:rsidR="00EA5C7D" w:rsidRPr="00993E5A" w:rsidRDefault="00EA5C7D" w:rsidP="006C2082">
            <w:pPr>
              <w:rPr>
                <w:rFonts w:ascii="Arial" w:hAnsi="Arial" w:cs="Arial"/>
                <w:sz w:val="20"/>
                <w:szCs w:val="20"/>
              </w:rPr>
            </w:pPr>
            <w:del w:id="114" w:author="王懷先" w:date="2011-05-25T14:31:00Z">
              <w:r w:rsidRPr="00993E5A" w:rsidDel="004172C2">
                <w:rPr>
                  <w:rFonts w:ascii="Arial" w:hAnsi="Arial" w:cs="Arial"/>
                  <w:sz w:val="20"/>
                  <w:szCs w:val="20"/>
                </w:rPr>
                <w:delText>GET SUM(</w:delText>
              </w:r>
              <w:r w:rsidRPr="00993E5A" w:rsidDel="004172C2">
                <w:rPr>
                  <w:rFonts w:ascii="Arial" w:hAnsi="Arial" w:cs="Arial"/>
                  <w:sz w:val="20"/>
                  <w:szCs w:val="20"/>
                </w:rPr>
                <w:delText>金額</w:delText>
              </w:r>
              <w:r w:rsidRPr="00993E5A" w:rsidDel="004172C2">
                <w:rPr>
                  <w:rFonts w:ascii="Arial" w:hAnsi="Arial" w:cs="Arial"/>
                  <w:sz w:val="20"/>
                  <w:szCs w:val="20"/>
                </w:rPr>
                <w:delText>) + AMT</w:delText>
              </w:r>
            </w:del>
          </w:p>
        </w:tc>
      </w:tr>
    </w:tbl>
    <w:p w:rsidR="00EA6EF6" w:rsidRDefault="00EA6EF6" w:rsidP="00EA6E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回1.7繼續處理下一種幣別。</w:t>
      </w:r>
    </w:p>
    <w:p w:rsidR="00321A26" w:rsidRDefault="00321A26" w:rsidP="00EA6EF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記錄筆數。</w:t>
      </w:r>
    </w:p>
    <w:p w:rsidR="00EA6EF6" w:rsidRDefault="00EA6EF6" w:rsidP="00EA6EF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>ETURN。</w:t>
      </w:r>
    </w:p>
    <w:p w:rsidR="00EC00E2" w:rsidRPr="00DE085D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E9304C" w:rsidRPr="00DE085D" w:rsidRDefault="00E9304C" w:rsidP="00E9304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color w:val="000000"/>
          <w:kern w:val="2"/>
          <w:lang w:eastAsia="zh-TW"/>
        </w:rPr>
        <w:t xml:space="preserve">    </w:t>
      </w:r>
    </w:p>
    <w:sectPr w:rsidR="00E9304C" w:rsidRPr="00DE085D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92" w:rsidRDefault="002C4C92" w:rsidP="00E402BB">
      <w:r>
        <w:separator/>
      </w:r>
    </w:p>
  </w:endnote>
  <w:endnote w:type="continuationSeparator" w:id="0">
    <w:p w:rsidR="002C4C92" w:rsidRDefault="002C4C92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702CD" w:rsidRDefault="004702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A4A70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92" w:rsidRDefault="002C4C92" w:rsidP="00E402BB">
      <w:r>
        <w:separator/>
      </w:r>
    </w:p>
  </w:footnote>
  <w:footnote w:type="continuationSeparator" w:id="0">
    <w:p w:rsidR="002C4C92" w:rsidRDefault="002C4C92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68C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2A9E"/>
    <w:rsid w:val="00017705"/>
    <w:rsid w:val="00021862"/>
    <w:rsid w:val="00026F57"/>
    <w:rsid w:val="000325B8"/>
    <w:rsid w:val="000331BA"/>
    <w:rsid w:val="00033ACC"/>
    <w:rsid w:val="00037DFA"/>
    <w:rsid w:val="00053375"/>
    <w:rsid w:val="00053B3E"/>
    <w:rsid w:val="000540D9"/>
    <w:rsid w:val="00062D90"/>
    <w:rsid w:val="00063928"/>
    <w:rsid w:val="00085D25"/>
    <w:rsid w:val="000A1A83"/>
    <w:rsid w:val="000A1C53"/>
    <w:rsid w:val="000A4A70"/>
    <w:rsid w:val="000A6432"/>
    <w:rsid w:val="000A7BBE"/>
    <w:rsid w:val="000B2D9C"/>
    <w:rsid w:val="000B7E26"/>
    <w:rsid w:val="000C7675"/>
    <w:rsid w:val="000D658B"/>
    <w:rsid w:val="000D6E6D"/>
    <w:rsid w:val="000E32F2"/>
    <w:rsid w:val="00107CB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7E3"/>
    <w:rsid w:val="00160EA4"/>
    <w:rsid w:val="00167659"/>
    <w:rsid w:val="001711B8"/>
    <w:rsid w:val="001712B5"/>
    <w:rsid w:val="00174079"/>
    <w:rsid w:val="00174724"/>
    <w:rsid w:val="0018677A"/>
    <w:rsid w:val="001B29BB"/>
    <w:rsid w:val="001B41F4"/>
    <w:rsid w:val="001B56FE"/>
    <w:rsid w:val="001B6B43"/>
    <w:rsid w:val="001B7080"/>
    <w:rsid w:val="001D1AF3"/>
    <w:rsid w:val="001E06B0"/>
    <w:rsid w:val="001E6ECA"/>
    <w:rsid w:val="001F5076"/>
    <w:rsid w:val="002042FE"/>
    <w:rsid w:val="0021023C"/>
    <w:rsid w:val="00214642"/>
    <w:rsid w:val="00215059"/>
    <w:rsid w:val="00224F14"/>
    <w:rsid w:val="002333C1"/>
    <w:rsid w:val="00234DE9"/>
    <w:rsid w:val="00236854"/>
    <w:rsid w:val="00243D8F"/>
    <w:rsid w:val="00245848"/>
    <w:rsid w:val="0025065A"/>
    <w:rsid w:val="00254CF8"/>
    <w:rsid w:val="00267604"/>
    <w:rsid w:val="002747DA"/>
    <w:rsid w:val="0027746A"/>
    <w:rsid w:val="00285878"/>
    <w:rsid w:val="00285D8A"/>
    <w:rsid w:val="0029338C"/>
    <w:rsid w:val="002C0CD6"/>
    <w:rsid w:val="002C1F1E"/>
    <w:rsid w:val="002C4C92"/>
    <w:rsid w:val="002C54D7"/>
    <w:rsid w:val="002C6812"/>
    <w:rsid w:val="002D7662"/>
    <w:rsid w:val="002E71F4"/>
    <w:rsid w:val="002F4DF7"/>
    <w:rsid w:val="003029C1"/>
    <w:rsid w:val="00304C36"/>
    <w:rsid w:val="003120FB"/>
    <w:rsid w:val="003213F7"/>
    <w:rsid w:val="00321A26"/>
    <w:rsid w:val="0032647C"/>
    <w:rsid w:val="00336BC4"/>
    <w:rsid w:val="003378A3"/>
    <w:rsid w:val="003519C9"/>
    <w:rsid w:val="00352BC0"/>
    <w:rsid w:val="00370C19"/>
    <w:rsid w:val="00375C88"/>
    <w:rsid w:val="00380CED"/>
    <w:rsid w:val="00385EC0"/>
    <w:rsid w:val="00390F14"/>
    <w:rsid w:val="003A0305"/>
    <w:rsid w:val="003A20BA"/>
    <w:rsid w:val="003A54BA"/>
    <w:rsid w:val="003A632F"/>
    <w:rsid w:val="003C1470"/>
    <w:rsid w:val="003C5542"/>
    <w:rsid w:val="003C59F1"/>
    <w:rsid w:val="003D6A73"/>
    <w:rsid w:val="003E24FD"/>
    <w:rsid w:val="003F053D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097"/>
    <w:rsid w:val="004647DB"/>
    <w:rsid w:val="004702CD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D081C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3265"/>
    <w:rsid w:val="005259AA"/>
    <w:rsid w:val="0053465F"/>
    <w:rsid w:val="00544F9F"/>
    <w:rsid w:val="00546181"/>
    <w:rsid w:val="0054756A"/>
    <w:rsid w:val="0055626B"/>
    <w:rsid w:val="00560D8E"/>
    <w:rsid w:val="00566652"/>
    <w:rsid w:val="00570BF0"/>
    <w:rsid w:val="00574517"/>
    <w:rsid w:val="00574E64"/>
    <w:rsid w:val="00585F08"/>
    <w:rsid w:val="00586FE9"/>
    <w:rsid w:val="005904F4"/>
    <w:rsid w:val="00594F61"/>
    <w:rsid w:val="005951FD"/>
    <w:rsid w:val="005966D4"/>
    <w:rsid w:val="005A4C70"/>
    <w:rsid w:val="005B218E"/>
    <w:rsid w:val="005B41A2"/>
    <w:rsid w:val="005C05D1"/>
    <w:rsid w:val="005C2E69"/>
    <w:rsid w:val="005D6C81"/>
    <w:rsid w:val="005D6E5B"/>
    <w:rsid w:val="005E03C3"/>
    <w:rsid w:val="005E6E63"/>
    <w:rsid w:val="00606190"/>
    <w:rsid w:val="00627A27"/>
    <w:rsid w:val="00627FC7"/>
    <w:rsid w:val="00640CA7"/>
    <w:rsid w:val="0064361D"/>
    <w:rsid w:val="00662070"/>
    <w:rsid w:val="00662521"/>
    <w:rsid w:val="00675EEF"/>
    <w:rsid w:val="0067632D"/>
    <w:rsid w:val="006847D2"/>
    <w:rsid w:val="00693FD6"/>
    <w:rsid w:val="006965BF"/>
    <w:rsid w:val="006A6931"/>
    <w:rsid w:val="006B3BE3"/>
    <w:rsid w:val="006B713F"/>
    <w:rsid w:val="006C2082"/>
    <w:rsid w:val="006C4A8C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36F72"/>
    <w:rsid w:val="007426C3"/>
    <w:rsid w:val="007548BA"/>
    <w:rsid w:val="00760493"/>
    <w:rsid w:val="00763039"/>
    <w:rsid w:val="00774AA2"/>
    <w:rsid w:val="00784D15"/>
    <w:rsid w:val="00790F65"/>
    <w:rsid w:val="00791C52"/>
    <w:rsid w:val="00794AE6"/>
    <w:rsid w:val="007A1A58"/>
    <w:rsid w:val="007B1963"/>
    <w:rsid w:val="007C2C6F"/>
    <w:rsid w:val="007C6BD8"/>
    <w:rsid w:val="007C7F5F"/>
    <w:rsid w:val="007D0C6B"/>
    <w:rsid w:val="007E5800"/>
    <w:rsid w:val="007E59DD"/>
    <w:rsid w:val="007E652F"/>
    <w:rsid w:val="007F6EF3"/>
    <w:rsid w:val="00800FDA"/>
    <w:rsid w:val="00803379"/>
    <w:rsid w:val="00807DFF"/>
    <w:rsid w:val="00810315"/>
    <w:rsid w:val="00811996"/>
    <w:rsid w:val="00811B32"/>
    <w:rsid w:val="00816D08"/>
    <w:rsid w:val="0082075E"/>
    <w:rsid w:val="00822B62"/>
    <w:rsid w:val="00835601"/>
    <w:rsid w:val="008464C0"/>
    <w:rsid w:val="00851A5E"/>
    <w:rsid w:val="00852566"/>
    <w:rsid w:val="00852F9E"/>
    <w:rsid w:val="00862461"/>
    <w:rsid w:val="00870579"/>
    <w:rsid w:val="0087095F"/>
    <w:rsid w:val="00874237"/>
    <w:rsid w:val="00874554"/>
    <w:rsid w:val="0087510E"/>
    <w:rsid w:val="008764F0"/>
    <w:rsid w:val="00887A68"/>
    <w:rsid w:val="008A0B30"/>
    <w:rsid w:val="008A7F41"/>
    <w:rsid w:val="008B5F26"/>
    <w:rsid w:val="008D0BAC"/>
    <w:rsid w:val="008D2574"/>
    <w:rsid w:val="008D4604"/>
    <w:rsid w:val="008F797C"/>
    <w:rsid w:val="008F79BA"/>
    <w:rsid w:val="00901AD6"/>
    <w:rsid w:val="00911780"/>
    <w:rsid w:val="00913DBC"/>
    <w:rsid w:val="009235ED"/>
    <w:rsid w:val="009307EA"/>
    <w:rsid w:val="00931361"/>
    <w:rsid w:val="00935D41"/>
    <w:rsid w:val="0093756F"/>
    <w:rsid w:val="00950179"/>
    <w:rsid w:val="009618B9"/>
    <w:rsid w:val="00961C36"/>
    <w:rsid w:val="0097131B"/>
    <w:rsid w:val="00971625"/>
    <w:rsid w:val="009805E3"/>
    <w:rsid w:val="009828DB"/>
    <w:rsid w:val="00984A94"/>
    <w:rsid w:val="00984E7E"/>
    <w:rsid w:val="00985987"/>
    <w:rsid w:val="009937E8"/>
    <w:rsid w:val="00993E5A"/>
    <w:rsid w:val="009A20FE"/>
    <w:rsid w:val="009B1729"/>
    <w:rsid w:val="009B4871"/>
    <w:rsid w:val="009C062C"/>
    <w:rsid w:val="009C2924"/>
    <w:rsid w:val="009C7264"/>
    <w:rsid w:val="009D543A"/>
    <w:rsid w:val="009D5966"/>
    <w:rsid w:val="009D7A4A"/>
    <w:rsid w:val="009E5F42"/>
    <w:rsid w:val="009F434C"/>
    <w:rsid w:val="009F65CB"/>
    <w:rsid w:val="00A0085C"/>
    <w:rsid w:val="00A02269"/>
    <w:rsid w:val="00A03689"/>
    <w:rsid w:val="00A1291D"/>
    <w:rsid w:val="00A217A0"/>
    <w:rsid w:val="00A25035"/>
    <w:rsid w:val="00A27707"/>
    <w:rsid w:val="00A32D2B"/>
    <w:rsid w:val="00A36C2F"/>
    <w:rsid w:val="00A41CCC"/>
    <w:rsid w:val="00A5562A"/>
    <w:rsid w:val="00A61DFA"/>
    <w:rsid w:val="00A87592"/>
    <w:rsid w:val="00A94966"/>
    <w:rsid w:val="00AA7653"/>
    <w:rsid w:val="00AA7EFB"/>
    <w:rsid w:val="00AB15C8"/>
    <w:rsid w:val="00AB48F9"/>
    <w:rsid w:val="00AB6C47"/>
    <w:rsid w:val="00AE1911"/>
    <w:rsid w:val="00AE242E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329C4"/>
    <w:rsid w:val="00B33B8C"/>
    <w:rsid w:val="00B42A28"/>
    <w:rsid w:val="00B468A8"/>
    <w:rsid w:val="00B53BFD"/>
    <w:rsid w:val="00B55DE8"/>
    <w:rsid w:val="00B608EA"/>
    <w:rsid w:val="00B62116"/>
    <w:rsid w:val="00B97289"/>
    <w:rsid w:val="00BA0234"/>
    <w:rsid w:val="00BA4818"/>
    <w:rsid w:val="00BC62F4"/>
    <w:rsid w:val="00BD68A3"/>
    <w:rsid w:val="00BD6B27"/>
    <w:rsid w:val="00BE5D96"/>
    <w:rsid w:val="00BF6276"/>
    <w:rsid w:val="00C0109D"/>
    <w:rsid w:val="00C020DC"/>
    <w:rsid w:val="00C138DB"/>
    <w:rsid w:val="00C146D9"/>
    <w:rsid w:val="00C16A02"/>
    <w:rsid w:val="00C44ED9"/>
    <w:rsid w:val="00C504F6"/>
    <w:rsid w:val="00C606DC"/>
    <w:rsid w:val="00C67119"/>
    <w:rsid w:val="00C708DD"/>
    <w:rsid w:val="00C720AB"/>
    <w:rsid w:val="00C80EBE"/>
    <w:rsid w:val="00C91BAC"/>
    <w:rsid w:val="00C9667D"/>
    <w:rsid w:val="00C97965"/>
    <w:rsid w:val="00CA5FC4"/>
    <w:rsid w:val="00CB1FC7"/>
    <w:rsid w:val="00CC5096"/>
    <w:rsid w:val="00CC729B"/>
    <w:rsid w:val="00CD3F8F"/>
    <w:rsid w:val="00CD3FE2"/>
    <w:rsid w:val="00CD50C6"/>
    <w:rsid w:val="00CD68A9"/>
    <w:rsid w:val="00CE14A3"/>
    <w:rsid w:val="00CE2ACF"/>
    <w:rsid w:val="00CE2FF7"/>
    <w:rsid w:val="00CE51DF"/>
    <w:rsid w:val="00D246A9"/>
    <w:rsid w:val="00D25CB4"/>
    <w:rsid w:val="00D34263"/>
    <w:rsid w:val="00D36A0B"/>
    <w:rsid w:val="00D36A23"/>
    <w:rsid w:val="00D37A40"/>
    <w:rsid w:val="00D42E7E"/>
    <w:rsid w:val="00D4613F"/>
    <w:rsid w:val="00D526F8"/>
    <w:rsid w:val="00D56A40"/>
    <w:rsid w:val="00D62D6A"/>
    <w:rsid w:val="00D6373A"/>
    <w:rsid w:val="00D75B78"/>
    <w:rsid w:val="00D76E5B"/>
    <w:rsid w:val="00D77ED4"/>
    <w:rsid w:val="00D878E3"/>
    <w:rsid w:val="00D934B3"/>
    <w:rsid w:val="00DA1B7F"/>
    <w:rsid w:val="00DA47AC"/>
    <w:rsid w:val="00DA6BD7"/>
    <w:rsid w:val="00DB0C79"/>
    <w:rsid w:val="00DB3355"/>
    <w:rsid w:val="00DB632E"/>
    <w:rsid w:val="00DC1B50"/>
    <w:rsid w:val="00DC6D20"/>
    <w:rsid w:val="00DD4EBB"/>
    <w:rsid w:val="00DD6784"/>
    <w:rsid w:val="00DE085D"/>
    <w:rsid w:val="00DE339A"/>
    <w:rsid w:val="00DE38EE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66548"/>
    <w:rsid w:val="00E803DB"/>
    <w:rsid w:val="00E87E9E"/>
    <w:rsid w:val="00E926BD"/>
    <w:rsid w:val="00E9304C"/>
    <w:rsid w:val="00EA2E94"/>
    <w:rsid w:val="00EA5C7D"/>
    <w:rsid w:val="00EA6EF6"/>
    <w:rsid w:val="00EB00B6"/>
    <w:rsid w:val="00EB081C"/>
    <w:rsid w:val="00EB6DCD"/>
    <w:rsid w:val="00EC00E2"/>
    <w:rsid w:val="00ED3A03"/>
    <w:rsid w:val="00ED3AC9"/>
    <w:rsid w:val="00ED4181"/>
    <w:rsid w:val="00EE102D"/>
    <w:rsid w:val="00EE109D"/>
    <w:rsid w:val="00EE1724"/>
    <w:rsid w:val="00EF0EDD"/>
    <w:rsid w:val="00EF2646"/>
    <w:rsid w:val="00EF3C43"/>
    <w:rsid w:val="00EF4EBC"/>
    <w:rsid w:val="00F02B1D"/>
    <w:rsid w:val="00F030D6"/>
    <w:rsid w:val="00F0725A"/>
    <w:rsid w:val="00F072CE"/>
    <w:rsid w:val="00F10071"/>
    <w:rsid w:val="00F126C6"/>
    <w:rsid w:val="00F1501D"/>
    <w:rsid w:val="00F17601"/>
    <w:rsid w:val="00F2566B"/>
    <w:rsid w:val="00F265A7"/>
    <w:rsid w:val="00F334F0"/>
    <w:rsid w:val="00F33D30"/>
    <w:rsid w:val="00F3582F"/>
    <w:rsid w:val="00F43E86"/>
    <w:rsid w:val="00F4485A"/>
    <w:rsid w:val="00F45B3D"/>
    <w:rsid w:val="00F479F8"/>
    <w:rsid w:val="00F50377"/>
    <w:rsid w:val="00F54CED"/>
    <w:rsid w:val="00F55525"/>
    <w:rsid w:val="00F6258C"/>
    <w:rsid w:val="00F66D5C"/>
    <w:rsid w:val="00F71A71"/>
    <w:rsid w:val="00F74482"/>
    <w:rsid w:val="00F74F55"/>
    <w:rsid w:val="00F765C4"/>
    <w:rsid w:val="00F8721C"/>
    <w:rsid w:val="00F87BD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4B0364-878B-45B3-B6F1-C3A48B34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styleId="ae">
    <w:name w:val="annotation reference"/>
    <w:semiHidden/>
    <w:rsid w:val="000D658B"/>
    <w:rPr>
      <w:sz w:val="18"/>
      <w:szCs w:val="18"/>
    </w:rPr>
  </w:style>
  <w:style w:type="paragraph" w:styleId="af">
    <w:name w:val="annotation subject"/>
    <w:basedOn w:val="a8"/>
    <w:next w:val="a8"/>
    <w:semiHidden/>
    <w:rsid w:val="000D658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style31">
    <w:name w:val="style31"/>
    <w:rsid w:val="00794AE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