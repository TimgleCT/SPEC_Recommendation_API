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08"/>
        <w:gridCol w:w="4678"/>
        <w:gridCol w:w="1350"/>
        <w:gridCol w:w="1910"/>
      </w:tblGrid>
      <w:tr w:rsidR="00592D62" w:rsidRPr="006E2E87" w:rsidTr="0009363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6E2E87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 w:rsidP="003137BC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6E2E87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6E2E87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592D62" w:rsidRPr="006E2E87" w:rsidTr="0009363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2011/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12/21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 w:rsidP="003137BC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6E2E87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蕭侑文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CC2D6F" w:rsidRPr="006E2E87" w:rsidTr="0009363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D6F" w:rsidRDefault="00CC2D6F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2012/2/15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D6F" w:rsidRDefault="00CC2D6F" w:rsidP="003137BC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D6F" w:rsidRPr="006E2E87" w:rsidRDefault="00CC2D6F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修改BUTTON控制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D6F" w:rsidRDefault="00CC2D6F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H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uai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D6F" w:rsidRPr="006E2E87" w:rsidRDefault="00CC2D6F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9F7C25" w:rsidRPr="006E2E87" w:rsidTr="0009363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C25" w:rsidRDefault="009F7C25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2012/2/16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C25" w:rsidRDefault="009F7C25" w:rsidP="003137BC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C25" w:rsidRDefault="009F7C2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修改畫面欄位及控制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C25" w:rsidRDefault="009F7C25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C25" w:rsidRPr="006E2E87" w:rsidRDefault="009F7C25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</w:rPr>
              <w:t>111226000122</w:t>
            </w:r>
          </w:p>
        </w:tc>
      </w:tr>
      <w:tr w:rsidR="00233CA3" w:rsidRPr="006E2E87" w:rsidTr="0009363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CA3" w:rsidRDefault="00C22CE5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2012/10/16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CA3" w:rsidRDefault="00C22CE5" w:rsidP="003137BC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CA3" w:rsidRDefault="008C13FF" w:rsidP="008C13FF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導入</w:t>
            </w:r>
            <w:r>
              <w:rPr>
                <w:color w:val="0000FF"/>
              </w:rPr>
              <w:t>權重</w:t>
            </w:r>
            <w:r>
              <w:rPr>
                <w:rFonts w:hint="eastAsia"/>
                <w:color w:val="0000FF"/>
                <w:lang w:eastAsia="zh-TW"/>
              </w:rPr>
              <w:t>測試計算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CA3" w:rsidRDefault="009D25B9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蕭侑文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CA3" w:rsidRPr="00FD56F2" w:rsidRDefault="00DC6F4F">
            <w:pPr>
              <w:pStyle w:val="Tabletext"/>
              <w:rPr>
                <w:rFonts w:ascii="細明體" w:eastAsia="細明體" w:hAnsi="細明體" w:hint="eastAsia"/>
                <w:bCs/>
              </w:rPr>
            </w:pPr>
            <w:r>
              <w:t>121003000137</w:t>
            </w:r>
          </w:p>
        </w:tc>
      </w:tr>
      <w:tr w:rsidR="00DA495F" w:rsidRPr="006E2E87" w:rsidTr="00093639">
        <w:trPr>
          <w:ins w:id="1" w:author="楊智偉" w:date="2016-10-03T18:37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95F" w:rsidRDefault="00DA495F" w:rsidP="00DA495F">
            <w:pPr>
              <w:pStyle w:val="Tabletext"/>
              <w:rPr>
                <w:ins w:id="2" w:author="楊智偉" w:date="2016-10-03T18:37:00Z"/>
                <w:rFonts w:ascii="細明體" w:eastAsia="細明體" w:hAnsi="細明體"/>
                <w:bCs/>
                <w:lang w:eastAsia="zh-TW"/>
              </w:rPr>
            </w:pPr>
            <w:ins w:id="3" w:author="楊智偉" w:date="2016-10-03T18:37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2016/10/03</w:t>
              </w:r>
            </w:ins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95F" w:rsidRDefault="00DA495F" w:rsidP="00DA495F">
            <w:pPr>
              <w:pStyle w:val="Tabletext"/>
              <w:rPr>
                <w:ins w:id="4" w:author="楊智偉" w:date="2016-10-03T18:37:00Z"/>
                <w:rFonts w:ascii="細明體" w:eastAsia="細明體" w:hAnsi="細明體" w:hint="eastAsia"/>
                <w:bCs/>
                <w:lang w:eastAsia="zh-TW"/>
              </w:rPr>
            </w:pPr>
            <w:ins w:id="5" w:author="楊智偉" w:date="2016-10-03T18:37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3</w:t>
              </w:r>
            </w:ins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95F" w:rsidRDefault="00DA495F" w:rsidP="00DA495F">
            <w:pPr>
              <w:pStyle w:val="Tabletext"/>
              <w:rPr>
                <w:ins w:id="6" w:author="楊智偉" w:date="2016-10-03T18:37:00Z"/>
                <w:color w:val="0000FF"/>
                <w:lang w:eastAsia="zh-TW"/>
              </w:rPr>
            </w:pPr>
            <w:ins w:id="7" w:author="楊智偉" w:date="2016-10-03T18:37:00Z">
              <w:r w:rsidRPr="00567179">
                <w:rPr>
                  <w:rFonts w:hint="eastAsia"/>
                  <w:color w:val="0000FF"/>
                  <w:lang w:eastAsia="zh-TW"/>
                </w:rPr>
                <w:t>電腦作業申請書</w:t>
              </w:r>
              <w:r w:rsidRPr="00567179">
                <w:rPr>
                  <w:rFonts w:hint="eastAsia"/>
                  <w:color w:val="0000FF"/>
                  <w:lang w:eastAsia="zh-TW"/>
                </w:rPr>
                <w:t>160825000095_</w:t>
              </w:r>
              <w:r w:rsidRPr="00567179">
                <w:rPr>
                  <w:rFonts w:hint="eastAsia"/>
                  <w:color w:val="0000FF"/>
                  <w:lang w:eastAsia="zh-TW"/>
                </w:rPr>
                <w:t>健康險短期風險預測評分系統</w:t>
              </w:r>
              <w:r w:rsidRPr="00567179">
                <w:rPr>
                  <w:rFonts w:hint="eastAsia"/>
                  <w:color w:val="0000FF"/>
                  <w:lang w:eastAsia="zh-TW"/>
                </w:rPr>
                <w:t>_</w:t>
              </w:r>
              <w:r w:rsidRPr="00567179">
                <w:rPr>
                  <w:rFonts w:hint="eastAsia"/>
                  <w:color w:val="0000FF"/>
                  <w:lang w:eastAsia="zh-TW"/>
                </w:rPr>
                <w:t>管理者維護介面</w:t>
              </w:r>
            </w:ins>
          </w:p>
          <w:p w:rsidR="00DA495F" w:rsidRDefault="00DA495F" w:rsidP="00DA495F">
            <w:pPr>
              <w:pStyle w:val="Tabletext"/>
              <w:rPr>
                <w:ins w:id="8" w:author="楊智偉" w:date="2016-10-03T18:37:00Z"/>
                <w:rFonts w:hint="eastAsia"/>
                <w:color w:val="0000FF"/>
                <w:lang w:eastAsia="zh-TW"/>
              </w:rPr>
            </w:pPr>
            <w:ins w:id="9" w:author="楊智偉" w:date="2016-10-03T18:37:00Z">
              <w:r>
                <w:rPr>
                  <w:rFonts w:hint="eastAsia"/>
                  <w:color w:val="0000FF"/>
                  <w:lang w:eastAsia="zh-TW"/>
                </w:rPr>
                <w:t>擴充系統別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95F" w:rsidRDefault="00DA495F" w:rsidP="00DA495F">
            <w:pPr>
              <w:pStyle w:val="Tabletext"/>
              <w:rPr>
                <w:ins w:id="10" w:author="楊智偉" w:date="2016-10-03T18:37:00Z"/>
                <w:rFonts w:ascii="細明體" w:eastAsia="細明體" w:hAnsi="細明體" w:hint="eastAsia"/>
                <w:bCs/>
                <w:lang w:eastAsia="zh-TW"/>
              </w:rPr>
            </w:pPr>
            <w:ins w:id="11" w:author="楊智偉" w:date="2016-10-03T18:37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楊智偉</w:t>
              </w:r>
            </w:ins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495F" w:rsidRDefault="00DA495F" w:rsidP="00DA495F">
            <w:pPr>
              <w:pStyle w:val="Tabletext"/>
              <w:rPr>
                <w:ins w:id="12" w:author="楊智偉" w:date="2016-10-03T18:37:00Z"/>
              </w:rPr>
            </w:pPr>
            <w:ins w:id="13" w:author="楊智偉" w:date="2016-10-03T18:37:00Z">
              <w:r w:rsidRPr="00567179">
                <w:rPr>
                  <w:lang w:eastAsia="zh-TW"/>
                </w:rPr>
                <w:t>160830000263</w:t>
              </w:r>
            </w:ins>
          </w:p>
        </w:tc>
      </w:tr>
    </w:tbl>
    <w:p w:rsidR="000535F7" w:rsidRPr="006E2E87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6E2E87" w:rsidRDefault="00592D62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91B0C">
        <w:rPr>
          <w:rFonts w:ascii="細明體" w:eastAsia="細明體" w:hAnsi="細明體" w:hint="eastAsia"/>
          <w:b/>
          <w:kern w:val="2"/>
          <w:lang w:eastAsia="zh-TW"/>
        </w:rPr>
        <w:t>UCAAV1_0100</w:t>
      </w:r>
      <w:r w:rsidRPr="006E2E87">
        <w:rPr>
          <w:rFonts w:ascii="細明體" w:eastAsia="細明體" w:hAnsi="細明體" w:hint="eastAsia"/>
          <w:b/>
          <w:kern w:val="2"/>
          <w:lang w:eastAsia="zh-TW"/>
        </w:rPr>
        <w:t>_</w:t>
      </w:r>
      <w:r w:rsidRPr="00A91B0C">
        <w:rPr>
          <w:rFonts w:ascii="細明體" w:eastAsia="細明體" w:hAnsi="細明體" w:hint="eastAsia"/>
          <w:b/>
          <w:kern w:val="2"/>
          <w:lang w:eastAsia="zh-TW"/>
        </w:rPr>
        <w:t>理賠偵測權重設定</w:t>
      </w:r>
    </w:p>
    <w:p w:rsidR="000535F7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FA576C" w:rsidRPr="00FA576C" w:rsidRDefault="00FA576C" w:rsidP="00FA576C">
      <w:pPr>
        <w:numPr>
          <w:ilvl w:val="0"/>
          <w:numId w:val="2"/>
        </w:numPr>
        <w:rPr>
          <w:rFonts w:ascii="細明體" w:eastAsia="細明體" w:hAnsi="細明體"/>
          <w:sz w:val="20"/>
          <w:szCs w:val="20"/>
        </w:rPr>
      </w:pPr>
      <w:r w:rsidRPr="00FA576C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理賠偵測權重設定作業作業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AAV1_0100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ONLINE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提供理賠偵測系統模型之權重設定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理調科人員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■一般  □平板電腦  □手機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■員工(UCBean)  □客戶(CustomerBean)</w:t>
            </w:r>
          </w:p>
        </w:tc>
      </w:tr>
    </w:tbl>
    <w:p w:rsidR="00FA576C" w:rsidRDefault="00FA576C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535F7" w:rsidRPr="006E2E87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6E2E87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>使用模組</w:t>
      </w:r>
      <w:r w:rsidRPr="006E2E87">
        <w:rPr>
          <w:rFonts w:ascii="細明體" w:eastAsia="細明體" w:hAnsi="細明體"/>
          <w:sz w:val="20"/>
          <w:szCs w:val="20"/>
        </w:rPr>
        <w:sym w:font="Wingdings" w:char="00E8"/>
      </w:r>
      <w:r w:rsidRPr="006E2E87">
        <w:rPr>
          <w:rFonts w:ascii="細明體" w:eastAsia="細明體" w:hAnsi="細明體" w:hint="eastAsia"/>
          <w:sz w:val="20"/>
          <w:szCs w:val="20"/>
        </w:rPr>
        <w:t xml:space="preserve"> </w:t>
      </w:r>
      <w:r w:rsidRPr="006E2E87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E2E87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E2E87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6E2E87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841447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6E2E87">
        <w:rPr>
          <w:rFonts w:ascii="細明體" w:eastAsia="細明體" w:hAnsi="細明體"/>
          <w:sz w:val="20"/>
          <w:szCs w:val="20"/>
        </w:rPr>
        <w:sym w:font="Wingdings" w:char="00E8"/>
      </w:r>
      <w:r w:rsidRPr="006E2E87">
        <w:rPr>
          <w:rFonts w:ascii="細明體" w:eastAsia="細明體" w:hAnsi="細明體" w:hint="eastAsia"/>
          <w:sz w:val="20"/>
          <w:szCs w:val="20"/>
        </w:rPr>
        <w:t xml:space="preserve"> </w:t>
      </w:r>
      <w:r w:rsidRPr="006E2E87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3686"/>
        <w:gridCol w:w="2551"/>
        <w:gridCol w:w="832"/>
        <w:gridCol w:w="832"/>
        <w:gridCol w:w="832"/>
        <w:gridCol w:w="833"/>
      </w:tblGrid>
      <w:tr w:rsidR="00841447" w:rsidRPr="00E01490" w:rsidTr="00841447">
        <w:tc>
          <w:tcPr>
            <w:tcW w:w="709" w:type="dxa"/>
          </w:tcPr>
          <w:p w:rsidR="00841447" w:rsidRPr="00C829C1" w:rsidRDefault="00841447" w:rsidP="0071709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686" w:type="dxa"/>
          </w:tcPr>
          <w:p w:rsidR="00841447" w:rsidRPr="00C829C1" w:rsidRDefault="00841447" w:rsidP="0071709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841447" w:rsidRPr="00C829C1" w:rsidRDefault="00841447" w:rsidP="0071709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32" w:type="dxa"/>
          </w:tcPr>
          <w:p w:rsidR="00841447" w:rsidRPr="00E60524" w:rsidRDefault="00841447" w:rsidP="0071709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32" w:type="dxa"/>
          </w:tcPr>
          <w:p w:rsidR="00841447" w:rsidRPr="00E60524" w:rsidRDefault="00841447" w:rsidP="0071709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32" w:type="dxa"/>
          </w:tcPr>
          <w:p w:rsidR="00841447" w:rsidRPr="00E60524" w:rsidRDefault="00841447" w:rsidP="0071709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33" w:type="dxa"/>
          </w:tcPr>
          <w:p w:rsidR="00841447" w:rsidRPr="00E60524" w:rsidRDefault="00841447" w:rsidP="0071709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841447" w:rsidRPr="00E01490" w:rsidTr="0084144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1447" w:rsidRPr="00E01490" w:rsidRDefault="00841447" w:rsidP="00841447">
            <w:pPr>
              <w:numPr>
                <w:ilvl w:val="0"/>
                <w:numId w:val="4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841447" w:rsidRPr="006E2E87" w:rsidRDefault="00841447" w:rsidP="0071709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20938">
              <w:rPr>
                <w:rFonts w:ascii="細明體" w:eastAsia="細明體" w:hAnsi="細明體" w:hint="eastAsia"/>
                <w:sz w:val="20"/>
                <w:szCs w:val="20"/>
              </w:rPr>
              <w:t>理賠偵測因子權重檔</w:t>
            </w:r>
          </w:p>
        </w:tc>
        <w:tc>
          <w:tcPr>
            <w:tcW w:w="2551" w:type="dxa"/>
          </w:tcPr>
          <w:p w:rsidR="00841447" w:rsidRPr="0044588B" w:rsidRDefault="00841447" w:rsidP="0071709E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588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V101</w:t>
            </w:r>
          </w:p>
        </w:tc>
        <w:tc>
          <w:tcPr>
            <w:tcW w:w="832" w:type="dxa"/>
          </w:tcPr>
          <w:p w:rsidR="00841447" w:rsidRPr="00E60524" w:rsidRDefault="00841447" w:rsidP="0071709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841447" w:rsidRDefault="00841447" w:rsidP="00841447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841447" w:rsidRDefault="00841447" w:rsidP="00841447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3" w:type="dxa"/>
          </w:tcPr>
          <w:p w:rsidR="00841447" w:rsidRDefault="00841447" w:rsidP="00841447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841447" w:rsidRPr="00E01490" w:rsidTr="0084144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1447" w:rsidRPr="00E01490" w:rsidRDefault="00841447" w:rsidP="00841447">
            <w:pPr>
              <w:numPr>
                <w:ilvl w:val="0"/>
                <w:numId w:val="4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841447" w:rsidRPr="00020938" w:rsidRDefault="00841447" w:rsidP="007170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0938">
              <w:rPr>
                <w:rFonts w:ascii="細明體" w:eastAsia="細明體" w:hAnsi="細明體" w:hint="eastAsia"/>
                <w:sz w:val="20"/>
                <w:szCs w:val="20"/>
              </w:rPr>
              <w:t>理賠偵測因子權重_版本檔</w:t>
            </w:r>
          </w:p>
        </w:tc>
        <w:tc>
          <w:tcPr>
            <w:tcW w:w="2551" w:type="dxa"/>
          </w:tcPr>
          <w:p w:rsidR="00841447" w:rsidRPr="0044588B" w:rsidRDefault="00841447" w:rsidP="0071709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093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020938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Pr="00020938">
              <w:rPr>
                <w:rFonts w:ascii="細明體" w:eastAsia="細明體" w:hAnsi="細明體"/>
                <w:sz w:val="20"/>
                <w:szCs w:val="20"/>
              </w:rPr>
              <w:t>1L1</w:t>
            </w:r>
          </w:p>
        </w:tc>
        <w:tc>
          <w:tcPr>
            <w:tcW w:w="832" w:type="dxa"/>
          </w:tcPr>
          <w:p w:rsidR="00841447" w:rsidRPr="00E60524" w:rsidRDefault="00841447" w:rsidP="0071709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841447" w:rsidRDefault="00841447" w:rsidP="0071709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841447" w:rsidRDefault="00841447" w:rsidP="0071709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3" w:type="dxa"/>
          </w:tcPr>
          <w:p w:rsidR="00841447" w:rsidRDefault="00841447" w:rsidP="0071709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EA4E82" w:rsidRPr="00E01490" w:rsidTr="0084144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EA4E82" w:rsidRPr="00E01490" w:rsidRDefault="00EA4E82" w:rsidP="00841447">
            <w:pPr>
              <w:numPr>
                <w:ilvl w:val="0"/>
                <w:numId w:val="4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EA4E82" w:rsidRPr="00020938" w:rsidRDefault="00EA4E82" w:rsidP="007170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0938">
              <w:rPr>
                <w:rFonts w:ascii="細明體" w:eastAsia="細明體" w:hAnsi="細明體" w:hint="eastAsia"/>
                <w:sz w:val="20"/>
                <w:szCs w:val="20"/>
              </w:rPr>
              <w:t>理賠偵測因子權重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暫存</w:t>
            </w:r>
            <w:r w:rsidRPr="00020938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551" w:type="dxa"/>
          </w:tcPr>
          <w:p w:rsidR="00EA4E82" w:rsidRPr="00020938" w:rsidRDefault="00EA4E82" w:rsidP="0071709E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588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V105</w:t>
            </w:r>
          </w:p>
        </w:tc>
        <w:tc>
          <w:tcPr>
            <w:tcW w:w="832" w:type="dxa"/>
          </w:tcPr>
          <w:p w:rsidR="00EA4E82" w:rsidRPr="00E60524" w:rsidRDefault="00EA4E82" w:rsidP="0071709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EA4E82" w:rsidRDefault="00EA4E82" w:rsidP="0071709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EA4E82" w:rsidRDefault="00EA4E82" w:rsidP="0071709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3" w:type="dxa"/>
          </w:tcPr>
          <w:p w:rsidR="00EA4E82" w:rsidRDefault="00EA4E82" w:rsidP="0071709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0535F7" w:rsidRPr="006E2E87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FA576C" w:rsidRDefault="000535F7" w:rsidP="00FA576C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>畫面</w:t>
      </w:r>
      <w:r w:rsidR="00966AE7">
        <w:rPr>
          <w:rFonts w:ascii="細明體" w:eastAsia="細明體" w:hAnsi="細明體" w:hint="eastAsia"/>
          <w:sz w:val="20"/>
          <w:szCs w:val="20"/>
        </w:rPr>
        <w:t>AA</w:t>
      </w:r>
      <w:r w:rsidR="002A4A25">
        <w:rPr>
          <w:rFonts w:ascii="細明體" w:eastAsia="細明體" w:hAnsi="細明體" w:hint="eastAsia"/>
          <w:sz w:val="20"/>
          <w:szCs w:val="20"/>
        </w:rPr>
        <w:t>V1</w:t>
      </w:r>
      <w:r w:rsidR="00966AE7">
        <w:rPr>
          <w:rFonts w:ascii="細明體" w:eastAsia="細明體" w:hAnsi="細明體" w:hint="eastAsia"/>
          <w:sz w:val="20"/>
          <w:szCs w:val="20"/>
        </w:rPr>
        <w:t>_0100</w:t>
      </w:r>
      <w:r w:rsidRPr="006E2E87">
        <w:rPr>
          <w:rFonts w:ascii="細明體" w:eastAsia="細明體" w:hAnsi="細明體" w:hint="eastAsia"/>
          <w:sz w:val="20"/>
          <w:szCs w:val="20"/>
        </w:rPr>
        <w:t>圖1</w:t>
      </w:r>
      <w:r w:rsidRPr="006E2E87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</w:p>
    <w:p w:rsidR="00186C07" w:rsidRPr="00FA576C" w:rsidRDefault="009541F7" w:rsidP="00186C07">
      <w:pPr>
        <w:ind w:left="480"/>
        <w:rPr>
          <w:rFonts w:ascii="細明體" w:eastAsia="細明體" w:hAnsi="細明體" w:hint="eastAsia"/>
          <w:sz w:val="20"/>
          <w:szCs w:val="20"/>
        </w:rPr>
      </w:pPr>
      <w:r w:rsidRPr="00CB56D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234.75pt;visibility:visible">
            <v:imagedata r:id="rId8" o:title="" croptop="10480f" cropbottom="29062f" cropleft="1396f" cropright="34210f"/>
          </v:shape>
        </w:pict>
      </w:r>
    </w:p>
    <w:p w:rsidR="00FA576C" w:rsidRDefault="00FA576C" w:rsidP="00FA576C">
      <w:pPr>
        <w:numPr>
          <w:ilvl w:val="0"/>
          <w:numId w:val="2"/>
        </w:numPr>
        <w:rPr>
          <w:rFonts w:ascii="細明體" w:eastAsia="細明體" w:hAnsi="細明體" w:hint="eastAsia"/>
          <w:kern w:val="2"/>
        </w:rPr>
      </w:pPr>
      <w:r>
        <w:rPr>
          <w:rFonts w:ascii="細明體" w:eastAsia="細明體" w:hAnsi="細明體"/>
          <w:sz w:val="20"/>
          <w:szCs w:val="20"/>
        </w:rPr>
        <w:br w:type="page"/>
      </w:r>
      <w:r w:rsidRPr="00FA576C">
        <w:rPr>
          <w:rFonts w:ascii="細明體" w:eastAsia="細明體" w:hAnsi="細明體" w:hint="eastAsia"/>
          <w:sz w:val="20"/>
          <w:szCs w:val="20"/>
        </w:rPr>
        <w:lastRenderedPageBreak/>
        <w:t>程式內容：</w:t>
      </w:r>
      <w:r>
        <w:rPr>
          <w:rFonts w:ascii="細明體" w:eastAsia="細明體" w:hAnsi="細明體" w:hint="eastAsia"/>
          <w:kern w:val="2"/>
        </w:rPr>
        <w:t xml:space="preserve"> </w:t>
      </w:r>
    </w:p>
    <w:p w:rsidR="00FA576C" w:rsidRDefault="00FA576C" w:rsidP="00FA576C">
      <w:pPr>
        <w:ind w:left="480"/>
        <w:rPr>
          <w:rFonts w:ascii="細明體" w:eastAsia="細明體" w:hAnsi="細明體" w:hint="eastAsia"/>
          <w:kern w:val="2"/>
        </w:rPr>
      </w:pPr>
    </w:p>
    <w:p w:rsidR="005479B4" w:rsidRPr="006B1E8D" w:rsidRDefault="005479B4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6B1E8D">
        <w:rPr>
          <w:rFonts w:hint="eastAsia"/>
          <w:b/>
          <w:kern w:val="2"/>
          <w:szCs w:val="24"/>
          <w:lang w:eastAsia="zh-TW"/>
        </w:rPr>
        <w:t>初始畫面：</w:t>
      </w:r>
    </w:p>
    <w:p w:rsidR="005479B4" w:rsidRPr="005479B4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如圖</w:t>
      </w:r>
      <w:r>
        <w:rPr>
          <w:rFonts w:hint="eastAsia"/>
          <w:bCs/>
          <w:lang w:eastAsia="zh-TW"/>
        </w:rPr>
        <w:t>1</w:t>
      </w:r>
    </w:p>
    <w:p w:rsidR="00CC2D6F" w:rsidRPr="00736CBF" w:rsidRDefault="005479B4" w:rsidP="001B0CDF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ins w:id="14" w:author="楊智偉" w:date="2016-10-03T18:38:00Z"/>
          <w:kern w:val="2"/>
          <w:szCs w:val="24"/>
          <w:lang w:eastAsia="zh-TW"/>
          <w:rPrChange w:id="15" w:author="楊智偉" w:date="2016-10-03T18:38:00Z">
            <w:rPr>
              <w:ins w:id="16" w:author="楊智偉" w:date="2016-10-03T18:38:00Z"/>
              <w:rFonts w:ascii="細明體" w:eastAsia="細明體" w:hAnsi="細明體"/>
              <w:bCs/>
              <w:lang w:eastAsia="zh-TW"/>
            </w:rPr>
          </w:rPrChange>
        </w:rPr>
      </w:pPr>
      <w:r w:rsidRPr="001B0CDF">
        <w:rPr>
          <w:rFonts w:ascii="細明體" w:eastAsia="細明體" w:hAnsi="細明體" w:hint="eastAsia"/>
          <w:bCs/>
          <w:lang w:eastAsia="zh-TW"/>
        </w:rPr>
        <w:t>初始畫面</w:t>
      </w:r>
    </w:p>
    <w:p w:rsidR="001625D7" w:rsidRPr="001625D7" w:rsidRDefault="001625D7" w:rsidP="00736CB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7" w:author="楊智偉" w:date="2016-10-03T18:39:00Z"/>
          <w:kern w:val="2"/>
          <w:szCs w:val="24"/>
          <w:lang w:eastAsia="zh-TW"/>
          <w:rPrChange w:id="18" w:author="楊智偉" w:date="2016-10-03T18:39:00Z">
            <w:rPr>
              <w:ins w:id="19" w:author="楊智偉" w:date="2016-10-03T18:39:00Z"/>
              <w:rFonts w:ascii="細明體" w:eastAsia="細明體" w:hAnsi="細明體"/>
              <w:bCs/>
              <w:lang w:eastAsia="zh-TW"/>
            </w:rPr>
          </w:rPrChange>
        </w:rPr>
        <w:pPrChange w:id="20" w:author="楊智偉" w:date="2016-10-03T18:38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1" w:author="楊智偉" w:date="2016-10-03T18:39:00Z">
        <w:r>
          <w:rPr>
            <w:rFonts w:hint="eastAsia"/>
            <w:kern w:val="2"/>
            <w:szCs w:val="24"/>
            <w:lang w:eastAsia="zh-TW"/>
          </w:rPr>
          <w:t>判定</w:t>
        </w:r>
      </w:ins>
      <w:ins w:id="22" w:author="楊智偉" w:date="2016-10-03T18:40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736CBF" w:rsidRPr="001625D7" w:rsidRDefault="001625D7" w:rsidP="001625D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3" w:author="楊智偉" w:date="2016-10-03T18:39:00Z"/>
          <w:kern w:val="2"/>
          <w:szCs w:val="24"/>
          <w:lang w:eastAsia="zh-TW"/>
          <w:rPrChange w:id="24" w:author="楊智偉" w:date="2016-10-03T18:39:00Z">
            <w:rPr>
              <w:ins w:id="25" w:author="楊智偉" w:date="2016-10-03T18:39:00Z"/>
              <w:rFonts w:ascii="細明體" w:eastAsia="細明體" w:hAnsi="細明體"/>
              <w:bCs/>
              <w:lang w:eastAsia="zh-TW"/>
            </w:rPr>
          </w:rPrChange>
        </w:rPr>
        <w:pPrChange w:id="26" w:author="楊智偉" w:date="2016-10-03T18:40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7" w:author="楊智偉" w:date="2016-10-03T18:39:00Z">
        <w:r>
          <w:rPr>
            <w:rFonts w:ascii="細明體" w:eastAsia="細明體" w:hAnsi="細明體" w:hint="eastAsia"/>
            <w:bCs/>
            <w:lang w:eastAsia="zh-TW"/>
          </w:rPr>
          <w:t>接</w:t>
        </w:r>
      </w:ins>
      <w:ins w:id="28" w:author="楊智偉" w:date="2016-10-03T18:38:00Z">
        <w:r w:rsidR="00736CBF">
          <w:rPr>
            <w:rFonts w:ascii="細明體" w:eastAsia="細明體" w:hAnsi="細明體" w:hint="eastAsia"/>
            <w:bCs/>
            <w:lang w:eastAsia="zh-TW"/>
          </w:rPr>
          <w:t>收傳入的</w:t>
        </w:r>
      </w:ins>
      <w:ins w:id="29" w:author="楊智偉" w:date="2016-10-03T18:39:00Z">
        <w:r w:rsidR="00736CBF">
          <w:rPr>
            <w:rFonts w:ascii="細明體" w:eastAsia="細明體" w:hAnsi="細明體" w:hint="eastAsia"/>
            <w:bCs/>
            <w:lang w:eastAsia="zh-TW"/>
          </w:rPr>
          <w:t>參數SYS_NO, 如果沒傳入, 預設給AA理賠</w:t>
        </w:r>
      </w:ins>
    </w:p>
    <w:p w:rsidR="001625D7" w:rsidRPr="001625D7" w:rsidRDefault="001625D7" w:rsidP="001625D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30" w:author="楊智偉" w:date="2016-10-03T18:40:00Z"/>
          <w:kern w:val="2"/>
          <w:szCs w:val="24"/>
          <w:lang w:eastAsia="zh-TW"/>
          <w:rPrChange w:id="31" w:author="楊智偉" w:date="2016-10-03T18:40:00Z">
            <w:rPr>
              <w:ins w:id="32" w:author="楊智偉" w:date="2016-10-03T18:40:00Z"/>
              <w:rFonts w:ascii="細明體" w:eastAsia="細明體" w:hAnsi="細明體"/>
              <w:bCs/>
              <w:lang w:eastAsia="zh-TW"/>
            </w:rPr>
          </w:rPrChange>
        </w:rPr>
        <w:pPrChange w:id="33" w:author="楊智偉" w:date="2016-10-03T18:40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4" w:author="楊智偉" w:date="2016-10-03T18:39:00Z">
        <w:r>
          <w:rPr>
            <w:rFonts w:ascii="細明體" w:eastAsia="細明體" w:hAnsi="細明體" w:hint="eastAsia"/>
            <w:bCs/>
            <w:lang w:eastAsia="zh-TW"/>
          </w:rPr>
          <w:t>將</w:t>
        </w:r>
      </w:ins>
      <w:ins w:id="35" w:author="楊智偉" w:date="2016-10-03T18:40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1625D7" w:rsidRPr="001625D7" w:rsidRDefault="001625D7" w:rsidP="001625D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36" w:author="楊智偉" w:date="2016-10-03T18:40:00Z"/>
          <w:rFonts w:hint="eastAsia"/>
          <w:kern w:val="2"/>
          <w:szCs w:val="24"/>
          <w:lang w:eastAsia="zh-TW"/>
          <w:rPrChange w:id="37" w:author="楊智偉" w:date="2016-10-03T18:40:00Z">
            <w:rPr>
              <w:ins w:id="38" w:author="楊智偉" w:date="2016-10-03T18:40:00Z"/>
              <w:rFonts w:ascii="細明體" w:eastAsia="細明體" w:hAnsi="細明體" w:hint="eastAsia"/>
              <w:bCs/>
              <w:lang w:eastAsia="zh-TW"/>
            </w:rPr>
          </w:rPrChange>
        </w:rPr>
        <w:pPrChange w:id="39" w:author="楊智偉" w:date="2016-10-03T18:40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0" w:author="楊智偉" w:date="2016-10-03T18:40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</w:t>
        </w:r>
      </w:ins>
      <w:ins w:id="41" w:author="楊智偉" w:date="2016-10-03T18:41:00Z">
        <w:r>
          <w:rPr>
            <w:rFonts w:ascii="細明體" w:eastAsia="細明體" w:hAnsi="細明體"/>
            <w:bCs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1625D7" w:rsidRPr="001B0CDF" w:rsidRDefault="001625D7" w:rsidP="001625D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2" w:author="楊智偉" w:date="2016-10-03T18:40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3" w:author="楊智偉" w:date="2016-10-03T18:40:00Z">
        <w:r>
          <w:rPr>
            <w:rFonts w:ascii="細明體" w:eastAsia="細明體" w:hAnsi="細明體"/>
            <w:bCs/>
            <w:lang w:eastAsia="zh-TW"/>
          </w:rPr>
          <w:t>VALUE</w:t>
        </w:r>
      </w:ins>
      <w:ins w:id="44" w:author="楊智偉" w:date="2016-10-03T18:41:00Z">
        <w:r>
          <w:rPr>
            <w:rFonts w:ascii="細明體" w:eastAsia="細明體" w:hAnsi="細明體"/>
            <w:bCs/>
            <w:lang w:eastAsia="zh-TW"/>
          </w:rPr>
          <w:t xml:space="preserve">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3914C5" w:rsidRPr="003914C5" w:rsidRDefault="003914C5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讀取中文代碼檔：</w:t>
      </w:r>
    </w:p>
    <w:p w:rsidR="00363637" w:rsidRPr="009E76EB" w:rsidRDefault="00363637" w:rsidP="0036363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模型分類：</w:t>
      </w:r>
    </w:p>
    <w:p w:rsidR="00363637" w:rsidRPr="003914C5" w:rsidRDefault="00363637" w:rsidP="007A06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子系統</w:t>
      </w:r>
      <w:ins w:id="45" w:author="楊智偉" w:date="2016-10-03T19:56:00Z">
        <w:r w:rsidR="003A5CDC">
          <w:rPr>
            <w:rFonts w:hint="eastAsia"/>
            <w:bCs/>
            <w:lang w:eastAsia="zh-TW"/>
          </w:rPr>
          <w:t xml:space="preserve"> : </w:t>
        </w:r>
        <w:r w:rsidR="003A5CDC">
          <w:rPr>
            <w:rFonts w:hint="eastAsia"/>
            <w:kern w:val="2"/>
            <w:szCs w:val="24"/>
            <w:lang w:eastAsia="zh-TW"/>
          </w:rPr>
          <w:t>系統別</w:t>
        </w:r>
        <w:r w:rsidR="003A5CDC">
          <w:rPr>
            <w:rFonts w:hint="eastAsia"/>
            <w:kern w:val="2"/>
            <w:szCs w:val="24"/>
            <w:lang w:eastAsia="zh-TW"/>
          </w:rPr>
          <w:t>$</w:t>
        </w:r>
        <w:r w:rsidR="003A5CDC">
          <w:rPr>
            <w:rFonts w:ascii="細明體" w:eastAsia="細明體" w:hAnsi="細明體" w:hint="eastAsia"/>
            <w:bCs/>
            <w:lang w:eastAsia="zh-TW"/>
          </w:rPr>
          <w:t>SYS_NO</w:t>
        </w:r>
        <w:r w:rsidR="003A5CDC" w:rsidDel="003A5CDC">
          <w:rPr>
            <w:rFonts w:hint="eastAsia"/>
            <w:bCs/>
            <w:lang w:eastAsia="zh-TW"/>
          </w:rPr>
          <w:t xml:space="preserve"> </w:t>
        </w:r>
      </w:ins>
      <w:del w:id="46" w:author="楊智偉" w:date="2016-10-03T19:56:00Z">
        <w:r w:rsidDel="003A5CDC">
          <w:rPr>
            <w:rFonts w:hint="eastAsia"/>
            <w:bCs/>
            <w:lang w:eastAsia="zh-TW"/>
          </w:rPr>
          <w:delText xml:space="preserve"> AA</w:delText>
        </w:r>
      </w:del>
    </w:p>
    <w:p w:rsidR="00363637" w:rsidRPr="003914C5" w:rsidRDefault="00363637" w:rsidP="007A06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代碼</w:t>
      </w:r>
      <w:r>
        <w:rPr>
          <w:rFonts w:hint="eastAsia"/>
          <w:bCs/>
          <w:lang w:eastAsia="zh-TW"/>
        </w:rPr>
        <w:t xml:space="preserve">     </w:t>
      </w:r>
      <w:r w:rsidRPr="009E76EB">
        <w:rPr>
          <w:bCs/>
          <w:lang w:eastAsia="zh-TW"/>
        </w:rPr>
        <w:t>FAMS_MOD_TYPE</w:t>
      </w:r>
    </w:p>
    <w:p w:rsidR="00363637" w:rsidRPr="00363637" w:rsidRDefault="00363637" w:rsidP="003636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E76EB">
        <w:rPr>
          <w:rFonts w:hint="eastAsia"/>
          <w:kern w:val="2"/>
          <w:szCs w:val="24"/>
          <w:lang w:eastAsia="zh-TW"/>
        </w:rPr>
        <w:t>依此顯示下拉選單</w:t>
      </w:r>
    </w:p>
    <w:p w:rsidR="003914C5" w:rsidRPr="003914C5" w:rsidRDefault="003914C5" w:rsidP="003914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因子分類</w:t>
      </w:r>
      <w:r>
        <w:rPr>
          <w:rFonts w:hint="eastAsia"/>
          <w:lang w:eastAsia="zh-TW"/>
        </w:rPr>
        <w:t>：</w:t>
      </w:r>
    </w:p>
    <w:p w:rsidR="003914C5" w:rsidRPr="003914C5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子系統</w:t>
      </w:r>
      <w:r>
        <w:rPr>
          <w:rFonts w:hint="eastAsia"/>
          <w:bCs/>
          <w:lang w:eastAsia="zh-TW"/>
        </w:rPr>
        <w:t xml:space="preserve"> AA</w:t>
      </w:r>
    </w:p>
    <w:p w:rsidR="003914C5" w:rsidRPr="003914C5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代碼</w:t>
      </w:r>
      <w:r>
        <w:rPr>
          <w:rFonts w:hint="eastAsia"/>
          <w:bCs/>
          <w:lang w:eastAsia="zh-TW"/>
        </w:rPr>
        <w:t xml:space="preserve">     </w:t>
      </w:r>
      <w:r w:rsidRPr="007C3A09">
        <w:rPr>
          <w:bCs/>
          <w:lang w:eastAsia="zh-TW"/>
        </w:rPr>
        <w:t>FAMS_FAC_TYPE</w:t>
      </w:r>
    </w:p>
    <w:p w:rsidR="003914C5" w:rsidRPr="003914C5" w:rsidRDefault="003914C5" w:rsidP="003914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因子</w:t>
      </w:r>
      <w:r>
        <w:rPr>
          <w:rFonts w:hint="eastAsia"/>
          <w:lang w:eastAsia="zh-TW"/>
        </w:rPr>
        <w:t>：</w:t>
      </w:r>
    </w:p>
    <w:p w:rsidR="003914C5" w:rsidRPr="003914C5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子系統</w:t>
      </w:r>
      <w:r>
        <w:rPr>
          <w:rFonts w:hint="eastAsia"/>
          <w:bCs/>
          <w:lang w:eastAsia="zh-TW"/>
        </w:rPr>
        <w:t xml:space="preserve"> AA</w:t>
      </w:r>
    </w:p>
    <w:p w:rsidR="003914C5" w:rsidRPr="003914C5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代碼</w:t>
      </w:r>
      <w:r>
        <w:rPr>
          <w:rFonts w:hint="eastAsia"/>
          <w:bCs/>
          <w:lang w:eastAsia="zh-TW"/>
        </w:rPr>
        <w:t xml:space="preserve">     </w:t>
      </w:r>
      <w:r w:rsidRPr="007C3A09">
        <w:rPr>
          <w:bCs/>
          <w:lang w:eastAsia="zh-TW"/>
        </w:rPr>
        <w:t>FAMS_FAC_CODE</w:t>
      </w:r>
    </w:p>
    <w:p w:rsidR="003914C5" w:rsidRPr="003D701F" w:rsidRDefault="003914C5" w:rsidP="003914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因子的第一碼與</w:t>
      </w:r>
      <w:r>
        <w:rPr>
          <w:lang w:eastAsia="zh-TW"/>
        </w:rPr>
        <w:t>因子分類</w:t>
      </w:r>
      <w:r>
        <w:rPr>
          <w:rFonts w:hint="eastAsia"/>
          <w:lang w:eastAsia="zh-TW"/>
        </w:rPr>
        <w:t>相同，則視為同一項目。</w:t>
      </w:r>
    </w:p>
    <w:p w:rsidR="003D701F" w:rsidRPr="009F7C25" w:rsidRDefault="003D701F" w:rsidP="003914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逐筆組出畫面內容。</w:t>
      </w:r>
    </w:p>
    <w:p w:rsidR="00CC2D6F" w:rsidRPr="00202312" w:rsidRDefault="001B0CDF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查詢</w:t>
      </w:r>
      <w:r>
        <w:rPr>
          <w:rFonts w:hint="eastAsia"/>
          <w:lang w:eastAsia="zh-TW"/>
        </w:rPr>
        <w:t xml:space="preserve">  BUTTON ENABLE</w:t>
      </w:r>
      <w:r>
        <w:rPr>
          <w:rFonts w:hint="eastAsia"/>
          <w:lang w:eastAsia="zh-TW"/>
        </w:rPr>
        <w:t>，其餘</w:t>
      </w:r>
      <w:r>
        <w:rPr>
          <w:rFonts w:hint="eastAsia"/>
          <w:lang w:eastAsia="zh-TW"/>
        </w:rPr>
        <w:t xml:space="preserve"> BUTTON DISABLE</w:t>
      </w:r>
      <w:r>
        <w:rPr>
          <w:rFonts w:hint="eastAsia"/>
          <w:lang w:eastAsia="zh-TW"/>
        </w:rPr>
        <w:t>。</w:t>
      </w:r>
    </w:p>
    <w:p w:rsidR="007B7152" w:rsidRPr="00202312" w:rsidRDefault="007B7152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按鈕控制：</w:t>
      </w:r>
    </w:p>
    <w:p w:rsidR="007B7152" w:rsidRPr="00202312" w:rsidRDefault="007B7152" w:rsidP="0020231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 w:rsidR="00934DB5">
        <w:rPr>
          <w:rFonts w:ascii="sөũ" w:hAnsi="sөũ" w:hint="eastAsia"/>
          <w:lang w:eastAsia="zh-TW"/>
        </w:rPr>
        <w:t xml:space="preserve"> &lt;&gt;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7B7152" w:rsidRPr="00202312" w:rsidRDefault="007B7152" w:rsidP="0020231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覆核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按鈕</w:t>
      </w:r>
      <w:r>
        <w:rPr>
          <w:rFonts w:ascii="sөũ" w:hAnsi="sөũ" w:hint="eastAsia"/>
          <w:lang w:eastAsia="zh-TW"/>
        </w:rPr>
        <w:t>DISABLE</w:t>
      </w:r>
    </w:p>
    <w:p w:rsidR="007B7152" w:rsidRPr="009B65B6" w:rsidRDefault="007B7152" w:rsidP="0020231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取消覆核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按鈕</w:t>
      </w:r>
      <w:r>
        <w:rPr>
          <w:rFonts w:ascii="sөũ" w:hAnsi="sөũ" w:hint="eastAsia"/>
          <w:lang w:eastAsia="zh-TW"/>
        </w:rPr>
        <w:t>DISABLE</w:t>
      </w:r>
    </w:p>
    <w:p w:rsidR="00694355" w:rsidRPr="009B366E" w:rsidRDefault="00694355" w:rsidP="0020231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版本維護</w:t>
      </w:r>
      <w:r w:rsidR="00EC3400">
        <w:rPr>
          <w:rFonts w:ascii="sөũ" w:hAnsi="sөũ" w:hint="eastAsia"/>
          <w:lang w:eastAsia="zh-TW"/>
        </w:rPr>
        <w:t>(</w:t>
      </w:r>
      <w:r w:rsidR="00EC3400">
        <w:rPr>
          <w:rFonts w:ascii="sөũ" w:hAnsi="sөũ" w:hint="eastAsia"/>
          <w:lang w:eastAsia="zh-TW"/>
        </w:rPr>
        <w:t>帶連結</w:t>
      </w:r>
      <w:r w:rsidR="00EC3400">
        <w:rPr>
          <w:rFonts w:ascii="sөũ" w:hAnsi="sөũ" w:hint="eastAsia"/>
          <w:lang w:eastAsia="zh-TW"/>
        </w:rPr>
        <w:t>)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隱藏</w:t>
      </w:r>
    </w:p>
    <w:p w:rsidR="005479B4" w:rsidRPr="00EE4C52" w:rsidRDefault="005479B4" w:rsidP="009B366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79B4" w:rsidRPr="005479B4" w:rsidRDefault="005479B4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5479B4">
        <w:rPr>
          <w:rFonts w:hint="eastAsia"/>
          <w:b/>
          <w:kern w:val="2"/>
          <w:szCs w:val="24"/>
          <w:lang w:eastAsia="zh-TW"/>
        </w:rPr>
        <w:t>查詢</w:t>
      </w:r>
    </w:p>
    <w:p w:rsidR="005479B4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檢核：</w:t>
      </w:r>
    </w:p>
    <w:p w:rsidR="005479B4" w:rsidRDefault="005479B4" w:rsidP="005479B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模型分類需選擇對應項目，錯誤訊息：請點選「模型分類」</w:t>
      </w:r>
    </w:p>
    <w:p w:rsidR="001D0FD8" w:rsidRDefault="001D0FD8" w:rsidP="001D0FD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ascii="sөũ" w:hAnsi="sөũ"/>
          <w:lang w:eastAsia="zh-TW"/>
        </w:rPr>
        <w:t>設定用途</w:t>
      </w:r>
      <w:r>
        <w:rPr>
          <w:rFonts w:hint="eastAsia"/>
          <w:bCs/>
          <w:lang w:eastAsia="zh-TW"/>
        </w:rPr>
        <w:t>需選擇對應項目，錯誤訊息：請點選「</w:t>
      </w:r>
      <w:r>
        <w:rPr>
          <w:rFonts w:ascii="sөũ" w:hAnsi="sөũ"/>
          <w:lang w:eastAsia="zh-TW"/>
        </w:rPr>
        <w:t>設定用途</w:t>
      </w:r>
      <w:r>
        <w:rPr>
          <w:rFonts w:hint="eastAsia"/>
          <w:bCs/>
          <w:lang w:eastAsia="zh-TW"/>
        </w:rPr>
        <w:t>」</w:t>
      </w:r>
    </w:p>
    <w:p w:rsidR="001B0334" w:rsidRPr="00307F57" w:rsidRDefault="001B0334" w:rsidP="001B033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ins w:id="47" w:author="楊智偉" w:date="2016-10-03T18:42:00Z"/>
          <w:kern w:val="2"/>
          <w:szCs w:val="24"/>
          <w:lang w:eastAsia="zh-TW"/>
        </w:rPr>
        <w:pPrChange w:id="48" w:author="楊智偉" w:date="2016-10-03T18:42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49" w:author="楊智偉" w:date="2016-10-03T18:42:00Z">
        <w:r>
          <w:rPr>
            <w:rFonts w:hint="eastAsia"/>
            <w:kern w:val="2"/>
            <w:szCs w:val="24"/>
            <w:lang w:eastAsia="zh-TW"/>
          </w:rPr>
          <w:t>判定系統別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1B0334" w:rsidRPr="00307F57" w:rsidRDefault="001B0334" w:rsidP="001B033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50" w:author="楊智偉" w:date="2016-10-03T18:42:00Z"/>
          <w:kern w:val="2"/>
          <w:szCs w:val="24"/>
          <w:lang w:eastAsia="zh-TW"/>
        </w:rPr>
        <w:pPrChange w:id="51" w:author="楊智偉" w:date="2016-10-03T18:42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52" w:author="楊智偉" w:date="2016-10-03T18:42:00Z">
        <w:r>
          <w:rPr>
            <w:rFonts w:ascii="細明體" w:eastAsia="細明體" w:hAnsi="細明體" w:hint="eastAsia"/>
            <w:bCs/>
            <w:lang w:eastAsia="zh-TW"/>
          </w:rPr>
          <w:t>接收傳入的參數SYS_NO</w:t>
        </w:r>
      </w:ins>
    </w:p>
    <w:p w:rsidR="001B0334" w:rsidRPr="00307F57" w:rsidRDefault="001B0334" w:rsidP="001B033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53" w:author="楊智偉" w:date="2016-10-03T18:42:00Z"/>
          <w:kern w:val="2"/>
          <w:szCs w:val="24"/>
          <w:lang w:eastAsia="zh-TW"/>
        </w:rPr>
        <w:pPrChange w:id="54" w:author="楊智偉" w:date="2016-10-03T18:42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55" w:author="楊智偉" w:date="2016-10-03T18:42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1B0334" w:rsidRPr="00307F57" w:rsidRDefault="001B0334" w:rsidP="001B033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56" w:author="楊智偉" w:date="2016-10-03T18:42:00Z"/>
          <w:rFonts w:hint="eastAsia"/>
          <w:kern w:val="2"/>
          <w:szCs w:val="24"/>
          <w:lang w:eastAsia="zh-TW"/>
        </w:rPr>
        <w:pPrChange w:id="57" w:author="楊智偉" w:date="2016-10-03T18:42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58" w:author="楊智偉" w:date="2016-10-03T18:42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1B0334" w:rsidRDefault="001B0334" w:rsidP="00F75D1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59" w:author="楊智偉" w:date="2016-10-03T18:42:00Z"/>
          <w:bCs/>
          <w:lang w:eastAsia="zh-TW"/>
        </w:rPr>
        <w:pPrChange w:id="60" w:author="楊智偉" w:date="2016-10-03T18:57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1" w:author="楊智偉" w:date="2016-10-03T18:42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4520F3" w:rsidRDefault="004520F3" w:rsidP="004520F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ins w:id="62" w:author="楊智偉" w:date="2016-10-03T18:44:00Z"/>
          <w:bCs/>
          <w:lang w:eastAsia="zh-TW"/>
        </w:rPr>
      </w:pPr>
      <w:ins w:id="63" w:author="楊智偉" w:date="2016-10-03T18:45:00Z">
        <w:r>
          <w:rPr>
            <w:rFonts w:hint="eastAsia"/>
            <w:bCs/>
            <w:lang w:eastAsia="zh-TW"/>
          </w:rPr>
          <w:t>控制</w:t>
        </w:r>
      </w:ins>
      <w:ins w:id="64" w:author="楊智偉" w:date="2016-10-03T18:44:00Z">
        <w:r w:rsidRPr="004520F3">
          <w:rPr>
            <w:rFonts w:hint="eastAsia"/>
            <w:bCs/>
            <w:lang w:eastAsia="zh-TW"/>
          </w:rPr>
          <w:t>可</w:t>
        </w:r>
      </w:ins>
      <w:ins w:id="65" w:author="楊智偉" w:date="2016-10-03T18:45:00Z">
        <w:r>
          <w:rPr>
            <w:rFonts w:hint="eastAsia"/>
            <w:bCs/>
            <w:lang w:eastAsia="zh-TW"/>
          </w:rPr>
          <w:t>否</w:t>
        </w:r>
      </w:ins>
      <w:ins w:id="66" w:author="楊智偉" w:date="2016-10-03T18:44:00Z">
        <w:r w:rsidRPr="004520F3">
          <w:rPr>
            <w:rFonts w:hint="eastAsia"/>
            <w:bCs/>
            <w:lang w:eastAsia="zh-TW"/>
          </w:rPr>
          <w:t>異動資料</w:t>
        </w:r>
      </w:ins>
    </w:p>
    <w:p w:rsidR="004520F3" w:rsidRDefault="004520F3" w:rsidP="004520F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67" w:author="楊智偉" w:date="2016-10-03T18:45:00Z"/>
          <w:bCs/>
          <w:lang w:eastAsia="zh-TW"/>
        </w:rPr>
        <w:pPrChange w:id="68" w:author="楊智偉" w:date="2016-10-03T18:44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9" w:author="楊智偉" w:date="2016-10-03T18:44:00Z">
        <w:r>
          <w:rPr>
            <w:rFonts w:hint="eastAsia"/>
            <w:bCs/>
            <w:lang w:eastAsia="zh-TW"/>
          </w:rPr>
          <w:t>//</w:t>
        </w:r>
        <w:r w:rsidRPr="004520F3">
          <w:rPr>
            <w:rFonts w:hint="eastAsia"/>
            <w:bCs/>
            <w:lang w:eastAsia="zh-TW"/>
          </w:rPr>
          <w:t xml:space="preserve"> CSRR</w:t>
        </w:r>
        <w:r w:rsidRPr="004520F3">
          <w:rPr>
            <w:rFonts w:hint="eastAsia"/>
            <w:bCs/>
            <w:lang w:eastAsia="zh-TW"/>
          </w:rPr>
          <w:t>設定</w:t>
        </w:r>
        <w:r w:rsidRPr="004520F3">
          <w:rPr>
            <w:rFonts w:hint="eastAsia"/>
            <w:bCs/>
            <w:lang w:eastAsia="zh-TW"/>
          </w:rPr>
          <w:t>_</w:t>
        </w:r>
        <w:r w:rsidRPr="004520F3">
          <w:rPr>
            <w:rFonts w:hint="eastAsia"/>
            <w:bCs/>
            <w:lang w:eastAsia="zh-TW"/>
          </w:rPr>
          <w:t>可異動資料的角色</w:t>
        </w:r>
        <w:r w:rsidRPr="004520F3">
          <w:rPr>
            <w:rFonts w:hint="eastAsia"/>
            <w:bCs/>
            <w:lang w:eastAsia="zh-TW"/>
          </w:rPr>
          <w:t xml:space="preserve">. </w:t>
        </w:r>
        <w:r w:rsidRPr="004520F3">
          <w:rPr>
            <w:rFonts w:hint="eastAsia"/>
            <w:bCs/>
            <w:lang w:eastAsia="zh-TW"/>
          </w:rPr>
          <w:t>預設都是可以查詢的</w:t>
        </w:r>
        <w:r w:rsidRPr="004520F3">
          <w:rPr>
            <w:rFonts w:hint="eastAsia"/>
            <w:bCs/>
            <w:lang w:eastAsia="zh-TW"/>
          </w:rPr>
          <w:t>,</w:t>
        </w:r>
        <w:r w:rsidRPr="004520F3">
          <w:rPr>
            <w:rFonts w:hint="eastAsia"/>
            <w:bCs/>
            <w:lang w:eastAsia="zh-TW"/>
          </w:rPr>
          <w:t>只有代碼中文有設定的才是可以異動資料。有</w:t>
        </w:r>
        <w:r w:rsidRPr="004520F3">
          <w:rPr>
            <w:rFonts w:hint="eastAsia"/>
            <w:bCs/>
            <w:lang w:eastAsia="zh-TW"/>
          </w:rPr>
          <w:t>ALL</w:t>
        </w:r>
        <w:r w:rsidRPr="004520F3">
          <w:rPr>
            <w:rFonts w:hint="eastAsia"/>
            <w:bCs/>
            <w:lang w:eastAsia="zh-TW"/>
          </w:rPr>
          <w:t>時表示開放全部可異動</w:t>
        </w:r>
      </w:ins>
    </w:p>
    <w:p w:rsidR="004520F3" w:rsidRDefault="004520F3" w:rsidP="004520F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70" w:author="楊智偉" w:date="2016-10-03T18:45:00Z"/>
          <w:bCs/>
          <w:lang w:eastAsia="zh-TW"/>
        </w:rPr>
        <w:pPrChange w:id="71" w:author="楊智偉" w:date="2016-10-03T18:44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72" w:author="楊智偉" w:date="2016-10-03T18:45:00Z">
        <w:r>
          <w:rPr>
            <w:rFonts w:hint="eastAsia"/>
            <w:bCs/>
            <w:lang w:eastAsia="zh-TW"/>
          </w:rPr>
          <w:t>讀取代碼中文</w:t>
        </w:r>
        <w:r>
          <w:rPr>
            <w:rFonts w:hint="eastAsia"/>
            <w:bCs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 xml:space="preserve">SYS_NO, </w:t>
        </w:r>
        <w:r w:rsidRPr="004520F3">
          <w:rPr>
            <w:rFonts w:ascii="細明體" w:eastAsia="細明體" w:hAnsi="細明體"/>
            <w:bCs/>
            <w:lang w:eastAsia="zh-TW"/>
          </w:rPr>
          <w:t>CRSS_MODIFY_ROLE</w:t>
        </w:r>
        <w:r>
          <w:rPr>
            <w:rFonts w:hint="eastAsia"/>
            <w:bCs/>
            <w:lang w:eastAsia="zh-TW"/>
          </w:rPr>
          <w:t>)</w:t>
        </w:r>
      </w:ins>
    </w:p>
    <w:p w:rsidR="004520F3" w:rsidRDefault="004520F3" w:rsidP="004520F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73" w:author="楊智偉" w:date="2016-10-03T18:46:00Z"/>
          <w:bCs/>
          <w:lang w:eastAsia="zh-TW"/>
        </w:rPr>
        <w:pPrChange w:id="74" w:author="楊智偉" w:date="2016-10-03T18:45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75" w:author="楊智偉" w:date="2016-10-03T18:45:00Z">
        <w:r>
          <w:rPr>
            <w:rFonts w:hint="eastAsia"/>
            <w:bCs/>
            <w:lang w:eastAsia="zh-TW"/>
          </w:rPr>
          <w:t>如果</w:t>
        </w:r>
      </w:ins>
      <w:ins w:id="76" w:author="楊智偉" w:date="2016-10-03T18:46:00Z">
        <w:r w:rsidRPr="004520F3">
          <w:rPr>
            <w:rFonts w:hint="eastAsia"/>
            <w:bCs/>
            <w:lang w:eastAsia="zh-TW"/>
          </w:rPr>
          <w:t>代碼中文有</w:t>
        </w:r>
        <w:r w:rsidRPr="004520F3">
          <w:rPr>
            <w:rFonts w:hint="eastAsia"/>
            <w:bCs/>
            <w:lang w:eastAsia="zh-TW"/>
          </w:rPr>
          <w:t>ALL</w:t>
        </w:r>
        <w:r w:rsidRPr="004520F3">
          <w:rPr>
            <w:rFonts w:hint="eastAsia"/>
            <w:bCs/>
            <w:lang w:eastAsia="zh-TW"/>
          </w:rPr>
          <w:t>時表示開放全部可異動</w:t>
        </w:r>
      </w:ins>
    </w:p>
    <w:p w:rsidR="004520F3" w:rsidRDefault="004520F3" w:rsidP="004520F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77" w:author="楊智偉" w:date="2016-10-03T18:44:00Z"/>
          <w:bCs/>
          <w:lang w:eastAsia="zh-TW"/>
        </w:rPr>
        <w:pPrChange w:id="78" w:author="楊智偉" w:date="2016-10-03T18:45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79" w:author="楊智偉" w:date="2016-10-03T18:46:00Z">
        <w:r>
          <w:rPr>
            <w:rFonts w:hint="eastAsia"/>
            <w:bCs/>
            <w:lang w:eastAsia="zh-TW"/>
          </w:rPr>
          <w:t>如果</w:t>
        </w:r>
      </w:ins>
      <w:ins w:id="80" w:author="楊智偉" w:date="2016-10-03T18:47:00Z">
        <w:r>
          <w:rPr>
            <w:rFonts w:hint="eastAsia"/>
            <w:bCs/>
            <w:lang w:eastAsia="zh-TW"/>
          </w:rPr>
          <w:t>user</w:t>
        </w:r>
        <w:r>
          <w:rPr>
            <w:rFonts w:hint="eastAsia"/>
            <w:bCs/>
            <w:lang w:eastAsia="zh-TW"/>
          </w:rPr>
          <w:t>具有</w:t>
        </w:r>
      </w:ins>
      <w:ins w:id="81" w:author="楊智偉" w:date="2016-10-03T18:46:00Z">
        <w:r w:rsidRPr="004520F3">
          <w:rPr>
            <w:rFonts w:hint="eastAsia"/>
            <w:bCs/>
            <w:lang w:eastAsia="zh-TW"/>
          </w:rPr>
          <w:t>代碼中文</w:t>
        </w:r>
      </w:ins>
      <w:ins w:id="82" w:author="楊智偉" w:date="2016-10-03T18:47:00Z">
        <w:r>
          <w:rPr>
            <w:rFonts w:hint="eastAsia"/>
            <w:bCs/>
            <w:lang w:eastAsia="zh-TW"/>
          </w:rPr>
          <w:t>內設定的角色</w:t>
        </w:r>
        <w:r>
          <w:rPr>
            <w:rFonts w:hint="eastAsia"/>
            <w:bCs/>
            <w:lang w:eastAsia="zh-TW"/>
          </w:rPr>
          <w:t xml:space="preserve">, </w:t>
        </w:r>
        <w:r>
          <w:rPr>
            <w:rFonts w:hint="eastAsia"/>
            <w:bCs/>
            <w:lang w:eastAsia="zh-TW"/>
          </w:rPr>
          <w:t>表示可異動</w:t>
        </w:r>
      </w:ins>
    </w:p>
    <w:p w:rsidR="005479B4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查詢相關資料：</w:t>
      </w:r>
      <w:r w:rsidR="000F6D7B">
        <w:rPr>
          <w:rFonts w:hint="eastAsia"/>
          <w:bCs/>
          <w:lang w:eastAsia="zh-TW"/>
        </w:rPr>
        <w:t>(</w:t>
      </w:r>
      <w:r w:rsidR="000F6D7B">
        <w:rPr>
          <w:rFonts w:hint="eastAsia"/>
          <w:bCs/>
          <w:lang w:eastAsia="zh-TW"/>
        </w:rPr>
        <w:t>根據畫面點選</w:t>
      </w:r>
      <w:r w:rsidR="000F6D7B">
        <w:rPr>
          <w:rFonts w:ascii="sөũ" w:hAnsi="sөũ"/>
          <w:lang w:eastAsia="zh-TW"/>
        </w:rPr>
        <w:t>設定用途</w:t>
      </w:r>
      <w:r w:rsidR="000F6D7B">
        <w:rPr>
          <w:rFonts w:ascii="sөũ" w:hAnsi="sөũ" w:hint="eastAsia"/>
          <w:lang w:eastAsia="zh-TW"/>
        </w:rPr>
        <w:t>，決定讀取檔案為何</w:t>
      </w:r>
      <w:r w:rsidR="000F6D7B">
        <w:rPr>
          <w:rFonts w:ascii="sөũ" w:hAnsi="sөũ" w:hint="eastAsia"/>
          <w:lang w:eastAsia="zh-TW"/>
        </w:rPr>
        <w:t>)</w:t>
      </w:r>
    </w:p>
    <w:p w:rsidR="00C17206" w:rsidRDefault="00C17206" w:rsidP="005479B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 w:rsidR="007B7152">
        <w:rPr>
          <w:rFonts w:hint="eastAsia"/>
          <w:bCs/>
          <w:lang w:eastAsia="zh-TW"/>
        </w:rPr>
        <w:t>畫面</w:t>
      </w:r>
      <w:r w:rsidR="007B7152"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5479B4" w:rsidRDefault="005479B4" w:rsidP="0011515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READ DTAAV101</w:t>
      </w:r>
      <w:r w:rsidR="007B7152">
        <w:rPr>
          <w:rFonts w:hint="eastAsia"/>
          <w:bCs/>
          <w:lang w:eastAsia="zh-TW"/>
        </w:rPr>
        <w:t>(</w:t>
      </w:r>
      <w:r w:rsidR="007B7152">
        <w:rPr>
          <w:rFonts w:hint="eastAsia"/>
          <w:bCs/>
          <w:lang w:eastAsia="zh-TW"/>
        </w:rPr>
        <w:t>讀取正式設定</w:t>
      </w:r>
      <w:r w:rsidR="007B7152">
        <w:rPr>
          <w:rFonts w:hint="eastAsia"/>
          <w:bCs/>
          <w:lang w:eastAsia="zh-TW"/>
        </w:rPr>
        <w:t>)</w:t>
      </w:r>
    </w:p>
    <w:p w:rsidR="005479B4" w:rsidRDefault="005479B4" w:rsidP="0011515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5479B4" w:rsidRDefault="005479B4" w:rsidP="0011515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83" w:author="楊智偉" w:date="2016-10-03T18:43:00Z"/>
          <w:bCs/>
          <w:lang w:eastAsia="zh-TW"/>
        </w:rPr>
      </w:pPr>
      <w:r w:rsidRPr="005479B4">
        <w:rPr>
          <w:rFonts w:hint="eastAsia"/>
          <w:bCs/>
          <w:lang w:eastAsia="zh-TW"/>
        </w:rPr>
        <w:t>模型分類</w:t>
      </w:r>
      <w:r w:rsidRPr="005479B4">
        <w:rPr>
          <w:rFonts w:hint="eastAsia"/>
          <w:bCs/>
          <w:lang w:eastAsia="zh-TW"/>
        </w:rPr>
        <w:t xml:space="preserve"> = 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</w:p>
    <w:p w:rsidR="001B0334" w:rsidRPr="005479B4" w:rsidRDefault="001B0334" w:rsidP="0011515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bCs/>
          <w:lang w:eastAsia="zh-TW"/>
        </w:rPr>
      </w:pPr>
      <w:ins w:id="84" w:author="楊智偉" w:date="2016-10-03T18:43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C17206" w:rsidRDefault="00C17206" w:rsidP="005479B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ELSE (</w:t>
      </w:r>
      <w:r>
        <w:rPr>
          <w:rFonts w:hint="eastAsia"/>
          <w:bCs/>
          <w:lang w:eastAsia="zh-TW"/>
        </w:rPr>
        <w:t>試算</w:t>
      </w:r>
      <w:r>
        <w:rPr>
          <w:rFonts w:hint="eastAsia"/>
          <w:bCs/>
          <w:lang w:eastAsia="zh-TW"/>
        </w:rPr>
        <w:t>)</w:t>
      </w:r>
    </w:p>
    <w:p w:rsidR="00C17206" w:rsidRDefault="007B7152" w:rsidP="00C1720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READ DTAAV105(</w:t>
      </w:r>
      <w:r>
        <w:rPr>
          <w:rFonts w:hint="eastAsia"/>
          <w:bCs/>
          <w:lang w:eastAsia="zh-TW"/>
        </w:rPr>
        <w:t>讀取暫存設定</w:t>
      </w:r>
      <w:r>
        <w:rPr>
          <w:rFonts w:hint="eastAsia"/>
          <w:bCs/>
          <w:lang w:eastAsia="zh-TW"/>
        </w:rPr>
        <w:t>)</w:t>
      </w:r>
    </w:p>
    <w:p w:rsidR="00C17206" w:rsidRDefault="00C17206" w:rsidP="00C1720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C17206" w:rsidRDefault="00C17206" w:rsidP="0011515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85" w:author="楊智偉" w:date="2016-10-03T18:44:00Z"/>
          <w:bCs/>
          <w:lang w:eastAsia="zh-TW"/>
        </w:rPr>
      </w:pPr>
      <w:r w:rsidRPr="005479B4">
        <w:rPr>
          <w:rFonts w:hint="eastAsia"/>
          <w:bCs/>
          <w:lang w:eastAsia="zh-TW"/>
        </w:rPr>
        <w:t>模型分類</w:t>
      </w:r>
      <w:r w:rsidRPr="005479B4">
        <w:rPr>
          <w:rFonts w:hint="eastAsia"/>
          <w:bCs/>
          <w:lang w:eastAsia="zh-TW"/>
        </w:rPr>
        <w:t xml:space="preserve"> = 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</w:p>
    <w:p w:rsidR="001F012D" w:rsidRDefault="001F012D" w:rsidP="0011515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bCs/>
          <w:lang w:eastAsia="zh-TW"/>
        </w:rPr>
      </w:pPr>
      <w:ins w:id="86" w:author="楊智偉" w:date="2016-10-03T18:44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5479B4" w:rsidRDefault="005479B4" w:rsidP="005479B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5479B4"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NOT FND</w:t>
      </w:r>
    </w:p>
    <w:p w:rsidR="005479B4" w:rsidRDefault="005479B4" w:rsidP="005479B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訊息：查無資料</w:t>
      </w:r>
      <w:r w:rsidR="00E97D97">
        <w:rPr>
          <w:rFonts w:hint="eastAsia"/>
          <w:bCs/>
          <w:lang w:eastAsia="zh-TW"/>
        </w:rPr>
        <w:t>，畫面顯示如下</w:t>
      </w:r>
      <w:r w:rsidR="00E97D97">
        <w:rPr>
          <w:rFonts w:hint="eastAsia"/>
          <w:bCs/>
          <w:lang w:eastAsia="zh-TW"/>
        </w:rPr>
        <w:t>:</w:t>
      </w:r>
    </w:p>
    <w:tbl>
      <w:tblPr>
        <w:tblW w:w="7513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3591"/>
        <w:gridCol w:w="2551"/>
      </w:tblGrid>
      <w:tr w:rsidR="00E97D97" w:rsidTr="0028035D">
        <w:trPr>
          <w:trHeight w:val="303"/>
        </w:trPr>
        <w:tc>
          <w:tcPr>
            <w:tcW w:w="1371" w:type="dxa"/>
            <w:shd w:val="clear" w:color="auto" w:fill="C0C0C0"/>
          </w:tcPr>
          <w:p w:rsidR="00E97D97" w:rsidRDefault="00E97D97" w:rsidP="0028035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91" w:type="dxa"/>
            <w:shd w:val="clear" w:color="auto" w:fill="C0C0C0"/>
          </w:tcPr>
          <w:p w:rsidR="00E97D97" w:rsidRDefault="00E97D97" w:rsidP="0028035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51" w:type="dxa"/>
            <w:shd w:val="clear" w:color="auto" w:fill="C0C0C0"/>
          </w:tcPr>
          <w:p w:rsidR="00E97D97" w:rsidRDefault="00E97D97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E97D97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E97D97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  <w:pPrChange w:id="87" w:author="楊智偉" w:date="2016-10-03T19:06:00Z">
                <w:pPr>
                  <w:pStyle w:val="Tabletext"/>
                  <w:keepLines w:val="0"/>
                  <w:spacing w:after="0" w:line="240" w:lineRule="auto"/>
                  <w:ind w:left="7"/>
                </w:pPr>
              </w:pPrChange>
            </w:pPr>
            <w:ins w:id="88" w:author="楊智偉" w:date="2016-10-03T19:06:00Z">
              <w:r>
                <w:rPr>
                  <w:rFonts w:hint="eastAsia"/>
                  <w:lang w:eastAsia="zh-TW"/>
                </w:rPr>
                <w:t>系統別</w:t>
              </w:r>
            </w:ins>
            <w:del w:id="89" w:author="楊智偉" w:date="2016-10-03T19:06:00Z">
              <w:r w:rsidR="00E97D97" w:rsidDel="000100A6">
                <w:rPr>
                  <w:rFonts w:hint="eastAsia"/>
                  <w:lang w:eastAsia="zh-TW"/>
                </w:rPr>
                <w:delText>模型</w:delText>
              </w:r>
              <w:r w:rsidR="00E97D97" w:rsidDel="000100A6">
                <w:rPr>
                  <w:lang w:eastAsia="zh-TW"/>
                </w:rPr>
                <w:delText>分類</w:delText>
              </w:r>
            </w:del>
          </w:p>
        </w:tc>
        <w:tc>
          <w:tcPr>
            <w:tcW w:w="3591" w:type="dxa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ins w:id="90" w:author="楊智偉" w:date="2016-10-03T19:07:00Z"/>
                <w:rFonts w:hint="eastAsia"/>
                <w:bCs/>
                <w:lang w:eastAsia="zh-TW"/>
              </w:rPr>
            </w:pPr>
            <w:ins w:id="91" w:author="楊智偉" w:date="2016-10-03T19:07:00Z">
              <w:r>
                <w:rPr>
                  <w:rFonts w:hint="eastAsia"/>
                  <w:bCs/>
                  <w:lang w:eastAsia="zh-TW"/>
                </w:rPr>
                <w:t>代碼中文對照組出下拉選單</w:t>
              </w:r>
            </w:ins>
          </w:p>
          <w:p w:rsidR="000100A6" w:rsidRPr="00FD56F2" w:rsidRDefault="000100A6" w:rsidP="000100A6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ins w:id="92" w:author="楊智偉" w:date="2016-10-03T19:07:00Z"/>
                <w:rFonts w:ascii="細明體" w:eastAsia="細明體" w:hAnsi="細明體" w:hint="eastAsia"/>
                <w:kern w:val="2"/>
                <w:lang w:eastAsia="zh-TW"/>
              </w:rPr>
            </w:pPr>
            <w:ins w:id="93" w:author="楊智偉" w:date="2016-10-03T19:07:00Z">
              <w:r w:rsidRPr="00FD56F2">
                <w:rPr>
                  <w:rFonts w:ascii="細明體" w:eastAsia="細明體" w:hAnsi="細明體" w:hint="eastAsia"/>
                  <w:bCs/>
                  <w:lang w:eastAsia="zh-TW"/>
                </w:rPr>
                <w:lastRenderedPageBreak/>
                <w:t>子系統</w:t>
              </w:r>
              <w:r>
                <w:rPr>
                  <w:rFonts w:ascii="細明體" w:eastAsia="細明體" w:hAnsi="細明體" w:hint="eastAsia"/>
                  <w:bCs/>
                  <w:lang w:eastAsia="zh-TW"/>
                </w:rPr>
                <w:t>: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A</w:t>
              </w:r>
              <w:r>
                <w:rPr>
                  <w:kern w:val="2"/>
                  <w:szCs w:val="24"/>
                  <w:lang w:eastAsia="zh-TW"/>
                </w:rPr>
                <w:t>A</w:t>
              </w:r>
            </w:ins>
          </w:p>
          <w:p w:rsidR="00E97D97" w:rsidRDefault="000100A6" w:rsidP="000100A6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hint="eastAsia"/>
                <w:bCs/>
                <w:lang w:eastAsia="zh-TW"/>
              </w:rPr>
              <w:pPrChange w:id="94" w:author="楊智偉" w:date="2016-10-03T19:08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95" w:author="楊智偉" w:date="2016-10-03T19:07:00Z">
              <w:r w:rsidRPr="00FD56F2">
                <w:rPr>
                  <w:rFonts w:ascii="細明體" w:eastAsia="細明體" w:hAnsi="細明體" w:hint="eastAsia"/>
                  <w:bCs/>
                  <w:lang w:eastAsia="zh-TW"/>
                </w:rPr>
                <w:t>代碼:</w:t>
              </w:r>
              <w:r w:rsidRPr="00FD56F2">
                <w:rPr>
                  <w:rFonts w:ascii="細明體" w:eastAsia="細明體" w:hAnsi="細明體"/>
                </w:rPr>
                <w:t xml:space="preserve"> </w:t>
              </w:r>
            </w:ins>
            <w:ins w:id="96" w:author="楊智偉" w:date="2016-10-03T19:08:00Z">
              <w:r w:rsidRPr="000100A6">
                <w:rPr>
                  <w:rFonts w:ascii="細明體" w:eastAsia="細明體" w:hAnsi="細明體"/>
                </w:rPr>
                <w:t>FAMS_SYS_NO</w:t>
              </w:r>
            </w:ins>
            <w:del w:id="97" w:author="楊智偉" w:date="2016-10-03T19:06:00Z">
              <w:r w:rsidR="00E97D97" w:rsidDel="000100A6">
                <w:rPr>
                  <w:rFonts w:hint="eastAsia"/>
                  <w:bCs/>
                  <w:lang w:eastAsia="zh-TW"/>
                </w:rPr>
                <w:delText>同下拉選取</w:delText>
              </w:r>
            </w:del>
          </w:p>
        </w:tc>
        <w:tc>
          <w:tcPr>
            <w:tcW w:w="2551" w:type="dxa"/>
          </w:tcPr>
          <w:p w:rsidR="00E97D97" w:rsidRDefault="00E97D97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100A6" w:rsidTr="0028035D">
        <w:trPr>
          <w:trHeight w:val="303"/>
          <w:ins w:id="98" w:author="楊智偉" w:date="2016-10-03T19:06:00Z"/>
        </w:trPr>
        <w:tc>
          <w:tcPr>
            <w:tcW w:w="1371" w:type="dxa"/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="7"/>
              <w:rPr>
                <w:ins w:id="99" w:author="楊智偉" w:date="2016-10-03T19:06:00Z"/>
                <w:rFonts w:hint="eastAsia"/>
                <w:lang w:eastAsia="zh-TW"/>
              </w:rPr>
            </w:pPr>
            <w:ins w:id="100" w:author="楊智偉" w:date="2016-10-03T19:06:00Z">
              <w:r>
                <w:rPr>
                  <w:rFonts w:hint="eastAsia"/>
                  <w:lang w:eastAsia="zh-TW"/>
                </w:rPr>
                <w:t>模型</w:t>
              </w:r>
              <w:r>
                <w:rPr>
                  <w:lang w:eastAsia="zh-TW"/>
                </w:rPr>
                <w:t>分類</w:t>
              </w:r>
            </w:ins>
          </w:p>
        </w:tc>
        <w:tc>
          <w:tcPr>
            <w:tcW w:w="3591" w:type="dxa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ins w:id="101" w:author="楊智偉" w:date="2016-10-03T19:06:00Z"/>
                <w:rFonts w:hint="eastAsia"/>
                <w:bCs/>
                <w:lang w:eastAsia="zh-TW"/>
              </w:rPr>
            </w:pPr>
            <w:ins w:id="102" w:author="楊智偉" w:date="2016-10-03T19:06:00Z">
              <w:r>
                <w:rPr>
                  <w:rFonts w:hint="eastAsia"/>
                  <w:bCs/>
                  <w:lang w:eastAsia="zh-TW"/>
                </w:rPr>
                <w:t>同下拉選取</w:t>
              </w:r>
            </w:ins>
          </w:p>
        </w:tc>
        <w:tc>
          <w:tcPr>
            <w:tcW w:w="2551" w:type="dxa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ins w:id="103" w:author="楊智偉" w:date="2016-10-03T19:06:00Z"/>
                <w:rFonts w:hint="eastAsia"/>
                <w:bCs/>
                <w:lang w:eastAsia="zh-TW"/>
              </w:rPr>
            </w:pPr>
          </w:p>
        </w:tc>
      </w:tr>
      <w:tr w:rsidR="000100A6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輸入者姓名</w:t>
            </w:r>
          </w:p>
        </w:tc>
        <w:tc>
          <w:tcPr>
            <w:tcW w:w="3591" w:type="dxa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LOGIN</w:t>
            </w:r>
            <w:r>
              <w:rPr>
                <w:color w:val="000000"/>
                <w:lang w:eastAsia="zh-TW"/>
              </w:rPr>
              <w:t>輸入人員姓名</w:t>
            </w:r>
          </w:p>
        </w:tc>
        <w:tc>
          <w:tcPr>
            <w:tcW w:w="2551" w:type="dxa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100A6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0100A6" w:rsidRPr="00CF4595" w:rsidRDefault="000100A6" w:rsidP="000100A6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輸入人員單位代號</w:t>
            </w:r>
          </w:p>
        </w:tc>
        <w:tc>
          <w:tcPr>
            <w:tcW w:w="3591" w:type="dxa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LOGIN</w:t>
            </w:r>
            <w:r>
              <w:rPr>
                <w:rFonts w:ascii="細明體" w:eastAsia="細明體" w:hAnsi="細明體" w:hint="eastAsia"/>
                <w:lang w:eastAsia="zh-TW"/>
              </w:rPr>
              <w:t>輸入人員作業單位代號(人事模組轉中文)</w:t>
            </w:r>
          </w:p>
        </w:tc>
        <w:tc>
          <w:tcPr>
            <w:tcW w:w="2551" w:type="dxa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100A6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</w:t>
            </w:r>
            <w:r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591" w:type="dxa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系統日期</w:t>
            </w:r>
            <w:r>
              <w:rPr>
                <w:color w:val="000000"/>
                <w:lang w:eastAsia="zh-TW"/>
              </w:rPr>
              <w:t>時間</w:t>
            </w:r>
          </w:p>
        </w:tc>
        <w:tc>
          <w:tcPr>
            <w:tcW w:w="2551" w:type="dxa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100A6" w:rsidRPr="00957A2A" w:rsidTr="0028035D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覆核</w:t>
            </w:r>
            <w:r w:rsidRPr="00CF4595">
              <w:rPr>
                <w:lang w:eastAsia="zh-TW"/>
              </w:rPr>
              <w:t>姓名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Pr="00CF4595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空白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Pr="00957A2A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100A6" w:rsidRPr="00957A2A" w:rsidTr="0028035D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覆核人員單位代號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空白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Pr="00957A2A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100A6" w:rsidTr="0028035D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覆核日期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Pr="00CF4595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空白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100A6" w:rsidTr="0028035D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資料異動區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依序顯示因子分類與因子的所有組合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100A6" w:rsidTr="0028035D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Chars="3" w:left="7" w:firstLineChars="100" w:firstLine="20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因子分類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ins w:id="104" w:author="楊智偉" w:date="2016-10-03T19:10:00Z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處理當筆組合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因子分類轉中文</w:t>
            </w:r>
          </w:p>
          <w:p w:rsidR="00651BF1" w:rsidRDefault="00651BF1" w:rsidP="00651BF1">
            <w:pPr>
              <w:pStyle w:val="Tabletext"/>
              <w:keepLines w:val="0"/>
              <w:spacing w:after="0" w:line="240" w:lineRule="auto"/>
              <w:rPr>
                <w:ins w:id="105" w:author="楊智偉" w:date="2016-10-03T19:10:00Z"/>
                <w:rFonts w:hint="eastAsia"/>
                <w:bCs/>
                <w:lang w:eastAsia="zh-TW"/>
              </w:rPr>
            </w:pPr>
            <w:ins w:id="106" w:author="楊智偉" w:date="2016-10-03T19:10:00Z">
              <w:r>
                <w:rPr>
                  <w:rFonts w:hint="eastAsia"/>
                  <w:bCs/>
                  <w:lang w:eastAsia="zh-TW"/>
                </w:rPr>
                <w:t>代碼中文對照組出下拉選單</w:t>
              </w:r>
            </w:ins>
          </w:p>
          <w:p w:rsidR="00651BF1" w:rsidRPr="00FD56F2" w:rsidRDefault="00651BF1" w:rsidP="00651BF1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ins w:id="107" w:author="楊智偉" w:date="2016-10-03T19:10:00Z"/>
                <w:rFonts w:ascii="細明體" w:eastAsia="細明體" w:hAnsi="細明體" w:hint="eastAsia"/>
                <w:kern w:val="2"/>
                <w:lang w:eastAsia="zh-TW"/>
              </w:rPr>
            </w:pPr>
            <w:ins w:id="108" w:author="楊智偉" w:date="2016-10-03T19:10:00Z">
              <w:r w:rsidRPr="00FD56F2">
                <w:rPr>
                  <w:rFonts w:ascii="細明體" w:eastAsia="細明體" w:hAnsi="細明體" w:hint="eastAsia"/>
                  <w:bCs/>
                  <w:lang w:eastAsia="zh-TW"/>
                </w:rPr>
                <w:t>子系統:</w:t>
              </w:r>
              <w:r w:rsidR="00F30AEB">
                <w:rPr>
                  <w:rFonts w:ascii="細明體" w:eastAsia="細明體" w:hAnsi="細明體" w:hint="eastAsia"/>
                  <w:bCs/>
                  <w:lang w:eastAsia="zh-TW"/>
                </w:rPr>
                <w:t xml:space="preserve"> 傳入.</w:t>
              </w:r>
              <w:r w:rsidR="00F30AEB" w:rsidRPr="001B0334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F30AEB"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  <w:r w:rsidR="00F30AEB">
                <w:rPr>
                  <w:rFonts w:ascii="細明體" w:eastAsia="細明體" w:hAnsi="細明體" w:hint="eastAsia"/>
                  <w:bCs/>
                  <w:lang w:eastAsia="zh-TW"/>
                </w:rPr>
                <w:t>SYS_NO</w:t>
              </w:r>
            </w:ins>
          </w:p>
          <w:p w:rsidR="00651BF1" w:rsidRDefault="00651BF1" w:rsidP="00651BF1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hint="eastAsia"/>
                <w:bCs/>
                <w:lang w:eastAsia="zh-TW"/>
              </w:rPr>
              <w:pPrChange w:id="109" w:author="楊智偉" w:date="2016-10-03T19:10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110" w:author="楊智偉" w:date="2016-10-03T19:10:00Z">
              <w:r w:rsidRPr="00FD56F2">
                <w:rPr>
                  <w:rFonts w:ascii="細明體" w:eastAsia="細明體" w:hAnsi="細明體" w:hint="eastAsia"/>
                  <w:bCs/>
                  <w:lang w:eastAsia="zh-TW"/>
                </w:rPr>
                <w:t>代碼:</w:t>
              </w:r>
              <w:r w:rsidRPr="00FD56F2">
                <w:rPr>
                  <w:rFonts w:ascii="細明體" w:eastAsia="細明體" w:hAnsi="細明體"/>
                </w:rPr>
                <w:t xml:space="preserve"> </w:t>
              </w:r>
              <w:r w:rsidR="00F30AEB" w:rsidRPr="00F30AEB">
                <w:rPr>
                  <w:rFonts w:ascii="細明體" w:eastAsia="細明體" w:hAnsi="細明體"/>
                  <w:bCs/>
                  <w:lang w:eastAsia="zh-TW"/>
                </w:rPr>
                <w:t>FAMS_FAC_TYPE</w:t>
              </w:r>
            </w:ins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100A6" w:rsidTr="0028035D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Chars="3" w:left="7" w:firstLineChars="200" w:firstLine="400"/>
              <w:rPr>
                <w:lang w:eastAsia="zh-TW"/>
              </w:rPr>
            </w:pPr>
            <w:r>
              <w:rPr>
                <w:lang w:eastAsia="zh-TW"/>
              </w:rPr>
              <w:t>因子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ins w:id="111" w:author="楊智偉" w:date="2016-10-03T19:10:00Z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處理當筆組合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因子轉中文</w:t>
            </w:r>
          </w:p>
          <w:p w:rsidR="00651BF1" w:rsidRDefault="00651BF1" w:rsidP="00651BF1">
            <w:pPr>
              <w:pStyle w:val="Tabletext"/>
              <w:keepLines w:val="0"/>
              <w:spacing w:after="0" w:line="240" w:lineRule="auto"/>
              <w:rPr>
                <w:ins w:id="112" w:author="楊智偉" w:date="2016-10-03T19:10:00Z"/>
                <w:rFonts w:hint="eastAsia"/>
                <w:bCs/>
                <w:lang w:eastAsia="zh-TW"/>
              </w:rPr>
            </w:pPr>
            <w:ins w:id="113" w:author="楊智偉" w:date="2016-10-03T19:10:00Z">
              <w:r>
                <w:rPr>
                  <w:rFonts w:hint="eastAsia"/>
                  <w:bCs/>
                  <w:lang w:eastAsia="zh-TW"/>
                </w:rPr>
                <w:t>代碼中文對照組出下拉選單</w:t>
              </w:r>
            </w:ins>
          </w:p>
          <w:p w:rsidR="00651BF1" w:rsidRPr="00FD56F2" w:rsidRDefault="00651BF1" w:rsidP="00651BF1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ins w:id="114" w:author="楊智偉" w:date="2016-10-03T19:10:00Z"/>
                <w:rFonts w:ascii="細明體" w:eastAsia="細明體" w:hAnsi="細明體" w:hint="eastAsia"/>
                <w:kern w:val="2"/>
                <w:lang w:eastAsia="zh-TW"/>
              </w:rPr>
            </w:pPr>
            <w:ins w:id="115" w:author="楊智偉" w:date="2016-10-03T19:10:00Z">
              <w:r w:rsidRPr="00FD56F2">
                <w:rPr>
                  <w:rFonts w:ascii="細明體" w:eastAsia="細明體" w:hAnsi="細明體" w:hint="eastAsia"/>
                  <w:bCs/>
                  <w:lang w:eastAsia="zh-TW"/>
                </w:rPr>
                <w:t>子系統:</w:t>
              </w:r>
              <w:r w:rsidR="00F30AEB">
                <w:rPr>
                  <w:rFonts w:ascii="細明體" w:eastAsia="細明體" w:hAnsi="細明體" w:hint="eastAsia"/>
                  <w:bCs/>
                  <w:lang w:eastAsia="zh-TW"/>
                </w:rPr>
                <w:t xml:space="preserve"> 傳入.</w:t>
              </w:r>
              <w:r w:rsidR="00F30AEB" w:rsidRPr="001B0334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F30AEB"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  <w:r w:rsidR="00F30AEB">
                <w:rPr>
                  <w:rFonts w:ascii="細明體" w:eastAsia="細明體" w:hAnsi="細明體" w:hint="eastAsia"/>
                  <w:bCs/>
                  <w:lang w:eastAsia="zh-TW"/>
                </w:rPr>
                <w:t>SYS_NO</w:t>
              </w:r>
            </w:ins>
          </w:p>
          <w:p w:rsidR="00651BF1" w:rsidRDefault="00651BF1" w:rsidP="00651BF1">
            <w:pPr>
              <w:pStyle w:val="Tabletext"/>
              <w:keepLines w:val="0"/>
              <w:spacing w:after="0" w:line="240" w:lineRule="auto"/>
              <w:ind w:leftChars="200" w:left="480"/>
              <w:rPr>
                <w:rFonts w:hint="eastAsia"/>
                <w:bCs/>
                <w:lang w:eastAsia="zh-TW"/>
              </w:rPr>
              <w:pPrChange w:id="116" w:author="楊智偉" w:date="2016-10-03T19:10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117" w:author="楊智偉" w:date="2016-10-03T19:10:00Z">
              <w:r w:rsidRPr="00FD56F2">
                <w:rPr>
                  <w:rFonts w:ascii="細明體" w:eastAsia="細明體" w:hAnsi="細明體" w:hint="eastAsia"/>
                  <w:bCs/>
                  <w:lang w:eastAsia="zh-TW"/>
                </w:rPr>
                <w:t>代碼:</w:t>
              </w:r>
              <w:r w:rsidRPr="00FD56F2">
                <w:rPr>
                  <w:rFonts w:ascii="細明體" w:eastAsia="細明體" w:hAnsi="細明體"/>
                </w:rPr>
                <w:t xml:space="preserve"> </w:t>
              </w:r>
              <w:r w:rsidR="00F30AEB" w:rsidRPr="00F30AEB">
                <w:rPr>
                  <w:rFonts w:ascii="細明體" w:eastAsia="細明體" w:hAnsi="細明體"/>
                  <w:bCs/>
                  <w:lang w:eastAsia="zh-TW"/>
                </w:rPr>
                <w:t>FAMS_FAC_CODE</w:t>
              </w:r>
            </w:ins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因子的第一碼與</w:t>
            </w:r>
            <w:r>
              <w:rPr>
                <w:lang w:eastAsia="zh-TW"/>
              </w:rPr>
              <w:t>因子分類</w:t>
            </w:r>
            <w:r>
              <w:rPr>
                <w:rFonts w:hint="eastAsia"/>
                <w:lang w:eastAsia="zh-TW"/>
              </w:rPr>
              <w:t>相同，則視為同一項目。</w:t>
            </w:r>
          </w:p>
        </w:tc>
      </w:tr>
      <w:tr w:rsidR="000100A6" w:rsidTr="0028035D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Chars="3" w:left="7" w:firstLineChars="200" w:firstLine="400"/>
              <w:rPr>
                <w:lang w:eastAsia="zh-TW"/>
              </w:rPr>
            </w:pPr>
            <w:r>
              <w:rPr>
                <w:lang w:eastAsia="zh-TW"/>
              </w:rPr>
              <w:t>權重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0.00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可輸入欄位</w:t>
            </w:r>
          </w:p>
        </w:tc>
      </w:tr>
      <w:tr w:rsidR="000100A6" w:rsidTr="0028035D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ind w:leftChars="3" w:left="7" w:firstLineChars="200" w:firstLine="400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配分種類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代碼中文對照組出下拉選單</w:t>
            </w:r>
          </w:p>
          <w:p w:rsidR="000100A6" w:rsidRPr="00FD56F2" w:rsidRDefault="000100A6" w:rsidP="000100A6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子系統:AA</w:t>
            </w:r>
          </w:p>
          <w:p w:rsidR="000100A6" w:rsidRDefault="000100A6" w:rsidP="000100A6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hint="eastAsia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代碼:</w:t>
            </w:r>
            <w:r w:rsidRPr="00FD56F2">
              <w:rPr>
                <w:rFonts w:ascii="細明體" w:eastAsia="細明體" w:hAnsi="細明體"/>
              </w:rPr>
              <w:t xml:space="preserve"> </w:t>
            </w:r>
            <w:r w:rsidRPr="00FD56F2">
              <w:rPr>
                <w:rFonts w:ascii="細明體" w:eastAsia="細明體" w:hAnsi="細明體"/>
                <w:bCs/>
                <w:lang w:eastAsia="zh-TW"/>
              </w:rPr>
              <w:t>FAMS_SCORE_TYPE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A6" w:rsidRDefault="000100A6" w:rsidP="000100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可輸入欄位</w:t>
            </w:r>
          </w:p>
        </w:tc>
      </w:tr>
      <w:tr w:rsidR="00A81DA0" w:rsidTr="0028035D">
        <w:trPr>
          <w:trHeight w:val="303"/>
          <w:ins w:id="118" w:author="楊智偉" w:date="2016-10-03T19:08:00Z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A81DA0" w:rsidRDefault="00A81DA0" w:rsidP="00A81DA0">
            <w:pPr>
              <w:pStyle w:val="Tabletext"/>
              <w:keepLines w:val="0"/>
              <w:spacing w:after="0" w:line="240" w:lineRule="auto"/>
              <w:rPr>
                <w:ins w:id="119" w:author="楊智偉" w:date="2016-10-03T19:08:00Z"/>
                <w:rFonts w:ascii="細明體" w:eastAsia="細明體" w:hAnsi="細明體" w:hint="eastAsia"/>
              </w:rPr>
              <w:pPrChange w:id="120" w:author="楊智偉" w:date="2016-10-03T19:08:00Z">
                <w:pPr>
                  <w:pStyle w:val="Tabletext"/>
                  <w:keepLines w:val="0"/>
                  <w:spacing w:after="0" w:line="240" w:lineRule="auto"/>
                  <w:ind w:leftChars="3" w:left="7" w:firstLineChars="200" w:firstLine="400"/>
                </w:pPr>
              </w:pPrChange>
            </w:pPr>
            <w:ins w:id="121" w:author="楊智偉" w:date="2016-10-03T19:08:00Z">
              <w:r w:rsidRPr="00A81DA0">
                <w:rPr>
                  <w:rFonts w:ascii="細明體" w:eastAsia="細明體" w:hAnsi="細明體" w:hint="eastAsia"/>
                </w:rPr>
                <w:t>重算方式</w:t>
              </w:r>
            </w:ins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A0" w:rsidRDefault="00A81DA0" w:rsidP="00A81DA0">
            <w:pPr>
              <w:pStyle w:val="Tabletext"/>
              <w:keepLines w:val="0"/>
              <w:spacing w:after="0" w:line="240" w:lineRule="auto"/>
              <w:rPr>
                <w:ins w:id="122" w:author="楊智偉" w:date="2016-10-03T19:09:00Z"/>
                <w:rFonts w:hint="eastAsia"/>
                <w:bCs/>
                <w:lang w:eastAsia="zh-TW"/>
              </w:rPr>
            </w:pPr>
            <w:ins w:id="123" w:author="楊智偉" w:date="2016-10-03T19:09:00Z">
              <w:r>
                <w:rPr>
                  <w:rFonts w:hint="eastAsia"/>
                  <w:bCs/>
                  <w:lang w:eastAsia="zh-TW"/>
                </w:rPr>
                <w:t>代碼中文對照組出下拉選單</w:t>
              </w:r>
            </w:ins>
          </w:p>
          <w:p w:rsidR="00A81DA0" w:rsidRPr="00FD56F2" w:rsidRDefault="00A81DA0" w:rsidP="00A81DA0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ins w:id="124" w:author="楊智偉" w:date="2016-10-03T19:09:00Z"/>
                <w:rFonts w:ascii="細明體" w:eastAsia="細明體" w:hAnsi="細明體" w:hint="eastAsia"/>
                <w:kern w:val="2"/>
                <w:lang w:eastAsia="zh-TW"/>
              </w:rPr>
            </w:pPr>
            <w:ins w:id="125" w:author="楊智偉" w:date="2016-10-03T19:09:00Z">
              <w:r w:rsidRPr="00FD56F2">
                <w:rPr>
                  <w:rFonts w:ascii="細明體" w:eastAsia="細明體" w:hAnsi="細明體" w:hint="eastAsia"/>
                  <w:bCs/>
                  <w:lang w:eastAsia="zh-TW"/>
                </w:rPr>
                <w:t>子系統:AA</w:t>
              </w:r>
            </w:ins>
          </w:p>
          <w:p w:rsidR="00A81DA0" w:rsidRDefault="00A81DA0" w:rsidP="00705A8C">
            <w:pPr>
              <w:pStyle w:val="Tabletext"/>
              <w:keepLines w:val="0"/>
              <w:spacing w:after="0" w:line="240" w:lineRule="auto"/>
              <w:ind w:leftChars="100" w:left="240" w:firstLineChars="100" w:firstLine="200"/>
              <w:rPr>
                <w:ins w:id="126" w:author="楊智偉" w:date="2016-10-03T19:08:00Z"/>
                <w:rFonts w:hint="eastAsia"/>
                <w:bCs/>
                <w:lang w:eastAsia="zh-TW"/>
              </w:rPr>
              <w:pPrChange w:id="127" w:author="楊智偉" w:date="2016-10-03T19:09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128" w:author="楊智偉" w:date="2016-10-03T19:09:00Z">
              <w:r w:rsidRPr="00FD56F2">
                <w:rPr>
                  <w:rFonts w:ascii="細明體" w:eastAsia="細明體" w:hAnsi="細明體" w:hint="eastAsia"/>
                  <w:bCs/>
                  <w:lang w:eastAsia="zh-TW"/>
                </w:rPr>
                <w:t>代碼:</w:t>
              </w:r>
              <w:r w:rsidRPr="00FD56F2">
                <w:rPr>
                  <w:rFonts w:ascii="細明體" w:eastAsia="細明體" w:hAnsi="細明體"/>
                </w:rPr>
                <w:t xml:space="preserve"> </w:t>
              </w:r>
              <w:r w:rsidRPr="00A81DA0">
                <w:rPr>
                  <w:rFonts w:ascii="細明體" w:eastAsia="細明體" w:hAnsi="細明體"/>
                  <w:bCs/>
                  <w:lang w:eastAsia="zh-TW"/>
                </w:rPr>
                <w:t>FAC_PROC_TYPE</w:t>
              </w:r>
            </w:ins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A0" w:rsidRDefault="00A81DA0" w:rsidP="000100A6">
            <w:pPr>
              <w:pStyle w:val="Tabletext"/>
              <w:keepLines w:val="0"/>
              <w:spacing w:after="0" w:line="240" w:lineRule="auto"/>
              <w:rPr>
                <w:ins w:id="129" w:author="楊智偉" w:date="2016-10-03T19:08:00Z"/>
                <w:rFonts w:hint="eastAsia"/>
                <w:bCs/>
                <w:lang w:eastAsia="zh-TW"/>
              </w:rPr>
            </w:pPr>
          </w:p>
        </w:tc>
      </w:tr>
    </w:tbl>
    <w:p w:rsidR="00060F4B" w:rsidRDefault="00060F4B" w:rsidP="005479B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RETURN</w:t>
      </w:r>
    </w:p>
    <w:p w:rsidR="00CF4595" w:rsidRDefault="00060F4B" w:rsidP="00CF459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bCs/>
          <w:lang w:eastAsia="zh-TW"/>
        </w:rPr>
      </w:pPr>
      <w:r w:rsidRPr="00CF4595">
        <w:rPr>
          <w:rFonts w:hint="eastAsia"/>
          <w:bCs/>
          <w:lang w:eastAsia="zh-TW"/>
        </w:rPr>
        <w:t>資料顯示：</w:t>
      </w:r>
    </w:p>
    <w:tbl>
      <w:tblPr>
        <w:tblW w:w="7513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3591"/>
        <w:gridCol w:w="2551"/>
      </w:tblGrid>
      <w:tr w:rsidR="00CF4595" w:rsidTr="00E97D97">
        <w:trPr>
          <w:trHeight w:val="303"/>
        </w:trPr>
        <w:tc>
          <w:tcPr>
            <w:tcW w:w="1371" w:type="dxa"/>
            <w:shd w:val="clear" w:color="auto" w:fill="C0C0C0"/>
          </w:tcPr>
          <w:p w:rsidR="00CF4595" w:rsidRDefault="00CF4595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91" w:type="dxa"/>
            <w:shd w:val="clear" w:color="auto" w:fill="C0C0C0"/>
          </w:tcPr>
          <w:p w:rsidR="00CF4595" w:rsidRDefault="00CF4595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51" w:type="dxa"/>
            <w:shd w:val="clear" w:color="auto" w:fill="C0C0C0"/>
          </w:tcPr>
          <w:p w:rsidR="00CF4595" w:rsidRDefault="008A479E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CF4595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CF4595" w:rsidRDefault="00CF4595" w:rsidP="008A479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因子分類</w:t>
            </w:r>
          </w:p>
        </w:tc>
        <w:tc>
          <w:tcPr>
            <w:tcW w:w="3591" w:type="dxa"/>
          </w:tcPr>
          <w:p w:rsidR="00CF4595" w:rsidRDefault="004F2A42" w:rsidP="008C13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 w:rsidR="008C13F0">
              <w:rPr>
                <w:rFonts w:hint="eastAsia"/>
                <w:bCs/>
                <w:lang w:eastAsia="zh-TW"/>
              </w:rPr>
              <w:t>/ DTAAV105</w:t>
            </w:r>
            <w:r w:rsidR="00CF4595">
              <w:rPr>
                <w:rFonts w:hint="eastAsia"/>
                <w:bCs/>
                <w:color w:val="000000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lang w:eastAsia="zh-TW"/>
              </w:rPr>
              <w:t>因子分類</w:t>
            </w:r>
            <w:r w:rsidR="000B6BC3">
              <w:rPr>
                <w:rFonts w:ascii="細明體" w:eastAsia="細明體" w:hAnsi="細明體" w:hint="eastAsia"/>
                <w:lang w:eastAsia="zh-TW"/>
              </w:rPr>
              <w:t>(轉中文)</w:t>
            </w:r>
          </w:p>
        </w:tc>
        <w:tc>
          <w:tcPr>
            <w:tcW w:w="2551" w:type="dxa"/>
          </w:tcPr>
          <w:p w:rsidR="00CF4595" w:rsidRDefault="008A479E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轉中文代碼</w:t>
            </w:r>
          </w:p>
          <w:p w:rsidR="007C3A09" w:rsidRDefault="007C3A0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ins w:id="130" w:author="楊智偉" w:date="2016-10-03T19:13:00Z">
              <w:r w:rsidR="007B59EE">
                <w:rPr>
                  <w:rFonts w:hint="eastAsia"/>
                  <w:bCs/>
                  <w:lang w:eastAsia="zh-TW"/>
                </w:rPr>
                <w:t xml:space="preserve"> :</w:t>
              </w:r>
            </w:ins>
            <w:ins w:id="131" w:author="楊智偉" w:date="2016-10-03T19:12:00Z">
              <w:r w:rsidR="007B59EE">
                <w:rPr>
                  <w:rFonts w:ascii="細明體" w:eastAsia="細明體" w:hAnsi="細明體" w:hint="eastAsia"/>
                  <w:bCs/>
                  <w:lang w:eastAsia="zh-TW"/>
                </w:rPr>
                <w:t>傳入.</w:t>
              </w:r>
              <w:r w:rsidR="007B59EE" w:rsidRPr="001B0334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7B59EE"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  <w:r w:rsidR="007B59EE">
                <w:rPr>
                  <w:rFonts w:ascii="細明體" w:eastAsia="細明體" w:hAnsi="細明體" w:hint="eastAsia"/>
                  <w:bCs/>
                  <w:lang w:eastAsia="zh-TW"/>
                </w:rPr>
                <w:t>SYS_NO</w:t>
              </w:r>
            </w:ins>
            <w:del w:id="132" w:author="楊智偉" w:date="2016-10-03T19:12:00Z">
              <w:r w:rsidDel="007B59EE">
                <w:rPr>
                  <w:rFonts w:hint="eastAsia"/>
                  <w:bCs/>
                  <w:lang w:eastAsia="zh-TW"/>
                </w:rPr>
                <w:delText xml:space="preserve"> AA</w:delText>
              </w:r>
            </w:del>
          </w:p>
          <w:p w:rsidR="007C3A09" w:rsidRDefault="007C3A0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FAMS_FAC_TYPE</w:t>
            </w:r>
          </w:p>
        </w:tc>
      </w:tr>
      <w:tr w:rsidR="00CF4595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CF4595" w:rsidRDefault="00CF4595" w:rsidP="008A479E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因子</w:t>
            </w:r>
          </w:p>
        </w:tc>
        <w:tc>
          <w:tcPr>
            <w:tcW w:w="3591" w:type="dxa"/>
          </w:tcPr>
          <w:p w:rsidR="00CF4595" w:rsidRPr="007D3500" w:rsidRDefault="004F2A42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 w:rsidR="008C13F0">
              <w:rPr>
                <w:rFonts w:hint="eastAsia"/>
                <w:bCs/>
                <w:lang w:eastAsia="zh-TW"/>
              </w:rPr>
              <w:t>/ DTAAV105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lang w:eastAsia="zh-TW"/>
              </w:rPr>
              <w:t>因子代碼</w:t>
            </w:r>
            <w:r w:rsidR="000B6BC3">
              <w:rPr>
                <w:rFonts w:ascii="細明體" w:eastAsia="細明體" w:hAnsi="細明體" w:hint="eastAsia"/>
                <w:lang w:eastAsia="zh-TW"/>
              </w:rPr>
              <w:t>(轉中文)</w:t>
            </w:r>
          </w:p>
        </w:tc>
        <w:tc>
          <w:tcPr>
            <w:tcW w:w="2551" w:type="dxa"/>
          </w:tcPr>
          <w:p w:rsidR="007C3A09" w:rsidRDefault="007C3A09" w:rsidP="007C3A0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轉中文代碼</w:t>
            </w:r>
          </w:p>
          <w:p w:rsidR="007C3A09" w:rsidRDefault="007C3A09" w:rsidP="007C3A0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ins w:id="133" w:author="楊智偉" w:date="2016-10-03T19:12:00Z">
              <w:r w:rsidR="007B59EE">
                <w:rPr>
                  <w:rFonts w:hint="eastAsia"/>
                  <w:bCs/>
                  <w:lang w:eastAsia="zh-TW"/>
                </w:rPr>
                <w:t xml:space="preserve"> :</w:t>
              </w:r>
              <w:r w:rsidR="007B59EE">
                <w:rPr>
                  <w:rFonts w:ascii="細明體" w:eastAsia="細明體" w:hAnsi="細明體" w:hint="eastAsia"/>
                  <w:bCs/>
                  <w:lang w:eastAsia="zh-TW"/>
                </w:rPr>
                <w:t>傳入.</w:t>
              </w:r>
              <w:r w:rsidR="007B59EE" w:rsidRPr="001B0334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7B59EE"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  <w:r w:rsidR="007B59EE">
                <w:rPr>
                  <w:rFonts w:ascii="細明體" w:eastAsia="細明體" w:hAnsi="細明體" w:hint="eastAsia"/>
                  <w:bCs/>
                  <w:lang w:eastAsia="zh-TW"/>
                </w:rPr>
                <w:t>SYS_NO</w:t>
              </w:r>
            </w:ins>
            <w:del w:id="134" w:author="楊智偉" w:date="2016-10-03T19:12:00Z">
              <w:r w:rsidDel="007B59EE">
                <w:rPr>
                  <w:rFonts w:hint="eastAsia"/>
                  <w:bCs/>
                  <w:lang w:eastAsia="zh-TW"/>
                </w:rPr>
                <w:delText xml:space="preserve"> AA</w:delText>
              </w:r>
            </w:del>
          </w:p>
          <w:p w:rsidR="00CF4595" w:rsidRDefault="007C3A09" w:rsidP="007C3A0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FAMS_FAC_CODE</w:t>
            </w:r>
          </w:p>
        </w:tc>
      </w:tr>
      <w:tr w:rsidR="00EA1884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EA1884" w:rsidRDefault="00EA1884" w:rsidP="008A479E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權重</w:t>
            </w:r>
          </w:p>
        </w:tc>
        <w:tc>
          <w:tcPr>
            <w:tcW w:w="3591" w:type="dxa"/>
          </w:tcPr>
          <w:p w:rsidR="00EA1884" w:rsidRPr="007D3500" w:rsidRDefault="00EA188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 w:rsidR="008C13F0">
              <w:rPr>
                <w:rFonts w:hint="eastAsia"/>
                <w:bCs/>
                <w:lang w:eastAsia="zh-TW"/>
              </w:rPr>
              <w:t>/ DTAAV105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</w:rPr>
              <w:t>權重</w:t>
            </w:r>
          </w:p>
        </w:tc>
        <w:tc>
          <w:tcPr>
            <w:tcW w:w="2551" w:type="dxa"/>
          </w:tcPr>
          <w:p w:rsidR="00EA1884" w:rsidRPr="003914C5" w:rsidRDefault="00EA1884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AA</w:t>
            </w:r>
          </w:p>
          <w:p w:rsidR="00EA1884" w:rsidRDefault="00EA1884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FAMS_FAC_TYPE</w:t>
            </w:r>
          </w:p>
        </w:tc>
      </w:tr>
      <w:tr w:rsidR="00EA1884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EA1884" w:rsidRDefault="00EA1884" w:rsidP="008A479E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配分種類</w:t>
            </w:r>
          </w:p>
        </w:tc>
        <w:tc>
          <w:tcPr>
            <w:tcW w:w="3591" w:type="dxa"/>
          </w:tcPr>
          <w:p w:rsidR="00EA1884" w:rsidRDefault="00EA188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 w:rsidR="008C13F0">
              <w:rPr>
                <w:rFonts w:hint="eastAsia"/>
                <w:bCs/>
                <w:lang w:eastAsia="zh-TW"/>
              </w:rPr>
              <w:t>/ DTAAV105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lang w:eastAsia="zh-TW"/>
              </w:rPr>
              <w:t>配分種類</w:t>
            </w:r>
            <w:r w:rsidR="00B64346">
              <w:rPr>
                <w:rFonts w:ascii="細明體" w:eastAsia="細明體" w:hAnsi="細明體" w:hint="eastAsia"/>
                <w:lang w:eastAsia="zh-TW"/>
              </w:rPr>
              <w:t>(轉中文並顯示於下拉選單)</w:t>
            </w:r>
          </w:p>
        </w:tc>
        <w:tc>
          <w:tcPr>
            <w:tcW w:w="2551" w:type="dxa"/>
          </w:tcPr>
          <w:p w:rsidR="00EA1884" w:rsidRPr="003914C5" w:rsidRDefault="00EA1884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AA</w:t>
            </w:r>
          </w:p>
          <w:p w:rsidR="00EA1884" w:rsidRDefault="00EA1884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</w:t>
            </w:r>
            <w:r w:rsidR="00B958B0">
              <w:rPr>
                <w:rFonts w:hint="eastAsia"/>
                <w:bCs/>
                <w:lang w:eastAsia="zh-TW"/>
              </w:rPr>
              <w:t xml:space="preserve"> SCORE</w:t>
            </w:r>
            <w:r w:rsidR="00B958B0" w:rsidRPr="007C3A09">
              <w:rPr>
                <w:bCs/>
                <w:lang w:eastAsia="zh-TW"/>
              </w:rPr>
              <w:t xml:space="preserve"> </w:t>
            </w:r>
            <w:r w:rsidRPr="007C3A09">
              <w:rPr>
                <w:bCs/>
                <w:lang w:eastAsia="zh-TW"/>
              </w:rPr>
              <w:t>_CODE</w:t>
            </w:r>
          </w:p>
        </w:tc>
      </w:tr>
      <w:tr w:rsidR="007B59EE" w:rsidTr="00E97D97">
        <w:trPr>
          <w:trHeight w:val="303"/>
          <w:ins w:id="135" w:author="楊智偉" w:date="2016-10-03T19:11:00Z"/>
        </w:trPr>
        <w:tc>
          <w:tcPr>
            <w:tcW w:w="1371" w:type="dxa"/>
            <w:shd w:val="clear" w:color="auto" w:fill="FFFF99"/>
          </w:tcPr>
          <w:p w:rsidR="007B59EE" w:rsidRDefault="007B59EE" w:rsidP="008A479E">
            <w:pPr>
              <w:pStyle w:val="Tabletext"/>
              <w:keepLines w:val="0"/>
              <w:spacing w:after="0" w:line="240" w:lineRule="auto"/>
              <w:ind w:left="7"/>
              <w:rPr>
                <w:ins w:id="136" w:author="楊智偉" w:date="2016-10-03T19:11:00Z"/>
                <w:rFonts w:ascii="細明體" w:eastAsia="細明體" w:hAnsi="細明體" w:hint="eastAsia"/>
              </w:rPr>
            </w:pPr>
            <w:ins w:id="137" w:author="楊智偉" w:date="2016-10-03T19:11:00Z">
              <w:r w:rsidRPr="00A81DA0">
                <w:rPr>
                  <w:rFonts w:ascii="細明體" w:eastAsia="細明體" w:hAnsi="細明體" w:hint="eastAsia"/>
                </w:rPr>
                <w:t>重算方式</w:t>
              </w:r>
            </w:ins>
          </w:p>
        </w:tc>
        <w:tc>
          <w:tcPr>
            <w:tcW w:w="3591" w:type="dxa"/>
          </w:tcPr>
          <w:p w:rsidR="007B59EE" w:rsidRDefault="007B59EE" w:rsidP="003137BC">
            <w:pPr>
              <w:pStyle w:val="Tabletext"/>
              <w:keepLines w:val="0"/>
              <w:spacing w:after="0" w:line="240" w:lineRule="auto"/>
              <w:rPr>
                <w:ins w:id="138" w:author="楊智偉" w:date="2016-10-03T19:11:00Z"/>
                <w:rFonts w:hint="eastAsia"/>
                <w:bCs/>
                <w:lang w:eastAsia="zh-TW"/>
              </w:rPr>
            </w:pPr>
            <w:ins w:id="139" w:author="楊智偉" w:date="2016-10-03T19:11:00Z">
              <w:r>
                <w:rPr>
                  <w:rFonts w:hint="eastAsia"/>
                  <w:bCs/>
                  <w:lang w:eastAsia="zh-TW"/>
                </w:rPr>
                <w:t>DTAAV101/ DTAAV105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.</w:t>
              </w:r>
              <w:r>
                <w:rPr>
                  <w:rFonts w:ascii="細明體" w:eastAsia="細明體" w:hAnsi="細明體" w:hint="eastAsia"/>
                  <w:lang w:eastAsia="zh-TW"/>
                </w:rPr>
                <w:t>配分種類(轉中文並顯示於下拉選單)</w:t>
              </w:r>
            </w:ins>
          </w:p>
        </w:tc>
        <w:tc>
          <w:tcPr>
            <w:tcW w:w="2551" w:type="dxa"/>
          </w:tcPr>
          <w:p w:rsidR="007B59EE" w:rsidRPr="003914C5" w:rsidRDefault="007B59EE" w:rsidP="007B59EE">
            <w:pPr>
              <w:pStyle w:val="Tabletext"/>
              <w:keepLines w:val="0"/>
              <w:spacing w:after="0" w:line="240" w:lineRule="auto"/>
              <w:rPr>
                <w:ins w:id="140" w:author="楊智偉" w:date="2016-10-03T19:11:00Z"/>
                <w:rFonts w:hint="eastAsia"/>
                <w:kern w:val="2"/>
                <w:szCs w:val="24"/>
                <w:lang w:eastAsia="zh-TW"/>
              </w:rPr>
            </w:pPr>
            <w:ins w:id="141" w:author="楊智偉" w:date="2016-10-03T19:11:00Z">
              <w:r>
                <w:rPr>
                  <w:rFonts w:hint="eastAsia"/>
                  <w:bCs/>
                  <w:lang w:eastAsia="zh-TW"/>
                </w:rPr>
                <w:t>子系統</w:t>
              </w:r>
              <w:r>
                <w:rPr>
                  <w:rFonts w:hint="eastAsia"/>
                  <w:bCs/>
                  <w:lang w:eastAsia="zh-TW"/>
                </w:rPr>
                <w:t xml:space="preserve"> AA</w:t>
              </w:r>
            </w:ins>
          </w:p>
          <w:p w:rsidR="007B59EE" w:rsidRDefault="007B59EE" w:rsidP="007B59EE">
            <w:pPr>
              <w:pStyle w:val="Tabletext"/>
              <w:keepLines w:val="0"/>
              <w:spacing w:after="0" w:line="240" w:lineRule="auto"/>
              <w:rPr>
                <w:ins w:id="142" w:author="楊智偉" w:date="2016-10-03T19:11:00Z"/>
                <w:rFonts w:hint="eastAsia"/>
                <w:bCs/>
                <w:lang w:eastAsia="zh-TW"/>
              </w:rPr>
            </w:pPr>
            <w:ins w:id="143" w:author="楊智偉" w:date="2016-10-03T19:11:00Z">
              <w:r>
                <w:rPr>
                  <w:rFonts w:hint="eastAsia"/>
                  <w:bCs/>
                  <w:lang w:eastAsia="zh-TW"/>
                </w:rPr>
                <w:t>代碼</w:t>
              </w:r>
              <w:r>
                <w:rPr>
                  <w:rFonts w:hint="eastAsia"/>
                  <w:bCs/>
                  <w:lang w:eastAsia="zh-TW"/>
                </w:rPr>
                <w:t xml:space="preserve">     </w:t>
              </w:r>
            </w:ins>
            <w:ins w:id="144" w:author="楊智偉" w:date="2016-10-03T19:12:00Z">
              <w:r w:rsidRPr="00A81DA0">
                <w:rPr>
                  <w:rFonts w:ascii="細明體" w:eastAsia="細明體" w:hAnsi="細明體"/>
                  <w:bCs/>
                  <w:lang w:eastAsia="zh-TW"/>
                </w:rPr>
                <w:t>FAC_PROC_TYPE</w:t>
              </w:r>
            </w:ins>
          </w:p>
        </w:tc>
      </w:tr>
      <w:tr w:rsidR="00EA1884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EA1884" w:rsidRDefault="00EA1884" w:rsidP="008A479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輸入者姓名</w:t>
            </w:r>
          </w:p>
        </w:tc>
        <w:tc>
          <w:tcPr>
            <w:tcW w:w="3591" w:type="dxa"/>
          </w:tcPr>
          <w:p w:rsidR="00EA1884" w:rsidRDefault="00EA188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 w:rsidR="008C13F0">
              <w:rPr>
                <w:rFonts w:hint="eastAsia"/>
                <w:bCs/>
                <w:lang w:eastAsia="zh-TW"/>
              </w:rPr>
              <w:t>/ DTAAV105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>
              <w:rPr>
                <w:color w:val="000000"/>
                <w:lang w:eastAsia="zh-TW"/>
              </w:rPr>
              <w:t>輸入人員姓名</w:t>
            </w:r>
          </w:p>
        </w:tc>
        <w:tc>
          <w:tcPr>
            <w:tcW w:w="2551" w:type="dxa"/>
          </w:tcPr>
          <w:p w:rsidR="00EA1884" w:rsidRDefault="00EA1884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檢核應為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EA1884" w:rsidRDefault="00EA1884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1.&gt;0   2.&lt;= 100</w:t>
            </w:r>
          </w:p>
        </w:tc>
      </w:tr>
      <w:tr w:rsidR="00A80E91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A80E91" w:rsidRPr="00CF4595" w:rsidRDefault="00A80E91" w:rsidP="008A479E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輸入人員單位代號</w:t>
            </w:r>
          </w:p>
        </w:tc>
        <w:tc>
          <w:tcPr>
            <w:tcW w:w="3591" w:type="dxa"/>
          </w:tcPr>
          <w:p w:rsidR="00A80E91" w:rsidRDefault="00A80E91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 w:rsidR="008C13F0">
              <w:rPr>
                <w:rFonts w:hint="eastAsia"/>
                <w:bCs/>
                <w:lang w:eastAsia="zh-TW"/>
              </w:rPr>
              <w:t>/ DTAAV105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 w:rsidR="00711A45">
              <w:rPr>
                <w:rFonts w:ascii="細明體" w:eastAsia="細明體" w:hAnsi="細明體" w:hint="eastAsia"/>
                <w:lang w:eastAsia="zh-TW"/>
              </w:rPr>
              <w:t>輸入人員單位代號</w:t>
            </w:r>
            <w:r w:rsidR="00D15A73">
              <w:rPr>
                <w:rFonts w:ascii="細明體" w:eastAsia="細明體" w:hAnsi="細明體" w:hint="eastAsia"/>
                <w:lang w:eastAsia="zh-TW"/>
              </w:rPr>
              <w:t>(</w:t>
            </w:r>
            <w:r w:rsidR="00386B69">
              <w:rPr>
                <w:rFonts w:ascii="細明體" w:eastAsia="細明體" w:hAnsi="細明體" w:hint="eastAsia"/>
                <w:lang w:eastAsia="zh-TW"/>
              </w:rPr>
              <w:t>人事模組</w:t>
            </w:r>
            <w:r w:rsidR="00D15A73">
              <w:rPr>
                <w:rFonts w:ascii="細明體" w:eastAsia="細明體" w:hAnsi="細明體" w:hint="eastAsia"/>
                <w:lang w:eastAsia="zh-TW"/>
              </w:rPr>
              <w:t>轉中文)</w:t>
            </w:r>
          </w:p>
        </w:tc>
        <w:tc>
          <w:tcPr>
            <w:tcW w:w="2551" w:type="dxa"/>
          </w:tcPr>
          <w:p w:rsidR="00A80E91" w:rsidRDefault="00386B69" w:rsidP="004D67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Verdana" w:hAnsi="Verdana" w:hint="eastAsia"/>
              </w:rPr>
              <w:t>DivData.getUnit().getDivShortName()</w:t>
            </w:r>
          </w:p>
        </w:tc>
      </w:tr>
      <w:tr w:rsidR="00EA1884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EA1884" w:rsidRDefault="00EA1884" w:rsidP="008A479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</w:t>
            </w:r>
            <w:r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591" w:type="dxa"/>
          </w:tcPr>
          <w:p w:rsidR="00EA1884" w:rsidRDefault="00EA188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 w:rsidR="008C13F0">
              <w:rPr>
                <w:rFonts w:hint="eastAsia"/>
                <w:bCs/>
                <w:lang w:eastAsia="zh-TW"/>
              </w:rPr>
              <w:t>/ DTAAV105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>
              <w:rPr>
                <w:color w:val="000000"/>
                <w:lang w:eastAsia="zh-TW"/>
              </w:rPr>
              <w:t>輸入時間</w:t>
            </w:r>
          </w:p>
        </w:tc>
        <w:tc>
          <w:tcPr>
            <w:tcW w:w="2551" w:type="dxa"/>
          </w:tcPr>
          <w:p w:rsidR="00EA1884" w:rsidRDefault="00EA188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A1884" w:rsidRPr="00957A2A" w:rsidTr="00E97D97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A1884" w:rsidRDefault="00EA1884" w:rsidP="008A479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覆核</w:t>
            </w:r>
            <w:r w:rsidRPr="00CF4595">
              <w:rPr>
                <w:lang w:eastAsia="zh-TW"/>
              </w:rPr>
              <w:t>姓名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73" w:rsidRDefault="003D2B73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</w:t>
            </w:r>
            <w:r>
              <w:rPr>
                <w:rFonts w:ascii="細明體" w:eastAsia="細明體" w:hAnsi="細明體" w:hint="eastAsia"/>
              </w:rPr>
              <w:t>是否覆核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Y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  <w:p w:rsidR="00EA1884" w:rsidRPr="00CF4595" w:rsidRDefault="00EA1884" w:rsidP="003D2B7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 w:rsidRPr="00CF4595">
              <w:rPr>
                <w:bCs/>
                <w:color w:val="000000"/>
                <w:lang w:eastAsia="zh-TW"/>
              </w:rPr>
              <w:t>輸入人員姓名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884" w:rsidRPr="00957A2A" w:rsidRDefault="00EA188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80E91" w:rsidRPr="00957A2A" w:rsidTr="00E97D97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A80E91" w:rsidRDefault="00A80E91" w:rsidP="008A479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覆核人員單位代號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73" w:rsidRDefault="003D2B73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是否覆核 =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Y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  <w:p w:rsidR="00A80E91" w:rsidRDefault="00A80E91" w:rsidP="003D2B7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 w:rsidR="00711A45">
              <w:rPr>
                <w:rFonts w:ascii="細明體" w:eastAsia="細明體" w:hAnsi="細明體" w:hint="eastAsia"/>
                <w:lang w:eastAsia="zh-TW"/>
              </w:rPr>
              <w:t>覆核人員單位代號</w:t>
            </w:r>
            <w:r w:rsidR="00D15A73">
              <w:rPr>
                <w:rFonts w:ascii="細明體" w:eastAsia="細明體" w:hAnsi="細明體" w:hint="eastAsia"/>
                <w:lang w:eastAsia="zh-TW"/>
              </w:rPr>
              <w:t>(</w:t>
            </w:r>
            <w:r w:rsidR="00386B69">
              <w:rPr>
                <w:rFonts w:ascii="細明體" w:eastAsia="細明體" w:hAnsi="細明體" w:hint="eastAsia"/>
                <w:lang w:eastAsia="zh-TW"/>
              </w:rPr>
              <w:t>人事模組</w:t>
            </w:r>
            <w:r w:rsidR="00D15A73">
              <w:rPr>
                <w:rFonts w:ascii="細明體" w:eastAsia="細明體" w:hAnsi="細明體" w:hint="eastAsia"/>
                <w:lang w:eastAsia="zh-TW"/>
              </w:rPr>
              <w:t>轉中文)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E91" w:rsidRPr="00957A2A" w:rsidRDefault="00AC7A8D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Verdana" w:hAnsi="Verdana" w:hint="eastAsia"/>
              </w:rPr>
              <w:t>DivData.getUnit().getDivShortName()</w:t>
            </w:r>
          </w:p>
        </w:tc>
      </w:tr>
      <w:tr w:rsidR="00EA1884" w:rsidTr="00E97D97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A1884" w:rsidRDefault="00EA1884" w:rsidP="008A479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覆核日期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73" w:rsidRDefault="003D2B73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是否覆核 =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Y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  <w:p w:rsidR="00EA1884" w:rsidRPr="00CF4595" w:rsidRDefault="00EA1884" w:rsidP="003D2B7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 w:rsidRPr="00CF4595">
              <w:rPr>
                <w:bCs/>
                <w:color w:val="000000"/>
                <w:lang w:eastAsia="zh-TW"/>
              </w:rPr>
              <w:t>輸入時間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884" w:rsidRDefault="00EA188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5479B4" w:rsidRDefault="005479B4" w:rsidP="005479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C9750E" w:rsidRDefault="00C9750E" w:rsidP="00646E68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>
        <w:rPr>
          <w:rFonts w:hint="eastAsia"/>
          <w:b/>
          <w:kern w:val="2"/>
          <w:szCs w:val="24"/>
          <w:lang w:eastAsia="zh-TW"/>
        </w:rPr>
        <w:t>新增</w:t>
      </w:r>
    </w:p>
    <w:p w:rsidR="00CC2D6F" w:rsidRDefault="00CC2D6F" w:rsidP="00C9750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此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需</w:t>
      </w:r>
      <w:r w:rsidR="001B0CDF">
        <w:rPr>
          <w:rFonts w:hint="eastAsia"/>
          <w:kern w:val="2"/>
          <w:szCs w:val="24"/>
          <w:lang w:eastAsia="zh-TW"/>
        </w:rPr>
        <w:t>按完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查詢</w:t>
      </w:r>
      <w:r w:rsidR="001B0CDF">
        <w:rPr>
          <w:rFonts w:hint="eastAsia"/>
          <w:kern w:val="2"/>
          <w:szCs w:val="24"/>
          <w:lang w:eastAsia="zh-TW"/>
        </w:rPr>
        <w:t xml:space="preserve"> </w:t>
      </w:r>
      <w:r w:rsidR="001B0CDF">
        <w:rPr>
          <w:rFonts w:hint="eastAsia"/>
          <w:kern w:val="2"/>
          <w:szCs w:val="24"/>
          <w:lang w:eastAsia="zh-TW"/>
        </w:rPr>
        <w:t>無資料時才</w:t>
      </w:r>
      <w:r w:rsidR="001B0CDF">
        <w:rPr>
          <w:rFonts w:hint="eastAsia"/>
          <w:kern w:val="2"/>
          <w:szCs w:val="24"/>
          <w:lang w:eastAsia="zh-TW"/>
        </w:rPr>
        <w:t xml:space="preserve">ENABLE </w:t>
      </w:r>
      <w:r w:rsidR="001B0CDF">
        <w:rPr>
          <w:rFonts w:hint="eastAsia"/>
          <w:kern w:val="2"/>
          <w:szCs w:val="24"/>
          <w:lang w:eastAsia="zh-TW"/>
        </w:rPr>
        <w:t>。</w:t>
      </w:r>
    </w:p>
    <w:p w:rsidR="003C6556" w:rsidRPr="0029105A" w:rsidRDefault="003C6556" w:rsidP="003C6556">
      <w:pPr>
        <w:pStyle w:val="Tabletext"/>
        <w:numPr>
          <w:ilvl w:val="2"/>
          <w:numId w:val="37"/>
        </w:numPr>
        <w:rPr>
          <w:ins w:id="145" w:author="楊智偉" w:date="2016-10-03T18:59:00Z"/>
          <w:rFonts w:hint="eastAsia"/>
          <w:kern w:val="2"/>
          <w:szCs w:val="24"/>
          <w:lang w:eastAsia="zh-TW"/>
        </w:rPr>
      </w:pPr>
      <w:ins w:id="146" w:author="楊智偉" w:date="2016-10-03T18:59:00Z">
        <w:r w:rsidRPr="0029105A">
          <w:rPr>
            <w:rFonts w:hint="eastAsia"/>
            <w:kern w:val="2"/>
            <w:szCs w:val="24"/>
            <w:lang w:eastAsia="zh-TW"/>
          </w:rPr>
          <w:t>判定系統別</w:t>
        </w:r>
        <w:r w:rsidRPr="0029105A">
          <w:rPr>
            <w:rFonts w:hint="eastAsia"/>
            <w:kern w:val="2"/>
            <w:szCs w:val="24"/>
            <w:lang w:eastAsia="zh-TW"/>
          </w:rPr>
          <w:t>$SYS_NO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及</w:t>
        </w:r>
        <w:r w:rsidRPr="00224D58">
          <w:rPr>
            <w:rFonts w:hint="eastAsia"/>
            <w:kern w:val="2"/>
            <w:szCs w:val="24"/>
            <w:lang w:eastAsia="zh-TW"/>
          </w:rPr>
          <w:t>因子重算方式</w:t>
        </w:r>
        <w:r w:rsidRPr="00224D58">
          <w:rPr>
            <w:kern w:val="2"/>
            <w:szCs w:val="24"/>
            <w:lang w:eastAsia="zh-TW"/>
          </w:rPr>
          <w:t>FAC_PROC_TYPE</w:t>
        </w:r>
      </w:ins>
    </w:p>
    <w:p w:rsidR="003C6556" w:rsidRDefault="003C6556" w:rsidP="003C655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47" w:author="楊智偉" w:date="2016-10-03T18:59:00Z"/>
          <w:kern w:val="2"/>
          <w:szCs w:val="24"/>
          <w:lang w:eastAsia="zh-TW"/>
        </w:rPr>
      </w:pPr>
      <w:ins w:id="148" w:author="楊智偉" w:date="2016-10-03T18:59:00Z">
        <w:r w:rsidRPr="0029105A">
          <w:rPr>
            <w:rFonts w:hint="eastAsia"/>
            <w:kern w:val="2"/>
            <w:szCs w:val="24"/>
            <w:lang w:eastAsia="zh-TW"/>
          </w:rPr>
          <w:t>接收傳入的參數</w:t>
        </w:r>
        <w:r>
          <w:rPr>
            <w:rFonts w:hint="eastAsia"/>
            <w:kern w:val="2"/>
            <w:szCs w:val="24"/>
            <w:lang w:eastAsia="zh-TW"/>
          </w:rPr>
          <w:t>SYS_NO</w:t>
        </w:r>
      </w:ins>
    </w:p>
    <w:p w:rsidR="003C6556" w:rsidRDefault="003C6556" w:rsidP="003C655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49" w:author="楊智偉" w:date="2016-10-03T18:59:00Z"/>
          <w:kern w:val="2"/>
          <w:szCs w:val="24"/>
          <w:lang w:eastAsia="zh-TW"/>
        </w:rPr>
      </w:pPr>
      <w:ins w:id="150" w:author="楊智偉" w:date="2016-10-03T18:59:00Z">
        <w:r w:rsidRPr="0029105A">
          <w:rPr>
            <w:rFonts w:hint="eastAsia"/>
            <w:kern w:val="2"/>
            <w:szCs w:val="24"/>
            <w:lang w:eastAsia="zh-TW"/>
          </w:rPr>
          <w:t>接收傳入的參數</w:t>
        </w:r>
        <w:r w:rsidRPr="00224D58">
          <w:rPr>
            <w:kern w:val="2"/>
            <w:szCs w:val="24"/>
            <w:lang w:eastAsia="zh-TW"/>
          </w:rPr>
          <w:t>FAC_PROC_TYPE</w:t>
        </w:r>
      </w:ins>
    </w:p>
    <w:p w:rsidR="003C6556" w:rsidRPr="00307F57" w:rsidRDefault="003C6556" w:rsidP="003C655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51" w:author="楊智偉" w:date="2016-10-03T18:59:00Z"/>
          <w:kern w:val="2"/>
          <w:szCs w:val="24"/>
          <w:lang w:eastAsia="zh-TW"/>
        </w:rPr>
      </w:pPr>
      <w:ins w:id="152" w:author="楊智偉" w:date="2016-10-03T18:59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3C6556" w:rsidRPr="00307F57" w:rsidRDefault="003C6556" w:rsidP="003C655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53" w:author="楊智偉" w:date="2016-10-03T18:59:00Z"/>
          <w:rFonts w:hint="eastAsia"/>
          <w:kern w:val="2"/>
          <w:szCs w:val="24"/>
          <w:lang w:eastAsia="zh-TW"/>
        </w:rPr>
      </w:pPr>
      <w:ins w:id="154" w:author="楊智偉" w:date="2016-10-03T18:59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3C6556" w:rsidRPr="003C6556" w:rsidRDefault="003C6556" w:rsidP="003C655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55" w:author="楊智偉" w:date="2016-10-03T18:58:00Z"/>
          <w:rFonts w:hint="eastAsia"/>
          <w:kern w:val="2"/>
          <w:szCs w:val="24"/>
          <w:lang w:eastAsia="zh-TW"/>
          <w:rPrChange w:id="156" w:author="楊智偉" w:date="2016-10-03T18:59:00Z">
            <w:rPr>
              <w:ins w:id="157" w:author="楊智偉" w:date="2016-10-03T18:58:00Z"/>
              <w:rFonts w:hint="eastAsia"/>
              <w:kern w:val="2"/>
              <w:szCs w:val="24"/>
              <w:lang w:eastAsia="zh-TW"/>
            </w:rPr>
          </w:rPrChange>
        </w:rPr>
        <w:pPrChange w:id="158" w:author="楊智偉" w:date="2016-10-03T18:59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59" w:author="楊智偉" w:date="2016-10-03T18:59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C9750E" w:rsidRDefault="00C9750E" w:rsidP="00C9750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檢核資料是否已存在：</w:t>
      </w:r>
    </w:p>
    <w:p w:rsidR="008C13F0" w:rsidRDefault="008C13F0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C9750E" w:rsidRPr="00C9750E" w:rsidRDefault="00C9750E" w:rsidP="00236778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 </w:t>
      </w:r>
      <w:r>
        <w:rPr>
          <w:rFonts w:hint="eastAsia"/>
          <w:bCs/>
          <w:lang w:eastAsia="zh-TW"/>
        </w:rPr>
        <w:t>DTAAV101</w:t>
      </w:r>
    </w:p>
    <w:p w:rsidR="00C9750E" w:rsidRPr="00752E5A" w:rsidRDefault="00C9750E" w:rsidP="00236778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C9750E" w:rsidRPr="003C6556" w:rsidRDefault="00C9750E" w:rsidP="00236778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160" w:author="楊智偉" w:date="2016-10-03T18:59:00Z"/>
          <w:kern w:val="2"/>
          <w:szCs w:val="24"/>
          <w:lang w:eastAsia="zh-TW"/>
          <w:rPrChange w:id="161" w:author="楊智偉" w:date="2016-10-03T18:59:00Z">
            <w:rPr>
              <w:ins w:id="162" w:author="楊智偉" w:date="2016-10-03T18:59:00Z"/>
              <w:bCs/>
              <w:lang w:eastAsia="zh-TW"/>
            </w:rPr>
          </w:rPrChange>
        </w:rPr>
      </w:pPr>
      <w:r w:rsidRPr="005479B4">
        <w:rPr>
          <w:rFonts w:hint="eastAsia"/>
          <w:bCs/>
          <w:lang w:eastAsia="zh-TW"/>
        </w:rPr>
        <w:t>模型分類</w:t>
      </w:r>
      <w:r w:rsidRPr="005479B4">
        <w:rPr>
          <w:rFonts w:hint="eastAsia"/>
          <w:bCs/>
          <w:lang w:eastAsia="zh-TW"/>
        </w:rPr>
        <w:t xml:space="preserve"> = 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</w:p>
    <w:p w:rsidR="003C6556" w:rsidRPr="00C9750E" w:rsidRDefault="003C6556" w:rsidP="00236778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163" w:author="楊智偉" w:date="2016-10-03T18:59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8C13F0" w:rsidRDefault="008C13F0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8C13F0" w:rsidRPr="00C9750E" w:rsidRDefault="008C13F0" w:rsidP="008C13F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 </w:t>
      </w:r>
      <w:r>
        <w:rPr>
          <w:rFonts w:hint="eastAsia"/>
          <w:bCs/>
          <w:lang w:eastAsia="zh-TW"/>
        </w:rPr>
        <w:t>DTAAV105</w:t>
      </w:r>
    </w:p>
    <w:p w:rsidR="008C13F0" w:rsidRPr="00752E5A" w:rsidRDefault="008C13F0" w:rsidP="008C13F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8C13F0" w:rsidRPr="003C6556" w:rsidRDefault="008C13F0" w:rsidP="00236778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64" w:author="楊智偉" w:date="2016-10-03T18:59:00Z"/>
          <w:kern w:val="2"/>
          <w:szCs w:val="24"/>
          <w:lang w:eastAsia="zh-TW"/>
          <w:rPrChange w:id="165" w:author="楊智偉" w:date="2016-10-03T18:59:00Z">
            <w:rPr>
              <w:ins w:id="166" w:author="楊智偉" w:date="2016-10-03T18:59:00Z"/>
              <w:bCs/>
              <w:lang w:eastAsia="zh-TW"/>
            </w:rPr>
          </w:rPrChange>
        </w:rPr>
      </w:pPr>
      <w:r w:rsidRPr="005479B4">
        <w:rPr>
          <w:rFonts w:hint="eastAsia"/>
          <w:bCs/>
          <w:lang w:eastAsia="zh-TW"/>
        </w:rPr>
        <w:t>模型分類</w:t>
      </w:r>
      <w:r w:rsidRPr="005479B4">
        <w:rPr>
          <w:rFonts w:hint="eastAsia"/>
          <w:bCs/>
          <w:lang w:eastAsia="zh-TW"/>
        </w:rPr>
        <w:t xml:space="preserve"> = 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</w:p>
    <w:p w:rsidR="003C6556" w:rsidRPr="00236778" w:rsidRDefault="003C6556" w:rsidP="00236778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167" w:author="楊智偉" w:date="2016-10-03T18:59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C9750E" w:rsidRPr="00C9750E" w:rsidRDefault="00C9750E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IF FND</w:t>
      </w:r>
    </w:p>
    <w:p w:rsidR="00C9750E" w:rsidRPr="00C9750E" w:rsidRDefault="00C9750E" w:rsidP="00C9750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丟出錯誤訊息：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  <w:r>
        <w:rPr>
          <w:rFonts w:hint="eastAsia"/>
          <w:bCs/>
          <w:lang w:eastAsia="zh-TW"/>
        </w:rPr>
        <w:t>(</w:t>
      </w:r>
      <w:r>
        <w:rPr>
          <w:rFonts w:hint="eastAsia"/>
          <w:bCs/>
          <w:lang w:eastAsia="zh-TW"/>
        </w:rPr>
        <w:t>中文</w:t>
      </w:r>
      <w:r>
        <w:rPr>
          <w:rFonts w:hint="eastAsia"/>
          <w:bCs/>
          <w:lang w:eastAsia="zh-TW"/>
        </w:rPr>
        <w:t>)+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資料已存在，不可新增</w:t>
      </w:r>
      <w:r>
        <w:rPr>
          <w:bCs/>
          <w:lang w:eastAsia="zh-TW"/>
        </w:rPr>
        <w:t>”</w:t>
      </w:r>
    </w:p>
    <w:p w:rsidR="00C9750E" w:rsidRDefault="00C9750E" w:rsidP="00C9750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檢核畫面權重加總：</w:t>
      </w:r>
    </w:p>
    <w:p w:rsidR="00C9750E" w:rsidRDefault="00C9750E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將畫面設定之權重合計</w:t>
      </w:r>
    </w:p>
    <w:p w:rsidR="00C9750E" w:rsidRDefault="00C9750E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hint="eastAsia"/>
          <w:kern w:val="2"/>
          <w:szCs w:val="24"/>
          <w:lang w:eastAsia="zh-TW"/>
        </w:rPr>
        <w:t>權重合計</w:t>
      </w:r>
      <w:r>
        <w:rPr>
          <w:rFonts w:hint="eastAsia"/>
          <w:kern w:val="2"/>
          <w:szCs w:val="24"/>
          <w:lang w:eastAsia="zh-TW"/>
        </w:rPr>
        <w:t xml:space="preserve"> &lt;&gt; 100</w:t>
      </w:r>
    </w:p>
    <w:p w:rsidR="00C9750E" w:rsidRPr="00C9750E" w:rsidRDefault="00C9750E" w:rsidP="00C9750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丟出錯誤訊息：</w:t>
      </w:r>
      <w:r>
        <w:rPr>
          <w:kern w:val="2"/>
          <w:szCs w:val="24"/>
          <w:lang w:eastAsia="zh-TW"/>
        </w:rPr>
        <w:t>”</w:t>
      </w:r>
      <w:r w:rsidRPr="00DD3303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權重合計為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權重合計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%</w:t>
      </w:r>
      <w:r>
        <w:rPr>
          <w:rFonts w:hint="eastAsia"/>
          <w:kern w:val="2"/>
          <w:szCs w:val="24"/>
          <w:lang w:eastAsia="zh-TW"/>
        </w:rPr>
        <w:t>，需設定</w:t>
      </w:r>
      <w:r>
        <w:rPr>
          <w:rFonts w:hint="eastAsia"/>
          <w:kern w:val="2"/>
          <w:szCs w:val="24"/>
          <w:lang w:eastAsia="zh-TW"/>
        </w:rPr>
        <w:t>100%</w:t>
      </w:r>
      <w:r>
        <w:rPr>
          <w:kern w:val="2"/>
          <w:szCs w:val="24"/>
          <w:lang w:eastAsia="zh-TW"/>
        </w:rPr>
        <w:t>”</w:t>
      </w:r>
    </w:p>
    <w:p w:rsidR="00C9750E" w:rsidRDefault="00C9750E" w:rsidP="00C9750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資料寫入：</w:t>
      </w:r>
    </w:p>
    <w:p w:rsidR="009628DE" w:rsidRDefault="009628DE" w:rsidP="009628D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68" w:author="楊智偉" w:date="2016-10-03T19:01:00Z"/>
          <w:rFonts w:hint="eastAsia"/>
          <w:kern w:val="2"/>
          <w:szCs w:val="24"/>
          <w:lang w:eastAsia="zh-TW"/>
        </w:rPr>
      </w:pPr>
      <w:ins w:id="169" w:author="楊智偉" w:date="2016-10-03T19:01:00Z">
        <w:r>
          <w:rPr>
            <w:rFonts w:hint="eastAsia"/>
            <w:bCs/>
            <w:lang w:eastAsia="zh-TW"/>
          </w:rPr>
          <w:t xml:space="preserve">IF </w:t>
        </w:r>
        <w:r>
          <w:rPr>
            <w:rFonts w:hint="eastAsia"/>
            <w:bCs/>
            <w:lang w:eastAsia="zh-TW"/>
          </w:rPr>
          <w:t>畫面</w:t>
        </w:r>
        <w:r>
          <w:rPr>
            <w:rFonts w:hint="eastAsia"/>
            <w:bCs/>
            <w:lang w:eastAsia="zh-TW"/>
          </w:rPr>
          <w:t>.</w:t>
        </w:r>
        <w:r>
          <w:rPr>
            <w:rFonts w:ascii="sөũ" w:hAnsi="sөũ"/>
            <w:lang w:eastAsia="zh-TW"/>
          </w:rPr>
          <w:t>設定用途</w:t>
        </w:r>
        <w:r>
          <w:rPr>
            <w:rFonts w:ascii="sөũ" w:hAnsi="sөũ" w:hint="eastAsia"/>
            <w:lang w:eastAsia="zh-TW"/>
          </w:rPr>
          <w:t xml:space="preserve"> = </w:t>
        </w:r>
        <w:r>
          <w:rPr>
            <w:rFonts w:ascii="sөũ" w:hAnsi="sөũ"/>
            <w:lang w:eastAsia="zh-TW"/>
          </w:rPr>
          <w:t>‘</w:t>
        </w:r>
        <w:r>
          <w:rPr>
            <w:rFonts w:ascii="sөũ" w:hAnsi="sөũ" w:hint="eastAsia"/>
            <w:lang w:eastAsia="zh-TW"/>
          </w:rPr>
          <w:t>1</w:t>
        </w:r>
        <w:r>
          <w:rPr>
            <w:rFonts w:ascii="sөũ" w:hAnsi="sөũ"/>
            <w:lang w:eastAsia="zh-TW"/>
          </w:rPr>
          <w:t>’</w:t>
        </w:r>
        <w:r>
          <w:rPr>
            <w:rFonts w:ascii="sөũ" w:hAnsi="sөũ" w:hint="eastAsia"/>
            <w:lang w:eastAsia="zh-TW"/>
          </w:rPr>
          <w:t xml:space="preserve"> (</w:t>
        </w:r>
        <w:r>
          <w:rPr>
            <w:rFonts w:ascii="sөũ" w:hAnsi="sөũ" w:hint="eastAsia"/>
            <w:lang w:eastAsia="zh-TW"/>
          </w:rPr>
          <w:t>正式</w:t>
        </w:r>
        <w:r>
          <w:rPr>
            <w:rFonts w:ascii="sөũ" w:hAnsi="sөũ" w:hint="eastAsia"/>
            <w:lang w:eastAsia="zh-TW"/>
          </w:rPr>
          <w:t>)</w:t>
        </w:r>
      </w:ins>
    </w:p>
    <w:p w:rsidR="009628DE" w:rsidRPr="00752E5A" w:rsidRDefault="009628DE" w:rsidP="009628D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70" w:author="楊智偉" w:date="2016-10-03T19:01:00Z"/>
          <w:rFonts w:hint="eastAsia"/>
          <w:kern w:val="2"/>
          <w:szCs w:val="24"/>
          <w:lang w:eastAsia="zh-TW"/>
        </w:rPr>
      </w:pPr>
      <w:ins w:id="171" w:author="楊智偉" w:date="2016-10-03T19:01:00Z">
        <w:r>
          <w:rPr>
            <w:rFonts w:hint="eastAsia"/>
            <w:kern w:val="2"/>
            <w:szCs w:val="24"/>
            <w:lang w:eastAsia="zh-TW"/>
          </w:rPr>
          <w:t xml:space="preserve">INSERT </w:t>
        </w:r>
        <w:r>
          <w:rPr>
            <w:rFonts w:hint="eastAsia"/>
            <w:bCs/>
            <w:lang w:eastAsia="zh-TW"/>
          </w:rPr>
          <w:t>DTAAV101</w:t>
        </w:r>
      </w:ins>
    </w:p>
    <w:p w:rsidR="009628DE" w:rsidRDefault="009628DE" w:rsidP="009628D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72" w:author="楊智偉" w:date="2016-10-03T19:01:00Z"/>
          <w:rFonts w:hint="eastAsia"/>
          <w:kern w:val="2"/>
          <w:szCs w:val="24"/>
          <w:lang w:eastAsia="zh-TW"/>
        </w:rPr>
      </w:pPr>
      <w:ins w:id="173" w:author="楊智偉" w:date="2016-10-03T19:01:00Z">
        <w:r>
          <w:rPr>
            <w:rFonts w:hint="eastAsia"/>
            <w:kern w:val="2"/>
            <w:szCs w:val="24"/>
            <w:lang w:eastAsia="zh-TW"/>
          </w:rPr>
          <w:t>ELSE</w:t>
        </w:r>
      </w:ins>
    </w:p>
    <w:p w:rsidR="009628DE" w:rsidRPr="007156E2" w:rsidRDefault="009628DE" w:rsidP="009628D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74" w:author="楊智偉" w:date="2016-10-03T19:01:00Z"/>
          <w:rFonts w:hint="eastAsia"/>
          <w:kern w:val="2"/>
          <w:szCs w:val="24"/>
          <w:lang w:eastAsia="zh-TW"/>
        </w:rPr>
      </w:pPr>
      <w:ins w:id="175" w:author="楊智偉" w:date="2016-10-03T19:01:00Z">
        <w:r>
          <w:rPr>
            <w:rFonts w:hint="eastAsia"/>
            <w:kern w:val="2"/>
            <w:szCs w:val="24"/>
            <w:lang w:eastAsia="zh-TW"/>
          </w:rPr>
          <w:t xml:space="preserve">INSERT </w:t>
        </w:r>
        <w:r>
          <w:rPr>
            <w:rFonts w:hint="eastAsia"/>
            <w:bCs/>
            <w:lang w:eastAsia="zh-TW"/>
          </w:rPr>
          <w:t>DTAAV105</w:t>
        </w:r>
      </w:ins>
    </w:p>
    <w:p w:rsidR="00C9750E" w:rsidRPr="00752E5A" w:rsidDel="009628DE" w:rsidRDefault="00C9750E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del w:id="176" w:author="楊智偉" w:date="2016-10-03T19:01:00Z"/>
          <w:rFonts w:hint="eastAsia"/>
          <w:kern w:val="2"/>
          <w:szCs w:val="24"/>
          <w:lang w:eastAsia="zh-TW"/>
        </w:rPr>
      </w:pPr>
      <w:del w:id="177" w:author="楊智偉" w:date="2016-10-03T19:01:00Z">
        <w:r w:rsidDel="009628DE">
          <w:rPr>
            <w:rFonts w:hint="eastAsia"/>
            <w:kern w:val="2"/>
            <w:szCs w:val="24"/>
            <w:lang w:eastAsia="zh-TW"/>
          </w:rPr>
          <w:delText xml:space="preserve">INSERT </w:delText>
        </w:r>
        <w:r w:rsidDel="009628DE">
          <w:rPr>
            <w:rFonts w:hint="eastAsia"/>
            <w:bCs/>
            <w:lang w:eastAsia="zh-TW"/>
          </w:rPr>
          <w:delText>DTAAV101</w:delText>
        </w:r>
      </w:del>
    </w:p>
    <w:p w:rsidR="00C9750E" w:rsidRPr="00987A27" w:rsidRDefault="00C9750E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kern w:val="2"/>
          <w:szCs w:val="24"/>
          <w:lang w:eastAsia="zh-TW"/>
        </w:rPr>
      </w:pPr>
      <w:r w:rsidRPr="00987A27">
        <w:rPr>
          <w:rFonts w:hint="eastAsia"/>
          <w:bCs/>
          <w:lang w:eastAsia="zh-TW"/>
        </w:rPr>
        <w:t>由畫面上資料寫入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700"/>
        <w:gridCol w:w="2545"/>
      </w:tblGrid>
      <w:tr w:rsidR="00C9750E" w:rsidTr="003608DA">
        <w:trPr>
          <w:trHeight w:val="303"/>
        </w:trPr>
        <w:tc>
          <w:tcPr>
            <w:tcW w:w="1559" w:type="dxa"/>
            <w:shd w:val="clear" w:color="auto" w:fill="C0C0C0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45" w:type="dxa"/>
            <w:shd w:val="clear" w:color="auto" w:fill="C0C0C0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cs="Arial Unicode MS" w:hint="eastAsia"/>
              </w:rPr>
            </w:pPr>
            <w:r>
              <w:rPr>
                <w:rFonts w:ascii="細明體" w:eastAsia="細明體" w:hAnsi="細明體" w:cs="Arial Unicode MS" w:hint="eastAsia"/>
              </w:rPr>
              <w:t>模型分類</w:t>
            </w:r>
          </w:p>
        </w:tc>
        <w:tc>
          <w:tcPr>
            <w:tcW w:w="2700" w:type="dxa"/>
          </w:tcPr>
          <w:p w:rsidR="00C9750E" w:rsidRPr="003E5424" w:rsidRDefault="00C9750E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畫面</w:t>
            </w:r>
          </w:p>
        </w:tc>
        <w:tc>
          <w:tcPr>
            <w:tcW w:w="2545" w:type="dxa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因子分類</w:t>
            </w:r>
          </w:p>
        </w:tc>
        <w:tc>
          <w:tcPr>
            <w:tcW w:w="2700" w:type="dxa"/>
          </w:tcPr>
          <w:p w:rsidR="00C9750E" w:rsidRPr="00AF04A3" w:rsidRDefault="00C9750E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9A3747">
              <w:rPr>
                <w:rFonts w:hint="eastAsia"/>
                <w:bCs/>
                <w:color w:val="000000"/>
                <w:lang w:eastAsia="zh-TW"/>
              </w:rPr>
              <w:t>畫面</w:t>
            </w:r>
            <w:r>
              <w:rPr>
                <w:rFonts w:hint="eastAsia"/>
                <w:bCs/>
                <w:color w:val="000000"/>
                <w:lang w:eastAsia="zh-TW"/>
              </w:rPr>
              <w:t>對應的代碼</w:t>
            </w:r>
          </w:p>
        </w:tc>
        <w:tc>
          <w:tcPr>
            <w:tcW w:w="2545" w:type="dxa"/>
          </w:tcPr>
          <w:p w:rsidR="00C9750E" w:rsidRPr="007B59E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kern w:val="2"/>
                <w:szCs w:val="24"/>
                <w:lang w:eastAsia="zh-TW"/>
                <w:rPrChange w:id="178" w:author="楊智偉" w:date="2016-10-03T19:13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del w:id="179" w:author="楊智偉" w:date="2016-10-03T19:13:00Z">
              <w:r w:rsidDel="007B59EE">
                <w:rPr>
                  <w:rFonts w:hint="eastAsia"/>
                  <w:bCs/>
                  <w:lang w:eastAsia="zh-TW"/>
                </w:rPr>
                <w:delText>AA</w:delText>
              </w:r>
            </w:del>
            <w:ins w:id="180" w:author="楊智偉" w:date="2016-10-03T19:13:00Z">
              <w:r w:rsidR="007B59EE">
                <w:rPr>
                  <w:bCs/>
                  <w:lang w:eastAsia="zh-TW"/>
                </w:rPr>
                <w:t>:</w:t>
              </w:r>
              <w:r w:rsidR="007B59EE">
                <w:rPr>
                  <w:rFonts w:ascii="細明體" w:eastAsia="細明體" w:hAnsi="細明體" w:hint="eastAsia"/>
                  <w:bCs/>
                  <w:lang w:eastAsia="zh-TW"/>
                </w:rPr>
                <w:t>傳入.</w:t>
              </w:r>
              <w:r w:rsidR="007B59EE" w:rsidRPr="001B0334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7B59EE"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  <w:r w:rsidR="007B59EE">
                <w:rPr>
                  <w:rFonts w:ascii="細明體" w:eastAsia="細明體" w:hAnsi="細明體" w:hint="eastAsia"/>
                  <w:bCs/>
                  <w:lang w:eastAsia="zh-TW"/>
                </w:rPr>
                <w:t>SYS_NO</w:t>
              </w:r>
            </w:ins>
          </w:p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FAMS_FAC_TYPE</w:t>
            </w: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因子</w:t>
            </w:r>
          </w:p>
        </w:tc>
        <w:tc>
          <w:tcPr>
            <w:tcW w:w="2700" w:type="dxa"/>
          </w:tcPr>
          <w:p w:rsidR="00C9750E" w:rsidRPr="00AF04A3" w:rsidRDefault="00C9750E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9A3747">
              <w:rPr>
                <w:rFonts w:hint="eastAsia"/>
                <w:bCs/>
                <w:color w:val="000000"/>
                <w:lang w:eastAsia="zh-TW"/>
              </w:rPr>
              <w:t>畫面</w:t>
            </w:r>
            <w:r>
              <w:rPr>
                <w:rFonts w:hint="eastAsia"/>
                <w:bCs/>
                <w:color w:val="000000"/>
                <w:lang w:eastAsia="zh-TW"/>
              </w:rPr>
              <w:t>對應的代碼</w:t>
            </w:r>
          </w:p>
        </w:tc>
        <w:tc>
          <w:tcPr>
            <w:tcW w:w="2545" w:type="dxa"/>
          </w:tcPr>
          <w:p w:rsidR="00C9750E" w:rsidRPr="003914C5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del w:id="181" w:author="楊智偉" w:date="2016-10-03T19:13:00Z">
              <w:r w:rsidDel="007B59EE">
                <w:rPr>
                  <w:rFonts w:hint="eastAsia"/>
                  <w:bCs/>
                  <w:lang w:eastAsia="zh-TW"/>
                </w:rPr>
                <w:delText>AA</w:delText>
              </w:r>
            </w:del>
            <w:ins w:id="182" w:author="楊智偉" w:date="2016-10-03T19:13:00Z">
              <w:r w:rsidR="007B59EE">
                <w:rPr>
                  <w:bCs/>
                  <w:lang w:eastAsia="zh-TW"/>
                </w:rPr>
                <w:t>:</w:t>
              </w:r>
              <w:r w:rsidR="007B59EE">
                <w:rPr>
                  <w:rFonts w:ascii="細明體" w:eastAsia="細明體" w:hAnsi="細明體" w:hint="eastAsia"/>
                  <w:bCs/>
                  <w:lang w:eastAsia="zh-TW"/>
                </w:rPr>
                <w:t>傳入.</w:t>
              </w:r>
              <w:r w:rsidR="007B59EE" w:rsidRPr="001B0334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7B59EE"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  <w:r w:rsidR="007B59EE">
                <w:rPr>
                  <w:rFonts w:ascii="細明體" w:eastAsia="細明體" w:hAnsi="細明體" w:hint="eastAsia"/>
                  <w:bCs/>
                  <w:lang w:eastAsia="zh-TW"/>
                </w:rPr>
                <w:t>SYS_NO</w:t>
              </w:r>
            </w:ins>
          </w:p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FAMS_FAC_CODE</w:t>
            </w: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權重</w:t>
            </w:r>
          </w:p>
        </w:tc>
        <w:tc>
          <w:tcPr>
            <w:tcW w:w="2700" w:type="dxa"/>
          </w:tcPr>
          <w:p w:rsidR="00C9750E" w:rsidRPr="00AF04A3" w:rsidRDefault="00C9750E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9A3747">
              <w:rPr>
                <w:rFonts w:hint="eastAsia"/>
                <w:bCs/>
                <w:color w:val="000000"/>
                <w:lang w:eastAsia="zh-TW"/>
              </w:rPr>
              <w:t>畫面</w:t>
            </w:r>
          </w:p>
        </w:tc>
        <w:tc>
          <w:tcPr>
            <w:tcW w:w="2545" w:type="dxa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檢核應為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1.&gt;0   2.&lt;= 100</w:t>
            </w: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配分種類</w:t>
            </w:r>
          </w:p>
        </w:tc>
        <w:tc>
          <w:tcPr>
            <w:tcW w:w="2700" w:type="dxa"/>
          </w:tcPr>
          <w:p w:rsidR="00C9750E" w:rsidRPr="00AF04A3" w:rsidRDefault="00C9750E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9A3747">
              <w:rPr>
                <w:rFonts w:hint="eastAsia"/>
                <w:bCs/>
                <w:color w:val="000000"/>
                <w:lang w:eastAsia="zh-TW"/>
              </w:rPr>
              <w:t>畫面</w:t>
            </w:r>
          </w:p>
        </w:tc>
        <w:tc>
          <w:tcPr>
            <w:tcW w:w="2545" w:type="dxa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3776B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13776B" w:rsidRDefault="0013776B" w:rsidP="003608DA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輸入人員ID</w:t>
            </w:r>
          </w:p>
        </w:tc>
        <w:tc>
          <w:tcPr>
            <w:tcW w:w="2700" w:type="dxa"/>
          </w:tcPr>
          <w:p w:rsidR="0013776B" w:rsidRPr="009A3747" w:rsidRDefault="00F70C7D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</w:t>
            </w:r>
            <w:r>
              <w:rPr>
                <w:rFonts w:hint="eastAsia"/>
                <w:bCs/>
                <w:color w:val="000000"/>
                <w:lang w:eastAsia="zh-TW"/>
              </w:rPr>
              <w:t>ID</w:t>
            </w:r>
          </w:p>
        </w:tc>
        <w:tc>
          <w:tcPr>
            <w:tcW w:w="2545" w:type="dxa"/>
          </w:tcPr>
          <w:p w:rsidR="0013776B" w:rsidRDefault="0013776B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輸入者姓名</w:t>
            </w:r>
          </w:p>
        </w:tc>
        <w:tc>
          <w:tcPr>
            <w:tcW w:w="2700" w:type="dxa"/>
          </w:tcPr>
          <w:p w:rsidR="00C9750E" w:rsidRPr="003E5424" w:rsidRDefault="00C9750E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登入者姓名</w:t>
            </w:r>
          </w:p>
        </w:tc>
        <w:tc>
          <w:tcPr>
            <w:tcW w:w="2545" w:type="dxa"/>
          </w:tcPr>
          <w:p w:rsidR="00C9750E" w:rsidRPr="00957A2A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3776B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13776B" w:rsidRPr="00CF4595" w:rsidRDefault="0013776B" w:rsidP="003608DA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輸入人員單位代號</w:t>
            </w:r>
          </w:p>
        </w:tc>
        <w:tc>
          <w:tcPr>
            <w:tcW w:w="2700" w:type="dxa"/>
          </w:tcPr>
          <w:p w:rsidR="0013776B" w:rsidRDefault="00F70C7D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登入者單位代號</w:t>
            </w:r>
          </w:p>
        </w:tc>
        <w:tc>
          <w:tcPr>
            <w:tcW w:w="2545" w:type="dxa"/>
          </w:tcPr>
          <w:p w:rsidR="0013776B" w:rsidRPr="00957A2A" w:rsidRDefault="0013776B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</w:t>
            </w:r>
            <w:r w:rsidR="0013776B">
              <w:rPr>
                <w:rFonts w:hint="eastAsia"/>
                <w:bCs/>
                <w:lang w:eastAsia="zh-TW"/>
              </w:rPr>
              <w:t>時間</w:t>
            </w:r>
          </w:p>
        </w:tc>
        <w:tc>
          <w:tcPr>
            <w:tcW w:w="2700" w:type="dxa"/>
          </w:tcPr>
          <w:p w:rsidR="00C9750E" w:rsidRPr="003E5424" w:rsidRDefault="00C9750E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現在的日期時間</w:t>
            </w:r>
          </w:p>
        </w:tc>
        <w:tc>
          <w:tcPr>
            <w:tcW w:w="2545" w:type="dxa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C6556" w:rsidTr="003608DA">
        <w:trPr>
          <w:trHeight w:val="303"/>
          <w:ins w:id="183" w:author="楊智偉" w:date="2016-10-03T18:59:00Z"/>
        </w:trPr>
        <w:tc>
          <w:tcPr>
            <w:tcW w:w="1559" w:type="dxa"/>
            <w:shd w:val="clear" w:color="auto" w:fill="FFFF99"/>
          </w:tcPr>
          <w:p w:rsidR="003C6556" w:rsidRPr="00CF4595" w:rsidRDefault="003C6556" w:rsidP="003C6556">
            <w:pPr>
              <w:pStyle w:val="Tabletext"/>
              <w:keepLines w:val="0"/>
              <w:spacing w:after="0" w:line="240" w:lineRule="auto"/>
              <w:ind w:left="7"/>
              <w:rPr>
                <w:ins w:id="184" w:author="楊智偉" w:date="2016-10-03T18:59:00Z"/>
                <w:lang w:eastAsia="zh-TW"/>
              </w:rPr>
            </w:pPr>
            <w:ins w:id="185" w:author="楊智偉" w:date="2016-10-03T18:59:00Z">
              <w:r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</w:ins>
          </w:p>
        </w:tc>
        <w:tc>
          <w:tcPr>
            <w:tcW w:w="2700" w:type="dxa"/>
          </w:tcPr>
          <w:p w:rsidR="003C6556" w:rsidRDefault="003C6556" w:rsidP="003C6556">
            <w:pPr>
              <w:pStyle w:val="Tabletext"/>
              <w:keepLines w:val="0"/>
              <w:spacing w:after="0" w:line="240" w:lineRule="auto"/>
              <w:rPr>
                <w:ins w:id="186" w:author="楊智偉" w:date="2016-10-03T18:59:00Z"/>
                <w:rFonts w:hint="eastAsia"/>
                <w:bCs/>
                <w:lang w:eastAsia="zh-TW"/>
              </w:rPr>
            </w:pPr>
            <w:ins w:id="187" w:author="楊智偉" w:date="2016-10-03T18:59:00Z">
              <w:r>
                <w:rPr>
                  <w:rFonts w:hint="eastAsia"/>
                  <w:bCs/>
                  <w:lang w:eastAsia="zh-TW"/>
                </w:rPr>
                <w:t>傳入</w:t>
              </w:r>
              <w:r>
                <w:rPr>
                  <w:rFonts w:hint="eastAsia"/>
                  <w:bCs/>
                  <w:lang w:eastAsia="zh-TW"/>
                </w:rPr>
                <w:t>.</w:t>
              </w:r>
              <w:r>
                <w:rPr>
                  <w:bCs/>
                  <w:lang w:eastAsia="zh-TW"/>
                </w:rPr>
                <w:t>SYS_NO</w:t>
              </w:r>
            </w:ins>
          </w:p>
        </w:tc>
        <w:tc>
          <w:tcPr>
            <w:tcW w:w="2545" w:type="dxa"/>
          </w:tcPr>
          <w:p w:rsidR="003C6556" w:rsidRDefault="003C6556" w:rsidP="003C6556">
            <w:pPr>
              <w:pStyle w:val="Tabletext"/>
              <w:keepLines w:val="0"/>
              <w:spacing w:after="0" w:line="240" w:lineRule="auto"/>
              <w:rPr>
                <w:ins w:id="188" w:author="楊智偉" w:date="2016-10-03T18:59:00Z"/>
                <w:rFonts w:hint="eastAsia"/>
                <w:bCs/>
                <w:lang w:eastAsia="zh-TW"/>
              </w:rPr>
            </w:pPr>
          </w:p>
        </w:tc>
      </w:tr>
      <w:tr w:rsidR="003C6556" w:rsidTr="003608DA">
        <w:trPr>
          <w:trHeight w:val="303"/>
          <w:ins w:id="189" w:author="楊智偉" w:date="2016-10-03T18:59:00Z"/>
        </w:trPr>
        <w:tc>
          <w:tcPr>
            <w:tcW w:w="1559" w:type="dxa"/>
            <w:shd w:val="clear" w:color="auto" w:fill="FFFF99"/>
          </w:tcPr>
          <w:p w:rsidR="003C6556" w:rsidRPr="00CF4595" w:rsidRDefault="003C6556" w:rsidP="003C6556">
            <w:pPr>
              <w:pStyle w:val="Tabletext"/>
              <w:keepLines w:val="0"/>
              <w:spacing w:after="0" w:line="240" w:lineRule="auto"/>
              <w:ind w:left="7"/>
              <w:rPr>
                <w:ins w:id="190" w:author="楊智偉" w:date="2016-10-03T18:59:00Z"/>
                <w:lang w:eastAsia="zh-TW"/>
              </w:rPr>
            </w:pPr>
            <w:ins w:id="191" w:author="楊智偉" w:date="2016-10-03T18:59:00Z">
              <w:r w:rsidRPr="00224D58">
                <w:rPr>
                  <w:rFonts w:hint="eastAsia"/>
                  <w:kern w:val="2"/>
                  <w:szCs w:val="24"/>
                  <w:lang w:eastAsia="zh-TW"/>
                </w:rPr>
                <w:t>因子重算方式</w:t>
              </w:r>
            </w:ins>
          </w:p>
        </w:tc>
        <w:tc>
          <w:tcPr>
            <w:tcW w:w="2700" w:type="dxa"/>
          </w:tcPr>
          <w:p w:rsidR="003C6556" w:rsidRDefault="003C6556" w:rsidP="003C6556">
            <w:pPr>
              <w:pStyle w:val="Tabletext"/>
              <w:keepLines w:val="0"/>
              <w:spacing w:after="0" w:line="240" w:lineRule="auto"/>
              <w:rPr>
                <w:ins w:id="192" w:author="楊智偉" w:date="2016-10-03T18:59:00Z"/>
                <w:rFonts w:hint="eastAsia"/>
                <w:bCs/>
                <w:lang w:eastAsia="zh-TW"/>
              </w:rPr>
            </w:pPr>
            <w:ins w:id="193" w:author="楊智偉" w:date="2016-10-03T18:59:00Z">
              <w:r>
                <w:rPr>
                  <w:rFonts w:hint="eastAsia"/>
                  <w:bCs/>
                  <w:lang w:eastAsia="zh-TW"/>
                </w:rPr>
                <w:t>傳入</w:t>
              </w:r>
              <w:r>
                <w:rPr>
                  <w:rFonts w:hint="eastAsia"/>
                  <w:bCs/>
                  <w:lang w:eastAsia="zh-TW"/>
                </w:rPr>
                <w:t>.</w:t>
              </w:r>
              <w:r w:rsidRPr="00224D58">
                <w:rPr>
                  <w:kern w:val="2"/>
                  <w:szCs w:val="24"/>
                  <w:lang w:eastAsia="zh-TW"/>
                </w:rPr>
                <w:t>FAC_PROC_TYPE</w:t>
              </w:r>
            </w:ins>
          </w:p>
        </w:tc>
        <w:tc>
          <w:tcPr>
            <w:tcW w:w="2545" w:type="dxa"/>
          </w:tcPr>
          <w:p w:rsidR="003C6556" w:rsidRDefault="003C6556" w:rsidP="003C6556">
            <w:pPr>
              <w:pStyle w:val="Tabletext"/>
              <w:keepLines w:val="0"/>
              <w:spacing w:after="0" w:line="240" w:lineRule="auto"/>
              <w:rPr>
                <w:ins w:id="194" w:author="楊智偉" w:date="2016-10-03T18:59:00Z"/>
                <w:rFonts w:hint="eastAsia"/>
                <w:bCs/>
                <w:lang w:eastAsia="zh-TW"/>
              </w:rPr>
            </w:pPr>
          </w:p>
        </w:tc>
      </w:tr>
    </w:tbl>
    <w:p w:rsidR="00C9750E" w:rsidRPr="00C9750E" w:rsidRDefault="00C9750E" w:rsidP="00382E46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646E68" w:rsidRDefault="00646E68" w:rsidP="00646E68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>
        <w:rPr>
          <w:rFonts w:hint="eastAsia"/>
          <w:b/>
          <w:kern w:val="2"/>
          <w:szCs w:val="24"/>
          <w:lang w:eastAsia="zh-TW"/>
        </w:rPr>
        <w:t>修改</w:t>
      </w:r>
    </w:p>
    <w:p w:rsidR="001B0CDF" w:rsidRPr="009F7C25" w:rsidRDefault="001B0CDF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F7C25">
        <w:rPr>
          <w:rFonts w:hint="eastAsia"/>
          <w:kern w:val="2"/>
          <w:szCs w:val="24"/>
          <w:lang w:eastAsia="zh-TW"/>
        </w:rPr>
        <w:t>此</w:t>
      </w:r>
      <w:r w:rsidRPr="009F7C25">
        <w:rPr>
          <w:rFonts w:hint="eastAsia"/>
          <w:kern w:val="2"/>
          <w:szCs w:val="24"/>
          <w:lang w:eastAsia="zh-TW"/>
        </w:rPr>
        <w:t>BUTTON</w:t>
      </w:r>
      <w:r w:rsidRPr="009F7C25">
        <w:rPr>
          <w:rFonts w:hint="eastAsia"/>
          <w:kern w:val="2"/>
          <w:szCs w:val="24"/>
          <w:lang w:eastAsia="zh-TW"/>
        </w:rPr>
        <w:t>需按完</w:t>
      </w:r>
      <w:r w:rsidRPr="009F7C25">
        <w:rPr>
          <w:rFonts w:hint="eastAsia"/>
          <w:kern w:val="2"/>
          <w:szCs w:val="24"/>
          <w:lang w:eastAsia="zh-TW"/>
        </w:rPr>
        <w:t xml:space="preserve"> </w:t>
      </w:r>
      <w:r w:rsidRPr="009F7C25">
        <w:rPr>
          <w:rFonts w:hint="eastAsia"/>
          <w:kern w:val="2"/>
          <w:szCs w:val="24"/>
          <w:lang w:eastAsia="zh-TW"/>
        </w:rPr>
        <w:t>查詢</w:t>
      </w:r>
      <w:r w:rsidRPr="009F7C2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</w:t>
      </w:r>
      <w:r w:rsidRPr="009F7C25">
        <w:rPr>
          <w:rFonts w:hint="eastAsia"/>
          <w:kern w:val="2"/>
          <w:szCs w:val="24"/>
          <w:lang w:eastAsia="zh-TW"/>
        </w:rPr>
        <w:t>資料</w:t>
      </w:r>
      <w:r>
        <w:rPr>
          <w:rFonts w:hint="eastAsia"/>
          <w:kern w:val="2"/>
          <w:szCs w:val="24"/>
          <w:lang w:eastAsia="zh-TW"/>
        </w:rPr>
        <w:t>且覆核時間為空值</w:t>
      </w:r>
      <w:r w:rsidRPr="009F7C25">
        <w:rPr>
          <w:rFonts w:hint="eastAsia"/>
          <w:kern w:val="2"/>
          <w:szCs w:val="24"/>
          <w:lang w:eastAsia="zh-TW"/>
        </w:rPr>
        <w:t>時才</w:t>
      </w:r>
      <w:r w:rsidRPr="009F7C25">
        <w:rPr>
          <w:rFonts w:hint="eastAsia"/>
          <w:kern w:val="2"/>
          <w:szCs w:val="24"/>
          <w:lang w:eastAsia="zh-TW"/>
        </w:rPr>
        <w:t xml:space="preserve">ENABLE </w:t>
      </w:r>
      <w:r w:rsidRPr="009F7C25">
        <w:rPr>
          <w:rFonts w:hint="eastAsia"/>
          <w:kern w:val="2"/>
          <w:szCs w:val="24"/>
          <w:lang w:eastAsia="zh-TW"/>
        </w:rPr>
        <w:t>。</w:t>
      </w:r>
    </w:p>
    <w:p w:rsidR="00224D58" w:rsidRPr="0029105A" w:rsidRDefault="00224D58" w:rsidP="00224D58">
      <w:pPr>
        <w:pStyle w:val="Tabletext"/>
        <w:numPr>
          <w:ilvl w:val="2"/>
          <w:numId w:val="37"/>
        </w:numPr>
        <w:rPr>
          <w:ins w:id="195" w:author="楊智偉" w:date="2016-10-03T18:53:00Z"/>
          <w:rFonts w:hint="eastAsia"/>
          <w:kern w:val="2"/>
          <w:szCs w:val="24"/>
          <w:lang w:eastAsia="zh-TW"/>
        </w:rPr>
      </w:pPr>
      <w:ins w:id="196" w:author="楊智偉" w:date="2016-10-03T18:53:00Z">
        <w:r w:rsidRPr="0029105A">
          <w:rPr>
            <w:rFonts w:hint="eastAsia"/>
            <w:kern w:val="2"/>
            <w:szCs w:val="24"/>
            <w:lang w:eastAsia="zh-TW"/>
          </w:rPr>
          <w:t>判定系統別</w:t>
        </w:r>
        <w:r w:rsidRPr="0029105A">
          <w:rPr>
            <w:rFonts w:hint="eastAsia"/>
            <w:kern w:val="2"/>
            <w:szCs w:val="24"/>
            <w:lang w:eastAsia="zh-TW"/>
          </w:rPr>
          <w:t>$SYS_NO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及</w:t>
        </w:r>
        <w:r w:rsidRPr="00224D58">
          <w:rPr>
            <w:rFonts w:hint="eastAsia"/>
            <w:kern w:val="2"/>
            <w:szCs w:val="24"/>
            <w:lang w:eastAsia="zh-TW"/>
          </w:rPr>
          <w:t>因子重算方式</w:t>
        </w:r>
      </w:ins>
      <w:ins w:id="197" w:author="楊智偉" w:date="2016-10-03T18:55:00Z">
        <w:r w:rsidR="00121EB0" w:rsidRPr="00224D58">
          <w:rPr>
            <w:kern w:val="2"/>
            <w:szCs w:val="24"/>
            <w:lang w:eastAsia="zh-TW"/>
          </w:rPr>
          <w:t>FAC_PROC_TYPE</w:t>
        </w:r>
      </w:ins>
    </w:p>
    <w:p w:rsidR="00224D58" w:rsidRDefault="00224D58" w:rsidP="00224D5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98" w:author="楊智偉" w:date="2016-10-03T18:53:00Z"/>
          <w:kern w:val="2"/>
          <w:szCs w:val="24"/>
          <w:lang w:eastAsia="zh-TW"/>
        </w:rPr>
        <w:pPrChange w:id="199" w:author="楊智偉" w:date="2016-10-03T18:53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00" w:author="楊智偉" w:date="2016-10-03T18:53:00Z">
        <w:r w:rsidRPr="0029105A">
          <w:rPr>
            <w:rFonts w:hint="eastAsia"/>
            <w:kern w:val="2"/>
            <w:szCs w:val="24"/>
            <w:lang w:eastAsia="zh-TW"/>
          </w:rPr>
          <w:t>接收傳入的參數</w:t>
        </w:r>
        <w:r>
          <w:rPr>
            <w:rFonts w:hint="eastAsia"/>
            <w:kern w:val="2"/>
            <w:szCs w:val="24"/>
            <w:lang w:eastAsia="zh-TW"/>
          </w:rPr>
          <w:t>SYS_NO</w:t>
        </w:r>
      </w:ins>
    </w:p>
    <w:p w:rsidR="00224D58" w:rsidRDefault="00224D58" w:rsidP="00224D5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01" w:author="楊智偉" w:date="2016-10-03T18:57:00Z"/>
          <w:kern w:val="2"/>
          <w:szCs w:val="24"/>
          <w:lang w:eastAsia="zh-TW"/>
        </w:rPr>
        <w:pPrChange w:id="202" w:author="楊智偉" w:date="2016-10-03T18:53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03" w:author="楊智偉" w:date="2016-10-03T18:53:00Z">
        <w:r w:rsidRPr="0029105A">
          <w:rPr>
            <w:rFonts w:hint="eastAsia"/>
            <w:kern w:val="2"/>
            <w:szCs w:val="24"/>
            <w:lang w:eastAsia="zh-TW"/>
          </w:rPr>
          <w:t>接收傳入的參數</w:t>
        </w:r>
        <w:r w:rsidRPr="00224D58">
          <w:rPr>
            <w:kern w:val="2"/>
            <w:szCs w:val="24"/>
            <w:lang w:eastAsia="zh-TW"/>
          </w:rPr>
          <w:t>FAC_PROC_TYPE</w:t>
        </w:r>
      </w:ins>
    </w:p>
    <w:p w:rsidR="00A74050" w:rsidRPr="00307F57" w:rsidRDefault="00A74050" w:rsidP="00A7405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04" w:author="楊智偉" w:date="2016-10-03T18:57:00Z"/>
          <w:kern w:val="2"/>
          <w:szCs w:val="24"/>
          <w:lang w:eastAsia="zh-TW"/>
        </w:rPr>
        <w:pPrChange w:id="205" w:author="楊智偉" w:date="2016-10-03T18:57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06" w:author="楊智偉" w:date="2016-10-03T18:57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A74050" w:rsidRPr="00307F57" w:rsidRDefault="00A74050" w:rsidP="00A7405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07" w:author="楊智偉" w:date="2016-10-03T18:57:00Z"/>
          <w:rFonts w:hint="eastAsia"/>
          <w:kern w:val="2"/>
          <w:szCs w:val="24"/>
          <w:lang w:eastAsia="zh-TW"/>
        </w:rPr>
        <w:pPrChange w:id="208" w:author="楊智偉" w:date="2016-10-03T18:57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09" w:author="楊智偉" w:date="2016-10-03T18:57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A74050" w:rsidRPr="001B0CDF" w:rsidRDefault="00A74050" w:rsidP="00A7405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10" w:author="楊智偉" w:date="2016-10-03T18:57:00Z"/>
          <w:rFonts w:hint="eastAsia"/>
          <w:kern w:val="2"/>
          <w:szCs w:val="24"/>
          <w:lang w:eastAsia="zh-TW"/>
        </w:rPr>
        <w:pPrChange w:id="211" w:author="楊智偉" w:date="2016-10-03T18:57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12" w:author="楊智偉" w:date="2016-10-03T18:57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A74050" w:rsidRDefault="00A74050" w:rsidP="00224D5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13" w:author="楊智偉" w:date="2016-10-03T18:53:00Z"/>
          <w:kern w:val="2"/>
          <w:szCs w:val="24"/>
          <w:lang w:eastAsia="zh-TW"/>
        </w:rPr>
        <w:pPrChange w:id="214" w:author="楊智偉" w:date="2016-10-03T18:53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p w:rsidR="00646E68" w:rsidRDefault="00752E5A" w:rsidP="00646E68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3450EA" w:rsidRDefault="003450EA" w:rsidP="00752E5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752E5A" w:rsidRPr="00752E5A" w:rsidRDefault="00752E5A" w:rsidP="007156E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 xml:space="preserve">ELETE  </w:t>
      </w:r>
      <w:r>
        <w:rPr>
          <w:rFonts w:hint="eastAsia"/>
          <w:bCs/>
          <w:lang w:eastAsia="zh-TW"/>
        </w:rPr>
        <w:t>DTAAV101</w:t>
      </w:r>
    </w:p>
    <w:p w:rsidR="00752E5A" w:rsidRPr="00752E5A" w:rsidRDefault="00752E5A" w:rsidP="007156E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752E5A" w:rsidRPr="007C36AF" w:rsidRDefault="00752E5A" w:rsidP="007156E2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215" w:author="楊智偉" w:date="2016-10-03T18:55:00Z"/>
          <w:kern w:val="2"/>
          <w:szCs w:val="24"/>
          <w:lang w:eastAsia="zh-TW"/>
          <w:rPrChange w:id="216" w:author="楊智偉" w:date="2016-10-03T18:55:00Z">
            <w:rPr>
              <w:ins w:id="217" w:author="楊智偉" w:date="2016-10-03T18:55:00Z"/>
              <w:bCs/>
              <w:lang w:eastAsia="zh-TW"/>
            </w:rPr>
          </w:rPrChange>
        </w:rPr>
      </w:pPr>
      <w:r w:rsidRPr="00761D00">
        <w:rPr>
          <w:rFonts w:hint="eastAsia"/>
          <w:bCs/>
          <w:lang w:eastAsia="zh-TW"/>
        </w:rPr>
        <w:t>模型分類</w:t>
      </w:r>
      <w:r w:rsidRPr="00761D00">
        <w:rPr>
          <w:rFonts w:hint="eastAsia"/>
          <w:bCs/>
          <w:lang w:eastAsia="zh-TW"/>
        </w:rPr>
        <w:t xml:space="preserve"> = </w:t>
      </w:r>
      <w:r w:rsidRPr="00761D00">
        <w:rPr>
          <w:rFonts w:hint="eastAsia"/>
          <w:bCs/>
          <w:lang w:eastAsia="zh-TW"/>
        </w:rPr>
        <w:t>畫面</w:t>
      </w:r>
      <w:r w:rsidRPr="00761D00">
        <w:rPr>
          <w:rFonts w:hint="eastAsia"/>
          <w:bCs/>
          <w:lang w:eastAsia="zh-TW"/>
        </w:rPr>
        <w:t>.</w:t>
      </w:r>
      <w:r w:rsidRPr="00761D00">
        <w:rPr>
          <w:rFonts w:hint="eastAsia"/>
          <w:bCs/>
          <w:lang w:eastAsia="zh-TW"/>
        </w:rPr>
        <w:t>模型分類</w:t>
      </w:r>
    </w:p>
    <w:p w:rsidR="007C36AF" w:rsidRPr="00761D00" w:rsidRDefault="007C36AF" w:rsidP="007156E2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218" w:author="楊智偉" w:date="2016-10-03T18:55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3450EA" w:rsidRDefault="003450EA" w:rsidP="007156E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3450EA" w:rsidRPr="00752E5A" w:rsidRDefault="003450EA" w:rsidP="003450E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 xml:space="preserve">ELETE  </w:t>
      </w:r>
      <w:r>
        <w:rPr>
          <w:rFonts w:hint="eastAsia"/>
          <w:bCs/>
          <w:lang w:eastAsia="zh-TW"/>
        </w:rPr>
        <w:t>DTAAV105</w:t>
      </w:r>
    </w:p>
    <w:p w:rsidR="003450EA" w:rsidRPr="00752E5A" w:rsidRDefault="003450EA" w:rsidP="003450E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3450EA" w:rsidRPr="007C36AF" w:rsidRDefault="003450EA" w:rsidP="007156E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19" w:author="楊智偉" w:date="2016-10-03T18:55:00Z"/>
          <w:kern w:val="2"/>
          <w:szCs w:val="24"/>
          <w:lang w:eastAsia="zh-TW"/>
          <w:rPrChange w:id="220" w:author="楊智偉" w:date="2016-10-03T18:55:00Z">
            <w:rPr>
              <w:ins w:id="221" w:author="楊智偉" w:date="2016-10-03T18:55:00Z"/>
              <w:bCs/>
              <w:lang w:eastAsia="zh-TW"/>
            </w:rPr>
          </w:rPrChange>
        </w:rPr>
      </w:pPr>
      <w:r w:rsidRPr="00761D00">
        <w:rPr>
          <w:rFonts w:hint="eastAsia"/>
          <w:bCs/>
          <w:lang w:eastAsia="zh-TW"/>
        </w:rPr>
        <w:t>模型分類</w:t>
      </w:r>
      <w:r w:rsidRPr="00761D00">
        <w:rPr>
          <w:rFonts w:hint="eastAsia"/>
          <w:bCs/>
          <w:lang w:eastAsia="zh-TW"/>
        </w:rPr>
        <w:t xml:space="preserve"> = </w:t>
      </w:r>
      <w:r w:rsidRPr="00761D00">
        <w:rPr>
          <w:rFonts w:hint="eastAsia"/>
          <w:bCs/>
          <w:lang w:eastAsia="zh-TW"/>
        </w:rPr>
        <w:t>畫面</w:t>
      </w:r>
      <w:r w:rsidRPr="00761D00">
        <w:rPr>
          <w:rFonts w:hint="eastAsia"/>
          <w:bCs/>
          <w:lang w:eastAsia="zh-TW"/>
        </w:rPr>
        <w:t>.</w:t>
      </w:r>
      <w:r w:rsidRPr="00761D00">
        <w:rPr>
          <w:rFonts w:hint="eastAsia"/>
          <w:bCs/>
          <w:lang w:eastAsia="zh-TW"/>
        </w:rPr>
        <w:t>模型分類</w:t>
      </w:r>
    </w:p>
    <w:p w:rsidR="007C36AF" w:rsidRDefault="007C36AF" w:rsidP="007156E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222" w:author="楊智偉" w:date="2016-10-03T18:55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DD3303" w:rsidRDefault="00DD3303" w:rsidP="00761D00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檢核畫面權重加總：</w:t>
      </w:r>
    </w:p>
    <w:p w:rsidR="00DD3303" w:rsidRDefault="00DD3303" w:rsidP="00761D0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將畫面設定之權重合計</w:t>
      </w:r>
    </w:p>
    <w:p w:rsidR="00DD3303" w:rsidRDefault="00DD3303" w:rsidP="00761D0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hint="eastAsia"/>
          <w:kern w:val="2"/>
          <w:szCs w:val="24"/>
          <w:lang w:eastAsia="zh-TW"/>
        </w:rPr>
        <w:t>權重合計</w:t>
      </w:r>
      <w:r>
        <w:rPr>
          <w:rFonts w:hint="eastAsia"/>
          <w:kern w:val="2"/>
          <w:szCs w:val="24"/>
          <w:lang w:eastAsia="zh-TW"/>
        </w:rPr>
        <w:t xml:space="preserve"> &lt;&gt; 100</w:t>
      </w:r>
    </w:p>
    <w:p w:rsidR="00DD3303" w:rsidRDefault="00DD3303" w:rsidP="00761D0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丟出錯誤訊息：</w:t>
      </w:r>
      <w:r>
        <w:rPr>
          <w:kern w:val="2"/>
          <w:szCs w:val="24"/>
          <w:lang w:eastAsia="zh-TW"/>
        </w:rPr>
        <w:t>”</w:t>
      </w:r>
      <w:r w:rsidRPr="00DD3303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權重合計為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權重合計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%</w:t>
      </w:r>
      <w:r>
        <w:rPr>
          <w:rFonts w:hint="eastAsia"/>
          <w:kern w:val="2"/>
          <w:szCs w:val="24"/>
          <w:lang w:eastAsia="zh-TW"/>
        </w:rPr>
        <w:t>，需設定</w:t>
      </w:r>
      <w:r>
        <w:rPr>
          <w:rFonts w:hint="eastAsia"/>
          <w:kern w:val="2"/>
          <w:szCs w:val="24"/>
          <w:lang w:eastAsia="zh-TW"/>
        </w:rPr>
        <w:t>100%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61D00" w:rsidRDefault="00761D00" w:rsidP="00761D00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471738" w:rsidRDefault="00471738" w:rsidP="00752E5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752E5A" w:rsidRPr="00752E5A" w:rsidRDefault="00752E5A" w:rsidP="007156E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bCs/>
          <w:lang w:eastAsia="zh-TW"/>
        </w:rPr>
        <w:t>DTAAV101</w:t>
      </w:r>
    </w:p>
    <w:p w:rsidR="00471738" w:rsidRDefault="00471738" w:rsidP="00987A2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71738" w:rsidRPr="007156E2" w:rsidRDefault="00471738" w:rsidP="007156E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bCs/>
          <w:lang w:eastAsia="zh-TW"/>
        </w:rPr>
        <w:t>DTAAV105</w:t>
      </w:r>
    </w:p>
    <w:p w:rsidR="003E5424" w:rsidRPr="00987A27" w:rsidRDefault="00752E5A" w:rsidP="00987A2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kern w:val="2"/>
          <w:szCs w:val="24"/>
          <w:lang w:eastAsia="zh-TW"/>
        </w:rPr>
      </w:pPr>
      <w:r w:rsidRPr="00987A27">
        <w:rPr>
          <w:rFonts w:hint="eastAsia"/>
          <w:bCs/>
          <w:lang w:eastAsia="zh-TW"/>
        </w:rPr>
        <w:t>由畫面上資料寫入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700"/>
        <w:gridCol w:w="2545"/>
      </w:tblGrid>
      <w:tr w:rsidR="003E5424" w:rsidTr="003137BC">
        <w:trPr>
          <w:trHeight w:val="303"/>
        </w:trPr>
        <w:tc>
          <w:tcPr>
            <w:tcW w:w="1559" w:type="dxa"/>
            <w:shd w:val="clear" w:color="auto" w:fill="C0C0C0"/>
          </w:tcPr>
          <w:p w:rsidR="003E5424" w:rsidRDefault="003E5424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3E5424" w:rsidRDefault="003E5424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45" w:type="dxa"/>
            <w:shd w:val="clear" w:color="auto" w:fill="C0C0C0"/>
          </w:tcPr>
          <w:p w:rsidR="003E5424" w:rsidRDefault="003E542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3E5424" w:rsidTr="003137BC">
        <w:trPr>
          <w:trHeight w:val="303"/>
        </w:trPr>
        <w:tc>
          <w:tcPr>
            <w:tcW w:w="1559" w:type="dxa"/>
            <w:shd w:val="clear" w:color="auto" w:fill="FFFF99"/>
          </w:tcPr>
          <w:p w:rsidR="003E5424" w:rsidRDefault="003E5424" w:rsidP="003137BC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cs="Arial Unicode MS" w:hint="eastAsia"/>
              </w:rPr>
            </w:pPr>
            <w:r>
              <w:rPr>
                <w:rFonts w:ascii="細明體" w:eastAsia="細明體" w:hAnsi="細明體" w:cs="Arial Unicode MS" w:hint="eastAsia"/>
              </w:rPr>
              <w:t>模型分類</w:t>
            </w:r>
          </w:p>
        </w:tc>
        <w:tc>
          <w:tcPr>
            <w:tcW w:w="2700" w:type="dxa"/>
          </w:tcPr>
          <w:p w:rsidR="003E5424" w:rsidRPr="003E5424" w:rsidRDefault="00717D62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畫面</w:t>
            </w:r>
          </w:p>
        </w:tc>
        <w:tc>
          <w:tcPr>
            <w:tcW w:w="2545" w:type="dxa"/>
          </w:tcPr>
          <w:p w:rsidR="003E5424" w:rsidRDefault="003E542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17D62" w:rsidTr="003137BC">
        <w:trPr>
          <w:trHeight w:val="303"/>
        </w:trPr>
        <w:tc>
          <w:tcPr>
            <w:tcW w:w="1559" w:type="dxa"/>
            <w:shd w:val="clear" w:color="auto" w:fill="FFFF99"/>
          </w:tcPr>
          <w:p w:rsidR="00717D62" w:rsidRDefault="00717D62" w:rsidP="003137BC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因子分類</w:t>
            </w:r>
          </w:p>
        </w:tc>
        <w:tc>
          <w:tcPr>
            <w:tcW w:w="2700" w:type="dxa"/>
          </w:tcPr>
          <w:p w:rsidR="00717D62" w:rsidRPr="00AF04A3" w:rsidRDefault="00717D62" w:rsidP="00AF04A3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9A3747">
              <w:rPr>
                <w:rFonts w:hint="eastAsia"/>
                <w:bCs/>
                <w:color w:val="000000"/>
                <w:lang w:eastAsia="zh-TW"/>
              </w:rPr>
              <w:t>畫面</w:t>
            </w:r>
            <w:r w:rsidR="00AB2435">
              <w:rPr>
                <w:rFonts w:hint="eastAsia"/>
                <w:bCs/>
                <w:color w:val="000000"/>
                <w:lang w:eastAsia="zh-TW"/>
              </w:rPr>
              <w:t>對應的代碼</w:t>
            </w:r>
          </w:p>
        </w:tc>
        <w:tc>
          <w:tcPr>
            <w:tcW w:w="2545" w:type="dxa"/>
          </w:tcPr>
          <w:p w:rsidR="00AB2435" w:rsidRPr="003914C5" w:rsidRDefault="00AB2435" w:rsidP="00AB243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AA</w:t>
            </w:r>
          </w:p>
          <w:p w:rsidR="00717D62" w:rsidRDefault="00AB2435" w:rsidP="00AB24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FAMS_FAC_TYPE</w:t>
            </w:r>
          </w:p>
        </w:tc>
      </w:tr>
      <w:tr w:rsidR="00717D62" w:rsidTr="003137BC">
        <w:trPr>
          <w:trHeight w:val="303"/>
        </w:trPr>
        <w:tc>
          <w:tcPr>
            <w:tcW w:w="1559" w:type="dxa"/>
            <w:shd w:val="clear" w:color="auto" w:fill="FFFF99"/>
          </w:tcPr>
          <w:p w:rsidR="00717D62" w:rsidRDefault="00717D62" w:rsidP="003137BC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因子</w:t>
            </w:r>
          </w:p>
        </w:tc>
        <w:tc>
          <w:tcPr>
            <w:tcW w:w="2700" w:type="dxa"/>
          </w:tcPr>
          <w:p w:rsidR="00717D62" w:rsidRPr="00AF04A3" w:rsidRDefault="00717D62" w:rsidP="00AF04A3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9A3747">
              <w:rPr>
                <w:rFonts w:hint="eastAsia"/>
                <w:bCs/>
                <w:color w:val="000000"/>
                <w:lang w:eastAsia="zh-TW"/>
              </w:rPr>
              <w:t>畫面</w:t>
            </w:r>
            <w:r w:rsidR="00AB2435">
              <w:rPr>
                <w:rFonts w:hint="eastAsia"/>
                <w:bCs/>
                <w:color w:val="000000"/>
                <w:lang w:eastAsia="zh-TW"/>
              </w:rPr>
              <w:t>對應的代碼</w:t>
            </w:r>
          </w:p>
        </w:tc>
        <w:tc>
          <w:tcPr>
            <w:tcW w:w="2545" w:type="dxa"/>
          </w:tcPr>
          <w:p w:rsidR="00AB2435" w:rsidRPr="003914C5" w:rsidRDefault="00AB2435" w:rsidP="00AB243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AA</w:t>
            </w:r>
          </w:p>
          <w:p w:rsidR="00717D62" w:rsidRDefault="00AB2435" w:rsidP="00AB24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FAMS_FAC_CODE</w:t>
            </w:r>
          </w:p>
        </w:tc>
      </w:tr>
      <w:tr w:rsidR="00717D62" w:rsidTr="003137BC">
        <w:trPr>
          <w:trHeight w:val="303"/>
        </w:trPr>
        <w:tc>
          <w:tcPr>
            <w:tcW w:w="1559" w:type="dxa"/>
            <w:shd w:val="clear" w:color="auto" w:fill="FFFF99"/>
          </w:tcPr>
          <w:p w:rsidR="00717D62" w:rsidRDefault="00717D62" w:rsidP="003137BC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權重</w:t>
            </w:r>
          </w:p>
        </w:tc>
        <w:tc>
          <w:tcPr>
            <w:tcW w:w="2700" w:type="dxa"/>
          </w:tcPr>
          <w:p w:rsidR="00717D62" w:rsidRPr="00AF04A3" w:rsidRDefault="00717D62" w:rsidP="00AF04A3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9A3747">
              <w:rPr>
                <w:rFonts w:hint="eastAsia"/>
                <w:bCs/>
                <w:color w:val="000000"/>
                <w:lang w:eastAsia="zh-TW"/>
              </w:rPr>
              <w:t>畫面</w:t>
            </w:r>
          </w:p>
        </w:tc>
        <w:tc>
          <w:tcPr>
            <w:tcW w:w="2545" w:type="dxa"/>
          </w:tcPr>
          <w:p w:rsidR="00EE5D45" w:rsidRDefault="00E538F2" w:rsidP="00EE5D4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檢核</w:t>
            </w:r>
            <w:r w:rsidR="00EE5D45">
              <w:rPr>
                <w:rFonts w:hint="eastAsia"/>
                <w:bCs/>
                <w:lang w:eastAsia="zh-TW"/>
              </w:rPr>
              <w:t>應</w:t>
            </w:r>
            <w:r>
              <w:rPr>
                <w:rFonts w:hint="eastAsia"/>
                <w:bCs/>
                <w:lang w:eastAsia="zh-TW"/>
              </w:rPr>
              <w:t>為</w:t>
            </w:r>
            <w:r w:rsidR="00EE5D45">
              <w:rPr>
                <w:rFonts w:hint="eastAsia"/>
                <w:bCs/>
                <w:lang w:eastAsia="zh-TW"/>
              </w:rPr>
              <w:t xml:space="preserve"> </w:t>
            </w:r>
          </w:p>
          <w:p w:rsidR="00717D62" w:rsidRDefault="00EE5D45" w:rsidP="00EE5D4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1.&gt;0   2.&lt;= 100</w:t>
            </w:r>
          </w:p>
        </w:tc>
      </w:tr>
      <w:tr w:rsidR="00717D62" w:rsidTr="003137BC">
        <w:trPr>
          <w:trHeight w:val="303"/>
        </w:trPr>
        <w:tc>
          <w:tcPr>
            <w:tcW w:w="1559" w:type="dxa"/>
            <w:shd w:val="clear" w:color="auto" w:fill="FFFF99"/>
          </w:tcPr>
          <w:p w:rsidR="00717D62" w:rsidRDefault="00717D62" w:rsidP="003137BC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配分種類</w:t>
            </w:r>
          </w:p>
        </w:tc>
        <w:tc>
          <w:tcPr>
            <w:tcW w:w="2700" w:type="dxa"/>
          </w:tcPr>
          <w:p w:rsidR="00717D62" w:rsidRPr="00AF04A3" w:rsidRDefault="00717D62" w:rsidP="00AF04A3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9A3747">
              <w:rPr>
                <w:rFonts w:hint="eastAsia"/>
                <w:bCs/>
                <w:color w:val="000000"/>
                <w:lang w:eastAsia="zh-TW"/>
              </w:rPr>
              <w:t>畫面</w:t>
            </w:r>
          </w:p>
        </w:tc>
        <w:tc>
          <w:tcPr>
            <w:tcW w:w="2545" w:type="dxa"/>
          </w:tcPr>
          <w:p w:rsidR="00717D62" w:rsidRDefault="00717D62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554C" w:rsidTr="003137BC">
        <w:trPr>
          <w:trHeight w:val="303"/>
        </w:trPr>
        <w:tc>
          <w:tcPr>
            <w:tcW w:w="1559" w:type="dxa"/>
            <w:shd w:val="clear" w:color="auto" w:fill="FFFF99"/>
          </w:tcPr>
          <w:p w:rsidR="008A554C" w:rsidRDefault="008A554C" w:rsidP="00153E6D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輸入人員ID</w:t>
            </w:r>
          </w:p>
        </w:tc>
        <w:tc>
          <w:tcPr>
            <w:tcW w:w="2700" w:type="dxa"/>
          </w:tcPr>
          <w:p w:rsidR="008A554C" w:rsidRPr="009A3747" w:rsidRDefault="008A554C" w:rsidP="00153E6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</w:t>
            </w:r>
            <w:r>
              <w:rPr>
                <w:rFonts w:hint="eastAsia"/>
                <w:bCs/>
                <w:color w:val="000000"/>
                <w:lang w:eastAsia="zh-TW"/>
              </w:rPr>
              <w:t>ID</w:t>
            </w:r>
          </w:p>
        </w:tc>
        <w:tc>
          <w:tcPr>
            <w:tcW w:w="2545" w:type="dxa"/>
          </w:tcPr>
          <w:p w:rsidR="008A554C" w:rsidRDefault="008A554C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554C" w:rsidTr="003137BC">
        <w:trPr>
          <w:trHeight w:val="303"/>
        </w:trPr>
        <w:tc>
          <w:tcPr>
            <w:tcW w:w="1559" w:type="dxa"/>
            <w:shd w:val="clear" w:color="auto" w:fill="FFFF99"/>
          </w:tcPr>
          <w:p w:rsidR="008A554C" w:rsidRDefault="008A554C" w:rsidP="003137BC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輸入者姓名</w:t>
            </w:r>
          </w:p>
        </w:tc>
        <w:tc>
          <w:tcPr>
            <w:tcW w:w="2700" w:type="dxa"/>
          </w:tcPr>
          <w:p w:rsidR="008A554C" w:rsidRPr="003E5424" w:rsidRDefault="008A554C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登入者姓名</w:t>
            </w:r>
          </w:p>
        </w:tc>
        <w:tc>
          <w:tcPr>
            <w:tcW w:w="2545" w:type="dxa"/>
          </w:tcPr>
          <w:p w:rsidR="008A554C" w:rsidRPr="00957A2A" w:rsidRDefault="008A554C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554C" w:rsidTr="003137BC">
        <w:trPr>
          <w:trHeight w:val="303"/>
        </w:trPr>
        <w:tc>
          <w:tcPr>
            <w:tcW w:w="1559" w:type="dxa"/>
            <w:shd w:val="clear" w:color="auto" w:fill="FFFF99"/>
          </w:tcPr>
          <w:p w:rsidR="008A554C" w:rsidRPr="00CF4595" w:rsidRDefault="008A554C" w:rsidP="00153E6D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輸入人員單位代號</w:t>
            </w:r>
          </w:p>
        </w:tc>
        <w:tc>
          <w:tcPr>
            <w:tcW w:w="2700" w:type="dxa"/>
          </w:tcPr>
          <w:p w:rsidR="008A554C" w:rsidRDefault="008A554C" w:rsidP="00153E6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登入者單位代號</w:t>
            </w:r>
          </w:p>
        </w:tc>
        <w:tc>
          <w:tcPr>
            <w:tcW w:w="2545" w:type="dxa"/>
          </w:tcPr>
          <w:p w:rsidR="008A554C" w:rsidRPr="00957A2A" w:rsidRDefault="008A554C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554C" w:rsidTr="003137BC">
        <w:trPr>
          <w:trHeight w:val="303"/>
        </w:trPr>
        <w:tc>
          <w:tcPr>
            <w:tcW w:w="1559" w:type="dxa"/>
            <w:shd w:val="clear" w:color="auto" w:fill="FFFF99"/>
          </w:tcPr>
          <w:p w:rsidR="008A554C" w:rsidRDefault="008A554C" w:rsidP="003137BC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</w:t>
            </w:r>
            <w:r>
              <w:rPr>
                <w:rFonts w:hint="eastAsia"/>
                <w:bCs/>
                <w:lang w:eastAsia="zh-TW"/>
              </w:rPr>
              <w:t>時間</w:t>
            </w:r>
          </w:p>
        </w:tc>
        <w:tc>
          <w:tcPr>
            <w:tcW w:w="2700" w:type="dxa"/>
          </w:tcPr>
          <w:p w:rsidR="008A554C" w:rsidRPr="003E5424" w:rsidRDefault="008A554C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現在的日期時間</w:t>
            </w:r>
          </w:p>
        </w:tc>
        <w:tc>
          <w:tcPr>
            <w:tcW w:w="2545" w:type="dxa"/>
          </w:tcPr>
          <w:p w:rsidR="008A554C" w:rsidRDefault="008A554C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1EB0" w:rsidTr="003137BC">
        <w:trPr>
          <w:trHeight w:val="303"/>
          <w:ins w:id="223" w:author="楊智偉" w:date="2016-10-03T18:55:00Z"/>
        </w:trPr>
        <w:tc>
          <w:tcPr>
            <w:tcW w:w="1559" w:type="dxa"/>
            <w:shd w:val="clear" w:color="auto" w:fill="FFFF99"/>
          </w:tcPr>
          <w:p w:rsidR="00121EB0" w:rsidRPr="00CF4595" w:rsidRDefault="00121EB0" w:rsidP="003137BC">
            <w:pPr>
              <w:pStyle w:val="Tabletext"/>
              <w:keepLines w:val="0"/>
              <w:spacing w:after="0" w:line="240" w:lineRule="auto"/>
              <w:ind w:left="7"/>
              <w:rPr>
                <w:ins w:id="224" w:author="楊智偉" w:date="2016-10-03T18:55:00Z"/>
                <w:lang w:eastAsia="zh-TW"/>
              </w:rPr>
            </w:pPr>
            <w:ins w:id="225" w:author="楊智偉" w:date="2016-10-03T18:55:00Z">
              <w:r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</w:ins>
          </w:p>
        </w:tc>
        <w:tc>
          <w:tcPr>
            <w:tcW w:w="2700" w:type="dxa"/>
          </w:tcPr>
          <w:p w:rsidR="00121EB0" w:rsidRDefault="00121EB0" w:rsidP="003137BC">
            <w:pPr>
              <w:pStyle w:val="Tabletext"/>
              <w:keepLines w:val="0"/>
              <w:spacing w:after="0" w:line="240" w:lineRule="auto"/>
              <w:rPr>
                <w:ins w:id="226" w:author="楊智偉" w:date="2016-10-03T18:55:00Z"/>
                <w:rFonts w:hint="eastAsia"/>
                <w:bCs/>
                <w:lang w:eastAsia="zh-TW"/>
              </w:rPr>
            </w:pPr>
            <w:ins w:id="227" w:author="楊智偉" w:date="2016-10-03T18:56:00Z">
              <w:r>
                <w:rPr>
                  <w:rFonts w:hint="eastAsia"/>
                  <w:bCs/>
                  <w:lang w:eastAsia="zh-TW"/>
                </w:rPr>
                <w:t>傳入</w:t>
              </w:r>
              <w:r>
                <w:rPr>
                  <w:rFonts w:hint="eastAsia"/>
                  <w:bCs/>
                  <w:lang w:eastAsia="zh-TW"/>
                </w:rPr>
                <w:t>.</w:t>
              </w:r>
              <w:r>
                <w:rPr>
                  <w:bCs/>
                  <w:lang w:eastAsia="zh-TW"/>
                </w:rPr>
                <w:t>SYS_NO</w:t>
              </w:r>
            </w:ins>
          </w:p>
        </w:tc>
        <w:tc>
          <w:tcPr>
            <w:tcW w:w="2545" w:type="dxa"/>
          </w:tcPr>
          <w:p w:rsidR="00121EB0" w:rsidRDefault="00121EB0" w:rsidP="003137BC">
            <w:pPr>
              <w:pStyle w:val="Tabletext"/>
              <w:keepLines w:val="0"/>
              <w:spacing w:after="0" w:line="240" w:lineRule="auto"/>
              <w:rPr>
                <w:ins w:id="228" w:author="楊智偉" w:date="2016-10-03T18:55:00Z"/>
                <w:rFonts w:hint="eastAsia"/>
                <w:bCs/>
                <w:lang w:eastAsia="zh-TW"/>
              </w:rPr>
            </w:pPr>
          </w:p>
        </w:tc>
      </w:tr>
      <w:tr w:rsidR="00121EB0" w:rsidTr="003137BC">
        <w:trPr>
          <w:trHeight w:val="303"/>
          <w:ins w:id="229" w:author="楊智偉" w:date="2016-10-03T18:55:00Z"/>
        </w:trPr>
        <w:tc>
          <w:tcPr>
            <w:tcW w:w="1559" w:type="dxa"/>
            <w:shd w:val="clear" w:color="auto" w:fill="FFFF99"/>
          </w:tcPr>
          <w:p w:rsidR="00121EB0" w:rsidRPr="00CF4595" w:rsidRDefault="00121EB0" w:rsidP="00121EB0">
            <w:pPr>
              <w:pStyle w:val="Tabletext"/>
              <w:keepLines w:val="0"/>
              <w:spacing w:after="0" w:line="240" w:lineRule="auto"/>
              <w:ind w:left="7"/>
              <w:rPr>
                <w:ins w:id="230" w:author="楊智偉" w:date="2016-10-03T18:55:00Z"/>
                <w:lang w:eastAsia="zh-TW"/>
              </w:rPr>
              <w:pPrChange w:id="231" w:author="楊智偉" w:date="2016-10-03T18:55:00Z">
                <w:pPr>
                  <w:pStyle w:val="Tabletext"/>
                  <w:keepLines w:val="0"/>
                  <w:spacing w:after="0" w:line="240" w:lineRule="auto"/>
                  <w:ind w:left="7"/>
                </w:pPr>
              </w:pPrChange>
            </w:pPr>
            <w:ins w:id="232" w:author="楊智偉" w:date="2016-10-03T18:55:00Z">
              <w:r w:rsidRPr="00224D58">
                <w:rPr>
                  <w:rFonts w:hint="eastAsia"/>
                  <w:kern w:val="2"/>
                  <w:szCs w:val="24"/>
                  <w:lang w:eastAsia="zh-TW"/>
                </w:rPr>
                <w:t>因子重算方式</w:t>
              </w:r>
            </w:ins>
          </w:p>
        </w:tc>
        <w:tc>
          <w:tcPr>
            <w:tcW w:w="2700" w:type="dxa"/>
          </w:tcPr>
          <w:p w:rsidR="00121EB0" w:rsidRDefault="00121EB0" w:rsidP="003137BC">
            <w:pPr>
              <w:pStyle w:val="Tabletext"/>
              <w:keepLines w:val="0"/>
              <w:spacing w:after="0" w:line="240" w:lineRule="auto"/>
              <w:rPr>
                <w:ins w:id="233" w:author="楊智偉" w:date="2016-10-03T18:55:00Z"/>
                <w:rFonts w:hint="eastAsia"/>
                <w:bCs/>
                <w:lang w:eastAsia="zh-TW"/>
              </w:rPr>
            </w:pPr>
            <w:ins w:id="234" w:author="楊智偉" w:date="2016-10-03T18:56:00Z">
              <w:r>
                <w:rPr>
                  <w:rFonts w:hint="eastAsia"/>
                  <w:bCs/>
                  <w:lang w:eastAsia="zh-TW"/>
                </w:rPr>
                <w:t>傳入</w:t>
              </w:r>
              <w:r>
                <w:rPr>
                  <w:rFonts w:hint="eastAsia"/>
                  <w:bCs/>
                  <w:lang w:eastAsia="zh-TW"/>
                </w:rPr>
                <w:t>.</w:t>
              </w:r>
            </w:ins>
            <w:ins w:id="235" w:author="楊智偉" w:date="2016-10-03T18:55:00Z">
              <w:r w:rsidRPr="00224D58">
                <w:rPr>
                  <w:kern w:val="2"/>
                  <w:szCs w:val="24"/>
                  <w:lang w:eastAsia="zh-TW"/>
                </w:rPr>
                <w:t>FAC_PROC_TYPE</w:t>
              </w:r>
            </w:ins>
          </w:p>
        </w:tc>
        <w:tc>
          <w:tcPr>
            <w:tcW w:w="2545" w:type="dxa"/>
          </w:tcPr>
          <w:p w:rsidR="00121EB0" w:rsidRDefault="00121EB0" w:rsidP="003137BC">
            <w:pPr>
              <w:pStyle w:val="Tabletext"/>
              <w:keepLines w:val="0"/>
              <w:spacing w:after="0" w:line="240" w:lineRule="auto"/>
              <w:rPr>
                <w:ins w:id="236" w:author="楊智偉" w:date="2016-10-03T18:55:00Z"/>
                <w:rFonts w:hint="eastAsia"/>
                <w:bCs/>
                <w:lang w:eastAsia="zh-TW"/>
              </w:rPr>
            </w:pPr>
          </w:p>
        </w:tc>
      </w:tr>
    </w:tbl>
    <w:p w:rsidR="00987A27" w:rsidRPr="00987A27" w:rsidRDefault="00987A27" w:rsidP="00987A27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</w:p>
    <w:p w:rsidR="00216170" w:rsidRDefault="00216170" w:rsidP="00216170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216170">
        <w:rPr>
          <w:rFonts w:hint="eastAsia"/>
          <w:b/>
          <w:kern w:val="2"/>
          <w:szCs w:val="24"/>
          <w:lang w:eastAsia="zh-TW"/>
        </w:rPr>
        <w:t>刪除</w:t>
      </w:r>
    </w:p>
    <w:p w:rsidR="001B0CDF" w:rsidRPr="009F7C25" w:rsidRDefault="001B0CDF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F7C25">
        <w:rPr>
          <w:rFonts w:hint="eastAsia"/>
          <w:kern w:val="2"/>
          <w:szCs w:val="24"/>
          <w:lang w:eastAsia="zh-TW"/>
        </w:rPr>
        <w:t>此</w:t>
      </w:r>
      <w:r w:rsidRPr="009F7C25">
        <w:rPr>
          <w:rFonts w:hint="eastAsia"/>
          <w:kern w:val="2"/>
          <w:szCs w:val="24"/>
          <w:lang w:eastAsia="zh-TW"/>
        </w:rPr>
        <w:t>BUTTON</w:t>
      </w:r>
      <w:r w:rsidRPr="009F7C25">
        <w:rPr>
          <w:rFonts w:hint="eastAsia"/>
          <w:kern w:val="2"/>
          <w:szCs w:val="24"/>
          <w:lang w:eastAsia="zh-TW"/>
        </w:rPr>
        <w:t>需按完</w:t>
      </w:r>
      <w:r w:rsidRPr="009F7C25">
        <w:rPr>
          <w:rFonts w:hint="eastAsia"/>
          <w:kern w:val="2"/>
          <w:szCs w:val="24"/>
          <w:lang w:eastAsia="zh-TW"/>
        </w:rPr>
        <w:t xml:space="preserve"> </w:t>
      </w:r>
      <w:r w:rsidRPr="009F7C25">
        <w:rPr>
          <w:rFonts w:hint="eastAsia"/>
          <w:kern w:val="2"/>
          <w:szCs w:val="24"/>
          <w:lang w:eastAsia="zh-TW"/>
        </w:rPr>
        <w:t>查詢</w:t>
      </w:r>
      <w:r w:rsidRPr="009F7C25">
        <w:rPr>
          <w:rFonts w:hint="eastAsia"/>
          <w:kern w:val="2"/>
          <w:szCs w:val="24"/>
          <w:lang w:eastAsia="zh-TW"/>
        </w:rPr>
        <w:t xml:space="preserve"> </w:t>
      </w:r>
      <w:r w:rsidRPr="009F7C25">
        <w:rPr>
          <w:rFonts w:hint="eastAsia"/>
          <w:kern w:val="2"/>
          <w:szCs w:val="24"/>
          <w:lang w:eastAsia="zh-TW"/>
        </w:rPr>
        <w:t>有資料且覆核時間為空值時才</w:t>
      </w:r>
      <w:r w:rsidRPr="009F7C25">
        <w:rPr>
          <w:rFonts w:hint="eastAsia"/>
          <w:kern w:val="2"/>
          <w:szCs w:val="24"/>
          <w:lang w:eastAsia="zh-TW"/>
        </w:rPr>
        <w:t xml:space="preserve">ENABLE </w:t>
      </w:r>
      <w:r w:rsidRPr="009F7C25">
        <w:rPr>
          <w:rFonts w:hint="eastAsia"/>
          <w:kern w:val="2"/>
          <w:szCs w:val="24"/>
          <w:lang w:eastAsia="zh-TW"/>
        </w:rPr>
        <w:t>。</w:t>
      </w:r>
    </w:p>
    <w:p w:rsidR="0029105A" w:rsidRPr="0029105A" w:rsidRDefault="0029105A" w:rsidP="0029105A">
      <w:pPr>
        <w:pStyle w:val="Tabletext"/>
        <w:numPr>
          <w:ilvl w:val="2"/>
          <w:numId w:val="37"/>
        </w:numPr>
        <w:rPr>
          <w:ins w:id="237" w:author="楊智偉" w:date="2016-10-03T18:51:00Z"/>
          <w:rFonts w:hint="eastAsia"/>
          <w:kern w:val="2"/>
          <w:szCs w:val="24"/>
          <w:lang w:eastAsia="zh-TW"/>
        </w:rPr>
      </w:pPr>
      <w:ins w:id="238" w:author="楊智偉" w:date="2016-10-03T18:51:00Z">
        <w:r w:rsidRPr="0029105A">
          <w:rPr>
            <w:rFonts w:hint="eastAsia"/>
            <w:kern w:val="2"/>
            <w:szCs w:val="24"/>
            <w:lang w:eastAsia="zh-TW"/>
          </w:rPr>
          <w:t>判定系統別</w:t>
        </w:r>
        <w:r w:rsidRPr="0029105A">
          <w:rPr>
            <w:rFonts w:hint="eastAsia"/>
            <w:kern w:val="2"/>
            <w:szCs w:val="24"/>
            <w:lang w:eastAsia="zh-TW"/>
          </w:rPr>
          <w:t>$SYS_NO</w:t>
        </w:r>
      </w:ins>
    </w:p>
    <w:p w:rsidR="0029105A" w:rsidRDefault="0029105A" w:rsidP="0029105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39" w:author="楊智偉" w:date="2016-10-03T18:57:00Z"/>
          <w:kern w:val="2"/>
          <w:szCs w:val="24"/>
          <w:lang w:eastAsia="zh-TW"/>
        </w:rPr>
        <w:pPrChange w:id="240" w:author="楊智偉" w:date="2016-10-03T18:51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41" w:author="楊智偉" w:date="2016-10-03T18:51:00Z">
        <w:r w:rsidRPr="0029105A">
          <w:rPr>
            <w:rFonts w:hint="eastAsia"/>
            <w:kern w:val="2"/>
            <w:szCs w:val="24"/>
            <w:lang w:eastAsia="zh-TW"/>
          </w:rPr>
          <w:t>接收傳入的參數</w:t>
        </w:r>
        <w:r>
          <w:rPr>
            <w:rFonts w:hint="eastAsia"/>
            <w:kern w:val="2"/>
            <w:szCs w:val="24"/>
            <w:lang w:eastAsia="zh-TW"/>
          </w:rPr>
          <w:t>SYS_NO</w:t>
        </w:r>
      </w:ins>
    </w:p>
    <w:p w:rsidR="00AB495E" w:rsidRPr="00307F57" w:rsidRDefault="00AB495E" w:rsidP="00AB495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42" w:author="楊智偉" w:date="2016-10-03T18:57:00Z"/>
          <w:kern w:val="2"/>
          <w:szCs w:val="24"/>
          <w:lang w:eastAsia="zh-TW"/>
        </w:rPr>
        <w:pPrChange w:id="243" w:author="楊智偉" w:date="2016-10-03T18:57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44" w:author="楊智偉" w:date="2016-10-03T18:57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AB495E" w:rsidRPr="00307F57" w:rsidRDefault="00AB495E" w:rsidP="00AB495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45" w:author="楊智偉" w:date="2016-10-03T18:57:00Z"/>
          <w:rFonts w:hint="eastAsia"/>
          <w:kern w:val="2"/>
          <w:szCs w:val="24"/>
          <w:lang w:eastAsia="zh-TW"/>
        </w:rPr>
        <w:pPrChange w:id="246" w:author="楊智偉" w:date="2016-10-03T18:57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47" w:author="楊智偉" w:date="2016-10-03T18:57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AB495E" w:rsidRPr="001B0CDF" w:rsidRDefault="00AB495E" w:rsidP="00AB495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48" w:author="楊智偉" w:date="2016-10-03T18:57:00Z"/>
          <w:rFonts w:hint="eastAsia"/>
          <w:kern w:val="2"/>
          <w:szCs w:val="24"/>
          <w:lang w:eastAsia="zh-TW"/>
        </w:rPr>
        <w:pPrChange w:id="249" w:author="楊智偉" w:date="2016-10-03T18:57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50" w:author="楊智偉" w:date="2016-10-03T18:57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AB495E" w:rsidRDefault="00AB495E" w:rsidP="0029105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51" w:author="楊智偉" w:date="2016-10-03T18:51:00Z"/>
          <w:kern w:val="2"/>
          <w:szCs w:val="24"/>
          <w:lang w:eastAsia="zh-TW"/>
        </w:rPr>
        <w:pPrChange w:id="252" w:author="楊智偉" w:date="2016-10-03T18:51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p w:rsidR="00216170" w:rsidRDefault="00216170" w:rsidP="00216170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064204" w:rsidRDefault="00064204" w:rsidP="0021617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216170" w:rsidRPr="00752E5A" w:rsidRDefault="00216170" w:rsidP="0024502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 xml:space="preserve">ELETE  </w:t>
      </w:r>
      <w:r>
        <w:rPr>
          <w:rFonts w:hint="eastAsia"/>
          <w:bCs/>
          <w:lang w:eastAsia="zh-TW"/>
        </w:rPr>
        <w:t>DTAAV101</w:t>
      </w:r>
    </w:p>
    <w:p w:rsidR="00216170" w:rsidRPr="00752E5A" w:rsidRDefault="00216170" w:rsidP="0024502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216170" w:rsidRPr="0029105A" w:rsidRDefault="00216170" w:rsidP="0024502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253" w:author="楊智偉" w:date="2016-10-03T18:52:00Z"/>
          <w:kern w:val="2"/>
          <w:szCs w:val="24"/>
          <w:lang w:eastAsia="zh-TW"/>
          <w:rPrChange w:id="254" w:author="楊智偉" w:date="2016-10-03T18:52:00Z">
            <w:rPr>
              <w:ins w:id="255" w:author="楊智偉" w:date="2016-10-03T18:52:00Z"/>
              <w:bCs/>
              <w:lang w:eastAsia="zh-TW"/>
            </w:rPr>
          </w:rPrChange>
        </w:rPr>
      </w:pPr>
      <w:r w:rsidRPr="00216170">
        <w:rPr>
          <w:rFonts w:hint="eastAsia"/>
          <w:bCs/>
          <w:lang w:eastAsia="zh-TW"/>
        </w:rPr>
        <w:t>模型分類</w:t>
      </w:r>
      <w:r w:rsidRPr="00216170">
        <w:rPr>
          <w:rFonts w:hint="eastAsia"/>
          <w:bCs/>
          <w:lang w:eastAsia="zh-TW"/>
        </w:rPr>
        <w:t xml:space="preserve"> = </w:t>
      </w:r>
      <w:r w:rsidRPr="00216170">
        <w:rPr>
          <w:rFonts w:hint="eastAsia"/>
          <w:bCs/>
          <w:lang w:eastAsia="zh-TW"/>
        </w:rPr>
        <w:t>畫面</w:t>
      </w:r>
      <w:r w:rsidRPr="00216170">
        <w:rPr>
          <w:rFonts w:hint="eastAsia"/>
          <w:bCs/>
          <w:lang w:eastAsia="zh-TW"/>
        </w:rPr>
        <w:t>.</w:t>
      </w:r>
      <w:r w:rsidRPr="00216170">
        <w:rPr>
          <w:rFonts w:hint="eastAsia"/>
          <w:bCs/>
          <w:lang w:eastAsia="zh-TW"/>
        </w:rPr>
        <w:t>模型分類</w:t>
      </w:r>
    </w:p>
    <w:p w:rsidR="0029105A" w:rsidRPr="00245025" w:rsidRDefault="0029105A" w:rsidP="0024502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256" w:author="楊智偉" w:date="2016-10-03T18:52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064204" w:rsidRDefault="00064204" w:rsidP="002450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64204" w:rsidRPr="00752E5A" w:rsidRDefault="00064204" w:rsidP="0006420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 xml:space="preserve">ELETE  </w:t>
      </w:r>
      <w:r>
        <w:rPr>
          <w:rFonts w:hint="eastAsia"/>
          <w:bCs/>
          <w:lang w:eastAsia="zh-TW"/>
        </w:rPr>
        <w:t>DTAAV105</w:t>
      </w:r>
    </w:p>
    <w:p w:rsidR="00064204" w:rsidRPr="00752E5A" w:rsidRDefault="00064204" w:rsidP="0006420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064204" w:rsidRPr="0029105A" w:rsidRDefault="00064204" w:rsidP="0006420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57" w:author="楊智偉" w:date="2016-10-03T18:52:00Z"/>
          <w:kern w:val="2"/>
          <w:szCs w:val="24"/>
          <w:lang w:eastAsia="zh-TW"/>
          <w:rPrChange w:id="258" w:author="楊智偉" w:date="2016-10-03T18:52:00Z">
            <w:rPr>
              <w:ins w:id="259" w:author="楊智偉" w:date="2016-10-03T18:52:00Z"/>
              <w:bCs/>
              <w:lang w:eastAsia="zh-TW"/>
            </w:rPr>
          </w:rPrChange>
        </w:rPr>
      </w:pPr>
      <w:r w:rsidRPr="00216170">
        <w:rPr>
          <w:rFonts w:hint="eastAsia"/>
          <w:bCs/>
          <w:lang w:eastAsia="zh-TW"/>
        </w:rPr>
        <w:t>模型分類</w:t>
      </w:r>
      <w:r w:rsidRPr="00216170">
        <w:rPr>
          <w:rFonts w:hint="eastAsia"/>
          <w:bCs/>
          <w:lang w:eastAsia="zh-TW"/>
        </w:rPr>
        <w:t xml:space="preserve"> = </w:t>
      </w:r>
      <w:r w:rsidRPr="00216170">
        <w:rPr>
          <w:rFonts w:hint="eastAsia"/>
          <w:bCs/>
          <w:lang w:eastAsia="zh-TW"/>
        </w:rPr>
        <w:t>畫面</w:t>
      </w:r>
      <w:r w:rsidRPr="00216170">
        <w:rPr>
          <w:rFonts w:hint="eastAsia"/>
          <w:bCs/>
          <w:lang w:eastAsia="zh-TW"/>
        </w:rPr>
        <w:t>.</w:t>
      </w:r>
      <w:r w:rsidRPr="00216170">
        <w:rPr>
          <w:rFonts w:hint="eastAsia"/>
          <w:bCs/>
          <w:lang w:eastAsia="zh-TW"/>
        </w:rPr>
        <w:t>模型分類</w:t>
      </w:r>
    </w:p>
    <w:p w:rsidR="0029105A" w:rsidRPr="00216170" w:rsidRDefault="0029105A" w:rsidP="0006420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260" w:author="楊智偉" w:date="2016-10-03T18:52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411580" w:rsidRDefault="00411580" w:rsidP="0041158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AF04A3" w:rsidRPr="006F3A6E" w:rsidRDefault="00AF04A3" w:rsidP="00411580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F04A3">
        <w:rPr>
          <w:rFonts w:ascii="細明體" w:eastAsia="細明體" w:hAnsi="細明體" w:hint="eastAsia"/>
          <w:b/>
          <w:bCs/>
          <w:lang w:eastAsia="zh-TW"/>
        </w:rPr>
        <w:t>覆核</w:t>
      </w:r>
      <w:r w:rsidR="00243EF1">
        <w:rPr>
          <w:rFonts w:ascii="細明體" w:eastAsia="細明體" w:hAnsi="細明體" w:hint="eastAsia"/>
          <w:b/>
          <w:bCs/>
          <w:lang w:eastAsia="zh-TW"/>
        </w:rPr>
        <w:t>(試算不需此功能)</w:t>
      </w:r>
    </w:p>
    <w:p w:rsidR="004D0438" w:rsidRPr="00225088" w:rsidRDefault="004D0438" w:rsidP="006F3A6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&lt;&gt;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8B56FA" w:rsidRDefault="00225088" w:rsidP="0022508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不需執行</w:t>
      </w:r>
    </w:p>
    <w:p w:rsidR="001B0CDF" w:rsidRPr="009F7C25" w:rsidRDefault="001B0CDF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9F7C25">
        <w:rPr>
          <w:rFonts w:hint="eastAsia"/>
          <w:kern w:val="2"/>
          <w:szCs w:val="24"/>
          <w:lang w:eastAsia="zh-TW"/>
        </w:rPr>
        <w:t>此</w:t>
      </w:r>
      <w:r w:rsidRPr="009F7C25">
        <w:rPr>
          <w:rFonts w:hint="eastAsia"/>
          <w:kern w:val="2"/>
          <w:szCs w:val="24"/>
          <w:lang w:eastAsia="zh-TW"/>
        </w:rPr>
        <w:t>BUTTON</w:t>
      </w:r>
      <w:r w:rsidRPr="009F7C25">
        <w:rPr>
          <w:rFonts w:hint="eastAsia"/>
          <w:kern w:val="2"/>
          <w:szCs w:val="24"/>
          <w:lang w:eastAsia="zh-TW"/>
        </w:rPr>
        <w:t>需按完</w:t>
      </w:r>
      <w:r w:rsidRPr="009F7C25">
        <w:rPr>
          <w:rFonts w:hint="eastAsia"/>
          <w:kern w:val="2"/>
          <w:szCs w:val="24"/>
          <w:lang w:eastAsia="zh-TW"/>
        </w:rPr>
        <w:t xml:space="preserve"> </w:t>
      </w:r>
      <w:r w:rsidRPr="009F7C25">
        <w:rPr>
          <w:rFonts w:hint="eastAsia"/>
          <w:kern w:val="2"/>
          <w:szCs w:val="24"/>
          <w:lang w:eastAsia="zh-TW"/>
        </w:rPr>
        <w:t>查詢</w:t>
      </w:r>
      <w:r w:rsidRPr="009F7C25">
        <w:rPr>
          <w:rFonts w:hint="eastAsia"/>
          <w:kern w:val="2"/>
          <w:szCs w:val="24"/>
          <w:lang w:eastAsia="zh-TW"/>
        </w:rPr>
        <w:t xml:space="preserve"> </w:t>
      </w:r>
      <w:r w:rsidRPr="009F7C25">
        <w:rPr>
          <w:rFonts w:hint="eastAsia"/>
          <w:kern w:val="2"/>
          <w:szCs w:val="24"/>
          <w:lang w:eastAsia="zh-TW"/>
        </w:rPr>
        <w:t>有資料且覆核時間為空值時才</w:t>
      </w:r>
      <w:r w:rsidRPr="009F7C25">
        <w:rPr>
          <w:rFonts w:hint="eastAsia"/>
          <w:kern w:val="2"/>
          <w:szCs w:val="24"/>
          <w:lang w:eastAsia="zh-TW"/>
        </w:rPr>
        <w:t xml:space="preserve">ENABLE </w:t>
      </w:r>
      <w:r w:rsidRPr="009F7C25">
        <w:rPr>
          <w:rFonts w:hint="eastAsia"/>
          <w:kern w:val="2"/>
          <w:szCs w:val="24"/>
          <w:lang w:eastAsia="zh-TW"/>
        </w:rPr>
        <w:t>。</w:t>
      </w:r>
    </w:p>
    <w:p w:rsidR="00F450D4" w:rsidRPr="0029105A" w:rsidRDefault="00F450D4" w:rsidP="00F450D4">
      <w:pPr>
        <w:pStyle w:val="Tabletext"/>
        <w:numPr>
          <w:ilvl w:val="2"/>
          <w:numId w:val="37"/>
        </w:numPr>
        <w:rPr>
          <w:ins w:id="261" w:author="楊智偉" w:date="2016-10-03T19:01:00Z"/>
          <w:rFonts w:hint="eastAsia"/>
          <w:kern w:val="2"/>
          <w:szCs w:val="24"/>
          <w:lang w:eastAsia="zh-TW"/>
        </w:rPr>
      </w:pPr>
      <w:ins w:id="262" w:author="楊智偉" w:date="2016-10-03T19:01:00Z">
        <w:r w:rsidRPr="0029105A">
          <w:rPr>
            <w:rFonts w:hint="eastAsia"/>
            <w:kern w:val="2"/>
            <w:szCs w:val="24"/>
            <w:lang w:eastAsia="zh-TW"/>
          </w:rPr>
          <w:t>判定系統別</w:t>
        </w:r>
        <w:r w:rsidRPr="0029105A">
          <w:rPr>
            <w:rFonts w:hint="eastAsia"/>
            <w:kern w:val="2"/>
            <w:szCs w:val="24"/>
            <w:lang w:eastAsia="zh-TW"/>
          </w:rPr>
          <w:t>$SYS_NO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263" w:author="楊智偉" w:date="2016-10-03T19:02:00Z">
        <w:r>
          <w:rPr>
            <w:rFonts w:hint="eastAsia"/>
            <w:kern w:val="2"/>
            <w:szCs w:val="24"/>
            <w:lang w:eastAsia="zh-TW"/>
          </w:rPr>
          <w:t xml:space="preserve"> </w:t>
        </w:r>
      </w:ins>
    </w:p>
    <w:p w:rsidR="00F450D4" w:rsidRDefault="00F450D4" w:rsidP="00F450D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64" w:author="楊智偉" w:date="2016-10-03T19:01:00Z"/>
          <w:kern w:val="2"/>
          <w:szCs w:val="24"/>
          <w:lang w:eastAsia="zh-TW"/>
        </w:rPr>
      </w:pPr>
      <w:ins w:id="265" w:author="楊智偉" w:date="2016-10-03T19:01:00Z">
        <w:r w:rsidRPr="0029105A">
          <w:rPr>
            <w:rFonts w:hint="eastAsia"/>
            <w:kern w:val="2"/>
            <w:szCs w:val="24"/>
            <w:lang w:eastAsia="zh-TW"/>
          </w:rPr>
          <w:t>接收傳入的參數</w:t>
        </w:r>
        <w:r>
          <w:rPr>
            <w:rFonts w:hint="eastAsia"/>
            <w:kern w:val="2"/>
            <w:szCs w:val="24"/>
            <w:lang w:eastAsia="zh-TW"/>
          </w:rPr>
          <w:t>SYS_NO</w:t>
        </w:r>
      </w:ins>
    </w:p>
    <w:p w:rsidR="00F450D4" w:rsidRPr="00307F57" w:rsidRDefault="00F450D4" w:rsidP="00F450D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66" w:author="楊智偉" w:date="2016-10-03T19:01:00Z"/>
          <w:kern w:val="2"/>
          <w:szCs w:val="24"/>
          <w:lang w:eastAsia="zh-TW"/>
        </w:rPr>
      </w:pPr>
      <w:ins w:id="267" w:author="楊智偉" w:date="2016-10-03T19:01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F450D4" w:rsidRPr="00307F57" w:rsidRDefault="00F450D4" w:rsidP="00F450D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68" w:author="楊智偉" w:date="2016-10-03T19:01:00Z"/>
          <w:rFonts w:hint="eastAsia"/>
          <w:kern w:val="2"/>
          <w:szCs w:val="24"/>
          <w:lang w:eastAsia="zh-TW"/>
        </w:rPr>
      </w:pPr>
      <w:ins w:id="269" w:author="楊智偉" w:date="2016-10-03T19:01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F450D4" w:rsidRPr="00F450D4" w:rsidRDefault="00F450D4" w:rsidP="00F450D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70" w:author="楊智偉" w:date="2016-10-03T19:01:00Z"/>
          <w:rFonts w:hint="eastAsia"/>
          <w:kern w:val="2"/>
          <w:szCs w:val="24"/>
          <w:lang w:eastAsia="zh-TW"/>
          <w:rPrChange w:id="271" w:author="楊智偉" w:date="2016-10-03T19:02:00Z">
            <w:rPr>
              <w:ins w:id="272" w:author="楊智偉" w:date="2016-10-03T19:01:00Z"/>
              <w:rFonts w:ascii="細明體" w:eastAsia="細明體" w:hAnsi="細明體" w:hint="eastAsia"/>
              <w:bCs/>
              <w:lang w:eastAsia="zh-TW"/>
            </w:rPr>
          </w:rPrChange>
        </w:rPr>
        <w:pPrChange w:id="273" w:author="楊智偉" w:date="2016-10-03T19:02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74" w:author="楊智偉" w:date="2016-10-03T19:01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AF04A3" w:rsidRDefault="00AF04A3" w:rsidP="00AF04A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更新覆核欄位：</w:t>
      </w:r>
    </w:p>
    <w:p w:rsidR="002D592D" w:rsidRPr="002D592D" w:rsidRDefault="002D592D" w:rsidP="002D592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2D592D">
        <w:rPr>
          <w:rFonts w:hint="eastAsia"/>
          <w:bCs/>
          <w:lang w:eastAsia="zh-TW"/>
        </w:rPr>
        <w:t xml:space="preserve">UPDATE </w:t>
      </w:r>
      <w:r>
        <w:rPr>
          <w:rFonts w:hint="eastAsia"/>
          <w:bCs/>
          <w:lang w:eastAsia="zh-TW"/>
        </w:rPr>
        <w:t>DTAAV101</w:t>
      </w:r>
    </w:p>
    <w:p w:rsidR="002D592D" w:rsidRPr="002D592D" w:rsidRDefault="002D592D" w:rsidP="002D592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2D592D">
        <w:rPr>
          <w:rFonts w:hint="eastAsia"/>
          <w:bCs/>
          <w:lang w:eastAsia="zh-TW"/>
        </w:rPr>
        <w:t>WHERE</w:t>
      </w:r>
    </w:p>
    <w:p w:rsidR="002D592D" w:rsidRPr="00E80A3A" w:rsidRDefault="002D592D" w:rsidP="00E80A3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bCs/>
          <w:lang w:eastAsia="zh-TW"/>
        </w:rPr>
      </w:pPr>
      <w:r w:rsidRPr="005479B4">
        <w:rPr>
          <w:rFonts w:hint="eastAsia"/>
          <w:bCs/>
          <w:lang w:eastAsia="zh-TW"/>
        </w:rPr>
        <w:t>模型分類</w:t>
      </w:r>
      <w:r w:rsidRPr="005479B4">
        <w:rPr>
          <w:rFonts w:hint="eastAsia"/>
          <w:bCs/>
          <w:lang w:eastAsia="zh-TW"/>
        </w:rPr>
        <w:t xml:space="preserve"> = 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700"/>
        <w:gridCol w:w="2545"/>
        <w:tblGridChange w:id="275">
          <w:tblGrid>
            <w:gridCol w:w="1559"/>
            <w:gridCol w:w="2700"/>
            <w:gridCol w:w="2545"/>
          </w:tblGrid>
        </w:tblGridChange>
      </w:tblGrid>
      <w:tr w:rsidR="002D592D" w:rsidTr="003137BC">
        <w:trPr>
          <w:trHeight w:val="303"/>
        </w:trPr>
        <w:tc>
          <w:tcPr>
            <w:tcW w:w="1559" w:type="dxa"/>
            <w:shd w:val="clear" w:color="auto" w:fill="C0C0C0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45" w:type="dxa"/>
            <w:shd w:val="clear" w:color="auto" w:fill="C0C0C0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2D592D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2D592D" w:rsidRDefault="002D592D" w:rsidP="003137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是否覆核</w:t>
            </w:r>
          </w:p>
        </w:tc>
        <w:tc>
          <w:tcPr>
            <w:tcW w:w="2700" w:type="dxa"/>
          </w:tcPr>
          <w:p w:rsidR="002D592D" w:rsidRPr="003E5424" w:rsidRDefault="002D592D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Y</w:t>
            </w:r>
          </w:p>
        </w:tc>
        <w:tc>
          <w:tcPr>
            <w:tcW w:w="2545" w:type="dxa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F7D70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BF7D70" w:rsidRDefault="00BF7D70" w:rsidP="003137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覆核人員ID</w:t>
            </w:r>
          </w:p>
        </w:tc>
        <w:tc>
          <w:tcPr>
            <w:tcW w:w="2700" w:type="dxa"/>
          </w:tcPr>
          <w:p w:rsidR="00BF7D70" w:rsidRPr="009A3747" w:rsidRDefault="00BF7D70" w:rsidP="00153E6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</w:t>
            </w:r>
            <w:r>
              <w:rPr>
                <w:rFonts w:hint="eastAsia"/>
                <w:bCs/>
                <w:color w:val="000000"/>
                <w:lang w:eastAsia="zh-TW"/>
              </w:rPr>
              <w:t>ID</w:t>
            </w:r>
          </w:p>
        </w:tc>
        <w:tc>
          <w:tcPr>
            <w:tcW w:w="2545" w:type="dxa"/>
          </w:tcPr>
          <w:p w:rsidR="00BF7D70" w:rsidRDefault="00BF7D70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F7D70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BF7D70" w:rsidRDefault="00BF7D70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覆核人員姓名</w:t>
            </w:r>
          </w:p>
        </w:tc>
        <w:tc>
          <w:tcPr>
            <w:tcW w:w="2700" w:type="dxa"/>
          </w:tcPr>
          <w:p w:rsidR="00BF7D70" w:rsidRPr="003E5424" w:rsidRDefault="00BF7D70" w:rsidP="00153E6D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登入者姓名</w:t>
            </w:r>
          </w:p>
        </w:tc>
        <w:tc>
          <w:tcPr>
            <w:tcW w:w="2545" w:type="dxa"/>
          </w:tcPr>
          <w:p w:rsidR="00BF7D70" w:rsidRDefault="00BF7D70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F7D70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BF7D70" w:rsidRDefault="00BF7D70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覆核人員單位代號</w:t>
            </w:r>
          </w:p>
        </w:tc>
        <w:tc>
          <w:tcPr>
            <w:tcW w:w="2700" w:type="dxa"/>
          </w:tcPr>
          <w:p w:rsidR="00BF7D70" w:rsidRDefault="00BF7D70" w:rsidP="00153E6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登入者單位代號</w:t>
            </w:r>
          </w:p>
        </w:tc>
        <w:tc>
          <w:tcPr>
            <w:tcW w:w="2545" w:type="dxa"/>
          </w:tcPr>
          <w:p w:rsidR="00BF7D70" w:rsidRDefault="00BF7D70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F7D70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BF7D70" w:rsidRDefault="00BF7D70" w:rsidP="003137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覆核時間</w:t>
            </w:r>
          </w:p>
        </w:tc>
        <w:tc>
          <w:tcPr>
            <w:tcW w:w="2700" w:type="dxa"/>
          </w:tcPr>
          <w:p w:rsidR="00BF7D70" w:rsidRPr="003E5424" w:rsidRDefault="00BF7D70" w:rsidP="00153E6D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現在的日期時間</w:t>
            </w:r>
          </w:p>
        </w:tc>
        <w:tc>
          <w:tcPr>
            <w:tcW w:w="2545" w:type="dxa"/>
          </w:tcPr>
          <w:p w:rsidR="00BF7D70" w:rsidRDefault="00BF7D70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21D93" w:rsidTr="00611550">
        <w:tblPrEx>
          <w:tblW w:w="6804" w:type="dxa"/>
          <w:tblInd w:w="20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76" w:author="楊智偉" w:date="2016-10-03T19:02:00Z">
            <w:tblPrEx>
              <w:tblW w:w="6804" w:type="dxa"/>
              <w:tblInd w:w="20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03"/>
          <w:ins w:id="277" w:author="楊智偉" w:date="2016-10-03T19:02:00Z"/>
          <w:trPrChange w:id="278" w:author="楊智偉" w:date="2016-10-03T19:02:00Z">
            <w:trPr>
              <w:trHeight w:val="303"/>
            </w:trPr>
          </w:trPrChange>
        </w:trPr>
        <w:tc>
          <w:tcPr>
            <w:tcW w:w="1559" w:type="dxa"/>
            <w:shd w:val="clear" w:color="auto" w:fill="FFFF99"/>
            <w:tcPrChange w:id="279" w:author="楊智偉" w:date="2016-10-03T19:02:00Z">
              <w:tcPr>
                <w:tcW w:w="1559" w:type="dxa"/>
                <w:shd w:val="clear" w:color="auto" w:fill="FFFF99"/>
                <w:vAlign w:val="center"/>
              </w:tcPr>
            </w:tcPrChange>
          </w:tcPr>
          <w:p w:rsidR="00E21D93" w:rsidRDefault="00E21D93" w:rsidP="00E21D93">
            <w:pPr>
              <w:rPr>
                <w:ins w:id="280" w:author="楊智偉" w:date="2016-10-03T19:02:00Z"/>
                <w:rFonts w:ascii="細明體" w:eastAsia="細明體" w:hAnsi="細明體" w:hint="eastAsia"/>
                <w:sz w:val="20"/>
              </w:rPr>
            </w:pPr>
            <w:ins w:id="281" w:author="楊智偉" w:date="2016-10-03T19:02:00Z">
              <w:r>
                <w:rPr>
                  <w:rFonts w:hint="eastAsia"/>
                  <w:kern w:val="2"/>
                </w:rPr>
                <w:t>系統別</w:t>
              </w:r>
            </w:ins>
          </w:p>
        </w:tc>
        <w:tc>
          <w:tcPr>
            <w:tcW w:w="2700" w:type="dxa"/>
            <w:tcPrChange w:id="282" w:author="楊智偉" w:date="2016-10-03T19:02:00Z">
              <w:tcPr>
                <w:tcW w:w="2700" w:type="dxa"/>
              </w:tcPr>
            </w:tcPrChange>
          </w:tcPr>
          <w:p w:rsidR="00E21D93" w:rsidRDefault="00E21D93" w:rsidP="00E21D93">
            <w:pPr>
              <w:pStyle w:val="Tabletext"/>
              <w:keepLines w:val="0"/>
              <w:spacing w:after="0" w:line="240" w:lineRule="auto"/>
              <w:rPr>
                <w:ins w:id="283" w:author="楊智偉" w:date="2016-10-03T19:02:00Z"/>
                <w:rFonts w:hint="eastAsia"/>
                <w:bCs/>
                <w:lang w:eastAsia="zh-TW"/>
              </w:rPr>
            </w:pPr>
            <w:ins w:id="284" w:author="楊智偉" w:date="2016-10-03T19:02:00Z">
              <w:r>
                <w:rPr>
                  <w:rFonts w:hint="eastAsia"/>
                  <w:bCs/>
                  <w:lang w:eastAsia="zh-TW"/>
                </w:rPr>
                <w:t>傳入</w:t>
              </w:r>
              <w:r>
                <w:rPr>
                  <w:rFonts w:hint="eastAsia"/>
                  <w:bCs/>
                  <w:lang w:eastAsia="zh-TW"/>
                </w:rPr>
                <w:t>.</w:t>
              </w:r>
              <w:r>
                <w:rPr>
                  <w:bCs/>
                  <w:lang w:eastAsia="zh-TW"/>
                </w:rPr>
                <w:t>SYS_NO</w:t>
              </w:r>
            </w:ins>
          </w:p>
        </w:tc>
        <w:tc>
          <w:tcPr>
            <w:tcW w:w="2545" w:type="dxa"/>
            <w:tcPrChange w:id="285" w:author="楊智偉" w:date="2016-10-03T19:02:00Z">
              <w:tcPr>
                <w:tcW w:w="2545" w:type="dxa"/>
              </w:tcPr>
            </w:tcPrChange>
          </w:tcPr>
          <w:p w:rsidR="00E21D93" w:rsidRDefault="00E21D93" w:rsidP="00E21D93">
            <w:pPr>
              <w:pStyle w:val="Tabletext"/>
              <w:keepLines w:val="0"/>
              <w:spacing w:after="0" w:line="240" w:lineRule="auto"/>
              <w:rPr>
                <w:ins w:id="286" w:author="楊智偉" w:date="2016-10-03T19:02:00Z"/>
                <w:rFonts w:hint="eastAsia"/>
                <w:bCs/>
                <w:lang w:eastAsia="zh-TW"/>
              </w:rPr>
            </w:pPr>
          </w:p>
        </w:tc>
      </w:tr>
    </w:tbl>
    <w:p w:rsidR="002D592D" w:rsidRDefault="002D592D" w:rsidP="00BD1313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bCs/>
          <w:lang w:eastAsia="zh-TW"/>
        </w:rPr>
      </w:pPr>
    </w:p>
    <w:p w:rsidR="0092574E" w:rsidRPr="0092574E" w:rsidRDefault="0092574E" w:rsidP="0092574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hint="eastAsia"/>
          <w:kern w:val="2"/>
          <w:szCs w:val="24"/>
          <w:lang w:eastAsia="zh-TW"/>
        </w:rPr>
        <w:t>寫入版本檔：</w:t>
      </w:r>
    </w:p>
    <w:p w:rsidR="0092574E" w:rsidRDefault="0092574E" w:rsidP="0092574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bCs/>
          <w:lang w:eastAsia="zh-TW"/>
        </w:rPr>
        <w:t>DTAAV1L1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700"/>
        <w:gridCol w:w="2545"/>
        <w:tblGridChange w:id="287">
          <w:tblGrid>
            <w:gridCol w:w="1559"/>
            <w:gridCol w:w="2700"/>
            <w:gridCol w:w="2545"/>
          </w:tblGrid>
        </w:tblGridChange>
      </w:tblGrid>
      <w:tr w:rsidR="0092574E" w:rsidTr="00862EF0">
        <w:trPr>
          <w:trHeight w:val="303"/>
        </w:trPr>
        <w:tc>
          <w:tcPr>
            <w:tcW w:w="1559" w:type="dxa"/>
            <w:shd w:val="clear" w:color="auto" w:fill="C0C0C0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45" w:type="dxa"/>
            <w:shd w:val="clear" w:color="auto" w:fill="C0C0C0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92574E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cs="Arial Unicode MS" w:hint="eastAsia"/>
              </w:rPr>
              <w:t>版本日期</w:t>
            </w:r>
          </w:p>
        </w:tc>
        <w:tc>
          <w:tcPr>
            <w:tcW w:w="2700" w:type="dxa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現在的日期時間</w:t>
            </w:r>
          </w:p>
        </w:tc>
        <w:tc>
          <w:tcPr>
            <w:tcW w:w="2545" w:type="dxa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2574E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cs="Arial Unicode MS" w:hint="eastAsia"/>
              </w:rPr>
            </w:pPr>
            <w:r>
              <w:rPr>
                <w:rFonts w:ascii="細明體" w:eastAsia="細明體" w:hAnsi="細明體" w:cs="Arial Unicode MS" w:hint="eastAsia"/>
              </w:rPr>
              <w:t>模型分類</w:t>
            </w:r>
          </w:p>
        </w:tc>
        <w:tc>
          <w:tcPr>
            <w:tcW w:w="2700" w:type="dxa"/>
          </w:tcPr>
          <w:p w:rsidR="0092574E" w:rsidRPr="003E5424" w:rsidRDefault="0092574E" w:rsidP="00862EF0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3E5424">
              <w:rPr>
                <w:rFonts w:hint="eastAsia"/>
                <w:bCs/>
                <w:color w:val="000000"/>
                <w:lang w:eastAsia="zh-TW"/>
              </w:rPr>
              <w:t>DTAAV101</w:t>
            </w:r>
          </w:p>
        </w:tc>
        <w:tc>
          <w:tcPr>
            <w:tcW w:w="2545" w:type="dxa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2574E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因子分類</w:t>
            </w:r>
          </w:p>
        </w:tc>
        <w:tc>
          <w:tcPr>
            <w:tcW w:w="2700" w:type="dxa"/>
          </w:tcPr>
          <w:p w:rsidR="0092574E" w:rsidRPr="003E5424" w:rsidRDefault="0092574E" w:rsidP="00862EF0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3E5424">
              <w:rPr>
                <w:rFonts w:hint="eastAsia"/>
                <w:bCs/>
                <w:color w:val="000000"/>
                <w:lang w:eastAsia="zh-TW"/>
              </w:rPr>
              <w:t>DTAAV101</w:t>
            </w:r>
          </w:p>
        </w:tc>
        <w:tc>
          <w:tcPr>
            <w:tcW w:w="2545" w:type="dxa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2574E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因子</w:t>
            </w:r>
          </w:p>
        </w:tc>
        <w:tc>
          <w:tcPr>
            <w:tcW w:w="2700" w:type="dxa"/>
          </w:tcPr>
          <w:p w:rsidR="0092574E" w:rsidRPr="003E5424" w:rsidRDefault="0092574E" w:rsidP="00862EF0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3E5424">
              <w:rPr>
                <w:rFonts w:hint="eastAsia"/>
                <w:bCs/>
                <w:color w:val="000000"/>
                <w:lang w:eastAsia="zh-TW"/>
              </w:rPr>
              <w:t>DTAAV101</w:t>
            </w:r>
          </w:p>
        </w:tc>
        <w:tc>
          <w:tcPr>
            <w:tcW w:w="2545" w:type="dxa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2574E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權重</w:t>
            </w:r>
          </w:p>
        </w:tc>
        <w:tc>
          <w:tcPr>
            <w:tcW w:w="2700" w:type="dxa"/>
          </w:tcPr>
          <w:p w:rsidR="0092574E" w:rsidRPr="003E5424" w:rsidRDefault="0092574E" w:rsidP="00862EF0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3E5424">
              <w:rPr>
                <w:rFonts w:hint="eastAsia"/>
                <w:bCs/>
                <w:color w:val="000000"/>
                <w:lang w:eastAsia="zh-TW"/>
              </w:rPr>
              <w:t>DTAAV101</w:t>
            </w:r>
          </w:p>
        </w:tc>
        <w:tc>
          <w:tcPr>
            <w:tcW w:w="2545" w:type="dxa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2574E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配分種類</w:t>
            </w:r>
          </w:p>
        </w:tc>
        <w:tc>
          <w:tcPr>
            <w:tcW w:w="2700" w:type="dxa"/>
          </w:tcPr>
          <w:p w:rsidR="0092574E" w:rsidRPr="003E5424" w:rsidRDefault="0092574E" w:rsidP="00862EF0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3E5424">
              <w:rPr>
                <w:rFonts w:hint="eastAsia"/>
                <w:bCs/>
                <w:color w:val="000000"/>
                <w:lang w:eastAsia="zh-TW"/>
              </w:rPr>
              <w:t>DTAAV101</w:t>
            </w:r>
          </w:p>
        </w:tc>
        <w:tc>
          <w:tcPr>
            <w:tcW w:w="2545" w:type="dxa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12AA3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C12AA3" w:rsidRDefault="00C12AA3" w:rsidP="00153E6D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輸入人員ID</w:t>
            </w:r>
          </w:p>
        </w:tc>
        <w:tc>
          <w:tcPr>
            <w:tcW w:w="2700" w:type="dxa"/>
          </w:tcPr>
          <w:p w:rsidR="00C12AA3" w:rsidRPr="00C12AA3" w:rsidRDefault="00C12AA3">
            <w:pPr>
              <w:rPr>
                <w:sz w:val="20"/>
                <w:szCs w:val="20"/>
              </w:rPr>
            </w:pPr>
            <w:r w:rsidRPr="00C12AA3">
              <w:rPr>
                <w:rFonts w:hint="eastAsia"/>
                <w:bCs/>
                <w:color w:val="000000"/>
                <w:sz w:val="20"/>
                <w:szCs w:val="20"/>
              </w:rPr>
              <w:t>DTAAV101</w:t>
            </w:r>
          </w:p>
        </w:tc>
        <w:tc>
          <w:tcPr>
            <w:tcW w:w="2545" w:type="dxa"/>
          </w:tcPr>
          <w:p w:rsidR="00C12AA3" w:rsidRDefault="00C12AA3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12AA3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C12AA3" w:rsidRDefault="00C12AA3" w:rsidP="00153E6D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輸入者姓名</w:t>
            </w:r>
          </w:p>
        </w:tc>
        <w:tc>
          <w:tcPr>
            <w:tcW w:w="2700" w:type="dxa"/>
          </w:tcPr>
          <w:p w:rsidR="00C12AA3" w:rsidRPr="00C12AA3" w:rsidRDefault="00C12AA3">
            <w:pPr>
              <w:rPr>
                <w:sz w:val="20"/>
                <w:szCs w:val="20"/>
              </w:rPr>
            </w:pPr>
            <w:r w:rsidRPr="00C12AA3">
              <w:rPr>
                <w:rFonts w:hint="eastAsia"/>
                <w:bCs/>
                <w:color w:val="000000"/>
                <w:sz w:val="20"/>
                <w:szCs w:val="20"/>
              </w:rPr>
              <w:t>DTAAV101</w:t>
            </w:r>
          </w:p>
        </w:tc>
        <w:tc>
          <w:tcPr>
            <w:tcW w:w="2545" w:type="dxa"/>
          </w:tcPr>
          <w:p w:rsidR="00C12AA3" w:rsidRPr="00957A2A" w:rsidRDefault="00C12AA3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12AA3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C12AA3" w:rsidRPr="00CF4595" w:rsidRDefault="00C12AA3" w:rsidP="00153E6D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輸入人員單位代號</w:t>
            </w:r>
          </w:p>
        </w:tc>
        <w:tc>
          <w:tcPr>
            <w:tcW w:w="2700" w:type="dxa"/>
          </w:tcPr>
          <w:p w:rsidR="00C12AA3" w:rsidRPr="00C12AA3" w:rsidRDefault="00C12AA3">
            <w:pPr>
              <w:rPr>
                <w:sz w:val="20"/>
                <w:szCs w:val="20"/>
              </w:rPr>
            </w:pPr>
            <w:r w:rsidRPr="00C12AA3">
              <w:rPr>
                <w:rFonts w:hint="eastAsia"/>
                <w:bCs/>
                <w:color w:val="000000"/>
                <w:sz w:val="20"/>
                <w:szCs w:val="20"/>
              </w:rPr>
              <w:t>DTAAV101</w:t>
            </w:r>
          </w:p>
        </w:tc>
        <w:tc>
          <w:tcPr>
            <w:tcW w:w="2545" w:type="dxa"/>
          </w:tcPr>
          <w:p w:rsidR="00C12AA3" w:rsidRPr="00957A2A" w:rsidRDefault="00C12AA3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12AA3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C12AA3" w:rsidRDefault="00C12AA3" w:rsidP="00153E6D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</w:t>
            </w:r>
            <w:r>
              <w:rPr>
                <w:rFonts w:hint="eastAsia"/>
                <w:bCs/>
                <w:lang w:eastAsia="zh-TW"/>
              </w:rPr>
              <w:t>時間</w:t>
            </w:r>
          </w:p>
        </w:tc>
        <w:tc>
          <w:tcPr>
            <w:tcW w:w="2700" w:type="dxa"/>
          </w:tcPr>
          <w:p w:rsidR="00C12AA3" w:rsidRPr="00C12AA3" w:rsidRDefault="00C12AA3">
            <w:pPr>
              <w:rPr>
                <w:sz w:val="20"/>
                <w:szCs w:val="20"/>
              </w:rPr>
            </w:pPr>
            <w:r w:rsidRPr="00C12AA3">
              <w:rPr>
                <w:rFonts w:hint="eastAsia"/>
                <w:bCs/>
                <w:color w:val="000000"/>
                <w:sz w:val="20"/>
                <w:szCs w:val="20"/>
              </w:rPr>
              <w:t>DTAAV101</w:t>
            </w:r>
          </w:p>
        </w:tc>
        <w:tc>
          <w:tcPr>
            <w:tcW w:w="2545" w:type="dxa"/>
          </w:tcPr>
          <w:p w:rsidR="00C12AA3" w:rsidRDefault="00C12AA3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12AA3" w:rsidTr="00153E6D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C12AA3" w:rsidRDefault="00C12AA3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覆核人員ID</w:t>
            </w:r>
          </w:p>
        </w:tc>
        <w:tc>
          <w:tcPr>
            <w:tcW w:w="2700" w:type="dxa"/>
          </w:tcPr>
          <w:p w:rsidR="00C12AA3" w:rsidRPr="00C12AA3" w:rsidRDefault="00C12AA3">
            <w:pPr>
              <w:rPr>
                <w:sz w:val="20"/>
                <w:szCs w:val="20"/>
              </w:rPr>
            </w:pPr>
            <w:r w:rsidRPr="00C12AA3">
              <w:rPr>
                <w:rFonts w:hint="eastAsia"/>
                <w:bCs/>
                <w:color w:val="000000"/>
                <w:sz w:val="20"/>
                <w:szCs w:val="20"/>
              </w:rPr>
              <w:t>DTAAV101</w:t>
            </w:r>
          </w:p>
        </w:tc>
        <w:tc>
          <w:tcPr>
            <w:tcW w:w="2545" w:type="dxa"/>
          </w:tcPr>
          <w:p w:rsidR="00C12AA3" w:rsidRDefault="00C12AA3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12AA3" w:rsidRPr="00957A2A" w:rsidTr="00153E6D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12AA3" w:rsidRDefault="00C12AA3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覆核人員姓名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AA3" w:rsidRPr="00C12AA3" w:rsidRDefault="00C12AA3">
            <w:pPr>
              <w:rPr>
                <w:sz w:val="20"/>
                <w:szCs w:val="20"/>
              </w:rPr>
            </w:pPr>
            <w:r w:rsidRPr="00C12AA3">
              <w:rPr>
                <w:rFonts w:hint="eastAsia"/>
                <w:bCs/>
                <w:color w:val="000000"/>
                <w:sz w:val="20"/>
                <w:szCs w:val="20"/>
              </w:rPr>
              <w:t>DTAAV101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AA3" w:rsidRPr="00957A2A" w:rsidRDefault="00C12AA3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12AA3" w:rsidRPr="00957A2A" w:rsidTr="00153E6D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12AA3" w:rsidRDefault="00C12AA3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覆核人員單位代號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AA3" w:rsidRPr="00C12AA3" w:rsidRDefault="00C12AA3">
            <w:pPr>
              <w:rPr>
                <w:sz w:val="20"/>
                <w:szCs w:val="20"/>
              </w:rPr>
            </w:pPr>
            <w:r w:rsidRPr="00C12AA3">
              <w:rPr>
                <w:rFonts w:hint="eastAsia"/>
                <w:bCs/>
                <w:color w:val="000000"/>
                <w:sz w:val="20"/>
                <w:szCs w:val="20"/>
              </w:rPr>
              <w:t>DTAAV101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AA3" w:rsidRPr="00957A2A" w:rsidRDefault="00C12AA3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12AA3" w:rsidTr="00153E6D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12AA3" w:rsidRDefault="00C12AA3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覆核時間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AA3" w:rsidRPr="003E5424" w:rsidRDefault="00C12AA3" w:rsidP="00862EF0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3E5424">
              <w:rPr>
                <w:rFonts w:hint="eastAsia"/>
                <w:bCs/>
                <w:color w:val="000000"/>
                <w:lang w:eastAsia="zh-TW"/>
              </w:rPr>
              <w:t>DTAAV101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AA3" w:rsidRDefault="00C12AA3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21D93" w:rsidTr="00611550">
        <w:tblPrEx>
          <w:tblW w:w="6804" w:type="dxa"/>
          <w:tblInd w:w="20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88" w:author="楊智偉" w:date="2016-10-03T19:02:00Z">
            <w:tblPrEx>
              <w:tblW w:w="6804" w:type="dxa"/>
              <w:tblInd w:w="20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03"/>
          <w:ins w:id="289" w:author="楊智偉" w:date="2016-10-03T19:02:00Z"/>
          <w:trPrChange w:id="290" w:author="楊智偉" w:date="2016-10-03T19:02:00Z">
            <w:trPr>
              <w:trHeight w:val="303"/>
            </w:trPr>
          </w:trPrChange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PrChange w:id="291" w:author="楊智偉" w:date="2016-10-03T19:02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99"/>
                <w:vAlign w:val="center"/>
              </w:tcPr>
            </w:tcPrChange>
          </w:tcPr>
          <w:p w:rsidR="00E21D93" w:rsidRDefault="00E21D93" w:rsidP="00E21D93">
            <w:pPr>
              <w:rPr>
                <w:ins w:id="292" w:author="楊智偉" w:date="2016-10-03T19:02:00Z"/>
                <w:rFonts w:ascii="細明體" w:eastAsia="細明體" w:hAnsi="細明體" w:hint="eastAsia"/>
                <w:sz w:val="20"/>
              </w:rPr>
            </w:pPr>
            <w:ins w:id="293" w:author="楊智偉" w:date="2016-10-03T19:02:00Z">
              <w:r>
                <w:rPr>
                  <w:rFonts w:hint="eastAsia"/>
                  <w:kern w:val="2"/>
                </w:rPr>
                <w:t>系統別</w:t>
              </w:r>
            </w:ins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4" w:author="楊智偉" w:date="2016-10-03T19:02:00Z">
              <w:tcPr>
                <w:tcW w:w="27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E21D93" w:rsidRPr="003E5424" w:rsidRDefault="00E21D93" w:rsidP="00E21D93">
            <w:pPr>
              <w:pStyle w:val="Tabletext"/>
              <w:keepLines w:val="0"/>
              <w:spacing w:after="0" w:line="240" w:lineRule="auto"/>
              <w:rPr>
                <w:ins w:id="295" w:author="楊智偉" w:date="2016-10-03T19:02:00Z"/>
                <w:rFonts w:hint="eastAsia"/>
                <w:bCs/>
                <w:color w:val="000000"/>
                <w:lang w:eastAsia="zh-TW"/>
              </w:rPr>
            </w:pPr>
            <w:ins w:id="296" w:author="楊智偉" w:date="2016-10-03T19:02:00Z">
              <w:r>
                <w:rPr>
                  <w:rFonts w:hint="eastAsia"/>
                  <w:bCs/>
                  <w:lang w:eastAsia="zh-TW"/>
                </w:rPr>
                <w:t>傳入</w:t>
              </w:r>
              <w:r>
                <w:rPr>
                  <w:rFonts w:hint="eastAsia"/>
                  <w:bCs/>
                  <w:lang w:eastAsia="zh-TW"/>
                </w:rPr>
                <w:t>.</w:t>
              </w:r>
              <w:r>
                <w:rPr>
                  <w:bCs/>
                  <w:lang w:eastAsia="zh-TW"/>
                </w:rPr>
                <w:t>SYS_NO</w:t>
              </w:r>
            </w:ins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7" w:author="楊智偉" w:date="2016-10-03T19:02:00Z">
              <w:tcPr>
                <w:tcW w:w="25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E21D93" w:rsidRDefault="00E21D93" w:rsidP="00E21D93">
            <w:pPr>
              <w:pStyle w:val="Tabletext"/>
              <w:keepLines w:val="0"/>
              <w:spacing w:after="0" w:line="240" w:lineRule="auto"/>
              <w:rPr>
                <w:ins w:id="298" w:author="楊智偉" w:date="2016-10-03T19:02:00Z"/>
                <w:rFonts w:hint="eastAsia"/>
                <w:bCs/>
                <w:lang w:eastAsia="zh-TW"/>
              </w:rPr>
            </w:pPr>
          </w:p>
        </w:tc>
      </w:tr>
    </w:tbl>
    <w:p w:rsidR="0092574E" w:rsidRPr="0092574E" w:rsidRDefault="0092574E" w:rsidP="006E6BC7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BD1313" w:rsidRPr="00EF73AD" w:rsidRDefault="00BD1313" w:rsidP="00BD1313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取消</w:t>
      </w:r>
      <w:r w:rsidRPr="00AF04A3">
        <w:rPr>
          <w:rFonts w:ascii="細明體" w:eastAsia="細明體" w:hAnsi="細明體" w:hint="eastAsia"/>
          <w:b/>
          <w:bCs/>
          <w:lang w:eastAsia="zh-TW"/>
        </w:rPr>
        <w:t>覆核</w:t>
      </w:r>
      <w:r w:rsidR="00225088">
        <w:rPr>
          <w:rFonts w:ascii="細明體" w:eastAsia="細明體" w:hAnsi="細明體" w:hint="eastAsia"/>
          <w:b/>
          <w:bCs/>
          <w:lang w:eastAsia="zh-TW"/>
        </w:rPr>
        <w:t>(試算不需此功能)</w:t>
      </w:r>
    </w:p>
    <w:p w:rsidR="00225088" w:rsidRPr="00225088" w:rsidRDefault="00225088" w:rsidP="00225088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&lt;&gt;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225088" w:rsidRPr="009F7C25" w:rsidRDefault="00225088" w:rsidP="00EF73A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不需執行</w:t>
      </w:r>
    </w:p>
    <w:p w:rsidR="001B0CDF" w:rsidRPr="009F7C25" w:rsidRDefault="001B0CDF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9F7C25">
        <w:rPr>
          <w:rFonts w:hint="eastAsia"/>
          <w:kern w:val="2"/>
          <w:szCs w:val="24"/>
          <w:lang w:eastAsia="zh-TW"/>
        </w:rPr>
        <w:t>此</w:t>
      </w:r>
      <w:r w:rsidRPr="009F7C25">
        <w:rPr>
          <w:rFonts w:hint="eastAsia"/>
          <w:kern w:val="2"/>
          <w:szCs w:val="24"/>
          <w:lang w:eastAsia="zh-TW"/>
        </w:rPr>
        <w:t>BUTTON</w:t>
      </w:r>
      <w:r w:rsidRPr="009F7C25">
        <w:rPr>
          <w:rFonts w:hint="eastAsia"/>
          <w:kern w:val="2"/>
          <w:szCs w:val="24"/>
          <w:lang w:eastAsia="zh-TW"/>
        </w:rPr>
        <w:t>需按完</w:t>
      </w:r>
      <w:r w:rsidRPr="009F7C25">
        <w:rPr>
          <w:rFonts w:hint="eastAsia"/>
          <w:kern w:val="2"/>
          <w:szCs w:val="24"/>
          <w:lang w:eastAsia="zh-TW"/>
        </w:rPr>
        <w:t xml:space="preserve"> </w:t>
      </w:r>
      <w:r w:rsidRPr="009F7C25">
        <w:rPr>
          <w:rFonts w:hint="eastAsia"/>
          <w:kern w:val="2"/>
          <w:szCs w:val="24"/>
          <w:lang w:eastAsia="zh-TW"/>
        </w:rPr>
        <w:t>查詢</w:t>
      </w:r>
      <w:r w:rsidRPr="009F7C25">
        <w:rPr>
          <w:rFonts w:hint="eastAsia"/>
          <w:kern w:val="2"/>
          <w:szCs w:val="24"/>
          <w:lang w:eastAsia="zh-TW"/>
        </w:rPr>
        <w:t xml:space="preserve"> </w:t>
      </w:r>
      <w:r w:rsidRPr="009F7C25">
        <w:rPr>
          <w:rFonts w:hint="eastAsia"/>
          <w:kern w:val="2"/>
          <w:szCs w:val="24"/>
          <w:lang w:eastAsia="zh-TW"/>
        </w:rPr>
        <w:t>有資料且覆核時間</w:t>
      </w:r>
      <w:r>
        <w:rPr>
          <w:rFonts w:hint="eastAsia"/>
          <w:kern w:val="2"/>
          <w:szCs w:val="24"/>
          <w:lang w:eastAsia="zh-TW"/>
        </w:rPr>
        <w:t>非</w:t>
      </w:r>
      <w:r w:rsidRPr="009F7C25">
        <w:rPr>
          <w:rFonts w:hint="eastAsia"/>
          <w:kern w:val="2"/>
          <w:szCs w:val="24"/>
          <w:lang w:eastAsia="zh-TW"/>
        </w:rPr>
        <w:t>空值時才</w:t>
      </w:r>
      <w:r w:rsidRPr="009F7C25">
        <w:rPr>
          <w:rFonts w:hint="eastAsia"/>
          <w:kern w:val="2"/>
          <w:szCs w:val="24"/>
          <w:lang w:eastAsia="zh-TW"/>
        </w:rPr>
        <w:t xml:space="preserve">ENABLE </w:t>
      </w:r>
      <w:r w:rsidRPr="009F7C25">
        <w:rPr>
          <w:rFonts w:hint="eastAsia"/>
          <w:kern w:val="2"/>
          <w:szCs w:val="24"/>
          <w:lang w:eastAsia="zh-TW"/>
        </w:rPr>
        <w:t>。</w:t>
      </w:r>
    </w:p>
    <w:p w:rsidR="00E21D93" w:rsidRPr="0029105A" w:rsidRDefault="00E21D93" w:rsidP="00E21D93">
      <w:pPr>
        <w:pStyle w:val="Tabletext"/>
        <w:numPr>
          <w:ilvl w:val="2"/>
          <w:numId w:val="37"/>
        </w:numPr>
        <w:rPr>
          <w:ins w:id="299" w:author="楊智偉" w:date="2016-10-03T19:02:00Z"/>
          <w:rFonts w:hint="eastAsia"/>
          <w:kern w:val="2"/>
          <w:szCs w:val="24"/>
          <w:lang w:eastAsia="zh-TW"/>
        </w:rPr>
      </w:pPr>
      <w:ins w:id="300" w:author="楊智偉" w:date="2016-10-03T19:02:00Z">
        <w:r w:rsidRPr="0029105A">
          <w:rPr>
            <w:rFonts w:hint="eastAsia"/>
            <w:kern w:val="2"/>
            <w:szCs w:val="24"/>
            <w:lang w:eastAsia="zh-TW"/>
          </w:rPr>
          <w:t>判定系統別</w:t>
        </w:r>
        <w:r w:rsidRPr="0029105A">
          <w:rPr>
            <w:rFonts w:hint="eastAsia"/>
            <w:kern w:val="2"/>
            <w:szCs w:val="24"/>
            <w:lang w:eastAsia="zh-TW"/>
          </w:rPr>
          <w:t>$SYS_NO</w:t>
        </w:r>
        <w:r>
          <w:rPr>
            <w:rFonts w:hint="eastAsia"/>
            <w:kern w:val="2"/>
            <w:szCs w:val="24"/>
            <w:lang w:eastAsia="zh-TW"/>
          </w:rPr>
          <w:t xml:space="preserve">  </w:t>
        </w:r>
      </w:ins>
    </w:p>
    <w:p w:rsidR="00E21D93" w:rsidRDefault="00E21D93" w:rsidP="00E21D9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301" w:author="楊智偉" w:date="2016-10-03T19:02:00Z"/>
          <w:kern w:val="2"/>
          <w:szCs w:val="24"/>
          <w:lang w:eastAsia="zh-TW"/>
        </w:rPr>
      </w:pPr>
      <w:ins w:id="302" w:author="楊智偉" w:date="2016-10-03T19:02:00Z">
        <w:r w:rsidRPr="0029105A">
          <w:rPr>
            <w:rFonts w:hint="eastAsia"/>
            <w:kern w:val="2"/>
            <w:szCs w:val="24"/>
            <w:lang w:eastAsia="zh-TW"/>
          </w:rPr>
          <w:t>接收傳入的參數</w:t>
        </w:r>
        <w:r>
          <w:rPr>
            <w:rFonts w:hint="eastAsia"/>
            <w:kern w:val="2"/>
            <w:szCs w:val="24"/>
            <w:lang w:eastAsia="zh-TW"/>
          </w:rPr>
          <w:t>SYS_NO</w:t>
        </w:r>
      </w:ins>
    </w:p>
    <w:p w:rsidR="00E21D93" w:rsidRPr="00307F57" w:rsidRDefault="00E21D93" w:rsidP="00E21D9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303" w:author="楊智偉" w:date="2016-10-03T19:02:00Z"/>
          <w:kern w:val="2"/>
          <w:szCs w:val="24"/>
          <w:lang w:eastAsia="zh-TW"/>
        </w:rPr>
      </w:pPr>
      <w:ins w:id="304" w:author="楊智偉" w:date="2016-10-03T19:02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E21D93" w:rsidRPr="00307F57" w:rsidRDefault="00E21D93" w:rsidP="00E21D9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305" w:author="楊智偉" w:date="2016-10-03T19:02:00Z"/>
          <w:rFonts w:hint="eastAsia"/>
          <w:kern w:val="2"/>
          <w:szCs w:val="24"/>
          <w:lang w:eastAsia="zh-TW"/>
        </w:rPr>
      </w:pPr>
      <w:ins w:id="306" w:author="楊智偉" w:date="2016-10-03T19:02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E21D93" w:rsidRPr="00E21D93" w:rsidRDefault="00E21D93" w:rsidP="00E21D9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307" w:author="楊智偉" w:date="2016-10-03T19:02:00Z"/>
          <w:rFonts w:hint="eastAsia"/>
          <w:kern w:val="2"/>
          <w:szCs w:val="24"/>
          <w:lang w:eastAsia="zh-TW"/>
          <w:rPrChange w:id="308" w:author="楊智偉" w:date="2016-10-03T19:02:00Z">
            <w:rPr>
              <w:ins w:id="309" w:author="楊智偉" w:date="2016-10-03T19:02:00Z"/>
              <w:rFonts w:ascii="細明體" w:eastAsia="細明體" w:hAnsi="細明體" w:hint="eastAsia"/>
              <w:bCs/>
              <w:lang w:eastAsia="zh-TW"/>
            </w:rPr>
          </w:rPrChange>
        </w:rPr>
        <w:pPrChange w:id="310" w:author="楊智偉" w:date="2016-10-03T19:02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11" w:author="楊智偉" w:date="2016-10-03T19:02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BD1313" w:rsidRDefault="00BD1313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更新覆核欄位：</w:t>
      </w:r>
    </w:p>
    <w:p w:rsidR="00BD1313" w:rsidRPr="002D592D" w:rsidRDefault="00BD1313" w:rsidP="009F7C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2D592D">
        <w:rPr>
          <w:rFonts w:hint="eastAsia"/>
          <w:bCs/>
          <w:lang w:eastAsia="zh-TW"/>
        </w:rPr>
        <w:t xml:space="preserve">UPDATE </w:t>
      </w:r>
      <w:r>
        <w:rPr>
          <w:rFonts w:hint="eastAsia"/>
          <w:bCs/>
          <w:lang w:eastAsia="zh-TW"/>
        </w:rPr>
        <w:t>DTAAV101</w:t>
      </w:r>
    </w:p>
    <w:p w:rsidR="00BD1313" w:rsidRPr="002D592D" w:rsidRDefault="00BD1313" w:rsidP="009F7C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2D592D">
        <w:rPr>
          <w:rFonts w:hint="eastAsia"/>
          <w:bCs/>
          <w:lang w:eastAsia="zh-TW"/>
        </w:rPr>
        <w:t>WHERE</w:t>
      </w:r>
    </w:p>
    <w:p w:rsidR="00BD1313" w:rsidRPr="00E80A3A" w:rsidRDefault="00BD1313" w:rsidP="009F7C2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bCs/>
          <w:lang w:eastAsia="zh-TW"/>
        </w:rPr>
      </w:pPr>
      <w:r w:rsidRPr="005479B4">
        <w:rPr>
          <w:rFonts w:hint="eastAsia"/>
          <w:bCs/>
          <w:lang w:eastAsia="zh-TW"/>
        </w:rPr>
        <w:t>模型分類</w:t>
      </w:r>
      <w:r w:rsidRPr="005479B4">
        <w:rPr>
          <w:rFonts w:hint="eastAsia"/>
          <w:bCs/>
          <w:lang w:eastAsia="zh-TW"/>
        </w:rPr>
        <w:t xml:space="preserve"> = 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700"/>
        <w:gridCol w:w="2545"/>
        <w:tblGridChange w:id="312">
          <w:tblGrid>
            <w:gridCol w:w="1559"/>
            <w:gridCol w:w="2700"/>
            <w:gridCol w:w="2545"/>
          </w:tblGrid>
        </w:tblGridChange>
      </w:tblGrid>
      <w:tr w:rsidR="00BD1313" w:rsidTr="003137BC">
        <w:trPr>
          <w:trHeight w:val="303"/>
        </w:trPr>
        <w:tc>
          <w:tcPr>
            <w:tcW w:w="1559" w:type="dxa"/>
            <w:shd w:val="clear" w:color="auto" w:fill="C0C0C0"/>
          </w:tcPr>
          <w:p w:rsidR="00BD1313" w:rsidRDefault="00BD1313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BD1313" w:rsidRDefault="00BD1313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45" w:type="dxa"/>
            <w:shd w:val="clear" w:color="auto" w:fill="C0C0C0"/>
          </w:tcPr>
          <w:p w:rsidR="00BD1313" w:rsidRDefault="00BD1313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BD1313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BD1313" w:rsidRDefault="00BD1313" w:rsidP="003137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是否覆核</w:t>
            </w:r>
          </w:p>
        </w:tc>
        <w:tc>
          <w:tcPr>
            <w:tcW w:w="2700" w:type="dxa"/>
          </w:tcPr>
          <w:p w:rsidR="00BD1313" w:rsidRPr="003E5424" w:rsidRDefault="00BD1313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N</w:t>
            </w:r>
          </w:p>
        </w:tc>
        <w:tc>
          <w:tcPr>
            <w:tcW w:w="2545" w:type="dxa"/>
          </w:tcPr>
          <w:p w:rsidR="00BD1313" w:rsidRDefault="00BD1313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D29B2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7D29B2" w:rsidRDefault="007D29B2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覆核人員ID</w:t>
            </w:r>
          </w:p>
        </w:tc>
        <w:tc>
          <w:tcPr>
            <w:tcW w:w="2700" w:type="dxa"/>
          </w:tcPr>
          <w:p w:rsidR="007D29B2" w:rsidRPr="00AF04A3" w:rsidRDefault="007D29B2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‘’</w:t>
            </w:r>
          </w:p>
        </w:tc>
        <w:tc>
          <w:tcPr>
            <w:tcW w:w="2545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D29B2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7D29B2" w:rsidRDefault="007D29B2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覆核人員姓名</w:t>
            </w:r>
          </w:p>
        </w:tc>
        <w:tc>
          <w:tcPr>
            <w:tcW w:w="2700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</w:p>
        </w:tc>
        <w:tc>
          <w:tcPr>
            <w:tcW w:w="2545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D29B2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7D29B2" w:rsidRDefault="007D29B2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覆核人員單位代號</w:t>
            </w:r>
          </w:p>
        </w:tc>
        <w:tc>
          <w:tcPr>
            <w:tcW w:w="2700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</w:p>
        </w:tc>
        <w:tc>
          <w:tcPr>
            <w:tcW w:w="2545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D29B2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7D29B2" w:rsidRDefault="007D29B2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覆核時間</w:t>
            </w:r>
          </w:p>
        </w:tc>
        <w:tc>
          <w:tcPr>
            <w:tcW w:w="2700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</w:p>
        </w:tc>
        <w:tc>
          <w:tcPr>
            <w:tcW w:w="2545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D29B2" w:rsidTr="003137BC">
        <w:trPr>
          <w:trHeight w:val="303"/>
        </w:trPr>
        <w:tc>
          <w:tcPr>
            <w:tcW w:w="1559" w:type="dxa"/>
            <w:shd w:val="clear" w:color="auto" w:fill="FFFF99"/>
            <w:vAlign w:val="center"/>
          </w:tcPr>
          <w:p w:rsidR="007D29B2" w:rsidRDefault="007D29B2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覆核人員ID</w:t>
            </w:r>
          </w:p>
        </w:tc>
        <w:tc>
          <w:tcPr>
            <w:tcW w:w="2700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</w:p>
        </w:tc>
        <w:tc>
          <w:tcPr>
            <w:tcW w:w="2545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21D93" w:rsidTr="00611550">
        <w:tblPrEx>
          <w:tblW w:w="6804" w:type="dxa"/>
          <w:tblInd w:w="20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313" w:author="楊智偉" w:date="2016-10-03T19:03:00Z">
            <w:tblPrEx>
              <w:tblW w:w="6804" w:type="dxa"/>
              <w:tblInd w:w="20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03"/>
          <w:ins w:id="314" w:author="楊智偉" w:date="2016-10-03T19:03:00Z"/>
          <w:trPrChange w:id="315" w:author="楊智偉" w:date="2016-10-03T19:03:00Z">
            <w:trPr>
              <w:trHeight w:val="303"/>
            </w:trPr>
          </w:trPrChange>
        </w:trPr>
        <w:tc>
          <w:tcPr>
            <w:tcW w:w="1559" w:type="dxa"/>
            <w:shd w:val="clear" w:color="auto" w:fill="FFFF99"/>
            <w:tcPrChange w:id="316" w:author="楊智偉" w:date="2016-10-03T19:03:00Z">
              <w:tcPr>
                <w:tcW w:w="1559" w:type="dxa"/>
                <w:shd w:val="clear" w:color="auto" w:fill="FFFF99"/>
                <w:vAlign w:val="center"/>
              </w:tcPr>
            </w:tcPrChange>
          </w:tcPr>
          <w:p w:rsidR="00E21D93" w:rsidRDefault="00E21D93" w:rsidP="00E21D93">
            <w:pPr>
              <w:rPr>
                <w:ins w:id="317" w:author="楊智偉" w:date="2016-10-03T19:03:00Z"/>
                <w:rFonts w:ascii="細明體" w:eastAsia="細明體" w:hAnsi="細明體" w:hint="eastAsia"/>
                <w:sz w:val="20"/>
              </w:rPr>
            </w:pPr>
            <w:ins w:id="318" w:author="楊智偉" w:date="2016-10-03T19:03:00Z">
              <w:r>
                <w:rPr>
                  <w:rFonts w:hint="eastAsia"/>
                  <w:kern w:val="2"/>
                </w:rPr>
                <w:t>系統別</w:t>
              </w:r>
            </w:ins>
          </w:p>
        </w:tc>
        <w:tc>
          <w:tcPr>
            <w:tcW w:w="2700" w:type="dxa"/>
            <w:tcPrChange w:id="319" w:author="楊智偉" w:date="2016-10-03T19:03:00Z">
              <w:tcPr>
                <w:tcW w:w="2700" w:type="dxa"/>
              </w:tcPr>
            </w:tcPrChange>
          </w:tcPr>
          <w:p w:rsidR="00E21D93" w:rsidRDefault="00E21D93" w:rsidP="00E21D93">
            <w:pPr>
              <w:pStyle w:val="Tabletext"/>
              <w:keepLines w:val="0"/>
              <w:spacing w:after="0" w:line="240" w:lineRule="auto"/>
              <w:rPr>
                <w:ins w:id="320" w:author="楊智偉" w:date="2016-10-03T19:03:00Z"/>
                <w:bCs/>
                <w:color w:val="000000"/>
                <w:lang w:eastAsia="zh-TW"/>
              </w:rPr>
            </w:pPr>
            <w:ins w:id="321" w:author="楊智偉" w:date="2016-10-03T19:03:00Z">
              <w:r>
                <w:rPr>
                  <w:rFonts w:hint="eastAsia"/>
                  <w:bCs/>
                  <w:lang w:eastAsia="zh-TW"/>
                </w:rPr>
                <w:t>傳入</w:t>
              </w:r>
              <w:r>
                <w:rPr>
                  <w:rFonts w:hint="eastAsia"/>
                  <w:bCs/>
                  <w:lang w:eastAsia="zh-TW"/>
                </w:rPr>
                <w:t>.</w:t>
              </w:r>
              <w:r>
                <w:rPr>
                  <w:bCs/>
                  <w:lang w:eastAsia="zh-TW"/>
                </w:rPr>
                <w:t>SYS_NO</w:t>
              </w:r>
            </w:ins>
          </w:p>
        </w:tc>
        <w:tc>
          <w:tcPr>
            <w:tcW w:w="2545" w:type="dxa"/>
            <w:tcPrChange w:id="322" w:author="楊智偉" w:date="2016-10-03T19:03:00Z">
              <w:tcPr>
                <w:tcW w:w="2545" w:type="dxa"/>
              </w:tcPr>
            </w:tcPrChange>
          </w:tcPr>
          <w:p w:rsidR="00E21D93" w:rsidRDefault="00E21D93" w:rsidP="00E21D93">
            <w:pPr>
              <w:pStyle w:val="Tabletext"/>
              <w:keepLines w:val="0"/>
              <w:spacing w:after="0" w:line="240" w:lineRule="auto"/>
              <w:rPr>
                <w:ins w:id="323" w:author="楊智偉" w:date="2016-10-03T19:03:00Z"/>
                <w:rFonts w:hint="eastAsia"/>
                <w:bCs/>
                <w:lang w:eastAsia="zh-TW"/>
              </w:rPr>
            </w:pPr>
          </w:p>
        </w:tc>
      </w:tr>
    </w:tbl>
    <w:p w:rsidR="00BD1313" w:rsidRDefault="00BD1313" w:rsidP="00BD1313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23583C" w:rsidRDefault="00096DBD" w:rsidP="00BD1313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版本查詢</w:t>
      </w:r>
      <w:r w:rsidR="00282D7E">
        <w:rPr>
          <w:rFonts w:ascii="細明體" w:eastAsia="細明體" w:hAnsi="細明體" w:hint="eastAsia"/>
          <w:b/>
          <w:bCs/>
          <w:lang w:eastAsia="zh-TW"/>
        </w:rPr>
        <w:t>(試算不需此功能)</w:t>
      </w:r>
    </w:p>
    <w:p w:rsidR="00550B1D" w:rsidRPr="00225088" w:rsidRDefault="00550B1D" w:rsidP="00550B1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&lt;&gt;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550B1D" w:rsidRPr="0023583C" w:rsidRDefault="00550B1D" w:rsidP="00282D7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不需執行</w:t>
      </w:r>
    </w:p>
    <w:p w:rsidR="0023583C" w:rsidRDefault="008E2145" w:rsidP="0023583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連結至AAV1_0101</w:t>
      </w:r>
    </w:p>
    <w:p w:rsidR="007E338F" w:rsidRDefault="007E338F" w:rsidP="007E338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模型分類</w:t>
      </w:r>
    </w:p>
    <w:p w:rsidR="0023583C" w:rsidRDefault="0023583C" w:rsidP="0023583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646E68" w:rsidRPr="0023583C" w:rsidRDefault="00411580" w:rsidP="00BD1313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3583C">
        <w:rPr>
          <w:rFonts w:ascii="細明體" w:eastAsia="細明體" w:hAnsi="細明體" w:hint="eastAsia"/>
          <w:bCs/>
          <w:lang w:eastAsia="zh-TW"/>
        </w:rPr>
        <w:t>RETURN</w:t>
      </w:r>
    </w:p>
    <w:sectPr w:rsidR="00646E68" w:rsidRPr="0023583C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860" w:rsidRDefault="00D27860" w:rsidP="004449C6">
      <w:r>
        <w:separator/>
      </w:r>
    </w:p>
  </w:endnote>
  <w:endnote w:type="continuationSeparator" w:id="0">
    <w:p w:rsidR="00D27860" w:rsidRDefault="00D27860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860" w:rsidRDefault="00D27860" w:rsidP="004449C6">
      <w:r>
        <w:separator/>
      </w:r>
    </w:p>
  </w:footnote>
  <w:footnote w:type="continuationSeparator" w:id="0">
    <w:p w:rsidR="00D27860" w:rsidRDefault="00D27860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44C0110"/>
    <w:multiLevelType w:val="multilevel"/>
    <w:tmpl w:val="0409001D"/>
    <w:numStyleLink w:val="1"/>
  </w:abstractNum>
  <w:abstractNum w:abstractNumId="28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2"/>
  </w:num>
  <w:num w:numId="31">
    <w:abstractNumId w:val="1"/>
  </w:num>
  <w:num w:numId="32">
    <w:abstractNumId w:val="17"/>
  </w:num>
  <w:num w:numId="33">
    <w:abstractNumId w:val="34"/>
  </w:num>
  <w:num w:numId="34">
    <w:abstractNumId w:val="8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10"/>
  </w:num>
  <w:num w:numId="38">
    <w:abstractNumId w:val="32"/>
  </w:num>
  <w:num w:numId="39">
    <w:abstractNumId w:val="0"/>
  </w:num>
  <w:num w:numId="40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15D0"/>
    <w:rsid w:val="00003DE3"/>
    <w:rsid w:val="0000406A"/>
    <w:rsid w:val="00006D72"/>
    <w:rsid w:val="000070D0"/>
    <w:rsid w:val="000100A6"/>
    <w:rsid w:val="00011FD7"/>
    <w:rsid w:val="000128C7"/>
    <w:rsid w:val="000155DF"/>
    <w:rsid w:val="00016079"/>
    <w:rsid w:val="00016385"/>
    <w:rsid w:val="00017681"/>
    <w:rsid w:val="0002021D"/>
    <w:rsid w:val="00020938"/>
    <w:rsid w:val="00021988"/>
    <w:rsid w:val="000269F2"/>
    <w:rsid w:val="000308E4"/>
    <w:rsid w:val="00031F14"/>
    <w:rsid w:val="0003285C"/>
    <w:rsid w:val="0003406B"/>
    <w:rsid w:val="000417FD"/>
    <w:rsid w:val="00051847"/>
    <w:rsid w:val="000535F7"/>
    <w:rsid w:val="00053819"/>
    <w:rsid w:val="00053D36"/>
    <w:rsid w:val="000545C5"/>
    <w:rsid w:val="00055695"/>
    <w:rsid w:val="000556D8"/>
    <w:rsid w:val="000608E5"/>
    <w:rsid w:val="00060F4B"/>
    <w:rsid w:val="00061E49"/>
    <w:rsid w:val="00062C39"/>
    <w:rsid w:val="00064204"/>
    <w:rsid w:val="00064465"/>
    <w:rsid w:val="00064C2F"/>
    <w:rsid w:val="0006764F"/>
    <w:rsid w:val="000700BD"/>
    <w:rsid w:val="00072C8F"/>
    <w:rsid w:val="00072CD9"/>
    <w:rsid w:val="00073358"/>
    <w:rsid w:val="000807EF"/>
    <w:rsid w:val="00081BD9"/>
    <w:rsid w:val="00084798"/>
    <w:rsid w:val="00085337"/>
    <w:rsid w:val="000924E4"/>
    <w:rsid w:val="0009283A"/>
    <w:rsid w:val="000929E0"/>
    <w:rsid w:val="00092C75"/>
    <w:rsid w:val="00093639"/>
    <w:rsid w:val="000947CB"/>
    <w:rsid w:val="00094A3B"/>
    <w:rsid w:val="00095877"/>
    <w:rsid w:val="00096DB1"/>
    <w:rsid w:val="00096DBD"/>
    <w:rsid w:val="000A139E"/>
    <w:rsid w:val="000A47EC"/>
    <w:rsid w:val="000A6634"/>
    <w:rsid w:val="000A6EC7"/>
    <w:rsid w:val="000B6BC3"/>
    <w:rsid w:val="000C0C7E"/>
    <w:rsid w:val="000C67AE"/>
    <w:rsid w:val="000D00E7"/>
    <w:rsid w:val="000D109D"/>
    <w:rsid w:val="000D28E7"/>
    <w:rsid w:val="000D4B23"/>
    <w:rsid w:val="000D70A4"/>
    <w:rsid w:val="000E2713"/>
    <w:rsid w:val="000E3A7E"/>
    <w:rsid w:val="000E3E26"/>
    <w:rsid w:val="000E5135"/>
    <w:rsid w:val="000E5C23"/>
    <w:rsid w:val="000E7722"/>
    <w:rsid w:val="000F5AAD"/>
    <w:rsid w:val="000F6D7B"/>
    <w:rsid w:val="000F733D"/>
    <w:rsid w:val="00102D6A"/>
    <w:rsid w:val="0011259A"/>
    <w:rsid w:val="00113BF6"/>
    <w:rsid w:val="00115157"/>
    <w:rsid w:val="00115974"/>
    <w:rsid w:val="00116A23"/>
    <w:rsid w:val="0012080B"/>
    <w:rsid w:val="00120A8E"/>
    <w:rsid w:val="00121EB0"/>
    <w:rsid w:val="00122D82"/>
    <w:rsid w:val="0012432A"/>
    <w:rsid w:val="001303BE"/>
    <w:rsid w:val="00130F9A"/>
    <w:rsid w:val="0013776B"/>
    <w:rsid w:val="00137D4D"/>
    <w:rsid w:val="001405F8"/>
    <w:rsid w:val="001413A7"/>
    <w:rsid w:val="00144ACD"/>
    <w:rsid w:val="001469B6"/>
    <w:rsid w:val="001516AE"/>
    <w:rsid w:val="00153E6D"/>
    <w:rsid w:val="00156527"/>
    <w:rsid w:val="00160565"/>
    <w:rsid w:val="001625D7"/>
    <w:rsid w:val="0017051D"/>
    <w:rsid w:val="00175E2D"/>
    <w:rsid w:val="0017751B"/>
    <w:rsid w:val="001814CD"/>
    <w:rsid w:val="00182BD3"/>
    <w:rsid w:val="00185DC7"/>
    <w:rsid w:val="00186C07"/>
    <w:rsid w:val="00187736"/>
    <w:rsid w:val="00192B58"/>
    <w:rsid w:val="00196D39"/>
    <w:rsid w:val="001A2F38"/>
    <w:rsid w:val="001B0334"/>
    <w:rsid w:val="001B0CDF"/>
    <w:rsid w:val="001B3995"/>
    <w:rsid w:val="001B5134"/>
    <w:rsid w:val="001B760B"/>
    <w:rsid w:val="001C1EB6"/>
    <w:rsid w:val="001C3897"/>
    <w:rsid w:val="001C7ED3"/>
    <w:rsid w:val="001D0FD8"/>
    <w:rsid w:val="001D2913"/>
    <w:rsid w:val="001D2A90"/>
    <w:rsid w:val="001D7A8E"/>
    <w:rsid w:val="001D7AA4"/>
    <w:rsid w:val="001E6703"/>
    <w:rsid w:val="001F012D"/>
    <w:rsid w:val="001F317F"/>
    <w:rsid w:val="001F5A8A"/>
    <w:rsid w:val="00202312"/>
    <w:rsid w:val="0021002A"/>
    <w:rsid w:val="00210F8C"/>
    <w:rsid w:val="002127E2"/>
    <w:rsid w:val="00216170"/>
    <w:rsid w:val="0021748C"/>
    <w:rsid w:val="00220E94"/>
    <w:rsid w:val="00224D58"/>
    <w:rsid w:val="00225088"/>
    <w:rsid w:val="00225276"/>
    <w:rsid w:val="00230917"/>
    <w:rsid w:val="00231ADB"/>
    <w:rsid w:val="002326AA"/>
    <w:rsid w:val="00233CA3"/>
    <w:rsid w:val="0023583C"/>
    <w:rsid w:val="00235B16"/>
    <w:rsid w:val="00236778"/>
    <w:rsid w:val="00243EF1"/>
    <w:rsid w:val="0024498D"/>
    <w:rsid w:val="00244CE2"/>
    <w:rsid w:val="00245025"/>
    <w:rsid w:val="002518A1"/>
    <w:rsid w:val="00251F9A"/>
    <w:rsid w:val="002563E4"/>
    <w:rsid w:val="002575FA"/>
    <w:rsid w:val="0025789C"/>
    <w:rsid w:val="00260591"/>
    <w:rsid w:val="00260E8C"/>
    <w:rsid w:val="00262041"/>
    <w:rsid w:val="00265A42"/>
    <w:rsid w:val="00270C3C"/>
    <w:rsid w:val="00272019"/>
    <w:rsid w:val="002735CF"/>
    <w:rsid w:val="0028035D"/>
    <w:rsid w:val="00281927"/>
    <w:rsid w:val="00282D7E"/>
    <w:rsid w:val="0028416E"/>
    <w:rsid w:val="002904CD"/>
    <w:rsid w:val="0029105A"/>
    <w:rsid w:val="002A1137"/>
    <w:rsid w:val="002A4A25"/>
    <w:rsid w:val="002A5487"/>
    <w:rsid w:val="002B200E"/>
    <w:rsid w:val="002B3D7A"/>
    <w:rsid w:val="002B3E2D"/>
    <w:rsid w:val="002B48A7"/>
    <w:rsid w:val="002B7E25"/>
    <w:rsid w:val="002C0F82"/>
    <w:rsid w:val="002C54DE"/>
    <w:rsid w:val="002C5F41"/>
    <w:rsid w:val="002C77C7"/>
    <w:rsid w:val="002D0361"/>
    <w:rsid w:val="002D592D"/>
    <w:rsid w:val="002D633A"/>
    <w:rsid w:val="002E167E"/>
    <w:rsid w:val="002E16A5"/>
    <w:rsid w:val="002E2BDD"/>
    <w:rsid w:val="002E2BE7"/>
    <w:rsid w:val="002E3FBB"/>
    <w:rsid w:val="002E4C3E"/>
    <w:rsid w:val="002E71DA"/>
    <w:rsid w:val="002F4E67"/>
    <w:rsid w:val="00312083"/>
    <w:rsid w:val="003137BC"/>
    <w:rsid w:val="00314F22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426F4"/>
    <w:rsid w:val="003450EA"/>
    <w:rsid w:val="003514F4"/>
    <w:rsid w:val="00351882"/>
    <w:rsid w:val="00352728"/>
    <w:rsid w:val="003539DD"/>
    <w:rsid w:val="00355415"/>
    <w:rsid w:val="00360158"/>
    <w:rsid w:val="003608DA"/>
    <w:rsid w:val="0036189A"/>
    <w:rsid w:val="003634E9"/>
    <w:rsid w:val="00363637"/>
    <w:rsid w:val="003676A5"/>
    <w:rsid w:val="0038047F"/>
    <w:rsid w:val="003813A7"/>
    <w:rsid w:val="00382B6A"/>
    <w:rsid w:val="00382E46"/>
    <w:rsid w:val="0038682E"/>
    <w:rsid w:val="00386B69"/>
    <w:rsid w:val="003909A2"/>
    <w:rsid w:val="003914C5"/>
    <w:rsid w:val="00393017"/>
    <w:rsid w:val="00393540"/>
    <w:rsid w:val="0039392A"/>
    <w:rsid w:val="00396DEF"/>
    <w:rsid w:val="003A4401"/>
    <w:rsid w:val="003A5CDC"/>
    <w:rsid w:val="003B6915"/>
    <w:rsid w:val="003C1996"/>
    <w:rsid w:val="003C5C92"/>
    <w:rsid w:val="003C6556"/>
    <w:rsid w:val="003D2B73"/>
    <w:rsid w:val="003D3CCF"/>
    <w:rsid w:val="003D4176"/>
    <w:rsid w:val="003D42C5"/>
    <w:rsid w:val="003D5FB1"/>
    <w:rsid w:val="003D701F"/>
    <w:rsid w:val="003E10C8"/>
    <w:rsid w:val="003E3A39"/>
    <w:rsid w:val="003E5424"/>
    <w:rsid w:val="003E6EB6"/>
    <w:rsid w:val="003F07A5"/>
    <w:rsid w:val="003F2C32"/>
    <w:rsid w:val="003F3FA7"/>
    <w:rsid w:val="003F74AB"/>
    <w:rsid w:val="004019B5"/>
    <w:rsid w:val="00402206"/>
    <w:rsid w:val="0040318A"/>
    <w:rsid w:val="00411580"/>
    <w:rsid w:val="004156B4"/>
    <w:rsid w:val="0041604A"/>
    <w:rsid w:val="004276A7"/>
    <w:rsid w:val="00430346"/>
    <w:rsid w:val="00430F55"/>
    <w:rsid w:val="00431F26"/>
    <w:rsid w:val="00441078"/>
    <w:rsid w:val="004445AA"/>
    <w:rsid w:val="0044485E"/>
    <w:rsid w:val="004449C6"/>
    <w:rsid w:val="0044588B"/>
    <w:rsid w:val="004520AD"/>
    <w:rsid w:val="004520F3"/>
    <w:rsid w:val="004605F7"/>
    <w:rsid w:val="004618AE"/>
    <w:rsid w:val="00471646"/>
    <w:rsid w:val="00471738"/>
    <w:rsid w:val="00490615"/>
    <w:rsid w:val="00491156"/>
    <w:rsid w:val="00495E68"/>
    <w:rsid w:val="00496132"/>
    <w:rsid w:val="004962F6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C4538"/>
    <w:rsid w:val="004D0438"/>
    <w:rsid w:val="004D123A"/>
    <w:rsid w:val="004D2F17"/>
    <w:rsid w:val="004D3635"/>
    <w:rsid w:val="004D431D"/>
    <w:rsid w:val="004D6790"/>
    <w:rsid w:val="004E01C2"/>
    <w:rsid w:val="004E0F9B"/>
    <w:rsid w:val="004E1208"/>
    <w:rsid w:val="004E1845"/>
    <w:rsid w:val="004E4CF9"/>
    <w:rsid w:val="004F1212"/>
    <w:rsid w:val="004F2A42"/>
    <w:rsid w:val="004F2ED9"/>
    <w:rsid w:val="004F47C2"/>
    <w:rsid w:val="00503BB3"/>
    <w:rsid w:val="00505B1F"/>
    <w:rsid w:val="0050798D"/>
    <w:rsid w:val="00511FB5"/>
    <w:rsid w:val="00516FC2"/>
    <w:rsid w:val="00517D16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DAC"/>
    <w:rsid w:val="00546228"/>
    <w:rsid w:val="005464C7"/>
    <w:rsid w:val="0054739D"/>
    <w:rsid w:val="005479B4"/>
    <w:rsid w:val="005505AC"/>
    <w:rsid w:val="00550B1D"/>
    <w:rsid w:val="00551CD3"/>
    <w:rsid w:val="00552B66"/>
    <w:rsid w:val="00556EF8"/>
    <w:rsid w:val="005606DB"/>
    <w:rsid w:val="005620DB"/>
    <w:rsid w:val="00567179"/>
    <w:rsid w:val="00574D17"/>
    <w:rsid w:val="00576BFB"/>
    <w:rsid w:val="00577115"/>
    <w:rsid w:val="005801D6"/>
    <w:rsid w:val="00586568"/>
    <w:rsid w:val="0059079A"/>
    <w:rsid w:val="00592D62"/>
    <w:rsid w:val="005943AC"/>
    <w:rsid w:val="005949AD"/>
    <w:rsid w:val="005A2C2C"/>
    <w:rsid w:val="005A36ED"/>
    <w:rsid w:val="005B0514"/>
    <w:rsid w:val="005B05DC"/>
    <w:rsid w:val="005B6692"/>
    <w:rsid w:val="005D493D"/>
    <w:rsid w:val="005D5440"/>
    <w:rsid w:val="005D6E2C"/>
    <w:rsid w:val="005E2898"/>
    <w:rsid w:val="005F45F9"/>
    <w:rsid w:val="005F4DEB"/>
    <w:rsid w:val="005F66FE"/>
    <w:rsid w:val="00603723"/>
    <w:rsid w:val="006044B8"/>
    <w:rsid w:val="0060547C"/>
    <w:rsid w:val="00611550"/>
    <w:rsid w:val="00613606"/>
    <w:rsid w:val="006140FC"/>
    <w:rsid w:val="00614427"/>
    <w:rsid w:val="006167F5"/>
    <w:rsid w:val="00617D2D"/>
    <w:rsid w:val="00620522"/>
    <w:rsid w:val="00623B88"/>
    <w:rsid w:val="0062510E"/>
    <w:rsid w:val="00625D2A"/>
    <w:rsid w:val="006269A3"/>
    <w:rsid w:val="00630492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46E68"/>
    <w:rsid w:val="00651BF1"/>
    <w:rsid w:val="006531D3"/>
    <w:rsid w:val="00653ED0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706C7"/>
    <w:rsid w:val="00671F47"/>
    <w:rsid w:val="00674DD4"/>
    <w:rsid w:val="00677153"/>
    <w:rsid w:val="006827CF"/>
    <w:rsid w:val="00686385"/>
    <w:rsid w:val="00686572"/>
    <w:rsid w:val="0069175D"/>
    <w:rsid w:val="00694355"/>
    <w:rsid w:val="00694998"/>
    <w:rsid w:val="00694A3F"/>
    <w:rsid w:val="0069652E"/>
    <w:rsid w:val="00697C3C"/>
    <w:rsid w:val="006A0CE9"/>
    <w:rsid w:val="006A70DB"/>
    <w:rsid w:val="006A767A"/>
    <w:rsid w:val="006B1CEF"/>
    <w:rsid w:val="006B211D"/>
    <w:rsid w:val="006B310A"/>
    <w:rsid w:val="006C007C"/>
    <w:rsid w:val="006C114E"/>
    <w:rsid w:val="006C6EA5"/>
    <w:rsid w:val="006D0020"/>
    <w:rsid w:val="006D23EC"/>
    <w:rsid w:val="006D24D8"/>
    <w:rsid w:val="006D40EF"/>
    <w:rsid w:val="006D5AE9"/>
    <w:rsid w:val="006E0269"/>
    <w:rsid w:val="006E2756"/>
    <w:rsid w:val="006E2E87"/>
    <w:rsid w:val="006E2FDF"/>
    <w:rsid w:val="006E307E"/>
    <w:rsid w:val="006E4C31"/>
    <w:rsid w:val="006E6BC7"/>
    <w:rsid w:val="006F0BE8"/>
    <w:rsid w:val="006F1333"/>
    <w:rsid w:val="006F1ACA"/>
    <w:rsid w:val="006F3A6E"/>
    <w:rsid w:val="0070124C"/>
    <w:rsid w:val="00701CCA"/>
    <w:rsid w:val="007023F5"/>
    <w:rsid w:val="00705229"/>
    <w:rsid w:val="00705A8C"/>
    <w:rsid w:val="00711A45"/>
    <w:rsid w:val="007156E2"/>
    <w:rsid w:val="007161D1"/>
    <w:rsid w:val="0071709E"/>
    <w:rsid w:val="00717D62"/>
    <w:rsid w:val="007202C8"/>
    <w:rsid w:val="00724F43"/>
    <w:rsid w:val="00725628"/>
    <w:rsid w:val="007304D4"/>
    <w:rsid w:val="0073066A"/>
    <w:rsid w:val="00731818"/>
    <w:rsid w:val="00732E67"/>
    <w:rsid w:val="0073569E"/>
    <w:rsid w:val="00735AD3"/>
    <w:rsid w:val="00736CBF"/>
    <w:rsid w:val="007374A6"/>
    <w:rsid w:val="007375F1"/>
    <w:rsid w:val="00740DB3"/>
    <w:rsid w:val="0074416D"/>
    <w:rsid w:val="00744ABC"/>
    <w:rsid w:val="00750473"/>
    <w:rsid w:val="00752E5A"/>
    <w:rsid w:val="00753579"/>
    <w:rsid w:val="007560B8"/>
    <w:rsid w:val="007562FE"/>
    <w:rsid w:val="007573AC"/>
    <w:rsid w:val="00761D00"/>
    <w:rsid w:val="00762584"/>
    <w:rsid w:val="00765603"/>
    <w:rsid w:val="007717A3"/>
    <w:rsid w:val="007726E7"/>
    <w:rsid w:val="00774BBE"/>
    <w:rsid w:val="00775818"/>
    <w:rsid w:val="00781539"/>
    <w:rsid w:val="007872D8"/>
    <w:rsid w:val="00794B21"/>
    <w:rsid w:val="00794D90"/>
    <w:rsid w:val="0079651A"/>
    <w:rsid w:val="00796BB4"/>
    <w:rsid w:val="007A0524"/>
    <w:rsid w:val="007A06C5"/>
    <w:rsid w:val="007A35E9"/>
    <w:rsid w:val="007B13B8"/>
    <w:rsid w:val="007B4EC5"/>
    <w:rsid w:val="007B59EE"/>
    <w:rsid w:val="007B6378"/>
    <w:rsid w:val="007B68D6"/>
    <w:rsid w:val="007B7152"/>
    <w:rsid w:val="007B71E1"/>
    <w:rsid w:val="007B7F99"/>
    <w:rsid w:val="007C040D"/>
    <w:rsid w:val="007C06BE"/>
    <w:rsid w:val="007C31C2"/>
    <w:rsid w:val="007C36AF"/>
    <w:rsid w:val="007C3A09"/>
    <w:rsid w:val="007C41D3"/>
    <w:rsid w:val="007D234C"/>
    <w:rsid w:val="007D29B2"/>
    <w:rsid w:val="007D521F"/>
    <w:rsid w:val="007D5A92"/>
    <w:rsid w:val="007E338F"/>
    <w:rsid w:val="007E41D0"/>
    <w:rsid w:val="007E51A5"/>
    <w:rsid w:val="007E5476"/>
    <w:rsid w:val="007E7C69"/>
    <w:rsid w:val="007F49D0"/>
    <w:rsid w:val="00812A74"/>
    <w:rsid w:val="008150AA"/>
    <w:rsid w:val="00816026"/>
    <w:rsid w:val="0081720B"/>
    <w:rsid w:val="0082084E"/>
    <w:rsid w:val="00822E9E"/>
    <w:rsid w:val="008300F3"/>
    <w:rsid w:val="00831ED1"/>
    <w:rsid w:val="00832021"/>
    <w:rsid w:val="00834C9C"/>
    <w:rsid w:val="008369C1"/>
    <w:rsid w:val="00841447"/>
    <w:rsid w:val="008425C3"/>
    <w:rsid w:val="00844523"/>
    <w:rsid w:val="00846A7E"/>
    <w:rsid w:val="00846A86"/>
    <w:rsid w:val="00846CF5"/>
    <w:rsid w:val="00852837"/>
    <w:rsid w:val="00853A5A"/>
    <w:rsid w:val="0085468D"/>
    <w:rsid w:val="008558F3"/>
    <w:rsid w:val="0086150F"/>
    <w:rsid w:val="00861CF3"/>
    <w:rsid w:val="00862D80"/>
    <w:rsid w:val="00862EF0"/>
    <w:rsid w:val="00866582"/>
    <w:rsid w:val="00872B9C"/>
    <w:rsid w:val="00876DF4"/>
    <w:rsid w:val="00880610"/>
    <w:rsid w:val="0088457D"/>
    <w:rsid w:val="00886BFD"/>
    <w:rsid w:val="00890E06"/>
    <w:rsid w:val="008A441B"/>
    <w:rsid w:val="008A474A"/>
    <w:rsid w:val="008A479E"/>
    <w:rsid w:val="008A4E9B"/>
    <w:rsid w:val="008A554C"/>
    <w:rsid w:val="008B0B53"/>
    <w:rsid w:val="008B2E8B"/>
    <w:rsid w:val="008B3944"/>
    <w:rsid w:val="008B4A16"/>
    <w:rsid w:val="008B56FA"/>
    <w:rsid w:val="008C13F0"/>
    <w:rsid w:val="008C13FF"/>
    <w:rsid w:val="008C3736"/>
    <w:rsid w:val="008C5F0B"/>
    <w:rsid w:val="008C71BD"/>
    <w:rsid w:val="008D3DC3"/>
    <w:rsid w:val="008D4203"/>
    <w:rsid w:val="008D5D32"/>
    <w:rsid w:val="008D5D60"/>
    <w:rsid w:val="008D739A"/>
    <w:rsid w:val="008E2145"/>
    <w:rsid w:val="008E3847"/>
    <w:rsid w:val="008E3B13"/>
    <w:rsid w:val="008E53D4"/>
    <w:rsid w:val="008E6A48"/>
    <w:rsid w:val="00901A09"/>
    <w:rsid w:val="00903F64"/>
    <w:rsid w:val="009042F9"/>
    <w:rsid w:val="00905DBA"/>
    <w:rsid w:val="00913AF4"/>
    <w:rsid w:val="009226CC"/>
    <w:rsid w:val="0092574E"/>
    <w:rsid w:val="00932800"/>
    <w:rsid w:val="00932942"/>
    <w:rsid w:val="00934DB5"/>
    <w:rsid w:val="00940F3C"/>
    <w:rsid w:val="00943B84"/>
    <w:rsid w:val="00943BDD"/>
    <w:rsid w:val="009541F7"/>
    <w:rsid w:val="00954672"/>
    <w:rsid w:val="009611DC"/>
    <w:rsid w:val="0096146A"/>
    <w:rsid w:val="009628DE"/>
    <w:rsid w:val="00964C1F"/>
    <w:rsid w:val="00964CDE"/>
    <w:rsid w:val="00966ACD"/>
    <w:rsid w:val="00966AE7"/>
    <w:rsid w:val="009716EC"/>
    <w:rsid w:val="00974A6C"/>
    <w:rsid w:val="0098009D"/>
    <w:rsid w:val="0098177B"/>
    <w:rsid w:val="00987A27"/>
    <w:rsid w:val="009900A4"/>
    <w:rsid w:val="00992090"/>
    <w:rsid w:val="00992BB6"/>
    <w:rsid w:val="00994EF9"/>
    <w:rsid w:val="009950D9"/>
    <w:rsid w:val="00995965"/>
    <w:rsid w:val="009965FF"/>
    <w:rsid w:val="00997CDA"/>
    <w:rsid w:val="009A2680"/>
    <w:rsid w:val="009A6242"/>
    <w:rsid w:val="009B262F"/>
    <w:rsid w:val="009B2E33"/>
    <w:rsid w:val="009B366E"/>
    <w:rsid w:val="009B4D70"/>
    <w:rsid w:val="009B5DB5"/>
    <w:rsid w:val="009B65B6"/>
    <w:rsid w:val="009C0ECF"/>
    <w:rsid w:val="009C18CF"/>
    <w:rsid w:val="009D25B9"/>
    <w:rsid w:val="009D28D1"/>
    <w:rsid w:val="009D43BE"/>
    <w:rsid w:val="009E265C"/>
    <w:rsid w:val="009E754E"/>
    <w:rsid w:val="009E7929"/>
    <w:rsid w:val="009F5491"/>
    <w:rsid w:val="009F5B0A"/>
    <w:rsid w:val="009F5B1A"/>
    <w:rsid w:val="009F5C0D"/>
    <w:rsid w:val="009F7C25"/>
    <w:rsid w:val="00A0272C"/>
    <w:rsid w:val="00A03E25"/>
    <w:rsid w:val="00A06BCA"/>
    <w:rsid w:val="00A07589"/>
    <w:rsid w:val="00A0785F"/>
    <w:rsid w:val="00A07B6E"/>
    <w:rsid w:val="00A133F9"/>
    <w:rsid w:val="00A146B6"/>
    <w:rsid w:val="00A16AA6"/>
    <w:rsid w:val="00A1725C"/>
    <w:rsid w:val="00A20B03"/>
    <w:rsid w:val="00A2226C"/>
    <w:rsid w:val="00A22599"/>
    <w:rsid w:val="00A24D1E"/>
    <w:rsid w:val="00A31E08"/>
    <w:rsid w:val="00A35492"/>
    <w:rsid w:val="00A41BDC"/>
    <w:rsid w:val="00A42FA3"/>
    <w:rsid w:val="00A44D09"/>
    <w:rsid w:val="00A611B7"/>
    <w:rsid w:val="00A617B7"/>
    <w:rsid w:val="00A6233A"/>
    <w:rsid w:val="00A65B9B"/>
    <w:rsid w:val="00A66AD3"/>
    <w:rsid w:val="00A674CF"/>
    <w:rsid w:val="00A67A47"/>
    <w:rsid w:val="00A70353"/>
    <w:rsid w:val="00A71E59"/>
    <w:rsid w:val="00A7214C"/>
    <w:rsid w:val="00A731E2"/>
    <w:rsid w:val="00A73B25"/>
    <w:rsid w:val="00A74050"/>
    <w:rsid w:val="00A75404"/>
    <w:rsid w:val="00A80E91"/>
    <w:rsid w:val="00A81876"/>
    <w:rsid w:val="00A81DA0"/>
    <w:rsid w:val="00A82D01"/>
    <w:rsid w:val="00A831BB"/>
    <w:rsid w:val="00A841CD"/>
    <w:rsid w:val="00A87203"/>
    <w:rsid w:val="00A87D89"/>
    <w:rsid w:val="00A92F72"/>
    <w:rsid w:val="00A94E49"/>
    <w:rsid w:val="00A95328"/>
    <w:rsid w:val="00A95A68"/>
    <w:rsid w:val="00A97C07"/>
    <w:rsid w:val="00A97CA6"/>
    <w:rsid w:val="00AA140F"/>
    <w:rsid w:val="00AA4342"/>
    <w:rsid w:val="00AA48CC"/>
    <w:rsid w:val="00AA7839"/>
    <w:rsid w:val="00AB07DF"/>
    <w:rsid w:val="00AB2435"/>
    <w:rsid w:val="00AB495E"/>
    <w:rsid w:val="00AB5AD5"/>
    <w:rsid w:val="00AC7A8D"/>
    <w:rsid w:val="00AD0358"/>
    <w:rsid w:val="00AD07E2"/>
    <w:rsid w:val="00AD167D"/>
    <w:rsid w:val="00AD243E"/>
    <w:rsid w:val="00AD61E3"/>
    <w:rsid w:val="00AF04A3"/>
    <w:rsid w:val="00AF1D36"/>
    <w:rsid w:val="00AF4DC8"/>
    <w:rsid w:val="00AF5FD8"/>
    <w:rsid w:val="00B01035"/>
    <w:rsid w:val="00B05BE6"/>
    <w:rsid w:val="00B06741"/>
    <w:rsid w:val="00B10E25"/>
    <w:rsid w:val="00B12AB7"/>
    <w:rsid w:val="00B12E27"/>
    <w:rsid w:val="00B16E19"/>
    <w:rsid w:val="00B170FD"/>
    <w:rsid w:val="00B236D2"/>
    <w:rsid w:val="00B255BA"/>
    <w:rsid w:val="00B31C06"/>
    <w:rsid w:val="00B323CF"/>
    <w:rsid w:val="00B32AEF"/>
    <w:rsid w:val="00B37248"/>
    <w:rsid w:val="00B37394"/>
    <w:rsid w:val="00B37813"/>
    <w:rsid w:val="00B40BDE"/>
    <w:rsid w:val="00B5362E"/>
    <w:rsid w:val="00B53A4B"/>
    <w:rsid w:val="00B60E22"/>
    <w:rsid w:val="00B62022"/>
    <w:rsid w:val="00B6380B"/>
    <w:rsid w:val="00B64346"/>
    <w:rsid w:val="00B700FB"/>
    <w:rsid w:val="00B749CE"/>
    <w:rsid w:val="00B77D2B"/>
    <w:rsid w:val="00B8048E"/>
    <w:rsid w:val="00B81919"/>
    <w:rsid w:val="00B842AF"/>
    <w:rsid w:val="00B853A9"/>
    <w:rsid w:val="00B924A1"/>
    <w:rsid w:val="00B958B0"/>
    <w:rsid w:val="00B962E2"/>
    <w:rsid w:val="00BA4401"/>
    <w:rsid w:val="00BA4CD2"/>
    <w:rsid w:val="00BA4D97"/>
    <w:rsid w:val="00BA5D3F"/>
    <w:rsid w:val="00BA7E0C"/>
    <w:rsid w:val="00BB0677"/>
    <w:rsid w:val="00BB0A57"/>
    <w:rsid w:val="00BB1FB0"/>
    <w:rsid w:val="00BB24E7"/>
    <w:rsid w:val="00BC02CF"/>
    <w:rsid w:val="00BC58FA"/>
    <w:rsid w:val="00BD1313"/>
    <w:rsid w:val="00BD7A70"/>
    <w:rsid w:val="00BE1CB7"/>
    <w:rsid w:val="00BE466C"/>
    <w:rsid w:val="00BE533C"/>
    <w:rsid w:val="00BF7C86"/>
    <w:rsid w:val="00BF7D70"/>
    <w:rsid w:val="00BF7DA2"/>
    <w:rsid w:val="00C004C2"/>
    <w:rsid w:val="00C01A52"/>
    <w:rsid w:val="00C028EC"/>
    <w:rsid w:val="00C04177"/>
    <w:rsid w:val="00C12AA3"/>
    <w:rsid w:val="00C12BD2"/>
    <w:rsid w:val="00C13709"/>
    <w:rsid w:val="00C17206"/>
    <w:rsid w:val="00C22CE5"/>
    <w:rsid w:val="00C233B5"/>
    <w:rsid w:val="00C30309"/>
    <w:rsid w:val="00C3206B"/>
    <w:rsid w:val="00C35D84"/>
    <w:rsid w:val="00C37DF3"/>
    <w:rsid w:val="00C4222A"/>
    <w:rsid w:val="00C45F4B"/>
    <w:rsid w:val="00C562E8"/>
    <w:rsid w:val="00C5703A"/>
    <w:rsid w:val="00C60B48"/>
    <w:rsid w:val="00C615A1"/>
    <w:rsid w:val="00C67E28"/>
    <w:rsid w:val="00C82169"/>
    <w:rsid w:val="00C830A5"/>
    <w:rsid w:val="00C837B5"/>
    <w:rsid w:val="00C92A00"/>
    <w:rsid w:val="00C92BA4"/>
    <w:rsid w:val="00C95820"/>
    <w:rsid w:val="00C9750E"/>
    <w:rsid w:val="00C975BB"/>
    <w:rsid w:val="00CA673B"/>
    <w:rsid w:val="00CA7272"/>
    <w:rsid w:val="00CA732E"/>
    <w:rsid w:val="00CB1056"/>
    <w:rsid w:val="00CB7D65"/>
    <w:rsid w:val="00CC2D6F"/>
    <w:rsid w:val="00CC62EB"/>
    <w:rsid w:val="00CC6DBC"/>
    <w:rsid w:val="00CC7ACD"/>
    <w:rsid w:val="00CD3C15"/>
    <w:rsid w:val="00CD7C2C"/>
    <w:rsid w:val="00CE2558"/>
    <w:rsid w:val="00CE3AF7"/>
    <w:rsid w:val="00CE445C"/>
    <w:rsid w:val="00CE4D51"/>
    <w:rsid w:val="00CE72AA"/>
    <w:rsid w:val="00CF3C91"/>
    <w:rsid w:val="00CF4595"/>
    <w:rsid w:val="00CF7CFA"/>
    <w:rsid w:val="00D02C59"/>
    <w:rsid w:val="00D0523B"/>
    <w:rsid w:val="00D0602E"/>
    <w:rsid w:val="00D15A73"/>
    <w:rsid w:val="00D206B7"/>
    <w:rsid w:val="00D20CCE"/>
    <w:rsid w:val="00D23B58"/>
    <w:rsid w:val="00D2617D"/>
    <w:rsid w:val="00D2717E"/>
    <w:rsid w:val="00D27860"/>
    <w:rsid w:val="00D401AD"/>
    <w:rsid w:val="00D429F1"/>
    <w:rsid w:val="00D444A4"/>
    <w:rsid w:val="00D44E1E"/>
    <w:rsid w:val="00D44EF5"/>
    <w:rsid w:val="00D45741"/>
    <w:rsid w:val="00D51971"/>
    <w:rsid w:val="00D51BF6"/>
    <w:rsid w:val="00D52139"/>
    <w:rsid w:val="00D52FF6"/>
    <w:rsid w:val="00D536BE"/>
    <w:rsid w:val="00D54784"/>
    <w:rsid w:val="00D54D3E"/>
    <w:rsid w:val="00D566C3"/>
    <w:rsid w:val="00D6052D"/>
    <w:rsid w:val="00D60767"/>
    <w:rsid w:val="00D60C6C"/>
    <w:rsid w:val="00D65832"/>
    <w:rsid w:val="00D67448"/>
    <w:rsid w:val="00D7068B"/>
    <w:rsid w:val="00D73884"/>
    <w:rsid w:val="00D76847"/>
    <w:rsid w:val="00D83ADA"/>
    <w:rsid w:val="00D85724"/>
    <w:rsid w:val="00D8729D"/>
    <w:rsid w:val="00D93B21"/>
    <w:rsid w:val="00D96C50"/>
    <w:rsid w:val="00DA2984"/>
    <w:rsid w:val="00DA2C98"/>
    <w:rsid w:val="00DA448E"/>
    <w:rsid w:val="00DA495F"/>
    <w:rsid w:val="00DB7545"/>
    <w:rsid w:val="00DC531C"/>
    <w:rsid w:val="00DC6580"/>
    <w:rsid w:val="00DC68B7"/>
    <w:rsid w:val="00DC6F4F"/>
    <w:rsid w:val="00DD3303"/>
    <w:rsid w:val="00DD5F32"/>
    <w:rsid w:val="00DE2EA5"/>
    <w:rsid w:val="00DE6D5F"/>
    <w:rsid w:val="00E0101F"/>
    <w:rsid w:val="00E0170A"/>
    <w:rsid w:val="00E06215"/>
    <w:rsid w:val="00E12BE1"/>
    <w:rsid w:val="00E2053E"/>
    <w:rsid w:val="00E207D1"/>
    <w:rsid w:val="00E21B0D"/>
    <w:rsid w:val="00E21D93"/>
    <w:rsid w:val="00E23831"/>
    <w:rsid w:val="00E253E1"/>
    <w:rsid w:val="00E260D4"/>
    <w:rsid w:val="00E31A59"/>
    <w:rsid w:val="00E359D5"/>
    <w:rsid w:val="00E369E6"/>
    <w:rsid w:val="00E429E5"/>
    <w:rsid w:val="00E46A71"/>
    <w:rsid w:val="00E47FAD"/>
    <w:rsid w:val="00E538F2"/>
    <w:rsid w:val="00E53A09"/>
    <w:rsid w:val="00E546DD"/>
    <w:rsid w:val="00E60428"/>
    <w:rsid w:val="00E6252E"/>
    <w:rsid w:val="00E6594C"/>
    <w:rsid w:val="00E711D5"/>
    <w:rsid w:val="00E71A84"/>
    <w:rsid w:val="00E744AC"/>
    <w:rsid w:val="00E80A3A"/>
    <w:rsid w:val="00E84AFE"/>
    <w:rsid w:val="00E86578"/>
    <w:rsid w:val="00E934D4"/>
    <w:rsid w:val="00E94D61"/>
    <w:rsid w:val="00E97D97"/>
    <w:rsid w:val="00EA1191"/>
    <w:rsid w:val="00EA1884"/>
    <w:rsid w:val="00EA1A7D"/>
    <w:rsid w:val="00EA4E82"/>
    <w:rsid w:val="00EA60EF"/>
    <w:rsid w:val="00EA77D8"/>
    <w:rsid w:val="00EB018C"/>
    <w:rsid w:val="00EB0BDB"/>
    <w:rsid w:val="00EB78E6"/>
    <w:rsid w:val="00EC01C8"/>
    <w:rsid w:val="00EC0DF1"/>
    <w:rsid w:val="00EC3400"/>
    <w:rsid w:val="00ED03B3"/>
    <w:rsid w:val="00ED0D5E"/>
    <w:rsid w:val="00ED3536"/>
    <w:rsid w:val="00ED54C0"/>
    <w:rsid w:val="00EE13C2"/>
    <w:rsid w:val="00EE4BCF"/>
    <w:rsid w:val="00EE5D45"/>
    <w:rsid w:val="00EF40A0"/>
    <w:rsid w:val="00EF73AD"/>
    <w:rsid w:val="00EF7FA3"/>
    <w:rsid w:val="00F02EBE"/>
    <w:rsid w:val="00F03786"/>
    <w:rsid w:val="00F06422"/>
    <w:rsid w:val="00F06852"/>
    <w:rsid w:val="00F069AF"/>
    <w:rsid w:val="00F11ED6"/>
    <w:rsid w:val="00F1217A"/>
    <w:rsid w:val="00F15EEA"/>
    <w:rsid w:val="00F16920"/>
    <w:rsid w:val="00F1753A"/>
    <w:rsid w:val="00F21AF2"/>
    <w:rsid w:val="00F2590D"/>
    <w:rsid w:val="00F26224"/>
    <w:rsid w:val="00F27CB7"/>
    <w:rsid w:val="00F30AEB"/>
    <w:rsid w:val="00F333F3"/>
    <w:rsid w:val="00F34075"/>
    <w:rsid w:val="00F35781"/>
    <w:rsid w:val="00F36A72"/>
    <w:rsid w:val="00F419AE"/>
    <w:rsid w:val="00F44400"/>
    <w:rsid w:val="00F450D4"/>
    <w:rsid w:val="00F52F8D"/>
    <w:rsid w:val="00F5341F"/>
    <w:rsid w:val="00F561B6"/>
    <w:rsid w:val="00F655D7"/>
    <w:rsid w:val="00F66067"/>
    <w:rsid w:val="00F672D8"/>
    <w:rsid w:val="00F70C7D"/>
    <w:rsid w:val="00F7526D"/>
    <w:rsid w:val="00F75D19"/>
    <w:rsid w:val="00F77402"/>
    <w:rsid w:val="00F77DD9"/>
    <w:rsid w:val="00F80C7A"/>
    <w:rsid w:val="00F8709A"/>
    <w:rsid w:val="00F90568"/>
    <w:rsid w:val="00F949B1"/>
    <w:rsid w:val="00F95D91"/>
    <w:rsid w:val="00FA02AE"/>
    <w:rsid w:val="00FA07C1"/>
    <w:rsid w:val="00FA2E08"/>
    <w:rsid w:val="00FA494D"/>
    <w:rsid w:val="00FA576C"/>
    <w:rsid w:val="00FB0767"/>
    <w:rsid w:val="00FB3846"/>
    <w:rsid w:val="00FB5EE4"/>
    <w:rsid w:val="00FB7847"/>
    <w:rsid w:val="00FC0756"/>
    <w:rsid w:val="00FC45B0"/>
    <w:rsid w:val="00FC4B62"/>
    <w:rsid w:val="00FD096D"/>
    <w:rsid w:val="00FD3F26"/>
    <w:rsid w:val="00FD551D"/>
    <w:rsid w:val="00FD66AE"/>
    <w:rsid w:val="00FD7C88"/>
    <w:rsid w:val="00FE4ED3"/>
    <w:rsid w:val="00FE7A73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216D6DB-1155-41F5-9F2A-E12D2043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  <w:style w:type="paragraph" w:styleId="af8">
    <w:name w:val="Revision"/>
    <w:hidden/>
    <w:uiPriority w:val="99"/>
    <w:semiHidden/>
    <w:rsid w:val="00E97D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80FB3-448A-4658-96B9-5EA99F625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