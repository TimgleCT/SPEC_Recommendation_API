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4C3583" w:rsidTr="00BD5672">
        <w:tc>
          <w:tcPr>
            <w:tcW w:w="1416" w:type="dxa"/>
          </w:tcPr>
          <w:p w:rsidR="00BD5672" w:rsidRPr="004C3583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C3583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4C3583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C3583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4C3583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C3583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4C3583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C3583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4C3583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C3583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4C3583" w:rsidTr="00BD5672">
        <w:tc>
          <w:tcPr>
            <w:tcW w:w="1416" w:type="dxa"/>
          </w:tcPr>
          <w:p w:rsidR="00BD5672" w:rsidRPr="004C3583" w:rsidRDefault="00515328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C3583">
              <w:rPr>
                <w:rFonts w:ascii="細明體" w:eastAsia="細明體" w:hAnsi="細明體" w:cs="Courier New" w:hint="eastAsia"/>
                <w:sz w:val="20"/>
                <w:szCs w:val="20"/>
              </w:rPr>
              <w:t>2017/07/12</w:t>
            </w:r>
          </w:p>
        </w:tc>
        <w:tc>
          <w:tcPr>
            <w:tcW w:w="1010" w:type="dxa"/>
          </w:tcPr>
          <w:p w:rsidR="00BD5672" w:rsidRPr="004C3583" w:rsidRDefault="00515328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C3583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4C3583" w:rsidRDefault="00515328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C3583">
              <w:rPr>
                <w:rFonts w:ascii="細明體" w:eastAsia="細明體" w:hAnsi="細明體" w:cs="Courier New" w:hint="eastAsia"/>
                <w:sz w:val="20"/>
                <w:szCs w:val="20"/>
              </w:rPr>
              <w:t>c</w:t>
            </w:r>
            <w:r w:rsidRPr="004C3583">
              <w:rPr>
                <w:rFonts w:ascii="細明體" w:eastAsia="細明體" w:hAnsi="細明體" w:cs="Courier New"/>
                <w:sz w:val="20"/>
                <w:szCs w:val="20"/>
              </w:rPr>
              <w:t>reate</w:t>
            </w:r>
            <w:r w:rsidR="00CE5F4C" w:rsidRPr="004C3583">
              <w:rPr>
                <w:rFonts w:ascii="細明體" w:eastAsia="細明體" w:hAnsi="細明體" w:cs="Courier New"/>
                <w:sz w:val="20"/>
                <w:szCs w:val="20"/>
              </w:rPr>
              <w:t>d</w:t>
            </w:r>
          </w:p>
        </w:tc>
        <w:tc>
          <w:tcPr>
            <w:tcW w:w="1566" w:type="dxa"/>
          </w:tcPr>
          <w:p w:rsidR="00BD5672" w:rsidRPr="004C3583" w:rsidRDefault="00515328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4C3583">
              <w:rPr>
                <w:rFonts w:ascii="細明體" w:eastAsia="細明體" w:hAnsi="細明體" w:hint="eastAsia"/>
                <w:lang w:eastAsia="zh-TW"/>
              </w:rPr>
              <w:t>馬慈蓮</w:t>
            </w:r>
          </w:p>
        </w:tc>
        <w:tc>
          <w:tcPr>
            <w:tcW w:w="2071" w:type="dxa"/>
          </w:tcPr>
          <w:p w:rsidR="00BD5672" w:rsidRPr="004C3583" w:rsidRDefault="0050755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C3583">
              <w:rPr>
                <w:rFonts w:ascii="細明體" w:eastAsia="細明體" w:hAnsi="細明體"/>
                <w:sz w:val="20"/>
                <w:szCs w:val="20"/>
              </w:rPr>
              <w:t>170221001187</w:t>
            </w:r>
          </w:p>
        </w:tc>
      </w:tr>
      <w:tr w:rsidR="00AA7047" w:rsidRPr="004C3583" w:rsidTr="00BD5672">
        <w:trPr>
          <w:ins w:id="2" w:author="馬慈蓮" w:date="2017-09-11T17:50:00Z"/>
        </w:trPr>
        <w:tc>
          <w:tcPr>
            <w:tcW w:w="1416" w:type="dxa"/>
          </w:tcPr>
          <w:p w:rsidR="00AA7047" w:rsidRPr="004C3583" w:rsidRDefault="004445B4" w:rsidP="005558D1">
            <w:pPr>
              <w:spacing w:line="240" w:lineRule="atLeast"/>
              <w:jc w:val="center"/>
              <w:rPr>
                <w:ins w:id="3" w:author="馬慈蓮" w:date="2017-09-11T17:50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馬慈蓮" w:date="2017-09-11T17:5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2017/09/11</w:t>
              </w:r>
            </w:ins>
          </w:p>
        </w:tc>
        <w:tc>
          <w:tcPr>
            <w:tcW w:w="1010" w:type="dxa"/>
          </w:tcPr>
          <w:p w:rsidR="00AA7047" w:rsidRPr="004C3583" w:rsidRDefault="004445B4" w:rsidP="005558D1">
            <w:pPr>
              <w:spacing w:line="240" w:lineRule="atLeast"/>
              <w:jc w:val="center"/>
              <w:rPr>
                <w:ins w:id="5" w:author="馬慈蓮" w:date="2017-09-11T17:50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馬慈蓮" w:date="2017-09-11T17:5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</w:tcPr>
          <w:p w:rsidR="00AA7047" w:rsidRPr="004C3583" w:rsidRDefault="004445B4" w:rsidP="005558D1">
            <w:pPr>
              <w:spacing w:line="240" w:lineRule="atLeast"/>
              <w:rPr>
                <w:ins w:id="7" w:author="馬慈蓮" w:date="2017-09-11T17:50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馬慈蓮" w:date="2017-09-11T17:5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增加刪除指定資料夾功能</w:t>
              </w:r>
            </w:ins>
          </w:p>
        </w:tc>
        <w:tc>
          <w:tcPr>
            <w:tcW w:w="1566" w:type="dxa"/>
          </w:tcPr>
          <w:p w:rsidR="00AA7047" w:rsidRPr="004C3583" w:rsidRDefault="004445B4" w:rsidP="005558D1">
            <w:pPr>
              <w:pStyle w:val="Tabletext"/>
              <w:rPr>
                <w:ins w:id="9" w:author="馬慈蓮" w:date="2017-09-11T17:50:00Z"/>
                <w:rFonts w:ascii="細明體" w:eastAsia="細明體" w:hAnsi="細明體" w:hint="eastAsia"/>
                <w:lang w:eastAsia="zh-TW"/>
              </w:rPr>
            </w:pPr>
            <w:ins w:id="10" w:author="馬慈蓮" w:date="2017-09-11T17:50:00Z">
              <w:r>
                <w:rPr>
                  <w:rFonts w:ascii="細明體" w:eastAsia="細明體" w:hAnsi="細明體" w:hint="eastAsia"/>
                  <w:lang w:eastAsia="zh-TW"/>
                </w:rPr>
                <w:t>馬慈蓮</w:t>
              </w:r>
            </w:ins>
          </w:p>
        </w:tc>
        <w:tc>
          <w:tcPr>
            <w:tcW w:w="2071" w:type="dxa"/>
          </w:tcPr>
          <w:p w:rsidR="00AA7047" w:rsidRPr="004C3583" w:rsidRDefault="00AA7047" w:rsidP="005558D1">
            <w:pPr>
              <w:spacing w:line="240" w:lineRule="atLeast"/>
              <w:rPr>
                <w:ins w:id="11" w:author="馬慈蓮" w:date="2017-09-11T17:50:00Z"/>
                <w:rFonts w:ascii="細明體" w:eastAsia="細明體" w:hAnsi="細明體"/>
                <w:sz w:val="20"/>
                <w:szCs w:val="20"/>
              </w:rPr>
            </w:pPr>
            <w:ins w:id="12" w:author="馬慈蓮" w:date="2017-09-11T17:50:00Z">
              <w:r>
                <w:t>170911002083</w:t>
              </w:r>
            </w:ins>
          </w:p>
        </w:tc>
      </w:tr>
      <w:tr w:rsidR="00EC1E9C" w:rsidRPr="004C3583" w:rsidTr="00BD5672">
        <w:trPr>
          <w:ins w:id="13" w:author="馬慈蓮" w:date="2018-01-31T14:34:00Z"/>
        </w:trPr>
        <w:tc>
          <w:tcPr>
            <w:tcW w:w="1416" w:type="dxa"/>
          </w:tcPr>
          <w:p w:rsidR="00EC1E9C" w:rsidRDefault="00EC1E9C" w:rsidP="005558D1">
            <w:pPr>
              <w:spacing w:line="240" w:lineRule="atLeast"/>
              <w:jc w:val="center"/>
              <w:rPr>
                <w:ins w:id="14" w:author="馬慈蓮" w:date="2018-01-31T14:34:00Z"/>
                <w:rFonts w:ascii="細明體" w:eastAsia="細明體" w:hAnsi="細明體" w:cs="Courier New" w:hint="eastAsia"/>
                <w:sz w:val="20"/>
                <w:szCs w:val="20"/>
              </w:rPr>
            </w:pPr>
            <w:ins w:id="15" w:author="馬慈蓮" w:date="2018-01-31T14:3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2018/01/31</w:t>
              </w:r>
            </w:ins>
          </w:p>
        </w:tc>
        <w:tc>
          <w:tcPr>
            <w:tcW w:w="1010" w:type="dxa"/>
          </w:tcPr>
          <w:p w:rsidR="00EC1E9C" w:rsidRDefault="00EC1E9C" w:rsidP="005558D1">
            <w:pPr>
              <w:spacing w:line="240" w:lineRule="atLeast"/>
              <w:jc w:val="center"/>
              <w:rPr>
                <w:ins w:id="16" w:author="馬慈蓮" w:date="2018-01-31T14:34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馬慈蓮" w:date="2018-01-31T14:3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3953" w:type="dxa"/>
          </w:tcPr>
          <w:p w:rsidR="00EC1E9C" w:rsidRDefault="00E95B84" w:rsidP="005558D1">
            <w:pPr>
              <w:spacing w:line="240" w:lineRule="atLeast"/>
              <w:rPr>
                <w:ins w:id="18" w:author="馬慈蓮" w:date="2018-01-31T14:34:00Z"/>
                <w:rFonts w:ascii="細明體" w:eastAsia="細明體" w:hAnsi="細明體" w:cs="Courier New" w:hint="eastAsia"/>
                <w:sz w:val="20"/>
                <w:szCs w:val="20"/>
              </w:rPr>
            </w:pPr>
            <w:ins w:id="19" w:author="馬慈蓮" w:date="2018-01-31T14:3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增加檔案檢核機制</w:t>
              </w:r>
            </w:ins>
          </w:p>
        </w:tc>
        <w:tc>
          <w:tcPr>
            <w:tcW w:w="1566" w:type="dxa"/>
          </w:tcPr>
          <w:p w:rsidR="00EC1E9C" w:rsidRDefault="00E95B84" w:rsidP="005558D1">
            <w:pPr>
              <w:pStyle w:val="Tabletext"/>
              <w:rPr>
                <w:ins w:id="20" w:author="馬慈蓮" w:date="2018-01-31T14:34:00Z"/>
                <w:rFonts w:ascii="細明體" w:eastAsia="細明體" w:hAnsi="細明體" w:hint="eastAsia"/>
                <w:lang w:eastAsia="zh-TW"/>
              </w:rPr>
            </w:pPr>
            <w:ins w:id="21" w:author="馬慈蓮" w:date="2018-01-31T14:34:00Z">
              <w:r>
                <w:rPr>
                  <w:rFonts w:ascii="細明體" w:eastAsia="細明體" w:hAnsi="細明體" w:hint="eastAsia"/>
                  <w:lang w:eastAsia="zh-TW"/>
                </w:rPr>
                <w:t>馬慈蓮</w:t>
              </w:r>
            </w:ins>
          </w:p>
        </w:tc>
        <w:tc>
          <w:tcPr>
            <w:tcW w:w="2071" w:type="dxa"/>
          </w:tcPr>
          <w:p w:rsidR="00EC1E9C" w:rsidRDefault="00E95B84" w:rsidP="005558D1">
            <w:pPr>
              <w:spacing w:line="240" w:lineRule="atLeast"/>
              <w:rPr>
                <w:ins w:id="22" w:author="馬慈蓮" w:date="2018-01-31T14:34:00Z"/>
              </w:rPr>
            </w:pPr>
            <w:ins w:id="23" w:author="馬慈蓮" w:date="2018-01-31T14:34:00Z">
              <w:r>
                <w:t>170911002083</w:t>
              </w:r>
            </w:ins>
          </w:p>
        </w:tc>
      </w:tr>
      <w:tr w:rsidR="00BA34BB" w:rsidRPr="00BA34BB" w:rsidTr="00BD5672">
        <w:tc>
          <w:tcPr>
            <w:tcW w:w="1416" w:type="dxa"/>
          </w:tcPr>
          <w:p w:rsidR="008028C0" w:rsidRPr="00BA34BB" w:rsidRDefault="008028C0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r w:rsidRPr="00BA34BB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2018/03/01</w:t>
            </w:r>
          </w:p>
        </w:tc>
        <w:tc>
          <w:tcPr>
            <w:tcW w:w="1010" w:type="dxa"/>
          </w:tcPr>
          <w:p w:rsidR="008028C0" w:rsidRPr="00BA34BB" w:rsidRDefault="008028C0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r w:rsidRPr="00BA34BB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4</w:t>
            </w:r>
          </w:p>
        </w:tc>
        <w:tc>
          <w:tcPr>
            <w:tcW w:w="3953" w:type="dxa"/>
          </w:tcPr>
          <w:p w:rsidR="008028C0" w:rsidRPr="00BA34BB" w:rsidRDefault="0031671B" w:rsidP="005558D1">
            <w:pPr>
              <w:spacing w:line="240" w:lineRule="atLeast"/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r w:rsidRPr="00BA34BB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增加檢核-</w:t>
            </w:r>
            <w:r w:rsidR="00703656" w:rsidRPr="00BA34BB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住院號有案件產生則不執行轉檔</w:t>
            </w:r>
          </w:p>
        </w:tc>
        <w:tc>
          <w:tcPr>
            <w:tcW w:w="1566" w:type="dxa"/>
          </w:tcPr>
          <w:p w:rsidR="008028C0" w:rsidRPr="00BA34BB" w:rsidRDefault="008028C0" w:rsidP="005558D1">
            <w:pPr>
              <w:pStyle w:val="Tabletext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 w:rsidRPr="00BA34BB">
              <w:rPr>
                <w:rFonts w:ascii="細明體" w:eastAsia="細明體" w:hAnsi="細明體" w:hint="eastAsia"/>
                <w:color w:val="7030A0"/>
                <w:lang w:eastAsia="zh-TW"/>
              </w:rPr>
              <w:t>馬慈蓮</w:t>
            </w:r>
          </w:p>
        </w:tc>
        <w:tc>
          <w:tcPr>
            <w:tcW w:w="2071" w:type="dxa"/>
          </w:tcPr>
          <w:p w:rsidR="008028C0" w:rsidRPr="00BA34BB" w:rsidRDefault="0031671B" w:rsidP="005558D1">
            <w:pPr>
              <w:spacing w:line="240" w:lineRule="atLeast"/>
              <w:rPr>
                <w:rFonts w:ascii="細明體" w:eastAsia="細明體" w:hAnsi="細明體"/>
                <w:color w:val="7030A0"/>
              </w:rPr>
            </w:pPr>
            <w:r w:rsidRPr="00BA34BB">
              <w:rPr>
                <w:rFonts w:ascii="細明體" w:eastAsia="細明體" w:hAnsi="細明體"/>
                <w:color w:val="7030A0"/>
                <w:sz w:val="20"/>
              </w:rPr>
              <w:t>170911002083</w:t>
            </w:r>
          </w:p>
        </w:tc>
      </w:tr>
      <w:tr w:rsidR="00842C47" w:rsidRPr="004B13C7" w:rsidTr="00BD5672">
        <w:tc>
          <w:tcPr>
            <w:tcW w:w="1416" w:type="dxa"/>
          </w:tcPr>
          <w:p w:rsidR="00842C47" w:rsidRPr="004B13C7" w:rsidRDefault="00842C47" w:rsidP="00842C4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4B13C7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2018/04/19</w:t>
            </w:r>
          </w:p>
        </w:tc>
        <w:tc>
          <w:tcPr>
            <w:tcW w:w="1010" w:type="dxa"/>
          </w:tcPr>
          <w:p w:rsidR="00842C47" w:rsidRPr="004B13C7" w:rsidRDefault="00842C47" w:rsidP="00842C4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4B13C7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5</w:t>
            </w:r>
          </w:p>
        </w:tc>
        <w:tc>
          <w:tcPr>
            <w:tcW w:w="3953" w:type="dxa"/>
          </w:tcPr>
          <w:p w:rsidR="00842C47" w:rsidRPr="004B13C7" w:rsidRDefault="00842C47" w:rsidP="00842C47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4B13C7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增加檢核-無保戶註記不執行轉檔</w:t>
            </w:r>
          </w:p>
        </w:tc>
        <w:tc>
          <w:tcPr>
            <w:tcW w:w="1566" w:type="dxa"/>
          </w:tcPr>
          <w:p w:rsidR="00842C47" w:rsidRPr="004B13C7" w:rsidRDefault="00842C47" w:rsidP="00842C47">
            <w:pPr>
              <w:pStyle w:val="Tabletext"/>
              <w:rPr>
                <w:rFonts w:ascii="細明體" w:eastAsia="細明體" w:hAnsi="細明體" w:cs="Courier New" w:hint="eastAsia"/>
                <w:color w:val="538135"/>
                <w:kern w:val="2"/>
                <w:lang w:eastAsia="zh-TW"/>
              </w:rPr>
            </w:pPr>
            <w:r w:rsidRPr="004B13C7">
              <w:rPr>
                <w:rFonts w:ascii="細明體" w:eastAsia="細明體" w:hAnsi="細明體" w:cs="Courier New" w:hint="eastAsia"/>
                <w:color w:val="538135"/>
                <w:kern w:val="2"/>
                <w:lang w:eastAsia="zh-TW"/>
              </w:rPr>
              <w:t>馬慈蓮</w:t>
            </w:r>
          </w:p>
        </w:tc>
        <w:tc>
          <w:tcPr>
            <w:tcW w:w="2071" w:type="dxa"/>
          </w:tcPr>
          <w:p w:rsidR="00842C47" w:rsidRPr="004B13C7" w:rsidRDefault="00842C47" w:rsidP="00842C47">
            <w:pPr>
              <w:spacing w:line="240" w:lineRule="atLeast"/>
              <w:rPr>
                <w:rFonts w:ascii="細明體" w:eastAsia="細明體" w:hAnsi="細明體" w:cs="Courier New"/>
                <w:color w:val="538135"/>
                <w:sz w:val="20"/>
                <w:szCs w:val="20"/>
              </w:rPr>
            </w:pPr>
            <w:r w:rsidRPr="004B13C7">
              <w:rPr>
                <w:rFonts w:ascii="細明體" w:eastAsia="細明體" w:hAnsi="細明體" w:cs="Courier New"/>
                <w:color w:val="538135"/>
                <w:sz w:val="20"/>
                <w:szCs w:val="20"/>
              </w:rPr>
              <w:t>170911002083</w:t>
            </w:r>
          </w:p>
        </w:tc>
      </w:tr>
      <w:tr w:rsidR="001305F2" w:rsidRPr="00CE6167" w:rsidTr="00BD5672">
        <w:tc>
          <w:tcPr>
            <w:tcW w:w="1416" w:type="dxa"/>
          </w:tcPr>
          <w:p w:rsidR="001305F2" w:rsidRPr="00CE6167" w:rsidRDefault="001305F2" w:rsidP="001305F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833C0B"/>
                <w:sz w:val="20"/>
                <w:szCs w:val="20"/>
              </w:rPr>
            </w:pPr>
            <w:r w:rsidRPr="00CE6167">
              <w:rPr>
                <w:rFonts w:ascii="細明體" w:eastAsia="細明體" w:hAnsi="細明體" w:cs="Courier New" w:hint="eastAsia"/>
                <w:color w:val="833C0B"/>
                <w:sz w:val="20"/>
                <w:szCs w:val="20"/>
              </w:rPr>
              <w:t>2019/01/15</w:t>
            </w:r>
          </w:p>
        </w:tc>
        <w:tc>
          <w:tcPr>
            <w:tcW w:w="1010" w:type="dxa"/>
          </w:tcPr>
          <w:p w:rsidR="001305F2" w:rsidRPr="00CE6167" w:rsidRDefault="001305F2" w:rsidP="001305F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833C0B"/>
                <w:sz w:val="20"/>
                <w:szCs w:val="20"/>
              </w:rPr>
            </w:pPr>
            <w:r w:rsidRPr="00CE6167">
              <w:rPr>
                <w:rFonts w:ascii="細明體" w:eastAsia="細明體" w:hAnsi="細明體" w:cs="Courier New" w:hint="eastAsia"/>
                <w:color w:val="833C0B"/>
                <w:sz w:val="20"/>
                <w:szCs w:val="20"/>
              </w:rPr>
              <w:t>6</w:t>
            </w:r>
          </w:p>
        </w:tc>
        <w:tc>
          <w:tcPr>
            <w:tcW w:w="3953" w:type="dxa"/>
          </w:tcPr>
          <w:p w:rsidR="001305F2" w:rsidRPr="00CE6167" w:rsidRDefault="001305F2" w:rsidP="001305F2">
            <w:pPr>
              <w:spacing w:line="240" w:lineRule="atLeast"/>
              <w:rPr>
                <w:rFonts w:ascii="細明體" w:eastAsia="細明體" w:hAnsi="細明體" w:cs="Courier New" w:hint="eastAsia"/>
                <w:color w:val="833C0B"/>
                <w:sz w:val="20"/>
                <w:szCs w:val="20"/>
              </w:rPr>
            </w:pPr>
            <w:r w:rsidRPr="00CE6167">
              <w:rPr>
                <w:rFonts w:ascii="細明體" w:eastAsia="細明體" w:hAnsi="細明體" w:cs="Courier New" w:hint="eastAsia"/>
                <w:color w:val="833C0B"/>
                <w:sz w:val="20"/>
                <w:szCs w:val="20"/>
              </w:rPr>
              <w:t>取消卡控未結預付金</w:t>
            </w:r>
          </w:p>
        </w:tc>
        <w:tc>
          <w:tcPr>
            <w:tcW w:w="1566" w:type="dxa"/>
          </w:tcPr>
          <w:p w:rsidR="001305F2" w:rsidRPr="00CE6167" w:rsidRDefault="001305F2" w:rsidP="001305F2">
            <w:pPr>
              <w:pStyle w:val="Tabletext"/>
              <w:rPr>
                <w:rFonts w:ascii="細明體" w:eastAsia="細明體" w:hAnsi="細明體" w:cs="Courier New" w:hint="eastAsia"/>
                <w:color w:val="833C0B"/>
                <w:kern w:val="2"/>
                <w:lang w:eastAsia="zh-TW"/>
              </w:rPr>
            </w:pPr>
            <w:r w:rsidRPr="00CE6167">
              <w:rPr>
                <w:rFonts w:ascii="細明體" w:eastAsia="細明體" w:hAnsi="細明體" w:cs="Courier New" w:hint="eastAsia"/>
                <w:color w:val="833C0B"/>
                <w:kern w:val="2"/>
                <w:lang w:eastAsia="zh-TW"/>
              </w:rPr>
              <w:t>馬慈蓮</w:t>
            </w:r>
          </w:p>
        </w:tc>
        <w:tc>
          <w:tcPr>
            <w:tcW w:w="2071" w:type="dxa"/>
          </w:tcPr>
          <w:p w:rsidR="001305F2" w:rsidRPr="00CE6167" w:rsidRDefault="001305F2" w:rsidP="001305F2">
            <w:pPr>
              <w:spacing w:line="240" w:lineRule="atLeast"/>
              <w:rPr>
                <w:rFonts w:ascii="細明體" w:eastAsia="細明體" w:hAnsi="細明體" w:cs="Courier New"/>
                <w:color w:val="833C0B"/>
                <w:sz w:val="20"/>
                <w:szCs w:val="20"/>
              </w:rPr>
            </w:pPr>
            <w:r w:rsidRPr="00CE6167">
              <w:rPr>
                <w:rFonts w:hint="eastAsia"/>
                <w:color w:val="833C0B"/>
                <w:sz w:val="20"/>
                <w:szCs w:val="20"/>
              </w:rPr>
              <w:t>190129000763</w:t>
            </w:r>
          </w:p>
        </w:tc>
      </w:tr>
      <w:tr w:rsidR="001305F2" w:rsidRPr="00B347FA" w:rsidTr="00BD5672">
        <w:tc>
          <w:tcPr>
            <w:tcW w:w="1416" w:type="dxa"/>
          </w:tcPr>
          <w:p w:rsidR="001305F2" w:rsidRPr="00B347FA" w:rsidRDefault="001305F2" w:rsidP="00842C4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</w:pPr>
            <w:r w:rsidRPr="00B347FA"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2019/07</w:t>
            </w:r>
            <w:r w:rsidRPr="00B347FA">
              <w:rPr>
                <w:rFonts w:ascii="細明體" w:eastAsia="細明體" w:hAnsi="細明體" w:cs="Courier New"/>
                <w:color w:val="00B0F0"/>
                <w:sz w:val="20"/>
                <w:szCs w:val="20"/>
              </w:rPr>
              <w:t>/</w:t>
            </w:r>
            <w:r w:rsidRPr="00B347FA"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22</w:t>
            </w:r>
          </w:p>
        </w:tc>
        <w:tc>
          <w:tcPr>
            <w:tcW w:w="1010" w:type="dxa"/>
          </w:tcPr>
          <w:p w:rsidR="001305F2" w:rsidRPr="00B347FA" w:rsidRDefault="001305F2" w:rsidP="00842C4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</w:pPr>
            <w:r w:rsidRPr="00B347FA"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7</w:t>
            </w:r>
          </w:p>
        </w:tc>
        <w:tc>
          <w:tcPr>
            <w:tcW w:w="3953" w:type="dxa"/>
          </w:tcPr>
          <w:p w:rsidR="001305F2" w:rsidRPr="00B347FA" w:rsidRDefault="001305F2" w:rsidP="00842C47">
            <w:pPr>
              <w:spacing w:line="240" w:lineRule="atLeast"/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</w:pPr>
            <w:r w:rsidRPr="00B347FA"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增加檢核條件</w:t>
            </w:r>
          </w:p>
        </w:tc>
        <w:tc>
          <w:tcPr>
            <w:tcW w:w="1566" w:type="dxa"/>
          </w:tcPr>
          <w:p w:rsidR="001305F2" w:rsidRPr="00B347FA" w:rsidRDefault="001305F2" w:rsidP="00842C47">
            <w:pPr>
              <w:pStyle w:val="Tabletext"/>
              <w:rPr>
                <w:rFonts w:ascii="細明體" w:eastAsia="細明體" w:hAnsi="細明體" w:cs="Courier New" w:hint="eastAsia"/>
                <w:color w:val="00B0F0"/>
                <w:kern w:val="2"/>
                <w:lang w:eastAsia="zh-TW"/>
              </w:rPr>
            </w:pPr>
            <w:r w:rsidRPr="00B347FA">
              <w:rPr>
                <w:rFonts w:ascii="細明體" w:eastAsia="細明體" w:hAnsi="細明體" w:cs="Courier New" w:hint="eastAsia"/>
                <w:color w:val="00B0F0"/>
                <w:kern w:val="2"/>
                <w:lang w:eastAsia="zh-TW"/>
              </w:rPr>
              <w:t>馬慈蓮</w:t>
            </w:r>
          </w:p>
        </w:tc>
        <w:tc>
          <w:tcPr>
            <w:tcW w:w="2071" w:type="dxa"/>
          </w:tcPr>
          <w:p w:rsidR="001305F2" w:rsidRPr="00B347FA" w:rsidRDefault="00B347FA" w:rsidP="00842C47">
            <w:pPr>
              <w:spacing w:line="240" w:lineRule="atLeast"/>
              <w:rPr>
                <w:rFonts w:hint="eastAsia"/>
                <w:color w:val="00B0F0"/>
                <w:sz w:val="20"/>
                <w:szCs w:val="20"/>
              </w:rPr>
            </w:pPr>
            <w:r w:rsidRPr="00B347FA">
              <w:rPr>
                <w:rFonts w:ascii="細明體" w:eastAsia="細明體" w:hAnsi="細明體"/>
                <w:color w:val="00B0F0"/>
                <w:sz w:val="20"/>
                <w:szCs w:val="20"/>
              </w:rPr>
              <w:t>190613000849</w:t>
            </w:r>
          </w:p>
        </w:tc>
      </w:tr>
      <w:tr w:rsidR="00BB1F57" w:rsidRPr="006E25BE" w:rsidTr="00BD5672">
        <w:tc>
          <w:tcPr>
            <w:tcW w:w="1416" w:type="dxa"/>
          </w:tcPr>
          <w:p w:rsidR="000B1DF7" w:rsidRPr="006E25BE" w:rsidRDefault="000B1DF7" w:rsidP="000B1DF7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C45911"/>
                <w:sz w:val="20"/>
                <w:szCs w:val="20"/>
              </w:rPr>
            </w:pPr>
            <w:r w:rsidRPr="006E25BE"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  <w:t>2019/12/30</w:t>
            </w:r>
          </w:p>
        </w:tc>
        <w:tc>
          <w:tcPr>
            <w:tcW w:w="1010" w:type="dxa"/>
          </w:tcPr>
          <w:p w:rsidR="000B1DF7" w:rsidRPr="006E25BE" w:rsidRDefault="00411D19" w:rsidP="000B1DF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</w:pPr>
            <w:r w:rsidRPr="006E25BE"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  <w:t>8</w:t>
            </w:r>
          </w:p>
        </w:tc>
        <w:tc>
          <w:tcPr>
            <w:tcW w:w="3953" w:type="dxa"/>
          </w:tcPr>
          <w:p w:rsidR="000B1DF7" w:rsidRPr="006E25BE" w:rsidRDefault="000B1DF7" w:rsidP="000B1DF7">
            <w:pPr>
              <w:spacing w:line="240" w:lineRule="atLeast"/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</w:pPr>
            <w:r w:rsidRPr="006E25BE"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  <w:t>導巡檢</w:t>
            </w:r>
          </w:p>
        </w:tc>
        <w:tc>
          <w:tcPr>
            <w:tcW w:w="1566" w:type="dxa"/>
          </w:tcPr>
          <w:p w:rsidR="000B1DF7" w:rsidRPr="006E25BE" w:rsidRDefault="000B1DF7" w:rsidP="000B1DF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</w:pPr>
            <w:r w:rsidRPr="006E25BE"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B1DF7" w:rsidRPr="006E25BE" w:rsidRDefault="000B1DF7" w:rsidP="000B1DF7">
            <w:pPr>
              <w:spacing w:line="240" w:lineRule="atLeast"/>
              <w:jc w:val="center"/>
              <w:rPr>
                <w:b/>
                <w:bCs/>
                <w:color w:val="C45911"/>
              </w:rPr>
            </w:pPr>
            <w:r w:rsidRPr="006E25BE">
              <w:rPr>
                <w:rFonts w:hint="eastAsia"/>
                <w:color w:val="C45911"/>
                <w:sz w:val="20"/>
                <w:szCs w:val="20"/>
              </w:rPr>
              <w:t>191114000671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506FB2" w:rsidRDefault="00420E0C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sz w:val="20"/>
                <w:szCs w:val="20"/>
              </w:rPr>
            </w:pPr>
            <w:r w:rsidRPr="00506FB2">
              <w:rPr>
                <w:rFonts w:ascii="細明體" w:eastAsia="細明體" w:hAnsi="細明體" w:hint="eastAsia"/>
                <w:sz w:val="20"/>
                <w:szCs w:val="20"/>
              </w:rPr>
              <w:t>重整醫療明細內容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3D07FE" w:rsidRDefault="006502B5" w:rsidP="00764C15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AAI4_B014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Default="0043653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36531">
              <w:rPr>
                <w:rFonts w:ascii="細明體" w:eastAsia="細明體" w:hAnsi="細明體" w:hint="eastAsia"/>
                <w:sz w:val="20"/>
              </w:rPr>
              <w:t>重整醫療明細內容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E01490" w:rsidRDefault="00BA28DA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E01490" w:rsidRDefault="00BA28DA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752001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E01490" w:rsidTr="004D5DB7">
        <w:tc>
          <w:tcPr>
            <w:tcW w:w="1440" w:type="dxa"/>
          </w:tcPr>
          <w:p w:rsidR="00EA6919" w:rsidRPr="00266B0D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E01490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E01490" w:rsidTr="00EA6919">
        <w:tc>
          <w:tcPr>
            <w:tcW w:w="1440" w:type="dxa"/>
            <w:vMerge w:val="restart"/>
            <w:vAlign w:val="center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Default="00EA6919" w:rsidP="003769F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 w:rsidRPr="00280954">
              <w:rPr>
                <w:rFonts w:ascii="細明體" w:eastAsia="細明體" w:hAnsi="細明體" w:hint="eastAsia"/>
                <w:sz w:val="20"/>
                <w:szCs w:val="20"/>
              </w:rPr>
              <w:t xml:space="preserve">　□壽險員工　□</w:t>
            </w:r>
            <w:r w:rsidR="003769F8" w:rsidRPr="00280954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  <w:r w:rsidRPr="00280954">
              <w:rPr>
                <w:rFonts w:ascii="細明體" w:eastAsia="細明體" w:hAnsi="細明體" w:hint="eastAsia"/>
                <w:sz w:val="20"/>
                <w:szCs w:val="20"/>
              </w:rPr>
              <w:t xml:space="preserve">　□</w:t>
            </w:r>
            <w:r w:rsidR="003769F8" w:rsidRPr="00280954">
              <w:rPr>
                <w:rFonts w:ascii="細明體" w:eastAsia="細明體" w:hAnsi="細明體" w:hint="eastAsia"/>
                <w:sz w:val="20"/>
                <w:szCs w:val="20"/>
              </w:rPr>
              <w:t>合作廠商</w:t>
            </w:r>
          </w:p>
        </w:tc>
      </w:tr>
      <w:tr w:rsidR="00EA6919" w:rsidTr="00EA6919">
        <w:tc>
          <w:tcPr>
            <w:tcW w:w="1440" w:type="dxa"/>
            <w:vMerge/>
          </w:tcPr>
          <w:p w:rsidR="00EA6919" w:rsidRDefault="00EA6919" w:rsidP="00EA691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853E7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853E78">
        <w:rPr>
          <w:rFonts w:ascii="細明體" w:eastAsia="細明體" w:hAnsi="細明體" w:cs="Courier New"/>
          <w:b/>
          <w:lang w:eastAsia="zh-TW"/>
        </w:rPr>
        <w:pict>
          <v:group id="群組 33" o:spid="_x0000_s1062" style="position:absolute;margin-left:45.55pt;margin-top:7.2pt;width:363.7pt;height:182.2pt;z-index:251657728" coordsize="52120,33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">
            <v:shape id="剪去單一角落矩形 2" o:spid="_x0000_s1063" style="position:absolute;left:35421;width:9406;height:5050;visibility:visible;v-text-anchor:middle" coordsize="940526,5050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PyWsQA&#10;AADaAAAADwAAAGRycy9kb3ducmV2LnhtbESPT2sCMRTE74V+h/CE3mriUqSsRhFpS71Y3Prn+tg8&#10;dxc3L2uS6vrtTaHQ4zAzv2Gm89624kI+NI41jIYKBHHpTMOVhu33+/MriBCRDbaOScONAsxnjw9T&#10;zI278oYuRaxEgnDIUUMdY5dLGcqaLIah64iTd3TeYkzSV9J4vCa4bWWm1FhabDgt1NjRsqbyVPxY&#10;DV/n9SKoN7fy+81hd37ps2KsPrR+GvSLCYhIffwP/7U/jYYMfq+kG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j8lrEAAAA2gAAAA8AAAAAAAAAAAAAAAAAmAIAAGRycy9k&#10;b3ducmV2LnhtbFBLBQYAAAAABAAEAPUAAACJAwAAAAA=&#10;" adj="-11796480,,5400" path="m,l856342,r84184,84184l940526,505096,,505096,,xe" strokeweight="1pt">
              <v:stroke joinstyle="miter"/>
              <v:formulas/>
              <v:path arrowok="t" o:connecttype="custom" o:connectlocs="0,0;856342,0;940526,84184;940526,505096;0,505096;0,0" o:connectangles="0,0,0,0,0,0" textboxrect="0,0,940526,505096"/>
              <v:textbox style="mso-next-textbox:#剪去單一角落矩形 2">
                <w:txbxContent>
                  <w:p w:rsidR="00D46FEC" w:rsidRDefault="00D46FEC" w:rsidP="00853E78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53E78">
                      <w:rPr>
                        <w:rFonts w:ascii="細明體" w:eastAsia="細明體" w:hAnsi="細明體" w:hint="eastAsia"/>
                        <w:color w:val="000000"/>
                        <w:kern w:val="24"/>
                        <w:sz w:val="21"/>
                        <w:szCs w:val="21"/>
                      </w:rPr>
                      <w:t>住院號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3" o:spid="_x0000_s1064" type="#_x0000_t32" style="position:absolute;left:10471;top:17286;width:8012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4VSsQAAADaAAAADwAAAGRycy9kb3ducmV2LnhtbESPzYvCMBTE78L+D+EteNN0XVy0GkUE&#10;8eMg+HHx9mieTdnmpTTZWv3rjbDgcZiZ3zDTeWtL0VDtC8cKvvoJCOLM6YJzBefTqjcC4QOyxtIx&#10;KbiTh/nsozPFVLsbH6g5hlxECPsUFZgQqlRKnxmy6PuuIo7e1dUWQ5R1LnWNtwi3pRwkyY+0WHBc&#10;MFjR0lD2e/yzCvab8fqy229D8xje17tDkZimPCvV/WwXExCB2vAO/7c3WsE3vK7EG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ThVKxAAAANoAAAAPAAAAAAAAAAAA&#10;AAAAAKECAABkcnMvZG93bnJldi54bWxQSwUGAAAAAAQABAD5AAAAkgMAAAAA&#10;" strokeweight=".5pt">
              <v:stroke endarrow="block" joinstyle="miter"/>
            </v:shape>
            <v:rect id="矩形 4" o:spid="_x0000_s1065" style="position:absolute;left:18483;top:14151;width:9928;height:62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NlTsIA&#10;AADaAAAADwAAAGRycy9kb3ducmV2LnhtbESPQYvCMBSE74L/ITxhb5q6yCLVtIgo7MFLu3vQ26N5&#10;tsXmpTTRtvvrjbDgcZiZb5htOphGPKhztWUFy0UEgriwuuZSwe/Pcb4G4TyyxsYyKRjJQZpMJ1uM&#10;te05o0fuSxEg7GJUUHnfxlK6oiKDbmFb4uBdbWfQB9mVUnfYB7hp5GcUfUmDNYeFClvaV1Tc8rtR&#10;gPlwGcfx3Pcya6L68Je1+SlT6mM27DYgPA3+Hf5vf2sFK3hdCTdAJ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I2VOwgAAANoAAAAPAAAAAAAAAAAAAAAAAJgCAABkcnMvZG93&#10;bnJldi54bWxQSwUGAAAAAAQABAD1AAAAhwMAAAAA&#10;" strokeweight="1pt">
              <v:textbox style="mso-next-textbox:#矩形 4">
                <w:txbxContent>
                  <w:p w:rsidR="00D46FEC" w:rsidRPr="00853E78" w:rsidRDefault="00D46FEC" w:rsidP="00853E78">
                    <w:pPr>
                      <w:pStyle w:val="Web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 w:rsidRPr="00853E78">
                      <w:rPr>
                        <w:rFonts w:ascii="細明體" w:eastAsia="細明體" w:hAnsi="細明體" w:hint="eastAsia"/>
                        <w:color w:val="000000"/>
                        <w:kern w:val="24"/>
                        <w:sz w:val="18"/>
                        <w:szCs w:val="20"/>
                      </w:rPr>
                      <w:t>AAI4_B014</w:t>
                    </w:r>
                  </w:p>
                  <w:p w:rsidR="00D46FEC" w:rsidRDefault="00D46FEC" w:rsidP="00853E78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53E78">
                      <w:rPr>
                        <w:rFonts w:ascii="Calibri" w:hint="eastAsia"/>
                        <w:color w:val="000000"/>
                        <w:kern w:val="24"/>
                        <w:sz w:val="18"/>
                        <w:szCs w:val="20"/>
                      </w:rPr>
                      <w:t>重整醫療明</w:t>
                    </w:r>
                    <w:r w:rsidRPr="00853E78">
                      <w:rPr>
                        <w:rFonts w:ascii="Calibri" w:hint="eastAsia"/>
                        <w:color w:val="000000"/>
                        <w:kern w:val="24"/>
                        <w:sz w:val="20"/>
                        <w:szCs w:val="20"/>
                      </w:rPr>
                      <w:t>細內容</w:t>
                    </w:r>
                  </w:p>
                </w:txbxContent>
              </v:textbox>
            </v:rect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流程圖: 文件 5" o:spid="_x0000_s1066" type="#_x0000_t114" style="position:absolute;left:4354;top:25516;width:9753;height:57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3wk8IA&#10;AADaAAAADwAAAGRycy9kb3ducmV2LnhtbESPzYoCMRCE74LvEFrYi6wZFxSdNYoIrp7EvwdoJu1M&#10;MOkMk6iz+/QbQfBYVNVX1GzROivu1ATjWcFwkIEgLrw2XCo4n9afExAhImu0nknBLwVYzLudGeba&#10;P/hA92MsRYJwyFFBFWOdSxmKihyGga+Jk3fxjcOYZFNK3eAjwZ2VX1k2lg4Np4UKa1pVVFyPN6dg&#10;/WMn+9OmPzXmvFtu2ttO2r++Uh+9dvkNIlIb3+FXe6sVjOB5Jd0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fCTwgAAANoAAAAPAAAAAAAAAAAAAAAAAJgCAABkcnMvZG93&#10;bnJldi54bWxQSwUGAAAAAAQABAD1AAAAhwMAAAAA&#10;" strokeweight="1pt">
              <v:textbox style="mso-next-textbox:#流程圖: 文件 5">
                <w:txbxContent>
                  <w:p w:rsidR="00D46FEC" w:rsidRDefault="00D46FEC" w:rsidP="00853E78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53E78">
                      <w:rPr>
                        <w:rFonts w:ascii="細明體" w:eastAsia="細明體" w:hAnsi="細明體" w:hint="eastAsia"/>
                        <w:color w:val="000000"/>
                        <w:kern w:val="24"/>
                        <w:sz w:val="20"/>
                        <w:szCs w:val="20"/>
                      </w:rPr>
                      <w:t>手術資料</w:t>
                    </w:r>
                  </w:p>
                </w:txbxContent>
              </v:textbox>
            </v:shape>
            <v:shape id="流程圖: 文件 6" o:spid="_x0000_s1067" type="#_x0000_t114" style="position:absolute;left:3134;top:20290;width:9754;height:57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9u5MIA&#10;AADaAAAADwAAAGRycy9kb3ducmV2LnhtbESPQYvCMBSE7wv+h/AEL7KmehC3GkUEdU/iVn/Ao3m2&#10;weSlNFGrv36zsOBxmJlvmMWqc1bcqQ3Gs4LxKANBXHptuFJwPm0/ZyBCRNZoPZOCJwVYLXsfC8y1&#10;f/AP3YtYiQThkKOCOsYmlzKUNTkMI98QJ+/iW4cxybaSusVHgjsrJ1k2lQ4Np4UaG9rUVF6Lm1Ow&#10;3dnZ8bQffhlzPqz33e0g7Wuo1KDfrecgInXxHf5vf2sFU/i7km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/27kwgAAANoAAAAPAAAAAAAAAAAAAAAAAJgCAABkcnMvZG93&#10;bnJldi54bWxQSwUGAAAAAAQABAD1AAAAhwMAAAAA&#10;" strokeweight="1pt">
              <v:textbox style="mso-next-textbox:#流程圖: 文件 6">
                <w:txbxContent>
                  <w:p w:rsidR="00D46FEC" w:rsidRDefault="00D46FEC" w:rsidP="00853E78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53E78">
                      <w:rPr>
                        <w:rFonts w:ascii="細明體" w:eastAsia="細明體" w:hAnsi="細明體" w:hint="eastAsia"/>
                        <w:color w:val="000000"/>
                        <w:kern w:val="24"/>
                        <w:sz w:val="20"/>
                        <w:szCs w:val="20"/>
                      </w:rPr>
                      <w:t>特殊病房</w:t>
                    </w:r>
                  </w:p>
                </w:txbxContent>
              </v:textbox>
            </v:shape>
            <v:shape id="流程圖: 文件 7" o:spid="_x0000_s1068" type="#_x0000_t114" style="position:absolute;left:2133;top:14978;width:9754;height:57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PLf8MA&#10;AADaAAAADwAAAGRycy9kb3ducmV2LnhtbESPzYoCMRCE74LvEFrYi6wZ9+DPrFFEcPUk/j1AM2ln&#10;gklnmESd3affCILHoqq+omaL1llxpyYYzwqGgwwEceG14VLB+bT+nIAIEVmj9UwKfinAYt7tzDDX&#10;/sEHuh9jKRKEQ44KqhjrXMpQVOQwDHxNnLyLbxzGJJtS6gYfCe6s/MqykXRoOC1UWNOqouJ6vDkF&#10;6x872Z82/akx591y09520v71lfrotctvEJHa+A6/2lutYAzPK+kG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PLf8MAAADaAAAADwAAAAAAAAAAAAAAAACYAgAAZHJzL2Rv&#10;d25yZXYueG1sUEsFBgAAAAAEAAQA9QAAAIgDAAAAAA==&#10;" strokeweight="1pt">
              <v:textbox style="mso-next-textbox:#流程圖: 文件 7">
                <w:txbxContent>
                  <w:p w:rsidR="00D46FEC" w:rsidRDefault="00D46FEC" w:rsidP="00853E78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53E78">
                      <w:rPr>
                        <w:rFonts w:ascii="細明體" w:eastAsia="細明體" w:hAnsi="細明體" w:hint="eastAsia"/>
                        <w:color w:val="000000"/>
                        <w:kern w:val="24"/>
                        <w:sz w:val="20"/>
                        <w:szCs w:val="20"/>
                      </w:rPr>
                      <w:t>收據明細</w:t>
                    </w:r>
                  </w:p>
                </w:txbxContent>
              </v:textbox>
            </v:shape>
            <v:shape id="流程圖: 文件 8" o:spid="_x0000_s1069" type="#_x0000_t114" style="position:absolute;left:1044;top:9666;width:9754;height:57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xfDcAA&#10;AADaAAAADwAAAGRycy9kb3ducmV2LnhtbERPy4rCMBTdC/MP4QqzEZs6C9FOo8iAj5WMjw+4NHfa&#10;YHJTmqjVrzcLYZaH8y6XvbPiRl0wnhVMshwEceW14VrB+bQez0CEiKzReiYFDwqwXHwMSiy0v/OB&#10;bsdYixTCoUAFTYxtIWWoGnIYMt8SJ+7Pdw5jgl0tdYf3FO6s/MrzqXRoODU02NJPQ9XleHUK1hs7&#10;+z1tR3NjzvvVtr/upX2OlPoc9qtvEJH6+C9+u3daQdqarqQb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xfDcAAAADaAAAADwAAAAAAAAAAAAAAAACYAgAAZHJzL2Rvd25y&#10;ZXYueG1sUEsFBgAAAAAEAAQA9QAAAIUDAAAAAA==&#10;" strokeweight="1pt">
              <v:textbox style="mso-next-textbox:#流程圖: 文件 8">
                <w:txbxContent>
                  <w:p w:rsidR="00D46FEC" w:rsidRDefault="00D46FEC" w:rsidP="00853E78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53E78">
                      <w:rPr>
                        <w:rFonts w:ascii="細明體" w:eastAsia="細明體" w:hAnsi="細明體" w:hint="eastAsia"/>
                        <w:color w:val="000000"/>
                        <w:kern w:val="24"/>
                        <w:sz w:val="20"/>
                        <w:szCs w:val="20"/>
                      </w:rPr>
                      <w:t>診斷書</w:t>
                    </w:r>
                  </w:p>
                </w:txbxContent>
              </v:textbox>
            </v:shape>
            <v:shape id="流程圖: 文件 9" o:spid="_x0000_s1070" type="#_x0000_t114" style="position:absolute;top:4354;width:9753;height:57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D6lsEA&#10;AADaAAAADwAAAGRycy9kb3ducmV2LnhtbESPwYoCMRBE7wv+Q2jBi2jGPYiORhHB1ZPsqh/QTNqZ&#10;YNIZJlFHv94Iwh6LqnpFzZets+JGTTCeFYyGGQjiwmvDpYLTcTOYgAgRWaP1TAoeFGC56HzNMdf+&#10;zn90O8RSJAiHHBVUMda5lKGoyGEY+po4eWffOIxJNqXUDd4T3Fn5nWVj6dBwWqiwpnVFxeVwdQo2&#10;P3bye9z2p8ac9qtte91L++wr1eu2qxmISG38D3/aO61gCu8r6Qb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g+pbBAAAA2gAAAA8AAAAAAAAAAAAAAAAAmAIAAGRycy9kb3du&#10;cmV2LnhtbFBLBQYAAAAABAAEAPUAAACGAwAAAAA=&#10;" strokeweight="1pt">
              <v:textbox style="mso-next-textbox:#流程圖: 文件 9">
                <w:txbxContent>
                  <w:p w:rsidR="00D46FEC" w:rsidRDefault="00D46FEC" w:rsidP="00853E78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53E78">
                      <w:rPr>
                        <w:rFonts w:ascii="細明體" w:eastAsia="細明體" w:hAnsi="細明體" w:hint="eastAsia"/>
                        <w:color w:val="000000"/>
                        <w:kern w:val="24"/>
                        <w:sz w:val="20"/>
                        <w:szCs w:val="20"/>
                      </w:rPr>
                      <w:t>基本資料</w:t>
                    </w:r>
                  </w:p>
                </w:txbxContent>
              </v:textbox>
            </v:shape>
            <v:shape id="流程圖: 文件 10" o:spid="_x0000_s1071" type="#_x0000_t114" style="position:absolute;left:42367;top:27344;width:9753;height:57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bA5sQA&#10;AADbAAAADwAAAGRycy9kb3ducmV2LnhtbESPQWsCMRCF74X+hzBCL6LZ9iC6NYoUrJ6kVX/AsJnu&#10;BpPJsom6+uudg9DbDO/Ne9/Ml33w6kJdcpENvI8LUMRVtI5rA8fDejQFlTKyRR+ZDNwowXLx+jLH&#10;0sYr/9Jln2slIZxKNNDk3JZap6qhgGkcW2LR/mIXMMva1dp2eJXw4PVHUUx0QMfS0GBLXw1Vp/05&#10;GFh/++nPYTOcOXfcrTb9eaf9fWjM26BffYLK1Od/8/N6awVf6OUXGUA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GwObEAAAA2wAAAA8AAAAAAAAAAAAAAAAAmAIAAGRycy9k&#10;b3ducmV2LnhtbFBLBQYAAAAABAAEAPUAAACJAwAAAAA=&#10;" strokeweight="1pt">
              <v:textbox style="mso-next-textbox:#流程圖: 文件 10">
                <w:txbxContent>
                  <w:p w:rsidR="00D46FEC" w:rsidRDefault="00D46FEC" w:rsidP="00853E78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53E78">
                      <w:rPr>
                        <w:rFonts w:ascii="細明體" w:eastAsia="細明體" w:hAnsi="細明體" w:hint="eastAsia"/>
                        <w:color w:val="000000"/>
                        <w:kern w:val="24"/>
                        <w:sz w:val="20"/>
                        <w:szCs w:val="20"/>
                      </w:rPr>
                      <w:t>手術資料</w:t>
                    </w:r>
                  </w:p>
                </w:txbxContent>
              </v:textbox>
            </v:shape>
            <v:shape id="流程圖: 文件 11" o:spid="_x0000_s1072" type="#_x0000_t114" style="position:absolute;left:41147;top:22119;width:9754;height:57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plfcEA&#10;AADbAAAADwAAAGRycy9kb3ducmV2LnhtbERPzYrCMBC+C/sOYYS9iKZ6EO0aRRb8OYlWH2BoZttg&#10;MilN1K5PbxYWvM3H9zuLVeesuFMbjGcF41EGgrj02nCl4HLeDGcgQkTWaD2Tgl8KsFp+9BaYa//g&#10;E92LWIkUwiFHBXWMTS5lKGtyGEa+IU7cj28dxgTbSuoWHyncWTnJsql0aDg11NjQd03ltbg5BZut&#10;nR3Pu8HcmMthvetuB2mfA6U++936C0SkLr7F/+69TvPH8PdLOk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KZX3BAAAA2wAAAA8AAAAAAAAAAAAAAAAAmAIAAGRycy9kb3du&#10;cmV2LnhtbFBLBQYAAAAABAAEAPUAAACGAwAAAAA=&#10;" strokeweight="1pt">
              <v:textbox style="mso-next-textbox:#流程圖: 文件 11">
                <w:txbxContent>
                  <w:p w:rsidR="00D46FEC" w:rsidRDefault="00D46FEC" w:rsidP="00853E78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53E78">
                      <w:rPr>
                        <w:rFonts w:ascii="細明體" w:eastAsia="細明體" w:hAnsi="細明體" w:hint="eastAsia"/>
                        <w:color w:val="000000"/>
                        <w:kern w:val="24"/>
                        <w:sz w:val="20"/>
                        <w:szCs w:val="20"/>
                      </w:rPr>
                      <w:t>特殊病房</w:t>
                    </w:r>
                  </w:p>
                </w:txbxContent>
              </v:textbox>
            </v:shape>
            <v:shape id="流程圖: 文件 12" o:spid="_x0000_s1073" type="#_x0000_t114" style="position:absolute;left:40146;top:16807;width:9753;height:57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j7CsEA&#10;AADbAAAADwAAAGRycy9kb3ducmV2LnhtbERPzYrCMBC+C/sOYYS9iKZ6EO0aRRb8OYlWH2BoZttg&#10;MilN1K5PbxYWvM3H9zuLVeesuFMbjGcF41EGgrj02nCl4HLeDGcgQkTWaD2Tgl8KsFp+9BaYa//g&#10;E92LWIkUwiFHBXWMTS5lKGtyGEa+IU7cj28dxgTbSuoWHyncWTnJsql0aDg11NjQd03ltbg5BZut&#10;nR3Pu8HcmMthvetuB2mfA6U++936C0SkLr7F/+69TvMn8PdLOk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Y+wrBAAAA2wAAAA8AAAAAAAAAAAAAAAAAmAIAAGRycy9kb3du&#10;cmV2LnhtbFBLBQYAAAAABAAEAPUAAACGAwAAAAA=&#10;" strokeweight="1pt">
              <v:textbox style="mso-next-textbox:#流程圖: 文件 12">
                <w:txbxContent>
                  <w:p w:rsidR="00D46FEC" w:rsidRDefault="00D46FEC" w:rsidP="00853E78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53E78">
                      <w:rPr>
                        <w:rFonts w:ascii="細明體" w:eastAsia="細明體" w:hAnsi="細明體" w:hint="eastAsia"/>
                        <w:color w:val="000000"/>
                        <w:kern w:val="24"/>
                        <w:sz w:val="20"/>
                        <w:szCs w:val="20"/>
                      </w:rPr>
                      <w:t>收據明細</w:t>
                    </w:r>
                  </w:p>
                </w:txbxContent>
              </v:textbox>
            </v:shape>
            <v:shape id="流程圖: 文件 13" o:spid="_x0000_s1074" type="#_x0000_t114" style="position:absolute;left:39057;top:11495;width:9754;height:57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RekcEA&#10;AADbAAAADwAAAGRycy9kb3ducmV2LnhtbERP24rCMBB9F/yHMMK+yJq6gmjXKCK4+iTePmBoxjaY&#10;TEoTtbtfvxEE3+ZwrjNbtM6KOzXBeFYwHGQgiAuvDZcKzqf15wREiMgarWdS8EsBFvNuZ4a59g8+&#10;0P0YS5FCOOSooIqxzqUMRUUOw8DXxIm7+MZhTLAppW7wkcKdlV9ZNpYODaeGCmtaVVRcjzenYP1j&#10;J/vTpj815rxbbtrbTtq/vlIfvXb5DSJSG9/il3ur0/wRPH9J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UXpHBAAAA2wAAAA8AAAAAAAAAAAAAAAAAmAIAAGRycy9kb3du&#10;cmV2LnhtbFBLBQYAAAAABAAEAPUAAACGAwAAAAA=&#10;" strokeweight="1pt">
              <v:textbox style="mso-next-textbox:#流程圖: 文件 13">
                <w:txbxContent>
                  <w:p w:rsidR="00D46FEC" w:rsidRDefault="00D46FEC" w:rsidP="00853E78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53E78">
                      <w:rPr>
                        <w:rFonts w:ascii="細明體" w:eastAsia="細明體" w:hAnsi="細明體" w:hint="eastAsia"/>
                        <w:color w:val="000000"/>
                        <w:kern w:val="24"/>
                        <w:sz w:val="20"/>
                        <w:szCs w:val="20"/>
                      </w:rPr>
                      <w:t>診斷書</w:t>
                    </w:r>
                  </w:p>
                </w:txbxContent>
              </v:textbox>
            </v:shape>
            <v:shape id="流程圖: 文件 14" o:spid="_x0000_s1075" type="#_x0000_t114" style="position:absolute;left:38012;top:6183;width:9754;height:57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3G5cEA&#10;AADbAAAADwAAAGRycy9kb3ducmV2LnhtbERP24rCMBB9F/yHMMK+yJq6iGjXKCK4+iTePmBoxjaY&#10;TEoTtbtfvxEE3+ZwrjNbtM6KOzXBeFYwHGQgiAuvDZcKzqf15wREiMgarWdS8EsBFvNuZ4a59g8+&#10;0P0YS5FCOOSooIqxzqUMRUUOw8DXxIm7+MZhTLAppW7wkcKdlV9ZNpYODaeGCmtaVVRcjzenYP1j&#10;J/vTpj815rxbbtrbTtq/vlIfvXb5DSJSG9/il3ur0/wRPH9J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9xuXBAAAA2wAAAA8AAAAAAAAAAAAAAAAAmAIAAGRycy9kb3du&#10;cmV2LnhtbFBLBQYAAAAABAAEAPUAAACGAwAAAAA=&#10;" strokeweight="1pt">
              <v:textbox style="mso-next-textbox:#流程圖: 文件 14">
                <w:txbxContent>
                  <w:p w:rsidR="00D46FEC" w:rsidRDefault="00D46FEC" w:rsidP="00853E78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53E78">
                      <w:rPr>
                        <w:rFonts w:ascii="細明體" w:eastAsia="細明體" w:hAnsi="細明體" w:hint="eastAsia"/>
                        <w:color w:val="000000"/>
                        <w:kern w:val="24"/>
                        <w:sz w:val="20"/>
                        <w:szCs w:val="20"/>
                      </w:rPr>
                      <w:t>基本資料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肘形接點 15" o:spid="_x0000_s1076" type="#_x0000_t33" style="position:absolute;left:35367;top:6411;width:4006;height:1284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f4u8MAAADbAAAADwAAAGRycy9kb3ducmV2LnhtbERP22oCMRB9F/oPYQq+SM0qKLI1ii0K&#10;ah+89QOGzXSzuJmsm6jrfn1TKPg2h3Od6byxpbhR7QvHCgb9BARx5nTBuYLv0+ptAsIHZI2lY1Lw&#10;IA/z2Utniql2dz7Q7RhyEUPYp6jAhFClUvrMkEXfdxVx5H5cbTFEWOdS13iP4baUwyQZS4sFxwaD&#10;FX0ays7Hq1WwOU3a5Xh3+Qhm+9WO5P76GLY9pbqvzeIdRKAmPMX/7rWO80fw90s8QM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n+LvDAAAA2wAAAA8AAAAAAAAAAAAA&#10;AAAAoQIAAGRycy9kb3ducmV2LnhtbFBLBQYAAAAABAAEAPkAAACRAwAAAAA=&#10;" strokeweight=".5pt">
              <v:stroke endarrow="block"/>
            </v:shape>
            <v:shape id="肘形接點 16" o:spid="_x0000_s1077" type="#_x0000_t33" style="position:absolute;left:26964;top:14814;width:25168;height:5639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VmzMMAAADbAAAADwAAAGRycy9kb3ducmV2LnhtbERP22rCQBB9F/oPyxR8Ed1UaJDoKm2p&#10;0MuD1w8YsmM2mJ1Ns6vGfL0rFHybw7nObNHaSpyp8aVjBS+jBARx7nTJhYL9bjmcgPABWWPlmBRc&#10;ycNi/tSbYabdhTd03oZCxBD2GSowIdSZlD43ZNGPXE0cuYNrLIYIm0LqBi8x3FZynCSptFhybDBY&#10;04eh/Lg9WQXfu0n3ma7+3oP5+e1e5fp0HXcDpfrP7dsURKA2PMT/7i8d56dw/yUe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1ZszDAAAA2wAAAA8AAAAAAAAAAAAA&#10;AAAAoQIAAGRycy9kb3ducmV2LnhtbFBLBQYAAAAABAAEAPkAAACRAwAAAAA=&#10;" strokeweight=".5pt">
              <v:stroke endarrow="block"/>
            </v:shape>
            <v:shape id="肘形接點 17" o:spid="_x0000_s1078" type="#_x0000_t33" style="position:absolute;left:28966;top:12812;width:19943;height:4419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nDV8QAAADbAAAADwAAAGRycy9kb3ducmV2LnhtbERP22rCQBB9F/oPyxR8Ed1U0IboKm2p&#10;YO1D6+UDhuw0G5qdTbOrxnx9VxB8m8O5znzZ2kqcqPGlYwVPowQEce50yYWCw341TEH4gKyxckwK&#10;LuRhuXjozTHT7sxbOu1CIWII+wwVmBDqTEqfG7LoR64mjtyPayyGCJtC6gbPMdxWcpwkU2mx5Nhg&#10;sKY3Q/nv7mgVfOzT7n369fcazOazm8jv42XcDZTqP7YvMxCB2nAX39xrHec/w/WXeI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+cNXxAAAANsAAAAPAAAAAAAAAAAA&#10;AAAAAKECAABkcnMvZG93bnJldi54bWxQSwUGAAAAAAQABAD5AAAAkgMAAAAA&#10;" strokeweight=".5pt">
              <v:stroke endarrow="block"/>
            </v:shape>
            <v:shape id="肘形接點 18" o:spid="_x0000_s1079" type="#_x0000_t33" style="position:absolute;left:31121;top:10657;width:14631;height:3418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ZXJcYAAADbAAAADwAAAGRycy9kb3ducmV2LnhtbESPzWrDQAyE74G+w6JCLyVZN9AQnGxC&#10;W1rozyG/DyC8itfEq3W9m8Tx01eHQm4SM5r5NF92vlZnamMV2MDTKANFXARbcWlgv/sYTkHFhGyx&#10;DkwGrhRhubgbzDG34cIbOm9TqSSEY44GXEpNrnUsHHmMo9AQi3YIrccka1tq2+JFwn2tx1k20R4r&#10;lgaHDb05Ko7bkzfwtZv275PV72ty3z/9s16fruP+0ZiH++5lBipRl27m/+tPK/gCK7/IAHr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mVyXGAAAA2wAAAA8AAAAAAAAA&#10;AAAAAAAAoQIAAGRycy9kb3ducmV2LnhtbFBLBQYAAAAABAAEAPkAAACUAwAAAAA=&#10;" strokeweight=".5pt">
              <v:stroke endarrow="block"/>
            </v:shape>
            <v:shape id="肘形接點 19" o:spid="_x0000_s1080" type="#_x0000_t33" style="position:absolute;left:33233;top:8545;width:9319;height:2329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ryvsQAAADbAAAADwAAAGRycy9kb3ducmV2LnhtbERPzWrCQBC+F3yHZYReim4qVDR1FVta&#10;aPWgRh9gyE6zwexsml015um7BcHbfHy/M1u0thJnanzpWMHzMAFBnDtdcqHgsP8cTED4gKyxckwK&#10;ruRhMe89zDDV7sI7OmehEDGEfYoKTAh1KqXPDVn0Q1cTR+7HNRZDhE0hdYOXGG4rOUqSsbRYcmww&#10;WNO7ofyYnayC7/2k+xhvft+CWa27F7k9XUfdk1KP/Xb5CiJQG+7im/tLx/lT+P8lHi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vK+xAAAANsAAAAPAAAAAAAAAAAA&#10;AAAAAKECAABkcnMvZG93bnJldi54bWxQSwUGAAAAAAQABAD5AAAAkgMAAAAA&#10;" strokeweight=".5pt">
              <v:stroke endarrow="block"/>
            </v:shape>
            <v:shape id="直線單箭頭接點 20" o:spid="_x0000_s1081" type="#_x0000_t32" style="position:absolute;left:28411;top:17242;width:7794;height:4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U7KcAAAADbAAAADwAAAGRycy9kb3ducmV2LnhtbERPy4rCMBTdD/gP4QruxlRBGatRRBAf&#10;C8HHxt2luTbF5qY0sVa/3iyEWR7Oe7ZobSkaqn3hWMGgn4AgzpwuOFdwOa9//0D4gKyxdEwKXuRh&#10;Me/8zDDV7slHak4hFzGEfYoKTAhVKqXPDFn0fVcRR+7maoshwjqXusZnDLelHCbJWFosODYYrGhl&#10;KLufHlbBYTvZXPeHXWjeo9dmfywS05QXpXrddjkFEagN/+Kve6sVDOP6+CX+AD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gVOynAAAAA2wAAAA8AAAAAAAAAAAAAAAAA&#10;oQIAAGRycy9kb3ducmV2LnhtbFBLBQYAAAAABAAEAPkAAACOAwAAAAA=&#10;" strokeweight=".5pt">
              <v:stroke endarrow="block" joinstyle="miter"/>
            </v:shape>
          </v:group>
        </w:pic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17A0D" w:rsidRDefault="00817A0D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1.</w:t>
            </w:r>
          </w:p>
        </w:tc>
        <w:tc>
          <w:tcPr>
            <w:tcW w:w="3884" w:type="dxa"/>
          </w:tcPr>
          <w:p w:rsidR="00752001" w:rsidRPr="00B41138" w:rsidRDefault="00752001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B4113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交易控制檔</w:t>
            </w:r>
          </w:p>
        </w:tc>
        <w:tc>
          <w:tcPr>
            <w:tcW w:w="2835" w:type="dxa"/>
          </w:tcPr>
          <w:p w:rsidR="00752001" w:rsidRPr="002057B2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DTAKA007</w:t>
            </w:r>
          </w:p>
        </w:tc>
        <w:tc>
          <w:tcPr>
            <w:tcW w:w="799" w:type="dxa"/>
          </w:tcPr>
          <w:p w:rsidR="00752001" w:rsidRDefault="00752001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0F16A2" w:rsidTr="000F16A2">
        <w:trPr>
          <w:trHeight w:val="120"/>
        </w:trPr>
        <w:tc>
          <w:tcPr>
            <w:tcW w:w="1672" w:type="dxa"/>
          </w:tcPr>
          <w:p w:rsidR="000F16A2" w:rsidRDefault="000F16A2" w:rsidP="000F16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0F16A2" w:rsidRPr="009E5952" w:rsidRDefault="000F16A2" w:rsidP="000F16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9E5952">
              <w:rPr>
                <w:rFonts w:ascii="細明體" w:eastAsia="細明體" w:hAnsi="細明體"/>
                <w:sz w:val="20"/>
                <w:szCs w:val="20"/>
              </w:rPr>
              <w:t>AAA</w:t>
            </w: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DI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401</w:t>
            </w:r>
          </w:p>
        </w:tc>
      </w:tr>
      <w:tr w:rsidR="000F16A2" w:rsidTr="000F16A2">
        <w:trPr>
          <w:trHeight w:val="120"/>
        </w:trPr>
        <w:tc>
          <w:tcPr>
            <w:tcW w:w="1672" w:type="dxa"/>
          </w:tcPr>
          <w:p w:rsidR="000F16A2" w:rsidRDefault="000F16A2" w:rsidP="000F16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0F16A2" w:rsidRPr="009E5952" w:rsidRDefault="000F16A2" w:rsidP="000F16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0F16A2" w:rsidTr="000F16A2">
        <w:trPr>
          <w:trHeight w:val="120"/>
        </w:trPr>
        <w:tc>
          <w:tcPr>
            <w:tcW w:w="1672" w:type="dxa"/>
          </w:tcPr>
          <w:p w:rsidR="000F16A2" w:rsidRDefault="000F16A2" w:rsidP="000F16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0F16A2" w:rsidRPr="009E5952" w:rsidRDefault="000F16A2" w:rsidP="000F16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I4</w:t>
            </w:r>
          </w:p>
        </w:tc>
      </w:tr>
      <w:tr w:rsidR="000F16A2" w:rsidTr="000F16A2">
        <w:trPr>
          <w:trHeight w:val="120"/>
        </w:trPr>
        <w:tc>
          <w:tcPr>
            <w:tcW w:w="1672" w:type="dxa"/>
          </w:tcPr>
          <w:p w:rsidR="000F16A2" w:rsidRDefault="000F16A2" w:rsidP="000F16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0F16A2" w:rsidRPr="009E5952" w:rsidRDefault="000F16A2" w:rsidP="000F16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0F16A2" w:rsidTr="000F16A2">
        <w:trPr>
          <w:trHeight w:val="120"/>
        </w:trPr>
        <w:tc>
          <w:tcPr>
            <w:tcW w:w="1672" w:type="dxa"/>
          </w:tcPr>
          <w:p w:rsidR="000F16A2" w:rsidRDefault="000F16A2" w:rsidP="000F16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0F16A2" w:rsidRPr="009E5952" w:rsidRDefault="000F16A2" w:rsidP="000F16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4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Default="00BC6C0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25" w:author="馬慈蓮" w:date="2017-09-11T17:53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EXE_TYPE</w:t>
              </w:r>
            </w:ins>
          </w:p>
        </w:tc>
        <w:tc>
          <w:tcPr>
            <w:tcW w:w="3465" w:type="dxa"/>
          </w:tcPr>
          <w:p w:rsidR="00FF6176" w:rsidRDefault="00BC6C0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26" w:author="馬慈蓮" w:date="2017-09-11T17:53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S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tring</w:t>
              </w:r>
            </w:ins>
          </w:p>
        </w:tc>
        <w:tc>
          <w:tcPr>
            <w:tcW w:w="3015" w:type="dxa"/>
          </w:tcPr>
          <w:p w:rsidR="0034192B" w:rsidRDefault="0034192B" w:rsidP="00764C15">
            <w:pPr>
              <w:rPr>
                <w:ins w:id="27" w:author="馬慈蓮" w:date="2017-09-11T18:00:00Z"/>
                <w:rFonts w:ascii="細明體" w:eastAsia="細明體" w:hAnsi="細明體"/>
                <w:sz w:val="20"/>
                <w:szCs w:val="20"/>
              </w:rPr>
            </w:pPr>
            <w:ins w:id="28" w:author="馬慈蓮" w:date="2017-09-11T18:00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執行類別</w:t>
              </w:r>
            </w:ins>
          </w:p>
          <w:p w:rsidR="00FF6176" w:rsidRDefault="004A616E" w:rsidP="00764C15">
            <w:pPr>
              <w:rPr>
                <w:ins w:id="29" w:author="馬慈蓮" w:date="2017-09-11T17:54:00Z"/>
                <w:rFonts w:ascii="細明體" w:eastAsia="細明體" w:hAnsi="細明體"/>
                <w:sz w:val="20"/>
                <w:szCs w:val="20"/>
              </w:rPr>
            </w:pPr>
            <w:ins w:id="30" w:author="馬慈蓮" w:date="2017-09-11T17:53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1:</w:t>
              </w:r>
            </w:ins>
            <w:ins w:id="31" w:author="馬慈蓮" w:date="2017-09-11T17:54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重整資料by 傳入.住院號</w:t>
              </w:r>
            </w:ins>
          </w:p>
          <w:p w:rsidR="004A616E" w:rsidRDefault="004A616E" w:rsidP="004A616E">
            <w:pPr>
              <w:rPr>
                <w:ins w:id="32" w:author="馬慈蓮" w:date="2017-09-11T18:05:00Z"/>
                <w:rFonts w:ascii="細明體" w:eastAsia="細明體" w:hAnsi="細明體"/>
                <w:sz w:val="20"/>
                <w:szCs w:val="20"/>
              </w:rPr>
            </w:pPr>
            <w:ins w:id="33" w:author="馬慈蓮" w:date="2017-09-11T17:54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2:刪除</w:t>
              </w:r>
            </w:ins>
            <w:ins w:id="34" w:author="馬慈蓮" w:date="2017-09-11T18:05:00Z">
              <w:r w:rsidR="00E467D2">
                <w:rPr>
                  <w:rFonts w:ascii="細明體" w:eastAsia="細明體" w:hAnsi="細明體" w:hint="eastAsia"/>
                  <w:sz w:val="20"/>
                  <w:szCs w:val="20"/>
                </w:rPr>
                <w:t>AAI4_B010</w:t>
              </w:r>
            </w:ins>
            <w:ins w:id="35" w:author="馬慈蓮" w:date="2017-09-11T17:54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資料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 xml:space="preserve">by 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傳入.住院號</w:t>
              </w:r>
            </w:ins>
          </w:p>
          <w:p w:rsidR="00E467D2" w:rsidRDefault="00E467D2" w:rsidP="004A616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36" w:author="馬慈蓮" w:date="2017-09-11T18:0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3</w:t>
              </w:r>
              <w:r w:rsidRPr="00E467D2">
                <w:rPr>
                  <w:rFonts w:ascii="細明體" w:eastAsia="細明體" w:hAnsi="細明體"/>
                  <w:sz w:val="20"/>
                  <w:szCs w:val="20"/>
                </w:rPr>
                <w:t>:</w:t>
              </w:r>
              <w:r w:rsidRPr="00E467D2">
                <w:rPr>
                  <w:rFonts w:ascii="細明體" w:eastAsia="細明體" w:hAnsi="細明體" w:hint="eastAsia"/>
                  <w:sz w:val="20"/>
                  <w:szCs w:val="20"/>
                </w:rPr>
                <w:t>刪除AAI4_B01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1</w:t>
              </w:r>
              <w:r w:rsidRPr="00E467D2">
                <w:rPr>
                  <w:rFonts w:ascii="細明體" w:eastAsia="細明體" w:hAnsi="細明體" w:hint="eastAsia"/>
                  <w:sz w:val="20"/>
                  <w:szCs w:val="20"/>
                </w:rPr>
                <w:t>資料</w:t>
              </w:r>
              <w:r w:rsidRPr="00E467D2">
                <w:rPr>
                  <w:rFonts w:ascii="細明體" w:eastAsia="細明體" w:hAnsi="細明體"/>
                  <w:sz w:val="20"/>
                  <w:szCs w:val="20"/>
                </w:rPr>
                <w:t xml:space="preserve">by </w:t>
              </w:r>
              <w:r w:rsidRPr="00E467D2">
                <w:rPr>
                  <w:rFonts w:ascii="細明體" w:eastAsia="細明體" w:hAnsi="細明體" w:hint="eastAsia"/>
                  <w:sz w:val="20"/>
                  <w:szCs w:val="20"/>
                </w:rPr>
                <w:t>傳入.住院號</w:t>
              </w:r>
            </w:ins>
          </w:p>
        </w:tc>
      </w:tr>
      <w:tr w:rsidR="004A616E" w:rsidTr="00764C15">
        <w:tblPrEx>
          <w:tblLook w:val="01E0" w:firstRow="1" w:lastRow="1" w:firstColumn="1" w:lastColumn="1" w:noHBand="0" w:noVBand="0"/>
        </w:tblPrEx>
        <w:trPr>
          <w:ins w:id="37" w:author="馬慈蓮" w:date="2017-09-11T17:54:00Z"/>
        </w:trPr>
        <w:tc>
          <w:tcPr>
            <w:tcW w:w="720" w:type="dxa"/>
          </w:tcPr>
          <w:p w:rsidR="004A616E" w:rsidRDefault="004A616E" w:rsidP="00764C15">
            <w:pPr>
              <w:rPr>
                <w:ins w:id="38" w:author="馬慈蓮" w:date="2017-09-11T17:54:00Z"/>
                <w:rFonts w:ascii="細明體" w:eastAsia="細明體" w:hAnsi="細明體" w:hint="eastAsia"/>
                <w:sz w:val="20"/>
                <w:szCs w:val="20"/>
              </w:rPr>
            </w:pPr>
            <w:ins w:id="39" w:author="馬慈蓮" w:date="2017-09-11T17:5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2880" w:type="dxa"/>
          </w:tcPr>
          <w:p w:rsidR="004A616E" w:rsidRDefault="004A616E" w:rsidP="00764C15">
            <w:pPr>
              <w:rPr>
                <w:ins w:id="40" w:author="馬慈蓮" w:date="2017-09-11T17:54:00Z"/>
                <w:rFonts w:ascii="細明體" w:eastAsia="細明體" w:hAnsi="細明體" w:hint="eastAsia"/>
                <w:sz w:val="20"/>
                <w:szCs w:val="20"/>
              </w:rPr>
            </w:pPr>
            <w:ins w:id="41" w:author="馬慈蓮" w:date="2017-09-11T17:54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HOSP_NO</w:t>
              </w:r>
            </w:ins>
          </w:p>
        </w:tc>
        <w:tc>
          <w:tcPr>
            <w:tcW w:w="3465" w:type="dxa"/>
          </w:tcPr>
          <w:p w:rsidR="004A616E" w:rsidRDefault="004A616E" w:rsidP="00764C15">
            <w:pPr>
              <w:rPr>
                <w:ins w:id="42" w:author="馬慈蓮" w:date="2017-09-11T17:54:00Z"/>
                <w:rFonts w:ascii="細明體" w:eastAsia="細明體" w:hAnsi="細明體" w:hint="eastAsia"/>
                <w:sz w:val="20"/>
                <w:szCs w:val="20"/>
              </w:rPr>
            </w:pPr>
            <w:ins w:id="43" w:author="馬慈蓮" w:date="2017-09-11T17:54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S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tring</w:t>
              </w:r>
            </w:ins>
          </w:p>
        </w:tc>
        <w:tc>
          <w:tcPr>
            <w:tcW w:w="3015" w:type="dxa"/>
          </w:tcPr>
          <w:p w:rsidR="004A616E" w:rsidRDefault="004A616E" w:rsidP="00764C15">
            <w:pPr>
              <w:rPr>
                <w:ins w:id="44" w:author="馬慈蓮" w:date="2017-09-11T17:54:00Z"/>
                <w:rFonts w:ascii="細明體" w:eastAsia="細明體" w:hAnsi="細明體" w:hint="eastAsia"/>
                <w:sz w:val="20"/>
                <w:szCs w:val="20"/>
              </w:rPr>
            </w:pPr>
            <w:ins w:id="45" w:author="馬慈蓮" w:date="2017-09-11T17:5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住院號</w:t>
              </w:r>
            </w:ins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Default="00F23185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8B695C" w:rsidRPr="00E10C0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E10C0A">
        <w:rPr>
          <w:rFonts w:ascii="細明體" w:eastAsia="細明體" w:hAnsi="細明體" w:hint="eastAsia"/>
          <w:b/>
          <w:kern w:val="2"/>
          <w:lang w:eastAsia="zh-TW"/>
        </w:rPr>
        <w:t>各項交易計算快速連結</w:t>
      </w:r>
      <w:bookmarkEnd w:id="24"/>
    </w:p>
    <w:p w:rsidR="00961F9B" w:rsidRPr="009B385F" w:rsidRDefault="0010591F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八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995CCB" w:rsidRDefault="0043687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AAI4_B010</w:t>
      </w:r>
      <w:r w:rsidR="00995CCB">
        <w:rPr>
          <w:rFonts w:ascii="細明體" w:eastAsia="細明體" w:hAnsi="細明體" w:hint="eastAsia"/>
          <w:lang w:eastAsia="zh-TW"/>
        </w:rPr>
        <w:t>處理件數</w:t>
      </w:r>
      <w:r w:rsidR="00961F9B" w:rsidRPr="00DF2E41">
        <w:rPr>
          <w:rFonts w:ascii="細明體" w:eastAsia="細明體" w:hAnsi="細明體" w:hint="eastAsia"/>
          <w:lang w:eastAsia="zh-TW"/>
        </w:rPr>
        <w:t>、</w:t>
      </w:r>
    </w:p>
    <w:p w:rsidR="00995CCB" w:rsidRPr="00DF2E41" w:rsidRDefault="00995CC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AAI4_B011處理件數</w:t>
      </w:r>
      <w:r w:rsidR="00845F6E">
        <w:rPr>
          <w:rFonts w:ascii="細明體" w:eastAsia="細明體" w:hAnsi="細明體" w:hint="eastAsia"/>
          <w:lang w:eastAsia="zh-TW"/>
        </w:rPr>
        <w:t>、</w:t>
      </w:r>
    </w:p>
    <w:p w:rsidR="00961F9B" w:rsidRPr="005753C7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46" w:author="馬慈蓮" w:date="2018-01-31T16:07:00Z"/>
          <w:rFonts w:ascii="細明體" w:eastAsia="細明體" w:hAnsi="細明體"/>
          <w:kern w:val="2"/>
          <w:lang w:eastAsia="zh-TW"/>
          <w:rPrChange w:id="47" w:author="馬慈蓮" w:date="2018-01-31T16:07:00Z">
            <w:rPr>
              <w:ins w:id="48" w:author="馬慈蓮" w:date="2018-01-31T16:07:00Z"/>
              <w:rFonts w:ascii="細明體" w:eastAsia="細明體" w:hAnsi="細明體"/>
              <w:lang w:eastAsia="zh-TW"/>
            </w:rPr>
          </w:rPrChange>
        </w:rPr>
      </w:pPr>
      <w:r w:rsidRPr="00DF2E41">
        <w:rPr>
          <w:rFonts w:ascii="細明體" w:eastAsia="細明體" w:hAnsi="細明體" w:hint="eastAsia"/>
          <w:lang w:eastAsia="zh-TW"/>
        </w:rPr>
        <w:t>錯誤件數、</w:t>
      </w:r>
    </w:p>
    <w:p w:rsidR="005753C7" w:rsidRDefault="00756645" w:rsidP="005753C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49" w:author="馬慈蓮" w:date="2018-01-31T17:02:00Z"/>
          <w:rFonts w:ascii="細明體" w:eastAsia="細明體" w:hAnsi="細明體"/>
          <w:kern w:val="2"/>
          <w:lang w:eastAsia="zh-TW"/>
        </w:rPr>
        <w:pPrChange w:id="50" w:author="馬慈蓮" w:date="2018-01-31T16:07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51" w:author="馬慈蓮" w:date="2018-01-31T17:02:00Z">
        <w:r>
          <w:rPr>
            <w:rFonts w:ascii="細明體" w:eastAsia="細明體" w:hAnsi="細明體" w:hint="eastAsia"/>
            <w:kern w:val="2"/>
            <w:lang w:eastAsia="zh-TW"/>
          </w:rPr>
          <w:t>new</w:t>
        </w:r>
      </w:ins>
      <w:ins w:id="52" w:author="馬慈蓮" w:date="2018-01-31T16:59:00Z">
        <w:r w:rsidR="00464707">
          <w:rPr>
            <w:rFonts w:ascii="細明體" w:eastAsia="細明體" w:hAnsi="細明體" w:hint="eastAsia"/>
            <w:kern w:val="2"/>
            <w:lang w:eastAsia="zh-TW"/>
          </w:rPr>
          <w:t xml:space="preserve"> 待寄送</w:t>
        </w:r>
      </w:ins>
      <w:ins w:id="53" w:author="馬慈蓮" w:date="2018-01-31T17:00:00Z">
        <w:r w:rsidR="00464707">
          <w:rPr>
            <w:rFonts w:ascii="細明體" w:eastAsia="細明體" w:hAnsi="細明體" w:hint="eastAsia"/>
            <w:kern w:val="2"/>
            <w:lang w:eastAsia="zh-TW"/>
          </w:rPr>
          <w:t xml:space="preserve">LIST </w:t>
        </w:r>
      </w:ins>
      <w:ins w:id="54" w:author="馬慈蓮" w:date="2018-01-31T17:02:00Z">
        <w:r w:rsidR="00D72FE0">
          <w:rPr>
            <w:rFonts w:ascii="細明體" w:eastAsia="細明體" w:hAnsi="細明體" w:hint="eastAsia"/>
            <w:kern w:val="2"/>
            <w:lang w:eastAsia="zh-TW"/>
          </w:rPr>
          <w:t>。</w:t>
        </w:r>
      </w:ins>
    </w:p>
    <w:p w:rsidR="00D72FE0" w:rsidRPr="00CA3832" w:rsidRDefault="00D72FE0" w:rsidP="005753C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55" w:author="馬慈蓮" w:date="2018-01-31T16:07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</w:p>
    <w:p w:rsidR="00D50C1F" w:rsidRDefault="00D50C1F" w:rsidP="008557C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ins w:id="56" w:author="馬慈蓮" w:date="2017-09-11T17:57:00Z"/>
          <w:rFonts w:ascii="細明體" w:eastAsia="細明體" w:hAnsi="細明體"/>
          <w:kern w:val="2"/>
          <w:lang w:eastAsia="zh-TW"/>
        </w:rPr>
      </w:pPr>
      <w:ins w:id="57" w:author="馬慈蓮" w:date="2017-09-11T17:57:00Z">
        <w:r>
          <w:rPr>
            <w:rFonts w:ascii="細明體" w:eastAsia="細明體" w:hAnsi="細明體" w:hint="eastAsia"/>
            <w:kern w:val="2"/>
            <w:lang w:eastAsia="zh-TW"/>
          </w:rPr>
          <w:t>傳入參數處理：</w:t>
        </w:r>
      </w:ins>
    </w:p>
    <w:p w:rsidR="00D50C1F" w:rsidRDefault="00CB5E78" w:rsidP="00D50C1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58" w:author="馬慈蓮" w:date="2017-09-11T17:59:00Z"/>
          <w:rFonts w:ascii="細明體" w:eastAsia="細明體" w:hAnsi="細明體"/>
          <w:kern w:val="2"/>
          <w:lang w:eastAsia="zh-TW"/>
        </w:rPr>
        <w:pPrChange w:id="59" w:author="馬慈蓮" w:date="2017-09-11T17:57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60" w:author="馬慈蓮" w:date="2017-09-11T17:57:00Z">
        <w:r>
          <w:rPr>
            <w:rFonts w:ascii="細明體" w:eastAsia="細明體" w:hAnsi="細明體"/>
            <w:kern w:val="2"/>
            <w:lang w:eastAsia="zh-TW"/>
          </w:rPr>
          <w:t>I</w:t>
        </w:r>
        <w:r>
          <w:rPr>
            <w:rFonts w:ascii="細明體" w:eastAsia="細明體" w:hAnsi="細明體" w:hint="eastAsia"/>
            <w:kern w:val="2"/>
            <w:lang w:eastAsia="zh-TW"/>
          </w:rPr>
          <w:t>F傳入</w:t>
        </w:r>
      </w:ins>
      <w:ins w:id="61" w:author="馬慈蓮" w:date="2017-09-11T17:59:00Z">
        <w:r w:rsidR="0034192B">
          <w:rPr>
            <w:rFonts w:ascii="細明體" w:eastAsia="細明體" w:hAnsi="細明體" w:hint="eastAsia"/>
            <w:kern w:val="2"/>
            <w:lang w:eastAsia="zh-TW"/>
          </w:rPr>
          <w:t>.</w:t>
        </w:r>
      </w:ins>
      <w:ins w:id="62" w:author="馬慈蓮" w:date="2017-09-11T18:00:00Z">
        <w:r w:rsidR="0034192B">
          <w:rPr>
            <w:rFonts w:ascii="細明體" w:eastAsia="細明體" w:hAnsi="細明體" w:hint="eastAsia"/>
            <w:kern w:val="2"/>
            <w:lang w:eastAsia="zh-TW"/>
          </w:rPr>
          <w:t>執行類別</w:t>
        </w:r>
      </w:ins>
      <w:ins w:id="63" w:author="馬慈蓮" w:date="2017-09-11T17:59:00Z">
        <w:r w:rsidR="0034192B">
          <w:rPr>
            <w:rFonts w:ascii="細明體" w:eastAsia="細明體" w:hAnsi="細明體" w:hint="eastAsia"/>
            <w:kern w:val="2"/>
            <w:lang w:eastAsia="zh-TW"/>
          </w:rPr>
          <w:t xml:space="preserve"> = </w:t>
        </w:r>
        <w:r w:rsidR="0034192B">
          <w:rPr>
            <w:rFonts w:ascii="細明體" w:eastAsia="細明體" w:hAnsi="細明體"/>
            <w:kern w:val="2"/>
            <w:lang w:eastAsia="zh-TW"/>
          </w:rPr>
          <w:t>‘</w:t>
        </w:r>
        <w:r w:rsidR="0034192B">
          <w:rPr>
            <w:rFonts w:ascii="細明體" w:eastAsia="細明體" w:hAnsi="細明體" w:hint="eastAsia"/>
            <w:kern w:val="2"/>
            <w:lang w:eastAsia="zh-TW"/>
          </w:rPr>
          <w:t>1</w:t>
        </w:r>
        <w:r w:rsidR="0034192B">
          <w:rPr>
            <w:rFonts w:ascii="細明體" w:eastAsia="細明體" w:hAnsi="細明體"/>
            <w:kern w:val="2"/>
            <w:lang w:eastAsia="zh-TW"/>
          </w:rPr>
          <w:t>’</w:t>
        </w:r>
        <w:r w:rsidR="0034192B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 w:rsidR="0034192B">
          <w:rPr>
            <w:rFonts w:ascii="細明體" w:eastAsia="細明體" w:hAnsi="細明體"/>
            <w:kern w:val="2"/>
            <w:lang w:eastAsia="zh-TW"/>
          </w:rPr>
          <w:t>or ‘2’</w:t>
        </w:r>
      </w:ins>
      <w:ins w:id="64" w:author="馬慈蓮" w:date="2017-09-11T18:05:00Z">
        <w:r w:rsidR="0098089F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 w:rsidR="0098089F">
          <w:rPr>
            <w:rFonts w:ascii="細明體" w:eastAsia="細明體" w:hAnsi="細明體"/>
            <w:kern w:val="2"/>
            <w:lang w:eastAsia="zh-TW"/>
          </w:rPr>
          <w:t>or ‘3’</w:t>
        </w:r>
      </w:ins>
    </w:p>
    <w:p w:rsidR="0034192B" w:rsidRDefault="0034192B" w:rsidP="003419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65" w:author="馬慈蓮" w:date="2017-09-11T18:00:00Z"/>
          <w:rFonts w:ascii="細明體" w:eastAsia="細明體" w:hAnsi="細明體"/>
          <w:kern w:val="2"/>
          <w:lang w:eastAsia="zh-TW"/>
        </w:rPr>
        <w:pPrChange w:id="66" w:author="馬慈蓮" w:date="2017-09-11T17:59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67" w:author="馬慈蓮" w:date="2017-09-11T17:59:00Z">
        <w:r>
          <w:rPr>
            <w:rFonts w:ascii="細明體" w:eastAsia="細明體" w:hAnsi="細明體" w:hint="eastAsia"/>
            <w:kern w:val="2"/>
            <w:lang w:eastAsia="zh-TW"/>
          </w:rPr>
          <w:t>傳入.</w:t>
        </w:r>
      </w:ins>
      <w:ins w:id="68" w:author="馬慈蓮" w:date="2017-09-11T18:00:00Z">
        <w:r>
          <w:rPr>
            <w:rFonts w:ascii="細明體" w:eastAsia="細明體" w:hAnsi="細明體" w:hint="eastAsia"/>
            <w:kern w:val="2"/>
            <w:lang w:eastAsia="zh-TW"/>
          </w:rPr>
          <w:t>住院號需有值，無值拋出錯誤訊息</w:t>
        </w:r>
      </w:ins>
    </w:p>
    <w:p w:rsidR="00C17B93" w:rsidRDefault="000D20D1" w:rsidP="00C17B9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69" w:author="馬慈蓮" w:date="2017-09-11T18:01:00Z"/>
          <w:rFonts w:ascii="細明體" w:eastAsia="細明體" w:hAnsi="細明體"/>
          <w:kern w:val="2"/>
          <w:lang w:eastAsia="zh-TW"/>
        </w:rPr>
        <w:pPrChange w:id="70" w:author="馬慈蓮" w:date="2017-09-11T18:00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71" w:author="馬慈蓮" w:date="2017-09-11T18:01:00Z">
        <w:r>
          <w:rPr>
            <w:rFonts w:ascii="細明體" w:eastAsia="細明體" w:hAnsi="細明體" w:hint="eastAsia"/>
            <w:kern w:val="2"/>
            <w:lang w:eastAsia="zh-TW"/>
          </w:rPr>
          <w:t xml:space="preserve">IF 傳入.執行類別 = 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1</w:t>
        </w:r>
        <w:r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0D20D1" w:rsidRDefault="000D20D1" w:rsidP="000D20D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72" w:author="馬慈蓮" w:date="2017-09-11T18:02:00Z"/>
          <w:rFonts w:ascii="細明體" w:eastAsia="細明體" w:hAnsi="細明體"/>
          <w:kern w:val="2"/>
          <w:lang w:eastAsia="zh-TW"/>
        </w:rPr>
        <w:pPrChange w:id="73" w:author="馬慈蓮" w:date="2017-09-11T18:01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74" w:author="馬慈蓮" w:date="2017-09-11T18:01:00Z">
        <w:r>
          <w:rPr>
            <w:rFonts w:ascii="細明體" w:eastAsia="細明體" w:hAnsi="細明體" w:hint="eastAsia"/>
            <w:kern w:val="2"/>
            <w:lang w:eastAsia="zh-TW"/>
          </w:rPr>
          <w:t>執行</w:t>
        </w:r>
      </w:ins>
      <w:ins w:id="75" w:author="馬慈蓮" w:date="2017-09-11T18:02:00Z">
        <w:r w:rsidR="0008752E" w:rsidRPr="0008752E">
          <w:rPr>
            <w:rFonts w:ascii="細明體" w:eastAsia="細明體" w:hAnsi="細明體" w:hint="eastAsia"/>
            <w:kern w:val="2"/>
            <w:lang w:eastAsia="zh-TW"/>
          </w:rPr>
          <w:t>U2H/AAI4_B010資料整理</w:t>
        </w:r>
      </w:ins>
      <w:ins w:id="76" w:author="馬慈蓮" w:date="2017-09-11T18:01:00Z">
        <w:r>
          <w:rPr>
            <w:rFonts w:ascii="細明體" w:eastAsia="細明體" w:hAnsi="細明體" w:hint="eastAsia"/>
            <w:kern w:val="2"/>
            <w:lang w:eastAsia="zh-TW"/>
          </w:rPr>
          <w:t xml:space="preserve"> &amp;</w:t>
        </w:r>
      </w:ins>
      <w:ins w:id="77" w:author="馬慈蓮" w:date="2017-09-11T18:02:00Z">
        <w:r w:rsidR="0008752E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 w:rsidR="0008752E" w:rsidRPr="0008752E">
          <w:rPr>
            <w:rFonts w:ascii="細明體" w:eastAsia="細明體" w:hAnsi="細明體" w:hint="eastAsia"/>
            <w:kern w:val="2"/>
            <w:lang w:eastAsia="zh-TW"/>
          </w:rPr>
          <w:t>U2H/AAI4_B011資料整理</w:t>
        </w:r>
      </w:ins>
      <w:ins w:id="78" w:author="馬慈蓮" w:date="2017-09-11T18:01:00Z">
        <w:r>
          <w:rPr>
            <w:rFonts w:ascii="細明體" w:eastAsia="細明體" w:hAnsi="細明體" w:hint="eastAsia"/>
            <w:kern w:val="2"/>
            <w:lang w:eastAsia="zh-TW"/>
          </w:rPr>
          <w:t>，但只執行</w:t>
        </w:r>
      </w:ins>
      <w:ins w:id="79" w:author="馬慈蓮" w:date="2017-09-11T18:02:00Z">
        <w:r>
          <w:rPr>
            <w:rFonts w:ascii="細明體" w:eastAsia="細明體" w:hAnsi="細明體" w:hint="eastAsia"/>
            <w:kern w:val="2"/>
            <w:lang w:eastAsia="zh-TW"/>
          </w:rPr>
          <w:t>傳入.住院號的資料</w:t>
        </w:r>
      </w:ins>
    </w:p>
    <w:p w:rsidR="000D20D1" w:rsidRDefault="000D20D1" w:rsidP="000D20D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80" w:author="馬慈蓮" w:date="2017-09-11T17:58:00Z"/>
          <w:rFonts w:ascii="細明體" w:eastAsia="細明體" w:hAnsi="細明體"/>
          <w:kern w:val="2"/>
          <w:lang w:eastAsia="zh-TW"/>
        </w:rPr>
        <w:pPrChange w:id="81" w:author="馬慈蓮" w:date="2017-09-11T18:02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82" w:author="馬慈蓮" w:date="2017-09-11T18:02:00Z">
        <w:r>
          <w:rPr>
            <w:rFonts w:ascii="細明體" w:eastAsia="細明體" w:hAnsi="細明體" w:hint="eastAsia"/>
            <w:kern w:val="2"/>
            <w:lang w:eastAsia="zh-TW"/>
          </w:rPr>
          <w:t xml:space="preserve">IF 傳入.執行類別 = 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2</w:t>
        </w:r>
        <w:r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CB5E78" w:rsidRDefault="000D20D1" w:rsidP="00CB5E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83" w:author="馬慈蓮" w:date="2017-09-11T18:05:00Z"/>
          <w:rFonts w:ascii="細明體" w:eastAsia="細明體" w:hAnsi="細明體"/>
          <w:kern w:val="2"/>
          <w:lang w:eastAsia="zh-TW"/>
        </w:rPr>
        <w:pPrChange w:id="84" w:author="馬慈蓮" w:date="2017-09-11T17:58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85" w:author="馬慈蓮" w:date="2017-09-11T18:02:00Z">
        <w:r>
          <w:rPr>
            <w:rFonts w:ascii="細明體" w:eastAsia="細明體" w:hAnsi="細明體" w:hint="eastAsia"/>
            <w:kern w:val="2"/>
            <w:lang w:eastAsia="zh-TW"/>
          </w:rPr>
          <w:lastRenderedPageBreak/>
          <w:t>執行</w:t>
        </w:r>
      </w:ins>
      <w:ins w:id="86" w:author="馬慈蓮" w:date="2017-09-11T18:03:00Z">
        <w:r w:rsidR="00237E43" w:rsidRPr="00237E43">
          <w:rPr>
            <w:rFonts w:ascii="細明體" w:eastAsia="細明體" w:hAnsi="細明體" w:hint="eastAsia"/>
            <w:kern w:val="2"/>
            <w:lang w:eastAsia="zh-TW"/>
          </w:rPr>
          <w:t>刪除</w:t>
        </w:r>
      </w:ins>
      <w:ins w:id="87" w:author="馬慈蓮" w:date="2017-09-11T18:06:00Z">
        <w:r w:rsidR="003469E0">
          <w:rPr>
            <w:rFonts w:ascii="細明體" w:eastAsia="細明體" w:hAnsi="細明體" w:hint="eastAsia"/>
            <w:kern w:val="2"/>
            <w:lang w:eastAsia="zh-TW"/>
          </w:rPr>
          <w:t>AAI4_B010</w:t>
        </w:r>
      </w:ins>
      <w:ins w:id="88" w:author="馬慈蓮" w:date="2017-09-11T18:03:00Z">
        <w:r w:rsidR="00237E43" w:rsidRPr="00237E43">
          <w:rPr>
            <w:rFonts w:ascii="細明體" w:eastAsia="細明體" w:hAnsi="細明體" w:hint="eastAsia"/>
            <w:kern w:val="2"/>
            <w:lang w:eastAsia="zh-TW"/>
          </w:rPr>
          <w:t>住院號資料夾</w:t>
        </w:r>
      </w:ins>
    </w:p>
    <w:p w:rsidR="0098089F" w:rsidRDefault="0098089F" w:rsidP="0098089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89" w:author="馬慈蓮" w:date="2017-09-11T18:05:00Z"/>
          <w:rFonts w:ascii="細明體" w:eastAsia="細明體" w:hAnsi="細明體"/>
          <w:kern w:val="2"/>
          <w:lang w:eastAsia="zh-TW"/>
        </w:rPr>
      </w:pPr>
      <w:ins w:id="90" w:author="馬慈蓮" w:date="2017-09-11T18:05:00Z">
        <w:r>
          <w:rPr>
            <w:rFonts w:ascii="細明體" w:eastAsia="細明體" w:hAnsi="細明體" w:hint="eastAsia"/>
            <w:kern w:val="2"/>
            <w:lang w:eastAsia="zh-TW"/>
          </w:rPr>
          <w:t xml:space="preserve">IF 傳入.執行類別 = </w:t>
        </w:r>
        <w:r>
          <w:rPr>
            <w:rFonts w:ascii="細明體" w:eastAsia="細明體" w:hAnsi="細明體"/>
            <w:kern w:val="2"/>
            <w:lang w:eastAsia="zh-TW"/>
          </w:rPr>
          <w:t>‘</w:t>
        </w:r>
      </w:ins>
      <w:ins w:id="91" w:author="馬慈蓮" w:date="2017-09-11T18:06:00Z">
        <w:r>
          <w:rPr>
            <w:rFonts w:ascii="細明體" w:eastAsia="細明體" w:hAnsi="細明體"/>
            <w:kern w:val="2"/>
            <w:lang w:eastAsia="zh-TW"/>
          </w:rPr>
          <w:t>3</w:t>
        </w:r>
      </w:ins>
      <w:ins w:id="92" w:author="馬慈蓮" w:date="2017-09-11T18:05:00Z">
        <w:r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98089F" w:rsidRDefault="0098089F" w:rsidP="0098089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93" w:author="馬慈蓮" w:date="2017-09-11T17:55:00Z"/>
          <w:rFonts w:ascii="細明體" w:eastAsia="細明體" w:hAnsi="細明體"/>
          <w:kern w:val="2"/>
          <w:lang w:eastAsia="zh-TW"/>
        </w:rPr>
        <w:pPrChange w:id="94" w:author="馬慈蓮" w:date="2017-09-11T17:58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95" w:author="馬慈蓮" w:date="2017-09-11T18:05:00Z">
        <w:r>
          <w:rPr>
            <w:rFonts w:ascii="細明體" w:eastAsia="細明體" w:hAnsi="細明體" w:hint="eastAsia"/>
            <w:kern w:val="2"/>
            <w:lang w:eastAsia="zh-TW"/>
          </w:rPr>
          <w:t>執行</w:t>
        </w:r>
        <w:r w:rsidRPr="00237E43">
          <w:rPr>
            <w:rFonts w:ascii="細明體" w:eastAsia="細明體" w:hAnsi="細明體" w:hint="eastAsia"/>
            <w:kern w:val="2"/>
            <w:lang w:eastAsia="zh-TW"/>
          </w:rPr>
          <w:t>刪除</w:t>
        </w:r>
      </w:ins>
      <w:ins w:id="96" w:author="馬慈蓮" w:date="2017-09-11T18:06:00Z">
        <w:r w:rsidR="003469E0">
          <w:rPr>
            <w:rFonts w:ascii="細明體" w:eastAsia="細明體" w:hAnsi="細明體" w:hint="eastAsia"/>
            <w:kern w:val="2"/>
            <w:lang w:eastAsia="zh-TW"/>
          </w:rPr>
          <w:t>AAI4_B011</w:t>
        </w:r>
      </w:ins>
      <w:ins w:id="97" w:author="馬慈蓮" w:date="2017-09-11T18:05:00Z">
        <w:r w:rsidRPr="00237E43">
          <w:rPr>
            <w:rFonts w:ascii="細明體" w:eastAsia="細明體" w:hAnsi="細明體" w:hint="eastAsia"/>
            <w:kern w:val="2"/>
            <w:lang w:eastAsia="zh-TW"/>
          </w:rPr>
          <w:t>住院號資料夾</w:t>
        </w:r>
      </w:ins>
    </w:p>
    <w:p w:rsidR="00DA18BC" w:rsidRDefault="008A068B" w:rsidP="008557C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進行U2H/AAI4_B010資料整理：</w:t>
      </w:r>
    </w:p>
    <w:p w:rsidR="00D85196" w:rsidRDefault="00256917" w:rsidP="002759C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Pr="00256917">
        <w:rPr>
          <w:rFonts w:ascii="細明體" w:eastAsia="細明體" w:hAnsi="細明體" w:hint="eastAsia"/>
          <w:kern w:val="2"/>
          <w:lang w:eastAsia="zh-TW"/>
        </w:rPr>
        <w:t>U2H/AAI4_B010</w:t>
      </w:r>
      <w:r>
        <w:rPr>
          <w:rFonts w:ascii="細明體" w:eastAsia="細明體" w:hAnsi="細明體" w:hint="eastAsia"/>
          <w:kern w:val="2"/>
          <w:lang w:eastAsia="zh-TW"/>
        </w:rPr>
        <w:t>下所有txt檔</w:t>
      </w:r>
      <w:r w:rsidR="001C100B">
        <w:rPr>
          <w:rFonts w:ascii="細明體" w:eastAsia="細明體" w:hAnsi="細明體" w:hint="eastAsia"/>
          <w:kern w:val="2"/>
          <w:lang w:eastAsia="zh-TW"/>
        </w:rPr>
        <w:t>，檔名需為BASIC、</w:t>
      </w:r>
      <w:r w:rsidR="002759C1" w:rsidRPr="003C27C0">
        <w:rPr>
          <w:rFonts w:ascii="細明體" w:eastAsia="細明體" w:hAnsi="細明體"/>
          <w:kern w:val="2"/>
          <w:lang w:eastAsia="zh-TW"/>
        </w:rPr>
        <w:t>CERTIFICATE</w:t>
      </w:r>
      <w:r w:rsidR="002759C1" w:rsidRPr="003C27C0">
        <w:rPr>
          <w:rFonts w:ascii="細明體" w:eastAsia="細明體" w:hAnsi="細明體" w:hint="eastAsia"/>
          <w:kern w:val="2"/>
          <w:lang w:eastAsia="zh-TW"/>
        </w:rPr>
        <w:t>、</w:t>
      </w:r>
      <w:r w:rsidR="002759C1" w:rsidRPr="003C27C0">
        <w:rPr>
          <w:rFonts w:ascii="細明體" w:eastAsia="細明體" w:hAnsi="細明體"/>
          <w:kern w:val="2"/>
          <w:lang w:eastAsia="zh-TW"/>
        </w:rPr>
        <w:t>RECEIPT</w:t>
      </w:r>
      <w:r w:rsidR="002759C1" w:rsidRPr="003C27C0">
        <w:rPr>
          <w:rFonts w:ascii="細明體" w:eastAsia="細明體" w:hAnsi="細明體" w:hint="eastAsia"/>
          <w:kern w:val="2"/>
          <w:lang w:eastAsia="zh-TW"/>
        </w:rPr>
        <w:t>、</w:t>
      </w:r>
      <w:r w:rsidR="002759C1" w:rsidRPr="003C27C0">
        <w:rPr>
          <w:rFonts w:ascii="細明體" w:eastAsia="細明體" w:hAnsi="細明體"/>
          <w:kern w:val="2"/>
          <w:lang w:eastAsia="zh-TW"/>
        </w:rPr>
        <w:t>SURGERY</w:t>
      </w:r>
      <w:r w:rsidR="002759C1" w:rsidRPr="003C27C0">
        <w:rPr>
          <w:rFonts w:ascii="細明體" w:eastAsia="細明體" w:hAnsi="細明體" w:hint="eastAsia"/>
          <w:kern w:val="2"/>
          <w:lang w:eastAsia="zh-TW"/>
        </w:rPr>
        <w:t>、</w:t>
      </w:r>
      <w:r w:rsidR="002759C1" w:rsidRPr="003C27C0">
        <w:rPr>
          <w:rFonts w:ascii="細明體" w:eastAsia="細明體" w:hAnsi="細明體"/>
          <w:kern w:val="2"/>
          <w:lang w:eastAsia="zh-TW"/>
        </w:rPr>
        <w:t>WARD</w:t>
      </w:r>
      <w:r w:rsidR="002759C1" w:rsidRPr="003C27C0">
        <w:rPr>
          <w:rFonts w:ascii="細明體" w:eastAsia="細明體" w:hAnsi="細明體" w:hint="eastAsia"/>
          <w:kern w:val="2"/>
          <w:lang w:eastAsia="zh-TW"/>
        </w:rPr>
        <w:t>開頭的txt檔</w:t>
      </w:r>
      <w:r w:rsidR="00201802">
        <w:rPr>
          <w:rFonts w:ascii="細明體" w:eastAsia="細明體" w:hAnsi="細明體" w:hint="eastAsia"/>
          <w:kern w:val="2"/>
          <w:lang w:eastAsia="zh-TW"/>
        </w:rPr>
        <w:t>。</w:t>
      </w:r>
    </w:p>
    <w:p w:rsidR="003C27C0" w:rsidRDefault="00D644DB" w:rsidP="002759C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每個檔名以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_</w:t>
      </w:r>
      <w:r>
        <w:rPr>
          <w:rFonts w:ascii="細明體" w:eastAsia="細明體" w:hAnsi="細明體"/>
          <w:kern w:val="2"/>
          <w:lang w:eastAsia="zh-TW"/>
        </w:rPr>
        <w:t>”</w:t>
      </w:r>
      <w:r w:rsidR="00880DC2">
        <w:rPr>
          <w:rFonts w:ascii="細明體" w:eastAsia="細明體" w:hAnsi="細明體" w:hint="eastAsia"/>
          <w:kern w:val="2"/>
          <w:lang w:eastAsia="zh-TW"/>
        </w:rPr>
        <w:t>分隔，</w:t>
      </w:r>
      <w:r w:rsidR="00B61379">
        <w:rPr>
          <w:rFonts w:ascii="細明體" w:eastAsia="細明體" w:hAnsi="細明體" w:hint="eastAsia"/>
          <w:kern w:val="2"/>
          <w:lang w:eastAsia="zh-TW"/>
        </w:rPr>
        <w:t>取得住院號。</w:t>
      </w:r>
    </w:p>
    <w:p w:rsidR="00DE6B22" w:rsidRPr="002759C1" w:rsidRDefault="005C0F6E" w:rsidP="002759C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將同樣住院號的檔案放到同一資料夾，資料夾名稱為住院號。</w:t>
      </w:r>
    </w:p>
    <w:p w:rsidR="001C100B" w:rsidRDefault="00D8165C" w:rsidP="00D8519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檔案放入後將檔名改為小寫</w:t>
      </w:r>
      <w:r w:rsidR="005E31BD">
        <w:rPr>
          <w:rFonts w:ascii="細明體" w:eastAsia="細明體" w:hAnsi="細明體" w:hint="eastAsia"/>
          <w:kern w:val="2"/>
          <w:lang w:eastAsia="zh-TW"/>
        </w:rPr>
        <w:t>。</w:t>
      </w:r>
    </w:p>
    <w:p w:rsidR="00D8165C" w:rsidRDefault="007C3CEE" w:rsidP="00D8519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每個資料夾皆需有</w:t>
      </w:r>
      <w:r w:rsidR="004B704D">
        <w:rPr>
          <w:rFonts w:ascii="細明體" w:eastAsia="細明體" w:hAnsi="細明體" w:hint="eastAsia"/>
          <w:kern w:val="2"/>
          <w:lang w:eastAsia="zh-TW"/>
        </w:rPr>
        <w:t>五檔案，若不足此五檔案，則不需要處理。</w:t>
      </w:r>
    </w:p>
    <w:p w:rsidR="000965F9" w:rsidRDefault="000965F9" w:rsidP="00D8519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434E5E">
        <w:rPr>
          <w:rFonts w:ascii="細明體" w:eastAsia="細明體" w:hAnsi="細明體" w:hint="eastAsia"/>
          <w:kern w:val="2"/>
          <w:lang w:eastAsia="zh-TW"/>
        </w:rPr>
        <w:t>有正確五檔案且已放到檔名為住院號的資料夾中：</w:t>
      </w:r>
    </w:p>
    <w:p w:rsidR="00995CCB" w:rsidRDefault="00E80459" w:rsidP="000965F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80459">
        <w:rPr>
          <w:rFonts w:ascii="細明體" w:eastAsia="細明體" w:hAnsi="細明體" w:hint="eastAsia"/>
          <w:kern w:val="2"/>
          <w:lang w:eastAsia="zh-TW"/>
        </w:rPr>
        <w:t>AAI4_B010處理件數</w:t>
      </w:r>
      <w:r w:rsidR="002D19E2">
        <w:rPr>
          <w:rFonts w:ascii="細明體" w:eastAsia="細明體" w:hAnsi="細明體" w:hint="eastAsia"/>
          <w:kern w:val="2"/>
          <w:lang w:eastAsia="zh-TW"/>
        </w:rPr>
        <w:t>++</w:t>
      </w:r>
      <w:r w:rsidR="00BB642D">
        <w:rPr>
          <w:rFonts w:ascii="細明體" w:eastAsia="細明體" w:hAnsi="細明體" w:hint="eastAsia"/>
          <w:kern w:val="2"/>
          <w:lang w:eastAsia="zh-TW"/>
        </w:rPr>
        <w:t>。</w:t>
      </w:r>
    </w:p>
    <w:p w:rsidR="008A068B" w:rsidRDefault="008A068B" w:rsidP="008557C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進行U2H/AAI4_B011資料整理：</w:t>
      </w:r>
    </w:p>
    <w:p w:rsidR="00C4099F" w:rsidRDefault="00C4099F" w:rsidP="00C4099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Pr="00256917">
        <w:rPr>
          <w:rFonts w:ascii="細明體" w:eastAsia="細明體" w:hAnsi="細明體" w:hint="eastAsia"/>
          <w:kern w:val="2"/>
          <w:lang w:eastAsia="zh-TW"/>
        </w:rPr>
        <w:t>U2H/AAI4_B01</w:t>
      </w:r>
      <w:r w:rsidR="00246563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下所有txt檔，檔名需為</w:t>
      </w:r>
      <w:r w:rsidR="00246563">
        <w:rPr>
          <w:rFonts w:ascii="細明體" w:eastAsia="細明體" w:hAnsi="細明體" w:hint="eastAsia"/>
          <w:kern w:val="2"/>
          <w:lang w:eastAsia="zh-TW"/>
        </w:rPr>
        <w:t>RE</w:t>
      </w:r>
      <w:r>
        <w:rPr>
          <w:rFonts w:ascii="細明體" w:eastAsia="細明體" w:hAnsi="細明體" w:hint="eastAsia"/>
          <w:kern w:val="2"/>
          <w:lang w:eastAsia="zh-TW"/>
        </w:rPr>
        <w:t>BASIC、</w:t>
      </w:r>
      <w:r w:rsidR="00246563">
        <w:rPr>
          <w:rFonts w:ascii="細明體" w:eastAsia="細明體" w:hAnsi="細明體" w:hint="eastAsia"/>
          <w:kern w:val="2"/>
          <w:lang w:eastAsia="zh-TW"/>
        </w:rPr>
        <w:t>RE</w:t>
      </w:r>
      <w:r w:rsidRPr="003C27C0">
        <w:rPr>
          <w:rFonts w:ascii="細明體" w:eastAsia="細明體" w:hAnsi="細明體"/>
          <w:kern w:val="2"/>
          <w:lang w:eastAsia="zh-TW"/>
        </w:rPr>
        <w:t>CERTIFICATE</w:t>
      </w:r>
      <w:r w:rsidRPr="003C27C0">
        <w:rPr>
          <w:rFonts w:ascii="細明體" w:eastAsia="細明體" w:hAnsi="細明體" w:hint="eastAsia"/>
          <w:kern w:val="2"/>
          <w:lang w:eastAsia="zh-TW"/>
        </w:rPr>
        <w:t>、</w:t>
      </w:r>
      <w:r w:rsidR="00246563">
        <w:rPr>
          <w:rFonts w:ascii="細明體" w:eastAsia="細明體" w:hAnsi="細明體" w:hint="eastAsia"/>
          <w:kern w:val="2"/>
          <w:lang w:eastAsia="zh-TW"/>
        </w:rPr>
        <w:t>RE</w:t>
      </w:r>
      <w:r w:rsidRPr="003C27C0">
        <w:rPr>
          <w:rFonts w:ascii="細明體" w:eastAsia="細明體" w:hAnsi="細明體"/>
          <w:kern w:val="2"/>
          <w:lang w:eastAsia="zh-TW"/>
        </w:rPr>
        <w:t>RECEIPT</w:t>
      </w:r>
      <w:r w:rsidRPr="003C27C0">
        <w:rPr>
          <w:rFonts w:ascii="細明體" w:eastAsia="細明體" w:hAnsi="細明體" w:hint="eastAsia"/>
          <w:kern w:val="2"/>
          <w:lang w:eastAsia="zh-TW"/>
        </w:rPr>
        <w:t>、</w:t>
      </w:r>
      <w:r w:rsidR="00246563">
        <w:rPr>
          <w:rFonts w:ascii="細明體" w:eastAsia="細明體" w:hAnsi="細明體" w:hint="eastAsia"/>
          <w:kern w:val="2"/>
          <w:lang w:eastAsia="zh-TW"/>
        </w:rPr>
        <w:t>RE</w:t>
      </w:r>
      <w:r w:rsidRPr="003C27C0">
        <w:rPr>
          <w:rFonts w:ascii="細明體" w:eastAsia="細明體" w:hAnsi="細明體"/>
          <w:kern w:val="2"/>
          <w:lang w:eastAsia="zh-TW"/>
        </w:rPr>
        <w:t>SURGERY</w:t>
      </w:r>
      <w:r w:rsidRPr="003C27C0">
        <w:rPr>
          <w:rFonts w:ascii="細明體" w:eastAsia="細明體" w:hAnsi="細明體" w:hint="eastAsia"/>
          <w:kern w:val="2"/>
          <w:lang w:eastAsia="zh-TW"/>
        </w:rPr>
        <w:t>、</w:t>
      </w:r>
      <w:r w:rsidR="00246563">
        <w:rPr>
          <w:rFonts w:ascii="細明體" w:eastAsia="細明體" w:hAnsi="細明體" w:hint="eastAsia"/>
          <w:kern w:val="2"/>
          <w:lang w:eastAsia="zh-TW"/>
        </w:rPr>
        <w:t>RE</w:t>
      </w:r>
      <w:r w:rsidRPr="003C27C0">
        <w:rPr>
          <w:rFonts w:ascii="細明體" w:eastAsia="細明體" w:hAnsi="細明體"/>
          <w:kern w:val="2"/>
          <w:lang w:eastAsia="zh-TW"/>
        </w:rPr>
        <w:t>WARD</w:t>
      </w:r>
      <w:r w:rsidRPr="003C27C0">
        <w:rPr>
          <w:rFonts w:ascii="細明體" w:eastAsia="細明體" w:hAnsi="細明體" w:hint="eastAsia"/>
          <w:kern w:val="2"/>
          <w:lang w:eastAsia="zh-TW"/>
        </w:rPr>
        <w:t>開頭的txt檔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C4099F" w:rsidRDefault="00C4099F" w:rsidP="00C4099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每個檔名以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_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分隔，取得住院號。</w:t>
      </w:r>
    </w:p>
    <w:p w:rsidR="00C4099F" w:rsidRPr="002759C1" w:rsidRDefault="00C4099F" w:rsidP="00C4099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將同樣住院號的檔案放到同一資料夾，資料夾名稱為住院號。</w:t>
      </w:r>
    </w:p>
    <w:p w:rsidR="00C4099F" w:rsidRDefault="00C4099F" w:rsidP="00C4099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檔案放入後將檔名改為小寫。</w:t>
      </w:r>
    </w:p>
    <w:p w:rsidR="00B853B3" w:rsidRDefault="00C4099F" w:rsidP="00C4099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每個資料夾皆需有五檔案，若不足此五檔案，則不需要處理。</w:t>
      </w:r>
    </w:p>
    <w:p w:rsidR="00E355D3" w:rsidRDefault="00E355D3" w:rsidP="00E355D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若有正確五檔案且已放到檔名為住院號的資料夾中：</w:t>
      </w:r>
    </w:p>
    <w:p w:rsidR="00E355D3" w:rsidRDefault="00E355D3" w:rsidP="00E355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80459">
        <w:rPr>
          <w:rFonts w:ascii="細明體" w:eastAsia="細明體" w:hAnsi="細明體" w:hint="eastAsia"/>
          <w:kern w:val="2"/>
          <w:lang w:eastAsia="zh-TW"/>
        </w:rPr>
        <w:t>AAI4_B01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 w:rsidRPr="00E80459">
        <w:rPr>
          <w:rFonts w:ascii="細明體" w:eastAsia="細明體" w:hAnsi="細明體" w:hint="eastAsia"/>
          <w:kern w:val="2"/>
          <w:lang w:eastAsia="zh-TW"/>
        </w:rPr>
        <w:t>處理件數</w:t>
      </w:r>
      <w:r>
        <w:rPr>
          <w:rFonts w:ascii="細明體" w:eastAsia="細明體" w:hAnsi="細明體" w:hint="eastAsia"/>
          <w:kern w:val="2"/>
          <w:lang w:eastAsia="zh-TW"/>
        </w:rPr>
        <w:t>++。</w:t>
      </w:r>
    </w:p>
    <w:p w:rsidR="00237E43" w:rsidRDefault="00237E43" w:rsidP="002742E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ins w:id="98" w:author="馬慈蓮" w:date="2017-09-11T18:03:00Z"/>
          <w:rFonts w:ascii="細明體" w:eastAsia="細明體" w:hAnsi="細明體"/>
          <w:kern w:val="2"/>
          <w:lang w:eastAsia="zh-TW"/>
        </w:rPr>
      </w:pPr>
      <w:ins w:id="99" w:author="馬慈蓮" w:date="2017-09-11T18:03:00Z">
        <w:r>
          <w:rPr>
            <w:rFonts w:ascii="細明體" w:eastAsia="細明體" w:hAnsi="細明體" w:hint="eastAsia"/>
            <w:kern w:val="2"/>
            <w:lang w:eastAsia="zh-TW"/>
          </w:rPr>
          <w:t>刪除</w:t>
        </w:r>
      </w:ins>
      <w:ins w:id="100" w:author="馬慈蓮" w:date="2017-09-11T18:06:00Z">
        <w:r w:rsidR="000516C3" w:rsidRPr="000516C3">
          <w:rPr>
            <w:rFonts w:ascii="細明體" w:eastAsia="細明體" w:hAnsi="細明體" w:hint="eastAsia"/>
            <w:kern w:val="2"/>
            <w:lang w:eastAsia="zh-TW"/>
          </w:rPr>
          <w:t>AAI4_B010</w:t>
        </w:r>
      </w:ins>
      <w:ins w:id="101" w:author="馬慈蓮" w:date="2017-09-11T18:03:00Z">
        <w:r>
          <w:rPr>
            <w:rFonts w:ascii="細明體" w:eastAsia="細明體" w:hAnsi="細明體" w:hint="eastAsia"/>
            <w:kern w:val="2"/>
            <w:lang w:eastAsia="zh-TW"/>
          </w:rPr>
          <w:t>住院號資料夾資料：</w:t>
        </w:r>
      </w:ins>
    </w:p>
    <w:p w:rsidR="00237E43" w:rsidRDefault="007B3C9C" w:rsidP="0042597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102" w:author="馬慈蓮" w:date="2017-09-11T18:06:00Z"/>
          <w:rFonts w:ascii="細明體" w:eastAsia="細明體" w:hAnsi="細明體"/>
          <w:kern w:val="2"/>
          <w:lang w:eastAsia="zh-TW"/>
        </w:rPr>
        <w:pPrChange w:id="103" w:author="馬慈蓮" w:date="2017-09-11T18:04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104" w:author="馬慈蓮" w:date="2017-09-11T18:04:00Z">
        <w:r>
          <w:rPr>
            <w:rFonts w:ascii="細明體" w:eastAsia="細明體" w:hAnsi="細明體" w:hint="eastAsia"/>
            <w:kern w:val="2"/>
            <w:lang w:eastAsia="zh-TW"/>
          </w:rPr>
          <w:t>刪除路</w:t>
        </w:r>
      </w:ins>
      <w:ins w:id="105" w:author="馬慈蓮" w:date="2017-09-11T18:05:00Z">
        <w:r>
          <w:rPr>
            <w:rFonts w:ascii="細明體" w:eastAsia="細明體" w:hAnsi="細明體" w:hint="eastAsia"/>
            <w:kern w:val="2"/>
            <w:lang w:eastAsia="zh-TW"/>
          </w:rPr>
          <w:t>徑：</w:t>
        </w:r>
      </w:ins>
      <w:ins w:id="106" w:author="馬慈蓮" w:date="2017-09-11T18:04:00Z">
        <w:r>
          <w:rPr>
            <w:rFonts w:ascii="細明體" w:eastAsia="細明體" w:hAnsi="細明體" w:hint="eastAsia"/>
            <w:kern w:val="2"/>
            <w:lang w:eastAsia="zh-TW"/>
          </w:rPr>
          <w:t>U2H/AAI4_B010/</w:t>
        </w:r>
      </w:ins>
      <w:ins w:id="107" w:author="馬慈蓮" w:date="2017-09-11T18:05:00Z">
        <w:r>
          <w:rPr>
            <w:rFonts w:ascii="細明體" w:eastAsia="細明體" w:hAnsi="細明體" w:hint="eastAsia"/>
            <w:kern w:val="2"/>
            <w:lang w:eastAsia="zh-TW"/>
          </w:rPr>
          <w:t>傳入.</w:t>
        </w:r>
      </w:ins>
      <w:ins w:id="108" w:author="馬慈蓮" w:date="2017-09-11T18:04:00Z">
        <w:r>
          <w:rPr>
            <w:rFonts w:ascii="細明體" w:eastAsia="細明體" w:hAnsi="細明體" w:hint="eastAsia"/>
            <w:kern w:val="2"/>
            <w:lang w:eastAsia="zh-TW"/>
          </w:rPr>
          <w:t>住院號</w:t>
        </w:r>
      </w:ins>
      <w:ins w:id="109" w:author="馬慈蓮" w:date="2017-09-11T18:05:00Z">
        <w:r>
          <w:rPr>
            <w:rFonts w:ascii="細明體" w:eastAsia="細明體" w:hAnsi="細明體" w:hint="eastAsia"/>
            <w:kern w:val="2"/>
            <w:lang w:eastAsia="zh-TW"/>
          </w:rPr>
          <w:t>，資料夾及其下資料</w:t>
        </w:r>
      </w:ins>
    </w:p>
    <w:p w:rsidR="000516C3" w:rsidRDefault="000516C3" w:rsidP="0042597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110" w:author="馬慈蓮" w:date="2017-09-11T18:03:00Z"/>
          <w:rFonts w:ascii="細明體" w:eastAsia="細明體" w:hAnsi="細明體"/>
          <w:kern w:val="2"/>
          <w:lang w:eastAsia="zh-TW"/>
        </w:rPr>
        <w:pPrChange w:id="111" w:author="馬慈蓮" w:date="2017-09-11T18:04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112" w:author="馬慈蓮" w:date="2017-09-11T18:06:00Z">
        <w:r>
          <w:rPr>
            <w:rFonts w:ascii="細明體" w:eastAsia="細明體" w:hAnsi="細明體" w:hint="eastAsia"/>
            <w:kern w:val="2"/>
            <w:lang w:eastAsia="zh-TW"/>
          </w:rPr>
          <w:t>刪不到資料視為正常</w:t>
        </w:r>
      </w:ins>
    </w:p>
    <w:p w:rsidR="000516C3" w:rsidRDefault="000516C3" w:rsidP="000516C3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ins w:id="113" w:author="馬慈蓮" w:date="2017-09-11T18:06:00Z"/>
          <w:rFonts w:ascii="細明體" w:eastAsia="細明體" w:hAnsi="細明體"/>
          <w:kern w:val="2"/>
          <w:lang w:eastAsia="zh-TW"/>
        </w:rPr>
      </w:pPr>
      <w:ins w:id="114" w:author="馬慈蓮" w:date="2017-09-11T18:06:00Z">
        <w:r>
          <w:rPr>
            <w:rFonts w:ascii="細明體" w:eastAsia="細明體" w:hAnsi="細明體" w:hint="eastAsia"/>
            <w:kern w:val="2"/>
            <w:lang w:eastAsia="zh-TW"/>
          </w:rPr>
          <w:t>刪除</w:t>
        </w:r>
        <w:r w:rsidRPr="000516C3">
          <w:rPr>
            <w:rFonts w:ascii="細明體" w:eastAsia="細明體" w:hAnsi="細明體" w:hint="eastAsia"/>
            <w:kern w:val="2"/>
            <w:lang w:eastAsia="zh-TW"/>
          </w:rPr>
          <w:t>AAI4_B01</w:t>
        </w:r>
        <w:r>
          <w:rPr>
            <w:rFonts w:ascii="細明體" w:eastAsia="細明體" w:hAnsi="細明體"/>
            <w:kern w:val="2"/>
            <w:lang w:eastAsia="zh-TW"/>
          </w:rPr>
          <w:t>1</w:t>
        </w:r>
        <w:r>
          <w:rPr>
            <w:rFonts w:ascii="細明體" w:eastAsia="細明體" w:hAnsi="細明體" w:hint="eastAsia"/>
            <w:kern w:val="2"/>
            <w:lang w:eastAsia="zh-TW"/>
          </w:rPr>
          <w:t>住院號資料夾資料：</w:t>
        </w:r>
      </w:ins>
    </w:p>
    <w:p w:rsidR="000516C3" w:rsidRDefault="000516C3" w:rsidP="000516C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115" w:author="馬慈蓮" w:date="2017-09-11T18:06:00Z"/>
          <w:rFonts w:ascii="細明體" w:eastAsia="細明體" w:hAnsi="細明體"/>
          <w:kern w:val="2"/>
          <w:lang w:eastAsia="zh-TW"/>
        </w:rPr>
        <w:pPrChange w:id="116" w:author="馬慈蓮" w:date="2017-09-11T18:06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117" w:author="馬慈蓮" w:date="2017-09-11T18:06:00Z">
        <w:r>
          <w:rPr>
            <w:rFonts w:ascii="細明體" w:eastAsia="細明體" w:hAnsi="細明體" w:hint="eastAsia"/>
            <w:kern w:val="2"/>
            <w:lang w:eastAsia="zh-TW"/>
          </w:rPr>
          <w:t>刪除路徑：U2H/AAI4_B01</w:t>
        </w:r>
        <w:r>
          <w:rPr>
            <w:rFonts w:ascii="細明體" w:eastAsia="細明體" w:hAnsi="細明體"/>
            <w:kern w:val="2"/>
            <w:lang w:eastAsia="zh-TW"/>
          </w:rPr>
          <w:t>1</w:t>
        </w:r>
        <w:r>
          <w:rPr>
            <w:rFonts w:ascii="細明體" w:eastAsia="細明體" w:hAnsi="細明體" w:hint="eastAsia"/>
            <w:kern w:val="2"/>
            <w:lang w:eastAsia="zh-TW"/>
          </w:rPr>
          <w:t>/傳入.住院號，資料夾及其下資料</w:t>
        </w:r>
      </w:ins>
    </w:p>
    <w:p w:rsidR="000516C3" w:rsidRDefault="000516C3" w:rsidP="000516C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118" w:author="馬慈蓮" w:date="2017-09-11T18:06:00Z"/>
          <w:rFonts w:ascii="細明體" w:eastAsia="細明體" w:hAnsi="細明體"/>
          <w:kern w:val="2"/>
          <w:lang w:eastAsia="zh-TW"/>
        </w:rPr>
        <w:pPrChange w:id="119" w:author="馬慈蓮" w:date="2017-09-11T18:06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120" w:author="馬慈蓮" w:date="2017-09-11T18:06:00Z">
        <w:r w:rsidRPr="000516C3">
          <w:rPr>
            <w:rFonts w:ascii="細明體" w:eastAsia="細明體" w:hAnsi="細明體" w:hint="eastAsia"/>
            <w:kern w:val="2"/>
            <w:lang w:eastAsia="zh-TW"/>
          </w:rPr>
          <w:t>刪不到資料視為正常</w:t>
        </w:r>
      </w:ins>
    </w:p>
    <w:p w:rsidR="00A06F9B" w:rsidRPr="0029687D" w:rsidRDefault="00593BAA" w:rsidP="002742E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ins w:id="121" w:author="馬慈蓮" w:date="2018-01-31T17:29:00Z"/>
          <w:rFonts w:ascii="細明體" w:eastAsia="細明體" w:hAnsi="細明體"/>
          <w:color w:val="7030A0"/>
          <w:kern w:val="2"/>
          <w:lang w:eastAsia="zh-TW"/>
        </w:rPr>
      </w:pPr>
      <w:ins w:id="122" w:author="馬慈蓮" w:date="2018-01-31T17:08:00Z">
        <w:r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>取得U</w:t>
        </w:r>
        <w:r w:rsidRPr="0029687D">
          <w:rPr>
            <w:rFonts w:ascii="細明體" w:eastAsia="細明體" w:hAnsi="細明體"/>
            <w:color w:val="7030A0"/>
            <w:kern w:val="2"/>
            <w:lang w:eastAsia="zh-TW"/>
          </w:rPr>
          <w:t>2H/AAI4_B010</w:t>
        </w:r>
        <w:r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>下所有資料夾(除了BK</w:t>
        </w:r>
        <w:r w:rsidR="00FF28B4"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>)</w:t>
        </w:r>
      </w:ins>
    </w:p>
    <w:p w:rsidR="00E41112" w:rsidRPr="0029687D" w:rsidRDefault="00E41112" w:rsidP="00E4111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123" w:author="馬慈蓮" w:date="2018-01-31T17:08:00Z"/>
          <w:rFonts w:ascii="細明體" w:eastAsia="細明體" w:hAnsi="細明體"/>
          <w:color w:val="7030A0"/>
          <w:kern w:val="2"/>
          <w:lang w:eastAsia="zh-TW"/>
        </w:rPr>
        <w:pPrChange w:id="124" w:author="馬慈蓮" w:date="2018-01-31T17:29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125" w:author="馬慈蓮" w:date="2018-01-31T17:29:00Z">
        <w:r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>SET IS_RIGHT</w:t>
        </w:r>
      </w:ins>
      <w:ins w:id="126" w:author="馬慈蓮" w:date="2018-01-31T17:30:00Z">
        <w:r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 xml:space="preserve"> = </w:t>
        </w:r>
        <w:r w:rsidRPr="0029687D">
          <w:rPr>
            <w:rFonts w:ascii="細明體" w:eastAsia="細明體" w:hAnsi="細明體"/>
            <w:color w:val="7030A0"/>
            <w:kern w:val="2"/>
            <w:lang w:eastAsia="zh-TW"/>
          </w:rPr>
          <w:t>true</w:t>
        </w:r>
      </w:ins>
    </w:p>
    <w:p w:rsidR="00FF28B4" w:rsidRPr="0029687D" w:rsidRDefault="001A7784" w:rsidP="008A52A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127" w:author="馬慈蓮" w:date="2018-01-31T17:17:00Z"/>
          <w:rFonts w:ascii="細明體" w:eastAsia="細明體" w:hAnsi="細明體"/>
          <w:color w:val="7030A0"/>
          <w:kern w:val="2"/>
          <w:lang w:eastAsia="zh-TW"/>
        </w:rPr>
        <w:pPrChange w:id="128" w:author="馬慈蓮" w:date="2018-01-31T17:08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129" w:author="馬慈蓮" w:date="2018-01-31T17:17:00Z">
        <w:r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>逐資料夾進行下列檢核：</w:t>
        </w:r>
      </w:ins>
    </w:p>
    <w:p w:rsidR="007E5EBE" w:rsidRDefault="00DA13D2" w:rsidP="005967E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b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b/>
          <w:color w:val="7030A0"/>
          <w:kern w:val="2"/>
          <w:lang w:eastAsia="zh-TW"/>
        </w:rPr>
        <w:t xml:space="preserve">SET </w:t>
      </w:r>
      <w:r w:rsidR="005967E1">
        <w:rPr>
          <w:rFonts w:ascii="細明體" w:eastAsia="細明體" w:hAnsi="細明體" w:hint="eastAsia"/>
          <w:b/>
          <w:color w:val="7030A0"/>
          <w:kern w:val="2"/>
          <w:lang w:eastAsia="zh-TW"/>
        </w:rPr>
        <w:t>$住院號：</w:t>
      </w:r>
    </w:p>
    <w:p w:rsidR="005967E1" w:rsidRPr="00C76DA2" w:rsidRDefault="00E67DF1" w:rsidP="007E5EB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C76DA2">
        <w:rPr>
          <w:rFonts w:ascii="細明體" w:eastAsia="細明體" w:hAnsi="細明體" w:hint="eastAsia"/>
          <w:color w:val="7030A0"/>
          <w:kern w:val="2"/>
          <w:lang w:eastAsia="zh-TW"/>
        </w:rPr>
        <w:t>取得</w:t>
      </w:r>
      <w:r w:rsidR="005967E1" w:rsidRPr="00C76DA2">
        <w:rPr>
          <w:rFonts w:ascii="細明體" w:eastAsia="細明體" w:hAnsi="細明體" w:hint="eastAsia"/>
          <w:color w:val="7030A0"/>
          <w:kern w:val="2"/>
          <w:lang w:eastAsia="zh-TW"/>
        </w:rPr>
        <w:t>BASIC</w:t>
      </w:r>
      <w:r w:rsidR="006F398F" w:rsidRPr="00C76DA2">
        <w:rPr>
          <w:rFonts w:ascii="細明體" w:eastAsia="細明體" w:hAnsi="細明體" w:hint="eastAsia"/>
          <w:color w:val="7030A0"/>
          <w:kern w:val="2"/>
          <w:lang w:eastAsia="zh-TW"/>
        </w:rPr>
        <w:t>_XXXXX</w:t>
      </w:r>
      <w:r w:rsidRPr="00C76DA2">
        <w:rPr>
          <w:rFonts w:ascii="細明體" w:eastAsia="細明體" w:hAnsi="細明體"/>
          <w:color w:val="7030A0"/>
          <w:kern w:val="2"/>
          <w:lang w:eastAsia="zh-TW"/>
        </w:rPr>
        <w:t>.txt</w:t>
      </w:r>
      <w:r w:rsidRPr="00C76DA2">
        <w:rPr>
          <w:rFonts w:ascii="細明體" w:eastAsia="細明體" w:hAnsi="細明體" w:hint="eastAsia"/>
          <w:color w:val="7030A0"/>
          <w:kern w:val="2"/>
          <w:lang w:eastAsia="zh-TW"/>
        </w:rPr>
        <w:t>，X</w:t>
      </w:r>
      <w:r w:rsidRPr="00C76DA2">
        <w:rPr>
          <w:rFonts w:ascii="細明體" w:eastAsia="細明體" w:hAnsi="細明體"/>
          <w:color w:val="7030A0"/>
          <w:kern w:val="2"/>
          <w:lang w:eastAsia="zh-TW"/>
        </w:rPr>
        <w:t>XXX</w:t>
      </w:r>
      <w:r w:rsidRPr="00C76DA2">
        <w:rPr>
          <w:rFonts w:ascii="細明體" w:eastAsia="細明體" w:hAnsi="細明體" w:hint="eastAsia"/>
          <w:color w:val="7030A0"/>
          <w:kern w:val="2"/>
          <w:lang w:eastAsia="zh-TW"/>
        </w:rPr>
        <w:t>為$住院號</w:t>
      </w:r>
    </w:p>
    <w:p w:rsidR="00DA13D2" w:rsidRDefault="00DA13D2" w:rsidP="00DA13D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b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b/>
          <w:color w:val="7030A0"/>
          <w:kern w:val="2"/>
          <w:lang w:eastAsia="zh-TW"/>
        </w:rPr>
        <w:t>SET $醫院傳輸代號 = 空白</w:t>
      </w:r>
    </w:p>
    <w:p w:rsidR="00AA528E" w:rsidRDefault="00AA528E" w:rsidP="00AA528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b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b/>
          <w:color w:val="7030A0"/>
          <w:kern w:val="2"/>
          <w:lang w:eastAsia="zh-TW"/>
        </w:rPr>
        <w:t>檢查$住院號是否已執行過：</w:t>
      </w:r>
    </w:p>
    <w:p w:rsidR="005C729F" w:rsidRDefault="001E0E56" w:rsidP="005C72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b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b/>
          <w:color w:val="7030A0"/>
          <w:kern w:val="2"/>
          <w:lang w:eastAsia="zh-TW"/>
        </w:rPr>
        <w:t>$DTAAI401L</w:t>
      </w:r>
      <w:r>
        <w:rPr>
          <w:rFonts w:ascii="細明體" w:eastAsia="細明體" w:hAnsi="細明體"/>
          <w:b/>
          <w:color w:val="7030A0"/>
          <w:kern w:val="2"/>
          <w:lang w:eastAsia="zh-TW"/>
        </w:rPr>
        <w:t>ist = CALL AA_TIZ401.</w:t>
      </w:r>
      <w:r w:rsidR="00AA0D6D" w:rsidRPr="005C729F">
        <w:rPr>
          <w:rFonts w:ascii="細明體" w:eastAsia="細明體" w:hAnsi="細明體"/>
          <w:b/>
          <w:color w:val="7030A0"/>
          <w:kern w:val="2"/>
          <w:lang w:eastAsia="zh-TW"/>
        </w:rPr>
        <w:t>queryDTAAI401byHosp</w:t>
      </w:r>
      <w:r w:rsidR="005C729F" w:rsidRPr="005C729F">
        <w:rPr>
          <w:rFonts w:ascii="細明體" w:eastAsia="細明體" w:hAnsi="細明體"/>
          <w:b/>
          <w:color w:val="7030A0"/>
          <w:kern w:val="2"/>
          <w:lang w:eastAsia="zh-TW"/>
        </w:rPr>
        <w:t>No</w:t>
      </w:r>
      <w:r w:rsidR="005C729F">
        <w:rPr>
          <w:rFonts w:ascii="細明體" w:eastAsia="細明體" w:hAnsi="細明體"/>
          <w:b/>
          <w:color w:val="7030A0"/>
          <w:kern w:val="2"/>
          <w:lang w:eastAsia="zh-TW"/>
        </w:rPr>
        <w:t>()</w:t>
      </w:r>
      <w:r w:rsidR="005C729F">
        <w:rPr>
          <w:rFonts w:ascii="細明體" w:eastAsia="細明體" w:hAnsi="細明體" w:hint="eastAsia"/>
          <w:b/>
          <w:color w:val="7030A0"/>
          <w:kern w:val="2"/>
          <w:lang w:eastAsia="zh-TW"/>
        </w:rPr>
        <w:t>，傳入參數：$住院號</w:t>
      </w:r>
    </w:p>
    <w:p w:rsidR="00DC2EEC" w:rsidRDefault="00DC2EEC" w:rsidP="005C72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b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b/>
          <w:color w:val="7030A0"/>
          <w:kern w:val="2"/>
          <w:lang w:eastAsia="zh-TW"/>
        </w:rPr>
        <w:t>若無資料，視為正常</w:t>
      </w:r>
    </w:p>
    <w:p w:rsidR="00DC2EEC" w:rsidRDefault="00DC2EEC" w:rsidP="005C72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b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b/>
          <w:color w:val="7030A0"/>
          <w:kern w:val="2"/>
          <w:lang w:eastAsia="zh-TW"/>
        </w:rPr>
        <w:t>若有資料，取得DTAAI401.</w:t>
      </w:r>
      <w:r w:rsidR="002917D1">
        <w:rPr>
          <w:rFonts w:ascii="細明體" w:eastAsia="細明體" w:hAnsi="細明體" w:hint="eastAsia"/>
          <w:b/>
          <w:color w:val="7030A0"/>
          <w:kern w:val="2"/>
          <w:lang w:eastAsia="zh-TW"/>
        </w:rPr>
        <w:t>受理編號(</w:t>
      </w:r>
      <w:r>
        <w:rPr>
          <w:rFonts w:ascii="細明體" w:eastAsia="細明體" w:hAnsi="細明體" w:hint="eastAsia"/>
          <w:b/>
          <w:color w:val="7030A0"/>
          <w:kern w:val="2"/>
          <w:lang w:eastAsia="zh-TW"/>
        </w:rPr>
        <w:t>APLY_NO</w:t>
      </w:r>
      <w:r w:rsidR="002917D1">
        <w:rPr>
          <w:rFonts w:ascii="細明體" w:eastAsia="細明體" w:hAnsi="細明體" w:hint="eastAsia"/>
          <w:b/>
          <w:color w:val="7030A0"/>
          <w:kern w:val="2"/>
          <w:lang w:eastAsia="zh-TW"/>
        </w:rPr>
        <w:t>)</w:t>
      </w:r>
      <w:r>
        <w:rPr>
          <w:rFonts w:ascii="細明體" w:eastAsia="細明體" w:hAnsi="細明體" w:hint="eastAsia"/>
          <w:b/>
          <w:color w:val="7030A0"/>
          <w:kern w:val="2"/>
          <w:lang w:eastAsia="zh-TW"/>
        </w:rPr>
        <w:t>，</w:t>
      </w:r>
      <w:r w:rsidR="002917D1">
        <w:rPr>
          <w:rFonts w:ascii="細明體" w:eastAsia="細明體" w:hAnsi="細明體" w:hint="eastAsia"/>
          <w:b/>
          <w:color w:val="7030A0"/>
          <w:kern w:val="2"/>
          <w:lang w:eastAsia="zh-TW"/>
        </w:rPr>
        <w:t>並以受理編號查詢DTAAA001，若</w:t>
      </w:r>
      <w:r w:rsidR="001F1D89">
        <w:rPr>
          <w:rFonts w:ascii="細明體" w:eastAsia="細明體" w:hAnsi="細明體" w:hint="eastAsia"/>
          <w:b/>
          <w:color w:val="7030A0"/>
          <w:kern w:val="2"/>
          <w:lang w:eastAsia="zh-TW"/>
        </w:rPr>
        <w:t>有案件進度(APLY_STS)非81，則</w:t>
      </w:r>
      <w:r w:rsidR="0054483B" w:rsidRPr="0054483B">
        <w:rPr>
          <w:rFonts w:ascii="細明體" w:eastAsia="細明體" w:hAnsi="細明體" w:hint="eastAsia"/>
          <w:b/>
          <w:color w:val="7030A0"/>
          <w:kern w:val="2"/>
          <w:lang w:eastAsia="zh-TW"/>
        </w:rPr>
        <w:t>寄送EMAIL</w:t>
      </w:r>
      <w:r w:rsidR="0054483B">
        <w:rPr>
          <w:rFonts w:ascii="細明體" w:eastAsia="細明體" w:hAnsi="細明體" w:hint="eastAsia"/>
          <w:b/>
          <w:color w:val="7030A0"/>
          <w:kern w:val="2"/>
          <w:lang w:eastAsia="zh-TW"/>
        </w:rPr>
        <w:t>，下面檢核都不需要做</w:t>
      </w:r>
    </w:p>
    <w:p w:rsidR="007D6C03" w:rsidRPr="004B13C7" w:rsidRDefault="007D6C03" w:rsidP="007D6C0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b/>
          <w:color w:val="538135"/>
          <w:kern w:val="2"/>
          <w:lang w:eastAsia="zh-TW"/>
        </w:rPr>
      </w:pPr>
      <w:r w:rsidRPr="004B13C7">
        <w:rPr>
          <w:rFonts w:ascii="細明體" w:eastAsia="細明體" w:hAnsi="細明體" w:hint="eastAsia"/>
          <w:b/>
          <w:color w:val="538135"/>
          <w:kern w:val="2"/>
          <w:lang w:eastAsia="zh-TW"/>
        </w:rPr>
        <w:t>讀取DTAAI110(個資同意書記錄檔)</w:t>
      </w:r>
      <w:r w:rsidRPr="004B13C7">
        <w:rPr>
          <w:rFonts w:ascii="細明體" w:eastAsia="細明體" w:hAnsi="細明體"/>
          <w:b/>
          <w:color w:val="538135"/>
          <w:kern w:val="2"/>
          <w:lang w:eastAsia="zh-TW"/>
        </w:rPr>
        <w:t>by</w:t>
      </w:r>
      <w:r w:rsidRPr="004B13C7">
        <w:rPr>
          <w:rFonts w:ascii="細明體" w:eastAsia="細明體" w:hAnsi="細明體" w:hint="eastAsia"/>
          <w:b/>
          <w:color w:val="538135"/>
          <w:kern w:val="2"/>
          <w:lang w:eastAsia="zh-TW"/>
        </w:rPr>
        <w:t>$保戶ID</w:t>
      </w:r>
    </w:p>
    <w:p w:rsidR="007D6C03" w:rsidRPr="004B13C7" w:rsidRDefault="007D6C03" w:rsidP="007D6C0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b/>
          <w:color w:val="538135"/>
          <w:kern w:val="2"/>
          <w:lang w:eastAsia="zh-TW"/>
        </w:rPr>
      </w:pPr>
      <w:r w:rsidRPr="004B13C7">
        <w:rPr>
          <w:rFonts w:ascii="細明體" w:eastAsia="細明體" w:hAnsi="細明體" w:hint="eastAsia"/>
          <w:b/>
          <w:color w:val="538135"/>
          <w:kern w:val="2"/>
          <w:lang w:eastAsia="zh-TW"/>
        </w:rPr>
        <w:t>若無資料：</w:t>
      </w:r>
    </w:p>
    <w:p w:rsidR="007D6C03" w:rsidRPr="004B13C7" w:rsidRDefault="007D6C03" w:rsidP="007D6C0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b/>
          <w:color w:val="538135"/>
          <w:kern w:val="2"/>
          <w:lang w:eastAsia="zh-TW"/>
        </w:rPr>
      </w:pPr>
      <w:r w:rsidRPr="004B13C7">
        <w:rPr>
          <w:rFonts w:ascii="細明體" w:eastAsia="細明體" w:hAnsi="細明體" w:hint="eastAsia"/>
          <w:b/>
          <w:color w:val="538135"/>
          <w:kern w:val="2"/>
          <w:lang w:eastAsia="zh-TW"/>
        </w:rPr>
        <w:t>檢核失敗</w:t>
      </w:r>
    </w:p>
    <w:p w:rsidR="00AE66C4" w:rsidRPr="004B13C7" w:rsidRDefault="00AE66C4" w:rsidP="007D6C0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b/>
          <w:color w:val="538135"/>
          <w:kern w:val="2"/>
          <w:lang w:eastAsia="zh-TW"/>
        </w:rPr>
      </w:pPr>
      <w:r w:rsidRPr="004B13C7">
        <w:rPr>
          <w:rFonts w:ascii="細明體" w:eastAsia="細明體" w:hAnsi="細明體" w:hint="eastAsia"/>
          <w:b/>
          <w:color w:val="538135"/>
          <w:kern w:val="2"/>
          <w:lang w:eastAsia="zh-TW"/>
        </w:rPr>
        <w:t>錯誤訊息：</w:t>
      </w:r>
      <w:r w:rsidRPr="004B13C7">
        <w:rPr>
          <w:rFonts w:ascii="細明體" w:eastAsia="細明體" w:hAnsi="細明體"/>
          <w:b/>
          <w:color w:val="538135"/>
          <w:kern w:val="2"/>
          <w:lang w:eastAsia="zh-TW"/>
        </w:rPr>
        <w:t>”</w:t>
      </w:r>
      <w:r w:rsidRPr="004B13C7">
        <w:rPr>
          <w:rFonts w:ascii="細明體" w:eastAsia="細明體" w:hAnsi="細明體" w:hint="eastAsia"/>
          <w:b/>
          <w:color w:val="538135"/>
          <w:kern w:val="2"/>
          <w:lang w:eastAsia="zh-TW"/>
        </w:rPr>
        <w:t>保戶</w:t>
      </w:r>
      <w:r w:rsidRPr="004B13C7">
        <w:rPr>
          <w:rFonts w:ascii="細明體" w:eastAsia="細明體" w:hAnsi="細明體"/>
          <w:b/>
          <w:color w:val="538135"/>
          <w:kern w:val="2"/>
          <w:lang w:eastAsia="zh-TW"/>
        </w:rPr>
        <w:t>”</w:t>
      </w:r>
      <w:r w:rsidRPr="004B13C7">
        <w:rPr>
          <w:rFonts w:ascii="細明體" w:eastAsia="細明體" w:hAnsi="細明體" w:hint="eastAsia"/>
          <w:b/>
          <w:color w:val="538135"/>
          <w:kern w:val="2"/>
          <w:lang w:eastAsia="zh-TW"/>
        </w:rPr>
        <w:t>+保戶ID+</w:t>
      </w:r>
      <w:r w:rsidRPr="004B13C7">
        <w:rPr>
          <w:rFonts w:ascii="細明體" w:eastAsia="細明體" w:hAnsi="細明體"/>
          <w:b/>
          <w:color w:val="538135"/>
          <w:kern w:val="2"/>
          <w:lang w:eastAsia="zh-TW"/>
        </w:rPr>
        <w:t>”</w:t>
      </w:r>
      <w:r w:rsidRPr="004B13C7">
        <w:rPr>
          <w:rFonts w:ascii="細明體" w:eastAsia="細明體" w:hAnsi="細明體" w:hint="eastAsia"/>
          <w:b/>
          <w:color w:val="538135"/>
          <w:kern w:val="2"/>
          <w:lang w:eastAsia="zh-TW"/>
        </w:rPr>
        <w:t>未申請抵繳服務</w:t>
      </w:r>
      <w:r w:rsidRPr="004B13C7">
        <w:rPr>
          <w:rFonts w:ascii="細明體" w:eastAsia="細明體" w:hAnsi="細明體"/>
          <w:b/>
          <w:color w:val="538135"/>
          <w:kern w:val="2"/>
          <w:lang w:eastAsia="zh-TW"/>
        </w:rPr>
        <w:t>”</w:t>
      </w:r>
    </w:p>
    <w:p w:rsidR="00205DE7" w:rsidRPr="00574640" w:rsidRDefault="00205DE7" w:rsidP="00205DE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00B0F0"/>
          <w:kern w:val="2"/>
          <w:lang w:eastAsia="zh-TW"/>
        </w:rPr>
      </w:pPr>
      <w:r w:rsidRPr="00574640">
        <w:rPr>
          <w:rFonts w:ascii="細明體" w:eastAsia="細明體" w:hAnsi="細明體" w:hint="eastAsia"/>
          <w:color w:val="00B0F0"/>
          <w:kern w:val="2"/>
          <w:lang w:eastAsia="zh-TW"/>
        </w:rPr>
        <w:t>若有資料：</w:t>
      </w:r>
    </w:p>
    <w:p w:rsidR="00205DE7" w:rsidRPr="00574640" w:rsidRDefault="00205DE7" w:rsidP="00205DE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00B0F0"/>
          <w:kern w:val="2"/>
          <w:lang w:eastAsia="zh-TW"/>
        </w:rPr>
      </w:pPr>
      <w:r w:rsidRPr="00574640">
        <w:rPr>
          <w:rFonts w:ascii="細明體" w:eastAsia="細明體" w:hAnsi="細明體" w:hint="eastAsia"/>
          <w:color w:val="00B0F0"/>
          <w:kern w:val="2"/>
          <w:lang w:eastAsia="zh-TW"/>
        </w:rPr>
        <w:t>檢查是否有地址、領取方式</w:t>
      </w:r>
    </w:p>
    <w:p w:rsidR="001A7784" w:rsidRPr="00726DFB" w:rsidRDefault="001A7784" w:rsidP="001A778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130" w:author="馬慈蓮" w:date="2018-01-31T17:29:00Z"/>
          <w:rFonts w:ascii="細明體" w:eastAsia="細明體" w:hAnsi="細明體"/>
          <w:b/>
          <w:color w:val="7030A0"/>
          <w:kern w:val="2"/>
          <w:lang w:eastAsia="zh-TW"/>
        </w:rPr>
        <w:pPrChange w:id="131" w:author="馬慈蓮" w:date="2018-01-31T17:17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132" w:author="馬慈蓮" w:date="2018-01-31T17:17:00Z">
        <w:r w:rsidRPr="00726DFB">
          <w:rPr>
            <w:rFonts w:ascii="細明體" w:eastAsia="細明體" w:hAnsi="細明體" w:hint="eastAsia"/>
            <w:b/>
            <w:color w:val="7030A0"/>
            <w:kern w:val="2"/>
            <w:lang w:eastAsia="zh-TW"/>
          </w:rPr>
          <w:t>檢查BA</w:t>
        </w:r>
      </w:ins>
      <w:ins w:id="133" w:author="馬慈蓮" w:date="2018-01-31T17:18:00Z">
        <w:r w:rsidRPr="00726DFB">
          <w:rPr>
            <w:rFonts w:ascii="細明體" w:eastAsia="細明體" w:hAnsi="細明體" w:hint="eastAsia"/>
            <w:b/>
            <w:color w:val="7030A0"/>
            <w:kern w:val="2"/>
            <w:lang w:eastAsia="zh-TW"/>
          </w:rPr>
          <w:t>SIC</w:t>
        </w:r>
      </w:ins>
      <w:ins w:id="134" w:author="馬慈蓮" w:date="2018-01-31T17:17:00Z">
        <w:r w:rsidRPr="00726DFB">
          <w:rPr>
            <w:rFonts w:ascii="細明體" w:eastAsia="細明體" w:hAnsi="細明體" w:hint="eastAsia"/>
            <w:b/>
            <w:color w:val="7030A0"/>
            <w:kern w:val="2"/>
            <w:lang w:eastAsia="zh-TW"/>
          </w:rPr>
          <w:t>檔案</w:t>
        </w:r>
      </w:ins>
      <w:ins w:id="135" w:author="馬慈蓮" w:date="2018-01-31T17:18:00Z">
        <w:r w:rsidR="001C06BF" w:rsidRPr="00726DFB">
          <w:rPr>
            <w:rFonts w:ascii="細明體" w:eastAsia="細明體" w:hAnsi="細明體" w:hint="eastAsia"/>
            <w:b/>
            <w:color w:val="7030A0"/>
            <w:kern w:val="2"/>
            <w:lang w:eastAsia="zh-TW"/>
          </w:rPr>
          <w:t>：</w:t>
        </w:r>
      </w:ins>
    </w:p>
    <w:p w:rsidR="006B29C9" w:rsidRPr="0029687D" w:rsidRDefault="006B29C9" w:rsidP="009532C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ins w:id="136" w:author="馬慈蓮" w:date="2018-01-31T18:37:00Z"/>
          <w:rFonts w:ascii="細明體" w:eastAsia="細明體" w:hAnsi="細明體"/>
          <w:color w:val="7030A0"/>
          <w:kern w:val="2"/>
          <w:lang w:eastAsia="zh-TW"/>
        </w:rPr>
        <w:pPrChange w:id="137" w:author="馬慈蓮" w:date="2018-01-31T17:29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138" w:author="馬慈蓮" w:date="2018-01-31T18:37:00Z">
        <w:r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>取得</w:t>
        </w:r>
      </w:ins>
      <w:ins w:id="139" w:author="馬慈蓮" w:date="2018-01-31T18:38:00Z">
        <w:r w:rsidR="00D073D5"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>$</w:t>
        </w:r>
        <w:r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>第一筆資料</w:t>
        </w:r>
        <w:r w:rsidR="00EA43E7"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>。</w:t>
        </w:r>
      </w:ins>
    </w:p>
    <w:p w:rsidR="00B300E1" w:rsidRPr="00B300E1" w:rsidRDefault="00B300E1" w:rsidP="002D7D6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00B0F0"/>
          <w:kern w:val="2"/>
          <w:lang w:eastAsia="zh-TW"/>
        </w:rPr>
      </w:pPr>
      <w:r w:rsidRPr="00B300E1">
        <w:rPr>
          <w:rFonts w:ascii="細明體" w:eastAsia="細明體" w:hAnsi="細明體" w:hint="eastAsia"/>
          <w:color w:val="00B0F0"/>
          <w:kern w:val="2"/>
          <w:lang w:eastAsia="zh-TW"/>
        </w:rPr>
        <w:t>超過一筆資料拋錯</w:t>
      </w:r>
    </w:p>
    <w:p w:rsidR="002D7D6E" w:rsidRDefault="002D7D6E" w:rsidP="002D7D6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>SET $</w:t>
      </w:r>
      <w:r w:rsidR="001B2BFE">
        <w:rPr>
          <w:rFonts w:ascii="細明體" w:eastAsia="細明體" w:hAnsi="細明體" w:hint="eastAsia"/>
          <w:color w:val="7030A0"/>
          <w:kern w:val="2"/>
          <w:lang w:eastAsia="zh-TW"/>
        </w:rPr>
        <w:t>BASIC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>不符合訊息 = 空白</w:t>
      </w:r>
    </w:p>
    <w:p w:rsidR="004800AB" w:rsidRDefault="004800AB" w:rsidP="002D7D6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>IF $第一筆資料 = XXX，</w:t>
      </w:r>
    </w:p>
    <w:p w:rsidR="004800AB" w:rsidRDefault="004800AB" w:rsidP="004800A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4800AB">
        <w:rPr>
          <w:rFonts w:ascii="細明體" w:eastAsia="細明體" w:hAnsi="細明體"/>
          <w:color w:val="7030A0"/>
          <w:kern w:val="2"/>
          <w:lang w:eastAsia="zh-TW"/>
        </w:rPr>
        <w:t>$</w:t>
      </w:r>
      <w:r w:rsidRPr="004800AB">
        <w:rPr>
          <w:rFonts w:ascii="細明體" w:eastAsia="細明體" w:hAnsi="細明體" w:hint="eastAsia"/>
          <w:color w:val="7030A0"/>
          <w:kern w:val="2"/>
          <w:lang w:eastAsia="zh-TW"/>
        </w:rPr>
        <w:t>BASIC不符合訊息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 = </w:t>
      </w:r>
      <w:r>
        <w:rPr>
          <w:rFonts w:ascii="細明體" w:eastAsia="細明體" w:hAnsi="細明體"/>
          <w:color w:val="7030A0"/>
          <w:kern w:val="2"/>
          <w:lang w:eastAsia="zh-TW"/>
        </w:rPr>
        <w:t>“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>基本檔無資料</w:t>
      </w:r>
      <w:r>
        <w:rPr>
          <w:rFonts w:ascii="細明體" w:eastAsia="細明體" w:hAnsi="細明體"/>
          <w:color w:val="7030A0"/>
          <w:kern w:val="2"/>
          <w:lang w:eastAsia="zh-TW"/>
        </w:rPr>
        <w:t>”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 </w:t>
      </w:r>
    </w:p>
    <w:p w:rsidR="000A3ACB" w:rsidRDefault="000A3ACB" w:rsidP="004800A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>五個檔案檢核都不需要做，直接</w:t>
      </w:r>
      <w:r w:rsidR="007D6494">
        <w:rPr>
          <w:rFonts w:ascii="細明體" w:eastAsia="細明體" w:hAnsi="細明體" w:hint="eastAsia"/>
          <w:color w:val="7030A0"/>
          <w:kern w:val="2"/>
          <w:lang w:eastAsia="zh-TW"/>
        </w:rPr>
        <w:t>做</w:t>
      </w:r>
      <w:r w:rsidRPr="007D6494">
        <w:rPr>
          <w:rFonts w:ascii="細明體" w:eastAsia="細明體" w:hAnsi="細明體" w:hint="eastAsia"/>
          <w:b/>
          <w:color w:val="7030A0"/>
          <w:kern w:val="2"/>
          <w:lang w:eastAsia="zh-TW"/>
        </w:rPr>
        <w:t>寄送EMAIL</w:t>
      </w:r>
    </w:p>
    <w:p w:rsidR="00042862" w:rsidRDefault="00042862" w:rsidP="009532C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  <w:pPrChange w:id="140" w:author="馬慈蓮" w:date="2018-01-31T17:29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141" w:author="馬慈蓮" w:date="2018-01-31T18:05:00Z">
        <w:r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 xml:space="preserve">SET BASIC[] = </w:t>
        </w:r>
      </w:ins>
      <w:ins w:id="142" w:author="馬慈蓮" w:date="2018-01-31T17:33:00Z">
        <w:r w:rsidR="00680111"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>以</w:t>
        </w:r>
        <w:r w:rsidR="00680111" w:rsidRPr="0029687D">
          <w:rPr>
            <w:rFonts w:ascii="細明體" w:eastAsia="細明體" w:hAnsi="細明體"/>
            <w:color w:val="7030A0"/>
            <w:kern w:val="2"/>
            <w:lang w:eastAsia="zh-TW"/>
          </w:rPr>
          <w:t>”</w:t>
        </w:r>
        <w:r w:rsidR="00680111"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>|</w:t>
        </w:r>
        <w:r w:rsidR="00680111" w:rsidRPr="0029687D">
          <w:rPr>
            <w:rFonts w:ascii="細明體" w:eastAsia="細明體" w:hAnsi="細明體"/>
            <w:color w:val="7030A0"/>
            <w:kern w:val="2"/>
            <w:lang w:eastAsia="zh-TW"/>
          </w:rPr>
          <w:t>”</w:t>
        </w:r>
        <w:r w:rsidR="00680111"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>分隔</w:t>
        </w:r>
      </w:ins>
    </w:p>
    <w:p w:rsidR="00C84FB7" w:rsidRPr="0029687D" w:rsidRDefault="00C84FB7" w:rsidP="00C84FB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ins w:id="143" w:author="馬慈蓮" w:date="2018-01-31T17:33:00Z"/>
          <w:rFonts w:ascii="細明體" w:eastAsia="細明體" w:hAnsi="細明體" w:hint="eastAsia"/>
          <w:color w:val="7030A0"/>
          <w:kern w:val="2"/>
          <w:lang w:eastAsia="zh-TW"/>
        </w:rPr>
      </w:pPr>
      <w:r w:rsidRPr="00C84FB7">
        <w:rPr>
          <w:rFonts w:ascii="細明體" w:eastAsia="細明體" w:hAnsi="細明體"/>
          <w:b/>
          <w:color w:val="7030A0"/>
          <w:kern w:val="2"/>
          <w:lang w:eastAsia="zh-TW"/>
        </w:rPr>
        <w:t>$</w:t>
      </w:r>
      <w:r w:rsidRPr="00C84FB7">
        <w:rPr>
          <w:rFonts w:ascii="細明體" w:eastAsia="細明體" w:hAnsi="細明體" w:hint="eastAsia"/>
          <w:b/>
          <w:color w:val="7030A0"/>
          <w:kern w:val="2"/>
          <w:lang w:eastAsia="zh-TW"/>
        </w:rPr>
        <w:t>醫院傳輸代號</w:t>
      </w:r>
      <w:r>
        <w:rPr>
          <w:rFonts w:ascii="細明體" w:eastAsia="細明體" w:hAnsi="細明體" w:hint="eastAsia"/>
          <w:b/>
          <w:color w:val="7030A0"/>
          <w:kern w:val="2"/>
          <w:lang w:eastAsia="zh-TW"/>
        </w:rPr>
        <w:t xml:space="preserve"> = </w:t>
      </w:r>
      <w:ins w:id="144" w:author="馬慈蓮" w:date="2018-01-31T18:35:00Z">
        <w:r w:rsidRPr="00C84FB7">
          <w:rPr>
            <w:rFonts w:ascii="細明體" w:eastAsia="細明體" w:hAnsi="細明體" w:hint="eastAsia"/>
            <w:b/>
            <w:color w:val="7030A0"/>
            <w:kern w:val="2"/>
            <w:lang w:eastAsia="zh-TW"/>
          </w:rPr>
          <w:t>BASIC[0]</w:t>
        </w:r>
      </w:ins>
    </w:p>
    <w:p w:rsidR="009532CF" w:rsidRPr="0029687D" w:rsidRDefault="00202A4D" w:rsidP="009532C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ins w:id="145" w:author="馬慈蓮" w:date="2018-01-31T18:05:00Z"/>
          <w:rFonts w:ascii="細明體" w:eastAsia="細明體" w:hAnsi="細明體"/>
          <w:color w:val="7030A0"/>
          <w:kern w:val="2"/>
          <w:lang w:eastAsia="zh-TW"/>
        </w:rPr>
        <w:pPrChange w:id="146" w:author="馬慈蓮" w:date="2018-01-31T17:29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147" w:author="馬慈蓮" w:date="2018-01-31T18:17:00Z">
        <w:r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>進行下列判斷</w:t>
        </w:r>
        <w:r w:rsidR="00680B09"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>：</w:t>
        </w:r>
      </w:ins>
    </w:p>
    <w:tbl>
      <w:tblPr>
        <w:tblW w:w="0" w:type="auto"/>
        <w:tblInd w:w="2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"/>
        <w:gridCol w:w="2816"/>
        <w:gridCol w:w="3583"/>
        <w:gridCol w:w="1276"/>
        <w:tblGridChange w:id="148">
          <w:tblGrid>
            <w:gridCol w:w="688"/>
            <w:gridCol w:w="2816"/>
            <w:gridCol w:w="3583"/>
            <w:gridCol w:w="1276"/>
          </w:tblGrid>
        </w:tblGridChange>
      </w:tblGrid>
      <w:tr w:rsidR="0029687D" w:rsidRPr="0029687D" w:rsidTr="001B51DC">
        <w:trPr>
          <w:ins w:id="149" w:author="馬慈蓮" w:date="2018-01-31T18:29:00Z"/>
        </w:trPr>
        <w:tc>
          <w:tcPr>
            <w:tcW w:w="688" w:type="dxa"/>
            <w:shd w:val="clear" w:color="auto" w:fill="BFBFBF"/>
          </w:tcPr>
          <w:p w:rsidR="00950FDD" w:rsidRPr="0029687D" w:rsidRDefault="00950FDD" w:rsidP="00A941E2">
            <w:pPr>
              <w:pStyle w:val="Tabletext"/>
              <w:keepLines w:val="0"/>
              <w:spacing w:after="0" w:line="240" w:lineRule="auto"/>
              <w:rPr>
                <w:ins w:id="150" w:author="馬慈蓮" w:date="2018-01-31T18:29:00Z"/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</w:pPr>
            <w:ins w:id="151" w:author="馬慈蓮" w:date="2018-01-31T18:29:00Z"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項次</w:t>
              </w:r>
            </w:ins>
          </w:p>
        </w:tc>
        <w:tc>
          <w:tcPr>
            <w:tcW w:w="2816" w:type="dxa"/>
            <w:shd w:val="clear" w:color="auto" w:fill="BFBFBF"/>
          </w:tcPr>
          <w:p w:rsidR="00950FDD" w:rsidRPr="0029687D" w:rsidRDefault="00950FDD" w:rsidP="00A941E2">
            <w:pPr>
              <w:pStyle w:val="Tabletext"/>
              <w:keepLines w:val="0"/>
              <w:spacing w:after="0" w:line="240" w:lineRule="auto"/>
              <w:jc w:val="center"/>
              <w:rPr>
                <w:ins w:id="152" w:author="馬慈蓮" w:date="2018-01-31T18:29:00Z"/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</w:pPr>
            <w:ins w:id="153" w:author="馬慈蓮" w:date="2018-01-31T18:29:00Z"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檢核</w:t>
              </w:r>
            </w:ins>
          </w:p>
        </w:tc>
        <w:tc>
          <w:tcPr>
            <w:tcW w:w="3583" w:type="dxa"/>
            <w:shd w:val="clear" w:color="auto" w:fill="BFBFBF"/>
          </w:tcPr>
          <w:p w:rsidR="00950FDD" w:rsidRPr="0029687D" w:rsidRDefault="00945286" w:rsidP="009D3D5A">
            <w:pPr>
              <w:pStyle w:val="Tabletext"/>
              <w:keepLines w:val="0"/>
              <w:spacing w:after="0" w:line="240" w:lineRule="auto"/>
              <w:jc w:val="center"/>
              <w:rPr>
                <w:ins w:id="154" w:author="馬慈蓮" w:date="2018-01-31T18:29:00Z"/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  <w:t>$</w:t>
            </w:r>
            <w:ins w:id="155" w:author="馬慈蓮" w:date="2018-01-31T18:29:00Z">
              <w:r w:rsidR="00950FDD"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不符合時的訊息</w:t>
              </w:r>
            </w:ins>
            <w:ins w:id="156" w:author="馬慈蓮" w:date="2018-02-01T08:59:00Z">
              <w:r w:rsidR="007F2E5F"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(</w:t>
              </w:r>
            </w:ins>
            <w:ins w:id="157" w:author="馬慈蓮" w:date="2018-02-01T09:00:00Z">
              <w:r w:rsidR="007F2E5F"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將訊息累加</w:t>
              </w:r>
            </w:ins>
            <w:r w:rsidR="00807227">
              <w:rPr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  <w:t>並以</w:t>
            </w:r>
            <w:ins w:id="158" w:author="馬慈蓮" w:date="2018-02-01T09:46:00Z">
              <w:r w:rsidR="009D3D5A" w:rsidRPr="0029687D">
                <w:rPr>
                  <w:rFonts w:ascii="細明體" w:eastAsia="細明體" w:hAnsi="細明體"/>
                  <w:b/>
                  <w:color w:val="7030A0"/>
                  <w:kern w:val="2"/>
                  <w:szCs w:val="24"/>
                  <w:lang w:eastAsia="zh-TW"/>
                </w:rPr>
                <w:t>”</w:t>
              </w:r>
              <w:r w:rsidR="009D3D5A"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、</w:t>
              </w:r>
              <w:r w:rsidR="009D3D5A" w:rsidRPr="0029687D">
                <w:rPr>
                  <w:rFonts w:ascii="細明體" w:eastAsia="細明體" w:hAnsi="細明體"/>
                  <w:b/>
                  <w:color w:val="7030A0"/>
                  <w:kern w:val="2"/>
                  <w:szCs w:val="24"/>
                  <w:lang w:eastAsia="zh-TW"/>
                </w:rPr>
                <w:t>”</w:t>
              </w:r>
              <w:r w:rsidR="00664024"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分隔</w:t>
              </w:r>
            </w:ins>
            <w:ins w:id="159" w:author="馬慈蓮" w:date="2018-02-01T08:59:00Z">
              <w:r w:rsidR="007F2E5F"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)</w:t>
              </w:r>
            </w:ins>
          </w:p>
        </w:tc>
        <w:tc>
          <w:tcPr>
            <w:tcW w:w="1276" w:type="dxa"/>
            <w:shd w:val="clear" w:color="auto" w:fill="BFBFBF"/>
          </w:tcPr>
          <w:p w:rsidR="00950FDD" w:rsidRPr="0029687D" w:rsidRDefault="00950FDD" w:rsidP="00A941E2">
            <w:pPr>
              <w:pStyle w:val="Tabletext"/>
              <w:keepLines w:val="0"/>
              <w:spacing w:after="0" w:line="240" w:lineRule="auto"/>
              <w:jc w:val="center"/>
              <w:rPr>
                <w:ins w:id="160" w:author="馬慈蓮" w:date="2018-01-31T18:31:00Z"/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</w:pPr>
            <w:ins w:id="161" w:author="馬慈蓮" w:date="2018-01-31T18:31:00Z"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檢核失敗是否往後檢核</w:t>
              </w:r>
            </w:ins>
          </w:p>
        </w:tc>
      </w:tr>
      <w:tr w:rsidR="0029687D" w:rsidRPr="0029687D" w:rsidTr="001B51DC">
        <w:trPr>
          <w:ins w:id="162" w:author="馬慈蓮" w:date="2018-01-31T18:29:00Z"/>
        </w:trPr>
        <w:tc>
          <w:tcPr>
            <w:tcW w:w="688" w:type="dxa"/>
          </w:tcPr>
          <w:p w:rsidR="00950FDD" w:rsidRPr="0029687D" w:rsidRDefault="00950FDD" w:rsidP="005F0221">
            <w:pPr>
              <w:pStyle w:val="Tabletext"/>
              <w:keepLines w:val="0"/>
              <w:numPr>
                <w:ilvl w:val="0"/>
                <w:numId w:val="33"/>
              </w:numPr>
              <w:spacing w:after="0" w:line="240" w:lineRule="auto"/>
              <w:rPr>
                <w:ins w:id="163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950FDD" w:rsidRPr="0029687D" w:rsidRDefault="00950FDD" w:rsidP="00A941E2">
            <w:pPr>
              <w:pStyle w:val="Tabletext"/>
              <w:keepLines w:val="0"/>
              <w:spacing w:after="0" w:line="240" w:lineRule="auto"/>
              <w:rPr>
                <w:ins w:id="164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165" w:author="馬慈蓮" w:date="2018-01-31T18:30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BASIC[]有8個欄位</w:t>
              </w:r>
            </w:ins>
          </w:p>
        </w:tc>
        <w:tc>
          <w:tcPr>
            <w:tcW w:w="3583" w:type="dxa"/>
          </w:tcPr>
          <w:p w:rsidR="00950FDD" w:rsidRPr="0029687D" w:rsidRDefault="00950FDD" w:rsidP="00A941E2">
            <w:pPr>
              <w:pStyle w:val="Tabletext"/>
              <w:keepLines w:val="0"/>
              <w:spacing w:after="0" w:line="240" w:lineRule="auto"/>
              <w:rPr>
                <w:ins w:id="166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167" w:author="馬慈蓮" w:date="2018-01-31T18:30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有欄位未傳入</w:t>
              </w:r>
            </w:ins>
          </w:p>
        </w:tc>
        <w:tc>
          <w:tcPr>
            <w:tcW w:w="1276" w:type="dxa"/>
          </w:tcPr>
          <w:p w:rsidR="00950FDD" w:rsidRPr="0029687D" w:rsidRDefault="00950FDD" w:rsidP="00A941E2">
            <w:pPr>
              <w:pStyle w:val="Tabletext"/>
              <w:keepLines w:val="0"/>
              <w:spacing w:after="0" w:line="240" w:lineRule="auto"/>
              <w:rPr>
                <w:ins w:id="168" w:author="馬慈蓮" w:date="2018-01-31T18:31:00Z"/>
                <w:rFonts w:ascii="細明體" w:eastAsia="細明體" w:hAnsi="細明體" w:hint="eastAsia"/>
                <w:color w:val="7030A0"/>
                <w:lang w:eastAsia="zh-TW"/>
              </w:rPr>
            </w:pPr>
            <w:ins w:id="169" w:author="馬慈蓮" w:date="2018-01-31T18:31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N</w:t>
              </w:r>
            </w:ins>
          </w:p>
        </w:tc>
      </w:tr>
      <w:tr w:rsidR="0029687D" w:rsidRPr="0029687D" w:rsidTr="001B51DC">
        <w:trPr>
          <w:ins w:id="170" w:author="馬慈蓮" w:date="2018-01-31T18:29:00Z"/>
        </w:trPr>
        <w:tc>
          <w:tcPr>
            <w:tcW w:w="688" w:type="dxa"/>
          </w:tcPr>
          <w:p w:rsidR="00950FDD" w:rsidRPr="0029687D" w:rsidRDefault="00950FDD" w:rsidP="005F0221">
            <w:pPr>
              <w:pStyle w:val="Tabletext"/>
              <w:keepLines w:val="0"/>
              <w:numPr>
                <w:ilvl w:val="0"/>
                <w:numId w:val="33"/>
              </w:numPr>
              <w:spacing w:after="0" w:line="240" w:lineRule="auto"/>
              <w:rPr>
                <w:ins w:id="171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950FDD" w:rsidRPr="0029687D" w:rsidRDefault="00E54329" w:rsidP="00A941E2">
            <w:pPr>
              <w:pStyle w:val="Tabletext"/>
              <w:keepLines w:val="0"/>
              <w:spacing w:after="0" w:line="240" w:lineRule="auto"/>
              <w:rPr>
                <w:ins w:id="172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173" w:author="馬慈蓮" w:date="2018-01-31T18:32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BASIC</w:t>
              </w:r>
              <w:r w:rsidR="001F6028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[0]</w:t>
              </w:r>
            </w:ins>
            <w:ins w:id="174" w:author="馬慈蓮" w:date="2018-01-31T18:33:00Z">
              <w:r w:rsidR="005802E7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需有值</w:t>
              </w:r>
            </w:ins>
          </w:p>
        </w:tc>
        <w:tc>
          <w:tcPr>
            <w:tcW w:w="3583" w:type="dxa"/>
          </w:tcPr>
          <w:p w:rsidR="00950FDD" w:rsidRPr="0029687D" w:rsidRDefault="005802E7" w:rsidP="00A941E2">
            <w:pPr>
              <w:pStyle w:val="Tabletext"/>
              <w:keepLines w:val="0"/>
              <w:spacing w:after="0" w:line="240" w:lineRule="auto"/>
              <w:rPr>
                <w:ins w:id="175" w:author="馬慈蓮" w:date="2018-01-31T18:29:00Z"/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ins w:id="176" w:author="馬慈蓮" w:date="2018-01-31T18:33:00Z">
              <w:r w:rsidRPr="0029687D">
                <w:rPr>
                  <w:rFonts w:ascii="細明體" w:eastAsia="細明體" w:hAnsi="細明體" w:hint="eastAsia"/>
                  <w:color w:val="7030A0"/>
                  <w:kern w:val="2"/>
                  <w:lang w:eastAsia="zh-TW"/>
                </w:rPr>
                <w:t>未傳入醫院傳輸代號</w:t>
              </w:r>
            </w:ins>
          </w:p>
        </w:tc>
        <w:tc>
          <w:tcPr>
            <w:tcW w:w="1276" w:type="dxa"/>
          </w:tcPr>
          <w:p w:rsidR="00950FDD" w:rsidRPr="0029687D" w:rsidRDefault="00950FDD" w:rsidP="00A941E2">
            <w:pPr>
              <w:pStyle w:val="Tabletext"/>
              <w:keepLines w:val="0"/>
              <w:spacing w:after="0" w:line="240" w:lineRule="auto"/>
              <w:rPr>
                <w:ins w:id="177" w:author="馬慈蓮" w:date="2018-01-31T18:31:00Z"/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</w:p>
        </w:tc>
      </w:tr>
      <w:tr w:rsidR="0029687D" w:rsidRPr="0029687D" w:rsidTr="001B51DC">
        <w:trPr>
          <w:ins w:id="178" w:author="馬慈蓮" w:date="2018-01-31T18:29:00Z"/>
        </w:trPr>
        <w:tc>
          <w:tcPr>
            <w:tcW w:w="688" w:type="dxa"/>
          </w:tcPr>
          <w:p w:rsidR="00950FDD" w:rsidRPr="0029687D" w:rsidRDefault="00950FDD" w:rsidP="005F0221">
            <w:pPr>
              <w:pStyle w:val="Tabletext"/>
              <w:keepLines w:val="0"/>
              <w:numPr>
                <w:ilvl w:val="0"/>
                <w:numId w:val="33"/>
              </w:numPr>
              <w:spacing w:after="0" w:line="240" w:lineRule="auto"/>
              <w:rPr>
                <w:ins w:id="179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950FDD" w:rsidRPr="0029687D" w:rsidRDefault="00557B2B" w:rsidP="00EF430B">
            <w:pPr>
              <w:pStyle w:val="Tabletext"/>
              <w:keepLines w:val="0"/>
              <w:spacing w:after="0" w:line="240" w:lineRule="auto"/>
              <w:rPr>
                <w:ins w:id="180" w:author="馬慈蓮" w:date="2018-01-31T18:34:00Z"/>
                <w:rFonts w:ascii="細明體" w:eastAsia="細明體" w:hAnsi="細明體"/>
                <w:color w:val="7030A0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  <w:lang w:eastAsia="zh-TW"/>
              </w:rPr>
              <w:t xml:space="preserve">$DTAAI320 = </w:t>
            </w:r>
            <w:ins w:id="181" w:author="馬慈蓮" w:date="2018-01-31T18:34:00Z">
              <w:r w:rsidR="00EF430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CALL AA_</w:t>
              </w:r>
              <w:r w:rsidR="00FF6D6D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TIZ</w:t>
              </w:r>
              <w:r w:rsidR="00FF6D6D" w:rsidRPr="0029687D">
                <w:rPr>
                  <w:rFonts w:ascii="細明體" w:eastAsia="細明體" w:hAnsi="細明體"/>
                  <w:color w:val="7030A0"/>
                  <w:lang w:eastAsia="zh-TW"/>
                </w:rPr>
                <w:t>320.</w:t>
              </w:r>
              <w:r w:rsidR="00FF6D6D" w:rsidRPr="0029687D">
                <w:rPr>
                  <w:rFonts w:ascii="細明體" w:eastAsia="細明體" w:hAnsi="細明體"/>
                  <w:color w:val="7030A0"/>
                  <w:lang w:eastAsia="zh-TW"/>
                  <w:rPrChange w:id="182" w:author="馬慈蓮" w:date="2018-01-31T18:34:00Z"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blue"/>
                    </w:rPr>
                  </w:rPrChange>
                </w:rPr>
                <w:t xml:space="preserve"> queryDTAAI320byHospTnsNo</w:t>
              </w:r>
              <w:r w:rsidR="00A17BE6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，</w:t>
              </w:r>
            </w:ins>
          </w:p>
          <w:p w:rsidR="00A17BE6" w:rsidRPr="0029687D" w:rsidRDefault="00A17BE6" w:rsidP="00EF430B">
            <w:pPr>
              <w:pStyle w:val="Tabletext"/>
              <w:keepLines w:val="0"/>
              <w:spacing w:after="0" w:line="240" w:lineRule="auto"/>
              <w:rPr>
                <w:ins w:id="183" w:author="馬慈蓮" w:date="2018-01-31T18:35:00Z"/>
                <w:rFonts w:ascii="細明體" w:eastAsia="細明體" w:hAnsi="細明體"/>
                <w:color w:val="7030A0"/>
                <w:lang w:eastAsia="zh-TW"/>
              </w:rPr>
            </w:pPr>
            <w:ins w:id="184" w:author="馬慈蓮" w:date="2018-01-31T18:34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傳入</w:t>
              </w:r>
            </w:ins>
            <w:ins w:id="185" w:author="馬慈蓮" w:date="2018-01-31T18:35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BASIC[0]</w:t>
              </w:r>
            </w:ins>
          </w:p>
          <w:p w:rsidR="00F57991" w:rsidRPr="0029687D" w:rsidRDefault="005A17FD" w:rsidP="005A17FD">
            <w:pPr>
              <w:pStyle w:val="Tabletext"/>
              <w:keepLines w:val="0"/>
              <w:spacing w:after="0" w:line="240" w:lineRule="auto"/>
              <w:rPr>
                <w:ins w:id="186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187" w:author="馬慈蓮" w:date="2018-01-31T18:35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應有資料</w:t>
              </w:r>
            </w:ins>
          </w:p>
        </w:tc>
        <w:tc>
          <w:tcPr>
            <w:tcW w:w="3583" w:type="dxa"/>
          </w:tcPr>
          <w:p w:rsidR="00950FDD" w:rsidRPr="0029687D" w:rsidRDefault="00830CC9" w:rsidP="00A941E2">
            <w:pPr>
              <w:pStyle w:val="Tabletext"/>
              <w:keepLines w:val="0"/>
              <w:spacing w:after="0" w:line="240" w:lineRule="auto"/>
              <w:rPr>
                <w:ins w:id="188" w:author="馬慈蓮" w:date="2018-01-31T18:37:00Z"/>
                <w:rFonts w:ascii="細明體" w:eastAsia="細明體" w:hAnsi="細明體"/>
                <w:color w:val="7030A0"/>
                <w:kern w:val="2"/>
                <w:lang w:eastAsia="zh-TW"/>
              </w:rPr>
            </w:pPr>
            <w:ins w:id="189" w:author="馬慈蓮" w:date="2018-01-31T18:36:00Z">
              <w:r w:rsidRPr="0029687D">
                <w:rPr>
                  <w:rFonts w:ascii="細明體" w:eastAsia="細明體" w:hAnsi="細明體" w:hint="eastAsia"/>
                  <w:color w:val="7030A0"/>
                  <w:kern w:val="2"/>
                  <w:lang w:eastAsia="zh-TW"/>
                </w:rPr>
                <w:t>醫院傳輸代碼</w:t>
              </w:r>
            </w:ins>
            <w:ins w:id="190" w:author="馬慈蓮" w:date="2018-01-31T18:37:00Z">
              <w:r w:rsidRPr="0029687D">
                <w:rPr>
                  <w:rFonts w:ascii="細明體" w:eastAsia="細明體" w:hAnsi="細明體" w:hint="eastAsia"/>
                  <w:color w:val="7030A0"/>
                  <w:kern w:val="2"/>
                  <w:lang w:eastAsia="zh-TW"/>
                </w:rPr>
                <w:t>：</w:t>
              </w:r>
            </w:ins>
            <w:ins w:id="191" w:author="馬慈蓮" w:date="2018-01-31T18:36:00Z">
              <w:r w:rsidRPr="0029687D">
                <w:rPr>
                  <w:rFonts w:ascii="細明體" w:eastAsia="細明體" w:hAnsi="細明體" w:hint="eastAsia"/>
                  <w:color w:val="7030A0"/>
                  <w:kern w:val="2"/>
                  <w:lang w:eastAsia="zh-TW"/>
                </w:rPr>
                <w:t>+</w:t>
              </w:r>
            </w:ins>
            <w:ins w:id="192" w:author="馬慈蓮" w:date="2018-01-31T18:37:00Z">
              <w:r w:rsidRPr="0029687D">
                <w:rPr>
                  <w:rFonts w:ascii="細明體" w:eastAsia="細明體" w:hAnsi="細明體" w:hint="eastAsia"/>
                  <w:color w:val="7030A0"/>
                  <w:kern w:val="2"/>
                  <w:sz w:val="24"/>
                  <w:szCs w:val="24"/>
                  <w:lang w:eastAsia="zh-TW"/>
                </w:rPr>
                <w:t xml:space="preserve"> </w:t>
              </w:r>
              <w:r w:rsidRPr="0029687D">
                <w:rPr>
                  <w:rFonts w:ascii="細明體" w:eastAsia="細明體" w:hAnsi="細明體" w:hint="eastAsia"/>
                  <w:color w:val="7030A0"/>
                  <w:kern w:val="2"/>
                  <w:lang w:eastAsia="zh-TW"/>
                </w:rPr>
                <w:t>BASIC[0]+ 未設</w:t>
              </w:r>
              <w:r w:rsidR="00172C71" w:rsidRPr="0029687D">
                <w:rPr>
                  <w:rFonts w:ascii="細明體" w:eastAsia="細明體" w:hAnsi="細明體" w:hint="eastAsia"/>
                  <w:color w:val="7030A0"/>
                  <w:kern w:val="2"/>
                  <w:lang w:eastAsia="zh-TW"/>
                </w:rPr>
                <w:t>定</w:t>
              </w:r>
            </w:ins>
          </w:p>
          <w:p w:rsidR="00830CC9" w:rsidRPr="0029687D" w:rsidRDefault="00830CC9" w:rsidP="00A941E2">
            <w:pPr>
              <w:pStyle w:val="Tabletext"/>
              <w:keepLines w:val="0"/>
              <w:spacing w:after="0" w:line="240" w:lineRule="auto"/>
              <w:rPr>
                <w:ins w:id="193" w:author="馬慈蓮" w:date="2018-01-31T18:29:00Z"/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</w:p>
        </w:tc>
        <w:tc>
          <w:tcPr>
            <w:tcW w:w="1276" w:type="dxa"/>
          </w:tcPr>
          <w:p w:rsidR="00950FDD" w:rsidRPr="0029687D" w:rsidRDefault="00950FDD" w:rsidP="00A941E2">
            <w:pPr>
              <w:pStyle w:val="Tabletext"/>
              <w:keepLines w:val="0"/>
              <w:spacing w:after="0" w:line="240" w:lineRule="auto"/>
              <w:rPr>
                <w:ins w:id="194" w:author="馬慈蓮" w:date="2018-01-31T18:31:00Z"/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</w:p>
        </w:tc>
      </w:tr>
      <w:tr w:rsidR="0029687D" w:rsidRPr="0029687D" w:rsidTr="001B51DC">
        <w:trPr>
          <w:ins w:id="195" w:author="馬慈蓮" w:date="2018-01-31T18:29:00Z"/>
        </w:trPr>
        <w:tc>
          <w:tcPr>
            <w:tcW w:w="688" w:type="dxa"/>
          </w:tcPr>
          <w:p w:rsidR="00950FDD" w:rsidRPr="0029687D" w:rsidRDefault="00950FDD" w:rsidP="005F0221">
            <w:pPr>
              <w:pStyle w:val="Tabletext"/>
              <w:keepLines w:val="0"/>
              <w:numPr>
                <w:ilvl w:val="0"/>
                <w:numId w:val="33"/>
              </w:numPr>
              <w:spacing w:after="0" w:line="240" w:lineRule="auto"/>
              <w:rPr>
                <w:ins w:id="196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950FDD" w:rsidRPr="0029687D" w:rsidRDefault="00130A82" w:rsidP="00A941E2">
            <w:pPr>
              <w:pStyle w:val="Tabletext"/>
              <w:keepLines w:val="0"/>
              <w:spacing w:after="0" w:line="240" w:lineRule="auto"/>
              <w:rPr>
                <w:ins w:id="197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198" w:author="馬慈蓮" w:date="2018-01-31T18:38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BASIC[1]需有值</w:t>
              </w:r>
            </w:ins>
          </w:p>
        </w:tc>
        <w:tc>
          <w:tcPr>
            <w:tcW w:w="3583" w:type="dxa"/>
          </w:tcPr>
          <w:p w:rsidR="00950FDD" w:rsidRPr="0029687D" w:rsidRDefault="00130A82" w:rsidP="00A941E2">
            <w:pPr>
              <w:pStyle w:val="Tabletext"/>
              <w:keepLines w:val="0"/>
              <w:spacing w:after="0" w:line="240" w:lineRule="auto"/>
              <w:rPr>
                <w:ins w:id="199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200" w:author="馬慈蓮" w:date="2018-01-31T18:38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未傳入身分證號</w:t>
              </w:r>
            </w:ins>
          </w:p>
        </w:tc>
        <w:tc>
          <w:tcPr>
            <w:tcW w:w="1276" w:type="dxa"/>
          </w:tcPr>
          <w:p w:rsidR="00950FDD" w:rsidRPr="0029687D" w:rsidRDefault="00950FDD" w:rsidP="00A941E2">
            <w:pPr>
              <w:pStyle w:val="Tabletext"/>
              <w:keepLines w:val="0"/>
              <w:spacing w:after="0" w:line="240" w:lineRule="auto"/>
              <w:rPr>
                <w:ins w:id="201" w:author="馬慈蓮" w:date="2018-01-31T18:31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29687D" w:rsidRPr="0029687D" w:rsidTr="001B51DC">
        <w:trPr>
          <w:ins w:id="202" w:author="馬慈蓮" w:date="2018-01-31T18:29:00Z"/>
        </w:trPr>
        <w:tc>
          <w:tcPr>
            <w:tcW w:w="688" w:type="dxa"/>
          </w:tcPr>
          <w:p w:rsidR="00130A82" w:rsidRPr="0029687D" w:rsidRDefault="00130A82" w:rsidP="00130A82">
            <w:pPr>
              <w:pStyle w:val="Tabletext"/>
              <w:keepLines w:val="0"/>
              <w:numPr>
                <w:ilvl w:val="0"/>
                <w:numId w:val="33"/>
              </w:numPr>
              <w:spacing w:after="0" w:line="240" w:lineRule="auto"/>
              <w:rPr>
                <w:ins w:id="203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130A82" w:rsidRPr="0029687D" w:rsidRDefault="00130A82" w:rsidP="0099544A">
            <w:pPr>
              <w:pStyle w:val="Tabletext"/>
              <w:keepLines w:val="0"/>
              <w:spacing w:after="0" w:line="240" w:lineRule="auto"/>
              <w:rPr>
                <w:ins w:id="204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205" w:author="馬慈蓮" w:date="2018-01-31T18:38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BASIC[</w:t>
              </w:r>
            </w:ins>
            <w:ins w:id="206" w:author="馬慈蓮" w:date="2018-01-31T18:39:00Z">
              <w:r w:rsidR="0099544A" w:rsidRPr="0029687D">
                <w:rPr>
                  <w:rFonts w:ascii="細明體" w:eastAsia="細明體" w:hAnsi="細明體"/>
                  <w:color w:val="7030A0"/>
                  <w:lang w:eastAsia="zh-TW"/>
                </w:rPr>
                <w:t>2</w:t>
              </w:r>
            </w:ins>
            <w:ins w:id="207" w:author="馬慈蓮" w:date="2018-01-31T18:38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]需有值</w:t>
              </w:r>
            </w:ins>
          </w:p>
        </w:tc>
        <w:tc>
          <w:tcPr>
            <w:tcW w:w="3583" w:type="dxa"/>
          </w:tcPr>
          <w:p w:rsidR="00130A82" w:rsidRPr="0029687D" w:rsidRDefault="00130A82" w:rsidP="00130A82">
            <w:pPr>
              <w:pStyle w:val="Tabletext"/>
              <w:keepLines w:val="0"/>
              <w:spacing w:after="0" w:line="240" w:lineRule="auto"/>
              <w:rPr>
                <w:ins w:id="208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209" w:author="馬慈蓮" w:date="2018-01-31T18:38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</w:t>
              </w:r>
            </w:ins>
            <w:ins w:id="210" w:author="馬慈蓮" w:date="2018-01-31T18:39:00Z">
              <w:r w:rsidR="00375321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姓名</w:t>
              </w:r>
            </w:ins>
          </w:p>
        </w:tc>
        <w:tc>
          <w:tcPr>
            <w:tcW w:w="1276" w:type="dxa"/>
          </w:tcPr>
          <w:p w:rsidR="00130A82" w:rsidRPr="0029687D" w:rsidRDefault="00130A82" w:rsidP="00130A82">
            <w:pPr>
              <w:pStyle w:val="Tabletext"/>
              <w:keepLines w:val="0"/>
              <w:spacing w:after="0" w:line="240" w:lineRule="auto"/>
              <w:rPr>
                <w:ins w:id="211" w:author="馬慈蓮" w:date="2018-01-31T18:31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29687D" w:rsidRPr="0029687D" w:rsidTr="001B51DC">
        <w:trPr>
          <w:ins w:id="212" w:author="馬慈蓮" w:date="2018-01-31T18:29:00Z"/>
        </w:trPr>
        <w:tc>
          <w:tcPr>
            <w:tcW w:w="688" w:type="dxa"/>
          </w:tcPr>
          <w:p w:rsidR="0099544A" w:rsidRPr="0029687D" w:rsidRDefault="0099544A" w:rsidP="0099544A">
            <w:pPr>
              <w:pStyle w:val="Tabletext"/>
              <w:keepLines w:val="0"/>
              <w:numPr>
                <w:ilvl w:val="0"/>
                <w:numId w:val="33"/>
              </w:numPr>
              <w:spacing w:after="0" w:line="240" w:lineRule="auto"/>
              <w:rPr>
                <w:ins w:id="213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99544A" w:rsidRPr="0029687D" w:rsidRDefault="0099544A" w:rsidP="0099544A">
            <w:pPr>
              <w:pStyle w:val="Tabletext"/>
              <w:keepLines w:val="0"/>
              <w:spacing w:after="0" w:line="240" w:lineRule="auto"/>
              <w:rPr>
                <w:ins w:id="214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215" w:author="馬慈蓮" w:date="2018-01-31T18:38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BASIC[</w:t>
              </w:r>
            </w:ins>
            <w:ins w:id="216" w:author="馬慈蓮" w:date="2018-01-31T18:39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3</w:t>
              </w:r>
            </w:ins>
            <w:ins w:id="217" w:author="馬慈蓮" w:date="2018-01-31T18:38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]需有值</w:t>
              </w:r>
            </w:ins>
          </w:p>
        </w:tc>
        <w:tc>
          <w:tcPr>
            <w:tcW w:w="3583" w:type="dxa"/>
          </w:tcPr>
          <w:p w:rsidR="0099544A" w:rsidRPr="0029687D" w:rsidRDefault="0099544A" w:rsidP="0099544A">
            <w:pPr>
              <w:pStyle w:val="Tabletext"/>
              <w:keepLines w:val="0"/>
              <w:spacing w:after="0" w:line="240" w:lineRule="auto"/>
              <w:rPr>
                <w:ins w:id="218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219" w:author="馬慈蓮" w:date="2018-01-31T18:38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</w:t>
              </w:r>
            </w:ins>
            <w:ins w:id="220" w:author="馬慈蓮" w:date="2018-01-31T18:39:00Z">
              <w:r w:rsidR="00375321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出生日期</w:t>
              </w:r>
            </w:ins>
          </w:p>
        </w:tc>
        <w:tc>
          <w:tcPr>
            <w:tcW w:w="1276" w:type="dxa"/>
          </w:tcPr>
          <w:p w:rsidR="0099544A" w:rsidRPr="0029687D" w:rsidRDefault="0099544A" w:rsidP="0099544A">
            <w:pPr>
              <w:pStyle w:val="Tabletext"/>
              <w:keepLines w:val="0"/>
              <w:spacing w:after="0" w:line="240" w:lineRule="auto"/>
              <w:rPr>
                <w:ins w:id="221" w:author="馬慈蓮" w:date="2018-01-31T18:31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29687D" w:rsidRPr="0029687D" w:rsidTr="001B51DC">
        <w:trPr>
          <w:ins w:id="222" w:author="馬慈蓮" w:date="2018-01-31T18:39:00Z"/>
        </w:trPr>
        <w:tc>
          <w:tcPr>
            <w:tcW w:w="688" w:type="dxa"/>
          </w:tcPr>
          <w:p w:rsidR="0011184C" w:rsidRPr="0029687D" w:rsidRDefault="0011184C" w:rsidP="0099544A">
            <w:pPr>
              <w:pStyle w:val="Tabletext"/>
              <w:keepLines w:val="0"/>
              <w:numPr>
                <w:ilvl w:val="0"/>
                <w:numId w:val="33"/>
              </w:numPr>
              <w:spacing w:after="0" w:line="240" w:lineRule="auto"/>
              <w:rPr>
                <w:ins w:id="223" w:author="馬慈蓮" w:date="2018-01-31T18:3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11184C" w:rsidRPr="0029687D" w:rsidRDefault="0011184C" w:rsidP="0011184C">
            <w:pPr>
              <w:pStyle w:val="Tabletext"/>
              <w:keepLines w:val="0"/>
              <w:spacing w:after="0" w:line="240" w:lineRule="auto"/>
              <w:rPr>
                <w:ins w:id="224" w:author="馬慈蓮" w:date="2018-01-31T18:39:00Z"/>
                <w:rFonts w:ascii="細明體" w:eastAsia="細明體" w:hAnsi="細明體" w:hint="eastAsia"/>
                <w:color w:val="7030A0"/>
                <w:lang w:eastAsia="zh-TW"/>
              </w:rPr>
            </w:pPr>
            <w:ins w:id="225" w:author="馬慈蓮" w:date="2018-01-31T18:3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BASIC[</w:t>
              </w:r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3</w:t>
              </w:r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</w:t>
              </w:r>
            </w:ins>
            <w:ins w:id="226" w:author="馬慈蓮" w:date="2018-01-31T18:40:00Z">
              <w:r w:rsidR="00F24597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需為YYYYMMDD格式</w:t>
              </w:r>
            </w:ins>
          </w:p>
        </w:tc>
        <w:tc>
          <w:tcPr>
            <w:tcW w:w="3583" w:type="dxa"/>
          </w:tcPr>
          <w:p w:rsidR="0011184C" w:rsidRPr="0029687D" w:rsidRDefault="00D74228" w:rsidP="0099544A">
            <w:pPr>
              <w:pStyle w:val="Tabletext"/>
              <w:keepLines w:val="0"/>
              <w:spacing w:after="0" w:line="240" w:lineRule="auto"/>
              <w:rPr>
                <w:ins w:id="227" w:author="馬慈蓮" w:date="2018-01-31T18:39:00Z"/>
                <w:rFonts w:ascii="細明體" w:eastAsia="細明體" w:hAnsi="細明體" w:hint="eastAsia"/>
                <w:color w:val="7030A0"/>
                <w:lang w:eastAsia="zh-TW"/>
              </w:rPr>
            </w:pPr>
            <w:ins w:id="228" w:author="馬慈蓮" w:date="2018-01-31T18:40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出生日期格式錯誤：BASIC[</w:t>
              </w:r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3</w:t>
              </w:r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</w:t>
              </w:r>
            </w:ins>
          </w:p>
        </w:tc>
        <w:tc>
          <w:tcPr>
            <w:tcW w:w="1276" w:type="dxa"/>
          </w:tcPr>
          <w:p w:rsidR="0011184C" w:rsidRPr="0029687D" w:rsidRDefault="0011184C" w:rsidP="0099544A">
            <w:pPr>
              <w:pStyle w:val="Tabletext"/>
              <w:keepLines w:val="0"/>
              <w:spacing w:after="0" w:line="240" w:lineRule="auto"/>
              <w:rPr>
                <w:ins w:id="229" w:author="馬慈蓮" w:date="2018-01-31T18:3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29687D" w:rsidRPr="0029687D" w:rsidTr="001B51DC">
        <w:trPr>
          <w:ins w:id="230" w:author="馬慈蓮" w:date="2018-01-31T18:29:00Z"/>
        </w:trPr>
        <w:tc>
          <w:tcPr>
            <w:tcW w:w="688" w:type="dxa"/>
          </w:tcPr>
          <w:p w:rsidR="0099544A" w:rsidRPr="0029687D" w:rsidRDefault="0099544A" w:rsidP="0099544A">
            <w:pPr>
              <w:pStyle w:val="Tabletext"/>
              <w:keepLines w:val="0"/>
              <w:numPr>
                <w:ilvl w:val="0"/>
                <w:numId w:val="33"/>
              </w:numPr>
              <w:spacing w:after="0" w:line="240" w:lineRule="auto"/>
              <w:rPr>
                <w:ins w:id="231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99544A" w:rsidRPr="0029687D" w:rsidRDefault="0099544A" w:rsidP="0099544A">
            <w:pPr>
              <w:pStyle w:val="Tabletext"/>
              <w:keepLines w:val="0"/>
              <w:spacing w:after="0" w:line="240" w:lineRule="auto"/>
              <w:rPr>
                <w:ins w:id="232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233" w:author="馬慈蓮" w:date="2018-01-31T18:38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BASIC[</w:t>
              </w:r>
            </w:ins>
            <w:ins w:id="234" w:author="馬慈蓮" w:date="2018-01-31T18:39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4</w:t>
              </w:r>
            </w:ins>
            <w:ins w:id="235" w:author="馬慈蓮" w:date="2018-01-31T18:38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]需有值</w:t>
              </w:r>
            </w:ins>
          </w:p>
        </w:tc>
        <w:tc>
          <w:tcPr>
            <w:tcW w:w="3583" w:type="dxa"/>
          </w:tcPr>
          <w:p w:rsidR="0099544A" w:rsidRPr="0029687D" w:rsidRDefault="0099544A" w:rsidP="0099544A">
            <w:pPr>
              <w:pStyle w:val="Tabletext"/>
              <w:keepLines w:val="0"/>
              <w:spacing w:after="0" w:line="240" w:lineRule="auto"/>
              <w:rPr>
                <w:ins w:id="236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237" w:author="馬慈蓮" w:date="2018-01-31T18:38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</w:t>
              </w:r>
            </w:ins>
            <w:ins w:id="238" w:author="馬慈蓮" w:date="2018-01-31T18:39:00Z">
              <w:r w:rsidR="003E04C3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性別</w:t>
              </w:r>
            </w:ins>
          </w:p>
        </w:tc>
        <w:tc>
          <w:tcPr>
            <w:tcW w:w="1276" w:type="dxa"/>
          </w:tcPr>
          <w:p w:rsidR="0099544A" w:rsidRPr="0029687D" w:rsidRDefault="0099544A" w:rsidP="0099544A">
            <w:pPr>
              <w:pStyle w:val="Tabletext"/>
              <w:keepLines w:val="0"/>
              <w:spacing w:after="0" w:line="240" w:lineRule="auto"/>
              <w:rPr>
                <w:ins w:id="239" w:author="馬慈蓮" w:date="2018-01-31T18:31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29687D" w:rsidRPr="0029687D" w:rsidTr="001B51DC">
        <w:trPr>
          <w:ins w:id="240" w:author="馬慈蓮" w:date="2018-01-31T18:40:00Z"/>
        </w:trPr>
        <w:tc>
          <w:tcPr>
            <w:tcW w:w="688" w:type="dxa"/>
          </w:tcPr>
          <w:p w:rsidR="002F24AA" w:rsidRPr="0029687D" w:rsidRDefault="002F24AA" w:rsidP="0099544A">
            <w:pPr>
              <w:pStyle w:val="Tabletext"/>
              <w:keepLines w:val="0"/>
              <w:numPr>
                <w:ilvl w:val="0"/>
                <w:numId w:val="33"/>
              </w:numPr>
              <w:spacing w:after="0" w:line="240" w:lineRule="auto"/>
              <w:rPr>
                <w:ins w:id="241" w:author="馬慈蓮" w:date="2018-01-31T18:40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2F24AA" w:rsidRPr="0029687D" w:rsidRDefault="002F24AA" w:rsidP="0099544A">
            <w:pPr>
              <w:pStyle w:val="Tabletext"/>
              <w:keepLines w:val="0"/>
              <w:spacing w:after="0" w:line="240" w:lineRule="auto"/>
              <w:rPr>
                <w:ins w:id="242" w:author="馬慈蓮" w:date="2018-01-31T18:40:00Z"/>
                <w:rFonts w:ascii="細明體" w:eastAsia="細明體" w:hAnsi="細明體" w:hint="eastAsia"/>
                <w:color w:val="7030A0"/>
                <w:lang w:eastAsia="zh-TW"/>
              </w:rPr>
            </w:pPr>
            <w:ins w:id="243" w:author="馬慈蓮" w:date="2018-01-31T18:40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BASIC[</w:t>
              </w:r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4</w:t>
              </w:r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</w:t>
              </w:r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”</w:t>
              </w:r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M</w:t>
              </w:r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”or “F”</w:t>
              </w:r>
            </w:ins>
          </w:p>
        </w:tc>
        <w:tc>
          <w:tcPr>
            <w:tcW w:w="3583" w:type="dxa"/>
          </w:tcPr>
          <w:p w:rsidR="002F24AA" w:rsidRPr="0029687D" w:rsidRDefault="002F24AA" w:rsidP="0099544A">
            <w:pPr>
              <w:pStyle w:val="Tabletext"/>
              <w:keepLines w:val="0"/>
              <w:spacing w:after="0" w:line="240" w:lineRule="auto"/>
              <w:rPr>
                <w:ins w:id="244" w:author="馬慈蓮" w:date="2018-01-31T18:40:00Z"/>
                <w:rFonts w:ascii="細明體" w:eastAsia="細明體" w:hAnsi="細明體" w:hint="eastAsia"/>
                <w:color w:val="7030A0"/>
                <w:lang w:eastAsia="zh-TW"/>
              </w:rPr>
            </w:pPr>
            <w:ins w:id="245" w:author="馬慈蓮" w:date="2018-01-31T18:40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性別有誤，應為F或M：</w:t>
              </w:r>
            </w:ins>
            <w:ins w:id="246" w:author="馬慈蓮" w:date="2018-01-31T18:41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BASIC[</w:t>
              </w:r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4</w:t>
              </w:r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</w:t>
              </w:r>
            </w:ins>
          </w:p>
        </w:tc>
        <w:tc>
          <w:tcPr>
            <w:tcW w:w="1276" w:type="dxa"/>
          </w:tcPr>
          <w:p w:rsidR="002F24AA" w:rsidRPr="0029687D" w:rsidRDefault="002F24AA" w:rsidP="0099544A">
            <w:pPr>
              <w:pStyle w:val="Tabletext"/>
              <w:keepLines w:val="0"/>
              <w:spacing w:after="0" w:line="240" w:lineRule="auto"/>
              <w:rPr>
                <w:ins w:id="247" w:author="馬慈蓮" w:date="2018-01-31T18:40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29687D" w:rsidRPr="0029687D" w:rsidTr="001B51DC">
        <w:trPr>
          <w:ins w:id="248" w:author="馬慈蓮" w:date="2018-01-31T18:29:00Z"/>
        </w:trPr>
        <w:tc>
          <w:tcPr>
            <w:tcW w:w="688" w:type="dxa"/>
          </w:tcPr>
          <w:p w:rsidR="0099544A" w:rsidRPr="0029687D" w:rsidRDefault="0099544A" w:rsidP="0099544A">
            <w:pPr>
              <w:pStyle w:val="Tabletext"/>
              <w:keepLines w:val="0"/>
              <w:numPr>
                <w:ilvl w:val="0"/>
                <w:numId w:val="33"/>
              </w:numPr>
              <w:spacing w:after="0" w:line="240" w:lineRule="auto"/>
              <w:rPr>
                <w:ins w:id="249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99544A" w:rsidRPr="0029687D" w:rsidRDefault="0099544A" w:rsidP="0099544A">
            <w:pPr>
              <w:pStyle w:val="Tabletext"/>
              <w:keepLines w:val="0"/>
              <w:spacing w:after="0" w:line="240" w:lineRule="auto"/>
              <w:rPr>
                <w:ins w:id="250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251" w:author="馬慈蓮" w:date="2018-01-31T18:38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BASIC[</w:t>
              </w:r>
            </w:ins>
            <w:ins w:id="252" w:author="馬慈蓮" w:date="2018-01-31T18:39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5</w:t>
              </w:r>
            </w:ins>
            <w:ins w:id="253" w:author="馬慈蓮" w:date="2018-01-31T18:38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]需有值</w:t>
              </w:r>
            </w:ins>
          </w:p>
        </w:tc>
        <w:tc>
          <w:tcPr>
            <w:tcW w:w="3583" w:type="dxa"/>
          </w:tcPr>
          <w:p w:rsidR="0099544A" w:rsidRPr="0029687D" w:rsidRDefault="0099544A" w:rsidP="0099544A">
            <w:pPr>
              <w:pStyle w:val="Tabletext"/>
              <w:keepLines w:val="0"/>
              <w:spacing w:after="0" w:line="240" w:lineRule="auto"/>
              <w:rPr>
                <w:ins w:id="254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255" w:author="馬慈蓮" w:date="2018-01-31T18:38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</w:t>
              </w:r>
            </w:ins>
            <w:ins w:id="256" w:author="馬慈蓮" w:date="2018-01-31T18:41:00Z">
              <w:r w:rsidR="006A50EE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住院號</w:t>
              </w:r>
            </w:ins>
          </w:p>
        </w:tc>
        <w:tc>
          <w:tcPr>
            <w:tcW w:w="1276" w:type="dxa"/>
          </w:tcPr>
          <w:p w:rsidR="0099544A" w:rsidRPr="0029687D" w:rsidRDefault="0099544A" w:rsidP="0099544A">
            <w:pPr>
              <w:pStyle w:val="Tabletext"/>
              <w:keepLines w:val="0"/>
              <w:spacing w:after="0" w:line="240" w:lineRule="auto"/>
              <w:rPr>
                <w:ins w:id="257" w:author="馬慈蓮" w:date="2018-01-31T18:31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29687D" w:rsidRPr="0029687D" w:rsidTr="001B51DC">
        <w:trPr>
          <w:ins w:id="258" w:author="馬慈蓮" w:date="2018-01-31T18:29:00Z"/>
        </w:trPr>
        <w:tc>
          <w:tcPr>
            <w:tcW w:w="688" w:type="dxa"/>
          </w:tcPr>
          <w:p w:rsidR="0099544A" w:rsidRPr="0029687D" w:rsidRDefault="0099544A" w:rsidP="0099544A">
            <w:pPr>
              <w:pStyle w:val="Tabletext"/>
              <w:keepLines w:val="0"/>
              <w:numPr>
                <w:ilvl w:val="0"/>
                <w:numId w:val="33"/>
              </w:numPr>
              <w:spacing w:after="0" w:line="240" w:lineRule="auto"/>
              <w:rPr>
                <w:ins w:id="259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99544A" w:rsidRPr="0029687D" w:rsidRDefault="0099544A" w:rsidP="0099544A">
            <w:pPr>
              <w:pStyle w:val="Tabletext"/>
              <w:keepLines w:val="0"/>
              <w:spacing w:after="0" w:line="240" w:lineRule="auto"/>
              <w:rPr>
                <w:ins w:id="260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261" w:author="馬慈蓮" w:date="2018-01-31T18:38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BASIC[</w:t>
              </w:r>
            </w:ins>
            <w:ins w:id="262" w:author="馬慈蓮" w:date="2018-01-31T18:39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6</w:t>
              </w:r>
            </w:ins>
            <w:ins w:id="263" w:author="馬慈蓮" w:date="2018-01-31T18:38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]需有值</w:t>
              </w:r>
            </w:ins>
          </w:p>
        </w:tc>
        <w:tc>
          <w:tcPr>
            <w:tcW w:w="3583" w:type="dxa"/>
          </w:tcPr>
          <w:p w:rsidR="0099544A" w:rsidRPr="0029687D" w:rsidRDefault="0099544A" w:rsidP="0099544A">
            <w:pPr>
              <w:pStyle w:val="Tabletext"/>
              <w:keepLines w:val="0"/>
              <w:spacing w:after="0" w:line="240" w:lineRule="auto"/>
              <w:rPr>
                <w:ins w:id="264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265" w:author="馬慈蓮" w:date="2018-01-31T18:38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</w:t>
              </w:r>
            </w:ins>
            <w:ins w:id="266" w:author="馬慈蓮" w:date="2018-01-31T18:41:00Z">
              <w:r w:rsidR="006A50EE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住院日期</w:t>
              </w:r>
            </w:ins>
          </w:p>
        </w:tc>
        <w:tc>
          <w:tcPr>
            <w:tcW w:w="1276" w:type="dxa"/>
          </w:tcPr>
          <w:p w:rsidR="0099544A" w:rsidRPr="0029687D" w:rsidRDefault="0099544A" w:rsidP="0099544A">
            <w:pPr>
              <w:pStyle w:val="Tabletext"/>
              <w:keepLines w:val="0"/>
              <w:spacing w:after="0" w:line="240" w:lineRule="auto"/>
              <w:rPr>
                <w:ins w:id="267" w:author="馬慈蓮" w:date="2018-01-31T18:31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29687D" w:rsidRPr="0029687D" w:rsidTr="001B51DC">
        <w:trPr>
          <w:ins w:id="268" w:author="馬慈蓮" w:date="2018-01-31T18:29:00Z"/>
        </w:trPr>
        <w:tc>
          <w:tcPr>
            <w:tcW w:w="688" w:type="dxa"/>
          </w:tcPr>
          <w:p w:rsidR="006A50EE" w:rsidRPr="0029687D" w:rsidRDefault="006A50EE" w:rsidP="006A50EE">
            <w:pPr>
              <w:pStyle w:val="Tabletext"/>
              <w:keepLines w:val="0"/>
              <w:numPr>
                <w:ilvl w:val="0"/>
                <w:numId w:val="33"/>
              </w:numPr>
              <w:spacing w:after="0" w:line="240" w:lineRule="auto"/>
              <w:rPr>
                <w:ins w:id="269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6A50EE" w:rsidRPr="0029687D" w:rsidRDefault="006A50EE" w:rsidP="006A50EE">
            <w:pPr>
              <w:pStyle w:val="Tabletext"/>
              <w:keepLines w:val="0"/>
              <w:spacing w:after="0" w:line="240" w:lineRule="auto"/>
              <w:rPr>
                <w:ins w:id="270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271" w:author="馬慈蓮" w:date="2018-01-31T18:41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BASIC[6]需為YYYYMMDD格式</w:t>
              </w:r>
            </w:ins>
          </w:p>
        </w:tc>
        <w:tc>
          <w:tcPr>
            <w:tcW w:w="3583" w:type="dxa"/>
          </w:tcPr>
          <w:p w:rsidR="006A50EE" w:rsidRPr="0029687D" w:rsidRDefault="006A50EE" w:rsidP="006A50EE">
            <w:pPr>
              <w:pStyle w:val="Tabletext"/>
              <w:keepLines w:val="0"/>
              <w:spacing w:after="0" w:line="240" w:lineRule="auto"/>
              <w:rPr>
                <w:ins w:id="272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273" w:author="馬慈蓮" w:date="2018-01-31T18:41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住院日期格式錯誤：BASIC[6]</w:t>
              </w:r>
            </w:ins>
          </w:p>
        </w:tc>
        <w:tc>
          <w:tcPr>
            <w:tcW w:w="1276" w:type="dxa"/>
          </w:tcPr>
          <w:p w:rsidR="006A50EE" w:rsidRPr="0029687D" w:rsidRDefault="006A50EE" w:rsidP="006A50EE">
            <w:pPr>
              <w:pStyle w:val="Tabletext"/>
              <w:keepLines w:val="0"/>
              <w:spacing w:after="0" w:line="240" w:lineRule="auto"/>
              <w:rPr>
                <w:ins w:id="274" w:author="馬慈蓮" w:date="2018-01-31T18:31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29687D" w:rsidRPr="0029687D" w:rsidTr="001B51DC">
        <w:trPr>
          <w:ins w:id="275" w:author="馬慈蓮" w:date="2018-01-31T18:29:00Z"/>
        </w:trPr>
        <w:tc>
          <w:tcPr>
            <w:tcW w:w="688" w:type="dxa"/>
          </w:tcPr>
          <w:p w:rsidR="006A50EE" w:rsidRPr="0029687D" w:rsidRDefault="006A50EE" w:rsidP="006A50EE">
            <w:pPr>
              <w:pStyle w:val="Tabletext"/>
              <w:keepLines w:val="0"/>
              <w:numPr>
                <w:ilvl w:val="0"/>
                <w:numId w:val="33"/>
              </w:numPr>
              <w:spacing w:after="0" w:line="240" w:lineRule="auto"/>
              <w:rPr>
                <w:ins w:id="276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6A50EE" w:rsidRPr="0029687D" w:rsidRDefault="006A50EE" w:rsidP="006A50EE">
            <w:pPr>
              <w:pStyle w:val="Tabletext"/>
              <w:keepLines w:val="0"/>
              <w:spacing w:after="0" w:line="240" w:lineRule="auto"/>
              <w:rPr>
                <w:ins w:id="277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278" w:author="馬慈蓮" w:date="2018-01-31T18:41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BASIC[7]需有值</w:t>
              </w:r>
            </w:ins>
          </w:p>
        </w:tc>
        <w:tc>
          <w:tcPr>
            <w:tcW w:w="3583" w:type="dxa"/>
          </w:tcPr>
          <w:p w:rsidR="006A50EE" w:rsidRPr="0029687D" w:rsidRDefault="006A50EE" w:rsidP="006A50EE">
            <w:pPr>
              <w:pStyle w:val="Tabletext"/>
              <w:keepLines w:val="0"/>
              <w:spacing w:after="0" w:line="240" w:lineRule="auto"/>
              <w:rPr>
                <w:ins w:id="279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280" w:author="馬慈蓮" w:date="2018-01-31T18:41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未傳入出院日期</w:t>
              </w:r>
            </w:ins>
          </w:p>
        </w:tc>
        <w:tc>
          <w:tcPr>
            <w:tcW w:w="1276" w:type="dxa"/>
          </w:tcPr>
          <w:p w:rsidR="006A50EE" w:rsidRPr="0029687D" w:rsidRDefault="006A50EE" w:rsidP="006A50EE">
            <w:pPr>
              <w:pStyle w:val="Tabletext"/>
              <w:keepLines w:val="0"/>
              <w:spacing w:after="0" w:line="240" w:lineRule="auto"/>
              <w:rPr>
                <w:ins w:id="281" w:author="馬慈蓮" w:date="2018-01-31T18:31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29687D" w:rsidRPr="0029687D" w:rsidTr="001B51DC">
        <w:trPr>
          <w:ins w:id="282" w:author="馬慈蓮" w:date="2018-01-31T18:29:00Z"/>
        </w:trPr>
        <w:tc>
          <w:tcPr>
            <w:tcW w:w="688" w:type="dxa"/>
          </w:tcPr>
          <w:p w:rsidR="006A50EE" w:rsidRPr="0029687D" w:rsidRDefault="006A50EE" w:rsidP="006A50EE">
            <w:pPr>
              <w:pStyle w:val="Tabletext"/>
              <w:keepLines w:val="0"/>
              <w:numPr>
                <w:ilvl w:val="0"/>
                <w:numId w:val="33"/>
              </w:numPr>
              <w:spacing w:after="0" w:line="240" w:lineRule="auto"/>
              <w:rPr>
                <w:ins w:id="283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6A50EE" w:rsidRPr="0029687D" w:rsidRDefault="006A50EE" w:rsidP="006A50EE">
            <w:pPr>
              <w:pStyle w:val="Tabletext"/>
              <w:keepLines w:val="0"/>
              <w:spacing w:after="0" w:line="240" w:lineRule="auto"/>
              <w:rPr>
                <w:ins w:id="284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285" w:author="馬慈蓮" w:date="2018-01-31T18:41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BASIC[7]需為YYYYMMDD格式</w:t>
              </w:r>
            </w:ins>
          </w:p>
        </w:tc>
        <w:tc>
          <w:tcPr>
            <w:tcW w:w="3583" w:type="dxa"/>
          </w:tcPr>
          <w:p w:rsidR="006A50EE" w:rsidRPr="0029687D" w:rsidRDefault="006A50EE" w:rsidP="006A50EE">
            <w:pPr>
              <w:pStyle w:val="Tabletext"/>
              <w:keepLines w:val="0"/>
              <w:spacing w:after="0" w:line="240" w:lineRule="auto"/>
              <w:rPr>
                <w:ins w:id="286" w:author="馬慈蓮" w:date="2018-01-31T18:29:00Z"/>
                <w:rFonts w:ascii="細明體" w:eastAsia="細明體" w:hAnsi="細明體" w:hint="eastAsia"/>
                <w:color w:val="7030A0"/>
                <w:lang w:eastAsia="zh-TW"/>
              </w:rPr>
            </w:pPr>
            <w:ins w:id="287" w:author="馬慈蓮" w:date="2018-01-31T18:41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出院日期格式錯誤：BASIC[7]</w:t>
              </w:r>
            </w:ins>
          </w:p>
        </w:tc>
        <w:tc>
          <w:tcPr>
            <w:tcW w:w="1276" w:type="dxa"/>
          </w:tcPr>
          <w:p w:rsidR="006A50EE" w:rsidRPr="0029687D" w:rsidRDefault="006A50EE" w:rsidP="006A50EE">
            <w:pPr>
              <w:pStyle w:val="Tabletext"/>
              <w:keepLines w:val="0"/>
              <w:spacing w:after="0" w:line="240" w:lineRule="auto"/>
              <w:rPr>
                <w:ins w:id="288" w:author="馬慈蓮" w:date="2018-01-31T18:31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</w:tbl>
    <w:p w:rsidR="00565669" w:rsidRPr="00B232E1" w:rsidRDefault="00FC631D" w:rsidP="00FF3AD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IF </w:t>
      </w:r>
      <w:r w:rsidR="00565669" w:rsidRPr="00A778C1">
        <w:rPr>
          <w:rFonts w:ascii="細明體" w:eastAsia="細明體" w:hAnsi="細明體"/>
          <w:color w:val="7030A0"/>
          <w:kern w:val="2"/>
          <w:lang w:eastAsia="zh-TW"/>
        </w:rPr>
        <w:t>$</w:t>
      </w:r>
      <w:r w:rsidR="003C191A">
        <w:rPr>
          <w:rFonts w:ascii="細明體" w:eastAsia="細明體" w:hAnsi="細明體" w:hint="eastAsia"/>
          <w:color w:val="7030A0"/>
          <w:kern w:val="2"/>
          <w:lang w:eastAsia="zh-TW"/>
        </w:rPr>
        <w:t>BASIC</w:t>
      </w:r>
      <w:r w:rsidR="00565669" w:rsidRPr="00A778C1">
        <w:rPr>
          <w:rFonts w:ascii="細明體" w:eastAsia="細明體" w:hAnsi="細明體" w:hint="eastAsia"/>
          <w:color w:val="7030A0"/>
          <w:kern w:val="2"/>
          <w:lang w:eastAsia="zh-TW"/>
        </w:rPr>
        <w:t>不符合訊息有值</w:t>
      </w:r>
      <w:r w:rsidR="00565669">
        <w:rPr>
          <w:rFonts w:ascii="細明體" w:eastAsia="細明體" w:hAnsi="細明體" w:hint="eastAsia"/>
          <w:color w:val="7030A0"/>
          <w:kern w:val="2"/>
          <w:lang w:eastAsia="zh-TW"/>
        </w:rPr>
        <w:t>，set $mail訊息</w:t>
      </w:r>
    </w:p>
    <w:p w:rsidR="007A24D2" w:rsidRPr="007A24D2" w:rsidRDefault="00565669" w:rsidP="00FF3AD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b/>
          <w:color w:val="7030A0"/>
          <w:kern w:val="2"/>
          <w:lang w:eastAsia="zh-TW"/>
        </w:rPr>
        <w:pPrChange w:id="289" w:author="馬慈蓮" w:date="2018-01-31T17:17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r>
        <w:rPr>
          <w:rFonts w:ascii="細明體" w:eastAsia="細明體" w:hAnsi="細明體"/>
          <w:color w:val="7030A0"/>
          <w:kern w:val="2"/>
          <w:lang w:eastAsia="zh-TW"/>
        </w:rPr>
        <w:t>“</w:t>
      </w:r>
      <w:r w:rsidR="005F63A4">
        <w:rPr>
          <w:rFonts w:ascii="細明體" w:eastAsia="細明體" w:hAnsi="細明體" w:hint="eastAsia"/>
          <w:color w:val="7030A0"/>
          <w:kern w:val="2"/>
          <w:lang w:eastAsia="zh-TW"/>
        </w:rPr>
        <w:t>基本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>檔檢核失敗，錯誤內容：</w:t>
      </w:r>
      <w:r>
        <w:rPr>
          <w:rFonts w:ascii="細明體" w:eastAsia="細明體" w:hAnsi="細明體"/>
          <w:color w:val="7030A0"/>
          <w:kern w:val="2"/>
          <w:lang w:eastAsia="zh-TW"/>
        </w:rPr>
        <w:t>”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 + </w:t>
      </w:r>
      <w:r w:rsidRPr="00ED2CEC">
        <w:rPr>
          <w:rFonts w:ascii="細明體" w:eastAsia="細明體" w:hAnsi="細明體"/>
          <w:color w:val="7030A0"/>
          <w:kern w:val="2"/>
          <w:lang w:eastAsia="zh-TW"/>
        </w:rPr>
        <w:t>$</w:t>
      </w:r>
      <w:r w:rsidR="0040646D" w:rsidRPr="0040646D">
        <w:rPr>
          <w:rFonts w:ascii="細明體" w:eastAsia="細明體" w:hAnsi="細明體" w:hint="eastAsia"/>
          <w:color w:val="7030A0"/>
          <w:kern w:val="2"/>
          <w:lang w:eastAsia="zh-TW"/>
        </w:rPr>
        <w:t>BASIC</w:t>
      </w:r>
      <w:r w:rsidRPr="00ED2CEC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 + </w:t>
      </w:r>
      <w:r>
        <w:rPr>
          <w:rFonts w:ascii="細明體" w:eastAsia="細明體" w:hAnsi="細明體"/>
          <w:color w:val="7030A0"/>
          <w:kern w:val="2"/>
          <w:lang w:eastAsia="zh-TW"/>
        </w:rPr>
        <w:t>“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>，欄位內容：</w:t>
      </w:r>
      <w:r>
        <w:rPr>
          <w:rFonts w:ascii="細明體" w:eastAsia="細明體" w:hAnsi="細明體"/>
          <w:color w:val="7030A0"/>
          <w:kern w:val="2"/>
          <w:lang w:eastAsia="zh-TW"/>
        </w:rPr>
        <w:t>”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>+</w:t>
      </w:r>
      <w:ins w:id="290" w:author="馬慈蓮" w:date="2018-01-31T18:38:00Z">
        <w:r w:rsidRPr="00A778C1">
          <w:rPr>
            <w:rFonts w:ascii="細明體" w:eastAsia="細明體" w:hAnsi="細明體" w:hint="eastAsia"/>
            <w:color w:val="7030A0"/>
            <w:kern w:val="2"/>
            <w:lang w:eastAsia="zh-TW"/>
          </w:rPr>
          <w:t>$第一筆資料</w:t>
        </w:r>
      </w:ins>
    </w:p>
    <w:p w:rsidR="001A7784" w:rsidRPr="00726DFB" w:rsidRDefault="001A7784" w:rsidP="007A24D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291" w:author="馬慈蓮" w:date="2018-01-31T17:34:00Z"/>
          <w:rFonts w:ascii="細明體" w:eastAsia="細明體" w:hAnsi="細明體"/>
          <w:b/>
          <w:color w:val="7030A0"/>
          <w:kern w:val="2"/>
          <w:lang w:eastAsia="zh-TW"/>
        </w:rPr>
      </w:pPr>
      <w:ins w:id="292" w:author="馬慈蓮" w:date="2018-01-31T17:17:00Z">
        <w:r w:rsidRPr="00726DFB">
          <w:rPr>
            <w:rFonts w:ascii="細明體" w:eastAsia="細明體" w:hAnsi="細明體" w:hint="eastAsia"/>
            <w:b/>
            <w:color w:val="7030A0"/>
            <w:kern w:val="2"/>
            <w:lang w:eastAsia="zh-TW"/>
          </w:rPr>
          <w:t>檢查</w:t>
        </w:r>
      </w:ins>
      <w:ins w:id="293" w:author="馬慈蓮" w:date="2018-02-01T09:49:00Z">
        <w:r w:rsidR="0044607A" w:rsidRPr="0044607A">
          <w:rPr>
            <w:rFonts w:ascii="細明體" w:eastAsia="細明體" w:hAnsi="細明體"/>
            <w:b/>
            <w:color w:val="7030A0"/>
            <w:kern w:val="2"/>
            <w:lang w:eastAsia="zh-TW"/>
          </w:rPr>
          <w:t>CERTIFICATE</w:t>
        </w:r>
      </w:ins>
      <w:ins w:id="294" w:author="馬慈蓮" w:date="2018-01-31T17:17:00Z">
        <w:r w:rsidRPr="00726DFB">
          <w:rPr>
            <w:rFonts w:ascii="細明體" w:eastAsia="細明體" w:hAnsi="細明體" w:hint="eastAsia"/>
            <w:b/>
            <w:color w:val="7030A0"/>
            <w:kern w:val="2"/>
            <w:lang w:eastAsia="zh-TW"/>
          </w:rPr>
          <w:t>檔案</w:t>
        </w:r>
      </w:ins>
      <w:ins w:id="295" w:author="馬慈蓮" w:date="2018-01-31T17:18:00Z">
        <w:r w:rsidR="001C06BF" w:rsidRPr="00726DFB">
          <w:rPr>
            <w:rFonts w:ascii="細明體" w:eastAsia="細明體" w:hAnsi="細明體" w:hint="eastAsia"/>
            <w:b/>
            <w:color w:val="7030A0"/>
            <w:kern w:val="2"/>
            <w:lang w:eastAsia="zh-TW"/>
          </w:rPr>
          <w:t>：</w:t>
        </w:r>
      </w:ins>
    </w:p>
    <w:p w:rsidR="00055E83" w:rsidRDefault="00055E83" w:rsidP="00FF3AD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055E83">
        <w:rPr>
          <w:rFonts w:ascii="細明體" w:eastAsia="細明體" w:hAnsi="細明體"/>
          <w:color w:val="7030A0"/>
          <w:kern w:val="2"/>
          <w:lang w:eastAsia="zh-TW"/>
        </w:rPr>
        <w:t>SET $</w:t>
      </w:r>
      <w:ins w:id="296" w:author="馬慈蓮" w:date="2018-02-01T09:49:00Z">
        <w:r w:rsidRPr="00055E83">
          <w:rPr>
            <w:rFonts w:ascii="細明體" w:eastAsia="細明體" w:hAnsi="細明體"/>
            <w:color w:val="7030A0"/>
            <w:kern w:val="2"/>
            <w:lang w:eastAsia="zh-TW"/>
          </w:rPr>
          <w:t>CERTIFICATE</w:t>
        </w:r>
      </w:ins>
      <w:r w:rsidRPr="00055E83">
        <w:rPr>
          <w:rFonts w:ascii="細明體" w:eastAsia="細明體" w:hAnsi="細明體" w:hint="eastAsia"/>
          <w:color w:val="7030A0"/>
          <w:kern w:val="2"/>
          <w:lang w:eastAsia="zh-TW"/>
        </w:rPr>
        <w:t>不符合訊息 = 空白</w:t>
      </w:r>
    </w:p>
    <w:p w:rsidR="006B0943" w:rsidRPr="0029687D" w:rsidRDefault="00ED56C6" w:rsidP="00FF3AD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ins w:id="297" w:author="馬慈蓮" w:date="2018-02-01T09:49:00Z"/>
          <w:rFonts w:ascii="細明體" w:eastAsia="細明體" w:hAnsi="細明體"/>
          <w:color w:val="7030A0"/>
          <w:kern w:val="2"/>
          <w:lang w:eastAsia="zh-TW"/>
        </w:rPr>
        <w:pPrChange w:id="298" w:author="馬慈蓮" w:date="2018-01-31T17:34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299" w:author="馬慈蓮" w:date="2018-02-01T09:49:00Z">
        <w:r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 xml:space="preserve">SET </w:t>
        </w:r>
        <w:r w:rsidRPr="0029687D">
          <w:rPr>
            <w:rFonts w:ascii="細明體" w:eastAsia="細明體" w:hAnsi="細明體"/>
            <w:color w:val="7030A0"/>
            <w:kern w:val="2"/>
            <w:lang w:eastAsia="zh-TW"/>
          </w:rPr>
          <w:t>CERTIFICATE</w:t>
        </w:r>
        <w:r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 xml:space="preserve">[] = </w:t>
        </w:r>
      </w:ins>
      <w:ins w:id="300" w:author="馬慈蓮" w:date="2018-01-31T17:34:00Z">
        <w:r w:rsidR="006B0943"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>以</w:t>
        </w:r>
        <w:r w:rsidR="006B0943" w:rsidRPr="0029687D">
          <w:rPr>
            <w:rFonts w:ascii="細明體" w:eastAsia="細明體" w:hAnsi="細明體"/>
            <w:color w:val="7030A0"/>
            <w:kern w:val="2"/>
            <w:lang w:eastAsia="zh-TW"/>
          </w:rPr>
          <w:t>”</w:t>
        </w:r>
        <w:r w:rsidR="006B0943"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>|</w:t>
        </w:r>
        <w:r w:rsidR="006B0943" w:rsidRPr="0029687D">
          <w:rPr>
            <w:rFonts w:ascii="細明體" w:eastAsia="細明體" w:hAnsi="細明體"/>
            <w:color w:val="7030A0"/>
            <w:kern w:val="2"/>
            <w:lang w:eastAsia="zh-TW"/>
          </w:rPr>
          <w:t>”</w:t>
        </w:r>
        <w:r w:rsidR="006B0943"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>分隔</w:t>
        </w:r>
      </w:ins>
    </w:p>
    <w:p w:rsidR="0060588D" w:rsidRPr="0029687D" w:rsidRDefault="0060588D" w:rsidP="00FF3AD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ins w:id="301" w:author="馬慈蓮" w:date="2018-02-01T09:49:00Z"/>
          <w:rFonts w:ascii="細明體" w:eastAsia="細明體" w:hAnsi="細明體"/>
          <w:color w:val="7030A0"/>
          <w:kern w:val="2"/>
          <w:lang w:eastAsia="zh-TW"/>
        </w:rPr>
      </w:pPr>
      <w:ins w:id="302" w:author="馬慈蓮" w:date="2018-02-01T09:49:00Z">
        <w:r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>進行下列判斷：</w:t>
        </w:r>
      </w:ins>
    </w:p>
    <w:tbl>
      <w:tblPr>
        <w:tblW w:w="0" w:type="auto"/>
        <w:tblInd w:w="2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"/>
        <w:gridCol w:w="2816"/>
        <w:gridCol w:w="3583"/>
        <w:gridCol w:w="1276"/>
        <w:tblGridChange w:id="303">
          <w:tblGrid>
            <w:gridCol w:w="688"/>
            <w:gridCol w:w="2816"/>
            <w:gridCol w:w="3583"/>
            <w:gridCol w:w="1276"/>
          </w:tblGrid>
        </w:tblGridChange>
      </w:tblGrid>
      <w:tr w:rsidR="0029687D" w:rsidRPr="0029687D" w:rsidTr="001B51DC">
        <w:trPr>
          <w:ins w:id="304" w:author="馬慈蓮" w:date="2018-02-01T09:49:00Z"/>
        </w:trPr>
        <w:tc>
          <w:tcPr>
            <w:tcW w:w="688" w:type="dxa"/>
            <w:shd w:val="clear" w:color="auto" w:fill="BFBFBF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305" w:author="馬慈蓮" w:date="2018-02-01T09:49:00Z"/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</w:pPr>
            <w:ins w:id="306" w:author="馬慈蓮" w:date="2018-02-01T09:49:00Z"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項次</w:t>
              </w:r>
            </w:ins>
          </w:p>
        </w:tc>
        <w:tc>
          <w:tcPr>
            <w:tcW w:w="2816" w:type="dxa"/>
            <w:shd w:val="clear" w:color="auto" w:fill="BFBFBF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jc w:val="center"/>
              <w:rPr>
                <w:ins w:id="307" w:author="馬慈蓮" w:date="2018-02-01T09:49:00Z"/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</w:pPr>
            <w:ins w:id="308" w:author="馬慈蓮" w:date="2018-02-01T09:49:00Z"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檢核</w:t>
              </w:r>
            </w:ins>
          </w:p>
        </w:tc>
        <w:tc>
          <w:tcPr>
            <w:tcW w:w="3583" w:type="dxa"/>
            <w:shd w:val="clear" w:color="auto" w:fill="BFBFBF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jc w:val="center"/>
              <w:rPr>
                <w:ins w:id="309" w:author="馬慈蓮" w:date="2018-02-01T09:49:00Z"/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</w:pPr>
            <w:ins w:id="310" w:author="馬慈蓮" w:date="2018-02-01T09:49:00Z"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不符合時的訊息(將訊息累加</w:t>
              </w:r>
              <w:r w:rsidRPr="0029687D">
                <w:rPr>
                  <w:rFonts w:ascii="細明體" w:eastAsia="細明體" w:hAnsi="細明體"/>
                  <w:b/>
                  <w:color w:val="7030A0"/>
                  <w:kern w:val="2"/>
                  <w:szCs w:val="24"/>
                  <w:lang w:eastAsia="zh-TW"/>
                </w:rPr>
                <w:t>”</w:t>
              </w:r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、</w:t>
              </w:r>
              <w:r w:rsidRPr="0029687D">
                <w:rPr>
                  <w:rFonts w:ascii="細明體" w:eastAsia="細明體" w:hAnsi="細明體"/>
                  <w:b/>
                  <w:color w:val="7030A0"/>
                  <w:kern w:val="2"/>
                  <w:szCs w:val="24"/>
                  <w:lang w:eastAsia="zh-TW"/>
                </w:rPr>
                <w:t>”</w:t>
              </w:r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分隔)</w:t>
              </w:r>
            </w:ins>
          </w:p>
        </w:tc>
        <w:tc>
          <w:tcPr>
            <w:tcW w:w="1276" w:type="dxa"/>
            <w:shd w:val="clear" w:color="auto" w:fill="BFBFBF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jc w:val="center"/>
              <w:rPr>
                <w:ins w:id="311" w:author="馬慈蓮" w:date="2018-02-01T09:49:00Z"/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</w:pPr>
            <w:ins w:id="312" w:author="馬慈蓮" w:date="2018-02-01T09:49:00Z"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檢核失敗是否往後檢核</w:t>
              </w:r>
            </w:ins>
          </w:p>
        </w:tc>
      </w:tr>
      <w:tr w:rsidR="0029687D" w:rsidRPr="0029687D" w:rsidTr="001B51DC">
        <w:trPr>
          <w:ins w:id="313" w:author="馬慈蓮" w:date="2018-02-01T09:49:00Z"/>
        </w:trPr>
        <w:tc>
          <w:tcPr>
            <w:tcW w:w="688" w:type="dxa"/>
          </w:tcPr>
          <w:p w:rsidR="007B4ABB" w:rsidRPr="0029687D" w:rsidRDefault="007B4ABB" w:rsidP="00DD0AAF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ins w:id="314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315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7B4ABB" w:rsidRPr="0029687D" w:rsidRDefault="00DD0AAF" w:rsidP="00DD0AAF">
            <w:pPr>
              <w:pStyle w:val="Tabletext"/>
              <w:keepLines w:val="0"/>
              <w:spacing w:after="0" w:line="240" w:lineRule="auto"/>
              <w:rPr>
                <w:ins w:id="316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317" w:author="馬慈蓮" w:date="2018-02-01T09:49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[]有</w:t>
              </w:r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13</w:t>
              </w:r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個欄位</w:t>
              </w:r>
            </w:ins>
          </w:p>
        </w:tc>
        <w:tc>
          <w:tcPr>
            <w:tcW w:w="3583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318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319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有欄位未傳入</w:t>
              </w:r>
            </w:ins>
          </w:p>
        </w:tc>
        <w:tc>
          <w:tcPr>
            <w:tcW w:w="1276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320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321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N</w:t>
              </w:r>
            </w:ins>
          </w:p>
        </w:tc>
      </w:tr>
      <w:tr w:rsidR="0029687D" w:rsidRPr="0029687D" w:rsidTr="001B51DC">
        <w:trPr>
          <w:ins w:id="322" w:author="馬慈蓮" w:date="2018-02-01T09:49:00Z"/>
        </w:trPr>
        <w:tc>
          <w:tcPr>
            <w:tcW w:w="688" w:type="dxa"/>
          </w:tcPr>
          <w:p w:rsidR="007B4ABB" w:rsidRPr="0029687D" w:rsidRDefault="007B4ABB" w:rsidP="00DD0AAF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ins w:id="323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324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7B4ABB" w:rsidRPr="0029687D" w:rsidRDefault="002343F4" w:rsidP="00A650E7">
            <w:pPr>
              <w:pStyle w:val="Tabletext"/>
              <w:keepLines w:val="0"/>
              <w:spacing w:after="0" w:line="240" w:lineRule="auto"/>
              <w:rPr>
                <w:ins w:id="325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326" w:author="馬慈蓮" w:date="2018-02-01T09:51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</w:ins>
            <w:ins w:id="327" w:author="馬慈蓮" w:date="2018-02-01T09:49:00Z"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[0]需有值</w:t>
              </w:r>
            </w:ins>
          </w:p>
        </w:tc>
        <w:tc>
          <w:tcPr>
            <w:tcW w:w="3583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328" w:author="馬慈蓮" w:date="2018-02-01T09:49:00Z"/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ins w:id="329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kern w:val="2"/>
                  <w:lang w:eastAsia="zh-TW"/>
                </w:rPr>
                <w:t>未傳入醫院傳輸代號</w:t>
              </w:r>
            </w:ins>
          </w:p>
        </w:tc>
        <w:tc>
          <w:tcPr>
            <w:tcW w:w="1276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330" w:author="馬慈蓮" w:date="2018-02-01T09:49:00Z"/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</w:p>
        </w:tc>
      </w:tr>
      <w:tr w:rsidR="0029687D" w:rsidRPr="0029687D" w:rsidTr="001B51DC">
        <w:trPr>
          <w:ins w:id="331" w:author="馬慈蓮" w:date="2018-02-01T09:49:00Z"/>
        </w:trPr>
        <w:tc>
          <w:tcPr>
            <w:tcW w:w="688" w:type="dxa"/>
          </w:tcPr>
          <w:p w:rsidR="007B4ABB" w:rsidRPr="0029687D" w:rsidRDefault="007B4ABB" w:rsidP="00DD0AAF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ins w:id="332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333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7B4ABB" w:rsidRPr="0029687D" w:rsidRDefault="002343F4" w:rsidP="00A650E7">
            <w:pPr>
              <w:pStyle w:val="Tabletext"/>
              <w:keepLines w:val="0"/>
              <w:spacing w:after="0" w:line="240" w:lineRule="auto"/>
              <w:rPr>
                <w:ins w:id="334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335" w:author="馬慈蓮" w:date="2018-02-01T09:51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</w:ins>
            <w:ins w:id="336" w:author="馬慈蓮" w:date="2018-02-01T09:49:00Z"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[1]需有值</w:t>
              </w:r>
            </w:ins>
          </w:p>
        </w:tc>
        <w:tc>
          <w:tcPr>
            <w:tcW w:w="3583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337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338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未傳入身分證號</w:t>
              </w:r>
            </w:ins>
          </w:p>
        </w:tc>
        <w:tc>
          <w:tcPr>
            <w:tcW w:w="1276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339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29687D" w:rsidRPr="0029687D" w:rsidTr="001B51DC">
        <w:trPr>
          <w:ins w:id="340" w:author="馬慈蓮" w:date="2018-02-01T09:49:00Z"/>
        </w:trPr>
        <w:tc>
          <w:tcPr>
            <w:tcW w:w="688" w:type="dxa"/>
          </w:tcPr>
          <w:p w:rsidR="007B4ABB" w:rsidRPr="0029687D" w:rsidRDefault="007B4ABB" w:rsidP="00DD0AAF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ins w:id="341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342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7B4ABB" w:rsidRPr="0029687D" w:rsidRDefault="002343F4" w:rsidP="00A650E7">
            <w:pPr>
              <w:pStyle w:val="Tabletext"/>
              <w:keepLines w:val="0"/>
              <w:spacing w:after="0" w:line="240" w:lineRule="auto"/>
              <w:rPr>
                <w:ins w:id="343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344" w:author="馬慈蓮" w:date="2018-02-01T09:51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</w:ins>
            <w:ins w:id="345" w:author="馬慈蓮" w:date="2018-02-01T09:49:00Z"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="007B4ABB" w:rsidRPr="0029687D">
                <w:rPr>
                  <w:rFonts w:ascii="細明體" w:eastAsia="細明體" w:hAnsi="細明體"/>
                  <w:color w:val="7030A0"/>
                  <w:lang w:eastAsia="zh-TW"/>
                </w:rPr>
                <w:t>2</w:t>
              </w:r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]需有值</w:t>
              </w:r>
            </w:ins>
          </w:p>
        </w:tc>
        <w:tc>
          <w:tcPr>
            <w:tcW w:w="3583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346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347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未傳入姓名</w:t>
              </w:r>
            </w:ins>
          </w:p>
        </w:tc>
        <w:tc>
          <w:tcPr>
            <w:tcW w:w="1276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348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29687D" w:rsidRPr="0029687D" w:rsidTr="001B51DC">
        <w:trPr>
          <w:ins w:id="349" w:author="馬慈蓮" w:date="2018-02-01T09:49:00Z"/>
        </w:trPr>
        <w:tc>
          <w:tcPr>
            <w:tcW w:w="688" w:type="dxa"/>
          </w:tcPr>
          <w:p w:rsidR="007B4ABB" w:rsidRPr="0029687D" w:rsidRDefault="007B4ABB" w:rsidP="00DD0AAF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ins w:id="350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351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7B4ABB" w:rsidRPr="0029687D" w:rsidRDefault="002343F4" w:rsidP="00A650E7">
            <w:pPr>
              <w:pStyle w:val="Tabletext"/>
              <w:keepLines w:val="0"/>
              <w:spacing w:after="0" w:line="240" w:lineRule="auto"/>
              <w:rPr>
                <w:ins w:id="352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353" w:author="馬慈蓮" w:date="2018-02-01T09:51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</w:ins>
            <w:ins w:id="354" w:author="馬慈蓮" w:date="2018-02-01T09:49:00Z"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="007B4ABB" w:rsidRPr="0029687D">
                <w:rPr>
                  <w:rFonts w:ascii="細明體" w:eastAsia="細明體" w:hAnsi="細明體"/>
                  <w:color w:val="7030A0"/>
                  <w:lang w:eastAsia="zh-TW"/>
                </w:rPr>
                <w:t>3</w:t>
              </w:r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]需有值</w:t>
              </w:r>
            </w:ins>
          </w:p>
        </w:tc>
        <w:tc>
          <w:tcPr>
            <w:tcW w:w="3583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355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356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未傳入出生日期</w:t>
              </w:r>
            </w:ins>
          </w:p>
        </w:tc>
        <w:tc>
          <w:tcPr>
            <w:tcW w:w="1276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357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29687D" w:rsidRPr="0029687D" w:rsidTr="001B51DC">
        <w:trPr>
          <w:ins w:id="358" w:author="馬慈蓮" w:date="2018-02-01T09:49:00Z"/>
        </w:trPr>
        <w:tc>
          <w:tcPr>
            <w:tcW w:w="688" w:type="dxa"/>
          </w:tcPr>
          <w:p w:rsidR="007B4ABB" w:rsidRPr="0029687D" w:rsidRDefault="007B4ABB" w:rsidP="00DD0AAF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ins w:id="359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360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7B4ABB" w:rsidRPr="0029687D" w:rsidRDefault="002343F4" w:rsidP="00A650E7">
            <w:pPr>
              <w:pStyle w:val="Tabletext"/>
              <w:keepLines w:val="0"/>
              <w:spacing w:after="0" w:line="240" w:lineRule="auto"/>
              <w:rPr>
                <w:ins w:id="361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362" w:author="馬慈蓮" w:date="2018-02-01T09:51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</w:ins>
            <w:ins w:id="363" w:author="馬慈蓮" w:date="2018-02-01T09:49:00Z"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="007B4ABB" w:rsidRPr="0029687D">
                <w:rPr>
                  <w:rFonts w:ascii="細明體" w:eastAsia="細明體" w:hAnsi="細明體"/>
                  <w:color w:val="7030A0"/>
                  <w:lang w:eastAsia="zh-TW"/>
                </w:rPr>
                <w:t>3</w:t>
              </w:r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]需為YYYYMMDD格式</w:t>
              </w:r>
            </w:ins>
          </w:p>
        </w:tc>
        <w:tc>
          <w:tcPr>
            <w:tcW w:w="3583" w:type="dxa"/>
          </w:tcPr>
          <w:p w:rsidR="007B4ABB" w:rsidRPr="0029687D" w:rsidRDefault="007B4ABB" w:rsidP="00A650E7">
            <w:pPr>
              <w:pStyle w:val="Tabletext"/>
              <w:keepLines w:val="0"/>
              <w:spacing w:after="0" w:line="240" w:lineRule="auto"/>
              <w:rPr>
                <w:ins w:id="364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365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出生日期格式錯誤：</w:t>
              </w:r>
            </w:ins>
            <w:ins w:id="366" w:author="馬慈蓮" w:date="2018-02-01T09:51:00Z">
              <w:r w:rsidR="00044302"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</w:ins>
            <w:ins w:id="367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3</w:t>
              </w:r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</w:t>
              </w:r>
            </w:ins>
          </w:p>
        </w:tc>
        <w:tc>
          <w:tcPr>
            <w:tcW w:w="1276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368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29687D" w:rsidRPr="0029687D" w:rsidTr="001B51DC">
        <w:trPr>
          <w:ins w:id="369" w:author="馬慈蓮" w:date="2018-02-01T09:49:00Z"/>
        </w:trPr>
        <w:tc>
          <w:tcPr>
            <w:tcW w:w="688" w:type="dxa"/>
          </w:tcPr>
          <w:p w:rsidR="007B4ABB" w:rsidRPr="0029687D" w:rsidRDefault="007B4ABB" w:rsidP="00DD0AAF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ins w:id="370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371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7B4ABB" w:rsidRPr="0029687D" w:rsidRDefault="002343F4" w:rsidP="00A650E7">
            <w:pPr>
              <w:pStyle w:val="Tabletext"/>
              <w:keepLines w:val="0"/>
              <w:spacing w:after="0" w:line="240" w:lineRule="auto"/>
              <w:rPr>
                <w:ins w:id="372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373" w:author="馬慈蓮" w:date="2018-02-01T09:51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</w:ins>
            <w:ins w:id="374" w:author="馬慈蓮" w:date="2018-02-01T09:49:00Z"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="007B4ABB" w:rsidRPr="0029687D">
                <w:rPr>
                  <w:rFonts w:ascii="細明體" w:eastAsia="細明體" w:hAnsi="細明體"/>
                  <w:color w:val="7030A0"/>
                  <w:lang w:eastAsia="zh-TW"/>
                </w:rPr>
                <w:t>4</w:t>
              </w:r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]需有值</w:t>
              </w:r>
            </w:ins>
          </w:p>
        </w:tc>
        <w:tc>
          <w:tcPr>
            <w:tcW w:w="3583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375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376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未傳入性別</w:t>
              </w:r>
            </w:ins>
          </w:p>
        </w:tc>
        <w:tc>
          <w:tcPr>
            <w:tcW w:w="1276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377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29687D" w:rsidRPr="0029687D" w:rsidTr="001B51DC">
        <w:trPr>
          <w:trHeight w:val="791"/>
          <w:ins w:id="378" w:author="馬慈蓮" w:date="2018-02-01T09:49:00Z"/>
        </w:trPr>
        <w:tc>
          <w:tcPr>
            <w:tcW w:w="688" w:type="dxa"/>
          </w:tcPr>
          <w:p w:rsidR="007B4ABB" w:rsidRPr="0029687D" w:rsidRDefault="007B4ABB" w:rsidP="00DD0AAF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ins w:id="379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380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7B4ABB" w:rsidRPr="0029687D" w:rsidRDefault="002343F4" w:rsidP="00A650E7">
            <w:pPr>
              <w:pStyle w:val="Tabletext"/>
              <w:keepLines w:val="0"/>
              <w:spacing w:after="0" w:line="240" w:lineRule="auto"/>
              <w:rPr>
                <w:ins w:id="381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382" w:author="馬慈蓮" w:date="2018-02-01T09:51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</w:ins>
            <w:ins w:id="383" w:author="馬慈蓮" w:date="2018-02-01T09:49:00Z"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="007B4ABB" w:rsidRPr="0029687D">
                <w:rPr>
                  <w:rFonts w:ascii="細明體" w:eastAsia="細明體" w:hAnsi="細明體"/>
                  <w:color w:val="7030A0"/>
                  <w:lang w:eastAsia="zh-TW"/>
                </w:rPr>
                <w:t>4</w:t>
              </w:r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</w:t>
              </w:r>
              <w:r w:rsidR="007B4ABB" w:rsidRPr="0029687D">
                <w:rPr>
                  <w:rFonts w:ascii="細明體" w:eastAsia="細明體" w:hAnsi="細明體"/>
                  <w:color w:val="7030A0"/>
                  <w:lang w:eastAsia="zh-TW"/>
                </w:rPr>
                <w:t>”</w:t>
              </w:r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M</w:t>
              </w:r>
              <w:r w:rsidR="007B4ABB" w:rsidRPr="0029687D">
                <w:rPr>
                  <w:rFonts w:ascii="細明體" w:eastAsia="細明體" w:hAnsi="細明體"/>
                  <w:color w:val="7030A0"/>
                  <w:lang w:eastAsia="zh-TW"/>
                </w:rPr>
                <w:t>”or “F”</w:t>
              </w:r>
            </w:ins>
          </w:p>
        </w:tc>
        <w:tc>
          <w:tcPr>
            <w:tcW w:w="3583" w:type="dxa"/>
          </w:tcPr>
          <w:p w:rsidR="007B4ABB" w:rsidRPr="0029687D" w:rsidRDefault="007B4ABB" w:rsidP="00A650E7">
            <w:pPr>
              <w:pStyle w:val="Tabletext"/>
              <w:keepLines w:val="0"/>
              <w:spacing w:after="0" w:line="240" w:lineRule="auto"/>
              <w:rPr>
                <w:ins w:id="384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385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性別有誤，應為F或M：</w:t>
              </w:r>
            </w:ins>
            <w:ins w:id="386" w:author="馬慈蓮" w:date="2018-02-01T09:51:00Z">
              <w:r w:rsidR="00044302"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</w:ins>
            <w:ins w:id="387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4</w:t>
              </w:r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</w:t>
              </w:r>
            </w:ins>
          </w:p>
        </w:tc>
        <w:tc>
          <w:tcPr>
            <w:tcW w:w="1276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388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29687D" w:rsidRPr="0029687D" w:rsidTr="001B51DC">
        <w:trPr>
          <w:ins w:id="389" w:author="馬慈蓮" w:date="2018-02-01T09:49:00Z"/>
        </w:trPr>
        <w:tc>
          <w:tcPr>
            <w:tcW w:w="688" w:type="dxa"/>
          </w:tcPr>
          <w:p w:rsidR="007B4ABB" w:rsidRPr="0029687D" w:rsidRDefault="007B4ABB" w:rsidP="00DD0AAF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ins w:id="390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391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7B4ABB" w:rsidRPr="0029687D" w:rsidRDefault="002343F4" w:rsidP="00A650E7">
            <w:pPr>
              <w:pStyle w:val="Tabletext"/>
              <w:keepLines w:val="0"/>
              <w:spacing w:after="0" w:line="240" w:lineRule="auto"/>
              <w:rPr>
                <w:ins w:id="392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393" w:author="馬慈蓮" w:date="2018-02-01T09:51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</w:ins>
            <w:ins w:id="394" w:author="馬慈蓮" w:date="2018-02-01T09:49:00Z"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="007B4ABB" w:rsidRPr="0029687D">
                <w:rPr>
                  <w:rFonts w:ascii="細明體" w:eastAsia="細明體" w:hAnsi="細明體"/>
                  <w:color w:val="7030A0"/>
                  <w:lang w:eastAsia="zh-TW"/>
                </w:rPr>
                <w:t>5</w:t>
              </w:r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]需有值</w:t>
              </w:r>
            </w:ins>
          </w:p>
        </w:tc>
        <w:tc>
          <w:tcPr>
            <w:tcW w:w="3583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395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396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未傳入住院號</w:t>
              </w:r>
            </w:ins>
          </w:p>
        </w:tc>
        <w:tc>
          <w:tcPr>
            <w:tcW w:w="1276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397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29687D" w:rsidRPr="0029687D" w:rsidTr="001B51DC">
        <w:trPr>
          <w:ins w:id="398" w:author="馬慈蓮" w:date="2018-02-01T09:49:00Z"/>
        </w:trPr>
        <w:tc>
          <w:tcPr>
            <w:tcW w:w="688" w:type="dxa"/>
          </w:tcPr>
          <w:p w:rsidR="007B4ABB" w:rsidRPr="0029687D" w:rsidRDefault="007B4ABB" w:rsidP="00DD0AAF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ins w:id="399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400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7B4ABB" w:rsidRPr="0029687D" w:rsidRDefault="002343F4" w:rsidP="00A650E7">
            <w:pPr>
              <w:pStyle w:val="Tabletext"/>
              <w:keepLines w:val="0"/>
              <w:spacing w:after="0" w:line="240" w:lineRule="auto"/>
              <w:rPr>
                <w:ins w:id="401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402" w:author="馬慈蓮" w:date="2018-02-01T09:51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</w:ins>
            <w:ins w:id="403" w:author="馬慈蓮" w:date="2018-02-01T09:49:00Z"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="007B4ABB" w:rsidRPr="0029687D">
                <w:rPr>
                  <w:rFonts w:ascii="細明體" w:eastAsia="細明體" w:hAnsi="細明體"/>
                  <w:color w:val="7030A0"/>
                  <w:lang w:eastAsia="zh-TW"/>
                </w:rPr>
                <w:t>6</w:t>
              </w:r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]需有值</w:t>
              </w:r>
            </w:ins>
          </w:p>
        </w:tc>
        <w:tc>
          <w:tcPr>
            <w:tcW w:w="3583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404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405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未傳入住院日期</w:t>
              </w:r>
            </w:ins>
          </w:p>
        </w:tc>
        <w:tc>
          <w:tcPr>
            <w:tcW w:w="1276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406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29687D" w:rsidRPr="0029687D" w:rsidTr="001B51DC">
        <w:trPr>
          <w:ins w:id="407" w:author="馬慈蓮" w:date="2018-02-01T09:49:00Z"/>
        </w:trPr>
        <w:tc>
          <w:tcPr>
            <w:tcW w:w="688" w:type="dxa"/>
          </w:tcPr>
          <w:p w:rsidR="007B4ABB" w:rsidRPr="0029687D" w:rsidRDefault="007B4ABB" w:rsidP="00DD0AAF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ins w:id="408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409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7B4ABB" w:rsidRPr="0029687D" w:rsidRDefault="002343F4" w:rsidP="00A650E7">
            <w:pPr>
              <w:pStyle w:val="Tabletext"/>
              <w:keepLines w:val="0"/>
              <w:spacing w:after="0" w:line="240" w:lineRule="auto"/>
              <w:rPr>
                <w:ins w:id="410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411" w:author="馬慈蓮" w:date="2018-02-01T09:51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</w:ins>
            <w:ins w:id="412" w:author="馬慈蓮" w:date="2018-02-01T09:49:00Z"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[6]需為YYYYMMDD格式</w:t>
              </w:r>
            </w:ins>
          </w:p>
        </w:tc>
        <w:tc>
          <w:tcPr>
            <w:tcW w:w="3583" w:type="dxa"/>
          </w:tcPr>
          <w:p w:rsidR="007B4ABB" w:rsidRPr="0029687D" w:rsidRDefault="007B4ABB" w:rsidP="00A650E7">
            <w:pPr>
              <w:pStyle w:val="Tabletext"/>
              <w:keepLines w:val="0"/>
              <w:spacing w:after="0" w:line="240" w:lineRule="auto"/>
              <w:rPr>
                <w:ins w:id="413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414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住院日期格式錯誤：</w:t>
              </w:r>
            </w:ins>
            <w:ins w:id="415" w:author="馬慈蓮" w:date="2018-02-01T09:51:00Z">
              <w:r w:rsidR="00044302"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</w:ins>
            <w:ins w:id="416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[6]</w:t>
              </w:r>
            </w:ins>
          </w:p>
        </w:tc>
        <w:tc>
          <w:tcPr>
            <w:tcW w:w="1276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417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29687D" w:rsidRPr="0029687D" w:rsidTr="001B51DC">
        <w:trPr>
          <w:ins w:id="418" w:author="馬慈蓮" w:date="2018-02-01T09:49:00Z"/>
        </w:trPr>
        <w:tc>
          <w:tcPr>
            <w:tcW w:w="688" w:type="dxa"/>
          </w:tcPr>
          <w:p w:rsidR="007B4ABB" w:rsidRPr="0029687D" w:rsidRDefault="007B4ABB" w:rsidP="00DD0AAF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ins w:id="419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420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7B4ABB" w:rsidRPr="0029687D" w:rsidRDefault="002343F4" w:rsidP="00A650E7">
            <w:pPr>
              <w:pStyle w:val="Tabletext"/>
              <w:keepLines w:val="0"/>
              <w:spacing w:after="0" w:line="240" w:lineRule="auto"/>
              <w:rPr>
                <w:ins w:id="421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422" w:author="馬慈蓮" w:date="2018-02-01T09:51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</w:ins>
            <w:ins w:id="423" w:author="馬慈蓮" w:date="2018-02-01T09:49:00Z"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[7]需有值</w:t>
              </w:r>
            </w:ins>
          </w:p>
        </w:tc>
        <w:tc>
          <w:tcPr>
            <w:tcW w:w="3583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424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425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未傳入出院日期</w:t>
              </w:r>
            </w:ins>
          </w:p>
        </w:tc>
        <w:tc>
          <w:tcPr>
            <w:tcW w:w="1276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426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29687D" w:rsidRPr="0029687D" w:rsidTr="001B51DC">
        <w:trPr>
          <w:ins w:id="427" w:author="馬慈蓮" w:date="2018-02-01T09:49:00Z"/>
        </w:trPr>
        <w:tc>
          <w:tcPr>
            <w:tcW w:w="688" w:type="dxa"/>
          </w:tcPr>
          <w:p w:rsidR="007B4ABB" w:rsidRPr="0029687D" w:rsidRDefault="007B4ABB" w:rsidP="00DD0AAF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ins w:id="428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429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7B4ABB" w:rsidRPr="0029687D" w:rsidRDefault="002343F4" w:rsidP="00A650E7">
            <w:pPr>
              <w:pStyle w:val="Tabletext"/>
              <w:keepLines w:val="0"/>
              <w:spacing w:after="0" w:line="240" w:lineRule="auto"/>
              <w:rPr>
                <w:ins w:id="430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431" w:author="馬慈蓮" w:date="2018-02-01T09:51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</w:ins>
            <w:ins w:id="432" w:author="馬慈蓮" w:date="2018-02-01T09:49:00Z">
              <w:r w:rsidR="007B4ABB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[7]需為YYYYMMDD格式</w:t>
              </w:r>
            </w:ins>
          </w:p>
        </w:tc>
        <w:tc>
          <w:tcPr>
            <w:tcW w:w="3583" w:type="dxa"/>
          </w:tcPr>
          <w:p w:rsidR="007B4ABB" w:rsidRPr="0029687D" w:rsidRDefault="007B4ABB" w:rsidP="00A650E7">
            <w:pPr>
              <w:pStyle w:val="Tabletext"/>
              <w:keepLines w:val="0"/>
              <w:spacing w:after="0" w:line="240" w:lineRule="auto"/>
              <w:rPr>
                <w:ins w:id="433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434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出院日期格式錯誤：</w:t>
              </w:r>
            </w:ins>
            <w:ins w:id="435" w:author="馬慈蓮" w:date="2018-02-01T09:51:00Z">
              <w:r w:rsidR="00044302"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</w:ins>
            <w:ins w:id="436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[7]</w:t>
              </w:r>
            </w:ins>
          </w:p>
        </w:tc>
        <w:tc>
          <w:tcPr>
            <w:tcW w:w="1276" w:type="dxa"/>
          </w:tcPr>
          <w:p w:rsidR="007B4ABB" w:rsidRPr="0029687D" w:rsidRDefault="007B4ABB" w:rsidP="00D46FEC">
            <w:pPr>
              <w:pStyle w:val="Tabletext"/>
              <w:keepLines w:val="0"/>
              <w:spacing w:after="0" w:line="240" w:lineRule="auto"/>
              <w:rPr>
                <w:ins w:id="437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1B51DC" w:rsidRPr="0029687D" w:rsidTr="001B51DC">
        <w:trPr>
          <w:ins w:id="438" w:author="馬慈蓮" w:date="2018-02-01T09:58:00Z"/>
        </w:trPr>
        <w:tc>
          <w:tcPr>
            <w:tcW w:w="688" w:type="dxa"/>
          </w:tcPr>
          <w:p w:rsidR="0059601D" w:rsidRPr="0029687D" w:rsidRDefault="0059601D" w:rsidP="00DD0AAF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ins w:id="439" w:author="馬慈蓮" w:date="2018-02-01T09:58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59601D" w:rsidRPr="0029687D" w:rsidRDefault="0090135F" w:rsidP="00A650E7">
            <w:pPr>
              <w:pStyle w:val="Tabletext"/>
              <w:keepLines w:val="0"/>
              <w:spacing w:after="0" w:line="240" w:lineRule="auto"/>
              <w:rPr>
                <w:ins w:id="440" w:author="馬慈蓮" w:date="2018-02-01T09:58:00Z"/>
                <w:rFonts w:ascii="細明體" w:eastAsia="細明體" w:hAnsi="細明體"/>
                <w:color w:val="7030A0"/>
                <w:lang w:eastAsia="zh-TW"/>
              </w:rPr>
            </w:pPr>
            <w:ins w:id="441" w:author="馬慈蓮" w:date="2018-02-01T09:59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[8]需有值</w:t>
              </w:r>
            </w:ins>
          </w:p>
        </w:tc>
        <w:tc>
          <w:tcPr>
            <w:tcW w:w="3583" w:type="dxa"/>
          </w:tcPr>
          <w:p w:rsidR="0059601D" w:rsidRPr="0029687D" w:rsidRDefault="000A6B05" w:rsidP="00D46FEC">
            <w:pPr>
              <w:pStyle w:val="Tabletext"/>
              <w:keepLines w:val="0"/>
              <w:spacing w:after="0" w:line="240" w:lineRule="auto"/>
              <w:rPr>
                <w:ins w:id="442" w:author="馬慈蓮" w:date="2018-02-01T09:58:00Z"/>
                <w:rFonts w:ascii="細明體" w:eastAsia="細明體" w:hAnsi="細明體" w:hint="eastAsia"/>
                <w:color w:val="7030A0"/>
                <w:lang w:eastAsia="zh-TW"/>
              </w:rPr>
            </w:pPr>
            <w:ins w:id="443" w:author="馬慈蓮" w:date="2018-02-01T09:5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未傳入出院科別</w:t>
              </w:r>
            </w:ins>
          </w:p>
        </w:tc>
        <w:tc>
          <w:tcPr>
            <w:tcW w:w="1276" w:type="dxa"/>
          </w:tcPr>
          <w:p w:rsidR="0059601D" w:rsidRPr="0029687D" w:rsidRDefault="0059601D" w:rsidP="00D46FEC">
            <w:pPr>
              <w:pStyle w:val="Tabletext"/>
              <w:keepLines w:val="0"/>
              <w:spacing w:after="0" w:line="240" w:lineRule="auto"/>
              <w:rPr>
                <w:ins w:id="444" w:author="馬慈蓮" w:date="2018-02-01T09:58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1B51DC" w:rsidRPr="0029687D" w:rsidTr="001B51DC">
        <w:trPr>
          <w:ins w:id="445" w:author="馬慈蓮" w:date="2018-02-01T09:59:00Z"/>
        </w:trPr>
        <w:tc>
          <w:tcPr>
            <w:tcW w:w="688" w:type="dxa"/>
          </w:tcPr>
          <w:p w:rsidR="00C9399E" w:rsidRPr="0029687D" w:rsidRDefault="00C9399E" w:rsidP="00C9399E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ins w:id="446" w:author="馬慈蓮" w:date="2018-02-01T09:5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C9399E" w:rsidRPr="0029687D" w:rsidRDefault="00C9399E" w:rsidP="00A650E7">
            <w:pPr>
              <w:pStyle w:val="Tabletext"/>
              <w:keepLines w:val="0"/>
              <w:spacing w:after="0" w:line="240" w:lineRule="auto"/>
              <w:rPr>
                <w:ins w:id="447" w:author="馬慈蓮" w:date="2018-02-01T09:59:00Z"/>
                <w:rFonts w:ascii="細明體" w:eastAsia="細明體" w:hAnsi="細明體"/>
                <w:color w:val="7030A0"/>
                <w:lang w:eastAsia="zh-TW"/>
              </w:rPr>
            </w:pPr>
            <w:ins w:id="448" w:author="馬慈蓮" w:date="2018-02-01T09:59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[9]需有值</w:t>
              </w:r>
            </w:ins>
          </w:p>
        </w:tc>
        <w:tc>
          <w:tcPr>
            <w:tcW w:w="3583" w:type="dxa"/>
          </w:tcPr>
          <w:p w:rsidR="00C9399E" w:rsidRPr="0029687D" w:rsidRDefault="00C9399E" w:rsidP="00C9399E">
            <w:pPr>
              <w:pStyle w:val="Tabletext"/>
              <w:keepLines w:val="0"/>
              <w:spacing w:after="0" w:line="240" w:lineRule="auto"/>
              <w:rPr>
                <w:ins w:id="449" w:author="馬慈蓮" w:date="2018-02-01T09:59:00Z"/>
                <w:rFonts w:ascii="細明體" w:eastAsia="細明體" w:hAnsi="細明體" w:hint="eastAsia"/>
                <w:color w:val="7030A0"/>
                <w:lang w:eastAsia="zh-TW"/>
              </w:rPr>
            </w:pPr>
            <w:ins w:id="450" w:author="馬慈蓮" w:date="2018-02-01T09:5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未傳入出院主治醫師</w:t>
              </w:r>
            </w:ins>
          </w:p>
        </w:tc>
        <w:tc>
          <w:tcPr>
            <w:tcW w:w="1276" w:type="dxa"/>
          </w:tcPr>
          <w:p w:rsidR="00C9399E" w:rsidRPr="0029687D" w:rsidRDefault="00C9399E" w:rsidP="00C9399E">
            <w:pPr>
              <w:pStyle w:val="Tabletext"/>
              <w:keepLines w:val="0"/>
              <w:spacing w:after="0" w:line="240" w:lineRule="auto"/>
              <w:rPr>
                <w:ins w:id="451" w:author="馬慈蓮" w:date="2018-02-01T09:5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29687D" w:rsidRPr="0029687D" w:rsidTr="001B51DC">
        <w:trPr>
          <w:ins w:id="452" w:author="馬慈蓮" w:date="2018-02-01T09:59:00Z"/>
        </w:trPr>
        <w:tc>
          <w:tcPr>
            <w:tcW w:w="688" w:type="dxa"/>
          </w:tcPr>
          <w:p w:rsidR="00C9399E" w:rsidRPr="0029687D" w:rsidRDefault="00C9399E" w:rsidP="00C9399E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ins w:id="453" w:author="馬慈蓮" w:date="2018-02-01T09:5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C9399E" w:rsidRPr="0029687D" w:rsidRDefault="00C9399E" w:rsidP="00A650E7">
            <w:pPr>
              <w:pStyle w:val="Tabletext"/>
              <w:keepLines w:val="0"/>
              <w:spacing w:after="0" w:line="240" w:lineRule="auto"/>
              <w:rPr>
                <w:ins w:id="454" w:author="馬慈蓮" w:date="2018-02-01T09:59:00Z"/>
                <w:rFonts w:ascii="細明體" w:eastAsia="細明體" w:hAnsi="細明體"/>
                <w:color w:val="7030A0"/>
                <w:lang w:eastAsia="zh-TW"/>
              </w:rPr>
            </w:pPr>
            <w:ins w:id="455" w:author="馬慈蓮" w:date="2018-02-01T09:59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[10]需有值</w:t>
              </w:r>
            </w:ins>
          </w:p>
        </w:tc>
        <w:tc>
          <w:tcPr>
            <w:tcW w:w="3583" w:type="dxa"/>
          </w:tcPr>
          <w:p w:rsidR="00C9399E" w:rsidRPr="0029687D" w:rsidRDefault="00C9399E" w:rsidP="00C9399E">
            <w:pPr>
              <w:pStyle w:val="Tabletext"/>
              <w:keepLines w:val="0"/>
              <w:spacing w:after="0" w:line="240" w:lineRule="auto"/>
              <w:rPr>
                <w:ins w:id="456" w:author="馬慈蓮" w:date="2018-02-01T09:59:00Z"/>
                <w:rFonts w:ascii="細明體" w:eastAsia="細明體" w:hAnsi="細明體" w:hint="eastAsia"/>
                <w:color w:val="7030A0"/>
                <w:lang w:eastAsia="zh-TW"/>
              </w:rPr>
            </w:pPr>
            <w:ins w:id="457" w:author="馬慈蓮" w:date="2018-02-01T09:5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</w:t>
              </w:r>
            </w:ins>
            <w:ins w:id="458" w:author="馬慈蓮" w:date="2018-02-01T10:00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診斷內容</w:t>
              </w:r>
            </w:ins>
          </w:p>
        </w:tc>
        <w:tc>
          <w:tcPr>
            <w:tcW w:w="1276" w:type="dxa"/>
          </w:tcPr>
          <w:p w:rsidR="00C9399E" w:rsidRPr="0029687D" w:rsidRDefault="00C9399E" w:rsidP="00C9399E">
            <w:pPr>
              <w:pStyle w:val="Tabletext"/>
              <w:keepLines w:val="0"/>
              <w:spacing w:after="0" w:line="240" w:lineRule="auto"/>
              <w:rPr>
                <w:ins w:id="459" w:author="馬慈蓮" w:date="2018-02-01T09:5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1B51DC" w:rsidRPr="0029687D" w:rsidTr="001B51DC">
        <w:trPr>
          <w:ins w:id="460" w:author="馬慈蓮" w:date="2018-02-01T10:00:00Z"/>
        </w:trPr>
        <w:tc>
          <w:tcPr>
            <w:tcW w:w="688" w:type="dxa"/>
          </w:tcPr>
          <w:p w:rsidR="00C9399E" w:rsidRPr="0029687D" w:rsidRDefault="00C9399E" w:rsidP="00C9399E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ins w:id="461" w:author="馬慈蓮" w:date="2018-02-01T10:00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C9399E" w:rsidRPr="0029687D" w:rsidRDefault="00C9399E" w:rsidP="00A650E7">
            <w:pPr>
              <w:pStyle w:val="Tabletext"/>
              <w:keepLines w:val="0"/>
              <w:spacing w:after="0" w:line="240" w:lineRule="auto"/>
              <w:rPr>
                <w:ins w:id="462" w:author="馬慈蓮" w:date="2018-02-01T10:00:00Z"/>
                <w:rFonts w:ascii="細明體" w:eastAsia="細明體" w:hAnsi="細明體"/>
                <w:color w:val="7030A0"/>
                <w:lang w:eastAsia="zh-TW"/>
              </w:rPr>
            </w:pPr>
            <w:ins w:id="463" w:author="馬慈蓮" w:date="2018-02-01T10:00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[11]需有值</w:t>
              </w:r>
            </w:ins>
          </w:p>
        </w:tc>
        <w:tc>
          <w:tcPr>
            <w:tcW w:w="3583" w:type="dxa"/>
          </w:tcPr>
          <w:p w:rsidR="00C9399E" w:rsidRPr="0029687D" w:rsidRDefault="00C9399E" w:rsidP="00C9399E">
            <w:pPr>
              <w:pStyle w:val="Tabletext"/>
              <w:keepLines w:val="0"/>
              <w:spacing w:after="0" w:line="240" w:lineRule="auto"/>
              <w:rPr>
                <w:ins w:id="464" w:author="馬慈蓮" w:date="2018-02-01T10:00:00Z"/>
                <w:rFonts w:ascii="細明體" w:eastAsia="細明體" w:hAnsi="細明體" w:hint="eastAsia"/>
                <w:color w:val="7030A0"/>
                <w:lang w:eastAsia="zh-TW"/>
              </w:rPr>
            </w:pPr>
            <w:ins w:id="465" w:author="馬慈蓮" w:date="2018-02-01T10:00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未傳入醫囑</w:t>
              </w:r>
            </w:ins>
          </w:p>
        </w:tc>
        <w:tc>
          <w:tcPr>
            <w:tcW w:w="1276" w:type="dxa"/>
          </w:tcPr>
          <w:p w:rsidR="00C9399E" w:rsidRPr="0029687D" w:rsidRDefault="00C9399E" w:rsidP="00C9399E">
            <w:pPr>
              <w:pStyle w:val="Tabletext"/>
              <w:keepLines w:val="0"/>
              <w:spacing w:after="0" w:line="240" w:lineRule="auto"/>
              <w:rPr>
                <w:ins w:id="466" w:author="馬慈蓮" w:date="2018-02-01T10:00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1B51DC" w:rsidRPr="0029687D" w:rsidTr="001B51DC">
        <w:trPr>
          <w:ins w:id="467" w:author="馬慈蓮" w:date="2018-02-01T10:00:00Z"/>
        </w:trPr>
        <w:tc>
          <w:tcPr>
            <w:tcW w:w="688" w:type="dxa"/>
          </w:tcPr>
          <w:p w:rsidR="00C9399E" w:rsidRPr="0029687D" w:rsidRDefault="00C9399E" w:rsidP="00C9399E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ins w:id="468" w:author="馬慈蓮" w:date="2018-02-01T10:00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C9399E" w:rsidRPr="0029687D" w:rsidRDefault="00C9399E" w:rsidP="00A650E7">
            <w:pPr>
              <w:pStyle w:val="Tabletext"/>
              <w:keepLines w:val="0"/>
              <w:spacing w:after="0" w:line="240" w:lineRule="auto"/>
              <w:rPr>
                <w:ins w:id="469" w:author="馬慈蓮" w:date="2018-02-01T10:00:00Z"/>
                <w:rFonts w:ascii="細明體" w:eastAsia="細明體" w:hAnsi="細明體"/>
                <w:color w:val="7030A0"/>
                <w:lang w:eastAsia="zh-TW"/>
              </w:rPr>
            </w:pPr>
            <w:ins w:id="470" w:author="馬慈蓮" w:date="2018-02-01T10:00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CERTIFICATE</w:t>
              </w:r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[1</w:t>
              </w:r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2</w:t>
              </w:r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]需有值</w:t>
              </w:r>
            </w:ins>
          </w:p>
        </w:tc>
        <w:tc>
          <w:tcPr>
            <w:tcW w:w="3583" w:type="dxa"/>
          </w:tcPr>
          <w:p w:rsidR="00C9399E" w:rsidRPr="0029687D" w:rsidRDefault="00C9399E" w:rsidP="00C9399E">
            <w:pPr>
              <w:pStyle w:val="Tabletext"/>
              <w:keepLines w:val="0"/>
              <w:spacing w:after="0" w:line="240" w:lineRule="auto"/>
              <w:rPr>
                <w:ins w:id="471" w:author="馬慈蓮" w:date="2018-02-01T10:00:00Z"/>
                <w:rFonts w:ascii="細明體" w:eastAsia="細明體" w:hAnsi="細明體" w:hint="eastAsia"/>
                <w:color w:val="7030A0"/>
                <w:lang w:eastAsia="zh-TW"/>
              </w:rPr>
            </w:pPr>
            <w:ins w:id="472" w:author="馬慈蓮" w:date="2018-02-01T10:00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未傳入疾病代碼</w:t>
              </w:r>
            </w:ins>
          </w:p>
        </w:tc>
        <w:tc>
          <w:tcPr>
            <w:tcW w:w="1276" w:type="dxa"/>
          </w:tcPr>
          <w:p w:rsidR="00C9399E" w:rsidRPr="0029687D" w:rsidRDefault="00C9399E" w:rsidP="00C9399E">
            <w:pPr>
              <w:pStyle w:val="Tabletext"/>
              <w:keepLines w:val="0"/>
              <w:spacing w:after="0" w:line="240" w:lineRule="auto"/>
              <w:rPr>
                <w:ins w:id="473" w:author="馬慈蓮" w:date="2018-02-01T10:00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</w:tbl>
    <w:p w:rsidR="00B232E1" w:rsidRPr="00B232E1" w:rsidRDefault="00FC631D" w:rsidP="00FF3AD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IF </w:t>
      </w:r>
      <w:r w:rsidR="00A650E7" w:rsidRPr="00A778C1">
        <w:rPr>
          <w:rFonts w:ascii="細明體" w:eastAsia="細明體" w:hAnsi="細明體"/>
          <w:color w:val="7030A0"/>
          <w:kern w:val="2"/>
          <w:lang w:eastAsia="zh-TW"/>
        </w:rPr>
        <w:t>$</w:t>
      </w:r>
      <w:ins w:id="474" w:author="馬慈蓮" w:date="2018-02-01T09:49:00Z">
        <w:r w:rsidR="00A778C1" w:rsidRPr="00A778C1">
          <w:rPr>
            <w:rFonts w:ascii="細明體" w:eastAsia="細明體" w:hAnsi="細明體"/>
            <w:color w:val="7030A0"/>
            <w:kern w:val="2"/>
            <w:lang w:eastAsia="zh-TW"/>
          </w:rPr>
          <w:t>CERTIFICATE</w:t>
        </w:r>
      </w:ins>
      <w:r w:rsidR="00A650E7" w:rsidRPr="00A778C1">
        <w:rPr>
          <w:rFonts w:ascii="細明體" w:eastAsia="細明體" w:hAnsi="細明體" w:hint="eastAsia"/>
          <w:color w:val="7030A0"/>
          <w:kern w:val="2"/>
          <w:lang w:eastAsia="zh-TW"/>
        </w:rPr>
        <w:t>不符合訊息有值</w:t>
      </w:r>
      <w:r w:rsidR="00B232E1">
        <w:rPr>
          <w:rFonts w:ascii="細明體" w:eastAsia="細明體" w:hAnsi="細明體" w:hint="eastAsia"/>
          <w:color w:val="7030A0"/>
          <w:kern w:val="2"/>
          <w:lang w:eastAsia="zh-TW"/>
        </w:rPr>
        <w:t xml:space="preserve">，set </w:t>
      </w:r>
      <w:r w:rsidR="00ED2CEC">
        <w:rPr>
          <w:rFonts w:ascii="細明體" w:eastAsia="細明體" w:hAnsi="細明體" w:hint="eastAsia"/>
          <w:color w:val="7030A0"/>
          <w:kern w:val="2"/>
          <w:lang w:eastAsia="zh-TW"/>
        </w:rPr>
        <w:t>$</w:t>
      </w:r>
      <w:r w:rsidR="00B232E1">
        <w:rPr>
          <w:rFonts w:ascii="細明體" w:eastAsia="細明體" w:hAnsi="細明體" w:hint="eastAsia"/>
          <w:color w:val="7030A0"/>
          <w:kern w:val="2"/>
          <w:lang w:eastAsia="zh-TW"/>
        </w:rPr>
        <w:t>mail訊息</w:t>
      </w:r>
    </w:p>
    <w:p w:rsidR="00B232E1" w:rsidRDefault="00ED2CEC" w:rsidP="00FF3AD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/>
          <w:color w:val="7030A0"/>
          <w:kern w:val="2"/>
          <w:lang w:eastAsia="zh-TW"/>
        </w:rPr>
        <w:t>“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>診斷書檔檢核失敗，錯誤內容：</w:t>
      </w:r>
      <w:r>
        <w:rPr>
          <w:rFonts w:ascii="細明體" w:eastAsia="細明體" w:hAnsi="細明體"/>
          <w:color w:val="7030A0"/>
          <w:kern w:val="2"/>
          <w:lang w:eastAsia="zh-TW"/>
        </w:rPr>
        <w:t>”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 + </w:t>
      </w:r>
      <w:r w:rsidRPr="00ED2CEC">
        <w:rPr>
          <w:rFonts w:ascii="細明體" w:eastAsia="細明體" w:hAnsi="細明體"/>
          <w:color w:val="7030A0"/>
          <w:kern w:val="2"/>
          <w:lang w:eastAsia="zh-TW"/>
        </w:rPr>
        <w:t>$</w:t>
      </w:r>
      <w:ins w:id="475" w:author="馬慈蓮" w:date="2018-02-01T09:49:00Z">
        <w:r w:rsidRPr="00ED2CEC">
          <w:rPr>
            <w:rFonts w:ascii="細明體" w:eastAsia="細明體" w:hAnsi="細明體"/>
            <w:color w:val="7030A0"/>
            <w:kern w:val="2"/>
            <w:lang w:eastAsia="zh-TW"/>
          </w:rPr>
          <w:t>CERTIFICATE</w:t>
        </w:r>
      </w:ins>
      <w:r w:rsidRPr="00ED2CEC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 + </w:t>
      </w:r>
      <w:r>
        <w:rPr>
          <w:rFonts w:ascii="細明體" w:eastAsia="細明體" w:hAnsi="細明體"/>
          <w:color w:val="7030A0"/>
          <w:kern w:val="2"/>
          <w:lang w:eastAsia="zh-TW"/>
        </w:rPr>
        <w:t>“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>，欄位內容：</w:t>
      </w:r>
      <w:r>
        <w:rPr>
          <w:rFonts w:ascii="細明體" w:eastAsia="細明體" w:hAnsi="細明體"/>
          <w:color w:val="7030A0"/>
          <w:kern w:val="2"/>
          <w:lang w:eastAsia="zh-TW"/>
        </w:rPr>
        <w:t>”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>+</w:t>
      </w:r>
      <w:ins w:id="476" w:author="馬慈蓮" w:date="2018-01-31T18:38:00Z">
        <w:r w:rsidRPr="00A778C1">
          <w:rPr>
            <w:rFonts w:ascii="細明體" w:eastAsia="細明體" w:hAnsi="細明體" w:hint="eastAsia"/>
            <w:color w:val="7030A0"/>
            <w:kern w:val="2"/>
            <w:lang w:eastAsia="zh-TW"/>
          </w:rPr>
          <w:t>$第一筆資料</w:t>
        </w:r>
      </w:ins>
    </w:p>
    <w:p w:rsidR="0060588D" w:rsidRPr="00E5041F" w:rsidDel="00E31EE3" w:rsidRDefault="0060588D" w:rsidP="00FF3AD7">
      <w:pPr>
        <w:pStyle w:val="Tabletext"/>
        <w:keepLines w:val="0"/>
        <w:numPr>
          <w:ilvl w:val="0"/>
          <w:numId w:val="10"/>
        </w:numPr>
        <w:spacing w:after="0" w:line="240" w:lineRule="auto"/>
        <w:ind w:left="0"/>
        <w:rPr>
          <w:ins w:id="477" w:author="馬慈蓮" w:date="2018-01-31T17:17:00Z"/>
          <w:del w:id="478" w:author="馬慈蓮" w:date="2018-02-01T10:01:00Z"/>
          <w:rFonts w:ascii="細明體" w:eastAsia="細明體" w:hAnsi="細明體" w:hint="eastAsia"/>
          <w:color w:val="7030A0"/>
          <w:kern w:val="2"/>
          <w:lang w:eastAsia="zh-TW"/>
        </w:rPr>
        <w:pPrChange w:id="479" w:author="馬慈蓮" w:date="2018-02-01T09:49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</w:p>
    <w:p w:rsidR="00A650E7" w:rsidRPr="00726DFB" w:rsidRDefault="00A650E7" w:rsidP="00FF3A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480" w:author="馬慈蓮" w:date="2018-01-31T17:34:00Z"/>
          <w:rFonts w:ascii="細明體" w:eastAsia="細明體" w:hAnsi="細明體"/>
          <w:b/>
          <w:color w:val="7030A0"/>
          <w:kern w:val="2"/>
          <w:lang w:eastAsia="zh-TW"/>
        </w:rPr>
      </w:pPr>
      <w:ins w:id="481" w:author="馬慈蓮" w:date="2018-01-31T17:17:00Z">
        <w:r w:rsidRPr="00726DFB">
          <w:rPr>
            <w:rFonts w:ascii="細明體" w:eastAsia="細明體" w:hAnsi="細明體" w:hint="eastAsia"/>
            <w:b/>
            <w:color w:val="7030A0"/>
            <w:kern w:val="2"/>
            <w:lang w:eastAsia="zh-TW"/>
          </w:rPr>
          <w:t>檢查</w:t>
        </w:r>
        <w:r w:rsidRPr="00726DFB">
          <w:rPr>
            <w:rFonts w:ascii="細明體" w:eastAsia="細明體" w:hAnsi="細明體"/>
            <w:b/>
            <w:color w:val="7030A0"/>
            <w:kern w:val="2"/>
            <w:lang w:eastAsia="zh-TW"/>
          </w:rPr>
          <w:t>RECEIPT</w:t>
        </w:r>
        <w:r w:rsidRPr="00726DFB">
          <w:rPr>
            <w:rFonts w:ascii="細明體" w:eastAsia="細明體" w:hAnsi="細明體" w:hint="eastAsia"/>
            <w:b/>
            <w:color w:val="7030A0"/>
            <w:kern w:val="2"/>
            <w:lang w:eastAsia="zh-TW"/>
          </w:rPr>
          <w:t>檔案</w:t>
        </w:r>
      </w:ins>
      <w:ins w:id="482" w:author="馬慈蓮" w:date="2018-02-01T10:03:00Z">
        <w:r w:rsidRPr="00726DFB">
          <w:rPr>
            <w:rFonts w:ascii="細明體" w:eastAsia="細明體" w:hAnsi="細明體" w:hint="eastAsia"/>
            <w:b/>
            <w:color w:val="7030A0"/>
            <w:kern w:val="2"/>
            <w:lang w:eastAsia="zh-TW"/>
          </w:rPr>
          <w:t>(會有多筆)</w:t>
        </w:r>
      </w:ins>
      <w:ins w:id="483" w:author="馬慈蓮" w:date="2018-01-31T17:18:00Z">
        <w:r w:rsidRPr="00726DFB">
          <w:rPr>
            <w:rFonts w:ascii="細明體" w:eastAsia="細明體" w:hAnsi="細明體" w:hint="eastAsia"/>
            <w:b/>
            <w:color w:val="7030A0"/>
            <w:kern w:val="2"/>
            <w:lang w:eastAsia="zh-TW"/>
          </w:rPr>
          <w:t>：</w:t>
        </w:r>
      </w:ins>
    </w:p>
    <w:p w:rsidR="00011BC6" w:rsidRDefault="00011BC6" w:rsidP="00FF3AD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011BC6">
        <w:rPr>
          <w:rFonts w:ascii="細明體" w:eastAsia="細明體" w:hAnsi="細明體"/>
          <w:color w:val="7030A0"/>
          <w:kern w:val="2"/>
          <w:lang w:eastAsia="zh-TW"/>
        </w:rPr>
        <w:t>SET $</w:t>
      </w:r>
      <w:ins w:id="484" w:author="馬慈蓮" w:date="2018-02-01T10:03:00Z">
        <w:r w:rsidR="00765B07" w:rsidRPr="00765B07">
          <w:rPr>
            <w:rFonts w:ascii="細明體" w:eastAsia="細明體" w:hAnsi="細明體"/>
            <w:color w:val="7030A0"/>
            <w:kern w:val="2"/>
            <w:lang w:eastAsia="zh-TW"/>
          </w:rPr>
          <w:t>RECEIPT</w:t>
        </w:r>
      </w:ins>
      <w:r w:rsidRPr="00011BC6">
        <w:rPr>
          <w:rFonts w:ascii="細明體" w:eastAsia="細明體" w:hAnsi="細明體" w:hint="eastAsia"/>
          <w:color w:val="7030A0"/>
          <w:kern w:val="2"/>
          <w:lang w:eastAsia="zh-TW"/>
        </w:rPr>
        <w:t>不符合訊息 = 空白</w:t>
      </w:r>
    </w:p>
    <w:p w:rsidR="007A11EB" w:rsidRPr="0029687D" w:rsidRDefault="007A11EB" w:rsidP="00FF3AD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ins w:id="485" w:author="馬慈蓮" w:date="2018-02-01T10:03:00Z"/>
          <w:rFonts w:ascii="細明體" w:eastAsia="細明體" w:hAnsi="細明體"/>
          <w:color w:val="7030A0"/>
          <w:kern w:val="2"/>
          <w:lang w:eastAsia="zh-TW"/>
        </w:rPr>
        <w:pPrChange w:id="486" w:author="馬慈蓮" w:date="2018-01-31T17:34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487" w:author="馬慈蓮" w:date="2018-02-01T10:03:00Z">
        <w:r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>逐筆進行以下判斷：</w:t>
        </w:r>
      </w:ins>
    </w:p>
    <w:p w:rsidR="00292677" w:rsidRDefault="00292677" w:rsidP="0029267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292677">
        <w:rPr>
          <w:rFonts w:ascii="細明體" w:eastAsia="細明體" w:hAnsi="細明體"/>
          <w:color w:val="7030A0"/>
          <w:kern w:val="2"/>
          <w:lang w:eastAsia="zh-TW"/>
        </w:rPr>
        <w:t>SET $</w:t>
      </w:r>
      <w:r w:rsidRPr="00292677">
        <w:rPr>
          <w:rFonts w:ascii="細明體" w:eastAsia="細明體" w:hAnsi="細明體" w:hint="eastAsia"/>
          <w:color w:val="7030A0"/>
          <w:kern w:val="2"/>
          <w:lang w:eastAsia="zh-TW"/>
        </w:rPr>
        <w:t>不符合訊息 = 空白</w:t>
      </w:r>
    </w:p>
    <w:p w:rsidR="00B04D17" w:rsidRPr="0029687D" w:rsidRDefault="003A5851" w:rsidP="00FF3AD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  <w:pPrChange w:id="488" w:author="馬慈蓮" w:date="2018-02-01T10:03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489" w:author="馬慈蓮" w:date="2018-02-01T10:03:00Z">
        <w:r w:rsidRPr="0029687D">
          <w:rPr>
            <w:rFonts w:ascii="細明體" w:eastAsia="細明體" w:hAnsi="細明體"/>
            <w:color w:val="7030A0"/>
            <w:kern w:val="2"/>
            <w:lang w:eastAsia="zh-TW"/>
          </w:rPr>
          <w:t>RECEIPT</w:t>
        </w:r>
        <w:r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 xml:space="preserve">[] = </w:t>
        </w:r>
      </w:ins>
      <w:ins w:id="490" w:author="馬慈蓮" w:date="2018-01-31T17:34:00Z">
        <w:r w:rsidR="00B04D17"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>以</w:t>
        </w:r>
        <w:r w:rsidR="007319FC" w:rsidRPr="0029687D">
          <w:rPr>
            <w:rFonts w:ascii="細明體" w:eastAsia="細明體" w:hAnsi="細明體"/>
            <w:color w:val="7030A0"/>
            <w:kern w:val="2"/>
            <w:lang w:eastAsia="zh-TW"/>
          </w:rPr>
          <w:t>”|”</w:t>
        </w:r>
        <w:r w:rsidR="007319FC" w:rsidRPr="0029687D">
          <w:rPr>
            <w:rFonts w:ascii="細明體" w:eastAsia="細明體" w:hAnsi="細明體" w:hint="eastAsia"/>
            <w:color w:val="7030A0"/>
            <w:kern w:val="2"/>
            <w:lang w:eastAsia="zh-TW"/>
          </w:rPr>
          <w:t>分隔</w:t>
        </w:r>
      </w:ins>
    </w:p>
    <w:p w:rsidR="009239FE" w:rsidRPr="0029687D" w:rsidRDefault="009239FE" w:rsidP="00FF3AD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 w:rsidRPr="0029687D">
        <w:rPr>
          <w:rFonts w:ascii="細明體" w:eastAsia="細明體" w:hAnsi="細明體" w:hint="eastAsia"/>
          <w:color w:val="7030A0"/>
          <w:kern w:val="2"/>
          <w:lang w:eastAsia="zh-TW"/>
        </w:rPr>
        <w:t>X = 目前第幾筆</w:t>
      </w:r>
    </w:p>
    <w:tbl>
      <w:tblPr>
        <w:tblW w:w="0" w:type="auto"/>
        <w:tblInd w:w="2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"/>
        <w:gridCol w:w="2816"/>
        <w:gridCol w:w="3583"/>
        <w:gridCol w:w="1276"/>
      </w:tblGrid>
      <w:tr w:rsidR="0029687D" w:rsidRPr="0029687D" w:rsidTr="001B51DC">
        <w:trPr>
          <w:ins w:id="491" w:author="馬慈蓮" w:date="2018-02-01T09:49:00Z"/>
        </w:trPr>
        <w:tc>
          <w:tcPr>
            <w:tcW w:w="688" w:type="dxa"/>
            <w:shd w:val="clear" w:color="auto" w:fill="BFBFBF"/>
          </w:tcPr>
          <w:p w:rsidR="00560045" w:rsidRPr="0029687D" w:rsidRDefault="00560045" w:rsidP="00D46FEC">
            <w:pPr>
              <w:pStyle w:val="Tabletext"/>
              <w:keepLines w:val="0"/>
              <w:spacing w:after="0" w:line="240" w:lineRule="auto"/>
              <w:rPr>
                <w:ins w:id="492" w:author="馬慈蓮" w:date="2018-02-01T09:49:00Z"/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</w:pPr>
            <w:ins w:id="493" w:author="馬慈蓮" w:date="2018-02-01T09:49:00Z"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項次</w:t>
              </w:r>
            </w:ins>
          </w:p>
        </w:tc>
        <w:tc>
          <w:tcPr>
            <w:tcW w:w="2816" w:type="dxa"/>
            <w:shd w:val="clear" w:color="auto" w:fill="BFBFBF"/>
          </w:tcPr>
          <w:p w:rsidR="00560045" w:rsidRPr="0029687D" w:rsidRDefault="00560045" w:rsidP="00D46FEC">
            <w:pPr>
              <w:pStyle w:val="Tabletext"/>
              <w:keepLines w:val="0"/>
              <w:spacing w:after="0" w:line="240" w:lineRule="auto"/>
              <w:jc w:val="center"/>
              <w:rPr>
                <w:ins w:id="494" w:author="馬慈蓮" w:date="2018-02-01T09:49:00Z"/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</w:pPr>
            <w:ins w:id="495" w:author="馬慈蓮" w:date="2018-02-01T09:49:00Z"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檢核</w:t>
              </w:r>
            </w:ins>
          </w:p>
        </w:tc>
        <w:tc>
          <w:tcPr>
            <w:tcW w:w="3583" w:type="dxa"/>
            <w:shd w:val="clear" w:color="auto" w:fill="BFBFBF"/>
          </w:tcPr>
          <w:p w:rsidR="00560045" w:rsidRPr="0029687D" w:rsidRDefault="00560045" w:rsidP="00D46FEC">
            <w:pPr>
              <w:pStyle w:val="Tabletext"/>
              <w:keepLines w:val="0"/>
              <w:spacing w:after="0" w:line="240" w:lineRule="auto"/>
              <w:jc w:val="center"/>
              <w:rPr>
                <w:ins w:id="496" w:author="馬慈蓮" w:date="2018-02-01T09:49:00Z"/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</w:pPr>
            <w:ins w:id="497" w:author="馬慈蓮" w:date="2018-02-01T09:49:00Z"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不符合時的訊息(將訊息累加</w:t>
              </w:r>
              <w:r w:rsidRPr="0029687D">
                <w:rPr>
                  <w:rFonts w:ascii="細明體" w:eastAsia="細明體" w:hAnsi="細明體"/>
                  <w:b/>
                  <w:color w:val="7030A0"/>
                  <w:kern w:val="2"/>
                  <w:szCs w:val="24"/>
                  <w:lang w:eastAsia="zh-TW"/>
                </w:rPr>
                <w:t>”</w:t>
              </w:r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、</w:t>
              </w:r>
              <w:r w:rsidRPr="0029687D">
                <w:rPr>
                  <w:rFonts w:ascii="細明體" w:eastAsia="細明體" w:hAnsi="細明體"/>
                  <w:b/>
                  <w:color w:val="7030A0"/>
                  <w:kern w:val="2"/>
                  <w:szCs w:val="24"/>
                  <w:lang w:eastAsia="zh-TW"/>
                </w:rPr>
                <w:t>”</w:t>
              </w:r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分隔)</w:t>
              </w:r>
            </w:ins>
          </w:p>
        </w:tc>
        <w:tc>
          <w:tcPr>
            <w:tcW w:w="1276" w:type="dxa"/>
            <w:shd w:val="clear" w:color="auto" w:fill="BFBFBF"/>
          </w:tcPr>
          <w:p w:rsidR="00560045" w:rsidRPr="0029687D" w:rsidRDefault="00560045" w:rsidP="00D46FEC">
            <w:pPr>
              <w:pStyle w:val="Tabletext"/>
              <w:keepLines w:val="0"/>
              <w:spacing w:after="0" w:line="240" w:lineRule="auto"/>
              <w:jc w:val="center"/>
              <w:rPr>
                <w:ins w:id="498" w:author="馬慈蓮" w:date="2018-02-01T09:49:00Z"/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</w:pPr>
            <w:ins w:id="499" w:author="馬慈蓮" w:date="2018-02-01T09:49:00Z"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檢核失敗是否往後檢核</w:t>
              </w:r>
            </w:ins>
          </w:p>
        </w:tc>
      </w:tr>
      <w:tr w:rsidR="0029687D" w:rsidRPr="0029687D" w:rsidTr="001B51DC">
        <w:trPr>
          <w:ins w:id="500" w:author="馬慈蓮" w:date="2018-02-01T09:49:00Z"/>
        </w:trPr>
        <w:tc>
          <w:tcPr>
            <w:tcW w:w="688" w:type="dxa"/>
          </w:tcPr>
          <w:p w:rsidR="00560045" w:rsidRPr="0029687D" w:rsidRDefault="00560045" w:rsidP="00982FA0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rPr>
                <w:ins w:id="501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502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560045" w:rsidRPr="0029687D" w:rsidRDefault="00982FA0" w:rsidP="006A4A45">
            <w:pPr>
              <w:pStyle w:val="Tabletext"/>
              <w:keepLines w:val="0"/>
              <w:spacing w:after="0" w:line="240" w:lineRule="auto"/>
              <w:rPr>
                <w:ins w:id="503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504" w:author="馬慈蓮" w:date="2018-02-01T10:03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RECEIPT</w:t>
              </w:r>
            </w:ins>
            <w:ins w:id="505" w:author="馬慈蓮" w:date="2018-02-01T09:49:00Z">
              <w:r w:rsidR="005600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[]有</w:t>
              </w:r>
            </w:ins>
            <w:r w:rsidR="00F377AF" w:rsidRPr="0029687D">
              <w:rPr>
                <w:rFonts w:ascii="細明體" w:eastAsia="細明體" w:hAnsi="細明體" w:hint="eastAsia"/>
                <w:color w:val="7030A0"/>
                <w:lang w:eastAsia="zh-TW"/>
              </w:rPr>
              <w:t>6</w:t>
            </w:r>
            <w:ins w:id="506" w:author="馬慈蓮" w:date="2018-02-01T09:49:00Z">
              <w:r w:rsidR="005600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個欄位</w:t>
              </w:r>
            </w:ins>
          </w:p>
        </w:tc>
        <w:tc>
          <w:tcPr>
            <w:tcW w:w="3583" w:type="dxa"/>
          </w:tcPr>
          <w:p w:rsidR="00560045" w:rsidRPr="0029687D" w:rsidRDefault="00560045" w:rsidP="002E5957">
            <w:pPr>
              <w:pStyle w:val="Tabletext"/>
              <w:keepLines w:val="0"/>
              <w:spacing w:after="0" w:line="240" w:lineRule="auto"/>
              <w:rPr>
                <w:ins w:id="507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508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有欄位未傳入</w:t>
              </w:r>
            </w:ins>
          </w:p>
        </w:tc>
        <w:tc>
          <w:tcPr>
            <w:tcW w:w="1276" w:type="dxa"/>
          </w:tcPr>
          <w:p w:rsidR="00560045" w:rsidRPr="0029687D" w:rsidRDefault="00F00DB1" w:rsidP="00D46FEC">
            <w:pPr>
              <w:pStyle w:val="Tabletext"/>
              <w:keepLines w:val="0"/>
              <w:spacing w:after="0" w:line="240" w:lineRule="auto"/>
              <w:rPr>
                <w:ins w:id="509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  <w:lang w:eastAsia="zh-TW"/>
              </w:rPr>
              <w:t>N</w:t>
            </w:r>
          </w:p>
        </w:tc>
      </w:tr>
      <w:tr w:rsidR="0029687D" w:rsidRPr="0029687D" w:rsidTr="001B51DC">
        <w:trPr>
          <w:ins w:id="510" w:author="馬慈蓮" w:date="2018-02-01T09:49:00Z"/>
        </w:trPr>
        <w:tc>
          <w:tcPr>
            <w:tcW w:w="688" w:type="dxa"/>
          </w:tcPr>
          <w:p w:rsidR="00560045" w:rsidRPr="0029687D" w:rsidRDefault="00560045" w:rsidP="00982FA0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rPr>
                <w:ins w:id="511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512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560045" w:rsidRPr="0029687D" w:rsidRDefault="008A2C9D" w:rsidP="00D46FEC">
            <w:pPr>
              <w:pStyle w:val="Tabletext"/>
              <w:keepLines w:val="0"/>
              <w:spacing w:after="0" w:line="240" w:lineRule="auto"/>
              <w:rPr>
                <w:ins w:id="513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514" w:author="馬慈蓮" w:date="2018-02-01T10:03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RECEIPT</w:t>
              </w:r>
            </w:ins>
            <w:ins w:id="515" w:author="馬慈蓮" w:date="2018-02-01T09:49:00Z">
              <w:r w:rsidR="005600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[0]需有值</w:t>
              </w:r>
            </w:ins>
          </w:p>
        </w:tc>
        <w:tc>
          <w:tcPr>
            <w:tcW w:w="3583" w:type="dxa"/>
          </w:tcPr>
          <w:p w:rsidR="00560045" w:rsidRPr="0029687D" w:rsidRDefault="00560045" w:rsidP="00D46FEC">
            <w:pPr>
              <w:pStyle w:val="Tabletext"/>
              <w:keepLines w:val="0"/>
              <w:spacing w:after="0" w:line="240" w:lineRule="auto"/>
              <w:rPr>
                <w:ins w:id="516" w:author="馬慈蓮" w:date="2018-02-01T09:49:00Z"/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ins w:id="517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kern w:val="2"/>
                  <w:lang w:eastAsia="zh-TW"/>
                </w:rPr>
                <w:t>未傳入</w:t>
              </w:r>
            </w:ins>
            <w:r w:rsidR="00327BA3" w:rsidRPr="0029687D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欄位序號</w:t>
            </w:r>
          </w:p>
        </w:tc>
        <w:tc>
          <w:tcPr>
            <w:tcW w:w="1276" w:type="dxa"/>
          </w:tcPr>
          <w:p w:rsidR="00560045" w:rsidRPr="0029687D" w:rsidRDefault="00560045" w:rsidP="00D46FEC">
            <w:pPr>
              <w:pStyle w:val="Tabletext"/>
              <w:keepLines w:val="0"/>
              <w:spacing w:after="0" w:line="240" w:lineRule="auto"/>
              <w:rPr>
                <w:ins w:id="518" w:author="馬慈蓮" w:date="2018-02-01T09:49:00Z"/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</w:p>
        </w:tc>
      </w:tr>
      <w:tr w:rsidR="0029687D" w:rsidRPr="0029687D" w:rsidTr="001B51DC">
        <w:trPr>
          <w:ins w:id="519" w:author="馬慈蓮" w:date="2018-02-01T09:49:00Z"/>
        </w:trPr>
        <w:tc>
          <w:tcPr>
            <w:tcW w:w="688" w:type="dxa"/>
          </w:tcPr>
          <w:p w:rsidR="00560045" w:rsidRPr="0029687D" w:rsidRDefault="00560045" w:rsidP="00982FA0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rPr>
                <w:ins w:id="520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521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560045" w:rsidRPr="0029687D" w:rsidRDefault="008A2C9D" w:rsidP="008A2C9D">
            <w:pPr>
              <w:pStyle w:val="Tabletext"/>
              <w:keepLines w:val="0"/>
              <w:spacing w:after="0" w:line="240" w:lineRule="auto"/>
              <w:rPr>
                <w:ins w:id="522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523" w:author="馬慈蓮" w:date="2018-02-01T10:03:00Z"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RECEIPT</w:t>
              </w:r>
            </w:ins>
            <w:ins w:id="524" w:author="馬慈蓮" w:date="2018-02-01T09:49:00Z">
              <w:r w:rsidR="005600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[1]需有值</w:t>
              </w:r>
            </w:ins>
          </w:p>
        </w:tc>
        <w:tc>
          <w:tcPr>
            <w:tcW w:w="3583" w:type="dxa"/>
          </w:tcPr>
          <w:p w:rsidR="00560045" w:rsidRPr="0029687D" w:rsidRDefault="00560045" w:rsidP="00D46FEC">
            <w:pPr>
              <w:pStyle w:val="Tabletext"/>
              <w:keepLines w:val="0"/>
              <w:spacing w:after="0" w:line="240" w:lineRule="auto"/>
              <w:rPr>
                <w:ins w:id="525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526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</w:t>
              </w:r>
            </w:ins>
            <w:r w:rsidR="000825BD" w:rsidRPr="0029687D">
              <w:rPr>
                <w:rFonts w:ascii="細明體" w:eastAsia="細明體" w:hAnsi="細明體" w:hint="eastAsia"/>
                <w:color w:val="7030A0"/>
                <w:lang w:eastAsia="zh-TW"/>
              </w:rPr>
              <w:t>欄位名稱</w:t>
            </w:r>
          </w:p>
        </w:tc>
        <w:tc>
          <w:tcPr>
            <w:tcW w:w="1276" w:type="dxa"/>
          </w:tcPr>
          <w:p w:rsidR="00560045" w:rsidRPr="0029687D" w:rsidRDefault="00560045" w:rsidP="00D46FEC">
            <w:pPr>
              <w:pStyle w:val="Tabletext"/>
              <w:keepLines w:val="0"/>
              <w:spacing w:after="0" w:line="240" w:lineRule="auto"/>
              <w:rPr>
                <w:ins w:id="527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</w:tbl>
    <w:p w:rsidR="008E4B46" w:rsidRDefault="009B1FFA" w:rsidP="00A46801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IF </w:t>
      </w:r>
      <w:r w:rsidR="00C412C0" w:rsidRPr="00C412C0">
        <w:rPr>
          <w:rFonts w:ascii="細明體" w:eastAsia="細明體" w:hAnsi="細明體"/>
          <w:color w:val="7030A0"/>
          <w:kern w:val="2"/>
          <w:lang w:eastAsia="zh-TW"/>
        </w:rPr>
        <w:t>$</w:t>
      </w:r>
      <w:r w:rsidR="00C412C0" w:rsidRPr="00C412C0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  <w:r w:rsidR="00FA1EF6">
        <w:rPr>
          <w:rFonts w:ascii="細明體" w:eastAsia="細明體" w:hAnsi="細明體" w:hint="eastAsia"/>
          <w:color w:val="7030A0"/>
          <w:kern w:val="2"/>
          <w:lang w:eastAsia="zh-TW"/>
        </w:rPr>
        <w:t xml:space="preserve"> 有值</w:t>
      </w:r>
    </w:p>
    <w:p w:rsidR="00FA1EF6" w:rsidRDefault="00DB4E5E" w:rsidP="00FA1EF6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DB4E5E">
        <w:rPr>
          <w:rFonts w:ascii="細明體" w:eastAsia="細明體" w:hAnsi="細明體"/>
          <w:color w:val="7030A0"/>
          <w:kern w:val="2"/>
          <w:lang w:eastAsia="zh-TW"/>
        </w:rPr>
        <w:t>$</w:t>
      </w:r>
      <w:ins w:id="528" w:author="馬慈蓮" w:date="2018-02-01T10:03:00Z">
        <w:r w:rsidRPr="00DB4E5E">
          <w:rPr>
            <w:rFonts w:ascii="細明體" w:eastAsia="細明體" w:hAnsi="細明體"/>
            <w:color w:val="7030A0"/>
            <w:kern w:val="2"/>
            <w:lang w:eastAsia="zh-TW"/>
          </w:rPr>
          <w:t>RECEIPT</w:t>
        </w:r>
      </w:ins>
      <w:r w:rsidRPr="00DB4E5E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 = </w:t>
      </w:r>
      <w:r w:rsidR="00B3512E" w:rsidRPr="00B3512E">
        <w:rPr>
          <w:rFonts w:ascii="細明體" w:eastAsia="細明體" w:hAnsi="細明體"/>
          <w:color w:val="7030A0"/>
          <w:kern w:val="2"/>
          <w:lang w:eastAsia="zh-TW"/>
        </w:rPr>
        <w:t>$</w:t>
      </w:r>
      <w:ins w:id="529" w:author="馬慈蓮" w:date="2018-02-01T10:03:00Z">
        <w:r w:rsidR="00B3512E" w:rsidRPr="00B3512E">
          <w:rPr>
            <w:rFonts w:ascii="細明體" w:eastAsia="細明體" w:hAnsi="細明體"/>
            <w:color w:val="7030A0"/>
            <w:kern w:val="2"/>
            <w:lang w:eastAsia="zh-TW"/>
          </w:rPr>
          <w:t>RECEIPT</w:t>
        </w:r>
      </w:ins>
      <w:r w:rsidR="00B3512E" w:rsidRPr="00B3512E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  <w:r w:rsidR="00B3512E">
        <w:rPr>
          <w:rFonts w:ascii="細明體" w:eastAsia="細明體" w:hAnsi="細明體" w:hint="eastAsia"/>
          <w:color w:val="7030A0"/>
          <w:kern w:val="2"/>
          <w:lang w:eastAsia="zh-TW"/>
        </w:rPr>
        <w:t xml:space="preserve"> + </w:t>
      </w:r>
      <w:r w:rsidR="004A70E7">
        <w:rPr>
          <w:rFonts w:ascii="細明體" w:eastAsia="細明體" w:hAnsi="細明體"/>
          <w:color w:val="7030A0"/>
          <w:kern w:val="2"/>
          <w:lang w:eastAsia="zh-TW"/>
        </w:rPr>
        <w:t>“</w:t>
      </w:r>
      <w:r w:rsidR="004A70E7">
        <w:rPr>
          <w:rFonts w:ascii="細明體" w:eastAsia="細明體" w:hAnsi="細明體" w:hint="eastAsia"/>
          <w:color w:val="7030A0"/>
          <w:kern w:val="2"/>
          <w:lang w:eastAsia="zh-TW"/>
        </w:rPr>
        <w:t>第</w:t>
      </w:r>
      <w:r w:rsidR="004A70E7">
        <w:rPr>
          <w:rFonts w:ascii="細明體" w:eastAsia="細明體" w:hAnsi="細明體"/>
          <w:color w:val="7030A0"/>
          <w:kern w:val="2"/>
          <w:lang w:eastAsia="zh-TW"/>
        </w:rPr>
        <w:t>”</w:t>
      </w:r>
      <w:r w:rsidR="004A70E7">
        <w:rPr>
          <w:rFonts w:ascii="細明體" w:eastAsia="細明體" w:hAnsi="細明體" w:hint="eastAsia"/>
          <w:color w:val="7030A0"/>
          <w:kern w:val="2"/>
          <w:lang w:eastAsia="zh-TW"/>
        </w:rPr>
        <w:t xml:space="preserve">+ X + </w:t>
      </w:r>
      <w:r w:rsidR="004A70E7">
        <w:rPr>
          <w:rFonts w:ascii="細明體" w:eastAsia="細明體" w:hAnsi="細明體"/>
          <w:color w:val="7030A0"/>
          <w:kern w:val="2"/>
          <w:lang w:eastAsia="zh-TW"/>
        </w:rPr>
        <w:t>“</w:t>
      </w:r>
      <w:r w:rsidR="004A70E7">
        <w:rPr>
          <w:rFonts w:ascii="細明體" w:eastAsia="細明體" w:hAnsi="細明體" w:hint="eastAsia"/>
          <w:color w:val="7030A0"/>
          <w:kern w:val="2"/>
          <w:lang w:eastAsia="zh-TW"/>
        </w:rPr>
        <w:t>筆檢核失敗，</w:t>
      </w:r>
      <w:r w:rsidR="004A70E7" w:rsidRPr="004A70E7">
        <w:rPr>
          <w:rFonts w:ascii="細明體" w:eastAsia="細明體" w:hAnsi="細明體" w:hint="eastAsia"/>
          <w:color w:val="7030A0"/>
          <w:kern w:val="2"/>
          <w:lang w:eastAsia="zh-TW"/>
        </w:rPr>
        <w:t>錯誤內容：</w:t>
      </w:r>
      <w:r w:rsidR="004A70E7">
        <w:rPr>
          <w:rFonts w:ascii="細明體" w:eastAsia="細明體" w:hAnsi="細明體"/>
          <w:color w:val="7030A0"/>
          <w:kern w:val="2"/>
          <w:lang w:eastAsia="zh-TW"/>
        </w:rPr>
        <w:t>”</w:t>
      </w:r>
      <w:r w:rsidR="004A70E7">
        <w:rPr>
          <w:rFonts w:ascii="細明體" w:eastAsia="細明體" w:hAnsi="細明體" w:hint="eastAsia"/>
          <w:color w:val="7030A0"/>
          <w:kern w:val="2"/>
          <w:lang w:eastAsia="zh-TW"/>
        </w:rPr>
        <w:t xml:space="preserve">+ </w:t>
      </w:r>
      <w:r w:rsidR="004A70E7" w:rsidRPr="004A70E7">
        <w:rPr>
          <w:rFonts w:ascii="細明體" w:eastAsia="細明體" w:hAnsi="細明體"/>
          <w:color w:val="7030A0"/>
          <w:kern w:val="2"/>
          <w:lang w:eastAsia="zh-TW"/>
        </w:rPr>
        <w:t>$</w:t>
      </w:r>
      <w:r w:rsidR="004A70E7" w:rsidRPr="004A70E7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  <w:r w:rsidR="004A70E7">
        <w:rPr>
          <w:rFonts w:ascii="細明體" w:eastAsia="細明體" w:hAnsi="細明體" w:hint="eastAsia"/>
          <w:color w:val="7030A0"/>
          <w:kern w:val="2"/>
          <w:lang w:eastAsia="zh-TW"/>
        </w:rPr>
        <w:t xml:space="preserve"> + </w:t>
      </w:r>
      <w:r w:rsidR="00287F78">
        <w:rPr>
          <w:rFonts w:ascii="細明體" w:eastAsia="細明體" w:hAnsi="細明體"/>
          <w:color w:val="7030A0"/>
          <w:kern w:val="2"/>
          <w:lang w:eastAsia="zh-TW"/>
        </w:rPr>
        <w:t>“</w:t>
      </w:r>
      <w:r w:rsidR="004A70E7" w:rsidRPr="004A70E7">
        <w:rPr>
          <w:rFonts w:ascii="細明體" w:eastAsia="細明體" w:hAnsi="細明體"/>
          <w:color w:val="7030A0"/>
          <w:kern w:val="2"/>
          <w:lang w:eastAsia="zh-TW"/>
        </w:rPr>
        <w:t>，</w:t>
      </w:r>
      <w:r w:rsidR="004A70E7" w:rsidRPr="004A70E7">
        <w:rPr>
          <w:rFonts w:ascii="細明體" w:eastAsia="細明體" w:hAnsi="細明體" w:hint="eastAsia"/>
          <w:color w:val="7030A0"/>
          <w:kern w:val="2"/>
          <w:lang w:eastAsia="zh-TW"/>
        </w:rPr>
        <w:t>欄位內容：</w:t>
      </w:r>
      <w:r w:rsidR="004A70E7" w:rsidRPr="004A70E7">
        <w:rPr>
          <w:rFonts w:ascii="細明體" w:eastAsia="細明體" w:hAnsi="細明體"/>
          <w:color w:val="7030A0"/>
          <w:kern w:val="2"/>
          <w:lang w:eastAsia="zh-TW"/>
        </w:rPr>
        <w:t>”+</w:t>
      </w:r>
      <w:r w:rsidR="00287F78">
        <w:rPr>
          <w:rFonts w:ascii="細明體" w:eastAsia="細明體" w:hAnsi="細明體" w:hint="eastAsia"/>
          <w:color w:val="7030A0"/>
          <w:kern w:val="2"/>
          <w:lang w:eastAsia="zh-TW"/>
        </w:rPr>
        <w:t xml:space="preserve"> 執行當筆的欄位</w:t>
      </w:r>
      <w:r w:rsidR="00D149E4">
        <w:rPr>
          <w:rFonts w:ascii="細明體" w:eastAsia="細明體" w:hAnsi="細明體" w:hint="eastAsia"/>
          <w:color w:val="7030A0"/>
          <w:kern w:val="2"/>
          <w:lang w:eastAsia="zh-TW"/>
        </w:rPr>
        <w:t xml:space="preserve"> + 換行</w:t>
      </w:r>
    </w:p>
    <w:p w:rsidR="0010103F" w:rsidRDefault="0045729A" w:rsidP="0010103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>全部檢核完後，若</w:t>
      </w:r>
      <w:r w:rsidRPr="0045729A">
        <w:rPr>
          <w:rFonts w:ascii="細明體" w:eastAsia="細明體" w:hAnsi="細明體"/>
          <w:color w:val="7030A0"/>
          <w:kern w:val="2"/>
          <w:lang w:eastAsia="zh-TW"/>
        </w:rPr>
        <w:t>$</w:t>
      </w:r>
      <w:ins w:id="530" w:author="馬慈蓮" w:date="2018-02-01T10:03:00Z">
        <w:r w:rsidRPr="0045729A">
          <w:rPr>
            <w:rFonts w:ascii="細明體" w:eastAsia="細明體" w:hAnsi="細明體"/>
            <w:color w:val="7030A0"/>
            <w:kern w:val="2"/>
            <w:lang w:eastAsia="zh-TW"/>
          </w:rPr>
          <w:t>RECEIPT</w:t>
        </w:r>
      </w:ins>
      <w:r w:rsidRPr="0045729A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>有資料</w:t>
      </w:r>
    </w:p>
    <w:p w:rsidR="0045729A" w:rsidRPr="008476F4" w:rsidRDefault="00993491" w:rsidP="0045729A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993491">
        <w:rPr>
          <w:rFonts w:ascii="細明體" w:eastAsia="細明體" w:hAnsi="細明體"/>
          <w:color w:val="7030A0"/>
          <w:kern w:val="2"/>
          <w:lang w:eastAsia="zh-TW"/>
        </w:rPr>
        <w:t>$</w:t>
      </w:r>
      <w:ins w:id="531" w:author="馬慈蓮" w:date="2018-02-01T10:03:00Z">
        <w:r w:rsidRPr="00993491">
          <w:rPr>
            <w:rFonts w:ascii="細明體" w:eastAsia="細明體" w:hAnsi="細明體"/>
            <w:color w:val="7030A0"/>
            <w:kern w:val="2"/>
            <w:lang w:eastAsia="zh-TW"/>
          </w:rPr>
          <w:t>RECEIPT</w:t>
        </w:r>
      </w:ins>
      <w:r w:rsidRPr="00993491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 =</w:t>
      </w:r>
      <w:r w:rsidR="006602D5">
        <w:rPr>
          <w:rFonts w:ascii="細明體" w:eastAsia="細明體" w:hAnsi="細明體" w:hint="eastAsia"/>
          <w:color w:val="7030A0"/>
          <w:kern w:val="2"/>
          <w:lang w:eastAsia="zh-TW"/>
        </w:rPr>
        <w:t xml:space="preserve"> </w:t>
      </w:r>
      <w:r w:rsidR="006602D5">
        <w:rPr>
          <w:rFonts w:ascii="細明體" w:eastAsia="細明體" w:hAnsi="細明體"/>
          <w:color w:val="7030A0"/>
          <w:kern w:val="2"/>
          <w:lang w:eastAsia="zh-TW"/>
        </w:rPr>
        <w:t>“</w:t>
      </w:r>
      <w:r w:rsidR="006602D5">
        <w:rPr>
          <w:rFonts w:ascii="細明體" w:eastAsia="細明體" w:hAnsi="細明體" w:hint="eastAsia"/>
          <w:color w:val="7030A0"/>
          <w:kern w:val="2"/>
          <w:lang w:eastAsia="zh-TW"/>
        </w:rPr>
        <w:t>收據</w:t>
      </w:r>
      <w:r w:rsidR="006602D5" w:rsidRPr="006602D5">
        <w:rPr>
          <w:rFonts w:ascii="細明體" w:eastAsia="細明體" w:hAnsi="細明體" w:hint="eastAsia"/>
          <w:color w:val="7030A0"/>
          <w:kern w:val="2"/>
          <w:lang w:eastAsia="zh-TW"/>
        </w:rPr>
        <w:t>檔檢核失敗，</w:t>
      </w:r>
      <w:r w:rsidR="006602D5">
        <w:rPr>
          <w:rFonts w:ascii="細明體" w:eastAsia="細明體" w:hAnsi="細明體"/>
          <w:color w:val="7030A0"/>
          <w:kern w:val="2"/>
          <w:lang w:eastAsia="zh-TW"/>
        </w:rPr>
        <w:t>”</w:t>
      </w:r>
      <w:r w:rsidR="00576038">
        <w:rPr>
          <w:rFonts w:ascii="細明體" w:eastAsia="細明體" w:hAnsi="細明體" w:hint="eastAsia"/>
          <w:color w:val="7030A0"/>
          <w:kern w:val="2"/>
          <w:lang w:eastAsia="zh-TW"/>
        </w:rPr>
        <w:t xml:space="preserve"> + </w:t>
      </w:r>
      <w:r w:rsidR="00576038" w:rsidRPr="00576038">
        <w:rPr>
          <w:rFonts w:ascii="細明體" w:eastAsia="細明體" w:hAnsi="細明體"/>
          <w:color w:val="7030A0"/>
          <w:kern w:val="2"/>
          <w:lang w:eastAsia="zh-TW"/>
        </w:rPr>
        <w:t>$</w:t>
      </w:r>
      <w:ins w:id="532" w:author="馬慈蓮" w:date="2018-02-01T10:03:00Z">
        <w:r w:rsidR="00576038" w:rsidRPr="00576038">
          <w:rPr>
            <w:rFonts w:ascii="細明體" w:eastAsia="細明體" w:hAnsi="細明體"/>
            <w:color w:val="7030A0"/>
            <w:kern w:val="2"/>
            <w:lang w:eastAsia="zh-TW"/>
          </w:rPr>
          <w:t>RECEIPT</w:t>
        </w:r>
      </w:ins>
      <w:r w:rsidR="00576038" w:rsidRPr="00576038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</w:p>
    <w:p w:rsidR="001A7784" w:rsidRPr="00726DFB" w:rsidRDefault="001A7784" w:rsidP="00FF3A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b/>
          <w:color w:val="7030A0"/>
          <w:kern w:val="2"/>
          <w:lang w:eastAsia="zh-TW"/>
        </w:rPr>
        <w:pPrChange w:id="533" w:author="馬慈蓮" w:date="2018-01-31T17:17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534" w:author="馬慈蓮" w:date="2018-01-31T17:18:00Z">
        <w:r w:rsidRPr="00726DFB">
          <w:rPr>
            <w:rFonts w:ascii="細明體" w:eastAsia="細明體" w:hAnsi="細明體" w:hint="eastAsia"/>
            <w:b/>
            <w:color w:val="7030A0"/>
            <w:kern w:val="2"/>
            <w:lang w:eastAsia="zh-TW"/>
          </w:rPr>
          <w:t>檢查</w:t>
        </w:r>
        <w:r w:rsidR="001C06BF" w:rsidRPr="00726DFB">
          <w:rPr>
            <w:rFonts w:ascii="細明體" w:eastAsia="細明體" w:hAnsi="細明體"/>
            <w:b/>
            <w:color w:val="7030A0"/>
            <w:kern w:val="2"/>
            <w:lang w:eastAsia="zh-TW"/>
          </w:rPr>
          <w:t>SURGERY</w:t>
        </w:r>
        <w:r w:rsidR="001C06BF" w:rsidRPr="00726DFB">
          <w:rPr>
            <w:rFonts w:ascii="細明體" w:eastAsia="細明體" w:hAnsi="細明體" w:hint="eastAsia"/>
            <w:b/>
            <w:color w:val="7030A0"/>
            <w:kern w:val="2"/>
            <w:lang w:eastAsia="zh-TW"/>
          </w:rPr>
          <w:t>檔案：</w:t>
        </w:r>
      </w:ins>
    </w:p>
    <w:p w:rsidR="00351070" w:rsidRDefault="00030632" w:rsidP="00FF3AD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29687D">
        <w:rPr>
          <w:rFonts w:ascii="細明體" w:eastAsia="細明體" w:hAnsi="細明體" w:hint="eastAsia"/>
          <w:color w:val="7030A0"/>
          <w:kern w:val="2"/>
          <w:lang w:eastAsia="zh-TW"/>
        </w:rPr>
        <w:t>取得第一筆，若為</w:t>
      </w:r>
      <w:r w:rsidRPr="0029687D">
        <w:rPr>
          <w:rFonts w:ascii="細明體" w:eastAsia="細明體" w:hAnsi="細明體"/>
          <w:color w:val="7030A0"/>
          <w:kern w:val="2"/>
          <w:lang w:eastAsia="zh-TW"/>
        </w:rPr>
        <w:t>”</w:t>
      </w:r>
      <w:r w:rsidRPr="0029687D">
        <w:rPr>
          <w:rFonts w:ascii="細明體" w:eastAsia="細明體" w:hAnsi="細明體" w:hint="eastAsia"/>
          <w:color w:val="7030A0"/>
          <w:kern w:val="2"/>
          <w:lang w:eastAsia="zh-TW"/>
        </w:rPr>
        <w:t>XXX</w:t>
      </w:r>
      <w:r w:rsidRPr="0029687D">
        <w:rPr>
          <w:rFonts w:ascii="細明體" w:eastAsia="細明體" w:hAnsi="細明體"/>
          <w:color w:val="7030A0"/>
          <w:kern w:val="2"/>
          <w:lang w:eastAsia="zh-TW"/>
        </w:rPr>
        <w:t>”</w:t>
      </w:r>
      <w:r w:rsidRPr="0029687D">
        <w:rPr>
          <w:rFonts w:ascii="細明體" w:eastAsia="細明體" w:hAnsi="細明體" w:hint="eastAsia"/>
          <w:color w:val="7030A0"/>
          <w:kern w:val="2"/>
          <w:lang w:eastAsia="zh-TW"/>
        </w:rPr>
        <w:t>，則PASS檢核</w:t>
      </w:r>
    </w:p>
    <w:p w:rsidR="00924B5F" w:rsidRPr="0029687D" w:rsidRDefault="00924B5F" w:rsidP="00FF3AD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924B5F">
        <w:rPr>
          <w:rFonts w:ascii="細明體" w:eastAsia="細明體" w:hAnsi="細明體"/>
          <w:color w:val="7030A0"/>
          <w:kern w:val="2"/>
          <w:lang w:eastAsia="zh-TW"/>
        </w:rPr>
        <w:t>SET $</w:t>
      </w:r>
      <w:ins w:id="535" w:author="馬慈蓮" w:date="2018-01-31T17:18:00Z">
        <w:r w:rsidR="00531BB3" w:rsidRPr="00531BB3">
          <w:rPr>
            <w:rFonts w:ascii="細明體" w:eastAsia="細明體" w:hAnsi="細明體"/>
            <w:color w:val="7030A0"/>
            <w:kern w:val="2"/>
            <w:lang w:eastAsia="zh-TW"/>
          </w:rPr>
          <w:t>SURGERY</w:t>
        </w:r>
      </w:ins>
      <w:r w:rsidRPr="00924B5F">
        <w:rPr>
          <w:rFonts w:ascii="細明體" w:eastAsia="細明體" w:hAnsi="細明體" w:hint="eastAsia"/>
          <w:color w:val="7030A0"/>
          <w:kern w:val="2"/>
          <w:lang w:eastAsia="zh-TW"/>
        </w:rPr>
        <w:t>不符合訊息 = 空白</w:t>
      </w:r>
    </w:p>
    <w:p w:rsidR="00AD0A5F" w:rsidRDefault="002C7159" w:rsidP="00FF3AD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29687D">
        <w:rPr>
          <w:rFonts w:ascii="細明體" w:eastAsia="細明體" w:hAnsi="細明體" w:hint="eastAsia"/>
          <w:color w:val="7030A0"/>
          <w:kern w:val="2"/>
          <w:lang w:eastAsia="zh-TW"/>
        </w:rPr>
        <w:t>若不為XXX，逐筆進行判斷(可能多筆)</w:t>
      </w:r>
    </w:p>
    <w:p w:rsidR="00044B13" w:rsidRDefault="00044B13" w:rsidP="00FF3AD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044B13">
        <w:rPr>
          <w:rFonts w:ascii="細明體" w:eastAsia="細明體" w:hAnsi="細明體"/>
          <w:color w:val="7030A0"/>
          <w:kern w:val="2"/>
          <w:lang w:eastAsia="zh-TW"/>
        </w:rPr>
        <w:t>SET $</w:t>
      </w:r>
      <w:r w:rsidRPr="00044B13">
        <w:rPr>
          <w:rFonts w:ascii="細明體" w:eastAsia="細明體" w:hAnsi="細明體" w:hint="eastAsia"/>
          <w:color w:val="7030A0"/>
          <w:kern w:val="2"/>
          <w:lang w:eastAsia="zh-TW"/>
        </w:rPr>
        <w:t>不符合訊息 = 空白</w:t>
      </w:r>
    </w:p>
    <w:p w:rsidR="0096074F" w:rsidRPr="0029687D" w:rsidRDefault="0051082F" w:rsidP="00FF3AD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ins w:id="536" w:author="馬慈蓮" w:date="2018-01-31T17:18:00Z">
        <w:r w:rsidRPr="0029687D">
          <w:rPr>
            <w:rFonts w:ascii="細明體" w:eastAsia="細明體" w:hAnsi="細明體"/>
            <w:color w:val="7030A0"/>
            <w:kern w:val="2"/>
            <w:lang w:eastAsia="zh-TW"/>
          </w:rPr>
          <w:t>SURGERY</w:t>
        </w:r>
      </w:ins>
      <w:r w:rsidRPr="0029687D">
        <w:rPr>
          <w:rFonts w:ascii="細明體" w:eastAsia="細明體" w:hAnsi="細明體" w:hint="eastAsia"/>
          <w:color w:val="7030A0"/>
          <w:kern w:val="2"/>
          <w:lang w:eastAsia="zh-TW"/>
        </w:rPr>
        <w:t>[]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 = </w:t>
      </w:r>
      <w:r w:rsidRPr="0029687D">
        <w:rPr>
          <w:rFonts w:ascii="細明體" w:eastAsia="細明體" w:hAnsi="細明體" w:hint="eastAsia"/>
          <w:color w:val="7030A0"/>
          <w:kern w:val="2"/>
          <w:lang w:eastAsia="zh-TW"/>
        </w:rPr>
        <w:t>以</w:t>
      </w:r>
      <w:r>
        <w:rPr>
          <w:rFonts w:ascii="細明體" w:eastAsia="細明體" w:hAnsi="細明體"/>
          <w:color w:val="7030A0"/>
          <w:kern w:val="2"/>
          <w:lang w:eastAsia="zh-TW"/>
        </w:rPr>
        <w:t>”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>|</w:t>
      </w:r>
      <w:r>
        <w:rPr>
          <w:rFonts w:ascii="細明體" w:eastAsia="細明體" w:hAnsi="細明體"/>
          <w:color w:val="7030A0"/>
          <w:kern w:val="2"/>
          <w:lang w:eastAsia="zh-TW"/>
        </w:rPr>
        <w:t>”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>分隔</w:t>
      </w:r>
    </w:p>
    <w:p w:rsidR="008D2520" w:rsidRDefault="0051082F" w:rsidP="00FF3AD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51082F">
        <w:rPr>
          <w:rFonts w:ascii="細明體" w:eastAsia="細明體" w:hAnsi="細明體"/>
          <w:color w:val="7030A0"/>
          <w:kern w:val="2"/>
          <w:lang w:eastAsia="zh-TW"/>
        </w:rPr>
        <w:t xml:space="preserve">X = </w:t>
      </w:r>
      <w:r w:rsidRPr="0051082F">
        <w:rPr>
          <w:rFonts w:ascii="細明體" w:eastAsia="細明體" w:hAnsi="細明體" w:hint="eastAsia"/>
          <w:color w:val="7030A0"/>
          <w:kern w:val="2"/>
          <w:lang w:eastAsia="zh-TW"/>
        </w:rPr>
        <w:t>目前第幾筆</w:t>
      </w:r>
    </w:p>
    <w:tbl>
      <w:tblPr>
        <w:tblW w:w="0" w:type="auto"/>
        <w:tblInd w:w="2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"/>
        <w:gridCol w:w="2816"/>
        <w:gridCol w:w="3583"/>
        <w:gridCol w:w="1276"/>
        <w:tblGridChange w:id="537">
          <w:tblGrid>
            <w:gridCol w:w="688"/>
            <w:gridCol w:w="2816"/>
            <w:gridCol w:w="3583"/>
            <w:gridCol w:w="1276"/>
          </w:tblGrid>
        </w:tblGridChange>
      </w:tblGrid>
      <w:tr w:rsidR="000C0F45" w:rsidRPr="0029687D" w:rsidTr="001B51DC">
        <w:trPr>
          <w:ins w:id="538" w:author="馬慈蓮" w:date="2018-02-01T09:49:00Z"/>
        </w:trPr>
        <w:tc>
          <w:tcPr>
            <w:tcW w:w="688" w:type="dxa"/>
            <w:shd w:val="clear" w:color="auto" w:fill="BFBFBF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539" w:author="馬慈蓮" w:date="2018-02-01T09:49:00Z"/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</w:pPr>
            <w:ins w:id="540" w:author="馬慈蓮" w:date="2018-02-01T09:49:00Z"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項次</w:t>
              </w:r>
            </w:ins>
          </w:p>
        </w:tc>
        <w:tc>
          <w:tcPr>
            <w:tcW w:w="2816" w:type="dxa"/>
            <w:shd w:val="clear" w:color="auto" w:fill="BFBFBF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jc w:val="center"/>
              <w:rPr>
                <w:ins w:id="541" w:author="馬慈蓮" w:date="2018-02-01T09:49:00Z"/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</w:pPr>
            <w:ins w:id="542" w:author="馬慈蓮" w:date="2018-02-01T09:49:00Z"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檢核</w:t>
              </w:r>
            </w:ins>
          </w:p>
        </w:tc>
        <w:tc>
          <w:tcPr>
            <w:tcW w:w="3583" w:type="dxa"/>
            <w:shd w:val="clear" w:color="auto" w:fill="BFBFBF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jc w:val="center"/>
              <w:rPr>
                <w:ins w:id="543" w:author="馬慈蓮" w:date="2018-02-01T09:49:00Z"/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</w:pPr>
            <w:ins w:id="544" w:author="馬慈蓮" w:date="2018-02-01T09:49:00Z"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不符合時的訊息(將訊息累加</w:t>
              </w:r>
              <w:r w:rsidRPr="0029687D">
                <w:rPr>
                  <w:rFonts w:ascii="細明體" w:eastAsia="細明體" w:hAnsi="細明體"/>
                  <w:b/>
                  <w:color w:val="7030A0"/>
                  <w:kern w:val="2"/>
                  <w:szCs w:val="24"/>
                  <w:lang w:eastAsia="zh-TW"/>
                </w:rPr>
                <w:t>”</w:t>
              </w:r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、</w:t>
              </w:r>
              <w:r w:rsidRPr="0029687D">
                <w:rPr>
                  <w:rFonts w:ascii="細明體" w:eastAsia="細明體" w:hAnsi="細明體"/>
                  <w:b/>
                  <w:color w:val="7030A0"/>
                  <w:kern w:val="2"/>
                  <w:szCs w:val="24"/>
                  <w:lang w:eastAsia="zh-TW"/>
                </w:rPr>
                <w:t>”</w:t>
              </w:r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分隔)</w:t>
              </w:r>
            </w:ins>
          </w:p>
        </w:tc>
        <w:tc>
          <w:tcPr>
            <w:tcW w:w="1276" w:type="dxa"/>
            <w:shd w:val="clear" w:color="auto" w:fill="BFBFBF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jc w:val="center"/>
              <w:rPr>
                <w:ins w:id="545" w:author="馬慈蓮" w:date="2018-02-01T09:49:00Z"/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</w:pPr>
            <w:ins w:id="546" w:author="馬慈蓮" w:date="2018-02-01T09:49:00Z"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檢核失敗是否往後檢核</w:t>
              </w:r>
            </w:ins>
          </w:p>
        </w:tc>
      </w:tr>
      <w:tr w:rsidR="000C0F45" w:rsidRPr="0029687D" w:rsidTr="001B51DC">
        <w:trPr>
          <w:ins w:id="547" w:author="馬慈蓮" w:date="2018-02-01T09:49:00Z"/>
        </w:trPr>
        <w:tc>
          <w:tcPr>
            <w:tcW w:w="688" w:type="dxa"/>
          </w:tcPr>
          <w:p w:rsidR="000C0F45" w:rsidRPr="0029687D" w:rsidRDefault="000C0F45" w:rsidP="009E797A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ins w:id="548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549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0C0F45" w:rsidRPr="0029687D" w:rsidRDefault="009B5834" w:rsidP="00D46FEC">
            <w:pPr>
              <w:pStyle w:val="Tabletext"/>
              <w:keepLines w:val="0"/>
              <w:spacing w:after="0" w:line="240" w:lineRule="auto"/>
              <w:rPr>
                <w:ins w:id="550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551" w:author="馬慈蓮" w:date="2018-01-31T17:18:00Z">
              <w:r w:rsidRPr="009B5834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552" w:author="馬慈蓮" w:date="2018-02-01T09:49:00Z"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[]有1</w:t>
              </w:r>
            </w:ins>
            <w:r w:rsidR="00067E52">
              <w:rPr>
                <w:rFonts w:ascii="細明體" w:eastAsia="細明體" w:hAnsi="細明體" w:hint="eastAsia"/>
                <w:color w:val="7030A0"/>
                <w:lang w:eastAsia="zh-TW"/>
              </w:rPr>
              <w:t>1</w:t>
            </w:r>
            <w:ins w:id="553" w:author="馬慈蓮" w:date="2018-02-01T09:49:00Z"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個欄位</w:t>
              </w:r>
            </w:ins>
          </w:p>
        </w:tc>
        <w:tc>
          <w:tcPr>
            <w:tcW w:w="3583" w:type="dxa"/>
          </w:tcPr>
          <w:p w:rsidR="000C0F45" w:rsidRPr="0029687D" w:rsidRDefault="0034466B" w:rsidP="00D46FEC">
            <w:pPr>
              <w:pStyle w:val="Tabletext"/>
              <w:keepLines w:val="0"/>
              <w:spacing w:after="0" w:line="240" w:lineRule="auto"/>
              <w:rPr>
                <w:ins w:id="554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r w:rsidRPr="0034466B">
              <w:rPr>
                <w:rFonts w:ascii="細明體" w:eastAsia="細明體" w:hAnsi="細明體" w:hint="eastAsia"/>
                <w:color w:val="7030A0"/>
                <w:lang w:eastAsia="zh-TW"/>
              </w:rPr>
              <w:t>第X筆，</w:t>
            </w:r>
            <w:ins w:id="555" w:author="馬慈蓮" w:date="2018-02-01T09:49:00Z"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有欄位未傳入</w:t>
              </w:r>
            </w:ins>
            <w:r>
              <w:rPr>
                <w:rFonts w:ascii="細明體" w:eastAsia="細明體" w:hAnsi="細明體" w:hint="eastAsia"/>
                <w:color w:val="7030A0"/>
                <w:lang w:eastAsia="zh-TW"/>
              </w:rPr>
              <w:t xml:space="preserve">：+ </w:t>
            </w:r>
            <w:ins w:id="556" w:author="馬慈蓮" w:date="2018-01-31T17:18:00Z">
              <w:r w:rsidR="00295DD2" w:rsidRPr="00295DD2">
                <w:rPr>
                  <w:rFonts w:ascii="細明體" w:eastAsia="細明體" w:hAnsi="細明體"/>
                  <w:color w:val="7030A0"/>
                  <w:lang w:eastAsia="zh-TW"/>
                </w:rPr>
                <w:t>SURGER</w:t>
              </w:r>
            </w:ins>
            <w:r w:rsidR="00295DD2">
              <w:rPr>
                <w:rFonts w:ascii="細明體" w:eastAsia="細明體" w:hAnsi="細明體" w:hint="eastAsia"/>
                <w:color w:val="7030A0"/>
                <w:lang w:eastAsia="zh-TW"/>
              </w:rPr>
              <w:t>Y</w:t>
            </w:r>
            <w:r w:rsidRPr="0034466B">
              <w:rPr>
                <w:rFonts w:ascii="細明體" w:eastAsia="細明體" w:hAnsi="細明體" w:hint="eastAsia"/>
                <w:color w:val="7030A0"/>
                <w:lang w:eastAsia="zh-TW"/>
              </w:rPr>
              <w:t>整欄</w:t>
            </w:r>
          </w:p>
        </w:tc>
        <w:tc>
          <w:tcPr>
            <w:tcW w:w="1276" w:type="dxa"/>
          </w:tcPr>
          <w:p w:rsidR="000C0F45" w:rsidRPr="0029687D" w:rsidRDefault="00F00DB1" w:rsidP="00D46FEC">
            <w:pPr>
              <w:pStyle w:val="Tabletext"/>
              <w:keepLines w:val="0"/>
              <w:spacing w:after="0" w:line="240" w:lineRule="auto"/>
              <w:rPr>
                <w:ins w:id="557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  <w:lang w:eastAsia="zh-TW"/>
              </w:rPr>
              <w:t>N</w:t>
            </w:r>
          </w:p>
        </w:tc>
      </w:tr>
      <w:tr w:rsidR="000C0F45" w:rsidRPr="0029687D" w:rsidTr="001B51DC">
        <w:trPr>
          <w:ins w:id="558" w:author="馬慈蓮" w:date="2018-02-01T09:49:00Z"/>
        </w:trPr>
        <w:tc>
          <w:tcPr>
            <w:tcW w:w="688" w:type="dxa"/>
          </w:tcPr>
          <w:p w:rsidR="000C0F45" w:rsidRPr="0029687D" w:rsidRDefault="000C0F45" w:rsidP="009E797A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ins w:id="559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560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0C0F45" w:rsidRPr="0029687D" w:rsidRDefault="009B5834" w:rsidP="00D46FEC">
            <w:pPr>
              <w:pStyle w:val="Tabletext"/>
              <w:keepLines w:val="0"/>
              <w:spacing w:after="0" w:line="240" w:lineRule="auto"/>
              <w:rPr>
                <w:ins w:id="561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562" w:author="馬慈蓮" w:date="2018-01-31T17:18:00Z">
              <w:r w:rsidRPr="009B5834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563" w:author="馬慈蓮" w:date="2018-02-01T09:49:00Z"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[0]需有值</w:t>
              </w:r>
            </w:ins>
          </w:p>
        </w:tc>
        <w:tc>
          <w:tcPr>
            <w:tcW w:w="3583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564" w:author="馬慈蓮" w:date="2018-02-01T09:49:00Z"/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ins w:id="565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kern w:val="2"/>
                  <w:lang w:eastAsia="zh-TW"/>
                </w:rPr>
                <w:t>未傳入醫院傳輸代號</w:t>
              </w:r>
            </w:ins>
          </w:p>
        </w:tc>
        <w:tc>
          <w:tcPr>
            <w:tcW w:w="1276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566" w:author="馬慈蓮" w:date="2018-02-01T09:49:00Z"/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</w:p>
        </w:tc>
      </w:tr>
      <w:tr w:rsidR="000C0F45" w:rsidRPr="0029687D" w:rsidTr="001B51DC">
        <w:trPr>
          <w:ins w:id="567" w:author="馬慈蓮" w:date="2018-02-01T09:49:00Z"/>
        </w:trPr>
        <w:tc>
          <w:tcPr>
            <w:tcW w:w="688" w:type="dxa"/>
          </w:tcPr>
          <w:p w:rsidR="000C0F45" w:rsidRPr="0029687D" w:rsidRDefault="000C0F45" w:rsidP="009E797A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ins w:id="568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569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0C0F45" w:rsidRPr="0029687D" w:rsidRDefault="009B5834" w:rsidP="00D46FEC">
            <w:pPr>
              <w:pStyle w:val="Tabletext"/>
              <w:keepLines w:val="0"/>
              <w:spacing w:after="0" w:line="240" w:lineRule="auto"/>
              <w:rPr>
                <w:ins w:id="570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571" w:author="馬慈蓮" w:date="2018-01-31T17:18:00Z">
              <w:r w:rsidRPr="009B5834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572" w:author="馬慈蓮" w:date="2018-02-01T09:49:00Z"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[1]需有值</w:t>
              </w:r>
            </w:ins>
          </w:p>
        </w:tc>
        <w:tc>
          <w:tcPr>
            <w:tcW w:w="3583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573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574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未傳入身分證號</w:t>
              </w:r>
            </w:ins>
          </w:p>
        </w:tc>
        <w:tc>
          <w:tcPr>
            <w:tcW w:w="1276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575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0C0F45" w:rsidRPr="0029687D" w:rsidTr="001B51DC">
        <w:trPr>
          <w:ins w:id="576" w:author="馬慈蓮" w:date="2018-02-01T09:49:00Z"/>
        </w:trPr>
        <w:tc>
          <w:tcPr>
            <w:tcW w:w="688" w:type="dxa"/>
          </w:tcPr>
          <w:p w:rsidR="000C0F45" w:rsidRPr="0029687D" w:rsidRDefault="000C0F45" w:rsidP="009E797A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ins w:id="577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578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0C0F45" w:rsidRPr="0029687D" w:rsidRDefault="009B5834" w:rsidP="00D46FEC">
            <w:pPr>
              <w:pStyle w:val="Tabletext"/>
              <w:keepLines w:val="0"/>
              <w:spacing w:after="0" w:line="240" w:lineRule="auto"/>
              <w:rPr>
                <w:ins w:id="579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580" w:author="馬慈蓮" w:date="2018-01-31T17:18:00Z">
              <w:r w:rsidRPr="009B5834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581" w:author="馬慈蓮" w:date="2018-02-01T09:49:00Z"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="000C0F45" w:rsidRPr="0029687D">
                <w:rPr>
                  <w:rFonts w:ascii="細明體" w:eastAsia="細明體" w:hAnsi="細明體"/>
                  <w:color w:val="7030A0"/>
                  <w:lang w:eastAsia="zh-TW"/>
                </w:rPr>
                <w:t>2</w:t>
              </w:r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]需有值</w:t>
              </w:r>
            </w:ins>
          </w:p>
        </w:tc>
        <w:tc>
          <w:tcPr>
            <w:tcW w:w="3583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582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583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未傳入姓名</w:t>
              </w:r>
            </w:ins>
          </w:p>
        </w:tc>
        <w:tc>
          <w:tcPr>
            <w:tcW w:w="1276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584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0C0F45" w:rsidRPr="0029687D" w:rsidTr="001B51DC">
        <w:trPr>
          <w:ins w:id="585" w:author="馬慈蓮" w:date="2018-02-01T09:49:00Z"/>
        </w:trPr>
        <w:tc>
          <w:tcPr>
            <w:tcW w:w="688" w:type="dxa"/>
          </w:tcPr>
          <w:p w:rsidR="000C0F45" w:rsidRPr="0029687D" w:rsidRDefault="000C0F45" w:rsidP="009E797A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ins w:id="586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587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0C0F45" w:rsidRPr="0029687D" w:rsidRDefault="009B5834" w:rsidP="00D46FEC">
            <w:pPr>
              <w:pStyle w:val="Tabletext"/>
              <w:keepLines w:val="0"/>
              <w:spacing w:after="0" w:line="240" w:lineRule="auto"/>
              <w:rPr>
                <w:ins w:id="588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589" w:author="馬慈蓮" w:date="2018-01-31T17:18:00Z">
              <w:r w:rsidRPr="009B5834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590" w:author="馬慈蓮" w:date="2018-02-01T09:49:00Z"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="000C0F45" w:rsidRPr="0029687D">
                <w:rPr>
                  <w:rFonts w:ascii="細明體" w:eastAsia="細明體" w:hAnsi="細明體"/>
                  <w:color w:val="7030A0"/>
                  <w:lang w:eastAsia="zh-TW"/>
                </w:rPr>
                <w:t>3</w:t>
              </w:r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]需有值</w:t>
              </w:r>
            </w:ins>
          </w:p>
        </w:tc>
        <w:tc>
          <w:tcPr>
            <w:tcW w:w="3583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591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592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未傳入出生日期</w:t>
              </w:r>
            </w:ins>
          </w:p>
        </w:tc>
        <w:tc>
          <w:tcPr>
            <w:tcW w:w="1276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593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0C0F45" w:rsidRPr="0029687D" w:rsidTr="001B51DC">
        <w:trPr>
          <w:ins w:id="594" w:author="馬慈蓮" w:date="2018-02-01T09:49:00Z"/>
        </w:trPr>
        <w:tc>
          <w:tcPr>
            <w:tcW w:w="688" w:type="dxa"/>
          </w:tcPr>
          <w:p w:rsidR="000C0F45" w:rsidRPr="0029687D" w:rsidRDefault="000C0F45" w:rsidP="009E797A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ins w:id="595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596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0C0F45" w:rsidRPr="0029687D" w:rsidRDefault="009B5834" w:rsidP="00D46FEC">
            <w:pPr>
              <w:pStyle w:val="Tabletext"/>
              <w:keepLines w:val="0"/>
              <w:spacing w:after="0" w:line="240" w:lineRule="auto"/>
              <w:rPr>
                <w:ins w:id="597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598" w:author="馬慈蓮" w:date="2018-01-31T17:18:00Z">
              <w:r w:rsidRPr="009B5834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599" w:author="馬慈蓮" w:date="2018-02-01T09:49:00Z"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="000C0F45" w:rsidRPr="0029687D">
                <w:rPr>
                  <w:rFonts w:ascii="細明體" w:eastAsia="細明體" w:hAnsi="細明體"/>
                  <w:color w:val="7030A0"/>
                  <w:lang w:eastAsia="zh-TW"/>
                </w:rPr>
                <w:t>3</w:t>
              </w:r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]需為YYYYMMDD格式</w:t>
              </w:r>
            </w:ins>
          </w:p>
        </w:tc>
        <w:tc>
          <w:tcPr>
            <w:tcW w:w="3583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600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601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出生日期格式錯誤：</w:t>
              </w:r>
            </w:ins>
            <w:ins w:id="602" w:author="馬慈蓮" w:date="2018-01-31T17:18:00Z">
              <w:r w:rsidR="001945FD" w:rsidRPr="001945FD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603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3</w:t>
              </w:r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</w:t>
              </w:r>
            </w:ins>
          </w:p>
        </w:tc>
        <w:tc>
          <w:tcPr>
            <w:tcW w:w="1276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604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0C0F45" w:rsidRPr="0029687D" w:rsidTr="001B51DC">
        <w:trPr>
          <w:ins w:id="605" w:author="馬慈蓮" w:date="2018-02-01T09:49:00Z"/>
        </w:trPr>
        <w:tc>
          <w:tcPr>
            <w:tcW w:w="688" w:type="dxa"/>
          </w:tcPr>
          <w:p w:rsidR="000C0F45" w:rsidRPr="0029687D" w:rsidRDefault="000C0F45" w:rsidP="009E797A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ins w:id="606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607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0C0F45" w:rsidRPr="0029687D" w:rsidRDefault="009B5834" w:rsidP="00D46FEC">
            <w:pPr>
              <w:pStyle w:val="Tabletext"/>
              <w:keepLines w:val="0"/>
              <w:spacing w:after="0" w:line="240" w:lineRule="auto"/>
              <w:rPr>
                <w:ins w:id="608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609" w:author="馬慈蓮" w:date="2018-01-31T17:18:00Z">
              <w:r w:rsidRPr="009B5834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610" w:author="馬慈蓮" w:date="2018-02-01T09:49:00Z"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="000C0F45" w:rsidRPr="0029687D">
                <w:rPr>
                  <w:rFonts w:ascii="細明體" w:eastAsia="細明體" w:hAnsi="細明體"/>
                  <w:color w:val="7030A0"/>
                  <w:lang w:eastAsia="zh-TW"/>
                </w:rPr>
                <w:t>4</w:t>
              </w:r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]需有值</w:t>
              </w:r>
            </w:ins>
          </w:p>
        </w:tc>
        <w:tc>
          <w:tcPr>
            <w:tcW w:w="3583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611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612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未傳入性別</w:t>
              </w:r>
            </w:ins>
          </w:p>
        </w:tc>
        <w:tc>
          <w:tcPr>
            <w:tcW w:w="1276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613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0C0F45" w:rsidRPr="0029687D" w:rsidTr="001B51DC">
        <w:trPr>
          <w:trHeight w:val="791"/>
          <w:ins w:id="614" w:author="馬慈蓮" w:date="2018-02-01T09:49:00Z"/>
        </w:trPr>
        <w:tc>
          <w:tcPr>
            <w:tcW w:w="688" w:type="dxa"/>
          </w:tcPr>
          <w:p w:rsidR="000C0F45" w:rsidRPr="0029687D" w:rsidRDefault="000C0F45" w:rsidP="009E797A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ins w:id="615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616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0C0F45" w:rsidRPr="0029687D" w:rsidRDefault="009B5834" w:rsidP="00D46FEC">
            <w:pPr>
              <w:pStyle w:val="Tabletext"/>
              <w:keepLines w:val="0"/>
              <w:spacing w:after="0" w:line="240" w:lineRule="auto"/>
              <w:rPr>
                <w:ins w:id="617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618" w:author="馬慈蓮" w:date="2018-01-31T17:18:00Z">
              <w:r w:rsidRPr="009B5834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619" w:author="馬慈蓮" w:date="2018-02-01T09:49:00Z"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="000C0F45" w:rsidRPr="0029687D">
                <w:rPr>
                  <w:rFonts w:ascii="細明體" w:eastAsia="細明體" w:hAnsi="細明體"/>
                  <w:color w:val="7030A0"/>
                  <w:lang w:eastAsia="zh-TW"/>
                </w:rPr>
                <w:t>4</w:t>
              </w:r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</w:t>
              </w:r>
              <w:r w:rsidR="000C0F45" w:rsidRPr="0029687D">
                <w:rPr>
                  <w:rFonts w:ascii="細明體" w:eastAsia="細明體" w:hAnsi="細明體"/>
                  <w:color w:val="7030A0"/>
                  <w:lang w:eastAsia="zh-TW"/>
                </w:rPr>
                <w:t>”</w:t>
              </w:r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M</w:t>
              </w:r>
              <w:r w:rsidR="000C0F45" w:rsidRPr="0029687D">
                <w:rPr>
                  <w:rFonts w:ascii="細明體" w:eastAsia="細明體" w:hAnsi="細明體"/>
                  <w:color w:val="7030A0"/>
                  <w:lang w:eastAsia="zh-TW"/>
                </w:rPr>
                <w:t>”or “F”</w:t>
              </w:r>
            </w:ins>
          </w:p>
        </w:tc>
        <w:tc>
          <w:tcPr>
            <w:tcW w:w="3583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620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621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性別有誤，應為F或M：</w:t>
              </w:r>
            </w:ins>
            <w:ins w:id="622" w:author="馬慈蓮" w:date="2018-01-31T17:18:00Z">
              <w:r w:rsidR="001945FD" w:rsidRPr="001945FD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623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4</w:t>
              </w:r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</w:t>
              </w:r>
            </w:ins>
          </w:p>
        </w:tc>
        <w:tc>
          <w:tcPr>
            <w:tcW w:w="1276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624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0C0F45" w:rsidRPr="0029687D" w:rsidTr="001B51DC">
        <w:trPr>
          <w:ins w:id="625" w:author="馬慈蓮" w:date="2018-02-01T09:49:00Z"/>
        </w:trPr>
        <w:tc>
          <w:tcPr>
            <w:tcW w:w="688" w:type="dxa"/>
          </w:tcPr>
          <w:p w:rsidR="000C0F45" w:rsidRPr="0029687D" w:rsidRDefault="000C0F45" w:rsidP="009E797A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ins w:id="626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627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0C0F45" w:rsidRPr="0029687D" w:rsidRDefault="009B5834" w:rsidP="00D46FEC">
            <w:pPr>
              <w:pStyle w:val="Tabletext"/>
              <w:keepLines w:val="0"/>
              <w:spacing w:after="0" w:line="240" w:lineRule="auto"/>
              <w:rPr>
                <w:ins w:id="628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629" w:author="馬慈蓮" w:date="2018-01-31T17:18:00Z">
              <w:r w:rsidRPr="009B5834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630" w:author="馬慈蓮" w:date="2018-02-01T09:49:00Z"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="000C0F45" w:rsidRPr="0029687D">
                <w:rPr>
                  <w:rFonts w:ascii="細明體" w:eastAsia="細明體" w:hAnsi="細明體"/>
                  <w:color w:val="7030A0"/>
                  <w:lang w:eastAsia="zh-TW"/>
                </w:rPr>
                <w:t>5</w:t>
              </w:r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]需有值</w:t>
              </w:r>
            </w:ins>
          </w:p>
        </w:tc>
        <w:tc>
          <w:tcPr>
            <w:tcW w:w="3583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631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632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未傳入住院號</w:t>
              </w:r>
            </w:ins>
          </w:p>
        </w:tc>
        <w:tc>
          <w:tcPr>
            <w:tcW w:w="1276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633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0C0F45" w:rsidRPr="0029687D" w:rsidTr="001B51DC">
        <w:trPr>
          <w:ins w:id="634" w:author="馬慈蓮" w:date="2018-02-01T09:49:00Z"/>
        </w:trPr>
        <w:tc>
          <w:tcPr>
            <w:tcW w:w="688" w:type="dxa"/>
          </w:tcPr>
          <w:p w:rsidR="000C0F45" w:rsidRPr="0029687D" w:rsidRDefault="000C0F45" w:rsidP="009E797A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ins w:id="635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636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0C0F45" w:rsidRPr="0029687D" w:rsidRDefault="009B5834" w:rsidP="00D46FEC">
            <w:pPr>
              <w:pStyle w:val="Tabletext"/>
              <w:keepLines w:val="0"/>
              <w:spacing w:after="0" w:line="240" w:lineRule="auto"/>
              <w:rPr>
                <w:ins w:id="637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638" w:author="馬慈蓮" w:date="2018-01-31T17:18:00Z">
              <w:r w:rsidRPr="009B5834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639" w:author="馬慈蓮" w:date="2018-02-01T09:49:00Z"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="000C0F45" w:rsidRPr="0029687D">
                <w:rPr>
                  <w:rFonts w:ascii="細明體" w:eastAsia="細明體" w:hAnsi="細明體"/>
                  <w:color w:val="7030A0"/>
                  <w:lang w:eastAsia="zh-TW"/>
                </w:rPr>
                <w:t>6</w:t>
              </w:r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]需有值</w:t>
              </w:r>
            </w:ins>
          </w:p>
        </w:tc>
        <w:tc>
          <w:tcPr>
            <w:tcW w:w="3583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640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641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未傳入住院日期</w:t>
              </w:r>
            </w:ins>
          </w:p>
        </w:tc>
        <w:tc>
          <w:tcPr>
            <w:tcW w:w="1276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642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0C0F45" w:rsidRPr="0029687D" w:rsidTr="001B51DC">
        <w:trPr>
          <w:ins w:id="643" w:author="馬慈蓮" w:date="2018-02-01T09:49:00Z"/>
        </w:trPr>
        <w:tc>
          <w:tcPr>
            <w:tcW w:w="688" w:type="dxa"/>
          </w:tcPr>
          <w:p w:rsidR="000C0F45" w:rsidRPr="0029687D" w:rsidRDefault="000C0F45" w:rsidP="009E797A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ins w:id="644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645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0C0F45" w:rsidRPr="0029687D" w:rsidRDefault="009B5834" w:rsidP="00D46FEC">
            <w:pPr>
              <w:pStyle w:val="Tabletext"/>
              <w:keepLines w:val="0"/>
              <w:spacing w:after="0" w:line="240" w:lineRule="auto"/>
              <w:rPr>
                <w:ins w:id="646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647" w:author="馬慈蓮" w:date="2018-01-31T17:18:00Z">
              <w:r w:rsidRPr="009B5834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648" w:author="馬慈蓮" w:date="2018-02-01T09:49:00Z"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[6]需為YYYYMMDD格式</w:t>
              </w:r>
            </w:ins>
          </w:p>
        </w:tc>
        <w:tc>
          <w:tcPr>
            <w:tcW w:w="3583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649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650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住院日期格式錯誤：</w:t>
              </w:r>
            </w:ins>
            <w:ins w:id="651" w:author="馬慈蓮" w:date="2018-01-31T17:18:00Z">
              <w:r w:rsidR="001945FD" w:rsidRPr="001945FD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652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[6]</w:t>
              </w:r>
            </w:ins>
          </w:p>
        </w:tc>
        <w:tc>
          <w:tcPr>
            <w:tcW w:w="1276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653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0C0F45" w:rsidRPr="0029687D" w:rsidTr="001B51DC">
        <w:trPr>
          <w:ins w:id="654" w:author="馬慈蓮" w:date="2018-02-01T09:49:00Z"/>
        </w:trPr>
        <w:tc>
          <w:tcPr>
            <w:tcW w:w="688" w:type="dxa"/>
          </w:tcPr>
          <w:p w:rsidR="000C0F45" w:rsidRPr="0029687D" w:rsidRDefault="000C0F45" w:rsidP="009E797A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ins w:id="655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656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0C0F45" w:rsidRPr="0029687D" w:rsidRDefault="009B5834" w:rsidP="00D46FEC">
            <w:pPr>
              <w:pStyle w:val="Tabletext"/>
              <w:keepLines w:val="0"/>
              <w:spacing w:after="0" w:line="240" w:lineRule="auto"/>
              <w:rPr>
                <w:ins w:id="657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658" w:author="馬慈蓮" w:date="2018-01-31T17:18:00Z">
              <w:r w:rsidRPr="009B5834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659" w:author="馬慈蓮" w:date="2018-02-01T09:49:00Z"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[7]需有值</w:t>
              </w:r>
            </w:ins>
          </w:p>
        </w:tc>
        <w:tc>
          <w:tcPr>
            <w:tcW w:w="3583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660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661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未傳入出院日期</w:t>
              </w:r>
            </w:ins>
          </w:p>
        </w:tc>
        <w:tc>
          <w:tcPr>
            <w:tcW w:w="1276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662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0C0F45" w:rsidRPr="0029687D" w:rsidTr="001B51DC">
        <w:trPr>
          <w:ins w:id="663" w:author="馬慈蓮" w:date="2018-02-01T09:49:00Z"/>
        </w:trPr>
        <w:tc>
          <w:tcPr>
            <w:tcW w:w="688" w:type="dxa"/>
          </w:tcPr>
          <w:p w:rsidR="000C0F45" w:rsidRPr="0029687D" w:rsidRDefault="000C0F45" w:rsidP="009E797A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ins w:id="664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665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0C0F45" w:rsidRPr="0029687D" w:rsidRDefault="009B5834" w:rsidP="00D46FEC">
            <w:pPr>
              <w:pStyle w:val="Tabletext"/>
              <w:keepLines w:val="0"/>
              <w:spacing w:after="0" w:line="240" w:lineRule="auto"/>
              <w:rPr>
                <w:ins w:id="666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667" w:author="馬慈蓮" w:date="2018-01-31T17:18:00Z">
              <w:r w:rsidRPr="009B5834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668" w:author="馬慈蓮" w:date="2018-02-01T09:49:00Z"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[7]需為YYYYMMDD格式</w:t>
              </w:r>
            </w:ins>
          </w:p>
        </w:tc>
        <w:tc>
          <w:tcPr>
            <w:tcW w:w="3583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669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670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出院日期格式錯誤：</w:t>
              </w:r>
            </w:ins>
            <w:ins w:id="671" w:author="馬慈蓮" w:date="2018-01-31T17:18:00Z">
              <w:r w:rsidR="001945FD" w:rsidRPr="001945FD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672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[7]</w:t>
              </w:r>
            </w:ins>
          </w:p>
        </w:tc>
        <w:tc>
          <w:tcPr>
            <w:tcW w:w="1276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673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1B51DC" w:rsidRPr="0029687D" w:rsidTr="001B51DC">
        <w:trPr>
          <w:ins w:id="674" w:author="馬慈蓮" w:date="2018-02-01T09:58:00Z"/>
        </w:trPr>
        <w:tc>
          <w:tcPr>
            <w:tcW w:w="688" w:type="dxa"/>
          </w:tcPr>
          <w:p w:rsidR="000C0F45" w:rsidRPr="0029687D" w:rsidRDefault="000C0F45" w:rsidP="009E797A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ins w:id="675" w:author="馬慈蓮" w:date="2018-02-01T09:58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0C0F45" w:rsidRPr="0029687D" w:rsidRDefault="00D13988" w:rsidP="00D46FEC">
            <w:pPr>
              <w:pStyle w:val="Tabletext"/>
              <w:keepLines w:val="0"/>
              <w:spacing w:after="0" w:line="240" w:lineRule="auto"/>
              <w:rPr>
                <w:ins w:id="676" w:author="馬慈蓮" w:date="2018-02-01T09:58:00Z"/>
                <w:rFonts w:ascii="細明體" w:eastAsia="細明體" w:hAnsi="細明體"/>
                <w:color w:val="7030A0"/>
                <w:lang w:eastAsia="zh-TW"/>
              </w:rPr>
            </w:pPr>
            <w:ins w:id="677" w:author="馬慈蓮" w:date="2018-01-31T17:18:00Z">
              <w:r w:rsidRPr="00D13988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678" w:author="馬慈蓮" w:date="2018-02-01T09:59:00Z"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[8]需有值</w:t>
              </w:r>
            </w:ins>
          </w:p>
        </w:tc>
        <w:tc>
          <w:tcPr>
            <w:tcW w:w="3583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679" w:author="馬慈蓮" w:date="2018-02-01T09:58:00Z"/>
                <w:rFonts w:ascii="細明體" w:eastAsia="細明體" w:hAnsi="細明體" w:hint="eastAsia"/>
                <w:color w:val="7030A0"/>
                <w:lang w:eastAsia="zh-TW"/>
              </w:rPr>
            </w:pPr>
            <w:ins w:id="680" w:author="馬慈蓮" w:date="2018-02-01T09:5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</w:t>
              </w:r>
            </w:ins>
            <w:r w:rsidR="00C62FC5">
              <w:rPr>
                <w:rFonts w:ascii="細明體" w:eastAsia="細明體" w:hAnsi="細明體" w:hint="eastAsia"/>
                <w:color w:val="7030A0"/>
                <w:lang w:eastAsia="zh-TW"/>
              </w:rPr>
              <w:t>手術日期</w:t>
            </w:r>
          </w:p>
        </w:tc>
        <w:tc>
          <w:tcPr>
            <w:tcW w:w="1276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681" w:author="馬慈蓮" w:date="2018-02-01T09:58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D13988" w:rsidRPr="0029687D" w:rsidTr="001B51DC">
        <w:tc>
          <w:tcPr>
            <w:tcW w:w="688" w:type="dxa"/>
          </w:tcPr>
          <w:p w:rsidR="00D13988" w:rsidRPr="0029687D" w:rsidRDefault="00D13988" w:rsidP="009E797A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D13988" w:rsidRPr="0029687D" w:rsidRDefault="00D13988" w:rsidP="00D46FE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7030A0"/>
                <w:lang w:eastAsia="zh-TW"/>
              </w:rPr>
            </w:pPr>
            <w:ins w:id="682" w:author="馬慈蓮" w:date="2018-01-31T17:18:00Z">
              <w:r w:rsidRPr="00D13988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683" w:author="馬慈蓮" w:date="2018-02-01T09:49:00Z">
              <w:r w:rsidRPr="00D13988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</w:ins>
            <w:r>
              <w:rPr>
                <w:rFonts w:ascii="細明體" w:eastAsia="細明體" w:hAnsi="細明體" w:hint="eastAsia"/>
                <w:color w:val="7030A0"/>
                <w:lang w:eastAsia="zh-TW"/>
              </w:rPr>
              <w:t>8</w:t>
            </w:r>
            <w:ins w:id="684" w:author="馬慈蓮" w:date="2018-02-01T09:49:00Z">
              <w:r w:rsidRPr="00D13988">
                <w:rPr>
                  <w:rFonts w:ascii="細明體" w:eastAsia="細明體" w:hAnsi="細明體" w:hint="eastAsia"/>
                  <w:color w:val="7030A0"/>
                  <w:lang w:eastAsia="zh-TW"/>
                </w:rPr>
                <w:t>]需為YYYYMMDD格式</w:t>
              </w:r>
            </w:ins>
          </w:p>
        </w:tc>
        <w:tc>
          <w:tcPr>
            <w:tcW w:w="3583" w:type="dxa"/>
          </w:tcPr>
          <w:p w:rsidR="00D13988" w:rsidRPr="0029687D" w:rsidRDefault="002714EB" w:rsidP="00636CF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  <w:lang w:eastAsia="zh-TW"/>
              </w:rPr>
              <w:t>手術</w:t>
            </w:r>
            <w:ins w:id="685" w:author="馬慈蓮" w:date="2018-02-01T09:49:00Z">
              <w:r w:rsidRPr="002714EB">
                <w:rPr>
                  <w:rFonts w:ascii="細明體" w:eastAsia="細明體" w:hAnsi="細明體" w:hint="eastAsia"/>
                  <w:color w:val="7030A0"/>
                  <w:lang w:eastAsia="zh-TW"/>
                </w:rPr>
                <w:t>日期格式錯誤：</w:t>
              </w:r>
            </w:ins>
            <w:ins w:id="686" w:author="馬慈蓮" w:date="2018-01-31T17:18:00Z">
              <w:r w:rsidRPr="002714EB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687" w:author="馬慈蓮" w:date="2018-02-01T09:49:00Z">
              <w:r w:rsidRPr="002714EB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</w:ins>
            <w:r w:rsidR="00636CF1">
              <w:rPr>
                <w:rFonts w:ascii="細明體" w:eastAsia="細明體" w:hAnsi="細明體" w:hint="eastAsia"/>
                <w:color w:val="7030A0"/>
                <w:lang w:eastAsia="zh-TW"/>
              </w:rPr>
              <w:t>8</w:t>
            </w:r>
            <w:ins w:id="688" w:author="馬慈蓮" w:date="2018-02-01T09:49:00Z">
              <w:r w:rsidRPr="002714EB">
                <w:rPr>
                  <w:rFonts w:ascii="細明體" w:eastAsia="細明體" w:hAnsi="細明體" w:hint="eastAsia"/>
                  <w:color w:val="7030A0"/>
                  <w:lang w:eastAsia="zh-TW"/>
                </w:rPr>
                <w:t>]</w:t>
              </w:r>
            </w:ins>
          </w:p>
        </w:tc>
        <w:tc>
          <w:tcPr>
            <w:tcW w:w="1276" w:type="dxa"/>
          </w:tcPr>
          <w:p w:rsidR="00D13988" w:rsidRPr="0029687D" w:rsidRDefault="00D13988" w:rsidP="00D46FE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1B51DC" w:rsidRPr="0029687D" w:rsidTr="001B51DC">
        <w:trPr>
          <w:ins w:id="689" w:author="馬慈蓮" w:date="2018-02-01T09:59:00Z"/>
        </w:trPr>
        <w:tc>
          <w:tcPr>
            <w:tcW w:w="688" w:type="dxa"/>
          </w:tcPr>
          <w:p w:rsidR="000C0F45" w:rsidRPr="0029687D" w:rsidRDefault="000C0F45" w:rsidP="009E797A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ins w:id="690" w:author="馬慈蓮" w:date="2018-02-01T09:5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0C0F45" w:rsidRPr="0029687D" w:rsidRDefault="00D13988" w:rsidP="00D46FEC">
            <w:pPr>
              <w:pStyle w:val="Tabletext"/>
              <w:keepLines w:val="0"/>
              <w:spacing w:after="0" w:line="240" w:lineRule="auto"/>
              <w:rPr>
                <w:ins w:id="691" w:author="馬慈蓮" w:date="2018-02-01T09:59:00Z"/>
                <w:rFonts w:ascii="細明體" w:eastAsia="細明體" w:hAnsi="細明體"/>
                <w:color w:val="7030A0"/>
                <w:lang w:eastAsia="zh-TW"/>
              </w:rPr>
            </w:pPr>
            <w:ins w:id="692" w:author="馬慈蓮" w:date="2018-01-31T17:18:00Z">
              <w:r w:rsidRPr="00D13988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693" w:author="馬慈蓮" w:date="2018-02-01T09:59:00Z"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[9]需有值</w:t>
              </w:r>
            </w:ins>
          </w:p>
        </w:tc>
        <w:tc>
          <w:tcPr>
            <w:tcW w:w="3583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694" w:author="馬慈蓮" w:date="2018-02-01T09:59:00Z"/>
                <w:rFonts w:ascii="細明體" w:eastAsia="細明體" w:hAnsi="細明體" w:hint="eastAsia"/>
                <w:color w:val="7030A0"/>
                <w:lang w:eastAsia="zh-TW"/>
              </w:rPr>
            </w:pPr>
            <w:ins w:id="695" w:author="馬慈蓮" w:date="2018-02-01T09:5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</w:t>
              </w:r>
            </w:ins>
            <w:r w:rsidR="00C62FC5">
              <w:rPr>
                <w:rFonts w:ascii="細明體" w:eastAsia="細明體" w:hAnsi="細明體" w:hint="eastAsia"/>
                <w:color w:val="7030A0"/>
                <w:lang w:eastAsia="zh-TW"/>
              </w:rPr>
              <w:t>手術代碼</w:t>
            </w:r>
          </w:p>
        </w:tc>
        <w:tc>
          <w:tcPr>
            <w:tcW w:w="1276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696" w:author="馬慈蓮" w:date="2018-02-01T09:5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0C0F45" w:rsidRPr="0029687D" w:rsidTr="001B51DC">
        <w:trPr>
          <w:ins w:id="697" w:author="馬慈蓮" w:date="2018-02-01T09:59:00Z"/>
        </w:trPr>
        <w:tc>
          <w:tcPr>
            <w:tcW w:w="688" w:type="dxa"/>
          </w:tcPr>
          <w:p w:rsidR="000C0F45" w:rsidRPr="0029687D" w:rsidRDefault="000C0F45" w:rsidP="009E797A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ins w:id="698" w:author="馬慈蓮" w:date="2018-02-01T09:5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0C0F45" w:rsidRPr="0029687D" w:rsidRDefault="00D13988" w:rsidP="00D46FEC">
            <w:pPr>
              <w:pStyle w:val="Tabletext"/>
              <w:keepLines w:val="0"/>
              <w:spacing w:after="0" w:line="240" w:lineRule="auto"/>
              <w:rPr>
                <w:ins w:id="699" w:author="馬慈蓮" w:date="2018-02-01T09:59:00Z"/>
                <w:rFonts w:ascii="細明體" w:eastAsia="細明體" w:hAnsi="細明體"/>
                <w:color w:val="7030A0"/>
                <w:lang w:eastAsia="zh-TW"/>
              </w:rPr>
            </w:pPr>
            <w:ins w:id="700" w:author="馬慈蓮" w:date="2018-01-31T17:18:00Z">
              <w:r w:rsidRPr="00D13988">
                <w:rPr>
                  <w:rFonts w:ascii="細明體" w:eastAsia="細明體" w:hAnsi="細明體"/>
                  <w:color w:val="7030A0"/>
                  <w:lang w:eastAsia="zh-TW"/>
                </w:rPr>
                <w:t>SURGERY</w:t>
              </w:r>
            </w:ins>
            <w:ins w:id="701" w:author="馬慈蓮" w:date="2018-02-01T09:59:00Z">
              <w:r w:rsidR="000C0F45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[10]需有值</w:t>
              </w:r>
            </w:ins>
          </w:p>
        </w:tc>
        <w:tc>
          <w:tcPr>
            <w:tcW w:w="3583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702" w:author="馬慈蓮" w:date="2018-02-01T09:59:00Z"/>
                <w:rFonts w:ascii="細明體" w:eastAsia="細明體" w:hAnsi="細明體" w:hint="eastAsia"/>
                <w:color w:val="7030A0"/>
                <w:lang w:eastAsia="zh-TW"/>
              </w:rPr>
            </w:pPr>
            <w:ins w:id="703" w:author="馬慈蓮" w:date="2018-02-01T09:5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</w:t>
              </w:r>
            </w:ins>
            <w:r w:rsidR="00C62FC5">
              <w:rPr>
                <w:rFonts w:ascii="細明體" w:eastAsia="細明體" w:hAnsi="細明體" w:hint="eastAsia"/>
                <w:color w:val="7030A0"/>
                <w:lang w:eastAsia="zh-TW"/>
              </w:rPr>
              <w:t>手術名稱</w:t>
            </w:r>
          </w:p>
        </w:tc>
        <w:tc>
          <w:tcPr>
            <w:tcW w:w="1276" w:type="dxa"/>
          </w:tcPr>
          <w:p w:rsidR="000C0F45" w:rsidRPr="0029687D" w:rsidRDefault="000C0F45" w:rsidP="00D46FEC">
            <w:pPr>
              <w:pStyle w:val="Tabletext"/>
              <w:keepLines w:val="0"/>
              <w:spacing w:after="0" w:line="240" w:lineRule="auto"/>
              <w:rPr>
                <w:ins w:id="704" w:author="馬慈蓮" w:date="2018-02-01T09:5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</w:tbl>
    <w:p w:rsidR="005120FC" w:rsidRDefault="005120FC" w:rsidP="005120F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IF </w:t>
      </w:r>
      <w:r w:rsidRPr="00C412C0">
        <w:rPr>
          <w:rFonts w:ascii="細明體" w:eastAsia="細明體" w:hAnsi="細明體"/>
          <w:color w:val="7030A0"/>
          <w:kern w:val="2"/>
          <w:lang w:eastAsia="zh-TW"/>
        </w:rPr>
        <w:t>$</w:t>
      </w:r>
      <w:r w:rsidRPr="00C412C0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 有值</w:t>
      </w:r>
    </w:p>
    <w:p w:rsidR="005120FC" w:rsidRPr="005F63FA" w:rsidRDefault="005120FC" w:rsidP="005120FC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b/>
          <w:color w:val="7030A0"/>
          <w:kern w:val="2"/>
          <w:lang w:eastAsia="zh-TW"/>
        </w:rPr>
      </w:pPr>
      <w:r w:rsidRPr="00DB4E5E">
        <w:rPr>
          <w:rFonts w:ascii="細明體" w:eastAsia="細明體" w:hAnsi="細明體"/>
          <w:color w:val="7030A0"/>
          <w:kern w:val="2"/>
          <w:lang w:eastAsia="zh-TW"/>
        </w:rPr>
        <w:t>$</w:t>
      </w:r>
      <w:ins w:id="705" w:author="馬慈蓮" w:date="2018-01-31T17:18:00Z">
        <w:r w:rsidR="001377F9" w:rsidRPr="001377F9">
          <w:rPr>
            <w:rFonts w:ascii="細明體" w:eastAsia="細明體" w:hAnsi="細明體"/>
            <w:color w:val="7030A0"/>
            <w:kern w:val="2"/>
            <w:lang w:eastAsia="zh-TW"/>
          </w:rPr>
          <w:t>SURGERY</w:t>
        </w:r>
      </w:ins>
      <w:r w:rsidRPr="00DB4E5E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 = </w:t>
      </w:r>
      <w:r w:rsidRPr="00B3512E">
        <w:rPr>
          <w:rFonts w:ascii="細明體" w:eastAsia="細明體" w:hAnsi="細明體"/>
          <w:color w:val="7030A0"/>
          <w:kern w:val="2"/>
          <w:lang w:eastAsia="zh-TW"/>
        </w:rPr>
        <w:t>$</w:t>
      </w:r>
      <w:ins w:id="706" w:author="馬慈蓮" w:date="2018-01-31T17:18:00Z">
        <w:r w:rsidR="001377F9" w:rsidRPr="001377F9">
          <w:rPr>
            <w:rFonts w:ascii="細明體" w:eastAsia="細明體" w:hAnsi="細明體"/>
            <w:color w:val="7030A0"/>
            <w:kern w:val="2"/>
            <w:lang w:eastAsia="zh-TW"/>
          </w:rPr>
          <w:t>SURGERY</w:t>
        </w:r>
      </w:ins>
      <w:r w:rsidRPr="00B3512E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 + </w:t>
      </w:r>
      <w:r>
        <w:rPr>
          <w:rFonts w:ascii="細明體" w:eastAsia="細明體" w:hAnsi="細明體"/>
          <w:color w:val="7030A0"/>
          <w:kern w:val="2"/>
          <w:lang w:eastAsia="zh-TW"/>
        </w:rPr>
        <w:t>“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>第</w:t>
      </w:r>
      <w:r>
        <w:rPr>
          <w:rFonts w:ascii="細明體" w:eastAsia="細明體" w:hAnsi="細明體"/>
          <w:color w:val="7030A0"/>
          <w:kern w:val="2"/>
          <w:lang w:eastAsia="zh-TW"/>
        </w:rPr>
        <w:t>”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+ X + </w:t>
      </w:r>
      <w:r>
        <w:rPr>
          <w:rFonts w:ascii="細明體" w:eastAsia="細明體" w:hAnsi="細明體"/>
          <w:color w:val="7030A0"/>
          <w:kern w:val="2"/>
          <w:lang w:eastAsia="zh-TW"/>
        </w:rPr>
        <w:t>“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>筆檢核失敗，</w:t>
      </w:r>
      <w:r w:rsidRPr="004A70E7">
        <w:rPr>
          <w:rFonts w:ascii="細明體" w:eastAsia="細明體" w:hAnsi="細明體" w:hint="eastAsia"/>
          <w:color w:val="7030A0"/>
          <w:kern w:val="2"/>
          <w:lang w:eastAsia="zh-TW"/>
        </w:rPr>
        <w:t>錯誤內容：</w:t>
      </w:r>
      <w:r>
        <w:rPr>
          <w:rFonts w:ascii="細明體" w:eastAsia="細明體" w:hAnsi="細明體"/>
          <w:color w:val="7030A0"/>
          <w:kern w:val="2"/>
          <w:lang w:eastAsia="zh-TW"/>
        </w:rPr>
        <w:t>”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+ </w:t>
      </w:r>
      <w:r w:rsidRPr="004A70E7">
        <w:rPr>
          <w:rFonts w:ascii="細明體" w:eastAsia="細明體" w:hAnsi="細明體"/>
          <w:color w:val="7030A0"/>
          <w:kern w:val="2"/>
          <w:lang w:eastAsia="zh-TW"/>
        </w:rPr>
        <w:t>$</w:t>
      </w:r>
      <w:r w:rsidRPr="004A70E7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 + </w:t>
      </w:r>
      <w:r>
        <w:rPr>
          <w:rFonts w:ascii="細明體" w:eastAsia="細明體" w:hAnsi="細明體"/>
          <w:color w:val="7030A0"/>
          <w:kern w:val="2"/>
          <w:lang w:eastAsia="zh-TW"/>
        </w:rPr>
        <w:t>“</w:t>
      </w:r>
      <w:r w:rsidRPr="004A70E7">
        <w:rPr>
          <w:rFonts w:ascii="細明體" w:eastAsia="細明體" w:hAnsi="細明體"/>
          <w:color w:val="7030A0"/>
          <w:kern w:val="2"/>
          <w:lang w:eastAsia="zh-TW"/>
        </w:rPr>
        <w:t>，</w:t>
      </w:r>
      <w:r w:rsidRPr="004A70E7">
        <w:rPr>
          <w:rFonts w:ascii="細明體" w:eastAsia="細明體" w:hAnsi="細明體" w:hint="eastAsia"/>
          <w:color w:val="7030A0"/>
          <w:kern w:val="2"/>
          <w:lang w:eastAsia="zh-TW"/>
        </w:rPr>
        <w:t>欄位內容：</w:t>
      </w:r>
      <w:r w:rsidRPr="004A70E7">
        <w:rPr>
          <w:rFonts w:ascii="細明體" w:eastAsia="細明體" w:hAnsi="細明體"/>
          <w:color w:val="7030A0"/>
          <w:kern w:val="2"/>
          <w:lang w:eastAsia="zh-TW"/>
        </w:rPr>
        <w:t>”+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 執行當筆的欄位 + 換行</w:t>
      </w:r>
    </w:p>
    <w:p w:rsidR="005F63FA" w:rsidRDefault="005F63FA" w:rsidP="005F63F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>全部檢核完後，若</w:t>
      </w:r>
      <w:r w:rsidRPr="0045729A">
        <w:rPr>
          <w:rFonts w:ascii="細明體" w:eastAsia="細明體" w:hAnsi="細明體"/>
          <w:color w:val="7030A0"/>
          <w:kern w:val="2"/>
          <w:lang w:eastAsia="zh-TW"/>
        </w:rPr>
        <w:t>$</w:t>
      </w:r>
      <w:ins w:id="707" w:author="馬慈蓮" w:date="2018-01-31T17:18:00Z">
        <w:r w:rsidR="00C709A9" w:rsidRPr="00C709A9">
          <w:rPr>
            <w:rFonts w:ascii="細明體" w:eastAsia="細明體" w:hAnsi="細明體"/>
            <w:color w:val="7030A0"/>
            <w:kern w:val="2"/>
            <w:lang w:eastAsia="zh-TW"/>
          </w:rPr>
          <w:t>SURGERY</w:t>
        </w:r>
      </w:ins>
      <w:r w:rsidRPr="0045729A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>有資料</w:t>
      </w:r>
    </w:p>
    <w:p w:rsidR="005F63FA" w:rsidRDefault="005F63FA" w:rsidP="005F63FA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b/>
          <w:color w:val="7030A0"/>
          <w:kern w:val="2"/>
          <w:lang w:eastAsia="zh-TW"/>
        </w:rPr>
      </w:pPr>
      <w:r w:rsidRPr="00993491">
        <w:rPr>
          <w:rFonts w:ascii="細明體" w:eastAsia="細明體" w:hAnsi="細明體"/>
          <w:color w:val="7030A0"/>
          <w:kern w:val="2"/>
          <w:lang w:eastAsia="zh-TW"/>
        </w:rPr>
        <w:t>$</w:t>
      </w:r>
      <w:ins w:id="708" w:author="馬慈蓮" w:date="2018-01-31T17:18:00Z">
        <w:r w:rsidR="00C709A9" w:rsidRPr="00C709A9">
          <w:rPr>
            <w:rFonts w:ascii="細明體" w:eastAsia="細明體" w:hAnsi="細明體"/>
            <w:color w:val="7030A0"/>
            <w:kern w:val="2"/>
            <w:lang w:eastAsia="zh-TW"/>
          </w:rPr>
          <w:t>SURGERY</w:t>
        </w:r>
      </w:ins>
      <w:r w:rsidRPr="00993491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 = </w:t>
      </w:r>
      <w:r>
        <w:rPr>
          <w:rFonts w:ascii="細明體" w:eastAsia="細明體" w:hAnsi="細明體"/>
          <w:color w:val="7030A0"/>
          <w:kern w:val="2"/>
          <w:lang w:eastAsia="zh-TW"/>
        </w:rPr>
        <w:t>“</w:t>
      </w:r>
      <w:r w:rsidR="00C709A9">
        <w:rPr>
          <w:rFonts w:ascii="細明體" w:eastAsia="細明體" w:hAnsi="細明體" w:hint="eastAsia"/>
          <w:color w:val="7030A0"/>
          <w:kern w:val="2"/>
          <w:lang w:eastAsia="zh-TW"/>
        </w:rPr>
        <w:t>手術</w:t>
      </w:r>
      <w:r w:rsidRPr="006602D5">
        <w:rPr>
          <w:rFonts w:ascii="細明體" w:eastAsia="細明體" w:hAnsi="細明體" w:hint="eastAsia"/>
          <w:color w:val="7030A0"/>
          <w:kern w:val="2"/>
          <w:lang w:eastAsia="zh-TW"/>
        </w:rPr>
        <w:t>檔檢核失敗，</w:t>
      </w:r>
      <w:r>
        <w:rPr>
          <w:rFonts w:ascii="細明體" w:eastAsia="細明體" w:hAnsi="細明體"/>
          <w:color w:val="7030A0"/>
          <w:kern w:val="2"/>
          <w:lang w:eastAsia="zh-TW"/>
        </w:rPr>
        <w:t>”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 + </w:t>
      </w:r>
      <w:r w:rsidRPr="00576038">
        <w:rPr>
          <w:rFonts w:ascii="細明體" w:eastAsia="細明體" w:hAnsi="細明體"/>
          <w:color w:val="7030A0"/>
          <w:kern w:val="2"/>
          <w:lang w:eastAsia="zh-TW"/>
        </w:rPr>
        <w:t>$</w:t>
      </w:r>
      <w:ins w:id="709" w:author="馬慈蓮" w:date="2018-01-31T17:18:00Z">
        <w:r w:rsidR="00C709A9" w:rsidRPr="00C709A9">
          <w:rPr>
            <w:rFonts w:ascii="細明體" w:eastAsia="細明體" w:hAnsi="細明體"/>
            <w:color w:val="7030A0"/>
            <w:kern w:val="2"/>
            <w:lang w:eastAsia="zh-TW"/>
          </w:rPr>
          <w:t>SURGERY</w:t>
        </w:r>
      </w:ins>
      <w:r w:rsidRPr="00576038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</w:p>
    <w:p w:rsidR="001C06BF" w:rsidRPr="001E62E1" w:rsidRDefault="001C06BF" w:rsidP="005120F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b/>
          <w:color w:val="7030A0"/>
          <w:kern w:val="2"/>
          <w:lang w:eastAsia="zh-TW"/>
        </w:rPr>
        <w:pPrChange w:id="710" w:author="馬慈蓮" w:date="2018-01-31T17:17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711" w:author="馬慈蓮" w:date="2018-01-31T17:18:00Z">
        <w:r w:rsidRPr="001E62E1">
          <w:rPr>
            <w:rFonts w:ascii="細明體" w:eastAsia="細明體" w:hAnsi="細明體" w:hint="eastAsia"/>
            <w:b/>
            <w:color w:val="7030A0"/>
            <w:kern w:val="2"/>
            <w:lang w:eastAsia="zh-TW"/>
          </w:rPr>
          <w:t>檢查</w:t>
        </w:r>
        <w:r w:rsidRPr="001E62E1">
          <w:rPr>
            <w:rFonts w:ascii="細明體" w:eastAsia="細明體" w:hAnsi="細明體"/>
            <w:b/>
            <w:color w:val="7030A0"/>
            <w:kern w:val="2"/>
            <w:lang w:eastAsia="zh-TW"/>
          </w:rPr>
          <w:t>WARD</w:t>
        </w:r>
        <w:r w:rsidRPr="001E62E1">
          <w:rPr>
            <w:rFonts w:ascii="細明體" w:eastAsia="細明體" w:hAnsi="細明體" w:hint="eastAsia"/>
            <w:b/>
            <w:color w:val="7030A0"/>
            <w:kern w:val="2"/>
            <w:lang w:eastAsia="zh-TW"/>
          </w:rPr>
          <w:t>檔案：</w:t>
        </w:r>
      </w:ins>
    </w:p>
    <w:p w:rsidR="00DD17B2" w:rsidRDefault="00DD17B2" w:rsidP="005120F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29687D">
        <w:rPr>
          <w:rFonts w:ascii="細明體" w:eastAsia="細明體" w:hAnsi="細明體" w:hint="eastAsia"/>
          <w:color w:val="7030A0"/>
          <w:kern w:val="2"/>
          <w:lang w:eastAsia="zh-TW"/>
        </w:rPr>
        <w:t>取得第一筆，若為</w:t>
      </w:r>
      <w:r w:rsidRPr="0029687D">
        <w:rPr>
          <w:rFonts w:ascii="細明體" w:eastAsia="細明體" w:hAnsi="細明體"/>
          <w:color w:val="7030A0"/>
          <w:kern w:val="2"/>
          <w:lang w:eastAsia="zh-TW"/>
        </w:rPr>
        <w:t>”XXX”，</w:t>
      </w:r>
      <w:r w:rsidRPr="0029687D">
        <w:rPr>
          <w:rFonts w:ascii="細明體" w:eastAsia="細明體" w:hAnsi="細明體" w:hint="eastAsia"/>
          <w:color w:val="7030A0"/>
          <w:kern w:val="2"/>
          <w:lang w:eastAsia="zh-TW"/>
        </w:rPr>
        <w:t>則PASS檢核</w:t>
      </w:r>
    </w:p>
    <w:p w:rsidR="00A247B3" w:rsidRPr="0029687D" w:rsidRDefault="00A247B3" w:rsidP="005120F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A247B3">
        <w:rPr>
          <w:rFonts w:ascii="細明體" w:eastAsia="細明體" w:hAnsi="細明體"/>
          <w:color w:val="7030A0"/>
          <w:kern w:val="2"/>
          <w:lang w:eastAsia="zh-TW"/>
        </w:rPr>
        <w:t>SET $</w:t>
      </w:r>
      <w:ins w:id="712" w:author="馬慈蓮" w:date="2018-01-31T17:18:00Z">
        <w:r w:rsidR="006B0A97" w:rsidRPr="006B0A97">
          <w:rPr>
            <w:rFonts w:ascii="細明體" w:eastAsia="細明體" w:hAnsi="細明體"/>
            <w:color w:val="7030A0"/>
            <w:kern w:val="2"/>
            <w:lang w:eastAsia="zh-TW"/>
          </w:rPr>
          <w:t>WARD</w:t>
        </w:r>
      </w:ins>
      <w:r w:rsidRPr="00A247B3">
        <w:rPr>
          <w:rFonts w:ascii="細明體" w:eastAsia="細明體" w:hAnsi="細明體" w:hint="eastAsia"/>
          <w:color w:val="7030A0"/>
          <w:kern w:val="2"/>
          <w:lang w:eastAsia="zh-TW"/>
        </w:rPr>
        <w:t>不符合訊息 = 空白</w:t>
      </w:r>
    </w:p>
    <w:p w:rsidR="00D233D3" w:rsidRPr="005572E0" w:rsidRDefault="00D233D3" w:rsidP="005120F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9687D">
        <w:rPr>
          <w:rFonts w:ascii="細明體" w:eastAsia="細明體" w:hAnsi="細明體" w:hint="eastAsia"/>
          <w:color w:val="7030A0"/>
          <w:kern w:val="2"/>
          <w:lang w:eastAsia="zh-TW"/>
        </w:rPr>
        <w:t>若不為XXX，逐筆進行判斷(可能多筆)</w:t>
      </w:r>
    </w:p>
    <w:p w:rsidR="00222EEB" w:rsidRPr="0029687D" w:rsidRDefault="00E36B77" w:rsidP="005120F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ins w:id="713" w:author="馬慈蓮" w:date="2018-01-31T17:18:00Z">
        <w:r w:rsidRPr="00E36B77">
          <w:rPr>
            <w:rFonts w:ascii="細明體" w:eastAsia="細明體" w:hAnsi="細明體"/>
            <w:color w:val="7030A0"/>
            <w:kern w:val="2"/>
            <w:lang w:eastAsia="zh-TW"/>
          </w:rPr>
          <w:t>WARD</w:t>
        </w:r>
      </w:ins>
      <w:r w:rsidR="00222EEB" w:rsidRPr="0029687D">
        <w:rPr>
          <w:rFonts w:ascii="細明體" w:eastAsia="細明體" w:hAnsi="細明體" w:hint="eastAsia"/>
          <w:color w:val="7030A0"/>
          <w:kern w:val="2"/>
          <w:lang w:eastAsia="zh-TW"/>
        </w:rPr>
        <w:t>[]</w:t>
      </w:r>
      <w:r w:rsidR="00222EEB">
        <w:rPr>
          <w:rFonts w:ascii="細明體" w:eastAsia="細明體" w:hAnsi="細明體" w:hint="eastAsia"/>
          <w:color w:val="7030A0"/>
          <w:kern w:val="2"/>
          <w:lang w:eastAsia="zh-TW"/>
        </w:rPr>
        <w:t xml:space="preserve"> = </w:t>
      </w:r>
      <w:r w:rsidR="00222EEB" w:rsidRPr="0029687D">
        <w:rPr>
          <w:rFonts w:ascii="細明體" w:eastAsia="細明體" w:hAnsi="細明體" w:hint="eastAsia"/>
          <w:color w:val="7030A0"/>
          <w:kern w:val="2"/>
          <w:lang w:eastAsia="zh-TW"/>
        </w:rPr>
        <w:t>以</w:t>
      </w:r>
      <w:r w:rsidR="00222EEB">
        <w:rPr>
          <w:rFonts w:ascii="細明體" w:eastAsia="細明體" w:hAnsi="細明體"/>
          <w:color w:val="7030A0"/>
          <w:kern w:val="2"/>
          <w:lang w:eastAsia="zh-TW"/>
        </w:rPr>
        <w:t>”</w:t>
      </w:r>
      <w:r w:rsidR="00222EEB">
        <w:rPr>
          <w:rFonts w:ascii="細明體" w:eastAsia="細明體" w:hAnsi="細明體" w:hint="eastAsia"/>
          <w:color w:val="7030A0"/>
          <w:kern w:val="2"/>
          <w:lang w:eastAsia="zh-TW"/>
        </w:rPr>
        <w:t>|</w:t>
      </w:r>
      <w:r w:rsidR="00222EEB">
        <w:rPr>
          <w:rFonts w:ascii="細明體" w:eastAsia="細明體" w:hAnsi="細明體"/>
          <w:color w:val="7030A0"/>
          <w:kern w:val="2"/>
          <w:lang w:eastAsia="zh-TW"/>
        </w:rPr>
        <w:t>”</w:t>
      </w:r>
      <w:r w:rsidR="00222EEB">
        <w:rPr>
          <w:rFonts w:ascii="細明體" w:eastAsia="細明體" w:hAnsi="細明體" w:hint="eastAsia"/>
          <w:color w:val="7030A0"/>
          <w:kern w:val="2"/>
          <w:lang w:eastAsia="zh-TW"/>
        </w:rPr>
        <w:t>分隔</w:t>
      </w:r>
    </w:p>
    <w:p w:rsidR="00222EEB" w:rsidRDefault="00222EEB" w:rsidP="005120F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51082F">
        <w:rPr>
          <w:rFonts w:ascii="細明體" w:eastAsia="細明體" w:hAnsi="細明體"/>
          <w:color w:val="7030A0"/>
          <w:kern w:val="2"/>
          <w:lang w:eastAsia="zh-TW"/>
        </w:rPr>
        <w:t xml:space="preserve">X = </w:t>
      </w:r>
      <w:r w:rsidRPr="0051082F">
        <w:rPr>
          <w:rFonts w:ascii="細明體" w:eastAsia="細明體" w:hAnsi="細明體" w:hint="eastAsia"/>
          <w:color w:val="7030A0"/>
          <w:kern w:val="2"/>
          <w:lang w:eastAsia="zh-TW"/>
        </w:rPr>
        <w:t>目前第幾筆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"/>
        <w:gridCol w:w="2816"/>
        <w:gridCol w:w="3583"/>
        <w:gridCol w:w="2063"/>
        <w:tblGridChange w:id="714">
          <w:tblGrid>
            <w:gridCol w:w="688"/>
            <w:gridCol w:w="2816"/>
            <w:gridCol w:w="3583"/>
            <w:gridCol w:w="2063"/>
          </w:tblGrid>
        </w:tblGridChange>
      </w:tblGrid>
      <w:tr w:rsidR="001F4744" w:rsidRPr="0029687D" w:rsidTr="00D46FEC">
        <w:trPr>
          <w:ins w:id="715" w:author="馬慈蓮" w:date="2018-02-01T09:49:00Z"/>
        </w:trPr>
        <w:tc>
          <w:tcPr>
            <w:tcW w:w="688" w:type="dxa"/>
            <w:shd w:val="clear" w:color="auto" w:fill="BFBFBF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716" w:author="馬慈蓮" w:date="2018-02-01T09:49:00Z"/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</w:pPr>
            <w:ins w:id="717" w:author="馬慈蓮" w:date="2018-02-01T09:49:00Z"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項次</w:t>
              </w:r>
            </w:ins>
          </w:p>
        </w:tc>
        <w:tc>
          <w:tcPr>
            <w:tcW w:w="2816" w:type="dxa"/>
            <w:shd w:val="clear" w:color="auto" w:fill="BFBFBF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jc w:val="center"/>
              <w:rPr>
                <w:ins w:id="718" w:author="馬慈蓮" w:date="2018-02-01T09:49:00Z"/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</w:pPr>
            <w:ins w:id="719" w:author="馬慈蓮" w:date="2018-02-01T09:49:00Z"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檢核</w:t>
              </w:r>
            </w:ins>
          </w:p>
        </w:tc>
        <w:tc>
          <w:tcPr>
            <w:tcW w:w="3583" w:type="dxa"/>
            <w:shd w:val="clear" w:color="auto" w:fill="BFBFBF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jc w:val="center"/>
              <w:rPr>
                <w:ins w:id="720" w:author="馬慈蓮" w:date="2018-02-01T09:49:00Z"/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</w:pPr>
            <w:ins w:id="721" w:author="馬慈蓮" w:date="2018-02-01T09:49:00Z"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不符合時的訊息(將訊息累加</w:t>
              </w:r>
              <w:r w:rsidRPr="0029687D">
                <w:rPr>
                  <w:rFonts w:ascii="細明體" w:eastAsia="細明體" w:hAnsi="細明體"/>
                  <w:b/>
                  <w:color w:val="7030A0"/>
                  <w:kern w:val="2"/>
                  <w:szCs w:val="24"/>
                  <w:lang w:eastAsia="zh-TW"/>
                </w:rPr>
                <w:t>”</w:t>
              </w:r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、</w:t>
              </w:r>
              <w:r w:rsidRPr="0029687D">
                <w:rPr>
                  <w:rFonts w:ascii="細明體" w:eastAsia="細明體" w:hAnsi="細明體"/>
                  <w:b/>
                  <w:color w:val="7030A0"/>
                  <w:kern w:val="2"/>
                  <w:szCs w:val="24"/>
                  <w:lang w:eastAsia="zh-TW"/>
                </w:rPr>
                <w:t>”</w:t>
              </w:r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分隔)</w:t>
              </w:r>
            </w:ins>
          </w:p>
        </w:tc>
        <w:tc>
          <w:tcPr>
            <w:tcW w:w="2063" w:type="dxa"/>
            <w:shd w:val="clear" w:color="auto" w:fill="BFBFBF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jc w:val="center"/>
              <w:rPr>
                <w:ins w:id="722" w:author="馬慈蓮" w:date="2018-02-01T09:49:00Z"/>
                <w:rFonts w:ascii="細明體" w:eastAsia="細明體" w:hAnsi="細明體" w:hint="eastAsia"/>
                <w:b/>
                <w:color w:val="7030A0"/>
                <w:kern w:val="2"/>
                <w:szCs w:val="24"/>
                <w:lang w:eastAsia="zh-TW"/>
              </w:rPr>
            </w:pPr>
            <w:ins w:id="723" w:author="馬慈蓮" w:date="2018-02-01T09:49:00Z">
              <w:r w:rsidRPr="0029687D">
                <w:rPr>
                  <w:rFonts w:ascii="細明體" w:eastAsia="細明體" w:hAnsi="細明體" w:hint="eastAsia"/>
                  <w:b/>
                  <w:color w:val="7030A0"/>
                  <w:kern w:val="2"/>
                  <w:szCs w:val="24"/>
                  <w:lang w:eastAsia="zh-TW"/>
                </w:rPr>
                <w:t>檢核失敗是否往後檢核</w:t>
              </w:r>
            </w:ins>
          </w:p>
        </w:tc>
      </w:tr>
      <w:tr w:rsidR="001F4744" w:rsidRPr="0029687D" w:rsidTr="00D46FEC">
        <w:trPr>
          <w:ins w:id="724" w:author="馬慈蓮" w:date="2018-02-01T09:49:00Z"/>
        </w:trPr>
        <w:tc>
          <w:tcPr>
            <w:tcW w:w="688" w:type="dxa"/>
          </w:tcPr>
          <w:p w:rsidR="001F4744" w:rsidRPr="0029687D" w:rsidRDefault="001F4744" w:rsidP="00CA756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ins w:id="725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726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1F4744" w:rsidRPr="0029687D" w:rsidRDefault="00CA756A" w:rsidP="00D46FEC">
            <w:pPr>
              <w:pStyle w:val="Tabletext"/>
              <w:keepLines w:val="0"/>
              <w:spacing w:after="0" w:line="240" w:lineRule="auto"/>
              <w:rPr>
                <w:ins w:id="727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ins w:id="728" w:author="馬慈蓮" w:date="2018-02-01T09:49:00Z"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[]有1</w:t>
              </w:r>
            </w:ins>
            <w:r w:rsidR="001F4744">
              <w:rPr>
                <w:rFonts w:ascii="細明體" w:eastAsia="細明體" w:hAnsi="細明體" w:hint="eastAsia"/>
                <w:color w:val="7030A0"/>
                <w:lang w:eastAsia="zh-TW"/>
              </w:rPr>
              <w:t>1</w:t>
            </w:r>
            <w:ins w:id="729" w:author="馬慈蓮" w:date="2018-02-01T09:49:00Z"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個欄位</w:t>
              </w:r>
            </w:ins>
          </w:p>
        </w:tc>
        <w:tc>
          <w:tcPr>
            <w:tcW w:w="358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730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r w:rsidRPr="0034466B">
              <w:rPr>
                <w:rFonts w:ascii="細明體" w:eastAsia="細明體" w:hAnsi="細明體" w:hint="eastAsia"/>
                <w:color w:val="7030A0"/>
                <w:lang w:eastAsia="zh-TW"/>
              </w:rPr>
              <w:t>第X筆，</w:t>
            </w:r>
            <w:ins w:id="731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有欄位未傳入</w:t>
              </w:r>
            </w:ins>
            <w:r>
              <w:rPr>
                <w:rFonts w:ascii="細明體" w:eastAsia="細明體" w:hAnsi="細明體" w:hint="eastAsia"/>
                <w:color w:val="7030A0"/>
                <w:lang w:eastAsia="zh-TW"/>
              </w:rPr>
              <w:t xml:space="preserve">：+ </w:t>
            </w:r>
            <w:r w:rsidR="00CA756A"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r w:rsidRPr="0034466B">
              <w:rPr>
                <w:rFonts w:ascii="細明體" w:eastAsia="細明體" w:hAnsi="細明體" w:hint="eastAsia"/>
                <w:color w:val="7030A0"/>
                <w:lang w:eastAsia="zh-TW"/>
              </w:rPr>
              <w:t>整欄</w:t>
            </w:r>
          </w:p>
        </w:tc>
        <w:tc>
          <w:tcPr>
            <w:tcW w:w="206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732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  <w:lang w:eastAsia="zh-TW"/>
              </w:rPr>
              <w:t>N</w:t>
            </w:r>
          </w:p>
        </w:tc>
      </w:tr>
      <w:tr w:rsidR="001F4744" w:rsidRPr="0029687D" w:rsidTr="00D46FEC">
        <w:trPr>
          <w:ins w:id="733" w:author="馬慈蓮" w:date="2018-02-01T09:49:00Z"/>
        </w:trPr>
        <w:tc>
          <w:tcPr>
            <w:tcW w:w="688" w:type="dxa"/>
          </w:tcPr>
          <w:p w:rsidR="001F4744" w:rsidRPr="0029687D" w:rsidRDefault="001F4744" w:rsidP="00CA756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ins w:id="734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735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1F4744" w:rsidRPr="0029687D" w:rsidRDefault="00CA756A" w:rsidP="00D46FEC">
            <w:pPr>
              <w:pStyle w:val="Tabletext"/>
              <w:keepLines w:val="0"/>
              <w:spacing w:after="0" w:line="240" w:lineRule="auto"/>
              <w:rPr>
                <w:ins w:id="736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ins w:id="737" w:author="馬慈蓮" w:date="2018-02-01T09:49:00Z"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[0]需有值</w:t>
              </w:r>
            </w:ins>
          </w:p>
        </w:tc>
        <w:tc>
          <w:tcPr>
            <w:tcW w:w="358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738" w:author="馬慈蓮" w:date="2018-02-01T09:49:00Z"/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ins w:id="739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kern w:val="2"/>
                  <w:lang w:eastAsia="zh-TW"/>
                </w:rPr>
                <w:t>未傳入醫院傳輸代號</w:t>
              </w:r>
            </w:ins>
          </w:p>
        </w:tc>
        <w:tc>
          <w:tcPr>
            <w:tcW w:w="206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740" w:author="馬慈蓮" w:date="2018-02-01T09:49:00Z"/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</w:p>
        </w:tc>
      </w:tr>
      <w:tr w:rsidR="001F4744" w:rsidRPr="0029687D" w:rsidTr="00D46FEC">
        <w:trPr>
          <w:ins w:id="741" w:author="馬慈蓮" w:date="2018-02-01T09:49:00Z"/>
        </w:trPr>
        <w:tc>
          <w:tcPr>
            <w:tcW w:w="688" w:type="dxa"/>
          </w:tcPr>
          <w:p w:rsidR="001F4744" w:rsidRPr="0029687D" w:rsidRDefault="001F4744" w:rsidP="00CA756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ins w:id="742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743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1F4744" w:rsidRPr="0029687D" w:rsidRDefault="00CA756A" w:rsidP="00D46FEC">
            <w:pPr>
              <w:pStyle w:val="Tabletext"/>
              <w:keepLines w:val="0"/>
              <w:spacing w:after="0" w:line="240" w:lineRule="auto"/>
              <w:rPr>
                <w:ins w:id="744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ins w:id="745" w:author="馬慈蓮" w:date="2018-02-01T09:49:00Z"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[1]需有值</w:t>
              </w:r>
            </w:ins>
          </w:p>
        </w:tc>
        <w:tc>
          <w:tcPr>
            <w:tcW w:w="358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746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747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未傳入身分證號</w:t>
              </w:r>
            </w:ins>
          </w:p>
        </w:tc>
        <w:tc>
          <w:tcPr>
            <w:tcW w:w="206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748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1F4744" w:rsidRPr="0029687D" w:rsidTr="00D46FEC">
        <w:trPr>
          <w:ins w:id="749" w:author="馬慈蓮" w:date="2018-02-01T09:49:00Z"/>
        </w:trPr>
        <w:tc>
          <w:tcPr>
            <w:tcW w:w="688" w:type="dxa"/>
          </w:tcPr>
          <w:p w:rsidR="001F4744" w:rsidRPr="0029687D" w:rsidRDefault="001F4744" w:rsidP="00CA756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ins w:id="750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751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1F4744" w:rsidRPr="0029687D" w:rsidRDefault="00CA756A" w:rsidP="00D46FEC">
            <w:pPr>
              <w:pStyle w:val="Tabletext"/>
              <w:keepLines w:val="0"/>
              <w:spacing w:after="0" w:line="240" w:lineRule="auto"/>
              <w:rPr>
                <w:ins w:id="752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ins w:id="753" w:author="馬慈蓮" w:date="2018-02-01T09:49:00Z"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="001F4744" w:rsidRPr="0029687D">
                <w:rPr>
                  <w:rFonts w:ascii="細明體" w:eastAsia="細明體" w:hAnsi="細明體"/>
                  <w:color w:val="7030A0"/>
                  <w:lang w:eastAsia="zh-TW"/>
                </w:rPr>
                <w:t>2</w:t>
              </w:r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]需有值</w:t>
              </w:r>
            </w:ins>
          </w:p>
        </w:tc>
        <w:tc>
          <w:tcPr>
            <w:tcW w:w="358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754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755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未傳入姓名</w:t>
              </w:r>
            </w:ins>
          </w:p>
        </w:tc>
        <w:tc>
          <w:tcPr>
            <w:tcW w:w="206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756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1F4744" w:rsidRPr="0029687D" w:rsidTr="00D46FEC">
        <w:trPr>
          <w:ins w:id="757" w:author="馬慈蓮" w:date="2018-02-01T09:49:00Z"/>
        </w:trPr>
        <w:tc>
          <w:tcPr>
            <w:tcW w:w="688" w:type="dxa"/>
          </w:tcPr>
          <w:p w:rsidR="001F4744" w:rsidRPr="0029687D" w:rsidRDefault="001F4744" w:rsidP="00CA756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ins w:id="758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759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1F4744" w:rsidRPr="0029687D" w:rsidRDefault="00CA756A" w:rsidP="00D46FEC">
            <w:pPr>
              <w:pStyle w:val="Tabletext"/>
              <w:keepLines w:val="0"/>
              <w:spacing w:after="0" w:line="240" w:lineRule="auto"/>
              <w:rPr>
                <w:ins w:id="760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ins w:id="761" w:author="馬慈蓮" w:date="2018-02-01T09:49:00Z"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="001F4744" w:rsidRPr="0029687D">
                <w:rPr>
                  <w:rFonts w:ascii="細明體" w:eastAsia="細明體" w:hAnsi="細明體"/>
                  <w:color w:val="7030A0"/>
                  <w:lang w:eastAsia="zh-TW"/>
                </w:rPr>
                <w:t>3</w:t>
              </w:r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]需有值</w:t>
              </w:r>
            </w:ins>
          </w:p>
        </w:tc>
        <w:tc>
          <w:tcPr>
            <w:tcW w:w="358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762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763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未傳入出生日期</w:t>
              </w:r>
            </w:ins>
          </w:p>
        </w:tc>
        <w:tc>
          <w:tcPr>
            <w:tcW w:w="206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764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1F4744" w:rsidRPr="0029687D" w:rsidTr="00D46FEC">
        <w:trPr>
          <w:ins w:id="765" w:author="馬慈蓮" w:date="2018-02-01T09:49:00Z"/>
        </w:trPr>
        <w:tc>
          <w:tcPr>
            <w:tcW w:w="688" w:type="dxa"/>
          </w:tcPr>
          <w:p w:rsidR="001F4744" w:rsidRPr="0029687D" w:rsidRDefault="001F4744" w:rsidP="00CA756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ins w:id="766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767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1F4744" w:rsidRPr="0029687D" w:rsidRDefault="00CA756A" w:rsidP="00D46FEC">
            <w:pPr>
              <w:pStyle w:val="Tabletext"/>
              <w:keepLines w:val="0"/>
              <w:spacing w:after="0" w:line="240" w:lineRule="auto"/>
              <w:rPr>
                <w:ins w:id="768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ins w:id="769" w:author="馬慈蓮" w:date="2018-02-01T09:49:00Z"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="001F4744" w:rsidRPr="0029687D">
                <w:rPr>
                  <w:rFonts w:ascii="細明體" w:eastAsia="細明體" w:hAnsi="細明體"/>
                  <w:color w:val="7030A0"/>
                  <w:lang w:eastAsia="zh-TW"/>
                </w:rPr>
                <w:t>3</w:t>
              </w:r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]需為YYYYMMDD格式</w:t>
              </w:r>
            </w:ins>
          </w:p>
        </w:tc>
        <w:tc>
          <w:tcPr>
            <w:tcW w:w="358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770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771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出生日期格式錯誤：</w:t>
              </w:r>
            </w:ins>
            <w:r w:rsidR="00CA756A"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ins w:id="772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3</w:t>
              </w:r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</w:t>
              </w:r>
            </w:ins>
          </w:p>
        </w:tc>
        <w:tc>
          <w:tcPr>
            <w:tcW w:w="206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773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1F4744" w:rsidRPr="0029687D" w:rsidTr="00D46FEC">
        <w:trPr>
          <w:ins w:id="774" w:author="馬慈蓮" w:date="2018-02-01T09:49:00Z"/>
        </w:trPr>
        <w:tc>
          <w:tcPr>
            <w:tcW w:w="688" w:type="dxa"/>
          </w:tcPr>
          <w:p w:rsidR="001F4744" w:rsidRPr="0029687D" w:rsidRDefault="001F4744" w:rsidP="00CA756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ins w:id="775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776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1F4744" w:rsidRPr="0029687D" w:rsidRDefault="00CA756A" w:rsidP="00D46FEC">
            <w:pPr>
              <w:pStyle w:val="Tabletext"/>
              <w:keepLines w:val="0"/>
              <w:spacing w:after="0" w:line="240" w:lineRule="auto"/>
              <w:rPr>
                <w:ins w:id="777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ins w:id="778" w:author="馬慈蓮" w:date="2018-02-01T09:49:00Z"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="001F4744" w:rsidRPr="0029687D">
                <w:rPr>
                  <w:rFonts w:ascii="細明體" w:eastAsia="細明體" w:hAnsi="細明體"/>
                  <w:color w:val="7030A0"/>
                  <w:lang w:eastAsia="zh-TW"/>
                </w:rPr>
                <w:t>4</w:t>
              </w:r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]需有值</w:t>
              </w:r>
            </w:ins>
          </w:p>
        </w:tc>
        <w:tc>
          <w:tcPr>
            <w:tcW w:w="358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779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780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未傳入性別</w:t>
              </w:r>
            </w:ins>
          </w:p>
        </w:tc>
        <w:tc>
          <w:tcPr>
            <w:tcW w:w="206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781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1F4744" w:rsidRPr="0029687D" w:rsidTr="00D46FEC">
        <w:trPr>
          <w:trHeight w:val="791"/>
          <w:ins w:id="782" w:author="馬慈蓮" w:date="2018-02-01T09:49:00Z"/>
        </w:trPr>
        <w:tc>
          <w:tcPr>
            <w:tcW w:w="688" w:type="dxa"/>
          </w:tcPr>
          <w:p w:rsidR="001F4744" w:rsidRPr="0029687D" w:rsidRDefault="001F4744" w:rsidP="00CA756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ins w:id="783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784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1F4744" w:rsidRPr="0029687D" w:rsidRDefault="00CA756A" w:rsidP="00D46FEC">
            <w:pPr>
              <w:pStyle w:val="Tabletext"/>
              <w:keepLines w:val="0"/>
              <w:spacing w:after="0" w:line="240" w:lineRule="auto"/>
              <w:rPr>
                <w:ins w:id="785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ins w:id="786" w:author="馬慈蓮" w:date="2018-02-01T09:49:00Z"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="001F4744" w:rsidRPr="0029687D">
                <w:rPr>
                  <w:rFonts w:ascii="細明體" w:eastAsia="細明體" w:hAnsi="細明體"/>
                  <w:color w:val="7030A0"/>
                  <w:lang w:eastAsia="zh-TW"/>
                </w:rPr>
                <w:t>4</w:t>
              </w:r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</w:t>
              </w:r>
              <w:r w:rsidR="001F4744" w:rsidRPr="0029687D">
                <w:rPr>
                  <w:rFonts w:ascii="細明體" w:eastAsia="細明體" w:hAnsi="細明體"/>
                  <w:color w:val="7030A0"/>
                  <w:lang w:eastAsia="zh-TW"/>
                </w:rPr>
                <w:t>”</w:t>
              </w:r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M</w:t>
              </w:r>
              <w:r w:rsidR="001F4744" w:rsidRPr="0029687D">
                <w:rPr>
                  <w:rFonts w:ascii="細明體" w:eastAsia="細明體" w:hAnsi="細明體"/>
                  <w:color w:val="7030A0"/>
                  <w:lang w:eastAsia="zh-TW"/>
                </w:rPr>
                <w:t>”or “F”</w:t>
              </w:r>
            </w:ins>
          </w:p>
        </w:tc>
        <w:tc>
          <w:tcPr>
            <w:tcW w:w="358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787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788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性別有誤，應為F或M：</w:t>
              </w:r>
            </w:ins>
            <w:r w:rsidR="00CA756A"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ins w:id="789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Pr="0029687D">
                <w:rPr>
                  <w:rFonts w:ascii="細明體" w:eastAsia="細明體" w:hAnsi="細明體"/>
                  <w:color w:val="7030A0"/>
                  <w:lang w:eastAsia="zh-TW"/>
                </w:rPr>
                <w:t>4</w:t>
              </w:r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</w:t>
              </w:r>
            </w:ins>
          </w:p>
        </w:tc>
        <w:tc>
          <w:tcPr>
            <w:tcW w:w="206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790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1F4744" w:rsidRPr="0029687D" w:rsidTr="00D46FEC">
        <w:trPr>
          <w:ins w:id="791" w:author="馬慈蓮" w:date="2018-02-01T09:49:00Z"/>
        </w:trPr>
        <w:tc>
          <w:tcPr>
            <w:tcW w:w="688" w:type="dxa"/>
          </w:tcPr>
          <w:p w:rsidR="001F4744" w:rsidRPr="0029687D" w:rsidRDefault="001F4744" w:rsidP="00CA756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ins w:id="792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793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1F4744" w:rsidRPr="0029687D" w:rsidRDefault="00CA756A" w:rsidP="00D46FEC">
            <w:pPr>
              <w:pStyle w:val="Tabletext"/>
              <w:keepLines w:val="0"/>
              <w:spacing w:after="0" w:line="240" w:lineRule="auto"/>
              <w:rPr>
                <w:ins w:id="794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ins w:id="795" w:author="馬慈蓮" w:date="2018-02-01T09:49:00Z"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="001F4744" w:rsidRPr="0029687D">
                <w:rPr>
                  <w:rFonts w:ascii="細明體" w:eastAsia="細明體" w:hAnsi="細明體"/>
                  <w:color w:val="7030A0"/>
                  <w:lang w:eastAsia="zh-TW"/>
                </w:rPr>
                <w:t>5</w:t>
              </w:r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]需有值</w:t>
              </w:r>
            </w:ins>
          </w:p>
        </w:tc>
        <w:tc>
          <w:tcPr>
            <w:tcW w:w="358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796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797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未傳入住院號</w:t>
              </w:r>
            </w:ins>
          </w:p>
        </w:tc>
        <w:tc>
          <w:tcPr>
            <w:tcW w:w="206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798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1F4744" w:rsidRPr="0029687D" w:rsidTr="00D46FEC">
        <w:trPr>
          <w:ins w:id="799" w:author="馬慈蓮" w:date="2018-02-01T09:49:00Z"/>
        </w:trPr>
        <w:tc>
          <w:tcPr>
            <w:tcW w:w="688" w:type="dxa"/>
          </w:tcPr>
          <w:p w:rsidR="001F4744" w:rsidRPr="0029687D" w:rsidRDefault="001F4744" w:rsidP="00CA756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ins w:id="800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801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1F4744" w:rsidRPr="0029687D" w:rsidRDefault="00CA756A" w:rsidP="00D46FEC">
            <w:pPr>
              <w:pStyle w:val="Tabletext"/>
              <w:keepLines w:val="0"/>
              <w:spacing w:after="0" w:line="240" w:lineRule="auto"/>
              <w:rPr>
                <w:ins w:id="802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ins w:id="803" w:author="馬慈蓮" w:date="2018-02-01T09:49:00Z"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  <w:r w:rsidR="001F4744" w:rsidRPr="0029687D">
                <w:rPr>
                  <w:rFonts w:ascii="細明體" w:eastAsia="細明體" w:hAnsi="細明體"/>
                  <w:color w:val="7030A0"/>
                  <w:lang w:eastAsia="zh-TW"/>
                </w:rPr>
                <w:t>6</w:t>
              </w:r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]需有值</w:t>
              </w:r>
            </w:ins>
          </w:p>
        </w:tc>
        <w:tc>
          <w:tcPr>
            <w:tcW w:w="358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804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805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未傳入住院日期</w:t>
              </w:r>
            </w:ins>
          </w:p>
        </w:tc>
        <w:tc>
          <w:tcPr>
            <w:tcW w:w="206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806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1F4744" w:rsidRPr="0029687D" w:rsidTr="00D46FEC">
        <w:trPr>
          <w:ins w:id="807" w:author="馬慈蓮" w:date="2018-02-01T09:49:00Z"/>
        </w:trPr>
        <w:tc>
          <w:tcPr>
            <w:tcW w:w="688" w:type="dxa"/>
          </w:tcPr>
          <w:p w:rsidR="001F4744" w:rsidRPr="0029687D" w:rsidRDefault="001F4744" w:rsidP="00CA756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ins w:id="808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809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1F4744" w:rsidRPr="0029687D" w:rsidRDefault="00CA756A" w:rsidP="00D46FEC">
            <w:pPr>
              <w:pStyle w:val="Tabletext"/>
              <w:keepLines w:val="0"/>
              <w:spacing w:after="0" w:line="240" w:lineRule="auto"/>
              <w:rPr>
                <w:ins w:id="810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ins w:id="811" w:author="馬慈蓮" w:date="2018-02-01T09:49:00Z"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[6]需為YYYYMMDD格式</w:t>
              </w:r>
            </w:ins>
          </w:p>
        </w:tc>
        <w:tc>
          <w:tcPr>
            <w:tcW w:w="358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812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813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住院日期格式錯誤：</w:t>
              </w:r>
            </w:ins>
            <w:r w:rsidR="00CA756A"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ins w:id="814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[6]</w:t>
              </w:r>
            </w:ins>
          </w:p>
        </w:tc>
        <w:tc>
          <w:tcPr>
            <w:tcW w:w="206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815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1F4744" w:rsidRPr="0029687D" w:rsidTr="00D46FEC">
        <w:trPr>
          <w:ins w:id="816" w:author="馬慈蓮" w:date="2018-02-01T09:49:00Z"/>
        </w:trPr>
        <w:tc>
          <w:tcPr>
            <w:tcW w:w="688" w:type="dxa"/>
          </w:tcPr>
          <w:p w:rsidR="001F4744" w:rsidRPr="0029687D" w:rsidRDefault="001F4744" w:rsidP="00CA756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ins w:id="817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818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1F4744" w:rsidRPr="0029687D" w:rsidRDefault="00CA756A" w:rsidP="00D46FEC">
            <w:pPr>
              <w:pStyle w:val="Tabletext"/>
              <w:keepLines w:val="0"/>
              <w:spacing w:after="0" w:line="240" w:lineRule="auto"/>
              <w:rPr>
                <w:ins w:id="819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ins w:id="820" w:author="馬慈蓮" w:date="2018-02-01T09:49:00Z"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[7]需有值</w:t>
              </w:r>
            </w:ins>
          </w:p>
        </w:tc>
        <w:tc>
          <w:tcPr>
            <w:tcW w:w="358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821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822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未傳入出院日期</w:t>
              </w:r>
            </w:ins>
          </w:p>
        </w:tc>
        <w:tc>
          <w:tcPr>
            <w:tcW w:w="206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823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1F4744" w:rsidRPr="0029687D" w:rsidTr="00D46FEC">
        <w:trPr>
          <w:ins w:id="824" w:author="馬慈蓮" w:date="2018-02-01T09:49:00Z"/>
        </w:trPr>
        <w:tc>
          <w:tcPr>
            <w:tcW w:w="688" w:type="dxa"/>
          </w:tcPr>
          <w:p w:rsidR="001F4744" w:rsidRPr="0029687D" w:rsidRDefault="001F4744" w:rsidP="00CA756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ins w:id="825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  <w:pPrChange w:id="826" w:author="馬慈蓮" w:date="2018-02-01T09:49:00Z">
                <w:pPr>
                  <w:pStyle w:val="Tabletext"/>
                  <w:keepLines w:val="0"/>
                  <w:numPr>
                    <w:numId w:val="33"/>
                  </w:numPr>
                  <w:spacing w:after="0" w:line="240" w:lineRule="auto"/>
                  <w:ind w:left="480" w:hanging="480"/>
                </w:pPr>
              </w:pPrChange>
            </w:pPr>
          </w:p>
        </w:tc>
        <w:tc>
          <w:tcPr>
            <w:tcW w:w="2816" w:type="dxa"/>
          </w:tcPr>
          <w:p w:rsidR="001F4744" w:rsidRPr="0029687D" w:rsidRDefault="00CA756A" w:rsidP="00D46FEC">
            <w:pPr>
              <w:pStyle w:val="Tabletext"/>
              <w:keepLines w:val="0"/>
              <w:spacing w:after="0" w:line="240" w:lineRule="auto"/>
              <w:rPr>
                <w:ins w:id="827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ins w:id="828" w:author="馬慈蓮" w:date="2018-02-01T09:49:00Z"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[7]需為YYYYMMDD格式</w:t>
              </w:r>
            </w:ins>
          </w:p>
        </w:tc>
        <w:tc>
          <w:tcPr>
            <w:tcW w:w="358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829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  <w:ins w:id="830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出院日期格式錯誤：</w:t>
              </w:r>
            </w:ins>
            <w:r w:rsidR="00CA756A"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ins w:id="831" w:author="馬慈蓮" w:date="2018-02-01T09:4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[7]</w:t>
              </w:r>
            </w:ins>
          </w:p>
        </w:tc>
        <w:tc>
          <w:tcPr>
            <w:tcW w:w="206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832" w:author="馬慈蓮" w:date="2018-02-01T09:4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1F4744" w:rsidRPr="0029687D" w:rsidTr="00D46FEC">
        <w:trPr>
          <w:ins w:id="833" w:author="馬慈蓮" w:date="2018-02-01T09:58:00Z"/>
        </w:trPr>
        <w:tc>
          <w:tcPr>
            <w:tcW w:w="688" w:type="dxa"/>
          </w:tcPr>
          <w:p w:rsidR="001F4744" w:rsidRPr="0029687D" w:rsidRDefault="001F4744" w:rsidP="00CA756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ins w:id="834" w:author="馬慈蓮" w:date="2018-02-01T09:58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1F4744" w:rsidRPr="0029687D" w:rsidRDefault="00CA756A" w:rsidP="00D46FEC">
            <w:pPr>
              <w:pStyle w:val="Tabletext"/>
              <w:keepLines w:val="0"/>
              <w:spacing w:after="0" w:line="240" w:lineRule="auto"/>
              <w:rPr>
                <w:ins w:id="835" w:author="馬慈蓮" w:date="2018-02-01T09:58:00Z"/>
                <w:rFonts w:ascii="細明體" w:eastAsia="細明體" w:hAnsi="細明體"/>
                <w:color w:val="7030A0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ins w:id="836" w:author="馬慈蓮" w:date="2018-02-01T09:59:00Z"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[8]需有值</w:t>
              </w:r>
            </w:ins>
          </w:p>
        </w:tc>
        <w:tc>
          <w:tcPr>
            <w:tcW w:w="358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837" w:author="馬慈蓮" w:date="2018-02-01T09:58:00Z"/>
                <w:rFonts w:ascii="細明體" w:eastAsia="細明體" w:hAnsi="細明體" w:hint="eastAsia"/>
                <w:color w:val="7030A0"/>
                <w:lang w:eastAsia="zh-TW"/>
              </w:rPr>
            </w:pPr>
            <w:ins w:id="838" w:author="馬慈蓮" w:date="2018-02-01T09:5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</w:t>
              </w:r>
            </w:ins>
            <w:r w:rsidR="0073266D">
              <w:rPr>
                <w:rFonts w:ascii="細明體" w:eastAsia="細明體" w:hAnsi="細明體" w:hint="eastAsia"/>
                <w:color w:val="7030A0"/>
                <w:lang w:eastAsia="zh-TW"/>
              </w:rPr>
              <w:t>特定病房</w:t>
            </w:r>
            <w:r>
              <w:rPr>
                <w:rFonts w:ascii="細明體" w:eastAsia="細明體" w:hAnsi="細明體" w:hint="eastAsia"/>
                <w:color w:val="7030A0"/>
                <w:lang w:eastAsia="zh-TW"/>
              </w:rPr>
              <w:t>日期</w:t>
            </w:r>
          </w:p>
        </w:tc>
        <w:tc>
          <w:tcPr>
            <w:tcW w:w="206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839" w:author="馬慈蓮" w:date="2018-02-01T09:58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1F4744" w:rsidRPr="0029687D" w:rsidTr="00D46FEC">
        <w:tc>
          <w:tcPr>
            <w:tcW w:w="688" w:type="dxa"/>
          </w:tcPr>
          <w:p w:rsidR="001F4744" w:rsidRPr="0029687D" w:rsidRDefault="001F4744" w:rsidP="00CA756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1F4744" w:rsidRPr="0029687D" w:rsidRDefault="00CA756A" w:rsidP="00D46FE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7030A0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ins w:id="840" w:author="馬慈蓮" w:date="2018-02-01T09:49:00Z">
              <w:r w:rsidR="001F4744" w:rsidRPr="00D13988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</w:ins>
            <w:r w:rsidR="001F4744">
              <w:rPr>
                <w:rFonts w:ascii="細明體" w:eastAsia="細明體" w:hAnsi="細明體" w:hint="eastAsia"/>
                <w:color w:val="7030A0"/>
                <w:lang w:eastAsia="zh-TW"/>
              </w:rPr>
              <w:t>8</w:t>
            </w:r>
            <w:ins w:id="841" w:author="馬慈蓮" w:date="2018-02-01T09:49:00Z">
              <w:r w:rsidR="001F4744" w:rsidRPr="00D13988">
                <w:rPr>
                  <w:rFonts w:ascii="細明體" w:eastAsia="細明體" w:hAnsi="細明體" w:hint="eastAsia"/>
                  <w:color w:val="7030A0"/>
                  <w:lang w:eastAsia="zh-TW"/>
                </w:rPr>
                <w:t>]需為YYYYMMDD格式</w:t>
              </w:r>
            </w:ins>
          </w:p>
        </w:tc>
        <w:tc>
          <w:tcPr>
            <w:tcW w:w="3583" w:type="dxa"/>
          </w:tcPr>
          <w:p w:rsidR="001F4744" w:rsidRPr="0029687D" w:rsidRDefault="0073266D" w:rsidP="00D46FE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 w:rsidRPr="0073266D">
              <w:rPr>
                <w:rFonts w:ascii="細明體" w:eastAsia="細明體" w:hAnsi="細明體" w:hint="eastAsia"/>
                <w:color w:val="7030A0"/>
                <w:lang w:eastAsia="zh-TW"/>
              </w:rPr>
              <w:t>特定病房</w:t>
            </w:r>
            <w:ins w:id="842" w:author="馬慈蓮" w:date="2018-02-01T09:49:00Z">
              <w:r w:rsidR="001F4744" w:rsidRPr="002714EB">
                <w:rPr>
                  <w:rFonts w:ascii="細明體" w:eastAsia="細明體" w:hAnsi="細明體" w:hint="eastAsia"/>
                  <w:color w:val="7030A0"/>
                  <w:lang w:eastAsia="zh-TW"/>
                </w:rPr>
                <w:t>日期格式錯誤：</w:t>
              </w:r>
            </w:ins>
            <w:r w:rsidR="00CA756A"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ins w:id="843" w:author="馬慈蓮" w:date="2018-02-01T09:49:00Z">
              <w:r w:rsidR="001F4744" w:rsidRPr="002714EB">
                <w:rPr>
                  <w:rFonts w:ascii="細明體" w:eastAsia="細明體" w:hAnsi="細明體" w:hint="eastAsia"/>
                  <w:color w:val="7030A0"/>
                  <w:lang w:eastAsia="zh-TW"/>
                </w:rPr>
                <w:t>[</w:t>
              </w:r>
            </w:ins>
            <w:r w:rsidR="001F4744">
              <w:rPr>
                <w:rFonts w:ascii="細明體" w:eastAsia="細明體" w:hAnsi="細明體" w:hint="eastAsia"/>
                <w:color w:val="7030A0"/>
                <w:lang w:eastAsia="zh-TW"/>
              </w:rPr>
              <w:t>8</w:t>
            </w:r>
            <w:ins w:id="844" w:author="馬慈蓮" w:date="2018-02-01T09:49:00Z">
              <w:r w:rsidR="001F4744" w:rsidRPr="002714EB">
                <w:rPr>
                  <w:rFonts w:ascii="細明體" w:eastAsia="細明體" w:hAnsi="細明體" w:hint="eastAsia"/>
                  <w:color w:val="7030A0"/>
                  <w:lang w:eastAsia="zh-TW"/>
                </w:rPr>
                <w:t>]</w:t>
              </w:r>
            </w:ins>
          </w:p>
        </w:tc>
        <w:tc>
          <w:tcPr>
            <w:tcW w:w="206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1F4744" w:rsidRPr="0029687D" w:rsidTr="00D46FEC">
        <w:trPr>
          <w:ins w:id="845" w:author="馬慈蓮" w:date="2018-02-01T09:59:00Z"/>
        </w:trPr>
        <w:tc>
          <w:tcPr>
            <w:tcW w:w="688" w:type="dxa"/>
          </w:tcPr>
          <w:p w:rsidR="001F4744" w:rsidRPr="0029687D" w:rsidRDefault="001F4744" w:rsidP="00CA756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ins w:id="846" w:author="馬慈蓮" w:date="2018-02-01T09:5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2816" w:type="dxa"/>
          </w:tcPr>
          <w:p w:rsidR="001F4744" w:rsidRPr="0029687D" w:rsidRDefault="00CA756A" w:rsidP="00D46FEC">
            <w:pPr>
              <w:pStyle w:val="Tabletext"/>
              <w:keepLines w:val="0"/>
              <w:spacing w:after="0" w:line="240" w:lineRule="auto"/>
              <w:rPr>
                <w:ins w:id="847" w:author="馬慈蓮" w:date="2018-02-01T09:59:00Z"/>
                <w:rFonts w:ascii="細明體" w:eastAsia="細明體" w:hAnsi="細明體"/>
                <w:color w:val="7030A0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  <w:lang w:eastAsia="zh-TW"/>
              </w:rPr>
              <w:t>WARD</w:t>
            </w:r>
            <w:ins w:id="848" w:author="馬慈蓮" w:date="2018-02-01T09:59:00Z">
              <w:r w:rsidR="001F4744"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[9]需有值</w:t>
              </w:r>
            </w:ins>
          </w:p>
        </w:tc>
        <w:tc>
          <w:tcPr>
            <w:tcW w:w="358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849" w:author="馬慈蓮" w:date="2018-02-01T09:59:00Z"/>
                <w:rFonts w:ascii="細明體" w:eastAsia="細明體" w:hAnsi="細明體" w:hint="eastAsia"/>
                <w:color w:val="7030A0"/>
                <w:lang w:eastAsia="zh-TW"/>
              </w:rPr>
            </w:pPr>
            <w:ins w:id="850" w:author="馬慈蓮" w:date="2018-02-01T09:59:00Z">
              <w:r w:rsidRPr="0029687D">
                <w:rPr>
                  <w:rFonts w:ascii="細明體" w:eastAsia="細明體" w:hAnsi="細明體" w:hint="eastAsia"/>
                  <w:color w:val="7030A0"/>
                  <w:lang w:eastAsia="zh-TW"/>
                </w:rPr>
                <w:t>未傳入</w:t>
              </w:r>
            </w:ins>
            <w:r w:rsidR="007C45E1" w:rsidRPr="007C45E1">
              <w:rPr>
                <w:rFonts w:ascii="細明體" w:eastAsia="細明體" w:hAnsi="細明體"/>
                <w:color w:val="7030A0"/>
                <w:lang w:eastAsia="zh-TW"/>
              </w:rPr>
              <w:t>特定病房</w:t>
            </w:r>
            <w:r w:rsidR="007C45E1" w:rsidRPr="007C45E1">
              <w:rPr>
                <w:rFonts w:ascii="細明體" w:eastAsia="細明體" w:hAnsi="細明體" w:hint="eastAsia"/>
                <w:color w:val="7030A0"/>
                <w:lang w:eastAsia="zh-TW"/>
              </w:rPr>
              <w:t>名稱</w:t>
            </w:r>
          </w:p>
        </w:tc>
        <w:tc>
          <w:tcPr>
            <w:tcW w:w="2063" w:type="dxa"/>
          </w:tcPr>
          <w:p w:rsidR="001F4744" w:rsidRPr="0029687D" w:rsidRDefault="001F4744" w:rsidP="00D46FEC">
            <w:pPr>
              <w:pStyle w:val="Tabletext"/>
              <w:keepLines w:val="0"/>
              <w:spacing w:after="0" w:line="240" w:lineRule="auto"/>
              <w:rPr>
                <w:ins w:id="851" w:author="馬慈蓮" w:date="2018-02-01T09:59:00Z"/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</w:tbl>
    <w:p w:rsidR="00AF41D0" w:rsidRPr="003C030C" w:rsidRDefault="00AF41D0" w:rsidP="00AF41D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>I</w:t>
      </w:r>
      <w:r w:rsidRPr="003C030C">
        <w:rPr>
          <w:rFonts w:ascii="細明體" w:eastAsia="細明體" w:hAnsi="細明體" w:hint="eastAsia"/>
          <w:color w:val="7030A0"/>
          <w:kern w:val="2"/>
          <w:lang w:eastAsia="zh-TW"/>
        </w:rPr>
        <w:t xml:space="preserve">F </w:t>
      </w:r>
      <w:r w:rsidRPr="003C030C">
        <w:rPr>
          <w:rFonts w:ascii="細明體" w:eastAsia="細明體" w:hAnsi="細明體"/>
          <w:color w:val="7030A0"/>
          <w:kern w:val="2"/>
          <w:lang w:eastAsia="zh-TW"/>
        </w:rPr>
        <w:t>$</w:t>
      </w:r>
      <w:r w:rsidRPr="003C030C">
        <w:rPr>
          <w:rFonts w:ascii="細明體" w:eastAsia="細明體" w:hAnsi="細明體" w:hint="eastAsia"/>
          <w:color w:val="7030A0"/>
          <w:kern w:val="2"/>
          <w:lang w:eastAsia="zh-TW"/>
        </w:rPr>
        <w:t>不符合訊息 有值</w:t>
      </w:r>
    </w:p>
    <w:p w:rsidR="00AF41D0" w:rsidRDefault="00AF41D0" w:rsidP="00AF41D0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3C030C">
        <w:rPr>
          <w:rFonts w:ascii="細明體" w:eastAsia="細明體" w:hAnsi="細明體"/>
          <w:color w:val="7030A0"/>
          <w:kern w:val="2"/>
          <w:lang w:eastAsia="zh-TW"/>
        </w:rPr>
        <w:t>$</w:t>
      </w:r>
      <w:r w:rsidR="002A0121" w:rsidRPr="003C030C">
        <w:rPr>
          <w:rFonts w:ascii="細明體" w:eastAsia="細明體" w:hAnsi="細明體"/>
          <w:color w:val="7030A0"/>
          <w:kern w:val="2"/>
          <w:lang w:eastAsia="zh-TW"/>
        </w:rPr>
        <w:t>WARD</w:t>
      </w:r>
      <w:r w:rsidRPr="003C030C">
        <w:rPr>
          <w:rFonts w:ascii="細明體" w:eastAsia="細明體" w:hAnsi="細明體" w:hint="eastAsia"/>
          <w:color w:val="7030A0"/>
          <w:kern w:val="2"/>
          <w:lang w:eastAsia="zh-TW"/>
        </w:rPr>
        <w:t xml:space="preserve">不符合訊息 = </w:t>
      </w:r>
      <w:r w:rsidRPr="003C030C">
        <w:rPr>
          <w:rFonts w:ascii="細明體" w:eastAsia="細明體" w:hAnsi="細明體"/>
          <w:color w:val="7030A0"/>
          <w:kern w:val="2"/>
          <w:lang w:eastAsia="zh-TW"/>
        </w:rPr>
        <w:t>$</w:t>
      </w:r>
      <w:r w:rsidR="002A0121" w:rsidRPr="003C030C">
        <w:rPr>
          <w:rFonts w:ascii="細明體" w:eastAsia="細明體" w:hAnsi="細明體"/>
          <w:color w:val="7030A0"/>
          <w:kern w:val="2"/>
          <w:lang w:eastAsia="zh-TW"/>
        </w:rPr>
        <w:t>WARD</w:t>
      </w:r>
      <w:r w:rsidRPr="003C030C">
        <w:rPr>
          <w:rFonts w:ascii="細明體" w:eastAsia="細明體" w:hAnsi="細明體" w:hint="eastAsia"/>
          <w:color w:val="7030A0"/>
          <w:kern w:val="2"/>
          <w:lang w:eastAsia="zh-TW"/>
        </w:rPr>
        <w:t xml:space="preserve">不符合訊息 + </w:t>
      </w:r>
      <w:r w:rsidRPr="003C030C">
        <w:rPr>
          <w:rFonts w:ascii="細明體" w:eastAsia="細明體" w:hAnsi="細明體"/>
          <w:color w:val="7030A0"/>
          <w:kern w:val="2"/>
          <w:lang w:eastAsia="zh-TW"/>
        </w:rPr>
        <w:t>“</w:t>
      </w:r>
      <w:r w:rsidRPr="003C030C">
        <w:rPr>
          <w:rFonts w:ascii="細明體" w:eastAsia="細明體" w:hAnsi="細明體" w:hint="eastAsia"/>
          <w:color w:val="7030A0"/>
          <w:kern w:val="2"/>
          <w:lang w:eastAsia="zh-TW"/>
        </w:rPr>
        <w:t>第</w:t>
      </w:r>
      <w:r w:rsidRPr="003C030C">
        <w:rPr>
          <w:rFonts w:ascii="細明體" w:eastAsia="細明體" w:hAnsi="細明體"/>
          <w:color w:val="7030A0"/>
          <w:kern w:val="2"/>
          <w:lang w:eastAsia="zh-TW"/>
        </w:rPr>
        <w:t>”</w:t>
      </w:r>
      <w:r w:rsidRPr="003C030C">
        <w:rPr>
          <w:rFonts w:ascii="細明體" w:eastAsia="細明體" w:hAnsi="細明體" w:hint="eastAsia"/>
          <w:color w:val="7030A0"/>
          <w:kern w:val="2"/>
          <w:lang w:eastAsia="zh-TW"/>
        </w:rPr>
        <w:t xml:space="preserve">+ X + </w:t>
      </w:r>
      <w:r w:rsidRPr="003C030C">
        <w:rPr>
          <w:rFonts w:ascii="細明體" w:eastAsia="細明體" w:hAnsi="細明體"/>
          <w:color w:val="7030A0"/>
          <w:kern w:val="2"/>
          <w:lang w:eastAsia="zh-TW"/>
        </w:rPr>
        <w:t>“</w:t>
      </w:r>
      <w:r w:rsidRPr="003C030C">
        <w:rPr>
          <w:rFonts w:ascii="細明體" w:eastAsia="細明體" w:hAnsi="細明體" w:hint="eastAsia"/>
          <w:color w:val="7030A0"/>
          <w:kern w:val="2"/>
          <w:lang w:eastAsia="zh-TW"/>
        </w:rPr>
        <w:t>筆檢核失敗，錯誤內容：</w:t>
      </w:r>
      <w:r w:rsidRPr="003C030C">
        <w:rPr>
          <w:rFonts w:ascii="細明體" w:eastAsia="細明體" w:hAnsi="細明體"/>
          <w:color w:val="7030A0"/>
          <w:kern w:val="2"/>
          <w:lang w:eastAsia="zh-TW"/>
        </w:rPr>
        <w:t>”</w:t>
      </w:r>
      <w:r w:rsidRPr="003C030C">
        <w:rPr>
          <w:rFonts w:ascii="細明體" w:eastAsia="細明體" w:hAnsi="細明體" w:hint="eastAsia"/>
          <w:color w:val="7030A0"/>
          <w:kern w:val="2"/>
          <w:lang w:eastAsia="zh-TW"/>
        </w:rPr>
        <w:t xml:space="preserve">+ </w:t>
      </w:r>
      <w:r w:rsidRPr="003C030C">
        <w:rPr>
          <w:rFonts w:ascii="細明體" w:eastAsia="細明體" w:hAnsi="細明體"/>
          <w:color w:val="7030A0"/>
          <w:kern w:val="2"/>
          <w:lang w:eastAsia="zh-TW"/>
        </w:rPr>
        <w:t>$</w:t>
      </w:r>
      <w:r w:rsidRPr="003C030C">
        <w:rPr>
          <w:rFonts w:ascii="細明體" w:eastAsia="細明體" w:hAnsi="細明體" w:hint="eastAsia"/>
          <w:color w:val="7030A0"/>
          <w:kern w:val="2"/>
          <w:lang w:eastAsia="zh-TW"/>
        </w:rPr>
        <w:t xml:space="preserve">不符合訊息 + </w:t>
      </w:r>
      <w:r w:rsidRPr="003C030C">
        <w:rPr>
          <w:rFonts w:ascii="細明體" w:eastAsia="細明體" w:hAnsi="細明體"/>
          <w:color w:val="7030A0"/>
          <w:kern w:val="2"/>
          <w:lang w:eastAsia="zh-TW"/>
        </w:rPr>
        <w:t>“，</w:t>
      </w:r>
      <w:r w:rsidRPr="003C030C">
        <w:rPr>
          <w:rFonts w:ascii="細明體" w:eastAsia="細明體" w:hAnsi="細明體" w:hint="eastAsia"/>
          <w:color w:val="7030A0"/>
          <w:kern w:val="2"/>
          <w:lang w:eastAsia="zh-TW"/>
        </w:rPr>
        <w:t>欄位內容：</w:t>
      </w:r>
      <w:r w:rsidRPr="003C030C">
        <w:rPr>
          <w:rFonts w:ascii="細明體" w:eastAsia="細明體" w:hAnsi="細明體"/>
          <w:color w:val="7030A0"/>
          <w:kern w:val="2"/>
          <w:lang w:eastAsia="zh-TW"/>
        </w:rPr>
        <w:t>”+</w:t>
      </w:r>
      <w:r w:rsidRPr="003C030C">
        <w:rPr>
          <w:rFonts w:ascii="細明體" w:eastAsia="細明體" w:hAnsi="細明體" w:hint="eastAsia"/>
          <w:color w:val="7030A0"/>
          <w:kern w:val="2"/>
          <w:lang w:eastAsia="zh-TW"/>
        </w:rPr>
        <w:t xml:space="preserve"> 執行當筆的欄位 + 換行</w:t>
      </w:r>
    </w:p>
    <w:p w:rsidR="005732BB" w:rsidRDefault="005732BB" w:rsidP="005732B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>全部檢核完後，若</w:t>
      </w:r>
      <w:r w:rsidRPr="0045729A">
        <w:rPr>
          <w:rFonts w:ascii="細明體" w:eastAsia="細明體" w:hAnsi="細明體"/>
          <w:color w:val="7030A0"/>
          <w:kern w:val="2"/>
          <w:lang w:eastAsia="zh-TW"/>
        </w:rPr>
        <w:t>$</w:t>
      </w:r>
      <w:r w:rsidR="00865A70" w:rsidRPr="00865A70">
        <w:rPr>
          <w:rFonts w:ascii="細明體" w:eastAsia="細明體" w:hAnsi="細明體"/>
          <w:color w:val="7030A0"/>
          <w:kern w:val="2"/>
          <w:lang w:eastAsia="zh-TW"/>
        </w:rPr>
        <w:t>WARD</w:t>
      </w:r>
      <w:r w:rsidRPr="0045729A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>有資料</w:t>
      </w:r>
    </w:p>
    <w:p w:rsidR="005732BB" w:rsidRPr="003C030C" w:rsidRDefault="005732BB" w:rsidP="005732B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993491">
        <w:rPr>
          <w:rFonts w:ascii="細明體" w:eastAsia="細明體" w:hAnsi="細明體"/>
          <w:color w:val="7030A0"/>
          <w:kern w:val="2"/>
          <w:lang w:eastAsia="zh-TW"/>
        </w:rPr>
        <w:t>$</w:t>
      </w:r>
      <w:r w:rsidR="00865A70" w:rsidRPr="00865A70">
        <w:rPr>
          <w:rFonts w:ascii="細明體" w:eastAsia="細明體" w:hAnsi="細明體"/>
          <w:color w:val="7030A0"/>
          <w:kern w:val="2"/>
          <w:lang w:eastAsia="zh-TW"/>
        </w:rPr>
        <w:t>WARD</w:t>
      </w:r>
      <w:r w:rsidRPr="00993491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 = </w:t>
      </w:r>
      <w:r>
        <w:rPr>
          <w:rFonts w:ascii="細明體" w:eastAsia="細明體" w:hAnsi="細明體"/>
          <w:color w:val="7030A0"/>
          <w:kern w:val="2"/>
          <w:lang w:eastAsia="zh-TW"/>
        </w:rPr>
        <w:t>“</w:t>
      </w:r>
      <w:r w:rsidR="00C96769">
        <w:rPr>
          <w:rFonts w:ascii="細明體" w:eastAsia="細明體" w:hAnsi="細明體" w:hint="eastAsia"/>
          <w:color w:val="7030A0"/>
          <w:kern w:val="2"/>
          <w:lang w:eastAsia="zh-TW"/>
        </w:rPr>
        <w:t>特定病房</w:t>
      </w:r>
      <w:r w:rsidRPr="006602D5">
        <w:rPr>
          <w:rFonts w:ascii="細明體" w:eastAsia="細明體" w:hAnsi="細明體" w:hint="eastAsia"/>
          <w:color w:val="7030A0"/>
          <w:kern w:val="2"/>
          <w:lang w:eastAsia="zh-TW"/>
        </w:rPr>
        <w:t>檔檢核失敗，</w:t>
      </w:r>
      <w:r>
        <w:rPr>
          <w:rFonts w:ascii="細明體" w:eastAsia="細明體" w:hAnsi="細明體"/>
          <w:color w:val="7030A0"/>
          <w:kern w:val="2"/>
          <w:lang w:eastAsia="zh-TW"/>
        </w:rPr>
        <w:t>”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 + </w:t>
      </w:r>
      <w:r w:rsidRPr="00576038">
        <w:rPr>
          <w:rFonts w:ascii="細明體" w:eastAsia="細明體" w:hAnsi="細明體"/>
          <w:color w:val="7030A0"/>
          <w:kern w:val="2"/>
          <w:lang w:eastAsia="zh-TW"/>
        </w:rPr>
        <w:t>$</w:t>
      </w:r>
      <w:r w:rsidR="00865A70" w:rsidRPr="00865A70">
        <w:rPr>
          <w:rFonts w:ascii="細明體" w:eastAsia="細明體" w:hAnsi="細明體"/>
          <w:color w:val="7030A0"/>
          <w:kern w:val="2"/>
          <w:lang w:eastAsia="zh-TW"/>
        </w:rPr>
        <w:t>WARD</w:t>
      </w:r>
      <w:r w:rsidRPr="00576038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</w:p>
    <w:p w:rsidR="004B0AC5" w:rsidRPr="006C1315" w:rsidRDefault="004B0AC5" w:rsidP="006A60D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b/>
          <w:color w:val="7030A0"/>
          <w:kern w:val="2"/>
          <w:lang w:eastAsia="zh-TW"/>
        </w:rPr>
      </w:pPr>
      <w:r w:rsidRPr="006C1315">
        <w:rPr>
          <w:rFonts w:ascii="細明體" w:eastAsia="細明體" w:hAnsi="細明體" w:hint="eastAsia"/>
          <w:color w:val="7030A0"/>
          <w:kern w:val="2"/>
          <w:lang w:eastAsia="zh-TW"/>
        </w:rPr>
        <w:t>取得$DTAAI428：</w:t>
      </w:r>
      <w:r w:rsidR="008E735F" w:rsidRPr="006C1315">
        <w:rPr>
          <w:rFonts w:ascii="細明體" w:eastAsia="細明體" w:hAnsi="細明體" w:hint="eastAsia"/>
          <w:color w:val="7030A0"/>
          <w:kern w:val="2"/>
          <w:lang w:eastAsia="zh-TW"/>
        </w:rPr>
        <w:t>CALL AA_TIZ42</w:t>
      </w:r>
      <w:r w:rsidR="008E735F" w:rsidRPr="006C1315">
        <w:rPr>
          <w:rFonts w:ascii="細明體" w:eastAsia="細明體" w:hAnsi="細明體"/>
          <w:color w:val="7030A0"/>
          <w:kern w:val="2"/>
          <w:lang w:eastAsia="zh-TW"/>
        </w:rPr>
        <w:t>8</w:t>
      </w:r>
      <w:r w:rsidR="008E735F" w:rsidRPr="006C1315">
        <w:rPr>
          <w:rFonts w:ascii="細明體" w:eastAsia="細明體" w:hAnsi="細明體" w:hint="eastAsia"/>
          <w:color w:val="7030A0"/>
          <w:kern w:val="2"/>
          <w:lang w:eastAsia="zh-TW"/>
        </w:rPr>
        <w:t>.</w:t>
      </w:r>
      <w:r w:rsidR="008E735F" w:rsidRPr="006C1315">
        <w:rPr>
          <w:rFonts w:ascii="細明體" w:eastAsia="細明體" w:hAnsi="細明體"/>
          <w:color w:val="7030A0"/>
          <w:kern w:val="2"/>
          <w:lang w:eastAsia="zh-TW"/>
        </w:rPr>
        <w:t>queryDTAAI428()</w:t>
      </w:r>
      <w:r w:rsidR="008E735F" w:rsidRPr="006C1315">
        <w:rPr>
          <w:rFonts w:ascii="細明體" w:eastAsia="細明體" w:hAnsi="細明體" w:hint="eastAsia"/>
          <w:color w:val="7030A0"/>
          <w:kern w:val="2"/>
          <w:lang w:eastAsia="zh-TW"/>
        </w:rPr>
        <w:t>，傳入參數：$住院號、$醫院傳輸代號</w:t>
      </w:r>
      <w:r w:rsidR="00AC1FA3" w:rsidRPr="006C1315">
        <w:rPr>
          <w:rFonts w:ascii="細明體" w:eastAsia="細明體" w:hAnsi="細明體" w:hint="eastAsia"/>
          <w:color w:val="7030A0"/>
          <w:kern w:val="2"/>
          <w:lang w:eastAsia="zh-TW"/>
        </w:rPr>
        <w:t>(若無直傳XXXXX)</w:t>
      </w:r>
      <w:r w:rsidR="00D22DB0">
        <w:rPr>
          <w:rFonts w:ascii="細明體" w:eastAsia="細明體" w:hAnsi="細明體" w:hint="eastAsia"/>
          <w:color w:val="7030A0"/>
          <w:kern w:val="2"/>
          <w:lang w:eastAsia="zh-TW"/>
        </w:rPr>
        <w:t>，查無資料</w:t>
      </w:r>
      <w:r w:rsidR="00B218BF">
        <w:rPr>
          <w:rFonts w:ascii="細明體" w:eastAsia="細明體" w:hAnsi="細明體" w:hint="eastAsia"/>
          <w:color w:val="7030A0"/>
          <w:kern w:val="2"/>
          <w:lang w:eastAsia="zh-TW"/>
        </w:rPr>
        <w:t>視</w:t>
      </w:r>
      <w:r w:rsidR="00D22DB0">
        <w:rPr>
          <w:rFonts w:ascii="細明體" w:eastAsia="細明體" w:hAnsi="細明體" w:hint="eastAsia"/>
          <w:color w:val="7030A0"/>
          <w:kern w:val="2"/>
          <w:lang w:eastAsia="zh-TW"/>
        </w:rPr>
        <w:t>為正常</w:t>
      </w:r>
      <w:r w:rsidR="00F222B1">
        <w:rPr>
          <w:rFonts w:ascii="細明體" w:eastAsia="細明體" w:hAnsi="細明體" w:hint="eastAsia"/>
          <w:color w:val="7030A0"/>
          <w:kern w:val="2"/>
          <w:lang w:eastAsia="zh-TW"/>
        </w:rPr>
        <w:t>。</w:t>
      </w:r>
    </w:p>
    <w:p w:rsidR="00FE1325" w:rsidRDefault="00D849BA" w:rsidP="00607B2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b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b/>
          <w:color w:val="7030A0"/>
          <w:kern w:val="2"/>
          <w:lang w:eastAsia="zh-TW"/>
        </w:rPr>
        <w:t>IF</w:t>
      </w:r>
      <w:r w:rsidR="00BC3578" w:rsidRPr="00BC3578">
        <w:rPr>
          <w:rFonts w:ascii="細明體" w:eastAsia="細明體" w:hAnsi="細明體" w:hint="eastAsia"/>
          <w:b/>
          <w:color w:val="7030A0"/>
          <w:kern w:val="2"/>
          <w:lang w:eastAsia="zh-TW"/>
        </w:rPr>
        <w:t>五檔案</w:t>
      </w:r>
      <w:r>
        <w:rPr>
          <w:rFonts w:ascii="細明體" w:eastAsia="細明體" w:hAnsi="細明體" w:hint="eastAsia"/>
          <w:b/>
          <w:color w:val="7030A0"/>
          <w:kern w:val="2"/>
          <w:lang w:eastAsia="zh-TW"/>
        </w:rPr>
        <w:t>皆檢核成功</w:t>
      </w:r>
      <w:r w:rsidR="00F06A24">
        <w:rPr>
          <w:rFonts w:ascii="細明體" w:eastAsia="細明體" w:hAnsi="細明體" w:hint="eastAsia"/>
          <w:b/>
          <w:color w:val="7030A0"/>
          <w:kern w:val="2"/>
          <w:lang w:eastAsia="zh-TW"/>
        </w:rPr>
        <w:t>：</w:t>
      </w:r>
    </w:p>
    <w:p w:rsidR="00F925B7" w:rsidRDefault="00945AB3" w:rsidP="00F925B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2E54B9">
        <w:rPr>
          <w:rFonts w:ascii="細明體" w:eastAsia="細明體" w:hAnsi="細明體" w:hint="eastAsia"/>
          <w:color w:val="7030A0"/>
          <w:kern w:val="2"/>
          <w:lang w:eastAsia="zh-TW"/>
        </w:rPr>
        <w:t>IF 有$DTAAI428</w:t>
      </w:r>
      <w:r w:rsidR="001B4926" w:rsidRPr="002E54B9">
        <w:rPr>
          <w:rFonts w:ascii="細明體" w:eastAsia="細明體" w:hAnsi="細明體" w:hint="eastAsia"/>
          <w:color w:val="7030A0"/>
          <w:kern w:val="2"/>
          <w:lang w:eastAsia="zh-TW"/>
        </w:rPr>
        <w:t>資料</w:t>
      </w:r>
    </w:p>
    <w:p w:rsidR="002E54B9" w:rsidRDefault="002E54B9" w:rsidP="002E54B9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2E54B9">
        <w:rPr>
          <w:rFonts w:ascii="細明體" w:eastAsia="細明體" w:hAnsi="細明體" w:hint="eastAsia"/>
          <w:color w:val="7030A0"/>
          <w:kern w:val="2"/>
          <w:lang w:eastAsia="zh-TW"/>
        </w:rPr>
        <w:t>CALL AA_TIZ428.</w:t>
      </w:r>
      <w:r w:rsidR="001E2984">
        <w:rPr>
          <w:rFonts w:ascii="細明體" w:eastAsia="細明體" w:hAnsi="細明體"/>
          <w:color w:val="7030A0"/>
          <w:kern w:val="2"/>
          <w:lang w:eastAsia="zh-TW"/>
        </w:rPr>
        <w:t>deleteDTAAI428</w:t>
      </w:r>
      <w:r w:rsidRPr="002E54B9">
        <w:rPr>
          <w:rFonts w:ascii="細明體" w:eastAsia="細明體" w:hAnsi="細明體"/>
          <w:color w:val="7030A0"/>
          <w:kern w:val="2"/>
          <w:lang w:eastAsia="zh-TW"/>
        </w:rPr>
        <w:t>()，</w:t>
      </w:r>
      <w:r w:rsidRPr="002E54B9">
        <w:rPr>
          <w:rFonts w:ascii="細明體" w:eastAsia="細明體" w:hAnsi="細明體" w:hint="eastAsia"/>
          <w:color w:val="7030A0"/>
          <w:kern w:val="2"/>
          <w:lang w:eastAsia="zh-TW"/>
        </w:rPr>
        <w:t>傳入參數：$住院號、$醫院傳輸代號</w:t>
      </w:r>
    </w:p>
    <w:p w:rsidR="00303322" w:rsidRPr="00865944" w:rsidRDefault="00303322" w:rsidP="00303322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>
        <w:rPr>
          <w:rFonts w:ascii="細明體" w:eastAsia="細明體" w:hAnsi="細明體"/>
          <w:color w:val="7030A0"/>
          <w:kern w:val="2"/>
          <w:lang w:eastAsia="zh-TW"/>
        </w:rPr>
        <w:t xml:space="preserve">CALL </w:t>
      </w:r>
      <w:r w:rsidRPr="00865944">
        <w:rPr>
          <w:rFonts w:ascii="細明體" w:eastAsia="細明體" w:hAnsi="細明體"/>
          <w:color w:val="7030A0"/>
          <w:kern w:val="2"/>
          <w:lang w:eastAsia="zh-TW"/>
        </w:rPr>
        <w:t>AA_TIZ428.insert</w:t>
      </w:r>
      <w:r w:rsidRPr="00865944">
        <w:rPr>
          <w:rFonts w:ascii="細明體" w:eastAsia="細明體" w:hAnsi="細明體" w:hint="eastAsia"/>
          <w:color w:val="7030A0"/>
          <w:kern w:val="2"/>
          <w:lang w:eastAsia="zh-TW"/>
        </w:rPr>
        <w:t>DTAAI4</w:t>
      </w:r>
      <w:r w:rsidRPr="00865944">
        <w:rPr>
          <w:rFonts w:ascii="細明體" w:eastAsia="細明體" w:hAnsi="細明體"/>
          <w:color w:val="7030A0"/>
          <w:kern w:val="2"/>
          <w:lang w:eastAsia="zh-TW"/>
        </w:rPr>
        <w:t>28()</w:t>
      </w:r>
      <w:r w:rsidRPr="00865944">
        <w:rPr>
          <w:rFonts w:ascii="細明體" w:eastAsia="細明體" w:hAnsi="細明體" w:hint="eastAsia"/>
          <w:color w:val="7030A0"/>
          <w:kern w:val="2"/>
          <w:lang w:eastAsia="zh-TW"/>
        </w:rPr>
        <w:t>，SET欄位如下：</w:t>
      </w:r>
    </w:p>
    <w:tbl>
      <w:tblPr>
        <w:tblW w:w="7512" w:type="dxa"/>
        <w:tblInd w:w="256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82"/>
        <w:gridCol w:w="1591"/>
        <w:gridCol w:w="2179"/>
        <w:gridCol w:w="1660"/>
      </w:tblGrid>
      <w:tr w:rsidR="00303322" w:rsidRPr="005370B2" w:rsidTr="006A60D6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3322" w:rsidRPr="005370B2" w:rsidRDefault="00303322" w:rsidP="006A60D6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DTAAI428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3322" w:rsidRPr="005370B2" w:rsidRDefault="00303322" w:rsidP="006A60D6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03322" w:rsidRPr="005370B2" w:rsidRDefault="00303322" w:rsidP="006A60D6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欄位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03322" w:rsidRPr="005370B2" w:rsidRDefault="00303322" w:rsidP="006A60D6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備註</w:t>
            </w:r>
          </w:p>
        </w:tc>
      </w:tr>
      <w:tr w:rsidR="00303322" w:rsidRPr="005370B2" w:rsidTr="006A60D6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322" w:rsidRPr="005370B2" w:rsidRDefault="00303322" w:rsidP="006A60D6">
            <w:pPr>
              <w:widowControl/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</w:rPr>
              <w:t>住院號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322" w:rsidRPr="005370B2" w:rsidRDefault="00303322" w:rsidP="006A60D6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  <w:t>HOSP_NO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3322" w:rsidRPr="005370B2" w:rsidRDefault="00303322" w:rsidP="006A60D6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$住院號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3322" w:rsidRPr="005370B2" w:rsidRDefault="00303322" w:rsidP="006A60D6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</w:p>
        </w:tc>
      </w:tr>
      <w:tr w:rsidR="00303322" w:rsidRPr="005370B2" w:rsidTr="006A60D6">
        <w:trPr>
          <w:trHeight w:val="33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322" w:rsidRPr="005370B2" w:rsidRDefault="00303322" w:rsidP="006A60D6">
            <w:pPr>
              <w:widowControl/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</w:rPr>
              <w:t>醫院傳輸代號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322" w:rsidRPr="005370B2" w:rsidRDefault="00303322" w:rsidP="006A60D6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  <w:t>HOSP_TNS_NO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322" w:rsidRPr="005370B2" w:rsidRDefault="00303322" w:rsidP="006A60D6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$醫院傳輸代號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322" w:rsidRPr="005370B2" w:rsidRDefault="00303322" w:rsidP="006A60D6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</w:p>
        </w:tc>
      </w:tr>
      <w:tr w:rsidR="00303322" w:rsidRPr="005370B2" w:rsidTr="006A60D6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322" w:rsidRPr="005370B2" w:rsidRDefault="00303322" w:rsidP="006A60D6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</w:rPr>
              <w:t>記錄日期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322" w:rsidRPr="005370B2" w:rsidRDefault="00303322" w:rsidP="006A60D6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  <w:t>LOG_DATE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3322" w:rsidRPr="005370B2" w:rsidRDefault="00E65099" w:rsidP="006A60D6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E65099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$DTAAI428</w:t>
            </w:r>
            <w:r>
              <w:rPr>
                <w:rFonts w:ascii="細明體" w:eastAsia="細明體" w:hAnsi="細明體"/>
                <w:color w:val="7030A0"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紀錄日期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3322" w:rsidRPr="005370B2" w:rsidRDefault="00303322" w:rsidP="006A60D6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</w:p>
        </w:tc>
      </w:tr>
      <w:tr w:rsidR="00303322" w:rsidRPr="005370B2" w:rsidTr="006A60D6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322" w:rsidRPr="005370B2" w:rsidRDefault="00303322" w:rsidP="006A60D6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</w:rPr>
              <w:t>是否已檢核成功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322" w:rsidRPr="005370B2" w:rsidRDefault="00303322" w:rsidP="006A60D6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</w:pPr>
            <w:r w:rsidRPr="005370B2">
              <w:rPr>
                <w:rFonts w:ascii="細明體" w:eastAsia="細明體" w:hAnsi="細明體"/>
                <w:color w:val="7030A0"/>
                <w:kern w:val="2"/>
                <w:sz w:val="20"/>
                <w:szCs w:val="20"/>
              </w:rPr>
              <w:t>IS_</w:t>
            </w:r>
            <w:r w:rsidRPr="005370B2"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  <w:t>RIGHT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3322" w:rsidRPr="005370B2" w:rsidRDefault="00303322" w:rsidP="006A60D6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/>
                <w:color w:val="7030A0"/>
                <w:sz w:val="20"/>
                <w:szCs w:val="20"/>
              </w:rPr>
              <w:t>‘</w:t>
            </w:r>
            <w:r w:rsidR="00E65099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Y</w:t>
            </w:r>
            <w:r w:rsidRPr="005370B2">
              <w:rPr>
                <w:rFonts w:ascii="細明體" w:eastAsia="細明體" w:hAnsi="細明體"/>
                <w:color w:val="7030A0"/>
                <w:sz w:val="20"/>
                <w:szCs w:val="20"/>
              </w:rPr>
              <w:t>’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3322" w:rsidRPr="005370B2" w:rsidRDefault="00303322" w:rsidP="006A60D6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</w:p>
        </w:tc>
      </w:tr>
      <w:tr w:rsidR="00303322" w:rsidRPr="005370B2" w:rsidTr="006A60D6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322" w:rsidRPr="005370B2" w:rsidRDefault="00303322" w:rsidP="006A60D6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</w:rPr>
              <w:t>檢核成功日期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322" w:rsidRPr="005370B2" w:rsidRDefault="00303322" w:rsidP="006A60D6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olor w:val="7030A0"/>
                <w:kern w:val="2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  <w:t>RIGHT_DATE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3322" w:rsidRPr="005370B2" w:rsidRDefault="00E65099" w:rsidP="006A60D6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系統日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3322" w:rsidRPr="005370B2" w:rsidRDefault="00E65099" w:rsidP="006A60D6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TIMESTAMP格式</w:t>
            </w:r>
          </w:p>
        </w:tc>
      </w:tr>
    </w:tbl>
    <w:p w:rsidR="00303322" w:rsidRPr="002E54B9" w:rsidRDefault="00303322" w:rsidP="002E54B9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</w:p>
    <w:p w:rsidR="00D849BA" w:rsidRDefault="00D849BA" w:rsidP="00607B2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b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b/>
          <w:color w:val="7030A0"/>
          <w:kern w:val="2"/>
          <w:lang w:eastAsia="zh-TW"/>
        </w:rPr>
        <w:t>ELSE (檢核未過)</w:t>
      </w:r>
    </w:p>
    <w:p w:rsidR="00FE1325" w:rsidRPr="00FE1325" w:rsidRDefault="004A094C" w:rsidP="00FE132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b/>
          <w:color w:val="7030A0"/>
          <w:kern w:val="2"/>
          <w:lang w:eastAsia="zh-TW"/>
        </w:rPr>
      </w:pPr>
      <w:r w:rsidRPr="003C030C">
        <w:rPr>
          <w:rFonts w:ascii="細明體" w:eastAsia="細明體" w:hAnsi="細明體" w:hint="eastAsia"/>
          <w:b/>
          <w:color w:val="7030A0"/>
          <w:kern w:val="2"/>
          <w:lang w:eastAsia="zh-TW"/>
        </w:rPr>
        <w:t>寄送MAIL：</w:t>
      </w:r>
    </w:p>
    <w:p w:rsidR="00D46FEC" w:rsidRDefault="00D46FEC" w:rsidP="00FE132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>主旨：</w:t>
      </w:r>
    </w:p>
    <w:p w:rsidR="003C030C" w:rsidRDefault="00D46FEC" w:rsidP="00FE1325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/>
          <w:color w:val="7030A0"/>
          <w:kern w:val="2"/>
          <w:lang w:eastAsia="zh-TW"/>
        </w:rPr>
        <w:t>“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>住院號：</w:t>
      </w:r>
      <w:r>
        <w:rPr>
          <w:rFonts w:ascii="細明體" w:eastAsia="細明體" w:hAnsi="細明體"/>
          <w:color w:val="7030A0"/>
          <w:kern w:val="2"/>
          <w:lang w:eastAsia="zh-TW"/>
        </w:rPr>
        <w:t>”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+ $住院號 + </w:t>
      </w:r>
      <w:r>
        <w:rPr>
          <w:rFonts w:ascii="細明體" w:eastAsia="細明體" w:hAnsi="細明體"/>
          <w:color w:val="7030A0"/>
          <w:kern w:val="2"/>
          <w:lang w:eastAsia="zh-TW"/>
        </w:rPr>
        <w:t>“</w:t>
      </w:r>
      <w:r w:rsidR="0058549D">
        <w:rPr>
          <w:rFonts w:ascii="細明體" w:eastAsia="細明體" w:hAnsi="細明體" w:hint="eastAsia"/>
          <w:color w:val="7030A0"/>
          <w:kern w:val="2"/>
          <w:lang w:eastAsia="zh-TW"/>
        </w:rPr>
        <w:t>醫療明細檢核失敗</w:t>
      </w:r>
      <w:r>
        <w:rPr>
          <w:rFonts w:ascii="細明體" w:eastAsia="細明體" w:hAnsi="細明體"/>
          <w:color w:val="7030A0"/>
          <w:kern w:val="2"/>
          <w:lang w:eastAsia="zh-TW"/>
        </w:rPr>
        <w:t>”</w:t>
      </w:r>
    </w:p>
    <w:p w:rsidR="0058549D" w:rsidRDefault="0058549D" w:rsidP="00FE132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>收件者：</w:t>
      </w:r>
    </w:p>
    <w:p w:rsidR="00557B2B" w:rsidRDefault="00557B2B" w:rsidP="00FE1325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IF </w:t>
      </w:r>
      <w:r w:rsidRPr="0058549D">
        <w:rPr>
          <w:rFonts w:ascii="細明體" w:eastAsia="細明體" w:hAnsi="細明體" w:hint="eastAsia"/>
          <w:color w:val="7030A0"/>
          <w:kern w:val="2"/>
          <w:lang w:eastAsia="zh-TW"/>
        </w:rPr>
        <w:t>$醫院傳輸代號有值</w:t>
      </w:r>
    </w:p>
    <w:p w:rsidR="00557B2B" w:rsidRDefault="00557B2B" w:rsidP="00FE1325">
      <w:pPr>
        <w:pStyle w:val="Tabletext"/>
        <w:keepLines w:val="0"/>
        <w:numPr>
          <w:ilvl w:val="7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>取得$醫院人員MAIL：</w:t>
      </w:r>
      <w:r w:rsidRPr="00557B2B">
        <w:rPr>
          <w:rFonts w:ascii="細明體" w:eastAsia="細明體" w:hAnsi="細明體"/>
          <w:color w:val="7030A0"/>
          <w:kern w:val="2"/>
          <w:lang w:eastAsia="zh-TW"/>
        </w:rPr>
        <w:t>$DTAAI320</w:t>
      </w:r>
      <w:r>
        <w:rPr>
          <w:rFonts w:ascii="細明體" w:eastAsia="細明體" w:hAnsi="細明體"/>
          <w:color w:val="7030A0"/>
          <w:kern w:val="2"/>
          <w:lang w:eastAsia="zh-TW"/>
        </w:rPr>
        <w:t>.</w:t>
      </w:r>
      <w:r w:rsidR="006E7B7D">
        <w:rPr>
          <w:rFonts w:ascii="細明體" w:eastAsia="細明體" w:hAnsi="細明體" w:hint="eastAsia"/>
          <w:color w:val="7030A0"/>
          <w:kern w:val="2"/>
          <w:lang w:eastAsia="zh-TW"/>
        </w:rPr>
        <w:t>MAIL</w:t>
      </w:r>
    </w:p>
    <w:p w:rsidR="0081506E" w:rsidRDefault="00D63F9F" w:rsidP="00FE1325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>取得$</w:t>
      </w:r>
      <w:r w:rsidR="004737EF">
        <w:rPr>
          <w:rFonts w:ascii="細明體" w:eastAsia="細明體" w:hAnsi="細明體" w:hint="eastAsia"/>
          <w:color w:val="7030A0"/>
          <w:kern w:val="2"/>
          <w:lang w:eastAsia="zh-TW"/>
        </w:rPr>
        <w:t>國泰人員MAIL：</w:t>
      </w:r>
      <w:r w:rsidR="0081506E">
        <w:rPr>
          <w:rFonts w:ascii="細明體" w:eastAsia="細明體" w:hAnsi="細明體" w:hint="eastAsia"/>
          <w:color w:val="7030A0"/>
          <w:kern w:val="2"/>
          <w:lang w:eastAsia="zh-TW"/>
        </w:rPr>
        <w:t>抓代碼 AA</w:t>
      </w:r>
      <w:r w:rsidR="0081506E">
        <w:rPr>
          <w:rFonts w:ascii="細明體" w:eastAsia="細明體" w:hAnsi="細明體"/>
          <w:color w:val="7030A0"/>
          <w:kern w:val="2"/>
          <w:lang w:eastAsia="zh-TW"/>
        </w:rPr>
        <w:t>,</w:t>
      </w:r>
      <w:r w:rsidR="00F139BB">
        <w:rPr>
          <w:rFonts w:ascii="細明體" w:eastAsia="細明體" w:hAnsi="細明體"/>
          <w:color w:val="7030A0"/>
          <w:kern w:val="2"/>
          <w:lang w:eastAsia="zh-TW"/>
        </w:rPr>
        <w:t xml:space="preserve"> </w:t>
      </w:r>
      <w:r w:rsidR="00F139BB" w:rsidRPr="000A5774">
        <w:rPr>
          <w:rFonts w:ascii="細明體" w:eastAsia="細明體" w:hAnsi="細明體" w:hint="eastAsia"/>
          <w:color w:val="7030A0"/>
          <w:kern w:val="2"/>
          <w:lang w:eastAsia="zh-TW"/>
        </w:rPr>
        <w:t>PRE_HOSP_MAIL</w:t>
      </w:r>
      <w:r w:rsidR="00F139BB" w:rsidRPr="000A5774">
        <w:rPr>
          <w:rFonts w:ascii="細明體" w:eastAsia="細明體" w:hAnsi="細明體"/>
          <w:color w:val="7030A0"/>
          <w:kern w:val="2"/>
          <w:lang w:eastAsia="zh-TW"/>
        </w:rPr>
        <w:t>, AAI4_B014</w:t>
      </w:r>
    </w:p>
    <w:p w:rsidR="00FE0D9D" w:rsidRDefault="00FE0D9D" w:rsidP="00FE1325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收件者 = </w:t>
      </w:r>
      <w:r w:rsidRPr="00FE0D9D">
        <w:rPr>
          <w:rFonts w:ascii="細明體" w:eastAsia="細明體" w:hAnsi="細明體" w:hint="eastAsia"/>
          <w:color w:val="7030A0"/>
          <w:kern w:val="2"/>
          <w:lang w:eastAsia="zh-TW"/>
        </w:rPr>
        <w:t>$醫院人員MAIL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 + </w:t>
      </w:r>
      <w:r w:rsidRPr="00FE0D9D">
        <w:rPr>
          <w:rFonts w:ascii="細明體" w:eastAsia="細明體" w:hAnsi="細明體" w:hint="eastAsia"/>
          <w:color w:val="7030A0"/>
          <w:kern w:val="2"/>
          <w:lang w:eastAsia="zh-TW"/>
        </w:rPr>
        <w:t>$國泰人員MAIL</w:t>
      </w:r>
    </w:p>
    <w:p w:rsidR="00DD1F0B" w:rsidRDefault="00DD1F0B" w:rsidP="005D0D2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>內文：</w:t>
      </w:r>
      <w:r w:rsidR="00070452">
        <w:rPr>
          <w:rFonts w:ascii="細明體" w:eastAsia="細明體" w:hAnsi="細明體"/>
          <w:color w:val="7030A0"/>
          <w:kern w:val="2"/>
          <w:lang w:eastAsia="zh-TW"/>
        </w:rPr>
        <w:t>”</w:t>
      </w:r>
      <w:r w:rsidR="00070452">
        <w:rPr>
          <w:rFonts w:ascii="細明體" w:eastAsia="細明體" w:hAnsi="細明體" w:hint="eastAsia"/>
          <w:color w:val="7030A0"/>
          <w:kern w:val="2"/>
          <w:lang w:eastAsia="zh-TW"/>
        </w:rPr>
        <w:t>您好：</w:t>
      </w:r>
      <w:r w:rsidR="00070452">
        <w:rPr>
          <w:rFonts w:ascii="細明體" w:eastAsia="細明體" w:hAnsi="細明體"/>
          <w:color w:val="7030A0"/>
          <w:kern w:val="2"/>
          <w:lang w:eastAsia="zh-TW"/>
        </w:rPr>
        <w:t>”</w:t>
      </w:r>
      <w:r w:rsidR="00D5658F">
        <w:rPr>
          <w:rFonts w:ascii="細明體" w:eastAsia="細明體" w:hAnsi="細明體" w:hint="eastAsia"/>
          <w:color w:val="7030A0"/>
          <w:kern w:val="2"/>
          <w:lang w:eastAsia="zh-TW"/>
        </w:rPr>
        <w:t xml:space="preserve">+ </w:t>
      </w:r>
      <w:r w:rsidR="00C3030B">
        <w:rPr>
          <w:rFonts w:ascii="細明體" w:eastAsia="細明體" w:hAnsi="細明體" w:hint="eastAsia"/>
          <w:color w:val="7030A0"/>
          <w:kern w:val="2"/>
          <w:lang w:eastAsia="zh-TW"/>
        </w:rPr>
        <w:t xml:space="preserve">換行 + </w:t>
      </w:r>
      <w:r w:rsidR="00C3030B" w:rsidRPr="00C3030B">
        <w:rPr>
          <w:rFonts w:ascii="細明體" w:eastAsia="細明體" w:hAnsi="細明體" w:hint="eastAsia"/>
          <w:color w:val="7030A0"/>
          <w:kern w:val="2"/>
          <w:lang w:eastAsia="zh-TW"/>
        </w:rPr>
        <w:t>$BASIC不符合訊息</w:t>
      </w:r>
      <w:r w:rsidR="00261A68">
        <w:rPr>
          <w:rFonts w:ascii="細明體" w:eastAsia="細明體" w:hAnsi="細明體" w:hint="eastAsia"/>
          <w:color w:val="7030A0"/>
          <w:kern w:val="2"/>
          <w:lang w:eastAsia="zh-TW"/>
        </w:rPr>
        <w:t>(有資料才顯示)</w:t>
      </w:r>
      <w:r w:rsidR="00C3030B">
        <w:rPr>
          <w:rFonts w:ascii="細明體" w:eastAsia="細明體" w:hAnsi="細明體" w:hint="eastAsia"/>
          <w:color w:val="7030A0"/>
          <w:kern w:val="2"/>
          <w:lang w:eastAsia="zh-TW"/>
        </w:rPr>
        <w:t xml:space="preserve"> + </w:t>
      </w:r>
      <w:r w:rsidR="00C3030B" w:rsidRPr="00C3030B">
        <w:rPr>
          <w:rFonts w:ascii="細明體" w:eastAsia="細明體" w:hAnsi="細明體" w:hint="eastAsia"/>
          <w:color w:val="7030A0"/>
          <w:kern w:val="2"/>
          <w:lang w:eastAsia="zh-TW"/>
        </w:rPr>
        <w:t>換行</w:t>
      </w:r>
      <w:r w:rsidR="00C3030B">
        <w:rPr>
          <w:rFonts w:ascii="細明體" w:eastAsia="細明體" w:hAnsi="細明體" w:hint="eastAsia"/>
          <w:color w:val="7030A0"/>
          <w:kern w:val="2"/>
          <w:lang w:eastAsia="zh-TW"/>
        </w:rPr>
        <w:t xml:space="preserve"> + </w:t>
      </w:r>
      <w:r w:rsidR="00C3030B" w:rsidRPr="00C3030B">
        <w:rPr>
          <w:rFonts w:ascii="細明體" w:eastAsia="細明體" w:hAnsi="細明體"/>
          <w:color w:val="7030A0"/>
          <w:kern w:val="2"/>
          <w:lang w:eastAsia="zh-TW"/>
        </w:rPr>
        <w:t>$</w:t>
      </w:r>
      <w:ins w:id="852" w:author="馬慈蓮" w:date="2018-02-01T09:49:00Z">
        <w:r w:rsidR="00C3030B" w:rsidRPr="00C3030B">
          <w:rPr>
            <w:rFonts w:ascii="細明體" w:eastAsia="細明體" w:hAnsi="細明體"/>
            <w:color w:val="7030A0"/>
            <w:kern w:val="2"/>
            <w:lang w:eastAsia="zh-TW"/>
          </w:rPr>
          <w:t>CERTIFICATE</w:t>
        </w:r>
      </w:ins>
      <w:r w:rsidR="00C3030B" w:rsidRPr="00C3030B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  <w:r w:rsidR="00261A68" w:rsidRPr="00261A68">
        <w:rPr>
          <w:rFonts w:ascii="細明體" w:eastAsia="細明體" w:hAnsi="細明體" w:hint="eastAsia"/>
          <w:color w:val="7030A0"/>
          <w:kern w:val="2"/>
          <w:lang w:eastAsia="zh-TW"/>
        </w:rPr>
        <w:t>(有資料才顯示)</w:t>
      </w:r>
      <w:r w:rsidR="00C3030B">
        <w:rPr>
          <w:rFonts w:ascii="細明體" w:eastAsia="細明體" w:hAnsi="細明體" w:hint="eastAsia"/>
          <w:color w:val="7030A0"/>
          <w:kern w:val="2"/>
          <w:lang w:eastAsia="zh-TW"/>
        </w:rPr>
        <w:t xml:space="preserve"> +</w:t>
      </w:r>
      <w:r w:rsidR="00A91ADE" w:rsidRPr="00A91ADE">
        <w:rPr>
          <w:rFonts w:ascii="細明體" w:eastAsia="細明體" w:hAnsi="細明體" w:hint="eastAsia"/>
          <w:color w:val="7030A0"/>
          <w:kern w:val="2"/>
          <w:lang w:eastAsia="zh-TW"/>
        </w:rPr>
        <w:t>換行 +</w:t>
      </w:r>
      <w:r w:rsidR="00C3030B" w:rsidRPr="00C3030B">
        <w:rPr>
          <w:rFonts w:ascii="細明體" w:eastAsia="細明體" w:hAnsi="細明體"/>
          <w:color w:val="7030A0"/>
          <w:kern w:val="2"/>
          <w:lang w:eastAsia="zh-TW"/>
        </w:rPr>
        <w:t>$</w:t>
      </w:r>
      <w:ins w:id="853" w:author="馬慈蓮" w:date="2018-01-31T17:18:00Z">
        <w:r w:rsidR="00C3030B" w:rsidRPr="00C3030B">
          <w:rPr>
            <w:rFonts w:ascii="細明體" w:eastAsia="細明體" w:hAnsi="細明體"/>
            <w:color w:val="7030A0"/>
            <w:kern w:val="2"/>
            <w:lang w:eastAsia="zh-TW"/>
          </w:rPr>
          <w:t>SURGERY</w:t>
        </w:r>
      </w:ins>
      <w:r w:rsidR="00C3030B" w:rsidRPr="00C3030B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  <w:r w:rsidR="00261A68" w:rsidRPr="00261A68">
        <w:rPr>
          <w:rFonts w:ascii="細明體" w:eastAsia="細明體" w:hAnsi="細明體" w:hint="eastAsia"/>
          <w:color w:val="7030A0"/>
          <w:kern w:val="2"/>
          <w:lang w:eastAsia="zh-TW"/>
        </w:rPr>
        <w:t>(有資料才顯示)</w:t>
      </w:r>
      <w:r w:rsidR="00C3030B">
        <w:rPr>
          <w:rFonts w:ascii="細明體" w:eastAsia="細明體" w:hAnsi="細明體" w:hint="eastAsia"/>
          <w:color w:val="7030A0"/>
          <w:kern w:val="2"/>
          <w:lang w:eastAsia="zh-TW"/>
        </w:rPr>
        <w:t xml:space="preserve"> +</w:t>
      </w:r>
      <w:r w:rsidR="00A91ADE" w:rsidRPr="00A91ADE">
        <w:rPr>
          <w:rFonts w:ascii="細明體" w:eastAsia="細明體" w:hAnsi="細明體" w:hint="eastAsia"/>
          <w:color w:val="7030A0"/>
          <w:kern w:val="2"/>
          <w:lang w:eastAsia="zh-TW"/>
        </w:rPr>
        <w:t>換行 +</w:t>
      </w:r>
      <w:r w:rsidR="00C3030B" w:rsidRPr="00C3030B">
        <w:rPr>
          <w:rFonts w:ascii="細明體" w:eastAsia="細明體" w:hAnsi="細明體"/>
          <w:color w:val="7030A0"/>
          <w:kern w:val="2"/>
          <w:lang w:eastAsia="zh-TW"/>
        </w:rPr>
        <w:t>$</w:t>
      </w:r>
      <w:ins w:id="854" w:author="馬慈蓮" w:date="2018-01-31T17:18:00Z">
        <w:r w:rsidR="00C3030B" w:rsidRPr="00C3030B">
          <w:rPr>
            <w:rFonts w:ascii="細明體" w:eastAsia="細明體" w:hAnsi="細明體"/>
            <w:color w:val="7030A0"/>
            <w:kern w:val="2"/>
            <w:lang w:eastAsia="zh-TW"/>
          </w:rPr>
          <w:t>SURGERY</w:t>
        </w:r>
      </w:ins>
      <w:r w:rsidR="00C3030B" w:rsidRPr="00C3030B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  <w:r w:rsidR="00261A68" w:rsidRPr="00261A68">
        <w:rPr>
          <w:rFonts w:ascii="細明體" w:eastAsia="細明體" w:hAnsi="細明體" w:hint="eastAsia"/>
          <w:color w:val="7030A0"/>
          <w:kern w:val="2"/>
          <w:lang w:eastAsia="zh-TW"/>
        </w:rPr>
        <w:t>(有資料才顯示)</w:t>
      </w:r>
      <w:r w:rsidR="00C3030B">
        <w:rPr>
          <w:rFonts w:ascii="細明體" w:eastAsia="細明體" w:hAnsi="細明體" w:hint="eastAsia"/>
          <w:color w:val="7030A0"/>
          <w:kern w:val="2"/>
          <w:lang w:eastAsia="zh-TW"/>
        </w:rPr>
        <w:t xml:space="preserve"> +</w:t>
      </w:r>
      <w:r w:rsidR="00A91ADE" w:rsidRPr="00A91ADE">
        <w:rPr>
          <w:rFonts w:ascii="細明體" w:eastAsia="細明體" w:hAnsi="細明體" w:hint="eastAsia"/>
          <w:color w:val="7030A0"/>
          <w:kern w:val="2"/>
          <w:lang w:eastAsia="zh-TW"/>
        </w:rPr>
        <w:t>換行 +</w:t>
      </w:r>
      <w:r w:rsidR="00C3030B" w:rsidRPr="00C3030B">
        <w:rPr>
          <w:rFonts w:ascii="細明體" w:eastAsia="細明體" w:hAnsi="細明體"/>
          <w:color w:val="7030A0"/>
          <w:kern w:val="2"/>
          <w:lang w:eastAsia="zh-TW"/>
        </w:rPr>
        <w:t>$WARD</w:t>
      </w:r>
      <w:r w:rsidR="00C3030B" w:rsidRPr="00C3030B">
        <w:rPr>
          <w:rFonts w:ascii="細明體" w:eastAsia="細明體" w:hAnsi="細明體" w:hint="eastAsia"/>
          <w:color w:val="7030A0"/>
          <w:kern w:val="2"/>
          <w:lang w:eastAsia="zh-TW"/>
        </w:rPr>
        <w:t>不符合訊息</w:t>
      </w:r>
      <w:r w:rsidR="00261A68" w:rsidRPr="00261A68">
        <w:rPr>
          <w:rFonts w:ascii="細明體" w:eastAsia="細明體" w:hAnsi="細明體" w:hint="eastAsia"/>
          <w:color w:val="7030A0"/>
          <w:kern w:val="2"/>
          <w:lang w:eastAsia="zh-TW"/>
        </w:rPr>
        <w:t>(有資料才顯示)</w:t>
      </w:r>
    </w:p>
    <w:p w:rsidR="001C4BFD" w:rsidRDefault="001C4BFD" w:rsidP="001C4BFD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</w:p>
    <w:p w:rsidR="00FE1325" w:rsidRPr="00D06A95" w:rsidRDefault="00FE1325" w:rsidP="00DD1F0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FE1325">
        <w:rPr>
          <w:rFonts w:ascii="細明體" w:eastAsia="細明體" w:hAnsi="細明體" w:hint="eastAsia"/>
          <w:b/>
          <w:color w:val="7030A0"/>
          <w:kern w:val="2"/>
          <w:lang w:eastAsia="zh-TW"/>
        </w:rPr>
        <w:t>寫入DTAAI4</w:t>
      </w:r>
      <w:r w:rsidRPr="00FE1325">
        <w:rPr>
          <w:rFonts w:ascii="細明體" w:eastAsia="細明體" w:hAnsi="細明體"/>
          <w:b/>
          <w:color w:val="7030A0"/>
          <w:kern w:val="2"/>
          <w:lang w:eastAsia="zh-TW"/>
        </w:rPr>
        <w:t>28</w:t>
      </w:r>
    </w:p>
    <w:p w:rsidR="007F1157" w:rsidRPr="00865944" w:rsidRDefault="001C27CC" w:rsidP="006A60D6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>若無$DTAAI4</w:t>
      </w:r>
      <w:r>
        <w:rPr>
          <w:rFonts w:ascii="細明體" w:eastAsia="細明體" w:hAnsi="細明體"/>
          <w:color w:val="7030A0"/>
          <w:kern w:val="2"/>
          <w:lang w:eastAsia="zh-TW"/>
        </w:rPr>
        <w:t>28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>資料，</w:t>
      </w:r>
      <w:r w:rsidR="007F1157" w:rsidRPr="00865944">
        <w:rPr>
          <w:rFonts w:ascii="細明體" w:eastAsia="細明體" w:hAnsi="細明體" w:hint="eastAsia"/>
          <w:color w:val="7030A0"/>
          <w:kern w:val="2"/>
          <w:lang w:eastAsia="zh-TW"/>
        </w:rPr>
        <w:t xml:space="preserve">CALL </w:t>
      </w:r>
      <w:r w:rsidR="007F1157" w:rsidRPr="00865944">
        <w:rPr>
          <w:rFonts w:ascii="細明體" w:eastAsia="細明體" w:hAnsi="細明體"/>
          <w:color w:val="7030A0"/>
          <w:kern w:val="2"/>
          <w:lang w:eastAsia="zh-TW"/>
        </w:rPr>
        <w:t>AA_TIZ428.insert</w:t>
      </w:r>
      <w:r w:rsidR="007F1157" w:rsidRPr="00865944">
        <w:rPr>
          <w:rFonts w:ascii="細明體" w:eastAsia="細明體" w:hAnsi="細明體" w:hint="eastAsia"/>
          <w:color w:val="7030A0"/>
          <w:kern w:val="2"/>
          <w:lang w:eastAsia="zh-TW"/>
        </w:rPr>
        <w:t>DTAAI4</w:t>
      </w:r>
      <w:r w:rsidR="007F1157" w:rsidRPr="00865944">
        <w:rPr>
          <w:rFonts w:ascii="細明體" w:eastAsia="細明體" w:hAnsi="細明體"/>
          <w:color w:val="7030A0"/>
          <w:kern w:val="2"/>
          <w:lang w:eastAsia="zh-TW"/>
        </w:rPr>
        <w:t>28()</w:t>
      </w:r>
      <w:r w:rsidR="007F1157" w:rsidRPr="00865944">
        <w:rPr>
          <w:rFonts w:ascii="細明體" w:eastAsia="細明體" w:hAnsi="細明體" w:hint="eastAsia"/>
          <w:color w:val="7030A0"/>
          <w:kern w:val="2"/>
          <w:lang w:eastAsia="zh-TW"/>
        </w:rPr>
        <w:t>，SET欄位如下：</w:t>
      </w:r>
    </w:p>
    <w:tbl>
      <w:tblPr>
        <w:tblW w:w="7512" w:type="dxa"/>
        <w:tblInd w:w="256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82"/>
        <w:gridCol w:w="1591"/>
        <w:gridCol w:w="2179"/>
        <w:gridCol w:w="1660"/>
      </w:tblGrid>
      <w:tr w:rsidR="005370B2" w:rsidRPr="005370B2" w:rsidTr="00865944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3258A" w:rsidRPr="005370B2" w:rsidRDefault="0023258A" w:rsidP="006A60D6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DTAAI42</w:t>
            </w:r>
            <w:r w:rsidR="00865944"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8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3258A" w:rsidRPr="005370B2" w:rsidRDefault="0023258A" w:rsidP="006A60D6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3258A" w:rsidRPr="005370B2" w:rsidRDefault="0023258A" w:rsidP="006A60D6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欄位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3258A" w:rsidRPr="005370B2" w:rsidRDefault="0023258A" w:rsidP="006A60D6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備註</w:t>
            </w:r>
          </w:p>
        </w:tc>
      </w:tr>
      <w:tr w:rsidR="005370B2" w:rsidRPr="005370B2" w:rsidTr="00865944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91E" w:rsidRPr="005370B2" w:rsidRDefault="0032491E" w:rsidP="0032491E">
            <w:pPr>
              <w:widowControl/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</w:rPr>
              <w:t>住院號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91E" w:rsidRPr="005370B2" w:rsidRDefault="0032491E" w:rsidP="0032491E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  <w:t>HOSP_NO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491E" w:rsidRPr="005370B2" w:rsidRDefault="006F4748" w:rsidP="0032491E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$住院號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491E" w:rsidRPr="005370B2" w:rsidRDefault="0032491E" w:rsidP="0032491E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</w:p>
        </w:tc>
      </w:tr>
      <w:tr w:rsidR="005370B2" w:rsidRPr="005370B2" w:rsidTr="00865944">
        <w:trPr>
          <w:trHeight w:val="33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91E" w:rsidRPr="005370B2" w:rsidRDefault="0032491E" w:rsidP="0032491E">
            <w:pPr>
              <w:widowControl/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</w:rPr>
              <w:t>醫院傳輸代號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91E" w:rsidRPr="005370B2" w:rsidRDefault="0032491E" w:rsidP="0032491E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  <w:t>HOSP_TNS_NO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91E" w:rsidRPr="005370B2" w:rsidRDefault="006F4748" w:rsidP="0032491E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$醫院傳輸代號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91E" w:rsidRPr="005370B2" w:rsidRDefault="0032491E" w:rsidP="0032491E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</w:p>
        </w:tc>
      </w:tr>
      <w:tr w:rsidR="005370B2" w:rsidRPr="005370B2" w:rsidTr="00865944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91E" w:rsidRPr="005370B2" w:rsidRDefault="0032491E" w:rsidP="0032491E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</w:rPr>
              <w:t>記錄日期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91E" w:rsidRPr="005370B2" w:rsidRDefault="0032491E" w:rsidP="0032491E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  <w:t>LOG_DATE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491E" w:rsidRPr="005370B2" w:rsidRDefault="006F4748" w:rsidP="0032491E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系統日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491E" w:rsidRPr="005370B2" w:rsidRDefault="006F4748" w:rsidP="0032491E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TIMESTAMP格式</w:t>
            </w:r>
          </w:p>
        </w:tc>
      </w:tr>
      <w:tr w:rsidR="005370B2" w:rsidRPr="005370B2" w:rsidTr="00865944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91E" w:rsidRPr="005370B2" w:rsidRDefault="0032491E" w:rsidP="0032491E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</w:rPr>
              <w:t>是否已檢核成功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91E" w:rsidRPr="005370B2" w:rsidRDefault="0032491E" w:rsidP="0032491E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</w:pPr>
            <w:r w:rsidRPr="005370B2">
              <w:rPr>
                <w:rFonts w:ascii="細明體" w:eastAsia="細明體" w:hAnsi="細明體"/>
                <w:color w:val="7030A0"/>
                <w:kern w:val="2"/>
                <w:sz w:val="20"/>
                <w:szCs w:val="20"/>
              </w:rPr>
              <w:t>IS_</w:t>
            </w:r>
            <w:r w:rsidRPr="005370B2"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  <w:t>RIGHT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491E" w:rsidRPr="005370B2" w:rsidRDefault="00FC458F" w:rsidP="0032491E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/>
                <w:color w:val="7030A0"/>
                <w:sz w:val="20"/>
                <w:szCs w:val="20"/>
              </w:rPr>
              <w:t>‘</w:t>
            </w:r>
            <w:r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N</w:t>
            </w:r>
            <w:r w:rsidRPr="005370B2">
              <w:rPr>
                <w:rFonts w:ascii="細明體" w:eastAsia="細明體" w:hAnsi="細明體"/>
                <w:color w:val="7030A0"/>
                <w:sz w:val="20"/>
                <w:szCs w:val="20"/>
              </w:rPr>
              <w:t>’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491E" w:rsidRPr="005370B2" w:rsidRDefault="0032491E" w:rsidP="0032491E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</w:p>
        </w:tc>
      </w:tr>
      <w:tr w:rsidR="005370B2" w:rsidRPr="005370B2" w:rsidTr="00865944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91E" w:rsidRPr="005370B2" w:rsidRDefault="0032491E" w:rsidP="0032491E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</w:rPr>
              <w:t>檢核成功日期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91E" w:rsidRPr="005370B2" w:rsidRDefault="0032491E" w:rsidP="0032491E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olor w:val="7030A0"/>
                <w:kern w:val="2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  <w:t>RIGHT_DATE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491E" w:rsidRPr="005370B2" w:rsidRDefault="0032491E" w:rsidP="0032491E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491E" w:rsidRPr="005370B2" w:rsidRDefault="0032491E" w:rsidP="0032491E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</w:p>
        </w:tc>
      </w:tr>
    </w:tbl>
    <w:p w:rsidR="00F848BC" w:rsidRDefault="00D550E7" w:rsidP="00D550E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>若有</w:t>
      </w:r>
      <w:r w:rsidRPr="00D550E7">
        <w:rPr>
          <w:rFonts w:ascii="細明體" w:eastAsia="細明體" w:hAnsi="細明體" w:hint="eastAsia"/>
          <w:color w:val="7030A0"/>
          <w:kern w:val="2"/>
          <w:lang w:eastAsia="zh-TW"/>
        </w:rPr>
        <w:t>$DTAAI4</w:t>
      </w:r>
      <w:r w:rsidRPr="00D550E7">
        <w:rPr>
          <w:rFonts w:ascii="細明體" w:eastAsia="細明體" w:hAnsi="細明體"/>
          <w:color w:val="7030A0"/>
          <w:kern w:val="2"/>
          <w:lang w:eastAsia="zh-TW"/>
        </w:rPr>
        <w:t>28</w:t>
      </w:r>
      <w:r w:rsidRPr="00D550E7">
        <w:rPr>
          <w:rFonts w:ascii="細明體" w:eastAsia="細明體" w:hAnsi="細明體" w:hint="eastAsia"/>
          <w:color w:val="7030A0"/>
          <w:kern w:val="2"/>
          <w:lang w:eastAsia="zh-TW"/>
        </w:rPr>
        <w:t>資料</w:t>
      </w:r>
    </w:p>
    <w:p w:rsidR="007901F9" w:rsidRDefault="007901F9" w:rsidP="007901F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2E54B9">
        <w:rPr>
          <w:rFonts w:ascii="細明體" w:eastAsia="細明體" w:hAnsi="細明體" w:hint="eastAsia"/>
          <w:color w:val="7030A0"/>
          <w:kern w:val="2"/>
          <w:lang w:eastAsia="zh-TW"/>
        </w:rPr>
        <w:t>CALL AA_TIZ428.</w:t>
      </w:r>
      <w:r>
        <w:rPr>
          <w:rFonts w:ascii="細明體" w:eastAsia="細明體" w:hAnsi="細明體"/>
          <w:color w:val="7030A0"/>
          <w:kern w:val="2"/>
          <w:lang w:eastAsia="zh-TW"/>
        </w:rPr>
        <w:t>deleteDTAAI428</w:t>
      </w:r>
      <w:r w:rsidRPr="002E54B9">
        <w:rPr>
          <w:rFonts w:ascii="細明體" w:eastAsia="細明體" w:hAnsi="細明體"/>
          <w:color w:val="7030A0"/>
          <w:kern w:val="2"/>
          <w:lang w:eastAsia="zh-TW"/>
        </w:rPr>
        <w:t>()，</w:t>
      </w:r>
      <w:r w:rsidRPr="002E54B9">
        <w:rPr>
          <w:rFonts w:ascii="細明體" w:eastAsia="細明體" w:hAnsi="細明體" w:hint="eastAsia"/>
          <w:color w:val="7030A0"/>
          <w:kern w:val="2"/>
          <w:lang w:eastAsia="zh-TW"/>
        </w:rPr>
        <w:t>傳入參數：$住院號、$醫院傳輸代號</w:t>
      </w:r>
      <w:r w:rsidR="00C00808" w:rsidRPr="00C00808">
        <w:rPr>
          <w:rFonts w:ascii="細明體" w:eastAsia="細明體" w:hAnsi="細明體" w:hint="eastAsia"/>
          <w:color w:val="7030A0"/>
          <w:kern w:val="2"/>
          <w:lang w:eastAsia="zh-TW"/>
        </w:rPr>
        <w:t>(若無</w:t>
      </w:r>
      <w:r w:rsidR="00137CBE">
        <w:rPr>
          <w:rFonts w:ascii="細明體" w:eastAsia="細明體" w:hAnsi="細明體" w:hint="eastAsia"/>
          <w:color w:val="7030A0"/>
          <w:kern w:val="2"/>
          <w:lang w:eastAsia="zh-TW"/>
        </w:rPr>
        <w:t>值</w:t>
      </w:r>
      <w:r w:rsidR="00C00808" w:rsidRPr="00C00808">
        <w:rPr>
          <w:rFonts w:ascii="細明體" w:eastAsia="細明體" w:hAnsi="細明體" w:hint="eastAsia"/>
          <w:color w:val="7030A0"/>
          <w:kern w:val="2"/>
          <w:lang w:eastAsia="zh-TW"/>
        </w:rPr>
        <w:t>傳XXXXX)</w:t>
      </w:r>
    </w:p>
    <w:p w:rsidR="007901F9" w:rsidRPr="00865944" w:rsidRDefault="007901F9" w:rsidP="007901F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>
        <w:rPr>
          <w:rFonts w:ascii="細明體" w:eastAsia="細明體" w:hAnsi="細明體"/>
          <w:color w:val="7030A0"/>
          <w:kern w:val="2"/>
          <w:lang w:eastAsia="zh-TW"/>
        </w:rPr>
        <w:t xml:space="preserve">CALL </w:t>
      </w:r>
      <w:r w:rsidRPr="00865944">
        <w:rPr>
          <w:rFonts w:ascii="細明體" w:eastAsia="細明體" w:hAnsi="細明體"/>
          <w:color w:val="7030A0"/>
          <w:kern w:val="2"/>
          <w:lang w:eastAsia="zh-TW"/>
        </w:rPr>
        <w:t>AA_TIZ428.insert</w:t>
      </w:r>
      <w:r w:rsidRPr="00865944">
        <w:rPr>
          <w:rFonts w:ascii="細明體" w:eastAsia="細明體" w:hAnsi="細明體" w:hint="eastAsia"/>
          <w:color w:val="7030A0"/>
          <w:kern w:val="2"/>
          <w:lang w:eastAsia="zh-TW"/>
        </w:rPr>
        <w:t>DTAAI4</w:t>
      </w:r>
      <w:r w:rsidRPr="00865944">
        <w:rPr>
          <w:rFonts w:ascii="細明體" w:eastAsia="細明體" w:hAnsi="細明體"/>
          <w:color w:val="7030A0"/>
          <w:kern w:val="2"/>
          <w:lang w:eastAsia="zh-TW"/>
        </w:rPr>
        <w:t>28()</w:t>
      </w:r>
      <w:r w:rsidRPr="00865944">
        <w:rPr>
          <w:rFonts w:ascii="細明體" w:eastAsia="細明體" w:hAnsi="細明體" w:hint="eastAsia"/>
          <w:color w:val="7030A0"/>
          <w:kern w:val="2"/>
          <w:lang w:eastAsia="zh-TW"/>
        </w:rPr>
        <w:t>，SET欄位如下：</w:t>
      </w:r>
    </w:p>
    <w:tbl>
      <w:tblPr>
        <w:tblW w:w="7512" w:type="dxa"/>
        <w:tblInd w:w="256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82"/>
        <w:gridCol w:w="1591"/>
        <w:gridCol w:w="2179"/>
        <w:gridCol w:w="1660"/>
      </w:tblGrid>
      <w:tr w:rsidR="007901F9" w:rsidRPr="005370B2" w:rsidTr="006A60D6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901F9" w:rsidRPr="005370B2" w:rsidRDefault="007901F9" w:rsidP="006A60D6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DTAAI428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901F9" w:rsidRPr="005370B2" w:rsidRDefault="007901F9" w:rsidP="006A60D6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01F9" w:rsidRPr="005370B2" w:rsidRDefault="007901F9" w:rsidP="006A60D6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欄位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01F9" w:rsidRPr="005370B2" w:rsidRDefault="007901F9" w:rsidP="006A60D6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備註</w:t>
            </w:r>
          </w:p>
        </w:tc>
      </w:tr>
      <w:tr w:rsidR="007901F9" w:rsidRPr="005370B2" w:rsidTr="006A60D6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1F9" w:rsidRPr="005370B2" w:rsidRDefault="007901F9" w:rsidP="006A60D6">
            <w:pPr>
              <w:widowControl/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</w:rPr>
              <w:t>住院號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1F9" w:rsidRPr="005370B2" w:rsidRDefault="007901F9" w:rsidP="006A60D6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  <w:t>HOSP_NO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01F9" w:rsidRPr="005370B2" w:rsidRDefault="007901F9" w:rsidP="006A60D6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$住院號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01F9" w:rsidRPr="005370B2" w:rsidRDefault="007901F9" w:rsidP="006A60D6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</w:p>
        </w:tc>
      </w:tr>
      <w:tr w:rsidR="007901F9" w:rsidRPr="005370B2" w:rsidTr="006A60D6">
        <w:trPr>
          <w:trHeight w:val="33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1F9" w:rsidRPr="005370B2" w:rsidRDefault="007901F9" w:rsidP="006A60D6">
            <w:pPr>
              <w:widowControl/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</w:rPr>
              <w:t>醫院傳輸代號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1F9" w:rsidRPr="005370B2" w:rsidRDefault="007901F9" w:rsidP="006A60D6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  <w:t>HOSP_TNS_NO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01F9" w:rsidRPr="005370B2" w:rsidRDefault="007901F9" w:rsidP="006A60D6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$醫院傳輸代號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01F9" w:rsidRPr="005370B2" w:rsidRDefault="007901F9" w:rsidP="006A60D6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</w:p>
        </w:tc>
      </w:tr>
      <w:tr w:rsidR="00533C22" w:rsidRPr="005370B2" w:rsidTr="006A60D6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C22" w:rsidRPr="005370B2" w:rsidRDefault="00533C22" w:rsidP="00533C22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</w:rPr>
              <w:t>記錄日期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C22" w:rsidRPr="005370B2" w:rsidRDefault="00533C22" w:rsidP="0053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  <w:t>LOG_DATE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3C22" w:rsidRPr="005370B2" w:rsidRDefault="00533C22" w:rsidP="00533C22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系統日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3C22" w:rsidRPr="005370B2" w:rsidRDefault="00996A5D" w:rsidP="00533C22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996A5D">
              <w:rPr>
                <w:rFonts w:ascii="細明體" w:eastAsia="細明體" w:hAnsi="細明體"/>
                <w:color w:val="7030A0"/>
                <w:sz w:val="20"/>
                <w:szCs w:val="20"/>
              </w:rPr>
              <w:t>TIMESTAMP</w:t>
            </w:r>
            <w:r w:rsidRPr="00996A5D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格式</w:t>
            </w:r>
          </w:p>
        </w:tc>
      </w:tr>
      <w:tr w:rsidR="00533C22" w:rsidRPr="005370B2" w:rsidTr="006A60D6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C22" w:rsidRPr="005370B2" w:rsidRDefault="00533C22" w:rsidP="00533C22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</w:rPr>
              <w:t>是否已檢核成功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C22" w:rsidRPr="005370B2" w:rsidRDefault="00533C22" w:rsidP="0053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</w:pPr>
            <w:r w:rsidRPr="005370B2">
              <w:rPr>
                <w:rFonts w:ascii="細明體" w:eastAsia="細明體" w:hAnsi="細明體"/>
                <w:color w:val="7030A0"/>
                <w:kern w:val="2"/>
                <w:sz w:val="20"/>
                <w:szCs w:val="20"/>
              </w:rPr>
              <w:t>IS_</w:t>
            </w:r>
            <w:r w:rsidRPr="005370B2"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  <w:t>RIGHT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3C22" w:rsidRPr="005370B2" w:rsidRDefault="00533C22" w:rsidP="00533C22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5370B2">
              <w:rPr>
                <w:rFonts w:ascii="細明體" w:eastAsia="細明體" w:hAnsi="細明體"/>
                <w:color w:val="7030A0"/>
                <w:sz w:val="20"/>
                <w:szCs w:val="20"/>
              </w:rPr>
              <w:t>‘</w:t>
            </w:r>
            <w:r w:rsidRPr="005370B2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N</w:t>
            </w:r>
            <w:r w:rsidRPr="005370B2">
              <w:rPr>
                <w:rFonts w:ascii="細明體" w:eastAsia="細明體" w:hAnsi="細明體"/>
                <w:color w:val="7030A0"/>
                <w:sz w:val="20"/>
                <w:szCs w:val="20"/>
              </w:rPr>
              <w:t>’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3C22" w:rsidRPr="005370B2" w:rsidRDefault="00533C22" w:rsidP="00533C22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</w:p>
        </w:tc>
      </w:tr>
      <w:tr w:rsidR="007901F9" w:rsidRPr="005370B2" w:rsidTr="006A60D6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1F9" w:rsidRPr="005370B2" w:rsidRDefault="007901F9" w:rsidP="006A60D6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sz w:val="20"/>
              </w:rPr>
              <w:t>檢核成功日期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1F9" w:rsidRPr="005370B2" w:rsidRDefault="007901F9" w:rsidP="006A60D6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olor w:val="7030A0"/>
                <w:kern w:val="2"/>
                <w:sz w:val="20"/>
                <w:szCs w:val="20"/>
              </w:rPr>
            </w:pPr>
            <w:r w:rsidRPr="005370B2">
              <w:rPr>
                <w:rFonts w:ascii="細明體" w:eastAsia="細明體" w:hAnsi="細明體" w:hint="eastAsia"/>
                <w:color w:val="7030A0"/>
                <w:kern w:val="2"/>
                <w:sz w:val="20"/>
                <w:szCs w:val="20"/>
              </w:rPr>
              <w:t>RIGHT_DATE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01F9" w:rsidRPr="005370B2" w:rsidRDefault="007901F9" w:rsidP="006A60D6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01F9" w:rsidRPr="005370B2" w:rsidRDefault="007901F9" w:rsidP="006A60D6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</w:p>
        </w:tc>
      </w:tr>
    </w:tbl>
    <w:p w:rsidR="00D550E7" w:rsidRPr="00D550E7" w:rsidRDefault="00D550E7" w:rsidP="00F848BC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</w:p>
    <w:p w:rsidR="002742E8" w:rsidRDefault="002742E8" w:rsidP="00AF41D0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執行過程中若發生錯誤：</w:t>
      </w:r>
    </w:p>
    <w:p w:rsidR="002742E8" w:rsidRDefault="002742E8" w:rsidP="00AF41D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Log.fatal(“</w:t>
      </w:r>
      <w:r>
        <w:rPr>
          <w:rFonts w:ascii="細明體" w:eastAsia="細明體" w:hAnsi="細明體" w:hint="eastAsia"/>
          <w:kern w:val="2"/>
          <w:lang w:eastAsia="zh-TW"/>
        </w:rPr>
        <w:t>執行</w:t>
      </w:r>
      <w:r w:rsidR="00F32B33" w:rsidRPr="00F32B33">
        <w:rPr>
          <w:rFonts w:ascii="細明體" w:eastAsia="細明體" w:hAnsi="細明體" w:hint="eastAsia"/>
          <w:kern w:val="2"/>
          <w:lang w:eastAsia="zh-TW"/>
        </w:rPr>
        <w:t>重整醫療明細內容</w:t>
      </w:r>
      <w:r w:rsidR="00F32B33">
        <w:rPr>
          <w:rFonts w:ascii="細明體" w:eastAsia="細明體" w:hAnsi="細明體" w:hint="eastAsia"/>
          <w:kern w:val="2"/>
          <w:lang w:eastAsia="zh-TW"/>
        </w:rPr>
        <w:t>發生錯誤：</w:t>
      </w:r>
      <w:r>
        <w:rPr>
          <w:rFonts w:ascii="細明體" w:eastAsia="細明體" w:hAnsi="細明體"/>
          <w:kern w:val="2"/>
          <w:lang w:eastAsia="zh-TW"/>
        </w:rPr>
        <w:t>”</w:t>
      </w:r>
      <w:r w:rsidR="00F32B33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="00F32B33">
        <w:rPr>
          <w:rFonts w:ascii="細明體" w:eastAsia="細明體" w:hAnsi="細明體"/>
          <w:kern w:val="2"/>
          <w:lang w:eastAsia="zh-TW"/>
        </w:rPr>
        <w:t>Exception</w:t>
      </w:r>
      <w:r>
        <w:rPr>
          <w:rFonts w:ascii="細明體" w:eastAsia="細明體" w:hAnsi="細明體"/>
          <w:kern w:val="2"/>
          <w:lang w:eastAsia="zh-TW"/>
        </w:rPr>
        <w:t>)</w:t>
      </w:r>
    </w:p>
    <w:p w:rsidR="00315CD5" w:rsidRDefault="005D5899" w:rsidP="00AF41D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0E0772">
        <w:rPr>
          <w:rFonts w:ascii="細明體" w:eastAsia="細明體" w:hAnsi="細明體" w:hint="eastAsia"/>
          <w:kern w:val="2"/>
          <w:lang w:eastAsia="zh-TW"/>
        </w:rPr>
        <w:t>CALL  Batch.ErrorLog(異常訊息記錄模組)，記錄錯誤訊息，</w:t>
      </w:r>
    </w:p>
    <w:p w:rsidR="001144C1" w:rsidRPr="00DF2E41" w:rsidRDefault="001144C1" w:rsidP="00AF41D0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A50E8B" w:rsidRPr="00AC101E" w:rsidRDefault="001144C1" w:rsidP="00AF41D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sectPr w:rsidR="00A50E8B" w:rsidRPr="00AC101E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5BE" w:rsidRDefault="006E25BE">
      <w:r>
        <w:separator/>
      </w:r>
    </w:p>
  </w:endnote>
  <w:endnote w:type="continuationSeparator" w:id="0">
    <w:p w:rsidR="006E25BE" w:rsidRDefault="006E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FEC" w:rsidRDefault="00D46FE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46FEC" w:rsidRDefault="00D46F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FEC" w:rsidRDefault="00D46FE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B7909">
      <w:rPr>
        <w:rStyle w:val="a6"/>
        <w:noProof/>
      </w:rPr>
      <w:t>2</w:t>
    </w:r>
    <w:r>
      <w:rPr>
        <w:rStyle w:val="a6"/>
      </w:rPr>
      <w:fldChar w:fldCharType="end"/>
    </w:r>
  </w:p>
  <w:p w:rsidR="00D46FEC" w:rsidRDefault="00D46F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5BE" w:rsidRDefault="006E25BE">
      <w:r>
        <w:separator/>
      </w:r>
    </w:p>
  </w:footnote>
  <w:footnote w:type="continuationSeparator" w:id="0">
    <w:p w:rsidR="006E25BE" w:rsidRDefault="006E2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37F40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724536D"/>
    <w:multiLevelType w:val="multilevel"/>
    <w:tmpl w:val="461C215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3" w15:restartNumberingAfterBreak="0">
    <w:nsid w:val="36546B78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5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ADA056E"/>
    <w:multiLevelType w:val="multilevel"/>
    <w:tmpl w:val="D758C1B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C0F3F17"/>
    <w:multiLevelType w:val="multilevel"/>
    <w:tmpl w:val="6060D16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31C279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AC8644C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3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FC04AA3"/>
    <w:multiLevelType w:val="multilevel"/>
    <w:tmpl w:val="461C215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4"/>
  </w:num>
  <w:num w:numId="3">
    <w:abstractNumId w:val="1"/>
  </w:num>
  <w:num w:numId="4">
    <w:abstractNumId w:val="32"/>
  </w:num>
  <w:num w:numId="5">
    <w:abstractNumId w:val="14"/>
  </w:num>
  <w:num w:numId="6">
    <w:abstractNumId w:val="20"/>
  </w:num>
  <w:num w:numId="7">
    <w:abstractNumId w:val="33"/>
  </w:num>
  <w:num w:numId="8">
    <w:abstractNumId w:val="36"/>
  </w:num>
  <w:num w:numId="9">
    <w:abstractNumId w:val="3"/>
  </w:num>
  <w:num w:numId="10">
    <w:abstractNumId w:val="16"/>
  </w:num>
  <w:num w:numId="11">
    <w:abstractNumId w:val="5"/>
  </w:num>
  <w:num w:numId="12">
    <w:abstractNumId w:val="12"/>
  </w:num>
  <w:num w:numId="13">
    <w:abstractNumId w:val="19"/>
  </w:num>
  <w:num w:numId="14">
    <w:abstractNumId w:val="31"/>
  </w:num>
  <w:num w:numId="15">
    <w:abstractNumId w:val="25"/>
  </w:num>
  <w:num w:numId="16">
    <w:abstractNumId w:val="7"/>
  </w:num>
  <w:num w:numId="17">
    <w:abstractNumId w:val="21"/>
  </w:num>
  <w:num w:numId="18">
    <w:abstractNumId w:val="26"/>
  </w:num>
  <w:num w:numId="19">
    <w:abstractNumId w:val="23"/>
  </w:num>
  <w:num w:numId="20">
    <w:abstractNumId w:val="0"/>
  </w:num>
  <w:num w:numId="21">
    <w:abstractNumId w:val="15"/>
  </w:num>
  <w:num w:numId="22">
    <w:abstractNumId w:val="8"/>
  </w:num>
  <w:num w:numId="23">
    <w:abstractNumId w:val="9"/>
  </w:num>
  <w:num w:numId="24">
    <w:abstractNumId w:val="30"/>
  </w:num>
  <w:num w:numId="25">
    <w:abstractNumId w:val="29"/>
  </w:num>
  <w:num w:numId="26">
    <w:abstractNumId w:val="22"/>
  </w:num>
  <w:num w:numId="27">
    <w:abstractNumId w:val="18"/>
  </w:num>
  <w:num w:numId="28">
    <w:abstractNumId w:val="6"/>
  </w:num>
  <w:num w:numId="29">
    <w:abstractNumId w:val="37"/>
  </w:num>
  <w:num w:numId="30">
    <w:abstractNumId w:val="35"/>
  </w:num>
  <w:num w:numId="31">
    <w:abstractNumId w:val="38"/>
  </w:num>
  <w:num w:numId="32">
    <w:abstractNumId w:val="11"/>
  </w:num>
  <w:num w:numId="33">
    <w:abstractNumId w:val="34"/>
  </w:num>
  <w:num w:numId="34">
    <w:abstractNumId w:val="28"/>
  </w:num>
  <w:num w:numId="35">
    <w:abstractNumId w:val="27"/>
  </w:num>
  <w:num w:numId="36">
    <w:abstractNumId w:val="2"/>
  </w:num>
  <w:num w:numId="37">
    <w:abstractNumId w:val="13"/>
  </w:num>
  <w:num w:numId="38">
    <w:abstractNumId w:val="17"/>
  </w:num>
  <w:num w:numId="39">
    <w:abstractNumId w:val="3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1BC6"/>
    <w:rsid w:val="00030632"/>
    <w:rsid w:val="00036897"/>
    <w:rsid w:val="00042862"/>
    <w:rsid w:val="00044302"/>
    <w:rsid w:val="00044B13"/>
    <w:rsid w:val="000516C3"/>
    <w:rsid w:val="000559EE"/>
    <w:rsid w:val="00055E83"/>
    <w:rsid w:val="00057785"/>
    <w:rsid w:val="00062328"/>
    <w:rsid w:val="00067E52"/>
    <w:rsid w:val="00070452"/>
    <w:rsid w:val="00073519"/>
    <w:rsid w:val="00076FBA"/>
    <w:rsid w:val="000800FF"/>
    <w:rsid w:val="000801D6"/>
    <w:rsid w:val="000825BD"/>
    <w:rsid w:val="00086E90"/>
    <w:rsid w:val="0008752E"/>
    <w:rsid w:val="00087CCD"/>
    <w:rsid w:val="000965F9"/>
    <w:rsid w:val="000A3ACB"/>
    <w:rsid w:val="000A4C1E"/>
    <w:rsid w:val="000A5774"/>
    <w:rsid w:val="000A6B05"/>
    <w:rsid w:val="000A7C4F"/>
    <w:rsid w:val="000B1DF7"/>
    <w:rsid w:val="000C0F45"/>
    <w:rsid w:val="000C476B"/>
    <w:rsid w:val="000D1099"/>
    <w:rsid w:val="000D20D1"/>
    <w:rsid w:val="000D2D7F"/>
    <w:rsid w:val="000D3892"/>
    <w:rsid w:val="000E5F19"/>
    <w:rsid w:val="000F16A2"/>
    <w:rsid w:val="0010103F"/>
    <w:rsid w:val="00101094"/>
    <w:rsid w:val="0010591F"/>
    <w:rsid w:val="0011184C"/>
    <w:rsid w:val="001144C1"/>
    <w:rsid w:val="001249B7"/>
    <w:rsid w:val="00125C25"/>
    <w:rsid w:val="00127011"/>
    <w:rsid w:val="001305F2"/>
    <w:rsid w:val="00130A82"/>
    <w:rsid w:val="001377F9"/>
    <w:rsid w:val="00137CBE"/>
    <w:rsid w:val="0014650F"/>
    <w:rsid w:val="00156A28"/>
    <w:rsid w:val="0015744E"/>
    <w:rsid w:val="001606A7"/>
    <w:rsid w:val="001621D8"/>
    <w:rsid w:val="001724C1"/>
    <w:rsid w:val="00172C71"/>
    <w:rsid w:val="001778A7"/>
    <w:rsid w:val="00177ED6"/>
    <w:rsid w:val="00185767"/>
    <w:rsid w:val="001865A3"/>
    <w:rsid w:val="00187B05"/>
    <w:rsid w:val="00190DF8"/>
    <w:rsid w:val="00194232"/>
    <w:rsid w:val="001945FD"/>
    <w:rsid w:val="0019661F"/>
    <w:rsid w:val="001A7784"/>
    <w:rsid w:val="001B2A98"/>
    <w:rsid w:val="001B2BFE"/>
    <w:rsid w:val="001B314B"/>
    <w:rsid w:val="001B4926"/>
    <w:rsid w:val="001B51DC"/>
    <w:rsid w:val="001B6939"/>
    <w:rsid w:val="001C06BF"/>
    <w:rsid w:val="001C100B"/>
    <w:rsid w:val="001C27CC"/>
    <w:rsid w:val="001C4BFD"/>
    <w:rsid w:val="001C6A12"/>
    <w:rsid w:val="001D25AB"/>
    <w:rsid w:val="001E0E56"/>
    <w:rsid w:val="001E2984"/>
    <w:rsid w:val="001E62E1"/>
    <w:rsid w:val="001F1D89"/>
    <w:rsid w:val="001F4744"/>
    <w:rsid w:val="001F6028"/>
    <w:rsid w:val="00201802"/>
    <w:rsid w:val="00202A4D"/>
    <w:rsid w:val="0020512E"/>
    <w:rsid w:val="00205DE7"/>
    <w:rsid w:val="00220351"/>
    <w:rsid w:val="002203D1"/>
    <w:rsid w:val="002225FA"/>
    <w:rsid w:val="00222EEB"/>
    <w:rsid w:val="0023258A"/>
    <w:rsid w:val="00232ED1"/>
    <w:rsid w:val="002343F4"/>
    <w:rsid w:val="00234D7F"/>
    <w:rsid w:val="00237E43"/>
    <w:rsid w:val="00246563"/>
    <w:rsid w:val="002500B7"/>
    <w:rsid w:val="00256917"/>
    <w:rsid w:val="00261A68"/>
    <w:rsid w:val="00263810"/>
    <w:rsid w:val="002714EB"/>
    <w:rsid w:val="002742E8"/>
    <w:rsid w:val="002759C1"/>
    <w:rsid w:val="00280954"/>
    <w:rsid w:val="00284E1F"/>
    <w:rsid w:val="00287ABA"/>
    <w:rsid w:val="00287DDC"/>
    <w:rsid w:val="00287F78"/>
    <w:rsid w:val="002917D1"/>
    <w:rsid w:val="00292677"/>
    <w:rsid w:val="00295DD2"/>
    <w:rsid w:val="0029687D"/>
    <w:rsid w:val="002A0121"/>
    <w:rsid w:val="002A150E"/>
    <w:rsid w:val="002A5919"/>
    <w:rsid w:val="002B0AB6"/>
    <w:rsid w:val="002B2E11"/>
    <w:rsid w:val="002B381A"/>
    <w:rsid w:val="002C461E"/>
    <w:rsid w:val="002C6295"/>
    <w:rsid w:val="002C7159"/>
    <w:rsid w:val="002D1886"/>
    <w:rsid w:val="002D19E2"/>
    <w:rsid w:val="002D7D6E"/>
    <w:rsid w:val="002E54B9"/>
    <w:rsid w:val="002E5957"/>
    <w:rsid w:val="002E7EBE"/>
    <w:rsid w:val="002F24AA"/>
    <w:rsid w:val="002F61B6"/>
    <w:rsid w:val="0030102E"/>
    <w:rsid w:val="00303322"/>
    <w:rsid w:val="00306771"/>
    <w:rsid w:val="00307C11"/>
    <w:rsid w:val="00315165"/>
    <w:rsid w:val="00315CD5"/>
    <w:rsid w:val="0031642E"/>
    <w:rsid w:val="0031671B"/>
    <w:rsid w:val="00323FB8"/>
    <w:rsid w:val="0032491E"/>
    <w:rsid w:val="00324E2C"/>
    <w:rsid w:val="0032607E"/>
    <w:rsid w:val="00327BA3"/>
    <w:rsid w:val="003309FD"/>
    <w:rsid w:val="003354D9"/>
    <w:rsid w:val="00335DF5"/>
    <w:rsid w:val="003411DC"/>
    <w:rsid w:val="0034192B"/>
    <w:rsid w:val="0034466B"/>
    <w:rsid w:val="003469E0"/>
    <w:rsid w:val="00346DF5"/>
    <w:rsid w:val="00351070"/>
    <w:rsid w:val="00353371"/>
    <w:rsid w:val="003572AC"/>
    <w:rsid w:val="00361E98"/>
    <w:rsid w:val="003646BE"/>
    <w:rsid w:val="00364751"/>
    <w:rsid w:val="00365188"/>
    <w:rsid w:val="00375321"/>
    <w:rsid w:val="003763F5"/>
    <w:rsid w:val="003767AB"/>
    <w:rsid w:val="003769F8"/>
    <w:rsid w:val="003858D1"/>
    <w:rsid w:val="00386C3A"/>
    <w:rsid w:val="00391DF0"/>
    <w:rsid w:val="003A1B0D"/>
    <w:rsid w:val="003A3EEF"/>
    <w:rsid w:val="003A4765"/>
    <w:rsid w:val="003A5851"/>
    <w:rsid w:val="003B0FC2"/>
    <w:rsid w:val="003B6BF5"/>
    <w:rsid w:val="003B7861"/>
    <w:rsid w:val="003C030C"/>
    <w:rsid w:val="003C191A"/>
    <w:rsid w:val="003C27C0"/>
    <w:rsid w:val="003C62BD"/>
    <w:rsid w:val="003D16D1"/>
    <w:rsid w:val="003D17CE"/>
    <w:rsid w:val="003D2118"/>
    <w:rsid w:val="003D6F23"/>
    <w:rsid w:val="003E04C3"/>
    <w:rsid w:val="003E3722"/>
    <w:rsid w:val="003E4299"/>
    <w:rsid w:val="003E42E3"/>
    <w:rsid w:val="003F4398"/>
    <w:rsid w:val="003F795D"/>
    <w:rsid w:val="00403547"/>
    <w:rsid w:val="00404DF0"/>
    <w:rsid w:val="0040646D"/>
    <w:rsid w:val="00411D19"/>
    <w:rsid w:val="00413605"/>
    <w:rsid w:val="004156B2"/>
    <w:rsid w:val="00417064"/>
    <w:rsid w:val="00417A9E"/>
    <w:rsid w:val="00420E0C"/>
    <w:rsid w:val="00425971"/>
    <w:rsid w:val="00426C16"/>
    <w:rsid w:val="0043482C"/>
    <w:rsid w:val="00434E5E"/>
    <w:rsid w:val="00436531"/>
    <w:rsid w:val="0043687B"/>
    <w:rsid w:val="0044335B"/>
    <w:rsid w:val="004434FA"/>
    <w:rsid w:val="00443676"/>
    <w:rsid w:val="004445B4"/>
    <w:rsid w:val="0044607A"/>
    <w:rsid w:val="00450F8B"/>
    <w:rsid w:val="004511F9"/>
    <w:rsid w:val="00453938"/>
    <w:rsid w:val="0045427C"/>
    <w:rsid w:val="0045729A"/>
    <w:rsid w:val="00464707"/>
    <w:rsid w:val="00467856"/>
    <w:rsid w:val="00467DFD"/>
    <w:rsid w:val="004737EF"/>
    <w:rsid w:val="004800AB"/>
    <w:rsid w:val="004833A1"/>
    <w:rsid w:val="00483F12"/>
    <w:rsid w:val="00487AB3"/>
    <w:rsid w:val="00495027"/>
    <w:rsid w:val="004A094C"/>
    <w:rsid w:val="004A5E67"/>
    <w:rsid w:val="004A616E"/>
    <w:rsid w:val="004A70E7"/>
    <w:rsid w:val="004B08CA"/>
    <w:rsid w:val="004B0AC5"/>
    <w:rsid w:val="004B13C7"/>
    <w:rsid w:val="004B704D"/>
    <w:rsid w:val="004C2FEB"/>
    <w:rsid w:val="004C3583"/>
    <w:rsid w:val="004C5056"/>
    <w:rsid w:val="004D03CC"/>
    <w:rsid w:val="004D1008"/>
    <w:rsid w:val="004D5DB7"/>
    <w:rsid w:val="004D688A"/>
    <w:rsid w:val="004E7213"/>
    <w:rsid w:val="004F314B"/>
    <w:rsid w:val="004F4A1D"/>
    <w:rsid w:val="00502DF5"/>
    <w:rsid w:val="0050676A"/>
    <w:rsid w:val="00506FB2"/>
    <w:rsid w:val="00507552"/>
    <w:rsid w:val="0051082F"/>
    <w:rsid w:val="005120FC"/>
    <w:rsid w:val="005145E2"/>
    <w:rsid w:val="00515328"/>
    <w:rsid w:val="00526876"/>
    <w:rsid w:val="00531BB3"/>
    <w:rsid w:val="00531E06"/>
    <w:rsid w:val="00533C22"/>
    <w:rsid w:val="00535F08"/>
    <w:rsid w:val="005370B2"/>
    <w:rsid w:val="00537241"/>
    <w:rsid w:val="0054483B"/>
    <w:rsid w:val="00545D77"/>
    <w:rsid w:val="00550F55"/>
    <w:rsid w:val="005558D1"/>
    <w:rsid w:val="005572E0"/>
    <w:rsid w:val="00557B2B"/>
    <w:rsid w:val="00560045"/>
    <w:rsid w:val="00565669"/>
    <w:rsid w:val="005732BB"/>
    <w:rsid w:val="00573BA2"/>
    <w:rsid w:val="00574640"/>
    <w:rsid w:val="005753C7"/>
    <w:rsid w:val="00575B37"/>
    <w:rsid w:val="00576038"/>
    <w:rsid w:val="005802E7"/>
    <w:rsid w:val="005840B8"/>
    <w:rsid w:val="00584A7D"/>
    <w:rsid w:val="0058549D"/>
    <w:rsid w:val="00591BB0"/>
    <w:rsid w:val="00593BAA"/>
    <w:rsid w:val="00594FE4"/>
    <w:rsid w:val="0059601D"/>
    <w:rsid w:val="005967E1"/>
    <w:rsid w:val="005A17FD"/>
    <w:rsid w:val="005C0F6E"/>
    <w:rsid w:val="005C1534"/>
    <w:rsid w:val="005C6791"/>
    <w:rsid w:val="005C7094"/>
    <w:rsid w:val="005C729F"/>
    <w:rsid w:val="005D02F2"/>
    <w:rsid w:val="005D0D2B"/>
    <w:rsid w:val="005D4CF1"/>
    <w:rsid w:val="005D5899"/>
    <w:rsid w:val="005E15F2"/>
    <w:rsid w:val="005E31BD"/>
    <w:rsid w:val="005E3957"/>
    <w:rsid w:val="005F0221"/>
    <w:rsid w:val="005F1372"/>
    <w:rsid w:val="005F208D"/>
    <w:rsid w:val="005F2C16"/>
    <w:rsid w:val="005F5C21"/>
    <w:rsid w:val="005F63A4"/>
    <w:rsid w:val="005F63FA"/>
    <w:rsid w:val="00603130"/>
    <w:rsid w:val="006056C9"/>
    <w:rsid w:val="0060588D"/>
    <w:rsid w:val="00607B2D"/>
    <w:rsid w:val="00624DD8"/>
    <w:rsid w:val="00636CF1"/>
    <w:rsid w:val="006370B1"/>
    <w:rsid w:val="00640B0C"/>
    <w:rsid w:val="00647C3A"/>
    <w:rsid w:val="006502B5"/>
    <w:rsid w:val="00655B5F"/>
    <w:rsid w:val="006602D5"/>
    <w:rsid w:val="00664024"/>
    <w:rsid w:val="00665BDA"/>
    <w:rsid w:val="00680111"/>
    <w:rsid w:val="00680B09"/>
    <w:rsid w:val="006856F7"/>
    <w:rsid w:val="006875F0"/>
    <w:rsid w:val="006900F1"/>
    <w:rsid w:val="006931BC"/>
    <w:rsid w:val="006956E6"/>
    <w:rsid w:val="006A265F"/>
    <w:rsid w:val="006A26A9"/>
    <w:rsid w:val="006A47E3"/>
    <w:rsid w:val="006A4A45"/>
    <w:rsid w:val="006A50EE"/>
    <w:rsid w:val="006A60D6"/>
    <w:rsid w:val="006B0943"/>
    <w:rsid w:val="006B0A97"/>
    <w:rsid w:val="006B29C9"/>
    <w:rsid w:val="006B61CF"/>
    <w:rsid w:val="006C0067"/>
    <w:rsid w:val="006C1315"/>
    <w:rsid w:val="006D14A4"/>
    <w:rsid w:val="006D75B8"/>
    <w:rsid w:val="006E25BE"/>
    <w:rsid w:val="006E2857"/>
    <w:rsid w:val="006E2891"/>
    <w:rsid w:val="006E320E"/>
    <w:rsid w:val="006E522D"/>
    <w:rsid w:val="006E7058"/>
    <w:rsid w:val="006E7B7D"/>
    <w:rsid w:val="006F014D"/>
    <w:rsid w:val="006F398F"/>
    <w:rsid w:val="006F4748"/>
    <w:rsid w:val="006F6D81"/>
    <w:rsid w:val="0070062C"/>
    <w:rsid w:val="00703656"/>
    <w:rsid w:val="00710725"/>
    <w:rsid w:val="007143ED"/>
    <w:rsid w:val="00717C6B"/>
    <w:rsid w:val="00717D54"/>
    <w:rsid w:val="00722A11"/>
    <w:rsid w:val="007235C7"/>
    <w:rsid w:val="00725E01"/>
    <w:rsid w:val="00726DFB"/>
    <w:rsid w:val="00730850"/>
    <w:rsid w:val="007319FC"/>
    <w:rsid w:val="00731DED"/>
    <w:rsid w:val="0073266D"/>
    <w:rsid w:val="007345A3"/>
    <w:rsid w:val="00746857"/>
    <w:rsid w:val="00752001"/>
    <w:rsid w:val="0075297D"/>
    <w:rsid w:val="00754871"/>
    <w:rsid w:val="00756645"/>
    <w:rsid w:val="00764C15"/>
    <w:rsid w:val="00765834"/>
    <w:rsid w:val="00765B07"/>
    <w:rsid w:val="00766299"/>
    <w:rsid w:val="00771BE3"/>
    <w:rsid w:val="007901F9"/>
    <w:rsid w:val="00790F0E"/>
    <w:rsid w:val="0079246B"/>
    <w:rsid w:val="00796439"/>
    <w:rsid w:val="007A11EB"/>
    <w:rsid w:val="007A24D2"/>
    <w:rsid w:val="007A490A"/>
    <w:rsid w:val="007B0CDF"/>
    <w:rsid w:val="007B3C9C"/>
    <w:rsid w:val="007B4376"/>
    <w:rsid w:val="007B4ABB"/>
    <w:rsid w:val="007B75AF"/>
    <w:rsid w:val="007B762A"/>
    <w:rsid w:val="007C3CEE"/>
    <w:rsid w:val="007C45E1"/>
    <w:rsid w:val="007D6494"/>
    <w:rsid w:val="007D6C03"/>
    <w:rsid w:val="007D7759"/>
    <w:rsid w:val="007E5EBE"/>
    <w:rsid w:val="007F1037"/>
    <w:rsid w:val="007F1157"/>
    <w:rsid w:val="007F2E5F"/>
    <w:rsid w:val="007F48E1"/>
    <w:rsid w:val="007F4BA8"/>
    <w:rsid w:val="007F7D33"/>
    <w:rsid w:val="00800604"/>
    <w:rsid w:val="008028C0"/>
    <w:rsid w:val="00803130"/>
    <w:rsid w:val="00807227"/>
    <w:rsid w:val="00814DC0"/>
    <w:rsid w:val="0081506E"/>
    <w:rsid w:val="00817A0D"/>
    <w:rsid w:val="008266BB"/>
    <w:rsid w:val="00830CC9"/>
    <w:rsid w:val="00833BCB"/>
    <w:rsid w:val="00835FC8"/>
    <w:rsid w:val="00842C47"/>
    <w:rsid w:val="00845F6E"/>
    <w:rsid w:val="008476F4"/>
    <w:rsid w:val="008503E7"/>
    <w:rsid w:val="008538EA"/>
    <w:rsid w:val="00853E78"/>
    <w:rsid w:val="008557CE"/>
    <w:rsid w:val="00865944"/>
    <w:rsid w:val="00865A70"/>
    <w:rsid w:val="008747CD"/>
    <w:rsid w:val="008749B9"/>
    <w:rsid w:val="00875CDA"/>
    <w:rsid w:val="00880DC2"/>
    <w:rsid w:val="00885DA0"/>
    <w:rsid w:val="00891D79"/>
    <w:rsid w:val="00892512"/>
    <w:rsid w:val="008A068B"/>
    <w:rsid w:val="008A2C9D"/>
    <w:rsid w:val="008A52AD"/>
    <w:rsid w:val="008A5D36"/>
    <w:rsid w:val="008A7E85"/>
    <w:rsid w:val="008B1784"/>
    <w:rsid w:val="008B5188"/>
    <w:rsid w:val="008B695C"/>
    <w:rsid w:val="008C0E51"/>
    <w:rsid w:val="008C3A84"/>
    <w:rsid w:val="008C3D93"/>
    <w:rsid w:val="008C4599"/>
    <w:rsid w:val="008D2520"/>
    <w:rsid w:val="008D680F"/>
    <w:rsid w:val="008E119A"/>
    <w:rsid w:val="008E2A2C"/>
    <w:rsid w:val="008E4B46"/>
    <w:rsid w:val="008E735F"/>
    <w:rsid w:val="008F3621"/>
    <w:rsid w:val="008F6D0F"/>
    <w:rsid w:val="008F7E02"/>
    <w:rsid w:val="0090135F"/>
    <w:rsid w:val="00903CFC"/>
    <w:rsid w:val="009112C9"/>
    <w:rsid w:val="00914A39"/>
    <w:rsid w:val="009179B8"/>
    <w:rsid w:val="009239FE"/>
    <w:rsid w:val="00924B5F"/>
    <w:rsid w:val="00926ECC"/>
    <w:rsid w:val="009337AD"/>
    <w:rsid w:val="0093617E"/>
    <w:rsid w:val="00945286"/>
    <w:rsid w:val="00945AB3"/>
    <w:rsid w:val="00950FDD"/>
    <w:rsid w:val="0095275D"/>
    <w:rsid w:val="009532CF"/>
    <w:rsid w:val="0096074F"/>
    <w:rsid w:val="00961F9B"/>
    <w:rsid w:val="00963BA2"/>
    <w:rsid w:val="00964E9E"/>
    <w:rsid w:val="0096519E"/>
    <w:rsid w:val="00967ED1"/>
    <w:rsid w:val="0098089F"/>
    <w:rsid w:val="00982FA0"/>
    <w:rsid w:val="0098487E"/>
    <w:rsid w:val="00993491"/>
    <w:rsid w:val="0099544A"/>
    <w:rsid w:val="00995CCB"/>
    <w:rsid w:val="00996447"/>
    <w:rsid w:val="00996A5D"/>
    <w:rsid w:val="009973B6"/>
    <w:rsid w:val="009A0E54"/>
    <w:rsid w:val="009A1ADD"/>
    <w:rsid w:val="009A2928"/>
    <w:rsid w:val="009A6B2B"/>
    <w:rsid w:val="009B1FFA"/>
    <w:rsid w:val="009B23D8"/>
    <w:rsid w:val="009B3096"/>
    <w:rsid w:val="009B385F"/>
    <w:rsid w:val="009B5834"/>
    <w:rsid w:val="009B7060"/>
    <w:rsid w:val="009B7988"/>
    <w:rsid w:val="009C51CD"/>
    <w:rsid w:val="009D1DB3"/>
    <w:rsid w:val="009D3D5A"/>
    <w:rsid w:val="009E15B4"/>
    <w:rsid w:val="009E6210"/>
    <w:rsid w:val="009E797A"/>
    <w:rsid w:val="00A06F9B"/>
    <w:rsid w:val="00A11978"/>
    <w:rsid w:val="00A17BE6"/>
    <w:rsid w:val="00A20235"/>
    <w:rsid w:val="00A21C52"/>
    <w:rsid w:val="00A22607"/>
    <w:rsid w:val="00A247B3"/>
    <w:rsid w:val="00A30DFF"/>
    <w:rsid w:val="00A35766"/>
    <w:rsid w:val="00A4252A"/>
    <w:rsid w:val="00A46801"/>
    <w:rsid w:val="00A50E8B"/>
    <w:rsid w:val="00A515C3"/>
    <w:rsid w:val="00A527FB"/>
    <w:rsid w:val="00A5297D"/>
    <w:rsid w:val="00A561E8"/>
    <w:rsid w:val="00A56CC1"/>
    <w:rsid w:val="00A61DDB"/>
    <w:rsid w:val="00A645B7"/>
    <w:rsid w:val="00A650E7"/>
    <w:rsid w:val="00A71A22"/>
    <w:rsid w:val="00A72ABE"/>
    <w:rsid w:val="00A750FF"/>
    <w:rsid w:val="00A7779E"/>
    <w:rsid w:val="00A778C1"/>
    <w:rsid w:val="00A77A89"/>
    <w:rsid w:val="00A8390F"/>
    <w:rsid w:val="00A861AF"/>
    <w:rsid w:val="00A91ADE"/>
    <w:rsid w:val="00A941E2"/>
    <w:rsid w:val="00A97FEC"/>
    <w:rsid w:val="00AA0D6D"/>
    <w:rsid w:val="00AA528E"/>
    <w:rsid w:val="00AA6071"/>
    <w:rsid w:val="00AA7047"/>
    <w:rsid w:val="00AB15F3"/>
    <w:rsid w:val="00AB160E"/>
    <w:rsid w:val="00AB1E1F"/>
    <w:rsid w:val="00AC101E"/>
    <w:rsid w:val="00AC1FA3"/>
    <w:rsid w:val="00AD0A5F"/>
    <w:rsid w:val="00AD37C9"/>
    <w:rsid w:val="00AE6528"/>
    <w:rsid w:val="00AE66C4"/>
    <w:rsid w:val="00AF41D0"/>
    <w:rsid w:val="00AF5EEE"/>
    <w:rsid w:val="00B04D17"/>
    <w:rsid w:val="00B053E0"/>
    <w:rsid w:val="00B07D87"/>
    <w:rsid w:val="00B10FD5"/>
    <w:rsid w:val="00B214F7"/>
    <w:rsid w:val="00B218BF"/>
    <w:rsid w:val="00B232E1"/>
    <w:rsid w:val="00B24D3D"/>
    <w:rsid w:val="00B26C61"/>
    <w:rsid w:val="00B300E1"/>
    <w:rsid w:val="00B347FA"/>
    <w:rsid w:val="00B3512E"/>
    <w:rsid w:val="00B524BA"/>
    <w:rsid w:val="00B53ACB"/>
    <w:rsid w:val="00B5659C"/>
    <w:rsid w:val="00B61379"/>
    <w:rsid w:val="00B66886"/>
    <w:rsid w:val="00B72C43"/>
    <w:rsid w:val="00B853B3"/>
    <w:rsid w:val="00B930E5"/>
    <w:rsid w:val="00BA0687"/>
    <w:rsid w:val="00BA28DA"/>
    <w:rsid w:val="00BA34BB"/>
    <w:rsid w:val="00BB0D40"/>
    <w:rsid w:val="00BB1F57"/>
    <w:rsid w:val="00BB642D"/>
    <w:rsid w:val="00BC2E60"/>
    <w:rsid w:val="00BC3578"/>
    <w:rsid w:val="00BC4814"/>
    <w:rsid w:val="00BC568E"/>
    <w:rsid w:val="00BC6C0C"/>
    <w:rsid w:val="00BD5672"/>
    <w:rsid w:val="00BF1215"/>
    <w:rsid w:val="00C00808"/>
    <w:rsid w:val="00C03856"/>
    <w:rsid w:val="00C0495D"/>
    <w:rsid w:val="00C0778E"/>
    <w:rsid w:val="00C12C13"/>
    <w:rsid w:val="00C15014"/>
    <w:rsid w:val="00C17B93"/>
    <w:rsid w:val="00C2006B"/>
    <w:rsid w:val="00C21FAE"/>
    <w:rsid w:val="00C22893"/>
    <w:rsid w:val="00C231F7"/>
    <w:rsid w:val="00C240DE"/>
    <w:rsid w:val="00C24F6D"/>
    <w:rsid w:val="00C3030B"/>
    <w:rsid w:val="00C33761"/>
    <w:rsid w:val="00C3558D"/>
    <w:rsid w:val="00C4099F"/>
    <w:rsid w:val="00C412C0"/>
    <w:rsid w:val="00C502C0"/>
    <w:rsid w:val="00C53D77"/>
    <w:rsid w:val="00C556E2"/>
    <w:rsid w:val="00C56EA3"/>
    <w:rsid w:val="00C62FC5"/>
    <w:rsid w:val="00C65A0F"/>
    <w:rsid w:val="00C6662B"/>
    <w:rsid w:val="00C709A9"/>
    <w:rsid w:val="00C70C5A"/>
    <w:rsid w:val="00C7445B"/>
    <w:rsid w:val="00C754B2"/>
    <w:rsid w:val="00C76DA2"/>
    <w:rsid w:val="00C84FB7"/>
    <w:rsid w:val="00C9399E"/>
    <w:rsid w:val="00C96769"/>
    <w:rsid w:val="00CA339B"/>
    <w:rsid w:val="00CA3832"/>
    <w:rsid w:val="00CA756A"/>
    <w:rsid w:val="00CB5E78"/>
    <w:rsid w:val="00CB7909"/>
    <w:rsid w:val="00CC2D02"/>
    <w:rsid w:val="00CC3D25"/>
    <w:rsid w:val="00CC44DF"/>
    <w:rsid w:val="00CD0DEF"/>
    <w:rsid w:val="00CD1A6F"/>
    <w:rsid w:val="00CD2BB5"/>
    <w:rsid w:val="00CD6427"/>
    <w:rsid w:val="00CE2178"/>
    <w:rsid w:val="00CE3976"/>
    <w:rsid w:val="00CE59A3"/>
    <w:rsid w:val="00CE5F4C"/>
    <w:rsid w:val="00CE6167"/>
    <w:rsid w:val="00CF4BD8"/>
    <w:rsid w:val="00CF6E0B"/>
    <w:rsid w:val="00CF7DE5"/>
    <w:rsid w:val="00D008E5"/>
    <w:rsid w:val="00D01A26"/>
    <w:rsid w:val="00D03928"/>
    <w:rsid w:val="00D03ED6"/>
    <w:rsid w:val="00D06A95"/>
    <w:rsid w:val="00D071DA"/>
    <w:rsid w:val="00D073D5"/>
    <w:rsid w:val="00D07B24"/>
    <w:rsid w:val="00D13988"/>
    <w:rsid w:val="00D13CD6"/>
    <w:rsid w:val="00D14709"/>
    <w:rsid w:val="00D149E4"/>
    <w:rsid w:val="00D14AED"/>
    <w:rsid w:val="00D159C4"/>
    <w:rsid w:val="00D22DB0"/>
    <w:rsid w:val="00D233D3"/>
    <w:rsid w:val="00D2607D"/>
    <w:rsid w:val="00D318B2"/>
    <w:rsid w:val="00D358B6"/>
    <w:rsid w:val="00D368EA"/>
    <w:rsid w:val="00D379AF"/>
    <w:rsid w:val="00D46FEC"/>
    <w:rsid w:val="00D50C1F"/>
    <w:rsid w:val="00D550E7"/>
    <w:rsid w:val="00D5658F"/>
    <w:rsid w:val="00D62FDB"/>
    <w:rsid w:val="00D63F9F"/>
    <w:rsid w:val="00D644DB"/>
    <w:rsid w:val="00D7043A"/>
    <w:rsid w:val="00D72FE0"/>
    <w:rsid w:val="00D74228"/>
    <w:rsid w:val="00D8139A"/>
    <w:rsid w:val="00D8165C"/>
    <w:rsid w:val="00D81E01"/>
    <w:rsid w:val="00D849BA"/>
    <w:rsid w:val="00D85196"/>
    <w:rsid w:val="00D96054"/>
    <w:rsid w:val="00DA13D2"/>
    <w:rsid w:val="00DA18BC"/>
    <w:rsid w:val="00DA7843"/>
    <w:rsid w:val="00DB118B"/>
    <w:rsid w:val="00DB4E5E"/>
    <w:rsid w:val="00DC1121"/>
    <w:rsid w:val="00DC2EEC"/>
    <w:rsid w:val="00DC7ACC"/>
    <w:rsid w:val="00DD0AAF"/>
    <w:rsid w:val="00DD10F3"/>
    <w:rsid w:val="00DD17B2"/>
    <w:rsid w:val="00DD1F0B"/>
    <w:rsid w:val="00DE315A"/>
    <w:rsid w:val="00DE6B22"/>
    <w:rsid w:val="00DE7A2C"/>
    <w:rsid w:val="00DF0D11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31244"/>
    <w:rsid w:val="00E31EE3"/>
    <w:rsid w:val="00E355D3"/>
    <w:rsid w:val="00E36B77"/>
    <w:rsid w:val="00E41112"/>
    <w:rsid w:val="00E416A8"/>
    <w:rsid w:val="00E43C0A"/>
    <w:rsid w:val="00E467D2"/>
    <w:rsid w:val="00E5041F"/>
    <w:rsid w:val="00E53AC6"/>
    <w:rsid w:val="00E54329"/>
    <w:rsid w:val="00E5462A"/>
    <w:rsid w:val="00E554BC"/>
    <w:rsid w:val="00E65099"/>
    <w:rsid w:val="00E67DF1"/>
    <w:rsid w:val="00E80459"/>
    <w:rsid w:val="00E80EA0"/>
    <w:rsid w:val="00E85B86"/>
    <w:rsid w:val="00E9066F"/>
    <w:rsid w:val="00E907CC"/>
    <w:rsid w:val="00E9528F"/>
    <w:rsid w:val="00E95B84"/>
    <w:rsid w:val="00EA0043"/>
    <w:rsid w:val="00EA43E7"/>
    <w:rsid w:val="00EA53FE"/>
    <w:rsid w:val="00EA606A"/>
    <w:rsid w:val="00EA6919"/>
    <w:rsid w:val="00EA6F7A"/>
    <w:rsid w:val="00EA7FB4"/>
    <w:rsid w:val="00EB0E92"/>
    <w:rsid w:val="00EB5BF6"/>
    <w:rsid w:val="00EC1669"/>
    <w:rsid w:val="00EC1E9C"/>
    <w:rsid w:val="00EC4D4C"/>
    <w:rsid w:val="00EC5BAC"/>
    <w:rsid w:val="00ED2CEC"/>
    <w:rsid w:val="00ED397D"/>
    <w:rsid w:val="00ED56C6"/>
    <w:rsid w:val="00EE3948"/>
    <w:rsid w:val="00EE7363"/>
    <w:rsid w:val="00EF21B1"/>
    <w:rsid w:val="00EF430B"/>
    <w:rsid w:val="00EF4338"/>
    <w:rsid w:val="00F00DB1"/>
    <w:rsid w:val="00F01F49"/>
    <w:rsid w:val="00F06A24"/>
    <w:rsid w:val="00F10011"/>
    <w:rsid w:val="00F12099"/>
    <w:rsid w:val="00F139BB"/>
    <w:rsid w:val="00F222B1"/>
    <w:rsid w:val="00F23185"/>
    <w:rsid w:val="00F24597"/>
    <w:rsid w:val="00F30E6A"/>
    <w:rsid w:val="00F32B33"/>
    <w:rsid w:val="00F377AF"/>
    <w:rsid w:val="00F411B7"/>
    <w:rsid w:val="00F4450C"/>
    <w:rsid w:val="00F45910"/>
    <w:rsid w:val="00F5356F"/>
    <w:rsid w:val="00F546F6"/>
    <w:rsid w:val="00F5797B"/>
    <w:rsid w:val="00F57991"/>
    <w:rsid w:val="00F60B2A"/>
    <w:rsid w:val="00F64EC1"/>
    <w:rsid w:val="00F706DE"/>
    <w:rsid w:val="00F73F6B"/>
    <w:rsid w:val="00F8409B"/>
    <w:rsid w:val="00F848BC"/>
    <w:rsid w:val="00F925B7"/>
    <w:rsid w:val="00F94162"/>
    <w:rsid w:val="00F9554A"/>
    <w:rsid w:val="00FA1EF6"/>
    <w:rsid w:val="00FA354D"/>
    <w:rsid w:val="00FA5129"/>
    <w:rsid w:val="00FB567D"/>
    <w:rsid w:val="00FC1BFF"/>
    <w:rsid w:val="00FC3CED"/>
    <w:rsid w:val="00FC458F"/>
    <w:rsid w:val="00FC631D"/>
    <w:rsid w:val="00FD2A3F"/>
    <w:rsid w:val="00FD35AB"/>
    <w:rsid w:val="00FD4351"/>
    <w:rsid w:val="00FE0322"/>
    <w:rsid w:val="00FE0D9D"/>
    <w:rsid w:val="00FE0F2D"/>
    <w:rsid w:val="00FE0F74"/>
    <w:rsid w:val="00FE1325"/>
    <w:rsid w:val="00FE29FA"/>
    <w:rsid w:val="00FE3156"/>
    <w:rsid w:val="00FE763F"/>
    <w:rsid w:val="00FF0F3F"/>
    <w:rsid w:val="00FF28B4"/>
    <w:rsid w:val="00FF329F"/>
    <w:rsid w:val="00FF3AD7"/>
    <w:rsid w:val="00FF4121"/>
    <w:rsid w:val="00FF6176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直線單箭頭接點 3">
          <o:proxy end="" idref="#矩形 4" connectloc="1"/>
        </o:r>
        <o:r id="V:Rule2" type="connector" idref="#肘形接點 15">
          <o:proxy end="" idref="#流程圖: 文件 14" connectloc="1"/>
        </o:r>
        <o:r id="V:Rule3" type="connector" idref="#肘形接點 16">
          <o:proxy end="" idref="#流程圖: 文件 10" connectloc="1"/>
        </o:r>
        <o:r id="V:Rule4" type="connector" idref="#肘形接點 17">
          <o:proxy end="" idref="#流程圖: 文件 11" connectloc="1"/>
        </o:r>
        <o:r id="V:Rule5" type="connector" idref="#肘形接點 18">
          <o:proxy end="" idref="#流程圖: 文件 12" connectloc="1"/>
        </o:r>
        <o:r id="V:Rule6" type="connector" idref="#肘形接點 19">
          <o:proxy end="" idref="#流程圖: 文件 13" connectloc="1"/>
        </o:r>
        <o:r id="V:Rule7" type="connector" idref="#直線單箭頭接點 20">
          <o:proxy start="" idref="#矩形 4" connectloc="3"/>
        </o:r>
      </o:rules>
    </o:shapelayout>
  </w:shapeDefaults>
  <w:decimalSymbol w:val="."/>
  <w:listSeparator w:val=","/>
  <w15:chartTrackingRefBased/>
  <w15:docId w15:val="{21254621-C2A5-49AB-A9D8-6D949A7B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AB53B-9B5D-4195-8BE2-A9228D180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1066</Words>
  <Characters>6081</Characters>
  <Application>Microsoft Office Word</Application>
  <DocSecurity>0</DocSecurity>
  <Lines>50</Lines>
  <Paragraphs>14</Paragraphs>
  <ScaleCrop>false</ScaleCrop>
  <Company>CMT</Company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