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50"/>
        <w:gridCol w:w="70"/>
        <w:gridCol w:w="1152"/>
        <w:gridCol w:w="3281"/>
        <w:gridCol w:w="463"/>
        <w:gridCol w:w="1103"/>
        <w:gridCol w:w="985"/>
        <w:gridCol w:w="1086"/>
        <w:tblGridChange w:id="0">
          <w:tblGrid>
            <w:gridCol w:w="1116"/>
            <w:gridCol w:w="1010"/>
            <w:gridCol w:w="70"/>
            <w:gridCol w:w="1152"/>
            <w:gridCol w:w="3281"/>
            <w:gridCol w:w="463"/>
            <w:gridCol w:w="1103"/>
            <w:gridCol w:w="985"/>
            <w:gridCol w:w="1086"/>
          </w:tblGrid>
        </w:tblGridChange>
      </w:tblGrid>
      <w:tr w:rsidR="00967634" w:rsidTr="008237AC">
        <w:trPr>
          <w:gridAfter w:val="1"/>
          <w:wAfter w:w="1086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967634" w:rsidTr="008237AC">
        <w:trPr>
          <w:gridAfter w:val="1"/>
          <w:wAfter w:w="1086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45483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2011/4/26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322EC5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</w:tr>
      <w:tr w:rsidR="008237AC" w:rsidRPr="00E8700A" w:rsidTr="00A156CA">
        <w:tblPrEx>
          <w:tblW w:w="1026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" w:author="馬慈蓮" w:date="2017-03-27T10:53:00Z">
            <w:tblPrEx>
              <w:tblW w:w="1026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c>
          <w:tcPr>
            <w:tcW w:w="1276" w:type="dxa"/>
            <w:tcPrChange w:id="2" w:author="馬慈蓮" w:date="2017-03-27T10:53:00Z">
              <w:tcPr>
                <w:tcW w:w="1116" w:type="dxa"/>
              </w:tcPr>
            </w:tcPrChange>
          </w:tcPr>
          <w:p w:rsidR="008237AC" w:rsidRPr="004851AD" w:rsidRDefault="008237AC" w:rsidP="008237A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2015/6</w:t>
            </w:r>
            <w:r w:rsidRPr="00DA15C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tcPrChange w:id="3" w:author="馬慈蓮" w:date="2017-03-27T10:53:00Z">
              <w:tcPr>
                <w:tcW w:w="1010" w:type="dxa"/>
              </w:tcPr>
            </w:tcPrChange>
          </w:tcPr>
          <w:p w:rsidR="008237AC" w:rsidRPr="004851AD" w:rsidRDefault="008237AC" w:rsidP="000E6B7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A15CC">
              <w:rPr>
                <w:sz w:val="20"/>
                <w:szCs w:val="20"/>
              </w:rPr>
              <w:t>2</w:t>
            </w:r>
          </w:p>
        </w:tc>
        <w:tc>
          <w:tcPr>
            <w:tcW w:w="4503" w:type="dxa"/>
            <w:gridSpan w:val="3"/>
            <w:tcPrChange w:id="4" w:author="馬慈蓮" w:date="2017-03-27T10:53:00Z">
              <w:tcPr>
                <w:tcW w:w="4503" w:type="dxa"/>
                <w:gridSpan w:val="3"/>
              </w:tcPr>
            </w:tcPrChange>
          </w:tcPr>
          <w:p w:rsidR="008237AC" w:rsidRPr="004851AD" w:rsidRDefault="001C2E9D" w:rsidP="000E6B7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E9D">
              <w:rPr>
                <w:b/>
                <w:bCs/>
                <w:sz w:val="20"/>
                <w:szCs w:val="20"/>
              </w:rPr>
              <w:t>新增</w:t>
            </w:r>
            <w:r w:rsidRPr="001C2E9D">
              <w:rPr>
                <w:rFonts w:hint="eastAsia"/>
                <w:b/>
                <w:bCs/>
                <w:sz w:val="20"/>
                <w:szCs w:val="20"/>
              </w:rPr>
              <w:t>重大疾病</w:t>
            </w:r>
            <w:r w:rsidRPr="001C2E9D">
              <w:rPr>
                <w:b/>
                <w:bCs/>
                <w:sz w:val="20"/>
                <w:szCs w:val="20"/>
              </w:rPr>
              <w:t>給付理賠設定</w:t>
            </w:r>
          </w:p>
        </w:tc>
        <w:tc>
          <w:tcPr>
            <w:tcW w:w="1566" w:type="dxa"/>
            <w:gridSpan w:val="2"/>
            <w:tcPrChange w:id="5" w:author="馬慈蓮" w:date="2017-03-27T10:53:00Z">
              <w:tcPr>
                <w:tcW w:w="1566" w:type="dxa"/>
                <w:gridSpan w:val="2"/>
              </w:tcPr>
            </w:tcPrChange>
          </w:tcPr>
          <w:p w:rsidR="008237AC" w:rsidRPr="004851AD" w:rsidRDefault="008237AC" w:rsidP="000E6B7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gridSpan w:val="2"/>
            <w:tcPrChange w:id="6" w:author="馬慈蓮" w:date="2017-03-27T10:53:00Z">
              <w:tcPr>
                <w:tcW w:w="2071" w:type="dxa"/>
                <w:gridSpan w:val="2"/>
              </w:tcPr>
            </w:tcPrChange>
          </w:tcPr>
          <w:p w:rsidR="008237AC" w:rsidRPr="004851AD" w:rsidRDefault="008237AC" w:rsidP="000E6B7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237AC">
              <w:rPr>
                <w:b/>
                <w:bCs/>
                <w:sz w:val="20"/>
                <w:szCs w:val="20"/>
              </w:rPr>
              <w:t>160526000363</w:t>
            </w:r>
          </w:p>
        </w:tc>
      </w:tr>
      <w:tr w:rsidR="00A156CA" w:rsidRPr="00E8700A" w:rsidTr="00A156CA">
        <w:tblPrEx>
          <w:tblW w:w="1026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" w:author="馬慈蓮" w:date="2017-03-27T10:53:00Z">
            <w:tblPrEx>
              <w:tblW w:w="1026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8" w:author="馬慈蓮" w:date="2017-03-27T10:53:00Z"/>
        </w:trPr>
        <w:tc>
          <w:tcPr>
            <w:tcW w:w="1276" w:type="dxa"/>
            <w:tcPrChange w:id="9" w:author="馬慈蓮" w:date="2017-03-27T10:53:00Z">
              <w:tcPr>
                <w:tcW w:w="1116" w:type="dxa"/>
              </w:tcPr>
            </w:tcPrChange>
          </w:tcPr>
          <w:p w:rsidR="00A156CA" w:rsidRDefault="00A156CA" w:rsidP="008237AC">
            <w:pPr>
              <w:spacing w:line="240" w:lineRule="atLeast"/>
              <w:jc w:val="center"/>
              <w:rPr>
                <w:ins w:id="10" w:author="馬慈蓮" w:date="2017-03-27T10:53:00Z"/>
                <w:sz w:val="20"/>
                <w:szCs w:val="20"/>
              </w:rPr>
            </w:pPr>
            <w:ins w:id="11" w:author="馬慈蓮" w:date="2017-03-27T10:53:00Z">
              <w:r>
                <w:rPr>
                  <w:rFonts w:hint="eastAsia"/>
                  <w:sz w:val="20"/>
                  <w:szCs w:val="20"/>
                </w:rPr>
                <w:t>2017/03</w:t>
              </w:r>
              <w:r>
                <w:rPr>
                  <w:sz w:val="20"/>
                  <w:szCs w:val="20"/>
                </w:rPr>
                <w:t>/27</w:t>
              </w:r>
            </w:ins>
          </w:p>
        </w:tc>
        <w:tc>
          <w:tcPr>
            <w:tcW w:w="850" w:type="dxa"/>
            <w:tcPrChange w:id="12" w:author="馬慈蓮" w:date="2017-03-27T10:53:00Z">
              <w:tcPr>
                <w:tcW w:w="1010" w:type="dxa"/>
              </w:tcPr>
            </w:tcPrChange>
          </w:tcPr>
          <w:p w:rsidR="00A156CA" w:rsidRPr="00DA15CC" w:rsidRDefault="00A156CA" w:rsidP="000E6B74">
            <w:pPr>
              <w:spacing w:line="240" w:lineRule="atLeast"/>
              <w:jc w:val="center"/>
              <w:rPr>
                <w:ins w:id="13" w:author="馬慈蓮" w:date="2017-03-27T10:53:00Z"/>
                <w:sz w:val="20"/>
                <w:szCs w:val="20"/>
              </w:rPr>
            </w:pPr>
            <w:ins w:id="14" w:author="馬慈蓮" w:date="2017-03-27T10:53:00Z">
              <w:r>
                <w:rPr>
                  <w:rFonts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  <w:gridSpan w:val="3"/>
            <w:tcPrChange w:id="15" w:author="馬慈蓮" w:date="2017-03-27T10:53:00Z">
              <w:tcPr>
                <w:tcW w:w="4503" w:type="dxa"/>
                <w:gridSpan w:val="3"/>
              </w:tcPr>
            </w:tcPrChange>
          </w:tcPr>
          <w:p w:rsidR="00A156CA" w:rsidRPr="001C2E9D" w:rsidRDefault="00A156CA" w:rsidP="000E6B74">
            <w:pPr>
              <w:spacing w:line="240" w:lineRule="atLeast"/>
              <w:rPr>
                <w:ins w:id="16" w:author="馬慈蓮" w:date="2017-03-27T10:53:00Z"/>
                <w:b/>
                <w:bCs/>
                <w:sz w:val="20"/>
                <w:szCs w:val="20"/>
              </w:rPr>
            </w:pPr>
            <w:ins w:id="17" w:author="馬慈蓮" w:date="2017-03-27T10:53:00Z">
              <w:r>
                <w:rPr>
                  <w:rFonts w:hint="eastAsia"/>
                  <w:b/>
                  <w:bCs/>
                  <w:sz w:val="20"/>
                  <w:szCs w:val="20"/>
                </w:rPr>
                <w:t>新增輕重度選擇</w:t>
              </w:r>
            </w:ins>
          </w:p>
        </w:tc>
        <w:tc>
          <w:tcPr>
            <w:tcW w:w="1566" w:type="dxa"/>
            <w:gridSpan w:val="2"/>
            <w:tcPrChange w:id="18" w:author="馬慈蓮" w:date="2017-03-27T10:53:00Z">
              <w:tcPr>
                <w:tcW w:w="1566" w:type="dxa"/>
                <w:gridSpan w:val="2"/>
              </w:tcPr>
            </w:tcPrChange>
          </w:tcPr>
          <w:p w:rsidR="00A156CA" w:rsidRDefault="00A156CA" w:rsidP="000E6B74">
            <w:pPr>
              <w:spacing w:line="240" w:lineRule="atLeast"/>
              <w:jc w:val="center"/>
              <w:rPr>
                <w:ins w:id="19" w:author="馬慈蓮" w:date="2017-03-27T10:53:00Z"/>
                <w:rFonts w:hint="eastAsia"/>
                <w:sz w:val="20"/>
                <w:szCs w:val="20"/>
              </w:rPr>
            </w:pPr>
            <w:ins w:id="20" w:author="馬慈蓮" w:date="2017-03-27T10:53:00Z">
              <w:r>
                <w:rPr>
                  <w:rFonts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gridSpan w:val="2"/>
            <w:tcPrChange w:id="21" w:author="馬慈蓮" w:date="2017-03-27T10:53:00Z">
              <w:tcPr>
                <w:tcW w:w="2071" w:type="dxa"/>
                <w:gridSpan w:val="2"/>
              </w:tcPr>
            </w:tcPrChange>
          </w:tcPr>
          <w:p w:rsidR="00A156CA" w:rsidRPr="008237AC" w:rsidRDefault="00102704" w:rsidP="000E6B74">
            <w:pPr>
              <w:spacing w:line="240" w:lineRule="atLeast"/>
              <w:rPr>
                <w:ins w:id="22" w:author="馬慈蓮" w:date="2017-03-27T10:53:00Z"/>
                <w:b/>
                <w:bCs/>
                <w:sz w:val="20"/>
                <w:szCs w:val="20"/>
              </w:rPr>
            </w:pPr>
            <w:ins w:id="23" w:author="馬慈蓮" w:date="2017-03-27T10:55:00Z">
              <w:r>
                <w:t>170223001261</w:t>
              </w:r>
            </w:ins>
          </w:p>
        </w:tc>
      </w:tr>
    </w:tbl>
    <w:p w:rsidR="008237AC" w:rsidRDefault="008237AC" w:rsidP="008237AC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967634" w:rsidRDefault="0096763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67634" w:rsidRPr="001C2E9D" w:rsidRDefault="00967634" w:rsidP="001C2E9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2E9D">
              <w:rPr>
                <w:rFonts w:ascii="細明體" w:eastAsia="細明體" w:hAnsi="細明體" w:hint="eastAsia"/>
                <w:sz w:val="20"/>
                <w:szCs w:val="20"/>
              </w:rPr>
              <w:t>重大疾病設定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/>
                <w:sz w:val="20"/>
                <w:szCs w:val="20"/>
              </w:rPr>
              <w:t>AAC0_1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841D96">
              <w:rPr>
                <w:rFonts w:ascii="細明體" w:eastAsia="細明體" w:hAnsi="細明體"/>
                <w:sz w:val="20"/>
                <w:szCs w:val="20"/>
              </w:rPr>
              <w:t>00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2E9D">
              <w:rPr>
                <w:rFonts w:ascii="細明體" w:eastAsia="細明體" w:hAnsi="細明體" w:hint="eastAsia"/>
                <w:sz w:val="20"/>
                <w:szCs w:val="20"/>
              </w:rPr>
              <w:t>重大疾病設定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C2E9D" w:rsidRPr="00E01490" w:rsidTr="000E6B74">
        <w:tc>
          <w:tcPr>
            <w:tcW w:w="1438" w:type="dxa"/>
          </w:tcPr>
          <w:p w:rsidR="001C2E9D" w:rsidRPr="00266B0D" w:rsidRDefault="001C2E9D" w:rsidP="000E6B7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C2E9D" w:rsidRPr="00626725" w:rsidTr="000E6B74">
        <w:tc>
          <w:tcPr>
            <w:tcW w:w="1438" w:type="dxa"/>
            <w:vMerge w:val="restart"/>
            <w:vAlign w:val="center"/>
          </w:tcPr>
          <w:p w:rsidR="001C2E9D" w:rsidRPr="00626725" w:rsidRDefault="001C2E9D" w:rsidP="000E6B7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1C2E9D" w:rsidRPr="00626725" w:rsidRDefault="001C2E9D" w:rsidP="000E6B74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1C2E9D" w:rsidRPr="00626725" w:rsidTr="000E6B74">
        <w:tc>
          <w:tcPr>
            <w:tcW w:w="1438" w:type="dxa"/>
            <w:vMerge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1C2E9D" w:rsidRPr="00626725" w:rsidTr="000E6B74">
        <w:tc>
          <w:tcPr>
            <w:tcW w:w="1438" w:type="dxa"/>
            <w:vMerge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1C2E9D" w:rsidRPr="00626725" w:rsidTr="000E6B74">
        <w:tc>
          <w:tcPr>
            <w:tcW w:w="1438" w:type="dxa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1C2E9D" w:rsidRPr="00626725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1C2E9D" w:rsidRPr="001C2E9D" w:rsidRDefault="001C2E9D" w:rsidP="001C2E9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967634" w:rsidRDefault="001C2E9D" w:rsidP="001C2E9D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 w:rsidR="00967634">
        <w:rPr>
          <w:rFonts w:hint="eastAsia"/>
          <w:kern w:val="2"/>
          <w:szCs w:val="24"/>
          <w:lang w:eastAsia="zh-TW"/>
        </w:rPr>
        <w:t>：</w:t>
      </w:r>
    </w:p>
    <w:p w:rsidR="00967634" w:rsidRDefault="00CF224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3935" w:dyaOrig="1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32pt" o:ole="">
            <v:imagedata r:id="rId7" o:title=""/>
          </v:shape>
          <o:OLEObject Type="Embed" ProgID="Visio.Drawing.6" ShapeID="_x0000_i1025" DrawAspect="Content" ObjectID="_1657345591" r:id="rId8"/>
        </w:object>
      </w:r>
    </w:p>
    <w:p w:rsidR="001C2E9D" w:rsidRPr="001C2E9D" w:rsidRDefault="001C2E9D" w:rsidP="001C2E9D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C2E9D">
        <w:rPr>
          <w:rFonts w:ascii="細明體" w:eastAsia="細明體" w:hAnsi="細明體" w:hint="eastAsia"/>
          <w:b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1C2E9D" w:rsidRPr="00E01490" w:rsidTr="000E6B74">
        <w:tc>
          <w:tcPr>
            <w:tcW w:w="851" w:type="dxa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1C2E9D" w:rsidRPr="00E60524" w:rsidRDefault="001C2E9D" w:rsidP="000E6B7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1C2E9D" w:rsidRPr="00E60524" w:rsidRDefault="001C2E9D" w:rsidP="000E6B7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1C2E9D" w:rsidRPr="00E60524" w:rsidRDefault="001C2E9D" w:rsidP="000E6B7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1C2E9D" w:rsidRPr="00E60524" w:rsidRDefault="001C2E9D" w:rsidP="000E6B7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C2E9D" w:rsidRPr="00E01490" w:rsidTr="000E6B74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C2E9D" w:rsidRPr="00E01490" w:rsidRDefault="001C2E9D" w:rsidP="000E6B74">
            <w:pPr>
              <w:widowControl/>
              <w:numPr>
                <w:ilvl w:val="0"/>
                <w:numId w:val="8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1C2E9D" w:rsidRPr="00E01490" w:rsidRDefault="0030684B" w:rsidP="000E6B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0684B">
              <w:rPr>
                <w:rFonts w:ascii="細明體" w:eastAsia="細明體" w:hAnsi="細明體" w:hint="eastAsia"/>
                <w:lang w:eastAsia="zh-TW"/>
              </w:rPr>
              <w:t>重大疾病設定</w:t>
            </w:r>
            <w:r w:rsidR="001C2E9D"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1C2E9D" w:rsidRPr="00E01490" w:rsidRDefault="001C2E9D" w:rsidP="000E6B7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30684B">
              <w:rPr>
                <w:rFonts w:ascii="細明體" w:eastAsia="細明體" w:hAnsi="細明體"/>
                <w:sz w:val="20"/>
                <w:szCs w:val="20"/>
              </w:rPr>
              <w:t>C170</w:t>
            </w:r>
          </w:p>
        </w:tc>
        <w:tc>
          <w:tcPr>
            <w:tcW w:w="941" w:type="dxa"/>
          </w:tcPr>
          <w:p w:rsidR="001C2E9D" w:rsidRPr="00E60524" w:rsidRDefault="001C2E9D" w:rsidP="000E6B7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C2E9D" w:rsidRPr="00E60524" w:rsidRDefault="0030684B" w:rsidP="000E6B7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C2E9D" w:rsidRPr="00E60524" w:rsidRDefault="0030684B" w:rsidP="000E6B7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C2E9D" w:rsidRPr="00E60524" w:rsidRDefault="0030684B" w:rsidP="000E6B7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30684B" w:rsidRPr="00E01490" w:rsidTr="000E6B74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0684B" w:rsidRPr="00E01490" w:rsidRDefault="0030684B" w:rsidP="0030684B">
            <w:pPr>
              <w:widowControl/>
              <w:numPr>
                <w:ilvl w:val="0"/>
                <w:numId w:val="8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0684B" w:rsidRPr="00E01490" w:rsidRDefault="0030684B" w:rsidP="0030684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0684B">
              <w:rPr>
                <w:rFonts w:ascii="細明體" w:eastAsia="細明體" w:hAnsi="細明體" w:hint="eastAsia"/>
                <w:lang w:eastAsia="zh-TW"/>
              </w:rPr>
              <w:t>重大疾病設定</w:t>
            </w:r>
            <w:r>
              <w:rPr>
                <w:rFonts w:ascii="細明體" w:eastAsia="細明體" w:hAnsi="細明體" w:hint="eastAsia"/>
                <w:lang w:eastAsia="zh-TW"/>
              </w:rPr>
              <w:t>LOG</w:t>
            </w:r>
            <w:r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30684B" w:rsidRPr="00E01490" w:rsidRDefault="0030684B" w:rsidP="003068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/>
                <w:sz w:val="20"/>
                <w:szCs w:val="20"/>
              </w:rPr>
              <w:t>C170_LOG</w:t>
            </w:r>
          </w:p>
        </w:tc>
        <w:tc>
          <w:tcPr>
            <w:tcW w:w="941" w:type="dxa"/>
          </w:tcPr>
          <w:p w:rsidR="0030684B" w:rsidRPr="00E60524" w:rsidRDefault="0030684B" w:rsidP="0030684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0684B" w:rsidRPr="00E60524" w:rsidRDefault="0030684B" w:rsidP="0030684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0684B" w:rsidRPr="00E60524" w:rsidRDefault="0030684B" w:rsidP="0030684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0684B" w:rsidRPr="00E60524" w:rsidRDefault="0030684B" w:rsidP="0030684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2E9D" w:rsidRDefault="001C2E9D" w:rsidP="001C2E9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C2E9D" w:rsidRPr="001C2E9D" w:rsidRDefault="001C2E9D" w:rsidP="001C2E9D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C2E9D"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C2E9D" w:rsidRPr="00E01490" w:rsidTr="000E6B74">
        <w:tc>
          <w:tcPr>
            <w:tcW w:w="455" w:type="pct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C2E9D" w:rsidRPr="00C829C1" w:rsidRDefault="001C2E9D" w:rsidP="000E6B7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C2E9D" w:rsidRPr="00E01490" w:rsidTr="000E6B74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C2E9D" w:rsidRPr="00E01490" w:rsidRDefault="001C2E9D" w:rsidP="001C2E9D">
            <w:pPr>
              <w:widowControl/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24" w:name="_GoBack"/>
            <w:bookmarkEnd w:id="24"/>
          </w:p>
        </w:tc>
        <w:tc>
          <w:tcPr>
            <w:tcW w:w="2386" w:type="pct"/>
          </w:tcPr>
          <w:p w:rsidR="001C2E9D" w:rsidRPr="00E01490" w:rsidRDefault="001C2E9D" w:rsidP="000E6B7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代碼中文對照</w:t>
            </w:r>
          </w:p>
        </w:tc>
        <w:tc>
          <w:tcPr>
            <w:tcW w:w="2159" w:type="pct"/>
          </w:tcPr>
          <w:p w:rsidR="001C2E9D" w:rsidRPr="00E01490" w:rsidRDefault="001C2E9D" w:rsidP="000E6B7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5A39BD">
              <w:rPr>
                <w:kern w:val="2"/>
                <w:szCs w:val="24"/>
                <w:lang w:eastAsia="zh-TW"/>
              </w:rPr>
              <w:t>com.cathay.common.util.FieldOptionList</w:t>
            </w:r>
          </w:p>
        </w:tc>
      </w:tr>
    </w:tbl>
    <w:p w:rsidR="001C2E9D" w:rsidRDefault="001C2E9D" w:rsidP="001C2E9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25" w:author="戴余修" w:date="2020-07-27T08:56:00Z">
        <w:r w:rsidR="003828E3">
          <w:rPr>
            <w:kern w:val="2"/>
            <w:szCs w:val="24"/>
            <w:lang w:eastAsia="zh-TW"/>
          </w:rPr>
          <w:instrText xml:space="preserve">HYPERLINK </w:instrText>
        </w:r>
        <w:r w:rsidR="003828E3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3828E3">
          <w:rPr>
            <w:rFonts w:hint="eastAsia"/>
            <w:kern w:val="2"/>
            <w:szCs w:val="24"/>
            <w:lang w:eastAsia="zh-TW"/>
          </w:rPr>
          <w:instrText>理賠</w:instrText>
        </w:r>
        <w:r w:rsidR="003828E3">
          <w:rPr>
            <w:rFonts w:hint="eastAsia"/>
            <w:kern w:val="2"/>
            <w:szCs w:val="24"/>
            <w:lang w:eastAsia="zh-TW"/>
          </w:rPr>
          <w:instrText>\\C0_</w:instrText>
        </w:r>
        <w:r w:rsidR="003828E3">
          <w:rPr>
            <w:rFonts w:hint="eastAsia"/>
            <w:kern w:val="2"/>
            <w:szCs w:val="24"/>
            <w:lang w:eastAsia="zh-TW"/>
          </w:rPr>
          <w:instrText>代碼維護</w:instrText>
        </w:r>
        <w:r w:rsidR="003828E3">
          <w:rPr>
            <w:rFonts w:hint="eastAsia"/>
            <w:kern w:val="2"/>
            <w:szCs w:val="24"/>
            <w:lang w:eastAsia="zh-TW"/>
          </w:rPr>
          <w:instrText>\\</w:instrText>
        </w:r>
        <w:r w:rsidR="003828E3">
          <w:rPr>
            <w:rFonts w:hint="eastAsia"/>
            <w:kern w:val="2"/>
            <w:szCs w:val="24"/>
            <w:lang w:eastAsia="zh-TW"/>
          </w:rPr>
          <w:instrText>畫面</w:instrText>
        </w:r>
        <w:r w:rsidR="003828E3">
          <w:rPr>
            <w:rFonts w:hint="eastAsia"/>
            <w:kern w:val="2"/>
            <w:szCs w:val="24"/>
            <w:lang w:eastAsia="zh-TW"/>
          </w:rPr>
          <w:instrText>\\UCAAC01700.html"</w:instrText>
        </w:r>
      </w:ins>
      <w:del w:id="26" w:author="戴余修" w:date="2020-07-27T08:56:00Z">
        <w:r w:rsidR="0077619C" w:rsidDel="003828E3">
          <w:rPr>
            <w:kern w:val="2"/>
            <w:szCs w:val="24"/>
            <w:lang w:eastAsia="zh-TW"/>
          </w:rPr>
          <w:delInstrText xml:space="preserve">HYPERLINK </w:delInstrText>
        </w:r>
        <w:r w:rsidR="0077619C" w:rsidDel="003828E3">
          <w:rPr>
            <w:rFonts w:hint="eastAsia"/>
            <w:kern w:val="2"/>
            <w:szCs w:val="24"/>
            <w:lang w:eastAsia="zh-TW"/>
          </w:rPr>
          <w:delInstrText>"../</w:delInstrText>
        </w:r>
        <w:r w:rsidR="0077619C" w:rsidDel="003828E3">
          <w:rPr>
            <w:rFonts w:hint="eastAsia"/>
            <w:kern w:val="2"/>
            <w:szCs w:val="24"/>
            <w:lang w:eastAsia="zh-TW"/>
          </w:rPr>
          <w:delInstrText>畫面</w:delInstrText>
        </w:r>
        <w:r w:rsidR="0077619C" w:rsidDel="003828E3">
          <w:rPr>
            <w:rFonts w:hint="eastAsia"/>
            <w:kern w:val="2"/>
            <w:szCs w:val="24"/>
            <w:lang w:eastAsia="zh-TW"/>
          </w:rPr>
          <w:delInstrText>/UCAAC01700.html"</w:delInstrText>
        </w:r>
      </w:del>
      <w:ins w:id="27" w:author="戴余修" w:date="2020-07-27T08:56:00Z">
        <w:r w:rsidR="003828E3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A138DF" w:rsidRDefault="00A138DF" w:rsidP="00A138DF">
      <w:pPr>
        <w:pStyle w:val="Tabletext"/>
        <w:keepLines w:val="0"/>
        <w:spacing w:after="0" w:line="240" w:lineRule="auto"/>
        <w:ind w:left="425"/>
        <w:rPr>
          <w:ins w:id="28" w:author="馬慈蓮" w:date="2017-03-27T10:58:00Z"/>
          <w:noProof/>
          <w:lang w:eastAsia="zh-TW"/>
        </w:rPr>
      </w:pPr>
      <w:r w:rsidRPr="00867C2E">
        <w:rPr>
          <w:noProof/>
          <w:lang w:eastAsia="zh-TW"/>
        </w:rPr>
        <w:pict>
          <v:shape id="圖片 1" o:spid="_x0000_i1026" type="#_x0000_t75" style="width:7in;height:313.5pt;visibility:visible">
            <v:imagedata r:id="rId9" o:title=""/>
          </v:shape>
        </w:pict>
      </w:r>
    </w:p>
    <w:p w:rsidR="0080123D" w:rsidRDefault="0080123D" w:rsidP="00A138DF">
      <w:pPr>
        <w:pStyle w:val="Tabletext"/>
        <w:keepLines w:val="0"/>
        <w:spacing w:after="0" w:line="240" w:lineRule="auto"/>
        <w:ind w:left="425"/>
        <w:rPr>
          <w:ins w:id="29" w:author="馬慈蓮" w:date="2017-03-27T10:58:00Z"/>
          <w:noProof/>
          <w:lang w:eastAsia="zh-TW"/>
        </w:rPr>
      </w:pPr>
      <w:ins w:id="30" w:author="馬慈蓮" w:date="2017-03-27T10:58:00Z">
        <w:r>
          <w:rPr>
            <w:rFonts w:hint="eastAsia"/>
            <w:noProof/>
            <w:lang w:eastAsia="zh-TW"/>
          </w:rPr>
          <w:t xml:space="preserve">2017/03/27 </w:t>
        </w:r>
        <w:r>
          <w:rPr>
            <w:rFonts w:hint="eastAsia"/>
            <w:noProof/>
            <w:lang w:eastAsia="zh-TW"/>
          </w:rPr>
          <w:t>增加輕重度勾選</w:t>
        </w:r>
      </w:ins>
    </w:p>
    <w:p w:rsidR="0080123D" w:rsidRDefault="0080123D" w:rsidP="00A138D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ins w:id="31" w:author="馬慈蓮" w:date="2017-03-27T10:58:00Z">
        <w:r w:rsidRPr="000A17C6">
          <w:rPr>
            <w:noProof/>
            <w:lang w:eastAsia="zh-TW"/>
          </w:rPr>
          <w:pict>
            <v:shape id="_x0000_i1027" type="#_x0000_t75" style="width:7in;height:223.5pt;visibility:visible">
              <v:imagedata r:id="rId10" o:title=""/>
            </v:shape>
          </w:pict>
        </w:r>
      </w:ins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A39BD" w:rsidRDefault="005A39B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利用</w:t>
      </w:r>
      <w:r w:rsidRPr="005A39BD">
        <w:rPr>
          <w:kern w:val="2"/>
          <w:szCs w:val="24"/>
          <w:lang w:eastAsia="zh-TW"/>
        </w:rPr>
        <w:t>com.cathay.common.util.FieldOptionList</w:t>
      </w:r>
      <w:r>
        <w:rPr>
          <w:rFonts w:hint="eastAsia"/>
          <w:kern w:val="2"/>
          <w:szCs w:val="24"/>
          <w:lang w:eastAsia="zh-TW"/>
        </w:rPr>
        <w:t>模組初始設定畫面</w:t>
      </w:r>
      <w:r>
        <w:rPr>
          <w:rFonts w:hint="eastAsia"/>
          <w:kern w:val="2"/>
          <w:szCs w:val="24"/>
          <w:lang w:eastAsia="zh-TW"/>
        </w:rPr>
        <w:t>:</w:t>
      </w:r>
    </w:p>
    <w:p w:rsidR="005A39BD" w:rsidRDefault="005A39BD" w:rsidP="005A39B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初始疾病類別</w:t>
      </w:r>
      <w:r>
        <w:rPr>
          <w:rFonts w:hint="eastAsia"/>
          <w:kern w:val="2"/>
          <w:szCs w:val="24"/>
          <w:lang w:eastAsia="zh-TW"/>
        </w:rPr>
        <w:t>:</w:t>
      </w:r>
    </w:p>
    <w:p w:rsidR="005A39BD" w:rsidRDefault="005A39BD" w:rsidP="005A39B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A39BD">
        <w:rPr>
          <w:kern w:val="2"/>
          <w:szCs w:val="24"/>
          <w:lang w:eastAsia="zh-TW"/>
        </w:rPr>
        <w:t>FieldOptionList.getAllOption("AA", "DISEASE_CLASS")</w:t>
      </w:r>
    </w:p>
    <w:p w:rsidR="005A39BD" w:rsidRDefault="005A39BD" w:rsidP="005A39B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初始疾病種類</w:t>
      </w:r>
      <w:r>
        <w:rPr>
          <w:rFonts w:hint="eastAsia"/>
          <w:kern w:val="2"/>
          <w:szCs w:val="24"/>
          <w:lang w:eastAsia="zh-TW"/>
        </w:rPr>
        <w:t>:</w:t>
      </w:r>
    </w:p>
    <w:p w:rsidR="005A39BD" w:rsidRDefault="005A39BD" w:rsidP="005A39B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A39BD">
        <w:rPr>
          <w:kern w:val="2"/>
          <w:szCs w:val="24"/>
          <w:lang w:eastAsia="zh-TW"/>
        </w:rPr>
        <w:t>FieldOptionList.getAllOption("AA", "DISEASE_CODE")</w:t>
      </w:r>
    </w:p>
    <w:p w:rsidR="00967634" w:rsidRDefault="007A745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判斷是否為理企科相關處理人員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角色代號</w:t>
      </w:r>
      <w:r>
        <w:rPr>
          <w:rFonts w:hint="eastAsia"/>
          <w:kern w:val="2"/>
          <w:szCs w:val="24"/>
          <w:lang w:eastAsia="zh-TW"/>
        </w:rPr>
        <w:t>:</w:t>
      </w:r>
      <w:r w:rsidRPr="007A745B">
        <w:rPr>
          <w:b/>
          <w:kern w:val="2"/>
          <w:szCs w:val="24"/>
          <w:lang w:eastAsia="zh-TW"/>
        </w:rPr>
        <w:t>RLAA006</w:t>
      </w:r>
      <w:r>
        <w:rPr>
          <w:rFonts w:hint="eastAsia"/>
          <w:kern w:val="2"/>
          <w:szCs w:val="24"/>
          <w:lang w:eastAsia="zh-TW"/>
        </w:rPr>
        <w:t>)</w:t>
      </w:r>
    </w:p>
    <w:p w:rsidR="007A745B" w:rsidRDefault="009C5F5A" w:rsidP="005A39B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否</w:t>
      </w:r>
      <w:r w:rsidR="007A745B">
        <w:rPr>
          <w:rFonts w:hint="eastAsia"/>
          <w:kern w:val="2"/>
          <w:szCs w:val="24"/>
          <w:lang w:eastAsia="zh-TW"/>
        </w:rPr>
        <w:t>，則僅有</w:t>
      </w:r>
      <w:r w:rsidR="007A745B" w:rsidRPr="007A745B">
        <w:rPr>
          <w:rFonts w:hint="eastAsia"/>
          <w:b/>
          <w:kern w:val="2"/>
          <w:szCs w:val="24"/>
          <w:lang w:eastAsia="zh-TW"/>
        </w:rPr>
        <w:t>查詢</w:t>
      </w:r>
      <w:r w:rsidR="007A745B">
        <w:rPr>
          <w:rFonts w:hint="eastAsia"/>
          <w:kern w:val="2"/>
          <w:szCs w:val="24"/>
          <w:lang w:eastAsia="zh-TW"/>
        </w:rPr>
        <w:t>權限</w:t>
      </w:r>
    </w:p>
    <w:p w:rsidR="009C5F5A" w:rsidRDefault="009C5F5A" w:rsidP="009C5F5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32" w:author="李明諭" w:date="2016-06-08T14:15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</w:t>
      </w:r>
      <w:r w:rsidR="007A745B">
        <w:rPr>
          <w:rFonts w:hint="eastAsia"/>
          <w:kern w:val="2"/>
          <w:szCs w:val="24"/>
          <w:lang w:eastAsia="zh-TW"/>
        </w:rPr>
        <w:t>，則有</w:t>
      </w:r>
      <w:r w:rsidR="007A745B" w:rsidRPr="007A745B">
        <w:rPr>
          <w:rFonts w:hint="eastAsia"/>
          <w:b/>
          <w:kern w:val="2"/>
          <w:szCs w:val="24"/>
          <w:lang w:eastAsia="zh-TW"/>
        </w:rPr>
        <w:t>查詢</w:t>
      </w:r>
      <w:r w:rsidR="007A745B">
        <w:rPr>
          <w:rFonts w:hint="eastAsia"/>
          <w:kern w:val="2"/>
          <w:szCs w:val="24"/>
          <w:lang w:eastAsia="zh-TW"/>
        </w:rPr>
        <w:t>、</w:t>
      </w:r>
      <w:r w:rsidR="007A745B" w:rsidRPr="007A745B">
        <w:rPr>
          <w:rFonts w:hint="eastAsia"/>
          <w:b/>
          <w:kern w:val="2"/>
          <w:szCs w:val="24"/>
          <w:lang w:eastAsia="zh-TW"/>
        </w:rPr>
        <w:t>新增</w:t>
      </w:r>
      <w:r w:rsidR="007A745B">
        <w:rPr>
          <w:rFonts w:hint="eastAsia"/>
          <w:kern w:val="2"/>
          <w:szCs w:val="24"/>
          <w:lang w:eastAsia="zh-TW"/>
        </w:rPr>
        <w:t>、</w:t>
      </w:r>
      <w:r w:rsidR="0053156D">
        <w:rPr>
          <w:rFonts w:hint="eastAsia"/>
          <w:b/>
          <w:kern w:val="2"/>
          <w:szCs w:val="24"/>
          <w:lang w:eastAsia="zh-TW"/>
        </w:rPr>
        <w:t>更新</w:t>
      </w:r>
      <w:r w:rsidR="007A745B">
        <w:rPr>
          <w:rFonts w:hint="eastAsia"/>
          <w:kern w:val="2"/>
          <w:szCs w:val="24"/>
          <w:lang w:eastAsia="zh-TW"/>
        </w:rPr>
        <w:t>與</w:t>
      </w:r>
      <w:r w:rsidR="007A745B" w:rsidRPr="007A745B">
        <w:rPr>
          <w:rFonts w:hint="eastAsia"/>
          <w:b/>
          <w:kern w:val="2"/>
          <w:szCs w:val="24"/>
          <w:lang w:eastAsia="zh-TW"/>
        </w:rPr>
        <w:t>刪除</w:t>
      </w:r>
      <w:r w:rsidR="007A745B">
        <w:rPr>
          <w:rFonts w:hint="eastAsia"/>
          <w:kern w:val="2"/>
          <w:szCs w:val="24"/>
          <w:lang w:eastAsia="zh-TW"/>
        </w:rPr>
        <w:t>權限</w:t>
      </w:r>
    </w:p>
    <w:p w:rsidR="009C5F5A" w:rsidRDefault="009C5F5A" w:rsidP="009C5F5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3" w:author="李明諭" w:date="2016-06-08T14:18:00Z"/>
          <w:kern w:val="2"/>
          <w:szCs w:val="24"/>
          <w:lang w:eastAsia="zh-TW"/>
        </w:rPr>
        <w:pPrChange w:id="34" w:author="李明諭" w:date="2016-06-08T14:16:00Z">
          <w:pPr>
            <w:pStyle w:val="Tabletext"/>
            <w:keepLines w:val="0"/>
            <w:numPr>
              <w:ilvl w:val="3"/>
              <w:numId w:val="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5" w:author="李明諭" w:date="2016-06-08T14:16:00Z">
        <w:r>
          <w:rPr>
            <w:rFonts w:hint="eastAsia"/>
            <w:kern w:val="2"/>
            <w:szCs w:val="24"/>
            <w:lang w:eastAsia="zh-TW"/>
          </w:rPr>
          <w:t>於每個項目後新增</w:t>
        </w:r>
      </w:ins>
      <w:ins w:id="36" w:author="李明諭" w:date="2016-06-08T14:17:00Z"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疾病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及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意外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兩個</w:t>
        </w:r>
        <w:r w:rsidRPr="009C5F5A">
          <w:rPr>
            <w:rFonts w:hint="eastAsia"/>
            <w:kern w:val="2"/>
            <w:szCs w:val="24"/>
            <w:lang w:eastAsia="zh-TW"/>
          </w:rPr>
          <w:t>CHECK BOX</w:t>
        </w:r>
        <w:r>
          <w:rPr>
            <w:rFonts w:hint="eastAsia"/>
            <w:kern w:val="2"/>
            <w:szCs w:val="24"/>
            <w:lang w:eastAsia="zh-TW"/>
          </w:rPr>
          <w:t>選項，如圖</w:t>
        </w:r>
      </w:ins>
      <w:ins w:id="37" w:author="李明諭" w:date="2016-06-08T14:18:00Z">
        <w:r>
          <w:rPr>
            <w:rFonts w:hint="eastAsia"/>
            <w:kern w:val="2"/>
            <w:szCs w:val="24"/>
            <w:lang w:eastAsia="zh-TW"/>
          </w:rPr>
          <w:t>所示。</w:t>
        </w:r>
      </w:ins>
    </w:p>
    <w:p w:rsidR="009C5F5A" w:rsidRDefault="009C5F5A" w:rsidP="00A156C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38" w:author="馬慈蓮" w:date="2017-03-27T10:59:00Z"/>
          <w:kern w:val="2"/>
          <w:szCs w:val="24"/>
          <w:lang w:eastAsia="zh-TW"/>
        </w:rPr>
      </w:pPr>
      <w:ins w:id="39" w:author="李明諭" w:date="2016-06-08T14:18:00Z">
        <w:r>
          <w:rPr>
            <w:rFonts w:hint="eastAsia"/>
            <w:kern w:val="2"/>
            <w:szCs w:val="24"/>
            <w:lang w:eastAsia="zh-TW"/>
          </w:rPr>
          <w:t>於右上角多全選的</w:t>
        </w:r>
      </w:ins>
      <w:ins w:id="40" w:author="李明諭" w:date="2016-06-08T14:19:00Z">
        <w:r>
          <w:rPr>
            <w:rFonts w:hint="eastAsia"/>
            <w:kern w:val="2"/>
            <w:szCs w:val="24"/>
            <w:lang w:eastAsia="zh-TW"/>
          </w:rPr>
          <w:t>選項，如圖所示。</w:t>
        </w:r>
      </w:ins>
    </w:p>
    <w:p w:rsidR="00295717" w:rsidRDefault="00295717" w:rsidP="0029571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41" w:author="馬慈蓮" w:date="2017-03-27T10:59:00Z"/>
          <w:kern w:val="2"/>
          <w:szCs w:val="24"/>
          <w:lang w:eastAsia="zh-TW"/>
        </w:rPr>
      </w:pPr>
      <w:ins w:id="42" w:author="馬慈蓮" w:date="2017-03-27T10:59:00Z">
        <w:r>
          <w:rPr>
            <w:rFonts w:hint="eastAsia"/>
            <w:kern w:val="2"/>
            <w:szCs w:val="24"/>
            <w:lang w:eastAsia="zh-TW"/>
          </w:rPr>
          <w:t>於每個項目後新增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輕度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及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重度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兩個</w:t>
        </w:r>
        <w:r w:rsidRPr="009C5F5A">
          <w:rPr>
            <w:rFonts w:hint="eastAsia"/>
            <w:kern w:val="2"/>
            <w:szCs w:val="24"/>
            <w:lang w:eastAsia="zh-TW"/>
          </w:rPr>
          <w:t>CHECK BOX</w:t>
        </w:r>
        <w:r>
          <w:rPr>
            <w:rFonts w:hint="eastAsia"/>
            <w:kern w:val="2"/>
            <w:szCs w:val="24"/>
            <w:lang w:eastAsia="zh-TW"/>
          </w:rPr>
          <w:t>選項，如圖所示。</w:t>
        </w:r>
      </w:ins>
    </w:p>
    <w:p w:rsidR="00295717" w:rsidRPr="009C5F5A" w:rsidRDefault="00295717" w:rsidP="0029571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3" w:author="馬慈蓮" w:date="2017-03-27T10:59:00Z">
          <w:pPr>
            <w:pStyle w:val="Tabletext"/>
            <w:keepLines w:val="0"/>
            <w:numPr>
              <w:ilvl w:val="3"/>
              <w:numId w:val="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4" w:author="馬慈蓮" w:date="2017-03-27T10:59:00Z">
        <w:r>
          <w:rPr>
            <w:rFonts w:hint="eastAsia"/>
            <w:kern w:val="2"/>
            <w:szCs w:val="24"/>
            <w:lang w:eastAsia="zh-TW"/>
          </w:rPr>
          <w:t>於右上角多全選的選項，如圖所示。</w:t>
        </w:r>
      </w:ins>
    </w:p>
    <w:p w:rsidR="00967634" w:rsidRDefault="005A39BD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險別</w:t>
      </w:r>
      <w:r w:rsidR="00967634">
        <w:rPr>
          <w:rFonts w:hint="eastAsia"/>
          <w:kern w:val="2"/>
          <w:szCs w:val="24"/>
          <w:lang w:eastAsia="zh-TW"/>
        </w:rPr>
        <w:t>查詢：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322EC5" w:rsidRDefault="002D462F" w:rsidP="00322EC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2D462F">
        <w:rPr>
          <w:kern w:val="2"/>
          <w:szCs w:val="24"/>
          <w:lang w:eastAsia="zh-TW"/>
        </w:rPr>
        <w:t>DBAA.DTAAC170</w:t>
      </w:r>
    </w:p>
    <w:p w:rsidR="002D462F" w:rsidRDefault="002D462F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WHERE </w:t>
      </w:r>
      <w:r w:rsidRPr="002D462F">
        <w:rPr>
          <w:kern w:val="2"/>
          <w:szCs w:val="24"/>
          <w:lang w:eastAsia="zh-TW"/>
        </w:rPr>
        <w:t>PROD_ID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967634" w:rsidRPr="002D462F" w:rsidRDefault="002D462F" w:rsidP="002D46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比對畫面疾病類別及種類</w:t>
      </w:r>
      <w:r>
        <w:rPr>
          <w:rFonts w:hint="eastAsia"/>
          <w:kern w:val="2"/>
          <w:szCs w:val="24"/>
          <w:lang w:eastAsia="zh-TW"/>
        </w:rPr>
        <w:t>:</w:t>
      </w:r>
    </w:p>
    <w:p w:rsidR="00967634" w:rsidRPr="002D462F" w:rsidRDefault="002D46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畫面疾病類別及種類</w:t>
      </w:r>
      <w:r>
        <w:rPr>
          <w:rFonts w:hint="eastAsia"/>
          <w:kern w:val="2"/>
          <w:szCs w:val="24"/>
          <w:lang w:eastAsia="zh-TW"/>
        </w:rPr>
        <w:t xml:space="preserve"> = (</w:t>
      </w:r>
      <w:r w:rsidRPr="002D462F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lang w:eastAsia="zh-TW"/>
        </w:rPr>
        <w:t>疾病類別</w:t>
      </w:r>
      <w:r>
        <w:rPr>
          <w:rFonts w:ascii="Arial" w:hAnsi="Arial" w:cs="Arial" w:hint="eastAsia"/>
          <w:lang w:eastAsia="zh-TW"/>
        </w:rPr>
        <w:t xml:space="preserve"> &amp;&amp; </w:t>
      </w:r>
      <w:r w:rsidRPr="002D462F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Arial" w:cs="Arial" w:hint="eastAsia"/>
          <w:lang w:eastAsia="zh-TW"/>
        </w:rPr>
        <w:t>疾病代碼</w:t>
      </w:r>
      <w:r>
        <w:rPr>
          <w:rFonts w:ascii="Arial" w:hAnsi="Arial" w:cs="Arial" w:hint="eastAsia"/>
          <w:lang w:eastAsia="zh-TW"/>
        </w:rPr>
        <w:t>)</w:t>
      </w:r>
    </w:p>
    <w:p w:rsidR="002D462F" w:rsidRPr="009C5F5A" w:rsidRDefault="002D462F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45" w:author="李明諭" w:date="2016-06-08T14:19:00Z"/>
          <w:kern w:val="2"/>
          <w:szCs w:val="24"/>
          <w:lang w:eastAsia="zh-TW"/>
          <w:rPrChange w:id="46" w:author="李明諭" w:date="2016-06-08T14:19:00Z">
            <w:rPr>
              <w:ins w:id="47" w:author="李明諭" w:date="2016-06-08T14:19:00Z"/>
              <w:b/>
              <w:kern w:val="2"/>
              <w:szCs w:val="24"/>
              <w:lang w:eastAsia="zh-TW"/>
            </w:rPr>
          </w:rPrChange>
        </w:rPr>
      </w:pPr>
      <w:r>
        <w:rPr>
          <w:rFonts w:hint="eastAsia"/>
          <w:kern w:val="2"/>
          <w:szCs w:val="24"/>
          <w:lang w:eastAsia="zh-TW"/>
        </w:rPr>
        <w:t>該疾病代碼之</w:t>
      </w:r>
      <w:r>
        <w:rPr>
          <w:rFonts w:hint="eastAsia"/>
          <w:kern w:val="2"/>
          <w:szCs w:val="24"/>
          <w:lang w:eastAsia="zh-TW"/>
        </w:rPr>
        <w:t>CHECK BOX</w:t>
      </w:r>
      <w:r w:rsidRPr="002D462F">
        <w:rPr>
          <w:rFonts w:hint="eastAsia"/>
          <w:b/>
          <w:kern w:val="2"/>
          <w:szCs w:val="24"/>
          <w:lang w:eastAsia="zh-TW"/>
        </w:rPr>
        <w:t>打勾</w:t>
      </w:r>
    </w:p>
    <w:p w:rsidR="009C5F5A" w:rsidRPr="009C5F5A" w:rsidRDefault="009C5F5A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48" w:author="李明諭" w:date="2016-06-08T14:22:00Z"/>
          <w:kern w:val="2"/>
          <w:szCs w:val="24"/>
          <w:lang w:eastAsia="zh-TW"/>
          <w:rPrChange w:id="49" w:author="李明諭" w:date="2016-06-08T14:22:00Z">
            <w:rPr>
              <w:ins w:id="50" w:author="李明諭" w:date="2016-06-08T14:22:00Z"/>
              <w:b/>
              <w:kern w:val="2"/>
              <w:szCs w:val="24"/>
              <w:lang w:eastAsia="zh-TW"/>
            </w:rPr>
          </w:rPrChange>
        </w:rPr>
      </w:pPr>
      <w:ins w:id="51" w:author="李明諭" w:date="2016-06-08T14:21:00Z">
        <w:r>
          <w:rPr>
            <w:kern w:val="2"/>
            <w:szCs w:val="24"/>
            <w:lang w:eastAsia="zh-TW"/>
          </w:rPr>
          <w:t xml:space="preserve">IF </w:t>
        </w:r>
      </w:ins>
      <w:ins w:id="52" w:author="李明諭" w:date="2016-06-08T14:19:00Z">
        <w:r w:rsidRPr="009C5F5A">
          <w:rPr>
            <w:kern w:val="2"/>
            <w:szCs w:val="24"/>
            <w:lang w:eastAsia="zh-TW"/>
          </w:rPr>
          <w:t>DBAA.DTAAC170</w:t>
        </w:r>
        <w:r w:rsidRPr="009C5F5A">
          <w:rPr>
            <w:rFonts w:hint="eastAsia"/>
            <w:kern w:val="2"/>
            <w:szCs w:val="24"/>
            <w:lang w:eastAsia="zh-TW"/>
          </w:rPr>
          <w:t>.</w:t>
        </w:r>
      </w:ins>
      <w:ins w:id="53" w:author="李明諭" w:date="2016-06-08T14:20:00Z">
        <w:r>
          <w:rPr>
            <w:rFonts w:hint="eastAsia"/>
            <w:kern w:val="2"/>
            <w:szCs w:val="24"/>
            <w:lang w:eastAsia="zh-TW"/>
          </w:rPr>
          <w:t>等</w:t>
        </w:r>
      </w:ins>
      <w:ins w:id="54" w:author="李明諭" w:date="2016-06-08T14:21:00Z">
        <w:r>
          <w:rPr>
            <w:rFonts w:hint="eastAsia"/>
            <w:kern w:val="2"/>
            <w:szCs w:val="24"/>
            <w:lang w:eastAsia="zh-TW"/>
          </w:rPr>
          <w:t>待期</w:t>
        </w:r>
        <w:r>
          <w:rPr>
            <w:rFonts w:hint="eastAsia"/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疾病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，該</w:t>
        </w:r>
      </w:ins>
      <w:ins w:id="55" w:author="李明諭" w:date="2016-06-08T14:22:00Z">
        <w:r>
          <w:rPr>
            <w:rFonts w:hint="eastAsia"/>
            <w:kern w:val="2"/>
            <w:szCs w:val="24"/>
            <w:lang w:eastAsia="zh-TW"/>
          </w:rPr>
          <w:t>疾病</w:t>
        </w:r>
      </w:ins>
      <w:ins w:id="56" w:author="李明諭" w:date="2016-06-08T14:21:00Z">
        <w:r>
          <w:rPr>
            <w:rFonts w:hint="eastAsia"/>
            <w:kern w:val="2"/>
            <w:szCs w:val="24"/>
            <w:lang w:eastAsia="zh-TW"/>
          </w:rPr>
          <w:t>CHECK BOX</w:t>
        </w:r>
        <w:r w:rsidRPr="002D462F">
          <w:rPr>
            <w:rFonts w:hint="eastAsia"/>
            <w:b/>
            <w:kern w:val="2"/>
            <w:szCs w:val="24"/>
            <w:lang w:eastAsia="zh-TW"/>
          </w:rPr>
          <w:t>打勾</w:t>
        </w:r>
      </w:ins>
    </w:p>
    <w:p w:rsidR="009C5F5A" w:rsidRPr="00722DEE" w:rsidRDefault="009C5F5A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57" w:author="馬慈蓮" w:date="2017-03-27T10:59:00Z"/>
          <w:kern w:val="2"/>
          <w:szCs w:val="24"/>
          <w:lang w:eastAsia="zh-TW"/>
          <w:rPrChange w:id="58" w:author="馬慈蓮" w:date="2017-03-27T10:59:00Z">
            <w:rPr>
              <w:ins w:id="59" w:author="馬慈蓮" w:date="2017-03-27T10:59:00Z"/>
              <w:b/>
              <w:kern w:val="2"/>
              <w:szCs w:val="24"/>
              <w:lang w:eastAsia="zh-TW"/>
            </w:rPr>
          </w:rPrChange>
        </w:rPr>
      </w:pPr>
      <w:ins w:id="60" w:author="李明諭" w:date="2016-06-08T14:22:00Z">
        <w:r>
          <w:rPr>
            <w:kern w:val="2"/>
            <w:szCs w:val="24"/>
            <w:lang w:eastAsia="zh-TW"/>
          </w:rPr>
          <w:t xml:space="preserve">IF </w:t>
        </w:r>
        <w:r w:rsidRPr="009C5F5A">
          <w:rPr>
            <w:kern w:val="2"/>
            <w:szCs w:val="24"/>
            <w:lang w:eastAsia="zh-TW"/>
          </w:rPr>
          <w:t>DBAA.DTAAC170</w:t>
        </w:r>
        <w:r w:rsidRPr="009C5F5A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等待期</w:t>
        </w:r>
        <w:r>
          <w:rPr>
            <w:rFonts w:hint="eastAsia"/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意外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，該意外</w:t>
        </w:r>
        <w:r>
          <w:rPr>
            <w:rFonts w:hint="eastAsia"/>
            <w:kern w:val="2"/>
            <w:szCs w:val="24"/>
            <w:lang w:eastAsia="zh-TW"/>
          </w:rPr>
          <w:t>CHECK BOX</w:t>
        </w:r>
        <w:r w:rsidRPr="002D462F">
          <w:rPr>
            <w:rFonts w:hint="eastAsia"/>
            <w:b/>
            <w:kern w:val="2"/>
            <w:szCs w:val="24"/>
            <w:lang w:eastAsia="zh-TW"/>
          </w:rPr>
          <w:t>打勾</w:t>
        </w:r>
      </w:ins>
    </w:p>
    <w:p w:rsidR="00722DEE" w:rsidRPr="00722DEE" w:rsidRDefault="00722DEE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61" w:author="馬慈蓮" w:date="2017-03-27T10:59:00Z"/>
          <w:kern w:val="2"/>
          <w:szCs w:val="24"/>
          <w:lang w:eastAsia="zh-TW"/>
          <w:rPrChange w:id="62" w:author="馬慈蓮" w:date="2017-03-27T10:59:00Z">
            <w:rPr>
              <w:ins w:id="63" w:author="馬慈蓮" w:date="2017-03-27T10:59:00Z"/>
              <w:b/>
              <w:kern w:val="2"/>
              <w:szCs w:val="24"/>
              <w:lang w:eastAsia="zh-TW"/>
            </w:rPr>
          </w:rPrChange>
        </w:rPr>
      </w:pPr>
      <w:ins w:id="64" w:author="馬慈蓮" w:date="2017-03-27T10:59:00Z">
        <w:r w:rsidRPr="00722DEE">
          <w:rPr>
            <w:kern w:val="2"/>
            <w:szCs w:val="24"/>
            <w:lang w:eastAsia="zh-TW"/>
          </w:rPr>
          <w:t>IF DBAA.DTAAC170</w:t>
        </w:r>
        <w:r w:rsidRPr="00722DEE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輕度</w:t>
        </w:r>
        <w:r w:rsidRPr="00722DEE">
          <w:rPr>
            <w:rFonts w:hint="eastAsia"/>
            <w:kern w:val="2"/>
            <w:szCs w:val="24"/>
            <w:lang w:eastAsia="zh-TW"/>
          </w:rPr>
          <w:t>=</w:t>
        </w:r>
        <w:r w:rsidRPr="00722DEE">
          <w:rPr>
            <w:kern w:val="2"/>
            <w:szCs w:val="24"/>
            <w:lang w:eastAsia="zh-TW"/>
          </w:rPr>
          <w:t>’</w:t>
        </w:r>
        <w:r w:rsidRPr="00722DEE">
          <w:rPr>
            <w:rFonts w:hint="eastAsia"/>
            <w:kern w:val="2"/>
            <w:szCs w:val="24"/>
            <w:lang w:eastAsia="zh-TW"/>
          </w:rPr>
          <w:t>1</w:t>
        </w:r>
        <w:r w:rsidRPr="00722DEE">
          <w:rPr>
            <w:kern w:val="2"/>
            <w:szCs w:val="24"/>
            <w:lang w:eastAsia="zh-TW"/>
          </w:rPr>
          <w:t>’</w:t>
        </w:r>
        <w:r w:rsidRPr="00722DEE">
          <w:rPr>
            <w:rFonts w:hint="eastAsia"/>
            <w:kern w:val="2"/>
            <w:szCs w:val="24"/>
            <w:lang w:eastAsia="zh-TW"/>
          </w:rPr>
          <w:t>，該疾病</w:t>
        </w:r>
        <w:r w:rsidRPr="00722DEE">
          <w:rPr>
            <w:rFonts w:hint="eastAsia"/>
            <w:kern w:val="2"/>
            <w:szCs w:val="24"/>
            <w:lang w:eastAsia="zh-TW"/>
          </w:rPr>
          <w:t>CHECK BOX</w:t>
        </w:r>
        <w:r w:rsidRPr="00722DEE">
          <w:rPr>
            <w:rFonts w:hint="eastAsia"/>
            <w:b/>
            <w:kern w:val="2"/>
            <w:szCs w:val="24"/>
            <w:lang w:eastAsia="zh-TW"/>
          </w:rPr>
          <w:t>打勾</w:t>
        </w:r>
      </w:ins>
    </w:p>
    <w:p w:rsidR="00722DEE" w:rsidRDefault="00722DEE" w:rsidP="002D46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65" w:author="馬慈蓮" w:date="2017-03-27T10:59:00Z">
        <w:r w:rsidRPr="00722DEE">
          <w:rPr>
            <w:kern w:val="2"/>
            <w:szCs w:val="24"/>
            <w:lang w:eastAsia="zh-TW"/>
          </w:rPr>
          <w:t>IF DBAA.DTAAC170</w:t>
        </w:r>
        <w:r w:rsidRPr="00722DEE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重度</w:t>
        </w:r>
        <w:r w:rsidRPr="00722DEE">
          <w:rPr>
            <w:rFonts w:hint="eastAsia"/>
            <w:kern w:val="2"/>
            <w:szCs w:val="24"/>
            <w:lang w:eastAsia="zh-TW"/>
          </w:rPr>
          <w:t>=</w:t>
        </w:r>
        <w:r w:rsidRPr="00722DEE">
          <w:rPr>
            <w:kern w:val="2"/>
            <w:szCs w:val="24"/>
            <w:lang w:eastAsia="zh-TW"/>
          </w:rPr>
          <w:t>’</w:t>
        </w:r>
        <w:r w:rsidRPr="00722DEE">
          <w:rPr>
            <w:rFonts w:hint="eastAsia"/>
            <w:kern w:val="2"/>
            <w:szCs w:val="24"/>
            <w:lang w:eastAsia="zh-TW"/>
          </w:rPr>
          <w:t>1</w:t>
        </w:r>
        <w:r w:rsidRPr="00722DEE">
          <w:rPr>
            <w:kern w:val="2"/>
            <w:szCs w:val="24"/>
            <w:lang w:eastAsia="zh-TW"/>
          </w:rPr>
          <w:t>’</w:t>
        </w:r>
        <w:r w:rsidRPr="00722DEE">
          <w:rPr>
            <w:rFonts w:hint="eastAsia"/>
            <w:kern w:val="2"/>
            <w:szCs w:val="24"/>
            <w:lang w:eastAsia="zh-TW"/>
          </w:rPr>
          <w:t>，該疾病</w:t>
        </w:r>
        <w:r w:rsidRPr="00722DEE">
          <w:rPr>
            <w:rFonts w:hint="eastAsia"/>
            <w:kern w:val="2"/>
            <w:szCs w:val="24"/>
            <w:lang w:eastAsia="zh-TW"/>
          </w:rPr>
          <w:t>CHECK BOX</w:t>
        </w:r>
        <w:r w:rsidRPr="00722DEE">
          <w:rPr>
            <w:rFonts w:hint="eastAsia"/>
            <w:b/>
            <w:kern w:val="2"/>
            <w:szCs w:val="24"/>
            <w:lang w:eastAsia="zh-TW"/>
          </w:rPr>
          <w:t>打勾</w:t>
        </w:r>
      </w:ins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6138C2" w:rsidRDefault="006138C2" w:rsidP="006138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38C2"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畫面疾病類別及種類新增至資料庫</w:t>
      </w:r>
    </w:p>
    <w:p w:rsidR="006138C2" w:rsidRDefault="006138C2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66" w:author="李明諭" w:date="2016-06-08T14:26:00Z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 xml:space="preserve"> VALUE (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67" w:author="李明諭" w:date="2016-06-08T14:22:00Z">
        <w:r w:rsidR="009C5F5A">
          <w:rPr>
            <w:rFonts w:hint="eastAsia"/>
            <w:kern w:val="2"/>
            <w:szCs w:val="24"/>
            <w:lang w:eastAsia="zh-TW"/>
          </w:rPr>
          <w:t>,</w:t>
        </w:r>
      </w:ins>
      <w:ins w:id="68" w:author="李明諭" w:date="2016-06-08T14:23:00Z"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r>
        <w:rPr>
          <w:rFonts w:hint="eastAsia"/>
          <w:kern w:val="2"/>
          <w:szCs w:val="24"/>
          <w:lang w:eastAsia="zh-TW"/>
        </w:rPr>
        <w:t>)</w:t>
      </w:r>
    </w:p>
    <w:p w:rsidR="003E3204" w:rsidRDefault="003E3204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69" w:author="李明諭" w:date="2016-06-08T14:27:00Z"/>
          <w:kern w:val="2"/>
          <w:szCs w:val="24"/>
          <w:lang w:eastAsia="zh-TW"/>
        </w:rPr>
      </w:pPr>
      <w:ins w:id="70" w:author="李明諭" w:date="2016-06-08T14:26:00Z">
        <w:r>
          <w:rPr>
            <w:rFonts w:hint="eastAsia"/>
            <w:kern w:val="2"/>
            <w:szCs w:val="24"/>
            <w:lang w:eastAsia="zh-TW"/>
          </w:rPr>
          <w:t>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</w:t>
        </w:r>
        <w:r>
          <w:rPr>
            <w:rFonts w:hint="eastAsia"/>
            <w:kern w:val="2"/>
            <w:szCs w:val="24"/>
            <w:lang w:eastAsia="zh-TW"/>
          </w:rPr>
          <w:t>CHECK BOX</w:t>
        </w:r>
        <w:r w:rsidRPr="002D462F">
          <w:rPr>
            <w:rFonts w:hint="eastAsia"/>
            <w:b/>
            <w:kern w:val="2"/>
            <w:szCs w:val="24"/>
            <w:lang w:eastAsia="zh-TW"/>
          </w:rPr>
          <w:t>打勾</w:t>
        </w:r>
        <w:r>
          <w:rPr>
            <w:rFonts w:hint="eastAsia"/>
            <w:b/>
            <w:kern w:val="2"/>
            <w:szCs w:val="24"/>
            <w:lang w:eastAsia="zh-TW"/>
          </w:rPr>
          <w:t>，就寫</w:t>
        </w:r>
      </w:ins>
      <w:ins w:id="71" w:author="李明諭" w:date="2016-06-08T14:27:00Z">
        <w:r>
          <w:rPr>
            <w:b/>
            <w:kern w:val="2"/>
            <w:szCs w:val="24"/>
            <w:lang w:eastAsia="zh-TW"/>
          </w:rPr>
          <w:t>”</w:t>
        </w:r>
        <w:r>
          <w:rPr>
            <w:rFonts w:hint="eastAsia"/>
            <w:b/>
            <w:kern w:val="2"/>
            <w:szCs w:val="24"/>
            <w:lang w:eastAsia="zh-TW"/>
          </w:rPr>
          <w:t>1</w:t>
        </w:r>
        <w:r>
          <w:rPr>
            <w:b/>
            <w:kern w:val="2"/>
            <w:szCs w:val="24"/>
            <w:lang w:eastAsia="zh-TW"/>
          </w:rPr>
          <w:t>”</w:t>
        </w:r>
        <w:r>
          <w:rPr>
            <w:rFonts w:hint="eastAsia"/>
            <w:b/>
            <w:kern w:val="2"/>
            <w:szCs w:val="24"/>
            <w:lang w:eastAsia="zh-TW"/>
          </w:rPr>
          <w:t>入</w:t>
        </w:r>
        <w:r w:rsidRPr="009C5F5A">
          <w:rPr>
            <w:kern w:val="2"/>
            <w:szCs w:val="24"/>
            <w:lang w:eastAsia="zh-TW"/>
          </w:rPr>
          <w:t>DBAA.DTAAC170</w:t>
        </w:r>
        <w:r w:rsidRPr="009C5F5A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等待期</w:t>
        </w:r>
        <w:r>
          <w:rPr>
            <w:rFonts w:hint="eastAsia"/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疾病</w:t>
        </w:r>
      </w:ins>
      <w:ins w:id="72" w:author="李明諭" w:date="2016-06-08T14:28:00Z">
        <w:r>
          <w:rPr>
            <w:rFonts w:hint="eastAsia"/>
            <w:kern w:val="2"/>
            <w:szCs w:val="24"/>
            <w:lang w:eastAsia="zh-TW"/>
          </w:rPr>
          <w:t>；不打勾就寫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”</w:t>
        </w:r>
      </w:ins>
      <w:ins w:id="73" w:author="李明諭" w:date="2016-06-08T14:27:00Z"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3E3204" w:rsidRDefault="003E3204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74" w:author="馬慈蓮" w:date="2017-03-27T11:00:00Z"/>
          <w:kern w:val="2"/>
          <w:szCs w:val="24"/>
          <w:lang w:eastAsia="zh-TW"/>
        </w:rPr>
      </w:pPr>
      <w:ins w:id="75" w:author="李明諭" w:date="2016-06-08T14:26:00Z">
        <w:r>
          <w:rPr>
            <w:rFonts w:hint="eastAsia"/>
            <w:kern w:val="2"/>
            <w:szCs w:val="24"/>
            <w:lang w:eastAsia="zh-TW"/>
          </w:rPr>
          <w:t>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意外</w:t>
        </w:r>
      </w:ins>
      <w:ins w:id="76" w:author="李明諭" w:date="2016-06-08T14:27:00Z">
        <w:r>
          <w:rPr>
            <w:rFonts w:hint="eastAsia"/>
            <w:kern w:val="2"/>
            <w:szCs w:val="24"/>
            <w:lang w:eastAsia="zh-TW"/>
          </w:rPr>
          <w:t>CHECK BOX</w:t>
        </w:r>
        <w:r w:rsidRPr="002D462F">
          <w:rPr>
            <w:rFonts w:hint="eastAsia"/>
            <w:b/>
            <w:kern w:val="2"/>
            <w:szCs w:val="24"/>
            <w:lang w:eastAsia="zh-TW"/>
          </w:rPr>
          <w:t>打勾</w:t>
        </w:r>
        <w:r>
          <w:rPr>
            <w:rFonts w:hint="eastAsia"/>
            <w:b/>
            <w:kern w:val="2"/>
            <w:szCs w:val="24"/>
            <w:lang w:eastAsia="zh-TW"/>
          </w:rPr>
          <w:t>，就寫</w:t>
        </w:r>
        <w:r>
          <w:rPr>
            <w:b/>
            <w:kern w:val="2"/>
            <w:szCs w:val="24"/>
            <w:lang w:eastAsia="zh-TW"/>
          </w:rPr>
          <w:t>”</w:t>
        </w:r>
        <w:r>
          <w:rPr>
            <w:rFonts w:hint="eastAsia"/>
            <w:b/>
            <w:kern w:val="2"/>
            <w:szCs w:val="24"/>
            <w:lang w:eastAsia="zh-TW"/>
          </w:rPr>
          <w:t>1</w:t>
        </w:r>
        <w:r>
          <w:rPr>
            <w:b/>
            <w:kern w:val="2"/>
            <w:szCs w:val="24"/>
            <w:lang w:eastAsia="zh-TW"/>
          </w:rPr>
          <w:t>”</w:t>
        </w:r>
        <w:r>
          <w:rPr>
            <w:rFonts w:hint="eastAsia"/>
            <w:b/>
            <w:kern w:val="2"/>
            <w:szCs w:val="24"/>
            <w:lang w:eastAsia="zh-TW"/>
          </w:rPr>
          <w:t>入</w:t>
        </w:r>
        <w:r w:rsidRPr="009C5F5A">
          <w:rPr>
            <w:kern w:val="2"/>
            <w:szCs w:val="24"/>
            <w:lang w:eastAsia="zh-TW"/>
          </w:rPr>
          <w:t>DBAA.DTAAC170</w:t>
        </w:r>
        <w:r w:rsidRPr="009C5F5A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等待期</w:t>
        </w:r>
        <w:r>
          <w:rPr>
            <w:rFonts w:hint="eastAsia"/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意外</w:t>
        </w:r>
      </w:ins>
      <w:ins w:id="77" w:author="李明諭" w:date="2016-06-08T14:29:00Z">
        <w:r>
          <w:rPr>
            <w:rFonts w:hint="eastAsia"/>
            <w:kern w:val="2"/>
            <w:szCs w:val="24"/>
            <w:lang w:eastAsia="zh-TW"/>
          </w:rPr>
          <w:t>；不打勾就寫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”</w:t>
        </w:r>
      </w:ins>
      <w:ins w:id="78" w:author="李明諭" w:date="2016-06-08T14:27:00Z"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363F0D" w:rsidRDefault="00363F0D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79" w:author="馬慈蓮" w:date="2017-03-27T11:00:00Z"/>
          <w:kern w:val="2"/>
          <w:szCs w:val="24"/>
          <w:lang w:eastAsia="zh-TW"/>
        </w:rPr>
      </w:pPr>
      <w:ins w:id="80" w:author="馬慈蓮" w:date="2017-03-27T11:00:00Z">
        <w:r w:rsidRPr="00363F0D">
          <w:rPr>
            <w:rFonts w:hint="eastAsia"/>
            <w:kern w:val="2"/>
            <w:szCs w:val="24"/>
            <w:lang w:eastAsia="zh-TW"/>
          </w:rPr>
          <w:t>畫面</w:t>
        </w:r>
        <w:r w:rsidRPr="00363F0D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輕度</w:t>
        </w:r>
        <w:r w:rsidRPr="00363F0D">
          <w:rPr>
            <w:rFonts w:hint="eastAsia"/>
            <w:kern w:val="2"/>
            <w:szCs w:val="24"/>
            <w:lang w:eastAsia="zh-TW"/>
          </w:rPr>
          <w:t>CHECK BOX</w:t>
        </w:r>
        <w:r w:rsidRPr="00363F0D">
          <w:rPr>
            <w:rFonts w:hint="eastAsia"/>
            <w:b/>
            <w:kern w:val="2"/>
            <w:szCs w:val="24"/>
            <w:lang w:eastAsia="zh-TW"/>
          </w:rPr>
          <w:t>打勾，就寫</w:t>
        </w:r>
        <w:r w:rsidRPr="00363F0D">
          <w:rPr>
            <w:b/>
            <w:kern w:val="2"/>
            <w:szCs w:val="24"/>
            <w:lang w:eastAsia="zh-TW"/>
          </w:rPr>
          <w:t>”</w:t>
        </w:r>
        <w:r w:rsidRPr="00363F0D">
          <w:rPr>
            <w:rFonts w:hint="eastAsia"/>
            <w:b/>
            <w:kern w:val="2"/>
            <w:szCs w:val="24"/>
            <w:lang w:eastAsia="zh-TW"/>
          </w:rPr>
          <w:t>1</w:t>
        </w:r>
        <w:r w:rsidRPr="00363F0D">
          <w:rPr>
            <w:b/>
            <w:kern w:val="2"/>
            <w:szCs w:val="24"/>
            <w:lang w:eastAsia="zh-TW"/>
          </w:rPr>
          <w:t>”</w:t>
        </w:r>
        <w:r w:rsidRPr="00363F0D">
          <w:rPr>
            <w:rFonts w:hint="eastAsia"/>
            <w:b/>
            <w:kern w:val="2"/>
            <w:szCs w:val="24"/>
            <w:lang w:eastAsia="zh-TW"/>
          </w:rPr>
          <w:t>入</w:t>
        </w:r>
        <w:r w:rsidRPr="00363F0D">
          <w:rPr>
            <w:kern w:val="2"/>
            <w:szCs w:val="24"/>
            <w:lang w:eastAsia="zh-TW"/>
          </w:rPr>
          <w:t>DBAA.DTAAC170</w:t>
        </w:r>
        <w:r w:rsidRPr="00363F0D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輕度</w:t>
        </w:r>
        <w:r w:rsidRPr="00363F0D">
          <w:rPr>
            <w:rFonts w:hint="eastAsia"/>
            <w:kern w:val="2"/>
            <w:szCs w:val="24"/>
            <w:lang w:eastAsia="zh-TW"/>
          </w:rPr>
          <w:t>；不打勾就寫</w:t>
        </w:r>
        <w:r w:rsidRPr="00363F0D">
          <w:rPr>
            <w:kern w:val="2"/>
            <w:szCs w:val="24"/>
            <w:lang w:eastAsia="zh-TW"/>
          </w:rPr>
          <w:t>”</w:t>
        </w:r>
        <w:r w:rsidRPr="00363F0D">
          <w:rPr>
            <w:rFonts w:hint="eastAsia"/>
            <w:kern w:val="2"/>
            <w:szCs w:val="24"/>
            <w:lang w:eastAsia="zh-TW"/>
          </w:rPr>
          <w:t>0</w:t>
        </w:r>
        <w:r w:rsidRPr="00363F0D">
          <w:rPr>
            <w:kern w:val="2"/>
            <w:szCs w:val="24"/>
            <w:lang w:eastAsia="zh-TW"/>
          </w:rPr>
          <w:t>”</w:t>
        </w:r>
        <w:r w:rsidRPr="00363F0D">
          <w:rPr>
            <w:rFonts w:hint="eastAsia"/>
            <w:kern w:val="2"/>
            <w:szCs w:val="24"/>
            <w:lang w:eastAsia="zh-TW"/>
          </w:rPr>
          <w:t>。</w:t>
        </w:r>
      </w:ins>
    </w:p>
    <w:p w:rsidR="00363F0D" w:rsidRDefault="00363F0D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81" w:author="李明諭" w:date="2016-06-08T14:29:00Z"/>
          <w:kern w:val="2"/>
          <w:szCs w:val="24"/>
          <w:lang w:eastAsia="zh-TW"/>
        </w:rPr>
      </w:pPr>
      <w:ins w:id="82" w:author="馬慈蓮" w:date="2017-03-27T11:00:00Z">
        <w:r w:rsidRPr="00363F0D">
          <w:rPr>
            <w:rFonts w:hint="eastAsia"/>
            <w:kern w:val="2"/>
            <w:szCs w:val="24"/>
            <w:lang w:eastAsia="zh-TW"/>
          </w:rPr>
          <w:t>畫面</w:t>
        </w:r>
        <w:r w:rsidRPr="00363F0D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重</w:t>
        </w:r>
        <w:r w:rsidRPr="00363F0D">
          <w:rPr>
            <w:rFonts w:hint="eastAsia"/>
            <w:kern w:val="2"/>
            <w:szCs w:val="24"/>
            <w:lang w:eastAsia="zh-TW"/>
          </w:rPr>
          <w:t>度</w:t>
        </w:r>
        <w:r w:rsidRPr="00363F0D">
          <w:rPr>
            <w:rFonts w:hint="eastAsia"/>
            <w:kern w:val="2"/>
            <w:szCs w:val="24"/>
            <w:lang w:eastAsia="zh-TW"/>
          </w:rPr>
          <w:t>CHECK BOX</w:t>
        </w:r>
        <w:r w:rsidRPr="00363F0D">
          <w:rPr>
            <w:rFonts w:hint="eastAsia"/>
            <w:b/>
            <w:kern w:val="2"/>
            <w:szCs w:val="24"/>
            <w:lang w:eastAsia="zh-TW"/>
          </w:rPr>
          <w:t>打勾，就寫</w:t>
        </w:r>
        <w:r w:rsidRPr="00363F0D">
          <w:rPr>
            <w:b/>
            <w:kern w:val="2"/>
            <w:szCs w:val="24"/>
            <w:lang w:eastAsia="zh-TW"/>
          </w:rPr>
          <w:t>”</w:t>
        </w:r>
        <w:r w:rsidRPr="00363F0D">
          <w:rPr>
            <w:rFonts w:hint="eastAsia"/>
            <w:b/>
            <w:kern w:val="2"/>
            <w:szCs w:val="24"/>
            <w:lang w:eastAsia="zh-TW"/>
          </w:rPr>
          <w:t>1</w:t>
        </w:r>
        <w:r w:rsidRPr="00363F0D">
          <w:rPr>
            <w:b/>
            <w:kern w:val="2"/>
            <w:szCs w:val="24"/>
            <w:lang w:eastAsia="zh-TW"/>
          </w:rPr>
          <w:t>”</w:t>
        </w:r>
        <w:r w:rsidRPr="00363F0D">
          <w:rPr>
            <w:rFonts w:hint="eastAsia"/>
            <w:b/>
            <w:kern w:val="2"/>
            <w:szCs w:val="24"/>
            <w:lang w:eastAsia="zh-TW"/>
          </w:rPr>
          <w:t>入</w:t>
        </w:r>
        <w:r w:rsidRPr="00363F0D">
          <w:rPr>
            <w:kern w:val="2"/>
            <w:szCs w:val="24"/>
            <w:lang w:eastAsia="zh-TW"/>
          </w:rPr>
          <w:t>DBAA.DTAAC170</w:t>
        </w:r>
        <w:r w:rsidRPr="00363F0D"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重</w:t>
        </w:r>
        <w:r w:rsidRPr="00363F0D">
          <w:rPr>
            <w:rFonts w:hint="eastAsia"/>
            <w:kern w:val="2"/>
            <w:szCs w:val="24"/>
            <w:lang w:eastAsia="zh-TW"/>
          </w:rPr>
          <w:t>度；不打勾就寫</w:t>
        </w:r>
        <w:r w:rsidRPr="00363F0D">
          <w:rPr>
            <w:kern w:val="2"/>
            <w:szCs w:val="24"/>
            <w:lang w:eastAsia="zh-TW"/>
          </w:rPr>
          <w:t>”</w:t>
        </w:r>
        <w:r w:rsidRPr="00363F0D">
          <w:rPr>
            <w:rFonts w:hint="eastAsia"/>
            <w:kern w:val="2"/>
            <w:szCs w:val="24"/>
            <w:lang w:eastAsia="zh-TW"/>
          </w:rPr>
          <w:t>0</w:t>
        </w:r>
        <w:r w:rsidRPr="00363F0D">
          <w:rPr>
            <w:kern w:val="2"/>
            <w:szCs w:val="24"/>
            <w:lang w:eastAsia="zh-TW"/>
          </w:rPr>
          <w:t>”</w:t>
        </w:r>
        <w:r w:rsidRPr="00363F0D">
          <w:rPr>
            <w:rFonts w:hint="eastAsia"/>
            <w:kern w:val="2"/>
            <w:szCs w:val="24"/>
            <w:lang w:eastAsia="zh-TW"/>
          </w:rPr>
          <w:t>。</w:t>
        </w:r>
      </w:ins>
    </w:p>
    <w:p w:rsidR="003E3204" w:rsidRDefault="003E3204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83" w:author="李明諭" w:date="2016-06-08T14:29:00Z">
        <w:r>
          <w:rPr>
            <w:rFonts w:hint="eastAsia"/>
            <w:kern w:val="2"/>
            <w:szCs w:val="24"/>
            <w:lang w:eastAsia="zh-TW"/>
          </w:rPr>
          <w:t>該疾病代碼之</w:t>
        </w:r>
        <w:r>
          <w:rPr>
            <w:rFonts w:hint="eastAsia"/>
            <w:kern w:val="2"/>
            <w:szCs w:val="24"/>
            <w:lang w:eastAsia="zh-TW"/>
          </w:rPr>
          <w:t>CHECK BOX</w:t>
        </w:r>
        <w:r w:rsidRPr="002D462F">
          <w:rPr>
            <w:rFonts w:hint="eastAsia"/>
            <w:b/>
            <w:kern w:val="2"/>
            <w:szCs w:val="24"/>
            <w:lang w:eastAsia="zh-TW"/>
          </w:rPr>
          <w:t>打勾</w:t>
        </w:r>
        <w:r>
          <w:rPr>
            <w:rFonts w:hint="eastAsia"/>
            <w:b/>
            <w:kern w:val="2"/>
            <w:szCs w:val="24"/>
            <w:lang w:eastAsia="zh-TW"/>
          </w:rPr>
          <w:t>，</w:t>
        </w:r>
        <w:r>
          <w:rPr>
            <w:rFonts w:hint="eastAsia"/>
            <w:kern w:val="2"/>
            <w:szCs w:val="24"/>
            <w:lang w:eastAsia="zh-TW"/>
          </w:rPr>
          <w:t>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疾病及畫面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意外</w:t>
        </w:r>
      </w:ins>
      <w:ins w:id="84" w:author="馬慈蓮" w:date="2017-03-27T10:59:00Z">
        <w:r w:rsidR="0094062B">
          <w:rPr>
            <w:rFonts w:hint="eastAsia"/>
            <w:kern w:val="2"/>
            <w:szCs w:val="24"/>
            <w:lang w:eastAsia="zh-TW"/>
          </w:rPr>
          <w:t>、輕度</w:t>
        </w:r>
      </w:ins>
      <w:ins w:id="85" w:author="馬慈蓮" w:date="2017-03-27T11:00:00Z">
        <w:r w:rsidR="0094062B">
          <w:rPr>
            <w:rFonts w:hint="eastAsia"/>
            <w:kern w:val="2"/>
            <w:szCs w:val="24"/>
            <w:lang w:eastAsia="zh-TW"/>
          </w:rPr>
          <w:t>、重度</w:t>
        </w:r>
      </w:ins>
      <w:ins w:id="86" w:author="李明諭" w:date="2016-06-08T14:29:00Z">
        <w:r>
          <w:rPr>
            <w:rFonts w:hint="eastAsia"/>
            <w:kern w:val="2"/>
            <w:szCs w:val="24"/>
            <w:lang w:eastAsia="zh-TW"/>
          </w:rPr>
          <w:t>就預設打勾</w:t>
        </w:r>
      </w:ins>
      <w:ins w:id="87" w:author="李明諭" w:date="2016-06-08T14:30:00Z"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584F97" w:rsidRDefault="00584F97" w:rsidP="00584F9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紀錄新增</w:t>
      </w:r>
      <w:r>
        <w:rPr>
          <w:rFonts w:hint="eastAsia"/>
          <w:kern w:val="2"/>
          <w:szCs w:val="24"/>
          <w:lang w:eastAsia="zh-TW"/>
        </w:rPr>
        <w:t>LOG:</w:t>
      </w:r>
    </w:p>
    <w:p w:rsidR="006138C2" w:rsidRDefault="006138C2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lastRenderedPageBreak/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_LOG VALUE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登入者</w:t>
      </w:r>
      <w:r>
        <w:rPr>
          <w:rFonts w:hint="eastAsia"/>
          <w:kern w:val="2"/>
          <w:szCs w:val="24"/>
          <w:lang w:eastAsia="zh-TW"/>
        </w:rPr>
        <w:t xml:space="preserve">ID, </w:t>
      </w:r>
      <w:r>
        <w:rPr>
          <w:rFonts w:hint="eastAsia"/>
          <w:kern w:val="2"/>
          <w:szCs w:val="24"/>
          <w:lang w:eastAsia="zh-TW"/>
        </w:rPr>
        <w:t>登入者姓名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現在時間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88" w:author="李明諭" w:date="2016-06-08T14:24:00Z"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ins w:id="89" w:author="馬慈蓮" w:date="2017-03-27T11:00:00Z">
        <w:r w:rsidR="005075F9">
          <w:rPr>
            <w:rFonts w:hint="eastAsia"/>
            <w:kern w:val="2"/>
            <w:szCs w:val="24"/>
            <w:lang w:eastAsia="zh-TW"/>
          </w:rPr>
          <w:t xml:space="preserve">, </w:t>
        </w:r>
        <w:r w:rsidR="005075F9">
          <w:rPr>
            <w:rFonts w:hint="eastAsia"/>
            <w:kern w:val="2"/>
            <w:szCs w:val="24"/>
            <w:lang w:eastAsia="zh-TW"/>
          </w:rPr>
          <w:t>畫面</w:t>
        </w:r>
        <w:r w:rsidR="005075F9">
          <w:rPr>
            <w:rFonts w:hint="eastAsia"/>
            <w:kern w:val="2"/>
            <w:szCs w:val="24"/>
            <w:lang w:eastAsia="zh-TW"/>
          </w:rPr>
          <w:t>.</w:t>
        </w:r>
        <w:r w:rsidR="005075F9">
          <w:rPr>
            <w:rFonts w:hint="eastAsia"/>
            <w:kern w:val="2"/>
            <w:szCs w:val="24"/>
            <w:lang w:eastAsia="zh-TW"/>
          </w:rPr>
          <w:t>輕度，畫面</w:t>
        </w:r>
        <w:r w:rsidR="005075F9">
          <w:rPr>
            <w:rFonts w:hint="eastAsia"/>
            <w:kern w:val="2"/>
            <w:szCs w:val="24"/>
            <w:lang w:eastAsia="zh-TW"/>
          </w:rPr>
          <w:t>.</w:t>
        </w:r>
        <w:r w:rsidR="005075F9">
          <w:rPr>
            <w:rFonts w:hint="eastAsia"/>
            <w:kern w:val="2"/>
            <w:szCs w:val="24"/>
            <w:lang w:eastAsia="zh-TW"/>
          </w:rPr>
          <w:t>重度</w:t>
        </w:r>
      </w:ins>
      <w:r>
        <w:rPr>
          <w:rFonts w:hint="eastAsia"/>
          <w:kern w:val="2"/>
          <w:szCs w:val="24"/>
          <w:lang w:eastAsia="zh-TW"/>
        </w:rPr>
        <w:t>)</w:t>
      </w:r>
    </w:p>
    <w:p w:rsidR="006138C2" w:rsidRDefault="006138C2" w:rsidP="006138C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:</w:t>
      </w:r>
    </w:p>
    <w:p w:rsidR="006138C2" w:rsidRDefault="006138C2" w:rsidP="006138C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險別至資料庫刪除</w:t>
      </w:r>
    </w:p>
    <w:p w:rsidR="006138C2" w:rsidRDefault="006138C2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DELETE FROM </w:t>
      </w:r>
      <w:r w:rsidRPr="006138C2">
        <w:rPr>
          <w:kern w:val="2"/>
          <w:szCs w:val="24"/>
          <w:lang w:eastAsia="zh-TW"/>
        </w:rPr>
        <w:t>DBAA.DTAAC170 WHERE PROD_ID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</w:p>
    <w:p w:rsidR="00584F97" w:rsidRDefault="00584F97" w:rsidP="00584F9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紀錄刪除</w:t>
      </w:r>
      <w:r>
        <w:rPr>
          <w:rFonts w:hint="eastAsia"/>
          <w:kern w:val="2"/>
          <w:szCs w:val="24"/>
          <w:lang w:eastAsia="zh-TW"/>
        </w:rPr>
        <w:t>LOG:</w:t>
      </w:r>
    </w:p>
    <w:p w:rsidR="006138C2" w:rsidRDefault="006138C2" w:rsidP="006138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_LOG VALUE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登入者</w:t>
      </w:r>
      <w:r>
        <w:rPr>
          <w:rFonts w:hint="eastAsia"/>
          <w:kern w:val="2"/>
          <w:szCs w:val="24"/>
          <w:lang w:eastAsia="zh-TW"/>
        </w:rPr>
        <w:t xml:space="preserve">ID, </w:t>
      </w:r>
      <w:r>
        <w:rPr>
          <w:rFonts w:hint="eastAsia"/>
          <w:kern w:val="2"/>
          <w:szCs w:val="24"/>
          <w:lang w:eastAsia="zh-TW"/>
        </w:rPr>
        <w:t>登入者姓名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現在時間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90" w:author="李明諭" w:date="2016-06-08T14:24:00Z"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ins w:id="91" w:author="馬慈蓮" w:date="2017-03-27T11:00:00Z">
        <w:r w:rsidR="005075F9" w:rsidRPr="005075F9">
          <w:rPr>
            <w:rFonts w:hint="eastAsia"/>
            <w:kern w:val="2"/>
            <w:szCs w:val="24"/>
            <w:lang w:eastAsia="zh-TW"/>
          </w:rPr>
          <w:t xml:space="preserve">, </w:t>
        </w:r>
        <w:r w:rsidR="005075F9" w:rsidRPr="005075F9">
          <w:rPr>
            <w:rFonts w:hint="eastAsia"/>
            <w:kern w:val="2"/>
            <w:szCs w:val="24"/>
            <w:lang w:eastAsia="zh-TW"/>
          </w:rPr>
          <w:t>畫面</w:t>
        </w:r>
        <w:r w:rsidR="005075F9" w:rsidRPr="005075F9">
          <w:rPr>
            <w:rFonts w:hint="eastAsia"/>
            <w:kern w:val="2"/>
            <w:szCs w:val="24"/>
            <w:lang w:eastAsia="zh-TW"/>
          </w:rPr>
          <w:t>.</w:t>
        </w:r>
        <w:r w:rsidR="005075F9" w:rsidRPr="005075F9">
          <w:rPr>
            <w:rFonts w:hint="eastAsia"/>
            <w:kern w:val="2"/>
            <w:szCs w:val="24"/>
            <w:lang w:eastAsia="zh-TW"/>
          </w:rPr>
          <w:t>輕度，畫面</w:t>
        </w:r>
        <w:r w:rsidR="005075F9" w:rsidRPr="005075F9">
          <w:rPr>
            <w:rFonts w:hint="eastAsia"/>
            <w:kern w:val="2"/>
            <w:szCs w:val="24"/>
            <w:lang w:eastAsia="zh-TW"/>
          </w:rPr>
          <w:t>.</w:t>
        </w:r>
        <w:r w:rsidR="005075F9" w:rsidRPr="005075F9">
          <w:rPr>
            <w:rFonts w:hint="eastAsia"/>
            <w:kern w:val="2"/>
            <w:szCs w:val="24"/>
            <w:lang w:eastAsia="zh-TW"/>
          </w:rPr>
          <w:t>重度</w:t>
        </w:r>
      </w:ins>
      <w:r>
        <w:rPr>
          <w:rFonts w:hint="eastAsia"/>
          <w:kern w:val="2"/>
          <w:szCs w:val="24"/>
          <w:lang w:eastAsia="zh-TW"/>
        </w:rPr>
        <w:t>)</w:t>
      </w:r>
    </w:p>
    <w:p w:rsidR="002C4E52" w:rsidRDefault="002C4E52" w:rsidP="002C4E5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>:</w:t>
      </w:r>
    </w:p>
    <w:p w:rsidR="002C4E52" w:rsidRDefault="002C4E52" w:rsidP="002C4E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38C2"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畫面疾病類別及種類更新至資料庫</w:t>
      </w:r>
    </w:p>
    <w:p w:rsidR="00E70D80" w:rsidRDefault="00E70D80" w:rsidP="00E70D8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紀錄更新前</w:t>
      </w:r>
      <w:r w:rsidR="00584F97">
        <w:rPr>
          <w:rFonts w:hint="eastAsia"/>
          <w:kern w:val="2"/>
          <w:szCs w:val="24"/>
          <w:lang w:eastAsia="zh-TW"/>
        </w:rPr>
        <w:t>LOG</w:t>
      </w:r>
      <w:r>
        <w:rPr>
          <w:rFonts w:hint="eastAsia"/>
          <w:kern w:val="2"/>
          <w:szCs w:val="24"/>
          <w:lang w:eastAsia="zh-TW"/>
        </w:rPr>
        <w:t>:</w:t>
      </w:r>
    </w:p>
    <w:p w:rsidR="00216854" w:rsidRDefault="00216854" w:rsidP="00E70D8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_LOG VALUE (</w:t>
      </w:r>
      <w:r>
        <w:rPr>
          <w:kern w:val="2"/>
          <w:szCs w:val="24"/>
          <w:lang w:eastAsia="zh-TW"/>
        </w:rPr>
        <w:t>‘</w:t>
      </w:r>
      <w:r w:rsidR="00E70D80">
        <w:rPr>
          <w:rFonts w:hint="eastAsia"/>
          <w:kern w:val="2"/>
          <w:szCs w:val="24"/>
          <w:lang w:eastAsia="zh-TW"/>
        </w:rPr>
        <w:t>B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登入者</w:t>
      </w:r>
      <w:r>
        <w:rPr>
          <w:rFonts w:hint="eastAsia"/>
          <w:kern w:val="2"/>
          <w:szCs w:val="24"/>
          <w:lang w:eastAsia="zh-TW"/>
        </w:rPr>
        <w:t xml:space="preserve">ID, </w:t>
      </w:r>
      <w:r>
        <w:rPr>
          <w:rFonts w:hint="eastAsia"/>
          <w:kern w:val="2"/>
          <w:szCs w:val="24"/>
          <w:lang w:eastAsia="zh-TW"/>
        </w:rPr>
        <w:t>登入者姓名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現在時間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92" w:author="李明諭" w:date="2016-06-08T14:25:00Z"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ins w:id="93" w:author="馬慈蓮" w:date="2017-03-27T11:00:00Z">
        <w:r w:rsidR="005075F9" w:rsidRPr="005075F9">
          <w:rPr>
            <w:rFonts w:hint="eastAsia"/>
            <w:kern w:val="2"/>
            <w:szCs w:val="24"/>
            <w:lang w:eastAsia="zh-TW"/>
          </w:rPr>
          <w:t xml:space="preserve">, </w:t>
        </w:r>
        <w:r w:rsidR="005075F9" w:rsidRPr="005075F9">
          <w:rPr>
            <w:rFonts w:hint="eastAsia"/>
            <w:kern w:val="2"/>
            <w:szCs w:val="24"/>
            <w:lang w:eastAsia="zh-TW"/>
          </w:rPr>
          <w:t>畫面</w:t>
        </w:r>
        <w:r w:rsidR="005075F9" w:rsidRPr="005075F9">
          <w:rPr>
            <w:rFonts w:hint="eastAsia"/>
            <w:kern w:val="2"/>
            <w:szCs w:val="24"/>
            <w:lang w:eastAsia="zh-TW"/>
          </w:rPr>
          <w:t>.</w:t>
        </w:r>
        <w:r w:rsidR="005075F9" w:rsidRPr="005075F9">
          <w:rPr>
            <w:rFonts w:hint="eastAsia"/>
            <w:kern w:val="2"/>
            <w:szCs w:val="24"/>
            <w:lang w:eastAsia="zh-TW"/>
          </w:rPr>
          <w:t>輕度，畫面</w:t>
        </w:r>
        <w:r w:rsidR="005075F9" w:rsidRPr="005075F9">
          <w:rPr>
            <w:rFonts w:hint="eastAsia"/>
            <w:kern w:val="2"/>
            <w:szCs w:val="24"/>
            <w:lang w:eastAsia="zh-TW"/>
          </w:rPr>
          <w:t>.</w:t>
        </w:r>
        <w:r w:rsidR="005075F9" w:rsidRPr="005075F9">
          <w:rPr>
            <w:rFonts w:hint="eastAsia"/>
            <w:kern w:val="2"/>
            <w:szCs w:val="24"/>
            <w:lang w:eastAsia="zh-TW"/>
          </w:rPr>
          <w:t>重度</w:t>
        </w:r>
      </w:ins>
      <w:r>
        <w:rPr>
          <w:rFonts w:hint="eastAsia"/>
          <w:kern w:val="2"/>
          <w:szCs w:val="24"/>
          <w:lang w:eastAsia="zh-TW"/>
        </w:rPr>
        <w:t>)</w:t>
      </w:r>
    </w:p>
    <w:p w:rsidR="00216854" w:rsidRDefault="00E70D80" w:rsidP="00E70D8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險別至資料庫刪除</w:t>
      </w:r>
      <w:r>
        <w:rPr>
          <w:rFonts w:hint="eastAsia"/>
          <w:kern w:val="2"/>
          <w:szCs w:val="24"/>
          <w:lang w:eastAsia="zh-TW"/>
        </w:rPr>
        <w:t>:</w:t>
      </w:r>
    </w:p>
    <w:p w:rsidR="00E70D80" w:rsidRDefault="00E70D80" w:rsidP="00E70D8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DELETE FROM </w:t>
      </w:r>
      <w:r w:rsidRPr="006138C2">
        <w:rPr>
          <w:kern w:val="2"/>
          <w:szCs w:val="24"/>
          <w:lang w:eastAsia="zh-TW"/>
        </w:rPr>
        <w:t>DBAA.DTAAC170 WHERE PROD_ID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</w:p>
    <w:p w:rsidR="00E70D80" w:rsidRDefault="00E70D80" w:rsidP="00E70D8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38C2"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畫面疾病類別及種類新增至資料庫</w:t>
      </w:r>
      <w:r>
        <w:rPr>
          <w:rFonts w:hint="eastAsia"/>
          <w:kern w:val="2"/>
          <w:szCs w:val="24"/>
          <w:lang w:eastAsia="zh-TW"/>
        </w:rPr>
        <w:t>:</w:t>
      </w:r>
    </w:p>
    <w:p w:rsidR="00E70D80" w:rsidRDefault="00E70D80" w:rsidP="00E70D8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 xml:space="preserve"> VALUE (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94" w:author="李明諭" w:date="2016-06-08T14:25:00Z"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ins w:id="95" w:author="馬慈蓮" w:date="2017-03-27T11:00:00Z">
        <w:r w:rsidR="00FF492B" w:rsidRPr="00FF492B">
          <w:rPr>
            <w:rFonts w:hint="eastAsia"/>
            <w:kern w:val="2"/>
            <w:szCs w:val="24"/>
            <w:lang w:eastAsia="zh-TW"/>
          </w:rPr>
          <w:t xml:space="preserve">, </w:t>
        </w:r>
        <w:r w:rsidR="00FF492B" w:rsidRPr="00FF492B">
          <w:rPr>
            <w:rFonts w:hint="eastAsia"/>
            <w:kern w:val="2"/>
            <w:szCs w:val="24"/>
            <w:lang w:eastAsia="zh-TW"/>
          </w:rPr>
          <w:t>畫面</w:t>
        </w:r>
        <w:r w:rsidR="00FF492B" w:rsidRPr="00FF492B">
          <w:rPr>
            <w:rFonts w:hint="eastAsia"/>
            <w:kern w:val="2"/>
            <w:szCs w:val="24"/>
            <w:lang w:eastAsia="zh-TW"/>
          </w:rPr>
          <w:t>.</w:t>
        </w:r>
        <w:r w:rsidR="00FF492B" w:rsidRPr="00FF492B">
          <w:rPr>
            <w:rFonts w:hint="eastAsia"/>
            <w:kern w:val="2"/>
            <w:szCs w:val="24"/>
            <w:lang w:eastAsia="zh-TW"/>
          </w:rPr>
          <w:t>輕度，畫面</w:t>
        </w:r>
        <w:r w:rsidR="00FF492B" w:rsidRPr="00FF492B">
          <w:rPr>
            <w:rFonts w:hint="eastAsia"/>
            <w:kern w:val="2"/>
            <w:szCs w:val="24"/>
            <w:lang w:eastAsia="zh-TW"/>
          </w:rPr>
          <w:t>.</w:t>
        </w:r>
        <w:r w:rsidR="00FF492B" w:rsidRPr="00FF492B">
          <w:rPr>
            <w:rFonts w:hint="eastAsia"/>
            <w:kern w:val="2"/>
            <w:szCs w:val="24"/>
            <w:lang w:eastAsia="zh-TW"/>
          </w:rPr>
          <w:t>重度</w:t>
        </w:r>
      </w:ins>
      <w:r>
        <w:rPr>
          <w:rFonts w:hint="eastAsia"/>
          <w:kern w:val="2"/>
          <w:szCs w:val="24"/>
          <w:lang w:eastAsia="zh-TW"/>
        </w:rPr>
        <w:t>)</w:t>
      </w:r>
    </w:p>
    <w:p w:rsidR="00E70D80" w:rsidRDefault="00E70D80" w:rsidP="00E70D8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紀錄更新後</w:t>
      </w:r>
      <w:r w:rsidR="00584F97">
        <w:rPr>
          <w:rFonts w:hint="eastAsia"/>
          <w:kern w:val="2"/>
          <w:szCs w:val="24"/>
          <w:lang w:eastAsia="zh-TW"/>
        </w:rPr>
        <w:t>LOG</w:t>
      </w:r>
      <w:r>
        <w:rPr>
          <w:rFonts w:hint="eastAsia"/>
          <w:kern w:val="2"/>
          <w:szCs w:val="24"/>
          <w:lang w:eastAsia="zh-TW"/>
        </w:rPr>
        <w:t>:</w:t>
      </w:r>
    </w:p>
    <w:p w:rsidR="00967634" w:rsidRPr="00584F97" w:rsidRDefault="00E70D80" w:rsidP="00584F9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NSERT INTO </w:t>
      </w:r>
      <w:r w:rsidRPr="006138C2">
        <w:rPr>
          <w:kern w:val="2"/>
          <w:szCs w:val="24"/>
          <w:lang w:eastAsia="zh-TW"/>
        </w:rPr>
        <w:t>DBAA.DTAAC170</w:t>
      </w:r>
      <w:r>
        <w:rPr>
          <w:rFonts w:hint="eastAsia"/>
          <w:kern w:val="2"/>
          <w:szCs w:val="24"/>
          <w:lang w:eastAsia="zh-TW"/>
        </w:rPr>
        <w:t>_LOG VALUE (</w:t>
      </w:r>
      <w:r>
        <w:rPr>
          <w:kern w:val="2"/>
          <w:szCs w:val="24"/>
          <w:lang w:eastAsia="zh-TW"/>
        </w:rPr>
        <w:t>‘</w:t>
      </w:r>
      <w:r w:rsidR="00584F97"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登入者</w:t>
      </w:r>
      <w:r>
        <w:rPr>
          <w:rFonts w:hint="eastAsia"/>
          <w:kern w:val="2"/>
          <w:szCs w:val="24"/>
          <w:lang w:eastAsia="zh-TW"/>
        </w:rPr>
        <w:t xml:space="preserve">ID, </w:t>
      </w:r>
      <w:r>
        <w:rPr>
          <w:rFonts w:hint="eastAsia"/>
          <w:kern w:val="2"/>
          <w:szCs w:val="24"/>
          <w:lang w:eastAsia="zh-TW"/>
        </w:rPr>
        <w:t>登入者姓名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現在時間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疾病類別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疾病種類</w:t>
      </w:r>
      <w:ins w:id="96" w:author="李明諭" w:date="2016-06-08T14:25:00Z"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 w:rsidRPr="009C5F5A">
          <w:rPr>
            <w:rFonts w:hint="eastAsia"/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疾病</w:t>
        </w:r>
        <w:r w:rsidR="009C5F5A">
          <w:rPr>
            <w:rFonts w:hint="eastAsia"/>
            <w:kern w:val="2"/>
            <w:szCs w:val="24"/>
            <w:lang w:eastAsia="zh-TW"/>
          </w:rPr>
          <w:t>,</w:t>
        </w:r>
        <w:r w:rsidR="009C5F5A">
          <w:rPr>
            <w:kern w:val="2"/>
            <w:szCs w:val="24"/>
            <w:lang w:eastAsia="zh-TW"/>
          </w:rPr>
          <w:t xml:space="preserve"> </w:t>
        </w:r>
        <w:r w:rsidR="009C5F5A">
          <w:rPr>
            <w:rFonts w:hint="eastAsia"/>
            <w:kern w:val="2"/>
            <w:szCs w:val="24"/>
            <w:lang w:eastAsia="zh-TW"/>
          </w:rPr>
          <w:t>畫面</w:t>
        </w:r>
        <w:r w:rsidR="009C5F5A">
          <w:rPr>
            <w:rFonts w:hint="eastAsia"/>
            <w:kern w:val="2"/>
            <w:szCs w:val="24"/>
            <w:lang w:eastAsia="zh-TW"/>
          </w:rPr>
          <w:t>.</w:t>
        </w:r>
        <w:r w:rsidR="009C5F5A">
          <w:rPr>
            <w:rFonts w:hint="eastAsia"/>
            <w:kern w:val="2"/>
            <w:szCs w:val="24"/>
            <w:lang w:eastAsia="zh-TW"/>
          </w:rPr>
          <w:t>意外</w:t>
        </w:r>
      </w:ins>
      <w:ins w:id="97" w:author="馬慈蓮" w:date="2017-03-27T11:01:00Z">
        <w:r w:rsidR="00FF492B" w:rsidRPr="00FF492B">
          <w:rPr>
            <w:rFonts w:hint="eastAsia"/>
            <w:kern w:val="2"/>
            <w:szCs w:val="24"/>
            <w:lang w:eastAsia="zh-TW"/>
          </w:rPr>
          <w:t xml:space="preserve">, </w:t>
        </w:r>
        <w:r w:rsidR="00FF492B" w:rsidRPr="00FF492B">
          <w:rPr>
            <w:rFonts w:hint="eastAsia"/>
            <w:kern w:val="2"/>
            <w:szCs w:val="24"/>
            <w:lang w:eastAsia="zh-TW"/>
          </w:rPr>
          <w:t>畫面</w:t>
        </w:r>
        <w:r w:rsidR="00FF492B" w:rsidRPr="00FF492B">
          <w:rPr>
            <w:rFonts w:hint="eastAsia"/>
            <w:kern w:val="2"/>
            <w:szCs w:val="24"/>
            <w:lang w:eastAsia="zh-TW"/>
          </w:rPr>
          <w:t>.</w:t>
        </w:r>
        <w:r w:rsidR="00FF492B" w:rsidRPr="00FF492B">
          <w:rPr>
            <w:rFonts w:hint="eastAsia"/>
            <w:kern w:val="2"/>
            <w:szCs w:val="24"/>
            <w:lang w:eastAsia="zh-TW"/>
          </w:rPr>
          <w:t>輕度，畫面</w:t>
        </w:r>
        <w:r w:rsidR="00FF492B" w:rsidRPr="00FF492B">
          <w:rPr>
            <w:rFonts w:hint="eastAsia"/>
            <w:kern w:val="2"/>
            <w:szCs w:val="24"/>
            <w:lang w:eastAsia="zh-TW"/>
          </w:rPr>
          <w:t>.</w:t>
        </w:r>
        <w:r w:rsidR="00FF492B" w:rsidRPr="00FF492B">
          <w:rPr>
            <w:rFonts w:hint="eastAsia"/>
            <w:kern w:val="2"/>
            <w:szCs w:val="24"/>
            <w:lang w:eastAsia="zh-TW"/>
          </w:rPr>
          <w:t>重度</w:t>
        </w:r>
      </w:ins>
      <w:r>
        <w:rPr>
          <w:rFonts w:hint="eastAsia"/>
          <w:kern w:val="2"/>
          <w:szCs w:val="24"/>
          <w:lang w:eastAsia="zh-TW"/>
        </w:rPr>
        <w:t>)</w:t>
      </w:r>
      <w:r w:rsidR="00584F97">
        <w:rPr>
          <w:rFonts w:hint="eastAsia"/>
          <w:kern w:val="2"/>
          <w:szCs w:val="24"/>
          <w:lang w:eastAsia="zh-TW"/>
        </w:rPr>
        <w:tab/>
      </w:r>
    </w:p>
    <w:sectPr w:rsidR="00967634" w:rsidRPr="00584F97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0B7" w:rsidRDefault="00ED60B7">
      <w:r>
        <w:separator/>
      </w:r>
    </w:p>
  </w:endnote>
  <w:endnote w:type="continuationSeparator" w:id="0">
    <w:p w:rsidR="00ED60B7" w:rsidRDefault="00ED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8E3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0B7" w:rsidRDefault="00ED60B7">
      <w:r>
        <w:separator/>
      </w:r>
    </w:p>
  </w:footnote>
  <w:footnote w:type="continuationSeparator" w:id="0">
    <w:p w:rsidR="00ED60B7" w:rsidRDefault="00ED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E00CF08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4263"/>
    <w:rsid w:val="00094385"/>
    <w:rsid w:val="000E6B74"/>
    <w:rsid w:val="00102704"/>
    <w:rsid w:val="001C2E9D"/>
    <w:rsid w:val="00216854"/>
    <w:rsid w:val="00295717"/>
    <w:rsid w:val="002C4E52"/>
    <w:rsid w:val="002D1E71"/>
    <w:rsid w:val="002D462F"/>
    <w:rsid w:val="0030684B"/>
    <w:rsid w:val="00322EC5"/>
    <w:rsid w:val="00363F0D"/>
    <w:rsid w:val="003828E3"/>
    <w:rsid w:val="003E3204"/>
    <w:rsid w:val="00450590"/>
    <w:rsid w:val="00454837"/>
    <w:rsid w:val="004F1B6C"/>
    <w:rsid w:val="005075F9"/>
    <w:rsid w:val="0053156D"/>
    <w:rsid w:val="00584F97"/>
    <w:rsid w:val="005A39BD"/>
    <w:rsid w:val="006138C2"/>
    <w:rsid w:val="00674AD6"/>
    <w:rsid w:val="006934ED"/>
    <w:rsid w:val="00722DEE"/>
    <w:rsid w:val="0077619C"/>
    <w:rsid w:val="007A745B"/>
    <w:rsid w:val="0080123D"/>
    <w:rsid w:val="008237AC"/>
    <w:rsid w:val="0094062B"/>
    <w:rsid w:val="00967634"/>
    <w:rsid w:val="009C5F5A"/>
    <w:rsid w:val="00A138DF"/>
    <w:rsid w:val="00A156CA"/>
    <w:rsid w:val="00A37364"/>
    <w:rsid w:val="00AF673D"/>
    <w:rsid w:val="00BD1607"/>
    <w:rsid w:val="00C34373"/>
    <w:rsid w:val="00CD0C88"/>
    <w:rsid w:val="00CF224E"/>
    <w:rsid w:val="00E70D80"/>
    <w:rsid w:val="00EA7FB3"/>
    <w:rsid w:val="00EB43A9"/>
    <w:rsid w:val="00ED60B7"/>
    <w:rsid w:val="00FC2209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148104-C7E9-4C44-8337-398E0FF6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paragraph" w:styleId="a9">
    <w:name w:val="Balloon Text"/>
    <w:basedOn w:val="a"/>
    <w:link w:val="aa"/>
    <w:rsid w:val="00A156C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rsid w:val="00A156CA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Links>
    <vt:vector size="6" baseType="variant">
      <vt:variant>
        <vt:i4>1968871247</vt:i4>
      </vt:variant>
      <vt:variant>
        <vt:i4>3</vt:i4>
      </vt:variant>
      <vt:variant>
        <vt:i4>0</vt:i4>
      </vt:variant>
      <vt:variant>
        <vt:i4>5</vt:i4>
      </vt:variant>
      <vt:variant>
        <vt:lpwstr>../畫面/UCAAC01700.html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