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9"/>
                <w:attr w:name="Year" w:val="2009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66CF1">
                <w:rPr>
                  <w:rFonts w:ascii="細明體" w:eastAsia="細明體" w:hAnsi="細明體" w:hint="eastAsia"/>
                  <w:lang w:eastAsia="zh-TW"/>
                </w:rPr>
                <w:t>9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66CF1">
                <w:rPr>
                  <w:rFonts w:ascii="細明體" w:eastAsia="細明體" w:hAnsi="細明體" w:hint="eastAsia"/>
                  <w:lang w:eastAsia="zh-TW"/>
                </w:rPr>
                <w:t>9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66CF1">
                <w:rPr>
                  <w:rFonts w:ascii="細明體" w:eastAsia="細明體" w:hAnsi="細明體" w:hint="eastAsia"/>
                  <w:lang w:eastAsia="zh-TW"/>
                </w:rPr>
                <w:t>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CE765A" w:rsidRDefault="00C622D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每日</w:t>
            </w:r>
            <w:r w:rsidR="00CC085B">
              <w:rPr>
                <w:rFonts w:ascii="細明體" w:eastAsia="細明體" w:hAnsi="細明體" w:hint="eastAsia"/>
                <w:lang w:eastAsia="zh-TW"/>
              </w:rPr>
              <w:t>將原理賠明細與天數合併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766CF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1948C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8C8" w:rsidRDefault="001948C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10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2009/9/10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8C8" w:rsidRDefault="001948C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8C8" w:rsidRDefault="00A773B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用新版理算模組</w:t>
            </w:r>
            <w:r w:rsidR="00D73408">
              <w:rPr>
                <w:rFonts w:ascii="細明體" w:eastAsia="細明體" w:hAnsi="細明體" w:hint="eastAsia"/>
                <w:lang w:eastAsia="zh-TW"/>
              </w:rPr>
              <w:t>計算</w:t>
            </w:r>
            <w:r w:rsidR="00E459A6">
              <w:rPr>
                <w:rFonts w:ascii="細明體" w:eastAsia="細明體" w:hAnsi="細明體" w:hint="eastAsia"/>
                <w:lang w:eastAsia="zh-TW"/>
              </w:rPr>
              <w:t>理賠紀錄</w:t>
            </w:r>
            <w:r w:rsidR="007F3A1B">
              <w:rPr>
                <w:rFonts w:ascii="細明體" w:eastAsia="細明體" w:hAnsi="細明體" w:hint="eastAsia"/>
                <w:lang w:eastAsia="zh-TW"/>
              </w:rPr>
              <w:t>比較</w:t>
            </w:r>
            <w:r w:rsidR="00E459A6">
              <w:rPr>
                <w:rFonts w:ascii="細明體" w:eastAsia="細明體" w:hAnsi="細明體" w:hint="eastAsia"/>
                <w:lang w:eastAsia="zh-TW"/>
              </w:rPr>
              <w:t>結果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48C8" w:rsidRDefault="00A773B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A6411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12" w:rsidRDefault="00A6411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21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2009/9/21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12" w:rsidRDefault="00A6411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12" w:rsidRDefault="00A6411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增加計算結果寫入檔案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112" w:rsidRDefault="00A6411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A371D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1D1" w:rsidRDefault="00A371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0"/>
                <w:attr w:name="Year" w:val="2009"/>
              </w:smartTagPr>
              <w:r>
                <w:rPr>
                  <w:rFonts w:ascii="細明體" w:eastAsia="細明體" w:hAnsi="細明體"/>
                  <w:lang w:eastAsia="zh-TW"/>
                </w:rPr>
                <w:t>2009/10/1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1D1" w:rsidRDefault="00A371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1D1" w:rsidRDefault="00A371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手術療養</w:t>
            </w:r>
            <w:r w:rsidR="00A91CF4">
              <w:rPr>
                <w:rFonts w:ascii="細明體" w:eastAsia="細明體" w:hAnsi="細明體" w:hint="eastAsia"/>
                <w:lang w:eastAsia="zh-TW"/>
              </w:rPr>
              <w:t>也需列入模組比對項目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1D1" w:rsidRDefault="004D67A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804F8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F82" w:rsidRDefault="00804F8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2009/10/2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F82" w:rsidRDefault="00804F8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F82" w:rsidRDefault="001E0A2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增加更新欄位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4F82" w:rsidRDefault="000B31C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3C777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75" w:rsidRDefault="003C777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5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2009/10/5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75" w:rsidRDefault="003C777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75" w:rsidRDefault="003C777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出院、在家療養也需列入模組比對項目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7775" w:rsidRDefault="003C777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4E7E7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E7A" w:rsidRDefault="004E7E7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10"/>
                <w:attr w:name="Year" w:val="2009"/>
              </w:smartTagPr>
              <w:r>
                <w:rPr>
                  <w:rFonts w:ascii="細明體" w:eastAsia="細明體" w:hAnsi="細明體"/>
                  <w:lang w:eastAsia="zh-TW"/>
                </w:rPr>
                <w:t>2009/10/6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E7A" w:rsidRDefault="004E7E7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</w:t>
            </w:r>
            <w:r w:rsidR="0057390B">
              <w:rPr>
                <w:rFonts w:ascii="細明體" w:eastAsia="細明體" w:hAnsi="細明體" w:hint="eastAsia"/>
                <w:lang w:eastAsia="zh-TW"/>
              </w:rPr>
              <w:t>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E7A" w:rsidRDefault="008C6C4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無天數者無法正確轉出，不須特別篩選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E7A" w:rsidRDefault="008C6C4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57390B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90B" w:rsidRDefault="0057390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8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2009/10/8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90B" w:rsidRDefault="0057390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90B" w:rsidRDefault="0057390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增加手術代碼判斷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390B" w:rsidRDefault="0057390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3176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653" w:rsidRDefault="0031765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0"/>
                <w:attr w:name="Year" w:val="2009"/>
              </w:smartTagPr>
              <w:r>
                <w:rPr>
                  <w:rFonts w:ascii="細明體" w:eastAsia="細明體" w:hAnsi="細明體"/>
                  <w:lang w:eastAsia="zh-TW"/>
                </w:rPr>
                <w:t>2009/10/26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653" w:rsidRDefault="0031765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653" w:rsidRDefault="0031765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增加特定保險金代號轉換功能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653" w:rsidRDefault="0031765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976"/>
        <w:gridCol w:w="4564"/>
        <w:gridCol w:w="1499"/>
        <w:gridCol w:w="2033"/>
        <w:tblGridChange w:id="1">
          <w:tblGrid>
            <w:gridCol w:w="1116"/>
            <w:gridCol w:w="976"/>
            <w:gridCol w:w="4564"/>
            <w:gridCol w:w="1499"/>
            <w:gridCol w:w="2033"/>
          </w:tblGrid>
        </w:tblGridChange>
      </w:tblGrid>
      <w:tr w:rsidR="00462F1A" w:rsidRPr="00E8700A" w:rsidTr="00874BAE">
        <w:tc>
          <w:tcPr>
            <w:tcW w:w="1116" w:type="dxa"/>
          </w:tcPr>
          <w:p w:rsidR="00462F1A" w:rsidRPr="00E8700A" w:rsidRDefault="00462F1A" w:rsidP="00874B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462F1A" w:rsidRPr="00E8700A" w:rsidRDefault="00462F1A" w:rsidP="00874B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820" w:type="dxa"/>
          </w:tcPr>
          <w:p w:rsidR="00462F1A" w:rsidRPr="00E8700A" w:rsidRDefault="00462F1A" w:rsidP="00874B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462F1A" w:rsidRPr="00E8700A" w:rsidRDefault="00462F1A" w:rsidP="00874B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462F1A" w:rsidRPr="00E8700A" w:rsidRDefault="00462F1A" w:rsidP="00874B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62F1A" w:rsidRPr="00E8700A" w:rsidTr="00874BAE">
        <w:tc>
          <w:tcPr>
            <w:tcW w:w="1116" w:type="dxa"/>
          </w:tcPr>
          <w:p w:rsidR="00462F1A" w:rsidRPr="00E8700A" w:rsidRDefault="00462F1A" w:rsidP="00874B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5/21</w:t>
            </w:r>
          </w:p>
        </w:tc>
        <w:tc>
          <w:tcPr>
            <w:tcW w:w="1010" w:type="dxa"/>
          </w:tcPr>
          <w:p w:rsidR="00462F1A" w:rsidRPr="00E8700A" w:rsidRDefault="00462F1A" w:rsidP="00874B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820" w:type="dxa"/>
          </w:tcPr>
          <w:p w:rsidR="00462F1A" w:rsidRPr="00E8700A" w:rsidRDefault="00462F1A" w:rsidP="00874BA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門診重複申請試算檢核作業導入</w:t>
            </w:r>
          </w:p>
        </w:tc>
        <w:tc>
          <w:tcPr>
            <w:tcW w:w="1566" w:type="dxa"/>
          </w:tcPr>
          <w:p w:rsidR="00462F1A" w:rsidRPr="00E8700A" w:rsidRDefault="00462F1A" w:rsidP="00874B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462F1A" w:rsidRPr="00D13B71" w:rsidRDefault="00462F1A" w:rsidP="00874BA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13B71">
              <w:rPr>
                <w:sz w:val="20"/>
                <w:szCs w:val="20"/>
              </w:rPr>
              <w:t>130423000391</w:t>
            </w:r>
          </w:p>
        </w:tc>
      </w:tr>
    </w:tbl>
    <w:p w:rsidR="00462F1A" w:rsidRDefault="00462F1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C622D9" w:rsidRDefault="00D76338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D76338">
              <w:rPr>
                <w:rFonts w:ascii="細明體" w:eastAsia="細明體" w:hAnsi="細明體" w:hint="eastAsia"/>
                <w:sz w:val="20"/>
                <w:szCs w:val="20"/>
              </w:rPr>
              <w:t>每日將原理賠明細與天數合併至DTAABN01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5218E0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5218E0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CE765A" w:rsidRDefault="00724B23" w:rsidP="004C7E4A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產生</w:t>
            </w:r>
            <w:r w:rsidR="00A06978">
              <w:rPr>
                <w:rFonts w:ascii="細明體" w:eastAsia="細明體" w:hAnsi="細明體" w:hint="eastAsia"/>
                <w:sz w:val="20"/>
                <w:szCs w:val="20"/>
              </w:rPr>
              <w:t>新版理賠明細資料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 w:rsidRPr="00C9583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6170A9" w:rsidRDefault="00F52DFE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  <w:t>DTA</w:t>
            </w:r>
            <w:r w:rsidR="00C9583D"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  <w:t>AB001</w:t>
            </w:r>
          </w:p>
        </w:tc>
        <w:tc>
          <w:tcPr>
            <w:tcW w:w="3870" w:type="dxa"/>
          </w:tcPr>
          <w:p w:rsidR="00CE765A" w:rsidRPr="00F52DFE" w:rsidRDefault="00281F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理賠紀錄</w:t>
            </w:r>
          </w:p>
        </w:tc>
      </w:tr>
      <w:tr w:rsidR="00F243D6" w:rsidRPr="00C9583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3D6" w:rsidRDefault="00F243D6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3D6" w:rsidRDefault="00F243D6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  <w:t>DTAAB001_1</w:t>
            </w:r>
          </w:p>
        </w:tc>
        <w:tc>
          <w:tcPr>
            <w:tcW w:w="3870" w:type="dxa"/>
          </w:tcPr>
          <w:p w:rsidR="00F243D6" w:rsidRDefault="00F243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理賠紀錄備份檔</w:t>
            </w:r>
          </w:p>
        </w:tc>
      </w:tr>
      <w:tr w:rsidR="00F243D6" w:rsidRPr="00C9583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3D6" w:rsidRDefault="00F243D6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3D6" w:rsidRDefault="00F243D6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  <w:t>DTAAB004</w:t>
            </w:r>
          </w:p>
        </w:tc>
        <w:tc>
          <w:tcPr>
            <w:tcW w:w="3870" w:type="dxa"/>
          </w:tcPr>
          <w:p w:rsidR="00F243D6" w:rsidRPr="00F52DFE" w:rsidRDefault="00F243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醫療理賠天數檔紀錄</w:t>
            </w:r>
          </w:p>
        </w:tc>
      </w:tr>
      <w:tr w:rsidR="00F243D6" w:rsidRPr="00C9583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3D6" w:rsidRDefault="00F243D6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243D6" w:rsidRDefault="00F243D6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  <w:t>DTAABN01</w:t>
            </w:r>
          </w:p>
        </w:tc>
        <w:tc>
          <w:tcPr>
            <w:tcW w:w="3870" w:type="dxa"/>
          </w:tcPr>
          <w:p w:rsidR="00F243D6" w:rsidRPr="00F52DFE" w:rsidRDefault="00F243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理賠紀錄</w:t>
            </w:r>
            <w:r>
              <w:rPr>
                <w:rFonts w:hint="eastAsia"/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新</w:t>
            </w:r>
          </w:p>
        </w:tc>
      </w:tr>
      <w:tr w:rsidR="00F243D6" w:rsidRPr="00C9583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3D6" w:rsidRDefault="00A16328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4590" w:type="dxa"/>
          </w:tcPr>
          <w:p w:rsidR="00F243D6" w:rsidRDefault="00F243D6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 w:rsidRPr="0045461E"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  <w:t>DTAABN02</w:t>
            </w:r>
          </w:p>
        </w:tc>
        <w:tc>
          <w:tcPr>
            <w:tcW w:w="3870" w:type="dxa"/>
          </w:tcPr>
          <w:p w:rsidR="00F243D6" w:rsidRDefault="00F243D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理賠紀錄</w:t>
            </w:r>
            <w:r>
              <w:rPr>
                <w:rFonts w:hint="eastAsia"/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無法正常轉出件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955963" w:rsidTr="00874BAE">
        <w:tc>
          <w:tcPr>
            <w:tcW w:w="720" w:type="dxa"/>
          </w:tcPr>
          <w:p w:rsidR="00955963" w:rsidRDefault="00955963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340" w:type="dxa"/>
            <w:gridSpan w:val="2"/>
          </w:tcPr>
          <w:p w:rsidR="00955963" w:rsidRDefault="00955963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剔除比對問題檔</w:t>
            </w:r>
          </w:p>
        </w:tc>
        <w:tc>
          <w:tcPr>
            <w:tcW w:w="1800" w:type="dxa"/>
          </w:tcPr>
          <w:p w:rsidR="00955963" w:rsidRDefault="00955963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955963" w:rsidRDefault="00955963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N/Y</w:t>
            </w:r>
          </w:p>
        </w:tc>
      </w:tr>
      <w:tr w:rsidR="00DA2E77" w:rsidTr="00874BAE">
        <w:tc>
          <w:tcPr>
            <w:tcW w:w="720" w:type="dxa"/>
          </w:tcPr>
          <w:p w:rsidR="00DA2E77" w:rsidRDefault="00955963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DA2E77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340" w:type="dxa"/>
            <w:gridSpan w:val="2"/>
          </w:tcPr>
          <w:p w:rsidR="00DA2E77" w:rsidRDefault="00DA2E77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1800" w:type="dxa"/>
          </w:tcPr>
          <w:p w:rsidR="00DA2E77" w:rsidRDefault="00DA2E77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DA2E77" w:rsidRDefault="00DA2E77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C4D19" w:rsidTr="00874BAE">
        <w:tc>
          <w:tcPr>
            <w:tcW w:w="720" w:type="dxa"/>
          </w:tcPr>
          <w:p w:rsidR="009C4D19" w:rsidRDefault="009C4D19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340" w:type="dxa"/>
            <w:gridSpan w:val="2"/>
          </w:tcPr>
          <w:p w:rsidR="009C4D19" w:rsidRDefault="009C4D19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核賠日_起</w:t>
            </w:r>
          </w:p>
        </w:tc>
        <w:tc>
          <w:tcPr>
            <w:tcW w:w="1800" w:type="dxa"/>
          </w:tcPr>
          <w:p w:rsidR="009C4D19" w:rsidRDefault="009C4D19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9C4D19" w:rsidRDefault="009C4D19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C4D19" w:rsidTr="00874BAE">
        <w:tc>
          <w:tcPr>
            <w:tcW w:w="720" w:type="dxa"/>
          </w:tcPr>
          <w:p w:rsidR="009C4D19" w:rsidRDefault="009C4D19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2340" w:type="dxa"/>
            <w:gridSpan w:val="2"/>
          </w:tcPr>
          <w:p w:rsidR="009C4D19" w:rsidRDefault="009C4D19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核賠日_迄</w:t>
            </w:r>
          </w:p>
        </w:tc>
        <w:tc>
          <w:tcPr>
            <w:tcW w:w="1800" w:type="dxa"/>
          </w:tcPr>
          <w:p w:rsidR="009C4D19" w:rsidRDefault="009C4D19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9C4D19" w:rsidRDefault="009C4D19" w:rsidP="00874B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20EA9">
        <w:tc>
          <w:tcPr>
            <w:tcW w:w="720" w:type="dxa"/>
          </w:tcPr>
          <w:p w:rsidR="00A20EA9" w:rsidRDefault="009C4D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2340" w:type="dxa"/>
            <w:gridSpan w:val="2"/>
          </w:tcPr>
          <w:p w:rsidR="00A20EA9" w:rsidRDefault="00A20EA9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A20EA9" w:rsidRDefault="00DA2E77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A20EA9" w:rsidRDefault="00A20EA9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A2E77">
        <w:tc>
          <w:tcPr>
            <w:tcW w:w="720" w:type="dxa"/>
          </w:tcPr>
          <w:p w:rsidR="00DA2E77" w:rsidRDefault="00DA2E7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DA2E77" w:rsidRDefault="00DA2E77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DA2E77" w:rsidRDefault="00DA2E77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DA2E77" w:rsidRDefault="00DA2E77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A2E77">
        <w:tc>
          <w:tcPr>
            <w:tcW w:w="720" w:type="dxa"/>
          </w:tcPr>
          <w:p w:rsidR="00DA2E77" w:rsidRDefault="00DA2E7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DA2E77" w:rsidRDefault="00DA2E77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DA2E77" w:rsidRDefault="00DA2E77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DA2E77" w:rsidRDefault="00DA2E77" w:rsidP="00504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C7E4A" w:rsidRDefault="004C7E4A">
      <w:pPr>
        <w:rPr>
          <w:rFonts w:hint="eastAsia"/>
          <w:color w:val="000000"/>
        </w:rPr>
      </w:pPr>
    </w:p>
    <w:p w:rsidR="008F50B9" w:rsidRDefault="008F50B9">
      <w:pPr>
        <w:rPr>
          <w:rFonts w:hint="eastAsia"/>
        </w:rPr>
      </w:pPr>
      <w:r>
        <w:rPr>
          <w:rFonts w:hint="eastAsia"/>
          <w:color w:val="000000"/>
        </w:rPr>
        <w:t>註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：住院轉成多筆</w:t>
      </w:r>
      <w:r>
        <w:rPr>
          <w:rFonts w:hint="eastAsia"/>
        </w:rPr>
        <w:t>2009-10-01</w:t>
      </w:r>
      <w:r w:rsidR="009261FF">
        <w:rPr>
          <w:rFonts w:hint="eastAsia"/>
        </w:rPr>
        <w:t>-</w:t>
      </w:r>
      <w:r w:rsidR="009261FF">
        <w:rPr>
          <w:rFonts w:ascii="Arial" w:hAnsi="Arial" w:cs="Arial" w:hint="eastAsia"/>
          <w:color w:val="000000"/>
        </w:rPr>
        <w:t>沒有</w:t>
      </w:r>
      <w:r w:rsidR="009261FF">
        <w:rPr>
          <w:rFonts w:ascii="Arial" w:hAnsi="Arial" w:cs="Arial" w:hint="eastAsia"/>
          <w:color w:val="000000"/>
        </w:rPr>
        <w:t>DTAAB004</w:t>
      </w:r>
      <w:r w:rsidR="009261FF">
        <w:rPr>
          <w:rFonts w:ascii="Arial" w:hAnsi="Arial" w:cs="Arial" w:hint="eastAsia"/>
          <w:color w:val="000000"/>
        </w:rPr>
        <w:t>的件直接寫入，手術療養的件也需轉檔</w:t>
      </w:r>
    </w:p>
    <w:p w:rsidR="008F50B9" w:rsidRDefault="008F50B9">
      <w:pPr>
        <w:rPr>
          <w:color w:val="000000"/>
        </w:rPr>
      </w:pPr>
      <w:r>
        <w:rPr>
          <w:rFonts w:hint="eastAsia"/>
          <w:color w:val="000000"/>
        </w:rPr>
        <w:t>註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：門診相關轉成多筆</w:t>
      </w:r>
      <w:r>
        <w:rPr>
          <w:rFonts w:hint="eastAsia"/>
        </w:rPr>
        <w:t>2013-06-01</w:t>
      </w: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B1464B" w:rsidRDefault="00B1464B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>
        <w:rPr>
          <w:rFonts w:hint="eastAsia"/>
          <w:kern w:val="2"/>
          <w:szCs w:val="24"/>
          <w:lang w:eastAsia="zh-TW"/>
        </w:rPr>
        <w:t>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793D7D" w:rsidRDefault="00793D7D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清檔：</w:t>
      </w:r>
      <w:r w:rsidR="008207B0">
        <w:rPr>
          <w:rFonts w:hint="eastAsia"/>
          <w:kern w:val="2"/>
          <w:szCs w:val="24"/>
          <w:lang w:eastAsia="zh-TW"/>
        </w:rPr>
        <w:t>(</w:t>
      </w:r>
      <w:r w:rsidR="008207B0">
        <w:rPr>
          <w:rFonts w:ascii="Arial" w:hAnsi="Arial" w:cs="Arial" w:hint="eastAsia"/>
          <w:color w:val="000000"/>
          <w:lang w:eastAsia="zh-TW"/>
        </w:rPr>
        <w:t>核賠日</w:t>
      </w:r>
      <w:r w:rsidR="008207B0">
        <w:rPr>
          <w:rFonts w:ascii="Arial" w:hAnsi="Arial" w:cs="Arial" w:hint="eastAsia"/>
          <w:color w:val="000000"/>
          <w:lang w:eastAsia="zh-TW"/>
        </w:rPr>
        <w:t>10/1</w:t>
      </w:r>
      <w:r w:rsidR="008207B0">
        <w:rPr>
          <w:rFonts w:ascii="Arial" w:hAnsi="Arial" w:cs="Arial" w:hint="eastAsia"/>
          <w:color w:val="000000"/>
          <w:lang w:eastAsia="zh-TW"/>
        </w:rPr>
        <w:t>以後的件不須轉檔</w:t>
      </w:r>
      <w:r w:rsidR="008207B0">
        <w:rPr>
          <w:rFonts w:ascii="Arial" w:hAnsi="Arial" w:cs="Arial" w:hint="eastAsia"/>
          <w:color w:val="000000"/>
          <w:lang w:eastAsia="zh-TW"/>
        </w:rPr>
        <w:t>)</w:t>
      </w:r>
    </w:p>
    <w:p w:rsidR="00DE7F6D" w:rsidRDefault="0042005C" w:rsidP="002F247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" w:author="FIS" w:date="2013-05-21T11:04:00Z">
        <w:r>
          <w:rPr>
            <w:rFonts w:hint="eastAsia"/>
            <w:kern w:val="2"/>
            <w:szCs w:val="24"/>
            <w:lang w:eastAsia="zh-TW"/>
          </w:rPr>
          <w:t>檔案備份：</w:t>
        </w:r>
      </w:ins>
    </w:p>
    <w:p w:rsidR="00E44524" w:rsidRDefault="00E44524" w:rsidP="00A6319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REPLACE TO DTAAB001_1</w:t>
      </w:r>
    </w:p>
    <w:p w:rsidR="00E44524" w:rsidRDefault="00E44524" w:rsidP="00A6319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4524">
        <w:rPr>
          <w:rFonts w:hint="eastAsia"/>
          <w:kern w:val="2"/>
          <w:szCs w:val="24"/>
          <w:lang w:eastAsia="zh-TW"/>
        </w:rPr>
        <w:t xml:space="preserve">READ </w:t>
      </w:r>
      <w:r w:rsidR="00DB6699" w:rsidRPr="00E44524">
        <w:rPr>
          <w:rFonts w:hint="eastAsia"/>
          <w:kern w:val="2"/>
          <w:szCs w:val="24"/>
          <w:lang w:eastAsia="zh-TW"/>
        </w:rPr>
        <w:t xml:space="preserve">DTAAB001 </w:t>
      </w:r>
      <w:r w:rsidR="00061FE0">
        <w:rPr>
          <w:rFonts w:hint="eastAsia"/>
          <w:kern w:val="2"/>
          <w:szCs w:val="24"/>
          <w:lang w:eastAsia="zh-TW"/>
        </w:rPr>
        <w:t>A</w:t>
      </w:r>
    </w:p>
    <w:p w:rsidR="00061FE0" w:rsidRDefault="00061FE0" w:rsidP="00A6319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 JOIN DTAAA</w:t>
      </w:r>
      <w:r w:rsidRPr="00E44524">
        <w:rPr>
          <w:rFonts w:hint="eastAsia"/>
          <w:kern w:val="2"/>
          <w:szCs w:val="24"/>
          <w:lang w:eastAsia="zh-TW"/>
        </w:rPr>
        <w:t xml:space="preserve">001 </w:t>
      </w:r>
      <w:r>
        <w:rPr>
          <w:rFonts w:hint="eastAsia"/>
          <w:kern w:val="2"/>
          <w:szCs w:val="24"/>
          <w:lang w:eastAsia="zh-TW"/>
        </w:rPr>
        <w:t>B</w:t>
      </w:r>
    </w:p>
    <w:p w:rsidR="00061FE0" w:rsidRDefault="00061FE0" w:rsidP="00061FE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 B.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210AD3" w:rsidRDefault="00DB6699" w:rsidP="00A6319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4524">
        <w:rPr>
          <w:rFonts w:hint="eastAsia"/>
          <w:kern w:val="2"/>
          <w:szCs w:val="24"/>
          <w:lang w:eastAsia="zh-TW"/>
        </w:rPr>
        <w:t xml:space="preserve">WHERE </w:t>
      </w:r>
    </w:p>
    <w:p w:rsidR="00E44524" w:rsidRDefault="00DB6699" w:rsidP="00A631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4524">
        <w:rPr>
          <w:rFonts w:hint="eastAsia"/>
          <w:kern w:val="2"/>
          <w:szCs w:val="24"/>
          <w:lang w:eastAsia="zh-TW"/>
        </w:rPr>
        <w:t>APLY_NO</w:t>
      </w:r>
      <w:r w:rsidR="00210AD3">
        <w:rPr>
          <w:rFonts w:hint="eastAsia"/>
          <w:kern w:val="2"/>
          <w:szCs w:val="24"/>
          <w:lang w:eastAsia="zh-TW"/>
        </w:rPr>
        <w:t xml:space="preserve"> </w:t>
      </w:r>
      <w:r w:rsidR="00210AD3">
        <w:rPr>
          <w:rFonts w:hint="eastAsia"/>
          <w:kern w:val="2"/>
          <w:szCs w:val="24"/>
          <w:lang w:eastAsia="zh-TW"/>
        </w:rPr>
        <w:t>取第一碼</w:t>
      </w:r>
      <w:r w:rsidRPr="00E44524">
        <w:rPr>
          <w:rFonts w:hint="eastAsia"/>
          <w:kern w:val="2"/>
          <w:szCs w:val="24"/>
          <w:lang w:eastAsia="zh-TW"/>
        </w:rPr>
        <w:t xml:space="preserve"> </w:t>
      </w:r>
      <w:r w:rsidR="00210AD3">
        <w:rPr>
          <w:rFonts w:hint="eastAsia"/>
          <w:kern w:val="2"/>
          <w:szCs w:val="24"/>
          <w:lang w:eastAsia="zh-TW"/>
        </w:rPr>
        <w:t xml:space="preserve"> IN (</w:t>
      </w:r>
      <w:r w:rsidR="00210AD3">
        <w:rPr>
          <w:kern w:val="2"/>
          <w:szCs w:val="24"/>
          <w:lang w:eastAsia="zh-TW"/>
        </w:rPr>
        <w:t>‘</w:t>
      </w:r>
      <w:r w:rsidR="00210AD3">
        <w:rPr>
          <w:rFonts w:hint="eastAsia"/>
          <w:kern w:val="2"/>
          <w:szCs w:val="24"/>
          <w:lang w:eastAsia="zh-TW"/>
        </w:rPr>
        <w:t>0</w:t>
      </w:r>
      <w:r w:rsidR="00210AD3">
        <w:rPr>
          <w:kern w:val="2"/>
          <w:szCs w:val="24"/>
          <w:lang w:eastAsia="zh-TW"/>
        </w:rPr>
        <w:t>’</w:t>
      </w:r>
      <w:r w:rsidR="00210AD3">
        <w:rPr>
          <w:rFonts w:hint="eastAsia"/>
          <w:kern w:val="2"/>
          <w:szCs w:val="24"/>
          <w:lang w:eastAsia="zh-TW"/>
        </w:rPr>
        <w:t>,</w:t>
      </w:r>
      <w:r w:rsidR="00210AD3">
        <w:rPr>
          <w:kern w:val="2"/>
          <w:szCs w:val="24"/>
          <w:lang w:eastAsia="zh-TW"/>
        </w:rPr>
        <w:t>’</w:t>
      </w:r>
      <w:r w:rsidR="00210AD3">
        <w:rPr>
          <w:rFonts w:hint="eastAsia"/>
          <w:kern w:val="2"/>
          <w:szCs w:val="24"/>
          <w:lang w:eastAsia="zh-TW"/>
        </w:rPr>
        <w:t>1</w:t>
      </w:r>
      <w:r w:rsidR="00210AD3">
        <w:rPr>
          <w:kern w:val="2"/>
          <w:szCs w:val="24"/>
          <w:lang w:eastAsia="zh-TW"/>
        </w:rPr>
        <w:t>’</w:t>
      </w:r>
      <w:r w:rsidR="00210AD3">
        <w:rPr>
          <w:rFonts w:hint="eastAsia"/>
          <w:kern w:val="2"/>
          <w:szCs w:val="24"/>
          <w:lang w:eastAsia="zh-TW"/>
        </w:rPr>
        <w:t>)</w:t>
      </w:r>
    </w:p>
    <w:p w:rsidR="005A57BB" w:rsidRDefault="005A57BB" w:rsidP="00A631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PAY_STS=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210AD3" w:rsidRDefault="00210AD3" w:rsidP="00A631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CLAM_DATE &gt;=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09"/>
        </w:smartTagPr>
        <w:r>
          <w:rPr>
            <w:rFonts w:hint="eastAsia"/>
            <w:kern w:val="2"/>
            <w:szCs w:val="24"/>
            <w:lang w:eastAsia="zh-TW"/>
          </w:rPr>
          <w:t>2009-10-01</w:t>
        </w:r>
      </w:smartTag>
      <w:r>
        <w:rPr>
          <w:kern w:val="2"/>
          <w:szCs w:val="24"/>
          <w:lang w:eastAsia="zh-TW"/>
        </w:rPr>
        <w:t>’</w:t>
      </w:r>
    </w:p>
    <w:p w:rsidR="00A5111B" w:rsidRPr="00A5111B" w:rsidRDefault="00A5111B" w:rsidP="00A631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Pr="00A5111B" w:rsidRDefault="00A5111B" w:rsidP="00A5111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</w:p>
    <w:p w:rsidR="00A5111B" w:rsidRPr="00A5111B" w:rsidRDefault="00A5111B" w:rsidP="00A511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Default="00A5111B" w:rsidP="00A5111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</w:p>
    <w:p w:rsidR="00E44524" w:rsidRPr="0042005C" w:rsidRDefault="0032484E" w:rsidP="00A631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kern w:val="2"/>
          <w:szCs w:val="24"/>
          <w:lang w:eastAsia="zh-TW"/>
        </w:rPr>
      </w:pPr>
      <w:r w:rsidRPr="0042005C">
        <w:rPr>
          <w:strike/>
          <w:kern w:val="2"/>
          <w:szCs w:val="24"/>
          <w:lang w:eastAsia="zh-TW"/>
        </w:rPr>
        <w:t xml:space="preserve">E_STR_DATE </w:t>
      </w:r>
      <w:r w:rsidRPr="0042005C">
        <w:rPr>
          <w:rFonts w:hint="eastAsia"/>
          <w:strike/>
          <w:kern w:val="2"/>
          <w:szCs w:val="24"/>
          <w:lang w:eastAsia="zh-TW"/>
        </w:rPr>
        <w:t xml:space="preserve">IS NULL </w:t>
      </w:r>
    </w:p>
    <w:p w:rsidR="00B86976" w:rsidRDefault="00B86976" w:rsidP="00A6319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長度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DB6699" w:rsidRPr="00E44524" w:rsidRDefault="00DB6699" w:rsidP="00A6319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4524">
        <w:rPr>
          <w:rFonts w:hint="eastAsia"/>
          <w:kern w:val="2"/>
          <w:szCs w:val="24"/>
          <w:lang w:eastAsia="zh-TW"/>
        </w:rPr>
        <w:t xml:space="preserve">CLAM_CMT_CODE = </w:t>
      </w:r>
      <w:r w:rsidRPr="00E44524">
        <w:rPr>
          <w:rFonts w:hint="eastAsia"/>
          <w:kern w:val="2"/>
          <w:szCs w:val="24"/>
          <w:lang w:eastAsia="zh-TW"/>
        </w:rPr>
        <w:t>輸入</w:t>
      </w:r>
      <w:r w:rsidRPr="00E44524">
        <w:rPr>
          <w:rFonts w:hint="eastAsia"/>
          <w:kern w:val="2"/>
          <w:szCs w:val="24"/>
          <w:lang w:eastAsia="zh-TW"/>
        </w:rPr>
        <w:t>.</w:t>
      </w:r>
      <w:r w:rsidRPr="00E44524">
        <w:rPr>
          <w:rFonts w:hint="eastAsia"/>
          <w:kern w:val="2"/>
          <w:szCs w:val="24"/>
          <w:lang w:eastAsia="zh-TW"/>
        </w:rPr>
        <w:t>保險金代號</w:t>
      </w:r>
    </w:p>
    <w:p w:rsidR="00702477" w:rsidRDefault="00702477" w:rsidP="0070247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3" w:author="FIS" w:date="2013-05-21T11:05:00Z">
        <w:r>
          <w:rPr>
            <w:rFonts w:hint="eastAsia"/>
            <w:kern w:val="2"/>
            <w:szCs w:val="24"/>
            <w:lang w:eastAsia="zh-TW"/>
          </w:rPr>
          <w:t>刪除計算結果檔：</w:t>
        </w:r>
      </w:ins>
    </w:p>
    <w:p w:rsidR="00FB3C02" w:rsidRDefault="00FB3C02" w:rsidP="00DE7F6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DELETE </w:t>
      </w:r>
      <w:r w:rsidRPr="00F16D4C">
        <w:rPr>
          <w:rFonts w:hint="eastAsia"/>
          <w:kern w:val="2"/>
          <w:szCs w:val="24"/>
          <w:lang w:eastAsia="zh-TW"/>
        </w:rPr>
        <w:t>DTAABN01</w:t>
      </w:r>
    </w:p>
    <w:p w:rsidR="00FB3C02" w:rsidRDefault="00FB3C02" w:rsidP="00DE7F6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3C02" w:rsidRDefault="00FB3C02" w:rsidP="00FB3C0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長度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FB3C02" w:rsidRPr="00E44524" w:rsidRDefault="00FB3C02" w:rsidP="00FB3C0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4524">
        <w:rPr>
          <w:rFonts w:hint="eastAsia"/>
          <w:kern w:val="2"/>
          <w:szCs w:val="24"/>
          <w:lang w:eastAsia="zh-TW"/>
        </w:rPr>
        <w:t xml:space="preserve">CLAM_CMT_CODE = </w:t>
      </w:r>
      <w:r w:rsidRPr="00E44524">
        <w:rPr>
          <w:rFonts w:hint="eastAsia"/>
          <w:kern w:val="2"/>
          <w:szCs w:val="24"/>
          <w:lang w:eastAsia="zh-TW"/>
        </w:rPr>
        <w:t>輸入</w:t>
      </w:r>
      <w:r w:rsidRPr="00E44524">
        <w:rPr>
          <w:rFonts w:hint="eastAsia"/>
          <w:kern w:val="2"/>
          <w:szCs w:val="24"/>
          <w:lang w:eastAsia="zh-TW"/>
        </w:rPr>
        <w:t>.</w:t>
      </w:r>
      <w:r w:rsidRPr="00E44524">
        <w:rPr>
          <w:rFonts w:hint="eastAsia"/>
          <w:kern w:val="2"/>
          <w:szCs w:val="24"/>
          <w:lang w:eastAsia="zh-TW"/>
        </w:rPr>
        <w:t>保險金代號</w:t>
      </w:r>
    </w:p>
    <w:p w:rsidR="00A5111B" w:rsidRPr="00A5111B" w:rsidRDefault="00A5111B" w:rsidP="00A511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Pr="00A5111B" w:rsidRDefault="00A5111B" w:rsidP="00A511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</w:p>
    <w:p w:rsidR="00A5111B" w:rsidRPr="00A5111B" w:rsidRDefault="00A5111B" w:rsidP="00A511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Default="00A5111B" w:rsidP="00A511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</w:p>
    <w:p w:rsidR="00DA2E77" w:rsidRDefault="00DA2E77" w:rsidP="003A7AA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ascii="細明體" w:eastAsia="細明體" w:hAnsi="細明體" w:hint="eastAsia"/>
          <w:lang w:eastAsia="zh-TW"/>
        </w:rPr>
        <w:t>剔除比對問題檔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</w:p>
    <w:p w:rsidR="003A7AA7" w:rsidRDefault="003A7AA7" w:rsidP="00DA2E7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DELETE </w:t>
      </w:r>
      <w:r w:rsidRPr="00F16D4C">
        <w:rPr>
          <w:rFonts w:hint="eastAsia"/>
          <w:kern w:val="2"/>
          <w:szCs w:val="24"/>
          <w:lang w:eastAsia="zh-TW"/>
        </w:rPr>
        <w:t>DTAABN0</w:t>
      </w:r>
      <w:r>
        <w:rPr>
          <w:rFonts w:hint="eastAsia"/>
          <w:kern w:val="2"/>
          <w:szCs w:val="24"/>
          <w:lang w:eastAsia="zh-TW"/>
        </w:rPr>
        <w:t>2</w:t>
      </w:r>
    </w:p>
    <w:p w:rsidR="003A7AA7" w:rsidRDefault="003A7AA7" w:rsidP="00DA2E7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3A7AA7" w:rsidRDefault="003A7AA7" w:rsidP="00DA2E7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長度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3A7AA7" w:rsidRDefault="003A7AA7" w:rsidP="00DA2E7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4524">
        <w:rPr>
          <w:rFonts w:hint="eastAsia"/>
          <w:kern w:val="2"/>
          <w:szCs w:val="24"/>
          <w:lang w:eastAsia="zh-TW"/>
        </w:rPr>
        <w:t xml:space="preserve">CLAM_CMT_CODE = </w:t>
      </w:r>
      <w:r w:rsidRPr="00E44524">
        <w:rPr>
          <w:rFonts w:hint="eastAsia"/>
          <w:kern w:val="2"/>
          <w:szCs w:val="24"/>
          <w:lang w:eastAsia="zh-TW"/>
        </w:rPr>
        <w:t>輸入</w:t>
      </w:r>
      <w:r w:rsidRPr="00E44524">
        <w:rPr>
          <w:rFonts w:hint="eastAsia"/>
          <w:kern w:val="2"/>
          <w:szCs w:val="24"/>
          <w:lang w:eastAsia="zh-TW"/>
        </w:rPr>
        <w:t>.</w:t>
      </w:r>
      <w:r w:rsidRPr="00E44524">
        <w:rPr>
          <w:rFonts w:hint="eastAsia"/>
          <w:kern w:val="2"/>
          <w:szCs w:val="24"/>
          <w:lang w:eastAsia="zh-TW"/>
        </w:rPr>
        <w:t>保險金代號</w:t>
      </w:r>
    </w:p>
    <w:p w:rsidR="00A5111B" w:rsidRPr="00A5111B" w:rsidRDefault="00A5111B" w:rsidP="00A511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Pr="00A5111B" w:rsidRDefault="00A5111B" w:rsidP="00A5111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</w:p>
    <w:p w:rsidR="00A5111B" w:rsidRPr="00A5111B" w:rsidRDefault="00A5111B" w:rsidP="00A511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Pr="003A7AA7" w:rsidRDefault="00A5111B" w:rsidP="00A5111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</w:p>
    <w:p w:rsidR="0045284A" w:rsidRDefault="0045284A" w:rsidP="0045284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刪除理賠紀錄檔：</w:t>
      </w:r>
    </w:p>
    <w:p w:rsidR="0045284A" w:rsidRDefault="005B6B73" w:rsidP="0045284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DELTE D</w:t>
      </w:r>
      <w:r w:rsidR="0045284A">
        <w:rPr>
          <w:rFonts w:hint="eastAsia"/>
          <w:kern w:val="2"/>
          <w:szCs w:val="24"/>
          <w:lang w:eastAsia="zh-TW"/>
        </w:rPr>
        <w:t>TAAB001</w:t>
      </w:r>
    </w:p>
    <w:p w:rsidR="0045284A" w:rsidRDefault="0045284A" w:rsidP="0045284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45284A" w:rsidRDefault="0045284A" w:rsidP="0045284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APLY_NO IN DTAAA001</w:t>
      </w:r>
    </w:p>
    <w:p w:rsidR="0045284A" w:rsidRDefault="0045284A" w:rsidP="0045284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PAY_STS=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45284A" w:rsidRDefault="0045284A" w:rsidP="0045284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CLAM_DATE &gt;=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09"/>
        </w:smartTagPr>
        <w:r>
          <w:rPr>
            <w:rFonts w:hint="eastAsia"/>
            <w:kern w:val="2"/>
            <w:szCs w:val="24"/>
            <w:lang w:eastAsia="zh-TW"/>
          </w:rPr>
          <w:t>2009-10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"/>
            <w:attr w:name="UnitName" w:val="’"/>
          </w:smartTagPr>
          <w:r>
            <w:rPr>
              <w:rFonts w:hint="eastAsia"/>
              <w:kern w:val="2"/>
              <w:szCs w:val="24"/>
              <w:lang w:eastAsia="zh-TW"/>
            </w:rPr>
            <w:t>-01</w:t>
          </w:r>
        </w:smartTag>
      </w:smartTag>
      <w:r>
        <w:rPr>
          <w:kern w:val="2"/>
          <w:szCs w:val="24"/>
          <w:lang w:eastAsia="zh-TW"/>
        </w:rPr>
        <w:t>’</w:t>
      </w:r>
    </w:p>
    <w:p w:rsidR="0045284A" w:rsidRDefault="0045284A" w:rsidP="0045284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長度</w:t>
      </w:r>
      <w:r>
        <w:rPr>
          <w:rFonts w:hint="eastAsia"/>
          <w:kern w:val="2"/>
          <w:szCs w:val="24"/>
          <w:lang w:eastAsia="zh-TW"/>
        </w:rPr>
        <w:t xml:space="preserve"> &gt; 0</w:t>
      </w:r>
    </w:p>
    <w:p w:rsidR="0045284A" w:rsidRDefault="0045284A" w:rsidP="0045284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4524">
        <w:rPr>
          <w:rFonts w:hint="eastAsia"/>
          <w:kern w:val="2"/>
          <w:szCs w:val="24"/>
          <w:lang w:eastAsia="zh-TW"/>
        </w:rPr>
        <w:t xml:space="preserve">CLAM_CMT_CODE = </w:t>
      </w:r>
      <w:r w:rsidRPr="00E44524">
        <w:rPr>
          <w:rFonts w:hint="eastAsia"/>
          <w:kern w:val="2"/>
          <w:szCs w:val="24"/>
          <w:lang w:eastAsia="zh-TW"/>
        </w:rPr>
        <w:t>輸入</w:t>
      </w:r>
      <w:r w:rsidRPr="00E44524">
        <w:rPr>
          <w:rFonts w:hint="eastAsia"/>
          <w:kern w:val="2"/>
          <w:szCs w:val="24"/>
          <w:lang w:eastAsia="zh-TW"/>
        </w:rPr>
        <w:t>.</w:t>
      </w:r>
      <w:r w:rsidRPr="00E44524">
        <w:rPr>
          <w:rFonts w:hint="eastAsia"/>
          <w:kern w:val="2"/>
          <w:szCs w:val="24"/>
          <w:lang w:eastAsia="zh-TW"/>
        </w:rPr>
        <w:t>保險金代號</w:t>
      </w:r>
    </w:p>
    <w:p w:rsidR="00A5111B" w:rsidRPr="00A5111B" w:rsidRDefault="00A5111B" w:rsidP="00A511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Pr="00A5111B" w:rsidRDefault="00A5111B" w:rsidP="00A511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</w:p>
    <w:p w:rsidR="00A5111B" w:rsidRPr="00A5111B" w:rsidRDefault="00A5111B" w:rsidP="00A511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Pr="00E44524" w:rsidRDefault="00A5111B" w:rsidP="00A5111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</w:p>
    <w:p w:rsidR="00027C96" w:rsidRDefault="00027C96" w:rsidP="00027C9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DTAAB001_1</w:t>
      </w:r>
      <w:r>
        <w:rPr>
          <w:rFonts w:hint="eastAsia"/>
          <w:kern w:val="2"/>
          <w:szCs w:val="24"/>
          <w:lang w:eastAsia="zh-TW"/>
        </w:rPr>
        <w:t>的件數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rFonts w:hint="eastAsia"/>
          <w:kern w:val="2"/>
          <w:szCs w:val="24"/>
          <w:lang w:eastAsia="zh-TW"/>
        </w:rPr>
        <w:t>刪除</w:t>
      </w:r>
      <w:r>
        <w:rPr>
          <w:rFonts w:hint="eastAsia"/>
          <w:kern w:val="2"/>
          <w:szCs w:val="24"/>
          <w:lang w:eastAsia="zh-TW"/>
        </w:rPr>
        <w:t>DTAAB001</w:t>
      </w:r>
      <w:r>
        <w:rPr>
          <w:rFonts w:hint="eastAsia"/>
          <w:kern w:val="2"/>
          <w:szCs w:val="24"/>
          <w:lang w:eastAsia="zh-TW"/>
        </w:rPr>
        <w:t>的件數</w:t>
      </w:r>
    </w:p>
    <w:p w:rsidR="00027C96" w:rsidRPr="00027C96" w:rsidRDefault="00027C96" w:rsidP="00027C9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27C96">
        <w:rPr>
          <w:rFonts w:hint="eastAsia"/>
          <w:kern w:val="2"/>
          <w:szCs w:val="24"/>
          <w:lang w:eastAsia="zh-TW"/>
        </w:rPr>
        <w:t>拋出</w:t>
      </w:r>
      <w:r w:rsidRPr="00027C96">
        <w:rPr>
          <w:rFonts w:hint="eastAsia"/>
          <w:kern w:val="2"/>
          <w:szCs w:val="24"/>
          <w:lang w:eastAsia="zh-TW"/>
        </w:rPr>
        <w:t>EXCEPTION</w:t>
      </w:r>
      <w:r w:rsidRPr="00027C96">
        <w:rPr>
          <w:rFonts w:hint="eastAsia"/>
          <w:kern w:val="2"/>
          <w:szCs w:val="24"/>
          <w:lang w:eastAsia="zh-TW"/>
        </w:rPr>
        <w:t>：</w:t>
      </w:r>
      <w:r w:rsidRPr="00027C96">
        <w:rPr>
          <w:kern w:val="2"/>
          <w:szCs w:val="24"/>
          <w:lang w:eastAsia="zh-TW"/>
        </w:rPr>
        <w:t>搬檔</w:t>
      </w:r>
      <w:r w:rsidRPr="00027C96">
        <w:rPr>
          <w:kern w:val="2"/>
          <w:szCs w:val="24"/>
          <w:lang w:eastAsia="zh-TW"/>
        </w:rPr>
        <w:t xml:space="preserve"> </w:t>
      </w:r>
      <w:r w:rsidRPr="00027C96">
        <w:rPr>
          <w:kern w:val="2"/>
          <w:szCs w:val="24"/>
          <w:lang w:eastAsia="zh-TW"/>
        </w:rPr>
        <w:t>筆數不符！</w:t>
      </w:r>
    </w:p>
    <w:p w:rsidR="000350EF" w:rsidRPr="000350EF" w:rsidRDefault="009425DD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抽取新版理賠記錄所需資料</w:t>
      </w:r>
      <w:r w:rsidR="000350EF">
        <w:rPr>
          <w:rFonts w:ascii="Arial" w:hAnsi="Arial" w:cs="Arial" w:hint="eastAsia"/>
          <w:color w:val="000000"/>
          <w:lang w:eastAsia="zh-TW"/>
        </w:rPr>
        <w:t>：</w:t>
      </w:r>
    </w:p>
    <w:p w:rsidR="00145B5B" w:rsidRDefault="00145B5B" w:rsidP="00F52D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DTAAB001_1</w:t>
      </w:r>
    </w:p>
    <w:p w:rsidR="00145B5B" w:rsidRDefault="00145B5B" w:rsidP="00F52D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386329" w:rsidRPr="00145B5B" w:rsidRDefault="00386329" w:rsidP="00145B5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  <w:r w:rsidR="00A947B3">
        <w:rPr>
          <w:rFonts w:ascii="細明體" w:eastAsia="細明體" w:hAnsi="細明體" w:hint="eastAsia"/>
          <w:lang w:eastAsia="zh-TW"/>
        </w:rPr>
        <w:t xml:space="preserve"> 長度</w:t>
      </w:r>
      <w:r w:rsidR="00145B5B">
        <w:rPr>
          <w:rFonts w:ascii="細明體" w:eastAsia="細明體" w:hAnsi="細明體" w:hint="eastAsia"/>
          <w:lang w:eastAsia="zh-TW"/>
        </w:rPr>
        <w:t xml:space="preserve"> &gt;</w:t>
      </w:r>
      <w:r w:rsidR="00A947B3">
        <w:rPr>
          <w:rFonts w:ascii="細明體" w:eastAsia="細明體" w:hAnsi="細明體" w:hint="eastAsia"/>
          <w:lang w:eastAsia="zh-TW"/>
        </w:rPr>
        <w:t>0</w:t>
      </w:r>
    </w:p>
    <w:p w:rsidR="00145B5B" w:rsidRDefault="00145B5B" w:rsidP="00145B5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44524">
        <w:rPr>
          <w:rFonts w:hint="eastAsia"/>
          <w:kern w:val="2"/>
          <w:szCs w:val="24"/>
          <w:lang w:eastAsia="zh-TW"/>
        </w:rPr>
        <w:t xml:space="preserve">CLAM_CMT_CODE = </w:t>
      </w:r>
      <w:r w:rsidRPr="00E44524">
        <w:rPr>
          <w:rFonts w:hint="eastAsia"/>
          <w:kern w:val="2"/>
          <w:szCs w:val="24"/>
          <w:lang w:eastAsia="zh-TW"/>
        </w:rPr>
        <w:t>輸入</w:t>
      </w:r>
      <w:r w:rsidRPr="00E44524">
        <w:rPr>
          <w:rFonts w:hint="eastAsia"/>
          <w:kern w:val="2"/>
          <w:szCs w:val="24"/>
          <w:lang w:eastAsia="zh-TW"/>
        </w:rPr>
        <w:t>.</w:t>
      </w:r>
      <w:r w:rsidRPr="00E44524">
        <w:rPr>
          <w:rFonts w:hint="eastAsia"/>
          <w:kern w:val="2"/>
          <w:szCs w:val="24"/>
          <w:lang w:eastAsia="zh-TW"/>
        </w:rPr>
        <w:t>保險金代號</w:t>
      </w:r>
    </w:p>
    <w:p w:rsidR="00A5111B" w:rsidRPr="00A5111B" w:rsidRDefault="00A5111B" w:rsidP="00A5111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Pr="00A5111B" w:rsidRDefault="00A5111B" w:rsidP="00A511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起</w:t>
      </w:r>
    </w:p>
    <w:p w:rsidR="00A5111B" w:rsidRPr="00A5111B" w:rsidRDefault="00A5111B" w:rsidP="00A5111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  <w:r>
        <w:rPr>
          <w:rFonts w:ascii="細明體" w:eastAsia="細明體" w:hAnsi="細明體" w:hint="eastAsia"/>
          <w:lang w:eastAsia="zh-TW"/>
        </w:rPr>
        <w:t xml:space="preserve"> 不是空值</w:t>
      </w:r>
    </w:p>
    <w:p w:rsidR="00A5111B" w:rsidRDefault="00A5111B" w:rsidP="00A5111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CLAM_DATE &gt;=</w:t>
      </w:r>
      <w:r>
        <w:rPr>
          <w:rFonts w:ascii="細明體" w:eastAsia="細明體" w:hAnsi="細明體" w:hint="eastAsia"/>
        </w:rPr>
        <w:t>核賠日</w:t>
      </w:r>
      <w:r>
        <w:rPr>
          <w:rFonts w:ascii="細明體" w:eastAsia="細明體" w:hAnsi="細明體" w:hint="eastAsia"/>
          <w:lang w:eastAsia="zh-TW"/>
        </w:rPr>
        <w:t>_</w:t>
      </w:r>
      <w:r>
        <w:rPr>
          <w:rFonts w:ascii="細明體" w:eastAsia="細明體" w:hAnsi="細明體" w:hint="eastAsia"/>
        </w:rPr>
        <w:t>迄</w:t>
      </w:r>
    </w:p>
    <w:p w:rsidR="00E5581D" w:rsidRPr="002A7BEF" w:rsidRDefault="006F2981" w:rsidP="00F52DF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依約給付理賠紀錄需重新用新版程式計算：</w:t>
      </w:r>
    </w:p>
    <w:p w:rsidR="003D3FFC" w:rsidRDefault="00577E8E" w:rsidP="004876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31D06">
        <w:rPr>
          <w:rFonts w:hint="eastAsia"/>
          <w:b/>
          <w:kern w:val="2"/>
          <w:szCs w:val="24"/>
          <w:shd w:val="pct15" w:color="auto" w:fill="FFFFFF"/>
          <w:lang w:eastAsia="zh-TW"/>
        </w:rPr>
        <w:t>逐筆讀取查詢出來的理賠資料</w:t>
      </w:r>
      <w:r w:rsidRPr="00131D06">
        <w:rPr>
          <w:rFonts w:hint="eastAsia"/>
          <w:b/>
          <w:kern w:val="2"/>
          <w:szCs w:val="24"/>
          <w:shd w:val="pct15" w:color="auto" w:fill="FFFFFF"/>
          <w:lang w:eastAsia="zh-TW"/>
        </w:rPr>
        <w:t xml:space="preserve">(STEP </w:t>
      </w:r>
      <w:r w:rsidR="00701A81">
        <w:rPr>
          <w:rFonts w:hint="eastAsia"/>
          <w:b/>
          <w:kern w:val="2"/>
          <w:szCs w:val="24"/>
          <w:shd w:val="pct15" w:color="auto" w:fill="FFFFFF"/>
          <w:lang w:eastAsia="zh-TW"/>
        </w:rPr>
        <w:t>4</w:t>
      </w:r>
      <w:r w:rsidRPr="00131D06">
        <w:rPr>
          <w:rFonts w:hint="eastAsia"/>
          <w:b/>
          <w:kern w:val="2"/>
          <w:szCs w:val="24"/>
          <w:shd w:val="pct15" w:color="auto" w:fill="FFFFFF"/>
          <w:lang w:eastAsia="zh-TW"/>
        </w:rPr>
        <w:t>.1)</w:t>
      </w:r>
    </w:p>
    <w:p w:rsidR="001B4663" w:rsidRPr="00F23351" w:rsidRDefault="001B4663" w:rsidP="004876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Arial" w:cs="Arial" w:hint="eastAsia"/>
          <w:lang w:eastAsia="zh-TW"/>
        </w:rPr>
        <w:t>GROUP2=DTAAB001</w:t>
      </w:r>
      <w:r w:rsidR="009727F2">
        <w:rPr>
          <w:rFonts w:hint="eastAsia"/>
          <w:kern w:val="2"/>
          <w:szCs w:val="24"/>
          <w:lang w:eastAsia="zh-TW"/>
        </w:rPr>
        <w:t>_1</w:t>
      </w:r>
      <w:r w:rsidRPr="00F23351">
        <w:rPr>
          <w:rFonts w:ascii="Arial" w:cs="Arial" w:hint="eastAsia"/>
          <w:lang w:eastAsia="zh-TW"/>
        </w:rPr>
        <w:t>.</w:t>
      </w:r>
      <w:r w:rsidRPr="00F23351">
        <w:rPr>
          <w:rFonts w:ascii="Arial" w:cs="Arial"/>
          <w:lang w:eastAsia="zh-TW"/>
        </w:rPr>
        <w:t>受理編號</w:t>
      </w:r>
      <w:r w:rsidR="00941C70">
        <w:rPr>
          <w:rFonts w:ascii="Arial" w:cs="Arial" w:hint="eastAsia"/>
          <w:lang w:eastAsia="zh-TW"/>
        </w:rPr>
        <w:t>+</w:t>
      </w:r>
      <w:r w:rsidR="00941C70">
        <w:rPr>
          <w:rFonts w:ascii="Arial" w:cs="Arial" w:hint="eastAsia"/>
          <w:lang w:eastAsia="zh-TW"/>
        </w:rPr>
        <w:t>序號</w:t>
      </w:r>
      <w:r w:rsidRPr="00F23351">
        <w:rPr>
          <w:rFonts w:ascii="Arial" w:cs="Arial" w:hint="eastAsia"/>
          <w:lang w:eastAsia="zh-TW"/>
        </w:rPr>
        <w:t>+</w:t>
      </w:r>
      <w:r w:rsidRPr="00F23351">
        <w:rPr>
          <w:rFonts w:ascii="Arial" w:cs="Arial"/>
          <w:lang w:eastAsia="zh-TW"/>
        </w:rPr>
        <w:t>保單號碼</w:t>
      </w:r>
      <w:r w:rsidRPr="00F23351">
        <w:rPr>
          <w:rFonts w:ascii="Arial" w:cs="Arial" w:hint="eastAsia"/>
          <w:lang w:eastAsia="zh-TW"/>
        </w:rPr>
        <w:t>+</w:t>
      </w:r>
      <w:r w:rsidRPr="00F23351">
        <w:rPr>
          <w:rFonts w:ascii="Arial" w:cs="Arial"/>
          <w:lang w:eastAsia="zh-TW"/>
        </w:rPr>
        <w:t>索賠類別</w:t>
      </w:r>
      <w:r w:rsidRPr="00F23351">
        <w:rPr>
          <w:rFonts w:ascii="Arial" w:cs="Arial" w:hint="eastAsia"/>
          <w:lang w:eastAsia="zh-TW"/>
        </w:rPr>
        <w:t>+</w:t>
      </w:r>
      <w:r w:rsidRPr="00F23351">
        <w:rPr>
          <w:rFonts w:ascii="Arial" w:cs="Arial"/>
          <w:lang w:eastAsia="zh-TW"/>
        </w:rPr>
        <w:t>險別</w:t>
      </w:r>
      <w:r w:rsidRPr="00F23351">
        <w:rPr>
          <w:rFonts w:ascii="Arial" w:cs="Arial" w:hint="eastAsia"/>
          <w:lang w:eastAsia="zh-TW"/>
        </w:rPr>
        <w:t>+</w:t>
      </w:r>
      <w:r w:rsidRPr="00F23351">
        <w:rPr>
          <w:rFonts w:ascii="Arial" w:cs="Arial"/>
          <w:lang w:eastAsia="zh-TW"/>
        </w:rPr>
        <w:t>理賠保險金代號</w:t>
      </w:r>
      <w:r w:rsidRPr="00F23351">
        <w:rPr>
          <w:rFonts w:ascii="Arial" w:cs="Arial" w:hint="eastAsia"/>
          <w:lang w:eastAsia="zh-TW"/>
        </w:rPr>
        <w:t>+</w:t>
      </w:r>
      <w:r w:rsidRPr="00F23351">
        <w:rPr>
          <w:rFonts w:ascii="Arial" w:cs="Arial" w:hint="eastAsia"/>
          <w:lang w:eastAsia="zh-TW"/>
        </w:rPr>
        <w:t>事故者</w:t>
      </w:r>
      <w:r w:rsidRPr="00F23351">
        <w:rPr>
          <w:rFonts w:ascii="Arial" w:cs="Arial" w:hint="eastAsia"/>
          <w:lang w:eastAsia="zh-TW"/>
        </w:rPr>
        <w:t>_ID</w:t>
      </w:r>
      <w:r w:rsidR="00941C70">
        <w:rPr>
          <w:rFonts w:ascii="Arial" w:cs="Arial" w:hint="eastAsia"/>
          <w:lang w:eastAsia="zh-TW"/>
        </w:rPr>
        <w:t xml:space="preserve"> </w:t>
      </w:r>
      <w:r w:rsidRPr="00F23351">
        <w:rPr>
          <w:rFonts w:ascii="Arial" w:cs="Arial" w:hint="eastAsia"/>
          <w:lang w:eastAsia="zh-TW"/>
        </w:rPr>
        <w:t>視為一組</w:t>
      </w:r>
    </w:p>
    <w:p w:rsidR="001B4663" w:rsidRPr="00F23351" w:rsidRDefault="001B4663" w:rsidP="00487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Arial" w:cs="Arial" w:hint="eastAsia"/>
          <w:lang w:eastAsia="zh-TW"/>
        </w:rPr>
        <w:t>GRP2_</w:t>
      </w:r>
      <w:r w:rsidRPr="00F23351">
        <w:rPr>
          <w:rFonts w:ascii="Arial" w:cs="Arial" w:hint="eastAsia"/>
          <w:lang w:eastAsia="zh-TW"/>
        </w:rPr>
        <w:t>給付天數</w:t>
      </w:r>
      <w:r w:rsidRPr="00F23351">
        <w:rPr>
          <w:rFonts w:ascii="Arial" w:cs="Arial" w:hint="eastAsia"/>
          <w:lang w:eastAsia="zh-TW"/>
        </w:rPr>
        <w:t xml:space="preserve"> = DTAAB001</w:t>
      </w:r>
      <w:r w:rsidR="009727F2">
        <w:rPr>
          <w:rFonts w:hint="eastAsia"/>
          <w:kern w:val="2"/>
          <w:szCs w:val="24"/>
          <w:lang w:eastAsia="zh-TW"/>
        </w:rPr>
        <w:t>_1</w:t>
      </w:r>
      <w:r w:rsidRPr="00F23351">
        <w:rPr>
          <w:rFonts w:ascii="Arial" w:cs="Arial" w:hint="eastAsia"/>
          <w:lang w:eastAsia="zh-TW"/>
        </w:rPr>
        <w:t>.PAY_DAY</w:t>
      </w:r>
    </w:p>
    <w:p w:rsidR="001B4663" w:rsidRPr="00F23351" w:rsidRDefault="001B4663" w:rsidP="00487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Arial" w:cs="Arial" w:hint="eastAsia"/>
          <w:lang w:eastAsia="zh-TW"/>
        </w:rPr>
        <w:t>GRP2_</w:t>
      </w:r>
      <w:r w:rsidRPr="00F23351">
        <w:rPr>
          <w:rFonts w:ascii="Arial" w:cs="Arial" w:hint="eastAsia"/>
          <w:lang w:eastAsia="zh-TW"/>
        </w:rPr>
        <w:t>給付金額</w:t>
      </w:r>
      <w:r w:rsidRPr="00F23351">
        <w:rPr>
          <w:rFonts w:ascii="Arial" w:cs="Arial" w:hint="eastAsia"/>
          <w:lang w:eastAsia="zh-TW"/>
        </w:rPr>
        <w:t xml:space="preserve"> = DTAAB001</w:t>
      </w:r>
      <w:r w:rsidR="009727F2">
        <w:rPr>
          <w:rFonts w:hint="eastAsia"/>
          <w:kern w:val="2"/>
          <w:szCs w:val="24"/>
          <w:lang w:eastAsia="zh-TW"/>
        </w:rPr>
        <w:t>_1</w:t>
      </w:r>
      <w:r w:rsidRPr="00F23351">
        <w:rPr>
          <w:rFonts w:ascii="Arial" w:cs="Arial" w:hint="eastAsia"/>
          <w:lang w:eastAsia="zh-TW"/>
        </w:rPr>
        <w:t>.PAY_AMT</w:t>
      </w:r>
    </w:p>
    <w:p w:rsidR="003D3FFC" w:rsidRPr="00F23351" w:rsidRDefault="00F26C24" w:rsidP="004876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hint="eastAsia"/>
          <w:kern w:val="2"/>
          <w:szCs w:val="24"/>
          <w:lang w:eastAsia="zh-TW"/>
        </w:rPr>
        <w:t xml:space="preserve">CALL </w:t>
      </w:r>
      <w:r w:rsidR="000D1901" w:rsidRPr="00F23351">
        <w:rPr>
          <w:rFonts w:hint="eastAsia"/>
          <w:kern w:val="2"/>
          <w:szCs w:val="24"/>
          <w:lang w:eastAsia="zh-TW"/>
        </w:rPr>
        <w:t>AA_B1Z000</w:t>
      </w:r>
      <w:r w:rsidR="009E32AC" w:rsidRPr="00F23351">
        <w:rPr>
          <w:rFonts w:hint="eastAsia"/>
          <w:kern w:val="2"/>
          <w:szCs w:val="24"/>
          <w:lang w:eastAsia="zh-TW"/>
        </w:rPr>
        <w:t>(</w:t>
      </w:r>
      <w:r w:rsidR="00F53148" w:rsidRPr="00F23351">
        <w:rPr>
          <w:rFonts w:hint="eastAsia"/>
          <w:kern w:val="2"/>
          <w:szCs w:val="24"/>
          <w:lang w:eastAsia="zh-TW"/>
        </w:rPr>
        <w:t>相同</w:t>
      </w:r>
      <w:r w:rsidR="009E32AC" w:rsidRPr="00F23351">
        <w:rPr>
          <w:rFonts w:ascii="細明體" w:eastAsia="細明體" w:hAnsi="細明體" w:hint="eastAsia"/>
          <w:lang w:eastAsia="zh-TW"/>
        </w:rPr>
        <w:t>受理編號</w:t>
      </w:r>
      <w:r w:rsidR="00F53148" w:rsidRPr="00F23351">
        <w:rPr>
          <w:rFonts w:ascii="細明體" w:eastAsia="細明體" w:hAnsi="細明體" w:hint="eastAsia"/>
          <w:lang w:eastAsia="zh-TW"/>
        </w:rPr>
        <w:t>call 一次</w:t>
      </w:r>
      <w:r w:rsidR="009E32AC" w:rsidRPr="00F23351">
        <w:rPr>
          <w:rFonts w:hint="eastAsia"/>
          <w:kern w:val="2"/>
          <w:szCs w:val="24"/>
          <w:lang w:eastAsia="zh-TW"/>
        </w:rPr>
        <w:t>)</w:t>
      </w:r>
    </w:p>
    <w:p w:rsidR="003D3FFC" w:rsidRPr="00F23351" w:rsidRDefault="000D1901" w:rsidP="00487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細明體" w:eastAsia="細明體" w:hAnsi="細明體" w:hint="eastAsia"/>
          <w:lang w:eastAsia="zh-TW"/>
        </w:rPr>
        <w:t>受理編號</w:t>
      </w:r>
      <w:r w:rsidR="00583E64" w:rsidRPr="00F23351">
        <w:rPr>
          <w:rFonts w:ascii="細明體" w:eastAsia="細明體" w:hAnsi="細明體" w:hint="eastAsia"/>
          <w:lang w:eastAsia="zh-TW"/>
        </w:rPr>
        <w:t xml:space="preserve"> = </w:t>
      </w:r>
      <w:r w:rsidR="00D8514C" w:rsidRPr="00F23351">
        <w:rPr>
          <w:rFonts w:ascii="Arial" w:hAnsi="Arial" w:cs="Arial" w:hint="eastAsia"/>
          <w:lang w:eastAsia="zh-TW"/>
        </w:rPr>
        <w:t>DTAAB001</w:t>
      </w:r>
      <w:r w:rsidR="009727F2">
        <w:rPr>
          <w:rFonts w:hint="eastAsia"/>
          <w:kern w:val="2"/>
          <w:szCs w:val="24"/>
          <w:lang w:eastAsia="zh-TW"/>
        </w:rPr>
        <w:t>_1</w:t>
      </w:r>
      <w:r w:rsidR="00D8514C" w:rsidRPr="00F23351">
        <w:rPr>
          <w:rFonts w:ascii="Arial" w:hAnsi="Arial" w:cs="Arial" w:hint="eastAsia"/>
          <w:lang w:eastAsia="zh-TW"/>
        </w:rPr>
        <w:t>.</w:t>
      </w:r>
      <w:r w:rsidR="00D8514C" w:rsidRPr="00F23351">
        <w:rPr>
          <w:rFonts w:ascii="細明體" w:eastAsia="細明體" w:hAnsi="細明體" w:hint="eastAsia"/>
          <w:lang w:eastAsia="zh-TW"/>
        </w:rPr>
        <w:t>受理編號</w:t>
      </w:r>
    </w:p>
    <w:p w:rsidR="000D1901" w:rsidRPr="00F23351" w:rsidRDefault="000D1901" w:rsidP="00487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細明體" w:eastAsia="細明體" w:hAnsi="細明體" w:hint="eastAsia"/>
          <w:lang w:eastAsia="zh-TW"/>
        </w:rPr>
        <w:t>帳務日期</w:t>
      </w:r>
      <w:r w:rsidR="00D8514C" w:rsidRPr="00F23351">
        <w:rPr>
          <w:rFonts w:ascii="細明體" w:eastAsia="細明體" w:hAnsi="細明體" w:hint="eastAsia"/>
          <w:lang w:eastAsia="zh-TW"/>
        </w:rPr>
        <w:t xml:space="preserve"> = </w:t>
      </w:r>
      <w:r w:rsidR="00FA06C3" w:rsidRPr="00F23351">
        <w:rPr>
          <w:rFonts w:ascii="Arial" w:hAnsi="Arial" w:cs="Arial" w:hint="eastAsia"/>
          <w:lang w:eastAsia="zh-TW"/>
        </w:rPr>
        <w:t>DTAAB001</w:t>
      </w:r>
      <w:r w:rsidR="009727F2">
        <w:rPr>
          <w:rFonts w:hint="eastAsia"/>
          <w:kern w:val="2"/>
          <w:szCs w:val="24"/>
          <w:lang w:eastAsia="zh-TW"/>
        </w:rPr>
        <w:t>_1</w:t>
      </w:r>
      <w:r w:rsidR="00FA06C3" w:rsidRPr="00F23351">
        <w:rPr>
          <w:rFonts w:ascii="Arial" w:hAnsi="Arial" w:cs="Arial" w:hint="eastAsia"/>
          <w:lang w:eastAsia="zh-TW"/>
        </w:rPr>
        <w:t>.</w:t>
      </w:r>
      <w:r w:rsidR="00FA06C3" w:rsidRPr="00F23351">
        <w:rPr>
          <w:rFonts w:ascii="細明體" w:eastAsia="細明體" w:hAnsi="細明體" w:hint="eastAsia"/>
          <w:lang w:eastAsia="zh-TW"/>
        </w:rPr>
        <w:t>帳務日期</w:t>
      </w:r>
      <w:r w:rsidR="00F57DF4">
        <w:rPr>
          <w:rFonts w:ascii="細明體" w:eastAsia="細明體" w:hAnsi="細明體" w:hint="eastAsia"/>
          <w:lang w:eastAsia="zh-TW"/>
        </w:rPr>
        <w:t>(如果NULL則用今天日期)</w:t>
      </w:r>
    </w:p>
    <w:p w:rsidR="00C714F3" w:rsidRPr="00F23351" w:rsidRDefault="00B03AE4" w:rsidP="004876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hint="eastAsia"/>
          <w:kern w:val="2"/>
          <w:szCs w:val="24"/>
          <w:lang w:eastAsia="zh-TW"/>
        </w:rPr>
        <w:t>IF  AA_B1Z000</w:t>
      </w:r>
      <w:r w:rsidRPr="00F23351">
        <w:rPr>
          <w:rFonts w:hint="eastAsia"/>
          <w:kern w:val="2"/>
          <w:szCs w:val="24"/>
          <w:lang w:eastAsia="zh-TW"/>
        </w:rPr>
        <w:t>正常結束</w:t>
      </w:r>
    </w:p>
    <w:p w:rsidR="00C714F3" w:rsidRPr="00F23351" w:rsidRDefault="00EB2791" w:rsidP="00487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hint="eastAsia"/>
          <w:kern w:val="2"/>
          <w:szCs w:val="24"/>
          <w:lang w:eastAsia="zh-TW"/>
        </w:rPr>
        <w:t>取得</w:t>
      </w:r>
      <w:r w:rsidR="00B03AE4" w:rsidRPr="00F23351">
        <w:rPr>
          <w:rFonts w:hint="eastAsia"/>
          <w:kern w:val="2"/>
          <w:szCs w:val="24"/>
          <w:lang w:eastAsia="zh-TW"/>
        </w:rPr>
        <w:t>AA_B1Z000</w:t>
      </w:r>
      <w:r w:rsidR="00957378" w:rsidRPr="00F23351">
        <w:rPr>
          <w:rFonts w:hint="eastAsia"/>
          <w:kern w:val="2"/>
          <w:szCs w:val="24"/>
          <w:lang w:eastAsia="zh-TW"/>
        </w:rPr>
        <w:t>.</w:t>
      </w:r>
      <w:r w:rsidR="00957378" w:rsidRPr="00F23351">
        <w:rPr>
          <w:rFonts w:ascii="細明體" w:eastAsia="細明體" w:hAnsi="細明體" w:hint="eastAsia"/>
          <w:lang w:eastAsia="zh-TW"/>
        </w:rPr>
        <w:t>理賠明細</w:t>
      </w:r>
      <w:r w:rsidR="008924D0" w:rsidRPr="00F23351">
        <w:rPr>
          <w:rFonts w:ascii="細明體" w:eastAsia="細明體" w:hAnsi="細明體" w:hint="eastAsia"/>
          <w:lang w:eastAsia="zh-TW"/>
        </w:rPr>
        <w:t>(DTAAB</w:t>
      </w:r>
      <w:r w:rsidR="000455E0">
        <w:rPr>
          <w:rFonts w:ascii="細明體" w:eastAsia="細明體" w:hAnsi="細明體" w:hint="eastAsia"/>
          <w:lang w:eastAsia="zh-TW"/>
        </w:rPr>
        <w:t>0</w:t>
      </w:r>
      <w:r w:rsidR="008924D0" w:rsidRPr="00F23351">
        <w:rPr>
          <w:rFonts w:ascii="細明體" w:eastAsia="細明體" w:hAnsi="細明體" w:hint="eastAsia"/>
          <w:lang w:eastAsia="zh-TW"/>
        </w:rPr>
        <w:t>01)</w:t>
      </w:r>
    </w:p>
    <w:p w:rsidR="009E2463" w:rsidRPr="00F23351" w:rsidRDefault="001879CB" w:rsidP="00487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Arial" w:cs="Arial" w:hint="eastAsia"/>
          <w:lang w:eastAsia="zh-TW"/>
        </w:rPr>
        <w:t>GROUP1=</w:t>
      </w:r>
      <w:r w:rsidR="009E2463" w:rsidRPr="00F23351">
        <w:rPr>
          <w:rFonts w:ascii="Arial" w:cs="Arial"/>
          <w:lang w:eastAsia="zh-TW"/>
        </w:rPr>
        <w:t>受理編號</w:t>
      </w:r>
      <w:r w:rsidR="005155D7">
        <w:rPr>
          <w:rFonts w:ascii="Arial" w:cs="Arial" w:hint="eastAsia"/>
          <w:lang w:eastAsia="zh-TW"/>
        </w:rPr>
        <w:t>+</w:t>
      </w:r>
      <w:r w:rsidR="005155D7">
        <w:rPr>
          <w:rFonts w:ascii="Arial" w:cs="Arial" w:hint="eastAsia"/>
          <w:lang w:eastAsia="zh-TW"/>
        </w:rPr>
        <w:t>序號</w:t>
      </w:r>
      <w:r w:rsidR="009E2463" w:rsidRPr="00F23351">
        <w:rPr>
          <w:rFonts w:ascii="Arial" w:cs="Arial" w:hint="eastAsia"/>
          <w:lang w:eastAsia="zh-TW"/>
        </w:rPr>
        <w:t>+</w:t>
      </w:r>
      <w:r w:rsidR="009E2463" w:rsidRPr="00F23351">
        <w:rPr>
          <w:rFonts w:ascii="Arial" w:cs="Arial"/>
          <w:lang w:eastAsia="zh-TW"/>
        </w:rPr>
        <w:t>保單號碼</w:t>
      </w:r>
      <w:r w:rsidR="009E2463" w:rsidRPr="00F23351">
        <w:rPr>
          <w:rFonts w:ascii="Arial" w:cs="Arial" w:hint="eastAsia"/>
          <w:lang w:eastAsia="zh-TW"/>
        </w:rPr>
        <w:t>+</w:t>
      </w:r>
      <w:r w:rsidR="009E2463" w:rsidRPr="00F23351">
        <w:rPr>
          <w:rFonts w:ascii="Arial" w:cs="Arial"/>
          <w:lang w:eastAsia="zh-TW"/>
        </w:rPr>
        <w:t>索賠類別</w:t>
      </w:r>
      <w:r w:rsidR="009E2463" w:rsidRPr="00F23351">
        <w:rPr>
          <w:rFonts w:ascii="Arial" w:cs="Arial" w:hint="eastAsia"/>
          <w:lang w:eastAsia="zh-TW"/>
        </w:rPr>
        <w:t>+</w:t>
      </w:r>
      <w:r w:rsidR="009E2463" w:rsidRPr="00F23351">
        <w:rPr>
          <w:rFonts w:ascii="Arial" w:cs="Arial"/>
          <w:lang w:eastAsia="zh-TW"/>
        </w:rPr>
        <w:t>險別</w:t>
      </w:r>
      <w:r w:rsidR="009E2463" w:rsidRPr="00F23351">
        <w:rPr>
          <w:rFonts w:ascii="Arial" w:cs="Arial" w:hint="eastAsia"/>
          <w:lang w:eastAsia="zh-TW"/>
        </w:rPr>
        <w:t>+</w:t>
      </w:r>
      <w:r w:rsidR="009E2463" w:rsidRPr="00F23351">
        <w:rPr>
          <w:rFonts w:ascii="Arial" w:cs="Arial"/>
          <w:lang w:eastAsia="zh-TW"/>
        </w:rPr>
        <w:t>理賠保險金代號</w:t>
      </w:r>
      <w:r w:rsidR="009E2463" w:rsidRPr="00F23351">
        <w:rPr>
          <w:rFonts w:ascii="Arial" w:cs="Arial" w:hint="eastAsia"/>
          <w:lang w:eastAsia="zh-TW"/>
        </w:rPr>
        <w:t>+</w:t>
      </w:r>
      <w:r w:rsidR="009E2463" w:rsidRPr="00F23351">
        <w:rPr>
          <w:rFonts w:ascii="Arial" w:cs="Arial" w:hint="eastAsia"/>
          <w:lang w:eastAsia="zh-TW"/>
        </w:rPr>
        <w:t>事故者</w:t>
      </w:r>
      <w:r w:rsidR="009E2463" w:rsidRPr="00F23351">
        <w:rPr>
          <w:rFonts w:ascii="Arial" w:cs="Arial" w:hint="eastAsia"/>
          <w:lang w:eastAsia="zh-TW"/>
        </w:rPr>
        <w:t>_ID</w:t>
      </w:r>
      <w:r w:rsidR="005155D7">
        <w:rPr>
          <w:rFonts w:ascii="Arial" w:cs="Arial" w:hint="eastAsia"/>
          <w:lang w:eastAsia="zh-TW"/>
        </w:rPr>
        <w:t xml:space="preserve"> </w:t>
      </w:r>
      <w:r w:rsidR="009E2463" w:rsidRPr="00F23351">
        <w:rPr>
          <w:rFonts w:ascii="Arial" w:cs="Arial" w:hint="eastAsia"/>
          <w:lang w:eastAsia="zh-TW"/>
        </w:rPr>
        <w:t>視為一組</w:t>
      </w:r>
    </w:p>
    <w:p w:rsidR="001E47FD" w:rsidRPr="00F23351" w:rsidRDefault="001E47FD" w:rsidP="0048764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Arial" w:cs="Arial" w:hint="eastAsia"/>
          <w:lang w:eastAsia="zh-TW"/>
        </w:rPr>
        <w:t>GRP1_</w:t>
      </w:r>
      <w:r w:rsidRPr="00F23351">
        <w:rPr>
          <w:rFonts w:ascii="Arial" w:cs="Arial" w:hint="eastAsia"/>
          <w:lang w:eastAsia="zh-TW"/>
        </w:rPr>
        <w:t>給付天數</w:t>
      </w:r>
      <w:r w:rsidRPr="00F23351">
        <w:rPr>
          <w:rFonts w:ascii="Arial" w:cs="Arial" w:hint="eastAsia"/>
          <w:lang w:eastAsia="zh-TW"/>
        </w:rPr>
        <w:t xml:space="preserve"> = </w:t>
      </w:r>
      <w:r w:rsidR="00AF51F6" w:rsidRPr="00F23351">
        <w:rPr>
          <w:rFonts w:ascii="Arial" w:cs="Arial" w:hint="eastAsia"/>
          <w:lang w:eastAsia="zh-TW"/>
        </w:rPr>
        <w:t>加總</w:t>
      </w:r>
      <w:r w:rsidR="00AF51F6" w:rsidRPr="00F23351">
        <w:rPr>
          <w:rFonts w:ascii="Arial" w:cs="Arial" w:hint="eastAsia"/>
          <w:lang w:eastAsia="zh-TW"/>
        </w:rPr>
        <w:t>GROUP1(PAY_DAY)</w:t>
      </w:r>
    </w:p>
    <w:p w:rsidR="00D51D59" w:rsidRPr="00F23351" w:rsidRDefault="00667205" w:rsidP="0048764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Arial" w:cs="Arial" w:hint="eastAsia"/>
          <w:lang w:eastAsia="zh-TW"/>
        </w:rPr>
        <w:t>GRP1_</w:t>
      </w:r>
      <w:r w:rsidRPr="00F23351">
        <w:rPr>
          <w:rFonts w:ascii="Arial" w:cs="Arial" w:hint="eastAsia"/>
          <w:lang w:eastAsia="zh-TW"/>
        </w:rPr>
        <w:t>給付金額</w:t>
      </w:r>
      <w:r w:rsidRPr="00F23351">
        <w:rPr>
          <w:rFonts w:ascii="Arial" w:cs="Arial" w:hint="eastAsia"/>
          <w:lang w:eastAsia="zh-TW"/>
        </w:rPr>
        <w:t xml:space="preserve"> = </w:t>
      </w:r>
      <w:r w:rsidRPr="00F23351">
        <w:rPr>
          <w:rFonts w:ascii="Arial" w:cs="Arial" w:hint="eastAsia"/>
          <w:lang w:eastAsia="zh-TW"/>
        </w:rPr>
        <w:t>加總</w:t>
      </w:r>
      <w:r w:rsidRPr="00F23351">
        <w:rPr>
          <w:rFonts w:ascii="Arial" w:cs="Arial" w:hint="eastAsia"/>
          <w:lang w:eastAsia="zh-TW"/>
        </w:rPr>
        <w:t>GROUP1(PAY_AMT)</w:t>
      </w:r>
    </w:p>
    <w:p w:rsidR="00A46011" w:rsidRPr="00F23351" w:rsidRDefault="006E105C" w:rsidP="0048764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hint="eastAsia"/>
          <w:kern w:val="2"/>
          <w:szCs w:val="24"/>
          <w:lang w:eastAsia="zh-TW"/>
        </w:rPr>
        <w:t>進行兩組資料比較：</w:t>
      </w:r>
    </w:p>
    <w:p w:rsidR="00FE321A" w:rsidRPr="00F23351" w:rsidRDefault="003860C5" w:rsidP="0048764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hint="eastAsia"/>
          <w:kern w:val="2"/>
          <w:szCs w:val="24"/>
          <w:lang w:eastAsia="zh-TW"/>
        </w:rPr>
        <w:t xml:space="preserve">IF </w:t>
      </w:r>
      <w:r w:rsidRPr="00F23351">
        <w:rPr>
          <w:rFonts w:ascii="Arial" w:cs="Arial" w:hint="eastAsia"/>
          <w:lang w:eastAsia="zh-TW"/>
        </w:rPr>
        <w:t>GRP1_</w:t>
      </w:r>
      <w:r w:rsidRPr="00F23351">
        <w:rPr>
          <w:rFonts w:ascii="Arial" w:cs="Arial" w:hint="eastAsia"/>
          <w:lang w:eastAsia="zh-TW"/>
        </w:rPr>
        <w:t>給付天數</w:t>
      </w:r>
      <w:r w:rsidRPr="00F23351">
        <w:rPr>
          <w:rFonts w:ascii="Arial" w:cs="Arial" w:hint="eastAsia"/>
          <w:lang w:eastAsia="zh-TW"/>
        </w:rPr>
        <w:t xml:space="preserve"> </w:t>
      </w:r>
      <w:r w:rsidR="00A80E9A" w:rsidRPr="00F23351">
        <w:rPr>
          <w:rFonts w:ascii="Arial" w:cs="Arial" w:hint="eastAsia"/>
          <w:lang w:eastAsia="zh-TW"/>
        </w:rPr>
        <w:t>= GRP2_</w:t>
      </w:r>
      <w:r w:rsidR="00A80E9A" w:rsidRPr="00F23351">
        <w:rPr>
          <w:rFonts w:ascii="Arial" w:cs="Arial" w:hint="eastAsia"/>
          <w:lang w:eastAsia="zh-TW"/>
        </w:rPr>
        <w:t>給付天數</w:t>
      </w:r>
      <w:r w:rsidR="00A80E9A" w:rsidRPr="00F23351">
        <w:rPr>
          <w:rFonts w:ascii="Arial" w:cs="Arial" w:hint="eastAsia"/>
          <w:lang w:eastAsia="zh-TW"/>
        </w:rPr>
        <w:t xml:space="preserve"> AND GRP1_</w:t>
      </w:r>
      <w:r w:rsidR="00A80E9A" w:rsidRPr="00F23351">
        <w:rPr>
          <w:rFonts w:ascii="Arial" w:cs="Arial" w:hint="eastAsia"/>
          <w:lang w:eastAsia="zh-TW"/>
        </w:rPr>
        <w:t>給付金額</w:t>
      </w:r>
      <w:r w:rsidR="00A80E9A" w:rsidRPr="00F23351">
        <w:rPr>
          <w:rFonts w:ascii="Arial" w:cs="Arial" w:hint="eastAsia"/>
          <w:lang w:eastAsia="zh-TW"/>
        </w:rPr>
        <w:t xml:space="preserve"> = GRP2_</w:t>
      </w:r>
      <w:r w:rsidR="00A80E9A" w:rsidRPr="00F23351">
        <w:rPr>
          <w:rFonts w:ascii="Arial" w:cs="Arial" w:hint="eastAsia"/>
          <w:lang w:eastAsia="zh-TW"/>
        </w:rPr>
        <w:t>給付金額</w:t>
      </w:r>
    </w:p>
    <w:p w:rsidR="00BF7ABF" w:rsidRPr="00F23351" w:rsidRDefault="00B53A18" w:rsidP="0048764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23351">
        <w:rPr>
          <w:rFonts w:hint="eastAsia"/>
          <w:kern w:val="2"/>
          <w:szCs w:val="24"/>
          <w:lang w:eastAsia="zh-TW"/>
        </w:rPr>
        <w:t>根據</w:t>
      </w:r>
      <w:r w:rsidR="00C41AAB" w:rsidRPr="00F23351">
        <w:rPr>
          <w:rFonts w:ascii="Arial" w:cs="Arial" w:hint="eastAsia"/>
          <w:lang w:eastAsia="zh-TW"/>
        </w:rPr>
        <w:t>GROUP1</w:t>
      </w:r>
      <w:r w:rsidRPr="00F23351">
        <w:rPr>
          <w:rFonts w:ascii="Arial" w:cs="Arial" w:hint="eastAsia"/>
          <w:lang w:eastAsia="zh-TW"/>
        </w:rPr>
        <w:t>，逐筆</w:t>
      </w:r>
      <w:r w:rsidR="00BF7ABF" w:rsidRPr="00F23351">
        <w:rPr>
          <w:rFonts w:hint="eastAsia"/>
          <w:kern w:val="2"/>
          <w:szCs w:val="24"/>
          <w:lang w:eastAsia="zh-TW"/>
        </w:rPr>
        <w:t>寫入</w:t>
      </w:r>
      <w:r w:rsidR="00BF7ABF" w:rsidRPr="00F23351">
        <w:rPr>
          <w:rFonts w:hint="eastAsia"/>
          <w:kern w:val="2"/>
          <w:szCs w:val="24"/>
          <w:lang w:eastAsia="zh-TW"/>
        </w:rPr>
        <w:t>DTAABN01</w:t>
      </w:r>
      <w:r w:rsidR="00BF7ABF" w:rsidRPr="00F23351">
        <w:rPr>
          <w:rFonts w:hint="eastAsia"/>
          <w:kern w:val="2"/>
          <w:szCs w:val="24"/>
          <w:lang w:eastAsia="zh-TW"/>
        </w:rPr>
        <w:t>，格式如下：</w:t>
      </w:r>
    </w:p>
    <w:tbl>
      <w:tblPr>
        <w:tblW w:w="6300" w:type="dxa"/>
        <w:tblInd w:w="3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2255"/>
        <w:gridCol w:w="1605"/>
      </w:tblGrid>
      <w:tr w:rsidR="00BF7ABF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F7ABF" w:rsidRDefault="00BF7ABF" w:rsidP="00D2039D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225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F7ABF" w:rsidRPr="00433E31" w:rsidRDefault="00BF7ABF" w:rsidP="00D2039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值</w:t>
            </w:r>
          </w:p>
        </w:tc>
        <w:tc>
          <w:tcPr>
            <w:tcW w:w="1605" w:type="dxa"/>
            <w:shd w:val="clear" w:color="auto" w:fill="C0C0C0"/>
            <w:vAlign w:val="bottom"/>
          </w:tcPr>
          <w:p w:rsidR="00BF7ABF" w:rsidRPr="00433E31" w:rsidRDefault="00BF7ABF" w:rsidP="00D2039D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備註</w:t>
            </w:r>
          </w:p>
        </w:tc>
      </w:tr>
      <w:tr w:rsidR="00BF7AB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7ABF" w:rsidRDefault="00BF7ABF" w:rsidP="00D2039D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DTAAB001</w:t>
            </w:r>
            <w:r>
              <w:rPr>
                <w:rFonts w:ascii="Arial" w:hAnsi="Arial" w:cs="Arial" w:hint="eastAsia"/>
                <w:sz w:val="20"/>
              </w:rPr>
              <w:t>的欄位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F7ABF" w:rsidRPr="00433E31" w:rsidRDefault="00BF7ABF" w:rsidP="00D2039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DTAAB001</w:t>
            </w:r>
          </w:p>
        </w:tc>
        <w:tc>
          <w:tcPr>
            <w:tcW w:w="1605" w:type="dxa"/>
            <w:vAlign w:val="bottom"/>
          </w:tcPr>
          <w:p w:rsidR="00BF7ABF" w:rsidRPr="00433E31" w:rsidRDefault="00BF7ABF" w:rsidP="00D2039D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BF7AB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7ABF" w:rsidRPr="00BF64E0" w:rsidRDefault="00BF7ABF" w:rsidP="00D2039D">
            <w:pPr>
              <w:rPr>
                <w:rFonts w:ascii="Arial" w:hAnsi="Arial" w:cs="Arial" w:hint="eastAsia"/>
                <w:sz w:val="20"/>
              </w:rPr>
            </w:pPr>
            <w:r w:rsidRPr="004F5764">
              <w:rPr>
                <w:rFonts w:ascii="Arial" w:hAnsi="Arial" w:cs="Arial" w:hint="eastAsia"/>
                <w:sz w:val="20"/>
              </w:rPr>
              <w:t>給付天數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F7ABF" w:rsidRPr="0024793D" w:rsidRDefault="00E2327E" w:rsidP="0024793D">
            <w:pPr>
              <w:rPr>
                <w:rFonts w:ascii="Arial" w:hAnsi="Arial" w:cs="Arial" w:hint="eastAsia"/>
                <w:sz w:val="20"/>
              </w:rPr>
            </w:pPr>
            <w:r w:rsidRPr="0024793D">
              <w:rPr>
                <w:rFonts w:ascii="Arial" w:hAnsi="Arial" w:cs="Arial" w:hint="eastAsia"/>
                <w:sz w:val="20"/>
              </w:rPr>
              <w:t>DTAAB</w:t>
            </w:r>
            <w:r w:rsidR="00E15E4F">
              <w:rPr>
                <w:rFonts w:ascii="Arial" w:hAnsi="Arial" w:cs="Arial" w:hint="eastAsia"/>
                <w:sz w:val="20"/>
              </w:rPr>
              <w:t>0</w:t>
            </w:r>
            <w:r w:rsidRPr="0024793D">
              <w:rPr>
                <w:rFonts w:ascii="Arial" w:hAnsi="Arial" w:cs="Arial" w:hint="eastAsia"/>
                <w:sz w:val="20"/>
              </w:rPr>
              <w:t>01.</w:t>
            </w:r>
            <w:r w:rsidR="00BF7ABF" w:rsidRPr="0024793D">
              <w:rPr>
                <w:rFonts w:ascii="Arial" w:hAnsi="Arial" w:cs="Arial" w:hint="eastAsia"/>
                <w:sz w:val="20"/>
              </w:rPr>
              <w:t>給付天數</w:t>
            </w:r>
          </w:p>
        </w:tc>
        <w:tc>
          <w:tcPr>
            <w:tcW w:w="1605" w:type="dxa"/>
            <w:vAlign w:val="bottom"/>
          </w:tcPr>
          <w:p w:rsidR="00BF7ABF" w:rsidRPr="005B1A20" w:rsidRDefault="00BF7ABF" w:rsidP="00D2039D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BF7AB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7ABF" w:rsidRPr="00BF64E0" w:rsidRDefault="00BF7ABF" w:rsidP="00D2039D">
            <w:pPr>
              <w:rPr>
                <w:rFonts w:ascii="Arial" w:hAnsi="Arial" w:cs="Arial" w:hint="eastAsia"/>
                <w:sz w:val="20"/>
              </w:rPr>
            </w:pPr>
            <w:r w:rsidRPr="004F5764">
              <w:rPr>
                <w:rFonts w:ascii="Arial" w:hAnsi="Arial" w:cs="Arial" w:hint="eastAsia"/>
                <w:sz w:val="20"/>
              </w:rPr>
              <w:t>試算金額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F7ABF" w:rsidRPr="0024793D" w:rsidRDefault="00E2327E" w:rsidP="0024793D">
            <w:pPr>
              <w:rPr>
                <w:rFonts w:ascii="Arial" w:hAnsi="Arial" w:cs="Arial" w:hint="eastAsia"/>
                <w:sz w:val="20"/>
              </w:rPr>
            </w:pPr>
            <w:r w:rsidRPr="0024793D">
              <w:rPr>
                <w:rFonts w:ascii="Arial" w:hAnsi="Arial" w:cs="Arial" w:hint="eastAsia"/>
                <w:sz w:val="20"/>
              </w:rPr>
              <w:t>DTAAB</w:t>
            </w:r>
            <w:r w:rsidR="00E15E4F">
              <w:rPr>
                <w:rFonts w:ascii="Arial" w:hAnsi="Arial" w:cs="Arial" w:hint="eastAsia"/>
                <w:sz w:val="20"/>
              </w:rPr>
              <w:t>0</w:t>
            </w:r>
            <w:r w:rsidRPr="0024793D">
              <w:rPr>
                <w:rFonts w:ascii="Arial" w:hAnsi="Arial" w:cs="Arial" w:hint="eastAsia"/>
                <w:sz w:val="20"/>
              </w:rPr>
              <w:t>01.</w:t>
            </w:r>
            <w:r w:rsidR="00BF7ABF" w:rsidRPr="0024793D">
              <w:rPr>
                <w:rFonts w:ascii="Arial" w:hAnsi="Arial" w:cs="Arial" w:hint="eastAsia"/>
                <w:sz w:val="20"/>
              </w:rPr>
              <w:t>試算金額</w:t>
            </w:r>
          </w:p>
        </w:tc>
        <w:tc>
          <w:tcPr>
            <w:tcW w:w="1605" w:type="dxa"/>
            <w:vAlign w:val="bottom"/>
          </w:tcPr>
          <w:p w:rsidR="00BF7ABF" w:rsidRPr="005B1A20" w:rsidRDefault="00BF7ABF" w:rsidP="00D2039D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BF7ABF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F7ABF" w:rsidRPr="00BF64E0" w:rsidRDefault="00BF7ABF" w:rsidP="00D2039D">
            <w:pPr>
              <w:rPr>
                <w:rFonts w:ascii="Arial" w:hAnsi="Arial" w:cs="Arial" w:hint="eastAsia"/>
                <w:sz w:val="20"/>
              </w:rPr>
            </w:pPr>
            <w:r w:rsidRPr="004F5764">
              <w:rPr>
                <w:rFonts w:ascii="Arial" w:hAnsi="Arial" w:cs="Arial" w:hint="eastAsia"/>
                <w:sz w:val="20"/>
              </w:rPr>
              <w:t>理賠金額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F7ABF" w:rsidRPr="0024793D" w:rsidRDefault="00E2327E" w:rsidP="0024793D">
            <w:pPr>
              <w:rPr>
                <w:rFonts w:ascii="Arial" w:hAnsi="Arial" w:cs="Arial" w:hint="eastAsia"/>
                <w:sz w:val="20"/>
              </w:rPr>
            </w:pPr>
            <w:r w:rsidRPr="0024793D">
              <w:rPr>
                <w:rFonts w:ascii="Arial" w:hAnsi="Arial" w:cs="Arial" w:hint="eastAsia"/>
                <w:sz w:val="20"/>
              </w:rPr>
              <w:t>DTAAB</w:t>
            </w:r>
            <w:r w:rsidR="00E15E4F">
              <w:rPr>
                <w:rFonts w:ascii="Arial" w:hAnsi="Arial" w:cs="Arial" w:hint="eastAsia"/>
                <w:sz w:val="20"/>
              </w:rPr>
              <w:t>0</w:t>
            </w:r>
            <w:r w:rsidRPr="0024793D">
              <w:rPr>
                <w:rFonts w:ascii="Arial" w:hAnsi="Arial" w:cs="Arial" w:hint="eastAsia"/>
                <w:sz w:val="20"/>
              </w:rPr>
              <w:t>01.</w:t>
            </w:r>
            <w:r w:rsidR="00BF7ABF" w:rsidRPr="0024793D">
              <w:rPr>
                <w:rFonts w:ascii="Arial" w:hAnsi="Arial" w:cs="Arial" w:hint="eastAsia"/>
                <w:sz w:val="20"/>
              </w:rPr>
              <w:t>理賠金額</w:t>
            </w:r>
          </w:p>
        </w:tc>
        <w:tc>
          <w:tcPr>
            <w:tcW w:w="1605" w:type="dxa"/>
            <w:vAlign w:val="bottom"/>
          </w:tcPr>
          <w:p w:rsidR="00BF7ABF" w:rsidRPr="005B1A20" w:rsidRDefault="00BF7ABF" w:rsidP="00D2039D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F13F2C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3F2C" w:rsidRPr="004F5764" w:rsidRDefault="00E34924" w:rsidP="00D2039D">
            <w:pPr>
              <w:rPr>
                <w:rFonts w:ascii="Arial" w:hAnsi="Arial" w:cs="Arial" w:hint="eastAsia"/>
                <w:sz w:val="20"/>
              </w:rPr>
            </w:pPr>
            <w:r w:rsidRPr="006D49E3">
              <w:rPr>
                <w:rFonts w:ascii="Arial" w:hAnsi="Arial" w:cs="Arial" w:hint="eastAsia"/>
                <w:sz w:val="20"/>
              </w:rPr>
              <w:t>起始日期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13F2C" w:rsidRPr="0024793D" w:rsidRDefault="00F13F2C" w:rsidP="0024793D">
            <w:pPr>
              <w:rPr>
                <w:rFonts w:ascii="Arial" w:hAnsi="Arial" w:cs="Arial" w:hint="eastAsia"/>
                <w:sz w:val="20"/>
              </w:rPr>
            </w:pPr>
          </w:p>
        </w:tc>
        <w:tc>
          <w:tcPr>
            <w:tcW w:w="1605" w:type="dxa"/>
            <w:vAlign w:val="bottom"/>
          </w:tcPr>
          <w:p w:rsidR="00F13F2C" w:rsidRPr="005B1A20" w:rsidRDefault="00F13F2C" w:rsidP="00D2039D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E3492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924" w:rsidRPr="006D49E3" w:rsidRDefault="00E34924" w:rsidP="00D2039D">
            <w:pPr>
              <w:rPr>
                <w:rFonts w:ascii="Arial" w:hAnsi="Arial" w:cs="Arial" w:hint="eastAsia"/>
                <w:sz w:val="20"/>
              </w:rPr>
            </w:pPr>
            <w:r w:rsidRPr="006D49E3">
              <w:rPr>
                <w:rFonts w:ascii="Arial" w:hAnsi="Arial" w:cs="Arial" w:hint="eastAsia"/>
                <w:sz w:val="20"/>
              </w:rPr>
              <w:t>終止日期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924" w:rsidRPr="0024793D" w:rsidRDefault="00E34924" w:rsidP="0024793D">
            <w:pPr>
              <w:rPr>
                <w:rFonts w:ascii="Arial" w:hAnsi="Arial" w:cs="Arial" w:hint="eastAsia"/>
                <w:sz w:val="20"/>
              </w:rPr>
            </w:pPr>
          </w:p>
        </w:tc>
        <w:tc>
          <w:tcPr>
            <w:tcW w:w="1605" w:type="dxa"/>
            <w:vAlign w:val="bottom"/>
          </w:tcPr>
          <w:p w:rsidR="00E34924" w:rsidRPr="005B1A20" w:rsidRDefault="00E34924" w:rsidP="00D2039D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C72836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2836" w:rsidRPr="006D49E3" w:rsidRDefault="00C72836" w:rsidP="00D2039D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天數明細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72836" w:rsidRPr="0024793D" w:rsidRDefault="00C72836" w:rsidP="0024793D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DTAAB001.</w:t>
            </w:r>
            <w:r>
              <w:rPr>
                <w:rFonts w:ascii="Arial" w:hAnsi="Arial" w:cs="Arial" w:hint="eastAsia"/>
                <w:sz w:val="20"/>
              </w:rPr>
              <w:t>天數明細</w:t>
            </w:r>
          </w:p>
        </w:tc>
        <w:tc>
          <w:tcPr>
            <w:tcW w:w="1605" w:type="dxa"/>
            <w:vAlign w:val="bottom"/>
          </w:tcPr>
          <w:p w:rsidR="00C72836" w:rsidRPr="005B1A20" w:rsidRDefault="00C72836" w:rsidP="00D2039D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</w:tbl>
    <w:p w:rsidR="00064BBF" w:rsidRPr="00F23351" w:rsidRDefault="00064BBF" w:rsidP="00BF7AB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3351">
        <w:rPr>
          <w:rFonts w:ascii="Arial" w:cs="Arial" w:hint="eastAsia"/>
          <w:lang w:eastAsia="zh-TW"/>
        </w:rPr>
        <w:t>ELSE</w:t>
      </w:r>
      <w:r w:rsidR="009B69D7" w:rsidRPr="00F23351">
        <w:rPr>
          <w:rFonts w:ascii="Arial" w:cs="Arial" w:hint="eastAsia"/>
          <w:lang w:eastAsia="zh-TW"/>
        </w:rPr>
        <w:t>(</w:t>
      </w:r>
      <w:r w:rsidR="009B69D7" w:rsidRPr="00F23351">
        <w:rPr>
          <w:rFonts w:ascii="Arial" w:cs="Arial" w:hint="eastAsia"/>
          <w:lang w:eastAsia="zh-TW"/>
        </w:rPr>
        <w:t>金額比對不符時</w:t>
      </w:r>
      <w:r w:rsidR="009B69D7" w:rsidRPr="00F23351">
        <w:rPr>
          <w:rFonts w:ascii="Arial" w:cs="Arial" w:hint="eastAsia"/>
          <w:lang w:eastAsia="zh-TW"/>
        </w:rPr>
        <w:t>)</w:t>
      </w:r>
    </w:p>
    <w:p w:rsidR="00D3387C" w:rsidRDefault="00CE0056" w:rsidP="00D3387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以原理賠紀錄為主，</w:t>
      </w:r>
      <w:r w:rsidR="00145A9E">
        <w:rPr>
          <w:rFonts w:hint="eastAsia"/>
          <w:kern w:val="2"/>
          <w:szCs w:val="24"/>
          <w:lang w:eastAsia="zh-TW"/>
        </w:rPr>
        <w:t>將天數區間</w:t>
      </w:r>
      <w:r w:rsidR="00BC3DBE">
        <w:rPr>
          <w:rFonts w:hint="eastAsia"/>
          <w:kern w:val="2"/>
          <w:szCs w:val="24"/>
          <w:lang w:eastAsia="zh-TW"/>
        </w:rPr>
        <w:t>取最小起日、最大迄日</w:t>
      </w:r>
    </w:p>
    <w:p w:rsidR="0018183E" w:rsidRDefault="0018183E" w:rsidP="002F1B3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6A27A9">
        <w:rPr>
          <w:rFonts w:hint="eastAsia"/>
          <w:kern w:val="2"/>
          <w:szCs w:val="24"/>
          <w:lang w:eastAsia="zh-TW"/>
        </w:rPr>
        <w:t>根據</w:t>
      </w:r>
      <w:r w:rsidRPr="006A27A9">
        <w:rPr>
          <w:rFonts w:ascii="Arial" w:cs="Arial" w:hint="eastAsia"/>
          <w:lang w:eastAsia="zh-TW"/>
        </w:rPr>
        <w:t>GROUP</w:t>
      </w:r>
      <w:r w:rsidR="006C006D" w:rsidRPr="006A27A9">
        <w:rPr>
          <w:rFonts w:ascii="Arial" w:cs="Arial" w:hint="eastAsia"/>
          <w:lang w:eastAsia="zh-TW"/>
        </w:rPr>
        <w:t>2</w:t>
      </w:r>
      <w:r w:rsidRPr="006A27A9">
        <w:rPr>
          <w:rFonts w:ascii="Arial" w:cs="Arial" w:hint="eastAsia"/>
          <w:lang w:eastAsia="zh-TW"/>
        </w:rPr>
        <w:t>，</w:t>
      </w:r>
      <w:r w:rsidR="00D73542" w:rsidRPr="006A27A9">
        <w:rPr>
          <w:rFonts w:ascii="Arial" w:cs="Arial" w:hint="eastAsia"/>
          <w:lang w:eastAsia="zh-TW"/>
        </w:rPr>
        <w:t>一組</w:t>
      </w:r>
      <w:r w:rsidR="00D73542" w:rsidRPr="006A27A9">
        <w:rPr>
          <w:rFonts w:hint="eastAsia"/>
          <w:kern w:val="2"/>
          <w:szCs w:val="24"/>
          <w:lang w:eastAsia="zh-TW"/>
        </w:rPr>
        <w:t>寫入一筆</w:t>
      </w:r>
      <w:r w:rsidRPr="006A27A9">
        <w:rPr>
          <w:rFonts w:hint="eastAsia"/>
          <w:kern w:val="2"/>
          <w:szCs w:val="24"/>
          <w:lang w:eastAsia="zh-TW"/>
        </w:rPr>
        <w:t>DTAABN01</w:t>
      </w:r>
      <w:r w:rsidR="00BC3D19" w:rsidRPr="006A27A9">
        <w:rPr>
          <w:rFonts w:hint="eastAsia"/>
          <w:kern w:val="2"/>
          <w:szCs w:val="24"/>
          <w:lang w:eastAsia="zh-TW"/>
        </w:rPr>
        <w:t>、</w:t>
      </w:r>
      <w:r w:rsidR="00BC3D19" w:rsidRPr="006A27A9">
        <w:rPr>
          <w:rFonts w:hint="eastAsia"/>
          <w:kern w:val="2"/>
          <w:szCs w:val="24"/>
          <w:lang w:eastAsia="zh-TW"/>
        </w:rPr>
        <w:t>DTAABN02</w:t>
      </w:r>
      <w:r w:rsidRPr="006A27A9">
        <w:rPr>
          <w:rFonts w:hint="eastAsia"/>
          <w:kern w:val="2"/>
          <w:szCs w:val="24"/>
          <w:lang w:eastAsia="zh-TW"/>
        </w:rPr>
        <w:t>，格式如</w:t>
      </w:r>
      <w:r>
        <w:rPr>
          <w:rFonts w:hint="eastAsia"/>
          <w:kern w:val="2"/>
          <w:szCs w:val="24"/>
          <w:lang w:eastAsia="zh-TW"/>
        </w:rPr>
        <w:t>下：</w:t>
      </w:r>
    </w:p>
    <w:tbl>
      <w:tblPr>
        <w:tblW w:w="6300" w:type="dxa"/>
        <w:tblInd w:w="3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2255"/>
        <w:gridCol w:w="1605"/>
      </w:tblGrid>
      <w:tr w:rsidR="0018183E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8183E" w:rsidRDefault="0018183E" w:rsidP="00C00987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欄位名稱</w:t>
            </w:r>
          </w:p>
        </w:tc>
        <w:tc>
          <w:tcPr>
            <w:tcW w:w="225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8183E" w:rsidRPr="00433E31" w:rsidRDefault="0018183E" w:rsidP="00C0098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值</w:t>
            </w:r>
          </w:p>
        </w:tc>
        <w:tc>
          <w:tcPr>
            <w:tcW w:w="1605" w:type="dxa"/>
            <w:shd w:val="clear" w:color="auto" w:fill="C0C0C0"/>
            <w:vAlign w:val="bottom"/>
          </w:tcPr>
          <w:p w:rsidR="0018183E" w:rsidRPr="00433E31" w:rsidRDefault="0018183E" w:rsidP="00C0098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備註</w:t>
            </w: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Default="00125D4E" w:rsidP="00874BA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DTAAB001</w:t>
            </w:r>
            <w:r>
              <w:rPr>
                <w:rFonts w:ascii="Arial" w:hAnsi="Arial" w:cs="Arial" w:hint="eastAsia"/>
                <w:sz w:val="20"/>
              </w:rPr>
              <w:t>的欄位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433E31" w:rsidRDefault="00125D4E" w:rsidP="00874BAE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DTAAB001</w:t>
            </w:r>
          </w:p>
        </w:tc>
        <w:tc>
          <w:tcPr>
            <w:tcW w:w="1605" w:type="dxa"/>
            <w:vAlign w:val="bottom"/>
          </w:tcPr>
          <w:p w:rsidR="00125D4E" w:rsidRPr="00433E31" w:rsidRDefault="00125D4E" w:rsidP="00C0098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Pr="00BF64E0" w:rsidRDefault="00125D4E" w:rsidP="00874BAE">
            <w:pPr>
              <w:rPr>
                <w:rFonts w:ascii="Arial" w:hAnsi="Arial" w:cs="Arial" w:hint="eastAsia"/>
                <w:sz w:val="20"/>
              </w:rPr>
            </w:pPr>
            <w:r w:rsidRPr="004F5764">
              <w:rPr>
                <w:rFonts w:ascii="Arial" w:hAnsi="Arial" w:cs="Arial" w:hint="eastAsia"/>
                <w:sz w:val="20"/>
              </w:rPr>
              <w:t>給付天數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24793D" w:rsidRDefault="00125D4E" w:rsidP="00874BAE">
            <w:pPr>
              <w:rPr>
                <w:rFonts w:ascii="Arial" w:hAnsi="Arial" w:cs="Arial" w:hint="eastAsia"/>
                <w:sz w:val="20"/>
              </w:rPr>
            </w:pPr>
            <w:r w:rsidRPr="0024793D">
              <w:rPr>
                <w:rFonts w:ascii="Arial" w:hAnsi="Arial" w:cs="Arial" w:hint="eastAsia"/>
                <w:sz w:val="20"/>
              </w:rPr>
              <w:t>DTAAB</w:t>
            </w:r>
            <w:r>
              <w:rPr>
                <w:rFonts w:ascii="Arial" w:hAnsi="Arial" w:cs="Arial" w:hint="eastAsia"/>
                <w:sz w:val="20"/>
              </w:rPr>
              <w:t>0</w:t>
            </w:r>
            <w:r w:rsidRPr="0024793D">
              <w:rPr>
                <w:rFonts w:ascii="Arial" w:hAnsi="Arial" w:cs="Arial" w:hint="eastAsia"/>
                <w:sz w:val="20"/>
              </w:rPr>
              <w:t>01.</w:t>
            </w:r>
            <w:r w:rsidRPr="0024793D">
              <w:rPr>
                <w:rFonts w:ascii="Arial" w:hAnsi="Arial" w:cs="Arial" w:hint="eastAsia"/>
                <w:sz w:val="20"/>
              </w:rPr>
              <w:t>給付天數</w:t>
            </w:r>
          </w:p>
        </w:tc>
        <w:tc>
          <w:tcPr>
            <w:tcW w:w="1605" w:type="dxa"/>
            <w:vAlign w:val="bottom"/>
          </w:tcPr>
          <w:p w:rsidR="00125D4E" w:rsidRDefault="00125D4E" w:rsidP="00C00987">
            <w:pPr>
              <w:pStyle w:val="aa"/>
              <w:widowControl/>
              <w:ind w:left="0"/>
              <w:rPr>
                <w:rFonts w:ascii="新細明體" w:hAnsi="新細明體" w:cs="Arial Unicode MS" w:hint="eastAsia"/>
                <w:szCs w:val="24"/>
              </w:rPr>
            </w:pP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Pr="00BF64E0" w:rsidRDefault="00125D4E" w:rsidP="00874BAE">
            <w:pPr>
              <w:rPr>
                <w:rFonts w:ascii="Arial" w:hAnsi="Arial" w:cs="Arial" w:hint="eastAsia"/>
                <w:sz w:val="20"/>
              </w:rPr>
            </w:pPr>
            <w:r w:rsidRPr="004F5764">
              <w:rPr>
                <w:rFonts w:ascii="Arial" w:hAnsi="Arial" w:cs="Arial" w:hint="eastAsia"/>
                <w:sz w:val="20"/>
              </w:rPr>
              <w:t>試算金額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24793D" w:rsidRDefault="00125D4E" w:rsidP="00874BAE">
            <w:pPr>
              <w:rPr>
                <w:rFonts w:ascii="Arial" w:hAnsi="Arial" w:cs="Arial" w:hint="eastAsia"/>
                <w:sz w:val="20"/>
              </w:rPr>
            </w:pPr>
            <w:r w:rsidRPr="0024793D">
              <w:rPr>
                <w:rFonts w:ascii="Arial" w:hAnsi="Arial" w:cs="Arial" w:hint="eastAsia"/>
                <w:sz w:val="20"/>
              </w:rPr>
              <w:t>DTAAB</w:t>
            </w:r>
            <w:r>
              <w:rPr>
                <w:rFonts w:ascii="Arial" w:hAnsi="Arial" w:cs="Arial" w:hint="eastAsia"/>
                <w:sz w:val="20"/>
              </w:rPr>
              <w:t>0</w:t>
            </w:r>
            <w:r w:rsidRPr="0024793D">
              <w:rPr>
                <w:rFonts w:ascii="Arial" w:hAnsi="Arial" w:cs="Arial" w:hint="eastAsia"/>
                <w:sz w:val="20"/>
              </w:rPr>
              <w:t>01.</w:t>
            </w:r>
            <w:r w:rsidRPr="0024793D">
              <w:rPr>
                <w:rFonts w:ascii="Arial" w:hAnsi="Arial" w:cs="Arial" w:hint="eastAsia"/>
                <w:sz w:val="20"/>
              </w:rPr>
              <w:t>試算金額</w:t>
            </w:r>
          </w:p>
        </w:tc>
        <w:tc>
          <w:tcPr>
            <w:tcW w:w="1605" w:type="dxa"/>
            <w:vAlign w:val="bottom"/>
          </w:tcPr>
          <w:p w:rsidR="00125D4E" w:rsidRPr="005B1A20" w:rsidRDefault="00125D4E" w:rsidP="00C00987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Pr="00BF64E0" w:rsidRDefault="00125D4E" w:rsidP="00874BAE">
            <w:pPr>
              <w:rPr>
                <w:rFonts w:ascii="Arial" w:hAnsi="Arial" w:cs="Arial" w:hint="eastAsia"/>
                <w:sz w:val="20"/>
              </w:rPr>
            </w:pPr>
            <w:r w:rsidRPr="004F5764">
              <w:rPr>
                <w:rFonts w:ascii="Arial" w:hAnsi="Arial" w:cs="Arial" w:hint="eastAsia"/>
                <w:sz w:val="20"/>
              </w:rPr>
              <w:t>理賠金額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24793D" w:rsidRDefault="00125D4E" w:rsidP="00874BAE">
            <w:pPr>
              <w:rPr>
                <w:rFonts w:ascii="Arial" w:hAnsi="Arial" w:cs="Arial" w:hint="eastAsia"/>
                <w:sz w:val="20"/>
              </w:rPr>
            </w:pPr>
            <w:r w:rsidRPr="0024793D">
              <w:rPr>
                <w:rFonts w:ascii="Arial" w:hAnsi="Arial" w:cs="Arial" w:hint="eastAsia"/>
                <w:sz w:val="20"/>
              </w:rPr>
              <w:t>DTAAB</w:t>
            </w:r>
            <w:r>
              <w:rPr>
                <w:rFonts w:ascii="Arial" w:hAnsi="Arial" w:cs="Arial" w:hint="eastAsia"/>
                <w:sz w:val="20"/>
              </w:rPr>
              <w:t>0</w:t>
            </w:r>
            <w:r w:rsidRPr="0024793D">
              <w:rPr>
                <w:rFonts w:ascii="Arial" w:hAnsi="Arial" w:cs="Arial" w:hint="eastAsia"/>
                <w:sz w:val="20"/>
              </w:rPr>
              <w:t>01.</w:t>
            </w:r>
            <w:r w:rsidRPr="0024793D">
              <w:rPr>
                <w:rFonts w:ascii="Arial" w:hAnsi="Arial" w:cs="Arial" w:hint="eastAsia"/>
                <w:sz w:val="20"/>
              </w:rPr>
              <w:t>理賠金額</w:t>
            </w:r>
          </w:p>
        </w:tc>
        <w:tc>
          <w:tcPr>
            <w:tcW w:w="1605" w:type="dxa"/>
            <w:vAlign w:val="bottom"/>
          </w:tcPr>
          <w:p w:rsidR="00125D4E" w:rsidRPr="005B1A20" w:rsidRDefault="00125D4E" w:rsidP="00C00987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Pr="004F5764" w:rsidRDefault="00125D4E" w:rsidP="00874BAE">
            <w:pPr>
              <w:rPr>
                <w:rFonts w:ascii="Arial" w:hAnsi="Arial" w:cs="Arial" w:hint="eastAsia"/>
                <w:sz w:val="20"/>
              </w:rPr>
            </w:pPr>
            <w:r w:rsidRPr="006D49E3">
              <w:rPr>
                <w:rFonts w:ascii="Arial" w:hAnsi="Arial" w:cs="Arial" w:hint="eastAsia"/>
                <w:sz w:val="20"/>
              </w:rPr>
              <w:t>起始日期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24793D" w:rsidRDefault="00125D4E" w:rsidP="00874BAE">
            <w:pPr>
              <w:rPr>
                <w:rFonts w:ascii="Arial" w:hAnsi="Arial" w:cs="Arial" w:hint="eastAsia"/>
                <w:sz w:val="20"/>
              </w:rPr>
            </w:pPr>
          </w:p>
        </w:tc>
        <w:tc>
          <w:tcPr>
            <w:tcW w:w="1605" w:type="dxa"/>
            <w:vAlign w:val="bottom"/>
          </w:tcPr>
          <w:p w:rsidR="00125D4E" w:rsidRPr="005B1A20" w:rsidRDefault="00125D4E" w:rsidP="00C00987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Pr="006D49E3" w:rsidRDefault="00125D4E" w:rsidP="00874BAE">
            <w:pPr>
              <w:rPr>
                <w:rFonts w:ascii="Arial" w:hAnsi="Arial" w:cs="Arial" w:hint="eastAsia"/>
                <w:sz w:val="20"/>
              </w:rPr>
            </w:pPr>
            <w:r w:rsidRPr="006D49E3">
              <w:rPr>
                <w:rFonts w:ascii="Arial" w:hAnsi="Arial" w:cs="Arial" w:hint="eastAsia"/>
                <w:sz w:val="20"/>
              </w:rPr>
              <w:t>終止日期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24793D" w:rsidRDefault="00125D4E" w:rsidP="00874BAE">
            <w:pPr>
              <w:rPr>
                <w:rFonts w:ascii="Arial" w:hAnsi="Arial" w:cs="Arial" w:hint="eastAsia"/>
                <w:sz w:val="20"/>
              </w:rPr>
            </w:pPr>
          </w:p>
        </w:tc>
        <w:tc>
          <w:tcPr>
            <w:tcW w:w="1605" w:type="dxa"/>
            <w:vAlign w:val="bottom"/>
          </w:tcPr>
          <w:p w:rsidR="00125D4E" w:rsidRPr="005B1A20" w:rsidRDefault="00125D4E" w:rsidP="00C00987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Pr="006D49E3" w:rsidRDefault="00125D4E" w:rsidP="00874BA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天數明細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24793D" w:rsidRDefault="00125D4E" w:rsidP="00874BA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DTAAB001.</w:t>
            </w:r>
            <w:r>
              <w:rPr>
                <w:rFonts w:ascii="Arial" w:hAnsi="Arial" w:cs="Arial" w:hint="eastAsia"/>
                <w:sz w:val="20"/>
              </w:rPr>
              <w:t>天數明細</w:t>
            </w:r>
          </w:p>
        </w:tc>
        <w:tc>
          <w:tcPr>
            <w:tcW w:w="1605" w:type="dxa"/>
            <w:vAlign w:val="bottom"/>
          </w:tcPr>
          <w:p w:rsidR="00125D4E" w:rsidRPr="005B1A20" w:rsidRDefault="00125D4E" w:rsidP="00C00987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Pr="004461B3" w:rsidRDefault="00125D4E" w:rsidP="00C00987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4461B3">
              <w:rPr>
                <w:rFonts w:ascii="Arial" w:cs="Arial" w:hint="eastAsia"/>
                <w:sz w:val="20"/>
                <w:szCs w:val="20"/>
              </w:rPr>
              <w:t>GRP1_PAYDAY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4461B3" w:rsidRDefault="00125D4E" w:rsidP="00C00987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4461B3">
              <w:rPr>
                <w:rFonts w:ascii="Arial" w:cs="Arial" w:hint="eastAsia"/>
                <w:sz w:val="20"/>
                <w:szCs w:val="20"/>
              </w:rPr>
              <w:t>GRP1_</w:t>
            </w:r>
            <w:r w:rsidRPr="004461B3">
              <w:rPr>
                <w:rFonts w:ascii="Arial" w:cs="Arial" w:hint="eastAsia"/>
                <w:sz w:val="20"/>
                <w:szCs w:val="20"/>
              </w:rPr>
              <w:t>給付天數</w:t>
            </w:r>
          </w:p>
        </w:tc>
        <w:tc>
          <w:tcPr>
            <w:tcW w:w="1605" w:type="dxa"/>
            <w:vAlign w:val="bottom"/>
          </w:tcPr>
          <w:p w:rsidR="00125D4E" w:rsidRPr="005B1A20" w:rsidRDefault="00125D4E" w:rsidP="00C00987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  <w:tr w:rsidR="00125D4E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5D4E" w:rsidRPr="004461B3" w:rsidRDefault="00125D4E" w:rsidP="00C00987">
            <w:pPr>
              <w:rPr>
                <w:rFonts w:ascii="Arial" w:cs="Arial" w:hint="eastAsia"/>
                <w:sz w:val="20"/>
                <w:szCs w:val="20"/>
              </w:rPr>
            </w:pPr>
            <w:r w:rsidRPr="004461B3">
              <w:rPr>
                <w:rFonts w:ascii="Arial" w:cs="Arial" w:hint="eastAsia"/>
                <w:sz w:val="20"/>
                <w:szCs w:val="20"/>
              </w:rPr>
              <w:t>GRP1_PAYAMT</w:t>
            </w:r>
          </w:p>
        </w:tc>
        <w:tc>
          <w:tcPr>
            <w:tcW w:w="22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5D4E" w:rsidRPr="004461B3" w:rsidRDefault="00125D4E" w:rsidP="00C00987">
            <w:pPr>
              <w:rPr>
                <w:rFonts w:ascii="Arial" w:cs="Arial" w:hint="eastAsia"/>
                <w:sz w:val="20"/>
                <w:szCs w:val="20"/>
              </w:rPr>
            </w:pPr>
            <w:r w:rsidRPr="004461B3">
              <w:rPr>
                <w:rFonts w:ascii="Arial" w:cs="Arial" w:hint="eastAsia"/>
                <w:sz w:val="20"/>
                <w:szCs w:val="20"/>
              </w:rPr>
              <w:t>GRP1_</w:t>
            </w:r>
            <w:r w:rsidRPr="004461B3">
              <w:rPr>
                <w:rFonts w:ascii="Arial" w:cs="Arial" w:hint="eastAsia"/>
                <w:sz w:val="20"/>
                <w:szCs w:val="20"/>
              </w:rPr>
              <w:t>給付金額</w:t>
            </w:r>
          </w:p>
        </w:tc>
        <w:tc>
          <w:tcPr>
            <w:tcW w:w="1605" w:type="dxa"/>
            <w:vAlign w:val="bottom"/>
          </w:tcPr>
          <w:p w:rsidR="00125D4E" w:rsidRPr="005B1A20" w:rsidRDefault="00125D4E" w:rsidP="00C00987">
            <w:pPr>
              <w:rPr>
                <w:rFonts w:ascii="新細明體" w:hAnsi="新細明體" w:hint="eastAsia"/>
                <w:color w:val="000000"/>
                <w:sz w:val="20"/>
              </w:rPr>
            </w:pPr>
          </w:p>
        </w:tc>
      </w:tr>
    </w:tbl>
    <w:p w:rsidR="00BF7ABF" w:rsidRDefault="00BF7ABF" w:rsidP="00BF7AB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回到</w:t>
      </w:r>
      <w:r>
        <w:rPr>
          <w:rFonts w:hint="eastAsia"/>
          <w:kern w:val="2"/>
          <w:szCs w:val="24"/>
          <w:lang w:eastAsia="zh-TW"/>
        </w:rPr>
        <w:t>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 xml:space="preserve">P </w:t>
        </w:r>
        <w:r w:rsidR="00A01EE9"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.</w:t>
        </w:r>
        <w:r w:rsidR="00A01EE9">
          <w:rPr>
            <w:rFonts w:hint="eastAsia"/>
            <w:kern w:val="2"/>
            <w:szCs w:val="24"/>
            <w:lang w:eastAsia="zh-TW"/>
          </w:rPr>
          <w:t>1.4</w:t>
        </w:r>
      </w:smartTag>
      <w:r w:rsidR="00A01EE9">
        <w:rPr>
          <w:rFonts w:hint="eastAsia"/>
          <w:kern w:val="2"/>
          <w:szCs w:val="24"/>
          <w:lang w:eastAsia="zh-TW"/>
        </w:rPr>
        <w:t>.2.2</w:t>
      </w:r>
      <w:r>
        <w:rPr>
          <w:rFonts w:hint="eastAsia"/>
          <w:kern w:val="2"/>
          <w:szCs w:val="24"/>
          <w:lang w:eastAsia="zh-TW"/>
        </w:rPr>
        <w:t>，讀取下一</w:t>
      </w:r>
      <w:r w:rsidR="00A01EE9">
        <w:rPr>
          <w:rFonts w:hint="eastAsia"/>
          <w:kern w:val="2"/>
          <w:szCs w:val="24"/>
          <w:lang w:eastAsia="zh-TW"/>
        </w:rPr>
        <w:t>組</w:t>
      </w:r>
      <w:r>
        <w:rPr>
          <w:rFonts w:hint="eastAsia"/>
          <w:kern w:val="2"/>
          <w:szCs w:val="24"/>
          <w:lang w:eastAsia="zh-TW"/>
        </w:rPr>
        <w:t>資料</w:t>
      </w:r>
    </w:p>
    <w:p w:rsidR="00A80E9A" w:rsidRPr="00A46011" w:rsidRDefault="00BF7ABF" w:rsidP="00BF7AB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回到</w:t>
      </w:r>
      <w:r>
        <w:rPr>
          <w:rFonts w:hint="eastAsia"/>
          <w:kern w:val="2"/>
          <w:szCs w:val="24"/>
          <w:lang w:eastAsia="zh-TW"/>
        </w:rPr>
        <w:t>STEP 3.1</w:t>
      </w:r>
      <w:r>
        <w:rPr>
          <w:rFonts w:hint="eastAsia"/>
          <w:kern w:val="2"/>
          <w:szCs w:val="24"/>
          <w:lang w:eastAsia="zh-TW"/>
        </w:rPr>
        <w:t>，讀取下一筆資料</w:t>
      </w:r>
    </w:p>
    <w:p w:rsidR="00607F52" w:rsidRPr="00607F52" w:rsidRDefault="00607F52" w:rsidP="00607F5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回到</w:t>
      </w:r>
      <w:r>
        <w:rPr>
          <w:rFonts w:hint="eastAsia"/>
          <w:kern w:val="2"/>
          <w:szCs w:val="24"/>
          <w:lang w:eastAsia="zh-TW"/>
        </w:rPr>
        <w:t>STE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P 4.1.4</w:t>
        </w:r>
      </w:smartTag>
      <w:r>
        <w:rPr>
          <w:rFonts w:hint="eastAsia"/>
          <w:kern w:val="2"/>
          <w:szCs w:val="24"/>
          <w:lang w:eastAsia="zh-TW"/>
        </w:rPr>
        <w:t>，讀取下一筆資料</w:t>
      </w:r>
    </w:p>
    <w:p w:rsidR="0089630C" w:rsidRDefault="00296093" w:rsidP="00C026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DTAAB001_1 INSERT  INTO DTAAB001</w:t>
      </w:r>
    </w:p>
    <w:p w:rsidR="00612B1F" w:rsidRDefault="00612B1F" w:rsidP="00C026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C026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C026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</w:t>
      </w:r>
      <w:r w:rsidR="005E7499">
        <w:rPr>
          <w:rFonts w:hint="eastAsia"/>
          <w:kern w:val="2"/>
          <w:szCs w:val="24"/>
          <w:lang w:eastAsia="zh-TW"/>
        </w:rPr>
        <w:t>Z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01"/>
          <w:attr w:name="UnitName" w:val="’"/>
        </w:smartTagPr>
        <w:r w:rsidR="005E7499">
          <w:rPr>
            <w:rFonts w:hint="eastAsia"/>
            <w:kern w:val="2"/>
            <w:szCs w:val="24"/>
            <w:lang w:eastAsia="zh-TW"/>
          </w:rPr>
          <w:t>9</w:t>
        </w:r>
        <w:r w:rsidR="008626BE">
          <w:rPr>
            <w:rFonts w:hint="eastAsia"/>
            <w:kern w:val="2"/>
            <w:szCs w:val="24"/>
            <w:lang w:eastAsia="zh-TW"/>
          </w:rPr>
          <w:t>00</w:t>
        </w:r>
        <w:r w:rsidR="005E7499"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C026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3C4ACF">
        <w:rPr>
          <w:rFonts w:hint="eastAsia"/>
          <w:kern w:val="2"/>
          <w:szCs w:val="24"/>
          <w:lang w:eastAsia="zh-TW"/>
        </w:rPr>
        <w:t>Z9</w:t>
      </w:r>
      <w:r w:rsidR="00964DF6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3C4ACF">
          <w:rPr>
            <w:rFonts w:hint="eastAsia"/>
            <w:kern w:val="2"/>
            <w:szCs w:val="24"/>
            <w:lang w:eastAsia="zh-TW"/>
          </w:rPr>
          <w:t>0</w:t>
        </w:r>
        <w:r>
          <w:rPr>
            <w:rFonts w:hint="eastAsia"/>
            <w:kern w:val="2"/>
            <w:szCs w:val="24"/>
            <w:lang w:eastAsia="zh-TW"/>
          </w:rPr>
          <w:t>0</w:t>
        </w:r>
        <w:r w:rsidR="00E84414"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C026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0B6D75">
        <w:rPr>
          <w:rFonts w:hint="eastAsia"/>
          <w:kern w:val="2"/>
          <w:szCs w:val="24"/>
          <w:lang w:eastAsia="zh-TW"/>
        </w:rPr>
        <w:t>1.2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C026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C026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AD3F70">
        <w:rPr>
          <w:rFonts w:hint="eastAsia"/>
          <w:kern w:val="2"/>
          <w:szCs w:val="24"/>
          <w:lang w:eastAsia="zh-TW"/>
        </w:rPr>
        <w:t>Z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 w:rsidR="00AD3F70">
          <w:rPr>
            <w:rFonts w:hint="eastAsia"/>
            <w:kern w:val="2"/>
            <w:szCs w:val="24"/>
            <w:lang w:eastAsia="zh-TW"/>
          </w:rPr>
          <w:t>9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C026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13C" w:rsidRDefault="00D5113C">
      <w:r>
        <w:separator/>
      </w:r>
    </w:p>
  </w:endnote>
  <w:endnote w:type="continuationSeparator" w:id="0">
    <w:p w:rsidR="00D5113C" w:rsidRDefault="00D5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783" w:rsidRDefault="004A578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A5783" w:rsidRDefault="004A578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783" w:rsidRDefault="004A5783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260CF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A260CF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13C" w:rsidRDefault="00D5113C">
      <w:r>
        <w:separator/>
      </w:r>
    </w:p>
  </w:footnote>
  <w:footnote w:type="continuationSeparator" w:id="0">
    <w:p w:rsidR="00D5113C" w:rsidRDefault="00D5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721C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1CA1"/>
    <w:rsid w:val="000103BC"/>
    <w:rsid w:val="00010CD2"/>
    <w:rsid w:val="00011091"/>
    <w:rsid w:val="00012293"/>
    <w:rsid w:val="00012CDE"/>
    <w:rsid w:val="00020931"/>
    <w:rsid w:val="000229EF"/>
    <w:rsid w:val="00023D93"/>
    <w:rsid w:val="00024334"/>
    <w:rsid w:val="000247A9"/>
    <w:rsid w:val="000257D5"/>
    <w:rsid w:val="00026801"/>
    <w:rsid w:val="00027C96"/>
    <w:rsid w:val="00027DDB"/>
    <w:rsid w:val="00034440"/>
    <w:rsid w:val="000350EF"/>
    <w:rsid w:val="00035365"/>
    <w:rsid w:val="00035494"/>
    <w:rsid w:val="00040226"/>
    <w:rsid w:val="000425B0"/>
    <w:rsid w:val="00044427"/>
    <w:rsid w:val="00044C5C"/>
    <w:rsid w:val="000455E0"/>
    <w:rsid w:val="00047353"/>
    <w:rsid w:val="00051B88"/>
    <w:rsid w:val="00052541"/>
    <w:rsid w:val="000551D9"/>
    <w:rsid w:val="00056883"/>
    <w:rsid w:val="00061FE0"/>
    <w:rsid w:val="00062A3F"/>
    <w:rsid w:val="00064BBF"/>
    <w:rsid w:val="00066924"/>
    <w:rsid w:val="000669A3"/>
    <w:rsid w:val="000703EB"/>
    <w:rsid w:val="0007134C"/>
    <w:rsid w:val="0007139E"/>
    <w:rsid w:val="000724F9"/>
    <w:rsid w:val="00072548"/>
    <w:rsid w:val="00075D6D"/>
    <w:rsid w:val="00081552"/>
    <w:rsid w:val="00082043"/>
    <w:rsid w:val="000820C4"/>
    <w:rsid w:val="000867E5"/>
    <w:rsid w:val="00090FC3"/>
    <w:rsid w:val="000911A4"/>
    <w:rsid w:val="00094DC5"/>
    <w:rsid w:val="000A03C4"/>
    <w:rsid w:val="000A1A5B"/>
    <w:rsid w:val="000A2E95"/>
    <w:rsid w:val="000A7D4E"/>
    <w:rsid w:val="000B2D24"/>
    <w:rsid w:val="000B31CE"/>
    <w:rsid w:val="000B4AE1"/>
    <w:rsid w:val="000B5318"/>
    <w:rsid w:val="000B6D75"/>
    <w:rsid w:val="000C044D"/>
    <w:rsid w:val="000C0C81"/>
    <w:rsid w:val="000C16FB"/>
    <w:rsid w:val="000C2AF5"/>
    <w:rsid w:val="000C31D1"/>
    <w:rsid w:val="000C51DA"/>
    <w:rsid w:val="000D15B5"/>
    <w:rsid w:val="000D173A"/>
    <w:rsid w:val="000D1901"/>
    <w:rsid w:val="000D192A"/>
    <w:rsid w:val="000D34D4"/>
    <w:rsid w:val="000D3FAA"/>
    <w:rsid w:val="000D4B5E"/>
    <w:rsid w:val="000E07FB"/>
    <w:rsid w:val="000E1CC4"/>
    <w:rsid w:val="000E344A"/>
    <w:rsid w:val="000E3A31"/>
    <w:rsid w:val="000F2B4E"/>
    <w:rsid w:val="000F6993"/>
    <w:rsid w:val="000F6CA5"/>
    <w:rsid w:val="00101679"/>
    <w:rsid w:val="001046FB"/>
    <w:rsid w:val="00104E18"/>
    <w:rsid w:val="00105319"/>
    <w:rsid w:val="00110F22"/>
    <w:rsid w:val="0011373C"/>
    <w:rsid w:val="00114232"/>
    <w:rsid w:val="00114EAD"/>
    <w:rsid w:val="001175D0"/>
    <w:rsid w:val="00117CC8"/>
    <w:rsid w:val="0012064F"/>
    <w:rsid w:val="00123185"/>
    <w:rsid w:val="001255EF"/>
    <w:rsid w:val="00125D4E"/>
    <w:rsid w:val="00126965"/>
    <w:rsid w:val="00127EBE"/>
    <w:rsid w:val="00131D06"/>
    <w:rsid w:val="001332DD"/>
    <w:rsid w:val="00133C46"/>
    <w:rsid w:val="00134508"/>
    <w:rsid w:val="0013624B"/>
    <w:rsid w:val="0013687F"/>
    <w:rsid w:val="00145A9E"/>
    <w:rsid w:val="00145B5B"/>
    <w:rsid w:val="00156258"/>
    <w:rsid w:val="00160EE3"/>
    <w:rsid w:val="001625A2"/>
    <w:rsid w:val="00163509"/>
    <w:rsid w:val="00164542"/>
    <w:rsid w:val="00164EA3"/>
    <w:rsid w:val="001665A8"/>
    <w:rsid w:val="00172443"/>
    <w:rsid w:val="00172BB4"/>
    <w:rsid w:val="00173497"/>
    <w:rsid w:val="00173FF8"/>
    <w:rsid w:val="00174336"/>
    <w:rsid w:val="001760C7"/>
    <w:rsid w:val="0017760A"/>
    <w:rsid w:val="00177BFD"/>
    <w:rsid w:val="001800B7"/>
    <w:rsid w:val="0018183E"/>
    <w:rsid w:val="00182C38"/>
    <w:rsid w:val="001879CB"/>
    <w:rsid w:val="001948C8"/>
    <w:rsid w:val="00194F0D"/>
    <w:rsid w:val="001A03C2"/>
    <w:rsid w:val="001A4406"/>
    <w:rsid w:val="001A5720"/>
    <w:rsid w:val="001B308E"/>
    <w:rsid w:val="001B4663"/>
    <w:rsid w:val="001C1E65"/>
    <w:rsid w:val="001C32C6"/>
    <w:rsid w:val="001D1567"/>
    <w:rsid w:val="001D6B60"/>
    <w:rsid w:val="001D6FFD"/>
    <w:rsid w:val="001D74E9"/>
    <w:rsid w:val="001D7EE5"/>
    <w:rsid w:val="001E0A26"/>
    <w:rsid w:val="001E0E4A"/>
    <w:rsid w:val="001E19B1"/>
    <w:rsid w:val="001E47FD"/>
    <w:rsid w:val="001E6434"/>
    <w:rsid w:val="001F073F"/>
    <w:rsid w:val="001F12AD"/>
    <w:rsid w:val="001F281A"/>
    <w:rsid w:val="001F2F0F"/>
    <w:rsid w:val="001F2F96"/>
    <w:rsid w:val="001F5F65"/>
    <w:rsid w:val="00203EE2"/>
    <w:rsid w:val="002055A5"/>
    <w:rsid w:val="0020636A"/>
    <w:rsid w:val="00206854"/>
    <w:rsid w:val="00210AD3"/>
    <w:rsid w:val="002122EC"/>
    <w:rsid w:val="0021236B"/>
    <w:rsid w:val="002156AD"/>
    <w:rsid w:val="0021594C"/>
    <w:rsid w:val="0021698F"/>
    <w:rsid w:val="00216DD4"/>
    <w:rsid w:val="00224D4B"/>
    <w:rsid w:val="002269DF"/>
    <w:rsid w:val="002330E6"/>
    <w:rsid w:val="00234833"/>
    <w:rsid w:val="0024035C"/>
    <w:rsid w:val="0024191D"/>
    <w:rsid w:val="00242A7E"/>
    <w:rsid w:val="00244535"/>
    <w:rsid w:val="00244CA1"/>
    <w:rsid w:val="002452D4"/>
    <w:rsid w:val="002470E9"/>
    <w:rsid w:val="00247565"/>
    <w:rsid w:val="0024793D"/>
    <w:rsid w:val="00254141"/>
    <w:rsid w:val="002558E1"/>
    <w:rsid w:val="00255A92"/>
    <w:rsid w:val="00262D84"/>
    <w:rsid w:val="002644A3"/>
    <w:rsid w:val="00270789"/>
    <w:rsid w:val="00272585"/>
    <w:rsid w:val="00272DBA"/>
    <w:rsid w:val="00277099"/>
    <w:rsid w:val="00281F7A"/>
    <w:rsid w:val="0028514B"/>
    <w:rsid w:val="002852A9"/>
    <w:rsid w:val="00287722"/>
    <w:rsid w:val="00291795"/>
    <w:rsid w:val="00293853"/>
    <w:rsid w:val="00296093"/>
    <w:rsid w:val="002A103D"/>
    <w:rsid w:val="002A18D3"/>
    <w:rsid w:val="002A1C18"/>
    <w:rsid w:val="002A37FA"/>
    <w:rsid w:val="002A3E6D"/>
    <w:rsid w:val="002A6CA7"/>
    <w:rsid w:val="002A7BEF"/>
    <w:rsid w:val="002B2A6C"/>
    <w:rsid w:val="002B3D8F"/>
    <w:rsid w:val="002B3FE5"/>
    <w:rsid w:val="002B4942"/>
    <w:rsid w:val="002B5B01"/>
    <w:rsid w:val="002B6060"/>
    <w:rsid w:val="002B7A64"/>
    <w:rsid w:val="002C0B6D"/>
    <w:rsid w:val="002C1F6C"/>
    <w:rsid w:val="002C698E"/>
    <w:rsid w:val="002C7172"/>
    <w:rsid w:val="002D1243"/>
    <w:rsid w:val="002D13FE"/>
    <w:rsid w:val="002D20E7"/>
    <w:rsid w:val="002D762D"/>
    <w:rsid w:val="002E208C"/>
    <w:rsid w:val="002E35AC"/>
    <w:rsid w:val="002E4A2B"/>
    <w:rsid w:val="002E4BD2"/>
    <w:rsid w:val="002E4BF1"/>
    <w:rsid w:val="002E7051"/>
    <w:rsid w:val="002F1B3F"/>
    <w:rsid w:val="002F2473"/>
    <w:rsid w:val="002F707D"/>
    <w:rsid w:val="002F70A0"/>
    <w:rsid w:val="00301377"/>
    <w:rsid w:val="00301F41"/>
    <w:rsid w:val="00304A53"/>
    <w:rsid w:val="00304CE8"/>
    <w:rsid w:val="003055EE"/>
    <w:rsid w:val="00307D22"/>
    <w:rsid w:val="0031535A"/>
    <w:rsid w:val="00315661"/>
    <w:rsid w:val="00316D6E"/>
    <w:rsid w:val="00317653"/>
    <w:rsid w:val="003231F0"/>
    <w:rsid w:val="00324108"/>
    <w:rsid w:val="0032484E"/>
    <w:rsid w:val="00325D89"/>
    <w:rsid w:val="00327FB0"/>
    <w:rsid w:val="00331EB6"/>
    <w:rsid w:val="003343C6"/>
    <w:rsid w:val="00336FA8"/>
    <w:rsid w:val="0034035A"/>
    <w:rsid w:val="0034434B"/>
    <w:rsid w:val="00347952"/>
    <w:rsid w:val="003502D0"/>
    <w:rsid w:val="00351402"/>
    <w:rsid w:val="0035527B"/>
    <w:rsid w:val="00361A95"/>
    <w:rsid w:val="003621EF"/>
    <w:rsid w:val="00363504"/>
    <w:rsid w:val="003656DE"/>
    <w:rsid w:val="00365D01"/>
    <w:rsid w:val="0037547E"/>
    <w:rsid w:val="00377FAB"/>
    <w:rsid w:val="00381403"/>
    <w:rsid w:val="003860C5"/>
    <w:rsid w:val="00386329"/>
    <w:rsid w:val="00386BA7"/>
    <w:rsid w:val="00387AAD"/>
    <w:rsid w:val="00391C23"/>
    <w:rsid w:val="003922E3"/>
    <w:rsid w:val="00396CD9"/>
    <w:rsid w:val="003A2EB0"/>
    <w:rsid w:val="003A5A40"/>
    <w:rsid w:val="003A7AA7"/>
    <w:rsid w:val="003B02EA"/>
    <w:rsid w:val="003B28B1"/>
    <w:rsid w:val="003B33B4"/>
    <w:rsid w:val="003C0406"/>
    <w:rsid w:val="003C0B84"/>
    <w:rsid w:val="003C3371"/>
    <w:rsid w:val="003C356B"/>
    <w:rsid w:val="003C4ACF"/>
    <w:rsid w:val="003C7775"/>
    <w:rsid w:val="003C7E27"/>
    <w:rsid w:val="003D1FDE"/>
    <w:rsid w:val="003D3FFC"/>
    <w:rsid w:val="003D44DD"/>
    <w:rsid w:val="003E2AD0"/>
    <w:rsid w:val="003E3C02"/>
    <w:rsid w:val="003E54E4"/>
    <w:rsid w:val="003E7AC0"/>
    <w:rsid w:val="003E7D29"/>
    <w:rsid w:val="003F0698"/>
    <w:rsid w:val="003F1D73"/>
    <w:rsid w:val="003F6A31"/>
    <w:rsid w:val="003F74E0"/>
    <w:rsid w:val="00400428"/>
    <w:rsid w:val="00401762"/>
    <w:rsid w:val="00402E6D"/>
    <w:rsid w:val="004047B7"/>
    <w:rsid w:val="0040512F"/>
    <w:rsid w:val="00405BF8"/>
    <w:rsid w:val="004111EC"/>
    <w:rsid w:val="004112E5"/>
    <w:rsid w:val="00412D1F"/>
    <w:rsid w:val="004160E9"/>
    <w:rsid w:val="0041628F"/>
    <w:rsid w:val="0041653A"/>
    <w:rsid w:val="00416D93"/>
    <w:rsid w:val="0042005C"/>
    <w:rsid w:val="00423574"/>
    <w:rsid w:val="004252C4"/>
    <w:rsid w:val="00433C56"/>
    <w:rsid w:val="00434BA1"/>
    <w:rsid w:val="00436887"/>
    <w:rsid w:val="00441F11"/>
    <w:rsid w:val="004429E8"/>
    <w:rsid w:val="00443AA9"/>
    <w:rsid w:val="004461B3"/>
    <w:rsid w:val="004508AE"/>
    <w:rsid w:val="0045284A"/>
    <w:rsid w:val="0045461E"/>
    <w:rsid w:val="004557E1"/>
    <w:rsid w:val="00460844"/>
    <w:rsid w:val="00460B86"/>
    <w:rsid w:val="00462E0D"/>
    <w:rsid w:val="00462F1A"/>
    <w:rsid w:val="00463550"/>
    <w:rsid w:val="00463DB9"/>
    <w:rsid w:val="00464D55"/>
    <w:rsid w:val="004656CE"/>
    <w:rsid w:val="00466499"/>
    <w:rsid w:val="00467949"/>
    <w:rsid w:val="00471016"/>
    <w:rsid w:val="00474C68"/>
    <w:rsid w:val="00475324"/>
    <w:rsid w:val="00475464"/>
    <w:rsid w:val="00475D12"/>
    <w:rsid w:val="00477B88"/>
    <w:rsid w:val="0048488D"/>
    <w:rsid w:val="0048506D"/>
    <w:rsid w:val="00485088"/>
    <w:rsid w:val="004857CD"/>
    <w:rsid w:val="00487643"/>
    <w:rsid w:val="00487CC2"/>
    <w:rsid w:val="00490096"/>
    <w:rsid w:val="0049136C"/>
    <w:rsid w:val="00492491"/>
    <w:rsid w:val="00493226"/>
    <w:rsid w:val="00496017"/>
    <w:rsid w:val="004A0729"/>
    <w:rsid w:val="004A5783"/>
    <w:rsid w:val="004B47D0"/>
    <w:rsid w:val="004B5024"/>
    <w:rsid w:val="004C7B79"/>
    <w:rsid w:val="004C7E4A"/>
    <w:rsid w:val="004D1A13"/>
    <w:rsid w:val="004D67A3"/>
    <w:rsid w:val="004E3D78"/>
    <w:rsid w:val="004E3E2A"/>
    <w:rsid w:val="004E52D2"/>
    <w:rsid w:val="004E5A44"/>
    <w:rsid w:val="004E7D92"/>
    <w:rsid w:val="004E7E7A"/>
    <w:rsid w:val="004E7EA3"/>
    <w:rsid w:val="004F2567"/>
    <w:rsid w:val="004F2956"/>
    <w:rsid w:val="004F4C2E"/>
    <w:rsid w:val="004F5764"/>
    <w:rsid w:val="004F6DED"/>
    <w:rsid w:val="004F7886"/>
    <w:rsid w:val="004F7AD3"/>
    <w:rsid w:val="00501CBB"/>
    <w:rsid w:val="005030C5"/>
    <w:rsid w:val="005045FF"/>
    <w:rsid w:val="00506453"/>
    <w:rsid w:val="005074C1"/>
    <w:rsid w:val="005132E8"/>
    <w:rsid w:val="0051339C"/>
    <w:rsid w:val="0051411A"/>
    <w:rsid w:val="005154A1"/>
    <w:rsid w:val="005155D7"/>
    <w:rsid w:val="005218E0"/>
    <w:rsid w:val="0052416C"/>
    <w:rsid w:val="005243C3"/>
    <w:rsid w:val="00524C38"/>
    <w:rsid w:val="005271BD"/>
    <w:rsid w:val="0053569F"/>
    <w:rsid w:val="0053665E"/>
    <w:rsid w:val="00544274"/>
    <w:rsid w:val="005463D6"/>
    <w:rsid w:val="005578EE"/>
    <w:rsid w:val="00557AFC"/>
    <w:rsid w:val="00565F79"/>
    <w:rsid w:val="00570356"/>
    <w:rsid w:val="00573444"/>
    <w:rsid w:val="005737E1"/>
    <w:rsid w:val="0057390B"/>
    <w:rsid w:val="005757AC"/>
    <w:rsid w:val="00577E8E"/>
    <w:rsid w:val="0058117E"/>
    <w:rsid w:val="00583E64"/>
    <w:rsid w:val="0058553B"/>
    <w:rsid w:val="00585F9F"/>
    <w:rsid w:val="005868E7"/>
    <w:rsid w:val="005903CB"/>
    <w:rsid w:val="00591C71"/>
    <w:rsid w:val="0059460B"/>
    <w:rsid w:val="005A2077"/>
    <w:rsid w:val="005A3E42"/>
    <w:rsid w:val="005A57BB"/>
    <w:rsid w:val="005A6305"/>
    <w:rsid w:val="005B371F"/>
    <w:rsid w:val="005B43A4"/>
    <w:rsid w:val="005B6B73"/>
    <w:rsid w:val="005C02DF"/>
    <w:rsid w:val="005C06FA"/>
    <w:rsid w:val="005C3253"/>
    <w:rsid w:val="005C5575"/>
    <w:rsid w:val="005C6719"/>
    <w:rsid w:val="005D246B"/>
    <w:rsid w:val="005D26C3"/>
    <w:rsid w:val="005D3FB0"/>
    <w:rsid w:val="005D535D"/>
    <w:rsid w:val="005E0690"/>
    <w:rsid w:val="005E20AD"/>
    <w:rsid w:val="005E2495"/>
    <w:rsid w:val="005E40AE"/>
    <w:rsid w:val="005E431F"/>
    <w:rsid w:val="005E5C7A"/>
    <w:rsid w:val="005E6ADB"/>
    <w:rsid w:val="005E7499"/>
    <w:rsid w:val="005F3C8C"/>
    <w:rsid w:val="005F5F76"/>
    <w:rsid w:val="005F79DD"/>
    <w:rsid w:val="005F7EC0"/>
    <w:rsid w:val="00605482"/>
    <w:rsid w:val="006056AF"/>
    <w:rsid w:val="006062E8"/>
    <w:rsid w:val="00607F52"/>
    <w:rsid w:val="00612B1F"/>
    <w:rsid w:val="00613094"/>
    <w:rsid w:val="00615A1C"/>
    <w:rsid w:val="006170A9"/>
    <w:rsid w:val="0061774F"/>
    <w:rsid w:val="0063046D"/>
    <w:rsid w:val="00631092"/>
    <w:rsid w:val="00633FDE"/>
    <w:rsid w:val="00636D02"/>
    <w:rsid w:val="00636F45"/>
    <w:rsid w:val="00641ACC"/>
    <w:rsid w:val="00643DAA"/>
    <w:rsid w:val="006446B0"/>
    <w:rsid w:val="00646623"/>
    <w:rsid w:val="00651522"/>
    <w:rsid w:val="00652F0D"/>
    <w:rsid w:val="00653047"/>
    <w:rsid w:val="00654F88"/>
    <w:rsid w:val="00655474"/>
    <w:rsid w:val="00655E3F"/>
    <w:rsid w:val="00656F3F"/>
    <w:rsid w:val="006620AE"/>
    <w:rsid w:val="006623D3"/>
    <w:rsid w:val="00663783"/>
    <w:rsid w:val="00667205"/>
    <w:rsid w:val="00671B14"/>
    <w:rsid w:val="00677B28"/>
    <w:rsid w:val="0068172B"/>
    <w:rsid w:val="006827BC"/>
    <w:rsid w:val="0069372A"/>
    <w:rsid w:val="0069597B"/>
    <w:rsid w:val="006A19F9"/>
    <w:rsid w:val="006A27A9"/>
    <w:rsid w:val="006A379B"/>
    <w:rsid w:val="006A4ED4"/>
    <w:rsid w:val="006A720B"/>
    <w:rsid w:val="006B071F"/>
    <w:rsid w:val="006C006D"/>
    <w:rsid w:val="006C1526"/>
    <w:rsid w:val="006C1661"/>
    <w:rsid w:val="006C211A"/>
    <w:rsid w:val="006D3F8E"/>
    <w:rsid w:val="006D49E3"/>
    <w:rsid w:val="006D65CE"/>
    <w:rsid w:val="006E105C"/>
    <w:rsid w:val="006E1E87"/>
    <w:rsid w:val="006E20F3"/>
    <w:rsid w:val="006E25F1"/>
    <w:rsid w:val="006E4AFF"/>
    <w:rsid w:val="006E5E13"/>
    <w:rsid w:val="006F2981"/>
    <w:rsid w:val="006F5E85"/>
    <w:rsid w:val="006F6685"/>
    <w:rsid w:val="006F7832"/>
    <w:rsid w:val="007009B1"/>
    <w:rsid w:val="00701A81"/>
    <w:rsid w:val="00702477"/>
    <w:rsid w:val="00713209"/>
    <w:rsid w:val="00714A7F"/>
    <w:rsid w:val="0071548A"/>
    <w:rsid w:val="00716399"/>
    <w:rsid w:val="0071665C"/>
    <w:rsid w:val="00722B14"/>
    <w:rsid w:val="007242A9"/>
    <w:rsid w:val="00724B23"/>
    <w:rsid w:val="00726884"/>
    <w:rsid w:val="00727EA3"/>
    <w:rsid w:val="00733BEC"/>
    <w:rsid w:val="00736597"/>
    <w:rsid w:val="007402A6"/>
    <w:rsid w:val="007406EB"/>
    <w:rsid w:val="00742344"/>
    <w:rsid w:val="0074247E"/>
    <w:rsid w:val="00745846"/>
    <w:rsid w:val="007472C6"/>
    <w:rsid w:val="007542C3"/>
    <w:rsid w:val="00757FB4"/>
    <w:rsid w:val="0076132C"/>
    <w:rsid w:val="00763161"/>
    <w:rsid w:val="007634C9"/>
    <w:rsid w:val="00766CF1"/>
    <w:rsid w:val="007711BA"/>
    <w:rsid w:val="00771D28"/>
    <w:rsid w:val="00772B71"/>
    <w:rsid w:val="00773042"/>
    <w:rsid w:val="00777DB0"/>
    <w:rsid w:val="00777F49"/>
    <w:rsid w:val="00786855"/>
    <w:rsid w:val="00790275"/>
    <w:rsid w:val="007929EB"/>
    <w:rsid w:val="00793D7D"/>
    <w:rsid w:val="00793EE3"/>
    <w:rsid w:val="007956EC"/>
    <w:rsid w:val="007A2F90"/>
    <w:rsid w:val="007A4E1A"/>
    <w:rsid w:val="007A57F7"/>
    <w:rsid w:val="007B1C8A"/>
    <w:rsid w:val="007B4057"/>
    <w:rsid w:val="007C154A"/>
    <w:rsid w:val="007C2451"/>
    <w:rsid w:val="007C44E3"/>
    <w:rsid w:val="007C5E4E"/>
    <w:rsid w:val="007D0D4A"/>
    <w:rsid w:val="007D627E"/>
    <w:rsid w:val="007D78DC"/>
    <w:rsid w:val="007E2C47"/>
    <w:rsid w:val="007E4CD3"/>
    <w:rsid w:val="007E5CDA"/>
    <w:rsid w:val="007E6493"/>
    <w:rsid w:val="007F2C34"/>
    <w:rsid w:val="007F3A1B"/>
    <w:rsid w:val="007F6FF5"/>
    <w:rsid w:val="007F71E5"/>
    <w:rsid w:val="008023CF"/>
    <w:rsid w:val="00803DBF"/>
    <w:rsid w:val="00804F82"/>
    <w:rsid w:val="0080586C"/>
    <w:rsid w:val="00805990"/>
    <w:rsid w:val="00812025"/>
    <w:rsid w:val="00812ED6"/>
    <w:rsid w:val="008207B0"/>
    <w:rsid w:val="00820B05"/>
    <w:rsid w:val="00821589"/>
    <w:rsid w:val="00822DD5"/>
    <w:rsid w:val="008252FB"/>
    <w:rsid w:val="00830E10"/>
    <w:rsid w:val="00831C69"/>
    <w:rsid w:val="00836908"/>
    <w:rsid w:val="008371E5"/>
    <w:rsid w:val="00841405"/>
    <w:rsid w:val="00843480"/>
    <w:rsid w:val="00845260"/>
    <w:rsid w:val="0084738A"/>
    <w:rsid w:val="00847D5B"/>
    <w:rsid w:val="00847D8B"/>
    <w:rsid w:val="00847DC9"/>
    <w:rsid w:val="008503C0"/>
    <w:rsid w:val="00851A74"/>
    <w:rsid w:val="00856F36"/>
    <w:rsid w:val="00857068"/>
    <w:rsid w:val="008620DB"/>
    <w:rsid w:val="008626BE"/>
    <w:rsid w:val="00865226"/>
    <w:rsid w:val="008707F8"/>
    <w:rsid w:val="00871E93"/>
    <w:rsid w:val="00872353"/>
    <w:rsid w:val="00873877"/>
    <w:rsid w:val="00874074"/>
    <w:rsid w:val="00874BAE"/>
    <w:rsid w:val="00881264"/>
    <w:rsid w:val="00882306"/>
    <w:rsid w:val="00886368"/>
    <w:rsid w:val="00891A3D"/>
    <w:rsid w:val="008924D0"/>
    <w:rsid w:val="0089630C"/>
    <w:rsid w:val="00897F72"/>
    <w:rsid w:val="008A0040"/>
    <w:rsid w:val="008A064E"/>
    <w:rsid w:val="008A0C40"/>
    <w:rsid w:val="008A2AFE"/>
    <w:rsid w:val="008A563E"/>
    <w:rsid w:val="008A5E8E"/>
    <w:rsid w:val="008B435A"/>
    <w:rsid w:val="008B63C1"/>
    <w:rsid w:val="008B7C04"/>
    <w:rsid w:val="008C5DD6"/>
    <w:rsid w:val="008C671C"/>
    <w:rsid w:val="008C6C4D"/>
    <w:rsid w:val="008D1B1B"/>
    <w:rsid w:val="008D55A0"/>
    <w:rsid w:val="008D5603"/>
    <w:rsid w:val="008D6B18"/>
    <w:rsid w:val="008E04BD"/>
    <w:rsid w:val="008E37F9"/>
    <w:rsid w:val="008E39D3"/>
    <w:rsid w:val="008E3A1C"/>
    <w:rsid w:val="008E6355"/>
    <w:rsid w:val="008F2465"/>
    <w:rsid w:val="008F2E80"/>
    <w:rsid w:val="008F4297"/>
    <w:rsid w:val="008F50B9"/>
    <w:rsid w:val="008F58FE"/>
    <w:rsid w:val="008F5A99"/>
    <w:rsid w:val="008F7978"/>
    <w:rsid w:val="00902603"/>
    <w:rsid w:val="00902DBA"/>
    <w:rsid w:val="0091102A"/>
    <w:rsid w:val="00911B6C"/>
    <w:rsid w:val="00911FAA"/>
    <w:rsid w:val="00915CBD"/>
    <w:rsid w:val="0092377A"/>
    <w:rsid w:val="009261FF"/>
    <w:rsid w:val="00927694"/>
    <w:rsid w:val="00931471"/>
    <w:rsid w:val="0093219C"/>
    <w:rsid w:val="00932CF5"/>
    <w:rsid w:val="00933B0C"/>
    <w:rsid w:val="009403B8"/>
    <w:rsid w:val="00940A24"/>
    <w:rsid w:val="00941154"/>
    <w:rsid w:val="00941C70"/>
    <w:rsid w:val="009425DD"/>
    <w:rsid w:val="00943683"/>
    <w:rsid w:val="00946233"/>
    <w:rsid w:val="00950EAB"/>
    <w:rsid w:val="00955963"/>
    <w:rsid w:val="00957378"/>
    <w:rsid w:val="00964DF6"/>
    <w:rsid w:val="00964E9C"/>
    <w:rsid w:val="00965B1E"/>
    <w:rsid w:val="00967DD1"/>
    <w:rsid w:val="00970604"/>
    <w:rsid w:val="009727F2"/>
    <w:rsid w:val="0097453A"/>
    <w:rsid w:val="00977277"/>
    <w:rsid w:val="0098010E"/>
    <w:rsid w:val="0098408B"/>
    <w:rsid w:val="009842EB"/>
    <w:rsid w:val="009904D6"/>
    <w:rsid w:val="009908A1"/>
    <w:rsid w:val="00995584"/>
    <w:rsid w:val="00996F61"/>
    <w:rsid w:val="00997238"/>
    <w:rsid w:val="009A42CC"/>
    <w:rsid w:val="009A6029"/>
    <w:rsid w:val="009B1F24"/>
    <w:rsid w:val="009B40CC"/>
    <w:rsid w:val="009B4C0F"/>
    <w:rsid w:val="009B69D7"/>
    <w:rsid w:val="009C249C"/>
    <w:rsid w:val="009C3F3F"/>
    <w:rsid w:val="009C4A4A"/>
    <w:rsid w:val="009C4D19"/>
    <w:rsid w:val="009C6032"/>
    <w:rsid w:val="009C7FAA"/>
    <w:rsid w:val="009D1046"/>
    <w:rsid w:val="009D1CAF"/>
    <w:rsid w:val="009D29A0"/>
    <w:rsid w:val="009D331E"/>
    <w:rsid w:val="009D3E98"/>
    <w:rsid w:val="009D7E02"/>
    <w:rsid w:val="009E2463"/>
    <w:rsid w:val="009E261F"/>
    <w:rsid w:val="009E32AC"/>
    <w:rsid w:val="009E35BB"/>
    <w:rsid w:val="009E5179"/>
    <w:rsid w:val="009F227F"/>
    <w:rsid w:val="009F2496"/>
    <w:rsid w:val="009F4BD6"/>
    <w:rsid w:val="009F5668"/>
    <w:rsid w:val="009F6CC9"/>
    <w:rsid w:val="00A0010F"/>
    <w:rsid w:val="00A01EE9"/>
    <w:rsid w:val="00A02A52"/>
    <w:rsid w:val="00A03CEE"/>
    <w:rsid w:val="00A05EDA"/>
    <w:rsid w:val="00A06978"/>
    <w:rsid w:val="00A104C9"/>
    <w:rsid w:val="00A12D5E"/>
    <w:rsid w:val="00A15D24"/>
    <w:rsid w:val="00A16328"/>
    <w:rsid w:val="00A173BA"/>
    <w:rsid w:val="00A17B5A"/>
    <w:rsid w:val="00A2003C"/>
    <w:rsid w:val="00A20EA9"/>
    <w:rsid w:val="00A2254D"/>
    <w:rsid w:val="00A22E84"/>
    <w:rsid w:val="00A2349D"/>
    <w:rsid w:val="00A23C9E"/>
    <w:rsid w:val="00A25BD0"/>
    <w:rsid w:val="00A25DD3"/>
    <w:rsid w:val="00A260CF"/>
    <w:rsid w:val="00A26172"/>
    <w:rsid w:val="00A26225"/>
    <w:rsid w:val="00A26E95"/>
    <w:rsid w:val="00A311B3"/>
    <w:rsid w:val="00A31820"/>
    <w:rsid w:val="00A33B69"/>
    <w:rsid w:val="00A371D1"/>
    <w:rsid w:val="00A42D22"/>
    <w:rsid w:val="00A43880"/>
    <w:rsid w:val="00A444B8"/>
    <w:rsid w:val="00A459D2"/>
    <w:rsid w:val="00A46011"/>
    <w:rsid w:val="00A50CC4"/>
    <w:rsid w:val="00A5111B"/>
    <w:rsid w:val="00A51195"/>
    <w:rsid w:val="00A5290F"/>
    <w:rsid w:val="00A53A43"/>
    <w:rsid w:val="00A553F7"/>
    <w:rsid w:val="00A570D9"/>
    <w:rsid w:val="00A6319E"/>
    <w:rsid w:val="00A6386B"/>
    <w:rsid w:val="00A639B0"/>
    <w:rsid w:val="00A64112"/>
    <w:rsid w:val="00A65945"/>
    <w:rsid w:val="00A65A51"/>
    <w:rsid w:val="00A65A80"/>
    <w:rsid w:val="00A674B5"/>
    <w:rsid w:val="00A70E74"/>
    <w:rsid w:val="00A72127"/>
    <w:rsid w:val="00A75BB5"/>
    <w:rsid w:val="00A773BE"/>
    <w:rsid w:val="00A80BF3"/>
    <w:rsid w:val="00A80E9A"/>
    <w:rsid w:val="00A810A1"/>
    <w:rsid w:val="00A82364"/>
    <w:rsid w:val="00A9034D"/>
    <w:rsid w:val="00A90628"/>
    <w:rsid w:val="00A91CF4"/>
    <w:rsid w:val="00A947B3"/>
    <w:rsid w:val="00AA0E0D"/>
    <w:rsid w:val="00AA125B"/>
    <w:rsid w:val="00AA31FB"/>
    <w:rsid w:val="00AA3AE8"/>
    <w:rsid w:val="00AA45D0"/>
    <w:rsid w:val="00AA79A8"/>
    <w:rsid w:val="00AB07B8"/>
    <w:rsid w:val="00AB0965"/>
    <w:rsid w:val="00AB338C"/>
    <w:rsid w:val="00AB51A0"/>
    <w:rsid w:val="00AB69FA"/>
    <w:rsid w:val="00AB74FE"/>
    <w:rsid w:val="00AC0E41"/>
    <w:rsid w:val="00AC32AD"/>
    <w:rsid w:val="00AD3F70"/>
    <w:rsid w:val="00AD521F"/>
    <w:rsid w:val="00AD735D"/>
    <w:rsid w:val="00AE55B9"/>
    <w:rsid w:val="00AE5AC4"/>
    <w:rsid w:val="00AF2F1A"/>
    <w:rsid w:val="00AF3FD6"/>
    <w:rsid w:val="00AF51F6"/>
    <w:rsid w:val="00AF7453"/>
    <w:rsid w:val="00AF7C15"/>
    <w:rsid w:val="00B012A7"/>
    <w:rsid w:val="00B03AE4"/>
    <w:rsid w:val="00B1464B"/>
    <w:rsid w:val="00B14B15"/>
    <w:rsid w:val="00B20F5F"/>
    <w:rsid w:val="00B223FE"/>
    <w:rsid w:val="00B23D30"/>
    <w:rsid w:val="00B32E93"/>
    <w:rsid w:val="00B407A3"/>
    <w:rsid w:val="00B40C97"/>
    <w:rsid w:val="00B41666"/>
    <w:rsid w:val="00B43DEE"/>
    <w:rsid w:val="00B45280"/>
    <w:rsid w:val="00B471E7"/>
    <w:rsid w:val="00B50F34"/>
    <w:rsid w:val="00B53A18"/>
    <w:rsid w:val="00B57D9F"/>
    <w:rsid w:val="00B64061"/>
    <w:rsid w:val="00B649E8"/>
    <w:rsid w:val="00B67DAB"/>
    <w:rsid w:val="00B70C12"/>
    <w:rsid w:val="00B72FAD"/>
    <w:rsid w:val="00B732C9"/>
    <w:rsid w:val="00B75E2F"/>
    <w:rsid w:val="00B7780F"/>
    <w:rsid w:val="00B77F7C"/>
    <w:rsid w:val="00B80034"/>
    <w:rsid w:val="00B86976"/>
    <w:rsid w:val="00B87B4B"/>
    <w:rsid w:val="00B87E6D"/>
    <w:rsid w:val="00B90C00"/>
    <w:rsid w:val="00B90CAD"/>
    <w:rsid w:val="00B929F2"/>
    <w:rsid w:val="00BA3394"/>
    <w:rsid w:val="00BA3A18"/>
    <w:rsid w:val="00BA3AAB"/>
    <w:rsid w:val="00BA3E85"/>
    <w:rsid w:val="00BA3FF3"/>
    <w:rsid w:val="00BA5416"/>
    <w:rsid w:val="00BA5665"/>
    <w:rsid w:val="00BA7458"/>
    <w:rsid w:val="00BA74F0"/>
    <w:rsid w:val="00BB017B"/>
    <w:rsid w:val="00BB2300"/>
    <w:rsid w:val="00BB69E0"/>
    <w:rsid w:val="00BB7827"/>
    <w:rsid w:val="00BC1EB3"/>
    <w:rsid w:val="00BC3AB1"/>
    <w:rsid w:val="00BC3D19"/>
    <w:rsid w:val="00BC3DBE"/>
    <w:rsid w:val="00BC7787"/>
    <w:rsid w:val="00BD2523"/>
    <w:rsid w:val="00BD4401"/>
    <w:rsid w:val="00BD4662"/>
    <w:rsid w:val="00BD7A7A"/>
    <w:rsid w:val="00BE06C1"/>
    <w:rsid w:val="00BE56DB"/>
    <w:rsid w:val="00BE6992"/>
    <w:rsid w:val="00BE7F16"/>
    <w:rsid w:val="00BF4048"/>
    <w:rsid w:val="00BF64E0"/>
    <w:rsid w:val="00BF6B1F"/>
    <w:rsid w:val="00BF7ABF"/>
    <w:rsid w:val="00C00987"/>
    <w:rsid w:val="00C00AA6"/>
    <w:rsid w:val="00C01EAD"/>
    <w:rsid w:val="00C0261F"/>
    <w:rsid w:val="00C02EB2"/>
    <w:rsid w:val="00C03980"/>
    <w:rsid w:val="00C06037"/>
    <w:rsid w:val="00C13085"/>
    <w:rsid w:val="00C157C4"/>
    <w:rsid w:val="00C17015"/>
    <w:rsid w:val="00C204E0"/>
    <w:rsid w:val="00C22951"/>
    <w:rsid w:val="00C235AC"/>
    <w:rsid w:val="00C32EEB"/>
    <w:rsid w:val="00C337FE"/>
    <w:rsid w:val="00C34253"/>
    <w:rsid w:val="00C34E08"/>
    <w:rsid w:val="00C352C0"/>
    <w:rsid w:val="00C3573E"/>
    <w:rsid w:val="00C41AAB"/>
    <w:rsid w:val="00C436E0"/>
    <w:rsid w:val="00C44EE9"/>
    <w:rsid w:val="00C47582"/>
    <w:rsid w:val="00C51092"/>
    <w:rsid w:val="00C529D2"/>
    <w:rsid w:val="00C531BA"/>
    <w:rsid w:val="00C5425D"/>
    <w:rsid w:val="00C55990"/>
    <w:rsid w:val="00C571E3"/>
    <w:rsid w:val="00C622D9"/>
    <w:rsid w:val="00C649DC"/>
    <w:rsid w:val="00C70116"/>
    <w:rsid w:val="00C714F3"/>
    <w:rsid w:val="00C72836"/>
    <w:rsid w:val="00C77A2A"/>
    <w:rsid w:val="00C823AE"/>
    <w:rsid w:val="00C84AA5"/>
    <w:rsid w:val="00C92672"/>
    <w:rsid w:val="00C9583D"/>
    <w:rsid w:val="00C96A3D"/>
    <w:rsid w:val="00C96E62"/>
    <w:rsid w:val="00CA22E6"/>
    <w:rsid w:val="00CA2812"/>
    <w:rsid w:val="00CA29F3"/>
    <w:rsid w:val="00CA3490"/>
    <w:rsid w:val="00CB6488"/>
    <w:rsid w:val="00CC0078"/>
    <w:rsid w:val="00CC085B"/>
    <w:rsid w:val="00CC0CCB"/>
    <w:rsid w:val="00CC44D9"/>
    <w:rsid w:val="00CC69DD"/>
    <w:rsid w:val="00CD02DF"/>
    <w:rsid w:val="00CD35E9"/>
    <w:rsid w:val="00CE0056"/>
    <w:rsid w:val="00CE1488"/>
    <w:rsid w:val="00CE5123"/>
    <w:rsid w:val="00CE61D8"/>
    <w:rsid w:val="00CE6408"/>
    <w:rsid w:val="00CE765A"/>
    <w:rsid w:val="00CE7E60"/>
    <w:rsid w:val="00CF0B5E"/>
    <w:rsid w:val="00CF1A52"/>
    <w:rsid w:val="00CF4C5B"/>
    <w:rsid w:val="00CF722B"/>
    <w:rsid w:val="00D0259B"/>
    <w:rsid w:val="00D02648"/>
    <w:rsid w:val="00D047B5"/>
    <w:rsid w:val="00D07188"/>
    <w:rsid w:val="00D1034D"/>
    <w:rsid w:val="00D1076C"/>
    <w:rsid w:val="00D10998"/>
    <w:rsid w:val="00D12F00"/>
    <w:rsid w:val="00D1390F"/>
    <w:rsid w:val="00D1708D"/>
    <w:rsid w:val="00D2039D"/>
    <w:rsid w:val="00D20B11"/>
    <w:rsid w:val="00D2280A"/>
    <w:rsid w:val="00D254AC"/>
    <w:rsid w:val="00D305F8"/>
    <w:rsid w:val="00D3387C"/>
    <w:rsid w:val="00D35F02"/>
    <w:rsid w:val="00D4041D"/>
    <w:rsid w:val="00D40BC8"/>
    <w:rsid w:val="00D410DB"/>
    <w:rsid w:val="00D412BD"/>
    <w:rsid w:val="00D43A07"/>
    <w:rsid w:val="00D44519"/>
    <w:rsid w:val="00D4519D"/>
    <w:rsid w:val="00D50485"/>
    <w:rsid w:val="00D5113C"/>
    <w:rsid w:val="00D51D59"/>
    <w:rsid w:val="00D567D2"/>
    <w:rsid w:val="00D6076C"/>
    <w:rsid w:val="00D61FFE"/>
    <w:rsid w:val="00D6450B"/>
    <w:rsid w:val="00D661C5"/>
    <w:rsid w:val="00D67B02"/>
    <w:rsid w:val="00D67BED"/>
    <w:rsid w:val="00D72C6F"/>
    <w:rsid w:val="00D73408"/>
    <w:rsid w:val="00D73542"/>
    <w:rsid w:val="00D75FC3"/>
    <w:rsid w:val="00D76338"/>
    <w:rsid w:val="00D8233C"/>
    <w:rsid w:val="00D829C3"/>
    <w:rsid w:val="00D8514C"/>
    <w:rsid w:val="00D86152"/>
    <w:rsid w:val="00D91F6C"/>
    <w:rsid w:val="00D934BC"/>
    <w:rsid w:val="00D9639B"/>
    <w:rsid w:val="00DA2E77"/>
    <w:rsid w:val="00DA2ECD"/>
    <w:rsid w:val="00DA4E7D"/>
    <w:rsid w:val="00DA5D57"/>
    <w:rsid w:val="00DB331F"/>
    <w:rsid w:val="00DB5682"/>
    <w:rsid w:val="00DB5781"/>
    <w:rsid w:val="00DB6699"/>
    <w:rsid w:val="00DB66EA"/>
    <w:rsid w:val="00DB6F11"/>
    <w:rsid w:val="00DB72DA"/>
    <w:rsid w:val="00DC4CD3"/>
    <w:rsid w:val="00DD5594"/>
    <w:rsid w:val="00DD6969"/>
    <w:rsid w:val="00DE2337"/>
    <w:rsid w:val="00DE4C6D"/>
    <w:rsid w:val="00DE635C"/>
    <w:rsid w:val="00DE7F6D"/>
    <w:rsid w:val="00DF0CC7"/>
    <w:rsid w:val="00DF5559"/>
    <w:rsid w:val="00DF59C7"/>
    <w:rsid w:val="00DF778F"/>
    <w:rsid w:val="00E013B1"/>
    <w:rsid w:val="00E05B2F"/>
    <w:rsid w:val="00E13620"/>
    <w:rsid w:val="00E1550A"/>
    <w:rsid w:val="00E15E4F"/>
    <w:rsid w:val="00E161CC"/>
    <w:rsid w:val="00E16D70"/>
    <w:rsid w:val="00E2327E"/>
    <w:rsid w:val="00E25464"/>
    <w:rsid w:val="00E26B6C"/>
    <w:rsid w:val="00E3219C"/>
    <w:rsid w:val="00E33A5C"/>
    <w:rsid w:val="00E34924"/>
    <w:rsid w:val="00E35F36"/>
    <w:rsid w:val="00E41A2D"/>
    <w:rsid w:val="00E43F72"/>
    <w:rsid w:val="00E44524"/>
    <w:rsid w:val="00E44BED"/>
    <w:rsid w:val="00E44F07"/>
    <w:rsid w:val="00E4564A"/>
    <w:rsid w:val="00E459A6"/>
    <w:rsid w:val="00E46954"/>
    <w:rsid w:val="00E469EF"/>
    <w:rsid w:val="00E5581D"/>
    <w:rsid w:val="00E610A9"/>
    <w:rsid w:val="00E612F7"/>
    <w:rsid w:val="00E61D9A"/>
    <w:rsid w:val="00E623D3"/>
    <w:rsid w:val="00E62CA1"/>
    <w:rsid w:val="00E64B23"/>
    <w:rsid w:val="00E7166B"/>
    <w:rsid w:val="00E74E3A"/>
    <w:rsid w:val="00E76C92"/>
    <w:rsid w:val="00E77921"/>
    <w:rsid w:val="00E815B8"/>
    <w:rsid w:val="00E83BD9"/>
    <w:rsid w:val="00E84414"/>
    <w:rsid w:val="00E86B26"/>
    <w:rsid w:val="00E93407"/>
    <w:rsid w:val="00E95357"/>
    <w:rsid w:val="00E971FC"/>
    <w:rsid w:val="00EB02E2"/>
    <w:rsid w:val="00EB2791"/>
    <w:rsid w:val="00EB3924"/>
    <w:rsid w:val="00EB3F8F"/>
    <w:rsid w:val="00EB4C08"/>
    <w:rsid w:val="00EC02AF"/>
    <w:rsid w:val="00EC0A7D"/>
    <w:rsid w:val="00EC713F"/>
    <w:rsid w:val="00ED133C"/>
    <w:rsid w:val="00ED2A80"/>
    <w:rsid w:val="00ED3E0F"/>
    <w:rsid w:val="00ED7438"/>
    <w:rsid w:val="00EE1362"/>
    <w:rsid w:val="00EF0EA6"/>
    <w:rsid w:val="00EF3B48"/>
    <w:rsid w:val="00EF5C34"/>
    <w:rsid w:val="00F014D7"/>
    <w:rsid w:val="00F01AF8"/>
    <w:rsid w:val="00F04F17"/>
    <w:rsid w:val="00F0683D"/>
    <w:rsid w:val="00F12B67"/>
    <w:rsid w:val="00F13D43"/>
    <w:rsid w:val="00F13F2C"/>
    <w:rsid w:val="00F141A1"/>
    <w:rsid w:val="00F16D4C"/>
    <w:rsid w:val="00F23351"/>
    <w:rsid w:val="00F243D6"/>
    <w:rsid w:val="00F26C24"/>
    <w:rsid w:val="00F3175F"/>
    <w:rsid w:val="00F3444C"/>
    <w:rsid w:val="00F35941"/>
    <w:rsid w:val="00F35A07"/>
    <w:rsid w:val="00F4135A"/>
    <w:rsid w:val="00F42BE9"/>
    <w:rsid w:val="00F42EE5"/>
    <w:rsid w:val="00F44056"/>
    <w:rsid w:val="00F4562C"/>
    <w:rsid w:val="00F467DA"/>
    <w:rsid w:val="00F47432"/>
    <w:rsid w:val="00F47DE2"/>
    <w:rsid w:val="00F52DFE"/>
    <w:rsid w:val="00F53148"/>
    <w:rsid w:val="00F57DF4"/>
    <w:rsid w:val="00F57E82"/>
    <w:rsid w:val="00F701BD"/>
    <w:rsid w:val="00F71FB8"/>
    <w:rsid w:val="00F7238D"/>
    <w:rsid w:val="00F74D4C"/>
    <w:rsid w:val="00F7672F"/>
    <w:rsid w:val="00F8209B"/>
    <w:rsid w:val="00F96BD2"/>
    <w:rsid w:val="00F97D23"/>
    <w:rsid w:val="00FA06C3"/>
    <w:rsid w:val="00FA1A38"/>
    <w:rsid w:val="00FA27B7"/>
    <w:rsid w:val="00FA2A79"/>
    <w:rsid w:val="00FA348E"/>
    <w:rsid w:val="00FA5648"/>
    <w:rsid w:val="00FA5C7A"/>
    <w:rsid w:val="00FA7DFE"/>
    <w:rsid w:val="00FB1F24"/>
    <w:rsid w:val="00FB3C02"/>
    <w:rsid w:val="00FB4B80"/>
    <w:rsid w:val="00FC2C7D"/>
    <w:rsid w:val="00FC3465"/>
    <w:rsid w:val="00FC4C80"/>
    <w:rsid w:val="00FC4D91"/>
    <w:rsid w:val="00FC5673"/>
    <w:rsid w:val="00FC652A"/>
    <w:rsid w:val="00FC76EE"/>
    <w:rsid w:val="00FD1BA1"/>
    <w:rsid w:val="00FD48C0"/>
    <w:rsid w:val="00FD6101"/>
    <w:rsid w:val="00FE1191"/>
    <w:rsid w:val="00FE16B6"/>
    <w:rsid w:val="00FE2E56"/>
    <w:rsid w:val="00FE321A"/>
    <w:rsid w:val="00FE4200"/>
    <w:rsid w:val="00FE5C1E"/>
    <w:rsid w:val="00FF0B16"/>
    <w:rsid w:val="00FF11A3"/>
    <w:rsid w:val="00FF166C"/>
    <w:rsid w:val="00FF334B"/>
    <w:rsid w:val="00FF48CD"/>
    <w:rsid w:val="00FF5930"/>
    <w:rsid w:val="00FF68A0"/>
    <w:rsid w:val="00FF6C91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7A7057E-F4F1-4BEF-97D9-191E4060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b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character" w:styleId="ac">
    <w:name w:val="annotation reference"/>
    <w:semiHidden/>
    <w:rsid w:val="001C1E65"/>
    <w:rPr>
      <w:sz w:val="18"/>
      <w:szCs w:val="18"/>
    </w:rPr>
  </w:style>
  <w:style w:type="paragraph" w:styleId="ad">
    <w:name w:val="annotation text"/>
    <w:basedOn w:val="a"/>
    <w:semiHidden/>
    <w:rsid w:val="001C1E65"/>
  </w:style>
  <w:style w:type="paragraph" w:styleId="ae">
    <w:name w:val="annotation subject"/>
    <w:basedOn w:val="ad"/>
    <w:next w:val="ad"/>
    <w:semiHidden/>
    <w:rsid w:val="001C1E65"/>
    <w:rPr>
      <w:b/>
      <w:bCs/>
    </w:rPr>
  </w:style>
  <w:style w:type="character" w:customStyle="1" w:styleId="style31">
    <w:name w:val="style31"/>
    <w:rsid w:val="00902DBA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