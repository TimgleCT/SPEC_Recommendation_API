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9E5952" w:rsidTr="00B73A2E">
        <w:tc>
          <w:tcPr>
            <w:tcW w:w="141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9E5952" w:rsidTr="00B73A2E">
        <w:tc>
          <w:tcPr>
            <w:tcW w:w="1418" w:type="dxa"/>
          </w:tcPr>
          <w:p w:rsidR="000052FB" w:rsidRPr="009E5952" w:rsidRDefault="000052FB" w:rsidP="005C4B2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A45D16"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5/02/06</w:t>
            </w:r>
          </w:p>
        </w:tc>
        <w:tc>
          <w:tcPr>
            <w:tcW w:w="80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9E5952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9E5952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9E5952" w:rsidRDefault="00B23A95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/>
                <w:sz w:val="20"/>
              </w:rPr>
              <w:t>150203000118</w:t>
            </w:r>
          </w:p>
        </w:tc>
      </w:tr>
      <w:tr w:rsidR="00694A93" w:rsidRPr="009E5952" w:rsidTr="00B73A2E">
        <w:trPr>
          <w:ins w:id="2" w:author="馬慈蓮" w:date="2018-04-19T13:21:00Z"/>
        </w:trPr>
        <w:tc>
          <w:tcPr>
            <w:tcW w:w="1418" w:type="dxa"/>
          </w:tcPr>
          <w:p w:rsidR="00694A93" w:rsidRPr="009E5952" w:rsidRDefault="00694A93" w:rsidP="005C4B27">
            <w:pPr>
              <w:spacing w:line="240" w:lineRule="atLeast"/>
              <w:jc w:val="center"/>
              <w:rPr>
                <w:ins w:id="3" w:author="馬慈蓮" w:date="2018-04-19T13:21:00Z"/>
                <w:rFonts w:ascii="細明體" w:eastAsia="細明體" w:hAnsi="細明體" w:cs="Courier New"/>
                <w:sz w:val="20"/>
                <w:szCs w:val="20"/>
              </w:rPr>
            </w:pPr>
            <w:ins w:id="4" w:author="馬慈蓮" w:date="2018-04-19T13:2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2018/02</w:t>
              </w:r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/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01</w:t>
              </w:r>
            </w:ins>
          </w:p>
        </w:tc>
        <w:tc>
          <w:tcPr>
            <w:tcW w:w="808" w:type="dxa"/>
          </w:tcPr>
          <w:p w:rsidR="00694A93" w:rsidRPr="009E5952" w:rsidRDefault="00694A93" w:rsidP="00ED1D99">
            <w:pPr>
              <w:spacing w:line="240" w:lineRule="atLeast"/>
              <w:jc w:val="center"/>
              <w:rPr>
                <w:ins w:id="5" w:author="馬慈蓮" w:date="2018-04-19T13:21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馬慈蓮" w:date="2018-04-19T13:2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694A93" w:rsidRPr="009E5952" w:rsidRDefault="00694A93" w:rsidP="00ED1D99">
            <w:pPr>
              <w:spacing w:line="240" w:lineRule="atLeast"/>
              <w:rPr>
                <w:ins w:id="7" w:author="馬慈蓮" w:date="2018-04-19T13:21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馬慈蓮" w:date="2018-04-19T13:2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修改取mail規則</w:t>
              </w:r>
            </w:ins>
          </w:p>
        </w:tc>
        <w:tc>
          <w:tcPr>
            <w:tcW w:w="1566" w:type="dxa"/>
          </w:tcPr>
          <w:p w:rsidR="00694A93" w:rsidRPr="009E5952" w:rsidRDefault="00694A93" w:rsidP="00ED1D99">
            <w:pPr>
              <w:spacing w:line="240" w:lineRule="atLeast"/>
              <w:jc w:val="center"/>
              <w:rPr>
                <w:ins w:id="9" w:author="馬慈蓮" w:date="2018-04-19T13:21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馬慈蓮" w:date="2018-04-19T13:2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694A93" w:rsidRPr="009E5952" w:rsidRDefault="00694A93" w:rsidP="00ED1D99">
            <w:pPr>
              <w:spacing w:line="240" w:lineRule="atLeast"/>
              <w:jc w:val="center"/>
              <w:rPr>
                <w:ins w:id="11" w:author="馬慈蓮" w:date="2018-04-19T13:21:00Z"/>
                <w:rFonts w:ascii="細明體" w:eastAsia="細明體" w:hAnsi="細明體"/>
                <w:sz w:val="20"/>
              </w:rPr>
            </w:pPr>
            <w:ins w:id="12" w:author="馬慈蓮" w:date="2018-04-19T13:22:00Z">
              <w:r w:rsidRPr="00694A93">
                <w:rPr>
                  <w:rFonts w:ascii="細明體" w:eastAsia="細明體" w:hAnsi="細明體"/>
                  <w:sz w:val="20"/>
                </w:rPr>
                <w:t>180209001407</w:t>
              </w:r>
            </w:ins>
          </w:p>
        </w:tc>
      </w:tr>
      <w:tr w:rsidR="00225092" w:rsidRPr="009E5952" w:rsidTr="00B73A2E">
        <w:trPr>
          <w:ins w:id="13" w:author="馬慈蓮" w:date="2018-09-06T08:38:00Z"/>
        </w:trPr>
        <w:tc>
          <w:tcPr>
            <w:tcW w:w="1418" w:type="dxa"/>
          </w:tcPr>
          <w:p w:rsidR="00225092" w:rsidRDefault="00225092" w:rsidP="005C4B27">
            <w:pPr>
              <w:spacing w:line="240" w:lineRule="atLeast"/>
              <w:jc w:val="center"/>
              <w:rPr>
                <w:ins w:id="14" w:author="馬慈蓮" w:date="2018-09-06T08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15" w:author="馬慈蓮" w:date="2018-09-06T08:3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2018/09/05</w:t>
              </w:r>
            </w:ins>
          </w:p>
        </w:tc>
        <w:tc>
          <w:tcPr>
            <w:tcW w:w="808" w:type="dxa"/>
          </w:tcPr>
          <w:p w:rsidR="00225092" w:rsidRDefault="00225092" w:rsidP="00ED1D99">
            <w:pPr>
              <w:spacing w:line="240" w:lineRule="atLeast"/>
              <w:jc w:val="center"/>
              <w:rPr>
                <w:ins w:id="16" w:author="馬慈蓮" w:date="2018-09-06T08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馬慈蓮" w:date="2018-09-06T08:3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503" w:type="dxa"/>
          </w:tcPr>
          <w:p w:rsidR="00225092" w:rsidRDefault="00225092" w:rsidP="00ED1D99">
            <w:pPr>
              <w:spacing w:line="240" w:lineRule="atLeast"/>
              <w:rPr>
                <w:ins w:id="18" w:author="馬慈蓮" w:date="2018-09-06T08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19" w:author="馬慈蓮" w:date="2018-09-06T08:3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查詢條件增加只抓國泰醫院件</w:t>
              </w:r>
            </w:ins>
          </w:p>
        </w:tc>
        <w:tc>
          <w:tcPr>
            <w:tcW w:w="1566" w:type="dxa"/>
          </w:tcPr>
          <w:p w:rsidR="00225092" w:rsidRDefault="00225092" w:rsidP="00ED1D99">
            <w:pPr>
              <w:spacing w:line="240" w:lineRule="atLeast"/>
              <w:jc w:val="center"/>
              <w:rPr>
                <w:ins w:id="20" w:author="馬慈蓮" w:date="2018-09-06T08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21" w:author="馬慈蓮" w:date="2018-09-06T08:3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225092" w:rsidRPr="00694A93" w:rsidRDefault="00225092" w:rsidP="00ED1D99">
            <w:pPr>
              <w:spacing w:line="240" w:lineRule="atLeast"/>
              <w:jc w:val="center"/>
              <w:rPr>
                <w:ins w:id="22" w:author="馬慈蓮" w:date="2018-09-06T08:38:00Z"/>
                <w:rFonts w:ascii="細明體" w:eastAsia="細明體" w:hAnsi="細明體"/>
                <w:sz w:val="20"/>
              </w:rPr>
            </w:pPr>
            <w:ins w:id="23" w:author="馬慈蓮" w:date="2018-09-06T08:38:00Z">
              <w:r w:rsidRPr="005F450F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180807001223</w:t>
              </w:r>
            </w:ins>
          </w:p>
        </w:tc>
      </w:tr>
    </w:tbl>
    <w:p w:rsidR="001029E3" w:rsidRPr="009E5952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9E5952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167DC4" w:rsidRPr="009E5952" w:rsidRDefault="003E12A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寄送當日抵繳醫療費用明細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167DC4" w:rsidRPr="009E5952" w:rsidRDefault="001F45D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595604" w:rsidRPr="009E5952">
              <w:rPr>
                <w:rFonts w:ascii="細明體" w:eastAsia="細明體" w:hAnsi="細明體" w:hint="eastAsia"/>
                <w:sz w:val="20"/>
                <w:szCs w:val="20"/>
              </w:rPr>
              <w:t>I2</w:t>
            </w:r>
            <w:r w:rsidR="006C6CD8" w:rsidRPr="009E5952">
              <w:rPr>
                <w:rFonts w:ascii="細明體" w:eastAsia="細明體" w:hAnsi="細明體" w:hint="eastAsia"/>
                <w:sz w:val="20"/>
                <w:szCs w:val="20"/>
              </w:rPr>
              <w:t>_B002</w:t>
            </w:r>
            <w:r w:rsidR="00167DC4" w:rsidRPr="009E5952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167DC4" w:rsidRPr="009E5952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F81781" w:rsidRPr="009E5952" w:rsidRDefault="00DB4261" w:rsidP="00BD45D8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9E5952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每</w:t>
            </w:r>
            <w:r w:rsidR="00BD45D8" w:rsidRPr="009E5952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日</w:t>
            </w:r>
            <w:r w:rsidRPr="009E5952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寄送</w:t>
            </w:r>
            <w:r w:rsidR="00BD45D8" w:rsidRPr="009E5952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當日</w:t>
            </w:r>
            <w:r w:rsidR="00BD45D8" w:rsidRPr="009E5952">
              <w:rPr>
                <w:rFonts w:ascii="細明體" w:eastAsia="細明體" w:hAnsi="細明體" w:hint="eastAsia"/>
                <w:sz w:val="20"/>
                <w:szCs w:val="20"/>
              </w:rPr>
              <w:t>繳醫療費用明細to醫院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0052FB" w:rsidRPr="009E5952" w:rsidRDefault="000052F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0052FB" w:rsidRPr="009E5952" w:rsidRDefault="00136BF1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0052FB" w:rsidRPr="009E5952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9E5952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9E5952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9E5952" w:rsidRDefault="00672EFD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E5952"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297.2pt;margin-top:12.5pt;width:85.5pt;height:34.5pt;z-index:251656192">
            <v:textbox>
              <w:txbxContent>
                <w:p w:rsidR="00F46A1A" w:rsidRPr="004A2B79" w:rsidRDefault="00F46A1A" w:rsidP="00F46A1A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4A2B79">
                    <w:rPr>
                      <w:rFonts w:ascii="細明體" w:eastAsia="細明體" w:hAnsi="細明體" w:hint="eastAsia"/>
                      <w:sz w:val="20"/>
                    </w:rPr>
                    <w:t>結束</w:t>
                  </w:r>
                </w:p>
              </w:txbxContent>
            </v:textbox>
          </v:shape>
        </w:pict>
      </w:r>
      <w:r w:rsidRPr="009E5952"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margin-left:183.95pt;margin-top:6.7pt;width:79.25pt;height:44.25pt;z-index:251659264">
            <v:textbox>
              <w:txbxContent>
                <w:p w:rsidR="0060088D" w:rsidRPr="004B1C32" w:rsidRDefault="00DD14CF" w:rsidP="0060088D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寄送mail</w:t>
                  </w:r>
                </w:p>
              </w:txbxContent>
            </v:textbox>
          </v:shape>
        </w:pict>
      </w:r>
      <w:r w:rsidRPr="009E5952"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63.85pt;margin-top:29.65pt;width:33.35pt;height:.05pt;z-index:251657216" o:connectortype="straight">
            <v:stroke endarrow="block"/>
          </v:shape>
        </w:pict>
      </w:r>
      <w:r w:rsidR="00DD14CF" w:rsidRPr="009E5952"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3" type="#_x0000_t132" style="position:absolute;margin-left:19pt;margin-top:.05pt;width:117pt;height:34pt;z-index:251660288">
            <v:textbox>
              <w:txbxContent>
                <w:p w:rsidR="00DD14CF" w:rsidRPr="001B30C7" w:rsidRDefault="007749DB" w:rsidP="00DD14CF">
                  <w:pPr>
                    <w:rPr>
                      <w:rFonts w:ascii="細明體" w:eastAsia="細明體" w:hAnsi="細明體"/>
                      <w:sz w:val="16"/>
                      <w:szCs w:val="20"/>
                    </w:rPr>
                  </w:pPr>
                  <w:r w:rsidRPr="007749DB">
                    <w:rPr>
                      <w:rFonts w:ascii="細明體" w:eastAsia="細明體" w:hAnsi="細明體"/>
                      <w:sz w:val="16"/>
                      <w:szCs w:val="16"/>
                    </w:rPr>
                    <w:t>預付金給付紀錄</w:t>
                  </w:r>
                  <w:r w:rsidR="00DD14CF" w:rsidRPr="001B30C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DTAA</w:t>
                  </w:r>
                  <w:r w:rsidR="00F154A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I</w:t>
                  </w:r>
                  <w:r w:rsidR="00DD14CF" w:rsidRPr="001B30C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001</w:t>
                  </w:r>
                </w:p>
              </w:txbxContent>
            </v:textbox>
          </v:shape>
        </w:pict>
      </w:r>
    </w:p>
    <w:p w:rsidR="000052FB" w:rsidRPr="009E5952" w:rsidRDefault="00DD14CF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E5952"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 id="_x0000_s1035" type="#_x0000_t132" style="position:absolute;margin-left:19pt;margin-top:4.05pt;width:117pt;height:34pt;z-index:251658240">
            <v:textbox>
              <w:txbxContent>
                <w:p w:rsidR="00A74559" w:rsidRPr="001B30C7" w:rsidRDefault="007749DB" w:rsidP="00A74559">
                  <w:pPr>
                    <w:rPr>
                      <w:rFonts w:ascii="細明體" w:eastAsia="細明體" w:hAnsi="細明體"/>
                      <w:sz w:val="16"/>
                      <w:szCs w:val="20"/>
                    </w:rPr>
                  </w:pPr>
                  <w:r w:rsidRPr="007749DB">
                    <w:rPr>
                      <w:rFonts w:ascii="細明體" w:eastAsia="細明體" w:hAnsi="細明體"/>
                      <w:sz w:val="16"/>
                      <w:szCs w:val="16"/>
                    </w:rPr>
                    <w:t>預付金</w:t>
                  </w:r>
                  <w:r w:rsidRPr="007749DB"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申請檔</w:t>
                  </w:r>
                  <w:r w:rsidR="00A74559" w:rsidRPr="001B30C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DTAA</w:t>
                  </w:r>
                  <w:r w:rsidR="00F154A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I010</w:t>
                  </w:r>
                </w:p>
              </w:txbxContent>
            </v:textbox>
          </v:shape>
        </w:pict>
      </w:r>
      <w:r w:rsidRPr="009E5952">
        <w:rPr>
          <w:rFonts w:ascii="細明體" w:eastAsia="細明體" w:hAnsi="細明體" w:hint="eastAsia"/>
          <w:noProof/>
          <w:lang w:eastAsia="zh-TW"/>
        </w:rPr>
        <w:pict>
          <v:shape id="_x0000_s1029" type="#_x0000_t32" style="position:absolute;margin-left:136pt;margin-top:11.5pt;width:47.95pt;height:0;z-index:251655168" o:connectortype="elbow" adj="-74035,-1,-74035">
            <v:stroke endarrow="block"/>
          </v:shape>
        </w:pict>
      </w:r>
    </w:p>
    <w:p w:rsidR="0002210A" w:rsidRPr="009E5952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9E5952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9E5952" w:rsidTr="008936D5">
        <w:tc>
          <w:tcPr>
            <w:tcW w:w="794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9E5952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E5952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9E5952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9E5952" w:rsidRDefault="00D375FB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9E5952" w:rsidRDefault="00F571BA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/>
                <w:sz w:val="20"/>
                <w:szCs w:val="20"/>
              </w:rPr>
              <w:t>預付金給付紀錄</w:t>
            </w:r>
            <w:r w:rsidR="00660E29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D375FB" w:rsidRPr="009E5952" w:rsidRDefault="00F571BA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DTAAI001</w:t>
            </w:r>
          </w:p>
        </w:tc>
        <w:tc>
          <w:tcPr>
            <w:tcW w:w="799" w:type="dxa"/>
          </w:tcPr>
          <w:p w:rsidR="00D375FB" w:rsidRPr="009E5952" w:rsidRDefault="00D375FB" w:rsidP="008936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9E5952" w:rsidRDefault="00D375FB" w:rsidP="008936D5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9E5952" w:rsidRDefault="00D375FB" w:rsidP="006B531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9E5952" w:rsidRDefault="00D375FB" w:rsidP="00E33B04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375FB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9E5952" w:rsidRDefault="00D375FB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9E5952" w:rsidRDefault="00F571BA" w:rsidP="000052F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/>
                <w:sz w:val="20"/>
                <w:szCs w:val="20"/>
              </w:rPr>
              <w:t>預付金</w:t>
            </w: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申請檔</w:t>
            </w:r>
          </w:p>
        </w:tc>
        <w:tc>
          <w:tcPr>
            <w:tcW w:w="2835" w:type="dxa"/>
          </w:tcPr>
          <w:p w:rsidR="00D375FB" w:rsidRPr="009E5952" w:rsidRDefault="00F571BA" w:rsidP="00E951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DTAAI010</w:t>
            </w:r>
          </w:p>
        </w:tc>
        <w:tc>
          <w:tcPr>
            <w:tcW w:w="799" w:type="dxa"/>
          </w:tcPr>
          <w:p w:rsidR="00D375FB" w:rsidRPr="009E5952" w:rsidRDefault="00D375FB" w:rsidP="00E9510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9E5952" w:rsidRDefault="00D375FB" w:rsidP="00E9510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9E5952" w:rsidRDefault="00D375FB" w:rsidP="006B531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9E5952" w:rsidRDefault="00D375FB" w:rsidP="00E33B04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753E8" w:rsidRPr="009E5952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9E5952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2693"/>
        <w:gridCol w:w="7229"/>
      </w:tblGrid>
      <w:tr w:rsidR="00C46D6D" w:rsidRPr="009E5952" w:rsidTr="00EC4455">
        <w:tc>
          <w:tcPr>
            <w:tcW w:w="85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693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7229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9E5952" w:rsidTr="00EC4455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7CFD" w:rsidRPr="009E5952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:rsidR="00377CFD" w:rsidRPr="009E5952" w:rsidRDefault="00377CF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7229" w:type="dxa"/>
          </w:tcPr>
          <w:p w:rsidR="00377CFD" w:rsidRPr="009E5952" w:rsidRDefault="00377CF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6002AF" w:rsidRPr="009E5952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9E5952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9101"/>
      </w:tblGrid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9101" w:type="dxa"/>
          </w:tcPr>
          <w:p w:rsidR="00241CB2" w:rsidRPr="009E5952" w:rsidRDefault="009C6B6F" w:rsidP="009E36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9E5952">
              <w:rPr>
                <w:rFonts w:ascii="細明體" w:eastAsia="細明體" w:hAnsi="細明體"/>
                <w:sz w:val="20"/>
                <w:szCs w:val="20"/>
              </w:rPr>
              <w:t>AAA</w:t>
            </w:r>
            <w:r w:rsidR="009E360C" w:rsidRPr="009E5952">
              <w:rPr>
                <w:rFonts w:ascii="細明體" w:eastAsia="細明體" w:hAnsi="細明體" w:hint="eastAsia"/>
                <w:sz w:val="20"/>
                <w:szCs w:val="20"/>
              </w:rPr>
              <w:t>DI2</w:t>
            </w:r>
            <w:r w:rsidRPr="009E5952">
              <w:rPr>
                <w:rFonts w:ascii="細明體" w:eastAsia="細明體" w:hAnsi="細明體"/>
                <w:sz w:val="20"/>
                <w:szCs w:val="20"/>
              </w:rPr>
              <w:t>01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9101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9101" w:type="dxa"/>
          </w:tcPr>
          <w:p w:rsidR="00241CB2" w:rsidRPr="009E5952" w:rsidRDefault="00CD1C4C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I2</w:t>
            </w:r>
          </w:p>
        </w:tc>
      </w:tr>
      <w:tr w:rsidR="0010368A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9101" w:type="dxa"/>
          </w:tcPr>
          <w:p w:rsidR="00241CB2" w:rsidRPr="009E5952" w:rsidRDefault="00CD1C4C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9101" w:type="dxa"/>
          </w:tcPr>
          <w:p w:rsidR="00241CB2" w:rsidRPr="009E5952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753E8" w:rsidRPr="009E5952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9E5952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241CB2" w:rsidRPr="009E5952" w:rsidTr="00D65C62">
        <w:tc>
          <w:tcPr>
            <w:tcW w:w="709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4F0666" w:rsidRPr="009E5952" w:rsidTr="00D65C62">
        <w:tc>
          <w:tcPr>
            <w:tcW w:w="709" w:type="dxa"/>
            <w:vAlign w:val="center"/>
          </w:tcPr>
          <w:p w:rsidR="004F0666" w:rsidRPr="009E5952" w:rsidRDefault="004F0666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4F0666" w:rsidRPr="009E5952" w:rsidRDefault="008D1166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查詢日期</w:t>
            </w:r>
          </w:p>
        </w:tc>
        <w:tc>
          <w:tcPr>
            <w:tcW w:w="1760" w:type="dxa"/>
            <w:vAlign w:val="center"/>
          </w:tcPr>
          <w:p w:rsidR="004F0666" w:rsidRPr="009E5952" w:rsidRDefault="004F0666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5953" w:type="dxa"/>
            <w:vAlign w:val="center"/>
          </w:tcPr>
          <w:p w:rsidR="004F0666" w:rsidRPr="009E5952" w:rsidRDefault="004F0666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BB1FBB" w:rsidRPr="009E5952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9E5952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E2563D" w:rsidRPr="009E5952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>初始</w:t>
      </w:r>
      <w:r w:rsidR="00FE0A9A" w:rsidRPr="009E5952">
        <w:rPr>
          <w:rFonts w:ascii="細明體" w:eastAsia="細明體" w:hAnsi="細明體"/>
          <w:kern w:val="2"/>
          <w:lang w:eastAsia="zh-TW"/>
        </w:rPr>
        <w:t>：</w:t>
      </w:r>
    </w:p>
    <w:p w:rsidR="00AC30FD" w:rsidRPr="009E5952" w:rsidRDefault="00AC30FD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回覆訊息預設為0</w:t>
      </w:r>
      <w:r w:rsidR="004B1504" w:rsidRPr="009E5952">
        <w:rPr>
          <w:rFonts w:ascii="細明體" w:eastAsia="細明體" w:hAnsi="細明體" w:hint="eastAsia"/>
          <w:kern w:val="2"/>
          <w:lang w:eastAsia="zh-TW"/>
        </w:rPr>
        <w:t>。</w:t>
      </w:r>
    </w:p>
    <w:p w:rsidR="00472317" w:rsidRPr="009E5952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lastRenderedPageBreak/>
        <w:t>件數歸0</w:t>
      </w:r>
    </w:p>
    <w:p w:rsidR="007E40EC" w:rsidRPr="009E5952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START</w:t>
      </w:r>
    </w:p>
    <w:p w:rsidR="0037638F" w:rsidRPr="009E5952" w:rsidRDefault="008E519B" w:rsidP="00AD14E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C7572D">
        <w:rPr>
          <w:rFonts w:ascii="細明體" w:eastAsia="細明體" w:hAnsi="細明體" w:hint="eastAsia"/>
          <w:kern w:val="2"/>
          <w:lang w:eastAsia="zh-TW"/>
        </w:rPr>
        <w:t>輸入</w:t>
      </w:r>
      <w:r w:rsidR="00365B97">
        <w:rPr>
          <w:rFonts w:ascii="細明體" w:eastAsia="細明體" w:hAnsi="細明體" w:hint="eastAsia"/>
          <w:kern w:val="2"/>
          <w:lang w:eastAsia="zh-TW"/>
        </w:rPr>
        <w:t>件數</w:t>
      </w:r>
    </w:p>
    <w:p w:rsidR="00803C37" w:rsidRPr="009E5952" w:rsidRDefault="00803C37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AD14E4" w:rsidRPr="009E5952">
        <w:rPr>
          <w:rFonts w:ascii="細明體" w:eastAsia="細明體" w:hAnsi="細明體" w:hint="eastAsia"/>
          <w:kern w:val="2"/>
          <w:lang w:eastAsia="zh-TW"/>
        </w:rPr>
        <w:t>成功</w:t>
      </w:r>
      <w:r w:rsidR="00C23463">
        <w:rPr>
          <w:rFonts w:ascii="細明體" w:eastAsia="細明體" w:hAnsi="細明體" w:hint="eastAsia"/>
          <w:kern w:val="2"/>
          <w:lang w:eastAsia="zh-TW"/>
        </w:rPr>
        <w:t>件數</w:t>
      </w:r>
    </w:p>
    <w:p w:rsidR="00AD14E4" w:rsidRPr="009E5952" w:rsidRDefault="00AD14E4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2A2A89">
        <w:rPr>
          <w:rFonts w:ascii="細明體" w:eastAsia="細明體" w:hAnsi="細明體" w:hint="eastAsia"/>
          <w:kern w:val="2"/>
          <w:lang w:eastAsia="zh-TW"/>
        </w:rPr>
        <w:t>錯誤</w:t>
      </w:r>
      <w:r w:rsidR="00C23463">
        <w:rPr>
          <w:rFonts w:ascii="細明體" w:eastAsia="細明體" w:hAnsi="細明體" w:hint="eastAsia"/>
          <w:kern w:val="2"/>
          <w:lang w:eastAsia="zh-TW"/>
        </w:rPr>
        <w:t>件數</w:t>
      </w:r>
    </w:p>
    <w:p w:rsidR="007E40EC" w:rsidRPr="009E5952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END</w:t>
      </w:r>
    </w:p>
    <w:p w:rsidR="00E22C1D" w:rsidRPr="009E5952" w:rsidRDefault="00E22C1D" w:rsidP="00E22C1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判斷是否有傳入參數</w:t>
      </w:r>
    </w:p>
    <w:p w:rsidR="00E22C1D" w:rsidRDefault="00E22C1D" w:rsidP="00E22C1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 xml:space="preserve">IF </w:t>
      </w:r>
      <w:r w:rsidR="00597690">
        <w:rPr>
          <w:rFonts w:ascii="細明體" w:eastAsia="細明體" w:hAnsi="細明體" w:hint="eastAsia"/>
          <w:kern w:val="2"/>
          <w:lang w:eastAsia="zh-TW"/>
        </w:rPr>
        <w:t>無</w:t>
      </w:r>
      <w:r w:rsidRPr="009E5952">
        <w:rPr>
          <w:rFonts w:ascii="細明體" w:eastAsia="細明體" w:hAnsi="細明體"/>
          <w:kern w:val="2"/>
          <w:lang w:eastAsia="zh-TW"/>
        </w:rPr>
        <w:t>傳入參數：</w:t>
      </w:r>
    </w:p>
    <w:p w:rsidR="00597690" w:rsidRPr="009E5952" w:rsidRDefault="00597690" w:rsidP="00597690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0846CC">
        <w:rPr>
          <w:rFonts w:ascii="細明體" w:eastAsia="細明體" w:hAnsi="細明體" w:hint="eastAsia"/>
          <w:kern w:val="2"/>
          <w:lang w:eastAsia="zh-TW"/>
        </w:rPr>
        <w:t xml:space="preserve">查詢日期 = </w:t>
      </w:r>
      <w:r w:rsidR="00BB5A8E" w:rsidRPr="00295FEB">
        <w:rPr>
          <w:rFonts w:ascii="細明體" w:eastAsia="細明體" w:hAnsi="細明體"/>
          <w:kern w:val="2"/>
          <w:lang w:eastAsia="zh-TW"/>
        </w:rPr>
        <w:t>CathayDate</w:t>
      </w:r>
      <w:r w:rsidR="00BB5A8E" w:rsidRPr="00295FEB">
        <w:rPr>
          <w:rFonts w:ascii="細明體" w:eastAsia="細明體" w:hAnsi="細明體" w:hint="eastAsia"/>
          <w:kern w:val="2"/>
          <w:lang w:eastAsia="zh-TW"/>
        </w:rPr>
        <w:t>.</w:t>
      </w:r>
      <w:r w:rsidR="00BB5A8E" w:rsidRPr="00295FEB">
        <w:rPr>
          <w:rFonts w:ascii="細明體" w:eastAsia="細明體" w:hAnsi="細明體"/>
          <w:kern w:val="2"/>
          <w:lang w:eastAsia="zh-TW"/>
        </w:rPr>
        <w:t>getShutdownDay</w:t>
      </w:r>
      <w:r w:rsidR="00BB5A8E" w:rsidRPr="00295FEB">
        <w:rPr>
          <w:rFonts w:ascii="細明體" w:eastAsia="細明體" w:hAnsi="細明體" w:hint="eastAsia"/>
          <w:kern w:val="2"/>
          <w:lang w:eastAsia="zh-TW"/>
        </w:rPr>
        <w:t>()</w:t>
      </w:r>
    </w:p>
    <w:p w:rsidR="006854C6" w:rsidRDefault="000F054F" w:rsidP="006854C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6854C6" w:rsidRDefault="006854C6" w:rsidP="006854C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檢查</w:t>
      </w:r>
      <w:r w:rsidR="00FD736E">
        <w:rPr>
          <w:rFonts w:ascii="細明體" w:eastAsia="細明體" w:hAnsi="細明體" w:hint="eastAsia"/>
          <w:kern w:val="2"/>
          <w:lang w:eastAsia="zh-TW"/>
        </w:rPr>
        <w:t>傳入.查詢日期</w:t>
      </w:r>
      <w:r>
        <w:rPr>
          <w:rFonts w:ascii="細明體" w:eastAsia="細明體" w:hAnsi="細明體" w:hint="eastAsia"/>
          <w:kern w:val="2"/>
          <w:lang w:eastAsia="zh-TW"/>
        </w:rPr>
        <w:t>是否為日期格式</w:t>
      </w:r>
    </w:p>
    <w:p w:rsidR="006854C6" w:rsidRDefault="006854C6" w:rsidP="006854C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為日期格式</w:t>
      </w:r>
    </w:p>
    <w:p w:rsidR="006854C6" w:rsidRDefault="006854C6" w:rsidP="006854C6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$查詢日期 = 傳入.查詢日期</w:t>
      </w:r>
    </w:p>
    <w:p w:rsidR="006854C6" w:rsidRDefault="006854C6" w:rsidP="006854C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6854C6" w:rsidRDefault="006854C6" w:rsidP="006854C6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丟出錯誤訊息：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傳入參數非日期格式：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 傳入.查詢日期</w:t>
      </w:r>
    </w:p>
    <w:p w:rsidR="00E22C1D" w:rsidRDefault="008E32EC" w:rsidP="000B5D25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8439D">
        <w:rPr>
          <w:rFonts w:ascii="細明體" w:eastAsia="細明體" w:hAnsi="細明體" w:hint="eastAsia"/>
          <w:kern w:val="2"/>
          <w:lang w:eastAsia="zh-TW"/>
        </w:rPr>
        <w:t>程式中止。</w:t>
      </w:r>
    </w:p>
    <w:p w:rsidR="00787FA7" w:rsidRDefault="00787FA7" w:rsidP="00787FA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44670E">
        <w:rPr>
          <w:rFonts w:ascii="細明體" w:eastAsia="細明體" w:hAnsi="細明體" w:hint="eastAsia"/>
          <w:kern w:val="2"/>
          <w:lang w:eastAsia="zh-TW"/>
        </w:rPr>
        <w:t>查詢日期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44670E" w:rsidRPr="0044670E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44670E">
        <w:rPr>
          <w:rFonts w:ascii="細明體" w:eastAsia="細明體" w:hAnsi="細明體" w:hint="eastAsia"/>
          <w:kern w:val="2"/>
          <w:lang w:eastAsia="zh-TW"/>
        </w:rPr>
        <w:t>$查詢日期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453C18" w:rsidRPr="00453C18" w:rsidRDefault="00453C18" w:rsidP="00453C18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D5687A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當日抵繳醫療費用明細</w:t>
      </w:r>
      <w:r w:rsidR="003162A7">
        <w:rPr>
          <w:rFonts w:ascii="細明體" w:eastAsia="細明體" w:hAnsi="細明體" w:hint="eastAsia"/>
          <w:kern w:val="2"/>
          <w:lang w:eastAsia="zh-TW"/>
        </w:rPr>
        <w:t>資料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5A2436" w:rsidRPr="009E5952" w:rsidRDefault="0046527D" w:rsidP="00746BB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SQL</w:t>
      </w:r>
      <w:r w:rsidR="00E13824" w:rsidRPr="009E5952">
        <w:rPr>
          <w:rFonts w:ascii="細明體" w:eastAsia="細明體" w:hAnsi="細明體" w:hint="eastAsia"/>
          <w:kern w:val="2"/>
          <w:lang w:eastAsia="zh-TW"/>
        </w:rPr>
        <w:t>如下</w:t>
      </w:r>
      <w:r w:rsidRPr="009E5952">
        <w:rPr>
          <w:rFonts w:ascii="細明體" w:eastAsia="細明體" w:hAnsi="細明體" w:hint="eastAsia"/>
          <w:kern w:val="2"/>
          <w:lang w:eastAsia="zh-TW"/>
        </w:rPr>
        <w:t>：</w:t>
      </w:r>
      <w:r w:rsidR="00660E29">
        <w:rPr>
          <w:rFonts w:ascii="細明體" w:eastAsia="細明體" w:hAnsi="細明體" w:hint="eastAsia"/>
          <w:kern w:val="2"/>
          <w:lang w:eastAsia="zh-TW"/>
        </w:rPr>
        <w:t>讀取</w:t>
      </w:r>
      <w:r w:rsidR="00660E29" w:rsidRPr="009E5952">
        <w:rPr>
          <w:rFonts w:ascii="細明體" w:eastAsia="細明體" w:hAnsi="細明體"/>
          <w:lang w:eastAsia="zh-TW"/>
        </w:rPr>
        <w:t>預付金給付紀錄</w:t>
      </w:r>
      <w:r w:rsidR="00660E29">
        <w:rPr>
          <w:rFonts w:ascii="細明體" w:eastAsia="細明體" w:hAnsi="細明體" w:hint="eastAsia"/>
          <w:lang w:eastAsia="zh-TW"/>
        </w:rPr>
        <w:t>檔(DTAAI001)</w:t>
      </w:r>
      <w:r w:rsidR="00D979AF">
        <w:rPr>
          <w:rFonts w:ascii="細明體" w:eastAsia="細明體" w:hAnsi="細明體" w:hint="eastAsia"/>
          <w:lang w:eastAsia="zh-TW"/>
        </w:rPr>
        <w:t>並以受理編號</w:t>
      </w:r>
      <w:r w:rsidR="00772ECA">
        <w:rPr>
          <w:rFonts w:ascii="細明體" w:eastAsia="細明體" w:hAnsi="細明體" w:hint="eastAsia"/>
          <w:lang w:eastAsia="zh-TW"/>
        </w:rPr>
        <w:t>(APLY_NO)</w:t>
      </w:r>
      <w:r w:rsidR="00D979AF">
        <w:rPr>
          <w:rFonts w:ascii="細明體" w:eastAsia="細明體" w:hAnsi="細明體" w:hint="eastAsia"/>
          <w:lang w:eastAsia="zh-TW"/>
        </w:rPr>
        <w:t>JOIN</w:t>
      </w:r>
      <w:r w:rsidR="00D979AF" w:rsidRPr="009E5952">
        <w:rPr>
          <w:rFonts w:ascii="細明體" w:eastAsia="細明體" w:hAnsi="細明體"/>
        </w:rPr>
        <w:t>預付金</w:t>
      </w:r>
      <w:r w:rsidR="00D979AF" w:rsidRPr="009E5952">
        <w:rPr>
          <w:rFonts w:ascii="細明體" w:eastAsia="細明體" w:hAnsi="細明體" w:hint="eastAsia"/>
        </w:rPr>
        <w:t>申請檔</w:t>
      </w:r>
      <w:r w:rsidR="00D979AF">
        <w:rPr>
          <w:rFonts w:ascii="細明體" w:eastAsia="細明體" w:hAnsi="細明體" w:hint="eastAsia"/>
          <w:lang w:eastAsia="zh-TW"/>
        </w:rPr>
        <w:t>(DTAAI010)</w:t>
      </w:r>
      <w:r w:rsidR="00D84D1C">
        <w:rPr>
          <w:rFonts w:ascii="細明體" w:eastAsia="細明體" w:hAnsi="細明體" w:hint="eastAsia"/>
          <w:lang w:eastAsia="zh-TW"/>
        </w:rPr>
        <w:t>，受理日期</w:t>
      </w:r>
      <w:r w:rsidR="00D36ACA">
        <w:rPr>
          <w:rFonts w:ascii="細明體" w:eastAsia="細明體" w:hAnsi="細明體" w:hint="eastAsia"/>
          <w:lang w:eastAsia="zh-TW"/>
        </w:rPr>
        <w:t>(APLY_DATE)</w:t>
      </w:r>
      <w:r w:rsidR="00D84D1C">
        <w:rPr>
          <w:rFonts w:ascii="細明體" w:eastAsia="細明體" w:hAnsi="細明體" w:hint="eastAsia"/>
          <w:lang w:eastAsia="zh-TW"/>
        </w:rPr>
        <w:t>與$查詢日期相同，且帳務日期</w:t>
      </w:r>
      <w:r w:rsidR="00D36ACA">
        <w:rPr>
          <w:rFonts w:ascii="細明體" w:eastAsia="細明體" w:hAnsi="細明體" w:hint="eastAsia"/>
          <w:lang w:eastAsia="zh-TW"/>
        </w:rPr>
        <w:t>(ACNT_DATE)</w:t>
      </w:r>
      <w:r w:rsidR="00D84D1C">
        <w:rPr>
          <w:rFonts w:ascii="細明體" w:eastAsia="細明體" w:hAnsi="細明體" w:hint="eastAsia"/>
          <w:lang w:eastAsia="zh-TW"/>
        </w:rPr>
        <w:t>不為null</w:t>
      </w:r>
      <w:r w:rsidR="0033165E">
        <w:rPr>
          <w:rFonts w:ascii="細明體" w:eastAsia="細明體" w:hAnsi="細明體" w:hint="eastAsia"/>
          <w:lang w:eastAsia="zh-TW"/>
        </w:rPr>
        <w:t>，且理賠</w:t>
      </w:r>
      <w:r w:rsidR="00C468D4">
        <w:rPr>
          <w:rFonts w:ascii="細明體" w:eastAsia="細明體" w:hAnsi="細明體" w:hint="eastAsia"/>
          <w:lang w:eastAsia="zh-TW"/>
        </w:rPr>
        <w:t>保險</w:t>
      </w:r>
      <w:r w:rsidR="0033165E">
        <w:rPr>
          <w:rFonts w:ascii="細明體" w:eastAsia="細明體" w:hAnsi="細明體" w:hint="eastAsia"/>
          <w:lang w:eastAsia="zh-TW"/>
        </w:rPr>
        <w:t>金代號</w:t>
      </w:r>
      <w:r w:rsidR="00737CDE">
        <w:rPr>
          <w:rFonts w:ascii="細明體" w:eastAsia="細明體" w:hAnsi="細明體" w:hint="eastAsia"/>
          <w:lang w:eastAsia="zh-TW"/>
        </w:rPr>
        <w:t>(CLAM_AMT_CODE)</w:t>
      </w:r>
      <w:r w:rsidR="00C468D4">
        <w:rPr>
          <w:rFonts w:ascii="細明體" w:eastAsia="細明體" w:hAnsi="細明體" w:hint="eastAsia"/>
          <w:lang w:eastAsia="zh-TW"/>
        </w:rPr>
        <w:t xml:space="preserve">為 </w:t>
      </w:r>
      <w:r w:rsidR="00C468D4">
        <w:rPr>
          <w:rFonts w:ascii="細明體" w:eastAsia="細明體" w:hAnsi="細明體"/>
          <w:lang w:eastAsia="zh-TW"/>
        </w:rPr>
        <w:t>“</w:t>
      </w:r>
      <w:r w:rsidR="00C468D4">
        <w:rPr>
          <w:rFonts w:ascii="細明體" w:eastAsia="細明體" w:hAnsi="細明體" w:hint="eastAsia"/>
          <w:lang w:eastAsia="zh-TW"/>
        </w:rPr>
        <w:t>BEM3</w:t>
      </w:r>
      <w:r w:rsidR="00C468D4">
        <w:rPr>
          <w:rFonts w:ascii="細明體" w:eastAsia="細明體" w:hAnsi="細明體"/>
          <w:lang w:eastAsia="zh-TW"/>
        </w:rPr>
        <w:t>”</w:t>
      </w:r>
      <w:r w:rsidR="001E4D3B">
        <w:rPr>
          <w:rFonts w:ascii="細明體" w:eastAsia="細明體" w:hAnsi="細明體" w:hint="eastAsia"/>
          <w:lang w:eastAsia="zh-TW"/>
        </w:rPr>
        <w:t>，並將同受編之</w:t>
      </w:r>
      <w:r w:rsidR="00D36ACA">
        <w:rPr>
          <w:rFonts w:ascii="細明體" w:eastAsia="細明體" w:hAnsi="細明體" w:hint="eastAsia"/>
          <w:lang w:eastAsia="zh-TW"/>
        </w:rPr>
        <w:t>預付</w:t>
      </w:r>
      <w:r w:rsidR="001E4D3B">
        <w:rPr>
          <w:rFonts w:ascii="細明體" w:eastAsia="細明體" w:hAnsi="細明體" w:hint="eastAsia"/>
          <w:lang w:eastAsia="zh-TW"/>
        </w:rPr>
        <w:t>金額</w:t>
      </w:r>
      <w:r w:rsidR="006514E5">
        <w:rPr>
          <w:rFonts w:ascii="細明體" w:eastAsia="細明體" w:hAnsi="細明體" w:hint="eastAsia"/>
          <w:lang w:eastAsia="zh-TW"/>
        </w:rPr>
        <w:t>(ADV_AMT)</w:t>
      </w:r>
      <w:r w:rsidR="001E4D3B">
        <w:rPr>
          <w:rFonts w:ascii="細明體" w:eastAsia="細明體" w:hAnsi="細明體" w:hint="eastAsia"/>
          <w:lang w:eastAsia="zh-TW"/>
        </w:rPr>
        <w:t>加總</w:t>
      </w:r>
      <w:ins w:id="24" w:author="馬慈蓮" w:date="2018-09-06T08:39:00Z">
        <w:r w:rsidR="00746BBB">
          <w:rPr>
            <w:rFonts w:ascii="細明體" w:eastAsia="細明體" w:hAnsi="細明體" w:hint="eastAsia"/>
            <w:lang w:eastAsia="zh-TW"/>
          </w:rPr>
          <w:t xml:space="preserve">,增加I001.ACPT_ID = </w:t>
        </w:r>
        <w:r w:rsidR="00746BBB" w:rsidRPr="00746BBB">
          <w:rPr>
            <w:rFonts w:ascii="細明體" w:eastAsia="細明體" w:hAnsi="細明體"/>
            <w:lang w:eastAsia="zh-TW"/>
          </w:rPr>
          <w:t>04129719</w:t>
        </w:r>
      </w:ins>
    </w:p>
    <w:p w:rsidR="009B1B4E" w:rsidRDefault="001B5B0C" w:rsidP="009B1B4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取得下列欄位：</w:t>
      </w:r>
    </w:p>
    <w:p w:rsidR="001B5B0C" w:rsidRDefault="00BE76FF" w:rsidP="001B5B0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DTAAI001.</w:t>
      </w:r>
      <w:r w:rsidR="006D1F88">
        <w:rPr>
          <w:rFonts w:ascii="細明體" w:eastAsia="細明體" w:hAnsi="細明體" w:hint="eastAsia"/>
          <w:kern w:val="2"/>
          <w:lang w:eastAsia="zh-TW"/>
        </w:rPr>
        <w:t>事故者ID(OCR_ID)</w:t>
      </w:r>
    </w:p>
    <w:p w:rsidR="00D979AF" w:rsidRDefault="00BE76FF" w:rsidP="001B5B0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DTAAI010.事故者姓名(OCR_NAME)</w:t>
      </w:r>
    </w:p>
    <w:p w:rsidR="00A32DA8" w:rsidRPr="009E5952" w:rsidRDefault="00F76C68" w:rsidP="001B5B0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同受編之預付金額(</w:t>
      </w:r>
      <w:r w:rsidR="000C0D71">
        <w:rPr>
          <w:rFonts w:ascii="細明體" w:eastAsia="細明體" w:hAnsi="細明體" w:hint="eastAsia"/>
          <w:lang w:eastAsia="zh-TW"/>
        </w:rPr>
        <w:t>DTAAI001.</w:t>
      </w:r>
      <w:r>
        <w:rPr>
          <w:rFonts w:ascii="細明體" w:eastAsia="細明體" w:hAnsi="細明體" w:hint="eastAsia"/>
          <w:lang w:eastAsia="zh-TW"/>
        </w:rPr>
        <w:t>ADV_AMT)加總</w:t>
      </w:r>
    </w:p>
    <w:p w:rsidR="005C3B76" w:rsidRPr="009E5952" w:rsidRDefault="00365B97" w:rsidP="005C3B7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$輸入件數</w:t>
      </w:r>
      <w:r w:rsidR="005C3B76" w:rsidRPr="009E5952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067B6B" w:rsidRPr="009E5952">
        <w:rPr>
          <w:rFonts w:ascii="細明體" w:eastAsia="細明體" w:hAnsi="細明體" w:hint="eastAsia"/>
          <w:kern w:val="2"/>
          <w:lang w:eastAsia="zh-TW"/>
        </w:rPr>
        <w:t>資料</w:t>
      </w:r>
      <w:r w:rsidR="0066083F" w:rsidRPr="009E5952">
        <w:rPr>
          <w:rFonts w:ascii="細明體" w:eastAsia="細明體" w:hAnsi="細明體" w:hint="eastAsia"/>
          <w:kern w:val="2"/>
          <w:lang w:eastAsia="zh-TW"/>
        </w:rPr>
        <w:t>筆數</w:t>
      </w:r>
      <w:r w:rsidR="009F7BF0" w:rsidRPr="009E5952">
        <w:rPr>
          <w:rFonts w:ascii="細明體" w:eastAsia="細明體" w:hAnsi="細明體" w:hint="eastAsia"/>
          <w:kern w:val="2"/>
          <w:lang w:eastAsia="zh-TW"/>
        </w:rPr>
        <w:t>。</w:t>
      </w:r>
    </w:p>
    <w:p w:rsidR="00133AEE" w:rsidRDefault="00133AEE" w:rsidP="00EF636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若無資料視為正常。</w:t>
      </w:r>
    </w:p>
    <w:p w:rsidR="009533C1" w:rsidRDefault="009533C1" w:rsidP="00EF636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若有錯誤</w:t>
      </w:r>
      <w:r w:rsidR="00E15BE6">
        <w:rPr>
          <w:rFonts w:ascii="細明體" w:eastAsia="細明體" w:hAnsi="細明體" w:hint="eastAsia"/>
          <w:kern w:val="2"/>
          <w:lang w:eastAsia="zh-TW"/>
        </w:rPr>
        <w:t>，則設定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E15BE6" w:rsidRPr="00DF2E41" w:rsidRDefault="00E15BE6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="00CA0825">
        <w:rPr>
          <w:rFonts w:ascii="細明體" w:eastAsia="細明體" w:hAnsi="細明體" w:hint="eastAsia"/>
          <w:kern w:val="2"/>
          <w:lang w:eastAsia="zh-TW"/>
        </w:rPr>
        <w:t>查詢當日抵繳醫療費用明細發生錯誤：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="00CA0825">
        <w:rPr>
          <w:rFonts w:ascii="細明體" w:eastAsia="細明體" w:hAnsi="細明體" w:hint="eastAsia"/>
          <w:bCs/>
          <w:caps/>
          <w:lang w:eastAsia="zh-TW"/>
        </w:rPr>
        <w:t>+</w:t>
      </w:r>
      <w:r w:rsidR="00CA0825" w:rsidRPr="00CA0825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CA0825">
        <w:rPr>
          <w:rFonts w:ascii="細明體" w:eastAsia="細明體" w:hAnsi="細明體" w:hint="eastAsia"/>
          <w:kern w:val="2"/>
          <w:lang w:eastAsia="zh-TW"/>
        </w:rPr>
        <w:t>Exception。</w:t>
      </w:r>
    </w:p>
    <w:p w:rsidR="00E15BE6" w:rsidRPr="00DF2E41" w:rsidRDefault="00E15BE6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E15BE6" w:rsidRPr="00DF2E41" w:rsidRDefault="002905A3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="00E15BE6" w:rsidRPr="00DF2E41">
        <w:rPr>
          <w:rFonts w:ascii="細明體" w:eastAsia="細明體" w:hAnsi="細明體"/>
          <w:bCs/>
          <w:kern w:val="2"/>
          <w:lang w:eastAsia="zh-TW"/>
        </w:rPr>
        <w:t>batch.ErrorLog (</w:t>
      </w:r>
      <w:r w:rsidR="00E15BE6"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="00E15BE6"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="00E15BE6"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E15BE6" w:rsidRPr="00DF2E41" w:rsidRDefault="00E15BE6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E15BE6" w:rsidRDefault="00E15BE6" w:rsidP="00E15BE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0A6153" w:rsidRPr="009E5952" w:rsidRDefault="000A6153" w:rsidP="000A6153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寄送</w:t>
      </w:r>
      <w:r w:rsidR="004C4A0D">
        <w:rPr>
          <w:rFonts w:ascii="細明體" w:eastAsia="細明體" w:hAnsi="細明體" w:hint="eastAsia"/>
          <w:kern w:val="2"/>
          <w:lang w:eastAsia="zh-TW"/>
        </w:rPr>
        <w:t>抵繳醫療費用明細</w:t>
      </w:r>
      <w:r w:rsidRPr="009E5952">
        <w:rPr>
          <w:rFonts w:ascii="細明體" w:eastAsia="細明體" w:hAnsi="細明體" w:hint="eastAsia"/>
          <w:kern w:val="2"/>
          <w:lang w:eastAsia="zh-TW"/>
        </w:rPr>
        <w:t>MAIL(sendUnAplyMail)</w:t>
      </w:r>
      <w:r w:rsidR="0029011B">
        <w:rPr>
          <w:rFonts w:ascii="細明體" w:eastAsia="細明體" w:hAnsi="細明體" w:hint="eastAsia"/>
          <w:kern w:val="2"/>
          <w:lang w:eastAsia="zh-TW"/>
        </w:rPr>
        <w:t>：</w:t>
      </w:r>
    </w:p>
    <w:p w:rsidR="00947EFA" w:rsidRDefault="00947EFA" w:rsidP="005906A8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$總金額 = 0</w:t>
      </w:r>
    </w:p>
    <w:p w:rsidR="00340B7C" w:rsidRDefault="00340B7C" w:rsidP="0088265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收件者：</w:t>
      </w:r>
      <w:r w:rsidR="00E21096">
        <w:rPr>
          <w:rFonts w:ascii="細明體" w:eastAsia="細明體" w:hAnsi="細明體" w:hint="eastAsia"/>
          <w:kern w:val="2"/>
          <w:lang w:eastAsia="zh-TW"/>
        </w:rPr>
        <w:t xml:space="preserve">取得代碼(AA, </w:t>
      </w:r>
      <w:r w:rsidR="005D3D78">
        <w:rPr>
          <w:rFonts w:ascii="細明體" w:eastAsia="細明體" w:hAnsi="細明體" w:hint="eastAsia"/>
          <w:kern w:val="2"/>
          <w:lang w:eastAsia="zh-TW"/>
        </w:rPr>
        <w:t>PRE_HOSP_MAIL</w:t>
      </w:r>
      <w:ins w:id="25" w:author="馬慈蓮" w:date="2018-04-19T13:23:00Z">
        <w:r w:rsidR="0088265E">
          <w:rPr>
            <w:rFonts w:ascii="細明體" w:eastAsia="細明體" w:hAnsi="細明體"/>
            <w:kern w:val="2"/>
            <w:lang w:eastAsia="zh-TW"/>
          </w:rPr>
          <w:t xml:space="preserve">, </w:t>
        </w:r>
        <w:r w:rsidR="0088265E" w:rsidRPr="0088265E">
          <w:rPr>
            <w:rFonts w:ascii="細明體" w:eastAsia="細明體" w:hAnsi="細明體"/>
            <w:kern w:val="2"/>
            <w:lang w:eastAsia="zh-TW"/>
          </w:rPr>
          <w:t>"AAI2_B002"</w:t>
        </w:r>
      </w:ins>
      <w:r w:rsidR="00E21096">
        <w:rPr>
          <w:rFonts w:ascii="細明體" w:eastAsia="細明體" w:hAnsi="細明體" w:hint="eastAsia"/>
          <w:kern w:val="2"/>
          <w:lang w:eastAsia="zh-TW"/>
        </w:rPr>
        <w:t>)</w:t>
      </w:r>
      <w:r w:rsidR="0006640C">
        <w:rPr>
          <w:rFonts w:ascii="細明體" w:eastAsia="細明體" w:hAnsi="細明體" w:hint="eastAsia"/>
          <w:kern w:val="2"/>
          <w:lang w:eastAsia="zh-TW"/>
        </w:rPr>
        <w:t>，</w:t>
      </w:r>
      <w:r w:rsidR="0006640C" w:rsidRPr="006A0B88">
        <w:rPr>
          <w:rFonts w:ascii="細明體" w:eastAsia="細明體" w:hAnsi="細明體" w:hint="eastAsia"/>
          <w:strike/>
          <w:kern w:val="2"/>
          <w:lang w:eastAsia="zh-TW"/>
          <w:rPrChange w:id="26" w:author="馬慈蓮" w:date="2018-04-19T13:23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多筆</w:t>
      </w:r>
      <w:ins w:id="27" w:author="馬慈蓮" w:date="2018-04-19T13:23:00Z">
        <w:r w:rsidR="006A0B88" w:rsidRPr="00A16FAB">
          <w:rPr>
            <w:rFonts w:ascii="細明體" w:eastAsia="細明體" w:hAnsi="細明體" w:hint="eastAsia"/>
            <w:kern w:val="2"/>
            <w:lang w:eastAsia="zh-TW"/>
            <w:rPrChange w:id="28" w:author="馬慈蓮" w:date="2018-04-19T13:34:00Z">
              <w:rPr>
                <w:rFonts w:ascii="細明體" w:eastAsia="細明體" w:hAnsi="細明體" w:hint="eastAsia"/>
                <w:strike/>
                <w:kern w:val="2"/>
                <w:lang w:eastAsia="zh-TW"/>
              </w:rPr>
            </w:rPrChange>
          </w:rPr>
          <w:t xml:space="preserve"> </w:t>
        </w:r>
      </w:ins>
      <w:ins w:id="29" w:author="馬慈蓮" w:date="2018-04-19T13:34:00Z">
        <w:r w:rsidR="00A16FAB" w:rsidRPr="00A16FAB">
          <w:rPr>
            <w:rFonts w:ascii="細明體" w:eastAsia="細明體" w:hAnsi="細明體" w:hint="eastAsia"/>
            <w:kern w:val="2"/>
            <w:lang w:eastAsia="zh-TW"/>
            <w:rPrChange w:id="30" w:author="馬慈蓮" w:date="2018-04-19T13:34:00Z">
              <w:rPr>
                <w:rFonts w:ascii="細明體" w:eastAsia="細明體" w:hAnsi="細明體" w:hint="eastAsia"/>
                <w:strike/>
                <w:kern w:val="2"/>
                <w:lang w:eastAsia="zh-TW"/>
              </w:rPr>
            </w:rPrChange>
          </w:rPr>
          <w:t>並以</w:t>
        </w:r>
        <w:r w:rsidR="00A16FAB" w:rsidRPr="00A16FAB">
          <w:rPr>
            <w:rFonts w:ascii="細明體" w:eastAsia="細明體" w:hAnsi="細明體"/>
            <w:kern w:val="2"/>
            <w:lang w:eastAsia="zh-TW"/>
            <w:rPrChange w:id="31" w:author="馬慈蓮" w:date="2018-04-19T13:34:00Z">
              <w:rPr>
                <w:rFonts w:ascii="細明體" w:eastAsia="細明體" w:hAnsi="細明體"/>
                <w:strike/>
                <w:kern w:val="2"/>
                <w:lang w:eastAsia="zh-TW"/>
              </w:rPr>
            </w:rPrChange>
          </w:rPr>
          <w:t>”,”</w:t>
        </w:r>
        <w:r w:rsidR="00A16FAB" w:rsidRPr="00A16FAB">
          <w:rPr>
            <w:rFonts w:ascii="細明體" w:eastAsia="細明體" w:hAnsi="細明體" w:hint="eastAsia"/>
            <w:kern w:val="2"/>
            <w:lang w:eastAsia="zh-TW"/>
            <w:rPrChange w:id="32" w:author="馬慈蓮" w:date="2018-04-19T13:34:00Z">
              <w:rPr>
                <w:rFonts w:ascii="細明體" w:eastAsia="細明體" w:hAnsi="細明體" w:hint="eastAsia"/>
                <w:strike/>
                <w:kern w:val="2"/>
                <w:lang w:eastAsia="zh-TW"/>
              </w:rPr>
            </w:rPrChange>
          </w:rPr>
          <w:t>分隔取得多筆mail</w:t>
        </w:r>
      </w:ins>
    </w:p>
    <w:p w:rsidR="00AB5A0C" w:rsidRDefault="00905E8B" w:rsidP="005906A8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B5A0C">
        <w:rPr>
          <w:rFonts w:ascii="細明體" w:eastAsia="細明體" w:hAnsi="細明體" w:hint="eastAsia"/>
          <w:kern w:val="2"/>
          <w:lang w:eastAsia="zh-TW"/>
        </w:rPr>
        <w:t>MAIL標題：</w:t>
      </w:r>
      <w:r w:rsidR="001B5954">
        <w:rPr>
          <w:rFonts w:ascii="細明體" w:eastAsia="細明體" w:hAnsi="細明體" w:hint="eastAsia"/>
          <w:kern w:val="2"/>
          <w:lang w:eastAsia="zh-TW"/>
        </w:rPr>
        <w:t>YYYY-MM-DD</w:t>
      </w:r>
      <w:r w:rsidR="00575F10" w:rsidRPr="00AB5A0C">
        <w:rPr>
          <w:rFonts w:ascii="細明體" w:eastAsia="細明體" w:hAnsi="細明體" w:hint="eastAsia"/>
          <w:kern w:val="2"/>
          <w:lang w:eastAsia="zh-TW"/>
        </w:rPr>
        <w:t>國泰人壽理賠金抵繳住院醫療費用明細</w:t>
      </w:r>
      <w:r w:rsidRPr="00AB5A0C">
        <w:rPr>
          <w:rFonts w:ascii="細明體" w:eastAsia="細明體" w:hAnsi="細明體" w:hint="eastAsia"/>
          <w:kern w:val="2"/>
          <w:lang w:eastAsia="zh-TW"/>
        </w:rPr>
        <w:t>MAIL</w:t>
      </w:r>
      <w:r w:rsidR="009E5142">
        <w:rPr>
          <w:rFonts w:ascii="細明體" w:eastAsia="細明體" w:hAnsi="細明體" w:hint="eastAsia"/>
          <w:kern w:val="2"/>
          <w:lang w:eastAsia="zh-TW"/>
        </w:rPr>
        <w:t xml:space="preserve"> (</w:t>
      </w:r>
      <w:r w:rsidR="001B5954">
        <w:rPr>
          <w:rFonts w:ascii="細明體" w:eastAsia="細明體" w:hAnsi="細明體" w:hint="eastAsia"/>
          <w:kern w:val="2"/>
          <w:lang w:eastAsia="zh-TW"/>
        </w:rPr>
        <w:t>YYYY-MM-DD：$查詢日期</w:t>
      </w:r>
      <w:r w:rsidR="009E5142">
        <w:rPr>
          <w:rFonts w:ascii="細明體" w:eastAsia="細明體" w:hAnsi="細明體" w:hint="eastAsia"/>
          <w:kern w:val="2"/>
          <w:lang w:eastAsia="zh-TW"/>
        </w:rPr>
        <w:t>)</w:t>
      </w:r>
    </w:p>
    <w:p w:rsidR="00DA3449" w:rsidRDefault="00DA3449" w:rsidP="0009542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若有資料：</w:t>
      </w:r>
    </w:p>
    <w:p w:rsidR="003C7554" w:rsidRPr="00095426" w:rsidRDefault="00905E8B" w:rsidP="00DA344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B5A0C">
        <w:rPr>
          <w:rFonts w:ascii="細明體" w:eastAsia="細明體" w:hAnsi="細明體" w:hint="eastAsia"/>
          <w:kern w:val="2"/>
          <w:lang w:eastAsia="zh-TW"/>
        </w:rPr>
        <w:t>內</w:t>
      </w:r>
      <w:r w:rsidRPr="00575F10">
        <w:rPr>
          <w:rFonts w:ascii="細明體" w:eastAsia="細明體" w:hAnsi="細明體" w:hint="eastAsia"/>
          <w:lang w:eastAsia="zh-TW"/>
        </w:rPr>
        <w:t>文</w:t>
      </w:r>
      <w:r w:rsidR="00A5223A">
        <w:rPr>
          <w:rFonts w:ascii="細明體" w:eastAsia="細明體" w:hAnsi="細明體" w:hint="eastAsia"/>
          <w:lang w:eastAsia="zh-TW"/>
        </w:rPr>
        <w:t>上方</w:t>
      </w:r>
      <w:r w:rsidR="0043648F">
        <w:rPr>
          <w:rFonts w:ascii="細明體" w:eastAsia="細明體" w:hAnsi="細明體" w:hint="eastAsia"/>
          <w:lang w:eastAsia="zh-TW"/>
        </w:rPr>
        <w:t>文字</w:t>
      </w:r>
      <w:r w:rsidRPr="00575F10">
        <w:rPr>
          <w:rFonts w:ascii="細明體" w:eastAsia="細明體" w:hAnsi="細明體" w:hint="eastAsia"/>
          <w:lang w:eastAsia="zh-TW"/>
        </w:rPr>
        <w:t>：</w:t>
      </w:r>
      <w:r w:rsidR="00095426">
        <w:rPr>
          <w:rFonts w:ascii="細明體" w:eastAsia="細明體" w:hAnsi="細明體" w:hint="eastAsia"/>
          <w:lang w:eastAsia="zh-TW"/>
        </w:rPr>
        <w:t>以下為</w:t>
      </w:r>
      <w:r w:rsidR="00095426">
        <w:rPr>
          <w:rFonts w:ascii="細明體" w:eastAsia="細明體" w:hAnsi="細明體" w:hint="eastAsia"/>
          <w:kern w:val="2"/>
          <w:lang w:eastAsia="zh-TW"/>
        </w:rPr>
        <w:t>$查詢日期至國泰醫院</w:t>
      </w:r>
      <w:r w:rsidR="00F32C81">
        <w:rPr>
          <w:rFonts w:ascii="細明體" w:eastAsia="細明體" w:hAnsi="細明體" w:hint="eastAsia"/>
          <w:kern w:val="2"/>
          <w:lang w:eastAsia="zh-TW"/>
        </w:rPr>
        <w:t>申請</w:t>
      </w:r>
      <w:r w:rsidR="00F32C81" w:rsidRPr="00AB5A0C">
        <w:rPr>
          <w:rFonts w:ascii="細明體" w:eastAsia="細明體" w:hAnsi="細明體" w:hint="eastAsia"/>
          <w:kern w:val="2"/>
          <w:lang w:eastAsia="zh-TW"/>
        </w:rPr>
        <w:t>國泰人壽理賠金抵繳住院醫療費用明細</w:t>
      </w:r>
      <w:r w:rsidR="00F959F7">
        <w:rPr>
          <w:rFonts w:ascii="細明體" w:eastAsia="細明體" w:hAnsi="細明體" w:hint="eastAsia"/>
          <w:kern w:val="2"/>
          <w:lang w:eastAsia="zh-TW"/>
        </w:rPr>
        <w:t>：</w:t>
      </w:r>
      <w:r w:rsidR="00F959F7" w:rsidRPr="00095426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03052D" w:rsidRPr="009E5952" w:rsidRDefault="00D5687A" w:rsidP="00DA344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u w:val="single"/>
          <w:lang w:eastAsia="zh-TW"/>
        </w:rPr>
      </w:pPr>
      <w:r>
        <w:rPr>
          <w:rFonts w:ascii="細明體" w:eastAsia="細明體" w:hAnsi="細明體" w:hint="eastAsia"/>
          <w:u w:val="single"/>
          <w:lang w:eastAsia="zh-TW"/>
        </w:rPr>
        <w:t>以</w:t>
      </w:r>
      <w:r w:rsidR="006712D1" w:rsidRPr="00FA5301">
        <w:rPr>
          <w:rFonts w:ascii="細明體" w:eastAsia="細明體" w:hAnsi="細明體" w:hint="eastAsia"/>
          <w:u w:val="single"/>
          <w:lang w:eastAsia="zh-TW"/>
        </w:rPr>
        <w:t>$當日抵繳醫療費用明細資料</w:t>
      </w:r>
      <w:r w:rsidR="00E53F4F" w:rsidRPr="00FA5301">
        <w:rPr>
          <w:rFonts w:ascii="細明體" w:eastAsia="細明體" w:hAnsi="細明體" w:hint="eastAsia"/>
          <w:u w:val="single"/>
          <w:lang w:eastAsia="zh-TW"/>
        </w:rPr>
        <w:t>逐筆組成</w:t>
      </w:r>
      <w:r w:rsidR="0003052D" w:rsidRPr="009E5952">
        <w:rPr>
          <w:rFonts w:ascii="細明體" w:eastAsia="細明體" w:hAnsi="細明體" w:hint="eastAsia"/>
          <w:u w:val="single"/>
          <w:lang w:eastAsia="zh-TW"/>
        </w:rPr>
        <w:t>表格：</w:t>
      </w:r>
      <w:r w:rsidR="00A960B8" w:rsidRPr="009E5952">
        <w:rPr>
          <w:rFonts w:ascii="細明體" w:eastAsia="細明體" w:hAnsi="細明體" w:hint="eastAsia"/>
          <w:u w:val="single"/>
          <w:lang w:eastAsia="zh-TW"/>
        </w:rPr>
        <w:t>組成下列格式</w:t>
      </w:r>
    </w:p>
    <w:tbl>
      <w:tblPr>
        <w:tblW w:w="0" w:type="auto"/>
        <w:tblInd w:w="1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1418"/>
        <w:gridCol w:w="5256"/>
      </w:tblGrid>
      <w:tr w:rsidR="00BE5C0C" w:rsidRPr="009E5952" w:rsidTr="00DA3449">
        <w:tc>
          <w:tcPr>
            <w:tcW w:w="1275" w:type="dxa"/>
            <w:shd w:val="clear" w:color="auto" w:fill="FFFFCC"/>
          </w:tcPr>
          <w:p w:rsidR="00BE5C0C" w:rsidRPr="009E5952" w:rsidRDefault="00BE5C0C" w:rsidP="009826B8">
            <w:pPr>
              <w:pStyle w:val="af5"/>
              <w:ind w:leftChars="0" w:left="0"/>
              <w:jc w:val="center"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事故者ID</w:t>
            </w:r>
          </w:p>
        </w:tc>
        <w:tc>
          <w:tcPr>
            <w:tcW w:w="1418" w:type="dxa"/>
            <w:shd w:val="clear" w:color="auto" w:fill="FFFFCC"/>
          </w:tcPr>
          <w:p w:rsidR="00BE5C0C" w:rsidRPr="009E5952" w:rsidRDefault="00BE5C0C" w:rsidP="009826B8">
            <w:pPr>
              <w:pStyle w:val="af5"/>
              <w:ind w:leftChars="0" w:left="0"/>
              <w:jc w:val="center"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事故者姓名</w:t>
            </w:r>
          </w:p>
        </w:tc>
        <w:tc>
          <w:tcPr>
            <w:tcW w:w="5256" w:type="dxa"/>
            <w:shd w:val="clear" w:color="auto" w:fill="FFFFCC"/>
          </w:tcPr>
          <w:p w:rsidR="00BE5C0C" w:rsidRPr="009E5952" w:rsidRDefault="00BE5C0C" w:rsidP="009826B8">
            <w:pPr>
              <w:pStyle w:val="af5"/>
              <w:ind w:leftChars="0" w:left="0"/>
              <w:jc w:val="center"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BE5C0C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折抵費用</w:t>
            </w:r>
          </w:p>
        </w:tc>
      </w:tr>
      <w:tr w:rsidR="00BE5C0C" w:rsidRPr="009E5952" w:rsidTr="00DA3449">
        <w:tc>
          <w:tcPr>
            <w:tcW w:w="1275" w:type="dxa"/>
            <w:shd w:val="clear" w:color="auto" w:fill="auto"/>
          </w:tcPr>
          <w:p w:rsidR="00BE5C0C" w:rsidRPr="009E5952" w:rsidRDefault="00BE5C0C" w:rsidP="009826B8">
            <w:pPr>
              <w:pStyle w:val="af5"/>
              <w:ind w:leftChars="0" w:left="0"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OCR_ID</w:t>
            </w:r>
          </w:p>
        </w:tc>
        <w:tc>
          <w:tcPr>
            <w:tcW w:w="1418" w:type="dxa"/>
            <w:shd w:val="clear" w:color="auto" w:fill="auto"/>
          </w:tcPr>
          <w:p w:rsidR="00BE5C0C" w:rsidRPr="009E5952" w:rsidRDefault="00BE5C0C" w:rsidP="009826B8">
            <w:pPr>
              <w:pStyle w:val="af5"/>
              <w:ind w:leftChars="0" w:left="0"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OCR_NAME</w:t>
            </w:r>
          </w:p>
        </w:tc>
        <w:tc>
          <w:tcPr>
            <w:tcW w:w="5256" w:type="dxa"/>
            <w:shd w:val="clear" w:color="auto" w:fill="auto"/>
          </w:tcPr>
          <w:p w:rsidR="00BE5C0C" w:rsidRPr="009E5952" w:rsidRDefault="00061FBC" w:rsidP="009826B8">
            <w:pPr>
              <w:pStyle w:val="af5"/>
              <w:ind w:leftChars="0" w:left="0"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061FBC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同受編之預付金額(DTAAI001.ADV_AMT)加總</w:t>
            </w: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 xml:space="preserve"> + </w:t>
            </w:r>
            <w:r>
              <w:rPr>
                <w:rFonts w:ascii="細明體" w:eastAsia="細明體" w:hAnsi="細明體"/>
                <w:kern w:val="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元</w:t>
            </w:r>
            <w:r>
              <w:rPr>
                <w:rFonts w:ascii="細明體" w:eastAsia="細明體" w:hAnsi="細明體"/>
                <w:kern w:val="0"/>
                <w:sz w:val="20"/>
                <w:szCs w:val="20"/>
              </w:rPr>
              <w:t>”</w:t>
            </w:r>
          </w:p>
        </w:tc>
      </w:tr>
      <w:tr w:rsidR="00BE5C0C" w:rsidRPr="009E5952" w:rsidTr="00DA3449">
        <w:tc>
          <w:tcPr>
            <w:tcW w:w="1275" w:type="dxa"/>
            <w:shd w:val="clear" w:color="auto" w:fill="auto"/>
          </w:tcPr>
          <w:p w:rsidR="00BE5C0C" w:rsidRPr="009E5952" w:rsidRDefault="00BE5C0C" w:rsidP="009826B8">
            <w:pPr>
              <w:pStyle w:val="af5"/>
              <w:ind w:leftChars="0" w:left="0"/>
              <w:rPr>
                <w:rFonts w:ascii="細明體" w:eastAsia="細明體" w:hAnsi="細明體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BE5C0C" w:rsidRPr="009E5952" w:rsidRDefault="00BE5C0C" w:rsidP="009826B8">
            <w:pPr>
              <w:pStyle w:val="af5"/>
              <w:ind w:leftChars="0" w:left="0"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遮蔽</w:t>
            </w:r>
          </w:p>
        </w:tc>
        <w:tc>
          <w:tcPr>
            <w:tcW w:w="5256" w:type="dxa"/>
            <w:shd w:val="clear" w:color="auto" w:fill="auto"/>
          </w:tcPr>
          <w:p w:rsidR="00BE5C0C" w:rsidRPr="009E5952" w:rsidRDefault="00BE5C0C" w:rsidP="009826B8">
            <w:pPr>
              <w:pStyle w:val="af5"/>
              <w:ind w:leftChars="0" w:left="0"/>
              <w:rPr>
                <w:rFonts w:ascii="細明體" w:eastAsia="細明體" w:hAnsi="細明體"/>
                <w:kern w:val="0"/>
                <w:sz w:val="20"/>
                <w:szCs w:val="20"/>
              </w:rPr>
            </w:pPr>
          </w:p>
        </w:tc>
      </w:tr>
    </w:tbl>
    <w:p w:rsidR="006F5336" w:rsidRDefault="005B69C4" w:rsidP="006F533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$</w:t>
      </w:r>
      <w:r w:rsidRPr="009E5952">
        <w:rPr>
          <w:rFonts w:ascii="細明體" w:eastAsia="細明體" w:hAnsi="細明體" w:hint="eastAsia"/>
          <w:kern w:val="2"/>
          <w:lang w:eastAsia="zh-TW"/>
        </w:rPr>
        <w:t>成功</w:t>
      </w:r>
      <w:r w:rsidR="00916BD5">
        <w:rPr>
          <w:rFonts w:ascii="細明體" w:eastAsia="細明體" w:hAnsi="細明體" w:hint="eastAsia"/>
          <w:kern w:val="2"/>
          <w:lang w:eastAsia="zh-TW"/>
        </w:rPr>
        <w:t>件</w:t>
      </w:r>
      <w:r w:rsidRPr="009E5952">
        <w:rPr>
          <w:rFonts w:ascii="細明體" w:eastAsia="細明體" w:hAnsi="細明體" w:hint="eastAsia"/>
          <w:kern w:val="2"/>
          <w:lang w:eastAsia="zh-TW"/>
        </w:rPr>
        <w:t>數</w:t>
      </w:r>
      <w:r>
        <w:rPr>
          <w:rFonts w:ascii="細明體" w:eastAsia="細明體" w:hAnsi="細明體" w:hint="eastAsia"/>
          <w:kern w:val="2"/>
          <w:lang w:eastAsia="zh-TW"/>
        </w:rPr>
        <w:t>++</w:t>
      </w:r>
    </w:p>
    <w:p w:rsidR="00B76B8A" w:rsidRPr="00DA3449" w:rsidRDefault="00F20D87" w:rsidP="006F533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$總金額 = $總金額 +</w:t>
      </w:r>
      <w:r w:rsidR="002C59EF" w:rsidRPr="00061FBC">
        <w:rPr>
          <w:rFonts w:ascii="細明體" w:eastAsia="細明體" w:hAnsi="細明體" w:hint="eastAsia"/>
          <w:lang w:eastAsia="zh-TW"/>
        </w:rPr>
        <w:t>同受編之預付金額(DTAAI001.ADV_AMT)加總</w:t>
      </w:r>
    </w:p>
    <w:p w:rsidR="00DA3449" w:rsidRDefault="00DA3449" w:rsidP="006F533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內文下方文字：</w:t>
      </w:r>
    </w:p>
    <w:p w:rsidR="00DA3449" w:rsidRPr="00D0477E" w:rsidRDefault="00DA3449" w:rsidP="00DA344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總帳金額：$總金額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元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DA3449" w:rsidRDefault="00DA3449" w:rsidP="00F04265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若無資料。</w:t>
      </w:r>
    </w:p>
    <w:p w:rsidR="00A5223A" w:rsidRPr="00E2296C" w:rsidRDefault="00AE2B2E" w:rsidP="001561B0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內文：$查詢日期無</w:t>
      </w:r>
      <w:r w:rsidRPr="00AB5A0C">
        <w:rPr>
          <w:rFonts w:ascii="細明體" w:eastAsia="細明體" w:hAnsi="細明體" w:hint="eastAsia"/>
          <w:kern w:val="2"/>
          <w:lang w:eastAsia="zh-TW"/>
        </w:rPr>
        <w:t>國泰人壽理賠金抵繳住院醫療費用</w:t>
      </w:r>
      <w:r w:rsidR="00334D26">
        <w:rPr>
          <w:rFonts w:ascii="細明體" w:eastAsia="細明體" w:hAnsi="細明體" w:hint="eastAsia"/>
          <w:kern w:val="2"/>
          <w:lang w:eastAsia="zh-TW"/>
        </w:rPr>
        <w:t>紀錄。</w:t>
      </w:r>
    </w:p>
    <w:p w:rsidR="00CC146B" w:rsidRDefault="00A6124B" w:rsidP="004D41E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146B">
        <w:rPr>
          <w:rFonts w:ascii="細明體" w:eastAsia="細明體" w:hAnsi="細明體" w:hint="eastAsia"/>
          <w:kern w:val="2"/>
          <w:lang w:eastAsia="zh-TW"/>
        </w:rPr>
        <w:t>寄送過程若發生錯誤，</w:t>
      </w:r>
      <w:r w:rsidR="00CC146B">
        <w:rPr>
          <w:rFonts w:ascii="細明體" w:eastAsia="細明體" w:hAnsi="細明體" w:hint="eastAsia"/>
          <w:kern w:val="2"/>
          <w:lang w:eastAsia="zh-TW"/>
        </w:rPr>
        <w:t>則設定：</w:t>
      </w:r>
    </w:p>
    <w:p w:rsidR="00CC146B" w:rsidRPr="00DF2E41" w:rsidRDefault="00CC146B" w:rsidP="004D41E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查詢當日抵繳醫療費用明細發生錯誤：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>
        <w:rPr>
          <w:rFonts w:ascii="細明體" w:eastAsia="細明體" w:hAnsi="細明體" w:hint="eastAsia"/>
          <w:bCs/>
          <w:caps/>
          <w:lang w:eastAsia="zh-TW"/>
        </w:rPr>
        <w:t>+</w:t>
      </w:r>
      <w:r w:rsidRPr="00CA0825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Exception。</w:t>
      </w:r>
    </w:p>
    <w:p w:rsidR="00CC146B" w:rsidRPr="00DF2E41" w:rsidRDefault="00CC146B" w:rsidP="004D41E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CC146B" w:rsidRPr="00DF2E41" w:rsidRDefault="00CC146B" w:rsidP="004D41E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Pr="00DF2E41">
        <w:rPr>
          <w:rFonts w:ascii="細明體" w:eastAsia="細明體" w:hAnsi="細明體"/>
          <w:bCs/>
          <w:kern w:val="2"/>
          <w:lang w:eastAsia="zh-TW"/>
        </w:rPr>
        <w:t>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CC146B" w:rsidRPr="00DF2E41" w:rsidRDefault="00FB5355" w:rsidP="004D41E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錯誤件</w:t>
      </w:r>
      <w:r w:rsidR="00E25DBC" w:rsidRPr="009E5952">
        <w:rPr>
          <w:rFonts w:ascii="細明體" w:eastAsia="細明體" w:hAnsi="細明體" w:hint="eastAsia"/>
          <w:kern w:val="2"/>
          <w:lang w:eastAsia="zh-TW"/>
        </w:rPr>
        <w:t>數</w:t>
      </w:r>
      <w:r w:rsidR="00CC146B" w:rsidRPr="00DF2E41">
        <w:rPr>
          <w:rFonts w:ascii="細明體" w:eastAsia="細明體" w:hAnsi="細明體" w:hint="eastAsia"/>
          <w:bCs/>
          <w:kern w:val="2"/>
          <w:lang w:eastAsia="zh-TW"/>
        </w:rPr>
        <w:t>++，</w:t>
      </w:r>
    </w:p>
    <w:p w:rsidR="00CD2DA2" w:rsidRPr="00CC146B" w:rsidRDefault="00CC146B" w:rsidP="004D41E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  <w:r w:rsidR="00DB5A10" w:rsidRPr="00CC146B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DB5A10" w:rsidRPr="009E5952" w:rsidRDefault="00DB5A10" w:rsidP="0037050C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lang w:eastAsia="zh-TW"/>
        </w:rPr>
        <w:t>C</w:t>
      </w:r>
      <w:r w:rsidRPr="009E5952">
        <w:rPr>
          <w:rFonts w:ascii="細明體" w:eastAsia="細明體" w:hAnsi="細明體"/>
          <w:lang w:eastAsia="zh-TW"/>
        </w:rPr>
        <w:t>ALL batch.CountManager</w:t>
      </w:r>
      <w:r w:rsidRPr="009E5952">
        <w:rPr>
          <w:rFonts w:ascii="細明體" w:eastAsia="細明體" w:hAnsi="細明體" w:hint="eastAsia"/>
          <w:lang w:eastAsia="zh-TW"/>
        </w:rPr>
        <w:t>(批次作業件數記錄模組)，記錄</w:t>
      </w:r>
      <w:r w:rsidR="000D5E2B"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916BD5">
        <w:rPr>
          <w:rFonts w:ascii="細明體" w:eastAsia="細明體" w:hAnsi="細明體" w:hint="eastAsia"/>
          <w:kern w:val="2"/>
          <w:lang w:eastAsia="zh-TW"/>
        </w:rPr>
        <w:t>輸入件數</w:t>
      </w:r>
      <w:r w:rsidR="0081322E" w:rsidRPr="009E5952">
        <w:rPr>
          <w:rFonts w:ascii="細明體" w:eastAsia="細明體" w:hAnsi="細明體" w:hint="eastAsia"/>
          <w:lang w:eastAsia="zh-TW"/>
        </w:rPr>
        <w:t>、</w:t>
      </w:r>
      <w:r w:rsidR="00390816" w:rsidRPr="009E5952">
        <w:rPr>
          <w:rFonts w:ascii="細明體" w:eastAsia="細明體" w:hAnsi="細明體" w:hint="eastAsia"/>
          <w:kern w:val="2"/>
          <w:lang w:eastAsia="zh-TW"/>
        </w:rPr>
        <w:t>$成功</w:t>
      </w:r>
      <w:r w:rsidR="00916BD5">
        <w:rPr>
          <w:rFonts w:ascii="細明體" w:eastAsia="細明體" w:hAnsi="細明體" w:hint="eastAsia"/>
          <w:kern w:val="2"/>
          <w:lang w:eastAsia="zh-TW"/>
        </w:rPr>
        <w:t>件數</w:t>
      </w:r>
    </w:p>
    <w:sectPr w:rsidR="00DB5A10" w:rsidRPr="009E5952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475" w:rsidRDefault="00231475" w:rsidP="000C2BA8">
      <w:r>
        <w:separator/>
      </w:r>
    </w:p>
  </w:endnote>
  <w:endnote w:type="continuationSeparator" w:id="0">
    <w:p w:rsidR="00231475" w:rsidRDefault="00231475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475" w:rsidRDefault="00231475" w:rsidP="000C2BA8">
      <w:r>
        <w:separator/>
      </w:r>
    </w:p>
  </w:footnote>
  <w:footnote w:type="continuationSeparator" w:id="0">
    <w:p w:rsidR="00231475" w:rsidRDefault="00231475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61690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3E71269A"/>
    <w:multiLevelType w:val="hybridMultilevel"/>
    <w:tmpl w:val="8E2234CE"/>
    <w:lvl w:ilvl="0" w:tplc="D8E68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3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4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6D82BA9"/>
    <w:multiLevelType w:val="hybridMultilevel"/>
    <w:tmpl w:val="9894E24A"/>
    <w:lvl w:ilvl="0" w:tplc="32F2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2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4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E78047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num w:numId="1">
    <w:abstractNumId w:val="34"/>
  </w:num>
  <w:num w:numId="2">
    <w:abstractNumId w:val="18"/>
  </w:num>
  <w:num w:numId="3">
    <w:abstractNumId w:val="15"/>
  </w:num>
  <w:num w:numId="4">
    <w:abstractNumId w:val="20"/>
  </w:num>
  <w:num w:numId="5">
    <w:abstractNumId w:val="16"/>
  </w:num>
  <w:num w:numId="6">
    <w:abstractNumId w:val="39"/>
  </w:num>
  <w:num w:numId="7">
    <w:abstractNumId w:val="30"/>
  </w:num>
  <w:num w:numId="8">
    <w:abstractNumId w:val="32"/>
  </w:num>
  <w:num w:numId="9">
    <w:abstractNumId w:val="10"/>
  </w:num>
  <w:num w:numId="10">
    <w:abstractNumId w:val="26"/>
  </w:num>
  <w:num w:numId="11">
    <w:abstractNumId w:val="27"/>
  </w:num>
  <w:num w:numId="12">
    <w:abstractNumId w:val="29"/>
  </w:num>
  <w:num w:numId="13">
    <w:abstractNumId w:val="17"/>
  </w:num>
  <w:num w:numId="14">
    <w:abstractNumId w:val="43"/>
  </w:num>
  <w:num w:numId="15">
    <w:abstractNumId w:val="23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5"/>
  </w:num>
  <w:num w:numId="28">
    <w:abstractNumId w:val="3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1"/>
  </w:num>
  <w:num w:numId="32">
    <w:abstractNumId w:val="41"/>
  </w:num>
  <w:num w:numId="33">
    <w:abstractNumId w:val="44"/>
  </w:num>
  <w:num w:numId="34">
    <w:abstractNumId w:val="28"/>
  </w:num>
  <w:num w:numId="35">
    <w:abstractNumId w:val="36"/>
  </w:num>
  <w:num w:numId="36">
    <w:abstractNumId w:val="33"/>
  </w:num>
  <w:num w:numId="37">
    <w:abstractNumId w:val="19"/>
  </w:num>
  <w:num w:numId="38">
    <w:abstractNumId w:val="38"/>
  </w:num>
  <w:num w:numId="39">
    <w:abstractNumId w:val="14"/>
  </w:num>
  <w:num w:numId="40">
    <w:abstractNumId w:val="12"/>
  </w:num>
  <w:num w:numId="41">
    <w:abstractNumId w:val="42"/>
  </w:num>
  <w:num w:numId="42">
    <w:abstractNumId w:val="40"/>
  </w:num>
  <w:num w:numId="43">
    <w:abstractNumId w:val="25"/>
  </w:num>
  <w:num w:numId="44">
    <w:abstractNumId w:val="24"/>
  </w:num>
  <w:num w:numId="45">
    <w:abstractNumId w:val="22"/>
  </w:num>
  <w:num w:numId="46">
    <w:abstractNumId w:val="37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974"/>
    <w:rsid w:val="00001BD9"/>
    <w:rsid w:val="000024F6"/>
    <w:rsid w:val="00002C7F"/>
    <w:rsid w:val="0000421E"/>
    <w:rsid w:val="000051B2"/>
    <w:rsid w:val="000052FB"/>
    <w:rsid w:val="0000563E"/>
    <w:rsid w:val="00010BCB"/>
    <w:rsid w:val="000110F3"/>
    <w:rsid w:val="00012E7C"/>
    <w:rsid w:val="000134DD"/>
    <w:rsid w:val="00014A6C"/>
    <w:rsid w:val="0001563C"/>
    <w:rsid w:val="00016F11"/>
    <w:rsid w:val="000207E4"/>
    <w:rsid w:val="00020BCC"/>
    <w:rsid w:val="000212D5"/>
    <w:rsid w:val="00021755"/>
    <w:rsid w:val="00021758"/>
    <w:rsid w:val="0002210A"/>
    <w:rsid w:val="00023198"/>
    <w:rsid w:val="00025A44"/>
    <w:rsid w:val="00026A58"/>
    <w:rsid w:val="00026F13"/>
    <w:rsid w:val="00027926"/>
    <w:rsid w:val="00027B35"/>
    <w:rsid w:val="00027D1B"/>
    <w:rsid w:val="00027FC5"/>
    <w:rsid w:val="0003052D"/>
    <w:rsid w:val="00031272"/>
    <w:rsid w:val="00031DF8"/>
    <w:rsid w:val="00032D2F"/>
    <w:rsid w:val="00033201"/>
    <w:rsid w:val="00033535"/>
    <w:rsid w:val="00033619"/>
    <w:rsid w:val="00035854"/>
    <w:rsid w:val="00037D02"/>
    <w:rsid w:val="00042C50"/>
    <w:rsid w:val="000430BC"/>
    <w:rsid w:val="00044B33"/>
    <w:rsid w:val="00044B5D"/>
    <w:rsid w:val="000466DC"/>
    <w:rsid w:val="000502EA"/>
    <w:rsid w:val="00050D23"/>
    <w:rsid w:val="000519F8"/>
    <w:rsid w:val="000527F0"/>
    <w:rsid w:val="000556C0"/>
    <w:rsid w:val="000558F2"/>
    <w:rsid w:val="00056A28"/>
    <w:rsid w:val="000570FA"/>
    <w:rsid w:val="0005726D"/>
    <w:rsid w:val="00060930"/>
    <w:rsid w:val="00061FBC"/>
    <w:rsid w:val="00063EA5"/>
    <w:rsid w:val="000647EC"/>
    <w:rsid w:val="0006526D"/>
    <w:rsid w:val="00065586"/>
    <w:rsid w:val="00065D64"/>
    <w:rsid w:val="0006640C"/>
    <w:rsid w:val="000676CD"/>
    <w:rsid w:val="00067B6B"/>
    <w:rsid w:val="00070A6B"/>
    <w:rsid w:val="000719ED"/>
    <w:rsid w:val="00071E60"/>
    <w:rsid w:val="000726A0"/>
    <w:rsid w:val="000737CF"/>
    <w:rsid w:val="00073BA3"/>
    <w:rsid w:val="00074490"/>
    <w:rsid w:val="00074A36"/>
    <w:rsid w:val="00075C91"/>
    <w:rsid w:val="00077C11"/>
    <w:rsid w:val="00077EAD"/>
    <w:rsid w:val="0008099E"/>
    <w:rsid w:val="000814EE"/>
    <w:rsid w:val="0008223E"/>
    <w:rsid w:val="00082D62"/>
    <w:rsid w:val="0008361E"/>
    <w:rsid w:val="0008439C"/>
    <w:rsid w:val="000846CC"/>
    <w:rsid w:val="00084E23"/>
    <w:rsid w:val="00084EAA"/>
    <w:rsid w:val="00086633"/>
    <w:rsid w:val="000872FC"/>
    <w:rsid w:val="000876EA"/>
    <w:rsid w:val="00090800"/>
    <w:rsid w:val="000922A0"/>
    <w:rsid w:val="00094626"/>
    <w:rsid w:val="00095426"/>
    <w:rsid w:val="00095F8C"/>
    <w:rsid w:val="00097092"/>
    <w:rsid w:val="00097AB5"/>
    <w:rsid w:val="000A1EB4"/>
    <w:rsid w:val="000A2259"/>
    <w:rsid w:val="000A3B8C"/>
    <w:rsid w:val="000A4263"/>
    <w:rsid w:val="000A5518"/>
    <w:rsid w:val="000A5DC1"/>
    <w:rsid w:val="000A6153"/>
    <w:rsid w:val="000A6579"/>
    <w:rsid w:val="000A740A"/>
    <w:rsid w:val="000B1567"/>
    <w:rsid w:val="000B1B22"/>
    <w:rsid w:val="000B1B3B"/>
    <w:rsid w:val="000B23D1"/>
    <w:rsid w:val="000B29D1"/>
    <w:rsid w:val="000B5824"/>
    <w:rsid w:val="000B5B46"/>
    <w:rsid w:val="000B5D25"/>
    <w:rsid w:val="000B5DF5"/>
    <w:rsid w:val="000B7900"/>
    <w:rsid w:val="000C0C05"/>
    <w:rsid w:val="000C0D71"/>
    <w:rsid w:val="000C14B1"/>
    <w:rsid w:val="000C2080"/>
    <w:rsid w:val="000C290F"/>
    <w:rsid w:val="000C2B47"/>
    <w:rsid w:val="000C2BA8"/>
    <w:rsid w:val="000C32F1"/>
    <w:rsid w:val="000C4195"/>
    <w:rsid w:val="000C643D"/>
    <w:rsid w:val="000C6C3F"/>
    <w:rsid w:val="000C7426"/>
    <w:rsid w:val="000C7DF1"/>
    <w:rsid w:val="000D0758"/>
    <w:rsid w:val="000D07A9"/>
    <w:rsid w:val="000D328C"/>
    <w:rsid w:val="000D452C"/>
    <w:rsid w:val="000D4EE9"/>
    <w:rsid w:val="000D57AA"/>
    <w:rsid w:val="000D5E2B"/>
    <w:rsid w:val="000D6712"/>
    <w:rsid w:val="000D7620"/>
    <w:rsid w:val="000E05E0"/>
    <w:rsid w:val="000E0B8B"/>
    <w:rsid w:val="000E13E5"/>
    <w:rsid w:val="000E17F0"/>
    <w:rsid w:val="000E2505"/>
    <w:rsid w:val="000E38A7"/>
    <w:rsid w:val="000E3A3C"/>
    <w:rsid w:val="000E3E84"/>
    <w:rsid w:val="000E467E"/>
    <w:rsid w:val="000E5276"/>
    <w:rsid w:val="000E5486"/>
    <w:rsid w:val="000E57E8"/>
    <w:rsid w:val="000E6BD5"/>
    <w:rsid w:val="000E6EA1"/>
    <w:rsid w:val="000E7517"/>
    <w:rsid w:val="000F0395"/>
    <w:rsid w:val="000F054F"/>
    <w:rsid w:val="000F08F7"/>
    <w:rsid w:val="000F0EAB"/>
    <w:rsid w:val="000F10A2"/>
    <w:rsid w:val="000F37F7"/>
    <w:rsid w:val="000F3CF9"/>
    <w:rsid w:val="000F4D30"/>
    <w:rsid w:val="000F4F2F"/>
    <w:rsid w:val="000F6885"/>
    <w:rsid w:val="000F694F"/>
    <w:rsid w:val="000F76A1"/>
    <w:rsid w:val="000F7EEB"/>
    <w:rsid w:val="00101CDB"/>
    <w:rsid w:val="001029E3"/>
    <w:rsid w:val="00102CA9"/>
    <w:rsid w:val="001031E5"/>
    <w:rsid w:val="0010368A"/>
    <w:rsid w:val="00103D9C"/>
    <w:rsid w:val="00105169"/>
    <w:rsid w:val="00105641"/>
    <w:rsid w:val="00107CC3"/>
    <w:rsid w:val="001109D9"/>
    <w:rsid w:val="00110D60"/>
    <w:rsid w:val="00110D8C"/>
    <w:rsid w:val="0011118D"/>
    <w:rsid w:val="0011125A"/>
    <w:rsid w:val="001113FA"/>
    <w:rsid w:val="00112BFC"/>
    <w:rsid w:val="00112C80"/>
    <w:rsid w:val="00112CFE"/>
    <w:rsid w:val="00115668"/>
    <w:rsid w:val="00116648"/>
    <w:rsid w:val="0011777A"/>
    <w:rsid w:val="00120626"/>
    <w:rsid w:val="00122177"/>
    <w:rsid w:val="00122265"/>
    <w:rsid w:val="0012244B"/>
    <w:rsid w:val="00124800"/>
    <w:rsid w:val="00124D8E"/>
    <w:rsid w:val="001266FD"/>
    <w:rsid w:val="00126E79"/>
    <w:rsid w:val="00126E89"/>
    <w:rsid w:val="00127E90"/>
    <w:rsid w:val="001314C4"/>
    <w:rsid w:val="00131868"/>
    <w:rsid w:val="00132923"/>
    <w:rsid w:val="00133AEE"/>
    <w:rsid w:val="00134047"/>
    <w:rsid w:val="001342A5"/>
    <w:rsid w:val="001342D2"/>
    <w:rsid w:val="001343D4"/>
    <w:rsid w:val="001348D2"/>
    <w:rsid w:val="00134BB9"/>
    <w:rsid w:val="00134DCF"/>
    <w:rsid w:val="00135E9D"/>
    <w:rsid w:val="00136BF1"/>
    <w:rsid w:val="00136FFA"/>
    <w:rsid w:val="00137442"/>
    <w:rsid w:val="001376A9"/>
    <w:rsid w:val="0013772C"/>
    <w:rsid w:val="00137FCC"/>
    <w:rsid w:val="00140D40"/>
    <w:rsid w:val="0014245D"/>
    <w:rsid w:val="0014365B"/>
    <w:rsid w:val="001441A3"/>
    <w:rsid w:val="00145E03"/>
    <w:rsid w:val="00146D45"/>
    <w:rsid w:val="00147CA4"/>
    <w:rsid w:val="00150105"/>
    <w:rsid w:val="00151155"/>
    <w:rsid w:val="001517EA"/>
    <w:rsid w:val="00151A58"/>
    <w:rsid w:val="00152110"/>
    <w:rsid w:val="00152283"/>
    <w:rsid w:val="00152AEF"/>
    <w:rsid w:val="001533D9"/>
    <w:rsid w:val="001537BC"/>
    <w:rsid w:val="00153F38"/>
    <w:rsid w:val="00154394"/>
    <w:rsid w:val="00154805"/>
    <w:rsid w:val="0015485D"/>
    <w:rsid w:val="001552C0"/>
    <w:rsid w:val="00155547"/>
    <w:rsid w:val="00156147"/>
    <w:rsid w:val="001561B0"/>
    <w:rsid w:val="00156568"/>
    <w:rsid w:val="001570DB"/>
    <w:rsid w:val="0015751B"/>
    <w:rsid w:val="00157624"/>
    <w:rsid w:val="00157DD2"/>
    <w:rsid w:val="0016095B"/>
    <w:rsid w:val="001614E3"/>
    <w:rsid w:val="001619B9"/>
    <w:rsid w:val="0016229D"/>
    <w:rsid w:val="00162624"/>
    <w:rsid w:val="001633BB"/>
    <w:rsid w:val="00164511"/>
    <w:rsid w:val="00164905"/>
    <w:rsid w:val="00164942"/>
    <w:rsid w:val="001651D4"/>
    <w:rsid w:val="001664DA"/>
    <w:rsid w:val="001677B3"/>
    <w:rsid w:val="001678C2"/>
    <w:rsid w:val="00167DC4"/>
    <w:rsid w:val="0017097A"/>
    <w:rsid w:val="00173B15"/>
    <w:rsid w:val="001752ED"/>
    <w:rsid w:val="0017539B"/>
    <w:rsid w:val="00176AFB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9228C"/>
    <w:rsid w:val="00192CA3"/>
    <w:rsid w:val="00193929"/>
    <w:rsid w:val="001944C9"/>
    <w:rsid w:val="001949BE"/>
    <w:rsid w:val="001959B2"/>
    <w:rsid w:val="00196A9D"/>
    <w:rsid w:val="00197FD2"/>
    <w:rsid w:val="001A0ADD"/>
    <w:rsid w:val="001A1C0B"/>
    <w:rsid w:val="001A1E06"/>
    <w:rsid w:val="001A2402"/>
    <w:rsid w:val="001A2B06"/>
    <w:rsid w:val="001A3584"/>
    <w:rsid w:val="001A5718"/>
    <w:rsid w:val="001A578F"/>
    <w:rsid w:val="001A5BB0"/>
    <w:rsid w:val="001B3039"/>
    <w:rsid w:val="001B30C7"/>
    <w:rsid w:val="001B3370"/>
    <w:rsid w:val="001B33A7"/>
    <w:rsid w:val="001B4EAD"/>
    <w:rsid w:val="001B5954"/>
    <w:rsid w:val="001B5B0C"/>
    <w:rsid w:val="001B6F6F"/>
    <w:rsid w:val="001B7BC4"/>
    <w:rsid w:val="001C14DD"/>
    <w:rsid w:val="001C2704"/>
    <w:rsid w:val="001C2B0F"/>
    <w:rsid w:val="001C309A"/>
    <w:rsid w:val="001C3BE6"/>
    <w:rsid w:val="001C3FDB"/>
    <w:rsid w:val="001C41F1"/>
    <w:rsid w:val="001C4E1D"/>
    <w:rsid w:val="001C57F5"/>
    <w:rsid w:val="001C6BD3"/>
    <w:rsid w:val="001D0435"/>
    <w:rsid w:val="001D0E9D"/>
    <w:rsid w:val="001D2491"/>
    <w:rsid w:val="001D3ADE"/>
    <w:rsid w:val="001E073C"/>
    <w:rsid w:val="001E0897"/>
    <w:rsid w:val="001E1438"/>
    <w:rsid w:val="001E2B9B"/>
    <w:rsid w:val="001E3ED1"/>
    <w:rsid w:val="001E3F9D"/>
    <w:rsid w:val="001E4613"/>
    <w:rsid w:val="001E4D3B"/>
    <w:rsid w:val="001E5C82"/>
    <w:rsid w:val="001E6570"/>
    <w:rsid w:val="001E6695"/>
    <w:rsid w:val="001E6D6E"/>
    <w:rsid w:val="001E7EFA"/>
    <w:rsid w:val="001F32B1"/>
    <w:rsid w:val="001F45DB"/>
    <w:rsid w:val="001F4C49"/>
    <w:rsid w:val="001F508C"/>
    <w:rsid w:val="001F531E"/>
    <w:rsid w:val="001F5B3D"/>
    <w:rsid w:val="001F710C"/>
    <w:rsid w:val="00200C39"/>
    <w:rsid w:val="00201536"/>
    <w:rsid w:val="00207652"/>
    <w:rsid w:val="002100BC"/>
    <w:rsid w:val="002103E0"/>
    <w:rsid w:val="002106CA"/>
    <w:rsid w:val="002134E7"/>
    <w:rsid w:val="0021514C"/>
    <w:rsid w:val="002156F9"/>
    <w:rsid w:val="0021615B"/>
    <w:rsid w:val="002169BB"/>
    <w:rsid w:val="002177BE"/>
    <w:rsid w:val="00221E19"/>
    <w:rsid w:val="0022325E"/>
    <w:rsid w:val="00224AC0"/>
    <w:rsid w:val="00224B9E"/>
    <w:rsid w:val="00225092"/>
    <w:rsid w:val="00225A49"/>
    <w:rsid w:val="00225BEE"/>
    <w:rsid w:val="00227043"/>
    <w:rsid w:val="002272E6"/>
    <w:rsid w:val="00227D04"/>
    <w:rsid w:val="00227E7F"/>
    <w:rsid w:val="002305D8"/>
    <w:rsid w:val="00231475"/>
    <w:rsid w:val="002329F9"/>
    <w:rsid w:val="00233210"/>
    <w:rsid w:val="0023359B"/>
    <w:rsid w:val="002335A1"/>
    <w:rsid w:val="002374DC"/>
    <w:rsid w:val="002407D4"/>
    <w:rsid w:val="00241368"/>
    <w:rsid w:val="00241CB2"/>
    <w:rsid w:val="00241E8D"/>
    <w:rsid w:val="002421EF"/>
    <w:rsid w:val="00242DF0"/>
    <w:rsid w:val="00242F37"/>
    <w:rsid w:val="0024323A"/>
    <w:rsid w:val="00243D96"/>
    <w:rsid w:val="00243E91"/>
    <w:rsid w:val="002450F2"/>
    <w:rsid w:val="00246260"/>
    <w:rsid w:val="00246F3C"/>
    <w:rsid w:val="00247745"/>
    <w:rsid w:val="002506CE"/>
    <w:rsid w:val="00250D2D"/>
    <w:rsid w:val="00250F79"/>
    <w:rsid w:val="00253197"/>
    <w:rsid w:val="00253255"/>
    <w:rsid w:val="002543A5"/>
    <w:rsid w:val="00254899"/>
    <w:rsid w:val="00256562"/>
    <w:rsid w:val="00256B6B"/>
    <w:rsid w:val="00256B93"/>
    <w:rsid w:val="002577FB"/>
    <w:rsid w:val="002602E5"/>
    <w:rsid w:val="0026126F"/>
    <w:rsid w:val="00262779"/>
    <w:rsid w:val="00262788"/>
    <w:rsid w:val="00263006"/>
    <w:rsid w:val="00263DFE"/>
    <w:rsid w:val="002651FE"/>
    <w:rsid w:val="00266117"/>
    <w:rsid w:val="00272048"/>
    <w:rsid w:val="0027311F"/>
    <w:rsid w:val="002737A7"/>
    <w:rsid w:val="00273C1F"/>
    <w:rsid w:val="00273DB1"/>
    <w:rsid w:val="00274796"/>
    <w:rsid w:val="00275259"/>
    <w:rsid w:val="00277D86"/>
    <w:rsid w:val="00280672"/>
    <w:rsid w:val="00281D1F"/>
    <w:rsid w:val="00281D7D"/>
    <w:rsid w:val="00282B21"/>
    <w:rsid w:val="002831BB"/>
    <w:rsid w:val="00283478"/>
    <w:rsid w:val="00284D22"/>
    <w:rsid w:val="00287A6C"/>
    <w:rsid w:val="0029011B"/>
    <w:rsid w:val="002905A3"/>
    <w:rsid w:val="00290D9F"/>
    <w:rsid w:val="00291EED"/>
    <w:rsid w:val="00291FF9"/>
    <w:rsid w:val="00293C61"/>
    <w:rsid w:val="002940AE"/>
    <w:rsid w:val="00295163"/>
    <w:rsid w:val="00295DC0"/>
    <w:rsid w:val="00295FEB"/>
    <w:rsid w:val="002A0378"/>
    <w:rsid w:val="002A2A89"/>
    <w:rsid w:val="002A2FE0"/>
    <w:rsid w:val="002A3335"/>
    <w:rsid w:val="002A3AE7"/>
    <w:rsid w:val="002A6B21"/>
    <w:rsid w:val="002A6FA5"/>
    <w:rsid w:val="002A7A00"/>
    <w:rsid w:val="002B1229"/>
    <w:rsid w:val="002B1F02"/>
    <w:rsid w:val="002B3026"/>
    <w:rsid w:val="002B395E"/>
    <w:rsid w:val="002B465A"/>
    <w:rsid w:val="002B55E2"/>
    <w:rsid w:val="002B58D6"/>
    <w:rsid w:val="002B5B93"/>
    <w:rsid w:val="002B63DE"/>
    <w:rsid w:val="002B654E"/>
    <w:rsid w:val="002B7029"/>
    <w:rsid w:val="002B784E"/>
    <w:rsid w:val="002C2892"/>
    <w:rsid w:val="002C29D1"/>
    <w:rsid w:val="002C2E69"/>
    <w:rsid w:val="002C475F"/>
    <w:rsid w:val="002C57C6"/>
    <w:rsid w:val="002C59EF"/>
    <w:rsid w:val="002C7808"/>
    <w:rsid w:val="002D0933"/>
    <w:rsid w:val="002D1A8D"/>
    <w:rsid w:val="002D3282"/>
    <w:rsid w:val="002D3629"/>
    <w:rsid w:val="002D56C4"/>
    <w:rsid w:val="002D7662"/>
    <w:rsid w:val="002D7D92"/>
    <w:rsid w:val="002E03B9"/>
    <w:rsid w:val="002E287D"/>
    <w:rsid w:val="002E38C3"/>
    <w:rsid w:val="002E70D7"/>
    <w:rsid w:val="002F1777"/>
    <w:rsid w:val="002F1AF9"/>
    <w:rsid w:val="002F1DBA"/>
    <w:rsid w:val="002F224F"/>
    <w:rsid w:val="002F5595"/>
    <w:rsid w:val="002F62AF"/>
    <w:rsid w:val="002F6AE1"/>
    <w:rsid w:val="002F6EA2"/>
    <w:rsid w:val="002F7A17"/>
    <w:rsid w:val="003011AB"/>
    <w:rsid w:val="00302FAE"/>
    <w:rsid w:val="00303AD1"/>
    <w:rsid w:val="00303AF3"/>
    <w:rsid w:val="00305137"/>
    <w:rsid w:val="0030542C"/>
    <w:rsid w:val="00305C2A"/>
    <w:rsid w:val="00306FC7"/>
    <w:rsid w:val="003076ED"/>
    <w:rsid w:val="00307C34"/>
    <w:rsid w:val="0031013D"/>
    <w:rsid w:val="00311F84"/>
    <w:rsid w:val="0031349D"/>
    <w:rsid w:val="00316261"/>
    <w:rsid w:val="003162A7"/>
    <w:rsid w:val="00320FDD"/>
    <w:rsid w:val="00321167"/>
    <w:rsid w:val="00321C07"/>
    <w:rsid w:val="00321F42"/>
    <w:rsid w:val="00322D04"/>
    <w:rsid w:val="00323631"/>
    <w:rsid w:val="003239B6"/>
    <w:rsid w:val="00323E64"/>
    <w:rsid w:val="00326BA6"/>
    <w:rsid w:val="0033015A"/>
    <w:rsid w:val="003305F4"/>
    <w:rsid w:val="0033165E"/>
    <w:rsid w:val="00331A56"/>
    <w:rsid w:val="003329AD"/>
    <w:rsid w:val="00334274"/>
    <w:rsid w:val="003344C9"/>
    <w:rsid w:val="00334D26"/>
    <w:rsid w:val="003350EA"/>
    <w:rsid w:val="00336972"/>
    <w:rsid w:val="003379E7"/>
    <w:rsid w:val="00340B7C"/>
    <w:rsid w:val="00342687"/>
    <w:rsid w:val="0034296F"/>
    <w:rsid w:val="00344325"/>
    <w:rsid w:val="00344807"/>
    <w:rsid w:val="003448C8"/>
    <w:rsid w:val="0034501B"/>
    <w:rsid w:val="00347264"/>
    <w:rsid w:val="00347363"/>
    <w:rsid w:val="00350114"/>
    <w:rsid w:val="0035326C"/>
    <w:rsid w:val="003534AA"/>
    <w:rsid w:val="00353FB9"/>
    <w:rsid w:val="00354547"/>
    <w:rsid w:val="0035467B"/>
    <w:rsid w:val="00355B08"/>
    <w:rsid w:val="00355D14"/>
    <w:rsid w:val="00356383"/>
    <w:rsid w:val="0036146B"/>
    <w:rsid w:val="00361C81"/>
    <w:rsid w:val="003640C4"/>
    <w:rsid w:val="0036470B"/>
    <w:rsid w:val="00364B5E"/>
    <w:rsid w:val="0036513E"/>
    <w:rsid w:val="00365B97"/>
    <w:rsid w:val="0036621D"/>
    <w:rsid w:val="003665B8"/>
    <w:rsid w:val="00366A19"/>
    <w:rsid w:val="00366D3D"/>
    <w:rsid w:val="0037050C"/>
    <w:rsid w:val="00370FBC"/>
    <w:rsid w:val="003720BA"/>
    <w:rsid w:val="00373701"/>
    <w:rsid w:val="0037557B"/>
    <w:rsid w:val="00375F9C"/>
    <w:rsid w:val="0037638F"/>
    <w:rsid w:val="0037656B"/>
    <w:rsid w:val="00377609"/>
    <w:rsid w:val="003776B3"/>
    <w:rsid w:val="00377CFD"/>
    <w:rsid w:val="00380501"/>
    <w:rsid w:val="00381A72"/>
    <w:rsid w:val="003823C8"/>
    <w:rsid w:val="003827BD"/>
    <w:rsid w:val="00382A1E"/>
    <w:rsid w:val="0038341A"/>
    <w:rsid w:val="00383AF7"/>
    <w:rsid w:val="003846FB"/>
    <w:rsid w:val="00385BA7"/>
    <w:rsid w:val="00390816"/>
    <w:rsid w:val="0039450E"/>
    <w:rsid w:val="00394E7C"/>
    <w:rsid w:val="003962C1"/>
    <w:rsid w:val="00397096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3C8"/>
    <w:rsid w:val="003A57FB"/>
    <w:rsid w:val="003A6620"/>
    <w:rsid w:val="003A6C70"/>
    <w:rsid w:val="003B0AF6"/>
    <w:rsid w:val="003B143C"/>
    <w:rsid w:val="003B233B"/>
    <w:rsid w:val="003B34A7"/>
    <w:rsid w:val="003B37D3"/>
    <w:rsid w:val="003B460E"/>
    <w:rsid w:val="003B59FE"/>
    <w:rsid w:val="003B5DCB"/>
    <w:rsid w:val="003C01AF"/>
    <w:rsid w:val="003C1675"/>
    <w:rsid w:val="003C1992"/>
    <w:rsid w:val="003C19EC"/>
    <w:rsid w:val="003C2A94"/>
    <w:rsid w:val="003C34D1"/>
    <w:rsid w:val="003C4B1C"/>
    <w:rsid w:val="003C6422"/>
    <w:rsid w:val="003C7554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12A4"/>
    <w:rsid w:val="003E2772"/>
    <w:rsid w:val="003E2BBC"/>
    <w:rsid w:val="003E2E2B"/>
    <w:rsid w:val="003E3957"/>
    <w:rsid w:val="003E3B20"/>
    <w:rsid w:val="003E4147"/>
    <w:rsid w:val="003E5979"/>
    <w:rsid w:val="003E5D81"/>
    <w:rsid w:val="003E7021"/>
    <w:rsid w:val="003E7F03"/>
    <w:rsid w:val="003F0E2F"/>
    <w:rsid w:val="003F1740"/>
    <w:rsid w:val="003F1862"/>
    <w:rsid w:val="003F1F68"/>
    <w:rsid w:val="003F242E"/>
    <w:rsid w:val="003F2C8F"/>
    <w:rsid w:val="003F4F5B"/>
    <w:rsid w:val="003F60C6"/>
    <w:rsid w:val="004004BF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1023A"/>
    <w:rsid w:val="0041166F"/>
    <w:rsid w:val="00411851"/>
    <w:rsid w:val="0041190F"/>
    <w:rsid w:val="00411A07"/>
    <w:rsid w:val="00412B03"/>
    <w:rsid w:val="00414EBF"/>
    <w:rsid w:val="004167FF"/>
    <w:rsid w:val="00416B42"/>
    <w:rsid w:val="004209C4"/>
    <w:rsid w:val="0042131F"/>
    <w:rsid w:val="00421CDC"/>
    <w:rsid w:val="00422213"/>
    <w:rsid w:val="004224DA"/>
    <w:rsid w:val="00422FF2"/>
    <w:rsid w:val="00425798"/>
    <w:rsid w:val="0042593D"/>
    <w:rsid w:val="00425CA9"/>
    <w:rsid w:val="00425E5D"/>
    <w:rsid w:val="004264F9"/>
    <w:rsid w:val="0042745B"/>
    <w:rsid w:val="00432713"/>
    <w:rsid w:val="00433A20"/>
    <w:rsid w:val="00434585"/>
    <w:rsid w:val="00435763"/>
    <w:rsid w:val="00436157"/>
    <w:rsid w:val="0043648F"/>
    <w:rsid w:val="00437AC8"/>
    <w:rsid w:val="00437E87"/>
    <w:rsid w:val="00440BA5"/>
    <w:rsid w:val="00441A0C"/>
    <w:rsid w:val="00441C5B"/>
    <w:rsid w:val="00441C65"/>
    <w:rsid w:val="00441D0C"/>
    <w:rsid w:val="00441D8E"/>
    <w:rsid w:val="00441F81"/>
    <w:rsid w:val="00442005"/>
    <w:rsid w:val="004420D4"/>
    <w:rsid w:val="00445533"/>
    <w:rsid w:val="0044670E"/>
    <w:rsid w:val="00446D21"/>
    <w:rsid w:val="0044793D"/>
    <w:rsid w:val="00447AF7"/>
    <w:rsid w:val="00452313"/>
    <w:rsid w:val="00452698"/>
    <w:rsid w:val="00453C18"/>
    <w:rsid w:val="00454AF2"/>
    <w:rsid w:val="00456955"/>
    <w:rsid w:val="00456A0E"/>
    <w:rsid w:val="00461BC0"/>
    <w:rsid w:val="00462CB7"/>
    <w:rsid w:val="0046366D"/>
    <w:rsid w:val="00463E99"/>
    <w:rsid w:val="00464A05"/>
    <w:rsid w:val="004650B8"/>
    <w:rsid w:val="0046527D"/>
    <w:rsid w:val="00465F98"/>
    <w:rsid w:val="0046634B"/>
    <w:rsid w:val="00467E07"/>
    <w:rsid w:val="004714FF"/>
    <w:rsid w:val="00471DCF"/>
    <w:rsid w:val="00472317"/>
    <w:rsid w:val="00472FCE"/>
    <w:rsid w:val="0047387D"/>
    <w:rsid w:val="00475FFF"/>
    <w:rsid w:val="00476A49"/>
    <w:rsid w:val="00476DF5"/>
    <w:rsid w:val="00477A65"/>
    <w:rsid w:val="004812E1"/>
    <w:rsid w:val="00481B3F"/>
    <w:rsid w:val="00484E72"/>
    <w:rsid w:val="00486F35"/>
    <w:rsid w:val="004904B4"/>
    <w:rsid w:val="0049084B"/>
    <w:rsid w:val="00490A61"/>
    <w:rsid w:val="004915F2"/>
    <w:rsid w:val="00491FEA"/>
    <w:rsid w:val="00493971"/>
    <w:rsid w:val="00494D8A"/>
    <w:rsid w:val="00494F00"/>
    <w:rsid w:val="00496772"/>
    <w:rsid w:val="004A0DFD"/>
    <w:rsid w:val="004A1250"/>
    <w:rsid w:val="004A134E"/>
    <w:rsid w:val="004A2396"/>
    <w:rsid w:val="004A2B79"/>
    <w:rsid w:val="004A30B4"/>
    <w:rsid w:val="004A33E6"/>
    <w:rsid w:val="004A3CEA"/>
    <w:rsid w:val="004A40E8"/>
    <w:rsid w:val="004A68E6"/>
    <w:rsid w:val="004A71F5"/>
    <w:rsid w:val="004A7B26"/>
    <w:rsid w:val="004B138B"/>
    <w:rsid w:val="004B1504"/>
    <w:rsid w:val="004B1727"/>
    <w:rsid w:val="004B18E8"/>
    <w:rsid w:val="004B1B07"/>
    <w:rsid w:val="004B1C32"/>
    <w:rsid w:val="004B2114"/>
    <w:rsid w:val="004B27D2"/>
    <w:rsid w:val="004B3D1D"/>
    <w:rsid w:val="004B6651"/>
    <w:rsid w:val="004B7FDD"/>
    <w:rsid w:val="004C055F"/>
    <w:rsid w:val="004C2F3E"/>
    <w:rsid w:val="004C3585"/>
    <w:rsid w:val="004C3705"/>
    <w:rsid w:val="004C393E"/>
    <w:rsid w:val="004C3A93"/>
    <w:rsid w:val="004C3DB2"/>
    <w:rsid w:val="004C3FBE"/>
    <w:rsid w:val="004C4A0D"/>
    <w:rsid w:val="004C4E66"/>
    <w:rsid w:val="004C54AC"/>
    <w:rsid w:val="004C67E8"/>
    <w:rsid w:val="004D018F"/>
    <w:rsid w:val="004D0F9E"/>
    <w:rsid w:val="004D152D"/>
    <w:rsid w:val="004D17D5"/>
    <w:rsid w:val="004D22A6"/>
    <w:rsid w:val="004D382E"/>
    <w:rsid w:val="004D41E1"/>
    <w:rsid w:val="004D424C"/>
    <w:rsid w:val="004D4F4C"/>
    <w:rsid w:val="004D57E5"/>
    <w:rsid w:val="004D6423"/>
    <w:rsid w:val="004E0165"/>
    <w:rsid w:val="004E030A"/>
    <w:rsid w:val="004E0428"/>
    <w:rsid w:val="004E0966"/>
    <w:rsid w:val="004E118D"/>
    <w:rsid w:val="004E152D"/>
    <w:rsid w:val="004E1DD6"/>
    <w:rsid w:val="004E314B"/>
    <w:rsid w:val="004E65BF"/>
    <w:rsid w:val="004E6C99"/>
    <w:rsid w:val="004E73AD"/>
    <w:rsid w:val="004F004F"/>
    <w:rsid w:val="004F0666"/>
    <w:rsid w:val="004F0C72"/>
    <w:rsid w:val="004F1F62"/>
    <w:rsid w:val="004F1F83"/>
    <w:rsid w:val="004F213B"/>
    <w:rsid w:val="004F2ABA"/>
    <w:rsid w:val="004F4848"/>
    <w:rsid w:val="004F588B"/>
    <w:rsid w:val="004F5DE9"/>
    <w:rsid w:val="004F5E01"/>
    <w:rsid w:val="004F5E82"/>
    <w:rsid w:val="004F61B9"/>
    <w:rsid w:val="004F7556"/>
    <w:rsid w:val="005027D9"/>
    <w:rsid w:val="005038FD"/>
    <w:rsid w:val="0050485F"/>
    <w:rsid w:val="00505E23"/>
    <w:rsid w:val="00512067"/>
    <w:rsid w:val="00517C0B"/>
    <w:rsid w:val="00520588"/>
    <w:rsid w:val="00522386"/>
    <w:rsid w:val="00524BF8"/>
    <w:rsid w:val="0052573F"/>
    <w:rsid w:val="005267EC"/>
    <w:rsid w:val="0052703E"/>
    <w:rsid w:val="0053050D"/>
    <w:rsid w:val="0053211A"/>
    <w:rsid w:val="0053262C"/>
    <w:rsid w:val="005338BB"/>
    <w:rsid w:val="00533E1C"/>
    <w:rsid w:val="00534A5D"/>
    <w:rsid w:val="00534CE5"/>
    <w:rsid w:val="005352B2"/>
    <w:rsid w:val="005359C7"/>
    <w:rsid w:val="00535AB3"/>
    <w:rsid w:val="00535EC4"/>
    <w:rsid w:val="00536EB7"/>
    <w:rsid w:val="00541039"/>
    <w:rsid w:val="0054239E"/>
    <w:rsid w:val="005423B3"/>
    <w:rsid w:val="00542622"/>
    <w:rsid w:val="0054428C"/>
    <w:rsid w:val="005445E2"/>
    <w:rsid w:val="00544AD3"/>
    <w:rsid w:val="005453C5"/>
    <w:rsid w:val="005458B0"/>
    <w:rsid w:val="0054711A"/>
    <w:rsid w:val="00547508"/>
    <w:rsid w:val="00550FA1"/>
    <w:rsid w:val="005510F0"/>
    <w:rsid w:val="00551188"/>
    <w:rsid w:val="0055124B"/>
    <w:rsid w:val="00551DB9"/>
    <w:rsid w:val="005530EB"/>
    <w:rsid w:val="00553D9C"/>
    <w:rsid w:val="00554F57"/>
    <w:rsid w:val="00555472"/>
    <w:rsid w:val="0055568F"/>
    <w:rsid w:val="00557B70"/>
    <w:rsid w:val="005603AB"/>
    <w:rsid w:val="00561192"/>
    <w:rsid w:val="005614FC"/>
    <w:rsid w:val="00562666"/>
    <w:rsid w:val="00562832"/>
    <w:rsid w:val="00563E15"/>
    <w:rsid w:val="00564441"/>
    <w:rsid w:val="00565FBA"/>
    <w:rsid w:val="005664FB"/>
    <w:rsid w:val="00566B02"/>
    <w:rsid w:val="00567A38"/>
    <w:rsid w:val="00567F86"/>
    <w:rsid w:val="00570E68"/>
    <w:rsid w:val="0057345B"/>
    <w:rsid w:val="00573726"/>
    <w:rsid w:val="0057549F"/>
    <w:rsid w:val="00575F10"/>
    <w:rsid w:val="00575F14"/>
    <w:rsid w:val="00576237"/>
    <w:rsid w:val="005768D6"/>
    <w:rsid w:val="00577390"/>
    <w:rsid w:val="00577ADF"/>
    <w:rsid w:val="00580DCB"/>
    <w:rsid w:val="00582DAD"/>
    <w:rsid w:val="0058328C"/>
    <w:rsid w:val="005839C3"/>
    <w:rsid w:val="00583E20"/>
    <w:rsid w:val="005841BC"/>
    <w:rsid w:val="005846CF"/>
    <w:rsid w:val="00584A40"/>
    <w:rsid w:val="00584E6E"/>
    <w:rsid w:val="0058549A"/>
    <w:rsid w:val="00585C82"/>
    <w:rsid w:val="00587322"/>
    <w:rsid w:val="00587D36"/>
    <w:rsid w:val="005904B6"/>
    <w:rsid w:val="005906A8"/>
    <w:rsid w:val="00590714"/>
    <w:rsid w:val="005909A6"/>
    <w:rsid w:val="005914F6"/>
    <w:rsid w:val="0059270F"/>
    <w:rsid w:val="00592CC1"/>
    <w:rsid w:val="00594617"/>
    <w:rsid w:val="00595604"/>
    <w:rsid w:val="00595781"/>
    <w:rsid w:val="005964BA"/>
    <w:rsid w:val="00596C99"/>
    <w:rsid w:val="00596DE5"/>
    <w:rsid w:val="0059724B"/>
    <w:rsid w:val="005973E8"/>
    <w:rsid w:val="00597690"/>
    <w:rsid w:val="005A0938"/>
    <w:rsid w:val="005A1D45"/>
    <w:rsid w:val="005A2436"/>
    <w:rsid w:val="005A3015"/>
    <w:rsid w:val="005A45FB"/>
    <w:rsid w:val="005A5D0F"/>
    <w:rsid w:val="005A65CD"/>
    <w:rsid w:val="005A76AF"/>
    <w:rsid w:val="005B0159"/>
    <w:rsid w:val="005B0192"/>
    <w:rsid w:val="005B2CE7"/>
    <w:rsid w:val="005B3464"/>
    <w:rsid w:val="005B3496"/>
    <w:rsid w:val="005B350F"/>
    <w:rsid w:val="005B35F9"/>
    <w:rsid w:val="005B40F1"/>
    <w:rsid w:val="005B4EBE"/>
    <w:rsid w:val="005B53C3"/>
    <w:rsid w:val="005B69C4"/>
    <w:rsid w:val="005B6A5A"/>
    <w:rsid w:val="005B6AF5"/>
    <w:rsid w:val="005B72C7"/>
    <w:rsid w:val="005C02B9"/>
    <w:rsid w:val="005C3734"/>
    <w:rsid w:val="005C37AE"/>
    <w:rsid w:val="005C3B76"/>
    <w:rsid w:val="005C3CBE"/>
    <w:rsid w:val="005C4B27"/>
    <w:rsid w:val="005C6244"/>
    <w:rsid w:val="005C6A2D"/>
    <w:rsid w:val="005C7DDD"/>
    <w:rsid w:val="005D0219"/>
    <w:rsid w:val="005D1DFA"/>
    <w:rsid w:val="005D1FAF"/>
    <w:rsid w:val="005D263D"/>
    <w:rsid w:val="005D3D78"/>
    <w:rsid w:val="005D48D0"/>
    <w:rsid w:val="005D57B9"/>
    <w:rsid w:val="005D7EE5"/>
    <w:rsid w:val="005E1BFE"/>
    <w:rsid w:val="005E214A"/>
    <w:rsid w:val="005E2C8D"/>
    <w:rsid w:val="005E4032"/>
    <w:rsid w:val="005E4327"/>
    <w:rsid w:val="005E472A"/>
    <w:rsid w:val="005E4B23"/>
    <w:rsid w:val="005E6DB1"/>
    <w:rsid w:val="005E703A"/>
    <w:rsid w:val="005E777E"/>
    <w:rsid w:val="005E7D37"/>
    <w:rsid w:val="005F02F6"/>
    <w:rsid w:val="005F0C05"/>
    <w:rsid w:val="005F154F"/>
    <w:rsid w:val="005F19FD"/>
    <w:rsid w:val="005F2A42"/>
    <w:rsid w:val="005F312C"/>
    <w:rsid w:val="005F4A91"/>
    <w:rsid w:val="005F4C8F"/>
    <w:rsid w:val="005F4F66"/>
    <w:rsid w:val="005F5AF0"/>
    <w:rsid w:val="005F6C09"/>
    <w:rsid w:val="0060019D"/>
    <w:rsid w:val="006002AF"/>
    <w:rsid w:val="0060088D"/>
    <w:rsid w:val="00600B8A"/>
    <w:rsid w:val="00603A53"/>
    <w:rsid w:val="0060454B"/>
    <w:rsid w:val="006076B7"/>
    <w:rsid w:val="006101F6"/>
    <w:rsid w:val="00611DCB"/>
    <w:rsid w:val="0061215E"/>
    <w:rsid w:val="00613510"/>
    <w:rsid w:val="006136CE"/>
    <w:rsid w:val="00613AEE"/>
    <w:rsid w:val="00614237"/>
    <w:rsid w:val="006161CD"/>
    <w:rsid w:val="00620515"/>
    <w:rsid w:val="00621718"/>
    <w:rsid w:val="00623029"/>
    <w:rsid w:val="00624263"/>
    <w:rsid w:val="006242E0"/>
    <w:rsid w:val="006267C2"/>
    <w:rsid w:val="00627077"/>
    <w:rsid w:val="00627286"/>
    <w:rsid w:val="00631B2D"/>
    <w:rsid w:val="00632DA0"/>
    <w:rsid w:val="006332DD"/>
    <w:rsid w:val="006333E6"/>
    <w:rsid w:val="00635D40"/>
    <w:rsid w:val="00635EB7"/>
    <w:rsid w:val="006370FB"/>
    <w:rsid w:val="00637315"/>
    <w:rsid w:val="0064025E"/>
    <w:rsid w:val="00641BA8"/>
    <w:rsid w:val="006424F5"/>
    <w:rsid w:val="00642ADB"/>
    <w:rsid w:val="0064390F"/>
    <w:rsid w:val="00644C85"/>
    <w:rsid w:val="00646673"/>
    <w:rsid w:val="00647139"/>
    <w:rsid w:val="00647209"/>
    <w:rsid w:val="00647B00"/>
    <w:rsid w:val="006514E5"/>
    <w:rsid w:val="00651AE9"/>
    <w:rsid w:val="00652965"/>
    <w:rsid w:val="00653535"/>
    <w:rsid w:val="006546AB"/>
    <w:rsid w:val="00654AE8"/>
    <w:rsid w:val="00654D20"/>
    <w:rsid w:val="00655810"/>
    <w:rsid w:val="00656383"/>
    <w:rsid w:val="00657560"/>
    <w:rsid w:val="00657B00"/>
    <w:rsid w:val="0066083F"/>
    <w:rsid w:val="00660E29"/>
    <w:rsid w:val="006627C3"/>
    <w:rsid w:val="006636B1"/>
    <w:rsid w:val="0066388A"/>
    <w:rsid w:val="00665428"/>
    <w:rsid w:val="0066785C"/>
    <w:rsid w:val="006712D1"/>
    <w:rsid w:val="00672EFD"/>
    <w:rsid w:val="006741AF"/>
    <w:rsid w:val="0067435B"/>
    <w:rsid w:val="00677086"/>
    <w:rsid w:val="0067720E"/>
    <w:rsid w:val="006803B5"/>
    <w:rsid w:val="006807F7"/>
    <w:rsid w:val="00682647"/>
    <w:rsid w:val="00682F03"/>
    <w:rsid w:val="00683C4A"/>
    <w:rsid w:val="00684203"/>
    <w:rsid w:val="006854C6"/>
    <w:rsid w:val="00686717"/>
    <w:rsid w:val="00686A99"/>
    <w:rsid w:val="00686A9A"/>
    <w:rsid w:val="00686DB7"/>
    <w:rsid w:val="00690433"/>
    <w:rsid w:val="0069093F"/>
    <w:rsid w:val="006912A6"/>
    <w:rsid w:val="006916AD"/>
    <w:rsid w:val="00691D50"/>
    <w:rsid w:val="0069343E"/>
    <w:rsid w:val="006943CA"/>
    <w:rsid w:val="00694A93"/>
    <w:rsid w:val="00697BC7"/>
    <w:rsid w:val="006A0A33"/>
    <w:rsid w:val="006A0B88"/>
    <w:rsid w:val="006A0D7D"/>
    <w:rsid w:val="006A1EB5"/>
    <w:rsid w:val="006A21E1"/>
    <w:rsid w:val="006A3D6E"/>
    <w:rsid w:val="006A485D"/>
    <w:rsid w:val="006A4BF1"/>
    <w:rsid w:val="006A5222"/>
    <w:rsid w:val="006A5708"/>
    <w:rsid w:val="006A644D"/>
    <w:rsid w:val="006B0268"/>
    <w:rsid w:val="006B112E"/>
    <w:rsid w:val="006B2128"/>
    <w:rsid w:val="006B3EA3"/>
    <w:rsid w:val="006B531B"/>
    <w:rsid w:val="006B62A5"/>
    <w:rsid w:val="006B6A5A"/>
    <w:rsid w:val="006C01E4"/>
    <w:rsid w:val="006C0776"/>
    <w:rsid w:val="006C19E5"/>
    <w:rsid w:val="006C1D9F"/>
    <w:rsid w:val="006C2D05"/>
    <w:rsid w:val="006C2E60"/>
    <w:rsid w:val="006C3202"/>
    <w:rsid w:val="006C3212"/>
    <w:rsid w:val="006C34D3"/>
    <w:rsid w:val="006C3CE6"/>
    <w:rsid w:val="006C499A"/>
    <w:rsid w:val="006C5845"/>
    <w:rsid w:val="006C6664"/>
    <w:rsid w:val="006C6CD8"/>
    <w:rsid w:val="006C7E3E"/>
    <w:rsid w:val="006D0714"/>
    <w:rsid w:val="006D12F9"/>
    <w:rsid w:val="006D1F88"/>
    <w:rsid w:val="006D20AD"/>
    <w:rsid w:val="006D21D6"/>
    <w:rsid w:val="006D3210"/>
    <w:rsid w:val="006D3C6C"/>
    <w:rsid w:val="006D4070"/>
    <w:rsid w:val="006D641B"/>
    <w:rsid w:val="006E0820"/>
    <w:rsid w:val="006E2200"/>
    <w:rsid w:val="006E2614"/>
    <w:rsid w:val="006E28E1"/>
    <w:rsid w:val="006E2EAB"/>
    <w:rsid w:val="006E45DC"/>
    <w:rsid w:val="006E4750"/>
    <w:rsid w:val="006E483C"/>
    <w:rsid w:val="006E4E52"/>
    <w:rsid w:val="006F1515"/>
    <w:rsid w:val="006F2B5C"/>
    <w:rsid w:val="006F35DF"/>
    <w:rsid w:val="006F4442"/>
    <w:rsid w:val="006F5143"/>
    <w:rsid w:val="006F5336"/>
    <w:rsid w:val="006F6F5E"/>
    <w:rsid w:val="00701843"/>
    <w:rsid w:val="00702B40"/>
    <w:rsid w:val="00703725"/>
    <w:rsid w:val="00703BCB"/>
    <w:rsid w:val="0070429B"/>
    <w:rsid w:val="00704D56"/>
    <w:rsid w:val="00704E65"/>
    <w:rsid w:val="00705677"/>
    <w:rsid w:val="007057E5"/>
    <w:rsid w:val="007057FF"/>
    <w:rsid w:val="00705D80"/>
    <w:rsid w:val="007070A9"/>
    <w:rsid w:val="007112DA"/>
    <w:rsid w:val="0071141D"/>
    <w:rsid w:val="00711C75"/>
    <w:rsid w:val="00711DDE"/>
    <w:rsid w:val="00712376"/>
    <w:rsid w:val="0071465C"/>
    <w:rsid w:val="00714894"/>
    <w:rsid w:val="00715517"/>
    <w:rsid w:val="00715B75"/>
    <w:rsid w:val="00720079"/>
    <w:rsid w:val="00720954"/>
    <w:rsid w:val="00721A81"/>
    <w:rsid w:val="00723709"/>
    <w:rsid w:val="00724092"/>
    <w:rsid w:val="00725A8F"/>
    <w:rsid w:val="00726039"/>
    <w:rsid w:val="00727A7F"/>
    <w:rsid w:val="007305B1"/>
    <w:rsid w:val="00730B1E"/>
    <w:rsid w:val="00730BBF"/>
    <w:rsid w:val="00730C4B"/>
    <w:rsid w:val="00730C85"/>
    <w:rsid w:val="00730DF9"/>
    <w:rsid w:val="007330BB"/>
    <w:rsid w:val="007334BF"/>
    <w:rsid w:val="007336D7"/>
    <w:rsid w:val="00734F22"/>
    <w:rsid w:val="0073519E"/>
    <w:rsid w:val="007375BE"/>
    <w:rsid w:val="00737CDE"/>
    <w:rsid w:val="00740996"/>
    <w:rsid w:val="00740FB8"/>
    <w:rsid w:val="00741847"/>
    <w:rsid w:val="007419CC"/>
    <w:rsid w:val="00743A52"/>
    <w:rsid w:val="0074436B"/>
    <w:rsid w:val="00746BBB"/>
    <w:rsid w:val="00746C66"/>
    <w:rsid w:val="0074721A"/>
    <w:rsid w:val="00747E94"/>
    <w:rsid w:val="00747FEF"/>
    <w:rsid w:val="00750797"/>
    <w:rsid w:val="0075108A"/>
    <w:rsid w:val="0075125C"/>
    <w:rsid w:val="007541F0"/>
    <w:rsid w:val="0075617D"/>
    <w:rsid w:val="00756EC9"/>
    <w:rsid w:val="007604BA"/>
    <w:rsid w:val="00761352"/>
    <w:rsid w:val="007616C4"/>
    <w:rsid w:val="00761D50"/>
    <w:rsid w:val="00762039"/>
    <w:rsid w:val="007620DF"/>
    <w:rsid w:val="00763FEF"/>
    <w:rsid w:val="00766724"/>
    <w:rsid w:val="0076750B"/>
    <w:rsid w:val="00772ECA"/>
    <w:rsid w:val="007738A3"/>
    <w:rsid w:val="00774785"/>
    <w:rsid w:val="007749DB"/>
    <w:rsid w:val="00775B7B"/>
    <w:rsid w:val="00776FD6"/>
    <w:rsid w:val="00777AD0"/>
    <w:rsid w:val="00780364"/>
    <w:rsid w:val="007811D7"/>
    <w:rsid w:val="00783531"/>
    <w:rsid w:val="00784337"/>
    <w:rsid w:val="00784624"/>
    <w:rsid w:val="007847DB"/>
    <w:rsid w:val="00785204"/>
    <w:rsid w:val="00785733"/>
    <w:rsid w:val="00785FB3"/>
    <w:rsid w:val="00787FA7"/>
    <w:rsid w:val="00790082"/>
    <w:rsid w:val="007913B9"/>
    <w:rsid w:val="007925F3"/>
    <w:rsid w:val="00793DF0"/>
    <w:rsid w:val="00793F3F"/>
    <w:rsid w:val="007949B7"/>
    <w:rsid w:val="00795841"/>
    <w:rsid w:val="00795D9A"/>
    <w:rsid w:val="00797D7D"/>
    <w:rsid w:val="00797DBD"/>
    <w:rsid w:val="007A048E"/>
    <w:rsid w:val="007A0907"/>
    <w:rsid w:val="007A0F6A"/>
    <w:rsid w:val="007A309D"/>
    <w:rsid w:val="007A463A"/>
    <w:rsid w:val="007A5940"/>
    <w:rsid w:val="007A67CD"/>
    <w:rsid w:val="007A78E8"/>
    <w:rsid w:val="007B0293"/>
    <w:rsid w:val="007B1C86"/>
    <w:rsid w:val="007B2088"/>
    <w:rsid w:val="007B2584"/>
    <w:rsid w:val="007B278F"/>
    <w:rsid w:val="007B2E8E"/>
    <w:rsid w:val="007B6126"/>
    <w:rsid w:val="007C01AF"/>
    <w:rsid w:val="007C02C5"/>
    <w:rsid w:val="007C090B"/>
    <w:rsid w:val="007C0AFD"/>
    <w:rsid w:val="007C0E4C"/>
    <w:rsid w:val="007C0E70"/>
    <w:rsid w:val="007C113C"/>
    <w:rsid w:val="007C2FA2"/>
    <w:rsid w:val="007C343E"/>
    <w:rsid w:val="007C39E9"/>
    <w:rsid w:val="007C46F2"/>
    <w:rsid w:val="007C6194"/>
    <w:rsid w:val="007C7659"/>
    <w:rsid w:val="007D3BEB"/>
    <w:rsid w:val="007D66C0"/>
    <w:rsid w:val="007E019B"/>
    <w:rsid w:val="007E020B"/>
    <w:rsid w:val="007E40EC"/>
    <w:rsid w:val="007E4895"/>
    <w:rsid w:val="007E4B8D"/>
    <w:rsid w:val="007E58EF"/>
    <w:rsid w:val="007E5AD9"/>
    <w:rsid w:val="007E6267"/>
    <w:rsid w:val="007E7194"/>
    <w:rsid w:val="007E7C52"/>
    <w:rsid w:val="007F0AC1"/>
    <w:rsid w:val="007F0B0F"/>
    <w:rsid w:val="007F12E0"/>
    <w:rsid w:val="007F169D"/>
    <w:rsid w:val="007F2045"/>
    <w:rsid w:val="007F2D19"/>
    <w:rsid w:val="007F359A"/>
    <w:rsid w:val="007F3E86"/>
    <w:rsid w:val="007F4A82"/>
    <w:rsid w:val="007F4F37"/>
    <w:rsid w:val="007F60DE"/>
    <w:rsid w:val="007F62BB"/>
    <w:rsid w:val="007F69E8"/>
    <w:rsid w:val="007F6B33"/>
    <w:rsid w:val="007F775F"/>
    <w:rsid w:val="007F77F4"/>
    <w:rsid w:val="007F7C82"/>
    <w:rsid w:val="00800308"/>
    <w:rsid w:val="008008D3"/>
    <w:rsid w:val="008010C9"/>
    <w:rsid w:val="008012A6"/>
    <w:rsid w:val="008015FE"/>
    <w:rsid w:val="00801FC6"/>
    <w:rsid w:val="00802A53"/>
    <w:rsid w:val="00803998"/>
    <w:rsid w:val="00803C37"/>
    <w:rsid w:val="008044D2"/>
    <w:rsid w:val="008046E1"/>
    <w:rsid w:val="00804C2A"/>
    <w:rsid w:val="00804EBC"/>
    <w:rsid w:val="00804FD5"/>
    <w:rsid w:val="0080526B"/>
    <w:rsid w:val="00805FBC"/>
    <w:rsid w:val="008062E1"/>
    <w:rsid w:val="008123BB"/>
    <w:rsid w:val="0081322E"/>
    <w:rsid w:val="008135DB"/>
    <w:rsid w:val="008135F0"/>
    <w:rsid w:val="00813BF0"/>
    <w:rsid w:val="00814541"/>
    <w:rsid w:val="00814D6B"/>
    <w:rsid w:val="00815AFD"/>
    <w:rsid w:val="00816116"/>
    <w:rsid w:val="00816180"/>
    <w:rsid w:val="00820494"/>
    <w:rsid w:val="00823181"/>
    <w:rsid w:val="008236E0"/>
    <w:rsid w:val="00824697"/>
    <w:rsid w:val="00825D5E"/>
    <w:rsid w:val="0083004F"/>
    <w:rsid w:val="0083116C"/>
    <w:rsid w:val="008314D8"/>
    <w:rsid w:val="00834268"/>
    <w:rsid w:val="00836CDA"/>
    <w:rsid w:val="00841DC8"/>
    <w:rsid w:val="0084228E"/>
    <w:rsid w:val="0084306E"/>
    <w:rsid w:val="00843F48"/>
    <w:rsid w:val="00844EC2"/>
    <w:rsid w:val="00845017"/>
    <w:rsid w:val="0084575E"/>
    <w:rsid w:val="00846113"/>
    <w:rsid w:val="008467C1"/>
    <w:rsid w:val="008468AB"/>
    <w:rsid w:val="008470C1"/>
    <w:rsid w:val="008471AF"/>
    <w:rsid w:val="00851305"/>
    <w:rsid w:val="00851502"/>
    <w:rsid w:val="0085153D"/>
    <w:rsid w:val="00853289"/>
    <w:rsid w:val="00853C9F"/>
    <w:rsid w:val="00854D2B"/>
    <w:rsid w:val="00854D57"/>
    <w:rsid w:val="00857C9B"/>
    <w:rsid w:val="0086078A"/>
    <w:rsid w:val="00860A3C"/>
    <w:rsid w:val="0086111B"/>
    <w:rsid w:val="008620F2"/>
    <w:rsid w:val="00862963"/>
    <w:rsid w:val="008630E4"/>
    <w:rsid w:val="00863A8E"/>
    <w:rsid w:val="00865C9A"/>
    <w:rsid w:val="00866146"/>
    <w:rsid w:val="00867A21"/>
    <w:rsid w:val="00867AAF"/>
    <w:rsid w:val="00867AF0"/>
    <w:rsid w:val="00872503"/>
    <w:rsid w:val="0087288F"/>
    <w:rsid w:val="00873054"/>
    <w:rsid w:val="00873520"/>
    <w:rsid w:val="00873FBD"/>
    <w:rsid w:val="00875EDD"/>
    <w:rsid w:val="00876A57"/>
    <w:rsid w:val="008801FB"/>
    <w:rsid w:val="00880532"/>
    <w:rsid w:val="008808E6"/>
    <w:rsid w:val="00880D4D"/>
    <w:rsid w:val="00882083"/>
    <w:rsid w:val="0088265E"/>
    <w:rsid w:val="00883B68"/>
    <w:rsid w:val="0088490C"/>
    <w:rsid w:val="008854CF"/>
    <w:rsid w:val="0088573F"/>
    <w:rsid w:val="00887469"/>
    <w:rsid w:val="00887F90"/>
    <w:rsid w:val="00891CBA"/>
    <w:rsid w:val="00892768"/>
    <w:rsid w:val="008931B6"/>
    <w:rsid w:val="008936D5"/>
    <w:rsid w:val="00893C6D"/>
    <w:rsid w:val="0089437F"/>
    <w:rsid w:val="008954D2"/>
    <w:rsid w:val="008956D9"/>
    <w:rsid w:val="008A07BD"/>
    <w:rsid w:val="008A0F27"/>
    <w:rsid w:val="008A116B"/>
    <w:rsid w:val="008A1A9A"/>
    <w:rsid w:val="008A22E8"/>
    <w:rsid w:val="008A23C7"/>
    <w:rsid w:val="008A2507"/>
    <w:rsid w:val="008A347D"/>
    <w:rsid w:val="008A3A95"/>
    <w:rsid w:val="008A4ADA"/>
    <w:rsid w:val="008A4D4D"/>
    <w:rsid w:val="008A54EE"/>
    <w:rsid w:val="008A59CE"/>
    <w:rsid w:val="008A5AE6"/>
    <w:rsid w:val="008A5E8C"/>
    <w:rsid w:val="008B00CC"/>
    <w:rsid w:val="008B0CAD"/>
    <w:rsid w:val="008B3FE3"/>
    <w:rsid w:val="008B536B"/>
    <w:rsid w:val="008B6445"/>
    <w:rsid w:val="008B72DB"/>
    <w:rsid w:val="008B7A83"/>
    <w:rsid w:val="008C2F2A"/>
    <w:rsid w:val="008C34E7"/>
    <w:rsid w:val="008C353E"/>
    <w:rsid w:val="008C36C8"/>
    <w:rsid w:val="008C4011"/>
    <w:rsid w:val="008C402C"/>
    <w:rsid w:val="008C5A98"/>
    <w:rsid w:val="008C5C2B"/>
    <w:rsid w:val="008C5CA6"/>
    <w:rsid w:val="008D0E51"/>
    <w:rsid w:val="008D0FBA"/>
    <w:rsid w:val="008D1166"/>
    <w:rsid w:val="008D14DE"/>
    <w:rsid w:val="008D1594"/>
    <w:rsid w:val="008D193C"/>
    <w:rsid w:val="008D1AF0"/>
    <w:rsid w:val="008D2A0A"/>
    <w:rsid w:val="008D3304"/>
    <w:rsid w:val="008D36B9"/>
    <w:rsid w:val="008D5558"/>
    <w:rsid w:val="008D56DA"/>
    <w:rsid w:val="008D57AD"/>
    <w:rsid w:val="008D589F"/>
    <w:rsid w:val="008D5A1C"/>
    <w:rsid w:val="008D5C92"/>
    <w:rsid w:val="008D7043"/>
    <w:rsid w:val="008E26C8"/>
    <w:rsid w:val="008E32EC"/>
    <w:rsid w:val="008E34A8"/>
    <w:rsid w:val="008E519B"/>
    <w:rsid w:val="008E5378"/>
    <w:rsid w:val="008E5E27"/>
    <w:rsid w:val="008E6A09"/>
    <w:rsid w:val="008F0E9A"/>
    <w:rsid w:val="008F16B9"/>
    <w:rsid w:val="008F20DB"/>
    <w:rsid w:val="008F28C4"/>
    <w:rsid w:val="008F31DA"/>
    <w:rsid w:val="008F3592"/>
    <w:rsid w:val="008F42BF"/>
    <w:rsid w:val="008F51D7"/>
    <w:rsid w:val="008F5451"/>
    <w:rsid w:val="008F6A3E"/>
    <w:rsid w:val="008F6B32"/>
    <w:rsid w:val="008F6CA4"/>
    <w:rsid w:val="0090258C"/>
    <w:rsid w:val="0090261A"/>
    <w:rsid w:val="00905368"/>
    <w:rsid w:val="00905E8B"/>
    <w:rsid w:val="009071EC"/>
    <w:rsid w:val="00907D29"/>
    <w:rsid w:val="00907E85"/>
    <w:rsid w:val="00910CAF"/>
    <w:rsid w:val="00913AFA"/>
    <w:rsid w:val="00914E6F"/>
    <w:rsid w:val="00915346"/>
    <w:rsid w:val="009153FD"/>
    <w:rsid w:val="00915C55"/>
    <w:rsid w:val="009162A1"/>
    <w:rsid w:val="00916BD5"/>
    <w:rsid w:val="009173FD"/>
    <w:rsid w:val="00920447"/>
    <w:rsid w:val="009207D4"/>
    <w:rsid w:val="00921FAF"/>
    <w:rsid w:val="009229D9"/>
    <w:rsid w:val="00923E90"/>
    <w:rsid w:val="009245D0"/>
    <w:rsid w:val="00925B37"/>
    <w:rsid w:val="009267CB"/>
    <w:rsid w:val="00927F92"/>
    <w:rsid w:val="009300A6"/>
    <w:rsid w:val="00930206"/>
    <w:rsid w:val="009311E5"/>
    <w:rsid w:val="00933E0B"/>
    <w:rsid w:val="0093505B"/>
    <w:rsid w:val="0094015D"/>
    <w:rsid w:val="00940B81"/>
    <w:rsid w:val="00941E44"/>
    <w:rsid w:val="009439AA"/>
    <w:rsid w:val="009443F8"/>
    <w:rsid w:val="00944CE4"/>
    <w:rsid w:val="00945C0A"/>
    <w:rsid w:val="0094631E"/>
    <w:rsid w:val="00946BD3"/>
    <w:rsid w:val="00947C5C"/>
    <w:rsid w:val="00947EFA"/>
    <w:rsid w:val="0095021A"/>
    <w:rsid w:val="00951D7F"/>
    <w:rsid w:val="009532D4"/>
    <w:rsid w:val="009533C1"/>
    <w:rsid w:val="00953A43"/>
    <w:rsid w:val="00953FD2"/>
    <w:rsid w:val="00957014"/>
    <w:rsid w:val="00957505"/>
    <w:rsid w:val="0096016A"/>
    <w:rsid w:val="00960F2B"/>
    <w:rsid w:val="00961086"/>
    <w:rsid w:val="00961990"/>
    <w:rsid w:val="009624A5"/>
    <w:rsid w:val="00967DDA"/>
    <w:rsid w:val="009708F8"/>
    <w:rsid w:val="0097198D"/>
    <w:rsid w:val="00971A78"/>
    <w:rsid w:val="00972E3A"/>
    <w:rsid w:val="00973623"/>
    <w:rsid w:val="009736E3"/>
    <w:rsid w:val="009739B7"/>
    <w:rsid w:val="00974FAA"/>
    <w:rsid w:val="00976509"/>
    <w:rsid w:val="00976962"/>
    <w:rsid w:val="00977ED5"/>
    <w:rsid w:val="009809D0"/>
    <w:rsid w:val="00980A6B"/>
    <w:rsid w:val="00980FF7"/>
    <w:rsid w:val="009826B8"/>
    <w:rsid w:val="00982DF0"/>
    <w:rsid w:val="009831CC"/>
    <w:rsid w:val="00984F04"/>
    <w:rsid w:val="0098575A"/>
    <w:rsid w:val="00986B68"/>
    <w:rsid w:val="00986E59"/>
    <w:rsid w:val="00987A8C"/>
    <w:rsid w:val="00991090"/>
    <w:rsid w:val="009918CB"/>
    <w:rsid w:val="00992010"/>
    <w:rsid w:val="009931B6"/>
    <w:rsid w:val="009931FC"/>
    <w:rsid w:val="00993318"/>
    <w:rsid w:val="00993BF7"/>
    <w:rsid w:val="00995871"/>
    <w:rsid w:val="00996112"/>
    <w:rsid w:val="009A05DF"/>
    <w:rsid w:val="009A3D65"/>
    <w:rsid w:val="009A40CE"/>
    <w:rsid w:val="009A4BF2"/>
    <w:rsid w:val="009A557C"/>
    <w:rsid w:val="009A5A2B"/>
    <w:rsid w:val="009A687F"/>
    <w:rsid w:val="009A75A6"/>
    <w:rsid w:val="009A78B3"/>
    <w:rsid w:val="009B0927"/>
    <w:rsid w:val="009B11C3"/>
    <w:rsid w:val="009B15A3"/>
    <w:rsid w:val="009B16F8"/>
    <w:rsid w:val="009B1B4E"/>
    <w:rsid w:val="009B254F"/>
    <w:rsid w:val="009B4431"/>
    <w:rsid w:val="009B55BE"/>
    <w:rsid w:val="009B5C81"/>
    <w:rsid w:val="009B74A8"/>
    <w:rsid w:val="009B76AD"/>
    <w:rsid w:val="009C03C5"/>
    <w:rsid w:val="009C06B5"/>
    <w:rsid w:val="009C086E"/>
    <w:rsid w:val="009C0CDC"/>
    <w:rsid w:val="009C20D1"/>
    <w:rsid w:val="009C2D2A"/>
    <w:rsid w:val="009C3022"/>
    <w:rsid w:val="009C3B73"/>
    <w:rsid w:val="009C5B9C"/>
    <w:rsid w:val="009C5C35"/>
    <w:rsid w:val="009C630F"/>
    <w:rsid w:val="009C639E"/>
    <w:rsid w:val="009C66E3"/>
    <w:rsid w:val="009C6B6F"/>
    <w:rsid w:val="009C7F10"/>
    <w:rsid w:val="009D0B8F"/>
    <w:rsid w:val="009D0D4D"/>
    <w:rsid w:val="009D60D9"/>
    <w:rsid w:val="009D680F"/>
    <w:rsid w:val="009D6891"/>
    <w:rsid w:val="009D710E"/>
    <w:rsid w:val="009D7619"/>
    <w:rsid w:val="009D7820"/>
    <w:rsid w:val="009E265C"/>
    <w:rsid w:val="009E2ABC"/>
    <w:rsid w:val="009E2B19"/>
    <w:rsid w:val="009E360C"/>
    <w:rsid w:val="009E5142"/>
    <w:rsid w:val="009E556D"/>
    <w:rsid w:val="009E580E"/>
    <w:rsid w:val="009E5952"/>
    <w:rsid w:val="009E59D2"/>
    <w:rsid w:val="009E5F5B"/>
    <w:rsid w:val="009F0F2C"/>
    <w:rsid w:val="009F10A5"/>
    <w:rsid w:val="009F10BF"/>
    <w:rsid w:val="009F1443"/>
    <w:rsid w:val="009F1B26"/>
    <w:rsid w:val="009F28BA"/>
    <w:rsid w:val="009F2E82"/>
    <w:rsid w:val="009F623C"/>
    <w:rsid w:val="009F7BF0"/>
    <w:rsid w:val="00A008BF"/>
    <w:rsid w:val="00A00BFA"/>
    <w:rsid w:val="00A00FFE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06C8C"/>
    <w:rsid w:val="00A10409"/>
    <w:rsid w:val="00A10BC9"/>
    <w:rsid w:val="00A1429D"/>
    <w:rsid w:val="00A1430F"/>
    <w:rsid w:val="00A15BA4"/>
    <w:rsid w:val="00A15FEF"/>
    <w:rsid w:val="00A16440"/>
    <w:rsid w:val="00A1689B"/>
    <w:rsid w:val="00A16FAB"/>
    <w:rsid w:val="00A17B3A"/>
    <w:rsid w:val="00A2044D"/>
    <w:rsid w:val="00A208F5"/>
    <w:rsid w:val="00A231ED"/>
    <w:rsid w:val="00A23B5F"/>
    <w:rsid w:val="00A24EC9"/>
    <w:rsid w:val="00A24F3E"/>
    <w:rsid w:val="00A25E98"/>
    <w:rsid w:val="00A25FEF"/>
    <w:rsid w:val="00A2640F"/>
    <w:rsid w:val="00A26460"/>
    <w:rsid w:val="00A27B50"/>
    <w:rsid w:val="00A31200"/>
    <w:rsid w:val="00A31635"/>
    <w:rsid w:val="00A31A72"/>
    <w:rsid w:val="00A31D2D"/>
    <w:rsid w:val="00A329A7"/>
    <w:rsid w:val="00A32DA8"/>
    <w:rsid w:val="00A3300A"/>
    <w:rsid w:val="00A370DA"/>
    <w:rsid w:val="00A402EC"/>
    <w:rsid w:val="00A4157D"/>
    <w:rsid w:val="00A4259D"/>
    <w:rsid w:val="00A445D9"/>
    <w:rsid w:val="00A44615"/>
    <w:rsid w:val="00A44D05"/>
    <w:rsid w:val="00A45D16"/>
    <w:rsid w:val="00A46139"/>
    <w:rsid w:val="00A4790B"/>
    <w:rsid w:val="00A47D29"/>
    <w:rsid w:val="00A50E6F"/>
    <w:rsid w:val="00A5223A"/>
    <w:rsid w:val="00A54DA3"/>
    <w:rsid w:val="00A56074"/>
    <w:rsid w:val="00A564AA"/>
    <w:rsid w:val="00A602B8"/>
    <w:rsid w:val="00A60373"/>
    <w:rsid w:val="00A60B91"/>
    <w:rsid w:val="00A6124B"/>
    <w:rsid w:val="00A61B78"/>
    <w:rsid w:val="00A61D86"/>
    <w:rsid w:val="00A637B3"/>
    <w:rsid w:val="00A653CA"/>
    <w:rsid w:val="00A6585A"/>
    <w:rsid w:val="00A6648C"/>
    <w:rsid w:val="00A66E91"/>
    <w:rsid w:val="00A670ED"/>
    <w:rsid w:val="00A70627"/>
    <w:rsid w:val="00A70911"/>
    <w:rsid w:val="00A71384"/>
    <w:rsid w:val="00A71C46"/>
    <w:rsid w:val="00A72064"/>
    <w:rsid w:val="00A734BC"/>
    <w:rsid w:val="00A736EF"/>
    <w:rsid w:val="00A74559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5F0"/>
    <w:rsid w:val="00A90A7B"/>
    <w:rsid w:val="00A910F9"/>
    <w:rsid w:val="00A91205"/>
    <w:rsid w:val="00A91351"/>
    <w:rsid w:val="00A91F5B"/>
    <w:rsid w:val="00A93222"/>
    <w:rsid w:val="00A93242"/>
    <w:rsid w:val="00A960B8"/>
    <w:rsid w:val="00A9781E"/>
    <w:rsid w:val="00AA026D"/>
    <w:rsid w:val="00AA1BB9"/>
    <w:rsid w:val="00AA26DE"/>
    <w:rsid w:val="00AA4245"/>
    <w:rsid w:val="00AA4979"/>
    <w:rsid w:val="00AA6C28"/>
    <w:rsid w:val="00AA7AA0"/>
    <w:rsid w:val="00AA7D93"/>
    <w:rsid w:val="00AB13C3"/>
    <w:rsid w:val="00AB50F5"/>
    <w:rsid w:val="00AB55A0"/>
    <w:rsid w:val="00AB5A0C"/>
    <w:rsid w:val="00AB657A"/>
    <w:rsid w:val="00AC0671"/>
    <w:rsid w:val="00AC086D"/>
    <w:rsid w:val="00AC1ECB"/>
    <w:rsid w:val="00AC240A"/>
    <w:rsid w:val="00AC2928"/>
    <w:rsid w:val="00AC30FD"/>
    <w:rsid w:val="00AC323E"/>
    <w:rsid w:val="00AC3280"/>
    <w:rsid w:val="00AC3646"/>
    <w:rsid w:val="00AC4CF2"/>
    <w:rsid w:val="00AC50CD"/>
    <w:rsid w:val="00AC7855"/>
    <w:rsid w:val="00AC7D79"/>
    <w:rsid w:val="00AD08AB"/>
    <w:rsid w:val="00AD10F2"/>
    <w:rsid w:val="00AD14E4"/>
    <w:rsid w:val="00AD18D3"/>
    <w:rsid w:val="00AD2D28"/>
    <w:rsid w:val="00AD49FA"/>
    <w:rsid w:val="00AD4A6F"/>
    <w:rsid w:val="00AD5712"/>
    <w:rsid w:val="00AD6173"/>
    <w:rsid w:val="00AD69BA"/>
    <w:rsid w:val="00AD754A"/>
    <w:rsid w:val="00AD7F3F"/>
    <w:rsid w:val="00AE0239"/>
    <w:rsid w:val="00AE03D0"/>
    <w:rsid w:val="00AE0DCC"/>
    <w:rsid w:val="00AE12EA"/>
    <w:rsid w:val="00AE2306"/>
    <w:rsid w:val="00AE2B2E"/>
    <w:rsid w:val="00AE3CAA"/>
    <w:rsid w:val="00AE4360"/>
    <w:rsid w:val="00AE4478"/>
    <w:rsid w:val="00AE474D"/>
    <w:rsid w:val="00AE6068"/>
    <w:rsid w:val="00AE63BA"/>
    <w:rsid w:val="00AE699E"/>
    <w:rsid w:val="00AF036A"/>
    <w:rsid w:val="00AF145B"/>
    <w:rsid w:val="00AF1846"/>
    <w:rsid w:val="00AF1C17"/>
    <w:rsid w:val="00AF4328"/>
    <w:rsid w:val="00AF5639"/>
    <w:rsid w:val="00AF6BDF"/>
    <w:rsid w:val="00AF7A86"/>
    <w:rsid w:val="00B0068E"/>
    <w:rsid w:val="00B00796"/>
    <w:rsid w:val="00B0088D"/>
    <w:rsid w:val="00B03002"/>
    <w:rsid w:val="00B031C4"/>
    <w:rsid w:val="00B04799"/>
    <w:rsid w:val="00B06685"/>
    <w:rsid w:val="00B068EE"/>
    <w:rsid w:val="00B06EC2"/>
    <w:rsid w:val="00B1207A"/>
    <w:rsid w:val="00B124B1"/>
    <w:rsid w:val="00B12C7C"/>
    <w:rsid w:val="00B13443"/>
    <w:rsid w:val="00B166FA"/>
    <w:rsid w:val="00B17155"/>
    <w:rsid w:val="00B17737"/>
    <w:rsid w:val="00B220FB"/>
    <w:rsid w:val="00B22490"/>
    <w:rsid w:val="00B23A95"/>
    <w:rsid w:val="00B23AD0"/>
    <w:rsid w:val="00B24791"/>
    <w:rsid w:val="00B2648A"/>
    <w:rsid w:val="00B264E0"/>
    <w:rsid w:val="00B26753"/>
    <w:rsid w:val="00B2694D"/>
    <w:rsid w:val="00B26BAC"/>
    <w:rsid w:val="00B26BAD"/>
    <w:rsid w:val="00B3096E"/>
    <w:rsid w:val="00B30E81"/>
    <w:rsid w:val="00B31912"/>
    <w:rsid w:val="00B34242"/>
    <w:rsid w:val="00B34B91"/>
    <w:rsid w:val="00B34D7C"/>
    <w:rsid w:val="00B35761"/>
    <w:rsid w:val="00B362D7"/>
    <w:rsid w:val="00B36560"/>
    <w:rsid w:val="00B36688"/>
    <w:rsid w:val="00B370C1"/>
    <w:rsid w:val="00B40DEF"/>
    <w:rsid w:val="00B4211D"/>
    <w:rsid w:val="00B423F6"/>
    <w:rsid w:val="00B4242E"/>
    <w:rsid w:val="00B42480"/>
    <w:rsid w:val="00B4376C"/>
    <w:rsid w:val="00B4542E"/>
    <w:rsid w:val="00B454FE"/>
    <w:rsid w:val="00B459B4"/>
    <w:rsid w:val="00B46913"/>
    <w:rsid w:val="00B47FBE"/>
    <w:rsid w:val="00B50BA3"/>
    <w:rsid w:val="00B51EF5"/>
    <w:rsid w:val="00B52B7E"/>
    <w:rsid w:val="00B539E7"/>
    <w:rsid w:val="00B5467F"/>
    <w:rsid w:val="00B546F9"/>
    <w:rsid w:val="00B54832"/>
    <w:rsid w:val="00B54AF5"/>
    <w:rsid w:val="00B54CAD"/>
    <w:rsid w:val="00B566DD"/>
    <w:rsid w:val="00B5726B"/>
    <w:rsid w:val="00B57CD3"/>
    <w:rsid w:val="00B600B1"/>
    <w:rsid w:val="00B61993"/>
    <w:rsid w:val="00B62530"/>
    <w:rsid w:val="00B6293A"/>
    <w:rsid w:val="00B62C5E"/>
    <w:rsid w:val="00B62EA8"/>
    <w:rsid w:val="00B644F3"/>
    <w:rsid w:val="00B67B80"/>
    <w:rsid w:val="00B704E1"/>
    <w:rsid w:val="00B70D20"/>
    <w:rsid w:val="00B71666"/>
    <w:rsid w:val="00B71C78"/>
    <w:rsid w:val="00B71EA6"/>
    <w:rsid w:val="00B72C81"/>
    <w:rsid w:val="00B730E2"/>
    <w:rsid w:val="00B736DB"/>
    <w:rsid w:val="00B73A2E"/>
    <w:rsid w:val="00B76451"/>
    <w:rsid w:val="00B76564"/>
    <w:rsid w:val="00B769DF"/>
    <w:rsid w:val="00B76B8A"/>
    <w:rsid w:val="00B803F0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3E4C"/>
    <w:rsid w:val="00B971AF"/>
    <w:rsid w:val="00B97E67"/>
    <w:rsid w:val="00BA0F0F"/>
    <w:rsid w:val="00BA174F"/>
    <w:rsid w:val="00BA1A86"/>
    <w:rsid w:val="00BA31ED"/>
    <w:rsid w:val="00BA5F53"/>
    <w:rsid w:val="00BA6C23"/>
    <w:rsid w:val="00BA74E8"/>
    <w:rsid w:val="00BB0637"/>
    <w:rsid w:val="00BB1AC4"/>
    <w:rsid w:val="00BB1FBB"/>
    <w:rsid w:val="00BB1FFD"/>
    <w:rsid w:val="00BB2FDA"/>
    <w:rsid w:val="00BB4E79"/>
    <w:rsid w:val="00BB5A8E"/>
    <w:rsid w:val="00BB621F"/>
    <w:rsid w:val="00BB6CDF"/>
    <w:rsid w:val="00BB6F85"/>
    <w:rsid w:val="00BB7007"/>
    <w:rsid w:val="00BC37C7"/>
    <w:rsid w:val="00BC4D34"/>
    <w:rsid w:val="00BC4ECB"/>
    <w:rsid w:val="00BC7723"/>
    <w:rsid w:val="00BD2394"/>
    <w:rsid w:val="00BD2C55"/>
    <w:rsid w:val="00BD36FD"/>
    <w:rsid w:val="00BD3C07"/>
    <w:rsid w:val="00BD40FD"/>
    <w:rsid w:val="00BD45D8"/>
    <w:rsid w:val="00BD52EF"/>
    <w:rsid w:val="00BD787A"/>
    <w:rsid w:val="00BD7FAF"/>
    <w:rsid w:val="00BE174C"/>
    <w:rsid w:val="00BE1D7B"/>
    <w:rsid w:val="00BE5C0C"/>
    <w:rsid w:val="00BE6E4A"/>
    <w:rsid w:val="00BE6F1D"/>
    <w:rsid w:val="00BE76FF"/>
    <w:rsid w:val="00BF01DA"/>
    <w:rsid w:val="00BF07BB"/>
    <w:rsid w:val="00BF10E6"/>
    <w:rsid w:val="00BF15C5"/>
    <w:rsid w:val="00BF1C01"/>
    <w:rsid w:val="00BF20C0"/>
    <w:rsid w:val="00BF2555"/>
    <w:rsid w:val="00BF38BD"/>
    <w:rsid w:val="00BF3997"/>
    <w:rsid w:val="00BF529A"/>
    <w:rsid w:val="00BF60C9"/>
    <w:rsid w:val="00BF7429"/>
    <w:rsid w:val="00C029EC"/>
    <w:rsid w:val="00C030B9"/>
    <w:rsid w:val="00C04213"/>
    <w:rsid w:val="00C04249"/>
    <w:rsid w:val="00C046ED"/>
    <w:rsid w:val="00C04711"/>
    <w:rsid w:val="00C050FA"/>
    <w:rsid w:val="00C05A80"/>
    <w:rsid w:val="00C1029C"/>
    <w:rsid w:val="00C1131E"/>
    <w:rsid w:val="00C12DD1"/>
    <w:rsid w:val="00C13927"/>
    <w:rsid w:val="00C13CFC"/>
    <w:rsid w:val="00C1572D"/>
    <w:rsid w:val="00C15A95"/>
    <w:rsid w:val="00C202E1"/>
    <w:rsid w:val="00C2157E"/>
    <w:rsid w:val="00C22C50"/>
    <w:rsid w:val="00C23463"/>
    <w:rsid w:val="00C267EB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3BEC"/>
    <w:rsid w:val="00C34465"/>
    <w:rsid w:val="00C34DE1"/>
    <w:rsid w:val="00C35E4E"/>
    <w:rsid w:val="00C37A98"/>
    <w:rsid w:val="00C40CD4"/>
    <w:rsid w:val="00C41924"/>
    <w:rsid w:val="00C42ECD"/>
    <w:rsid w:val="00C43083"/>
    <w:rsid w:val="00C43123"/>
    <w:rsid w:val="00C43CEB"/>
    <w:rsid w:val="00C440CF"/>
    <w:rsid w:val="00C453DA"/>
    <w:rsid w:val="00C468D4"/>
    <w:rsid w:val="00C46D6D"/>
    <w:rsid w:val="00C479E3"/>
    <w:rsid w:val="00C47B67"/>
    <w:rsid w:val="00C504BD"/>
    <w:rsid w:val="00C50821"/>
    <w:rsid w:val="00C50A17"/>
    <w:rsid w:val="00C5114E"/>
    <w:rsid w:val="00C51492"/>
    <w:rsid w:val="00C51707"/>
    <w:rsid w:val="00C521D0"/>
    <w:rsid w:val="00C52E8D"/>
    <w:rsid w:val="00C532B2"/>
    <w:rsid w:val="00C54D00"/>
    <w:rsid w:val="00C55AC7"/>
    <w:rsid w:val="00C578B8"/>
    <w:rsid w:val="00C57F69"/>
    <w:rsid w:val="00C60F70"/>
    <w:rsid w:val="00C612EF"/>
    <w:rsid w:val="00C6167F"/>
    <w:rsid w:val="00C62C7D"/>
    <w:rsid w:val="00C62FC0"/>
    <w:rsid w:val="00C63331"/>
    <w:rsid w:val="00C63CFF"/>
    <w:rsid w:val="00C65953"/>
    <w:rsid w:val="00C65BFE"/>
    <w:rsid w:val="00C662AA"/>
    <w:rsid w:val="00C6709A"/>
    <w:rsid w:val="00C67287"/>
    <w:rsid w:val="00C67366"/>
    <w:rsid w:val="00C708DD"/>
    <w:rsid w:val="00C70C5E"/>
    <w:rsid w:val="00C73248"/>
    <w:rsid w:val="00C73828"/>
    <w:rsid w:val="00C74AA8"/>
    <w:rsid w:val="00C753E8"/>
    <w:rsid w:val="00C7572D"/>
    <w:rsid w:val="00C7629F"/>
    <w:rsid w:val="00C766A6"/>
    <w:rsid w:val="00C77787"/>
    <w:rsid w:val="00C80632"/>
    <w:rsid w:val="00C8130F"/>
    <w:rsid w:val="00C83B26"/>
    <w:rsid w:val="00C841ED"/>
    <w:rsid w:val="00C84468"/>
    <w:rsid w:val="00C85D2B"/>
    <w:rsid w:val="00C90518"/>
    <w:rsid w:val="00C928A0"/>
    <w:rsid w:val="00C9348C"/>
    <w:rsid w:val="00C94333"/>
    <w:rsid w:val="00C958E8"/>
    <w:rsid w:val="00C96408"/>
    <w:rsid w:val="00C96509"/>
    <w:rsid w:val="00C96915"/>
    <w:rsid w:val="00C96B3D"/>
    <w:rsid w:val="00C97427"/>
    <w:rsid w:val="00C97646"/>
    <w:rsid w:val="00CA0825"/>
    <w:rsid w:val="00CA0BB0"/>
    <w:rsid w:val="00CA1848"/>
    <w:rsid w:val="00CA23A5"/>
    <w:rsid w:val="00CA3057"/>
    <w:rsid w:val="00CA344E"/>
    <w:rsid w:val="00CA377E"/>
    <w:rsid w:val="00CA3FC3"/>
    <w:rsid w:val="00CA6921"/>
    <w:rsid w:val="00CA6DAD"/>
    <w:rsid w:val="00CA71EB"/>
    <w:rsid w:val="00CA7289"/>
    <w:rsid w:val="00CB0141"/>
    <w:rsid w:val="00CB1F39"/>
    <w:rsid w:val="00CB2555"/>
    <w:rsid w:val="00CB27D0"/>
    <w:rsid w:val="00CB2A3C"/>
    <w:rsid w:val="00CB31BD"/>
    <w:rsid w:val="00CB4A2A"/>
    <w:rsid w:val="00CB5591"/>
    <w:rsid w:val="00CC146B"/>
    <w:rsid w:val="00CC1CE3"/>
    <w:rsid w:val="00CC2D7A"/>
    <w:rsid w:val="00CC2E27"/>
    <w:rsid w:val="00CC3CAB"/>
    <w:rsid w:val="00CC42CF"/>
    <w:rsid w:val="00CC43D6"/>
    <w:rsid w:val="00CC508E"/>
    <w:rsid w:val="00CC588C"/>
    <w:rsid w:val="00CC5F98"/>
    <w:rsid w:val="00CC6B5B"/>
    <w:rsid w:val="00CC711E"/>
    <w:rsid w:val="00CC7978"/>
    <w:rsid w:val="00CD0230"/>
    <w:rsid w:val="00CD0619"/>
    <w:rsid w:val="00CD105A"/>
    <w:rsid w:val="00CD1C4C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481C"/>
    <w:rsid w:val="00CD6728"/>
    <w:rsid w:val="00CD7702"/>
    <w:rsid w:val="00CE1D88"/>
    <w:rsid w:val="00CE4975"/>
    <w:rsid w:val="00CE5083"/>
    <w:rsid w:val="00CE525E"/>
    <w:rsid w:val="00CE52A1"/>
    <w:rsid w:val="00CE7112"/>
    <w:rsid w:val="00CE7682"/>
    <w:rsid w:val="00CE76D6"/>
    <w:rsid w:val="00CF1372"/>
    <w:rsid w:val="00CF1EB3"/>
    <w:rsid w:val="00CF3EFD"/>
    <w:rsid w:val="00CF554B"/>
    <w:rsid w:val="00CF5CE2"/>
    <w:rsid w:val="00CF7DCD"/>
    <w:rsid w:val="00D00577"/>
    <w:rsid w:val="00D0060C"/>
    <w:rsid w:val="00D00D7C"/>
    <w:rsid w:val="00D01672"/>
    <w:rsid w:val="00D03518"/>
    <w:rsid w:val="00D0477E"/>
    <w:rsid w:val="00D04FD9"/>
    <w:rsid w:val="00D054CD"/>
    <w:rsid w:val="00D058F5"/>
    <w:rsid w:val="00D05ADA"/>
    <w:rsid w:val="00D0735B"/>
    <w:rsid w:val="00D111D8"/>
    <w:rsid w:val="00D1228B"/>
    <w:rsid w:val="00D12B5D"/>
    <w:rsid w:val="00D13898"/>
    <w:rsid w:val="00D13E0B"/>
    <w:rsid w:val="00D208C9"/>
    <w:rsid w:val="00D21010"/>
    <w:rsid w:val="00D21E35"/>
    <w:rsid w:val="00D21FA7"/>
    <w:rsid w:val="00D21FF9"/>
    <w:rsid w:val="00D222B3"/>
    <w:rsid w:val="00D22A80"/>
    <w:rsid w:val="00D23D50"/>
    <w:rsid w:val="00D2406A"/>
    <w:rsid w:val="00D2554F"/>
    <w:rsid w:val="00D25826"/>
    <w:rsid w:val="00D25DC4"/>
    <w:rsid w:val="00D307DD"/>
    <w:rsid w:val="00D329D1"/>
    <w:rsid w:val="00D329E0"/>
    <w:rsid w:val="00D32EE6"/>
    <w:rsid w:val="00D33A0E"/>
    <w:rsid w:val="00D3441D"/>
    <w:rsid w:val="00D34988"/>
    <w:rsid w:val="00D34FC6"/>
    <w:rsid w:val="00D353D5"/>
    <w:rsid w:val="00D35F13"/>
    <w:rsid w:val="00D36ACA"/>
    <w:rsid w:val="00D375FB"/>
    <w:rsid w:val="00D3798E"/>
    <w:rsid w:val="00D40657"/>
    <w:rsid w:val="00D41184"/>
    <w:rsid w:val="00D41CFC"/>
    <w:rsid w:val="00D41F45"/>
    <w:rsid w:val="00D42C9D"/>
    <w:rsid w:val="00D42ECD"/>
    <w:rsid w:val="00D44649"/>
    <w:rsid w:val="00D44CFE"/>
    <w:rsid w:val="00D4742C"/>
    <w:rsid w:val="00D50157"/>
    <w:rsid w:val="00D50B6D"/>
    <w:rsid w:val="00D513EE"/>
    <w:rsid w:val="00D516EB"/>
    <w:rsid w:val="00D51834"/>
    <w:rsid w:val="00D51ADA"/>
    <w:rsid w:val="00D52C20"/>
    <w:rsid w:val="00D53822"/>
    <w:rsid w:val="00D544A1"/>
    <w:rsid w:val="00D54A2E"/>
    <w:rsid w:val="00D55944"/>
    <w:rsid w:val="00D5687A"/>
    <w:rsid w:val="00D576C3"/>
    <w:rsid w:val="00D6002E"/>
    <w:rsid w:val="00D60DE7"/>
    <w:rsid w:val="00D61769"/>
    <w:rsid w:val="00D61A08"/>
    <w:rsid w:val="00D62047"/>
    <w:rsid w:val="00D63527"/>
    <w:rsid w:val="00D6576A"/>
    <w:rsid w:val="00D65C62"/>
    <w:rsid w:val="00D65C96"/>
    <w:rsid w:val="00D678DC"/>
    <w:rsid w:val="00D70388"/>
    <w:rsid w:val="00D7076E"/>
    <w:rsid w:val="00D7084C"/>
    <w:rsid w:val="00D708FF"/>
    <w:rsid w:val="00D71AE2"/>
    <w:rsid w:val="00D722F3"/>
    <w:rsid w:val="00D72352"/>
    <w:rsid w:val="00D72ADE"/>
    <w:rsid w:val="00D736CD"/>
    <w:rsid w:val="00D7373E"/>
    <w:rsid w:val="00D7477E"/>
    <w:rsid w:val="00D7530B"/>
    <w:rsid w:val="00D77220"/>
    <w:rsid w:val="00D77781"/>
    <w:rsid w:val="00D811EC"/>
    <w:rsid w:val="00D81E58"/>
    <w:rsid w:val="00D84D1C"/>
    <w:rsid w:val="00D85FC3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979AF"/>
    <w:rsid w:val="00DA0561"/>
    <w:rsid w:val="00DA1791"/>
    <w:rsid w:val="00DA1A28"/>
    <w:rsid w:val="00DA2A62"/>
    <w:rsid w:val="00DA3449"/>
    <w:rsid w:val="00DA4038"/>
    <w:rsid w:val="00DA4E27"/>
    <w:rsid w:val="00DA5D5D"/>
    <w:rsid w:val="00DA7E77"/>
    <w:rsid w:val="00DB01C9"/>
    <w:rsid w:val="00DB0F8F"/>
    <w:rsid w:val="00DB20E1"/>
    <w:rsid w:val="00DB27DC"/>
    <w:rsid w:val="00DB2848"/>
    <w:rsid w:val="00DB2ABC"/>
    <w:rsid w:val="00DB2B2F"/>
    <w:rsid w:val="00DB407D"/>
    <w:rsid w:val="00DB4261"/>
    <w:rsid w:val="00DB4A88"/>
    <w:rsid w:val="00DB5A10"/>
    <w:rsid w:val="00DB65B3"/>
    <w:rsid w:val="00DB6615"/>
    <w:rsid w:val="00DB6D0B"/>
    <w:rsid w:val="00DB7147"/>
    <w:rsid w:val="00DB7F41"/>
    <w:rsid w:val="00DC26DC"/>
    <w:rsid w:val="00DC36EB"/>
    <w:rsid w:val="00DC421B"/>
    <w:rsid w:val="00DC42EE"/>
    <w:rsid w:val="00DC660C"/>
    <w:rsid w:val="00DC6EE9"/>
    <w:rsid w:val="00DC74CA"/>
    <w:rsid w:val="00DD02FA"/>
    <w:rsid w:val="00DD14CF"/>
    <w:rsid w:val="00DD1B6D"/>
    <w:rsid w:val="00DD2FBE"/>
    <w:rsid w:val="00DD2FE8"/>
    <w:rsid w:val="00DD5FA2"/>
    <w:rsid w:val="00DD5FF2"/>
    <w:rsid w:val="00DD6106"/>
    <w:rsid w:val="00DD70EC"/>
    <w:rsid w:val="00DE23B3"/>
    <w:rsid w:val="00DE2493"/>
    <w:rsid w:val="00DE2F16"/>
    <w:rsid w:val="00DE33C5"/>
    <w:rsid w:val="00DE6376"/>
    <w:rsid w:val="00DE7013"/>
    <w:rsid w:val="00DE703F"/>
    <w:rsid w:val="00DE75D5"/>
    <w:rsid w:val="00DF01EA"/>
    <w:rsid w:val="00DF02A3"/>
    <w:rsid w:val="00DF0A9F"/>
    <w:rsid w:val="00DF11C9"/>
    <w:rsid w:val="00DF2271"/>
    <w:rsid w:val="00DF2DF6"/>
    <w:rsid w:val="00E00109"/>
    <w:rsid w:val="00E027BD"/>
    <w:rsid w:val="00E02CC9"/>
    <w:rsid w:val="00E03A1E"/>
    <w:rsid w:val="00E05D63"/>
    <w:rsid w:val="00E05FB7"/>
    <w:rsid w:val="00E06659"/>
    <w:rsid w:val="00E0697C"/>
    <w:rsid w:val="00E121D5"/>
    <w:rsid w:val="00E13824"/>
    <w:rsid w:val="00E1599C"/>
    <w:rsid w:val="00E15BE6"/>
    <w:rsid w:val="00E15E3F"/>
    <w:rsid w:val="00E16EC1"/>
    <w:rsid w:val="00E1718D"/>
    <w:rsid w:val="00E17CD7"/>
    <w:rsid w:val="00E17F33"/>
    <w:rsid w:val="00E21096"/>
    <w:rsid w:val="00E2296C"/>
    <w:rsid w:val="00E22C1D"/>
    <w:rsid w:val="00E24424"/>
    <w:rsid w:val="00E2510F"/>
    <w:rsid w:val="00E25253"/>
    <w:rsid w:val="00E2563D"/>
    <w:rsid w:val="00E25B4F"/>
    <w:rsid w:val="00E25DBC"/>
    <w:rsid w:val="00E26698"/>
    <w:rsid w:val="00E26931"/>
    <w:rsid w:val="00E26A01"/>
    <w:rsid w:val="00E26DBA"/>
    <w:rsid w:val="00E30117"/>
    <w:rsid w:val="00E30C50"/>
    <w:rsid w:val="00E30C63"/>
    <w:rsid w:val="00E30ED5"/>
    <w:rsid w:val="00E31307"/>
    <w:rsid w:val="00E31D7E"/>
    <w:rsid w:val="00E3282F"/>
    <w:rsid w:val="00E331F8"/>
    <w:rsid w:val="00E33B04"/>
    <w:rsid w:val="00E33D34"/>
    <w:rsid w:val="00E34676"/>
    <w:rsid w:val="00E404E6"/>
    <w:rsid w:val="00E40AAA"/>
    <w:rsid w:val="00E41FEF"/>
    <w:rsid w:val="00E4204B"/>
    <w:rsid w:val="00E44364"/>
    <w:rsid w:val="00E44BA8"/>
    <w:rsid w:val="00E45C46"/>
    <w:rsid w:val="00E45EE8"/>
    <w:rsid w:val="00E45FB7"/>
    <w:rsid w:val="00E4650D"/>
    <w:rsid w:val="00E46969"/>
    <w:rsid w:val="00E52A8F"/>
    <w:rsid w:val="00E530DF"/>
    <w:rsid w:val="00E53F4F"/>
    <w:rsid w:val="00E57428"/>
    <w:rsid w:val="00E60AE5"/>
    <w:rsid w:val="00E61CCE"/>
    <w:rsid w:val="00E6211D"/>
    <w:rsid w:val="00E637A9"/>
    <w:rsid w:val="00E63CA3"/>
    <w:rsid w:val="00E649AB"/>
    <w:rsid w:val="00E65B7F"/>
    <w:rsid w:val="00E6632D"/>
    <w:rsid w:val="00E66CEA"/>
    <w:rsid w:val="00E7030D"/>
    <w:rsid w:val="00E70A38"/>
    <w:rsid w:val="00E70DDC"/>
    <w:rsid w:val="00E71AAE"/>
    <w:rsid w:val="00E725A0"/>
    <w:rsid w:val="00E737D4"/>
    <w:rsid w:val="00E76982"/>
    <w:rsid w:val="00E76E41"/>
    <w:rsid w:val="00E77771"/>
    <w:rsid w:val="00E7798B"/>
    <w:rsid w:val="00E8009B"/>
    <w:rsid w:val="00E806A7"/>
    <w:rsid w:val="00E81737"/>
    <w:rsid w:val="00E82671"/>
    <w:rsid w:val="00E82BAD"/>
    <w:rsid w:val="00E833E4"/>
    <w:rsid w:val="00E83931"/>
    <w:rsid w:val="00E83E13"/>
    <w:rsid w:val="00E84D59"/>
    <w:rsid w:val="00E85858"/>
    <w:rsid w:val="00E86694"/>
    <w:rsid w:val="00E8743F"/>
    <w:rsid w:val="00E90F37"/>
    <w:rsid w:val="00E91272"/>
    <w:rsid w:val="00E91866"/>
    <w:rsid w:val="00E925E4"/>
    <w:rsid w:val="00E93A7A"/>
    <w:rsid w:val="00E95106"/>
    <w:rsid w:val="00E95AAF"/>
    <w:rsid w:val="00E96364"/>
    <w:rsid w:val="00E973B8"/>
    <w:rsid w:val="00E975C0"/>
    <w:rsid w:val="00EA0536"/>
    <w:rsid w:val="00EA06F0"/>
    <w:rsid w:val="00EA0D9D"/>
    <w:rsid w:val="00EA14CC"/>
    <w:rsid w:val="00EA2900"/>
    <w:rsid w:val="00EA3868"/>
    <w:rsid w:val="00EA428C"/>
    <w:rsid w:val="00EA58F7"/>
    <w:rsid w:val="00EA6E34"/>
    <w:rsid w:val="00EB1E6D"/>
    <w:rsid w:val="00EB2464"/>
    <w:rsid w:val="00EB30CF"/>
    <w:rsid w:val="00EB3A5A"/>
    <w:rsid w:val="00EB4EE3"/>
    <w:rsid w:val="00EB7096"/>
    <w:rsid w:val="00EC021A"/>
    <w:rsid w:val="00EC0DCB"/>
    <w:rsid w:val="00EC1020"/>
    <w:rsid w:val="00EC1727"/>
    <w:rsid w:val="00EC324D"/>
    <w:rsid w:val="00EC4455"/>
    <w:rsid w:val="00EC4DB4"/>
    <w:rsid w:val="00EC4E17"/>
    <w:rsid w:val="00EC6B4F"/>
    <w:rsid w:val="00EC6B72"/>
    <w:rsid w:val="00EC6CF4"/>
    <w:rsid w:val="00EC73AB"/>
    <w:rsid w:val="00EC78C3"/>
    <w:rsid w:val="00ED00A5"/>
    <w:rsid w:val="00ED00DB"/>
    <w:rsid w:val="00ED08E1"/>
    <w:rsid w:val="00ED1D99"/>
    <w:rsid w:val="00ED24C0"/>
    <w:rsid w:val="00ED3371"/>
    <w:rsid w:val="00ED37D9"/>
    <w:rsid w:val="00ED39D1"/>
    <w:rsid w:val="00ED44C8"/>
    <w:rsid w:val="00ED4839"/>
    <w:rsid w:val="00ED597F"/>
    <w:rsid w:val="00ED5AE7"/>
    <w:rsid w:val="00ED64FC"/>
    <w:rsid w:val="00ED675D"/>
    <w:rsid w:val="00ED6ABA"/>
    <w:rsid w:val="00ED6BAB"/>
    <w:rsid w:val="00ED6C48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E7781"/>
    <w:rsid w:val="00EF07A9"/>
    <w:rsid w:val="00EF3799"/>
    <w:rsid w:val="00EF3C8B"/>
    <w:rsid w:val="00EF481E"/>
    <w:rsid w:val="00EF5EA3"/>
    <w:rsid w:val="00EF6362"/>
    <w:rsid w:val="00EF6908"/>
    <w:rsid w:val="00F002DF"/>
    <w:rsid w:val="00F00F41"/>
    <w:rsid w:val="00F0159F"/>
    <w:rsid w:val="00F026BF"/>
    <w:rsid w:val="00F03639"/>
    <w:rsid w:val="00F03CFD"/>
    <w:rsid w:val="00F04265"/>
    <w:rsid w:val="00F04901"/>
    <w:rsid w:val="00F04B94"/>
    <w:rsid w:val="00F04C73"/>
    <w:rsid w:val="00F066A8"/>
    <w:rsid w:val="00F066B3"/>
    <w:rsid w:val="00F06E03"/>
    <w:rsid w:val="00F0733F"/>
    <w:rsid w:val="00F0747E"/>
    <w:rsid w:val="00F07F7A"/>
    <w:rsid w:val="00F10AF8"/>
    <w:rsid w:val="00F10FD6"/>
    <w:rsid w:val="00F11FCF"/>
    <w:rsid w:val="00F135FA"/>
    <w:rsid w:val="00F154A7"/>
    <w:rsid w:val="00F15576"/>
    <w:rsid w:val="00F16938"/>
    <w:rsid w:val="00F17164"/>
    <w:rsid w:val="00F20386"/>
    <w:rsid w:val="00F20D87"/>
    <w:rsid w:val="00F221C5"/>
    <w:rsid w:val="00F22501"/>
    <w:rsid w:val="00F2256E"/>
    <w:rsid w:val="00F22FF1"/>
    <w:rsid w:val="00F23A61"/>
    <w:rsid w:val="00F23E75"/>
    <w:rsid w:val="00F3078A"/>
    <w:rsid w:val="00F30B86"/>
    <w:rsid w:val="00F31506"/>
    <w:rsid w:val="00F32A26"/>
    <w:rsid w:val="00F32C81"/>
    <w:rsid w:val="00F33632"/>
    <w:rsid w:val="00F344B6"/>
    <w:rsid w:val="00F35198"/>
    <w:rsid w:val="00F35FC2"/>
    <w:rsid w:val="00F36464"/>
    <w:rsid w:val="00F36920"/>
    <w:rsid w:val="00F37281"/>
    <w:rsid w:val="00F3768C"/>
    <w:rsid w:val="00F41B02"/>
    <w:rsid w:val="00F42466"/>
    <w:rsid w:val="00F43E60"/>
    <w:rsid w:val="00F43ED4"/>
    <w:rsid w:val="00F451B2"/>
    <w:rsid w:val="00F4579C"/>
    <w:rsid w:val="00F46A1A"/>
    <w:rsid w:val="00F477FB"/>
    <w:rsid w:val="00F50E74"/>
    <w:rsid w:val="00F51B6F"/>
    <w:rsid w:val="00F5517A"/>
    <w:rsid w:val="00F56BCD"/>
    <w:rsid w:val="00F571BA"/>
    <w:rsid w:val="00F57361"/>
    <w:rsid w:val="00F57F24"/>
    <w:rsid w:val="00F57F4F"/>
    <w:rsid w:val="00F60083"/>
    <w:rsid w:val="00F60214"/>
    <w:rsid w:val="00F62E45"/>
    <w:rsid w:val="00F65D05"/>
    <w:rsid w:val="00F66230"/>
    <w:rsid w:val="00F73304"/>
    <w:rsid w:val="00F738E9"/>
    <w:rsid w:val="00F73BCA"/>
    <w:rsid w:val="00F750A5"/>
    <w:rsid w:val="00F76C68"/>
    <w:rsid w:val="00F77F03"/>
    <w:rsid w:val="00F81781"/>
    <w:rsid w:val="00F819F6"/>
    <w:rsid w:val="00F81EFF"/>
    <w:rsid w:val="00F82788"/>
    <w:rsid w:val="00F83173"/>
    <w:rsid w:val="00F8491B"/>
    <w:rsid w:val="00F86982"/>
    <w:rsid w:val="00F90553"/>
    <w:rsid w:val="00F905C9"/>
    <w:rsid w:val="00F910DB"/>
    <w:rsid w:val="00F91793"/>
    <w:rsid w:val="00F92EAD"/>
    <w:rsid w:val="00F9427D"/>
    <w:rsid w:val="00F95470"/>
    <w:rsid w:val="00F95779"/>
    <w:rsid w:val="00F959F7"/>
    <w:rsid w:val="00F96E2D"/>
    <w:rsid w:val="00F97990"/>
    <w:rsid w:val="00F97D67"/>
    <w:rsid w:val="00F97DED"/>
    <w:rsid w:val="00FA246D"/>
    <w:rsid w:val="00FA3C91"/>
    <w:rsid w:val="00FA3E69"/>
    <w:rsid w:val="00FA5301"/>
    <w:rsid w:val="00FA5FD8"/>
    <w:rsid w:val="00FA619C"/>
    <w:rsid w:val="00FB0A45"/>
    <w:rsid w:val="00FB1FBD"/>
    <w:rsid w:val="00FB206C"/>
    <w:rsid w:val="00FB2AC6"/>
    <w:rsid w:val="00FB2CB6"/>
    <w:rsid w:val="00FB2F6E"/>
    <w:rsid w:val="00FB4229"/>
    <w:rsid w:val="00FB4EC3"/>
    <w:rsid w:val="00FB5355"/>
    <w:rsid w:val="00FB55DB"/>
    <w:rsid w:val="00FB799D"/>
    <w:rsid w:val="00FC0118"/>
    <w:rsid w:val="00FC129C"/>
    <w:rsid w:val="00FC289D"/>
    <w:rsid w:val="00FC2FCF"/>
    <w:rsid w:val="00FC42E2"/>
    <w:rsid w:val="00FC467A"/>
    <w:rsid w:val="00FC6DE6"/>
    <w:rsid w:val="00FC7640"/>
    <w:rsid w:val="00FC79CE"/>
    <w:rsid w:val="00FD099A"/>
    <w:rsid w:val="00FD0ED6"/>
    <w:rsid w:val="00FD22C2"/>
    <w:rsid w:val="00FD35ED"/>
    <w:rsid w:val="00FD3F3C"/>
    <w:rsid w:val="00FD406F"/>
    <w:rsid w:val="00FD4451"/>
    <w:rsid w:val="00FD4893"/>
    <w:rsid w:val="00FD553B"/>
    <w:rsid w:val="00FD60A5"/>
    <w:rsid w:val="00FD6AAE"/>
    <w:rsid w:val="00FD736E"/>
    <w:rsid w:val="00FE0850"/>
    <w:rsid w:val="00FE08EF"/>
    <w:rsid w:val="00FE0A9A"/>
    <w:rsid w:val="00FE226E"/>
    <w:rsid w:val="00FE369E"/>
    <w:rsid w:val="00FE5079"/>
    <w:rsid w:val="00FE6062"/>
    <w:rsid w:val="00FE62CC"/>
    <w:rsid w:val="00FE72E3"/>
    <w:rsid w:val="00FE7A9E"/>
    <w:rsid w:val="00FF0445"/>
    <w:rsid w:val="00FF1457"/>
    <w:rsid w:val="00FF2900"/>
    <w:rsid w:val="00FF3642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2"/>
      </o:rules>
    </o:shapelayout>
  </w:shapeDefaults>
  <w:decimalSymbol w:val="."/>
  <w:listSeparator w:val=","/>
  <w15:chartTrackingRefBased/>
  <w15:docId w15:val="{AC95CADD-961E-4783-961B-8F9FC6B2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6854C6"/>
    <w:pPr>
      <w:numPr>
        <w:numId w:val="2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1D77C-3BE3-4D2B-848E-F3D9EB6D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