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744"/>
        <w:gridCol w:w="2088"/>
      </w:tblGrid>
      <w:tr w:rsidR="005C7943" w:rsidTr="005C794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Author</w:t>
            </w:r>
          </w:p>
        </w:tc>
      </w:tr>
      <w:tr w:rsidR="005C7943" w:rsidTr="005C794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2012/1/16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7943" w:rsidRDefault="005C794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D8641D" w:rsidRDefault="00D8641D" w:rsidP="00D8641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89"/>
        <w:gridCol w:w="3522"/>
        <w:gridCol w:w="1248"/>
        <w:gridCol w:w="1600"/>
      </w:tblGrid>
      <w:tr w:rsidR="00D8641D" w:rsidRPr="00E8700A" w:rsidTr="00D8641D">
        <w:tc>
          <w:tcPr>
            <w:tcW w:w="1255" w:type="dxa"/>
          </w:tcPr>
          <w:p w:rsidR="00D8641D" w:rsidRPr="00E8700A" w:rsidRDefault="00D8641D" w:rsidP="00D411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89" w:type="dxa"/>
          </w:tcPr>
          <w:p w:rsidR="00D8641D" w:rsidRPr="00E8700A" w:rsidRDefault="00D8641D" w:rsidP="00D411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522" w:type="dxa"/>
          </w:tcPr>
          <w:p w:rsidR="00D8641D" w:rsidRPr="00E8700A" w:rsidRDefault="00D8641D" w:rsidP="00D411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48" w:type="dxa"/>
          </w:tcPr>
          <w:p w:rsidR="00D8641D" w:rsidRPr="00E8700A" w:rsidRDefault="00D8641D" w:rsidP="00D411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00" w:type="dxa"/>
          </w:tcPr>
          <w:p w:rsidR="00D8641D" w:rsidRPr="00E8700A" w:rsidRDefault="00D8641D" w:rsidP="00D411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8641D" w:rsidRPr="00E8700A" w:rsidTr="00D411B0">
        <w:trPr>
          <w:ins w:id="1" w:author="cathay" w:date="2016-09-14T16:11:00Z"/>
        </w:trPr>
        <w:tc>
          <w:tcPr>
            <w:tcW w:w="1255" w:type="dxa"/>
          </w:tcPr>
          <w:p w:rsidR="00D8641D" w:rsidRPr="00E8700A" w:rsidRDefault="00D8641D" w:rsidP="00D411B0">
            <w:pPr>
              <w:spacing w:line="240" w:lineRule="atLeast"/>
              <w:jc w:val="center"/>
              <w:rPr>
                <w:ins w:id="2" w:author="cathay" w:date="2016-09-14T16:11:00Z"/>
                <w:rFonts w:ascii="細明體" w:eastAsia="細明體" w:hAnsi="細明體" w:cs="Courier New"/>
                <w:sz w:val="20"/>
                <w:szCs w:val="20"/>
              </w:rPr>
            </w:pPr>
            <w:ins w:id="3" w:author="cathay" w:date="2016-09-14T16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2016/09/07</w:t>
              </w:r>
            </w:ins>
          </w:p>
        </w:tc>
        <w:tc>
          <w:tcPr>
            <w:tcW w:w="789" w:type="dxa"/>
          </w:tcPr>
          <w:p w:rsidR="00D8641D" w:rsidRDefault="00D8641D" w:rsidP="00D411B0">
            <w:pPr>
              <w:spacing w:line="240" w:lineRule="atLeast"/>
              <w:jc w:val="center"/>
              <w:rPr>
                <w:ins w:id="4" w:author="cathay" w:date="2016-09-14T16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6-09-14T16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522" w:type="dxa"/>
          </w:tcPr>
          <w:p w:rsidR="00D8641D" w:rsidRDefault="00D8641D" w:rsidP="00D411B0">
            <w:pPr>
              <w:spacing w:line="240" w:lineRule="atLeast"/>
              <w:rPr>
                <w:ins w:id="6" w:author="cathay" w:date="2016-09-14T16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6-09-14T16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調整理賠件數統計欄位-新增H級</w:t>
              </w:r>
            </w:ins>
          </w:p>
        </w:tc>
        <w:tc>
          <w:tcPr>
            <w:tcW w:w="1248" w:type="dxa"/>
          </w:tcPr>
          <w:p w:rsidR="00D8641D" w:rsidRDefault="00D8641D" w:rsidP="00D411B0">
            <w:pPr>
              <w:spacing w:line="240" w:lineRule="atLeast"/>
              <w:jc w:val="center"/>
              <w:rPr>
                <w:ins w:id="8" w:author="cathay" w:date="2016-09-14T16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cathay" w:date="2016-09-14T16:11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600" w:type="dxa"/>
          </w:tcPr>
          <w:p w:rsidR="00D8641D" w:rsidRDefault="00D8641D" w:rsidP="00D411B0">
            <w:pPr>
              <w:spacing w:line="240" w:lineRule="atLeast"/>
              <w:rPr>
                <w:ins w:id="10" w:author="cathay" w:date="2016-09-14T16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cathay" w:date="2016-09-14T16:11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D8641D" w:rsidRDefault="00D8641D" w:rsidP="00D8641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C7943" w:rsidRDefault="005C7943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Pr="004B24B8" w:rsidRDefault="004B24B8" w:rsidP="00D411B0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4B24B8">
              <w:rPr>
                <w:rFonts w:ascii="細明體" w:eastAsia="細明體" w:hAnsi="細明體" w:hint="eastAsia"/>
                <w:sz w:val="20"/>
                <w:szCs w:val="20"/>
              </w:rPr>
              <w:t>每日單位合計統計[每日批次作業]</w:t>
            </w:r>
          </w:p>
        </w:tc>
      </w:tr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/>
                <w:sz w:val="20"/>
                <w:szCs w:val="20"/>
              </w:rPr>
              <w:t>00</w:t>
            </w:r>
            <w:r w:rsidR="004B24B8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4B24B8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B8" w:rsidRDefault="004B24B8" w:rsidP="004B24B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4B8" w:rsidRPr="004B24B8" w:rsidRDefault="004B24B8" w:rsidP="004B24B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4B24B8">
              <w:rPr>
                <w:rFonts w:ascii="細明體" w:eastAsia="細明體" w:hAnsi="細明體" w:hint="eastAsia"/>
                <w:sz w:val="20"/>
                <w:szCs w:val="20"/>
              </w:rPr>
              <w:t>每日單位合計統計[每日批次作業]</w:t>
            </w:r>
          </w:p>
        </w:tc>
      </w:tr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8641D" w:rsidTr="00D411B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41D" w:rsidRDefault="00D8641D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D8641D" w:rsidRDefault="00D8641D" w:rsidP="00D8641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C7943" w:rsidRPr="004B24B8" w:rsidRDefault="004B24B8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程式流程圖：</w:t>
      </w:r>
    </w:p>
    <w:p w:rsidR="004B24B8" w:rsidRDefault="004B24B8" w:rsidP="004B24B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margin-left:243.95pt;margin-top:1.7pt;width:117pt;height:53.15pt;z-index:251658752">
            <v:textbox>
              <w:txbxContent>
                <w:p w:rsidR="004B24B8" w:rsidRDefault="004B24B8" w:rsidP="004B24B8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寫入DTAAH412</w:t>
                  </w:r>
                </w:p>
              </w:txbxContent>
            </v:textbox>
          </v:shape>
        </w:pict>
      </w:r>
      <w:r>
        <w:rPr>
          <w:rFonts w:ascii="細明體" w:eastAsia="細明體" w:hAnsi="細明體"/>
          <w:noProof/>
          <w:kern w:val="2"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28.75pt;margin-top:6.05pt;width:79.25pt;height:44.25pt;z-index:251657728">
            <v:textbox>
              <w:txbxContent>
                <w:p w:rsidR="004B24B8" w:rsidRDefault="004B24B8" w:rsidP="004B24B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進行分類處理</w:t>
                  </w:r>
                </w:p>
              </w:txbxContent>
            </v:textbox>
          </v:shape>
        </w:pict>
      </w:r>
      <w:r>
        <w:rPr>
          <w:rFonts w:ascii="細明體" w:eastAsia="細明體" w:hAnsi="細明體"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6.85pt;margin-top:29.15pt;width:37.1pt;height:.05pt;flip:y;z-index:251656704" o:connectortype="straight">
            <v:stroke endarrow="block"/>
          </v:shape>
        </w:pict>
      </w:r>
      <w:r>
        <w:rPr>
          <w:rFonts w:ascii="細明體" w:eastAsia="細明體" w:hAnsi="細明體"/>
          <w:noProof/>
          <w:kern w:val="2"/>
          <w:lang w:eastAsia="zh-TW"/>
        </w:rPr>
        <w:pict>
          <v:shape id="_x0000_s1026" type="#_x0000_t32" style="position:absolute;margin-left:82pt;margin-top:29.1pt;width:47.95pt;height:0;z-index:251655680" o:connectortype="elbow" adj="-73472,-1,-73472">
            <v:stroke endarrow="block"/>
          </v:shape>
        </w:pict>
      </w:r>
      <w:r>
        <w:rPr>
          <w:rFonts w:ascii="細明體" w:eastAsia="細明體" w:hAnsi="細明體"/>
          <w:noProof/>
          <w:kern w:val="2"/>
          <w:lang w:eastAsia="zh-TW"/>
        </w:rPr>
        <w:pict>
          <v:shape id="_x0000_s1030" type="#_x0000_t109" style="position:absolute;margin-left:3.9pt;margin-top:4.8pt;width:79.25pt;height:44.25pt;z-index:251659776">
            <v:textbox>
              <w:txbxContent>
                <w:p w:rsidR="004B24B8" w:rsidRDefault="004B24B8" w:rsidP="004B24B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取得每日結案件資料</w:t>
                  </w:r>
                </w:p>
              </w:txbxContent>
            </v:textbox>
          </v:shape>
        </w:pict>
      </w:r>
    </w:p>
    <w:p w:rsidR="004B24B8" w:rsidRDefault="004B24B8" w:rsidP="004B24B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4B24B8" w:rsidRDefault="004B24B8" w:rsidP="004B24B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4B24B8" w:rsidRDefault="004B24B8" w:rsidP="004B24B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A7612" w:rsidRPr="009A7612" w:rsidRDefault="009A7612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C7AF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供他單位使用之在職人員檔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DTA0_EMPLOYEE_WORK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理賠案件處理過程批註檔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理賠KPI績效維護檔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D411B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理賠KPI明細檔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理賠KPI每日單位檔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DTAAH41</w:t>
            </w: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9A7612" w:rsidRPr="006C7AF0" w:rsidTr="00D411B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核賠人員等級維護檔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DTAAD020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12" w:rsidRPr="006C7AF0" w:rsidRDefault="009A7612" w:rsidP="009A761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9A7612" w:rsidRDefault="009A7612" w:rsidP="009A76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C7943" w:rsidRPr="0019424B" w:rsidRDefault="0019424B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19424B" w:rsidTr="00D411B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4B" w:rsidRDefault="0019424B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4B" w:rsidRDefault="0019424B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4B" w:rsidRDefault="0019424B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9424B" w:rsidTr="00D411B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4B" w:rsidRDefault="0019424B" w:rsidP="0019424B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4B" w:rsidRDefault="0019424B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4B" w:rsidRDefault="0019424B" w:rsidP="00D411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9424B" w:rsidRDefault="0019424B" w:rsidP="0019424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C7943" w:rsidRDefault="0019424B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5C7943" w:rsidTr="005C794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JOB name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JAAAM</w:t>
            </w:r>
          </w:p>
        </w:tc>
      </w:tr>
      <w:tr w:rsidR="005C7943" w:rsidTr="005C794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程式名稱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AAH4_B00</w:t>
            </w:r>
            <w:r w:rsidR="008016CF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5C7943" w:rsidTr="005C794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C7943" w:rsidTr="005C794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5C7943" w:rsidTr="005C794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H4</w:t>
            </w:r>
          </w:p>
        </w:tc>
      </w:tr>
      <w:tr w:rsidR="005C7943" w:rsidTr="005C794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19424B" w:rsidRDefault="0019424B" w:rsidP="0019424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9424B" w:rsidRPr="0019424B" w:rsidRDefault="0019424B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19424B" w:rsidTr="00D411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9424B" w:rsidTr="00D411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24B" w:rsidRDefault="0019424B" w:rsidP="0019424B">
            <w:pPr>
              <w:numPr>
                <w:ilvl w:val="0"/>
                <w:numId w:val="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24B" w:rsidRDefault="0019424B" w:rsidP="00D411B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9424B" w:rsidRDefault="0019424B" w:rsidP="0019424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C7943" w:rsidRDefault="0019424B" w:rsidP="005C794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5C7943" w:rsidRDefault="005C7943" w:rsidP="005C794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5C7943" w:rsidRDefault="005C7943" w:rsidP="005C79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傳入初始參數：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C7943" w:rsidRDefault="005C7943" w:rsidP="005C79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 xml:space="preserve">END_CASE_DATE = </w:t>
      </w:r>
      <w:r>
        <w:rPr>
          <w:rFonts w:hint="eastAsia"/>
          <w:kern w:val="2"/>
          <w:szCs w:val="24"/>
          <w:lang w:eastAsia="zh-TW"/>
        </w:rPr>
        <w:t>傳入參數</w:t>
      </w:r>
    </w:p>
    <w:p w:rsidR="005C7943" w:rsidRDefault="005C7943" w:rsidP="005C79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kern w:val="2"/>
          <w:szCs w:val="24"/>
          <w:lang w:eastAsia="zh-TW"/>
        </w:rPr>
        <w:t xml:space="preserve"> == NULL</w:t>
      </w:r>
    </w:p>
    <w:p w:rsidR="005C7943" w:rsidRDefault="005C7943" w:rsidP="005C79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END_CASE_DATE = theCathayDate.getShutdownDay()</w:t>
      </w:r>
    </w:p>
    <w:p w:rsidR="005C7943" w:rsidRDefault="005C7943" w:rsidP="005C794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設定單位代號</w:t>
      </w:r>
      <w:r>
        <w:rPr>
          <w:rFonts w:ascii="細明體" w:eastAsia="細明體" w:hAnsi="細明體" w:hint="eastAsia"/>
          <w:lang w:eastAsia="zh-TW"/>
        </w:rPr>
        <w:t>：</w:t>
      </w:r>
    </w:p>
    <w:p w:rsidR="005C7943" w:rsidRDefault="005C7943" w:rsidP="005C79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ARRAY[] </w:t>
      </w:r>
      <w:r>
        <w:rPr>
          <w:rFonts w:ascii="Courier New" w:hAnsi="Courier New" w:cs="Courier New"/>
          <w:color w:val="0000C0"/>
          <w:highlight w:val="yellow"/>
        </w:rPr>
        <w:t>UNIT_NUM</w:t>
      </w:r>
      <w:r>
        <w:rPr>
          <w:rFonts w:ascii="Courier New" w:hAnsi="Courier New" w:cs="Courier New"/>
          <w:color w:val="0000C0"/>
          <w:lang w:eastAsia="zh-TW"/>
        </w:rPr>
        <w:t xml:space="preserve"> = {"3600300", "4200300", "4800300", "5300300", "5300400", "5400300"}</w:t>
      </w:r>
    </w:p>
    <w:p w:rsidR="005C7943" w:rsidRDefault="005C7943" w:rsidP="005C794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kern w:val="2"/>
          <w:szCs w:val="24"/>
          <w:lang w:eastAsia="zh-TW"/>
        </w:rPr>
        <w:t>]</w:t>
      </w:r>
      <w:r>
        <w:rPr>
          <w:rFonts w:ascii="細明體" w:eastAsia="細明體" w:hAnsi="細明體" w:hint="eastAsia"/>
          <w:lang w:eastAsia="zh-TW"/>
        </w:rPr>
        <w:t>：</w:t>
      </w:r>
    </w:p>
    <w:p w:rsidR="005C7943" w:rsidRDefault="005C7943" w:rsidP="005C79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取得各單位之人員：</w:t>
      </w:r>
    </w:p>
    <w:p w:rsidR="005C7943" w:rsidRDefault="005C7943" w:rsidP="005C79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READ</w:t>
      </w:r>
      <w:r w:rsidR="00F03951" w:rsidRPr="00F03951">
        <w:t xml:space="preserve"> </w:t>
      </w:r>
      <w:r w:rsidR="00F03951" w:rsidRPr="00F03951">
        <w:rPr>
          <w:rFonts w:ascii="細明體" w:eastAsia="細明體" w:hAnsi="細明體"/>
          <w:lang w:eastAsia="zh-TW"/>
        </w:rPr>
        <w:t>A.DECD_DIV_VAL FROM DBAA.DTAAH412</w:t>
      </w:r>
      <w:r>
        <w:rPr>
          <w:rFonts w:ascii="細明體" w:eastAsia="細明體" w:hAnsi="細明體" w:hint="eastAsia"/>
          <w:lang w:eastAsia="zh-TW"/>
        </w:rPr>
        <w:t xml:space="preserve"> WHERE </w:t>
      </w:r>
      <w:r w:rsidR="005270A0">
        <w:rPr>
          <w:rFonts w:hint="eastAsia"/>
          <w:kern w:val="2"/>
          <w:szCs w:val="24"/>
          <w:lang w:eastAsia="zh-TW"/>
        </w:rPr>
        <w:t xml:space="preserve">AND </w:t>
      </w:r>
      <w:r w:rsidR="005270A0" w:rsidRPr="000C725F">
        <w:rPr>
          <w:kern w:val="2"/>
          <w:szCs w:val="24"/>
          <w:lang w:eastAsia="zh-TW"/>
        </w:rPr>
        <w:t xml:space="preserve">YEAR(A.CASE_DATE) = </w:t>
      </w:r>
      <w:r w:rsidR="005270A0">
        <w:rPr>
          <w:rFonts w:hint="eastAsia"/>
          <w:kern w:val="2"/>
          <w:szCs w:val="24"/>
          <w:lang w:eastAsia="zh-TW"/>
        </w:rPr>
        <w:t>年</w:t>
      </w:r>
      <w:r w:rsidR="005270A0">
        <w:rPr>
          <w:rFonts w:hint="eastAsia"/>
          <w:kern w:val="2"/>
          <w:szCs w:val="24"/>
          <w:lang w:eastAsia="zh-TW"/>
        </w:rPr>
        <w:t>(</w:t>
      </w:r>
      <w:r w:rsidR="005270A0">
        <w:rPr>
          <w:rFonts w:hint="eastAsia"/>
          <w:kern w:val="2"/>
          <w:szCs w:val="24"/>
          <w:lang w:eastAsia="zh-TW"/>
        </w:rPr>
        <w:t>輸入日期</w:t>
      </w:r>
      <w:r w:rsidR="005270A0">
        <w:rPr>
          <w:rFonts w:hint="eastAsia"/>
          <w:kern w:val="2"/>
          <w:szCs w:val="24"/>
          <w:lang w:eastAsia="zh-TW"/>
        </w:rPr>
        <w:t>)</w:t>
      </w:r>
      <w:r w:rsidR="005270A0" w:rsidRPr="000C725F">
        <w:rPr>
          <w:kern w:val="2"/>
          <w:szCs w:val="24"/>
          <w:lang w:eastAsia="zh-TW"/>
        </w:rPr>
        <w:t xml:space="preserve"> AND MONTH(A.CASE_DATE) =</w:t>
      </w:r>
      <w:r w:rsidR="005270A0">
        <w:rPr>
          <w:rFonts w:hint="eastAsia"/>
          <w:kern w:val="2"/>
          <w:szCs w:val="24"/>
          <w:lang w:eastAsia="zh-TW"/>
        </w:rPr>
        <w:t>月</w:t>
      </w:r>
      <w:r w:rsidR="005270A0">
        <w:rPr>
          <w:rFonts w:hint="eastAsia"/>
          <w:kern w:val="2"/>
          <w:szCs w:val="24"/>
          <w:lang w:eastAsia="zh-TW"/>
        </w:rPr>
        <w:t>(</w:t>
      </w:r>
      <w:r w:rsidR="005270A0">
        <w:rPr>
          <w:rFonts w:hint="eastAsia"/>
          <w:kern w:val="2"/>
          <w:szCs w:val="24"/>
          <w:lang w:eastAsia="zh-TW"/>
        </w:rPr>
        <w:t>輸入日期</w:t>
      </w:r>
      <w:r w:rsidR="005270A0">
        <w:rPr>
          <w:rFonts w:hint="eastAsia"/>
          <w:kern w:val="2"/>
          <w:szCs w:val="24"/>
          <w:lang w:eastAsia="zh-TW"/>
        </w:rPr>
        <w:t>)</w:t>
      </w:r>
      <w:r w:rsidR="00365EA1" w:rsidRPr="00365EA1">
        <w:rPr>
          <w:rFonts w:ascii="細明體" w:eastAsia="細明體" w:hAnsi="細明體" w:hint="eastAsia"/>
          <w:lang w:eastAsia="zh-TW"/>
        </w:rPr>
        <w:t xml:space="preserve"> </w:t>
      </w:r>
      <w:r w:rsidR="00365EA1">
        <w:rPr>
          <w:rFonts w:ascii="細明體" w:eastAsia="細明體" w:hAnsi="細明體" w:hint="eastAsia"/>
          <w:lang w:eastAsia="zh-TW"/>
        </w:rPr>
        <w:t xml:space="preserve"> AND </w:t>
      </w:r>
      <w:r>
        <w:rPr>
          <w:rFonts w:ascii="細明體" w:eastAsia="細明體" w:hAnsi="細明體" w:hint="eastAsia"/>
          <w:lang w:eastAsia="zh-TW"/>
        </w:rPr>
        <w:t xml:space="preserve">A.DIV_NO = 陣列[單位代號] AND B.INSN_KPI = 'Y' </w:t>
      </w:r>
      <w:r w:rsidR="00365EA1">
        <w:rPr>
          <w:rFonts w:ascii="細明體" w:eastAsia="細明體" w:hAnsi="細明體" w:hint="eastAsia"/>
          <w:lang w:eastAsia="zh-TW"/>
        </w:rPr>
        <w:t xml:space="preserve">AND </w:t>
      </w:r>
      <w:r w:rsidR="00365EA1" w:rsidRPr="00365EA1">
        <w:rPr>
          <w:rFonts w:ascii="細明體" w:eastAsia="細明體" w:hAnsi="細明體"/>
          <w:lang w:eastAsia="zh-TW"/>
        </w:rPr>
        <w:t>IS_ACC = '0'</w:t>
      </w:r>
    </w:p>
    <w:p w:rsidR="005C7943" w:rsidRDefault="005C7943" w:rsidP="005C79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</w:t>
      </w:r>
    </w:p>
    <w:p w:rsidR="005C7943" w:rsidRDefault="005C7943" w:rsidP="005C79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F03951">
        <w:rPr>
          <w:rFonts w:ascii="細明體" w:eastAsia="細明體" w:hAnsi="細明體" w:hint="eastAsia"/>
          <w:lang w:eastAsia="zh-TW"/>
        </w:rPr>
        <w:t>一筆</w:t>
      </w:r>
      <w:r>
        <w:rPr>
          <w:rFonts w:ascii="細明體" w:eastAsia="細明體" w:hAnsi="細明體" w:hint="eastAsia"/>
          <w:lang w:eastAsia="zh-TW"/>
        </w:rPr>
        <w:t>mList</w:t>
      </w:r>
    </w:p>
    <w:p w:rsidR="005C7943" w:rsidRDefault="00F03951" w:rsidP="005C794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03951">
        <w:rPr>
          <w:rFonts w:ascii="細明體" w:eastAsia="細明體" w:hAnsi="細明體" w:hint="eastAsia"/>
          <w:lang w:eastAsia="zh-TW"/>
        </w:rPr>
        <w:t>核賠單位標準值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5C7943">
        <w:rPr>
          <w:rFonts w:ascii="細明體" w:eastAsia="細明體" w:hAnsi="細明體" w:hint="eastAsia"/>
          <w:lang w:eastAsia="zh-TW"/>
        </w:rPr>
        <w:t xml:space="preserve">= </w:t>
      </w:r>
      <w:r w:rsidRPr="00F03951">
        <w:rPr>
          <w:rFonts w:ascii="細明體" w:eastAsia="細明體" w:hAnsi="細明體"/>
          <w:lang w:eastAsia="zh-TW"/>
        </w:rPr>
        <w:t>A.DECD_DIV_</w:t>
      </w:r>
    </w:p>
    <w:p w:rsidR="00F03951" w:rsidRPr="00EF6856" w:rsidRDefault="00F03951" w:rsidP="00F0395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>
        <w:rPr>
          <w:rFonts w:ascii="細明體" w:eastAsia="細明體" w:hAnsi="細明體" w:hint="eastAsia"/>
          <w:lang w:eastAsia="zh-TW"/>
        </w:rPr>
        <w:t>每一個單位取得其KPI統計資料:</w:t>
      </w:r>
    </w:p>
    <w:p w:rsidR="00EF6856" w:rsidRPr="00EF6856" w:rsidRDefault="00EF6856" w:rsidP="00EF6856">
      <w:pPr>
        <w:pStyle w:val="Tabletext"/>
        <w:keepLines w:val="0"/>
        <w:numPr>
          <w:ilvl w:val="4"/>
          <w:numId w:val="1"/>
        </w:numPr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WITH TA AS(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SELECT A.DECD_DIV_NAME FROM DBAA.DTAAH412 A WHERE YEAR(A.CASE_DATE) =</w:t>
      </w:r>
      <w:r w:rsidR="0053143F">
        <w:rPr>
          <w:rFonts w:hint="eastAsia"/>
          <w:kern w:val="2"/>
          <w:szCs w:val="24"/>
          <w:lang w:eastAsia="zh-TW"/>
        </w:rPr>
        <w:t>年</w:t>
      </w:r>
      <w:r w:rsidR="0053143F">
        <w:rPr>
          <w:rFonts w:hint="eastAsia"/>
          <w:kern w:val="2"/>
          <w:szCs w:val="24"/>
          <w:lang w:eastAsia="zh-TW"/>
        </w:rPr>
        <w:t>(</w:t>
      </w:r>
      <w:r w:rsidR="0053143F">
        <w:rPr>
          <w:rFonts w:hint="eastAsia"/>
          <w:kern w:val="2"/>
          <w:szCs w:val="24"/>
          <w:lang w:eastAsia="zh-TW"/>
        </w:rPr>
        <w:t>輸入日期</w:t>
      </w:r>
      <w:r w:rsidR="0053143F">
        <w:rPr>
          <w:rFonts w:hint="eastAsia"/>
          <w:kern w:val="2"/>
          <w:szCs w:val="24"/>
          <w:lang w:eastAsia="zh-TW"/>
        </w:rPr>
        <w:t>)</w:t>
      </w:r>
      <w:r w:rsidRPr="00EF6856">
        <w:rPr>
          <w:kern w:val="2"/>
          <w:szCs w:val="24"/>
          <w:lang w:eastAsia="zh-TW"/>
        </w:rPr>
        <w:t xml:space="preserve"> AND MONTH(A.CASE_DATE) =</w:t>
      </w:r>
      <w:r w:rsidR="0053143F">
        <w:rPr>
          <w:rFonts w:hint="eastAsia"/>
          <w:kern w:val="2"/>
          <w:szCs w:val="24"/>
          <w:lang w:eastAsia="zh-TW"/>
        </w:rPr>
        <w:t>月</w:t>
      </w:r>
      <w:r w:rsidR="0053143F">
        <w:rPr>
          <w:rFonts w:hint="eastAsia"/>
          <w:kern w:val="2"/>
          <w:szCs w:val="24"/>
          <w:lang w:eastAsia="zh-TW"/>
        </w:rPr>
        <w:t>(</w:t>
      </w:r>
      <w:r w:rsidR="0053143F">
        <w:rPr>
          <w:rFonts w:hint="eastAsia"/>
          <w:kern w:val="2"/>
          <w:szCs w:val="24"/>
          <w:lang w:eastAsia="zh-TW"/>
        </w:rPr>
        <w:t>輸入日期</w:t>
      </w:r>
      <w:r w:rsidR="0053143F">
        <w:rPr>
          <w:rFonts w:hint="eastAsia"/>
          <w:kern w:val="2"/>
          <w:szCs w:val="24"/>
          <w:lang w:eastAsia="zh-TW"/>
        </w:rPr>
        <w:t xml:space="preserve">) </w:t>
      </w:r>
      <w:r w:rsidRPr="00EF6856">
        <w:rPr>
          <w:kern w:val="2"/>
          <w:szCs w:val="24"/>
          <w:lang w:eastAsia="zh-TW"/>
        </w:rPr>
        <w:t>AND A.DECD_DIV =</w:t>
      </w:r>
      <w:r w:rsidR="0053143F">
        <w:rPr>
          <w:rFonts w:ascii="細明體" w:eastAsia="細明體" w:hAnsi="細明體" w:hint="eastAsia"/>
          <w:lang w:eastAsia="zh-TW"/>
        </w:rPr>
        <w:t>陣列[單位代號]</w:t>
      </w:r>
      <w:r w:rsidRPr="00EF6856">
        <w:rPr>
          <w:kern w:val="2"/>
          <w:szCs w:val="24"/>
          <w:lang w:eastAsia="zh-TW"/>
        </w:rPr>
        <w:t xml:space="preserve"> AND IS_ACC = '0' ORDER BY A.CASE_DATE DESC FETCH FIRST 1 ROWS ONLY 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),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TB AS(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 xml:space="preserve">SELECT SUM(A_LEV_UND) A_LEV_UND, SUM(A_LEV_REV) A_LEV_REV, SUM(B_LEV_UND) B_LEV_UND, SUM(B_LEV_REV) B_LEV_REV, SUM(C_LEV_UND) C_LEV_UND, SUM(C_LEV_REV) C_LEV_REV, SUM(D_LEV_UND) D_LEV_UND, </w:t>
      </w:r>
      <w:r w:rsidRPr="00EF6856">
        <w:rPr>
          <w:kern w:val="2"/>
          <w:szCs w:val="24"/>
          <w:lang w:eastAsia="zh-TW"/>
        </w:rPr>
        <w:lastRenderedPageBreak/>
        <w:t xml:space="preserve">SUM(D_LEV_REV) D_LEV_REV, 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SUM(E_LEV_UND) E_LEV_UND, SUM(E_LEV_REV) E_LEV_REV, SUM(F_LEV_UND) F_LEV_UND, SUM(F_LEV_REV) F_LEV_REV</w:t>
      </w:r>
      <w:r w:rsidR="001870EC" w:rsidRPr="00EF6856">
        <w:rPr>
          <w:kern w:val="2"/>
          <w:szCs w:val="24"/>
          <w:lang w:eastAsia="zh-TW"/>
        </w:rPr>
        <w:t>, SUM(</w:t>
      </w:r>
      <w:r w:rsidR="001870EC">
        <w:rPr>
          <w:rFonts w:hint="eastAsia"/>
          <w:kern w:val="2"/>
          <w:szCs w:val="24"/>
          <w:lang w:eastAsia="zh-TW"/>
        </w:rPr>
        <w:t>H</w:t>
      </w:r>
      <w:r w:rsidR="001870EC" w:rsidRPr="00EF6856">
        <w:rPr>
          <w:kern w:val="2"/>
          <w:szCs w:val="24"/>
          <w:lang w:eastAsia="zh-TW"/>
        </w:rPr>
        <w:t xml:space="preserve">_LEV_UND) </w:t>
      </w:r>
      <w:r w:rsidR="001870EC">
        <w:rPr>
          <w:rFonts w:hint="eastAsia"/>
          <w:kern w:val="2"/>
          <w:szCs w:val="24"/>
          <w:lang w:eastAsia="zh-TW"/>
        </w:rPr>
        <w:t>H</w:t>
      </w:r>
      <w:r w:rsidR="001870EC" w:rsidRPr="00EF6856">
        <w:rPr>
          <w:kern w:val="2"/>
          <w:szCs w:val="24"/>
          <w:lang w:eastAsia="zh-TW"/>
        </w:rPr>
        <w:t>_LEV_UND, SUM(</w:t>
      </w:r>
      <w:r w:rsidR="001870EC">
        <w:rPr>
          <w:rFonts w:hint="eastAsia"/>
          <w:kern w:val="2"/>
          <w:szCs w:val="24"/>
          <w:lang w:eastAsia="zh-TW"/>
        </w:rPr>
        <w:t>H</w:t>
      </w:r>
      <w:r w:rsidR="001870EC" w:rsidRPr="00EF6856">
        <w:rPr>
          <w:kern w:val="2"/>
          <w:szCs w:val="24"/>
          <w:lang w:eastAsia="zh-TW"/>
        </w:rPr>
        <w:t xml:space="preserve">_LEV_REV) </w:t>
      </w:r>
      <w:r w:rsidR="001870EC">
        <w:rPr>
          <w:rFonts w:hint="eastAsia"/>
          <w:kern w:val="2"/>
          <w:szCs w:val="24"/>
          <w:lang w:eastAsia="zh-TW"/>
        </w:rPr>
        <w:t>H</w:t>
      </w:r>
      <w:r w:rsidR="001870EC" w:rsidRPr="00EF6856">
        <w:rPr>
          <w:kern w:val="2"/>
          <w:szCs w:val="24"/>
          <w:lang w:eastAsia="zh-TW"/>
        </w:rPr>
        <w:t>_LEV_REV</w:t>
      </w:r>
      <w:r w:rsidRPr="00EF6856">
        <w:rPr>
          <w:kern w:val="2"/>
          <w:szCs w:val="24"/>
          <w:lang w:eastAsia="zh-TW"/>
        </w:rPr>
        <w:t xml:space="preserve">, SUM(TOT_UND_NUM) TOT_UND_NUM, SUM(TOT_REV_NUM) TOT_REV_NUM, SUM(TOT_WEG) TOT_WEG, AVG(KPI_AVG) KPI_AVG, AVG(KPI_PERC) KPI_PERC, AVG(DAY_PESN_NUM) DAY_PESN_NUM, AVG(DEP_PESN_NUM) DEP_PESN_NUM, AVG(SHU_PESN_NUM) SHU_PESN_NUM, SUM(WORK_DAY) WORK_DAY 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FROM DBAA.DTAAH412 A WHERE YEAR(A.CASE_DATE) =</w:t>
      </w:r>
      <w:r w:rsidR="0053143F">
        <w:rPr>
          <w:rFonts w:hint="eastAsia"/>
          <w:kern w:val="2"/>
          <w:szCs w:val="24"/>
          <w:lang w:eastAsia="zh-TW"/>
        </w:rPr>
        <w:t>年</w:t>
      </w:r>
      <w:r w:rsidR="0053143F">
        <w:rPr>
          <w:rFonts w:hint="eastAsia"/>
          <w:kern w:val="2"/>
          <w:szCs w:val="24"/>
          <w:lang w:eastAsia="zh-TW"/>
        </w:rPr>
        <w:t>(</w:t>
      </w:r>
      <w:r w:rsidR="0053143F">
        <w:rPr>
          <w:rFonts w:hint="eastAsia"/>
          <w:kern w:val="2"/>
          <w:szCs w:val="24"/>
          <w:lang w:eastAsia="zh-TW"/>
        </w:rPr>
        <w:t>輸入日期</w:t>
      </w:r>
      <w:r w:rsidR="0053143F">
        <w:rPr>
          <w:rFonts w:hint="eastAsia"/>
          <w:kern w:val="2"/>
          <w:szCs w:val="24"/>
          <w:lang w:eastAsia="zh-TW"/>
        </w:rPr>
        <w:t>)</w:t>
      </w:r>
      <w:r w:rsidR="0053143F" w:rsidRPr="00EF6856">
        <w:rPr>
          <w:kern w:val="2"/>
          <w:szCs w:val="24"/>
          <w:lang w:eastAsia="zh-TW"/>
        </w:rPr>
        <w:t xml:space="preserve"> </w:t>
      </w:r>
      <w:r w:rsidRPr="00EF6856">
        <w:rPr>
          <w:kern w:val="2"/>
          <w:szCs w:val="24"/>
          <w:lang w:eastAsia="zh-TW"/>
        </w:rPr>
        <w:t>AND MONTH(A.CASE_DATE) =</w:t>
      </w:r>
      <w:r w:rsidR="0053143F">
        <w:rPr>
          <w:rFonts w:hint="eastAsia"/>
          <w:kern w:val="2"/>
          <w:szCs w:val="24"/>
          <w:lang w:eastAsia="zh-TW"/>
        </w:rPr>
        <w:t>月</w:t>
      </w:r>
      <w:r w:rsidR="0053143F">
        <w:rPr>
          <w:rFonts w:hint="eastAsia"/>
          <w:kern w:val="2"/>
          <w:szCs w:val="24"/>
          <w:lang w:eastAsia="zh-TW"/>
        </w:rPr>
        <w:t>(</w:t>
      </w:r>
      <w:r w:rsidR="0053143F">
        <w:rPr>
          <w:rFonts w:hint="eastAsia"/>
          <w:kern w:val="2"/>
          <w:szCs w:val="24"/>
          <w:lang w:eastAsia="zh-TW"/>
        </w:rPr>
        <w:t>輸入日期</w:t>
      </w:r>
      <w:r w:rsidR="0053143F">
        <w:rPr>
          <w:rFonts w:hint="eastAsia"/>
          <w:kern w:val="2"/>
          <w:szCs w:val="24"/>
          <w:lang w:eastAsia="zh-TW"/>
        </w:rPr>
        <w:t xml:space="preserve">) </w:t>
      </w:r>
      <w:r w:rsidRPr="00EF6856">
        <w:rPr>
          <w:kern w:val="2"/>
          <w:szCs w:val="24"/>
          <w:lang w:eastAsia="zh-TW"/>
        </w:rPr>
        <w:t>AND A.DECD_DIV =</w:t>
      </w:r>
      <w:r w:rsidR="0053143F">
        <w:rPr>
          <w:rFonts w:ascii="細明體" w:eastAsia="細明體" w:hAnsi="細明體" w:hint="eastAsia"/>
          <w:lang w:eastAsia="zh-TW"/>
        </w:rPr>
        <w:t>陣列[單位代號]</w:t>
      </w:r>
      <w:r w:rsidRPr="00EF6856">
        <w:rPr>
          <w:kern w:val="2"/>
          <w:szCs w:val="24"/>
          <w:lang w:eastAsia="zh-TW"/>
        </w:rPr>
        <w:t xml:space="preserve">AND IS_ACC = '0' </w:t>
      </w:r>
    </w:p>
    <w:p w:rsidR="00EF6856" w:rsidRPr="00EF6856" w:rsidRDefault="00EF6856" w:rsidP="0053143F">
      <w:pPr>
        <w:pStyle w:val="Tabletext"/>
        <w:keepLines w:val="0"/>
        <w:ind w:left="1985"/>
        <w:rPr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)</w:t>
      </w:r>
    </w:p>
    <w:p w:rsidR="00EF6856" w:rsidRPr="005C3E3B" w:rsidRDefault="00EF6856" w:rsidP="0053143F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  <w:r w:rsidRPr="00EF6856">
        <w:rPr>
          <w:kern w:val="2"/>
          <w:szCs w:val="24"/>
          <w:lang w:eastAsia="zh-TW"/>
        </w:rPr>
        <w:t>SELECT TA.*, TB.* FROM TA,TB WITH UR</w:t>
      </w:r>
      <w:r w:rsidR="00853EE7">
        <w:rPr>
          <w:rFonts w:hint="eastAsia"/>
          <w:kern w:val="2"/>
          <w:szCs w:val="24"/>
          <w:lang w:eastAsia="zh-TW"/>
        </w:rPr>
        <w:br/>
      </w:r>
      <w:r w:rsidR="00853EE7">
        <w:rPr>
          <w:rFonts w:ascii="細明體" w:eastAsia="細明體" w:hAnsi="細明體" w:hint="eastAsia"/>
          <w:lang w:eastAsia="zh-TW"/>
        </w:rPr>
        <w:t>將讀取結果紀錄於mList2</w:t>
      </w:r>
    </w:p>
    <w:p w:rsidR="005C7943" w:rsidRDefault="00853EE7" w:rsidP="00853EE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逐筆讀取mList2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核賠單位標準值</w:t>
      </w:r>
      <w:r>
        <w:rPr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mList2.get(“DECD_DIV_VALUE”)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540DB5">
        <w:rPr>
          <w:rFonts w:ascii="細明體" w:eastAsia="細明體" w:hAnsi="細明體"/>
          <w:lang w:eastAsia="zh-TW"/>
        </w:rPr>
        <w:t>A_LEV_UND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540DB5">
        <w:rPr>
          <w:rFonts w:ascii="細明體" w:eastAsia="細明體" w:hAnsi="細明體"/>
          <w:lang w:eastAsia="zh-TW"/>
        </w:rPr>
        <w:t>A_LEV_REV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B = </w:t>
      </w:r>
      <w:r>
        <w:rPr>
          <w:rFonts w:ascii="細明體" w:eastAsia="細明體" w:hAnsi="細明體" w:hint="eastAsia"/>
          <w:lang w:eastAsia="zh-TW"/>
        </w:rPr>
        <w:t>mList2.get(“B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B = </w:t>
      </w:r>
      <w:r>
        <w:rPr>
          <w:rFonts w:ascii="細明體" w:eastAsia="細明體" w:hAnsi="細明體" w:hint="eastAsia"/>
          <w:lang w:eastAsia="zh-TW"/>
        </w:rPr>
        <w:t>mList2.get(“B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C = </w:t>
      </w:r>
      <w:r>
        <w:rPr>
          <w:rFonts w:ascii="細明體" w:eastAsia="細明體" w:hAnsi="細明體" w:hint="eastAsia"/>
          <w:lang w:eastAsia="zh-TW"/>
        </w:rPr>
        <w:t>mList2.get(“C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C = </w:t>
      </w:r>
      <w:r>
        <w:rPr>
          <w:rFonts w:ascii="細明體" w:eastAsia="細明體" w:hAnsi="細明體" w:hint="eastAsia"/>
          <w:lang w:eastAsia="zh-TW"/>
        </w:rPr>
        <w:t>mList2.get(“C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D = </w:t>
      </w:r>
      <w:r>
        <w:rPr>
          <w:rFonts w:ascii="細明體" w:eastAsia="細明體" w:hAnsi="細明體" w:hint="eastAsia"/>
          <w:lang w:eastAsia="zh-TW"/>
        </w:rPr>
        <w:t>mList2.get(“D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D = </w:t>
      </w:r>
      <w:r>
        <w:rPr>
          <w:rFonts w:ascii="細明體" w:eastAsia="細明體" w:hAnsi="細明體" w:hint="eastAsia"/>
          <w:lang w:eastAsia="zh-TW"/>
        </w:rPr>
        <w:t>mList2.get(“D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E = </w:t>
      </w:r>
      <w:r>
        <w:rPr>
          <w:rFonts w:ascii="細明體" w:eastAsia="細明體" w:hAnsi="細明體" w:hint="eastAsia"/>
          <w:lang w:eastAsia="zh-TW"/>
        </w:rPr>
        <w:t>mList2.get(“E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E = </w:t>
      </w:r>
      <w:r>
        <w:rPr>
          <w:rFonts w:ascii="細明體" w:eastAsia="細明體" w:hAnsi="細明體" w:hint="eastAsia"/>
          <w:lang w:eastAsia="zh-TW"/>
        </w:rPr>
        <w:t>mList2.get(“E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F = </w:t>
      </w:r>
      <w:r>
        <w:rPr>
          <w:rFonts w:ascii="細明體" w:eastAsia="細明體" w:hAnsi="細明體" w:hint="eastAsia"/>
          <w:lang w:eastAsia="zh-TW"/>
        </w:rPr>
        <w:t>mList2.get(“F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F = </w:t>
      </w:r>
      <w:r>
        <w:rPr>
          <w:rFonts w:ascii="細明體" w:eastAsia="細明體" w:hAnsi="細明體" w:hint="eastAsia"/>
          <w:lang w:eastAsia="zh-TW"/>
        </w:rPr>
        <w:t>mList2.get(“F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540DB5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總承辦件數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FE0859">
        <w:rPr>
          <w:rFonts w:ascii="細明體" w:eastAsia="細明體" w:hAnsi="細明體"/>
          <w:lang w:eastAsia="zh-TW"/>
        </w:rPr>
        <w:t>TOT_UND_NUM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FE0859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總覆核件數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FE0859">
        <w:rPr>
          <w:rFonts w:ascii="細明體" w:eastAsia="細明體" w:hAnsi="細明體"/>
          <w:lang w:eastAsia="zh-TW"/>
        </w:rPr>
        <w:t>TOT_REV_NUM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總權重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FE0859">
        <w:rPr>
          <w:rFonts w:ascii="細明體" w:eastAsia="細明體" w:hAnsi="細明體"/>
          <w:lang w:eastAsia="zh-TW"/>
        </w:rPr>
        <w:t>TOT_WEG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722403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每人平均</w:t>
      </w: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22403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mList2.get(“</w:t>
      </w:r>
      <w:r w:rsidRPr="00853EE7">
        <w:rPr>
          <w:rFonts w:ascii="細明體" w:eastAsia="細明體" w:hAnsi="細明體"/>
          <w:lang w:eastAsia="zh-TW"/>
        </w:rPr>
        <w:t>KPI_AVG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達成率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22403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mList2.get(“</w:t>
      </w:r>
      <w:r w:rsidRPr="00722403">
        <w:rPr>
          <w:rFonts w:ascii="細明體" w:eastAsia="細明體" w:hAnsi="細明體"/>
          <w:lang w:eastAsia="zh-TW"/>
        </w:rPr>
        <w:t>KPI_PERC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EE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853EE7">
        <w:rPr>
          <w:rFonts w:ascii="細明體" w:eastAsia="細明體" w:hAnsi="細明體"/>
          <w:lang w:eastAsia="zh-TW"/>
        </w:rPr>
        <w:t>DAY_PESN_NUM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EE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Fonts w:ascii="細明體" w:eastAsia="細明體" w:hAnsi="細明體" w:hint="eastAsia"/>
          <w:lang w:eastAsia="zh-TW"/>
        </w:rPr>
        <w:t>mList2.get(“</w:t>
      </w:r>
      <w:r w:rsidRPr="00853EE7">
        <w:rPr>
          <w:rFonts w:ascii="細明體" w:eastAsia="細明體" w:hAnsi="細明體"/>
          <w:lang w:eastAsia="zh-TW"/>
        </w:rPr>
        <w:t>DEP_PESN_NUM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Pr="00722403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EE7">
        <w:rPr>
          <w:rFonts w:hint="eastAsia"/>
          <w:kern w:val="2"/>
          <w:szCs w:val="24"/>
          <w:lang w:eastAsia="zh-TW"/>
        </w:rPr>
        <w:t>單位應有人數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Fonts w:ascii="細明體" w:eastAsia="細明體" w:hAnsi="細明體" w:hint="eastAsia"/>
          <w:lang w:eastAsia="zh-TW"/>
        </w:rPr>
        <w:t>mList2.get(“</w:t>
      </w:r>
      <w:r>
        <w:rPr>
          <w:rFonts w:ascii="細明體" w:eastAsia="細明體" w:hAnsi="細明體"/>
          <w:lang w:eastAsia="zh-TW"/>
        </w:rPr>
        <w:t>SHU_PESN_NUM</w:t>
      </w:r>
      <w:r>
        <w:rPr>
          <w:rFonts w:ascii="細明體" w:eastAsia="細明體" w:hAnsi="細明體" w:hint="eastAsia"/>
          <w:lang w:eastAsia="zh-TW"/>
        </w:rPr>
        <w:t>”)</w:t>
      </w:r>
    </w:p>
    <w:p w:rsidR="00853EE7" w:rsidRDefault="00853EE7" w:rsidP="00853EE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工作天數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Fonts w:ascii="細明體" w:eastAsia="細明體" w:hAnsi="細明體" w:hint="eastAsia"/>
          <w:lang w:eastAsia="zh-TW"/>
        </w:rPr>
        <w:t>mList2.get(“</w:t>
      </w:r>
      <w:r w:rsidRPr="00722403">
        <w:rPr>
          <w:rFonts w:ascii="細明體" w:eastAsia="細明體" w:hAnsi="細明體"/>
          <w:lang w:eastAsia="zh-TW"/>
        </w:rPr>
        <w:t>WORK_DAY</w:t>
      </w:r>
      <w:r>
        <w:rPr>
          <w:rFonts w:ascii="細明體" w:eastAsia="細明體" w:hAnsi="細明體" w:hint="eastAsia"/>
          <w:lang w:eastAsia="zh-TW"/>
        </w:rPr>
        <w:t>”)</w:t>
      </w:r>
    </w:p>
    <w:p w:rsidR="005C7943" w:rsidRDefault="005C7943" w:rsidP="005C794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="00F96772">
        <w:rPr>
          <w:rFonts w:ascii="細明體" w:eastAsia="細明體" w:hAnsi="細明體" w:hint="eastAsia"/>
          <w:kern w:val="2"/>
          <w:lang w:eastAsia="zh-TW"/>
        </w:rPr>
        <w:t>DTAAH412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6948"/>
      </w:tblGrid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欄位如下：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輸入參數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7" w:history="1">
              <w:r>
                <w:rPr>
                  <w:rStyle w:val="style3r1"/>
                  <w:rFonts w:hint="eastAsia"/>
                  <w:u w:val="single"/>
                </w:rPr>
                <w:t>是否為當月累計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陣列</w:t>
            </w:r>
            <w:r>
              <w:rPr>
                <w:kern w:val="2"/>
                <w:szCs w:val="24"/>
                <w:lang w:eastAsia="zh-TW"/>
              </w:rPr>
              <w:t>[</w:t>
            </w:r>
            <w:r>
              <w:rPr>
                <w:rFonts w:hint="eastAsia"/>
                <w:kern w:val="2"/>
                <w:szCs w:val="24"/>
                <w:lang w:eastAsia="zh-TW"/>
              </w:rPr>
              <w:t>單位代號</w:t>
            </w:r>
            <w:r>
              <w:rPr>
                <w:kern w:val="2"/>
                <w:szCs w:val="24"/>
                <w:lang w:eastAsia="zh-TW"/>
              </w:rPr>
              <w:t>]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核賠單位名稱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DivData().getUnit4ShortName(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  <w:r>
              <w:rPr>
                <w:color w:val="000000"/>
                <w:kern w:val="2"/>
                <w:szCs w:val="24"/>
                <w:lang w:eastAsia="zh-TW"/>
              </w:rPr>
              <w:t>)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A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A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B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B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C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C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D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D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E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E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F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F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F36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承辦總件數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總承辦件數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覆核總件數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總覆核件數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總權重數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總權重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8" w:history="1">
              <w:r>
                <w:rPr>
                  <w:rStyle w:val="style31"/>
                  <w:rFonts w:hint="eastAsia"/>
                </w:rPr>
                <w:t>平均每人</w:t>
              </w:r>
              <w:r>
                <w:rPr>
                  <w:rStyle w:val="style31"/>
                </w:rPr>
                <w:t>KPI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平均每人</w:t>
            </w:r>
            <w:r>
              <w:rPr>
                <w:kern w:val="2"/>
                <w:szCs w:val="24"/>
                <w:lang w:eastAsia="zh-TW"/>
              </w:rPr>
              <w:t>KPI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達成率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kern w:val="2"/>
                <w:szCs w:val="24"/>
                <w:lang w:eastAsia="zh-TW"/>
              </w:rPr>
              <w:t>達成率</w:t>
            </w:r>
            <w:r>
              <w:rPr>
                <w:kern w:val="2"/>
                <w:szCs w:val="24"/>
                <w:lang w:eastAsia="zh-TW"/>
              </w:rPr>
              <w:t>%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9" w:history="1">
              <w:r>
                <w:rPr>
                  <w:rStyle w:val="style31"/>
                  <w:rFonts w:hint="eastAsia"/>
                </w:rPr>
                <w:t>單位每日出勤人數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單位每日出勤人數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10" w:history="1">
              <w:r>
                <w:rPr>
                  <w:rStyle w:val="style31"/>
                  <w:rFonts w:hint="eastAsia"/>
                </w:rPr>
                <w:t>單位現有人數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單位現有人數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11" w:history="1">
              <w:r>
                <w:rPr>
                  <w:rStyle w:val="style31"/>
                  <w:rFonts w:hint="eastAsia"/>
                </w:rPr>
                <w:t>單位應有人數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單位應有人數</w:t>
            </w:r>
          </w:p>
        </w:tc>
      </w:tr>
      <w:tr w:rsidR="005C7943" w:rsidTr="005C7943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12" w:history="1">
              <w:r>
                <w:rPr>
                  <w:rStyle w:val="style31"/>
                  <w:rFonts w:hint="eastAsia"/>
                </w:rPr>
                <w:t>每月累計工作天數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8F426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WORK_DAY</w:t>
            </w:r>
          </w:p>
        </w:tc>
      </w:tr>
    </w:tbl>
    <w:p w:rsidR="005C7943" w:rsidRDefault="005C7943" w:rsidP="005C7943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t xml:space="preserve">   4.   </w:t>
      </w:r>
      <w:r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>
        <w:rPr>
          <w:color w:val="000000"/>
          <w:kern w:val="2"/>
          <w:szCs w:val="24"/>
          <w:lang w:eastAsia="zh-TW"/>
        </w:rPr>
        <w:t>CountManager.java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5C7943" w:rsidTr="005C794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5C7943" w:rsidTr="005C794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</w:tr>
      <w:tr w:rsidR="005C7943" w:rsidTr="005C794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成功件數</w:t>
            </w:r>
          </w:p>
        </w:tc>
      </w:tr>
      <w:tr w:rsidR="005C7943" w:rsidTr="005C794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5C7943" w:rsidRDefault="005C7943" w:rsidP="005C7943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</w:p>
    <w:p w:rsidR="005C7943" w:rsidRDefault="005C7943" w:rsidP="005C794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>
        <w:rPr>
          <w:rFonts w:hint="eastAsia"/>
          <w:color w:val="000000"/>
          <w:kern w:val="2"/>
          <w:szCs w:val="24"/>
          <w:lang w:eastAsia="zh-TW"/>
        </w:rPr>
        <w:t>異常訊息記錄模組</w:t>
      </w:r>
      <w:r>
        <w:rPr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5C7943" w:rsidTr="005C794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5C7943" w:rsidTr="005C794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理賠KPI明細檔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新增錯誤</w:t>
            </w:r>
          </w:p>
          <w:p w:rsidR="005C7943" w:rsidRDefault="005C79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napToGrid w:val="0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摘要：受理編號：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snapToGrid w:val="0"/>
                <w:color w:val="000000"/>
              </w:rPr>
              <w:t>APLY_NO</w:t>
            </w:r>
          </w:p>
          <w:p w:rsidR="005C7943" w:rsidRDefault="005C794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5C7943" w:rsidRDefault="005C7943" w:rsidP="005C7943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5C7943" w:rsidRDefault="005C7943" w:rsidP="005C794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p w:rsidR="005C7943" w:rsidRDefault="005C7943" w:rsidP="005C7943">
      <w:pPr>
        <w:rPr>
          <w:rFonts w:hint="eastAsia"/>
        </w:rPr>
      </w:pPr>
    </w:p>
    <w:p w:rsidR="00712AFF" w:rsidRPr="005C7943" w:rsidRDefault="00712AFF" w:rsidP="005C7943"/>
    <w:sectPr w:rsidR="00712AFF" w:rsidRPr="005C7943" w:rsidSect="00D8641D">
      <w:headerReference w:type="default" r:id="rId13"/>
      <w:footerReference w:type="default" r:id="rId14"/>
      <w:pgSz w:w="11906" w:h="16838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1B0" w:rsidRDefault="00D411B0" w:rsidP="007A15FE">
      <w:r>
        <w:separator/>
      </w:r>
    </w:p>
  </w:endnote>
  <w:endnote w:type="continuationSeparator" w:id="0">
    <w:p w:rsidR="00D411B0" w:rsidRDefault="00D411B0" w:rsidP="007A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1D" w:rsidRPr="00D8641D" w:rsidRDefault="00D8641D" w:rsidP="00D8641D">
    <w:pPr>
      <w:pStyle w:val="a3"/>
      <w:jc w:val="right"/>
    </w:pPr>
    <w:r>
      <w:rPr>
        <w:rFonts w:hint="eastAsia"/>
      </w:rPr>
      <w:t>AAH4_B005_</w:t>
    </w:r>
    <w:r>
      <w:rPr>
        <w:rFonts w:hint="eastAsia"/>
      </w:rPr>
      <w:t>理賠</w:t>
    </w:r>
    <w:r>
      <w:rPr>
        <w:rFonts w:hint="eastAsia"/>
      </w:rPr>
      <w:t>KPI</w:t>
    </w:r>
    <w:r>
      <w:rPr>
        <w:rFonts w:hint="eastAsia"/>
      </w:rPr>
      <w:t>明細檔</w:t>
    </w:r>
    <w:r>
      <w:rPr>
        <w:rFonts w:hint="eastAsia"/>
      </w:rPr>
      <w:t>_</w:t>
    </w:r>
    <w:r>
      <w:rPr>
        <w:rFonts w:hint="eastAsia"/>
      </w:rPr>
      <w:t>每日單位合計統計</w:t>
    </w:r>
    <w:r>
      <w:rPr>
        <w:rFonts w:hint="eastAsia"/>
      </w:rPr>
      <w:t>[</w:t>
    </w:r>
    <w:r>
      <w:rPr>
        <w:rFonts w:hint="eastAsia"/>
      </w:rPr>
      <w:t>每日批次作業</w:t>
    </w:r>
    <w:r>
      <w:rPr>
        <w:rFonts w:hint="eastAsia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1B0" w:rsidRDefault="00D411B0" w:rsidP="007A15FE">
      <w:r>
        <w:separator/>
      </w:r>
    </w:p>
  </w:footnote>
  <w:footnote w:type="continuationSeparator" w:id="0">
    <w:p w:rsidR="00D411B0" w:rsidRDefault="00D411B0" w:rsidP="007A1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1D" w:rsidRDefault="00D8641D" w:rsidP="00D8641D">
    <w:pPr>
      <w:pStyle w:val="a3"/>
    </w:pPr>
    <w:r>
      <w:rPr>
        <w:rFonts w:hint="eastAsia"/>
      </w:rPr>
      <w:t>AAH4_B005_</w:t>
    </w:r>
    <w:r>
      <w:rPr>
        <w:rFonts w:hint="eastAsia"/>
      </w:rPr>
      <w:t>理賠</w:t>
    </w:r>
    <w:r>
      <w:rPr>
        <w:rFonts w:hint="eastAsia"/>
      </w:rPr>
      <w:t>KPI</w:t>
    </w:r>
    <w:r>
      <w:rPr>
        <w:rFonts w:hint="eastAsia"/>
      </w:rPr>
      <w:t>明細檔</w:t>
    </w:r>
    <w:r>
      <w:rPr>
        <w:rFonts w:hint="eastAsia"/>
      </w:rPr>
      <w:t>_</w:t>
    </w:r>
    <w:r>
      <w:rPr>
        <w:rFonts w:hint="eastAsia"/>
      </w:rPr>
      <w:t>每日單位合計統計</w:t>
    </w:r>
    <w:r>
      <w:rPr>
        <w:rFonts w:hint="eastAsia"/>
      </w:rPr>
      <w:t>[</w:t>
    </w:r>
    <w:r>
      <w:rPr>
        <w:rFonts w:hint="eastAsia"/>
      </w:rPr>
      <w:t>每日批次作業</w:t>
    </w:r>
    <w:r>
      <w:rPr>
        <w:rFonts w:hint="eastAsia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E143C1"/>
    <w:multiLevelType w:val="multilevel"/>
    <w:tmpl w:val="F07441A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eastAsia="Times New Roman" w:hAnsi="新細明體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15FE"/>
    <w:rsid w:val="000B3472"/>
    <w:rsid w:val="0012419F"/>
    <w:rsid w:val="00181AC7"/>
    <w:rsid w:val="001870EC"/>
    <w:rsid w:val="0019424B"/>
    <w:rsid w:val="002218FA"/>
    <w:rsid w:val="00365EA1"/>
    <w:rsid w:val="003861D2"/>
    <w:rsid w:val="003D1422"/>
    <w:rsid w:val="003E260C"/>
    <w:rsid w:val="00431CA1"/>
    <w:rsid w:val="004B24B8"/>
    <w:rsid w:val="0050047C"/>
    <w:rsid w:val="00507EF8"/>
    <w:rsid w:val="00512999"/>
    <w:rsid w:val="005270A0"/>
    <w:rsid w:val="0053143F"/>
    <w:rsid w:val="005366D7"/>
    <w:rsid w:val="005A2B89"/>
    <w:rsid w:val="005C7943"/>
    <w:rsid w:val="006369D1"/>
    <w:rsid w:val="00683F5E"/>
    <w:rsid w:val="00712AFF"/>
    <w:rsid w:val="007A15FE"/>
    <w:rsid w:val="008016CF"/>
    <w:rsid w:val="00853EE7"/>
    <w:rsid w:val="008F4265"/>
    <w:rsid w:val="00957628"/>
    <w:rsid w:val="00992871"/>
    <w:rsid w:val="009A7612"/>
    <w:rsid w:val="009E29E8"/>
    <w:rsid w:val="00A157AB"/>
    <w:rsid w:val="00BD0CD2"/>
    <w:rsid w:val="00D411B0"/>
    <w:rsid w:val="00D52C19"/>
    <w:rsid w:val="00D8641D"/>
    <w:rsid w:val="00E02C04"/>
    <w:rsid w:val="00EE1837"/>
    <w:rsid w:val="00EE6C8C"/>
    <w:rsid w:val="00EF2E9A"/>
    <w:rsid w:val="00EF6856"/>
    <w:rsid w:val="00EF72AA"/>
    <w:rsid w:val="00F03951"/>
    <w:rsid w:val="00F36C96"/>
    <w:rsid w:val="00F96772"/>
    <w:rsid w:val="00FB14DA"/>
    <w:rsid w:val="00F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F18EAA4C-16FF-457B-AC6B-71A055A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5FE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A1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A15FE"/>
    <w:rPr>
      <w:sz w:val="20"/>
      <w:szCs w:val="20"/>
    </w:rPr>
  </w:style>
  <w:style w:type="character" w:styleId="a7">
    <w:name w:val="Hyperlink"/>
    <w:uiPriority w:val="99"/>
    <w:semiHidden/>
    <w:unhideWhenUsed/>
    <w:rsid w:val="007A15FE"/>
    <w:rPr>
      <w:color w:val="0000FF"/>
      <w:u w:val="single"/>
    </w:rPr>
  </w:style>
  <w:style w:type="paragraph" w:customStyle="1" w:styleId="Tabletext">
    <w:name w:val="Tabletext"/>
    <w:basedOn w:val="a"/>
    <w:uiPriority w:val="99"/>
    <w:rsid w:val="007A15FE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3r1">
    <w:name w:val="style3r1"/>
    <w:rsid w:val="007A15F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3E260C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html/CM/QueryTable.jsp?Field=&#24179;&#22343;&#27599;&#20154;KP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0.87.50.46/html/CM/QueryTable.jsp?Field=&#26159;&#21542;&#28858;&#30070;&#26376;&#32047;&#35336;" TargetMode="External"/><Relationship Id="rId12" Type="http://schemas.openxmlformats.org/officeDocument/2006/relationships/hyperlink" Target="http://10.87.50.46/html/CM/QueryTable.jsp?Field=&#27599;&#26376;&#32047;&#35336;&#24037;&#20316;&#22825;&#25976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50.46/html/CM/QueryTable.jsp?Field=&#21934;&#20301;&#25033;&#26377;&#20154;&#25976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0.87.50.46/html/CM/QueryTable.jsp?Field=&#21934;&#20301;&#29694;&#26377;&#20154;&#25976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7.50.46/html/CM/QueryTable.jsp?Field=&#21934;&#20301;&#27599;&#26085;&#20986;&#21220;&#20154;&#25976;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Links>
    <vt:vector size="36" baseType="variant">
      <vt:variant>
        <vt:i4>-948497803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http://10.87.50.46/html/CM/QueryTable.jsp?Field=每月累計工作天數</vt:lpwstr>
      </vt:variant>
      <vt:variant>
        <vt:lpwstr/>
      </vt:variant>
      <vt:variant>
        <vt:i4>1299151492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http://10.87.50.46/html/CM/QueryTable.jsp?Field=單位應有人數</vt:lpwstr>
      </vt:variant>
      <vt:variant>
        <vt:lpwstr/>
      </vt:variant>
      <vt:variant>
        <vt:i4>1299146931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http://10.87.50.46/html/CM/QueryTable.jsp?Field=單位現有人數</vt:lpwstr>
      </vt:variant>
      <vt:variant>
        <vt:lpwstr/>
      </vt:variant>
      <vt:variant>
        <vt:i4>493298040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http://10.87.50.46/html/CM/QueryTable.jsp?Field=單位每日出勤人數</vt:lpwstr>
      </vt:variant>
      <vt:variant>
        <vt:lpwstr/>
      </vt:variant>
      <vt:variant>
        <vt:i4>433993102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http://10.87.50.46/html/CM/QueryTable.jsp?Field=平均每人KPI</vt:lpwstr>
      </vt:variant>
      <vt:variant>
        <vt:lpwstr/>
      </vt:variant>
      <vt:variant>
        <vt:i4>1546416580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http://10.87.50.46/html/CM/QueryTable.jsp?Field=是否為當月累計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