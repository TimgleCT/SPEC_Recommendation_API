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8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630"/>
        <w:gridCol w:w="5921"/>
        <w:gridCol w:w="1218"/>
        <w:gridCol w:w="1526"/>
      </w:tblGrid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Pr="00E8700A" w:rsidRDefault="00247B3A" w:rsidP="002F0EF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Pr="00E8700A" w:rsidRDefault="00247B3A" w:rsidP="002F0EF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Pr="00E8700A" w:rsidRDefault="00247B3A" w:rsidP="002F0EF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Pr="00E8700A" w:rsidRDefault="00247B3A" w:rsidP="002F0EF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Pr="00E8700A" w:rsidRDefault="00247B3A" w:rsidP="002F0EF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5"/>
                <w:attr w:name="Month" w:val="10"/>
                <w:attr w:name="Day" w:val="2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2005/10/02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1.0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5"/>
                <w:attr w:name="Year" w:val="2007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2007/5/7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1.1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配合試算修改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6"/>
                <w:attr w:name="Year" w:val="2007"/>
              </w:smartTagPr>
              <w:r>
                <w:rPr>
                  <w:rFonts w:ascii="新細明體" w:hAnsi="新細明體"/>
                  <w:bCs/>
                  <w:lang w:eastAsia="zh-TW"/>
                </w:rPr>
                <w:t>2007/6/26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1.2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投保明細由試算模組取出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11"/>
                <w:attr w:name="Day" w:val="7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2007/11/07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1.3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新增補全Button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12"/>
                <w:attr w:name="Year" w:val="2007"/>
              </w:smartTagPr>
              <w:r>
                <w:rPr>
                  <w:rFonts w:ascii="新細明體" w:hAnsi="新細明體"/>
                  <w:bCs/>
                  <w:lang w:eastAsia="zh-TW"/>
                </w:rPr>
                <w:t>2007/12/17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1.4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功能新增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1"/>
                <w:attr w:name="Year" w:val="2008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2008/1/25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1.5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更改連結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2"/>
                <w:attr w:name="Day" w:val="29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2008/2/29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1.6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增加交查Button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5"/>
                <w:attr w:name="Year" w:val="2008"/>
              </w:smartTagPr>
              <w:r>
                <w:rPr>
                  <w:rFonts w:ascii="新細明體" w:hAnsi="新細明體"/>
                  <w:bCs/>
                  <w:lang w:eastAsia="zh-TW"/>
                </w:rPr>
                <w:t>2008/5/17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1.7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試算</w:t>
            </w:r>
            <w:r>
              <w:rPr>
                <w:rFonts w:hint="eastAsia"/>
                <w:lang w:eastAsia="zh-TW"/>
              </w:rPr>
              <w:t>Button</w:t>
            </w:r>
            <w:r>
              <w:rPr>
                <w:rFonts w:hint="eastAsia"/>
                <w:lang w:eastAsia="zh-TW"/>
              </w:rPr>
              <w:t>改為索引投保明細，改回由</w:t>
            </w:r>
            <w:r>
              <w:rPr>
                <w:rFonts w:hint="eastAsia"/>
                <w:lang w:eastAsia="zh-TW"/>
              </w:rPr>
              <w:t>AA_B0Z000</w:t>
            </w:r>
            <w:r>
              <w:rPr>
                <w:rFonts w:hint="eastAsia"/>
                <w:lang w:eastAsia="zh-TW"/>
              </w:rPr>
              <w:t>獲得</w:t>
            </w:r>
          </w:p>
          <w:p w:rsidR="00247B3A" w:rsidRPr="00EA0731" w:rsidRDefault="00247B3A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刪除畫面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是否給付本次申請項目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欄位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5"/>
                <w:attr w:name="Day" w:val="23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2008/5/23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1.8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增加查詢相關紀錄時需</w:t>
            </w:r>
            <w:r>
              <w:rPr>
                <w:rFonts w:hint="eastAsia"/>
                <w:lang w:eastAsia="zh-TW"/>
              </w:rPr>
              <w:t>UPDATE DTAAA001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1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2009/1/21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1.9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增加畫面顯示欄位及增加意外險處理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2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2009/2/3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2.0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增加保單確認</w:t>
            </w:r>
            <w:r>
              <w:rPr>
                <w:rFonts w:hint="eastAsia"/>
                <w:lang w:eastAsia="zh-TW"/>
              </w:rPr>
              <w:t>Button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2"/>
                <w:attr w:name="Day" w:val="10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2009/2/10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2.1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修改初始頁面顯示及增加保單確認後回傳顯示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2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2009/2/25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2.2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Pr="006907BE" w:rsidRDefault="00247B3A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修改核付</w:t>
            </w:r>
            <w:r>
              <w:rPr>
                <w:rFonts w:hint="eastAsia"/>
                <w:lang w:eastAsia="zh-TW"/>
              </w:rPr>
              <w:t>ID</w:t>
            </w:r>
            <w:r>
              <w:rPr>
                <w:rFonts w:hint="eastAsia"/>
                <w:lang w:eastAsia="zh-TW"/>
              </w:rPr>
              <w:t>索引及保單確認</w:t>
            </w:r>
            <w:r>
              <w:rPr>
                <w:rFonts w:hint="eastAsia"/>
                <w:lang w:eastAsia="zh-TW"/>
              </w:rPr>
              <w:t xml:space="preserve"> Button</w:t>
            </w:r>
            <w:r>
              <w:rPr>
                <w:rFonts w:hint="eastAsia"/>
                <w:lang w:eastAsia="zh-TW"/>
              </w:rPr>
              <w:t>顯示時機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3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2009/3/9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2.3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增加特殊紀錄顯示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3"/>
                <w:attr w:name="Day" w:val="18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2009/03/18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2.4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新增連結至</w:t>
            </w:r>
            <w:r>
              <w:rPr>
                <w:rFonts w:hint="eastAsia"/>
                <w:lang w:eastAsia="zh-TW"/>
              </w:rPr>
              <w:t>AAB5_0200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6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2009/6/5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2.5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增加</w:t>
            </w:r>
            <w:r>
              <w:rPr>
                <w:rFonts w:hint="eastAsia"/>
                <w:lang w:eastAsia="zh-TW"/>
              </w:rPr>
              <w:t>AAB5_0200</w:t>
            </w:r>
            <w:r>
              <w:rPr>
                <w:rFonts w:hint="eastAsia"/>
                <w:lang w:eastAsia="zh-TW"/>
              </w:rPr>
              <w:t>參數</w:t>
            </w:r>
            <w:r>
              <w:rPr>
                <w:rFonts w:hint="eastAsia"/>
                <w:lang w:eastAsia="zh-TW"/>
              </w:rPr>
              <w:t>:</w:t>
            </w:r>
          </w:p>
          <w:p w:rsidR="00247B3A" w:rsidRDefault="00247B3A" w:rsidP="00040764">
            <w:pPr>
              <w:pStyle w:val="Tabletext"/>
              <w:numPr>
                <w:ilvl w:val="0"/>
                <w:numId w:val="36"/>
              </w:numPr>
              <w:rPr>
                <w:rFonts w:hint="eastAsia"/>
                <w:lang w:eastAsia="zh-TW"/>
              </w:rPr>
            </w:pPr>
            <w:r w:rsidRPr="00040764">
              <w:rPr>
                <w:rFonts w:hint="eastAsia"/>
                <w:lang w:eastAsia="zh-TW"/>
              </w:rPr>
              <w:t>投保始期</w:t>
            </w:r>
          </w:p>
          <w:p w:rsidR="00247B3A" w:rsidRPr="00040764" w:rsidRDefault="00247B3A" w:rsidP="00040764">
            <w:pPr>
              <w:pStyle w:val="Tabletext"/>
              <w:numPr>
                <w:ilvl w:val="0"/>
                <w:numId w:val="36"/>
              </w:numPr>
              <w:rPr>
                <w:rFonts w:hint="eastAsia"/>
                <w:lang w:eastAsia="zh-TW"/>
              </w:rPr>
            </w:pPr>
            <w:r w:rsidRPr="00040764">
              <w:rPr>
                <w:rFonts w:hint="eastAsia"/>
                <w:lang w:eastAsia="zh-TW"/>
              </w:rPr>
              <w:t>下次應繳日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8"/>
                <w:attr w:name="Day" w:val="11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2009/8/11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2.6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Pr="00202C36" w:rsidRDefault="00247B3A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保單確認的條件下</w:t>
            </w:r>
            <w:r>
              <w:rPr>
                <w:rFonts w:hint="eastAsia"/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增加顯示目前</w:t>
            </w:r>
            <w:r w:rsidRPr="00202C36">
              <w:rPr>
                <w:rFonts w:hint="eastAsia"/>
                <w:lang w:eastAsia="zh-TW"/>
              </w:rPr>
              <w:t>有效保單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vvn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8"/>
                <w:attr w:name="Year" w:val="2009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2009/8/18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2.7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ascii="新細明體" w:hAnsi="新細明體" w:cs="新細明體" w:hint="eastAsia"/>
                <w:lang w:eastAsia="zh-TW"/>
              </w:rPr>
              <w:t>在受理編號前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碼"/>
              </w:smartTagPr>
              <w:r>
                <w:rPr>
                  <w:rFonts w:ascii="新細明體" w:hAnsi="新細明體" w:cs="新細明體" w:hint="eastAsia"/>
                  <w:lang w:eastAsia="zh-TW"/>
                </w:rPr>
                <w:t>6碼</w:t>
              </w:r>
            </w:smartTag>
            <w:r>
              <w:rPr>
                <w:rFonts w:ascii="新細明體" w:hAnsi="新細明體" w:cs="新細明體" w:hint="eastAsia"/>
                <w:lang w:eastAsia="zh-TW"/>
              </w:rPr>
              <w:t>&gt;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代碼中文對照</w:t>
            </w:r>
            <w:r>
              <w:rPr>
                <w:lang w:eastAsia="zh-TW"/>
              </w:rPr>
              <w:t>FLOW_CTL_APLYNO=3</w:t>
            </w:r>
            <w:r>
              <w:rPr>
                <w:rFonts w:hint="eastAsia"/>
                <w:lang w:eastAsia="zh-TW"/>
              </w:rPr>
              <w:t>)</w:t>
            </w:r>
            <w:r>
              <w:rPr>
                <w:rFonts w:hint="eastAsia"/>
                <w:lang w:eastAsia="zh-TW"/>
              </w:rPr>
              <w:t>的值且保單確認的條件下</w:t>
            </w:r>
            <w:r>
              <w:rPr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才顯示目前有效保單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vvn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8"/>
                <w:attr w:name="Year" w:val="2009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2009/8/20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2.8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>
              <w:rPr>
                <w:rFonts w:ascii="新細明體" w:hAnsi="新細明體" w:cs="新細明體" w:hint="eastAsia"/>
                <w:lang w:eastAsia="zh-TW"/>
              </w:rPr>
              <w:t>增加預付金紀錄查詢的BUTTON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vvn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8"/>
                <w:attr w:name="Day" w:val="25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2009/8/25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2.9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>
              <w:rPr>
                <w:rFonts w:ascii="新細明體" w:hAnsi="新細明體" w:cs="新細明體" w:hint="eastAsia"/>
                <w:lang w:eastAsia="zh-TW"/>
              </w:rPr>
              <w:t>增加預付金紀錄查詢時需更新DTAAA001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10"/>
                <w:attr w:name="Year" w:val="2009"/>
              </w:smartTagPr>
              <w:r>
                <w:rPr>
                  <w:rFonts w:ascii="新細明體" w:hAnsi="新細明體"/>
                  <w:bCs/>
                  <w:lang w:eastAsia="zh-TW"/>
                </w:rPr>
                <w:t>2009/10/9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3.0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>
              <w:rPr>
                <w:rFonts w:ascii="新細明體" w:hAnsi="新細明體" w:cs="新細明體" w:hint="eastAsia"/>
                <w:lang w:eastAsia="zh-TW"/>
              </w:rPr>
              <w:t>增加取消保單確認Button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1"/>
                <w:attr w:name="Day" w:val="21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2009/11/21</w:t>
              </w:r>
            </w:smartTag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3.1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>
              <w:rPr>
                <w:rFonts w:ascii="新細明體" w:hAnsi="新細明體" w:cs="新細明體" w:hint="eastAsia"/>
                <w:lang w:eastAsia="zh-TW"/>
              </w:rPr>
              <w:t>導入意外險保單連結資訊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Pr="00EC04C2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2011/07/08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3.2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 w:rsidRPr="00916475">
              <w:rPr>
                <w:rFonts w:ascii="新細明體" w:hAnsi="新細明體" w:cs="新細明體" w:hint="eastAsia"/>
                <w:lang w:eastAsia="zh-TW"/>
              </w:rPr>
              <w:t>保代件增加招攬單位資料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金生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47B3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2011/11/04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3.3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Pr="00916475" w:rsidRDefault="00247B3A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>
              <w:rPr>
                <w:rFonts w:ascii="新細明體" w:hAnsi="新細明體" w:cs="新細明體" w:hint="eastAsia"/>
                <w:lang w:eastAsia="zh-TW"/>
              </w:rPr>
              <w:t>死亡非當日件,取消保單確認,改CALL</w:t>
            </w:r>
            <w:r w:rsidRPr="001658E2">
              <w:rPr>
                <w:rFonts w:ascii="新細明體" w:hAnsi="新細明體" w:cs="新細明體" w:hint="eastAsia"/>
                <w:lang w:eastAsia="zh-TW"/>
              </w:rPr>
              <w:t>理賠例外件授權檢核模組</w:t>
            </w:r>
            <w:r>
              <w:rPr>
                <w:rFonts w:ascii="新細明體" w:hAnsi="新細明體" w:cs="新細明體" w:hint="eastAsia"/>
                <w:lang w:eastAsia="zh-TW"/>
              </w:rPr>
              <w:t>檢核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Pr="001658E2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金生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7B3A" w:rsidRDefault="00247B3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BE3FFC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FFC" w:rsidRDefault="00BE3FF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2012/12/5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FFC" w:rsidRDefault="00BE3FF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4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FFC" w:rsidRDefault="00BE3FFC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>
              <w:rPr>
                <w:rFonts w:ascii="新細明體" w:hAnsi="新細明體" w:cs="新細明體" w:hint="eastAsia"/>
                <w:lang w:eastAsia="zh-TW"/>
              </w:rPr>
              <w:t>顯示理賠偵測評分結果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FFC" w:rsidRDefault="00BE3FF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FFC" w:rsidRDefault="0004310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t>121128000193</w:t>
            </w:r>
          </w:p>
        </w:tc>
      </w:tr>
      <w:tr w:rsidR="00C3285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85A" w:rsidRDefault="00C3285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2013/5/22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85A" w:rsidRDefault="00C3285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5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85A" w:rsidRDefault="00C3285A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>
              <w:rPr>
                <w:rFonts w:ascii="新細明體" w:hAnsi="新細明體" w:cs="新細明體" w:hint="eastAsia"/>
                <w:lang w:eastAsia="zh-TW"/>
              </w:rPr>
              <w:t>新增醫鍵按鈕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85A" w:rsidRDefault="00C3285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龎伯珊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285A" w:rsidRDefault="00C3285A">
            <w:pPr>
              <w:pStyle w:val="Tabletext"/>
            </w:pPr>
            <w:r w:rsidRPr="00C3285A">
              <w:t>130226000329</w:t>
            </w:r>
          </w:p>
        </w:tc>
      </w:tr>
      <w:tr w:rsidR="00647AC4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7AC4" w:rsidRDefault="00647AC4" w:rsidP="00B22C2A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2013/9/16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7AC4" w:rsidRDefault="00647AC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6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7AC4" w:rsidRDefault="00647AC4">
            <w:pPr>
              <w:pStyle w:val="Tabletext"/>
              <w:rPr>
                <w:rFonts w:ascii="新細明體" w:hAnsi="新細明體" w:cs="新細明體" w:hint="eastAsia"/>
                <w:lang w:eastAsia="zh-TW"/>
              </w:rPr>
            </w:pPr>
            <w:r w:rsidRPr="00454428">
              <w:rPr>
                <w:color w:val="0000FF"/>
                <w:lang w:eastAsia="zh-TW"/>
              </w:rPr>
              <w:t>理賠系統資訊顯示</w:t>
            </w:r>
            <w:r w:rsidRPr="00454428">
              <w:rPr>
                <w:rFonts w:hint="eastAsia"/>
                <w:color w:val="0000FF"/>
                <w:lang w:eastAsia="zh-TW"/>
              </w:rPr>
              <w:t>-</w:t>
            </w:r>
            <w:r w:rsidRPr="00454428">
              <w:rPr>
                <w:color w:val="0000FF"/>
                <w:lang w:eastAsia="zh-TW"/>
              </w:rPr>
              <w:t>得知新契約進件狀況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7AC4" w:rsidRDefault="00647AC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細明體" w:eastAsia="細明體" w:hAnsi="細明體" w:cs="Courier New" w:hint="eastAsia"/>
              </w:rPr>
              <w:t>侑文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7AC4" w:rsidRPr="00C3285A" w:rsidRDefault="00647AC4">
            <w:pPr>
              <w:pStyle w:val="Tabletext"/>
            </w:pPr>
            <w:r>
              <w:t>130916000257</w:t>
            </w:r>
          </w:p>
        </w:tc>
      </w:tr>
      <w:tr w:rsidR="00E954AD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4AD" w:rsidRDefault="00E954AD" w:rsidP="00B22C2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2013/10/02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4AD" w:rsidRDefault="00E954A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7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4AD" w:rsidRPr="00454428" w:rsidRDefault="00E954AD">
            <w:pPr>
              <w:pStyle w:val="Tabletext"/>
              <w:rPr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醫鑑優化作業</w:t>
            </w:r>
            <w:r>
              <w:rPr>
                <w:rFonts w:hint="eastAsia"/>
                <w:color w:val="0000FF"/>
                <w:lang w:eastAsia="zh-TW"/>
              </w:rPr>
              <w:t>(</w:t>
            </w:r>
            <w:r>
              <w:rPr>
                <w:rFonts w:hint="eastAsia"/>
                <w:color w:val="0000FF"/>
                <w:lang w:eastAsia="zh-TW"/>
              </w:rPr>
              <w:t>申請書</w:t>
            </w:r>
            <w:r>
              <w:t>130715000375</w:t>
            </w:r>
            <w:r>
              <w:rPr>
                <w:rFonts w:hint="eastAsia"/>
                <w:color w:val="0000FF"/>
                <w:lang w:eastAsia="zh-TW"/>
              </w:rPr>
              <w:t>)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4AD" w:rsidRDefault="00E954AD">
            <w:pPr>
              <w:pStyle w:val="Tabletext"/>
              <w:rPr>
                <w:rFonts w:ascii="細明體" w:eastAsia="細明體" w:hAnsi="細明體" w:cs="Courier New" w:hint="eastAsia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龎伯珊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4AD" w:rsidRDefault="00E954AD">
            <w:pPr>
              <w:pStyle w:val="Tabletext"/>
            </w:pPr>
            <w:r w:rsidRPr="00E954AD">
              <w:t>131001000261</w:t>
            </w:r>
          </w:p>
        </w:tc>
      </w:tr>
      <w:tr w:rsidR="00567A9E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A9E" w:rsidRDefault="00567A9E" w:rsidP="00567A9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2014/03/18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A9E" w:rsidRDefault="00567A9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8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A9E" w:rsidRDefault="00567A9E" w:rsidP="00567A9E">
            <w:pPr>
              <w:pStyle w:val="Tabletext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改用模組查詢</w:t>
            </w:r>
            <w:r w:rsidRPr="00567A9E">
              <w:rPr>
                <w:color w:val="0000FF"/>
                <w:lang w:eastAsia="zh-TW"/>
              </w:rPr>
              <w:t>.DTAGA001_PROD_DEFI</w:t>
            </w:r>
            <w:r>
              <w:rPr>
                <w:rFonts w:hint="eastAsia"/>
                <w:color w:val="0000FF"/>
                <w:lang w:eastAsia="zh-TW"/>
              </w:rPr>
              <w:t>資料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A9E" w:rsidRDefault="00567A9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林金生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A9E" w:rsidRPr="00E954AD" w:rsidRDefault="00567A9E">
            <w:pPr>
              <w:pStyle w:val="Tabletext"/>
            </w:pPr>
            <w:r>
              <w:rPr>
                <w:rFonts w:hint="eastAsia"/>
                <w:lang w:eastAsia="zh-TW"/>
              </w:rPr>
              <w:t>140219000391</w:t>
            </w:r>
          </w:p>
        </w:tc>
      </w:tr>
      <w:tr w:rsidR="004F5949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5949" w:rsidRDefault="004F5949" w:rsidP="00567A9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2014/3/19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5949" w:rsidRDefault="004F594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9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5949" w:rsidRDefault="004F5949" w:rsidP="00567A9E">
            <w:pPr>
              <w:pStyle w:val="Tabletext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理賠偵測總分標準化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5949" w:rsidRDefault="004F594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5949" w:rsidRDefault="004F5949">
            <w:pPr>
              <w:pStyle w:val="Tabletext"/>
              <w:rPr>
                <w:rFonts w:hint="eastAsia"/>
                <w:lang w:eastAsia="zh-TW"/>
              </w:rPr>
            </w:pPr>
            <w:r>
              <w:t>140317000132</w:t>
            </w:r>
          </w:p>
        </w:tc>
      </w:tr>
      <w:tr w:rsidR="00D533BB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3BB" w:rsidRDefault="00D533BB" w:rsidP="00567A9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2014/7/2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3BB" w:rsidRDefault="00D533B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10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3BB" w:rsidRDefault="009506CA" w:rsidP="00567A9E">
            <w:pPr>
              <w:pStyle w:val="Tabletext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重起件不可取消保單確認</w:t>
            </w:r>
            <w:r w:rsidR="00FE392D">
              <w:rPr>
                <w:rFonts w:hint="eastAsia"/>
                <w:color w:val="0000FF"/>
                <w:lang w:eastAsia="zh-TW"/>
              </w:rPr>
              <w:t>(</w:t>
            </w:r>
            <w:r w:rsidR="00FE392D">
              <w:rPr>
                <w:rFonts w:hint="eastAsia"/>
                <w:color w:val="0000FF"/>
                <w:lang w:eastAsia="zh-TW"/>
              </w:rPr>
              <w:t>單位利用</w:t>
            </w:r>
            <w:r w:rsidR="005537CB">
              <w:rPr>
                <w:rFonts w:hint="eastAsia"/>
                <w:color w:val="0000FF"/>
                <w:lang w:eastAsia="zh-TW"/>
              </w:rPr>
              <w:t>當日</w:t>
            </w:r>
            <w:r w:rsidR="00FE392D">
              <w:rPr>
                <w:rFonts w:hint="eastAsia"/>
                <w:color w:val="0000FF"/>
                <w:lang w:eastAsia="zh-TW"/>
              </w:rPr>
              <w:t>結案的</w:t>
            </w:r>
            <w:r w:rsidR="00FE392D">
              <w:rPr>
                <w:rFonts w:hint="eastAsia"/>
                <w:color w:val="0000FF"/>
                <w:lang w:eastAsia="zh-TW"/>
              </w:rPr>
              <w:t>0002</w:t>
            </w:r>
            <w:r w:rsidR="00FE392D">
              <w:rPr>
                <w:rFonts w:hint="eastAsia"/>
                <w:color w:val="0000FF"/>
                <w:lang w:eastAsia="zh-TW"/>
              </w:rPr>
              <w:t>件就可取消</w:t>
            </w:r>
            <w:r w:rsidR="00FE392D">
              <w:rPr>
                <w:rFonts w:hint="eastAsia"/>
                <w:color w:val="0000FF"/>
                <w:lang w:eastAsia="zh-TW"/>
              </w:rPr>
              <w:t>)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3BB" w:rsidRDefault="009506C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侑文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33BB" w:rsidRDefault="00D533BB">
            <w:pPr>
              <w:pStyle w:val="Tabletext"/>
            </w:pPr>
          </w:p>
        </w:tc>
      </w:tr>
      <w:tr w:rsidR="005B0D5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D5A" w:rsidRDefault="005B0D5A" w:rsidP="00567A9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2014/07/02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D5A" w:rsidRDefault="005B0D5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11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D5A" w:rsidRPr="002B4D12" w:rsidRDefault="005B0D5A" w:rsidP="00567A9E">
            <w:pPr>
              <w:pStyle w:val="Tabletext"/>
              <w:rPr>
                <w:rFonts w:ascii="細明體" w:eastAsia="細明體" w:hAnsi="細明體" w:hint="eastAsia"/>
                <w:color w:val="0000FF"/>
                <w:lang w:eastAsia="zh-TW"/>
              </w:rPr>
            </w:pPr>
            <w:r w:rsidRPr="002B4D12">
              <w:rPr>
                <w:rFonts w:ascii="細明體" w:eastAsia="細明體" w:hAnsi="細明體" w:hint="eastAsia"/>
                <w:noProof/>
                <w:szCs w:val="28"/>
                <w:lang w:eastAsia="zh-TW"/>
              </w:rPr>
              <w:t>新增</w:t>
            </w:r>
            <w:r w:rsidRPr="002B4D12">
              <w:rPr>
                <w:rFonts w:ascii="細明體" w:eastAsia="細明體" w:hAnsi="細明體"/>
                <w:noProof/>
                <w:szCs w:val="28"/>
                <w:lang w:eastAsia="zh-TW"/>
              </w:rPr>
              <w:t>”</w:t>
            </w:r>
            <w:r w:rsidRPr="002B4D12">
              <w:rPr>
                <w:rFonts w:ascii="細明體" w:eastAsia="細明體" w:hAnsi="細明體" w:hint="eastAsia"/>
                <w:noProof/>
                <w:szCs w:val="28"/>
                <w:lang w:eastAsia="zh-TW"/>
              </w:rPr>
              <w:t>客戶資訊整合</w:t>
            </w:r>
            <w:r w:rsidRPr="002B4D12">
              <w:rPr>
                <w:rFonts w:ascii="細明體" w:eastAsia="細明體" w:hAnsi="細明體"/>
                <w:noProof/>
                <w:szCs w:val="28"/>
                <w:lang w:eastAsia="zh-TW"/>
              </w:rPr>
              <w:t>”</w:t>
            </w:r>
            <w:r w:rsidRPr="002B4D12">
              <w:rPr>
                <w:rFonts w:ascii="細明體" w:eastAsia="細明體" w:hAnsi="細明體" w:hint="eastAsia"/>
                <w:noProof/>
                <w:szCs w:val="28"/>
                <w:lang w:eastAsia="zh-TW"/>
              </w:rPr>
              <w:t>查詢功能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D5A" w:rsidRDefault="0046360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慈蓮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D5A" w:rsidRDefault="0046360B">
            <w:pPr>
              <w:pStyle w:val="Tabletext"/>
              <w:rPr>
                <w:lang w:eastAsia="zh-TW"/>
              </w:rPr>
            </w:pPr>
            <w:r>
              <w:t>140627000285</w:t>
            </w:r>
          </w:p>
        </w:tc>
      </w:tr>
      <w:tr w:rsidR="00331A22" w:rsidRPr="00B24B7A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31A22" w:rsidRDefault="00331A22" w:rsidP="00A601AE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 w:rsidRPr="00E33E94">
              <w:rPr>
                <w:rFonts w:hint="eastAsia"/>
              </w:rPr>
              <w:t>2016/0</w:t>
            </w:r>
            <w:r w:rsidR="00641F83">
              <w:t>6</w:t>
            </w:r>
            <w:r w:rsidRPr="00E33E94">
              <w:rPr>
                <w:rFonts w:hint="eastAsia"/>
              </w:rPr>
              <w:t>/</w:t>
            </w:r>
            <w:r w:rsidR="00641F83">
              <w:rPr>
                <w:lang w:eastAsia="zh-TW"/>
              </w:rPr>
              <w:t>3</w:t>
            </w:r>
            <w:r>
              <w:rPr>
                <w:rFonts w:hint="eastAsia"/>
                <w:lang w:eastAsia="zh-TW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31A22" w:rsidRDefault="00331A22" w:rsidP="000B368A">
            <w:pPr>
              <w:pStyle w:val="Tabletext"/>
              <w:rPr>
                <w:rFonts w:ascii="新細明體" w:hAnsi="新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  <w:r w:rsidRPr="00E33E94">
              <w:rPr>
                <w:rFonts w:hint="eastAsia"/>
              </w:rPr>
              <w:t>2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A22" w:rsidRPr="00067617" w:rsidRDefault="00331A22" w:rsidP="000B368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E33E94">
              <w:rPr>
                <w:rFonts w:hint="eastAsia"/>
              </w:rPr>
              <w:t>Ie11</w:t>
            </w:r>
            <w:r w:rsidRPr="00E33E94">
              <w:rPr>
                <w:rFonts w:hint="eastAsia"/>
              </w:rPr>
              <w:t>昇級測試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A22" w:rsidRPr="00067617" w:rsidRDefault="00331A22" w:rsidP="000B368A">
            <w:pPr>
              <w:pStyle w:val="Tabletext"/>
              <w:rPr>
                <w:rFonts w:ascii="細明體" w:eastAsia="細明體" w:hAnsi="細明體" w:hint="eastAsia"/>
              </w:rPr>
            </w:pPr>
            <w:r>
              <w:rPr>
                <w:rFonts w:hint="eastAsia"/>
                <w:lang w:eastAsia="zh-TW"/>
              </w:rPr>
              <w:t>陳德仁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1A22" w:rsidRPr="00B24B7A" w:rsidRDefault="00331A22" w:rsidP="000B368A">
            <w:pPr>
              <w:pStyle w:val="Tabletext"/>
            </w:pPr>
            <w:r w:rsidRPr="00E33E94">
              <w:rPr>
                <w:rFonts w:hint="eastAsia"/>
              </w:rPr>
              <w:t>160308000090</w:t>
            </w:r>
          </w:p>
        </w:tc>
      </w:tr>
      <w:tr w:rsidR="00373C4B" w:rsidRPr="00F53CF7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73C4B" w:rsidRPr="00A601AE" w:rsidRDefault="00373C4B" w:rsidP="00373C4B">
            <w:pPr>
              <w:pStyle w:val="Tabletext"/>
              <w:rPr>
                <w:rFonts w:hint="eastAsia"/>
                <w:color w:val="FF0000"/>
              </w:rPr>
            </w:pPr>
            <w:r w:rsidRPr="00A601AE">
              <w:rPr>
                <w:rFonts w:hint="eastAsia"/>
                <w:color w:val="FF0000"/>
              </w:rPr>
              <w:t>206/08/08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73C4B" w:rsidRPr="00A601AE" w:rsidRDefault="00373C4B" w:rsidP="00373C4B">
            <w:pPr>
              <w:pStyle w:val="Tabletext"/>
              <w:rPr>
                <w:rFonts w:hint="eastAsia"/>
                <w:color w:val="FF0000"/>
                <w:lang w:eastAsia="zh-TW"/>
              </w:rPr>
            </w:pPr>
            <w:r w:rsidRPr="00A601AE">
              <w:rPr>
                <w:rFonts w:hint="eastAsia"/>
                <w:color w:val="FF0000"/>
                <w:lang w:eastAsia="zh-TW"/>
              </w:rPr>
              <w:t>13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C4B" w:rsidRPr="00A601AE" w:rsidRDefault="00373C4B" w:rsidP="00A601AE">
            <w:pPr>
              <w:pStyle w:val="Tabletext"/>
              <w:rPr>
                <w:rFonts w:hint="eastAsia"/>
                <w:color w:val="FF0000"/>
                <w:lang w:eastAsia="zh-TW"/>
              </w:rPr>
            </w:pPr>
            <w:r w:rsidRPr="00A601AE">
              <w:rPr>
                <w:rFonts w:hint="eastAsia"/>
                <w:color w:val="FF0000"/>
                <w:lang w:eastAsia="zh-TW"/>
              </w:rPr>
              <w:t>增加按鈕</w:t>
            </w:r>
            <w:r w:rsidRPr="00A601AE">
              <w:rPr>
                <w:rFonts w:hint="eastAsia"/>
                <w:color w:val="FF0000"/>
                <w:lang w:eastAsia="zh-TW"/>
              </w:rPr>
              <w:t xml:space="preserve">" </w:t>
            </w:r>
            <w:r w:rsidRPr="00A601AE">
              <w:rPr>
                <w:color w:val="FF0000"/>
                <w:lang w:eastAsia="zh-TW"/>
              </w:rPr>
              <w:t>受款人資料確認</w:t>
            </w:r>
            <w:r w:rsidRPr="00A601AE">
              <w:rPr>
                <w:rFonts w:hint="eastAsia"/>
                <w:color w:val="FF0000"/>
                <w:lang w:eastAsia="zh-TW"/>
              </w:rPr>
              <w:t>"</w:t>
            </w:r>
            <w:r w:rsidRPr="00A601AE">
              <w:rPr>
                <w:rFonts w:hint="eastAsia"/>
                <w:color w:val="FF0000"/>
                <w:lang w:eastAsia="zh-TW"/>
              </w:rPr>
              <w:t>，點選後可轉至受款人清單頁面</w:t>
            </w:r>
            <w:r w:rsidRPr="00A601AE">
              <w:rPr>
                <w:rFonts w:hint="eastAsia"/>
                <w:color w:val="FF0000"/>
                <w:lang w:eastAsia="zh-TW"/>
              </w:rPr>
              <w:t>(AAA0_0901)</w:t>
            </w:r>
            <w:r w:rsidRPr="00A601AE">
              <w:rPr>
                <w:rFonts w:hint="eastAsia"/>
                <w:color w:val="FF0000"/>
                <w:lang w:eastAsia="zh-TW"/>
              </w:rPr>
              <w:t>輸入此案件的受款人資料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C4B" w:rsidRPr="00A601AE" w:rsidRDefault="00373C4B" w:rsidP="00373C4B">
            <w:pPr>
              <w:pStyle w:val="Tabletext"/>
              <w:rPr>
                <w:rFonts w:hint="eastAsia"/>
                <w:color w:val="FF0000"/>
                <w:lang w:eastAsia="zh-TW"/>
              </w:rPr>
            </w:pPr>
            <w:r w:rsidRPr="00A601AE">
              <w:rPr>
                <w:rFonts w:hint="eastAsia"/>
                <w:color w:val="FF0000"/>
                <w:lang w:eastAsia="zh-TW"/>
              </w:rPr>
              <w:t>陳鐵元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C4B" w:rsidRPr="00A601AE" w:rsidRDefault="00373C4B" w:rsidP="00373C4B">
            <w:pPr>
              <w:pStyle w:val="Tabletext"/>
              <w:rPr>
                <w:color w:val="FF0000"/>
              </w:rPr>
            </w:pPr>
            <w:r w:rsidRPr="00A601AE">
              <w:rPr>
                <w:color w:val="FF0000"/>
              </w:rPr>
              <w:t>160730000019</w:t>
            </w:r>
          </w:p>
        </w:tc>
      </w:tr>
      <w:tr w:rsidR="003D54EA" w:rsidRPr="00F53CF7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54EA" w:rsidRPr="00A601AE" w:rsidRDefault="003D54EA" w:rsidP="003D54EA">
            <w:pPr>
              <w:pStyle w:val="Tabletext"/>
              <w:rPr>
                <w:rFonts w:hint="eastAsia"/>
                <w:color w:val="FF0000"/>
              </w:rPr>
            </w:pPr>
            <w:r>
              <w:rPr>
                <w:rFonts w:ascii="細明體" w:eastAsia="細明體" w:hAnsi="細明體" w:cs="Courier New"/>
              </w:rPr>
              <w:lastRenderedPageBreak/>
              <w:t>2017/2/</w:t>
            </w:r>
            <w:r>
              <w:rPr>
                <w:rFonts w:ascii="細明體" w:eastAsia="細明體" w:hAnsi="細明體" w:cs="Courier New" w:hint="eastAsia"/>
                <w:lang w:eastAsia="zh-TW"/>
              </w:rPr>
              <w:t>18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54EA" w:rsidRPr="00A601AE" w:rsidRDefault="003D54EA" w:rsidP="003D54EA">
            <w:pPr>
              <w:pStyle w:val="Tabletext"/>
              <w:rPr>
                <w:rFonts w:hint="eastAsia"/>
                <w:color w:val="FF0000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14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4EA" w:rsidRPr="00A601AE" w:rsidRDefault="003D54EA" w:rsidP="003D54EA">
            <w:pPr>
              <w:pStyle w:val="Tabletext"/>
              <w:rPr>
                <w:rFonts w:hint="eastAsia"/>
                <w:color w:val="FF0000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理賠紀錄查詢畫面權限調整</w:t>
            </w:r>
            <w:r>
              <w:rPr>
                <w:rFonts w:hint="eastAsia"/>
                <w:color w:val="0000FF"/>
                <w:lang w:eastAsia="zh-TW"/>
              </w:rPr>
              <w:t>-</w:t>
            </w:r>
            <w:r>
              <w:rPr>
                <w:rFonts w:hint="eastAsia"/>
                <w:color w:val="0000FF"/>
                <w:lang w:eastAsia="zh-TW"/>
              </w:rPr>
              <w:t>特定角色才可查詢帳戶餘額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4EA" w:rsidRPr="00A601AE" w:rsidRDefault="003D54EA" w:rsidP="003D54EA">
            <w:pPr>
              <w:pStyle w:val="Tabletext"/>
              <w:rPr>
                <w:rFonts w:hint="eastAsia"/>
                <w:color w:val="FF0000"/>
                <w:lang w:eastAsia="zh-TW"/>
              </w:rPr>
            </w:pPr>
            <w:r w:rsidRPr="00E8527F">
              <w:rPr>
                <w:rFonts w:ascii="細明體" w:eastAsia="細明體" w:hAnsi="細明體" w:cs="Courier New" w:hint="eastAsia"/>
              </w:rPr>
              <w:t>侑文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54EA" w:rsidRPr="00A601AE" w:rsidRDefault="003D54EA" w:rsidP="003D54EA">
            <w:pPr>
              <w:pStyle w:val="Tabletext"/>
              <w:rPr>
                <w:color w:val="FF0000"/>
              </w:rPr>
            </w:pPr>
            <w:r w:rsidRPr="006B4D0A">
              <w:t>170209001113</w:t>
            </w:r>
          </w:p>
        </w:tc>
      </w:tr>
      <w:tr w:rsidR="006453B2" w:rsidRPr="00F53CF7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453B2" w:rsidRDefault="006453B2" w:rsidP="006453B2">
            <w:pPr>
              <w:pStyle w:val="Tabletext"/>
              <w:rPr>
                <w:rFonts w:ascii="細明體" w:eastAsia="細明體" w:hAnsi="細明體" w:cs="Courier Ne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2017/7/24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453B2" w:rsidRDefault="006453B2" w:rsidP="006453B2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15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3B2" w:rsidRDefault="006453B2" w:rsidP="006453B2">
            <w:pPr>
              <w:pStyle w:val="Tabletext"/>
              <w:rPr>
                <w:rFonts w:hint="eastAsia"/>
                <w:color w:val="0000FF"/>
                <w:lang w:eastAsia="zh-TW"/>
              </w:rPr>
            </w:pPr>
            <w:r w:rsidRPr="00210193">
              <w:rPr>
                <w:rFonts w:ascii="新細明體" w:hAnsi="新細明體" w:hint="eastAsia"/>
                <w:bCs/>
                <w:lang w:eastAsia="zh-TW"/>
              </w:rPr>
              <w:t>團個險理賠照會系統-</w:t>
            </w:r>
            <w:r>
              <w:rPr>
                <w:rFonts w:ascii="新細明體" w:hAnsi="新細明體" w:hint="eastAsia"/>
                <w:bCs/>
                <w:lang w:eastAsia="zh-TW"/>
              </w:rPr>
              <w:t>部份設定為共用METHOD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3B2" w:rsidRPr="00E8527F" w:rsidRDefault="006453B2" w:rsidP="006453B2">
            <w:pPr>
              <w:pStyle w:val="Tabletext"/>
              <w:rPr>
                <w:rFonts w:ascii="細明體" w:eastAsia="細明體" w:hAnsi="細明體" w:cs="Courier New" w:hint="eastAsia"/>
              </w:rPr>
            </w:pPr>
            <w:r w:rsidRPr="00E8527F">
              <w:rPr>
                <w:rFonts w:ascii="細明體" w:eastAsia="細明體" w:hAnsi="細明體" w:cs="Courier New" w:hint="eastAsia"/>
              </w:rPr>
              <w:t>侑文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3B2" w:rsidRPr="006B4D0A" w:rsidRDefault="006453B2" w:rsidP="006453B2">
            <w:pPr>
              <w:pStyle w:val="Tabletext"/>
            </w:pPr>
            <w:r>
              <w:t>170721000655</w:t>
            </w:r>
          </w:p>
        </w:tc>
      </w:tr>
      <w:tr w:rsidR="00C6499F" w:rsidRPr="00F53CF7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6499F" w:rsidRDefault="00C6499F" w:rsidP="00C6499F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 w:rsidRPr="003C673F">
              <w:rPr>
                <w:rFonts w:ascii="細明體" w:eastAsia="細明體" w:hAnsi="細明體" w:hint="eastAsia"/>
              </w:rPr>
              <w:t>2018/05/08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6499F" w:rsidRDefault="00C6499F" w:rsidP="00C6499F">
            <w:pPr>
              <w:pStyle w:val="Tabletext"/>
              <w:rPr>
                <w:rFonts w:ascii="細明體" w:eastAsia="細明體" w:hAnsi="細明體" w:cs="Courier New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16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99F" w:rsidRPr="00210193" w:rsidRDefault="00C6499F" w:rsidP="00C6499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3C673F">
              <w:rPr>
                <w:rFonts w:ascii="細明體" w:eastAsia="細明體" w:hAnsi="細明體" w:hint="eastAsia"/>
              </w:rPr>
              <w:t>雙A鎖檔程式調整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99F" w:rsidRPr="00E8527F" w:rsidRDefault="00C6499F" w:rsidP="00C6499F">
            <w:pPr>
              <w:pStyle w:val="Tabletext"/>
              <w:rPr>
                <w:rFonts w:ascii="細明體" w:eastAsia="細明體" w:hAnsi="細明體" w:cs="Courier New" w:hint="eastAsia"/>
              </w:rPr>
            </w:pPr>
            <w:r w:rsidRPr="003C673F">
              <w:rPr>
                <w:rFonts w:ascii="細明體" w:eastAsia="細明體" w:hAnsi="細明體" w:hint="eastAsia"/>
              </w:rPr>
              <w:t>張凱鈞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99F" w:rsidRDefault="00C6499F" w:rsidP="00C6499F">
            <w:pPr>
              <w:pStyle w:val="Tabletext"/>
            </w:pPr>
            <w:r w:rsidRPr="003C673F">
              <w:rPr>
                <w:rFonts w:ascii="細明體" w:eastAsia="細明體" w:hAnsi="細明體" w:hint="eastAsia"/>
              </w:rPr>
              <w:t>180118001007</w:t>
            </w:r>
          </w:p>
        </w:tc>
      </w:tr>
      <w:tr w:rsidR="005201EC" w:rsidRPr="00F53CF7" w:rsidTr="003D54EA"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201EC" w:rsidRPr="003C673F" w:rsidRDefault="005201EC" w:rsidP="00C6499F">
            <w:pPr>
              <w:pStyle w:val="Tabletext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2018/11/27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201EC" w:rsidRDefault="005201EC" w:rsidP="00C6499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17</w:t>
            </w:r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1EC" w:rsidRPr="003C673F" w:rsidRDefault="005201EC" w:rsidP="00C6499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5201EC">
              <w:rPr>
                <w:rFonts w:ascii="細明體" w:eastAsia="細明體" w:hAnsi="細明體" w:hint="eastAsia"/>
                <w:lang w:eastAsia="zh-TW"/>
              </w:rPr>
              <w:t>金融機構執行共同申報及盡職審查作業理賠系統卡控及優化</w:t>
            </w:r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1EC" w:rsidRPr="003C673F" w:rsidRDefault="005201EC" w:rsidP="00C6499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1EC" w:rsidRPr="003C673F" w:rsidRDefault="005201EC" w:rsidP="00C6499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color w:val="000000"/>
              </w:rPr>
              <w:t>181102000965</w:t>
            </w:r>
          </w:p>
        </w:tc>
      </w:tr>
      <w:tr w:rsidR="00D947AA" w:rsidRPr="00F53CF7" w:rsidTr="003D54EA">
        <w:trPr>
          <w:ins w:id="1" w:author="伯珊" w:date="2018-12-25T18:26:00Z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947AA" w:rsidRDefault="00D947AA" w:rsidP="00C6499F">
            <w:pPr>
              <w:pStyle w:val="Tabletext"/>
              <w:rPr>
                <w:ins w:id="2" w:author="伯珊" w:date="2018-12-25T18:26:00Z"/>
                <w:rFonts w:ascii="細明體" w:eastAsia="細明體" w:hAnsi="細明體" w:hint="eastAsia"/>
                <w:lang w:eastAsia="zh-TW"/>
              </w:rPr>
            </w:pPr>
            <w:ins w:id="3" w:author="伯珊" w:date="2018-12-25T18:26:00Z">
              <w:r>
                <w:rPr>
                  <w:rFonts w:ascii="細明體" w:eastAsia="細明體" w:hAnsi="細明體"/>
                  <w:lang w:eastAsia="zh-TW"/>
                </w:rPr>
                <w:t>2018/12/25</w:t>
              </w:r>
            </w:ins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947AA" w:rsidRDefault="00D947AA" w:rsidP="00C6499F">
            <w:pPr>
              <w:pStyle w:val="Tabletext"/>
              <w:rPr>
                <w:ins w:id="4" w:author="伯珊" w:date="2018-12-25T18:26:00Z"/>
                <w:rFonts w:ascii="細明體" w:eastAsia="細明體" w:hAnsi="細明體" w:hint="eastAsia"/>
                <w:lang w:eastAsia="zh-TW"/>
              </w:rPr>
            </w:pPr>
            <w:ins w:id="5" w:author="伯珊" w:date="2018-12-25T18:26:00Z">
              <w:r>
                <w:rPr>
                  <w:rFonts w:ascii="細明體" w:eastAsia="細明體" w:hAnsi="細明體" w:hint="eastAsia"/>
                  <w:lang w:eastAsia="zh-TW"/>
                </w:rPr>
                <w:t>18</w:t>
              </w:r>
            </w:ins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7AA" w:rsidRPr="005201EC" w:rsidRDefault="00D947AA" w:rsidP="00C6499F">
            <w:pPr>
              <w:pStyle w:val="Tabletext"/>
              <w:rPr>
                <w:ins w:id="6" w:author="伯珊" w:date="2018-12-25T18:26:00Z"/>
                <w:rFonts w:ascii="細明體" w:eastAsia="細明體" w:hAnsi="細明體" w:hint="eastAsia"/>
                <w:lang w:eastAsia="zh-TW"/>
              </w:rPr>
            </w:pPr>
            <w:ins w:id="7" w:author="伯珊" w:date="2018-12-25T18:26:00Z">
              <w:r>
                <w:rPr>
                  <w:rFonts w:ascii="細明體" w:eastAsia="細明體" w:hAnsi="細明體" w:hint="eastAsia"/>
                  <w:lang w:eastAsia="zh-TW"/>
                </w:rPr>
                <w:t>取消保單確認需處理保費重算</w:t>
              </w:r>
            </w:ins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7AA" w:rsidRDefault="00D947AA" w:rsidP="00C6499F">
            <w:pPr>
              <w:pStyle w:val="Tabletext"/>
              <w:rPr>
                <w:ins w:id="8" w:author="伯珊" w:date="2018-12-25T18:26:00Z"/>
                <w:rFonts w:ascii="細明體" w:eastAsia="細明體" w:hAnsi="細明體" w:hint="eastAsia"/>
                <w:lang w:eastAsia="zh-TW"/>
              </w:rPr>
            </w:pPr>
            <w:ins w:id="9" w:author="伯珊" w:date="2018-12-25T18:26:00Z">
              <w:r>
                <w:rPr>
                  <w:rFonts w:ascii="細明體" w:eastAsia="細明體" w:hAnsi="細明體" w:hint="eastAsia"/>
                  <w:lang w:eastAsia="zh-TW"/>
                </w:rPr>
                <w:t>龎伯珊</w:t>
              </w:r>
            </w:ins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47AA" w:rsidRDefault="00D947AA" w:rsidP="00C6499F">
            <w:pPr>
              <w:pStyle w:val="Tabletext"/>
              <w:rPr>
                <w:ins w:id="10" w:author="伯珊" w:date="2018-12-25T18:26:00Z"/>
                <w:rFonts w:hint="eastAsia"/>
                <w:color w:val="000000"/>
              </w:rPr>
            </w:pPr>
            <w:ins w:id="11" w:author="伯珊" w:date="2018-12-25T18:27:00Z">
              <w:r w:rsidRPr="00D947AA">
                <w:rPr>
                  <w:color w:val="000000"/>
                </w:rPr>
                <w:t>180816001443</w:t>
              </w:r>
            </w:ins>
          </w:p>
        </w:tc>
      </w:tr>
      <w:tr w:rsidR="00F060FC" w:rsidRPr="00F53CF7" w:rsidTr="003D54EA">
        <w:trPr>
          <w:ins w:id="12" w:author="陳德仁" w:date="2019-07-18T10:37:00Z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060FC" w:rsidRDefault="00F060FC" w:rsidP="00C6499F">
            <w:pPr>
              <w:pStyle w:val="Tabletext"/>
              <w:rPr>
                <w:ins w:id="13" w:author="陳德仁" w:date="2019-07-18T10:37:00Z"/>
                <w:rFonts w:ascii="細明體" w:eastAsia="細明體" w:hAnsi="細明體" w:hint="eastAsia"/>
                <w:lang w:eastAsia="zh-TW"/>
              </w:rPr>
            </w:pPr>
            <w:ins w:id="14" w:author="陳德仁" w:date="2019-07-18T10:37:00Z">
              <w:r>
                <w:rPr>
                  <w:rFonts w:ascii="細明體" w:eastAsia="細明體" w:hAnsi="細明體" w:hint="eastAsia"/>
                  <w:lang w:eastAsia="zh-TW"/>
                </w:rPr>
                <w:t>2</w:t>
              </w:r>
              <w:r>
                <w:rPr>
                  <w:rFonts w:ascii="細明體" w:eastAsia="細明體" w:hAnsi="細明體"/>
                  <w:lang w:eastAsia="zh-TW"/>
                </w:rPr>
                <w:t>019/7/18</w:t>
              </w:r>
            </w:ins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060FC" w:rsidRDefault="00F060FC" w:rsidP="00C6499F">
            <w:pPr>
              <w:pStyle w:val="Tabletext"/>
              <w:rPr>
                <w:ins w:id="15" w:author="陳德仁" w:date="2019-07-18T10:37:00Z"/>
                <w:rFonts w:ascii="細明體" w:eastAsia="細明體" w:hAnsi="細明體" w:hint="eastAsia"/>
                <w:lang w:eastAsia="zh-TW"/>
              </w:rPr>
            </w:pPr>
            <w:ins w:id="16" w:author="陳德仁" w:date="2019-07-18T10:38:00Z">
              <w:r>
                <w:rPr>
                  <w:rFonts w:ascii="細明體" w:eastAsia="細明體" w:hAnsi="細明體" w:hint="eastAsia"/>
                  <w:lang w:eastAsia="zh-TW"/>
                </w:rPr>
                <w:t>19</w:t>
              </w:r>
            </w:ins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0FC" w:rsidRDefault="00F060FC" w:rsidP="00C6499F">
            <w:pPr>
              <w:pStyle w:val="Tabletext"/>
              <w:rPr>
                <w:ins w:id="17" w:author="陳德仁" w:date="2019-07-18T10:37:00Z"/>
                <w:rFonts w:ascii="細明體" w:eastAsia="細明體" w:hAnsi="細明體" w:hint="eastAsia"/>
                <w:lang w:eastAsia="zh-TW"/>
              </w:rPr>
            </w:pPr>
            <w:ins w:id="18" w:author="陳德仁" w:date="2019-07-18T10:39:00Z">
              <w:r w:rsidRPr="00F060FC">
                <w:rPr>
                  <w:rFonts w:ascii="細明體" w:eastAsia="細明體" w:hAnsi="細明體" w:hint="eastAsia"/>
                  <w:lang w:eastAsia="zh-TW"/>
                </w:rPr>
                <w:t>客戶資料整合查詢</w:t>
              </w:r>
              <w:r>
                <w:rPr>
                  <w:rFonts w:ascii="細明體" w:eastAsia="細明體" w:hAnsi="細明體" w:hint="eastAsia"/>
                  <w:lang w:eastAsia="zh-TW"/>
                </w:rPr>
                <w:t>改</w:t>
              </w:r>
              <w:r w:rsidRPr="00F060FC">
                <w:rPr>
                  <w:rFonts w:ascii="細明體" w:eastAsia="細明體" w:hAnsi="細明體" w:hint="eastAsia"/>
                  <w:lang w:eastAsia="zh-TW"/>
                </w:rPr>
                <w:t>連結AIE00</w:t>
              </w:r>
              <w:r>
                <w:rPr>
                  <w:rFonts w:ascii="細明體" w:eastAsia="細明體" w:hAnsi="細明體" w:hint="eastAsia"/>
                  <w:lang w:eastAsia="zh-TW"/>
                </w:rPr>
                <w:t>5</w:t>
              </w:r>
              <w:r w:rsidRPr="00F060FC">
                <w:rPr>
                  <w:rFonts w:ascii="細明體" w:eastAsia="細明體" w:hAnsi="細明體" w:hint="eastAsia"/>
                  <w:lang w:eastAsia="zh-TW"/>
                </w:rPr>
                <w:t>00</w:t>
              </w:r>
            </w:ins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0FC" w:rsidRPr="00AA36C1" w:rsidRDefault="00F060FC" w:rsidP="00C6499F">
            <w:pPr>
              <w:pStyle w:val="Tabletext"/>
              <w:rPr>
                <w:ins w:id="19" w:author="陳德仁" w:date="2019-07-18T10:37:00Z"/>
                <w:rFonts w:ascii="細明體" w:eastAsia="細明體" w:hAnsi="細明體" w:hint="eastAsia"/>
                <w:lang w:eastAsia="zh-TW"/>
              </w:rPr>
            </w:pPr>
            <w:ins w:id="20" w:author="陳德仁" w:date="2019-07-18T10:39:00Z">
              <w:r>
                <w:rPr>
                  <w:rFonts w:ascii="細明體" w:eastAsia="細明體" w:hAnsi="細明體" w:hint="eastAsia"/>
                  <w:lang w:eastAsia="zh-TW"/>
                </w:rPr>
                <w:t>陳德仁</w:t>
              </w:r>
            </w:ins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0FC" w:rsidRPr="00D947AA" w:rsidRDefault="00F060FC" w:rsidP="00C6499F">
            <w:pPr>
              <w:pStyle w:val="Tabletext"/>
              <w:rPr>
                <w:ins w:id="21" w:author="陳德仁" w:date="2019-07-18T10:37:00Z"/>
                <w:color w:val="000000"/>
                <w:lang w:eastAsia="zh-TW"/>
              </w:rPr>
            </w:pPr>
            <w:ins w:id="22" w:author="陳德仁" w:date="2019-07-18T10:40:00Z">
              <w:r w:rsidRPr="00F060FC">
                <w:rPr>
                  <w:color w:val="000000"/>
                  <w:lang w:eastAsia="zh-TW"/>
                </w:rPr>
                <w:t>190717000581</w:t>
              </w:r>
            </w:ins>
          </w:p>
        </w:tc>
      </w:tr>
      <w:tr w:rsidR="00A07FB1" w:rsidRPr="00F53CF7" w:rsidTr="003D54EA">
        <w:trPr>
          <w:ins w:id="23" w:author="馬慈蓮" w:date="2019-10-30T13:25:00Z"/>
        </w:trPr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07FB1" w:rsidRDefault="00A07FB1" w:rsidP="007B2354">
            <w:pPr>
              <w:pStyle w:val="Tabletext"/>
              <w:rPr>
                <w:ins w:id="24" w:author="馬慈蓮" w:date="2019-10-30T13:25:00Z"/>
                <w:rFonts w:ascii="細明體" w:eastAsia="細明體" w:hAnsi="細明體" w:hint="eastAsia"/>
                <w:lang w:eastAsia="zh-TW"/>
              </w:rPr>
            </w:pPr>
            <w:ins w:id="25" w:author="馬慈蓮" w:date="2019-10-30T13:25:00Z">
              <w:r>
                <w:rPr>
                  <w:rFonts w:ascii="細明體" w:eastAsia="細明體" w:hAnsi="細明體" w:hint="eastAsia"/>
                  <w:lang w:eastAsia="zh-TW"/>
                </w:rPr>
                <w:t>20</w:t>
              </w:r>
            </w:ins>
            <w:ins w:id="26" w:author="lian" w:date="2020-03-16T16:14:00Z">
              <w:r w:rsidR="007B2354">
                <w:rPr>
                  <w:rFonts w:ascii="細明體" w:eastAsia="細明體" w:hAnsi="細明體" w:hint="eastAsia"/>
                  <w:lang w:eastAsia="zh-TW"/>
                </w:rPr>
                <w:t>20</w:t>
              </w:r>
            </w:ins>
            <w:ins w:id="27" w:author="馬慈蓮" w:date="2019-10-30T13:25:00Z">
              <w:r>
                <w:rPr>
                  <w:rFonts w:ascii="細明體" w:eastAsia="細明體" w:hAnsi="細明體" w:hint="eastAsia"/>
                  <w:lang w:eastAsia="zh-TW"/>
                </w:rPr>
                <w:t>/</w:t>
              </w:r>
            </w:ins>
            <w:ins w:id="28" w:author="lian" w:date="2020-03-16T16:14:00Z">
              <w:r w:rsidR="007B2354">
                <w:rPr>
                  <w:rFonts w:ascii="細明體" w:eastAsia="細明體" w:hAnsi="細明體"/>
                  <w:lang w:eastAsia="zh-TW"/>
                </w:rPr>
                <w:t>02</w:t>
              </w:r>
            </w:ins>
            <w:ins w:id="29" w:author="馬慈蓮" w:date="2019-10-30T13:25:00Z">
              <w:r>
                <w:rPr>
                  <w:rFonts w:ascii="細明體" w:eastAsia="細明體" w:hAnsi="細明體" w:hint="eastAsia"/>
                  <w:lang w:eastAsia="zh-TW"/>
                </w:rPr>
                <w:t>/</w:t>
              </w:r>
            </w:ins>
            <w:ins w:id="30" w:author="lian" w:date="2020-03-16T16:14:00Z">
              <w:r w:rsidR="007B2354">
                <w:rPr>
                  <w:rFonts w:ascii="細明體" w:eastAsia="細明體" w:hAnsi="細明體"/>
                  <w:lang w:eastAsia="zh-TW"/>
                </w:rPr>
                <w:t>10</w:t>
              </w:r>
            </w:ins>
          </w:p>
        </w:tc>
        <w:tc>
          <w:tcPr>
            <w:tcW w:w="6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07FB1" w:rsidRDefault="00A07FB1" w:rsidP="00C6499F">
            <w:pPr>
              <w:pStyle w:val="Tabletext"/>
              <w:rPr>
                <w:ins w:id="31" w:author="馬慈蓮" w:date="2019-10-30T13:25:00Z"/>
                <w:rFonts w:ascii="細明體" w:eastAsia="細明體" w:hAnsi="細明體" w:hint="eastAsia"/>
                <w:lang w:eastAsia="zh-TW"/>
              </w:rPr>
            </w:pPr>
            <w:ins w:id="32" w:author="馬慈蓮" w:date="2019-10-30T13:25:00Z">
              <w:r>
                <w:rPr>
                  <w:rFonts w:ascii="細明體" w:eastAsia="細明體" w:hAnsi="細明體" w:hint="eastAsia"/>
                  <w:lang w:eastAsia="zh-TW"/>
                </w:rPr>
                <w:t>20</w:t>
              </w:r>
            </w:ins>
          </w:p>
        </w:tc>
        <w:tc>
          <w:tcPr>
            <w:tcW w:w="5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FB1" w:rsidRPr="00F060FC" w:rsidRDefault="00A07FB1" w:rsidP="00C6499F">
            <w:pPr>
              <w:pStyle w:val="Tabletext"/>
              <w:rPr>
                <w:ins w:id="33" w:author="馬慈蓮" w:date="2019-10-30T13:25:00Z"/>
                <w:rFonts w:ascii="細明體" w:eastAsia="細明體" w:hAnsi="細明體" w:hint="eastAsia"/>
                <w:lang w:eastAsia="zh-TW"/>
              </w:rPr>
            </w:pPr>
            <w:ins w:id="34" w:author="馬慈蓮" w:date="2019-10-30T13:25:00Z">
              <w:r>
                <w:rPr>
                  <w:rFonts w:ascii="細明體" w:eastAsia="細明體" w:hAnsi="細明體" w:hint="eastAsia"/>
                  <w:lang w:eastAsia="zh-TW"/>
                </w:rPr>
                <w:t>增加按鈕：保單分期設定</w:t>
              </w:r>
            </w:ins>
            <w:ins w:id="35" w:author="馬慈蓮" w:date="2019-10-30T13:26:00Z">
              <w:r w:rsidR="0086417B">
                <w:rPr>
                  <w:rFonts w:ascii="細明體" w:eastAsia="細明體" w:hAnsi="細明體" w:hint="eastAsia"/>
                  <w:lang w:eastAsia="zh-TW"/>
                </w:rPr>
                <w:t>，點選後連結</w:t>
              </w:r>
              <w:r w:rsidR="005A4236">
                <w:rPr>
                  <w:rFonts w:ascii="細明體" w:eastAsia="細明體" w:hAnsi="細明體" w:hint="eastAsia"/>
                  <w:lang w:eastAsia="zh-TW"/>
                </w:rPr>
                <w:t>AAB1</w:t>
              </w:r>
              <w:r w:rsidR="007003FB">
                <w:rPr>
                  <w:rFonts w:ascii="細明體" w:eastAsia="細明體" w:hAnsi="細明體" w:hint="eastAsia"/>
                  <w:lang w:eastAsia="zh-TW"/>
                </w:rPr>
                <w:t>_</w:t>
              </w:r>
              <w:r w:rsidR="005A4236">
                <w:rPr>
                  <w:rFonts w:ascii="細明體" w:eastAsia="細明體" w:hAnsi="細明體" w:hint="eastAsia"/>
                  <w:lang w:eastAsia="zh-TW"/>
                </w:rPr>
                <w:t>0410</w:t>
              </w:r>
            </w:ins>
          </w:p>
        </w:tc>
        <w:tc>
          <w:tcPr>
            <w:tcW w:w="12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FB1" w:rsidRDefault="00A07FB1" w:rsidP="00C6499F">
            <w:pPr>
              <w:pStyle w:val="Tabletext"/>
              <w:rPr>
                <w:ins w:id="36" w:author="馬慈蓮" w:date="2019-10-30T13:25:00Z"/>
                <w:rFonts w:ascii="細明體" w:eastAsia="細明體" w:hAnsi="細明體" w:hint="eastAsia"/>
                <w:lang w:eastAsia="zh-TW"/>
              </w:rPr>
            </w:pPr>
            <w:ins w:id="37" w:author="馬慈蓮" w:date="2019-10-30T13:25:00Z">
              <w:r>
                <w:rPr>
                  <w:rFonts w:ascii="細明體" w:eastAsia="細明體" w:hAnsi="細明體" w:hint="eastAsia"/>
                  <w:lang w:eastAsia="zh-TW"/>
                </w:rPr>
                <w:t>慈蓮</w:t>
              </w:r>
            </w:ins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7FB1" w:rsidRPr="00F060FC" w:rsidRDefault="00A07FB1" w:rsidP="00C6499F">
            <w:pPr>
              <w:pStyle w:val="Tabletext"/>
              <w:rPr>
                <w:ins w:id="38" w:author="馬慈蓮" w:date="2019-10-30T13:25:00Z"/>
                <w:color w:val="000000"/>
                <w:lang w:eastAsia="zh-TW"/>
              </w:rPr>
            </w:pPr>
            <w:ins w:id="39" w:author="馬慈蓮" w:date="2019-10-30T13:25:00Z">
              <w:r>
                <w:rPr>
                  <w:rFonts w:hint="eastAsia"/>
                  <w:color w:val="000000"/>
                </w:rPr>
                <w:t>190605001521</w:t>
              </w:r>
            </w:ins>
          </w:p>
        </w:tc>
      </w:tr>
    </w:tbl>
    <w:p w:rsidR="00247B3A" w:rsidRDefault="00247B3A">
      <w:pPr>
        <w:rPr>
          <w:rFonts w:hint="eastAsia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A</w:t>
      </w:r>
      <w:r w:rsidR="00F97B28">
        <w:rPr>
          <w:rFonts w:hint="eastAsia"/>
          <w:b/>
          <w:kern w:val="2"/>
          <w:sz w:val="24"/>
          <w:szCs w:val="24"/>
          <w:lang w:eastAsia="zh-TW"/>
        </w:rPr>
        <w:t>AB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1</w:t>
      </w:r>
      <w:r w:rsidR="00EF21AB">
        <w:rPr>
          <w:rFonts w:hint="eastAsia"/>
          <w:b/>
          <w:kern w:val="2"/>
          <w:sz w:val="24"/>
          <w:szCs w:val="24"/>
          <w:lang w:eastAsia="zh-TW"/>
        </w:rPr>
        <w:t>0</w:t>
      </w:r>
      <w:r w:rsidR="00F97B28">
        <w:rPr>
          <w:rFonts w:hint="eastAsia"/>
          <w:b/>
          <w:kern w:val="2"/>
          <w:sz w:val="24"/>
          <w:szCs w:val="24"/>
          <w:lang w:eastAsia="zh-TW"/>
        </w:rPr>
        <w:t>7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00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F97B28">
        <w:rPr>
          <w:rFonts w:hint="eastAsia"/>
          <w:b/>
          <w:kern w:val="2"/>
          <w:sz w:val="24"/>
          <w:szCs w:val="24"/>
          <w:lang w:eastAsia="zh-TW"/>
        </w:rPr>
        <w:t>ID</w:t>
      </w:r>
      <w:r w:rsidR="00EF21AB">
        <w:rPr>
          <w:rFonts w:hint="eastAsia"/>
          <w:b/>
          <w:kern w:val="2"/>
          <w:sz w:val="24"/>
          <w:szCs w:val="24"/>
          <w:lang w:eastAsia="zh-TW"/>
        </w:rPr>
        <w:t>索引</w:t>
      </w:r>
    </w:p>
    <w:p w:rsidR="00FF78DA" w:rsidRPr="00A8390E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150E0F" w:rsidRPr="00150E0F" w:rsidRDefault="00FF78DA" w:rsidP="00150E0F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 w:rsidRPr="00150E0F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150E0F" w:rsidRPr="00E01490" w:rsidTr="002F0EFF">
        <w:tc>
          <w:tcPr>
            <w:tcW w:w="234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150E0F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索引</w:t>
            </w:r>
          </w:p>
        </w:tc>
      </w:tr>
      <w:tr w:rsidR="00150E0F" w:rsidRPr="00E01490" w:rsidTr="002F0EFF">
        <w:tc>
          <w:tcPr>
            <w:tcW w:w="234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150E0F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AAB1_0700</w:t>
            </w:r>
          </w:p>
        </w:tc>
      </w:tr>
      <w:tr w:rsidR="00150E0F" w:rsidRPr="00E01490" w:rsidTr="002F0EFF">
        <w:tc>
          <w:tcPr>
            <w:tcW w:w="234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150E0F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50E0F" w:rsidRPr="00E01490" w:rsidTr="002F0EFF">
        <w:tc>
          <w:tcPr>
            <w:tcW w:w="234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索引</w:t>
            </w:r>
          </w:p>
        </w:tc>
      </w:tr>
      <w:tr w:rsidR="00150E0F" w:rsidRPr="00E01490" w:rsidTr="002F0EFF">
        <w:tc>
          <w:tcPr>
            <w:tcW w:w="234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150E0F" w:rsidRPr="00E01490" w:rsidTr="002F0EFF">
        <w:tc>
          <w:tcPr>
            <w:tcW w:w="234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150E0F" w:rsidRPr="00E01490" w:rsidTr="002F0EFF">
        <w:tc>
          <w:tcPr>
            <w:tcW w:w="234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50E0F" w:rsidRPr="00E01490" w:rsidTr="002F0EFF">
        <w:tc>
          <w:tcPr>
            <w:tcW w:w="2340" w:type="dxa"/>
          </w:tcPr>
          <w:p w:rsidR="00150E0F" w:rsidRPr="00266B0D" w:rsidRDefault="00150E0F" w:rsidP="002F0EFF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150E0F" w:rsidRPr="00E01490" w:rsidRDefault="00150E0F" w:rsidP="002F0EF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50E0F" w:rsidRDefault="00150E0F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150E0F" w:rsidRDefault="00150E0F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150E0F" w:rsidRPr="007909DE" w:rsidRDefault="00150E0F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使用模組 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0"/>
        <w:gridCol w:w="4465"/>
        <w:gridCol w:w="5565"/>
      </w:tblGrid>
      <w:tr w:rsidR="00567A9E" w:rsidRPr="00567A9E" w:rsidTr="00567A9E">
        <w:tc>
          <w:tcPr>
            <w:tcW w:w="720" w:type="dxa"/>
          </w:tcPr>
          <w:p w:rsidR="00567A9E" w:rsidRPr="00567A9E" w:rsidRDefault="00567A9E" w:rsidP="00567A9E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67A9E">
              <w:rPr>
                <w:rFonts w:ascii="新細明體" w:hAnsi="新細明體" w:hint="eastAsia"/>
                <w:kern w:val="2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567A9E" w:rsidRPr="00567A9E" w:rsidRDefault="00567A9E" w:rsidP="00567A9E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67A9E">
              <w:rPr>
                <w:rFonts w:ascii="新細明體" w:hAnsi="新細明體" w:hint="eastAsia"/>
                <w:kern w:val="2"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567A9E" w:rsidRPr="00567A9E" w:rsidRDefault="00567A9E" w:rsidP="00567A9E">
            <w:pPr>
              <w:widowControl w:val="0"/>
              <w:jc w:val="center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67A9E">
              <w:rPr>
                <w:rFonts w:ascii="新細明體" w:hAnsi="新細明體" w:hint="eastAsia"/>
                <w:kern w:val="2"/>
                <w:sz w:val="20"/>
                <w:szCs w:val="20"/>
              </w:rPr>
              <w:t>程式名稱</w:t>
            </w:r>
          </w:p>
        </w:tc>
      </w:tr>
      <w:tr w:rsidR="00567A9E" w:rsidRPr="00567A9E" w:rsidTr="00567A9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67A9E" w:rsidRPr="00567A9E" w:rsidRDefault="00567A9E" w:rsidP="00567A9E">
            <w:pPr>
              <w:widowControl w:val="0"/>
              <w:numPr>
                <w:ilvl w:val="0"/>
                <w:numId w:val="37"/>
              </w:numPr>
              <w:snapToGrid w:val="0"/>
              <w:ind w:left="0" w:firstLine="0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</w:p>
        </w:tc>
        <w:tc>
          <w:tcPr>
            <w:tcW w:w="3780" w:type="dxa"/>
          </w:tcPr>
          <w:p w:rsidR="00567A9E" w:rsidRPr="00567A9E" w:rsidRDefault="00567A9E" w:rsidP="00567A9E">
            <w:pPr>
              <w:keepLines/>
              <w:widowControl w:val="0"/>
              <w:adjustRightInd w:val="0"/>
              <w:snapToGrid w:val="0"/>
              <w:spacing w:after="120" w:line="240" w:lineRule="atLeast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67A9E">
              <w:rPr>
                <w:rFonts w:ascii="新細明體" w:hAnsi="新細明體" w:hint="eastAsia"/>
                <w:kern w:val="2"/>
                <w:sz w:val="20"/>
                <w:szCs w:val="20"/>
              </w:rPr>
              <w:t>商品精算資料取得模組</w:t>
            </w:r>
          </w:p>
        </w:tc>
        <w:tc>
          <w:tcPr>
            <w:tcW w:w="4711" w:type="dxa"/>
          </w:tcPr>
          <w:p w:rsidR="00567A9E" w:rsidRPr="00567A9E" w:rsidRDefault="00567A9E" w:rsidP="007D6355">
            <w:pPr>
              <w:keepLines/>
              <w:widowControl w:val="0"/>
              <w:adjustRightInd w:val="0"/>
              <w:snapToGrid w:val="0"/>
              <w:spacing w:after="120" w:line="240" w:lineRule="atLeast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567A9E">
              <w:rPr>
                <w:rFonts w:ascii="新細明體" w:hAnsi="新細明體"/>
                <w:kern w:val="2"/>
                <w:sz w:val="20"/>
                <w:szCs w:val="20"/>
              </w:rPr>
              <w:t>AG_</w:t>
            </w:r>
            <w:r w:rsidR="007D6355" w:rsidRPr="00567A9E">
              <w:rPr>
                <w:rFonts w:ascii="新細明體" w:hAnsi="新細明體"/>
                <w:kern w:val="2"/>
                <w:sz w:val="20"/>
                <w:szCs w:val="20"/>
              </w:rPr>
              <w:t>A0Z01</w:t>
            </w:r>
            <w:r w:rsidR="007D6355">
              <w:rPr>
                <w:rFonts w:ascii="新細明體" w:hAnsi="新細明體" w:hint="eastAsia"/>
                <w:kern w:val="2"/>
                <w:sz w:val="20"/>
                <w:szCs w:val="20"/>
              </w:rPr>
              <w:t>1</w:t>
            </w:r>
          </w:p>
        </w:tc>
      </w:tr>
    </w:tbl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使用檔案 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  <w:gridCol w:w="2420"/>
      </w:tblGrid>
      <w:tr w:rsidR="00FF78DA">
        <w:tc>
          <w:tcPr>
            <w:tcW w:w="7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24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lias name</w:t>
            </w:r>
          </w:p>
        </w:tc>
      </w:tr>
    </w:tbl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5A5963" w:rsidRDefault="005A5963" w:rsidP="005A5963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5A5963">
        <w:tc>
          <w:tcPr>
            <w:tcW w:w="9180" w:type="dxa"/>
            <w:gridSpan w:val="4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5A5963">
        <w:tc>
          <w:tcPr>
            <w:tcW w:w="72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F97B28">
        <w:tc>
          <w:tcPr>
            <w:tcW w:w="72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234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97B28">
        <w:tc>
          <w:tcPr>
            <w:tcW w:w="72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34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180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   10</w:t>
            </w:r>
          </w:p>
        </w:tc>
        <w:tc>
          <w:tcPr>
            <w:tcW w:w="432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78DA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150E0F" w:rsidRPr="00150E0F" w:rsidRDefault="00150E0F" w:rsidP="00150E0F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 w:rsidRPr="00150E0F">
        <w:rPr>
          <w:rFonts w:ascii="細明體" w:eastAsia="細明體" w:hAnsi="細明體" w:hint="eastAsia"/>
          <w:sz w:val="20"/>
          <w:szCs w:val="20"/>
        </w:rPr>
        <w:t>畫面</w:t>
      </w:r>
    </w:p>
    <w:p w:rsidR="00FF78DA" w:rsidRDefault="00FF78DA" w:rsidP="00F97B28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</w:t>
      </w:r>
      <w:r w:rsidR="00150E0F" w:rsidRPr="00A050A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7in;height:160.5pt;visibility:visible">
            <v:imagedata r:id="rId7" o:title="" croptop="15292f" cropbottom="34224f" cropleft="11947f" cropright="22234f"/>
          </v:shape>
        </w:pict>
      </w:r>
    </w:p>
    <w:p w:rsidR="00FF78DA" w:rsidRDefault="00FF78DA">
      <w:pPr>
        <w:rPr>
          <w:rFonts w:hint="eastAsia"/>
          <w:sz w:val="20"/>
        </w:rPr>
      </w:pPr>
    </w:p>
    <w:p w:rsidR="00AE6F9A" w:rsidRDefault="00F5316D" w:rsidP="00AE6F9A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2014/07/02 </w:t>
      </w:r>
      <w:r>
        <w:rPr>
          <w:rFonts w:hint="eastAsia"/>
          <w:sz w:val="20"/>
        </w:rPr>
        <w:t>增加客戶資料整合查詢按鈕</w:t>
      </w:r>
    </w:p>
    <w:p w:rsidR="00FF78DA" w:rsidRDefault="002368ED">
      <w:pPr>
        <w:pStyle w:val="Tabletext"/>
        <w:keepLines w:val="0"/>
        <w:spacing w:after="0" w:line="240" w:lineRule="auto"/>
        <w:rPr>
          <w:noProof/>
          <w:lang w:eastAsia="zh-TW"/>
        </w:rPr>
      </w:pPr>
      <w:r w:rsidRPr="003F0D28">
        <w:rPr>
          <w:noProof/>
          <w:lang w:eastAsia="zh-TW"/>
        </w:rPr>
        <w:lastRenderedPageBreak/>
        <w:pict>
          <v:shape id="_x0000_i1026" type="#_x0000_t75" style="width:506.25pt;height:128.25pt;visibility:visible">
            <v:imagedata r:id="rId8" o:title=""/>
          </v:shape>
        </w:pict>
      </w:r>
    </w:p>
    <w:p w:rsidR="005201EC" w:rsidRDefault="005201EC">
      <w:pPr>
        <w:pStyle w:val="Tabletext"/>
        <w:keepLines w:val="0"/>
        <w:spacing w:after="0" w:line="240" w:lineRule="auto"/>
        <w:rPr>
          <w:noProof/>
          <w:lang w:eastAsia="zh-TW"/>
        </w:rPr>
      </w:pPr>
    </w:p>
    <w:p w:rsidR="005201EC" w:rsidRDefault="005201EC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t xml:space="preserve">2018-11-27 </w:t>
      </w:r>
      <w:r>
        <w:rPr>
          <w:rFonts w:hint="eastAsia"/>
          <w:noProof/>
          <w:lang w:eastAsia="zh-TW"/>
        </w:rPr>
        <w:t>增加</w:t>
      </w:r>
      <w:r>
        <w:rPr>
          <w:rFonts w:hint="eastAsia"/>
          <w:noProof/>
          <w:lang w:eastAsia="zh-TW"/>
        </w:rPr>
        <w:t>FATCA</w:t>
      </w:r>
      <w:r>
        <w:rPr>
          <w:noProof/>
          <w:lang w:eastAsia="zh-TW"/>
        </w:rPr>
        <w:t>/CRS</w:t>
      </w:r>
      <w:r>
        <w:rPr>
          <w:rFonts w:hint="eastAsia"/>
          <w:noProof/>
          <w:lang w:eastAsia="zh-TW"/>
        </w:rPr>
        <w:t>按鈕</w:t>
      </w:r>
    </w:p>
    <w:p w:rsidR="005201EC" w:rsidRDefault="005201EC" w:rsidP="0089179A">
      <w:pPr>
        <w:pStyle w:val="Tabletext"/>
        <w:keepLines w:val="0"/>
        <w:spacing w:after="0" w:line="240" w:lineRule="auto"/>
        <w:rPr>
          <w:lang w:eastAsia="zh-TW"/>
        </w:rPr>
      </w:pPr>
    </w:p>
    <w:p w:rsidR="00182A32" w:rsidRDefault="005201EC" w:rsidP="0089179A">
      <w:pPr>
        <w:pStyle w:val="Tabletext"/>
        <w:keepLines w:val="0"/>
        <w:spacing w:after="0" w:line="240" w:lineRule="auto"/>
        <w:rPr>
          <w:ins w:id="40" w:author="馬慈蓮" w:date="2019-10-30T15:15:00Z"/>
          <w:noProof/>
          <w:lang w:eastAsia="zh-TW"/>
        </w:rPr>
      </w:pPr>
      <w:r w:rsidRPr="007048D2">
        <w:rPr>
          <w:noProof/>
          <w:lang w:eastAsia="zh-TW"/>
        </w:rPr>
        <w:pict>
          <v:shape id="_x0000_i1027" type="#_x0000_t75" style="width:538.5pt;height:173.25pt;visibility:visible">
            <v:imagedata r:id="rId9" o:title=""/>
          </v:shape>
        </w:pict>
      </w:r>
    </w:p>
    <w:p w:rsidR="00182A32" w:rsidRDefault="00182A32" w:rsidP="0089179A">
      <w:pPr>
        <w:pStyle w:val="Tabletext"/>
        <w:keepLines w:val="0"/>
        <w:spacing w:after="0" w:line="240" w:lineRule="auto"/>
        <w:rPr>
          <w:ins w:id="41" w:author="馬慈蓮" w:date="2019-10-30T15:15:00Z"/>
          <w:noProof/>
          <w:lang w:eastAsia="zh-TW"/>
        </w:rPr>
      </w:pPr>
    </w:p>
    <w:p w:rsidR="00182A32" w:rsidRDefault="00182A32" w:rsidP="0089179A">
      <w:pPr>
        <w:pStyle w:val="Tabletext"/>
        <w:keepLines w:val="0"/>
        <w:spacing w:after="0" w:line="240" w:lineRule="auto"/>
        <w:rPr>
          <w:ins w:id="42" w:author="馬慈蓮" w:date="2019-10-30T15:15:00Z"/>
          <w:noProof/>
          <w:lang w:eastAsia="zh-TW"/>
        </w:rPr>
      </w:pPr>
      <w:ins w:id="43" w:author="馬慈蓮" w:date="2019-10-30T15:15:00Z">
        <w:r>
          <w:rPr>
            <w:rFonts w:hint="eastAsia"/>
            <w:noProof/>
            <w:lang w:eastAsia="zh-TW"/>
          </w:rPr>
          <w:t xml:space="preserve">2019/10/30 </w:t>
        </w:r>
        <w:r>
          <w:rPr>
            <w:rFonts w:hint="eastAsia"/>
            <w:noProof/>
            <w:lang w:eastAsia="zh-TW"/>
          </w:rPr>
          <w:t>增加保單分期按鈕</w:t>
        </w:r>
      </w:ins>
    </w:p>
    <w:p w:rsidR="00182A32" w:rsidRDefault="006134A0" w:rsidP="0089179A">
      <w:pPr>
        <w:pStyle w:val="Tabletext"/>
        <w:keepLines w:val="0"/>
        <w:spacing w:after="0" w:line="240" w:lineRule="auto"/>
        <w:rPr>
          <w:ins w:id="44" w:author="馬慈蓮" w:date="2019-10-30T15:15:00Z"/>
          <w:rFonts w:hint="eastAsia"/>
          <w:noProof/>
          <w:lang w:eastAsia="zh-TW"/>
        </w:rPr>
      </w:pPr>
      <w:ins w:id="45" w:author="馬慈蓮" w:date="2019-10-30T15:16:00Z">
        <w:r>
          <w:rPr>
            <w:rFonts w:hint="eastAsia"/>
            <w:noProof/>
            <w:lang w:eastAsia="zh-TW"/>
          </w:rPr>
          <w:pict>
            <v:group id="群組 7" o:spid="_x0000_s1026" style="position:absolute;margin-left:.1pt;margin-top:6.75pt;width:438.75pt;height:183.85pt;z-index:251657728" coordsize="55721,23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">
              <v:shape id="圖片 10" o:spid="_x0000_s1027" type="#_x0000_t75" style="position:absolute;left:258;top:18546;width:55150;height:301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5BNXEAAAA2wAAAA8AAABkcnMvZG93bnJldi54bWxEj09vwjAMxe9I+w6RJ3GDlD9CWyEgQELa&#10;gcu6TbtajWm7NU7UhFK+/XyYxM3We37v581ucK3qqYuNZwOzaQaKuPS24crA58dp8gIqJmSLrWcy&#10;cKcIu+3TaIO59Td+p75IlZIQjjkaqFMKudaxrMlhnPpALNrFdw6TrF2lbYc3CXetnmfZSjtsWBpq&#10;DHSsqfwtrs7A9/x8oMW9sIdQvIaf2ZcP2C+NGT8P+zWoREN6mP+v36zgC738IgPo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Y5BNXEAAAA2wAAAA8AAAAAAAAAAAAAAAAA&#10;nwIAAGRycy9kb3ducmV2LnhtbFBLBQYAAAAABAAEAPcAAACQAwAAAAA=&#10;">
                <v:imagedata r:id="rId10" o:title=""/>
                <v:path arrowok="t"/>
              </v:shape>
              <v:group id="群組 4" o:spid="_x0000_s1028" style="position:absolute;width:55721;height:23349" coordsize="55721,233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Picture 4" o:spid="_x0000_s1029" type="#_x0000_t75" alt="222" style="position:absolute;width:55721;height:1859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jCp/BAAAA2gAAAA8AAABkcnMvZG93bnJldi54bWxEj0FrwkAUhO8F/8PyhN6ajQZLjFlFLLVe&#10;q+39kX0mi9m3IbtN4r/vCoUeh5n5hil3k23FQL03jhUskhQEceW04VrB1+X9JQfhA7LG1jEpuJOH&#10;3Xb2VGKh3cifNJxDLSKEfYEKmhC6QkpfNWTRJ64jjt7V9RZDlH0tdY9jhNtWLtP0VVo0HBca7OjQ&#10;UHU7/1gFH2OXHb49vlX5aMwqN8fTOl8q9Tyf9hsQgabwH/5rn7SCDB5X4g2Q2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jCp/BAAAA2gAAAA8AAAAAAAAAAAAAAAAAnwIA&#10;AGRycy9kb3ducmV2LnhtbFBLBQYAAAAABAAEAPcAAACNAwAAAAA=&#10;">
                  <v:imagedata r:id="rId11" o:title="222" cropbottom="1380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0" type="#_x0000_t202" style="position:absolute;left:38474;top:20358;width:11430;height:29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<v:textbox style="mso-fit-shape-to-text:t">
                    <w:txbxContent>
                      <w:p w:rsidR="006134A0" w:rsidRDefault="006134A0" w:rsidP="006134A0">
                        <w:r>
                          <w:rPr>
                            <w:rFonts w:hint="eastAsia"/>
                          </w:rPr>
                          <w:t>保單分期設定</w:t>
                        </w:r>
                      </w:p>
                    </w:txbxContent>
                  </v:textbox>
                </v:shape>
              </v:group>
            </v:group>
          </w:pict>
        </w:r>
      </w:ins>
    </w:p>
    <w:p w:rsidR="0089179A" w:rsidRDefault="005A5963" w:rsidP="0089179A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lang w:eastAsia="zh-TW"/>
        </w:rPr>
        <w:br w:type="page"/>
      </w:r>
      <w:r w:rsidR="0089179A">
        <w:rPr>
          <w:rFonts w:hint="eastAsia"/>
          <w:lang w:eastAsia="zh-TW"/>
        </w:rPr>
        <w:t>說明：</w:t>
      </w:r>
    </w:p>
    <w:p w:rsidR="00F97B28" w:rsidRDefault="00F97B28" w:rsidP="0089179A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初始</w:t>
      </w:r>
      <w:r>
        <w:rPr>
          <w:rFonts w:hint="eastAsia"/>
          <w:lang w:eastAsia="zh-TW"/>
        </w:rPr>
        <w:t>:</w:t>
      </w:r>
    </w:p>
    <w:p w:rsidR="00F97B28" w:rsidRDefault="00F97B28" w:rsidP="00F97B28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及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 xml:space="preserve">ID </w:t>
      </w:r>
      <w:r>
        <w:rPr>
          <w:rFonts w:hint="eastAsia"/>
          <w:lang w:eastAsia="zh-TW"/>
        </w:rPr>
        <w:t>於畫面。</w:t>
      </w:r>
    </w:p>
    <w:p w:rsidR="007C3092" w:rsidRDefault="007C3092" w:rsidP="00F97B28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顯示理賠偵測風險分數：</w:t>
      </w:r>
    </w:p>
    <w:p w:rsidR="007A055F" w:rsidRDefault="00E43BAE" w:rsidP="00E43BAE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判斷本件是否已算出分數：</w:t>
      </w:r>
    </w:p>
    <w:p w:rsidR="00B610DB" w:rsidRPr="003D73B1" w:rsidRDefault="00B610DB" w:rsidP="00597423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CALL AA_V1Z007.</w:t>
      </w:r>
      <w:bookmarkStart w:id="46" w:name="_Toc341772540"/>
      <w:r w:rsidRPr="003D73B1">
        <w:rPr>
          <w:rFonts w:hint="eastAsia"/>
          <w:lang w:eastAsia="zh-TW"/>
        </w:rPr>
        <w:t>qryDTAAV014()</w:t>
      </w:r>
      <w:r w:rsidRPr="003D73B1">
        <w:rPr>
          <w:rFonts w:hint="eastAsia"/>
          <w:lang w:eastAsia="zh-TW"/>
        </w:rPr>
        <w:t>：</w:t>
      </w:r>
      <w:r w:rsidRPr="003D73B1">
        <w:rPr>
          <w:rFonts w:hint="eastAsia"/>
          <w:lang w:eastAsia="zh-TW"/>
        </w:rPr>
        <w:t>(</w:t>
      </w:r>
      <w:r>
        <w:rPr>
          <w:rFonts w:ascii="細明體" w:eastAsia="細明體" w:hAnsi="細明體" w:hint="eastAsia"/>
          <w:lang w:eastAsia="zh-TW"/>
        </w:rPr>
        <w:t>查詢</w:t>
      </w:r>
      <w:r w:rsidRPr="006533A3">
        <w:rPr>
          <w:rFonts w:ascii="細明體" w:eastAsia="細明體" w:hAnsi="細明體" w:hint="eastAsia"/>
          <w:lang w:eastAsia="zh-TW"/>
        </w:rPr>
        <w:t>理賠偵測線上計算檔資料</w:t>
      </w:r>
      <w:bookmarkEnd w:id="46"/>
      <w:r>
        <w:rPr>
          <w:rFonts w:ascii="細明體" w:eastAsia="細明體" w:hAnsi="細明體" w:hint="eastAsia"/>
          <w:lang w:eastAsia="zh-TW"/>
        </w:rPr>
        <w:t>)</w:t>
      </w:r>
    </w:p>
    <w:p w:rsidR="00B610DB" w:rsidRDefault="00B610DB" w:rsidP="00597423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NOT FND</w:t>
      </w:r>
    </w:p>
    <w:p w:rsidR="00B610DB" w:rsidRDefault="00B610DB" w:rsidP="00597423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不視為錯誤</w:t>
      </w:r>
    </w:p>
    <w:p w:rsidR="00B610DB" w:rsidRDefault="00B610DB" w:rsidP="00597423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畫面顯示說明：</w:t>
      </w:r>
    </w:p>
    <w:p w:rsidR="00B610DB" w:rsidRDefault="00B610DB" w:rsidP="00597423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風險評分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標題</w:t>
      </w:r>
      <w:r>
        <w:rPr>
          <w:rFonts w:hint="eastAsia"/>
          <w:lang w:eastAsia="zh-TW"/>
        </w:rPr>
        <w:t>)</w:t>
      </w:r>
      <w:r w:rsidRPr="00B610DB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欄位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與分數顯示欄位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不顯示</w:t>
      </w:r>
    </w:p>
    <w:p w:rsidR="00B610DB" w:rsidRDefault="00B610DB" w:rsidP="00597423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B610DB" w:rsidRPr="00F0655C" w:rsidRDefault="003D73B1" w:rsidP="00597423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取出</w:t>
      </w:r>
      <w:r>
        <w:rPr>
          <w:rFonts w:hint="eastAsia"/>
          <w:lang w:eastAsia="zh-TW"/>
        </w:rPr>
        <w:t xml:space="preserve"> AA_V1Z007.</w:t>
      </w:r>
      <w:r>
        <w:rPr>
          <w:rFonts w:ascii="細明體" w:eastAsia="細明體" w:hAnsi="細明體" w:hint="eastAsia"/>
          <w:lang w:eastAsia="zh-TW"/>
        </w:rPr>
        <w:t>理賠偵測線上計算檔資料 第一筆</w:t>
      </w:r>
    </w:p>
    <w:p w:rsidR="009C4F9E" w:rsidRPr="009C4F9E" w:rsidRDefault="009C4F9E" w:rsidP="00597423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算分成功案件才顯示：</w:t>
      </w:r>
    </w:p>
    <w:p w:rsidR="009C4F9E" w:rsidRPr="000B5C19" w:rsidRDefault="009C4F9E" w:rsidP="00E31E3E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IF 理賠偵測線上計算檔資料</w:t>
      </w:r>
      <w:r w:rsidR="00E31E3E">
        <w:rPr>
          <w:rFonts w:ascii="細明體" w:eastAsia="細明體" w:hAnsi="細明體" w:hint="eastAsia"/>
          <w:lang w:eastAsia="zh-TW"/>
        </w:rPr>
        <w:t>(DTAAV014)</w:t>
      </w:r>
      <w:r>
        <w:rPr>
          <w:rFonts w:ascii="細明體" w:eastAsia="細明體" w:hAnsi="細明體" w:hint="eastAsia"/>
          <w:lang w:eastAsia="zh-TW"/>
        </w:rPr>
        <w:t>.</w:t>
      </w:r>
      <w:r w:rsidR="00E31E3E" w:rsidRPr="00E31E3E">
        <w:rPr>
          <w:rFonts w:ascii="細明體" w:eastAsia="細明體" w:hAnsi="細明體" w:hint="eastAsia"/>
          <w:lang w:eastAsia="zh-TW"/>
        </w:rPr>
        <w:t>是否成功</w:t>
      </w:r>
      <w:r w:rsidR="00E31E3E">
        <w:rPr>
          <w:rFonts w:ascii="細明體" w:eastAsia="細明體" w:hAnsi="細明體" w:hint="eastAsia"/>
          <w:lang w:eastAsia="zh-TW"/>
        </w:rPr>
        <w:t xml:space="preserve"> = </w:t>
      </w:r>
      <w:r w:rsidR="00E31E3E">
        <w:rPr>
          <w:rFonts w:ascii="細明體" w:eastAsia="細明體" w:hAnsi="細明體"/>
          <w:lang w:eastAsia="zh-TW"/>
        </w:rPr>
        <w:t>‘</w:t>
      </w:r>
      <w:r w:rsidR="00E31E3E">
        <w:rPr>
          <w:rFonts w:ascii="細明體" w:eastAsia="細明體" w:hAnsi="細明體" w:hint="eastAsia"/>
          <w:lang w:eastAsia="zh-TW"/>
        </w:rPr>
        <w:t>Y</w:t>
      </w:r>
      <w:r w:rsidR="00E31E3E">
        <w:rPr>
          <w:rFonts w:ascii="細明體" w:eastAsia="細明體" w:hAnsi="細明體"/>
          <w:lang w:eastAsia="zh-TW"/>
        </w:rPr>
        <w:t>’</w:t>
      </w:r>
    </w:p>
    <w:p w:rsidR="00A52D01" w:rsidRDefault="00A52D01" w:rsidP="00B50469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READ DTAAV011</w:t>
      </w:r>
    </w:p>
    <w:p w:rsidR="00A52D01" w:rsidRDefault="00A52D01" w:rsidP="00B50469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WHERE</w:t>
      </w:r>
    </w:p>
    <w:p w:rsidR="00A52D01" w:rsidRDefault="00A52D01" w:rsidP="00B50469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= </w:t>
      </w:r>
      <w:r>
        <w:rPr>
          <w:rFonts w:hint="eastAsia"/>
          <w:lang w:eastAsia="zh-TW"/>
        </w:rPr>
        <w:t>傳入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受理編號</w:t>
      </w:r>
    </w:p>
    <w:p w:rsidR="00A52D01" w:rsidRDefault="00A52D01" w:rsidP="00B50469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模型分類</w:t>
      </w:r>
      <w:r>
        <w:rPr>
          <w:rFonts w:hint="eastAsia"/>
          <w:lang w:eastAsia="zh-TW"/>
        </w:rPr>
        <w:t xml:space="preserve"> =</w:t>
      </w:r>
      <w:r>
        <w:rPr>
          <w:rFonts w:ascii="細明體" w:eastAsia="細明體" w:hAnsi="細明體" w:hint="eastAsia"/>
          <w:lang w:eastAsia="zh-TW"/>
        </w:rPr>
        <w:t>理賠偵測線上計算檔資料(DTAAV014).</w:t>
      </w:r>
      <w:r>
        <w:rPr>
          <w:rFonts w:hint="eastAsia"/>
          <w:lang w:eastAsia="zh-TW"/>
        </w:rPr>
        <w:t>模型分類</w:t>
      </w:r>
    </w:p>
    <w:p w:rsidR="000B5C19" w:rsidRDefault="000B5C19" w:rsidP="00B50469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FETCH FIRST 1 ROWS ONLY</w:t>
      </w:r>
    </w:p>
    <w:p w:rsidR="000B5C19" w:rsidRDefault="000B5C19" w:rsidP="00B50469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NOT FND</w:t>
      </w:r>
    </w:p>
    <w:p w:rsidR="00750E3D" w:rsidRDefault="007A67B1" w:rsidP="00B50469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風險評分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標題</w:t>
      </w:r>
      <w:r>
        <w:rPr>
          <w:rFonts w:hint="eastAsia"/>
          <w:lang w:eastAsia="zh-TW"/>
        </w:rPr>
        <w:t>)</w:t>
      </w:r>
      <w:r w:rsidRPr="00B610DB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欄位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與分數顯示欄位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不顯示</w:t>
      </w:r>
    </w:p>
    <w:p w:rsidR="000B5C19" w:rsidRDefault="000B5C19" w:rsidP="00B50469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7F3BE8" w:rsidRDefault="008F516C" w:rsidP="00B50469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畫面顯示說明：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參考</w:t>
      </w:r>
      <w:r>
        <w:rPr>
          <w:rFonts w:hint="eastAsia"/>
          <w:lang w:eastAsia="zh-TW"/>
        </w:rPr>
        <w:t>AAB1_0100</w:t>
      </w:r>
      <w:r>
        <w:rPr>
          <w:rFonts w:hint="eastAsia"/>
          <w:lang w:eastAsia="zh-TW"/>
        </w:rPr>
        <w:t>的控制</w:t>
      </w:r>
      <w:r>
        <w:rPr>
          <w:rFonts w:hint="eastAsia"/>
          <w:lang w:eastAsia="zh-TW"/>
        </w:rPr>
        <w:t>)</w:t>
      </w:r>
    </w:p>
    <w:p w:rsidR="008F516C" w:rsidRDefault="008F516C" w:rsidP="00B50469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風險評分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標題</w:t>
      </w:r>
      <w:r>
        <w:rPr>
          <w:rFonts w:hint="eastAsia"/>
          <w:lang w:eastAsia="zh-TW"/>
        </w:rPr>
        <w:t>)</w:t>
      </w:r>
      <w:r w:rsidRPr="00B610DB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欄位</w:t>
      </w:r>
      <w:r w:rsidR="007A67B1">
        <w:rPr>
          <w:rFonts w:hint="eastAsia"/>
          <w:lang w:eastAsia="zh-TW"/>
        </w:rPr>
        <w:t xml:space="preserve"> </w:t>
      </w:r>
    </w:p>
    <w:p w:rsidR="008F516C" w:rsidRDefault="007A67B1" w:rsidP="00B50469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分數欄位：</w:t>
      </w:r>
      <w:r w:rsidR="009047E7">
        <w:rPr>
          <w:rFonts w:hint="eastAsia"/>
          <w:lang w:eastAsia="zh-TW"/>
        </w:rPr>
        <w:t xml:space="preserve">EX: </w:t>
      </w:r>
      <w:r w:rsidR="009217D0">
        <w:rPr>
          <w:rFonts w:hint="eastAsia"/>
          <w:color w:val="FF0000"/>
          <w:lang w:eastAsia="zh-TW"/>
        </w:rPr>
        <w:t>96</w:t>
      </w:r>
      <w:r w:rsidR="009047E7" w:rsidRPr="009047E7">
        <w:rPr>
          <w:rFonts w:hint="eastAsia"/>
          <w:color w:val="FF0000"/>
          <w:lang w:eastAsia="zh-TW"/>
        </w:rPr>
        <w:t>(</w:t>
      </w:r>
      <w:r w:rsidR="009047E7" w:rsidRPr="009047E7">
        <w:rPr>
          <w:rFonts w:hint="eastAsia"/>
          <w:color w:val="FF0000"/>
          <w:lang w:eastAsia="zh-TW"/>
        </w:rPr>
        <w:t>高風險</w:t>
      </w:r>
      <w:r w:rsidR="009047E7" w:rsidRPr="009047E7">
        <w:rPr>
          <w:rFonts w:hint="eastAsia"/>
          <w:color w:val="FF0000"/>
          <w:lang w:eastAsia="zh-TW"/>
        </w:rPr>
        <w:t>)</w:t>
      </w:r>
    </w:p>
    <w:p w:rsidR="007A67B1" w:rsidRDefault="007A67B1" w:rsidP="00B50469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DTAAV011.</w:t>
      </w:r>
      <w:r w:rsidR="00842659">
        <w:rPr>
          <w:rFonts w:hint="eastAsia"/>
          <w:lang w:eastAsia="zh-TW"/>
        </w:rPr>
        <w:t>標準化</w:t>
      </w:r>
      <w:r w:rsidRPr="007A67B1">
        <w:rPr>
          <w:rFonts w:hint="eastAsia"/>
          <w:lang w:eastAsia="zh-TW"/>
        </w:rPr>
        <w:t>總分</w:t>
      </w:r>
    </w:p>
    <w:p w:rsidR="009047E7" w:rsidRDefault="00386865" w:rsidP="00B50469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風險分級</w:t>
      </w:r>
      <w:r w:rsidR="009047E7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用中文代碼轉換</w:t>
      </w:r>
      <w:r>
        <w:rPr>
          <w:rFonts w:hint="eastAsia"/>
          <w:lang w:eastAsia="zh-TW"/>
        </w:rPr>
        <w:t>)</w:t>
      </w:r>
    </w:p>
    <w:p w:rsidR="00842659" w:rsidRDefault="00842659" w:rsidP="00B50469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CALL AA_V1Z008.</w:t>
      </w:r>
      <w:r>
        <w:rPr>
          <w:rFonts w:hint="eastAsia"/>
        </w:rPr>
        <w:t>std</w:t>
      </w:r>
      <w:r>
        <w:rPr>
          <w:rFonts w:hint="eastAsia"/>
          <w:lang w:eastAsia="zh-TW"/>
        </w:rPr>
        <w:t>R</w:t>
      </w:r>
      <w:r>
        <w:rPr>
          <w:rFonts w:hint="eastAsia"/>
        </w:rPr>
        <w:t>iskLvl</w:t>
      </w:r>
      <w:r>
        <w:rPr>
          <w:rFonts w:hint="eastAsia"/>
          <w:lang w:eastAsia="zh-TW"/>
        </w:rPr>
        <w:t>()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(</w:t>
      </w:r>
      <w:r w:rsidRPr="00842659">
        <w:rPr>
          <w:rFonts w:hint="eastAsia"/>
        </w:rPr>
        <w:t>標準化風險分級</w:t>
      </w:r>
      <w:r>
        <w:rPr>
          <w:rFonts w:hint="eastAsia"/>
          <w:lang w:eastAsia="zh-TW"/>
        </w:rPr>
        <w:t>)</w:t>
      </w:r>
    </w:p>
    <w:p w:rsidR="00842659" w:rsidRDefault="00842659" w:rsidP="00B50469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</w:t>
      </w:r>
      <w:r>
        <w:rPr>
          <w:rFonts w:hint="eastAsia"/>
          <w:lang w:eastAsia="zh-TW"/>
        </w:rPr>
        <w:t>風險分級</w:t>
      </w:r>
      <w:r>
        <w:rPr>
          <w:rFonts w:hint="eastAsia"/>
          <w:lang w:eastAsia="zh-TW"/>
        </w:rPr>
        <w:t xml:space="preserve"> =</w:t>
      </w:r>
      <w:r>
        <w:rPr>
          <w:rFonts w:hint="eastAsia"/>
          <w:lang w:eastAsia="zh-TW"/>
        </w:rPr>
        <w:t>回傳</w:t>
      </w:r>
      <w:r>
        <w:rPr>
          <w:rFonts w:hint="eastAsia"/>
          <w:lang w:eastAsia="zh-TW"/>
        </w:rPr>
        <w:t>.</w:t>
      </w:r>
      <w:r>
        <w:rPr>
          <w:rFonts w:ascii="細明體" w:eastAsia="細明體" w:hAnsi="細明體" w:cs="Arial" w:hint="eastAsia"/>
          <w:lang w:eastAsia="zh-TW"/>
        </w:rPr>
        <w:t>風險等級中文</w:t>
      </w:r>
    </w:p>
    <w:p w:rsidR="00842659" w:rsidRPr="00A601AE" w:rsidRDefault="00842659" w:rsidP="00B50469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IF </w:t>
      </w:r>
      <w:r>
        <w:rPr>
          <w:rFonts w:hint="eastAsia"/>
          <w:lang w:eastAsia="zh-TW"/>
        </w:rPr>
        <w:t>回傳</w:t>
      </w:r>
      <w:r>
        <w:rPr>
          <w:rFonts w:hint="eastAsia"/>
          <w:lang w:eastAsia="zh-TW"/>
        </w:rPr>
        <w:t>.</w:t>
      </w:r>
      <w:r>
        <w:rPr>
          <w:rFonts w:ascii="細明體" w:eastAsia="細明體" w:hAnsi="細明體" w:cs="Arial" w:hint="eastAsia"/>
          <w:lang w:eastAsia="zh-TW"/>
        </w:rPr>
        <w:t xml:space="preserve">風險等級代碼 開頭為 </w:t>
      </w:r>
      <w:r>
        <w:rPr>
          <w:rFonts w:ascii="細明體" w:eastAsia="細明體" w:hAnsi="細明體" w:cs="Arial"/>
          <w:lang w:eastAsia="zh-TW"/>
        </w:rPr>
        <w:t>‘</w:t>
      </w:r>
      <w:r>
        <w:rPr>
          <w:rFonts w:ascii="細明體" w:eastAsia="細明體" w:hAnsi="細明體" w:cs="Arial" w:hint="eastAsia"/>
          <w:lang w:eastAsia="zh-TW"/>
        </w:rPr>
        <w:t>H</w:t>
      </w:r>
      <w:r>
        <w:rPr>
          <w:rFonts w:ascii="細明體" w:eastAsia="細明體" w:hAnsi="細明體" w:cs="Arial"/>
          <w:lang w:eastAsia="zh-TW"/>
        </w:rPr>
        <w:t>’</w:t>
      </w:r>
    </w:p>
    <w:p w:rsidR="00842659" w:rsidRDefault="00842659" w:rsidP="00B50469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</w:t>
      </w:r>
      <w:r>
        <w:rPr>
          <w:rFonts w:hint="eastAsia"/>
          <w:lang w:eastAsia="zh-TW"/>
        </w:rPr>
        <w:t>用紅色顯示</w:t>
      </w:r>
    </w:p>
    <w:p w:rsidR="00B77AE0" w:rsidRDefault="00B77AE0" w:rsidP="0087187E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點選連結至</w:t>
      </w:r>
      <w:r>
        <w:rPr>
          <w:rFonts w:hint="eastAsia"/>
          <w:lang w:eastAsia="zh-TW"/>
        </w:rPr>
        <w:t xml:space="preserve"> AA</w:t>
      </w:r>
      <w:r w:rsidR="0087187E">
        <w:rPr>
          <w:rFonts w:hint="eastAsia"/>
          <w:lang w:eastAsia="zh-TW"/>
        </w:rPr>
        <w:t>V2_0100</w:t>
      </w:r>
    </w:p>
    <w:p w:rsidR="00DC36FB" w:rsidRPr="0087187E" w:rsidRDefault="00DC36FB" w:rsidP="00C3285A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傳入：傳入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受理編號、傳入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>ID</w:t>
      </w:r>
    </w:p>
    <w:p w:rsidR="00E31E3E" w:rsidRPr="00F0655C" w:rsidRDefault="00E31E3E" w:rsidP="00E31E3E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ELSE</w:t>
      </w:r>
    </w:p>
    <w:p w:rsidR="00E31E3E" w:rsidRDefault="00E31E3E" w:rsidP="00B50469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畫面顯示說明：</w:t>
      </w:r>
    </w:p>
    <w:p w:rsidR="00E31E3E" w:rsidRDefault="00E31E3E" w:rsidP="00B50469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風險評分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標題</w:t>
      </w:r>
      <w:r>
        <w:rPr>
          <w:rFonts w:hint="eastAsia"/>
          <w:lang w:eastAsia="zh-TW"/>
        </w:rPr>
        <w:t>)</w:t>
      </w:r>
      <w:r w:rsidRPr="00B610DB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欄位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與分數顯示欄位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不顯示</w:t>
      </w:r>
    </w:p>
    <w:p w:rsidR="00DA4C8B" w:rsidRDefault="00DA4C8B" w:rsidP="00F97B28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顯示是否新契約審核中：</w:t>
      </w:r>
    </w:p>
    <w:p w:rsidR="00AE1F68" w:rsidRPr="003409E0" w:rsidRDefault="00AE1F68" w:rsidP="00E954AD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CALL AA_A0Z001.</w:t>
      </w:r>
      <w:bookmarkStart w:id="47" w:name="_Toc350947133"/>
      <w:r w:rsidR="003D158A">
        <w:rPr>
          <w:rFonts w:hint="eastAsia"/>
          <w:kern w:val="2"/>
          <w:lang w:eastAsia="zh-TW"/>
        </w:rPr>
        <w:t>chkATCFM()</w:t>
      </w:r>
      <w:r w:rsidR="003D158A">
        <w:rPr>
          <w:rFonts w:hint="eastAsia"/>
          <w:kern w:val="2"/>
          <w:lang w:eastAsia="zh-TW"/>
        </w:rPr>
        <w:t>：</w:t>
      </w:r>
      <w:r w:rsidR="003D158A">
        <w:rPr>
          <w:rFonts w:hint="eastAsia"/>
          <w:kern w:val="2"/>
          <w:lang w:eastAsia="zh-TW"/>
        </w:rPr>
        <w:t>(</w:t>
      </w:r>
      <w:r w:rsidR="003D158A">
        <w:rPr>
          <w:rFonts w:hint="eastAsia"/>
          <w:kern w:val="2"/>
          <w:lang w:eastAsia="zh-TW"/>
        </w:rPr>
        <w:t>屬新契約要被保人</w:t>
      </w:r>
      <w:bookmarkEnd w:id="47"/>
      <w:r w:rsidR="003D158A">
        <w:rPr>
          <w:rFonts w:ascii="細明體" w:hAnsi="細明體" w:hint="eastAsia"/>
          <w:lang w:eastAsia="zh-TW"/>
        </w:rPr>
        <w:t>進件中</w:t>
      </w:r>
      <w:r w:rsidR="003D158A">
        <w:rPr>
          <w:rFonts w:ascii="細明體" w:hAnsi="細明體" w:hint="eastAsia"/>
          <w:lang w:eastAsia="zh-TW"/>
        </w:rPr>
        <w:t>)</w:t>
      </w:r>
    </w:p>
    <w:p w:rsidR="003D158A" w:rsidRDefault="003D158A" w:rsidP="00E954A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ascii="細明體" w:eastAsia="細明體" w:hAnsi="細明體" w:hint="eastAsia"/>
        </w:rPr>
        <w:t>事故者ID</w:t>
      </w:r>
      <w:r>
        <w:rPr>
          <w:rFonts w:ascii="細明體" w:eastAsia="細明體" w:hAnsi="細明體" w:hint="eastAsia"/>
          <w:lang w:eastAsia="zh-TW"/>
        </w:rPr>
        <w:t xml:space="preserve"> = 畫面.被保人ID</w:t>
      </w:r>
    </w:p>
    <w:p w:rsidR="003D158A" w:rsidRDefault="003D158A" w:rsidP="00E954AD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 w:rsidR="00911D98">
        <w:rPr>
          <w:rFonts w:hint="eastAsia"/>
          <w:lang w:eastAsia="zh-TW"/>
        </w:rPr>
        <w:t>正常結束</w:t>
      </w:r>
    </w:p>
    <w:p w:rsidR="00911D98" w:rsidRDefault="00911D98" w:rsidP="00E954A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畫面顯示：</w:t>
      </w:r>
      <w:r w:rsidR="00492846">
        <w:rPr>
          <w:rFonts w:hint="eastAsia"/>
          <w:lang w:eastAsia="zh-TW"/>
        </w:rPr>
        <w:t>AA_A0Z001.</w:t>
      </w:r>
      <w:r w:rsidR="00492846" w:rsidRPr="00EA270F">
        <w:rPr>
          <w:rFonts w:hint="eastAsia"/>
          <w:lang w:eastAsia="zh-TW"/>
        </w:rPr>
        <w:t>要保人</w:t>
      </w:r>
      <w:r w:rsidR="00492846" w:rsidRPr="004A5574">
        <w:rPr>
          <w:rFonts w:hint="eastAsia"/>
          <w:lang w:eastAsia="zh-TW"/>
        </w:rPr>
        <w:t>新</w:t>
      </w:r>
      <w:r w:rsidR="00492846" w:rsidRPr="00EA270F">
        <w:rPr>
          <w:rFonts w:hint="eastAsia"/>
          <w:lang w:eastAsia="zh-TW"/>
        </w:rPr>
        <w:t>契約</w:t>
      </w:r>
      <w:r w:rsidR="00492846" w:rsidRPr="004A5574">
        <w:rPr>
          <w:rFonts w:ascii="細明體" w:hAnsi="細明體" w:hint="eastAsia"/>
          <w:lang w:eastAsia="zh-TW"/>
        </w:rPr>
        <w:t>進件中</w:t>
      </w:r>
      <w:r w:rsidR="00492846">
        <w:rPr>
          <w:rFonts w:ascii="細明體" w:hAnsi="細明體" w:hint="eastAsia"/>
          <w:lang w:eastAsia="zh-TW"/>
        </w:rPr>
        <w:t xml:space="preserve"> + </w:t>
      </w:r>
      <w:r w:rsidR="00492846">
        <w:rPr>
          <w:rFonts w:ascii="細明體" w:hAnsi="細明體"/>
          <w:lang w:eastAsia="zh-TW"/>
        </w:rPr>
        <w:t>‘</w:t>
      </w:r>
      <w:r w:rsidR="00492846">
        <w:rPr>
          <w:rFonts w:ascii="細明體" w:hAnsi="細明體" w:hint="eastAsia"/>
          <w:lang w:eastAsia="zh-TW"/>
        </w:rPr>
        <w:t>/</w:t>
      </w:r>
      <w:r w:rsidR="00492846">
        <w:rPr>
          <w:rFonts w:ascii="細明體" w:hAnsi="細明體"/>
          <w:lang w:eastAsia="zh-TW"/>
        </w:rPr>
        <w:t>’</w:t>
      </w:r>
      <w:r w:rsidR="00492846">
        <w:rPr>
          <w:rFonts w:ascii="細明體" w:hAnsi="細明體" w:hint="eastAsia"/>
          <w:lang w:eastAsia="zh-TW"/>
        </w:rPr>
        <w:t xml:space="preserve">+ </w:t>
      </w:r>
      <w:r w:rsidR="00492846">
        <w:rPr>
          <w:rFonts w:hint="eastAsia"/>
          <w:lang w:eastAsia="zh-TW"/>
        </w:rPr>
        <w:t>AA_A0Z001.</w:t>
      </w:r>
      <w:r w:rsidR="00492846">
        <w:rPr>
          <w:rFonts w:hint="eastAsia"/>
          <w:lang w:eastAsia="zh-TW"/>
        </w:rPr>
        <w:t>被</w:t>
      </w:r>
      <w:r w:rsidR="00492846" w:rsidRPr="00EA270F">
        <w:rPr>
          <w:rFonts w:hint="eastAsia"/>
          <w:lang w:eastAsia="zh-TW"/>
        </w:rPr>
        <w:t>保人</w:t>
      </w:r>
      <w:r w:rsidR="00492846" w:rsidRPr="004A5574">
        <w:rPr>
          <w:rFonts w:hint="eastAsia"/>
          <w:lang w:eastAsia="zh-TW"/>
        </w:rPr>
        <w:t>新</w:t>
      </w:r>
      <w:r w:rsidR="00492846" w:rsidRPr="00EA270F">
        <w:rPr>
          <w:rFonts w:hint="eastAsia"/>
          <w:lang w:eastAsia="zh-TW"/>
        </w:rPr>
        <w:t>契約</w:t>
      </w:r>
      <w:r w:rsidR="00492846" w:rsidRPr="004A5574">
        <w:rPr>
          <w:rFonts w:ascii="細明體" w:hAnsi="細明體" w:hint="eastAsia"/>
          <w:lang w:eastAsia="zh-TW"/>
        </w:rPr>
        <w:t>進件中</w:t>
      </w:r>
    </w:p>
    <w:p w:rsidR="003F02CB" w:rsidRDefault="003F02CB" w:rsidP="00F97B28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碼"/>
        </w:smartTagPr>
        <w:r>
          <w:rPr>
            <w:rFonts w:hint="eastAsia"/>
            <w:lang w:eastAsia="zh-TW"/>
          </w:rPr>
          <w:t>11</w:t>
        </w:r>
        <w:r>
          <w:rPr>
            <w:rFonts w:hint="eastAsia"/>
            <w:lang w:eastAsia="zh-TW"/>
          </w:rPr>
          <w:t>碼</w:t>
        </w:r>
      </w:smartTag>
      <w:r>
        <w:rPr>
          <w:rFonts w:hint="eastAsia"/>
          <w:lang w:eastAsia="zh-TW"/>
        </w:rPr>
        <w:t xml:space="preserve"> != </w:t>
      </w:r>
      <w:r>
        <w:rPr>
          <w:lang w:eastAsia="zh-TW"/>
        </w:rPr>
        <w:t>‘</w:t>
      </w:r>
      <w:r>
        <w:rPr>
          <w:rFonts w:hint="eastAsia"/>
          <w:lang w:eastAsia="zh-TW"/>
        </w:rPr>
        <w:t>T</w:t>
      </w:r>
      <w:r>
        <w:rPr>
          <w:lang w:eastAsia="zh-TW"/>
        </w:rPr>
        <w:t>’</w:t>
      </w:r>
    </w:p>
    <w:p w:rsidR="003F02CB" w:rsidRDefault="003F02CB" w:rsidP="003F02C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READ DTAAA001 By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</w:p>
    <w:p w:rsidR="003F02CB" w:rsidRDefault="003F02CB" w:rsidP="003F02C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POL_CFM_IDX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</w:p>
    <w:p w:rsidR="003F02CB" w:rsidRPr="00E455C3" w:rsidRDefault="003F02CB" w:rsidP="003F02C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READ DTAAB100 By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按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保單號碼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主附約別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排序</w:t>
      </w:r>
      <w:r>
        <w:rPr>
          <w:rFonts w:hint="eastAsia"/>
          <w:lang w:eastAsia="zh-TW"/>
        </w:rPr>
        <w:t xml:space="preserve"> </w:t>
      </w:r>
      <w:r>
        <w:rPr>
          <w:rFonts w:eastAsia="細明體" w:hint="eastAsia"/>
          <w:lang w:eastAsia="zh-TW"/>
        </w:rPr>
        <w:t>顯示畫面資料：</w:t>
      </w:r>
      <w:r>
        <w:rPr>
          <w:rFonts w:eastAsia="細明體" w:hint="eastAsia"/>
          <w:lang w:eastAsia="zh-TW"/>
        </w:rPr>
        <w:t>(</w:t>
      </w:r>
      <w:r>
        <w:rPr>
          <w:rFonts w:eastAsia="細明體" w:hint="eastAsia"/>
          <w:lang w:eastAsia="zh-TW"/>
        </w:rPr>
        <w:t>可能為多筆</w:t>
      </w:r>
      <w:r>
        <w:rPr>
          <w:rFonts w:eastAsia="細明體" w:hint="eastAsia"/>
          <w:lang w:eastAsia="zh-TW"/>
        </w:rPr>
        <w:t>)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3F02CB">
        <w:tc>
          <w:tcPr>
            <w:tcW w:w="252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3F02CB">
        <w:tc>
          <w:tcPr>
            <w:tcW w:w="2520" w:type="dxa"/>
          </w:tcPr>
          <w:p w:rsidR="003F02CB" w:rsidRP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3F02CB">
              <w:rPr>
                <w:rFonts w:hint="eastAsia"/>
                <w:bCs/>
                <w:lang w:eastAsia="zh-TW"/>
              </w:rPr>
              <w:t xml:space="preserve">          </w:t>
            </w:r>
            <w:r w:rsidRPr="003F02CB">
              <w:rPr>
                <w:rFonts w:hint="eastAsia"/>
                <w:bCs/>
                <w:lang w:eastAsia="zh-TW"/>
              </w:rPr>
              <w:t>業務別</w:t>
            </w:r>
          </w:p>
        </w:tc>
        <w:tc>
          <w:tcPr>
            <w:tcW w:w="3780" w:type="dxa"/>
          </w:tcPr>
          <w:p w:rsidR="003F02CB" w:rsidRP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DTAAB100</w:t>
            </w:r>
          </w:p>
        </w:tc>
        <w:tc>
          <w:tcPr>
            <w:tcW w:w="2340" w:type="dxa"/>
          </w:tcPr>
          <w:p w:rsidR="003F02CB" w:rsidRDefault="00F13D87" w:rsidP="003F02C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改用中文代碼</w:t>
            </w:r>
            <w:r>
              <w:rPr>
                <w:rFonts w:hint="eastAsia"/>
                <w:lang w:eastAsia="zh-TW"/>
              </w:rPr>
              <w:t xml:space="preserve"> </w:t>
            </w:r>
          </w:p>
          <w:p w:rsidR="00F13D87" w:rsidRPr="003F02CB" w:rsidRDefault="00F13D87" w:rsidP="003F02C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AA, SYS_NO</w:t>
            </w:r>
          </w:p>
        </w:tc>
      </w:tr>
      <w:tr w:rsidR="003F02CB">
        <w:tc>
          <w:tcPr>
            <w:tcW w:w="252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3F02CB" w:rsidRPr="00E455C3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DTAAB100</w:t>
            </w:r>
          </w:p>
        </w:tc>
        <w:tc>
          <w:tcPr>
            <w:tcW w:w="234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若為該張保單之第一筆且業務別為</w:t>
            </w:r>
            <w:r>
              <w:rPr>
                <w:rFonts w:hint="eastAsia"/>
                <w:bCs/>
                <w:lang w:eastAsia="zh-TW"/>
              </w:rPr>
              <w:t>1</w:t>
            </w:r>
            <w:r>
              <w:rPr>
                <w:rFonts w:hint="eastAsia"/>
                <w:bCs/>
                <w:lang w:eastAsia="zh-TW"/>
              </w:rPr>
              <w:t>才出現</w:t>
            </w:r>
          </w:p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連結至</w:t>
            </w:r>
            <w:r>
              <w:rPr>
                <w:rFonts w:hint="eastAsia"/>
                <w:lang w:eastAsia="zh-TW"/>
              </w:rPr>
              <w:t>AAB11100 BY</w:t>
            </w:r>
            <w:r>
              <w:rPr>
                <w:rFonts w:hint="eastAsia"/>
                <w:lang w:eastAsia="zh-TW"/>
              </w:rPr>
              <w:t>保單號碼</w:t>
            </w:r>
          </w:p>
        </w:tc>
      </w:tr>
      <w:tr w:rsidR="003F02CB">
        <w:tc>
          <w:tcPr>
            <w:tcW w:w="2520" w:type="dxa"/>
          </w:tcPr>
          <w:p w:rsidR="003F02CB" w:rsidRDefault="003F02CB" w:rsidP="003F02CB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主附約別</w:t>
            </w:r>
          </w:p>
        </w:tc>
        <w:tc>
          <w:tcPr>
            <w:tcW w:w="3780" w:type="dxa"/>
          </w:tcPr>
          <w:p w:rsidR="003F02CB" w:rsidRPr="001F507F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DTAAB100</w:t>
            </w:r>
          </w:p>
        </w:tc>
        <w:tc>
          <w:tcPr>
            <w:tcW w:w="234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F02CB">
        <w:tc>
          <w:tcPr>
            <w:tcW w:w="2520" w:type="dxa"/>
          </w:tcPr>
          <w:p w:rsidR="003F02CB" w:rsidRDefault="003F02CB" w:rsidP="003F02CB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險別中文</w:t>
            </w:r>
          </w:p>
        </w:tc>
        <w:tc>
          <w:tcPr>
            <w:tcW w:w="378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IF 業務別 = </w:t>
            </w:r>
            <w:r>
              <w:rPr>
                <w:rFonts w:ascii="細明體" w:eastAsia="細明體" w:hAnsi="細明體"/>
                <w:bCs/>
                <w:lang w:eastAsia="zh-TW"/>
              </w:rPr>
              <w:t xml:space="preserve"> 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ascii="細明體" w:eastAsia="細明體" w:hAnsi="細明體" w:hint="eastAsia"/>
                  <w:bCs/>
                  <w:lang w:eastAsia="zh-TW"/>
                </w:rPr>
                <w:t>1</w:t>
              </w:r>
              <w:r>
                <w:rPr>
                  <w:rFonts w:ascii="細明體" w:eastAsia="細明體" w:hAnsi="細明體"/>
                  <w:bCs/>
                  <w:lang w:eastAsia="zh-TW"/>
                </w:rPr>
                <w:t>’</w:t>
              </w:r>
            </w:smartTag>
          </w:p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READ DTAGA001 BY DTAAB100.險別 GET 險別簡稱</w:t>
            </w:r>
          </w:p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ELSE</w:t>
            </w:r>
            <w:r w:rsidR="002A66B9">
              <w:rPr>
                <w:rFonts w:ascii="細明體" w:eastAsia="細明體" w:hAnsi="細明體" w:hint="eastAsia"/>
                <w:bCs/>
                <w:lang w:eastAsia="zh-TW"/>
              </w:rPr>
              <w:t xml:space="preserve"> IF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業務別 = </w:t>
            </w:r>
            <w:r>
              <w:rPr>
                <w:rFonts w:ascii="細明體" w:eastAsia="細明體" w:hAnsi="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>
                <w:rPr>
                  <w:rFonts w:ascii="細明體" w:eastAsia="細明體" w:hAnsi="細明體" w:hint="eastAsia"/>
                  <w:bCs/>
                  <w:lang w:eastAsia="zh-TW"/>
                </w:rPr>
                <w:t>2</w:t>
              </w:r>
              <w:r>
                <w:rPr>
                  <w:rFonts w:ascii="細明體" w:eastAsia="細明體" w:hAnsi="細明體"/>
                  <w:bCs/>
                  <w:lang w:eastAsia="zh-TW"/>
                </w:rPr>
                <w:t>’</w:t>
              </w:r>
            </w:smartTag>
          </w:p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READ </w:t>
            </w:r>
            <w:r w:rsidRPr="00286CBE">
              <w:rPr>
                <w:rFonts w:ascii="細明體" w:eastAsia="細明體" w:hAnsi="細明體"/>
                <w:bCs/>
                <w:lang w:eastAsia="zh-TW"/>
              </w:rPr>
              <w:t>DTAGD101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By DTAAB100.</w:t>
            </w:r>
            <w:r>
              <w:rPr>
                <w:color w:val="3F7F5F"/>
                <w:highlight w:val="white"/>
              </w:rPr>
              <w:t xml:space="preserve"> N_PROD_ID</w:t>
            </w:r>
          </w:p>
          <w:p w:rsidR="003F02CB" w:rsidRPr="00286CBE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　 GET </w:t>
            </w:r>
            <w:r w:rsidRPr="00286CBE">
              <w:rPr>
                <w:rFonts w:ascii="細明體" w:eastAsia="細明體" w:hAnsi="細明體"/>
                <w:bCs/>
                <w:lang w:eastAsia="zh-TW"/>
              </w:rPr>
              <w:t>PROD_SNAME</w:t>
            </w:r>
          </w:p>
          <w:p w:rsidR="0031643A" w:rsidRDefault="0031643A" w:rsidP="0031643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ELSE IF 業務別 = </w:t>
            </w:r>
            <w:r>
              <w:rPr>
                <w:rFonts w:ascii="細明體" w:eastAsia="細明體" w:hAnsi="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>
                <w:rPr>
                  <w:rFonts w:ascii="細明體" w:eastAsia="細明體" w:hAnsi="細明體" w:hint="eastAsia"/>
                  <w:bCs/>
                  <w:lang w:eastAsia="zh-TW"/>
                </w:rPr>
                <w:t>3</w:t>
              </w:r>
              <w:r>
                <w:rPr>
                  <w:rFonts w:ascii="細明體" w:eastAsia="細明體" w:hAnsi="細明體"/>
                  <w:bCs/>
                  <w:lang w:eastAsia="zh-TW"/>
                </w:rPr>
                <w:t>’</w:t>
              </w:r>
            </w:smartTag>
          </w:p>
          <w:p w:rsidR="0031643A" w:rsidRDefault="00234317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“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員工福團</w:t>
            </w:r>
            <w:r>
              <w:rPr>
                <w:rFonts w:ascii="細明體" w:eastAsia="細明體" w:hAnsi="細明體"/>
                <w:bCs/>
                <w:lang w:eastAsia="zh-TW"/>
              </w:rPr>
              <w:t>”</w:t>
            </w:r>
          </w:p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F02CB">
        <w:tc>
          <w:tcPr>
            <w:tcW w:w="2520" w:type="dxa"/>
          </w:tcPr>
          <w:p w:rsidR="003F02CB" w:rsidRDefault="003F02CB" w:rsidP="003F02CB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投保日期</w:t>
            </w:r>
          </w:p>
        </w:tc>
        <w:tc>
          <w:tcPr>
            <w:tcW w:w="378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DTAAB100</w:t>
            </w:r>
          </w:p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READ DTAAA010 BY 受理編號 GET 事故日期</w:t>
            </w:r>
          </w:p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IF 事故日期 減 投保日期 &lt; 2年</w:t>
            </w:r>
          </w:p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  紅色體表示</w:t>
            </w:r>
          </w:p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F02CB">
        <w:tc>
          <w:tcPr>
            <w:tcW w:w="2520" w:type="dxa"/>
          </w:tcPr>
          <w:p w:rsidR="003F02CB" w:rsidRDefault="003F02CB" w:rsidP="003F02CB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</w:t>
            </w:r>
          </w:p>
        </w:tc>
        <w:tc>
          <w:tcPr>
            <w:tcW w:w="378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DTAAB100</w:t>
            </w:r>
          </w:p>
        </w:tc>
        <w:tc>
          <w:tcPr>
            <w:tcW w:w="234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F02CB">
        <w:tc>
          <w:tcPr>
            <w:tcW w:w="2520" w:type="dxa"/>
          </w:tcPr>
          <w:p w:rsidR="003F02CB" w:rsidRDefault="003F02CB" w:rsidP="003F02CB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保額單位</w:t>
            </w:r>
          </w:p>
        </w:tc>
        <w:tc>
          <w:tcPr>
            <w:tcW w:w="378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DTAAB100.保額單位(轉中文)</w:t>
            </w:r>
          </w:p>
        </w:tc>
        <w:tc>
          <w:tcPr>
            <w:tcW w:w="234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F02CB">
        <w:tc>
          <w:tcPr>
            <w:tcW w:w="2520" w:type="dxa"/>
          </w:tcPr>
          <w:p w:rsidR="003F02CB" w:rsidRDefault="003F02CB" w:rsidP="003F02CB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出生日期</w:t>
            </w:r>
          </w:p>
        </w:tc>
        <w:tc>
          <w:tcPr>
            <w:tcW w:w="378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DTAAB100</w:t>
            </w:r>
          </w:p>
        </w:tc>
        <w:tc>
          <w:tcPr>
            <w:tcW w:w="234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F02CB">
        <w:tc>
          <w:tcPr>
            <w:tcW w:w="2520" w:type="dxa"/>
          </w:tcPr>
          <w:p w:rsidR="003F02CB" w:rsidRDefault="003F02CB" w:rsidP="003F02CB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姓名</w:t>
            </w:r>
          </w:p>
        </w:tc>
        <w:tc>
          <w:tcPr>
            <w:tcW w:w="378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DTAAB100</w:t>
            </w:r>
          </w:p>
        </w:tc>
        <w:tc>
          <w:tcPr>
            <w:tcW w:w="2340" w:type="dxa"/>
          </w:tcPr>
          <w:p w:rsidR="003F02CB" w:rsidRDefault="003F02CB" w:rsidP="003F02C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70DC9">
        <w:tc>
          <w:tcPr>
            <w:tcW w:w="2520" w:type="dxa"/>
          </w:tcPr>
          <w:p w:rsidR="00070DC9" w:rsidRDefault="00070DC9" w:rsidP="003F02CB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特殊</w:t>
            </w:r>
          </w:p>
        </w:tc>
        <w:tc>
          <w:tcPr>
            <w:tcW w:w="3780" w:type="dxa"/>
          </w:tcPr>
          <w:p w:rsidR="00070DC9" w:rsidRDefault="00070DC9" w:rsidP="003F02C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DTAAB100</w:t>
            </w:r>
          </w:p>
        </w:tc>
        <w:tc>
          <w:tcPr>
            <w:tcW w:w="2340" w:type="dxa"/>
          </w:tcPr>
          <w:p w:rsidR="00070DC9" w:rsidRDefault="00070DC9" w:rsidP="003F02C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比照</w:t>
            </w:r>
            <w:r>
              <w:rPr>
                <w:rFonts w:hint="eastAsia"/>
                <w:bCs/>
                <w:lang w:eastAsia="zh-TW"/>
              </w:rPr>
              <w:t>AAB1_1500</w:t>
            </w:r>
            <w:r>
              <w:rPr>
                <w:rFonts w:hint="eastAsia"/>
                <w:bCs/>
                <w:lang w:eastAsia="zh-TW"/>
              </w:rPr>
              <w:t>內容</w:t>
            </w:r>
          </w:p>
        </w:tc>
      </w:tr>
    </w:tbl>
    <w:p w:rsidR="004C6AE4" w:rsidRDefault="004C6AE4" w:rsidP="004C6AE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DTAAB100 NOT FOUND</w:t>
      </w:r>
      <w:r>
        <w:rPr>
          <w:rFonts w:hint="eastAsia"/>
          <w:lang w:eastAsia="zh-TW"/>
        </w:rPr>
        <w:t>，視為正常。</w:t>
      </w:r>
    </w:p>
    <w:p w:rsidR="00202C36" w:rsidRPr="00202C36" w:rsidRDefault="00C606FC" w:rsidP="004C6AE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color w:val="000000"/>
          <w:kern w:val="2"/>
          <w:lang w:eastAsia="zh-TW"/>
        </w:rPr>
        <w:t>IF</w:t>
      </w:r>
      <w:r w:rsidR="007067D2">
        <w:rPr>
          <w:rFonts w:ascii="新細明體" w:hAnsi="新細明體" w:cs="新細明體" w:hint="eastAsia"/>
          <w:lang w:eastAsia="zh-TW"/>
        </w:rPr>
        <w:t>受理編號前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碼"/>
        </w:smartTagPr>
        <w:r w:rsidR="007067D2">
          <w:rPr>
            <w:rFonts w:ascii="新細明體" w:hAnsi="新細明體" w:cs="新細明體" w:hint="eastAsia"/>
            <w:lang w:eastAsia="zh-TW"/>
          </w:rPr>
          <w:t>6碼</w:t>
        </w:r>
      </w:smartTag>
      <w:r w:rsidR="007067D2">
        <w:rPr>
          <w:rFonts w:ascii="新細明體" w:hAnsi="新細明體" w:cs="新細明體" w:hint="eastAsia"/>
          <w:lang w:eastAsia="zh-TW"/>
        </w:rPr>
        <w:t>&gt;</w:t>
      </w:r>
      <w:r w:rsidR="007067D2">
        <w:t>(</w:t>
      </w:r>
      <w:r w:rsidR="007067D2">
        <w:rPr>
          <w:rFonts w:hint="eastAsia"/>
        </w:rPr>
        <w:t>代碼中文對照</w:t>
      </w:r>
      <w:r w:rsidR="007067D2">
        <w:t>FLOW_CTL_APLYNO=3</w:t>
      </w:r>
      <w:r w:rsidR="007067D2">
        <w:rPr>
          <w:rFonts w:hint="eastAsia"/>
          <w:lang w:eastAsia="zh-TW"/>
        </w:rPr>
        <w:t>)</w:t>
      </w:r>
      <w:r w:rsidR="007067D2">
        <w:rPr>
          <w:rFonts w:hint="eastAsia"/>
          <w:lang w:eastAsia="zh-TW"/>
        </w:rPr>
        <w:t>的值</w:t>
      </w:r>
      <w:r>
        <w:rPr>
          <w:rFonts w:hint="eastAsia"/>
          <w:lang w:eastAsia="zh-TW"/>
        </w:rPr>
        <w:t>，</w:t>
      </w:r>
      <w:r w:rsidR="00202C36" w:rsidRPr="004B4517">
        <w:rPr>
          <w:rFonts w:hint="eastAsia"/>
          <w:color w:val="000000"/>
          <w:kern w:val="2"/>
          <w:lang w:eastAsia="zh-TW"/>
        </w:rPr>
        <w:t xml:space="preserve">CALL </w:t>
      </w:r>
      <w:r w:rsidR="00202C36" w:rsidRPr="004B4517">
        <w:rPr>
          <w:rFonts w:ascii="細明體" w:eastAsia="細明體" w:hAnsi="細明體" w:hint="eastAsia"/>
        </w:rPr>
        <w:t>AA_</w:t>
      </w:r>
      <w:r w:rsidR="00202C36" w:rsidRPr="004B4517">
        <w:rPr>
          <w:rFonts w:ascii="細明體" w:eastAsia="細明體" w:hAnsi="細明體" w:hint="eastAsia"/>
          <w:lang w:eastAsia="zh-TW"/>
        </w:rPr>
        <w:t>B</w:t>
      </w:r>
      <w:r w:rsidR="00202C36" w:rsidRPr="004B4517">
        <w:rPr>
          <w:rFonts w:ascii="細明體" w:eastAsia="細明體" w:hAnsi="細明體" w:hint="eastAsia"/>
        </w:rPr>
        <w:t>0Z0</w:t>
      </w:r>
      <w:r w:rsidR="00202C36" w:rsidRPr="004B4517">
        <w:rPr>
          <w:rFonts w:ascii="細明體" w:eastAsia="細明體" w:hAnsi="細明體" w:hint="eastAsia"/>
          <w:lang w:eastAsia="zh-TW"/>
        </w:rPr>
        <w:t>00：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02C36" w:rsidRPr="004B45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02C36" w:rsidRPr="004B4517" w:rsidRDefault="00202C36" w:rsidP="00785D4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4B4517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02C36" w:rsidRPr="004B4517" w:rsidRDefault="00202C36" w:rsidP="00785D4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4B4517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202C36" w:rsidRPr="004B45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2C36" w:rsidRPr="004B4517" w:rsidRDefault="00202C36" w:rsidP="00785D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B4517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02C36" w:rsidRPr="004B4517" w:rsidRDefault="00202C36" w:rsidP="00785D4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B4517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</w:tr>
      <w:tr w:rsidR="00202C36" w:rsidRPr="004B45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2C36" w:rsidRPr="004B4517" w:rsidRDefault="00202C36" w:rsidP="00785D43">
            <w:pPr>
              <w:rPr>
                <w:rFonts w:ascii="MS Reference Sans Serif" w:hint="eastAsia"/>
                <w:color w:val="000000"/>
                <w:sz w:val="20"/>
                <w:szCs w:val="20"/>
              </w:rPr>
            </w:pPr>
            <w:r w:rsidRPr="004B4517">
              <w:rPr>
                <w:rFonts w:ascii="MS Reference Sans Serif" w:hint="eastAsia"/>
                <w:color w:val="000000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02C36" w:rsidRPr="004B4517" w:rsidRDefault="00202C36" w:rsidP="00785D43">
            <w:pPr>
              <w:rPr>
                <w:rFonts w:cs="Arial Unicode MS" w:hint="eastAsia"/>
                <w:sz w:val="20"/>
                <w:szCs w:val="20"/>
              </w:rPr>
            </w:pPr>
            <w:r>
              <w:rPr>
                <w:rFonts w:cs="Arial Unicode MS" w:hint="eastAsia"/>
                <w:sz w:val="20"/>
                <w:szCs w:val="20"/>
              </w:rPr>
              <w:t>CURRENT DATE</w:t>
            </w:r>
          </w:p>
        </w:tc>
      </w:tr>
      <w:tr w:rsidR="00202C36" w:rsidRPr="004B45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2C36" w:rsidRPr="004B4517" w:rsidRDefault="00202C36" w:rsidP="00785D43">
            <w:pPr>
              <w:rPr>
                <w:rFonts w:ascii="MS Reference Sans Serif" w:hint="eastAsia"/>
                <w:color w:val="000000"/>
                <w:sz w:val="20"/>
                <w:szCs w:val="20"/>
              </w:rPr>
            </w:pPr>
            <w:r w:rsidRPr="004B4517">
              <w:rPr>
                <w:rFonts w:ascii="MS Reference Sans Serif" w:hint="eastAsia"/>
                <w:color w:val="000000"/>
                <w:sz w:val="20"/>
                <w:szCs w:val="20"/>
              </w:rPr>
              <w:t>無記名資料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02C36" w:rsidRPr="004B4517" w:rsidRDefault="00202C36" w:rsidP="00785D43">
            <w:pPr>
              <w:rPr>
                <w:rFonts w:cs="Arial Unicode MS" w:hint="eastAsia"/>
                <w:sz w:val="20"/>
                <w:szCs w:val="20"/>
              </w:rPr>
            </w:pPr>
          </w:p>
        </w:tc>
      </w:tr>
      <w:tr w:rsidR="00202C36" w:rsidRPr="004B45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2C36" w:rsidRPr="004B4517" w:rsidRDefault="00202C36" w:rsidP="00785D43">
            <w:pPr>
              <w:rPr>
                <w:rFonts w:ascii="MS Reference Sans Serif" w:hint="eastAsia"/>
                <w:color w:val="000000"/>
                <w:sz w:val="20"/>
                <w:szCs w:val="20"/>
              </w:rPr>
            </w:pPr>
            <w:r w:rsidRPr="004B4517">
              <w:rPr>
                <w:rFonts w:ascii="MS Reference Sans Serif" w:hint="eastAsia"/>
                <w:color w:val="000000"/>
                <w:sz w:val="20"/>
                <w:szCs w:val="20"/>
              </w:rPr>
              <w:t>死殘核付計算表示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02C36" w:rsidRPr="004B4517" w:rsidRDefault="00202C36" w:rsidP="00785D43">
            <w:pPr>
              <w:rPr>
                <w:rFonts w:cs="Arial Unicode MS"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’</w:t>
            </w:r>
          </w:p>
        </w:tc>
      </w:tr>
    </w:tbl>
    <w:p w:rsidR="00202C36" w:rsidRPr="00202C36" w:rsidRDefault="00202C36" w:rsidP="00E3306F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lang w:eastAsia="zh-TW"/>
        </w:rPr>
        <w:t>IF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回傳的</w:t>
      </w:r>
      <w:r>
        <w:rPr>
          <w:rFonts w:ascii="新細明體" w:hAnsi="新細明體" w:hint="eastAsia"/>
          <w:lang w:eastAsia="zh-TW"/>
        </w:rPr>
        <w:t>AA_B0Z000_BO  LIST中與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新細明體" w:hAnsi="新細明體" w:hint="eastAsia"/>
            <w:lang w:eastAsia="zh-TW"/>
          </w:rPr>
          <w:t>1.2.2</w:t>
        </w:r>
      </w:smartTag>
      <w:r>
        <w:rPr>
          <w:rFonts w:ascii="新細明體" w:hAnsi="新細明體" w:hint="eastAsia"/>
          <w:lang w:eastAsia="zh-TW"/>
        </w:rPr>
        <w:t>.1的資料有相同(同保單號碼,同主附約別,同險別</w:t>
      </w:r>
      <w:r w:rsidRPr="004B4517">
        <w:rPr>
          <w:rFonts w:hint="eastAsia"/>
          <w:color w:val="000000"/>
          <w:kern w:val="2"/>
          <w:lang w:eastAsia="zh-TW"/>
        </w:rPr>
        <w:t>，</w:t>
      </w:r>
      <w:r>
        <w:rPr>
          <w:rFonts w:hint="eastAsia"/>
          <w:color w:val="000000"/>
          <w:kern w:val="2"/>
          <w:lang w:eastAsia="zh-TW"/>
        </w:rPr>
        <w:t>則從</w:t>
      </w:r>
      <w:r>
        <w:rPr>
          <w:rFonts w:hint="eastAsia"/>
          <w:color w:val="000000"/>
          <w:kern w:val="2"/>
          <w:lang w:eastAsia="zh-TW"/>
        </w:rPr>
        <w:t>LIST</w:t>
      </w:r>
      <w:r>
        <w:rPr>
          <w:rFonts w:hint="eastAsia"/>
          <w:color w:val="000000"/>
          <w:kern w:val="2"/>
          <w:lang w:eastAsia="zh-TW"/>
        </w:rPr>
        <w:t>中移除</w:t>
      </w:r>
      <w:r>
        <w:rPr>
          <w:rFonts w:ascii="新細明體" w:hAnsi="新細明體" w:hint="eastAsia"/>
          <w:lang w:eastAsia="zh-TW"/>
        </w:rPr>
        <w:t>)</w:t>
      </w:r>
    </w:p>
    <w:p w:rsidR="00785D43" w:rsidRDefault="00202C36" w:rsidP="00E3306F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中剩下資料呈現在</w:t>
      </w:r>
      <w:r>
        <w:rPr>
          <w:rFonts w:hint="eastAsia"/>
          <w:lang w:eastAsia="zh-TW"/>
        </w:rPr>
        <w:t>BUTTON</w:t>
      </w:r>
      <w:r>
        <w:rPr>
          <w:rFonts w:hint="eastAsia"/>
          <w:lang w:eastAsia="zh-TW"/>
        </w:rPr>
        <w:t>下方頁面</w:t>
      </w:r>
      <w:r>
        <w:rPr>
          <w:rFonts w:hint="eastAsia"/>
          <w:lang w:eastAsia="zh-TW"/>
        </w:rPr>
        <w:t>(TITLE</w:t>
      </w:r>
      <w:r>
        <w:rPr>
          <w:rFonts w:hint="eastAsia"/>
          <w:lang w:eastAsia="zh-TW"/>
        </w:rPr>
        <w:t>為目前尚有效保單</w:t>
      </w:r>
      <w:r>
        <w:rPr>
          <w:rFonts w:hint="eastAsia"/>
          <w:lang w:eastAsia="zh-TW"/>
        </w:rPr>
        <w:t>)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785D43">
        <w:tc>
          <w:tcPr>
            <w:tcW w:w="2520" w:type="dxa"/>
          </w:tcPr>
          <w:p w:rsidR="00785D43" w:rsidRDefault="00785D43" w:rsidP="00785D4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785D43" w:rsidRDefault="00785D43" w:rsidP="00785D4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785D43" w:rsidRDefault="00785D43" w:rsidP="00785D4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785D43">
        <w:tc>
          <w:tcPr>
            <w:tcW w:w="2520" w:type="dxa"/>
          </w:tcPr>
          <w:p w:rsidR="00785D43" w:rsidRPr="003F02CB" w:rsidRDefault="00785D43" w:rsidP="00785D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3F02CB">
              <w:rPr>
                <w:rFonts w:hint="eastAsia"/>
                <w:bCs/>
                <w:lang w:eastAsia="zh-TW"/>
              </w:rPr>
              <w:t xml:space="preserve">          </w:t>
            </w:r>
            <w:r w:rsidRPr="003F02CB">
              <w:rPr>
                <w:rFonts w:hint="eastAsia"/>
                <w:bCs/>
                <w:lang w:eastAsia="zh-TW"/>
              </w:rPr>
              <w:t>業務別</w:t>
            </w:r>
          </w:p>
        </w:tc>
        <w:tc>
          <w:tcPr>
            <w:tcW w:w="3780" w:type="dxa"/>
          </w:tcPr>
          <w:p w:rsidR="00785D43" w:rsidRPr="003F02CB" w:rsidRDefault="00785D43" w:rsidP="00785D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</w:rPr>
              <w:t>AA_B0Z000_BO  LIST</w:t>
            </w:r>
          </w:p>
        </w:tc>
        <w:tc>
          <w:tcPr>
            <w:tcW w:w="2340" w:type="dxa"/>
          </w:tcPr>
          <w:p w:rsidR="004758FC" w:rsidRDefault="004758FC" w:rsidP="004758FC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改用中文代碼</w:t>
            </w:r>
            <w:r>
              <w:rPr>
                <w:rFonts w:hint="eastAsia"/>
                <w:lang w:eastAsia="zh-TW"/>
              </w:rPr>
              <w:t xml:space="preserve"> </w:t>
            </w:r>
          </w:p>
          <w:p w:rsidR="00785D43" w:rsidRPr="003F02CB" w:rsidRDefault="004758FC" w:rsidP="00785D4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AA, SYS_NO</w:t>
            </w:r>
          </w:p>
        </w:tc>
      </w:tr>
      <w:tr w:rsidR="00785D43">
        <w:tc>
          <w:tcPr>
            <w:tcW w:w="2520" w:type="dxa"/>
          </w:tcPr>
          <w:p w:rsidR="00785D43" w:rsidRDefault="00785D43" w:rsidP="00785D4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785D43" w:rsidRPr="00E455C3" w:rsidRDefault="00785D43" w:rsidP="00785D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</w:rPr>
              <w:t>AA_B0Z000_BO  LIST</w:t>
            </w:r>
          </w:p>
        </w:tc>
        <w:tc>
          <w:tcPr>
            <w:tcW w:w="2340" w:type="dxa"/>
          </w:tcPr>
          <w:p w:rsidR="00785D43" w:rsidRDefault="00785D43" w:rsidP="00785D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85D43">
        <w:tc>
          <w:tcPr>
            <w:tcW w:w="2520" w:type="dxa"/>
          </w:tcPr>
          <w:p w:rsidR="00785D43" w:rsidRDefault="00785D43" w:rsidP="00785D4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主附約別</w:t>
            </w:r>
          </w:p>
        </w:tc>
        <w:tc>
          <w:tcPr>
            <w:tcW w:w="3780" w:type="dxa"/>
          </w:tcPr>
          <w:p w:rsidR="00785D43" w:rsidRPr="001F507F" w:rsidRDefault="00785D43" w:rsidP="00785D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</w:rPr>
              <w:t>AA_B0Z000_BO  LIST</w:t>
            </w:r>
          </w:p>
        </w:tc>
        <w:tc>
          <w:tcPr>
            <w:tcW w:w="2340" w:type="dxa"/>
          </w:tcPr>
          <w:p w:rsidR="00785D43" w:rsidRDefault="00785D43" w:rsidP="00785D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03D93" w:rsidTr="00AF7F25">
        <w:tc>
          <w:tcPr>
            <w:tcW w:w="2520" w:type="dxa"/>
          </w:tcPr>
          <w:p w:rsidR="00303D93" w:rsidRDefault="00303D93" w:rsidP="00AF7F25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</w:t>
            </w:r>
          </w:p>
        </w:tc>
        <w:tc>
          <w:tcPr>
            <w:tcW w:w="3780" w:type="dxa"/>
          </w:tcPr>
          <w:p w:rsidR="00303D93" w:rsidRDefault="00303D93" w:rsidP="00AF7F2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</w:rPr>
              <w:t>AA_B0Z000_BO  LIST</w:t>
            </w:r>
          </w:p>
        </w:tc>
        <w:tc>
          <w:tcPr>
            <w:tcW w:w="2340" w:type="dxa"/>
          </w:tcPr>
          <w:p w:rsidR="00303D93" w:rsidRDefault="00303D93" w:rsidP="00AF7F2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03D93" w:rsidTr="00AF7F25">
        <w:tc>
          <w:tcPr>
            <w:tcW w:w="2520" w:type="dxa"/>
          </w:tcPr>
          <w:p w:rsidR="00303D93" w:rsidRDefault="00303D93" w:rsidP="00AF7F25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保額單位</w:t>
            </w:r>
          </w:p>
        </w:tc>
        <w:tc>
          <w:tcPr>
            <w:tcW w:w="3780" w:type="dxa"/>
          </w:tcPr>
          <w:p w:rsidR="00303D93" w:rsidRDefault="00303D93" w:rsidP="00AF7F2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</w:rPr>
              <w:t>AA_B0Z000_BO  LIST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.保額單位(轉中文)</w:t>
            </w:r>
          </w:p>
        </w:tc>
        <w:tc>
          <w:tcPr>
            <w:tcW w:w="2340" w:type="dxa"/>
          </w:tcPr>
          <w:p w:rsidR="00303D93" w:rsidRDefault="00303D93" w:rsidP="00AF7F2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85D43">
        <w:tc>
          <w:tcPr>
            <w:tcW w:w="2520" w:type="dxa"/>
          </w:tcPr>
          <w:p w:rsidR="00785D43" w:rsidRDefault="00785D43" w:rsidP="00785D4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險別中文</w:t>
            </w:r>
          </w:p>
        </w:tc>
        <w:tc>
          <w:tcPr>
            <w:tcW w:w="3780" w:type="dxa"/>
          </w:tcPr>
          <w:p w:rsidR="00785D43" w:rsidRDefault="00785D43" w:rsidP="00785D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IF 業務別 = </w:t>
            </w:r>
            <w:r>
              <w:rPr>
                <w:rFonts w:ascii="細明體" w:eastAsia="細明體" w:hAnsi="細明體"/>
                <w:bCs/>
                <w:lang w:eastAsia="zh-TW"/>
              </w:rPr>
              <w:t xml:space="preserve"> 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ascii="細明體" w:eastAsia="細明體" w:hAnsi="細明體" w:hint="eastAsia"/>
                  <w:bCs/>
                  <w:lang w:eastAsia="zh-TW"/>
                </w:rPr>
                <w:t>1</w:t>
              </w:r>
              <w:r>
                <w:rPr>
                  <w:rFonts w:ascii="細明體" w:eastAsia="細明體" w:hAnsi="細明體"/>
                  <w:bCs/>
                  <w:lang w:eastAsia="zh-TW"/>
                </w:rPr>
                <w:t>’</w:t>
              </w:r>
            </w:smartTag>
          </w:p>
          <w:p w:rsidR="00785D43" w:rsidRDefault="00785D43" w:rsidP="00785D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READ DTAGA001 BY DTAAB100.險別 GET 險別簡稱</w:t>
            </w:r>
          </w:p>
          <w:p w:rsidR="00785D43" w:rsidRDefault="00785D43" w:rsidP="00785D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ELSE 業務別 = </w:t>
            </w:r>
            <w:r>
              <w:rPr>
                <w:rFonts w:ascii="細明體" w:eastAsia="細明體" w:hAnsi="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>
                <w:rPr>
                  <w:rFonts w:ascii="細明體" w:eastAsia="細明體" w:hAnsi="細明體" w:hint="eastAsia"/>
                  <w:bCs/>
                  <w:lang w:eastAsia="zh-TW"/>
                </w:rPr>
                <w:t>2</w:t>
              </w:r>
              <w:r>
                <w:rPr>
                  <w:rFonts w:ascii="細明體" w:eastAsia="細明體" w:hAnsi="細明體"/>
                  <w:bCs/>
                  <w:lang w:eastAsia="zh-TW"/>
                </w:rPr>
                <w:t>’</w:t>
              </w:r>
            </w:smartTag>
          </w:p>
          <w:p w:rsidR="00785D43" w:rsidRDefault="00785D43" w:rsidP="00785D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READ </w:t>
            </w:r>
            <w:r w:rsidRPr="00286CBE">
              <w:rPr>
                <w:rFonts w:ascii="細明體" w:eastAsia="細明體" w:hAnsi="細明體"/>
                <w:bCs/>
                <w:lang w:eastAsia="zh-TW"/>
              </w:rPr>
              <w:t>DTAGD101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By DTAAB100.</w:t>
            </w:r>
            <w:r>
              <w:rPr>
                <w:color w:val="3F7F5F"/>
                <w:highlight w:val="white"/>
              </w:rPr>
              <w:t xml:space="preserve"> N_PROD_ID</w:t>
            </w:r>
          </w:p>
          <w:p w:rsidR="00785D43" w:rsidRPr="00286CBE" w:rsidRDefault="00785D43" w:rsidP="00785D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　 GET </w:t>
            </w:r>
            <w:r w:rsidRPr="00286CBE">
              <w:rPr>
                <w:rFonts w:ascii="細明體" w:eastAsia="細明體" w:hAnsi="細明體"/>
                <w:bCs/>
                <w:lang w:eastAsia="zh-TW"/>
              </w:rPr>
              <w:t>PROD_SNAME</w:t>
            </w:r>
          </w:p>
          <w:p w:rsidR="00697BB6" w:rsidRDefault="00697BB6" w:rsidP="00697B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ELSE IF 業務別 = </w:t>
            </w:r>
            <w:r>
              <w:rPr>
                <w:rFonts w:ascii="細明體" w:eastAsia="細明體" w:hAnsi="細明體"/>
                <w:bCs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3</w:t>
            </w:r>
            <w:r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  <w:p w:rsidR="00697BB6" w:rsidRDefault="00697BB6" w:rsidP="00785D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“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員工福團</w:t>
            </w:r>
            <w:r>
              <w:rPr>
                <w:rFonts w:ascii="細明體" w:eastAsia="細明體" w:hAnsi="細明體"/>
                <w:bCs/>
                <w:lang w:eastAsia="zh-TW"/>
              </w:rPr>
              <w:t>”</w:t>
            </w:r>
          </w:p>
          <w:p w:rsidR="00785D43" w:rsidRDefault="00785D43" w:rsidP="00785D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785D43" w:rsidRDefault="00785D43" w:rsidP="00785D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85D43">
        <w:tc>
          <w:tcPr>
            <w:tcW w:w="2520" w:type="dxa"/>
          </w:tcPr>
          <w:p w:rsidR="00785D43" w:rsidRDefault="00785D43" w:rsidP="00785D4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投保日期</w:t>
            </w:r>
          </w:p>
        </w:tc>
        <w:tc>
          <w:tcPr>
            <w:tcW w:w="3780" w:type="dxa"/>
          </w:tcPr>
          <w:p w:rsidR="00785D43" w:rsidRDefault="00785D43" w:rsidP="00785D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</w:rPr>
              <w:t>AA_B0Z000_BO  LIST</w:t>
            </w:r>
          </w:p>
        </w:tc>
        <w:tc>
          <w:tcPr>
            <w:tcW w:w="2340" w:type="dxa"/>
          </w:tcPr>
          <w:p w:rsidR="00785D43" w:rsidRDefault="00785D43" w:rsidP="00785D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785D43">
        <w:tc>
          <w:tcPr>
            <w:tcW w:w="2520" w:type="dxa"/>
          </w:tcPr>
          <w:p w:rsidR="00785D43" w:rsidRDefault="00785D43" w:rsidP="00785D4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特殊</w:t>
            </w:r>
          </w:p>
        </w:tc>
        <w:tc>
          <w:tcPr>
            <w:tcW w:w="3780" w:type="dxa"/>
          </w:tcPr>
          <w:p w:rsidR="00785D43" w:rsidRDefault="00785D43" w:rsidP="00785D4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</w:rPr>
              <w:t>AA_B0Z000_BO  LIST</w:t>
            </w:r>
          </w:p>
        </w:tc>
        <w:tc>
          <w:tcPr>
            <w:tcW w:w="2340" w:type="dxa"/>
          </w:tcPr>
          <w:p w:rsidR="00785D43" w:rsidRDefault="00785D43" w:rsidP="00785D4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03D93" w:rsidTr="00AF7F25">
        <w:tc>
          <w:tcPr>
            <w:tcW w:w="2520" w:type="dxa"/>
          </w:tcPr>
          <w:p w:rsidR="00303D93" w:rsidRPr="00916475" w:rsidRDefault="00303D93" w:rsidP="00AF7F25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招攬單位</w:t>
            </w:r>
          </w:p>
        </w:tc>
        <w:tc>
          <w:tcPr>
            <w:tcW w:w="3780" w:type="dxa"/>
          </w:tcPr>
          <w:p w:rsidR="00303D93" w:rsidRPr="00916475" w:rsidRDefault="00303D93" w:rsidP="00AF7F2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新細明體" w:hAnsi="新細明體" w:hint="eastAsia"/>
              </w:rPr>
              <w:t>AA_B0Z000_BO  LIST</w:t>
            </w:r>
          </w:p>
        </w:tc>
        <w:tc>
          <w:tcPr>
            <w:tcW w:w="2340" w:type="dxa"/>
          </w:tcPr>
          <w:p w:rsidR="00303D93" w:rsidRDefault="00303D93" w:rsidP="00AF7F2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03D93" w:rsidTr="00AF7F25">
        <w:tc>
          <w:tcPr>
            <w:tcW w:w="2520" w:type="dxa"/>
          </w:tcPr>
          <w:p w:rsidR="00303D93" w:rsidRDefault="00303D93" w:rsidP="00AF7F25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單位代號</w:t>
            </w:r>
          </w:p>
        </w:tc>
        <w:tc>
          <w:tcPr>
            <w:tcW w:w="3780" w:type="dxa"/>
          </w:tcPr>
          <w:p w:rsidR="00303D93" w:rsidRDefault="00303D93" w:rsidP="00AF7F2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</w:rPr>
              <w:t>AA_B0Z000_BO  LIST</w:t>
            </w:r>
          </w:p>
        </w:tc>
        <w:tc>
          <w:tcPr>
            <w:tcW w:w="2340" w:type="dxa"/>
          </w:tcPr>
          <w:p w:rsidR="00303D93" w:rsidRDefault="00303D93" w:rsidP="00AF7F2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202C36" w:rsidRDefault="00E3306F" w:rsidP="004C6AE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</w:p>
    <w:p w:rsidR="003F02CB" w:rsidRDefault="003F02CB" w:rsidP="003F02C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  <w:r>
        <w:rPr>
          <w:rFonts w:hint="eastAsia"/>
          <w:lang w:eastAsia="zh-TW"/>
        </w:rPr>
        <w:t>。</w:t>
      </w:r>
    </w:p>
    <w:p w:rsidR="000B2980" w:rsidRDefault="004B4517" w:rsidP="0089179A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索引投保明細</w:t>
      </w:r>
      <w:r w:rsidR="000B2980">
        <w:rPr>
          <w:rFonts w:hint="eastAsia"/>
          <w:lang w:eastAsia="zh-TW"/>
        </w:rPr>
        <w:t>：</w:t>
      </w:r>
      <w:r w:rsidR="00734E31">
        <w:rPr>
          <w:rFonts w:hint="eastAsia"/>
          <w:lang w:eastAsia="zh-TW"/>
        </w:rPr>
        <w:t>(IF</w:t>
      </w:r>
      <w:r w:rsidR="00734E31">
        <w:rPr>
          <w:rFonts w:hint="eastAsia"/>
          <w:lang w:eastAsia="zh-TW"/>
        </w:rPr>
        <w:t>受理編號</w:t>
      </w:r>
      <w:r w:rsidR="00734E31">
        <w:rPr>
          <w:rFonts w:hint="eastAsia"/>
          <w:lang w:eastAsia="zh-TW"/>
        </w:rPr>
        <w:t xml:space="preserve"> </w:t>
      </w:r>
      <w:r w:rsidR="00734E31">
        <w:rPr>
          <w:rFonts w:hint="eastAsia"/>
          <w:lang w:eastAsia="zh-TW"/>
        </w:rPr>
        <w:t>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碼"/>
        </w:smartTagPr>
        <w:r w:rsidR="00734E31">
          <w:rPr>
            <w:rFonts w:hint="eastAsia"/>
            <w:lang w:eastAsia="zh-TW"/>
          </w:rPr>
          <w:t>11</w:t>
        </w:r>
        <w:r w:rsidR="00734E31">
          <w:rPr>
            <w:rFonts w:hint="eastAsia"/>
            <w:lang w:eastAsia="zh-TW"/>
          </w:rPr>
          <w:t>碼</w:t>
        </w:r>
      </w:smartTag>
      <w:r w:rsidR="00734E31">
        <w:rPr>
          <w:rFonts w:hint="eastAsia"/>
          <w:lang w:eastAsia="zh-TW"/>
        </w:rPr>
        <w:t xml:space="preserve"> = </w:t>
      </w:r>
      <w:r w:rsidR="00734E31">
        <w:rPr>
          <w:lang w:eastAsia="zh-TW"/>
        </w:rPr>
        <w:t>‘</w:t>
      </w:r>
      <w:r w:rsidR="00734E31">
        <w:rPr>
          <w:rFonts w:hint="eastAsia"/>
          <w:lang w:eastAsia="zh-TW"/>
        </w:rPr>
        <w:t>T</w:t>
      </w:r>
      <w:r w:rsidR="00734E31">
        <w:rPr>
          <w:lang w:eastAsia="zh-TW"/>
        </w:rPr>
        <w:t>’</w:t>
      </w:r>
      <w:r w:rsidR="00734E31">
        <w:rPr>
          <w:rFonts w:hint="eastAsia"/>
          <w:lang w:eastAsia="zh-TW"/>
        </w:rPr>
        <w:t>，才出現此</w:t>
      </w:r>
      <w:r w:rsidR="00734E31">
        <w:rPr>
          <w:rFonts w:hint="eastAsia"/>
          <w:lang w:eastAsia="zh-TW"/>
        </w:rPr>
        <w:t>Button)</w:t>
      </w:r>
    </w:p>
    <w:p w:rsidR="0025664A" w:rsidRPr="004B4517" w:rsidRDefault="0025664A" w:rsidP="0025664A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 w:rsidRPr="004B4517">
        <w:rPr>
          <w:rFonts w:hint="eastAsia"/>
          <w:lang w:eastAsia="zh-TW"/>
        </w:rPr>
        <w:t>讀取投保明細：</w:t>
      </w:r>
    </w:p>
    <w:p w:rsidR="00C06D14" w:rsidRPr="004B4517" w:rsidRDefault="00C06D14" w:rsidP="00C06D14">
      <w:pPr>
        <w:pStyle w:val="Tabletext"/>
        <w:keepLines w:val="0"/>
        <w:widowControl/>
        <w:numPr>
          <w:ilvl w:val="2"/>
          <w:numId w:val="12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4B4517">
        <w:rPr>
          <w:rFonts w:hint="eastAsia"/>
          <w:color w:val="000000"/>
          <w:kern w:val="2"/>
          <w:lang w:eastAsia="zh-TW"/>
        </w:rPr>
        <w:t>讀取理賠受理檔：</w:t>
      </w:r>
    </w:p>
    <w:p w:rsidR="00C06D14" w:rsidRPr="004B4517" w:rsidRDefault="00C06D14" w:rsidP="00C06D14">
      <w:pPr>
        <w:pStyle w:val="Tabletext"/>
        <w:keepLines w:val="0"/>
        <w:widowControl/>
        <w:numPr>
          <w:ilvl w:val="3"/>
          <w:numId w:val="12"/>
        </w:numPr>
        <w:spacing w:after="0" w:line="240" w:lineRule="auto"/>
        <w:rPr>
          <w:rFonts w:ascii="細明體" w:eastAsia="細明體" w:hAnsi="細明體"/>
          <w:lang w:eastAsia="zh-TW"/>
        </w:rPr>
      </w:pPr>
      <w:r w:rsidRPr="004B4517">
        <w:rPr>
          <w:rFonts w:hint="eastAsia"/>
          <w:color w:val="000000"/>
          <w:kern w:val="2"/>
          <w:lang w:eastAsia="zh-TW"/>
        </w:rPr>
        <w:t xml:space="preserve">CALL </w:t>
      </w:r>
      <w:r w:rsidRPr="004B4517">
        <w:rPr>
          <w:rFonts w:ascii="細明體" w:eastAsia="細明體" w:hAnsi="細明體" w:hint="eastAsia"/>
        </w:rPr>
        <w:t>AA_A0Z001</w:t>
      </w:r>
      <w:r w:rsidRPr="004B4517">
        <w:rPr>
          <w:rFonts w:ascii="細明體" w:eastAsia="細明體" w:hAnsi="細明體" w:hint="eastAsia"/>
          <w:lang w:eastAsia="zh-TW"/>
        </w:rPr>
        <w:t>.Method4：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06D14" w:rsidRPr="004B45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6D14" w:rsidRPr="004B4517" w:rsidRDefault="00C06D14" w:rsidP="007018C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4B4517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6D14" w:rsidRPr="004B4517" w:rsidRDefault="00C06D14" w:rsidP="007018C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4B4517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C06D14" w:rsidRPr="004B45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06D14" w:rsidRPr="004B4517" w:rsidRDefault="00C06D14" w:rsidP="007018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B4517">
              <w:rPr>
                <w:rFonts w:ascii="MS Reference Sans Serif" w:hint="eastAsia"/>
                <w:color w:val="000000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06D14" w:rsidRPr="004B4517" w:rsidRDefault="00C06D14" w:rsidP="007018CC">
            <w:pPr>
              <w:rPr>
                <w:rFonts w:cs="Arial Unicode MS"/>
                <w:sz w:val="20"/>
                <w:szCs w:val="20"/>
              </w:rPr>
            </w:pPr>
            <w:r w:rsidRPr="004B4517">
              <w:rPr>
                <w:rFonts w:cs="Arial Unicode MS" w:hint="eastAsia"/>
                <w:sz w:val="20"/>
                <w:szCs w:val="20"/>
              </w:rPr>
              <w:t>傳入參數</w:t>
            </w:r>
          </w:p>
        </w:tc>
      </w:tr>
    </w:tbl>
    <w:p w:rsidR="00C06D14" w:rsidRPr="004B4517" w:rsidRDefault="00C06D14" w:rsidP="0029652F">
      <w:pPr>
        <w:pStyle w:val="Tabletext"/>
        <w:keepLines w:val="0"/>
        <w:widowControl/>
        <w:numPr>
          <w:ilvl w:val="3"/>
          <w:numId w:val="12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4B4517">
        <w:rPr>
          <w:rFonts w:hint="eastAsia"/>
          <w:color w:val="000000"/>
          <w:kern w:val="2"/>
          <w:lang w:eastAsia="zh-TW"/>
        </w:rPr>
        <w:t>取得狀態碼：判別受理進度：</w:t>
      </w:r>
    </w:p>
    <w:p w:rsidR="00C06D14" w:rsidRPr="004B4517" w:rsidRDefault="00C06D14" w:rsidP="0029652F">
      <w:pPr>
        <w:pStyle w:val="Tabletext"/>
        <w:keepLines w:val="0"/>
        <w:widowControl/>
        <w:numPr>
          <w:ilvl w:val="4"/>
          <w:numId w:val="12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4B4517">
        <w:rPr>
          <w:rFonts w:hint="eastAsia"/>
          <w:color w:val="000000"/>
          <w:kern w:val="2"/>
          <w:lang w:eastAsia="zh-TW"/>
        </w:rPr>
        <w:t>IF DTAAA001.</w:t>
      </w:r>
      <w:r w:rsidRPr="004B4517">
        <w:rPr>
          <w:rFonts w:hint="eastAsia"/>
          <w:color w:val="000000"/>
          <w:kern w:val="2"/>
          <w:lang w:eastAsia="zh-TW"/>
        </w:rPr>
        <w:t>受理狀態</w:t>
      </w:r>
      <w:r w:rsidRPr="004B4517">
        <w:rPr>
          <w:rFonts w:hint="eastAsia"/>
          <w:color w:val="000000"/>
          <w:kern w:val="2"/>
          <w:lang w:eastAsia="zh-TW"/>
        </w:rPr>
        <w:t xml:space="preserve"> &lt;   </w:t>
      </w:r>
      <w:r w:rsidRPr="004B4517">
        <w:rPr>
          <w:color w:val="000000"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’"/>
        </w:smartTagPr>
        <w:r w:rsidRPr="004B4517">
          <w:rPr>
            <w:rFonts w:hint="eastAsia"/>
            <w:color w:val="000000"/>
            <w:kern w:val="2"/>
            <w:lang w:eastAsia="zh-TW"/>
          </w:rPr>
          <w:t>30</w:t>
        </w:r>
        <w:r w:rsidRPr="004B4517">
          <w:rPr>
            <w:color w:val="000000"/>
            <w:kern w:val="2"/>
            <w:lang w:eastAsia="zh-TW"/>
          </w:rPr>
          <w:t>’</w:t>
        </w:r>
      </w:smartTag>
      <w:r w:rsidRPr="004B4517">
        <w:rPr>
          <w:rFonts w:hint="eastAsia"/>
          <w:color w:val="000000"/>
          <w:kern w:val="2"/>
          <w:lang w:eastAsia="zh-TW"/>
        </w:rPr>
        <w:t>(</w:t>
      </w:r>
      <w:r w:rsidRPr="004B4517">
        <w:rPr>
          <w:rFonts w:hint="eastAsia"/>
          <w:color w:val="000000"/>
          <w:kern w:val="2"/>
          <w:lang w:eastAsia="zh-TW"/>
        </w:rPr>
        <w:t>核定</w:t>
      </w:r>
      <w:r w:rsidRPr="004B4517">
        <w:rPr>
          <w:rFonts w:hint="eastAsia"/>
          <w:color w:val="000000"/>
          <w:kern w:val="2"/>
          <w:lang w:eastAsia="zh-TW"/>
        </w:rPr>
        <w:t>)</w:t>
      </w:r>
      <w:r w:rsidRPr="004B4517">
        <w:rPr>
          <w:rFonts w:hint="eastAsia"/>
          <w:color w:val="000000"/>
          <w:kern w:val="2"/>
          <w:lang w:eastAsia="zh-TW"/>
        </w:rPr>
        <w:t>，狀態碼</w:t>
      </w:r>
      <w:r w:rsidRPr="004B4517">
        <w:rPr>
          <w:rFonts w:hint="eastAsia"/>
          <w:color w:val="000000"/>
          <w:kern w:val="2"/>
          <w:lang w:eastAsia="zh-TW"/>
        </w:rPr>
        <w:t xml:space="preserve"> = </w:t>
      </w:r>
      <w:r w:rsidRPr="004B4517">
        <w:rPr>
          <w:color w:val="000000"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4B4517">
          <w:rPr>
            <w:color w:val="000000"/>
            <w:kern w:val="2"/>
            <w:lang w:eastAsia="zh-TW"/>
          </w:rPr>
          <w:t>1’</w:t>
        </w:r>
      </w:smartTag>
      <w:r w:rsidRPr="004B4517">
        <w:rPr>
          <w:rFonts w:hint="eastAsia"/>
          <w:color w:val="000000"/>
          <w:kern w:val="2"/>
          <w:lang w:eastAsia="zh-TW"/>
        </w:rPr>
        <w:t>。</w:t>
      </w:r>
    </w:p>
    <w:p w:rsidR="00C06D14" w:rsidRPr="004B4517" w:rsidRDefault="00C06D14" w:rsidP="0029652F">
      <w:pPr>
        <w:pStyle w:val="Tabletext"/>
        <w:keepLines w:val="0"/>
        <w:widowControl/>
        <w:numPr>
          <w:ilvl w:val="4"/>
          <w:numId w:val="12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4B4517">
        <w:rPr>
          <w:rFonts w:hint="eastAsia"/>
          <w:color w:val="000000"/>
          <w:kern w:val="2"/>
          <w:lang w:eastAsia="zh-TW"/>
        </w:rPr>
        <w:t>IF DTAAA001.</w:t>
      </w:r>
      <w:r w:rsidRPr="004B4517">
        <w:rPr>
          <w:rFonts w:hint="eastAsia"/>
          <w:color w:val="000000"/>
          <w:kern w:val="2"/>
          <w:lang w:eastAsia="zh-TW"/>
        </w:rPr>
        <w:t>受理狀態</w:t>
      </w:r>
      <w:r w:rsidRPr="004B4517">
        <w:rPr>
          <w:rFonts w:hint="eastAsia"/>
          <w:color w:val="000000"/>
          <w:kern w:val="2"/>
          <w:lang w:eastAsia="zh-TW"/>
        </w:rPr>
        <w:t xml:space="preserve"> &gt;=  </w:t>
      </w:r>
      <w:r w:rsidRPr="004B4517">
        <w:rPr>
          <w:color w:val="000000"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’"/>
        </w:smartTagPr>
        <w:r w:rsidRPr="004B4517">
          <w:rPr>
            <w:rFonts w:hint="eastAsia"/>
            <w:color w:val="000000"/>
            <w:kern w:val="2"/>
            <w:lang w:eastAsia="zh-TW"/>
          </w:rPr>
          <w:t>30</w:t>
        </w:r>
        <w:r w:rsidRPr="004B4517">
          <w:rPr>
            <w:color w:val="000000"/>
            <w:kern w:val="2"/>
            <w:lang w:eastAsia="zh-TW"/>
          </w:rPr>
          <w:t>’</w:t>
        </w:r>
      </w:smartTag>
      <w:r w:rsidRPr="004B4517">
        <w:rPr>
          <w:rFonts w:hint="eastAsia"/>
          <w:color w:val="000000"/>
          <w:kern w:val="2"/>
          <w:lang w:eastAsia="zh-TW"/>
        </w:rPr>
        <w:t>(</w:t>
      </w:r>
      <w:r w:rsidRPr="004B4517">
        <w:rPr>
          <w:rFonts w:hint="eastAsia"/>
          <w:color w:val="000000"/>
          <w:kern w:val="2"/>
          <w:lang w:eastAsia="zh-TW"/>
        </w:rPr>
        <w:t>核定</w:t>
      </w:r>
      <w:r w:rsidRPr="004B4517">
        <w:rPr>
          <w:rFonts w:hint="eastAsia"/>
          <w:color w:val="000000"/>
          <w:kern w:val="2"/>
          <w:lang w:eastAsia="zh-TW"/>
        </w:rPr>
        <w:t>)</w:t>
      </w:r>
      <w:r w:rsidRPr="004B4517">
        <w:rPr>
          <w:rFonts w:hint="eastAsia"/>
          <w:color w:val="000000"/>
          <w:kern w:val="2"/>
          <w:lang w:eastAsia="zh-TW"/>
        </w:rPr>
        <w:t>，狀態碼</w:t>
      </w:r>
      <w:r w:rsidRPr="004B4517">
        <w:rPr>
          <w:rFonts w:hint="eastAsia"/>
          <w:color w:val="000000"/>
          <w:kern w:val="2"/>
          <w:lang w:eastAsia="zh-TW"/>
        </w:rPr>
        <w:t xml:space="preserve"> = </w:t>
      </w:r>
      <w:r w:rsidRPr="004B4517">
        <w:rPr>
          <w:color w:val="000000"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4B4517">
          <w:rPr>
            <w:rFonts w:hint="eastAsia"/>
            <w:color w:val="000000"/>
            <w:kern w:val="2"/>
            <w:lang w:eastAsia="zh-TW"/>
          </w:rPr>
          <w:t>2</w:t>
        </w:r>
        <w:r w:rsidRPr="004B4517">
          <w:rPr>
            <w:color w:val="000000"/>
            <w:kern w:val="2"/>
            <w:lang w:eastAsia="zh-TW"/>
          </w:rPr>
          <w:t>’</w:t>
        </w:r>
      </w:smartTag>
      <w:r w:rsidRPr="004B4517">
        <w:rPr>
          <w:rFonts w:hint="eastAsia"/>
          <w:color w:val="000000"/>
          <w:kern w:val="2"/>
          <w:lang w:eastAsia="zh-TW"/>
        </w:rPr>
        <w:t>。</w:t>
      </w:r>
    </w:p>
    <w:p w:rsidR="00C06D14" w:rsidRPr="004B4517" w:rsidRDefault="00C06D14" w:rsidP="0029652F">
      <w:pPr>
        <w:pStyle w:val="Tabletext"/>
        <w:keepLines w:val="0"/>
        <w:widowControl/>
        <w:numPr>
          <w:ilvl w:val="4"/>
          <w:numId w:val="12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4B4517">
        <w:rPr>
          <w:rFonts w:hint="eastAsia"/>
          <w:color w:val="000000"/>
          <w:kern w:val="2"/>
          <w:lang w:eastAsia="zh-TW"/>
        </w:rPr>
        <w:t>IF DTAAA001.</w:t>
      </w:r>
      <w:r w:rsidRPr="004B4517">
        <w:rPr>
          <w:rFonts w:hint="eastAsia"/>
          <w:color w:val="000000"/>
          <w:kern w:val="2"/>
          <w:lang w:eastAsia="zh-TW"/>
        </w:rPr>
        <w:t>受理狀態</w:t>
      </w:r>
      <w:r w:rsidRPr="004B4517">
        <w:rPr>
          <w:rFonts w:hint="eastAsia"/>
          <w:color w:val="000000"/>
          <w:kern w:val="2"/>
          <w:lang w:eastAsia="zh-TW"/>
        </w:rPr>
        <w:t xml:space="preserve"> =   </w:t>
      </w:r>
      <w:r w:rsidRPr="004B4517">
        <w:rPr>
          <w:color w:val="000000"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’"/>
        </w:smartTagPr>
        <w:r w:rsidRPr="004B4517">
          <w:rPr>
            <w:rFonts w:hint="eastAsia"/>
            <w:color w:val="000000"/>
            <w:kern w:val="2"/>
            <w:lang w:eastAsia="zh-TW"/>
          </w:rPr>
          <w:t>99</w:t>
        </w:r>
        <w:r w:rsidRPr="004B4517">
          <w:rPr>
            <w:color w:val="000000"/>
            <w:kern w:val="2"/>
            <w:lang w:eastAsia="zh-TW"/>
          </w:rPr>
          <w:t>’</w:t>
        </w:r>
      </w:smartTag>
      <w:r w:rsidRPr="004B4517">
        <w:rPr>
          <w:rFonts w:hint="eastAsia"/>
          <w:color w:val="000000"/>
          <w:kern w:val="2"/>
          <w:lang w:eastAsia="zh-TW"/>
        </w:rPr>
        <w:t>(</w:t>
      </w:r>
      <w:r w:rsidRPr="004B4517">
        <w:rPr>
          <w:rFonts w:hint="eastAsia"/>
          <w:color w:val="000000"/>
          <w:kern w:val="2"/>
          <w:lang w:eastAsia="zh-TW"/>
        </w:rPr>
        <w:t>試算</w:t>
      </w:r>
      <w:r w:rsidRPr="004B4517">
        <w:rPr>
          <w:rFonts w:hint="eastAsia"/>
          <w:color w:val="000000"/>
          <w:kern w:val="2"/>
          <w:lang w:eastAsia="zh-TW"/>
        </w:rPr>
        <w:t>)</w:t>
      </w:r>
      <w:r w:rsidRPr="004B4517">
        <w:rPr>
          <w:rFonts w:hint="eastAsia"/>
          <w:color w:val="000000"/>
          <w:kern w:val="2"/>
          <w:lang w:eastAsia="zh-TW"/>
        </w:rPr>
        <w:t>，狀態碼</w:t>
      </w:r>
      <w:r w:rsidRPr="004B4517">
        <w:rPr>
          <w:rFonts w:hint="eastAsia"/>
          <w:color w:val="000000"/>
          <w:kern w:val="2"/>
          <w:lang w:eastAsia="zh-TW"/>
        </w:rPr>
        <w:t xml:space="preserve"> = </w:t>
      </w:r>
      <w:r w:rsidRPr="004B4517">
        <w:rPr>
          <w:color w:val="000000"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4B4517">
          <w:rPr>
            <w:rFonts w:hint="eastAsia"/>
            <w:color w:val="000000"/>
            <w:kern w:val="2"/>
            <w:lang w:eastAsia="zh-TW"/>
          </w:rPr>
          <w:t>3</w:t>
        </w:r>
        <w:r w:rsidRPr="004B4517">
          <w:rPr>
            <w:color w:val="000000"/>
            <w:kern w:val="2"/>
            <w:lang w:eastAsia="zh-TW"/>
          </w:rPr>
          <w:t>’</w:t>
        </w:r>
      </w:smartTag>
      <w:r w:rsidRPr="004B4517">
        <w:rPr>
          <w:rFonts w:hint="eastAsia"/>
          <w:color w:val="000000"/>
          <w:kern w:val="2"/>
          <w:lang w:eastAsia="zh-TW"/>
        </w:rPr>
        <w:t>。</w:t>
      </w:r>
    </w:p>
    <w:p w:rsidR="0029652F" w:rsidRPr="004B4517" w:rsidRDefault="0029652F" w:rsidP="0029652F">
      <w:pPr>
        <w:pStyle w:val="Tabletext"/>
        <w:keepLines w:val="0"/>
        <w:widowControl/>
        <w:numPr>
          <w:ilvl w:val="2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 w:rsidRPr="004B4517">
        <w:rPr>
          <w:rFonts w:hint="eastAsia"/>
          <w:kern w:val="2"/>
          <w:lang w:eastAsia="zh-TW"/>
        </w:rPr>
        <w:t>無記名資料：</w:t>
      </w:r>
      <w:r w:rsidRPr="004B4517">
        <w:rPr>
          <w:rFonts w:hint="eastAsia"/>
          <w:kern w:val="2"/>
          <w:lang w:eastAsia="zh-TW"/>
        </w:rPr>
        <w:t xml:space="preserve">CALL  </w:t>
      </w:r>
      <w:r w:rsidRPr="004B4517">
        <w:rPr>
          <w:rFonts w:ascii="細明體" w:eastAsia="細明體" w:hAnsi="細明體"/>
        </w:rPr>
        <w:t>AA_A0Z00</w:t>
      </w:r>
      <w:r w:rsidRPr="004B4517">
        <w:rPr>
          <w:rFonts w:ascii="細明體" w:eastAsia="細明體" w:hAnsi="細明體" w:hint="eastAsia"/>
          <w:lang w:eastAsia="zh-TW"/>
        </w:rPr>
        <w:t>8.</w:t>
      </w:r>
      <w:r w:rsidRPr="004B4517">
        <w:rPr>
          <w:rFonts w:hint="eastAsia"/>
          <w:kern w:val="2"/>
          <w:lang w:eastAsia="zh-TW"/>
        </w:rPr>
        <w:t xml:space="preserve">Method4 By </w:t>
      </w:r>
      <w:r w:rsidRPr="004B4517">
        <w:rPr>
          <w:rFonts w:hint="eastAsia"/>
          <w:kern w:val="2"/>
          <w:lang w:eastAsia="zh-TW"/>
        </w:rPr>
        <w:t>受理編號。</w:t>
      </w:r>
    </w:p>
    <w:p w:rsidR="0029652F" w:rsidRDefault="0029652F" w:rsidP="0029652F">
      <w:pPr>
        <w:pStyle w:val="Tabletext"/>
        <w:keepLines w:val="0"/>
        <w:widowControl/>
        <w:numPr>
          <w:ilvl w:val="3"/>
          <w:numId w:val="12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 w:rsidRPr="004B4517">
        <w:rPr>
          <w:rFonts w:hint="eastAsia"/>
          <w:color w:val="000000"/>
          <w:kern w:val="2"/>
          <w:lang w:eastAsia="zh-TW"/>
        </w:rPr>
        <w:t>IF DATA_NOT_FOUND</w:t>
      </w:r>
      <w:r w:rsidRPr="004B4517">
        <w:rPr>
          <w:rFonts w:hint="eastAsia"/>
          <w:color w:val="000000"/>
          <w:kern w:val="2"/>
          <w:lang w:eastAsia="zh-TW"/>
        </w:rPr>
        <w:t>，仍繼續往下做。</w:t>
      </w:r>
    </w:p>
    <w:p w:rsidR="006C16E8" w:rsidRDefault="006C16E8" w:rsidP="006C16E8">
      <w:pPr>
        <w:pStyle w:val="Tabletext"/>
        <w:keepLines w:val="0"/>
        <w:widowControl/>
        <w:numPr>
          <w:ilvl w:val="3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區分壽險及意外險無記名資料</w:t>
      </w:r>
      <w:r>
        <w:rPr>
          <w:rFonts w:hint="eastAsia"/>
          <w:color w:val="000000"/>
          <w:kern w:val="2"/>
          <w:szCs w:val="24"/>
          <w:lang w:eastAsia="zh-TW"/>
        </w:rPr>
        <w:t>(</w:t>
      </w:r>
      <w:r>
        <w:rPr>
          <w:rFonts w:hint="eastAsia"/>
          <w:color w:val="000000"/>
          <w:kern w:val="2"/>
          <w:szCs w:val="24"/>
          <w:lang w:eastAsia="zh-TW"/>
        </w:rPr>
        <w:t>比照</w:t>
      </w:r>
      <w:r>
        <w:rPr>
          <w:rFonts w:hint="eastAsia"/>
          <w:color w:val="000000"/>
          <w:kern w:val="2"/>
          <w:szCs w:val="24"/>
          <w:lang w:eastAsia="zh-TW"/>
        </w:rPr>
        <w:t>AA_B1Z000</w:t>
      </w:r>
      <w:r>
        <w:rPr>
          <w:rFonts w:hint="eastAsia"/>
          <w:color w:val="000000"/>
          <w:kern w:val="2"/>
          <w:szCs w:val="24"/>
          <w:lang w:eastAsia="zh-TW"/>
        </w:rPr>
        <w:t>做法</w:t>
      </w:r>
      <w:r>
        <w:rPr>
          <w:rFonts w:hint="eastAsia"/>
          <w:color w:val="000000"/>
          <w:kern w:val="2"/>
          <w:szCs w:val="24"/>
          <w:lang w:eastAsia="zh-TW"/>
        </w:rPr>
        <w:t>)</w:t>
      </w:r>
    </w:p>
    <w:p w:rsidR="006C16E8" w:rsidRDefault="006C16E8" w:rsidP="006C16E8">
      <w:pPr>
        <w:pStyle w:val="Tabletext"/>
        <w:keepLines w:val="0"/>
        <w:widowControl/>
        <w:numPr>
          <w:ilvl w:val="5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 xml:space="preserve">險別代號　</w:t>
      </w:r>
      <w:r>
        <w:rPr>
          <w:rFonts w:hint="eastAsia"/>
          <w:color w:val="000000"/>
          <w:kern w:val="2"/>
          <w:szCs w:val="24"/>
          <w:lang w:eastAsia="zh-TW"/>
        </w:rPr>
        <w:t xml:space="preserve">&lt;&gt;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XXX</w:t>
      </w:r>
      <w:r>
        <w:rPr>
          <w:color w:val="000000"/>
          <w:kern w:val="2"/>
          <w:szCs w:val="24"/>
          <w:lang w:eastAsia="zh-TW"/>
        </w:rPr>
        <w:t>’</w:t>
      </w:r>
      <w:r>
        <w:rPr>
          <w:rFonts w:hint="eastAsia"/>
          <w:color w:val="000000"/>
          <w:kern w:val="2"/>
          <w:szCs w:val="24"/>
          <w:lang w:eastAsia="zh-TW"/>
        </w:rPr>
        <w:t xml:space="preserve">---- </w:t>
      </w:r>
      <w:r>
        <w:rPr>
          <w:rFonts w:hint="eastAsia"/>
          <w:color w:val="000000"/>
          <w:kern w:val="2"/>
          <w:szCs w:val="24"/>
          <w:lang w:eastAsia="zh-TW"/>
        </w:rPr>
        <w:t>壽險無記名資料。</w:t>
      </w:r>
    </w:p>
    <w:p w:rsidR="006C16E8" w:rsidRPr="0092692D" w:rsidRDefault="006C16E8" w:rsidP="0029652F">
      <w:pPr>
        <w:pStyle w:val="Tabletext"/>
        <w:keepLines w:val="0"/>
        <w:widowControl/>
        <w:numPr>
          <w:ilvl w:val="5"/>
          <w:numId w:val="12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險別代號　＝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XXX</w:t>
      </w:r>
      <w:r>
        <w:rPr>
          <w:color w:val="000000"/>
          <w:kern w:val="2"/>
          <w:szCs w:val="24"/>
          <w:lang w:eastAsia="zh-TW"/>
        </w:rPr>
        <w:t>’</w:t>
      </w:r>
      <w:r>
        <w:rPr>
          <w:rFonts w:hint="eastAsia"/>
          <w:color w:val="000000"/>
          <w:kern w:val="2"/>
          <w:szCs w:val="24"/>
          <w:lang w:eastAsia="zh-TW"/>
        </w:rPr>
        <w:t xml:space="preserve">---- </w:t>
      </w:r>
      <w:r>
        <w:rPr>
          <w:rFonts w:hint="eastAsia"/>
          <w:color w:val="000000"/>
          <w:kern w:val="2"/>
          <w:szCs w:val="24"/>
          <w:lang w:eastAsia="zh-TW"/>
        </w:rPr>
        <w:t>意外險無記名資料。</w:t>
      </w:r>
    </w:p>
    <w:p w:rsidR="0092692D" w:rsidRPr="004B4517" w:rsidRDefault="0092692D" w:rsidP="0029652F">
      <w:pPr>
        <w:pStyle w:val="Tabletext"/>
        <w:keepLines w:val="0"/>
        <w:widowControl/>
        <w:numPr>
          <w:ilvl w:val="5"/>
          <w:numId w:val="12"/>
        </w:numPr>
        <w:spacing w:after="0" w:line="240" w:lineRule="auto"/>
        <w:rPr>
          <w:rFonts w:hint="eastAsia"/>
          <w:color w:val="000000"/>
          <w:kern w:val="2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IF </w:t>
      </w:r>
      <w:r>
        <w:rPr>
          <w:rFonts w:hint="eastAsia"/>
          <w:color w:val="000000"/>
          <w:kern w:val="2"/>
          <w:szCs w:val="24"/>
          <w:lang w:eastAsia="zh-TW"/>
        </w:rPr>
        <w:t>險別代號　＝</w:t>
      </w:r>
      <w:r>
        <w:rPr>
          <w:rFonts w:hint="eastAsia"/>
          <w:color w:val="000000"/>
          <w:kern w:val="2"/>
          <w:szCs w:val="24"/>
          <w:lang w:eastAsia="zh-TW"/>
        </w:rPr>
        <w:t xml:space="preserve"> </w:t>
      </w:r>
      <w:r>
        <w:rPr>
          <w:color w:val="000000"/>
          <w:kern w:val="2"/>
          <w:szCs w:val="24"/>
          <w:lang w:eastAsia="zh-TW"/>
        </w:rPr>
        <w:t>‘</w:t>
      </w:r>
      <w:r>
        <w:rPr>
          <w:rFonts w:hint="eastAsia"/>
          <w:color w:val="000000"/>
          <w:kern w:val="2"/>
          <w:szCs w:val="24"/>
          <w:lang w:eastAsia="zh-TW"/>
        </w:rPr>
        <w:t>EMP</w:t>
      </w:r>
      <w:r>
        <w:rPr>
          <w:color w:val="000000"/>
          <w:kern w:val="2"/>
          <w:szCs w:val="24"/>
          <w:lang w:eastAsia="zh-TW"/>
        </w:rPr>
        <w:t>’</w:t>
      </w:r>
      <w:r>
        <w:rPr>
          <w:rFonts w:hint="eastAsia"/>
          <w:color w:val="000000"/>
          <w:kern w:val="2"/>
          <w:szCs w:val="24"/>
          <w:lang w:eastAsia="zh-TW"/>
        </w:rPr>
        <w:t>----</w:t>
      </w:r>
      <w:r w:rsidR="006657EE">
        <w:rPr>
          <w:rFonts w:ascii="細明體" w:eastAsia="細明體" w:hAnsi="細明體" w:hint="eastAsia"/>
          <w:bCs/>
          <w:lang w:eastAsia="zh-TW"/>
        </w:rPr>
        <w:t>員工福團</w:t>
      </w:r>
      <w:r>
        <w:rPr>
          <w:rFonts w:hint="eastAsia"/>
          <w:color w:val="000000"/>
          <w:kern w:val="2"/>
          <w:szCs w:val="24"/>
          <w:lang w:eastAsia="zh-TW"/>
        </w:rPr>
        <w:t>無記名資料。</w:t>
      </w:r>
    </w:p>
    <w:p w:rsidR="0029652F" w:rsidRPr="004B4517" w:rsidRDefault="0029652F" w:rsidP="0029652F">
      <w:pPr>
        <w:pStyle w:val="Tabletext"/>
        <w:keepLines w:val="0"/>
        <w:widowControl/>
        <w:numPr>
          <w:ilvl w:val="2"/>
          <w:numId w:val="12"/>
        </w:numPr>
        <w:spacing w:after="0" w:line="240" w:lineRule="auto"/>
        <w:rPr>
          <w:color w:val="000000"/>
          <w:kern w:val="2"/>
          <w:lang w:eastAsia="zh-TW"/>
        </w:rPr>
      </w:pPr>
      <w:r w:rsidRPr="004B4517">
        <w:rPr>
          <w:rFonts w:hint="eastAsia"/>
          <w:color w:val="000000"/>
          <w:kern w:val="2"/>
          <w:lang w:eastAsia="zh-TW"/>
        </w:rPr>
        <w:t xml:space="preserve">CALL </w:t>
      </w:r>
      <w:r w:rsidRPr="004B4517">
        <w:rPr>
          <w:rFonts w:ascii="細明體" w:eastAsia="細明體" w:hAnsi="細明體" w:hint="eastAsia"/>
        </w:rPr>
        <w:t>AA_</w:t>
      </w:r>
      <w:r w:rsidRPr="004B4517">
        <w:rPr>
          <w:rFonts w:ascii="細明體" w:eastAsia="細明體" w:hAnsi="細明體" w:hint="eastAsia"/>
          <w:lang w:eastAsia="zh-TW"/>
        </w:rPr>
        <w:t>B</w:t>
      </w:r>
      <w:r w:rsidRPr="004B4517">
        <w:rPr>
          <w:rFonts w:ascii="細明體" w:eastAsia="細明體" w:hAnsi="細明體" w:hint="eastAsia"/>
        </w:rPr>
        <w:t>0Z0</w:t>
      </w:r>
      <w:r w:rsidRPr="004B4517">
        <w:rPr>
          <w:rFonts w:ascii="細明體" w:eastAsia="細明體" w:hAnsi="細明體" w:hint="eastAsia"/>
          <w:lang w:eastAsia="zh-TW"/>
        </w:rPr>
        <w:t>00：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9652F" w:rsidRPr="004B45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4B4517" w:rsidRDefault="0029652F" w:rsidP="007018C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4B4517">
              <w:rPr>
                <w:rFonts w:ascii="細明體" w:eastAsia="細明體" w:hAnsi="細明體" w:cs="Arial Unicode MS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4B4517" w:rsidRDefault="0029652F" w:rsidP="007018CC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  <w:szCs w:val="20"/>
              </w:rPr>
            </w:pPr>
            <w:r w:rsidRPr="004B4517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資料來源</w:t>
            </w:r>
          </w:p>
        </w:tc>
      </w:tr>
      <w:tr w:rsidR="0029652F" w:rsidRPr="004B45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52F" w:rsidRPr="004B4517" w:rsidRDefault="0029652F" w:rsidP="007018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B4517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4B4517" w:rsidRDefault="0029652F" w:rsidP="007018C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B4517"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</w:tr>
      <w:tr w:rsidR="0029652F" w:rsidRPr="004B45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52F" w:rsidRPr="004B4517" w:rsidRDefault="0029652F" w:rsidP="007018CC">
            <w:pPr>
              <w:rPr>
                <w:rFonts w:ascii="MS Reference Sans Serif" w:hint="eastAsia"/>
                <w:color w:val="000000"/>
                <w:sz w:val="20"/>
                <w:szCs w:val="20"/>
              </w:rPr>
            </w:pPr>
            <w:r w:rsidRPr="004B4517">
              <w:rPr>
                <w:rFonts w:ascii="MS Reference Sans Serif" w:hint="eastAsia"/>
                <w:color w:val="000000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4B4517" w:rsidRDefault="0029652F" w:rsidP="007018CC">
            <w:pPr>
              <w:rPr>
                <w:rFonts w:cs="Arial Unicode MS" w:hint="eastAsia"/>
                <w:sz w:val="20"/>
                <w:szCs w:val="20"/>
              </w:rPr>
            </w:pPr>
            <w:r w:rsidRPr="004B4517">
              <w:rPr>
                <w:rFonts w:cs="Arial Unicode MS" w:hint="eastAsia"/>
                <w:sz w:val="20"/>
                <w:szCs w:val="20"/>
              </w:rPr>
              <w:t xml:space="preserve">READ DTAAA010 BY </w:t>
            </w:r>
            <w:r w:rsidRPr="004B4517">
              <w:rPr>
                <w:rFonts w:cs="Arial Unicode MS" w:hint="eastAsia"/>
                <w:sz w:val="20"/>
                <w:szCs w:val="20"/>
              </w:rPr>
              <w:t>受理編號</w:t>
            </w:r>
          </w:p>
        </w:tc>
      </w:tr>
      <w:tr w:rsidR="0029652F" w:rsidRPr="004B45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52F" w:rsidRPr="004B4517" w:rsidRDefault="0029652F" w:rsidP="007018CC">
            <w:pPr>
              <w:rPr>
                <w:rFonts w:ascii="MS Reference Sans Serif" w:hint="eastAsia"/>
                <w:color w:val="000000"/>
                <w:sz w:val="20"/>
                <w:szCs w:val="20"/>
              </w:rPr>
            </w:pPr>
            <w:r w:rsidRPr="004B4517">
              <w:rPr>
                <w:rFonts w:ascii="MS Reference Sans Serif" w:hint="eastAsia"/>
                <w:color w:val="000000"/>
                <w:sz w:val="20"/>
                <w:szCs w:val="20"/>
              </w:rPr>
              <w:t>無記名資料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4B4517" w:rsidRDefault="006C16E8" w:rsidP="007018CC">
            <w:pPr>
              <w:rPr>
                <w:rFonts w:cs="Arial Unicode MS" w:hint="eastAsia"/>
                <w:sz w:val="20"/>
                <w:szCs w:val="20"/>
              </w:rPr>
            </w:pPr>
            <w:r>
              <w:rPr>
                <w:rFonts w:cs="Arial Unicode MS" w:hint="eastAsia"/>
                <w:sz w:val="20"/>
              </w:rPr>
              <w:t>壽險無記名資料</w:t>
            </w:r>
          </w:p>
        </w:tc>
      </w:tr>
      <w:tr w:rsidR="0029652F" w:rsidRPr="004B45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52F" w:rsidRPr="004B4517" w:rsidRDefault="0029652F" w:rsidP="007018CC">
            <w:pPr>
              <w:rPr>
                <w:rFonts w:ascii="MS Reference Sans Serif" w:hint="eastAsia"/>
                <w:color w:val="000000"/>
                <w:sz w:val="20"/>
                <w:szCs w:val="20"/>
              </w:rPr>
            </w:pPr>
            <w:r w:rsidRPr="004B4517">
              <w:rPr>
                <w:rFonts w:ascii="MS Reference Sans Serif" w:hint="eastAsia"/>
                <w:color w:val="000000"/>
                <w:sz w:val="20"/>
                <w:szCs w:val="20"/>
              </w:rPr>
              <w:t>死殘核付計算表示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4B4517" w:rsidRDefault="0029652F" w:rsidP="007018CC">
            <w:pPr>
              <w:rPr>
                <w:rFonts w:cs="Arial Unicode MS" w:hint="eastAsia"/>
                <w:sz w:val="20"/>
                <w:szCs w:val="20"/>
              </w:rPr>
            </w:pPr>
            <w:r w:rsidRPr="004B4517">
              <w:rPr>
                <w:sz w:val="20"/>
                <w:szCs w:val="20"/>
              </w:rPr>
              <w:t>IF</w:t>
            </w:r>
            <w:r w:rsidRPr="004B4517">
              <w:rPr>
                <w:rFonts w:cs="Arial Unicode MS" w:hint="eastAsia"/>
                <w:sz w:val="20"/>
                <w:szCs w:val="20"/>
              </w:rPr>
              <w:t xml:space="preserve"> </w:t>
            </w:r>
            <w:r w:rsidRPr="004B4517">
              <w:rPr>
                <w:rFonts w:cs="Arial Unicode MS" w:hint="eastAsia"/>
                <w:sz w:val="20"/>
                <w:szCs w:val="20"/>
              </w:rPr>
              <w:t>狀態碼</w:t>
            </w:r>
            <w:r w:rsidRPr="004B4517">
              <w:rPr>
                <w:rFonts w:cs="Arial Unicode MS" w:hint="eastAsia"/>
                <w:sz w:val="20"/>
                <w:szCs w:val="20"/>
              </w:rPr>
              <w:t xml:space="preserve">= </w:t>
            </w:r>
            <w:r w:rsidRPr="004B4517">
              <w:rPr>
                <w:rFonts w:cs="Arial Unicode MS"/>
                <w:sz w:val="20"/>
                <w:szCs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 w:rsidRPr="004B4517">
                <w:rPr>
                  <w:rFonts w:cs="Arial Unicode MS" w:hint="eastAsia"/>
                  <w:sz w:val="20"/>
                  <w:szCs w:val="20"/>
                </w:rPr>
                <w:t>1</w:t>
              </w:r>
              <w:r w:rsidRPr="004B4517">
                <w:rPr>
                  <w:rFonts w:cs="Arial Unicode MS"/>
                  <w:sz w:val="20"/>
                  <w:szCs w:val="20"/>
                </w:rPr>
                <w:t>’</w:t>
              </w:r>
            </w:smartTag>
            <w:r w:rsidRPr="004B4517">
              <w:rPr>
                <w:rFonts w:cs="Arial Unicode MS" w:hint="eastAsia"/>
                <w:sz w:val="20"/>
                <w:szCs w:val="20"/>
              </w:rPr>
              <w:t xml:space="preserve">or </w:t>
            </w:r>
            <w:r w:rsidRPr="004B4517">
              <w:rPr>
                <w:rFonts w:cs="Arial Unicode MS"/>
                <w:sz w:val="20"/>
                <w:szCs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 w:rsidRPr="004B4517">
                <w:rPr>
                  <w:rFonts w:cs="Arial Unicode MS" w:hint="eastAsia"/>
                  <w:sz w:val="20"/>
                  <w:szCs w:val="20"/>
                </w:rPr>
                <w:t>3</w:t>
              </w:r>
              <w:r w:rsidRPr="004B4517">
                <w:rPr>
                  <w:rFonts w:cs="Arial Unicode MS"/>
                  <w:sz w:val="20"/>
                  <w:szCs w:val="20"/>
                </w:rPr>
                <w:t>’</w:t>
              </w:r>
            </w:smartTag>
            <w:r w:rsidRPr="004B4517">
              <w:rPr>
                <w:rFonts w:cs="Arial Unicode MS" w:hint="eastAsia"/>
                <w:sz w:val="20"/>
                <w:szCs w:val="20"/>
              </w:rPr>
              <w:t xml:space="preserve">  </w:t>
            </w:r>
            <w:r w:rsidRPr="004B4517">
              <w:rPr>
                <w:rFonts w:cs="Arial Unicode MS"/>
                <w:sz w:val="20"/>
                <w:szCs w:val="20"/>
              </w:rPr>
              <w:sym w:font="Wingdings" w:char="F0E0"/>
            </w:r>
            <w:r w:rsidRPr="004B4517">
              <w:rPr>
                <w:rFonts w:cs="Arial Unicode MS" w:hint="eastAsia"/>
                <w:sz w:val="20"/>
                <w:szCs w:val="20"/>
              </w:rPr>
              <w:t xml:space="preserve"> </w:t>
            </w:r>
            <w:r w:rsidRPr="004B4517">
              <w:rPr>
                <w:rFonts w:cs="Arial Unicode MS"/>
                <w:sz w:val="20"/>
                <w:szCs w:val="20"/>
              </w:rPr>
              <w:t>‘</w:t>
            </w:r>
            <w:r w:rsidRPr="004B4517">
              <w:rPr>
                <w:sz w:val="20"/>
                <w:szCs w:val="20"/>
              </w:rPr>
              <w:t>N</w:t>
            </w:r>
            <w:r w:rsidRPr="004B4517">
              <w:rPr>
                <w:rFonts w:cs="Arial Unicode MS"/>
                <w:sz w:val="20"/>
                <w:szCs w:val="20"/>
              </w:rPr>
              <w:t>’</w:t>
            </w:r>
          </w:p>
          <w:p w:rsidR="0029652F" w:rsidRPr="004B4517" w:rsidRDefault="0029652F" w:rsidP="007018CC">
            <w:pPr>
              <w:rPr>
                <w:rFonts w:cs="Arial Unicode MS" w:hint="eastAsia"/>
                <w:sz w:val="20"/>
                <w:szCs w:val="20"/>
              </w:rPr>
            </w:pPr>
            <w:r w:rsidRPr="004B4517">
              <w:rPr>
                <w:sz w:val="20"/>
                <w:szCs w:val="20"/>
              </w:rPr>
              <w:t>IF</w:t>
            </w:r>
            <w:r w:rsidRPr="004B4517">
              <w:rPr>
                <w:rFonts w:cs="Arial Unicode MS" w:hint="eastAsia"/>
                <w:sz w:val="20"/>
                <w:szCs w:val="20"/>
              </w:rPr>
              <w:t xml:space="preserve"> </w:t>
            </w:r>
            <w:r w:rsidRPr="004B4517">
              <w:rPr>
                <w:rFonts w:cs="Arial Unicode MS" w:hint="eastAsia"/>
                <w:sz w:val="20"/>
                <w:szCs w:val="20"/>
              </w:rPr>
              <w:t>狀態碼</w:t>
            </w:r>
            <w:r w:rsidRPr="004B4517">
              <w:rPr>
                <w:rFonts w:cs="Arial Unicode MS" w:hint="eastAsia"/>
                <w:sz w:val="20"/>
                <w:szCs w:val="20"/>
              </w:rPr>
              <w:t xml:space="preserve">= </w:t>
            </w:r>
            <w:r w:rsidRPr="004B4517">
              <w:rPr>
                <w:rFonts w:cs="Arial Unicode MS"/>
                <w:sz w:val="20"/>
                <w:szCs w:val="20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Pr="004B4517">
                <w:rPr>
                  <w:rFonts w:cs="Arial Unicode MS" w:hint="eastAsia"/>
                  <w:sz w:val="20"/>
                  <w:szCs w:val="20"/>
                </w:rPr>
                <w:t>2</w:t>
              </w:r>
              <w:r w:rsidRPr="004B4517">
                <w:rPr>
                  <w:rFonts w:cs="Arial Unicode MS"/>
                  <w:sz w:val="20"/>
                  <w:szCs w:val="20"/>
                </w:rPr>
                <w:t>’</w:t>
              </w:r>
            </w:smartTag>
            <w:r w:rsidRPr="004B4517">
              <w:rPr>
                <w:rFonts w:cs="Arial Unicode MS" w:hint="eastAsia"/>
                <w:sz w:val="20"/>
                <w:szCs w:val="20"/>
              </w:rPr>
              <w:t xml:space="preserve">  </w:t>
            </w:r>
            <w:r w:rsidRPr="004B4517">
              <w:rPr>
                <w:rFonts w:cs="Arial Unicode MS"/>
                <w:sz w:val="20"/>
                <w:szCs w:val="20"/>
              </w:rPr>
              <w:sym w:font="Wingdings" w:char="F0E0"/>
            </w:r>
            <w:r w:rsidRPr="004B4517">
              <w:rPr>
                <w:rFonts w:cs="Arial Unicode MS" w:hint="eastAsia"/>
                <w:sz w:val="20"/>
                <w:szCs w:val="20"/>
              </w:rPr>
              <w:t xml:space="preserve"> </w:t>
            </w:r>
            <w:r w:rsidRPr="004B4517">
              <w:rPr>
                <w:rFonts w:cs="Arial Unicode MS"/>
                <w:sz w:val="20"/>
                <w:szCs w:val="20"/>
              </w:rPr>
              <w:t>‘</w:t>
            </w:r>
            <w:r w:rsidRPr="004B4517">
              <w:rPr>
                <w:sz w:val="20"/>
                <w:szCs w:val="20"/>
              </w:rPr>
              <w:t>Y</w:t>
            </w:r>
            <w:r w:rsidRPr="004B4517">
              <w:rPr>
                <w:rFonts w:cs="Arial Unicode MS"/>
                <w:sz w:val="20"/>
                <w:szCs w:val="20"/>
              </w:rPr>
              <w:t>’</w:t>
            </w:r>
          </w:p>
        </w:tc>
      </w:tr>
    </w:tbl>
    <w:p w:rsidR="006C16E8" w:rsidRPr="00997A5C" w:rsidRDefault="006C16E8" w:rsidP="006C16E8">
      <w:pPr>
        <w:pStyle w:val="Tabletext"/>
        <w:keepLines w:val="0"/>
        <w:widowControl/>
        <w:numPr>
          <w:ilvl w:val="3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97A5C">
        <w:rPr>
          <w:rFonts w:ascii="Arial" w:hAnsi="Arial" w:cs="Arial"/>
          <w:color w:val="000000"/>
          <w:kern w:val="2"/>
          <w:szCs w:val="24"/>
          <w:lang w:eastAsia="zh-TW"/>
        </w:rPr>
        <w:t xml:space="preserve">IF  </w:t>
      </w:r>
      <w:r w:rsidRPr="003E5707">
        <w:rPr>
          <w:rFonts w:ascii="Arial" w:hAnsi="Arial" w:cs="Arial"/>
        </w:rPr>
        <w:t>ConfigManager.getProperty("ebaf.ServerType")</w:t>
      </w:r>
      <w:r w:rsidRPr="00997A5C">
        <w:rPr>
          <w:rFonts w:ascii="Arial" w:hAnsi="Arial" w:cs="Arial"/>
        </w:rPr>
        <w:t>=</w:t>
      </w:r>
      <w:r w:rsidRPr="00997A5C">
        <w:rPr>
          <w:rFonts w:ascii="Arial" w:hAnsi="Arial" w:cs="Arial"/>
          <w:lang w:eastAsia="zh-TW"/>
        </w:rPr>
        <w:t>T</w:t>
      </w:r>
      <w:r>
        <w:rPr>
          <w:rFonts w:ascii="Arial" w:hAnsi="Arial" w:cs="Arial" w:hint="eastAsia"/>
          <w:lang w:eastAsia="zh-TW"/>
        </w:rPr>
        <w:t xml:space="preserve"> (</w:t>
      </w:r>
      <w:r>
        <w:rPr>
          <w:rFonts w:ascii="Arial" w:hAnsi="Arial" w:cs="Arial" w:hint="eastAsia"/>
          <w:lang w:eastAsia="zh-TW"/>
        </w:rPr>
        <w:t>先在測試環境進行測試</w:t>
      </w:r>
      <w:r>
        <w:rPr>
          <w:rFonts w:ascii="Arial" w:hAnsi="Arial" w:cs="Arial" w:hint="eastAsia"/>
          <w:lang w:eastAsia="zh-TW"/>
        </w:rPr>
        <w:t>)</w:t>
      </w:r>
    </w:p>
    <w:p w:rsidR="006C16E8" w:rsidRDefault="006C16E8" w:rsidP="006C16E8">
      <w:pPr>
        <w:pStyle w:val="Tabletext"/>
        <w:keepLines w:val="0"/>
        <w:widowControl/>
        <w:numPr>
          <w:ilvl w:val="4"/>
          <w:numId w:val="12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</w:t>
      </w:r>
      <w:r>
        <w:rPr>
          <w:rFonts w:ascii="細明體" w:eastAsia="細明體" w:hAnsi="細明體" w:hint="eastAsia"/>
          <w:lang w:eastAsia="zh-TW"/>
        </w:rPr>
        <w:t>B5</w:t>
      </w:r>
      <w:r>
        <w:rPr>
          <w:rFonts w:ascii="細明體" w:eastAsia="細明體" w:hAnsi="細明體" w:hint="eastAsia"/>
        </w:rPr>
        <w:t>Z0</w:t>
      </w:r>
      <w:r>
        <w:rPr>
          <w:rFonts w:ascii="細明體" w:eastAsia="細明體" w:hAnsi="細明體" w:hint="eastAsia"/>
          <w:lang w:eastAsia="zh-TW"/>
        </w:rPr>
        <w:t>01：</w:t>
      </w:r>
    </w:p>
    <w:tbl>
      <w:tblPr>
        <w:tblW w:w="5940" w:type="dxa"/>
        <w:tblInd w:w="20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3"/>
        <w:gridCol w:w="3877"/>
      </w:tblGrid>
      <w:tr w:rsidR="006C16E8">
        <w:trPr>
          <w:trHeight w:val="33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C16E8" w:rsidRDefault="006C16E8" w:rsidP="009014F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C16E8" w:rsidRDefault="006C16E8" w:rsidP="009014F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C16E8">
        <w:trPr>
          <w:trHeight w:val="33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16E8" w:rsidRDefault="006C16E8" w:rsidP="009014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C16E8" w:rsidRDefault="009014F7" w:rsidP="009014F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被保人ID</w:t>
            </w:r>
          </w:p>
        </w:tc>
      </w:tr>
      <w:tr w:rsidR="006C16E8">
        <w:trPr>
          <w:trHeight w:val="33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16E8" w:rsidRDefault="006C16E8" w:rsidP="009014F7">
            <w:pPr>
              <w:rPr>
                <w:rFonts w:ascii="MS Reference Sans Serif" w:hint="eastAsia"/>
                <w:color w:val="000000"/>
                <w:sz w:val="20"/>
                <w:szCs w:val="20"/>
              </w:rPr>
            </w:pPr>
            <w:r>
              <w:rPr>
                <w:rFonts w:ascii="MS Reference Sans Serif" w:hint="eastAsia"/>
                <w:color w:val="000000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C16E8" w:rsidRDefault="009014F7" w:rsidP="009014F7">
            <w:pPr>
              <w:rPr>
                <w:rFonts w:cs="Arial Unicode MS" w:hint="eastAsia"/>
                <w:sz w:val="20"/>
              </w:rPr>
            </w:pPr>
            <w:r w:rsidRPr="004B4517">
              <w:rPr>
                <w:rFonts w:cs="Arial Unicode MS" w:hint="eastAsia"/>
                <w:sz w:val="20"/>
                <w:szCs w:val="20"/>
              </w:rPr>
              <w:t xml:space="preserve">READ DTAAA010 BY </w:t>
            </w:r>
            <w:r w:rsidRPr="004B4517">
              <w:rPr>
                <w:rFonts w:cs="Arial Unicode MS" w:hint="eastAsia"/>
                <w:sz w:val="20"/>
                <w:szCs w:val="20"/>
              </w:rPr>
              <w:t>受理編號</w:t>
            </w:r>
          </w:p>
        </w:tc>
      </w:tr>
      <w:tr w:rsidR="006C16E8">
        <w:trPr>
          <w:trHeight w:val="330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C16E8" w:rsidRDefault="006C16E8" w:rsidP="009014F7">
            <w:pPr>
              <w:rPr>
                <w:rFonts w:ascii="MS Reference Sans Serif" w:hint="eastAsia"/>
                <w:color w:val="000000"/>
                <w:sz w:val="20"/>
                <w:szCs w:val="20"/>
              </w:rPr>
            </w:pPr>
            <w:r>
              <w:rPr>
                <w:rFonts w:ascii="MS Reference Sans Serif" w:hint="eastAsia"/>
                <w:color w:val="000000"/>
                <w:sz w:val="20"/>
                <w:szCs w:val="20"/>
              </w:rPr>
              <w:t>無記名資料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C16E8" w:rsidRDefault="006C16E8" w:rsidP="009014F7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意外險無記名資料</w:t>
            </w:r>
          </w:p>
        </w:tc>
      </w:tr>
    </w:tbl>
    <w:p w:rsidR="006C16E8" w:rsidRDefault="006C16E8" w:rsidP="006C16E8">
      <w:pPr>
        <w:pStyle w:val="Tabletext"/>
        <w:keepLines w:val="0"/>
        <w:widowControl/>
        <w:numPr>
          <w:ilvl w:val="4"/>
          <w:numId w:val="12"/>
        </w:numPr>
        <w:spacing w:after="0" w:line="240" w:lineRule="auto"/>
        <w:rPr>
          <w:rFonts w:ascii="Arial" w:hAnsi="Arial" w:cs="Arial" w:hint="eastAsia"/>
          <w:color w:val="000000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kern w:val="2"/>
          <w:szCs w:val="24"/>
          <w:lang w:eastAsia="zh-TW"/>
        </w:rPr>
        <w:t>模組回傳之</w:t>
      </w:r>
      <w:r>
        <w:rPr>
          <w:rFonts w:ascii="Arial" w:hAnsi="Arial" w:cs="Arial" w:hint="eastAsia"/>
          <w:color w:val="000000"/>
          <w:kern w:val="2"/>
          <w:szCs w:val="24"/>
          <w:lang w:eastAsia="zh-TW"/>
        </w:rPr>
        <w:t xml:space="preserve">AA_B0Z000_bo </w:t>
      </w:r>
      <w:r>
        <w:rPr>
          <w:rFonts w:ascii="Arial" w:hAnsi="Arial" w:cs="Arial" w:hint="eastAsia"/>
          <w:color w:val="000000"/>
          <w:kern w:val="2"/>
          <w:szCs w:val="24"/>
          <w:lang w:eastAsia="zh-TW"/>
        </w:rPr>
        <w:t>為意外險投保明細。</w:t>
      </w:r>
    </w:p>
    <w:p w:rsidR="006C16E8" w:rsidRPr="00997A5C" w:rsidRDefault="006C16E8" w:rsidP="006C16E8">
      <w:pPr>
        <w:pStyle w:val="Tabletext"/>
        <w:keepLines w:val="0"/>
        <w:widowControl/>
        <w:numPr>
          <w:ilvl w:val="3"/>
          <w:numId w:val="12"/>
        </w:numPr>
        <w:spacing w:after="0" w:line="240" w:lineRule="auto"/>
        <w:rPr>
          <w:rFonts w:ascii="Arial" w:hAnsi="Arial" w:cs="Arial"/>
          <w:color w:val="000000"/>
          <w:kern w:val="2"/>
          <w:szCs w:val="24"/>
          <w:lang w:eastAsia="zh-TW"/>
        </w:rPr>
      </w:pPr>
      <w:r>
        <w:rPr>
          <w:rFonts w:ascii="Arial" w:hAnsi="Arial" w:cs="Arial" w:hint="eastAsia"/>
          <w:color w:val="000000"/>
          <w:kern w:val="2"/>
          <w:szCs w:val="24"/>
          <w:lang w:eastAsia="zh-TW"/>
        </w:rPr>
        <w:t>END IF</w:t>
      </w:r>
      <w:r>
        <w:rPr>
          <w:rFonts w:ascii="Arial" w:hAnsi="Arial" w:cs="Arial" w:hint="eastAsia"/>
          <w:color w:val="000000"/>
          <w:kern w:val="2"/>
          <w:szCs w:val="24"/>
          <w:lang w:eastAsia="zh-TW"/>
        </w:rPr>
        <w:t>。</w:t>
      </w:r>
    </w:p>
    <w:p w:rsidR="0029652F" w:rsidRPr="004B4517" w:rsidRDefault="0029652F" w:rsidP="0029652F">
      <w:pPr>
        <w:pStyle w:val="Tabletext"/>
        <w:keepLines w:val="0"/>
        <w:widowControl/>
        <w:numPr>
          <w:ilvl w:val="1"/>
          <w:numId w:val="12"/>
        </w:numPr>
        <w:spacing w:after="0" w:line="240" w:lineRule="auto"/>
        <w:rPr>
          <w:rFonts w:hint="eastAsia"/>
          <w:strike/>
          <w:color w:val="000000"/>
          <w:kern w:val="2"/>
          <w:lang w:eastAsia="zh-TW"/>
        </w:rPr>
      </w:pPr>
      <w:r w:rsidRPr="004B4517">
        <w:rPr>
          <w:rFonts w:hint="eastAsia"/>
          <w:strike/>
          <w:color w:val="000000"/>
          <w:kern w:val="2"/>
          <w:lang w:eastAsia="zh-TW"/>
        </w:rPr>
        <w:t>進行試算：</w:t>
      </w:r>
    </w:p>
    <w:p w:rsidR="0029652F" w:rsidRPr="004B4517" w:rsidRDefault="0029652F" w:rsidP="0029652F">
      <w:pPr>
        <w:pStyle w:val="Tabletext"/>
        <w:keepLines w:val="0"/>
        <w:widowControl/>
        <w:numPr>
          <w:ilvl w:val="2"/>
          <w:numId w:val="12"/>
        </w:numPr>
        <w:spacing w:after="0" w:line="240" w:lineRule="auto"/>
        <w:rPr>
          <w:rFonts w:hint="eastAsia"/>
          <w:strike/>
          <w:color w:val="000000"/>
          <w:kern w:val="2"/>
          <w:lang w:eastAsia="zh-TW"/>
        </w:rPr>
      </w:pPr>
      <w:r w:rsidRPr="004B4517">
        <w:rPr>
          <w:rFonts w:hint="eastAsia"/>
          <w:strike/>
          <w:color w:val="000000"/>
          <w:kern w:val="2"/>
          <w:lang w:eastAsia="zh-TW"/>
        </w:rPr>
        <w:t>CALL AA_B1Z000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9652F" w:rsidRPr="004B45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4B4517" w:rsidRDefault="0029652F" w:rsidP="007018CC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  <w:szCs w:val="20"/>
              </w:rPr>
            </w:pPr>
            <w:r w:rsidRPr="004B4517">
              <w:rPr>
                <w:rFonts w:ascii="細明體" w:eastAsia="細明體" w:hAnsi="細明體" w:cs="Arial Unicode MS" w:hint="eastAsia"/>
                <w:b/>
                <w:bCs/>
                <w:strike/>
                <w:sz w:val="20"/>
                <w:szCs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4B4517" w:rsidRDefault="0029652F" w:rsidP="007018CC">
            <w:pPr>
              <w:jc w:val="center"/>
              <w:rPr>
                <w:rFonts w:ascii="細明體" w:eastAsia="細明體" w:hAnsi="細明體" w:cs="Arial Unicode MS"/>
                <w:b/>
                <w:bCs/>
                <w:strike/>
                <w:sz w:val="20"/>
                <w:szCs w:val="20"/>
              </w:rPr>
            </w:pPr>
            <w:r w:rsidRPr="004B4517">
              <w:rPr>
                <w:rFonts w:ascii="細明體" w:eastAsia="細明體" w:hAnsi="細明體" w:hint="eastAsia"/>
                <w:b/>
                <w:bCs/>
                <w:strike/>
                <w:sz w:val="20"/>
                <w:szCs w:val="20"/>
              </w:rPr>
              <w:t>資料來源</w:t>
            </w:r>
          </w:p>
        </w:tc>
      </w:tr>
      <w:tr w:rsidR="0029652F" w:rsidRPr="004B45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52F" w:rsidRPr="004B4517" w:rsidRDefault="0029652F" w:rsidP="007018CC">
            <w:pPr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4B4517">
              <w:rPr>
                <w:rFonts w:ascii="細明體" w:eastAsia="細明體" w:hAnsi="細明體" w:hint="eastAsia"/>
                <w:strike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4B4517" w:rsidRDefault="0029652F" w:rsidP="007018CC">
            <w:pPr>
              <w:rPr>
                <w:rFonts w:ascii="細明體" w:eastAsia="細明體" w:hAnsi="細明體" w:hint="eastAsia"/>
                <w:strike/>
                <w:sz w:val="20"/>
                <w:szCs w:val="20"/>
              </w:rPr>
            </w:pPr>
            <w:r w:rsidRPr="004B4517">
              <w:rPr>
                <w:rFonts w:ascii="細明體" w:eastAsia="細明體" w:hAnsi="細明體" w:hint="eastAsia"/>
                <w:strike/>
                <w:sz w:val="20"/>
                <w:szCs w:val="20"/>
              </w:rPr>
              <w:t>傳入參數</w:t>
            </w:r>
          </w:p>
        </w:tc>
      </w:tr>
      <w:tr w:rsidR="0029652F" w:rsidRPr="004B451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9652F" w:rsidRPr="004B4517" w:rsidRDefault="0029652F" w:rsidP="007018CC">
            <w:pPr>
              <w:rPr>
                <w:rFonts w:ascii="MS Reference Sans Serif" w:hint="eastAsia"/>
                <w:strike/>
                <w:color w:val="000000"/>
                <w:sz w:val="20"/>
                <w:szCs w:val="20"/>
              </w:rPr>
            </w:pPr>
            <w:r w:rsidRPr="004B4517">
              <w:rPr>
                <w:rFonts w:ascii="MS Reference Sans Serif" w:hint="eastAsia"/>
                <w:strike/>
                <w:color w:val="000000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9652F" w:rsidRPr="004B4517" w:rsidRDefault="0029652F" w:rsidP="007018CC">
            <w:pPr>
              <w:rPr>
                <w:rFonts w:cs="Arial Unicode MS" w:hint="eastAsia"/>
                <w:strike/>
                <w:sz w:val="20"/>
                <w:szCs w:val="20"/>
              </w:rPr>
            </w:pPr>
            <w:r w:rsidRPr="004B4517">
              <w:rPr>
                <w:rFonts w:cs="Arial Unicode MS" w:hint="eastAsia"/>
                <w:strike/>
                <w:sz w:val="20"/>
                <w:szCs w:val="20"/>
              </w:rPr>
              <w:t>CURRENT DATE</w:t>
            </w:r>
          </w:p>
        </w:tc>
      </w:tr>
    </w:tbl>
    <w:p w:rsidR="000B2980" w:rsidRDefault="000B2980" w:rsidP="000B2980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9652F" w:rsidRPr="0029652F" w:rsidRDefault="0029652F" w:rsidP="000B2980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按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lang w:eastAsia="zh-TW"/>
          </w:rPr>
          <w:t>2.</w:t>
        </w:r>
        <w:r w:rsidR="00051085">
          <w:rPr>
            <w:rFonts w:hint="eastAsia"/>
            <w:lang w:eastAsia="zh-TW"/>
          </w:rPr>
          <w:t>1</w:t>
        </w:r>
        <w:r w:rsidR="006C16E8">
          <w:rPr>
            <w:rFonts w:hint="eastAsia"/>
            <w:lang w:eastAsia="zh-TW"/>
          </w:rPr>
          <w:t>.3</w:t>
        </w:r>
      </w:smartTag>
      <w:r w:rsidR="0005108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所得出之投保明細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按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保單號碼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主附約別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排序：</w:t>
      </w:r>
    </w:p>
    <w:p w:rsidR="00E455C3" w:rsidRPr="00E455C3" w:rsidRDefault="00E455C3" w:rsidP="0029652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lang w:eastAsia="zh-TW"/>
        </w:rPr>
      </w:pPr>
      <w:r>
        <w:rPr>
          <w:rFonts w:eastAsia="細明體" w:hint="eastAsia"/>
          <w:lang w:eastAsia="zh-TW"/>
        </w:rPr>
        <w:t>顯示畫面資料：</w:t>
      </w:r>
      <w:r>
        <w:rPr>
          <w:rFonts w:eastAsia="細明體" w:hint="eastAsia"/>
          <w:lang w:eastAsia="zh-TW"/>
        </w:rPr>
        <w:t>(</w:t>
      </w:r>
      <w:r>
        <w:rPr>
          <w:rFonts w:eastAsia="細明體" w:hint="eastAsia"/>
          <w:lang w:eastAsia="zh-TW"/>
        </w:rPr>
        <w:t>可能為多筆</w:t>
      </w:r>
      <w:r>
        <w:rPr>
          <w:rFonts w:eastAsia="細明體" w:hint="eastAsia"/>
          <w:lang w:eastAsia="zh-TW"/>
        </w:rPr>
        <w:t>)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E455C3">
        <w:tc>
          <w:tcPr>
            <w:tcW w:w="252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6C16E8">
        <w:tc>
          <w:tcPr>
            <w:tcW w:w="2520" w:type="dxa"/>
          </w:tcPr>
          <w:p w:rsidR="006C16E8" w:rsidRDefault="006C16E8" w:rsidP="006C16E8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業務別</w:t>
            </w:r>
          </w:p>
        </w:tc>
        <w:tc>
          <w:tcPr>
            <w:tcW w:w="3780" w:type="dxa"/>
          </w:tcPr>
          <w:p w:rsidR="006C16E8" w:rsidRDefault="006C16E8" w:rsidP="006C16E8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投保明細</w:t>
            </w:r>
          </w:p>
        </w:tc>
        <w:tc>
          <w:tcPr>
            <w:tcW w:w="2340" w:type="dxa"/>
          </w:tcPr>
          <w:p w:rsidR="006C16E8" w:rsidRDefault="006C16E8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1:</w:t>
            </w:r>
            <w:r>
              <w:rPr>
                <w:rFonts w:hint="eastAsia"/>
                <w:b/>
                <w:lang w:eastAsia="zh-TW"/>
              </w:rPr>
              <w:t>壽險</w:t>
            </w:r>
          </w:p>
          <w:p w:rsidR="006C16E8" w:rsidRDefault="006C16E8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2:</w:t>
            </w:r>
            <w:r>
              <w:rPr>
                <w:rFonts w:hint="eastAsia"/>
                <w:b/>
                <w:lang w:eastAsia="zh-TW"/>
              </w:rPr>
              <w:t>意外險</w:t>
            </w:r>
          </w:p>
        </w:tc>
      </w:tr>
      <w:tr w:rsidR="00E455C3">
        <w:tc>
          <w:tcPr>
            <w:tcW w:w="252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E455C3" w:rsidRPr="00E455C3" w:rsidRDefault="0029652F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</w:p>
        </w:tc>
        <w:tc>
          <w:tcPr>
            <w:tcW w:w="2340" w:type="dxa"/>
          </w:tcPr>
          <w:p w:rsidR="00A72B4C" w:rsidRDefault="00A72B4C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若為該張保單之第一筆才出現</w:t>
            </w:r>
          </w:p>
          <w:p w:rsidR="008C2A46" w:rsidRPr="008C2A46" w:rsidRDefault="008C2A46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I</w:t>
            </w:r>
            <w:r>
              <w:rPr>
                <w:rFonts w:hint="eastAsia"/>
                <w:bCs/>
                <w:lang w:eastAsia="zh-TW"/>
              </w:rPr>
              <w:t>f(SYS_NO ==1)</w:t>
            </w:r>
          </w:p>
          <w:p w:rsidR="00E455C3" w:rsidRDefault="00E455C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連結至</w:t>
            </w:r>
            <w:r>
              <w:rPr>
                <w:rFonts w:hint="eastAsia"/>
                <w:lang w:eastAsia="zh-TW"/>
              </w:rPr>
              <w:t>A</w:t>
            </w:r>
            <w:r w:rsidR="0029652F">
              <w:rPr>
                <w:rFonts w:hint="eastAsia"/>
                <w:lang w:eastAsia="zh-TW"/>
              </w:rPr>
              <w:t>AB1</w:t>
            </w:r>
            <w:r>
              <w:rPr>
                <w:rFonts w:hint="eastAsia"/>
                <w:lang w:eastAsia="zh-TW"/>
              </w:rPr>
              <w:t>1100 BY</w:t>
            </w:r>
            <w:r>
              <w:rPr>
                <w:rFonts w:hint="eastAsia"/>
                <w:lang w:eastAsia="zh-TW"/>
              </w:rPr>
              <w:t>保單號碼</w:t>
            </w:r>
          </w:p>
          <w:p w:rsidR="008C2A46" w:rsidRDefault="008C2A46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lse if</w:t>
            </w:r>
            <w:r>
              <w:rPr>
                <w:rFonts w:hint="eastAsia"/>
                <w:bCs/>
                <w:lang w:eastAsia="zh-TW"/>
              </w:rPr>
              <w:t>(SYS_NO ==2)</w:t>
            </w:r>
          </w:p>
          <w:p w:rsidR="008C2A46" w:rsidRDefault="008C2A46" w:rsidP="008C2A4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連結至</w:t>
            </w:r>
            <w:r>
              <w:rPr>
                <w:rFonts w:hint="eastAsia"/>
                <w:lang w:eastAsia="zh-TW"/>
              </w:rPr>
              <w:t>AAB50200 BY</w:t>
            </w:r>
            <w:r>
              <w:rPr>
                <w:rFonts w:hint="eastAsia"/>
                <w:lang w:eastAsia="zh-TW"/>
              </w:rPr>
              <w:t>保單號碼</w:t>
            </w:r>
            <w:r>
              <w:rPr>
                <w:rFonts w:hint="eastAsia"/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險別</w:t>
            </w:r>
            <w:r>
              <w:rPr>
                <w:rFonts w:hint="eastAsia"/>
                <w:lang w:eastAsia="zh-TW"/>
              </w:rPr>
              <w:t xml:space="preserve">, </w:t>
            </w:r>
            <w:r>
              <w:rPr>
                <w:rFonts w:hint="eastAsia"/>
                <w:lang w:eastAsia="zh-TW"/>
              </w:rPr>
              <w:t>給付型別</w:t>
            </w:r>
          </w:p>
          <w:p w:rsidR="004C75FA" w:rsidRDefault="004C75FA" w:rsidP="004C75F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lse if</w:t>
            </w:r>
            <w:r>
              <w:rPr>
                <w:rFonts w:hint="eastAsia"/>
                <w:bCs/>
                <w:lang w:eastAsia="zh-TW"/>
              </w:rPr>
              <w:t>(SYS_NO ==3)</w:t>
            </w:r>
          </w:p>
          <w:p w:rsidR="008C2A46" w:rsidRDefault="004C75FA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E630AB">
              <w:rPr>
                <w:rFonts w:hint="eastAsia"/>
                <w:lang w:eastAsia="zh-TW"/>
              </w:rPr>
              <w:t>連結至</w:t>
            </w:r>
            <w:r>
              <w:rPr>
                <w:rFonts w:hint="eastAsia"/>
                <w:lang w:eastAsia="zh-TW"/>
              </w:rPr>
              <w:t>AAB60100 BY</w:t>
            </w:r>
            <w:r w:rsidR="003B67F1">
              <w:rPr>
                <w:rFonts w:hint="eastAsia"/>
                <w:lang w:eastAsia="zh-TW"/>
              </w:rPr>
              <w:t>.F.</w:t>
            </w:r>
            <w:r w:rsidR="003B67F1" w:rsidRPr="00E630AB">
              <w:rPr>
                <w:lang w:eastAsia="zh-TW"/>
              </w:rPr>
              <w:t xml:space="preserve"> </w:t>
            </w:r>
            <w:r w:rsidR="003B67F1" w:rsidRPr="00E630AB">
              <w:rPr>
                <w:lang w:eastAsia="zh-TW"/>
              </w:rPr>
              <w:t>受理編號</w:t>
            </w:r>
            <w:r w:rsidR="003B67F1" w:rsidRPr="00E630AB">
              <w:rPr>
                <w:rFonts w:hint="eastAsia"/>
              </w:rPr>
              <w:t>,</w:t>
            </w:r>
            <w:r>
              <w:rPr>
                <w:rFonts w:hint="eastAsia"/>
                <w:lang w:eastAsia="zh-TW"/>
              </w:rPr>
              <w:t>保單號碼</w:t>
            </w:r>
            <w:r>
              <w:rPr>
                <w:rFonts w:hint="eastAsia"/>
                <w:lang w:eastAsia="zh-TW"/>
              </w:rPr>
              <w:t xml:space="preserve">, </w:t>
            </w:r>
            <w:r w:rsidR="003B67F1" w:rsidRPr="00E630AB">
              <w:rPr>
                <w:lang w:eastAsia="zh-TW"/>
              </w:rPr>
              <w:t>職級</w:t>
            </w:r>
            <w:r w:rsidR="003B67F1" w:rsidRPr="00E630AB">
              <w:rPr>
                <w:rFonts w:hint="eastAsia"/>
              </w:rPr>
              <w:t>(N_PROD_ID)</w:t>
            </w:r>
            <w:r>
              <w:rPr>
                <w:rFonts w:hint="eastAsia"/>
                <w:lang w:eastAsia="zh-TW"/>
              </w:rPr>
              <w:t xml:space="preserve">, </w:t>
            </w:r>
            <w:r w:rsidR="003B67F1" w:rsidRPr="00E630AB">
              <w:rPr>
                <w:lang w:eastAsia="zh-TW"/>
              </w:rPr>
              <w:t>職階</w:t>
            </w:r>
            <w:r w:rsidR="003B67F1">
              <w:rPr>
                <w:rFonts w:hint="eastAsia"/>
                <w:lang w:eastAsia="zh-TW"/>
              </w:rPr>
              <w:t>(N_REGION),</w:t>
            </w:r>
            <w:r w:rsidR="003B67F1" w:rsidRPr="00E630AB">
              <w:rPr>
                <w:lang w:eastAsia="zh-TW"/>
              </w:rPr>
              <w:t>計劃別</w:t>
            </w:r>
          </w:p>
        </w:tc>
      </w:tr>
      <w:tr w:rsidR="00E455C3">
        <w:tc>
          <w:tcPr>
            <w:tcW w:w="2520" w:type="dxa"/>
          </w:tcPr>
          <w:p w:rsidR="00E455C3" w:rsidRDefault="0029652F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主附約別</w:t>
            </w:r>
          </w:p>
        </w:tc>
        <w:tc>
          <w:tcPr>
            <w:tcW w:w="3780" w:type="dxa"/>
          </w:tcPr>
          <w:p w:rsidR="00E455C3" w:rsidRPr="001F507F" w:rsidRDefault="0029652F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</w:p>
        </w:tc>
        <w:tc>
          <w:tcPr>
            <w:tcW w:w="234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16475" w:rsidTr="00AF7F25">
        <w:tc>
          <w:tcPr>
            <w:tcW w:w="2520" w:type="dxa"/>
          </w:tcPr>
          <w:p w:rsidR="00916475" w:rsidRDefault="00916475" w:rsidP="00AF7F25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</w:t>
            </w:r>
          </w:p>
        </w:tc>
        <w:tc>
          <w:tcPr>
            <w:tcW w:w="3780" w:type="dxa"/>
          </w:tcPr>
          <w:p w:rsidR="00916475" w:rsidRDefault="00916475" w:rsidP="00AF7F2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投保明細.保額</w:t>
            </w:r>
          </w:p>
        </w:tc>
        <w:tc>
          <w:tcPr>
            <w:tcW w:w="2340" w:type="dxa"/>
          </w:tcPr>
          <w:p w:rsidR="00916475" w:rsidRDefault="00916475" w:rsidP="00AF7F2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16475" w:rsidTr="00AF7F25">
        <w:tc>
          <w:tcPr>
            <w:tcW w:w="2520" w:type="dxa"/>
          </w:tcPr>
          <w:p w:rsidR="00916475" w:rsidRDefault="00916475" w:rsidP="00AF7F25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保額單位</w:t>
            </w:r>
          </w:p>
        </w:tc>
        <w:tc>
          <w:tcPr>
            <w:tcW w:w="3780" w:type="dxa"/>
          </w:tcPr>
          <w:p w:rsidR="00916475" w:rsidRDefault="00916475" w:rsidP="00AF7F2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投保明細.保額單位(轉中文)</w:t>
            </w:r>
          </w:p>
        </w:tc>
        <w:tc>
          <w:tcPr>
            <w:tcW w:w="2340" w:type="dxa"/>
          </w:tcPr>
          <w:p w:rsidR="00916475" w:rsidRDefault="00916475" w:rsidP="00AF7F2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455C3">
        <w:tc>
          <w:tcPr>
            <w:tcW w:w="2520" w:type="dxa"/>
          </w:tcPr>
          <w:p w:rsidR="00E455C3" w:rsidRDefault="00E455C3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</w:t>
            </w:r>
            <w:r w:rsidR="007018CC">
              <w:rPr>
                <w:rFonts w:hint="eastAsia"/>
                <w:lang w:eastAsia="zh-TW"/>
              </w:rPr>
              <w:t>別中文</w:t>
            </w:r>
          </w:p>
        </w:tc>
        <w:tc>
          <w:tcPr>
            <w:tcW w:w="3780" w:type="dxa"/>
          </w:tcPr>
          <w:p w:rsidR="006C16E8" w:rsidRDefault="006C16E8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IF 業務別 = </w:t>
            </w:r>
            <w:r>
              <w:rPr>
                <w:rFonts w:ascii="細明體" w:eastAsia="細明體" w:hAnsi="細明體"/>
                <w:bCs/>
                <w:lang w:eastAsia="zh-TW"/>
              </w:rPr>
              <w:t xml:space="preserve"> 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’"/>
              </w:smartTagPr>
              <w:r>
                <w:rPr>
                  <w:rFonts w:ascii="細明體" w:eastAsia="細明體" w:hAnsi="細明體" w:hint="eastAsia"/>
                  <w:bCs/>
                  <w:lang w:eastAsia="zh-TW"/>
                </w:rPr>
                <w:t>1</w:t>
              </w:r>
              <w:r>
                <w:rPr>
                  <w:rFonts w:ascii="細明體" w:eastAsia="細明體" w:hAnsi="細明體"/>
                  <w:bCs/>
                  <w:lang w:eastAsia="zh-TW"/>
                </w:rPr>
                <w:t>’</w:t>
              </w:r>
            </w:smartTag>
          </w:p>
          <w:p w:rsidR="00E455C3" w:rsidRDefault="007018CC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READ DTAGA001 BY投保明細.險別 GET 險別簡稱</w:t>
            </w:r>
          </w:p>
          <w:p w:rsidR="006C16E8" w:rsidRDefault="006C16E8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ELSE</w:t>
            </w:r>
            <w:r w:rsidR="009014F7">
              <w:rPr>
                <w:rFonts w:ascii="細明體" w:eastAsia="細明體" w:hAnsi="細明體" w:hint="eastAsia"/>
                <w:bCs/>
                <w:lang w:eastAsia="zh-TW"/>
              </w:rPr>
              <w:t xml:space="preserve"> 業務別 = </w:t>
            </w:r>
            <w:r w:rsidR="009014F7">
              <w:rPr>
                <w:rFonts w:ascii="細明體" w:eastAsia="細明體" w:hAnsi="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’"/>
              </w:smartTagPr>
              <w:r w:rsidR="009014F7">
                <w:rPr>
                  <w:rFonts w:ascii="細明體" w:eastAsia="細明體" w:hAnsi="細明體" w:hint="eastAsia"/>
                  <w:bCs/>
                  <w:lang w:eastAsia="zh-TW"/>
                </w:rPr>
                <w:t>2</w:t>
              </w:r>
              <w:r w:rsidR="009014F7">
                <w:rPr>
                  <w:rFonts w:ascii="細明體" w:eastAsia="細明體" w:hAnsi="細明體"/>
                  <w:bCs/>
                  <w:lang w:eastAsia="zh-TW"/>
                </w:rPr>
                <w:t>’</w:t>
              </w:r>
            </w:smartTag>
          </w:p>
          <w:p w:rsidR="009014F7" w:rsidRDefault="009014F7" w:rsidP="009014F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READ </w:t>
            </w:r>
            <w:r w:rsidRPr="00286CBE">
              <w:rPr>
                <w:rFonts w:ascii="細明體" w:eastAsia="細明體" w:hAnsi="細明體"/>
                <w:bCs/>
                <w:lang w:eastAsia="zh-TW"/>
              </w:rPr>
              <w:t>DTAGD101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By 投保明.</w:t>
            </w:r>
            <w:r w:rsidR="00780EDB">
              <w:rPr>
                <w:color w:val="3F7F5F"/>
                <w:highlight w:val="white"/>
              </w:rPr>
              <w:t xml:space="preserve"> N_PROD_ID</w:t>
            </w:r>
          </w:p>
          <w:p w:rsidR="009014F7" w:rsidRPr="00286CBE" w:rsidRDefault="009014F7" w:rsidP="009014F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　 GET </w:t>
            </w:r>
            <w:r w:rsidRPr="00286CBE">
              <w:rPr>
                <w:rFonts w:ascii="細明體" w:eastAsia="細明體" w:hAnsi="細明體"/>
                <w:bCs/>
                <w:lang w:eastAsia="zh-TW"/>
              </w:rPr>
              <w:t>PROD_SNAME</w:t>
            </w:r>
          </w:p>
          <w:p w:rsidR="004F2498" w:rsidRDefault="004F2498" w:rsidP="004F24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ELSE IF 業務別 = </w:t>
            </w:r>
            <w:r>
              <w:rPr>
                <w:rFonts w:ascii="細明體" w:eastAsia="細明體" w:hAnsi="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’"/>
              </w:smartTagPr>
              <w:r>
                <w:rPr>
                  <w:rFonts w:ascii="細明體" w:eastAsia="細明體" w:hAnsi="細明體" w:hint="eastAsia"/>
                  <w:bCs/>
                  <w:lang w:eastAsia="zh-TW"/>
                </w:rPr>
                <w:t>3</w:t>
              </w:r>
              <w:r>
                <w:rPr>
                  <w:rFonts w:ascii="細明體" w:eastAsia="細明體" w:hAnsi="細明體"/>
                  <w:bCs/>
                  <w:lang w:eastAsia="zh-TW"/>
                </w:rPr>
                <w:t>’</w:t>
              </w:r>
            </w:smartTag>
          </w:p>
          <w:p w:rsidR="004F2498" w:rsidRDefault="004F2498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“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員工福團</w:t>
            </w:r>
            <w:r>
              <w:rPr>
                <w:rFonts w:ascii="細明體" w:eastAsia="細明體" w:hAnsi="細明體"/>
                <w:bCs/>
                <w:lang w:eastAsia="zh-TW"/>
              </w:rPr>
              <w:t>”</w:t>
            </w:r>
          </w:p>
          <w:p w:rsidR="006C16E8" w:rsidRDefault="006C16E8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E455C3">
        <w:tc>
          <w:tcPr>
            <w:tcW w:w="2520" w:type="dxa"/>
          </w:tcPr>
          <w:p w:rsidR="00E455C3" w:rsidRDefault="007018CC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投保日期</w:t>
            </w:r>
          </w:p>
        </w:tc>
        <w:tc>
          <w:tcPr>
            <w:tcW w:w="3780" w:type="dxa"/>
          </w:tcPr>
          <w:p w:rsidR="00E455C3" w:rsidRDefault="007018CC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</w:p>
          <w:p w:rsidR="000E6277" w:rsidRDefault="000E6277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IF  </w:t>
            </w:r>
            <w:r w:rsidR="002E1D5A">
              <w:rPr>
                <w:rFonts w:ascii="細明體" w:eastAsia="細明體" w:hAnsi="細明體" w:hint="eastAsia"/>
                <w:bCs/>
                <w:lang w:eastAsia="zh-TW"/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碼"/>
              </w:smartTagPr>
              <w:r w:rsidR="002E1D5A">
                <w:rPr>
                  <w:rFonts w:ascii="細明體" w:eastAsia="細明體" w:hAnsi="細明體" w:hint="eastAsia"/>
                  <w:bCs/>
                  <w:lang w:eastAsia="zh-TW"/>
                </w:rPr>
                <w:t>11碼</w:t>
              </w:r>
            </w:smartTag>
            <w:r w:rsidR="002E1D5A">
              <w:rPr>
                <w:rFonts w:ascii="細明體" w:eastAsia="細明體" w:hAnsi="細明體" w:hint="eastAsia"/>
                <w:bCs/>
                <w:lang w:eastAsia="zh-TW"/>
              </w:rPr>
              <w:t>為</w:t>
            </w:r>
            <w:r w:rsidR="002E1D5A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="002E1D5A">
              <w:rPr>
                <w:rFonts w:ascii="細明體" w:eastAsia="細明體" w:hAnsi="細明體" w:hint="eastAsia"/>
                <w:bCs/>
                <w:lang w:eastAsia="zh-TW"/>
              </w:rPr>
              <w:t>T</w:t>
            </w:r>
            <w:r w:rsidR="002E1D5A"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  <w:p w:rsidR="002E1D5A" w:rsidRDefault="002E1D5A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   READ DTAAAT10 BY 受理編號 GET 事故日期</w:t>
            </w:r>
          </w:p>
          <w:p w:rsidR="002E1D5A" w:rsidRDefault="002E1D5A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ELSE</w:t>
            </w:r>
          </w:p>
          <w:p w:rsidR="002E1D5A" w:rsidRDefault="002E1D5A" w:rsidP="002E1D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   READ DTAAA010 BY 受理編號 GET 事故日期</w:t>
            </w:r>
          </w:p>
          <w:p w:rsidR="002E1D5A" w:rsidRDefault="002E1D5A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  <w:p w:rsidR="002E1D5A" w:rsidRDefault="002E1D5A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IF 事故日期 減 投保日期 &lt; 2年</w:t>
            </w:r>
          </w:p>
          <w:p w:rsidR="002E1D5A" w:rsidRDefault="002E1D5A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  紅色體表示</w:t>
            </w:r>
          </w:p>
          <w:p w:rsidR="002E1D5A" w:rsidRDefault="002E1D5A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340" w:type="dxa"/>
          </w:tcPr>
          <w:p w:rsidR="00E455C3" w:rsidRDefault="00E455C3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16475">
        <w:tc>
          <w:tcPr>
            <w:tcW w:w="2520" w:type="dxa"/>
          </w:tcPr>
          <w:p w:rsidR="00916475" w:rsidRDefault="00916475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 w:rsidRPr="00916475">
              <w:rPr>
                <w:rFonts w:hint="eastAsia"/>
                <w:lang w:eastAsia="zh-TW"/>
              </w:rPr>
              <w:t>特殊</w:t>
            </w:r>
          </w:p>
        </w:tc>
        <w:tc>
          <w:tcPr>
            <w:tcW w:w="3780" w:type="dxa"/>
          </w:tcPr>
          <w:p w:rsidR="00916475" w:rsidRDefault="00916475" w:rsidP="00E455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投保明細.</w:t>
            </w:r>
            <w:r w:rsidRPr="00916475">
              <w:rPr>
                <w:rFonts w:ascii="細明體" w:eastAsia="細明體" w:hAnsi="細明體" w:hint="eastAsia"/>
                <w:bCs/>
                <w:lang w:eastAsia="zh-TW"/>
              </w:rPr>
              <w:t>特殊紀錄</w:t>
            </w:r>
          </w:p>
        </w:tc>
        <w:tc>
          <w:tcPr>
            <w:tcW w:w="2340" w:type="dxa"/>
          </w:tcPr>
          <w:p w:rsidR="00916475" w:rsidRDefault="00916475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16475">
        <w:tc>
          <w:tcPr>
            <w:tcW w:w="2520" w:type="dxa"/>
          </w:tcPr>
          <w:p w:rsidR="00916475" w:rsidRPr="00916475" w:rsidRDefault="00916475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招攬單位</w:t>
            </w:r>
          </w:p>
        </w:tc>
        <w:tc>
          <w:tcPr>
            <w:tcW w:w="3780" w:type="dxa"/>
          </w:tcPr>
          <w:p w:rsidR="00916475" w:rsidRPr="00916475" w:rsidRDefault="00916475" w:rsidP="00916475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投保明細.</w:t>
            </w:r>
            <w:r w:rsidRPr="00916475">
              <w:rPr>
                <w:rFonts w:hint="eastAsia"/>
                <w:lang w:eastAsia="zh-TW"/>
              </w:rPr>
              <w:t>招攬單位名稱</w:t>
            </w:r>
          </w:p>
        </w:tc>
        <w:tc>
          <w:tcPr>
            <w:tcW w:w="2340" w:type="dxa"/>
          </w:tcPr>
          <w:p w:rsidR="00916475" w:rsidRDefault="00916475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16475">
        <w:tc>
          <w:tcPr>
            <w:tcW w:w="2520" w:type="dxa"/>
          </w:tcPr>
          <w:p w:rsidR="00916475" w:rsidRDefault="00916475" w:rsidP="00E455C3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單位代號</w:t>
            </w:r>
          </w:p>
        </w:tc>
        <w:tc>
          <w:tcPr>
            <w:tcW w:w="3780" w:type="dxa"/>
          </w:tcPr>
          <w:p w:rsidR="00916475" w:rsidRDefault="00916475" w:rsidP="009164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投保明細.</w:t>
            </w:r>
            <w:r w:rsidRPr="00916475">
              <w:rPr>
                <w:rFonts w:ascii="細明體" w:eastAsia="細明體" w:hAnsi="細明體" w:hint="eastAsia"/>
                <w:bCs/>
                <w:lang w:eastAsia="zh-TW"/>
              </w:rPr>
              <w:t>招攬單位代號</w:t>
            </w:r>
          </w:p>
        </w:tc>
        <w:tc>
          <w:tcPr>
            <w:tcW w:w="2340" w:type="dxa"/>
          </w:tcPr>
          <w:p w:rsidR="00916475" w:rsidRDefault="00916475" w:rsidP="00E455C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0B2980" w:rsidRDefault="000B2980" w:rsidP="00E455C3">
      <w:pPr>
        <w:pStyle w:val="Tabletext"/>
        <w:keepLines w:val="0"/>
        <w:spacing w:after="0" w:line="240" w:lineRule="auto"/>
        <w:ind w:left="360"/>
        <w:rPr>
          <w:rFonts w:hint="eastAsia"/>
          <w:lang w:eastAsia="zh-TW"/>
        </w:rPr>
      </w:pPr>
    </w:p>
    <w:p w:rsidR="00A72B4C" w:rsidRPr="00E455C3" w:rsidRDefault="00A72B4C" w:rsidP="00A72B4C">
      <w:pPr>
        <w:pStyle w:val="Tabletext"/>
        <w:keepLines w:val="0"/>
        <w:spacing w:after="0" w:line="240" w:lineRule="auto"/>
        <w:ind w:left="720"/>
        <w:rPr>
          <w:lang w:eastAsia="zh-TW"/>
        </w:rPr>
      </w:pPr>
    </w:p>
    <w:p w:rsidR="00A72B4C" w:rsidRPr="00A72B4C" w:rsidRDefault="00A72B4C" w:rsidP="00E455C3">
      <w:pPr>
        <w:pStyle w:val="Tabletext"/>
        <w:keepLines w:val="0"/>
        <w:spacing w:after="0" w:line="240" w:lineRule="auto"/>
        <w:ind w:left="360"/>
        <w:rPr>
          <w:rFonts w:hint="eastAsia"/>
          <w:lang w:eastAsia="zh-TW"/>
        </w:rPr>
      </w:pPr>
    </w:p>
    <w:p w:rsidR="00F56C70" w:rsidRDefault="0097118B" w:rsidP="00C6499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顯示團險保單明細資料</w:t>
      </w:r>
      <w:r w:rsidR="00F56C70">
        <w:rPr>
          <w:rFonts w:hint="eastAsia"/>
          <w:lang w:eastAsia="zh-TW"/>
        </w:rPr>
        <w:t>(</w:t>
      </w:r>
      <w:r w:rsidR="009405B4">
        <w:rPr>
          <w:rFonts w:hint="eastAsia"/>
          <w:lang w:eastAsia="zh-TW"/>
        </w:rPr>
        <w:t>為了</w:t>
      </w:r>
      <w:r w:rsidR="00F56C70">
        <w:rPr>
          <w:rFonts w:hint="eastAsia"/>
          <w:lang w:eastAsia="zh-TW"/>
        </w:rPr>
        <w:t>個團險照會</w:t>
      </w:r>
      <w:r w:rsidR="00F56C70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：</w:t>
      </w:r>
    </w:p>
    <w:p w:rsidR="007267EE" w:rsidRDefault="00015BEF" w:rsidP="00C6499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CALL AA_B5Z000</w:t>
      </w:r>
      <w:r w:rsidR="00765E58">
        <w:rPr>
          <w:lang w:eastAsia="zh-TW"/>
        </w:rPr>
        <w:t>.</w:t>
      </w:r>
      <w:r w:rsidR="00256D35" w:rsidRPr="00C6499F">
        <w:rPr>
          <w:lang w:eastAsia="zh-TW"/>
        </w:rPr>
        <w:t>getBG_DETAIL_DATA</w:t>
      </w:r>
      <w:r w:rsidR="00256D35">
        <w:rPr>
          <w:lang w:eastAsia="zh-TW"/>
        </w:rPr>
        <w:t>()</w:t>
      </w:r>
      <w:r w:rsidR="00256D35">
        <w:rPr>
          <w:rFonts w:hint="eastAsia"/>
          <w:lang w:eastAsia="zh-TW"/>
        </w:rPr>
        <w:t>：</w:t>
      </w:r>
      <w:r w:rsidR="00256D35">
        <w:rPr>
          <w:rFonts w:hint="eastAsia"/>
          <w:lang w:eastAsia="zh-TW"/>
        </w:rPr>
        <w:t>(</w:t>
      </w:r>
      <w:r w:rsidR="00256D35">
        <w:rPr>
          <w:rFonts w:hint="eastAsia"/>
          <w:lang w:eastAsia="zh-TW"/>
        </w:rPr>
        <w:t>團險投保明細</w:t>
      </w:r>
      <w:r w:rsidR="00256D35">
        <w:rPr>
          <w:rFonts w:hint="eastAsia"/>
          <w:lang w:eastAsia="zh-TW"/>
        </w:rPr>
        <w:t>)</w:t>
      </w:r>
    </w:p>
    <w:p w:rsidR="00256D35" w:rsidRDefault="00256D35" w:rsidP="00C649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事故者</w:t>
      </w:r>
      <w:r>
        <w:rPr>
          <w:lang w:eastAsia="zh-TW"/>
        </w:rPr>
        <w:t>ID=</w:t>
      </w:r>
      <w:r w:rsidR="002709F1" w:rsidRPr="004B4517">
        <w:rPr>
          <w:rFonts w:ascii="細明體" w:eastAsia="細明體" w:hAnsi="細明體" w:hint="eastAsia"/>
        </w:rPr>
        <w:t>被保人ID</w:t>
      </w:r>
    </w:p>
    <w:p w:rsidR="00256D35" w:rsidRDefault="00256D35" w:rsidP="00C649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員工</w:t>
      </w:r>
      <w:r>
        <w:rPr>
          <w:rFonts w:hint="eastAsia"/>
          <w:lang w:eastAsia="zh-TW"/>
        </w:rPr>
        <w:t>ID=</w:t>
      </w:r>
      <w:r w:rsidR="002709F1" w:rsidRPr="004B4517">
        <w:rPr>
          <w:rFonts w:ascii="細明體" w:eastAsia="細明體" w:hAnsi="細明體" w:hint="eastAsia"/>
        </w:rPr>
        <w:t>被保人ID</w:t>
      </w:r>
    </w:p>
    <w:p w:rsidR="00256D35" w:rsidRDefault="00256D35" w:rsidP="00C649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學校代號</w:t>
      </w:r>
      <w:r w:rsidR="002709F1">
        <w:rPr>
          <w:rFonts w:hint="eastAsia"/>
          <w:lang w:eastAsia="zh-TW"/>
        </w:rPr>
        <w:t>=</w:t>
      </w:r>
      <w:r w:rsidR="002709F1">
        <w:rPr>
          <w:lang w:eastAsia="zh-TW"/>
        </w:rPr>
        <w:t>’’</w:t>
      </w:r>
    </w:p>
    <w:p w:rsidR="00256D35" w:rsidRDefault="00256D35" w:rsidP="00C649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保單號碼</w:t>
      </w:r>
      <w:r w:rsidR="002709F1">
        <w:rPr>
          <w:rFonts w:hint="eastAsia"/>
          <w:lang w:eastAsia="zh-TW"/>
        </w:rPr>
        <w:t>=</w:t>
      </w:r>
      <w:r w:rsidR="002709F1">
        <w:rPr>
          <w:lang w:eastAsia="zh-TW"/>
        </w:rPr>
        <w:t>’’</w:t>
      </w:r>
    </w:p>
    <w:p w:rsidR="00256D35" w:rsidRDefault="00256D35" w:rsidP="00C649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無記名資料</w:t>
      </w:r>
      <w:r w:rsidR="002709F1">
        <w:rPr>
          <w:rFonts w:hint="eastAsia"/>
          <w:lang w:eastAsia="zh-TW"/>
        </w:rPr>
        <w:t>=</w:t>
      </w:r>
      <w:r w:rsidR="002709F1">
        <w:rPr>
          <w:rFonts w:hint="eastAsia"/>
          <w:lang w:eastAsia="zh-TW"/>
        </w:rPr>
        <w:t>空的</w:t>
      </w:r>
    </w:p>
    <w:p w:rsidR="00256D35" w:rsidRDefault="00256D35" w:rsidP="00C649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事故日期</w:t>
      </w:r>
      <w:r w:rsidR="002709F1">
        <w:rPr>
          <w:rFonts w:hint="eastAsia"/>
          <w:lang w:eastAsia="zh-TW"/>
        </w:rPr>
        <w:t>=</w:t>
      </w:r>
      <w:r w:rsidR="002709F1">
        <w:rPr>
          <w:rFonts w:hint="eastAsia"/>
          <w:lang w:eastAsia="zh-TW"/>
        </w:rPr>
        <w:t>申請書</w:t>
      </w:r>
      <w:r w:rsidR="002709F1">
        <w:rPr>
          <w:rFonts w:hint="eastAsia"/>
          <w:lang w:eastAsia="zh-TW"/>
        </w:rPr>
        <w:t>.</w:t>
      </w:r>
      <w:r w:rsidR="002709F1">
        <w:rPr>
          <w:rFonts w:hint="eastAsia"/>
          <w:lang w:eastAsia="zh-TW"/>
        </w:rPr>
        <w:t>事故日期</w:t>
      </w:r>
    </w:p>
    <w:p w:rsidR="00256D35" w:rsidRDefault="00256D35" w:rsidP="00C649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事故者生日</w:t>
      </w:r>
      <w:r w:rsidR="002709F1">
        <w:rPr>
          <w:rFonts w:hint="eastAsia"/>
          <w:lang w:eastAsia="zh-TW"/>
        </w:rPr>
        <w:t>=</w:t>
      </w:r>
      <w:r w:rsidR="002709F1">
        <w:rPr>
          <w:rFonts w:hint="eastAsia"/>
          <w:lang w:eastAsia="zh-TW"/>
        </w:rPr>
        <w:t>申請書</w:t>
      </w:r>
      <w:r w:rsidR="002709F1">
        <w:rPr>
          <w:rFonts w:hint="eastAsia"/>
          <w:lang w:eastAsia="zh-TW"/>
        </w:rPr>
        <w:t>.</w:t>
      </w:r>
      <w:r w:rsidR="002709F1">
        <w:rPr>
          <w:rFonts w:hint="eastAsia"/>
          <w:lang w:eastAsia="zh-TW"/>
        </w:rPr>
        <w:t>事故者生日</w:t>
      </w:r>
    </w:p>
    <w:p w:rsidR="00256D35" w:rsidRDefault="00256D35" w:rsidP="00C649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控管契約效力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‘N’</w:t>
      </w:r>
    </w:p>
    <w:p w:rsidR="00256D35" w:rsidRDefault="00256D35" w:rsidP="00C649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是否學團件</w:t>
      </w:r>
      <w:r>
        <w:rPr>
          <w:rFonts w:hint="eastAsia"/>
          <w:lang w:eastAsia="zh-TW"/>
        </w:rPr>
        <w:t>=</w:t>
      </w:r>
      <w:r>
        <w:rPr>
          <w:lang w:eastAsia="zh-TW"/>
        </w:rPr>
        <w:t>’N’</w:t>
      </w:r>
    </w:p>
    <w:p w:rsidR="00256D35" w:rsidRDefault="00256D35" w:rsidP="00C649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學團延保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‘N’</w:t>
      </w:r>
    </w:p>
    <w:p w:rsidR="006926E2" w:rsidRDefault="006926E2" w:rsidP="00C6499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有錯誤訊息</w:t>
      </w:r>
    </w:p>
    <w:p w:rsidR="006926E2" w:rsidRDefault="006926E2" w:rsidP="00C649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不視為錯誤，往下執行</w:t>
      </w:r>
    </w:p>
    <w:p w:rsidR="0097118B" w:rsidRDefault="00593802" w:rsidP="00C6499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若有資料</w:t>
      </w:r>
      <w:r w:rsidR="00745C46">
        <w:rPr>
          <w:rFonts w:hint="eastAsia"/>
          <w:lang w:eastAsia="zh-TW"/>
        </w:rPr>
        <w:t>，組出相關資料如下：</w:t>
      </w:r>
    </w:p>
    <w:p w:rsidR="00745C46" w:rsidRDefault="00745C46" w:rsidP="00C649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險別名稱：</w:t>
      </w:r>
    </w:p>
    <w:p w:rsidR="00745C46" w:rsidRDefault="00745C46" w:rsidP="00C6499F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CALL AA</w:t>
      </w:r>
      <w:r>
        <w:rPr>
          <w:lang w:eastAsia="zh-TW"/>
        </w:rPr>
        <w:t>B</w:t>
      </w:r>
      <w:r>
        <w:rPr>
          <w:rFonts w:hint="eastAsia"/>
          <w:lang w:eastAsia="zh-TW"/>
        </w:rPr>
        <w:t>1</w:t>
      </w:r>
      <w:r>
        <w:rPr>
          <w:lang w:eastAsia="zh-TW"/>
        </w:rPr>
        <w:t>_0703_mod.</w:t>
      </w:r>
      <w:r w:rsidR="00B9484F" w:rsidRPr="00B9484F">
        <w:rPr>
          <w:lang w:eastAsia="zh-TW"/>
        </w:rPr>
        <w:t>doQueryProdName()</w:t>
      </w:r>
      <w:r w:rsidR="00E332CE">
        <w:rPr>
          <w:rFonts w:hint="eastAsia"/>
          <w:lang w:eastAsia="zh-TW"/>
        </w:rPr>
        <w:t>：</w:t>
      </w:r>
    </w:p>
    <w:p w:rsidR="00B9484F" w:rsidRDefault="00B9484F" w:rsidP="00C6499F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險別代號</w:t>
      </w:r>
      <w:r w:rsidR="000951C7">
        <w:rPr>
          <w:rFonts w:hint="eastAsia"/>
          <w:lang w:eastAsia="zh-TW"/>
        </w:rPr>
        <w:t xml:space="preserve"> =</w:t>
      </w:r>
      <w:r w:rsidR="000951C7" w:rsidRPr="00952CD2">
        <w:rPr>
          <w:rFonts w:ascii="細明體" w:eastAsia="細明體" w:hAnsi="細明體" w:hint="eastAsia"/>
          <w:bCs/>
          <w:lang w:eastAsia="zh-TW"/>
        </w:rPr>
        <w:t>投保明細</w:t>
      </w:r>
      <w:r w:rsidR="000951C7">
        <w:rPr>
          <w:rFonts w:ascii="細明體" w:eastAsia="細明體" w:hAnsi="細明體" w:hint="eastAsia"/>
          <w:bCs/>
          <w:lang w:eastAsia="zh-TW"/>
        </w:rPr>
        <w:t>.</w:t>
      </w:r>
      <w:r w:rsidR="000951C7">
        <w:rPr>
          <w:rFonts w:hint="eastAsia"/>
          <w:lang w:eastAsia="zh-TW"/>
        </w:rPr>
        <w:t>險別</w:t>
      </w:r>
    </w:p>
    <w:p w:rsidR="00B9484F" w:rsidRDefault="00B9484F" w:rsidP="00C6499F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系統別</w:t>
      </w:r>
      <w:r>
        <w:rPr>
          <w:rFonts w:hint="eastAsia"/>
          <w:lang w:eastAsia="zh-TW"/>
        </w:rPr>
        <w:t xml:space="preserve"> =</w:t>
      </w:r>
      <w:r w:rsidRPr="00952CD2">
        <w:rPr>
          <w:rFonts w:ascii="細明體" w:eastAsia="細明體" w:hAnsi="細明體" w:hint="eastAsia"/>
          <w:bCs/>
          <w:lang w:eastAsia="zh-TW"/>
        </w:rPr>
        <w:t>投保明細</w:t>
      </w:r>
      <w:r>
        <w:rPr>
          <w:rFonts w:ascii="細明體" w:eastAsia="細明體" w:hAnsi="細明體" w:hint="eastAsia"/>
          <w:bCs/>
          <w:lang w:eastAsia="zh-TW"/>
        </w:rPr>
        <w:t>.業務別</w:t>
      </w:r>
    </w:p>
    <w:p w:rsidR="00B9484F" w:rsidRDefault="0068129F" w:rsidP="00C6499F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$</w:t>
      </w:r>
      <w:r>
        <w:rPr>
          <w:rFonts w:hint="eastAsia"/>
          <w:lang w:eastAsia="zh-TW"/>
        </w:rPr>
        <w:t>險別</w:t>
      </w:r>
      <w:r>
        <w:rPr>
          <w:rFonts w:hint="eastAsia"/>
          <w:lang w:eastAsia="zh-TW"/>
        </w:rPr>
        <w:t xml:space="preserve"> =</w:t>
      </w:r>
      <w:r w:rsidRPr="00952CD2">
        <w:rPr>
          <w:rFonts w:ascii="細明體" w:eastAsia="細明體" w:hAnsi="細明體" w:hint="eastAsia"/>
          <w:bCs/>
          <w:lang w:eastAsia="zh-TW"/>
        </w:rPr>
        <w:t>投保明細</w:t>
      </w:r>
      <w:r>
        <w:rPr>
          <w:rFonts w:ascii="細明體" w:eastAsia="細明體" w:hAnsi="細明體" w:hint="eastAsia"/>
          <w:bCs/>
          <w:lang w:eastAsia="zh-TW"/>
        </w:rPr>
        <w:t>.</w:t>
      </w:r>
      <w:r>
        <w:rPr>
          <w:rFonts w:hint="eastAsia"/>
          <w:lang w:eastAsia="zh-TW"/>
        </w:rPr>
        <w:t>險別</w:t>
      </w:r>
      <w:r>
        <w:rPr>
          <w:rFonts w:hint="eastAsia"/>
          <w:lang w:eastAsia="zh-TW"/>
        </w:rPr>
        <w:t xml:space="preserve"> + </w:t>
      </w:r>
      <w:r w:rsidR="00D66CC8">
        <w:rPr>
          <w:rFonts w:hint="eastAsia"/>
          <w:lang w:eastAsia="zh-TW"/>
        </w:rPr>
        <w:t>AA</w:t>
      </w:r>
      <w:r w:rsidR="00D66CC8">
        <w:rPr>
          <w:lang w:eastAsia="zh-TW"/>
        </w:rPr>
        <w:t>B</w:t>
      </w:r>
      <w:r w:rsidR="00D66CC8">
        <w:rPr>
          <w:rFonts w:hint="eastAsia"/>
          <w:lang w:eastAsia="zh-TW"/>
        </w:rPr>
        <w:t>1</w:t>
      </w:r>
      <w:r w:rsidR="00D66CC8">
        <w:rPr>
          <w:lang w:eastAsia="zh-TW"/>
        </w:rPr>
        <w:t>_0703</w:t>
      </w:r>
      <w:r w:rsidR="00D66CC8">
        <w:rPr>
          <w:rFonts w:hint="eastAsia"/>
          <w:lang w:eastAsia="zh-TW"/>
        </w:rPr>
        <w:t>.</w:t>
      </w:r>
      <w:r w:rsidR="00D66CC8">
        <w:rPr>
          <w:rFonts w:hint="eastAsia"/>
          <w:lang w:eastAsia="zh-TW"/>
        </w:rPr>
        <w:t>險別中文</w:t>
      </w:r>
    </w:p>
    <w:p w:rsidR="00745C46" w:rsidRDefault="00597F2A" w:rsidP="00C649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是否批註：</w:t>
      </w:r>
    </w:p>
    <w:p w:rsidR="00E332CE" w:rsidRDefault="00E332CE" w:rsidP="00C6499F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CALL AA</w:t>
      </w:r>
      <w:r>
        <w:rPr>
          <w:lang w:eastAsia="zh-TW"/>
        </w:rPr>
        <w:t>B</w:t>
      </w:r>
      <w:r>
        <w:rPr>
          <w:rFonts w:hint="eastAsia"/>
          <w:lang w:eastAsia="zh-TW"/>
        </w:rPr>
        <w:t>1</w:t>
      </w:r>
      <w:r>
        <w:rPr>
          <w:lang w:eastAsia="zh-TW"/>
        </w:rPr>
        <w:t>_0703_mod.</w:t>
      </w:r>
      <w:r w:rsidR="00D86B84" w:rsidRPr="00D86B84">
        <w:rPr>
          <w:lang w:eastAsia="zh-TW"/>
        </w:rPr>
        <w:t xml:space="preserve"> getSPEC()</w:t>
      </w:r>
      <w:r w:rsidR="00D86B84">
        <w:rPr>
          <w:rFonts w:hint="eastAsia"/>
          <w:lang w:eastAsia="zh-TW"/>
        </w:rPr>
        <w:t>：</w:t>
      </w:r>
      <w:r w:rsidRPr="00B9484F">
        <w:rPr>
          <w:lang w:eastAsia="zh-TW"/>
        </w:rPr>
        <w:t>(</w:t>
      </w:r>
      <w:r w:rsidR="00D86B84" w:rsidRPr="00C6499F">
        <w:rPr>
          <w:lang w:eastAsia="zh-TW"/>
        </w:rPr>
        <w:t>查詢是否有批註（團險保單主檔</w:t>
      </w:r>
      <w:r w:rsidR="00D86B84" w:rsidRPr="00C6499F">
        <w:rPr>
          <w:lang w:eastAsia="zh-TW"/>
        </w:rPr>
        <w:t>_</w:t>
      </w:r>
      <w:r w:rsidR="00D86B84" w:rsidRPr="00C6499F">
        <w:rPr>
          <w:lang w:eastAsia="zh-TW"/>
        </w:rPr>
        <w:t>批註條款及備註說明檔）</w:t>
      </w:r>
      <w:r w:rsidRPr="00B9484F">
        <w:rPr>
          <w:lang w:eastAsia="zh-TW"/>
        </w:rPr>
        <w:t>)</w:t>
      </w:r>
    </w:p>
    <w:p w:rsidR="00D86B84" w:rsidRDefault="00D86B84" w:rsidP="00C6499F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保單鍵值</w:t>
      </w:r>
      <w:r>
        <w:rPr>
          <w:rFonts w:hint="eastAsia"/>
          <w:lang w:eastAsia="zh-TW"/>
        </w:rPr>
        <w:t xml:space="preserve"> =</w:t>
      </w:r>
      <w:r w:rsidRPr="00952CD2">
        <w:rPr>
          <w:rFonts w:ascii="細明體" w:eastAsia="細明體" w:hAnsi="細明體" w:hint="eastAsia"/>
          <w:bCs/>
          <w:lang w:eastAsia="zh-TW"/>
        </w:rPr>
        <w:t>投保明細</w:t>
      </w:r>
      <w:r>
        <w:rPr>
          <w:rFonts w:ascii="細明體" w:eastAsia="細明體" w:hAnsi="細明體" w:hint="eastAsia"/>
          <w:bCs/>
          <w:lang w:eastAsia="zh-TW"/>
        </w:rPr>
        <w:t>.</w:t>
      </w:r>
      <w:r>
        <w:rPr>
          <w:rFonts w:hint="eastAsia"/>
          <w:lang w:eastAsia="zh-TW"/>
        </w:rPr>
        <w:t>保單鍵值</w:t>
      </w:r>
    </w:p>
    <w:p w:rsidR="00597F2A" w:rsidRDefault="005E0A9B" w:rsidP="00C6499F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$</w:t>
      </w:r>
      <w:r>
        <w:rPr>
          <w:rFonts w:hint="eastAsia"/>
          <w:lang w:eastAsia="zh-TW"/>
        </w:rPr>
        <w:t>是否批註</w:t>
      </w:r>
      <w:r>
        <w:rPr>
          <w:rFonts w:hint="eastAsia"/>
          <w:lang w:eastAsia="zh-TW"/>
        </w:rPr>
        <w:t xml:space="preserve"> = </w:t>
      </w:r>
      <w:r w:rsidR="001E4E0F">
        <w:rPr>
          <w:rFonts w:hint="eastAsia"/>
          <w:lang w:eastAsia="zh-TW"/>
        </w:rPr>
        <w:t>AA</w:t>
      </w:r>
      <w:r w:rsidR="001E4E0F">
        <w:rPr>
          <w:lang w:eastAsia="zh-TW"/>
        </w:rPr>
        <w:t>B</w:t>
      </w:r>
      <w:r w:rsidR="001E4E0F">
        <w:rPr>
          <w:rFonts w:hint="eastAsia"/>
          <w:lang w:eastAsia="zh-TW"/>
        </w:rPr>
        <w:t>1</w:t>
      </w:r>
      <w:r w:rsidR="001E4E0F">
        <w:rPr>
          <w:lang w:eastAsia="zh-TW"/>
        </w:rPr>
        <w:t>_0703</w:t>
      </w:r>
      <w:r w:rsidR="001E4E0F">
        <w:rPr>
          <w:rFonts w:hint="eastAsia"/>
          <w:lang w:eastAsia="zh-TW"/>
        </w:rPr>
        <w:t>.</w:t>
      </w:r>
      <w:r w:rsidR="001E4E0F">
        <w:rPr>
          <w:rFonts w:hint="eastAsia"/>
          <w:lang w:eastAsia="zh-TW"/>
        </w:rPr>
        <w:t>回傳結果</w:t>
      </w:r>
    </w:p>
    <w:tbl>
      <w:tblPr>
        <w:tblW w:w="8222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2"/>
        <w:gridCol w:w="2883"/>
        <w:gridCol w:w="3637"/>
        <w:tblGridChange w:id="48">
          <w:tblGrid>
            <w:gridCol w:w="1702"/>
            <w:gridCol w:w="2883"/>
            <w:gridCol w:w="3637"/>
          </w:tblGrid>
        </w:tblGridChange>
      </w:tblGrid>
      <w:tr w:rsidR="00233ABA" w:rsidTr="00233ABA">
        <w:tc>
          <w:tcPr>
            <w:tcW w:w="1702" w:type="dxa"/>
            <w:shd w:val="clear" w:color="auto" w:fill="FFF2CC"/>
          </w:tcPr>
          <w:p w:rsidR="00593802" w:rsidRDefault="00593802" w:rsidP="00C6499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2883" w:type="dxa"/>
            <w:shd w:val="clear" w:color="auto" w:fill="FFF2CC"/>
          </w:tcPr>
          <w:p w:rsidR="00593802" w:rsidRDefault="00593802" w:rsidP="00C6499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637" w:type="dxa"/>
            <w:shd w:val="clear" w:color="auto" w:fill="FFF2CC"/>
          </w:tcPr>
          <w:p w:rsidR="00593802" w:rsidRDefault="000633CF" w:rsidP="00C6499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備註</w:t>
            </w:r>
          </w:p>
        </w:tc>
      </w:tr>
      <w:tr w:rsidR="00593802" w:rsidTr="00C6499F">
        <w:tc>
          <w:tcPr>
            <w:tcW w:w="1702" w:type="dxa"/>
          </w:tcPr>
          <w:p w:rsidR="00593802" w:rsidRPr="00C6499F" w:rsidRDefault="00593802" w:rsidP="00C6499F">
            <w:pPr>
              <w:pStyle w:val="Tabletext"/>
              <w:keepLines w:val="0"/>
              <w:spacing w:after="0" w:line="240" w:lineRule="auto"/>
              <w:ind w:left="50"/>
              <w:rPr>
                <w:rFonts w:hint="eastAsia"/>
                <w:lang w:eastAsia="zh-TW"/>
              </w:rPr>
            </w:pPr>
            <w:r w:rsidRPr="00C6499F">
              <w:rPr>
                <w:rFonts w:hint="eastAsia"/>
                <w:lang w:eastAsia="zh-TW"/>
              </w:rPr>
              <w:t>業務別</w:t>
            </w:r>
          </w:p>
        </w:tc>
        <w:tc>
          <w:tcPr>
            <w:tcW w:w="2883" w:type="dxa"/>
          </w:tcPr>
          <w:p w:rsidR="00593802" w:rsidRPr="00C6499F" w:rsidRDefault="00593802" w:rsidP="00233AB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C6499F"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  <w:r w:rsidR="009B4A17">
              <w:rPr>
                <w:rFonts w:ascii="細明體" w:eastAsia="細明體" w:hAnsi="細明體" w:hint="eastAsia"/>
                <w:bCs/>
                <w:lang w:eastAsia="zh-TW"/>
              </w:rPr>
              <w:t>.業務別</w:t>
            </w:r>
          </w:p>
        </w:tc>
        <w:tc>
          <w:tcPr>
            <w:tcW w:w="3637" w:type="dxa"/>
          </w:tcPr>
          <w:p w:rsidR="00354882" w:rsidRDefault="00354882" w:rsidP="00C6499F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4</w:t>
            </w:r>
            <w:r w:rsidR="00593802" w:rsidRPr="00C6499F">
              <w:rPr>
                <w:rFonts w:hint="eastAsia"/>
                <w:bCs/>
                <w:lang w:eastAsia="zh-TW"/>
              </w:rPr>
              <w:t>:</w:t>
            </w:r>
            <w:r w:rsidR="00EE1FB2" w:rsidRPr="00C6499F">
              <w:rPr>
                <w:bCs/>
                <w:lang w:eastAsia="zh-TW"/>
              </w:rPr>
              <w:t xml:space="preserve"> </w:t>
            </w:r>
            <w:r w:rsidR="00EE1FB2" w:rsidRPr="00C6499F">
              <w:rPr>
                <w:bCs/>
                <w:lang w:eastAsia="zh-TW"/>
              </w:rPr>
              <w:t>團險</w:t>
            </w:r>
            <w:r w:rsidR="00EE1FB2" w:rsidRPr="00C6499F">
              <w:rPr>
                <w:bCs/>
                <w:lang w:eastAsia="zh-TW"/>
              </w:rPr>
              <w:t>-</w:t>
            </w:r>
            <w:r w:rsidR="00EE1FB2" w:rsidRPr="00C6499F">
              <w:rPr>
                <w:bCs/>
                <w:lang w:eastAsia="zh-TW"/>
              </w:rPr>
              <w:t>定期</w:t>
            </w:r>
            <w:r w:rsidR="00162EBD">
              <w:rPr>
                <w:rFonts w:hint="eastAsia"/>
                <w:bCs/>
                <w:lang w:eastAsia="zh-TW"/>
              </w:rPr>
              <w:t xml:space="preserve"> </w:t>
            </w:r>
            <w:r w:rsidRPr="00C6499F">
              <w:rPr>
                <w:rFonts w:hint="eastAsia"/>
                <w:bCs/>
                <w:lang w:eastAsia="zh-TW"/>
              </w:rPr>
              <w:t>5</w:t>
            </w:r>
            <w:r w:rsidR="00593802" w:rsidRPr="00C6499F">
              <w:rPr>
                <w:rFonts w:hint="eastAsia"/>
                <w:bCs/>
                <w:lang w:eastAsia="zh-TW"/>
              </w:rPr>
              <w:t>:</w:t>
            </w:r>
            <w:r w:rsidR="00EE1FB2" w:rsidRPr="00C6499F">
              <w:rPr>
                <w:bCs/>
                <w:lang w:eastAsia="zh-TW"/>
              </w:rPr>
              <w:t xml:space="preserve"> </w:t>
            </w:r>
            <w:r w:rsidR="00EE1FB2" w:rsidRPr="00C6499F">
              <w:rPr>
                <w:bCs/>
                <w:lang w:eastAsia="zh-TW"/>
              </w:rPr>
              <w:t>團險</w:t>
            </w:r>
            <w:r w:rsidR="00EE1FB2" w:rsidRPr="00C6499F">
              <w:rPr>
                <w:bCs/>
                <w:lang w:eastAsia="zh-TW"/>
              </w:rPr>
              <w:t>-</w:t>
            </w:r>
            <w:r w:rsidR="00EE1FB2" w:rsidRPr="00C6499F">
              <w:rPr>
                <w:bCs/>
                <w:lang w:eastAsia="zh-TW"/>
              </w:rPr>
              <w:t>學團</w:t>
            </w:r>
            <w:r w:rsidR="00162EBD">
              <w:rPr>
                <w:rFonts w:hint="eastAsia"/>
                <w:bCs/>
                <w:lang w:eastAsia="zh-TW"/>
              </w:rPr>
              <w:t xml:space="preserve"> </w:t>
            </w:r>
            <w:r w:rsidRPr="00C6499F">
              <w:rPr>
                <w:rFonts w:hint="eastAsia"/>
                <w:bCs/>
                <w:lang w:eastAsia="zh-TW"/>
              </w:rPr>
              <w:t>6:</w:t>
            </w:r>
            <w:r w:rsidR="00EE1FB2" w:rsidRPr="00C6499F">
              <w:rPr>
                <w:bCs/>
                <w:lang w:eastAsia="zh-TW"/>
              </w:rPr>
              <w:t xml:space="preserve"> </w:t>
            </w:r>
            <w:r w:rsidR="00EE1FB2" w:rsidRPr="00C6499F">
              <w:rPr>
                <w:bCs/>
                <w:lang w:eastAsia="zh-TW"/>
              </w:rPr>
              <w:t>團險</w:t>
            </w:r>
            <w:r w:rsidR="00EE1FB2" w:rsidRPr="00C6499F">
              <w:rPr>
                <w:bCs/>
                <w:lang w:eastAsia="zh-TW"/>
              </w:rPr>
              <w:t>-</w:t>
            </w:r>
            <w:r w:rsidR="00EE1FB2" w:rsidRPr="00C6499F">
              <w:rPr>
                <w:bCs/>
                <w:lang w:eastAsia="zh-TW"/>
              </w:rPr>
              <w:t>養老</w:t>
            </w:r>
          </w:p>
        </w:tc>
      </w:tr>
      <w:tr w:rsidR="00593802" w:rsidTr="00C6499F">
        <w:tc>
          <w:tcPr>
            <w:tcW w:w="1702" w:type="dxa"/>
          </w:tcPr>
          <w:p w:rsidR="00593802" w:rsidRDefault="00593802" w:rsidP="00C6499F">
            <w:pPr>
              <w:pStyle w:val="Tabletext"/>
              <w:keepLines w:val="0"/>
              <w:spacing w:after="0" w:line="240" w:lineRule="auto"/>
              <w:ind w:left="5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2883" w:type="dxa"/>
          </w:tcPr>
          <w:p w:rsidR="00593802" w:rsidRPr="00E455C3" w:rsidRDefault="00593802" w:rsidP="00233AB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  <w:r w:rsidR="003F5449">
              <w:rPr>
                <w:rFonts w:ascii="細明體" w:eastAsia="細明體" w:hAnsi="細明體" w:hint="eastAsia"/>
                <w:bCs/>
                <w:lang w:eastAsia="zh-TW"/>
              </w:rPr>
              <w:t>.保單號碼</w:t>
            </w:r>
          </w:p>
        </w:tc>
        <w:tc>
          <w:tcPr>
            <w:tcW w:w="3637" w:type="dxa"/>
          </w:tcPr>
          <w:p w:rsidR="00593802" w:rsidRDefault="00593802" w:rsidP="00C6499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若為該張保單之第一筆才出現</w:t>
            </w:r>
          </w:p>
        </w:tc>
      </w:tr>
      <w:tr w:rsidR="00593802" w:rsidTr="00C6499F">
        <w:trPr>
          <w:trHeight w:val="86"/>
        </w:trPr>
        <w:tc>
          <w:tcPr>
            <w:tcW w:w="1702" w:type="dxa"/>
          </w:tcPr>
          <w:p w:rsidR="00593802" w:rsidRDefault="00593802" w:rsidP="00C6499F">
            <w:pPr>
              <w:pStyle w:val="Tabletext"/>
              <w:keepLines w:val="0"/>
              <w:spacing w:after="0" w:line="360" w:lineRule="auto"/>
              <w:ind w:left="5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</w:t>
            </w:r>
          </w:p>
        </w:tc>
        <w:tc>
          <w:tcPr>
            <w:tcW w:w="2883" w:type="dxa"/>
          </w:tcPr>
          <w:p w:rsidR="00593802" w:rsidRDefault="00593802" w:rsidP="00233AB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投保明細.保額</w:t>
            </w:r>
          </w:p>
        </w:tc>
        <w:tc>
          <w:tcPr>
            <w:tcW w:w="3637" w:type="dxa"/>
          </w:tcPr>
          <w:p w:rsidR="00593802" w:rsidRDefault="00593802" w:rsidP="00233AB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93802" w:rsidTr="00C6499F">
        <w:tc>
          <w:tcPr>
            <w:tcW w:w="1702" w:type="dxa"/>
          </w:tcPr>
          <w:p w:rsidR="00593802" w:rsidRDefault="00593802" w:rsidP="00C6499F">
            <w:pPr>
              <w:pStyle w:val="Tabletext"/>
              <w:keepLines w:val="0"/>
              <w:spacing w:after="0" w:line="360" w:lineRule="auto"/>
              <w:ind w:left="5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保額單位</w:t>
            </w:r>
          </w:p>
        </w:tc>
        <w:tc>
          <w:tcPr>
            <w:tcW w:w="2883" w:type="dxa"/>
          </w:tcPr>
          <w:p w:rsidR="00593802" w:rsidRDefault="00593802" w:rsidP="00233AB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投保明細.保額單位(轉中文)</w:t>
            </w:r>
          </w:p>
        </w:tc>
        <w:tc>
          <w:tcPr>
            <w:tcW w:w="3637" w:type="dxa"/>
          </w:tcPr>
          <w:p w:rsidR="00593802" w:rsidRDefault="00593802" w:rsidP="00233AB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42890" w:rsidTr="00C6499F">
        <w:tc>
          <w:tcPr>
            <w:tcW w:w="1702" w:type="dxa"/>
          </w:tcPr>
          <w:p w:rsidR="00442890" w:rsidRDefault="00442890" w:rsidP="000633CF">
            <w:pPr>
              <w:pStyle w:val="Tabletext"/>
              <w:keepLines w:val="0"/>
              <w:spacing w:after="0" w:line="360" w:lineRule="auto"/>
              <w:ind w:left="5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等級</w:t>
            </w:r>
            <w:r>
              <w:rPr>
                <w:rFonts w:hint="eastAsia"/>
                <w:lang w:eastAsia="zh-TW"/>
              </w:rPr>
              <w:t>/</w:t>
            </w:r>
            <w:r>
              <w:rPr>
                <w:rFonts w:hint="eastAsia"/>
                <w:lang w:eastAsia="zh-TW"/>
              </w:rPr>
              <w:t>保費補助</w:t>
            </w:r>
          </w:p>
        </w:tc>
        <w:tc>
          <w:tcPr>
            <w:tcW w:w="2883" w:type="dxa"/>
          </w:tcPr>
          <w:p w:rsidR="00442890" w:rsidRDefault="00621342" w:rsidP="00233AB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投保明細.</w:t>
            </w:r>
            <w:r>
              <w:rPr>
                <w:rFonts w:hint="eastAsia"/>
                <w:lang w:eastAsia="zh-TW"/>
              </w:rPr>
              <w:t>等級</w:t>
            </w:r>
          </w:p>
        </w:tc>
        <w:tc>
          <w:tcPr>
            <w:tcW w:w="3637" w:type="dxa"/>
          </w:tcPr>
          <w:p w:rsidR="00442890" w:rsidRDefault="00442890" w:rsidP="00233AB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93802" w:rsidTr="00C6499F">
        <w:tc>
          <w:tcPr>
            <w:tcW w:w="1702" w:type="dxa"/>
          </w:tcPr>
          <w:p w:rsidR="00593802" w:rsidRDefault="00593802" w:rsidP="00C6499F">
            <w:pPr>
              <w:pStyle w:val="Tabletext"/>
              <w:keepLines w:val="0"/>
              <w:spacing w:after="0" w:line="360" w:lineRule="auto"/>
              <w:ind w:left="5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險別中文</w:t>
            </w:r>
          </w:p>
        </w:tc>
        <w:tc>
          <w:tcPr>
            <w:tcW w:w="2883" w:type="dxa"/>
          </w:tcPr>
          <w:p w:rsidR="00593802" w:rsidRDefault="00D66CC8" w:rsidP="00233AB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$</w:t>
            </w:r>
            <w:r>
              <w:rPr>
                <w:rFonts w:hint="eastAsia"/>
                <w:lang w:eastAsia="zh-TW"/>
              </w:rPr>
              <w:t>險別</w:t>
            </w:r>
          </w:p>
        </w:tc>
        <w:tc>
          <w:tcPr>
            <w:tcW w:w="3637" w:type="dxa"/>
          </w:tcPr>
          <w:p w:rsidR="00593802" w:rsidRDefault="00593802" w:rsidP="00233AB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93802" w:rsidTr="00C6499F">
        <w:tc>
          <w:tcPr>
            <w:tcW w:w="1702" w:type="dxa"/>
          </w:tcPr>
          <w:p w:rsidR="00593802" w:rsidRDefault="00593802" w:rsidP="00C6499F">
            <w:pPr>
              <w:pStyle w:val="Tabletext"/>
              <w:keepLines w:val="0"/>
              <w:spacing w:after="0" w:line="360" w:lineRule="auto"/>
              <w:ind w:left="5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投保日期</w:t>
            </w:r>
          </w:p>
        </w:tc>
        <w:tc>
          <w:tcPr>
            <w:tcW w:w="2883" w:type="dxa"/>
          </w:tcPr>
          <w:p w:rsidR="00593802" w:rsidRDefault="00593802" w:rsidP="00C6499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投保明細</w:t>
            </w:r>
            <w:r w:rsidR="00031E8C">
              <w:rPr>
                <w:rFonts w:ascii="細明體" w:eastAsia="細明體" w:hAnsi="細明體" w:hint="eastAsia"/>
                <w:bCs/>
                <w:lang w:eastAsia="zh-TW"/>
              </w:rPr>
              <w:t>.投保日期</w:t>
            </w:r>
          </w:p>
        </w:tc>
        <w:tc>
          <w:tcPr>
            <w:tcW w:w="3637" w:type="dxa"/>
          </w:tcPr>
          <w:p w:rsidR="00593802" w:rsidRDefault="00593802" w:rsidP="00233AB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593802" w:rsidTr="00C6499F">
        <w:tc>
          <w:tcPr>
            <w:tcW w:w="1702" w:type="dxa"/>
          </w:tcPr>
          <w:p w:rsidR="00593802" w:rsidRDefault="00597F2A" w:rsidP="00C6499F">
            <w:pPr>
              <w:pStyle w:val="Tabletext"/>
              <w:keepLines w:val="0"/>
              <w:spacing w:after="0" w:line="360" w:lineRule="auto"/>
              <w:ind w:left="50"/>
              <w:rPr>
                <w:rFonts w:hint="eastAsia"/>
                <w:lang w:eastAsia="zh-TW"/>
              </w:rPr>
            </w:pPr>
            <w:r>
              <w:rPr>
                <w:rFonts w:hint="eastAsia"/>
              </w:rPr>
              <w:t>是否批註</w:t>
            </w:r>
          </w:p>
        </w:tc>
        <w:tc>
          <w:tcPr>
            <w:tcW w:w="2883" w:type="dxa"/>
          </w:tcPr>
          <w:p w:rsidR="00593802" w:rsidRDefault="001E4E0F" w:rsidP="00233AB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hint="eastAsia"/>
                <w:lang w:eastAsia="zh-TW"/>
              </w:rPr>
              <w:t>$</w:t>
            </w:r>
            <w:r>
              <w:rPr>
                <w:rFonts w:hint="eastAsia"/>
                <w:lang w:eastAsia="zh-TW"/>
              </w:rPr>
              <w:t>是否批註</w:t>
            </w:r>
          </w:p>
        </w:tc>
        <w:tc>
          <w:tcPr>
            <w:tcW w:w="3637" w:type="dxa"/>
          </w:tcPr>
          <w:p w:rsidR="00593802" w:rsidRDefault="00593802" w:rsidP="00233ABA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593802" w:rsidRPr="00C6499F" w:rsidRDefault="00593802" w:rsidP="00C6499F">
      <w:pPr>
        <w:pStyle w:val="Tabletext"/>
        <w:keepLines w:val="0"/>
        <w:spacing w:after="0" w:line="240" w:lineRule="auto"/>
        <w:ind w:left="720"/>
        <w:rPr>
          <w:rFonts w:hint="eastAsia"/>
          <w:lang w:eastAsia="zh-TW"/>
        </w:rPr>
      </w:pPr>
    </w:p>
    <w:p w:rsidR="00F31742" w:rsidRDefault="00F31742" w:rsidP="00734E31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碼"/>
        </w:smartTagPr>
        <w:r>
          <w:rPr>
            <w:rFonts w:hint="eastAsia"/>
            <w:lang w:eastAsia="zh-TW"/>
          </w:rPr>
          <w:t>11</w:t>
        </w:r>
        <w:r>
          <w:rPr>
            <w:rFonts w:hint="eastAsia"/>
            <w:lang w:eastAsia="zh-TW"/>
          </w:rPr>
          <w:t>碼</w:t>
        </w:r>
      </w:smartTag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T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，出現下一步</w:t>
      </w:r>
      <w:r>
        <w:rPr>
          <w:rFonts w:hint="eastAsia"/>
          <w:lang w:eastAsia="zh-TW"/>
        </w:rPr>
        <w:t xml:space="preserve"> BUTTON </w:t>
      </w:r>
      <w:r>
        <w:rPr>
          <w:rFonts w:hint="eastAsia"/>
          <w:lang w:eastAsia="zh-TW"/>
        </w:rPr>
        <w:t>，按下</w:t>
      </w:r>
      <w:r>
        <w:rPr>
          <w:rFonts w:hint="eastAsia"/>
          <w:lang w:eastAsia="zh-TW"/>
        </w:rPr>
        <w:t xml:space="preserve">BUTTON </w:t>
      </w:r>
      <w:r>
        <w:rPr>
          <w:rFonts w:hint="eastAsia"/>
          <w:lang w:eastAsia="zh-TW"/>
        </w:rPr>
        <w:t>連結至</w:t>
      </w:r>
      <w:r>
        <w:rPr>
          <w:rFonts w:hint="eastAsia"/>
          <w:lang w:eastAsia="zh-TW"/>
        </w:rPr>
        <w:t xml:space="preserve"> AAB1_0500 BY </w:t>
      </w:r>
      <w:r>
        <w:rPr>
          <w:rFonts w:hint="eastAsia"/>
          <w:lang w:eastAsia="zh-TW"/>
        </w:rPr>
        <w:t>受理編號。</w:t>
      </w:r>
    </w:p>
    <w:p w:rsidR="00A72B4C" w:rsidRDefault="00A72B4C" w:rsidP="00734E31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補全</w:t>
      </w:r>
      <w:r>
        <w:rPr>
          <w:rFonts w:hint="eastAsia"/>
          <w:lang w:eastAsia="zh-TW"/>
        </w:rPr>
        <w:t>:</w:t>
      </w:r>
    </w:p>
    <w:p w:rsidR="000B2980" w:rsidRDefault="00A72B4C" w:rsidP="00F3174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另開視窗</w:t>
      </w:r>
      <w:r>
        <w:rPr>
          <w:rFonts w:hint="eastAsia"/>
          <w:lang w:eastAsia="zh-TW"/>
        </w:rPr>
        <w:t xml:space="preserve"> AA</w:t>
      </w:r>
      <w:r w:rsidR="00E310B7">
        <w:rPr>
          <w:rFonts w:hint="eastAsia"/>
          <w:lang w:eastAsia="zh-TW"/>
        </w:rPr>
        <w:t>J</w:t>
      </w:r>
      <w:r>
        <w:rPr>
          <w:rFonts w:hint="eastAsia"/>
          <w:lang w:eastAsia="zh-TW"/>
        </w:rPr>
        <w:t>0_0</w:t>
      </w:r>
      <w:r w:rsidR="00E310B7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 xml:space="preserve">00 By </w:t>
      </w:r>
      <w:r>
        <w:rPr>
          <w:rFonts w:hint="eastAsia"/>
          <w:lang w:eastAsia="zh-TW"/>
        </w:rPr>
        <w:t>受理編號。</w:t>
      </w:r>
    </w:p>
    <w:p w:rsidR="00157E86" w:rsidRDefault="00157E86" w:rsidP="00157E8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理賠記錄查詢：另開視窗連結至</w:t>
      </w:r>
      <w:r>
        <w:rPr>
          <w:rFonts w:hint="eastAsia"/>
          <w:lang w:eastAsia="zh-TW"/>
        </w:rPr>
        <w:t>AAE0_0</w:t>
      </w:r>
      <w:r w:rsidR="00EC60C6"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 xml:space="preserve">00 BY </w:t>
      </w:r>
      <w:r>
        <w:rPr>
          <w:rFonts w:hint="eastAsia"/>
          <w:lang w:eastAsia="zh-TW"/>
        </w:rPr>
        <w:t>事故人</w:t>
      </w:r>
      <w:r>
        <w:rPr>
          <w:rFonts w:hint="eastAsia"/>
          <w:lang w:eastAsia="zh-TW"/>
        </w:rPr>
        <w:t xml:space="preserve">ID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 xml:space="preserve">ID </w:t>
      </w:r>
      <w:r w:rsidR="006E322C">
        <w:rPr>
          <w:rFonts w:hint="eastAsia"/>
          <w:lang w:eastAsia="zh-TW"/>
        </w:rPr>
        <w:t>但不查詢</w:t>
      </w:r>
    </w:p>
    <w:p w:rsidR="00744D61" w:rsidRDefault="00744D61" w:rsidP="00867B3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傳入參數：</w:t>
      </w:r>
    </w:p>
    <w:p w:rsidR="00744D61" w:rsidRDefault="00FD733F" w:rsidP="00867B3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事故人</w:t>
      </w:r>
      <w:r>
        <w:rPr>
          <w:rFonts w:hint="eastAsia"/>
          <w:lang w:eastAsia="zh-TW"/>
        </w:rPr>
        <w:t xml:space="preserve">ID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>ID</w:t>
      </w:r>
    </w:p>
    <w:p w:rsidR="002A0489" w:rsidRDefault="002A0489" w:rsidP="00867B3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每頁顯示筆數</w:t>
      </w:r>
      <w:r>
        <w:rPr>
          <w:rFonts w:hint="eastAsia"/>
          <w:lang w:eastAsia="zh-TW"/>
        </w:rPr>
        <w:t xml:space="preserve"> = 5</w:t>
      </w:r>
    </w:p>
    <w:p w:rsidR="002A0489" w:rsidRDefault="002A0489" w:rsidP="00867B3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查詢種類</w:t>
      </w:r>
      <w:r>
        <w:rPr>
          <w:rFonts w:hint="eastAsia"/>
          <w:lang w:eastAsia="zh-TW"/>
        </w:rPr>
        <w:t xml:space="preserve"> = 4</w:t>
      </w:r>
    </w:p>
    <w:p w:rsidR="002A0489" w:rsidRDefault="002A0489" w:rsidP="00867B3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來源</w:t>
      </w:r>
      <w:r>
        <w:rPr>
          <w:rFonts w:hint="eastAsia"/>
          <w:lang w:eastAsia="zh-TW"/>
        </w:rPr>
        <w:t>=</w:t>
      </w:r>
      <w:r>
        <w:rPr>
          <w:lang w:eastAsia="zh-TW"/>
        </w:rPr>
        <w:t>’</w:t>
      </w:r>
      <w:r>
        <w:rPr>
          <w:rFonts w:hint="eastAsia"/>
          <w:lang w:eastAsia="zh-TW"/>
        </w:rPr>
        <w:t>AAE0</w:t>
      </w:r>
      <w:r>
        <w:rPr>
          <w:lang w:eastAsia="zh-TW"/>
        </w:rPr>
        <w:t>’</w:t>
      </w:r>
    </w:p>
    <w:p w:rsidR="002A0489" w:rsidRDefault="002A0489" w:rsidP="00867B3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連結來源</w:t>
      </w:r>
      <w:r>
        <w:rPr>
          <w:rFonts w:hint="eastAsia"/>
          <w:lang w:eastAsia="zh-TW"/>
        </w:rPr>
        <w:t>=</w:t>
      </w:r>
      <w:r>
        <w:rPr>
          <w:lang w:eastAsia="zh-TW"/>
        </w:rPr>
        <w:t>’</w:t>
      </w:r>
      <w:r>
        <w:rPr>
          <w:rFonts w:hint="eastAsia"/>
          <w:lang w:eastAsia="zh-TW"/>
        </w:rPr>
        <w:t>AAB1_0700</w:t>
      </w:r>
      <w:r>
        <w:rPr>
          <w:lang w:eastAsia="zh-TW"/>
        </w:rPr>
        <w:t>’</w:t>
      </w:r>
    </w:p>
    <w:p w:rsidR="00261272" w:rsidRDefault="00261272" w:rsidP="0026127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並更新</w:t>
      </w:r>
      <w:r>
        <w:rPr>
          <w:rFonts w:hint="eastAsia"/>
          <w:lang w:eastAsia="zh-TW"/>
        </w:rPr>
        <w:t xml:space="preserve">DTAAA001 BY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 SET</w:t>
      </w:r>
      <w:r>
        <w:rPr>
          <w:rFonts w:ascii="Arial" w:cs="Arial" w:hint="eastAsia"/>
          <w:lang w:eastAsia="zh-TW"/>
        </w:rPr>
        <w:t>理賠紀錄讀取表示</w:t>
      </w:r>
      <w:r>
        <w:rPr>
          <w:rFonts w:ascii="Arial" w:cs="Arial" w:hint="eastAsia"/>
          <w:lang w:eastAsia="zh-TW"/>
        </w:rPr>
        <w:t xml:space="preserve"> = </w:t>
      </w:r>
      <w:r>
        <w:rPr>
          <w:rFonts w:ascii="Arial" w:cs="Arial"/>
          <w:lang w:eastAsia="zh-TW"/>
        </w:rPr>
        <w:t>‘</w:t>
      </w:r>
      <w:r>
        <w:rPr>
          <w:rFonts w:ascii="Arial" w:cs="Arial" w:hint="eastAsia"/>
          <w:lang w:eastAsia="zh-TW"/>
        </w:rPr>
        <w:t>Y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。</w:t>
      </w:r>
    </w:p>
    <w:p w:rsidR="00157E86" w:rsidRDefault="00157E86" w:rsidP="00157E8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不給付記錄查詢：另開視窗連結至</w:t>
      </w:r>
      <w:r>
        <w:rPr>
          <w:rFonts w:hint="eastAsia"/>
          <w:lang w:eastAsia="zh-TW"/>
        </w:rPr>
        <w:t xml:space="preserve">AAE0_0700 BY </w:t>
      </w:r>
      <w:r>
        <w:rPr>
          <w:rFonts w:hint="eastAsia"/>
          <w:lang w:eastAsia="zh-TW"/>
        </w:rPr>
        <w:t>事故人</w:t>
      </w:r>
      <w:r>
        <w:rPr>
          <w:rFonts w:hint="eastAsia"/>
          <w:lang w:eastAsia="zh-TW"/>
        </w:rPr>
        <w:t xml:space="preserve">ID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 xml:space="preserve">ID </w:t>
      </w:r>
      <w:r>
        <w:rPr>
          <w:rFonts w:hint="eastAsia"/>
          <w:lang w:eastAsia="zh-TW"/>
        </w:rPr>
        <w:t>並查詢</w:t>
      </w:r>
    </w:p>
    <w:p w:rsidR="00261272" w:rsidRDefault="00261272" w:rsidP="00157E8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並更新</w:t>
      </w:r>
      <w:r>
        <w:rPr>
          <w:rFonts w:hint="eastAsia"/>
          <w:lang w:eastAsia="zh-TW"/>
        </w:rPr>
        <w:t xml:space="preserve">DTAAA001 BY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 SET</w:t>
      </w:r>
      <w:r>
        <w:rPr>
          <w:rFonts w:ascii="Arial" w:cs="Arial" w:hint="eastAsia"/>
          <w:lang w:eastAsia="zh-TW"/>
        </w:rPr>
        <w:t>不給付紀錄讀取表示</w:t>
      </w:r>
      <w:r>
        <w:rPr>
          <w:rFonts w:ascii="Arial" w:cs="Arial" w:hint="eastAsia"/>
          <w:lang w:eastAsia="zh-TW"/>
        </w:rPr>
        <w:t xml:space="preserve">= </w:t>
      </w:r>
      <w:r>
        <w:rPr>
          <w:rFonts w:ascii="Arial" w:cs="Arial"/>
          <w:lang w:eastAsia="zh-TW"/>
        </w:rPr>
        <w:t>‘</w:t>
      </w:r>
      <w:r>
        <w:rPr>
          <w:rFonts w:ascii="Arial" w:cs="Arial" w:hint="eastAsia"/>
          <w:lang w:eastAsia="zh-TW"/>
        </w:rPr>
        <w:t>Y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。</w:t>
      </w:r>
    </w:p>
    <w:p w:rsidR="00157E86" w:rsidRDefault="00157E86" w:rsidP="00157E8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特殊紀錄記錄查詢：另開視窗連結至</w:t>
      </w:r>
      <w:r>
        <w:rPr>
          <w:rFonts w:hint="eastAsia"/>
          <w:lang w:eastAsia="zh-TW"/>
        </w:rPr>
        <w:t xml:space="preserve">AAB1_1200 BY </w:t>
      </w:r>
      <w:r>
        <w:rPr>
          <w:rFonts w:hint="eastAsia"/>
          <w:lang w:eastAsia="zh-TW"/>
        </w:rPr>
        <w:t>事故人</w:t>
      </w:r>
      <w:r>
        <w:rPr>
          <w:rFonts w:hint="eastAsia"/>
          <w:lang w:eastAsia="zh-TW"/>
        </w:rPr>
        <w:t xml:space="preserve">ID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 xml:space="preserve">ID </w:t>
      </w:r>
      <w:r>
        <w:rPr>
          <w:rFonts w:hint="eastAsia"/>
          <w:lang w:eastAsia="zh-TW"/>
        </w:rPr>
        <w:t>並查詢</w:t>
      </w:r>
    </w:p>
    <w:p w:rsidR="00261272" w:rsidRDefault="00261272" w:rsidP="00261272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並更新</w:t>
      </w:r>
      <w:r>
        <w:rPr>
          <w:rFonts w:hint="eastAsia"/>
          <w:lang w:eastAsia="zh-TW"/>
        </w:rPr>
        <w:t xml:space="preserve">DTAAA001 BY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 SET</w:t>
      </w:r>
      <w:r w:rsidR="00BF2351">
        <w:rPr>
          <w:rFonts w:ascii="Arial" w:cs="Arial" w:hint="eastAsia"/>
        </w:rPr>
        <w:t>特殊紀錄讀取表示</w:t>
      </w:r>
      <w:r>
        <w:rPr>
          <w:rFonts w:ascii="Arial" w:cs="Arial" w:hint="eastAsia"/>
          <w:lang w:eastAsia="zh-TW"/>
        </w:rPr>
        <w:t xml:space="preserve">= </w:t>
      </w:r>
      <w:r>
        <w:rPr>
          <w:rFonts w:ascii="Arial" w:cs="Arial"/>
          <w:lang w:eastAsia="zh-TW"/>
        </w:rPr>
        <w:t>‘</w:t>
      </w:r>
      <w:r>
        <w:rPr>
          <w:rFonts w:ascii="Arial" w:cs="Arial" w:hint="eastAsia"/>
          <w:lang w:eastAsia="zh-TW"/>
        </w:rPr>
        <w:t>Y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。</w:t>
      </w:r>
    </w:p>
    <w:p w:rsidR="00E954AD" w:rsidRDefault="00E954AD" w:rsidP="00157E8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醫鑑記錄查詢：以受編連結</w:t>
      </w:r>
      <w:r>
        <w:rPr>
          <w:rFonts w:hint="eastAsia"/>
          <w:lang w:eastAsia="zh-TW"/>
        </w:rPr>
        <w:t>AHG0_0100/query</w:t>
      </w:r>
    </w:p>
    <w:p w:rsidR="003918C7" w:rsidRDefault="003918C7" w:rsidP="00157E8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交查：</w:t>
      </w:r>
      <w:r w:rsidR="00D92907">
        <w:rPr>
          <w:rFonts w:hint="eastAsia"/>
          <w:lang w:eastAsia="zh-TW"/>
        </w:rPr>
        <w:t>(</w:t>
      </w:r>
      <w:r w:rsidR="00D92907">
        <w:rPr>
          <w:rFonts w:hint="eastAsia"/>
          <w:lang w:eastAsia="zh-TW"/>
        </w:rPr>
        <w:t>加</w:t>
      </w:r>
      <w:r w:rsidR="00D92907">
        <w:rPr>
          <w:rFonts w:hint="eastAsia"/>
          <w:lang w:eastAsia="zh-TW"/>
        </w:rPr>
        <w:t>BUTTON</w:t>
      </w:r>
      <w:r w:rsidR="00D92907">
        <w:rPr>
          <w:rFonts w:hint="eastAsia"/>
          <w:lang w:eastAsia="zh-TW"/>
        </w:rPr>
        <w:t>於上方試算</w:t>
      </w:r>
      <w:r w:rsidR="00D92907">
        <w:rPr>
          <w:rFonts w:hint="eastAsia"/>
          <w:lang w:eastAsia="zh-TW"/>
        </w:rPr>
        <w:t>BUTTON</w:t>
      </w:r>
      <w:r w:rsidR="00D92907">
        <w:rPr>
          <w:rFonts w:hint="eastAsia"/>
          <w:lang w:eastAsia="zh-TW"/>
        </w:rPr>
        <w:t>旁</w:t>
      </w:r>
      <w:r w:rsidR="00D92907">
        <w:rPr>
          <w:rFonts w:hint="eastAsia"/>
          <w:lang w:eastAsia="zh-TW"/>
        </w:rPr>
        <w:t>)</w:t>
      </w:r>
    </w:p>
    <w:p w:rsidR="003918C7" w:rsidRDefault="003918C7" w:rsidP="003918C7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READ DTAAA010/</w:t>
      </w:r>
      <w:r w:rsidRPr="003918C7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DTAAAT10 BY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受理編號</w:t>
      </w:r>
    </w:p>
    <w:p w:rsidR="003918C7" w:rsidRDefault="003918C7" w:rsidP="003918C7">
      <w:pPr>
        <w:pStyle w:val="Tabletext"/>
        <w:keepLines w:val="0"/>
        <w:widowControl/>
        <w:numPr>
          <w:ilvl w:val="1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CALL AH_A0Z001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2"/>
        <w:gridCol w:w="4258"/>
        <w:tblGridChange w:id="49">
          <w:tblGrid>
            <w:gridCol w:w="1682"/>
            <w:gridCol w:w="4258"/>
          </w:tblGrid>
        </w:tblGridChange>
      </w:tblGrid>
      <w:tr w:rsidR="003918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18C7" w:rsidRDefault="003918C7" w:rsidP="0036655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18C7" w:rsidRDefault="003918C7" w:rsidP="0036655B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3918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18C7" w:rsidRPr="00EA71C2" w:rsidRDefault="003918C7" w:rsidP="003665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18C7" w:rsidRPr="004D0F0C" w:rsidRDefault="003918C7" w:rsidP="003665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</w:t>
            </w:r>
          </w:p>
        </w:tc>
      </w:tr>
      <w:tr w:rsidR="003918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18C7" w:rsidRDefault="003918C7" w:rsidP="0036655B">
            <w:pPr>
              <w:rPr>
                <w:rFonts w:ascii="MS Reference Sans Serif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被交查人ID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18C7" w:rsidRDefault="003918C7" w:rsidP="0036655B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DTAAA010/DTAAAT10.</w:t>
            </w:r>
            <w:r>
              <w:rPr>
                <w:rFonts w:cs="Arial Unicode MS" w:hint="eastAsia"/>
                <w:sz w:val="20"/>
              </w:rPr>
              <w:t>事故者</w:t>
            </w:r>
            <w:r>
              <w:rPr>
                <w:rFonts w:cs="Arial Unicode MS" w:hint="eastAsia"/>
                <w:sz w:val="20"/>
              </w:rPr>
              <w:t>ID</w:t>
            </w:r>
          </w:p>
        </w:tc>
      </w:tr>
      <w:tr w:rsidR="003918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18C7" w:rsidRDefault="003918C7" w:rsidP="003665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被交查人姓名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18C7" w:rsidRDefault="003918C7" w:rsidP="0036655B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DTAAA010/DTAAAT10.</w:t>
            </w:r>
            <w:r>
              <w:rPr>
                <w:rFonts w:cs="Arial Unicode MS" w:hint="eastAsia"/>
                <w:sz w:val="20"/>
              </w:rPr>
              <w:t>事故者姓名</w:t>
            </w:r>
          </w:p>
        </w:tc>
      </w:tr>
      <w:tr w:rsidR="003918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18C7" w:rsidRDefault="003918C7" w:rsidP="003665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被交查人出生日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18C7" w:rsidRDefault="003918C7" w:rsidP="0036655B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DTAAA010/DTAAAT10.</w:t>
            </w:r>
            <w:r>
              <w:rPr>
                <w:rFonts w:ascii="細明體" w:eastAsia="細明體" w:hAnsi="細明體" w:hint="eastAsia"/>
                <w:sz w:val="20"/>
              </w:rPr>
              <w:t xml:space="preserve"> 事故者出生日期</w:t>
            </w:r>
          </w:p>
        </w:tc>
      </w:tr>
      <w:tr w:rsidR="003918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18C7" w:rsidRDefault="003918C7" w:rsidP="003665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服務人員ID(經手人ID)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18C7" w:rsidRDefault="003918C7" w:rsidP="0036655B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DTAAA010/DTAAAT10.</w:t>
            </w:r>
            <w:r>
              <w:rPr>
                <w:rFonts w:ascii="細明體" w:eastAsia="細明體" w:hAnsi="細明體" w:hint="eastAsia"/>
                <w:sz w:val="20"/>
              </w:rPr>
              <w:t>送件人ID</w:t>
            </w:r>
          </w:p>
        </w:tc>
      </w:tr>
      <w:tr w:rsidR="003918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18C7" w:rsidRDefault="003918C7" w:rsidP="003665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交查單位(行政中心審查科代號)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18C7" w:rsidRDefault="003918C7" w:rsidP="0036655B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使用者單位代號</w:t>
            </w:r>
          </w:p>
        </w:tc>
      </w:tr>
      <w:tr w:rsidR="003918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18C7" w:rsidRDefault="003918C7" w:rsidP="003665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交查人員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18C7" w:rsidRDefault="003918C7" w:rsidP="0036655B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使用者</w:t>
            </w:r>
            <w:r>
              <w:rPr>
                <w:rFonts w:cs="Arial Unicode MS" w:hint="eastAsia"/>
                <w:sz w:val="20"/>
              </w:rPr>
              <w:t>ID</w:t>
            </w:r>
          </w:p>
        </w:tc>
      </w:tr>
      <w:tr w:rsidR="003918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18C7" w:rsidRDefault="003918C7" w:rsidP="003665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交查人員姓名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18C7" w:rsidRDefault="003918C7" w:rsidP="0036655B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使用者姓名</w:t>
            </w:r>
          </w:p>
        </w:tc>
      </w:tr>
      <w:tr w:rsidR="003918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18C7" w:rsidRDefault="003918C7" w:rsidP="003665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郵遞區號(要保人居住住所)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18C7" w:rsidRDefault="003918C7" w:rsidP="0036655B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DTAAA010/DTAAAT10.</w:t>
            </w:r>
            <w:r w:rsidR="0036655B">
              <w:rPr>
                <w:rFonts w:ascii="細明體" w:eastAsia="細明體" w:hAnsi="細明體" w:hint="eastAsia"/>
                <w:sz w:val="20"/>
              </w:rPr>
              <w:t xml:space="preserve"> 白天易晤地址郵遞區號</w:t>
            </w:r>
          </w:p>
        </w:tc>
      </w:tr>
      <w:tr w:rsidR="003918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18C7" w:rsidRDefault="003918C7" w:rsidP="003665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地址(要保人居住住所)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55B" w:rsidRDefault="003918C7" w:rsidP="0036655B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DTAAA010/DTAAAT10</w:t>
            </w:r>
            <w:r w:rsidR="0036655B">
              <w:rPr>
                <w:rFonts w:cs="Arial Unicode MS" w:hint="eastAsia"/>
                <w:sz w:val="20"/>
              </w:rPr>
              <w:t>.</w:t>
            </w:r>
            <w:r w:rsidR="0036655B">
              <w:rPr>
                <w:rFonts w:ascii="細明體" w:eastAsia="細明體" w:hAnsi="細明體" w:hint="eastAsia"/>
                <w:sz w:val="20"/>
              </w:rPr>
              <w:t xml:space="preserve"> 白天易晤地址</w:t>
            </w:r>
          </w:p>
        </w:tc>
      </w:tr>
      <w:tr w:rsidR="003918C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18C7" w:rsidRDefault="003918C7" w:rsidP="0036655B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INVS_CODE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918C7" w:rsidRDefault="003918C7" w:rsidP="0036655B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D</w:t>
            </w:r>
          </w:p>
        </w:tc>
      </w:tr>
    </w:tbl>
    <w:p w:rsidR="004645D1" w:rsidRDefault="0036655B" w:rsidP="004B4517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若成功</w:t>
      </w:r>
      <w:r>
        <w:rPr>
          <w:rFonts w:hint="eastAsia"/>
          <w:lang w:eastAsia="zh-TW"/>
        </w:rPr>
        <w:t>,ALERT</w:t>
      </w:r>
      <w:r>
        <w:rPr>
          <w:lang w:eastAsia="zh-TW"/>
        </w:rPr>
        <w:t>’</w:t>
      </w:r>
      <w:r>
        <w:rPr>
          <w:rFonts w:hint="eastAsia"/>
          <w:lang w:eastAsia="zh-TW"/>
        </w:rPr>
        <w:t>寫入交查資料完成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C3285A" w:rsidRDefault="00C3285A" w:rsidP="00C3285A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醫鑑：</w:t>
      </w:r>
    </w:p>
    <w:p w:rsidR="00C3285A" w:rsidRDefault="00C3285A" w:rsidP="00C3285A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READ DTAAA010/</w:t>
      </w:r>
      <w:r w:rsidRPr="003918C7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DTAAAT10 BY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受理編號</w:t>
      </w:r>
    </w:p>
    <w:p w:rsidR="00C3285A" w:rsidRDefault="00C3285A" w:rsidP="00C3285A">
      <w:pPr>
        <w:pStyle w:val="Tabletext"/>
        <w:keepLines w:val="0"/>
        <w:widowControl/>
        <w:numPr>
          <w:ilvl w:val="1"/>
          <w:numId w:val="1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CALL AH_E0Z003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2"/>
        <w:gridCol w:w="4258"/>
        <w:tblGridChange w:id="50">
          <w:tblGrid>
            <w:gridCol w:w="1682"/>
            <w:gridCol w:w="4258"/>
          </w:tblGrid>
        </w:tblGridChange>
      </w:tblGrid>
      <w:tr w:rsidR="00C3285A" w:rsidTr="000E7B4B">
        <w:trPr>
          <w:trHeight w:val="330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285A" w:rsidRDefault="00C3285A" w:rsidP="005642F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4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285A" w:rsidRDefault="00C3285A" w:rsidP="005642F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C3285A" w:rsidTr="000E7B4B">
        <w:trPr>
          <w:trHeight w:val="330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85A" w:rsidRPr="00EA71C2" w:rsidRDefault="00C3285A" w:rsidP="005642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285A" w:rsidRPr="004D0F0C" w:rsidRDefault="00C3285A" w:rsidP="005642F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</w:t>
            </w:r>
          </w:p>
        </w:tc>
      </w:tr>
      <w:tr w:rsidR="00C3285A" w:rsidTr="000E7B4B">
        <w:trPr>
          <w:trHeight w:val="330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85A" w:rsidRDefault="00C3285A" w:rsidP="005642F7">
            <w:pPr>
              <w:rPr>
                <w:rFonts w:ascii="MS Reference Sans Serif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被交查人ID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285A" w:rsidRDefault="00C3285A" w:rsidP="005642F7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DTAAA010/DTAAAT10.</w:t>
            </w:r>
            <w:r>
              <w:rPr>
                <w:rFonts w:cs="Arial Unicode MS" w:hint="eastAsia"/>
                <w:sz w:val="20"/>
              </w:rPr>
              <w:t>事故者</w:t>
            </w:r>
            <w:r>
              <w:rPr>
                <w:rFonts w:cs="Arial Unicode MS" w:hint="eastAsia"/>
                <w:sz w:val="20"/>
              </w:rPr>
              <w:t>ID</w:t>
            </w:r>
          </w:p>
        </w:tc>
      </w:tr>
      <w:tr w:rsidR="00C3285A" w:rsidTr="000E7B4B">
        <w:trPr>
          <w:trHeight w:val="330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85A" w:rsidRDefault="00C3285A" w:rsidP="005642F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被交查人姓名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285A" w:rsidRDefault="00C3285A" w:rsidP="005642F7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DTAAA010/DTAAAT10.</w:t>
            </w:r>
            <w:r>
              <w:rPr>
                <w:rFonts w:cs="Arial Unicode MS" w:hint="eastAsia"/>
                <w:sz w:val="20"/>
              </w:rPr>
              <w:t>事故者姓名</w:t>
            </w:r>
          </w:p>
        </w:tc>
      </w:tr>
      <w:tr w:rsidR="00C3285A" w:rsidTr="000E7B4B">
        <w:trPr>
          <w:trHeight w:val="330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85A" w:rsidRDefault="00C3285A" w:rsidP="005642F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被交查人出生日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285A" w:rsidRDefault="00C3285A" w:rsidP="005642F7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DTAAA010/DTAAAT10.</w:t>
            </w:r>
            <w:r>
              <w:rPr>
                <w:rFonts w:ascii="細明體" w:eastAsia="細明體" w:hAnsi="細明體" w:hint="eastAsia"/>
                <w:sz w:val="20"/>
              </w:rPr>
              <w:t xml:space="preserve"> 事故者出生日期</w:t>
            </w:r>
          </w:p>
        </w:tc>
      </w:tr>
      <w:tr w:rsidR="00C3285A" w:rsidTr="000E7B4B">
        <w:trPr>
          <w:trHeight w:val="330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85A" w:rsidRDefault="00C3285A" w:rsidP="005642F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285A" w:rsidRDefault="00C3285A" w:rsidP="005642F7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DTAAA010/DTAAAT10.</w:t>
            </w:r>
            <w:r>
              <w:rPr>
                <w:rFonts w:ascii="細明體" w:eastAsia="細明體" w:hAnsi="細明體" w:hint="eastAsia"/>
                <w:sz w:val="20"/>
              </w:rPr>
              <w:t>送件人ID</w:t>
            </w:r>
          </w:p>
        </w:tc>
      </w:tr>
      <w:tr w:rsidR="00C3285A" w:rsidTr="000E7B4B">
        <w:trPr>
          <w:trHeight w:val="330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85A" w:rsidRDefault="00C3285A" w:rsidP="005642F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醫鑑人員單位代號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285A" w:rsidRDefault="00C3285A" w:rsidP="005642F7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使用者單位代號</w:t>
            </w:r>
          </w:p>
        </w:tc>
      </w:tr>
      <w:tr w:rsidR="00C3285A" w:rsidTr="000E7B4B">
        <w:trPr>
          <w:trHeight w:val="330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85A" w:rsidRDefault="00C3285A" w:rsidP="005642F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醫鑑人員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285A" w:rsidRDefault="00C3285A" w:rsidP="005642F7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使用者</w:t>
            </w:r>
            <w:r>
              <w:rPr>
                <w:rFonts w:cs="Arial Unicode MS" w:hint="eastAsia"/>
                <w:sz w:val="20"/>
              </w:rPr>
              <w:t>ID</w:t>
            </w:r>
          </w:p>
        </w:tc>
      </w:tr>
      <w:tr w:rsidR="00C3285A" w:rsidTr="000E7B4B">
        <w:trPr>
          <w:trHeight w:val="330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85A" w:rsidRDefault="00C3285A" w:rsidP="005642F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醫鑑人員姓名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285A" w:rsidRDefault="00C3285A" w:rsidP="005642F7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使用者姓名</w:t>
            </w:r>
          </w:p>
        </w:tc>
      </w:tr>
      <w:tr w:rsidR="00812059" w:rsidTr="00C3285A">
        <w:trPr>
          <w:trHeight w:val="330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2059" w:rsidRDefault="00812059" w:rsidP="005642F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系統別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12059" w:rsidRDefault="00812059" w:rsidP="005642F7">
            <w:pPr>
              <w:rPr>
                <w:rFonts w:cs="Arial Unicode MS" w:hint="eastAsia"/>
                <w:sz w:val="20"/>
              </w:rPr>
            </w:pPr>
            <w:r>
              <w:rPr>
                <w:rFonts w:cs="Arial Unicode MS" w:hint="eastAsia"/>
                <w:sz w:val="20"/>
              </w:rPr>
              <w:t>AA</w:t>
            </w:r>
          </w:p>
        </w:tc>
      </w:tr>
    </w:tbl>
    <w:p w:rsidR="00C3285A" w:rsidRDefault="00C3285A" w:rsidP="004B4517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若成功</w:t>
      </w:r>
      <w:r>
        <w:rPr>
          <w:rFonts w:hint="eastAsia"/>
          <w:lang w:eastAsia="zh-TW"/>
        </w:rPr>
        <w:t>,ALERT</w:t>
      </w:r>
      <w:r>
        <w:rPr>
          <w:lang w:eastAsia="zh-TW"/>
        </w:rPr>
        <w:t>’</w:t>
      </w:r>
      <w:r>
        <w:rPr>
          <w:rFonts w:hint="eastAsia"/>
          <w:lang w:eastAsia="zh-TW"/>
        </w:rPr>
        <w:t>寫入醫鑑資料完成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C95B7E" w:rsidRDefault="00C95B7E" w:rsidP="00C95B7E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保單確認：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加</w:t>
      </w:r>
      <w:r>
        <w:rPr>
          <w:rFonts w:hint="eastAsia"/>
          <w:lang w:eastAsia="zh-TW"/>
        </w:rPr>
        <w:t>BUTTON</w:t>
      </w:r>
      <w:r>
        <w:rPr>
          <w:rFonts w:hint="eastAsia"/>
          <w:lang w:eastAsia="zh-TW"/>
        </w:rPr>
        <w:t>於上方試算</w:t>
      </w:r>
      <w:r>
        <w:rPr>
          <w:rFonts w:hint="eastAsia"/>
          <w:lang w:eastAsia="zh-TW"/>
        </w:rPr>
        <w:t>BUTTON</w:t>
      </w:r>
      <w:r>
        <w:rPr>
          <w:rFonts w:hint="eastAsia"/>
          <w:lang w:eastAsia="zh-TW"/>
        </w:rPr>
        <w:t>旁</w:t>
      </w:r>
      <w:r>
        <w:rPr>
          <w:rFonts w:hint="eastAsia"/>
          <w:lang w:eastAsia="zh-TW"/>
        </w:rPr>
        <w:t>)</w:t>
      </w:r>
      <w:r w:rsidRPr="00734E31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(IF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碼"/>
        </w:smartTagPr>
        <w:r>
          <w:rPr>
            <w:rFonts w:hint="eastAsia"/>
            <w:lang w:eastAsia="zh-TW"/>
          </w:rPr>
          <w:t>11</w:t>
        </w:r>
        <w:r>
          <w:rPr>
            <w:rFonts w:hint="eastAsia"/>
            <w:lang w:eastAsia="zh-TW"/>
          </w:rPr>
          <w:t>碼</w:t>
        </w:r>
      </w:smartTag>
      <w:r>
        <w:rPr>
          <w:rFonts w:hint="eastAsia"/>
          <w:lang w:eastAsia="zh-TW"/>
        </w:rPr>
        <w:t xml:space="preserve"> &lt;&gt; </w:t>
      </w:r>
      <w:r>
        <w:rPr>
          <w:lang w:eastAsia="zh-TW"/>
        </w:rPr>
        <w:t>‘</w:t>
      </w:r>
      <w:r>
        <w:rPr>
          <w:rFonts w:hint="eastAsia"/>
          <w:lang w:eastAsia="zh-TW"/>
        </w:rPr>
        <w:t>T</w:t>
      </w:r>
      <w:r>
        <w:rPr>
          <w:lang w:eastAsia="zh-TW"/>
        </w:rPr>
        <w:t>’</w:t>
      </w:r>
      <w:r w:rsidR="0009019F">
        <w:rPr>
          <w:rFonts w:hint="eastAsia"/>
          <w:lang w:eastAsia="zh-TW"/>
        </w:rPr>
        <w:t xml:space="preserve"> AND DTAAA001.</w:t>
      </w:r>
      <w:r w:rsidR="0009019F">
        <w:rPr>
          <w:rFonts w:hint="eastAsia"/>
          <w:lang w:eastAsia="zh-TW"/>
        </w:rPr>
        <w:t>保單確認表示</w:t>
      </w:r>
      <w:r w:rsidR="0009019F">
        <w:rPr>
          <w:rFonts w:hint="eastAsia"/>
          <w:lang w:eastAsia="zh-TW"/>
        </w:rPr>
        <w:t xml:space="preserve"> = </w:t>
      </w:r>
      <w:r w:rsidR="0009019F">
        <w:rPr>
          <w:lang w:eastAsia="zh-TW"/>
        </w:rPr>
        <w:t>‘</w:t>
      </w:r>
      <w:r w:rsidR="0009019F">
        <w:rPr>
          <w:rFonts w:hint="eastAsia"/>
          <w:lang w:eastAsia="zh-TW"/>
        </w:rPr>
        <w:t>N</w:t>
      </w:r>
      <w:r w:rsidR="0009019F">
        <w:rPr>
          <w:lang w:eastAsia="zh-TW"/>
        </w:rPr>
        <w:t>’</w:t>
      </w:r>
      <w:r>
        <w:rPr>
          <w:rFonts w:hint="eastAsia"/>
          <w:lang w:eastAsia="zh-TW"/>
        </w:rPr>
        <w:t>，才出現此</w:t>
      </w:r>
      <w:r>
        <w:rPr>
          <w:rFonts w:hint="eastAsia"/>
          <w:lang w:eastAsia="zh-TW"/>
        </w:rPr>
        <w:t>Button)</w:t>
      </w:r>
    </w:p>
    <w:p w:rsidR="00C95B7E" w:rsidRDefault="00C95B7E" w:rsidP="00C95B7E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另開視窗連結至</w:t>
      </w:r>
      <w:r>
        <w:rPr>
          <w:rFonts w:hint="eastAsia"/>
          <w:lang w:eastAsia="zh-TW"/>
        </w:rPr>
        <w:t xml:space="preserve">AAB1_0701 By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及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>ID</w:t>
      </w:r>
      <w:r>
        <w:rPr>
          <w:rFonts w:hint="eastAsia"/>
          <w:lang w:eastAsia="zh-TW"/>
        </w:rPr>
        <w:t>。</w:t>
      </w:r>
    </w:p>
    <w:p w:rsidR="00C95B7E" w:rsidRDefault="00C95B7E" w:rsidP="00C95B7E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接收回傳之投保明細內容顯示於畫面。</w:t>
      </w:r>
    </w:p>
    <w:p w:rsidR="00C95B7E" w:rsidRPr="00C95B7E" w:rsidRDefault="00C95B7E" w:rsidP="00A42D50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ascii="新細明體" w:hAnsi="新細明體" w:cs="新細明體" w:hint="eastAsia"/>
          <w:lang w:eastAsia="zh-TW"/>
        </w:rPr>
        <w:t>預付金紀錄查詢</w:t>
      </w:r>
      <w:r>
        <w:rPr>
          <w:rFonts w:hint="eastAsia"/>
          <w:lang w:eastAsia="zh-TW"/>
        </w:rPr>
        <w:t>：另開視窗連結至</w:t>
      </w:r>
      <w:r>
        <w:rPr>
          <w:rFonts w:hint="eastAsia"/>
          <w:lang w:eastAsia="zh-TW"/>
        </w:rPr>
        <w:t xml:space="preserve">AAI0_0701 BY </w:t>
      </w:r>
      <w:r>
        <w:rPr>
          <w:rFonts w:hint="eastAsia"/>
          <w:lang w:eastAsia="zh-TW"/>
        </w:rPr>
        <w:t>事故人</w:t>
      </w:r>
      <w:r>
        <w:rPr>
          <w:rFonts w:hint="eastAsia"/>
          <w:lang w:eastAsia="zh-TW"/>
        </w:rPr>
        <w:t xml:space="preserve">ID = </w:t>
      </w:r>
      <w:r>
        <w:rPr>
          <w:rFonts w:hint="eastAsia"/>
          <w:lang w:eastAsia="zh-TW"/>
        </w:rPr>
        <w:t>畫面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被保人</w:t>
      </w:r>
      <w:r>
        <w:rPr>
          <w:rFonts w:hint="eastAsia"/>
          <w:lang w:eastAsia="zh-TW"/>
        </w:rPr>
        <w:t xml:space="preserve">ID </w:t>
      </w:r>
      <w:r>
        <w:rPr>
          <w:rFonts w:hint="eastAsia"/>
          <w:lang w:eastAsia="zh-TW"/>
        </w:rPr>
        <w:t>並查詢</w:t>
      </w:r>
    </w:p>
    <w:p w:rsidR="009168CC" w:rsidRDefault="009168CC" w:rsidP="009168CC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並更新</w:t>
      </w:r>
      <w:r>
        <w:rPr>
          <w:rFonts w:hint="eastAsia"/>
          <w:lang w:eastAsia="zh-TW"/>
        </w:rPr>
        <w:t xml:space="preserve">DTAAA001 BY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 SET</w:t>
      </w:r>
      <w:r w:rsidRPr="009168CC">
        <w:rPr>
          <w:rFonts w:ascii="Arial" w:hAnsi="Arial" w:cs="Arial"/>
        </w:rPr>
        <w:t xml:space="preserve"> </w:t>
      </w:r>
      <w:hyperlink r:id="rId12" w:history="1">
        <w:r>
          <w:rPr>
            <w:rStyle w:val="style31"/>
            <w:color w:val="0000FF"/>
            <w:u w:val="single"/>
          </w:rPr>
          <w:t>預付金紀錄讀取表示</w:t>
        </w:r>
        <w:r>
          <w:rPr>
            <w:rStyle w:val="a7"/>
            <w:rFonts w:ascii="Arial" w:hAnsi="Arial" w:cs="Arial"/>
          </w:rPr>
          <w:t xml:space="preserve"> </w:t>
        </w:r>
      </w:hyperlink>
      <w:r>
        <w:rPr>
          <w:rFonts w:ascii="Arial" w:cs="Arial" w:hint="eastAsia"/>
          <w:lang w:eastAsia="zh-TW"/>
        </w:rPr>
        <w:t xml:space="preserve">= </w:t>
      </w:r>
      <w:r>
        <w:rPr>
          <w:rFonts w:ascii="Arial" w:cs="Arial"/>
          <w:lang w:eastAsia="zh-TW"/>
        </w:rPr>
        <w:t>‘</w:t>
      </w:r>
      <w:r>
        <w:rPr>
          <w:rFonts w:ascii="Arial" w:cs="Arial" w:hint="eastAsia"/>
          <w:lang w:eastAsia="zh-TW"/>
        </w:rPr>
        <w:t>Y</w:t>
      </w:r>
      <w:r>
        <w:rPr>
          <w:rFonts w:ascii="Arial" w:cs="Arial"/>
          <w:lang w:eastAsia="zh-TW"/>
        </w:rPr>
        <w:t>’</w:t>
      </w:r>
      <w:r>
        <w:rPr>
          <w:rFonts w:ascii="Arial" w:cs="Arial" w:hint="eastAsia"/>
          <w:lang w:eastAsia="zh-TW"/>
        </w:rPr>
        <w:t>。</w:t>
      </w:r>
    </w:p>
    <w:p w:rsidR="0009019F" w:rsidRDefault="0009019F" w:rsidP="0009019F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取消保單確認：</w:t>
      </w:r>
      <w:r w:rsidRPr="00734E31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(IF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碼"/>
        </w:smartTagPr>
        <w:r>
          <w:rPr>
            <w:rFonts w:hint="eastAsia"/>
            <w:lang w:eastAsia="zh-TW"/>
          </w:rPr>
          <w:t>11</w:t>
        </w:r>
        <w:r>
          <w:rPr>
            <w:rFonts w:hint="eastAsia"/>
            <w:lang w:eastAsia="zh-TW"/>
          </w:rPr>
          <w:t>碼</w:t>
        </w:r>
      </w:smartTag>
      <w:r>
        <w:rPr>
          <w:rFonts w:hint="eastAsia"/>
          <w:lang w:eastAsia="zh-TW"/>
        </w:rPr>
        <w:t xml:space="preserve"> &lt;&gt; </w:t>
      </w:r>
      <w:r>
        <w:rPr>
          <w:lang w:eastAsia="zh-TW"/>
        </w:rPr>
        <w:t>‘</w:t>
      </w:r>
      <w:r>
        <w:rPr>
          <w:rFonts w:hint="eastAsia"/>
          <w:lang w:eastAsia="zh-TW"/>
        </w:rPr>
        <w:t>T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　</w:t>
      </w:r>
      <w:r>
        <w:rPr>
          <w:rFonts w:hint="eastAsia"/>
          <w:lang w:eastAsia="zh-TW"/>
        </w:rPr>
        <w:t>AND DTAAA001.</w:t>
      </w:r>
      <w:r>
        <w:rPr>
          <w:rFonts w:hint="eastAsia"/>
          <w:lang w:eastAsia="zh-TW"/>
        </w:rPr>
        <w:t>保單確認表示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Y</w:t>
      </w:r>
      <w:r>
        <w:rPr>
          <w:lang w:eastAsia="zh-TW"/>
        </w:rPr>
        <w:t>’</w:t>
      </w:r>
      <w:r>
        <w:rPr>
          <w:rFonts w:hint="eastAsia"/>
          <w:lang w:eastAsia="zh-TW"/>
        </w:rPr>
        <w:t>，才出現此</w:t>
      </w:r>
      <w:r>
        <w:rPr>
          <w:rFonts w:hint="eastAsia"/>
          <w:lang w:eastAsia="zh-TW"/>
        </w:rPr>
        <w:t>Button)</w:t>
      </w:r>
    </w:p>
    <w:p w:rsidR="0009019F" w:rsidRDefault="0009019F" w:rsidP="0009019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READ DTAAA001 By </w:t>
      </w:r>
      <w:r>
        <w:rPr>
          <w:rFonts w:hint="eastAsia"/>
          <w:bCs/>
          <w:color w:val="000000"/>
          <w:lang w:eastAsia="zh-TW"/>
        </w:rPr>
        <w:t>受理編號。</w:t>
      </w:r>
    </w:p>
    <w:p w:rsidR="0009019F" w:rsidRDefault="0009019F" w:rsidP="0009019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保單確認時間非空值且</w:t>
      </w:r>
      <w:r>
        <w:rPr>
          <w:rFonts w:hint="eastAsia"/>
          <w:bCs/>
          <w:color w:val="000000"/>
          <w:lang w:eastAsia="zh-TW"/>
        </w:rPr>
        <w:t>DATE(</w:t>
      </w:r>
      <w:r>
        <w:rPr>
          <w:rFonts w:hint="eastAsia"/>
          <w:bCs/>
          <w:color w:val="000000"/>
          <w:lang w:eastAsia="zh-TW"/>
        </w:rPr>
        <w:t>保單確認時間</w:t>
      </w:r>
      <w:r>
        <w:rPr>
          <w:rFonts w:hint="eastAsia"/>
          <w:bCs/>
          <w:color w:val="000000"/>
          <w:lang w:eastAsia="zh-TW"/>
        </w:rPr>
        <w:t xml:space="preserve">) </w:t>
      </w:r>
      <w:r>
        <w:rPr>
          <w:rFonts w:hint="eastAsia"/>
          <w:bCs/>
          <w:color w:val="000000"/>
          <w:lang w:eastAsia="zh-TW"/>
        </w:rPr>
        <w:t>不為今日：</w:t>
      </w:r>
    </w:p>
    <w:p w:rsidR="0009019F" w:rsidRPr="00002435" w:rsidRDefault="0009019F" w:rsidP="0009019F">
      <w:pPr>
        <w:pStyle w:val="Tabletext"/>
        <w:keepLines w:val="0"/>
        <w:numPr>
          <w:ilvl w:val="3"/>
          <w:numId w:val="12"/>
        </w:numPr>
        <w:spacing w:after="0" w:line="240" w:lineRule="auto"/>
        <w:ind w:left="1797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IF 3.1</w:t>
      </w:r>
      <w:r>
        <w:rPr>
          <w:rFonts w:hint="eastAsia"/>
          <w:bCs/>
          <w:color w:val="000000"/>
          <w:lang w:eastAsia="zh-TW"/>
        </w:rPr>
        <w:t>讀出之本次申請索賠類別含有</w:t>
      </w:r>
      <w:r>
        <w:rPr>
          <w:lang w:eastAsia="zh-TW"/>
        </w:rPr>
        <w:t>‘</w:t>
      </w:r>
      <w:r>
        <w:rPr>
          <w:rFonts w:hint="eastAsia"/>
          <w:lang w:eastAsia="zh-TW"/>
        </w:rPr>
        <w:t>A</w:t>
      </w:r>
      <w:r>
        <w:rPr>
          <w:lang w:eastAsia="zh-TW"/>
        </w:rPr>
        <w:t>’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死亡</w:t>
      </w:r>
      <w:r>
        <w:rPr>
          <w:rFonts w:hint="eastAsia"/>
          <w:lang w:eastAsia="zh-TW"/>
        </w:rPr>
        <w:t xml:space="preserve">) OR </w:t>
      </w:r>
      <w:r>
        <w:rPr>
          <w:lang w:eastAsia="zh-TW"/>
        </w:rPr>
        <w:t>‘</w:t>
      </w:r>
      <w:r>
        <w:rPr>
          <w:rFonts w:hint="eastAsia"/>
          <w:lang w:eastAsia="zh-TW"/>
        </w:rPr>
        <w:t>K</w:t>
      </w:r>
      <w:r>
        <w:rPr>
          <w:lang w:eastAsia="zh-TW"/>
        </w:rPr>
        <w:t>’</w:t>
      </w:r>
    </w:p>
    <w:p w:rsidR="001658E2" w:rsidRPr="001658E2" w:rsidRDefault="001658E2" w:rsidP="0009019F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CALL </w:t>
      </w:r>
      <w:r w:rsidRPr="001658E2">
        <w:rPr>
          <w:rFonts w:ascii="新細明體" w:hAnsi="新細明體" w:cs="新細明體" w:hint="eastAsia"/>
          <w:lang w:eastAsia="zh-TW"/>
        </w:rPr>
        <w:t>理賠例外件授權檢核模組</w:t>
      </w:r>
      <w:r>
        <w:rPr>
          <w:rFonts w:ascii="新細明體" w:hAnsi="新細明體" w:cs="新細明體" w:hint="eastAsia"/>
          <w:lang w:eastAsia="zh-TW"/>
        </w:rPr>
        <w:t>AA_B1ZX20.doCheckAply()</w:t>
      </w:r>
    </w:p>
    <w:p w:rsidR="001658E2" w:rsidRDefault="001658E2" w:rsidP="001658E2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傳入參數</w:t>
      </w:r>
    </w:p>
    <w:p w:rsidR="001658E2" w:rsidRDefault="001658E2" w:rsidP="001658E2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受理編號</w:t>
      </w:r>
    </w:p>
    <w:p w:rsidR="001658E2" w:rsidRDefault="001658E2" w:rsidP="001658E2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"AAA002"</w:t>
      </w:r>
    </w:p>
    <w:p w:rsidR="001658E2" w:rsidRDefault="001658E2" w:rsidP="001658E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ascii="新細明體" w:hAnsi="新細明體" w:cs="新細明體" w:hint="eastAsia"/>
          <w:lang w:eastAsia="zh-TW"/>
        </w:rPr>
        <w:t>AA_B1ZX20</w:t>
      </w:r>
      <w:r>
        <w:rPr>
          <w:rFonts w:hint="eastAsia"/>
          <w:bCs/>
          <w:color w:val="000000"/>
          <w:lang w:eastAsia="zh-TW"/>
        </w:rPr>
        <w:t>回傳</w:t>
      </w:r>
      <w:r>
        <w:rPr>
          <w:rFonts w:hint="eastAsia"/>
          <w:bCs/>
          <w:color w:val="000000"/>
          <w:lang w:eastAsia="zh-TW"/>
        </w:rPr>
        <w:t>false</w:t>
      </w:r>
    </w:p>
    <w:p w:rsidR="0009019F" w:rsidRDefault="0009019F" w:rsidP="001658E2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顯示訊息：</w:t>
      </w:r>
    </w:p>
    <w:p w:rsidR="0009019F" w:rsidRDefault="0009019F" w:rsidP="001658E2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死亡全殘件非當日不可重新保單確認。</w:t>
      </w:r>
    </w:p>
    <w:p w:rsidR="001658E2" w:rsidRDefault="001658E2" w:rsidP="001658E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</w:p>
    <w:p w:rsidR="00A46DB2" w:rsidRPr="00AD0614" w:rsidRDefault="00A46DB2" w:rsidP="00A601AE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結尾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不為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>
        <w:rPr>
          <w:rFonts w:hint="eastAsia"/>
          <w:lang w:eastAsia="zh-TW"/>
        </w:rPr>
        <w:t>0001</w:t>
      </w:r>
      <w:r>
        <w:rPr>
          <w:lang w:eastAsia="zh-TW"/>
        </w:rPr>
        <w:t>’</w:t>
      </w:r>
    </w:p>
    <w:p w:rsidR="00A46DB2" w:rsidRDefault="00A46DB2" w:rsidP="00A601AE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顯示訊息：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>重起件不可重新保單確認。</w:t>
      </w:r>
      <w:r>
        <w:rPr>
          <w:bCs/>
          <w:color w:val="000000"/>
          <w:lang w:eastAsia="zh-TW"/>
        </w:rPr>
        <w:t>’</w:t>
      </w:r>
    </w:p>
    <w:p w:rsidR="0009019F" w:rsidRDefault="0009019F" w:rsidP="000901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09019F" w:rsidRDefault="0009019F" w:rsidP="0009019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09019F" w:rsidRDefault="0009019F" w:rsidP="0009019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刪除前次保單確認資料：</w:t>
      </w:r>
      <w:r>
        <w:rPr>
          <w:rFonts w:hint="eastAsia"/>
          <w:bCs/>
          <w:color w:val="000000"/>
          <w:lang w:eastAsia="zh-TW"/>
        </w:rPr>
        <w:t>IF DTAAA001.</w:t>
      </w:r>
      <w:r>
        <w:rPr>
          <w:rFonts w:hint="eastAsia"/>
          <w:bCs/>
          <w:color w:val="000000"/>
          <w:lang w:eastAsia="zh-TW"/>
        </w:rPr>
        <w:t>保單確認表示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bCs/>
          <w:color w:val="000000"/>
          <w:lang w:eastAsia="zh-TW"/>
        </w:rPr>
        <w:t>‘</w:t>
      </w:r>
      <w:r>
        <w:rPr>
          <w:rFonts w:hint="eastAsia"/>
          <w:bCs/>
          <w:color w:val="000000"/>
          <w:lang w:eastAsia="zh-TW"/>
        </w:rPr>
        <w:t>Y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才需執行本</w:t>
      </w:r>
      <w:r>
        <w:rPr>
          <w:rFonts w:hint="eastAsia"/>
          <w:bCs/>
          <w:color w:val="000000"/>
          <w:lang w:eastAsia="zh-TW"/>
        </w:rPr>
        <w:t>STEP</w:t>
      </w:r>
    </w:p>
    <w:p w:rsidR="0009019F" w:rsidRDefault="0009019F" w:rsidP="0009019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READ DTAAB100 By </w:t>
      </w:r>
      <w:r>
        <w:rPr>
          <w:rFonts w:hint="eastAsia"/>
          <w:bCs/>
          <w:color w:val="000000"/>
          <w:lang w:eastAsia="zh-TW"/>
        </w:rPr>
        <w:t>受理編號</w:t>
      </w:r>
      <w:r>
        <w:rPr>
          <w:rFonts w:hint="eastAsia"/>
          <w:bCs/>
          <w:color w:val="000000"/>
          <w:lang w:eastAsia="zh-TW"/>
        </w:rPr>
        <w:t xml:space="preserve"> </w:t>
      </w:r>
    </w:p>
    <w:p w:rsidR="0009019F" w:rsidRDefault="0009019F" w:rsidP="000901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IF NOT FND</w:t>
      </w:r>
      <w:r>
        <w:rPr>
          <w:rFonts w:hint="eastAsia"/>
          <w:bCs/>
          <w:color w:val="000000"/>
          <w:lang w:eastAsia="zh-TW"/>
        </w:rPr>
        <w:t>：</w:t>
      </w:r>
    </w:p>
    <w:p w:rsidR="0009019F" w:rsidRDefault="0009019F" w:rsidP="0009019F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視為正常。</w:t>
      </w:r>
    </w:p>
    <w:p w:rsidR="0009019F" w:rsidRDefault="0009019F" w:rsidP="000901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ELSE</w:t>
      </w:r>
    </w:p>
    <w:p w:rsidR="0009019F" w:rsidRDefault="0009019F" w:rsidP="0009019F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逐筆檢查</w:t>
      </w:r>
    </w:p>
    <w:p w:rsidR="0009019F" w:rsidRDefault="0009019F" w:rsidP="0009019F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IF</w:t>
      </w:r>
      <w:r>
        <w:rPr>
          <w:rFonts w:hint="eastAsia"/>
          <w:bCs/>
          <w:color w:val="000000"/>
          <w:lang w:eastAsia="zh-TW"/>
        </w:rPr>
        <w:t>業務別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bCs/>
          <w:color w:val="000000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>
          <w:rPr>
            <w:rFonts w:hint="eastAsia"/>
            <w:bCs/>
            <w:color w:val="000000"/>
            <w:lang w:eastAsia="zh-TW"/>
          </w:rPr>
          <w:t>1</w:t>
        </w:r>
        <w:r>
          <w:rPr>
            <w:bCs/>
            <w:color w:val="000000"/>
            <w:lang w:eastAsia="zh-TW"/>
          </w:rPr>
          <w:t>’</w:t>
        </w:r>
      </w:smartTag>
    </w:p>
    <w:p w:rsidR="0009019F" w:rsidRDefault="0009019F" w:rsidP="0009019F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含壽險件</w:t>
      </w:r>
      <w:r>
        <w:rPr>
          <w:rFonts w:hint="eastAsia"/>
          <w:bCs/>
          <w:color w:val="000000"/>
          <w:lang w:eastAsia="zh-TW"/>
        </w:rPr>
        <w:t xml:space="preserve"> = true</w:t>
      </w:r>
      <w:r>
        <w:rPr>
          <w:rFonts w:hint="eastAsia"/>
          <w:bCs/>
          <w:color w:val="000000"/>
          <w:lang w:eastAsia="zh-TW"/>
        </w:rPr>
        <w:t>。</w:t>
      </w:r>
    </w:p>
    <w:p w:rsidR="0009019F" w:rsidRDefault="0009019F" w:rsidP="0009019F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09019F" w:rsidRDefault="0009019F" w:rsidP="000901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</w:p>
    <w:p w:rsidR="0009019F" w:rsidRPr="00002435" w:rsidRDefault="0009019F" w:rsidP="0009019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死殘辦理表示：</w:t>
      </w:r>
      <w:r>
        <w:rPr>
          <w:rFonts w:hint="eastAsia"/>
          <w:bCs/>
          <w:color w:val="000000"/>
          <w:lang w:eastAsia="zh-TW"/>
        </w:rPr>
        <w:t>IF 3.1</w:t>
      </w:r>
      <w:r>
        <w:rPr>
          <w:rFonts w:hint="eastAsia"/>
          <w:bCs/>
          <w:color w:val="000000"/>
          <w:lang w:eastAsia="zh-TW"/>
        </w:rPr>
        <w:t>讀出之本次申請索賠類別含有</w:t>
      </w:r>
      <w:r>
        <w:rPr>
          <w:lang w:eastAsia="zh-TW"/>
        </w:rPr>
        <w:t>‘</w:t>
      </w:r>
      <w:r>
        <w:rPr>
          <w:rFonts w:hint="eastAsia"/>
          <w:lang w:eastAsia="zh-TW"/>
        </w:rPr>
        <w:t>A</w:t>
      </w:r>
      <w:r>
        <w:rPr>
          <w:lang w:eastAsia="zh-TW"/>
        </w:rPr>
        <w:t>’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死亡</w:t>
      </w:r>
      <w:r>
        <w:rPr>
          <w:rFonts w:hint="eastAsia"/>
          <w:lang w:eastAsia="zh-TW"/>
        </w:rPr>
        <w:t xml:space="preserve">) OR </w:t>
      </w:r>
      <w:r>
        <w:rPr>
          <w:lang w:eastAsia="zh-TW"/>
        </w:rPr>
        <w:t>‘</w:t>
      </w:r>
      <w:r>
        <w:rPr>
          <w:rFonts w:hint="eastAsia"/>
          <w:lang w:eastAsia="zh-TW"/>
        </w:rPr>
        <w:t>K</w:t>
      </w:r>
      <w:r>
        <w:rPr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>才需執行</w:t>
      </w:r>
      <w:r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此</w:t>
      </w:r>
      <w:r>
        <w:rPr>
          <w:rFonts w:hint="eastAsia"/>
          <w:bCs/>
          <w:color w:val="000000"/>
          <w:lang w:eastAsia="zh-TW"/>
        </w:rPr>
        <w:t>STEP</w:t>
      </w:r>
    </w:p>
    <w:p w:rsidR="0009019F" w:rsidRPr="00935DE9" w:rsidRDefault="0009019F" w:rsidP="000901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含壽險件</w:t>
      </w:r>
    </w:p>
    <w:p w:rsidR="0009019F" w:rsidRPr="00805573" w:rsidRDefault="0009019F" w:rsidP="0009019F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ascii="新細明體" w:hAnsi="新細明體" w:hint="eastAsia"/>
          <w:lang w:eastAsia="zh-TW"/>
        </w:rPr>
        <w:t xml:space="preserve">CALL  </w:t>
      </w:r>
      <w:r>
        <w:rPr>
          <w:rFonts w:ascii="細明體" w:eastAsia="細明體" w:hAnsi="細明體" w:hint="eastAsia"/>
        </w:rPr>
        <w:t>AA_A0Z019</w:t>
      </w:r>
      <w:r>
        <w:rPr>
          <w:rFonts w:ascii="細明體" w:eastAsia="細明體" w:hAnsi="細明體" w:hint="eastAsia"/>
          <w:lang w:eastAsia="zh-TW"/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9019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19F" w:rsidRDefault="0009019F" w:rsidP="0009019F">
            <w:pPr>
              <w:ind w:leftChars="100" w:left="240"/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19F" w:rsidRDefault="0009019F" w:rsidP="0009019F">
            <w:pPr>
              <w:ind w:leftChars="100" w:left="240"/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9019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19F" w:rsidRPr="000C044D" w:rsidRDefault="0009019F" w:rsidP="0009019F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19F" w:rsidRDefault="0009019F" w:rsidP="0009019F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9019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19F" w:rsidRDefault="0009019F" w:rsidP="0009019F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19F" w:rsidRDefault="0009019F" w:rsidP="0009019F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DTAAA001.</w:t>
            </w:r>
            <w:r>
              <w:rPr>
                <w:rFonts w:hint="eastAsia"/>
              </w:rPr>
              <w:t xml:space="preserve"> 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>CFM_DATA_ID</w:t>
            </w:r>
          </w:p>
        </w:tc>
      </w:tr>
      <w:tr w:rsidR="0009019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19F" w:rsidRDefault="0009019F" w:rsidP="0009019F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19F" w:rsidRDefault="0009019F" w:rsidP="0009019F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DTAAA001.</w:t>
            </w:r>
            <w:r>
              <w:rPr>
                <w:rFonts w:hint="eastAsia"/>
                <w:bCs/>
                <w:color w:val="000000"/>
              </w:rPr>
              <w:t xml:space="preserve"> </w:t>
            </w:r>
            <w:r w:rsidRPr="003147C4">
              <w:rPr>
                <w:rFonts w:hint="eastAsia"/>
                <w:bCs/>
                <w:color w:val="000000"/>
                <w:sz w:val="20"/>
                <w:szCs w:val="20"/>
              </w:rPr>
              <w:t>POL_CFM_TIME</w:t>
            </w:r>
          </w:p>
        </w:tc>
      </w:tr>
      <w:tr w:rsidR="0009019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19F" w:rsidRDefault="0009019F" w:rsidP="0009019F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19F" w:rsidRDefault="0009019F" w:rsidP="0009019F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DTAAA001.</w:t>
            </w:r>
            <w:r>
              <w:rPr>
                <w:rStyle w:val="SoDAField"/>
                <w:rFonts w:ascii="細明體" w:eastAsia="細明體" w:hAnsi="細明體" w:hint="eastAsia"/>
                <w:caps/>
              </w:rPr>
              <w:t xml:space="preserve"> TRN_SER_NO</w:t>
            </w:r>
          </w:p>
        </w:tc>
      </w:tr>
      <w:tr w:rsidR="0009019F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19F" w:rsidRDefault="0009019F" w:rsidP="0009019F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刪除人員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9019F" w:rsidRDefault="0009019F" w:rsidP="0009019F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使用者ＩＤ</w:t>
            </w:r>
          </w:p>
        </w:tc>
      </w:tr>
    </w:tbl>
    <w:p w:rsidR="0009019F" w:rsidRDefault="0009019F" w:rsidP="0009019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ins w:id="51" w:author="伯珊" w:date="2018-12-25T18:29:00Z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D947AA" w:rsidRDefault="00D947AA" w:rsidP="00D947AA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  <w:pPrChange w:id="52" w:author="伯珊" w:date="2018-12-25T18:29:00Z">
          <w:pPr>
            <w:pStyle w:val="Tabletext"/>
            <w:keepLines w:val="0"/>
            <w:numPr>
              <w:ilvl w:val="3"/>
              <w:numId w:val="12"/>
            </w:numPr>
            <w:tabs>
              <w:tab w:val="num" w:pos="1800"/>
            </w:tabs>
            <w:spacing w:after="0" w:line="240" w:lineRule="auto"/>
            <w:ind w:left="1800" w:hanging="720"/>
          </w:pPr>
        </w:pPrChange>
      </w:pPr>
      <w:ins w:id="53" w:author="伯珊" w:date="2018-12-25T18:29:00Z">
        <w:r>
          <w:rPr>
            <w:rFonts w:hint="eastAsia"/>
            <w:bCs/>
            <w:color w:val="000000"/>
            <w:lang w:eastAsia="zh-TW"/>
          </w:rPr>
          <w:t>保費重算：呼叫</w:t>
        </w:r>
        <w:r w:rsidRPr="00D947AA">
          <w:rPr>
            <w:bCs/>
            <w:color w:val="000000"/>
            <w:lang w:eastAsia="zh-TW"/>
          </w:rPr>
          <w:t xml:space="preserve">AC_A0Z020().collectTrn(policy_no, "AA", "AAA002" , APLY_NO, DATE.getDBDate());    </w:t>
        </w:r>
      </w:ins>
    </w:p>
    <w:p w:rsidR="00157E86" w:rsidRDefault="0009019F" w:rsidP="00157E8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UPDATE DTAAA001 BY </w:t>
      </w:r>
      <w:r>
        <w:rPr>
          <w:rFonts w:hint="eastAsia"/>
          <w:bCs/>
          <w:color w:val="000000"/>
          <w:lang w:eastAsia="zh-TW"/>
        </w:rPr>
        <w:t xml:space="preserve">受理編號　</w:t>
      </w:r>
      <w:r>
        <w:rPr>
          <w:rFonts w:hint="eastAsia"/>
          <w:bCs/>
          <w:color w:val="000000"/>
          <w:lang w:eastAsia="zh-TW"/>
        </w:rPr>
        <w:t>SET</w:t>
      </w:r>
      <w:r>
        <w:rPr>
          <w:rFonts w:hint="eastAsia"/>
          <w:lang w:eastAsia="zh-TW"/>
        </w:rPr>
        <w:t>保單確認表示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N</w:t>
      </w:r>
      <w:r>
        <w:rPr>
          <w:lang w:eastAsia="zh-TW"/>
        </w:rPr>
        <w:t>’</w:t>
      </w:r>
      <w:r>
        <w:rPr>
          <w:rFonts w:hint="eastAsia"/>
          <w:lang w:eastAsia="zh-TW"/>
        </w:rPr>
        <w:t>，保單確認時間</w:t>
      </w:r>
      <w:r>
        <w:rPr>
          <w:rFonts w:hint="eastAsia"/>
          <w:lang w:eastAsia="zh-TW"/>
        </w:rPr>
        <w:t xml:space="preserve"> = null</w:t>
      </w:r>
      <w:r>
        <w:rPr>
          <w:rFonts w:hint="eastAsia"/>
          <w:lang w:eastAsia="zh-TW"/>
        </w:rPr>
        <w:t>。</w:t>
      </w:r>
    </w:p>
    <w:p w:rsidR="00C768DF" w:rsidRDefault="00C768DF" w:rsidP="00157E8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C768DF" w:rsidRDefault="00C768DF" w:rsidP="00046CC1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客戶資料整合查詢</w:t>
      </w:r>
      <w:r>
        <w:rPr>
          <w:rFonts w:hint="eastAsia"/>
          <w:lang w:eastAsia="zh-TW"/>
        </w:rPr>
        <w:t>Button</w:t>
      </w:r>
      <w:r>
        <w:rPr>
          <w:rFonts w:hint="eastAsia"/>
          <w:lang w:eastAsia="zh-TW"/>
        </w:rPr>
        <w:t>：</w:t>
      </w:r>
      <w:r w:rsidR="00115FE1">
        <w:rPr>
          <w:rFonts w:hint="eastAsia"/>
          <w:lang w:eastAsia="zh-TW"/>
        </w:rPr>
        <w:t>另開視窗，</w:t>
      </w:r>
      <w:r w:rsidR="005668D2">
        <w:rPr>
          <w:rFonts w:hint="eastAsia"/>
          <w:lang w:eastAsia="zh-TW"/>
        </w:rPr>
        <w:t>連結</w:t>
      </w:r>
      <w:r w:rsidR="00325B08" w:rsidRPr="00824926">
        <w:rPr>
          <w:rFonts w:hint="eastAsia"/>
          <w:strike/>
          <w:lang w:eastAsia="zh-TW"/>
          <w:rPrChange w:id="54" w:author="陳德仁" w:date="2019-07-18T10:41:00Z">
            <w:rPr>
              <w:rFonts w:hint="eastAsia"/>
              <w:lang w:eastAsia="zh-TW"/>
            </w:rPr>
          </w:rPrChange>
        </w:rPr>
        <w:t>AIE00</w:t>
      </w:r>
      <w:r w:rsidR="00035ACE" w:rsidRPr="00824926">
        <w:rPr>
          <w:rFonts w:hint="eastAsia"/>
          <w:strike/>
          <w:lang w:eastAsia="zh-TW"/>
          <w:rPrChange w:id="55" w:author="陳德仁" w:date="2019-07-18T10:41:00Z">
            <w:rPr>
              <w:rFonts w:hint="eastAsia"/>
              <w:lang w:eastAsia="zh-TW"/>
            </w:rPr>
          </w:rPrChange>
        </w:rPr>
        <w:t>3</w:t>
      </w:r>
      <w:r w:rsidR="004679F1" w:rsidRPr="00824926">
        <w:rPr>
          <w:rFonts w:hint="eastAsia"/>
          <w:strike/>
          <w:lang w:eastAsia="zh-TW"/>
          <w:rPrChange w:id="56" w:author="陳德仁" w:date="2019-07-18T10:41:00Z">
            <w:rPr>
              <w:rFonts w:hint="eastAsia"/>
              <w:lang w:eastAsia="zh-TW"/>
            </w:rPr>
          </w:rPrChange>
        </w:rPr>
        <w:t>00</w:t>
      </w:r>
      <w:ins w:id="57" w:author="陳德仁" w:date="2019-07-18T10:40:00Z">
        <w:r w:rsidR="00824926">
          <w:rPr>
            <w:rFonts w:hint="eastAsia"/>
            <w:lang w:eastAsia="zh-TW"/>
          </w:rPr>
          <w:t xml:space="preserve"> AIE00500</w:t>
        </w:r>
      </w:ins>
      <w:r w:rsidR="005668D2">
        <w:rPr>
          <w:rFonts w:hint="eastAsia"/>
          <w:lang w:eastAsia="zh-TW"/>
        </w:rPr>
        <w:t>/query</w:t>
      </w:r>
      <w:r w:rsidR="00F35734">
        <w:rPr>
          <w:rFonts w:hint="eastAsia"/>
          <w:lang w:eastAsia="zh-TW"/>
        </w:rPr>
        <w:t>，傳入畫面</w:t>
      </w:r>
      <w:r w:rsidR="00F35734">
        <w:rPr>
          <w:rFonts w:hint="eastAsia"/>
          <w:lang w:eastAsia="zh-TW"/>
        </w:rPr>
        <w:t>.</w:t>
      </w:r>
      <w:r w:rsidR="00F35734">
        <w:rPr>
          <w:rFonts w:hint="eastAsia"/>
          <w:lang w:eastAsia="zh-TW"/>
        </w:rPr>
        <w:t>被保人</w:t>
      </w:r>
      <w:r w:rsidR="00F35734">
        <w:rPr>
          <w:rFonts w:hint="eastAsia"/>
          <w:lang w:eastAsia="zh-TW"/>
        </w:rPr>
        <w:t>ID</w:t>
      </w:r>
    </w:p>
    <w:p w:rsidR="005829D3" w:rsidRDefault="005829D3" w:rsidP="00A601AE">
      <w:pPr>
        <w:pStyle w:val="Tabletext"/>
        <w:numPr>
          <w:ilvl w:val="0"/>
          <w:numId w:val="12"/>
        </w:numPr>
        <w:rPr>
          <w:color w:val="FF0000"/>
          <w:lang w:eastAsia="zh-TW"/>
        </w:rPr>
      </w:pPr>
      <w:r w:rsidRPr="00E03EB8">
        <w:rPr>
          <w:rFonts w:hint="eastAsia"/>
          <w:color w:val="FF0000"/>
          <w:lang w:eastAsia="zh-TW"/>
        </w:rPr>
        <w:t>按鈕</w:t>
      </w:r>
      <w:r w:rsidRPr="00E03EB8">
        <w:rPr>
          <w:rFonts w:hint="eastAsia"/>
          <w:color w:val="FF0000"/>
          <w:lang w:eastAsia="zh-TW"/>
        </w:rPr>
        <w:t xml:space="preserve">" </w:t>
      </w:r>
      <w:r w:rsidRPr="00E03EB8">
        <w:rPr>
          <w:color w:val="FF0000"/>
          <w:lang w:eastAsia="zh-TW"/>
        </w:rPr>
        <w:t>受款人資料確認</w:t>
      </w:r>
      <w:r w:rsidRPr="00E03EB8">
        <w:rPr>
          <w:rFonts w:hint="eastAsia"/>
          <w:color w:val="FF0000"/>
          <w:lang w:eastAsia="zh-TW"/>
        </w:rPr>
        <w:t>"</w:t>
      </w:r>
      <w:r w:rsidRPr="00E03EB8">
        <w:rPr>
          <w:rFonts w:hint="eastAsia"/>
          <w:color w:val="FF0000"/>
          <w:lang w:eastAsia="zh-TW"/>
        </w:rPr>
        <w:t>，點選後可轉至受款人清單頁面</w:t>
      </w:r>
      <w:r w:rsidRPr="00E03EB8">
        <w:rPr>
          <w:rFonts w:hint="eastAsia"/>
          <w:color w:val="FF0000"/>
          <w:lang w:eastAsia="zh-TW"/>
        </w:rPr>
        <w:t>(AAA0_0901)</w:t>
      </w:r>
      <w:r w:rsidRPr="00E03EB8">
        <w:rPr>
          <w:rFonts w:hint="eastAsia"/>
          <w:color w:val="FF0000"/>
          <w:lang w:eastAsia="zh-TW"/>
        </w:rPr>
        <w:t>輸入此案件的受款人資料</w:t>
      </w:r>
    </w:p>
    <w:p w:rsidR="005201EC" w:rsidRDefault="005201EC" w:rsidP="00A601AE">
      <w:pPr>
        <w:pStyle w:val="Tabletext"/>
        <w:numPr>
          <w:ilvl w:val="0"/>
          <w:numId w:val="12"/>
        </w:numPr>
        <w:rPr>
          <w:color w:val="FF0000"/>
          <w:lang w:eastAsia="zh-TW"/>
        </w:rPr>
      </w:pPr>
      <w:r w:rsidRPr="00E03EB8">
        <w:rPr>
          <w:rFonts w:hint="eastAsia"/>
          <w:color w:val="FF0000"/>
          <w:lang w:eastAsia="zh-TW"/>
        </w:rPr>
        <w:t>按鈕</w:t>
      </w:r>
      <w:r w:rsidRPr="00E03EB8">
        <w:rPr>
          <w:rFonts w:hint="eastAsia"/>
          <w:color w:val="FF0000"/>
          <w:lang w:eastAsia="zh-TW"/>
        </w:rPr>
        <w:t xml:space="preserve">" </w:t>
      </w:r>
      <w:r>
        <w:rPr>
          <w:rFonts w:hint="eastAsia"/>
          <w:color w:val="FF0000"/>
          <w:lang w:eastAsia="zh-TW"/>
        </w:rPr>
        <w:t>FATCA</w:t>
      </w:r>
      <w:r>
        <w:rPr>
          <w:rFonts w:hint="eastAsia"/>
          <w:color w:val="FF0000"/>
          <w:lang w:eastAsia="zh-TW"/>
        </w:rPr>
        <w:t>身份輸入</w:t>
      </w:r>
      <w:r w:rsidRPr="00E03EB8">
        <w:rPr>
          <w:rFonts w:hint="eastAsia"/>
          <w:color w:val="FF0000"/>
          <w:lang w:eastAsia="zh-TW"/>
        </w:rPr>
        <w:t>"</w:t>
      </w:r>
      <w:r w:rsidRPr="00E03EB8">
        <w:rPr>
          <w:rFonts w:hint="eastAsia"/>
          <w:color w:val="FF0000"/>
          <w:lang w:eastAsia="zh-TW"/>
        </w:rPr>
        <w:t>，點選後</w:t>
      </w:r>
      <w:r>
        <w:rPr>
          <w:rFonts w:hint="eastAsia"/>
          <w:color w:val="FF0000"/>
          <w:lang w:eastAsia="zh-TW"/>
        </w:rPr>
        <w:t>開啟聯結</w:t>
      </w:r>
      <w:r>
        <w:rPr>
          <w:rFonts w:hint="eastAsia"/>
          <w:color w:val="FF0000"/>
          <w:lang w:eastAsia="zh-TW"/>
        </w:rPr>
        <w:t>AIW0_0100</w:t>
      </w:r>
    </w:p>
    <w:p w:rsidR="005201EC" w:rsidRDefault="005201EC" w:rsidP="00A601AE">
      <w:pPr>
        <w:pStyle w:val="Tabletext"/>
        <w:numPr>
          <w:ilvl w:val="0"/>
          <w:numId w:val="12"/>
        </w:numPr>
        <w:rPr>
          <w:ins w:id="58" w:author="馬慈蓮" w:date="2019-10-30T15:20:00Z"/>
          <w:color w:val="FF0000"/>
          <w:lang w:eastAsia="zh-TW"/>
        </w:rPr>
      </w:pPr>
      <w:r w:rsidRPr="00E03EB8">
        <w:rPr>
          <w:rFonts w:hint="eastAsia"/>
          <w:color w:val="FF0000"/>
          <w:lang w:eastAsia="zh-TW"/>
        </w:rPr>
        <w:t>按鈕</w:t>
      </w:r>
      <w:r w:rsidRPr="00E03EB8">
        <w:rPr>
          <w:rFonts w:hint="eastAsia"/>
          <w:color w:val="FF0000"/>
          <w:lang w:eastAsia="zh-TW"/>
        </w:rPr>
        <w:t xml:space="preserve">" </w:t>
      </w:r>
      <w:r>
        <w:rPr>
          <w:rFonts w:hint="eastAsia"/>
          <w:color w:val="FF0000"/>
          <w:lang w:eastAsia="zh-TW"/>
        </w:rPr>
        <w:t>CRS</w:t>
      </w:r>
      <w:r>
        <w:rPr>
          <w:rFonts w:hint="eastAsia"/>
          <w:color w:val="FF0000"/>
          <w:lang w:eastAsia="zh-TW"/>
        </w:rPr>
        <w:t>身份輸入</w:t>
      </w:r>
      <w:r w:rsidRPr="00E03EB8">
        <w:rPr>
          <w:rFonts w:hint="eastAsia"/>
          <w:color w:val="FF0000"/>
          <w:lang w:eastAsia="zh-TW"/>
        </w:rPr>
        <w:t>"</w:t>
      </w:r>
      <w:r w:rsidRPr="00E03EB8">
        <w:rPr>
          <w:rFonts w:hint="eastAsia"/>
          <w:color w:val="FF0000"/>
          <w:lang w:eastAsia="zh-TW"/>
        </w:rPr>
        <w:t>，點選後</w:t>
      </w:r>
      <w:r>
        <w:rPr>
          <w:rFonts w:hint="eastAsia"/>
          <w:color w:val="FF0000"/>
          <w:lang w:eastAsia="zh-TW"/>
        </w:rPr>
        <w:t>開啟聯結</w:t>
      </w:r>
      <w:r>
        <w:rPr>
          <w:rFonts w:hint="eastAsia"/>
          <w:color w:val="FF0000"/>
          <w:lang w:eastAsia="zh-TW"/>
        </w:rPr>
        <w:t>AIW0_0600</w:t>
      </w:r>
    </w:p>
    <w:p w:rsidR="00AA36C1" w:rsidRDefault="00525695" w:rsidP="00A601AE">
      <w:pPr>
        <w:pStyle w:val="Tabletext"/>
        <w:numPr>
          <w:ilvl w:val="0"/>
          <w:numId w:val="12"/>
        </w:numPr>
        <w:rPr>
          <w:ins w:id="59" w:author="馬慈蓮" w:date="2019-11-13T08:44:00Z"/>
          <w:color w:val="FF0000"/>
          <w:lang w:eastAsia="zh-TW"/>
        </w:rPr>
      </w:pPr>
      <w:ins w:id="60" w:author="馬慈蓮" w:date="2019-10-30T15:20:00Z">
        <w:r w:rsidRPr="00E03EB8">
          <w:rPr>
            <w:rFonts w:hint="eastAsia"/>
            <w:color w:val="FF0000"/>
            <w:lang w:eastAsia="zh-TW"/>
          </w:rPr>
          <w:t>按鈕</w:t>
        </w:r>
        <w:r w:rsidRPr="00E03EB8">
          <w:rPr>
            <w:rFonts w:hint="eastAsia"/>
            <w:color w:val="FF0000"/>
            <w:lang w:eastAsia="zh-TW"/>
          </w:rPr>
          <w:t xml:space="preserve">" </w:t>
        </w:r>
      </w:ins>
      <w:ins w:id="61" w:author="馬慈蓮" w:date="2019-10-30T15:21:00Z">
        <w:r>
          <w:rPr>
            <w:rFonts w:hint="eastAsia"/>
            <w:color w:val="FF0000"/>
            <w:lang w:eastAsia="zh-TW"/>
          </w:rPr>
          <w:t>保單分期設定</w:t>
        </w:r>
      </w:ins>
      <w:ins w:id="62" w:author="馬慈蓮" w:date="2019-10-30T15:20:00Z">
        <w:r w:rsidRPr="00E03EB8">
          <w:rPr>
            <w:rFonts w:hint="eastAsia"/>
            <w:color w:val="FF0000"/>
            <w:lang w:eastAsia="zh-TW"/>
          </w:rPr>
          <w:t>"</w:t>
        </w:r>
      </w:ins>
      <w:ins w:id="63" w:author="馬慈蓮" w:date="2019-11-13T13:35:00Z">
        <w:r w:rsidR="00F22D82">
          <w:rPr>
            <w:color w:val="FF0000"/>
            <w:lang w:eastAsia="zh-TW"/>
          </w:rPr>
          <w:t xml:space="preserve"> </w:t>
        </w:r>
      </w:ins>
      <w:ins w:id="64" w:author="馬慈蓮" w:date="2019-11-13T13:34:00Z">
        <w:r w:rsidR="00F22D82">
          <w:rPr>
            <w:color w:val="FF0000"/>
            <w:lang w:eastAsia="zh-TW"/>
          </w:rPr>
          <w:t>-&gt;</w:t>
        </w:r>
      </w:ins>
      <w:ins w:id="65" w:author="馬慈蓮" w:date="2019-11-13T13:35:00Z">
        <w:r w:rsidR="00F22D82">
          <w:rPr>
            <w:color w:val="FF0000"/>
            <w:lang w:eastAsia="zh-TW"/>
          </w:rPr>
          <w:t xml:space="preserve"> </w:t>
        </w:r>
        <w:r w:rsidR="00F22D82">
          <w:rPr>
            <w:rFonts w:hint="eastAsia"/>
            <w:color w:val="FF0000"/>
            <w:lang w:eastAsia="zh-TW"/>
          </w:rPr>
          <w:t>保單確認完才判斷是否要顯示按鈕</w:t>
        </w:r>
      </w:ins>
      <w:ins w:id="66" w:author="馬慈蓮" w:date="2019-11-13T13:36:00Z">
        <w:r w:rsidR="005015C7">
          <w:rPr>
            <w:rFonts w:hint="eastAsia"/>
            <w:color w:val="FF0000"/>
            <w:lang w:eastAsia="zh-TW"/>
          </w:rPr>
          <w:t>，否則都</w:t>
        </w:r>
        <w:r w:rsidR="005015C7">
          <w:rPr>
            <w:rFonts w:hint="eastAsia"/>
            <w:color w:val="FF0000"/>
            <w:lang w:eastAsia="zh-TW"/>
          </w:rPr>
          <w:t>DISABLE</w:t>
        </w:r>
      </w:ins>
    </w:p>
    <w:p w:rsidR="00E87398" w:rsidRPr="004D6CCD" w:rsidRDefault="00E87398" w:rsidP="00AA36C1">
      <w:pPr>
        <w:pStyle w:val="Tabletext"/>
        <w:numPr>
          <w:ilvl w:val="1"/>
          <w:numId w:val="12"/>
        </w:numPr>
        <w:rPr>
          <w:ins w:id="67" w:author="馬慈蓮" w:date="2019-11-13T15:08:00Z"/>
          <w:color w:val="FF0000"/>
          <w:lang w:eastAsia="zh-TW"/>
          <w:rPrChange w:id="68" w:author="馬慈蓮" w:date="2019-11-13T15:08:00Z">
            <w:rPr>
              <w:ins w:id="69" w:author="馬慈蓮" w:date="2019-11-13T15:08:00Z"/>
              <w:bCs/>
              <w:color w:val="000000"/>
              <w:lang w:eastAsia="zh-TW"/>
            </w:rPr>
          </w:rPrChange>
        </w:rPr>
        <w:pPrChange w:id="70" w:author="馬慈蓮" w:date="2019-11-13T08:44:00Z">
          <w:pPr>
            <w:pStyle w:val="Tabletext"/>
            <w:numPr>
              <w:numId w:val="12"/>
            </w:numPr>
            <w:tabs>
              <w:tab w:val="num" w:pos="360"/>
            </w:tabs>
            <w:ind w:left="360" w:hanging="360"/>
          </w:pPr>
        </w:pPrChange>
      </w:pPr>
      <w:ins w:id="71" w:author="馬慈蓮" w:date="2019-11-13T08:46:00Z">
        <w:r>
          <w:rPr>
            <w:rFonts w:hint="eastAsia"/>
            <w:lang w:eastAsia="zh-TW"/>
          </w:rPr>
          <w:t>保單分期設定</w:t>
        </w:r>
        <w:r>
          <w:rPr>
            <w:rFonts w:hint="eastAsia"/>
            <w:lang w:eastAsia="zh-TW"/>
          </w:rPr>
          <w:t>Bu</w:t>
        </w:r>
        <w:r>
          <w:rPr>
            <w:lang w:eastAsia="zh-TW"/>
          </w:rPr>
          <w:t>tton</w:t>
        </w:r>
        <w:r>
          <w:rPr>
            <w:rFonts w:hint="eastAsia"/>
            <w:lang w:eastAsia="zh-TW"/>
          </w:rPr>
          <w:t>：</w:t>
        </w:r>
        <w:r>
          <w:rPr>
            <w:lang w:eastAsia="zh-TW"/>
          </w:rPr>
          <w:t>DIS</w:t>
        </w:r>
        <w:r>
          <w:rPr>
            <w:rFonts w:hint="eastAsia"/>
            <w:lang w:eastAsia="zh-TW"/>
          </w:rPr>
          <w:t>ABLE</w:t>
        </w:r>
      </w:ins>
      <w:ins w:id="72" w:author="馬慈蓮" w:date="2019-11-13T08:45:00Z">
        <w:r>
          <w:rPr>
            <w:rFonts w:hint="eastAsia"/>
            <w:bCs/>
            <w:color w:val="000000"/>
            <w:lang w:eastAsia="zh-TW"/>
          </w:rPr>
          <w:t xml:space="preserve"> </w:t>
        </w:r>
      </w:ins>
    </w:p>
    <w:p w:rsidR="004D6CCD" w:rsidRPr="00E87398" w:rsidRDefault="004D6CCD" w:rsidP="00AA36C1">
      <w:pPr>
        <w:pStyle w:val="Tabletext"/>
        <w:numPr>
          <w:ilvl w:val="1"/>
          <w:numId w:val="12"/>
        </w:numPr>
        <w:rPr>
          <w:ins w:id="73" w:author="馬慈蓮" w:date="2019-11-13T08:46:00Z"/>
          <w:color w:val="FF0000"/>
          <w:lang w:eastAsia="zh-TW"/>
          <w:rPrChange w:id="74" w:author="馬慈蓮" w:date="2019-11-13T08:46:00Z">
            <w:rPr>
              <w:ins w:id="75" w:author="馬慈蓮" w:date="2019-11-13T08:46:00Z"/>
              <w:bCs/>
              <w:color w:val="000000"/>
              <w:lang w:eastAsia="zh-TW"/>
            </w:rPr>
          </w:rPrChange>
        </w:rPr>
        <w:pPrChange w:id="76" w:author="馬慈蓮" w:date="2019-11-13T08:44:00Z">
          <w:pPr>
            <w:pStyle w:val="Tabletext"/>
            <w:numPr>
              <w:numId w:val="12"/>
            </w:numPr>
            <w:tabs>
              <w:tab w:val="num" w:pos="360"/>
            </w:tabs>
            <w:ind w:left="360" w:hanging="360"/>
          </w:pPr>
        </w:pPrChange>
      </w:pPr>
      <w:ins w:id="77" w:author="馬慈蓮" w:date="2019-11-13T15:08:00Z">
        <w:r>
          <w:rPr>
            <w:rFonts w:hint="eastAsia"/>
            <w:bCs/>
            <w:color w:val="000000"/>
            <w:lang w:eastAsia="zh-TW"/>
          </w:rPr>
          <w:t>是否完成</w:t>
        </w:r>
      </w:ins>
      <w:ins w:id="78" w:author="馬慈蓮" w:date="2019-11-13T15:09:00Z">
        <w:r>
          <w:rPr>
            <w:rFonts w:hint="eastAsia"/>
            <w:bCs/>
            <w:color w:val="000000"/>
            <w:lang w:eastAsia="zh-TW"/>
          </w:rPr>
          <w:t>保單分期設定</w:t>
        </w:r>
        <w:r>
          <w:rPr>
            <w:rFonts w:hint="eastAsia"/>
            <w:bCs/>
            <w:color w:val="000000"/>
            <w:lang w:eastAsia="zh-TW"/>
          </w:rPr>
          <w:t>(</w:t>
        </w:r>
      </w:ins>
      <w:ins w:id="79" w:author="馬慈蓮" w:date="2019-11-13T15:19:00Z">
        <w:r w:rsidR="001C561B">
          <w:rPr>
            <w:rFonts w:hint="eastAsia"/>
            <w:bCs/>
            <w:color w:val="000000"/>
            <w:lang w:eastAsia="zh-TW"/>
          </w:rPr>
          <w:t>SPR</w:t>
        </w:r>
        <w:r w:rsidR="001C561B">
          <w:rPr>
            <w:rFonts w:hint="eastAsia"/>
            <w:lang w:eastAsia="zh-TW"/>
          </w:rPr>
          <w:t>_REC_IDX</w:t>
        </w:r>
      </w:ins>
      <w:ins w:id="80" w:author="馬慈蓮" w:date="2019-11-13T15:09:00Z">
        <w:r w:rsidR="004B6F60">
          <w:rPr>
            <w:rFonts w:hint="eastAsia"/>
            <w:bCs/>
            <w:color w:val="000000"/>
            <w:lang w:eastAsia="zh-TW"/>
          </w:rPr>
          <w:t xml:space="preserve">) = </w:t>
        </w:r>
        <w:r w:rsidR="00AC5527">
          <w:rPr>
            <w:bCs/>
            <w:color w:val="000000"/>
            <w:lang w:eastAsia="zh-TW"/>
          </w:rPr>
          <w:t>‘</w:t>
        </w:r>
        <w:r w:rsidR="00AC5527">
          <w:rPr>
            <w:rFonts w:hint="eastAsia"/>
            <w:bCs/>
            <w:color w:val="000000"/>
            <w:lang w:eastAsia="zh-TW"/>
          </w:rPr>
          <w:t>Y</w:t>
        </w:r>
        <w:r w:rsidR="00AC5527">
          <w:rPr>
            <w:bCs/>
            <w:color w:val="000000"/>
            <w:lang w:eastAsia="zh-TW"/>
          </w:rPr>
          <w:t>’</w:t>
        </w:r>
      </w:ins>
    </w:p>
    <w:p w:rsidR="00E87398" w:rsidRPr="00E87398" w:rsidRDefault="00E87398" w:rsidP="00AA36C1">
      <w:pPr>
        <w:pStyle w:val="Tabletext"/>
        <w:numPr>
          <w:ilvl w:val="1"/>
          <w:numId w:val="12"/>
        </w:numPr>
        <w:rPr>
          <w:ins w:id="81" w:author="馬慈蓮" w:date="2019-11-13T08:45:00Z"/>
          <w:color w:val="FF0000"/>
          <w:lang w:eastAsia="zh-TW"/>
          <w:rPrChange w:id="82" w:author="馬慈蓮" w:date="2019-11-13T08:45:00Z">
            <w:rPr>
              <w:ins w:id="83" w:author="馬慈蓮" w:date="2019-11-13T08:45:00Z"/>
              <w:lang w:eastAsia="zh-TW"/>
            </w:rPr>
          </w:rPrChange>
        </w:rPr>
        <w:pPrChange w:id="84" w:author="馬慈蓮" w:date="2019-11-13T08:44:00Z">
          <w:pPr>
            <w:pStyle w:val="Tabletext"/>
            <w:numPr>
              <w:numId w:val="12"/>
            </w:numPr>
            <w:tabs>
              <w:tab w:val="num" w:pos="360"/>
            </w:tabs>
            <w:ind w:left="360" w:hanging="360"/>
          </w:pPr>
        </w:pPrChange>
      </w:pPr>
      <w:ins w:id="85" w:author="馬慈蓮" w:date="2019-11-13T08:45:00Z">
        <w:r>
          <w:rPr>
            <w:rFonts w:hint="eastAsia"/>
            <w:bCs/>
            <w:color w:val="000000"/>
            <w:lang w:eastAsia="zh-TW"/>
          </w:rPr>
          <w:t>IF</w:t>
        </w:r>
        <w:r>
          <w:rPr>
            <w:rFonts w:hint="eastAsia"/>
            <w:bCs/>
            <w:color w:val="000000"/>
            <w:lang w:eastAsia="zh-TW"/>
          </w:rPr>
          <w:t>讀出之本次申請索賠類別含有</w:t>
        </w:r>
        <w:r>
          <w:rPr>
            <w:lang w:eastAsia="zh-TW"/>
          </w:rPr>
          <w:t>‘</w:t>
        </w:r>
        <w:r>
          <w:rPr>
            <w:rFonts w:hint="eastAsia"/>
            <w:lang w:eastAsia="zh-TW"/>
          </w:rPr>
          <w:t>A</w:t>
        </w:r>
        <w:r>
          <w:rPr>
            <w:lang w:eastAsia="zh-TW"/>
          </w:rPr>
          <w:t>’</w:t>
        </w:r>
        <w:r>
          <w:rPr>
            <w:rFonts w:hint="eastAsia"/>
            <w:lang w:eastAsia="zh-TW"/>
          </w:rPr>
          <w:t>(</w:t>
        </w:r>
        <w:r>
          <w:rPr>
            <w:rFonts w:hint="eastAsia"/>
            <w:lang w:eastAsia="zh-TW"/>
          </w:rPr>
          <w:t>死亡</w:t>
        </w:r>
        <w:r>
          <w:rPr>
            <w:rFonts w:hint="eastAsia"/>
            <w:lang w:eastAsia="zh-TW"/>
          </w:rPr>
          <w:t>)</w:t>
        </w:r>
      </w:ins>
      <w:ins w:id="86" w:author="馬慈蓮" w:date="2019-11-13T13:37:00Z">
        <w:r w:rsidR="00097AAF">
          <w:rPr>
            <w:rFonts w:hint="eastAsia"/>
            <w:lang w:eastAsia="zh-TW"/>
          </w:rPr>
          <w:t xml:space="preserve"> </w:t>
        </w:r>
        <w:r w:rsidR="00097AAF">
          <w:rPr>
            <w:rFonts w:hint="eastAsia"/>
            <w:lang w:eastAsia="zh-TW"/>
          </w:rPr>
          <w:t>且</w:t>
        </w:r>
        <w:r w:rsidR="00097AAF">
          <w:rPr>
            <w:rFonts w:hint="eastAsia"/>
            <w:lang w:eastAsia="zh-TW"/>
          </w:rPr>
          <w:t xml:space="preserve"> CALL AA_</w:t>
        </w:r>
      </w:ins>
      <w:ins w:id="87" w:author="馬慈蓮" w:date="2019-11-13T15:06:00Z">
        <w:r w:rsidR="002B5A4C">
          <w:rPr>
            <w:rFonts w:hint="eastAsia"/>
            <w:lang w:eastAsia="zh-TW"/>
          </w:rPr>
          <w:t>B1Z133</w:t>
        </w:r>
      </w:ins>
      <w:ins w:id="88" w:author="馬慈蓮" w:date="2019-11-13T13:37:00Z">
        <w:r w:rsidR="00097AAF">
          <w:rPr>
            <w:rFonts w:hint="eastAsia"/>
            <w:lang w:eastAsia="zh-TW"/>
          </w:rPr>
          <w:t>.</w:t>
        </w:r>
      </w:ins>
      <w:ins w:id="89" w:author="馬慈蓮" w:date="2019-11-13T13:56:00Z">
        <w:r w:rsidR="005C4FB6">
          <w:rPr>
            <w:rFonts w:hint="eastAsia"/>
            <w:lang w:eastAsia="zh-TW"/>
          </w:rPr>
          <w:t>g</w:t>
        </w:r>
        <w:r w:rsidR="005C4FB6">
          <w:rPr>
            <w:lang w:eastAsia="zh-TW"/>
          </w:rPr>
          <w:t>et</w:t>
        </w:r>
        <w:r w:rsidR="005F0E06">
          <w:rPr>
            <w:lang w:eastAsia="zh-TW"/>
          </w:rPr>
          <w:t>Spr</w:t>
        </w:r>
      </w:ins>
      <w:ins w:id="90" w:author="馬慈蓮" w:date="2019-11-13T15:06:00Z">
        <w:r w:rsidR="002B5A4C">
          <w:rPr>
            <w:rFonts w:hint="eastAsia"/>
            <w:lang w:eastAsia="zh-TW"/>
          </w:rPr>
          <w:t>Policy()</w:t>
        </w:r>
        <w:r w:rsidR="002B5A4C">
          <w:rPr>
            <w:rFonts w:hint="eastAsia"/>
            <w:lang w:eastAsia="zh-TW"/>
          </w:rPr>
          <w:t>，傳入參數：保單確認後</w:t>
        </w:r>
        <w:r w:rsidR="002B5A4C">
          <w:rPr>
            <w:rFonts w:hint="eastAsia"/>
            <w:lang w:eastAsia="zh-TW"/>
          </w:rPr>
          <w:t>.</w:t>
        </w:r>
        <w:r w:rsidR="002B5A4C">
          <w:rPr>
            <w:rFonts w:hint="eastAsia"/>
            <w:lang w:eastAsia="zh-TW"/>
          </w:rPr>
          <w:t>保單號碼清單</w:t>
        </w:r>
        <w:r w:rsidR="00D81383">
          <w:rPr>
            <w:rFonts w:hint="eastAsia"/>
            <w:lang w:eastAsia="zh-TW"/>
          </w:rPr>
          <w:t>(</w:t>
        </w:r>
      </w:ins>
      <w:ins w:id="91" w:author="馬慈蓮" w:date="2019-11-13T15:07:00Z">
        <w:r w:rsidR="00D81383">
          <w:rPr>
            <w:rFonts w:hint="eastAsia"/>
            <w:lang w:eastAsia="zh-TW"/>
          </w:rPr>
          <w:t>同保單只取一筆</w:t>
        </w:r>
        <w:r w:rsidR="00D81383">
          <w:rPr>
            <w:rFonts w:hint="eastAsia"/>
            <w:lang w:eastAsia="zh-TW"/>
          </w:rPr>
          <w:t>)</w:t>
        </w:r>
      </w:ins>
      <w:ins w:id="92" w:author="馬慈蓮" w:date="2019-11-13T15:08:00Z">
        <w:r w:rsidR="005908EB">
          <w:rPr>
            <w:rFonts w:hint="eastAsia"/>
            <w:lang w:eastAsia="zh-TW"/>
          </w:rPr>
          <w:t>，回傳清單有資料</w:t>
        </w:r>
      </w:ins>
    </w:p>
    <w:p w:rsidR="00E87398" w:rsidRPr="005938E5" w:rsidRDefault="00E87398" w:rsidP="00EE1853">
      <w:pPr>
        <w:pStyle w:val="Tabletext"/>
        <w:numPr>
          <w:ilvl w:val="2"/>
          <w:numId w:val="12"/>
        </w:numPr>
        <w:rPr>
          <w:ins w:id="93" w:author="馬慈蓮" w:date="2019-11-13T15:09:00Z"/>
          <w:color w:val="FF0000"/>
          <w:lang w:eastAsia="zh-TW"/>
          <w:rPrChange w:id="94" w:author="馬慈蓮" w:date="2019-11-13T15:09:00Z">
            <w:rPr>
              <w:ins w:id="95" w:author="馬慈蓮" w:date="2019-11-13T15:09:00Z"/>
              <w:lang w:eastAsia="zh-TW"/>
            </w:rPr>
          </w:rPrChange>
        </w:rPr>
        <w:pPrChange w:id="96" w:author="馬慈蓮" w:date="2019-11-13T15:08:00Z">
          <w:pPr>
            <w:pStyle w:val="Tabletext"/>
            <w:numPr>
              <w:numId w:val="12"/>
            </w:numPr>
            <w:tabs>
              <w:tab w:val="num" w:pos="360"/>
            </w:tabs>
            <w:ind w:left="360" w:hanging="360"/>
          </w:pPr>
        </w:pPrChange>
      </w:pPr>
      <w:ins w:id="97" w:author="馬慈蓮" w:date="2019-11-13T08:45:00Z">
        <w:r>
          <w:rPr>
            <w:rFonts w:hint="eastAsia"/>
            <w:lang w:eastAsia="zh-TW"/>
          </w:rPr>
          <w:t>保單分期設定</w:t>
        </w:r>
        <w:r>
          <w:rPr>
            <w:rFonts w:hint="eastAsia"/>
            <w:lang w:eastAsia="zh-TW"/>
          </w:rPr>
          <w:t>Bu</w:t>
        </w:r>
        <w:r>
          <w:rPr>
            <w:lang w:eastAsia="zh-TW"/>
          </w:rPr>
          <w:t>tton</w:t>
        </w:r>
        <w:r>
          <w:rPr>
            <w:rFonts w:hint="eastAsia"/>
            <w:lang w:eastAsia="zh-TW"/>
          </w:rPr>
          <w:t>：</w:t>
        </w:r>
        <w:r>
          <w:rPr>
            <w:rFonts w:hint="eastAsia"/>
            <w:lang w:eastAsia="zh-TW"/>
          </w:rPr>
          <w:t>ENABLE</w:t>
        </w:r>
      </w:ins>
    </w:p>
    <w:p w:rsidR="005938E5" w:rsidRPr="00EE1853" w:rsidRDefault="005938E5" w:rsidP="00EE1853">
      <w:pPr>
        <w:pStyle w:val="Tabletext"/>
        <w:numPr>
          <w:ilvl w:val="2"/>
          <w:numId w:val="12"/>
        </w:numPr>
        <w:rPr>
          <w:ins w:id="98" w:author="馬慈蓮" w:date="2019-11-13T08:45:00Z"/>
          <w:rFonts w:hint="eastAsia"/>
          <w:color w:val="FF0000"/>
          <w:lang w:eastAsia="zh-TW"/>
        </w:rPr>
        <w:pPrChange w:id="99" w:author="馬慈蓮" w:date="2019-11-13T15:08:00Z">
          <w:pPr>
            <w:pStyle w:val="Tabletext"/>
            <w:numPr>
              <w:numId w:val="12"/>
            </w:numPr>
            <w:tabs>
              <w:tab w:val="num" w:pos="360"/>
            </w:tabs>
            <w:ind w:left="360" w:hanging="360"/>
          </w:pPr>
        </w:pPrChange>
      </w:pPr>
      <w:ins w:id="100" w:author="馬慈蓮" w:date="2019-11-13T15:09:00Z">
        <w:r>
          <w:rPr>
            <w:rFonts w:hint="eastAsia"/>
            <w:bCs/>
            <w:color w:val="000000"/>
            <w:lang w:eastAsia="zh-TW"/>
          </w:rPr>
          <w:t>是否完成保單分期設定</w:t>
        </w:r>
        <w:r>
          <w:rPr>
            <w:rFonts w:hint="eastAsia"/>
            <w:bCs/>
            <w:color w:val="000000"/>
            <w:lang w:eastAsia="zh-TW"/>
          </w:rPr>
          <w:t>(</w:t>
        </w:r>
      </w:ins>
      <w:ins w:id="101" w:author="馬慈蓮" w:date="2019-11-13T15:19:00Z">
        <w:r w:rsidR="009642AC">
          <w:rPr>
            <w:rFonts w:hint="eastAsia"/>
            <w:bCs/>
            <w:color w:val="000000"/>
            <w:lang w:eastAsia="zh-TW"/>
          </w:rPr>
          <w:t>SPR</w:t>
        </w:r>
        <w:r w:rsidR="009642AC">
          <w:rPr>
            <w:rFonts w:hint="eastAsia"/>
            <w:lang w:eastAsia="zh-TW"/>
          </w:rPr>
          <w:t>_REC_IDX</w:t>
        </w:r>
      </w:ins>
      <w:ins w:id="102" w:author="馬慈蓮" w:date="2019-11-13T15:09:00Z">
        <w:r>
          <w:rPr>
            <w:rFonts w:hint="eastAsia"/>
            <w:bCs/>
            <w:color w:val="000000"/>
            <w:lang w:eastAsia="zh-TW"/>
          </w:rPr>
          <w:t xml:space="preserve">) = </w:t>
        </w:r>
        <w:r>
          <w:rPr>
            <w:bCs/>
            <w:color w:val="000000"/>
            <w:lang w:eastAsia="zh-TW"/>
          </w:rPr>
          <w:t>‘</w:t>
        </w:r>
        <w:r>
          <w:rPr>
            <w:rFonts w:hint="eastAsia"/>
            <w:bCs/>
            <w:color w:val="000000"/>
            <w:lang w:eastAsia="zh-TW"/>
          </w:rPr>
          <w:t>N</w:t>
        </w:r>
        <w:r>
          <w:rPr>
            <w:bCs/>
            <w:color w:val="000000"/>
            <w:lang w:eastAsia="zh-TW"/>
          </w:rPr>
          <w:t>’</w:t>
        </w:r>
      </w:ins>
    </w:p>
    <w:p w:rsidR="00525695" w:rsidRDefault="00E87398" w:rsidP="00AA36C1">
      <w:pPr>
        <w:pStyle w:val="Tabletext"/>
        <w:numPr>
          <w:ilvl w:val="1"/>
          <w:numId w:val="12"/>
        </w:numPr>
        <w:rPr>
          <w:ins w:id="103" w:author="馬慈蓮" w:date="2019-11-13T15:09:00Z"/>
          <w:rFonts w:hint="eastAsia"/>
          <w:color w:val="FF0000"/>
          <w:lang w:eastAsia="zh-TW"/>
        </w:rPr>
        <w:pPrChange w:id="104" w:author="馬慈蓮" w:date="2019-11-13T08:44:00Z">
          <w:pPr>
            <w:pStyle w:val="Tabletext"/>
            <w:numPr>
              <w:numId w:val="12"/>
            </w:numPr>
            <w:tabs>
              <w:tab w:val="num" w:pos="360"/>
            </w:tabs>
            <w:ind w:left="360" w:hanging="360"/>
          </w:pPr>
        </w:pPrChange>
      </w:pPr>
      <w:ins w:id="105" w:author="馬慈蓮" w:date="2019-11-13T08:44:00Z">
        <w:r>
          <w:rPr>
            <w:rFonts w:hint="eastAsia"/>
            <w:color w:val="FF0000"/>
            <w:lang w:eastAsia="zh-TW"/>
          </w:rPr>
          <w:t>申請書頁面</w:t>
        </w:r>
        <w:r>
          <w:rPr>
            <w:rFonts w:hint="eastAsia"/>
            <w:color w:val="FF0000"/>
            <w:lang w:eastAsia="zh-TW"/>
          </w:rPr>
          <w:t>(AAA0</w:t>
        </w:r>
      </w:ins>
      <w:ins w:id="106" w:author="馬慈蓮" w:date="2019-10-30T15:20:00Z">
        <w:r w:rsidR="00525695" w:rsidRPr="00E03EB8">
          <w:rPr>
            <w:rFonts w:hint="eastAsia"/>
            <w:color w:val="FF0000"/>
            <w:lang w:eastAsia="zh-TW"/>
          </w:rPr>
          <w:t>點選後</w:t>
        </w:r>
        <w:r w:rsidR="00525695">
          <w:rPr>
            <w:rFonts w:hint="eastAsia"/>
            <w:color w:val="FF0000"/>
            <w:lang w:eastAsia="zh-TW"/>
          </w:rPr>
          <w:t>開啟聯結</w:t>
        </w:r>
        <w:r w:rsidR="00525695">
          <w:rPr>
            <w:rFonts w:hint="eastAsia"/>
            <w:color w:val="FF0000"/>
            <w:lang w:eastAsia="zh-TW"/>
          </w:rPr>
          <w:t>A</w:t>
        </w:r>
      </w:ins>
      <w:ins w:id="107" w:author="馬慈蓮" w:date="2019-10-30T15:21:00Z">
        <w:r w:rsidR="00525695">
          <w:rPr>
            <w:rFonts w:hint="eastAsia"/>
            <w:color w:val="FF0000"/>
            <w:lang w:eastAsia="zh-TW"/>
          </w:rPr>
          <w:t>AB1_0410</w:t>
        </w:r>
        <w:r w:rsidR="00A54E2C">
          <w:rPr>
            <w:rFonts w:hint="eastAsia"/>
            <w:color w:val="FF0000"/>
            <w:lang w:eastAsia="zh-TW"/>
          </w:rPr>
          <w:t>，傳入受理編號</w:t>
        </w:r>
      </w:ins>
    </w:p>
    <w:p w:rsidR="00DD7B49" w:rsidRPr="00A601AE" w:rsidRDefault="00DD7B49" w:rsidP="00DD7B49">
      <w:pPr>
        <w:pStyle w:val="Tabletext"/>
        <w:numPr>
          <w:ilvl w:val="2"/>
          <w:numId w:val="12"/>
        </w:numPr>
        <w:rPr>
          <w:rFonts w:hint="eastAsia"/>
          <w:color w:val="FF0000"/>
          <w:lang w:eastAsia="zh-TW"/>
        </w:rPr>
        <w:pPrChange w:id="108" w:author="馬慈蓮" w:date="2019-11-13T15:09:00Z">
          <w:pPr>
            <w:pStyle w:val="Tabletext"/>
            <w:numPr>
              <w:numId w:val="12"/>
            </w:numPr>
            <w:tabs>
              <w:tab w:val="num" w:pos="360"/>
            </w:tabs>
            <w:ind w:left="360" w:hanging="360"/>
          </w:pPr>
        </w:pPrChange>
      </w:pPr>
      <w:ins w:id="109" w:author="馬慈蓮" w:date="2019-11-13T15:10:00Z">
        <w:r>
          <w:rPr>
            <w:rFonts w:hint="eastAsia"/>
            <w:color w:val="FF0000"/>
            <w:lang w:eastAsia="zh-TW"/>
          </w:rPr>
          <w:t>接收回傳結果</w:t>
        </w:r>
      </w:ins>
      <w:ins w:id="110" w:author="馬慈蓮" w:date="2019-11-13T15:17:00Z">
        <w:r w:rsidR="00B15983">
          <w:rPr>
            <w:rFonts w:hint="eastAsia"/>
            <w:color w:val="FF0000"/>
            <w:lang w:eastAsia="zh-TW"/>
          </w:rPr>
          <w:t>，</w:t>
        </w:r>
      </w:ins>
      <w:ins w:id="111" w:author="馬慈蓮" w:date="2019-11-13T15:18:00Z">
        <w:r w:rsidR="00307F8E">
          <w:rPr>
            <w:rFonts w:hint="eastAsia"/>
            <w:color w:val="FF0000"/>
            <w:lang w:eastAsia="zh-TW"/>
          </w:rPr>
          <w:t>若回傳</w:t>
        </w:r>
        <w:r w:rsidR="00307F8E">
          <w:rPr>
            <w:color w:val="FF0000"/>
            <w:lang w:eastAsia="zh-TW"/>
          </w:rPr>
          <w:t>’</w:t>
        </w:r>
        <w:r w:rsidR="00307F8E">
          <w:rPr>
            <w:rFonts w:hint="eastAsia"/>
            <w:color w:val="FF0000"/>
            <w:lang w:eastAsia="zh-TW"/>
          </w:rPr>
          <w:t>Y</w:t>
        </w:r>
        <w:r w:rsidR="00307F8E">
          <w:rPr>
            <w:color w:val="FF0000"/>
            <w:lang w:eastAsia="zh-TW"/>
          </w:rPr>
          <w:t>’</w:t>
        </w:r>
        <w:r w:rsidR="00307F8E">
          <w:rPr>
            <w:rFonts w:hint="eastAsia"/>
            <w:color w:val="FF0000"/>
            <w:lang w:eastAsia="zh-TW"/>
          </w:rPr>
          <w:t>，</w:t>
        </w:r>
        <w:r w:rsidR="00285421" w:rsidRPr="00285421">
          <w:rPr>
            <w:rFonts w:hint="eastAsia"/>
            <w:bCs/>
            <w:color w:val="000000"/>
            <w:lang w:eastAsia="zh-TW"/>
          </w:rPr>
          <w:t xml:space="preserve"> </w:t>
        </w:r>
        <w:r w:rsidR="00285421">
          <w:rPr>
            <w:rFonts w:hint="eastAsia"/>
            <w:bCs/>
            <w:color w:val="000000"/>
            <w:lang w:eastAsia="zh-TW"/>
          </w:rPr>
          <w:t>是否完成保單分期設定</w:t>
        </w:r>
        <w:r w:rsidR="00285421">
          <w:rPr>
            <w:rFonts w:hint="eastAsia"/>
            <w:bCs/>
            <w:color w:val="000000"/>
            <w:lang w:eastAsia="zh-TW"/>
          </w:rPr>
          <w:t>(</w:t>
        </w:r>
      </w:ins>
      <w:ins w:id="112" w:author="馬慈蓮" w:date="2019-11-13T15:19:00Z">
        <w:r w:rsidR="009642AC">
          <w:rPr>
            <w:rFonts w:hint="eastAsia"/>
            <w:bCs/>
            <w:color w:val="000000"/>
            <w:lang w:eastAsia="zh-TW"/>
          </w:rPr>
          <w:t>SPR</w:t>
        </w:r>
        <w:r w:rsidR="009642AC">
          <w:rPr>
            <w:rFonts w:hint="eastAsia"/>
            <w:lang w:eastAsia="zh-TW"/>
          </w:rPr>
          <w:t>_REC_IDX</w:t>
        </w:r>
      </w:ins>
      <w:ins w:id="113" w:author="馬慈蓮" w:date="2019-11-13T15:18:00Z">
        <w:r w:rsidR="00285421">
          <w:rPr>
            <w:rFonts w:hint="eastAsia"/>
            <w:bCs/>
            <w:color w:val="000000"/>
            <w:lang w:eastAsia="zh-TW"/>
          </w:rPr>
          <w:t xml:space="preserve">) = </w:t>
        </w:r>
        <w:r w:rsidR="00285421">
          <w:rPr>
            <w:bCs/>
            <w:color w:val="000000"/>
            <w:lang w:eastAsia="zh-TW"/>
          </w:rPr>
          <w:t>‘</w:t>
        </w:r>
        <w:r w:rsidR="00285421">
          <w:rPr>
            <w:rFonts w:hint="eastAsia"/>
            <w:bCs/>
            <w:color w:val="000000"/>
            <w:lang w:eastAsia="zh-TW"/>
          </w:rPr>
          <w:t>Y</w:t>
        </w:r>
        <w:r w:rsidR="00285421">
          <w:rPr>
            <w:bCs/>
            <w:color w:val="000000"/>
            <w:lang w:eastAsia="zh-TW"/>
          </w:rPr>
          <w:t>’</w:t>
        </w:r>
      </w:ins>
    </w:p>
    <w:p w:rsidR="00C768DF" w:rsidRDefault="00C768DF" w:rsidP="00157E8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A72B4C" w:rsidRPr="00F31742" w:rsidRDefault="00A72B4C" w:rsidP="00F31742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sectPr w:rsidR="00A72B4C" w:rsidRPr="00F3174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674" w:rsidRDefault="00910674" w:rsidP="00916475">
      <w:r>
        <w:separator/>
      </w:r>
    </w:p>
  </w:endnote>
  <w:endnote w:type="continuationSeparator" w:id="0">
    <w:p w:rsidR="00910674" w:rsidRDefault="00910674" w:rsidP="00916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674" w:rsidRDefault="00910674" w:rsidP="00916475">
      <w:r>
        <w:separator/>
      </w:r>
    </w:p>
  </w:footnote>
  <w:footnote w:type="continuationSeparator" w:id="0">
    <w:p w:rsidR="00910674" w:rsidRDefault="00910674" w:rsidP="00916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4E4452"/>
    <w:multiLevelType w:val="hybridMultilevel"/>
    <w:tmpl w:val="8604BB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906C38"/>
    <w:multiLevelType w:val="hybridMultilevel"/>
    <w:tmpl w:val="C782646E"/>
    <w:lvl w:ilvl="0" w:tplc="D7AC7F24">
      <w:start w:val="1"/>
      <w:numFmt w:val="taiwaneseCountingThousand"/>
      <w:lvlText w:val="註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917DAE"/>
    <w:multiLevelType w:val="hybridMultilevel"/>
    <w:tmpl w:val="8180800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DC7633"/>
    <w:multiLevelType w:val="multilevel"/>
    <w:tmpl w:val="852A0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F2B6F30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Arial" w:hAnsi="Arial" w:cs="Arial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D480EA9"/>
    <w:multiLevelType w:val="multilevel"/>
    <w:tmpl w:val="1BA4A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9" w15:restartNumberingAfterBreak="0">
    <w:nsid w:val="1F263EE4"/>
    <w:multiLevelType w:val="hybridMultilevel"/>
    <w:tmpl w:val="97982932"/>
    <w:lvl w:ilvl="0" w:tplc="95B0F4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6CE7688"/>
    <w:multiLevelType w:val="multilevel"/>
    <w:tmpl w:val="C1E4BD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2" w15:restartNumberingAfterBreak="0">
    <w:nsid w:val="2BD43191"/>
    <w:multiLevelType w:val="hybridMultilevel"/>
    <w:tmpl w:val="6DFE08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C6134B0"/>
    <w:multiLevelType w:val="multilevel"/>
    <w:tmpl w:val="1ABCFB0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380"/>
        </w:tabs>
        <w:ind w:left="138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80"/>
        </w:tabs>
        <w:ind w:left="5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0"/>
        </w:tabs>
        <w:ind w:left="7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4" w15:restartNumberingAfterBreak="0">
    <w:nsid w:val="2DC941BD"/>
    <w:multiLevelType w:val="multilevel"/>
    <w:tmpl w:val="EA880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5" w15:restartNumberingAfterBreak="0">
    <w:nsid w:val="2EC203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033635C"/>
    <w:multiLevelType w:val="hybridMultilevel"/>
    <w:tmpl w:val="0E4A748E"/>
    <w:lvl w:ilvl="0" w:tplc="A3AA1E1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DFE6C8D"/>
    <w:multiLevelType w:val="multilevel"/>
    <w:tmpl w:val="7B32AFAA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2"/>
        </w:tabs>
        <w:ind w:left="127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4"/>
        </w:tabs>
        <w:ind w:left="1704" w:hanging="840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2136"/>
        </w:tabs>
        <w:ind w:left="2136" w:hanging="8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8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eastAsia"/>
      </w:rPr>
    </w:lvl>
  </w:abstractNum>
  <w:abstractNum w:abstractNumId="18" w15:restartNumberingAfterBreak="0">
    <w:nsid w:val="3F223E6B"/>
    <w:multiLevelType w:val="multilevel"/>
    <w:tmpl w:val="5A969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9" w15:restartNumberingAfterBreak="0">
    <w:nsid w:val="40357B1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41E365B7"/>
    <w:multiLevelType w:val="hybridMultilevel"/>
    <w:tmpl w:val="B23E7D0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317521"/>
    <w:multiLevelType w:val="hybridMultilevel"/>
    <w:tmpl w:val="C3009394"/>
    <w:lvl w:ilvl="0" w:tplc="EBB62F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45C3883"/>
    <w:multiLevelType w:val="multilevel"/>
    <w:tmpl w:val="6F9A01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3" w15:restartNumberingAfterBreak="0">
    <w:nsid w:val="47084106"/>
    <w:multiLevelType w:val="hybridMultilevel"/>
    <w:tmpl w:val="4FCE1186"/>
    <w:lvl w:ilvl="0" w:tplc="EDBA78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CFC35C3"/>
    <w:multiLevelType w:val="multilevel"/>
    <w:tmpl w:val="20A01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5" w15:restartNumberingAfterBreak="0">
    <w:nsid w:val="4D2E1A92"/>
    <w:multiLevelType w:val="multilevel"/>
    <w:tmpl w:val="0B389E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6" w15:restartNumberingAfterBreak="0">
    <w:nsid w:val="4D7E2803"/>
    <w:multiLevelType w:val="hybridMultilevel"/>
    <w:tmpl w:val="8E887F32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E37483E"/>
    <w:multiLevelType w:val="hybridMultilevel"/>
    <w:tmpl w:val="5588B02C"/>
    <w:lvl w:ilvl="0" w:tplc="DDB632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51465F"/>
    <w:multiLevelType w:val="multilevel"/>
    <w:tmpl w:val="CCCAFA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9" w15:restartNumberingAfterBreak="0">
    <w:nsid w:val="55014B98"/>
    <w:multiLevelType w:val="multilevel"/>
    <w:tmpl w:val="8E58548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E9E305B"/>
    <w:multiLevelType w:val="hybridMultilevel"/>
    <w:tmpl w:val="7A56D9FC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58A27F9"/>
    <w:multiLevelType w:val="hybridMultilevel"/>
    <w:tmpl w:val="82404192"/>
    <w:lvl w:ilvl="0" w:tplc="4BFA113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AB62C1"/>
    <w:multiLevelType w:val="multilevel"/>
    <w:tmpl w:val="2F9CD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34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10512C6"/>
    <w:multiLevelType w:val="hybridMultilevel"/>
    <w:tmpl w:val="E264D248"/>
    <w:lvl w:ilvl="0" w:tplc="365A65E0">
      <w:start w:val="1"/>
      <w:numFmt w:val="decimal"/>
      <w:lvlText w:val="%1."/>
      <w:lvlJc w:val="left"/>
      <w:pPr>
        <w:tabs>
          <w:tab w:val="num" w:pos="755"/>
        </w:tabs>
        <w:ind w:left="755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5"/>
        </w:tabs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5"/>
        </w:tabs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5"/>
        </w:tabs>
        <w:ind w:left="2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5"/>
        </w:tabs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5"/>
        </w:tabs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5"/>
        </w:tabs>
        <w:ind w:left="3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5"/>
        </w:tabs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5"/>
        </w:tabs>
        <w:ind w:left="4715" w:hanging="480"/>
      </w:pPr>
    </w:lvl>
  </w:abstractNum>
  <w:abstractNum w:abstractNumId="36" w15:restartNumberingAfterBreak="0">
    <w:nsid w:val="726737DB"/>
    <w:multiLevelType w:val="multilevel"/>
    <w:tmpl w:val="EB48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num w:numId="1">
    <w:abstractNumId w:val="24"/>
  </w:num>
  <w:num w:numId="2">
    <w:abstractNumId w:val="28"/>
  </w:num>
  <w:num w:numId="3">
    <w:abstractNumId w:val="11"/>
  </w:num>
  <w:num w:numId="4">
    <w:abstractNumId w:val="30"/>
  </w:num>
  <w:num w:numId="5">
    <w:abstractNumId w:val="10"/>
  </w:num>
  <w:num w:numId="6">
    <w:abstractNumId w:val="14"/>
  </w:num>
  <w:num w:numId="7">
    <w:abstractNumId w:val="36"/>
  </w:num>
  <w:num w:numId="8">
    <w:abstractNumId w:val="22"/>
  </w:num>
  <w:num w:numId="9">
    <w:abstractNumId w:val="33"/>
  </w:num>
  <w:num w:numId="10">
    <w:abstractNumId w:val="6"/>
  </w:num>
  <w:num w:numId="11">
    <w:abstractNumId w:val="35"/>
  </w:num>
  <w:num w:numId="12">
    <w:abstractNumId w:val="18"/>
  </w:num>
  <w:num w:numId="13">
    <w:abstractNumId w:val="19"/>
  </w:num>
  <w:num w:numId="14">
    <w:abstractNumId w:val="17"/>
  </w:num>
  <w:num w:numId="15">
    <w:abstractNumId w:val="20"/>
  </w:num>
  <w:num w:numId="16">
    <w:abstractNumId w:val="12"/>
  </w:num>
  <w:num w:numId="17">
    <w:abstractNumId w:val="32"/>
  </w:num>
  <w:num w:numId="18">
    <w:abstractNumId w:val="15"/>
  </w:num>
  <w:num w:numId="19">
    <w:abstractNumId w:val="27"/>
  </w:num>
  <w:num w:numId="20">
    <w:abstractNumId w:val="8"/>
  </w:num>
  <w:num w:numId="21">
    <w:abstractNumId w:val="25"/>
  </w:num>
  <w:num w:numId="22">
    <w:abstractNumId w:val="5"/>
  </w:num>
  <w:num w:numId="23">
    <w:abstractNumId w:val="1"/>
  </w:num>
  <w:num w:numId="24">
    <w:abstractNumId w:val="21"/>
  </w:num>
  <w:num w:numId="25">
    <w:abstractNumId w:val="23"/>
  </w:num>
  <w:num w:numId="26">
    <w:abstractNumId w:val="26"/>
  </w:num>
  <w:num w:numId="27">
    <w:abstractNumId w:val="16"/>
  </w:num>
  <w:num w:numId="28">
    <w:abstractNumId w:val="2"/>
  </w:num>
  <w:num w:numId="29">
    <w:abstractNumId w:val="4"/>
  </w:num>
  <w:num w:numId="30">
    <w:abstractNumId w:val="29"/>
  </w:num>
  <w:num w:numId="31">
    <w:abstractNumId w:val="3"/>
  </w:num>
  <w:num w:numId="32">
    <w:abstractNumId w:val="0"/>
  </w:num>
  <w:num w:numId="33">
    <w:abstractNumId w:val="34"/>
  </w:num>
  <w:num w:numId="34">
    <w:abstractNumId w:val="7"/>
  </w:num>
  <w:num w:numId="35">
    <w:abstractNumId w:val="13"/>
  </w:num>
  <w:num w:numId="36">
    <w:abstractNumId w:val="9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4AE6"/>
    <w:rsid w:val="00002A6E"/>
    <w:rsid w:val="00015BEF"/>
    <w:rsid w:val="0002211D"/>
    <w:rsid w:val="00031E8C"/>
    <w:rsid w:val="00035ACE"/>
    <w:rsid w:val="00040764"/>
    <w:rsid w:val="0004310C"/>
    <w:rsid w:val="00046CC1"/>
    <w:rsid w:val="00051085"/>
    <w:rsid w:val="00051FFE"/>
    <w:rsid w:val="00057819"/>
    <w:rsid w:val="000633CF"/>
    <w:rsid w:val="00070DC9"/>
    <w:rsid w:val="0009019F"/>
    <w:rsid w:val="000951C7"/>
    <w:rsid w:val="00097AAF"/>
    <w:rsid w:val="000B2980"/>
    <w:rsid w:val="000B368A"/>
    <w:rsid w:val="000B5C19"/>
    <w:rsid w:val="000C45D1"/>
    <w:rsid w:val="000C61CE"/>
    <w:rsid w:val="000D4D01"/>
    <w:rsid w:val="000E09B1"/>
    <w:rsid w:val="000E6277"/>
    <w:rsid w:val="000E7B4B"/>
    <w:rsid w:val="00115FE1"/>
    <w:rsid w:val="00120256"/>
    <w:rsid w:val="00125AE7"/>
    <w:rsid w:val="00125D39"/>
    <w:rsid w:val="00142CB1"/>
    <w:rsid w:val="00150E0F"/>
    <w:rsid w:val="00157538"/>
    <w:rsid w:val="00157E86"/>
    <w:rsid w:val="00162EBD"/>
    <w:rsid w:val="001658E2"/>
    <w:rsid w:val="00175E0C"/>
    <w:rsid w:val="00182A32"/>
    <w:rsid w:val="00191EDE"/>
    <w:rsid w:val="00195437"/>
    <w:rsid w:val="001C0DEA"/>
    <w:rsid w:val="001C561B"/>
    <w:rsid w:val="001C64EF"/>
    <w:rsid w:val="001E1FBE"/>
    <w:rsid w:val="001E4E0F"/>
    <w:rsid w:val="001E6059"/>
    <w:rsid w:val="001F507F"/>
    <w:rsid w:val="00202C36"/>
    <w:rsid w:val="0022269C"/>
    <w:rsid w:val="00233ABA"/>
    <w:rsid w:val="00234317"/>
    <w:rsid w:val="002368ED"/>
    <w:rsid w:val="002466A2"/>
    <w:rsid w:val="00247B3A"/>
    <w:rsid w:val="00251866"/>
    <w:rsid w:val="0025664A"/>
    <w:rsid w:val="00256D35"/>
    <w:rsid w:val="00261272"/>
    <w:rsid w:val="002709F1"/>
    <w:rsid w:val="00285421"/>
    <w:rsid w:val="00295E89"/>
    <w:rsid w:val="0029652F"/>
    <w:rsid w:val="002A0489"/>
    <w:rsid w:val="002A2E4A"/>
    <w:rsid w:val="002A66B9"/>
    <w:rsid w:val="002B24B5"/>
    <w:rsid w:val="002B4D12"/>
    <w:rsid w:val="002B5A4C"/>
    <w:rsid w:val="002E1D5A"/>
    <w:rsid w:val="002F0EFF"/>
    <w:rsid w:val="002F3466"/>
    <w:rsid w:val="00303D93"/>
    <w:rsid w:val="00307F8E"/>
    <w:rsid w:val="0031643A"/>
    <w:rsid w:val="00325B08"/>
    <w:rsid w:val="00331A22"/>
    <w:rsid w:val="00337175"/>
    <w:rsid w:val="003409E0"/>
    <w:rsid w:val="00354882"/>
    <w:rsid w:val="003557A3"/>
    <w:rsid w:val="0036655B"/>
    <w:rsid w:val="00373C4B"/>
    <w:rsid w:val="00386865"/>
    <w:rsid w:val="003918C7"/>
    <w:rsid w:val="0039772C"/>
    <w:rsid w:val="003A5886"/>
    <w:rsid w:val="003B67F1"/>
    <w:rsid w:val="003D158A"/>
    <w:rsid w:val="003D54EA"/>
    <w:rsid w:val="003D73B1"/>
    <w:rsid w:val="003E7EC5"/>
    <w:rsid w:val="003F02CB"/>
    <w:rsid w:val="003F206B"/>
    <w:rsid w:val="003F3D59"/>
    <w:rsid w:val="003F5449"/>
    <w:rsid w:val="004148B5"/>
    <w:rsid w:val="00417616"/>
    <w:rsid w:val="00424E94"/>
    <w:rsid w:val="00427167"/>
    <w:rsid w:val="00442890"/>
    <w:rsid w:val="0044405D"/>
    <w:rsid w:val="004468C8"/>
    <w:rsid w:val="00452366"/>
    <w:rsid w:val="0046360B"/>
    <w:rsid w:val="004645D1"/>
    <w:rsid w:val="004679F1"/>
    <w:rsid w:val="004717DA"/>
    <w:rsid w:val="004758FC"/>
    <w:rsid w:val="00484F9E"/>
    <w:rsid w:val="00492846"/>
    <w:rsid w:val="004B4517"/>
    <w:rsid w:val="004B6F60"/>
    <w:rsid w:val="004C42C1"/>
    <w:rsid w:val="004C6AE4"/>
    <w:rsid w:val="004C75FA"/>
    <w:rsid w:val="004D6CCD"/>
    <w:rsid w:val="004F0D35"/>
    <w:rsid w:val="004F0EA4"/>
    <w:rsid w:val="004F2498"/>
    <w:rsid w:val="004F5949"/>
    <w:rsid w:val="005015C7"/>
    <w:rsid w:val="005060F3"/>
    <w:rsid w:val="005061D7"/>
    <w:rsid w:val="00506FD5"/>
    <w:rsid w:val="005201EC"/>
    <w:rsid w:val="0052245E"/>
    <w:rsid w:val="00525695"/>
    <w:rsid w:val="00534BE7"/>
    <w:rsid w:val="005537CB"/>
    <w:rsid w:val="005642F7"/>
    <w:rsid w:val="005668D2"/>
    <w:rsid w:val="00567A9E"/>
    <w:rsid w:val="005829D3"/>
    <w:rsid w:val="005908EB"/>
    <w:rsid w:val="00593802"/>
    <w:rsid w:val="005938E5"/>
    <w:rsid w:val="00597423"/>
    <w:rsid w:val="00597F2A"/>
    <w:rsid w:val="005A4236"/>
    <w:rsid w:val="005A485E"/>
    <w:rsid w:val="005A5963"/>
    <w:rsid w:val="005A7BDE"/>
    <w:rsid w:val="005B0D5A"/>
    <w:rsid w:val="005C4FB6"/>
    <w:rsid w:val="005D7164"/>
    <w:rsid w:val="005E0A9B"/>
    <w:rsid w:val="005F0E06"/>
    <w:rsid w:val="005F5E46"/>
    <w:rsid w:val="006134A0"/>
    <w:rsid w:val="00621342"/>
    <w:rsid w:val="00634E9F"/>
    <w:rsid w:val="0063614B"/>
    <w:rsid w:val="00641F83"/>
    <w:rsid w:val="006453B2"/>
    <w:rsid w:val="006463CA"/>
    <w:rsid w:val="00647AC4"/>
    <w:rsid w:val="00660200"/>
    <w:rsid w:val="006657EE"/>
    <w:rsid w:val="0068129F"/>
    <w:rsid w:val="006907BE"/>
    <w:rsid w:val="006926E2"/>
    <w:rsid w:val="00697BB6"/>
    <w:rsid w:val="006B5493"/>
    <w:rsid w:val="006C16E8"/>
    <w:rsid w:val="006E322C"/>
    <w:rsid w:val="006E32EB"/>
    <w:rsid w:val="007003FB"/>
    <w:rsid w:val="007018CC"/>
    <w:rsid w:val="007067D2"/>
    <w:rsid w:val="0072107A"/>
    <w:rsid w:val="007267EE"/>
    <w:rsid w:val="00734E31"/>
    <w:rsid w:val="00744D61"/>
    <w:rsid w:val="00745C46"/>
    <w:rsid w:val="00750E3D"/>
    <w:rsid w:val="00755007"/>
    <w:rsid w:val="00765E58"/>
    <w:rsid w:val="00780EDB"/>
    <w:rsid w:val="00785D43"/>
    <w:rsid w:val="007909DE"/>
    <w:rsid w:val="007A055F"/>
    <w:rsid w:val="007A1CEF"/>
    <w:rsid w:val="007A67B1"/>
    <w:rsid w:val="007B2354"/>
    <w:rsid w:val="007B3FC2"/>
    <w:rsid w:val="007B5C48"/>
    <w:rsid w:val="007C3092"/>
    <w:rsid w:val="007D6355"/>
    <w:rsid w:val="007F3BE8"/>
    <w:rsid w:val="00805AB9"/>
    <w:rsid w:val="00812059"/>
    <w:rsid w:val="00824926"/>
    <w:rsid w:val="00842659"/>
    <w:rsid w:val="008611D1"/>
    <w:rsid w:val="0086417B"/>
    <w:rsid w:val="00867B3F"/>
    <w:rsid w:val="0087187E"/>
    <w:rsid w:val="00872D84"/>
    <w:rsid w:val="0089165A"/>
    <w:rsid w:val="0089179A"/>
    <w:rsid w:val="008A2D8E"/>
    <w:rsid w:val="008A7101"/>
    <w:rsid w:val="008B2CFE"/>
    <w:rsid w:val="008C2A46"/>
    <w:rsid w:val="008C7AF7"/>
    <w:rsid w:val="008D5274"/>
    <w:rsid w:val="008F516C"/>
    <w:rsid w:val="008F68E1"/>
    <w:rsid w:val="009014F7"/>
    <w:rsid w:val="009047E7"/>
    <w:rsid w:val="00910674"/>
    <w:rsid w:val="00911D98"/>
    <w:rsid w:val="00916475"/>
    <w:rsid w:val="009168CC"/>
    <w:rsid w:val="009217D0"/>
    <w:rsid w:val="0092692D"/>
    <w:rsid w:val="009405B4"/>
    <w:rsid w:val="00947D66"/>
    <w:rsid w:val="009506CA"/>
    <w:rsid w:val="009642AC"/>
    <w:rsid w:val="0097118B"/>
    <w:rsid w:val="009804C4"/>
    <w:rsid w:val="00983B27"/>
    <w:rsid w:val="0099470A"/>
    <w:rsid w:val="009B4A17"/>
    <w:rsid w:val="009C4F9E"/>
    <w:rsid w:val="009C70E0"/>
    <w:rsid w:val="009D1E5B"/>
    <w:rsid w:val="009E7091"/>
    <w:rsid w:val="00A07FB1"/>
    <w:rsid w:val="00A26FC1"/>
    <w:rsid w:val="00A42D50"/>
    <w:rsid w:val="00A46DB2"/>
    <w:rsid w:val="00A477F1"/>
    <w:rsid w:val="00A52D01"/>
    <w:rsid w:val="00A53624"/>
    <w:rsid w:val="00A54E2C"/>
    <w:rsid w:val="00A54E93"/>
    <w:rsid w:val="00A601AE"/>
    <w:rsid w:val="00A653DB"/>
    <w:rsid w:val="00A72B4C"/>
    <w:rsid w:val="00A8390E"/>
    <w:rsid w:val="00AA36C1"/>
    <w:rsid w:val="00AB60F5"/>
    <w:rsid w:val="00AC14AD"/>
    <w:rsid w:val="00AC5527"/>
    <w:rsid w:val="00AD36A9"/>
    <w:rsid w:val="00AD7225"/>
    <w:rsid w:val="00AE1F68"/>
    <w:rsid w:val="00AE6F9A"/>
    <w:rsid w:val="00AF1183"/>
    <w:rsid w:val="00AF7F25"/>
    <w:rsid w:val="00B15983"/>
    <w:rsid w:val="00B22C2A"/>
    <w:rsid w:val="00B23A01"/>
    <w:rsid w:val="00B3760D"/>
    <w:rsid w:val="00B50469"/>
    <w:rsid w:val="00B55F7E"/>
    <w:rsid w:val="00B610DB"/>
    <w:rsid w:val="00B77AE0"/>
    <w:rsid w:val="00B9484F"/>
    <w:rsid w:val="00B95CFD"/>
    <w:rsid w:val="00BB55FA"/>
    <w:rsid w:val="00BB746E"/>
    <w:rsid w:val="00BC2AB3"/>
    <w:rsid w:val="00BE3FFC"/>
    <w:rsid w:val="00BF2351"/>
    <w:rsid w:val="00C06D14"/>
    <w:rsid w:val="00C24AE8"/>
    <w:rsid w:val="00C3285A"/>
    <w:rsid w:val="00C50BCC"/>
    <w:rsid w:val="00C56B8D"/>
    <w:rsid w:val="00C606FC"/>
    <w:rsid w:val="00C62D91"/>
    <w:rsid w:val="00C6499F"/>
    <w:rsid w:val="00C67C20"/>
    <w:rsid w:val="00C768DF"/>
    <w:rsid w:val="00C95B7E"/>
    <w:rsid w:val="00CC0447"/>
    <w:rsid w:val="00CC30AC"/>
    <w:rsid w:val="00CD2418"/>
    <w:rsid w:val="00CF4FC5"/>
    <w:rsid w:val="00D04B89"/>
    <w:rsid w:val="00D3436D"/>
    <w:rsid w:val="00D442E1"/>
    <w:rsid w:val="00D533BB"/>
    <w:rsid w:val="00D61123"/>
    <w:rsid w:val="00D66CC8"/>
    <w:rsid w:val="00D725E8"/>
    <w:rsid w:val="00D81383"/>
    <w:rsid w:val="00D86B84"/>
    <w:rsid w:val="00D92907"/>
    <w:rsid w:val="00D947AA"/>
    <w:rsid w:val="00DA355E"/>
    <w:rsid w:val="00DA3947"/>
    <w:rsid w:val="00DA4C8B"/>
    <w:rsid w:val="00DC36FB"/>
    <w:rsid w:val="00DD5E33"/>
    <w:rsid w:val="00DD7B49"/>
    <w:rsid w:val="00DF6C99"/>
    <w:rsid w:val="00E11AE2"/>
    <w:rsid w:val="00E310B7"/>
    <w:rsid w:val="00E31E3E"/>
    <w:rsid w:val="00E3306F"/>
    <w:rsid w:val="00E332CE"/>
    <w:rsid w:val="00E43BAE"/>
    <w:rsid w:val="00E455C3"/>
    <w:rsid w:val="00E630AB"/>
    <w:rsid w:val="00E85049"/>
    <w:rsid w:val="00E86037"/>
    <w:rsid w:val="00E87398"/>
    <w:rsid w:val="00E92B92"/>
    <w:rsid w:val="00E954AD"/>
    <w:rsid w:val="00EA0731"/>
    <w:rsid w:val="00EC04C2"/>
    <w:rsid w:val="00EC60C6"/>
    <w:rsid w:val="00EC69A6"/>
    <w:rsid w:val="00EE1853"/>
    <w:rsid w:val="00EE1FB2"/>
    <w:rsid w:val="00EE6FC6"/>
    <w:rsid w:val="00EF21AB"/>
    <w:rsid w:val="00F05B1C"/>
    <w:rsid w:val="00F060FC"/>
    <w:rsid w:val="00F0655C"/>
    <w:rsid w:val="00F13D87"/>
    <w:rsid w:val="00F22008"/>
    <w:rsid w:val="00F22D82"/>
    <w:rsid w:val="00F31742"/>
    <w:rsid w:val="00F35734"/>
    <w:rsid w:val="00F42D7C"/>
    <w:rsid w:val="00F5316D"/>
    <w:rsid w:val="00F56C70"/>
    <w:rsid w:val="00F603D7"/>
    <w:rsid w:val="00F84238"/>
    <w:rsid w:val="00F85DC0"/>
    <w:rsid w:val="00F92606"/>
    <w:rsid w:val="00F974F4"/>
    <w:rsid w:val="00F97B28"/>
    <w:rsid w:val="00FA011D"/>
    <w:rsid w:val="00FD6F39"/>
    <w:rsid w:val="00FD733F"/>
    <w:rsid w:val="00FE3496"/>
    <w:rsid w:val="00FE392D"/>
    <w:rsid w:val="00FF4AE6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035D41D-F756-4A93-A0D2-C1DC2398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styleId="a4">
    <w:name w:val="page number"/>
    <w:basedOn w:val="a0"/>
  </w:style>
  <w:style w:type="paragraph" w:styleId="a5">
    <w:name w:val="Normal Indent"/>
    <w:aliases w:val="表正文,正文非缩进"/>
    <w:basedOn w:val="a"/>
    <w:rsid w:val="00CD2418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31">
    <w:name w:val="style31"/>
    <w:rsid w:val="00805AB9"/>
    <w:rPr>
      <w:rFonts w:ascii="Arial" w:hAnsi="Arial" w:cs="Arial" w:hint="default"/>
      <w:sz w:val="20"/>
      <w:szCs w:val="20"/>
    </w:rPr>
  </w:style>
  <w:style w:type="paragraph" w:styleId="a6">
    <w:name w:val="Balloon Text"/>
    <w:basedOn w:val="a"/>
    <w:semiHidden/>
    <w:rsid w:val="0044405D"/>
    <w:rPr>
      <w:rFonts w:ascii="Arial" w:hAnsi="Arial"/>
      <w:sz w:val="18"/>
      <w:szCs w:val="18"/>
    </w:rPr>
  </w:style>
  <w:style w:type="character" w:styleId="a7">
    <w:name w:val="Hyperlink"/>
    <w:rsid w:val="009168CC"/>
    <w:rPr>
      <w:color w:val="0000FF"/>
      <w:u w:val="single"/>
    </w:rPr>
  </w:style>
  <w:style w:type="character" w:styleId="HTML">
    <w:name w:val="HTML Code"/>
    <w:rsid w:val="003B67F1"/>
    <w:rPr>
      <w:rFonts w:ascii="細明體" w:eastAsia="細明體" w:hAnsi="細明體" w:cs="細明體"/>
      <w:sz w:val="24"/>
      <w:szCs w:val="24"/>
    </w:rPr>
  </w:style>
  <w:style w:type="paragraph" w:styleId="a8">
    <w:name w:val="header"/>
    <w:basedOn w:val="a"/>
    <w:link w:val="a9"/>
    <w:rsid w:val="009164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16475"/>
  </w:style>
  <w:style w:type="paragraph" w:styleId="aa">
    <w:name w:val="footer"/>
    <w:basedOn w:val="a"/>
    <w:link w:val="ab"/>
    <w:rsid w:val="009164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16475"/>
  </w:style>
  <w:style w:type="character" w:styleId="ac">
    <w:name w:val="annotation reference"/>
    <w:rsid w:val="00B610DB"/>
    <w:rPr>
      <w:sz w:val="18"/>
      <w:szCs w:val="18"/>
    </w:rPr>
  </w:style>
  <w:style w:type="paragraph" w:styleId="ad">
    <w:name w:val="annotation text"/>
    <w:basedOn w:val="a"/>
    <w:link w:val="ae"/>
    <w:rsid w:val="00B610DB"/>
  </w:style>
  <w:style w:type="character" w:customStyle="1" w:styleId="ae">
    <w:name w:val="註解文字 字元"/>
    <w:link w:val="ad"/>
    <w:rsid w:val="00B610DB"/>
    <w:rPr>
      <w:sz w:val="24"/>
      <w:szCs w:val="24"/>
    </w:rPr>
  </w:style>
  <w:style w:type="paragraph" w:styleId="af">
    <w:name w:val="annotation subject"/>
    <w:basedOn w:val="ad"/>
    <w:next w:val="ad"/>
    <w:link w:val="af0"/>
    <w:rsid w:val="00B610DB"/>
    <w:rPr>
      <w:b/>
      <w:bCs/>
    </w:rPr>
  </w:style>
  <w:style w:type="character" w:customStyle="1" w:styleId="af0">
    <w:name w:val="註解主旨 字元"/>
    <w:link w:val="af"/>
    <w:rsid w:val="00B610D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100.46/html/CM/QueryTable.jsp?Field=&#38928;&#20184;&#37329;&#32000;&#37636;&#35712;&#21462;&#34920;&#31034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1357</Words>
  <Characters>7740</Characters>
  <Application>Microsoft Office Word</Application>
  <DocSecurity>0</DocSecurity>
  <Lines>64</Lines>
  <Paragraphs>18</Paragraphs>
  <ScaleCrop>false</ScaleCrop>
  <Company/>
  <LinksUpToDate>false</LinksUpToDate>
  <CharactersWithSpaces>9079</CharactersWithSpaces>
  <SharedDoc>false</SharedDoc>
  <HLinks>
    <vt:vector size="6" baseType="variant">
      <vt:variant>
        <vt:i4>-1336987549</vt:i4>
      </vt:variant>
      <vt:variant>
        <vt:i4>0</vt:i4>
      </vt:variant>
      <vt:variant>
        <vt:i4>0</vt:i4>
      </vt:variant>
      <vt:variant>
        <vt:i4>5</vt:i4>
      </vt:variant>
      <vt:variant>
        <vt:lpwstr>http://192.168.100.46/html/CM/QueryTable.jsp?Field=預付金紀錄讀取表示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