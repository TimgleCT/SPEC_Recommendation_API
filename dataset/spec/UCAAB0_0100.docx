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05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E204D7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C92DA2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E6684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8"/>
                <w:attr w:name="Day" w:val="26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2005/08/26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增加受理人員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620E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0E5" w:rsidRDefault="00F620E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2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2006/2/16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0E5" w:rsidRDefault="00F620E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增加取消覆核處理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0E5" w:rsidRDefault="00F620E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0E5" w:rsidRDefault="00F620E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7748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48A" w:rsidRDefault="008774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11"/>
                <w:attr w:name="Year" w:val="2006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2006/11/28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48A" w:rsidRDefault="008774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增加收據補正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48A" w:rsidRDefault="008774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748A" w:rsidRDefault="0087748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A6ED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ED1" w:rsidRDefault="00CA6E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07"/>
              </w:smartTagPr>
              <w:r>
                <w:rPr>
                  <w:rFonts w:ascii="新細明體" w:hAnsi="新細明體"/>
                  <w:bCs/>
                  <w:lang w:eastAsia="zh-TW"/>
                </w:rPr>
                <w:t>2007/2/1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ED1" w:rsidRPr="00CA6ED1" w:rsidRDefault="00CA6E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CA6ED1">
              <w:rPr>
                <w:rFonts w:ascii="新細明體" w:hAnsi="新細明體" w:hint="eastAsia"/>
                <w:bCs/>
                <w:lang w:eastAsia="zh-TW"/>
              </w:rPr>
              <w:t>增加試算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ED1" w:rsidRDefault="00CA6E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ED1" w:rsidRDefault="00CA6ED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ins w:id="1" w:author="劉文明" w:date="2017-04-17T15:29:00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957"/>
        <w:gridCol w:w="4831"/>
        <w:gridCol w:w="1623"/>
        <w:gridCol w:w="1684"/>
      </w:tblGrid>
      <w:tr w:rsidR="00DC7358" w:rsidRPr="00E8700A" w:rsidTr="00967A1B">
        <w:trPr>
          <w:ins w:id="2" w:author="劉文明" w:date="2017-04-17T15:33:00Z"/>
        </w:trPr>
        <w:tc>
          <w:tcPr>
            <w:tcW w:w="1273" w:type="dxa"/>
          </w:tcPr>
          <w:p w:rsidR="00DC7358" w:rsidRPr="009D2180" w:rsidRDefault="00DC7358" w:rsidP="00967A1B">
            <w:pPr>
              <w:spacing w:line="240" w:lineRule="atLeast"/>
              <w:jc w:val="center"/>
              <w:rPr>
                <w:ins w:id="3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4" w:author="劉文明" w:date="2017-04-17T15:33:00Z">
              <w:r w:rsidRPr="009D2180">
                <w:rPr>
                  <w:rFonts w:ascii="細明體" w:eastAsia="細明體" w:hAnsi="細明體" w:cs="Courier New" w:hint="eastAsia"/>
                  <w:color w:val="215868"/>
                  <w:sz w:val="20"/>
                  <w:szCs w:val="20"/>
                </w:rPr>
                <w:t>修改日期</w:t>
              </w:r>
            </w:ins>
          </w:p>
        </w:tc>
        <w:tc>
          <w:tcPr>
            <w:tcW w:w="957" w:type="dxa"/>
          </w:tcPr>
          <w:p w:rsidR="00DC7358" w:rsidRPr="009D2180" w:rsidRDefault="00DC7358" w:rsidP="00967A1B">
            <w:pPr>
              <w:spacing w:line="240" w:lineRule="atLeast"/>
              <w:jc w:val="center"/>
              <w:rPr>
                <w:ins w:id="5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6" w:author="劉文明" w:date="2017-04-17T15:33:00Z">
              <w:r w:rsidRPr="009D2180">
                <w:rPr>
                  <w:rFonts w:ascii="細明體" w:eastAsia="細明體" w:hAnsi="細明體" w:cs="Courier New" w:hint="eastAsia"/>
                  <w:color w:val="215868"/>
                  <w:sz w:val="20"/>
                  <w:szCs w:val="20"/>
                </w:rPr>
                <w:t>版本</w:t>
              </w:r>
            </w:ins>
          </w:p>
        </w:tc>
        <w:tc>
          <w:tcPr>
            <w:tcW w:w="4831" w:type="dxa"/>
          </w:tcPr>
          <w:p w:rsidR="00DC7358" w:rsidRPr="009D2180" w:rsidRDefault="00DC7358" w:rsidP="00967A1B">
            <w:pPr>
              <w:spacing w:line="240" w:lineRule="atLeast"/>
              <w:jc w:val="center"/>
              <w:rPr>
                <w:ins w:id="7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8" w:author="劉文明" w:date="2017-04-17T15:33:00Z">
              <w:r w:rsidRPr="009D2180">
                <w:rPr>
                  <w:rFonts w:ascii="細明體" w:eastAsia="細明體" w:hAnsi="細明體" w:cs="Courier New" w:hint="eastAsia"/>
                  <w:color w:val="215868"/>
                  <w:sz w:val="20"/>
                  <w:szCs w:val="20"/>
                </w:rPr>
                <w:t>修改原因</w:t>
              </w:r>
            </w:ins>
          </w:p>
        </w:tc>
        <w:tc>
          <w:tcPr>
            <w:tcW w:w="1623" w:type="dxa"/>
          </w:tcPr>
          <w:p w:rsidR="00DC7358" w:rsidRPr="009D2180" w:rsidRDefault="00DC7358" w:rsidP="00967A1B">
            <w:pPr>
              <w:spacing w:line="240" w:lineRule="atLeast"/>
              <w:jc w:val="center"/>
              <w:rPr>
                <w:ins w:id="9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10" w:author="劉文明" w:date="2017-04-17T15:33:00Z">
              <w:r w:rsidRPr="009D2180">
                <w:rPr>
                  <w:rFonts w:ascii="細明體" w:eastAsia="細明體" w:hAnsi="細明體" w:cs="Courier New" w:hint="eastAsia"/>
                  <w:color w:val="215868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684" w:type="dxa"/>
          </w:tcPr>
          <w:p w:rsidR="00DC7358" w:rsidRPr="009D2180" w:rsidRDefault="00DC7358" w:rsidP="00967A1B">
            <w:pPr>
              <w:spacing w:line="240" w:lineRule="atLeast"/>
              <w:jc w:val="center"/>
              <w:rPr>
                <w:ins w:id="11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12" w:author="劉文明" w:date="2017-04-17T15:33:00Z">
              <w:r w:rsidRPr="009D2180">
                <w:rPr>
                  <w:rFonts w:ascii="細明體" w:eastAsia="細明體" w:hAnsi="細明體" w:cs="Courier New" w:hint="eastAsia"/>
                  <w:color w:val="215868"/>
                  <w:sz w:val="20"/>
                  <w:szCs w:val="20"/>
                </w:rPr>
                <w:t>立案單號</w:t>
              </w:r>
            </w:ins>
          </w:p>
        </w:tc>
      </w:tr>
      <w:tr w:rsidR="00DC7358" w:rsidRPr="00E8700A" w:rsidTr="00967A1B">
        <w:trPr>
          <w:ins w:id="13" w:author="劉文明" w:date="2017-04-17T15:33:00Z"/>
        </w:trPr>
        <w:tc>
          <w:tcPr>
            <w:tcW w:w="1273" w:type="dxa"/>
          </w:tcPr>
          <w:p w:rsidR="00DC7358" w:rsidRPr="009D2180" w:rsidRDefault="00DC7358" w:rsidP="00DC7358">
            <w:pPr>
              <w:spacing w:line="240" w:lineRule="atLeast"/>
              <w:jc w:val="center"/>
              <w:rPr>
                <w:ins w:id="14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15" w:author="劉文明" w:date="2017-04-17T15:33:00Z">
              <w:r>
                <w:rPr>
                  <w:rFonts w:ascii="細明體" w:eastAsia="細明體" w:hAnsi="細明體"/>
                  <w:color w:val="4472C4"/>
                </w:rPr>
                <w:t>2017/4/17</w:t>
              </w:r>
            </w:ins>
          </w:p>
        </w:tc>
        <w:tc>
          <w:tcPr>
            <w:tcW w:w="957" w:type="dxa"/>
          </w:tcPr>
          <w:p w:rsidR="00DC7358" w:rsidRPr="009D2180" w:rsidRDefault="00DC7358" w:rsidP="00DC7358">
            <w:pPr>
              <w:spacing w:line="240" w:lineRule="atLeast"/>
              <w:jc w:val="center"/>
              <w:rPr>
                <w:ins w:id="16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17" w:author="劉文明" w:date="2017-04-17T15:33:00Z">
              <w:r>
                <w:rPr>
                  <w:rFonts w:ascii="細明體" w:eastAsia="細明體" w:hAnsi="細明體" w:hint="eastAsia"/>
                  <w:color w:val="4472C4"/>
                </w:rPr>
                <w:t>9</w:t>
              </w:r>
            </w:ins>
          </w:p>
        </w:tc>
        <w:tc>
          <w:tcPr>
            <w:tcW w:w="4831" w:type="dxa"/>
          </w:tcPr>
          <w:p w:rsidR="00DC7358" w:rsidRDefault="00DC7358" w:rsidP="00DC7358">
            <w:pPr>
              <w:pStyle w:val="Tabletext"/>
              <w:rPr>
                <w:ins w:id="18" w:author="劉文明" w:date="2017-04-17T15:33:00Z"/>
                <w:lang w:eastAsia="zh-TW"/>
              </w:rPr>
              <w:pPrChange w:id="19" w:author="劉文明" w:date="2017-04-17T15:33:00Z">
                <w:pPr>
                  <w:spacing w:line="240" w:lineRule="atLeast"/>
                </w:pPr>
              </w:pPrChange>
            </w:pPr>
            <w:ins w:id="20" w:author="劉文明" w:date="2017-04-17T15:33:00Z">
              <w:r>
                <w:rPr>
                  <w:rFonts w:hint="eastAsia"/>
                  <w:lang w:eastAsia="zh-TW"/>
                </w:rPr>
                <w:t>配合</w:t>
              </w:r>
              <w:r>
                <w:rPr>
                  <w:rFonts w:hint="eastAsia"/>
                  <w:lang w:eastAsia="zh-TW"/>
                </w:rPr>
                <w:t>DBIO</w:t>
              </w:r>
              <w:r>
                <w:rPr>
                  <w:rFonts w:hint="eastAsia"/>
                  <w:lang w:eastAsia="zh-TW"/>
                </w:rPr>
                <w:t>優化專案</w:t>
              </w:r>
              <w:r>
                <w:rPr>
                  <w:rFonts w:hint="eastAsia"/>
                  <w:lang w:eastAsia="zh-TW"/>
                </w:rPr>
                <w:t>:</w:t>
              </w:r>
            </w:ins>
          </w:p>
          <w:p w:rsidR="00DC7358" w:rsidRPr="00DC7358" w:rsidRDefault="00B24110" w:rsidP="00B24110">
            <w:pPr>
              <w:pStyle w:val="Tabletext"/>
              <w:rPr>
                <w:ins w:id="21" w:author="劉文明" w:date="2017-04-17T15:33:00Z"/>
                <w:rFonts w:hint="eastAsia"/>
                <w:lang w:eastAsia="zh-TW"/>
                <w:rPrChange w:id="22" w:author="劉文明" w:date="2017-04-17T15:33:00Z">
                  <w:rPr>
                    <w:ins w:id="23" w:author="劉文明" w:date="2017-04-17T15:33:00Z"/>
                    <w:rFonts w:ascii="細明體" w:eastAsia="細明體" w:hAnsi="細明體" w:cs="Courier New" w:hint="eastAsia"/>
                    <w:color w:val="215868"/>
                    <w:sz w:val="20"/>
                    <w:szCs w:val="20"/>
                  </w:rPr>
                </w:rPrChange>
              </w:rPr>
              <w:pPrChange w:id="24" w:author="劉文明" w:date="2017-04-17T16:21:00Z">
                <w:pPr>
                  <w:spacing w:line="240" w:lineRule="atLeast"/>
                </w:pPr>
              </w:pPrChange>
            </w:pPr>
            <w:ins w:id="25" w:author="劉文明" w:date="2017-04-17T16:22:00Z">
              <w:r>
                <w:rPr>
                  <w:rFonts w:hint="eastAsia"/>
                  <w:lang w:eastAsia="zh-TW"/>
                </w:rPr>
                <w:t>調整</w:t>
              </w:r>
            </w:ins>
            <w:ins w:id="26" w:author="劉文明" w:date="2017-04-17T15:33:00Z">
              <w:r w:rsidR="00DC7358">
                <w:rPr>
                  <w:rFonts w:hint="eastAsia"/>
                  <w:lang w:eastAsia="zh-TW"/>
                </w:rPr>
                <w:t>SQL</w:t>
              </w:r>
              <w:r w:rsidR="00DC7358">
                <w:rPr>
                  <w:rFonts w:hint="eastAsia"/>
                  <w:lang w:eastAsia="zh-TW"/>
                </w:rPr>
                <w:t>直接</w:t>
              </w:r>
            </w:ins>
            <w:ins w:id="27" w:author="劉文明" w:date="2017-04-17T16:22:00Z">
              <w:r>
                <w:rPr>
                  <w:rFonts w:hint="eastAsia"/>
                  <w:lang w:eastAsia="zh-TW"/>
                </w:rPr>
                <w:t>將</w:t>
              </w:r>
            </w:ins>
            <w:ins w:id="28" w:author="劉文明" w:date="2017-04-17T15:34:00Z">
              <w:r w:rsidR="00DC7358">
                <w:rPr>
                  <w:rFonts w:hint="eastAsia"/>
                  <w:lang w:eastAsia="zh-TW"/>
                </w:rPr>
                <w:t>資料</w:t>
              </w:r>
            </w:ins>
            <w:ins w:id="29" w:author="劉文明" w:date="2017-04-17T16:22:00Z">
              <w:r>
                <w:rPr>
                  <w:rFonts w:hint="eastAsia"/>
                  <w:lang w:eastAsia="zh-TW"/>
                </w:rPr>
                <w:t>讀出，減少</w:t>
              </w:r>
              <w:r>
                <w:rPr>
                  <w:rFonts w:hint="eastAsia"/>
                  <w:lang w:eastAsia="zh-TW"/>
                </w:rPr>
                <w:t>DBIO</w:t>
              </w:r>
              <w:r>
                <w:rPr>
                  <w:rFonts w:hint="eastAsia"/>
                  <w:lang w:eastAsia="zh-TW"/>
                </w:rPr>
                <w:t>次數</w:t>
              </w:r>
            </w:ins>
            <w:ins w:id="30" w:author="劉文明" w:date="2017-04-17T15:33:00Z">
              <w:r w:rsidR="00DC7358">
                <w:rPr>
                  <w:rFonts w:hint="eastAsia"/>
                  <w:lang w:eastAsia="zh-TW"/>
                </w:rPr>
                <w:t>。</w:t>
              </w:r>
            </w:ins>
          </w:p>
        </w:tc>
        <w:tc>
          <w:tcPr>
            <w:tcW w:w="1623" w:type="dxa"/>
          </w:tcPr>
          <w:p w:rsidR="00DC7358" w:rsidRPr="009D2180" w:rsidRDefault="00DC7358" w:rsidP="00DC7358">
            <w:pPr>
              <w:spacing w:line="240" w:lineRule="atLeast"/>
              <w:jc w:val="center"/>
              <w:rPr>
                <w:ins w:id="31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32" w:author="劉文明" w:date="2017-04-17T15:33:00Z">
              <w:r>
                <w:rPr>
                  <w:rFonts w:ascii="細明體" w:eastAsia="細明體" w:hAnsi="細明體" w:hint="eastAsia"/>
                  <w:color w:val="4472C4"/>
                </w:rPr>
                <w:t>文明</w:t>
              </w:r>
            </w:ins>
          </w:p>
        </w:tc>
        <w:tc>
          <w:tcPr>
            <w:tcW w:w="1684" w:type="dxa"/>
          </w:tcPr>
          <w:p w:rsidR="00DC7358" w:rsidRPr="009D2180" w:rsidRDefault="00DC7358" w:rsidP="00DC7358">
            <w:pPr>
              <w:spacing w:line="240" w:lineRule="atLeast"/>
              <w:rPr>
                <w:ins w:id="33" w:author="劉文明" w:date="2017-04-17T15:33:00Z"/>
                <w:rFonts w:ascii="細明體" w:eastAsia="細明體" w:hAnsi="細明體" w:cs="Courier New" w:hint="eastAsia"/>
                <w:color w:val="215868"/>
                <w:sz w:val="20"/>
                <w:szCs w:val="20"/>
              </w:rPr>
            </w:pPr>
            <w:ins w:id="34" w:author="劉文明" w:date="2017-04-17T15:33:00Z">
              <w:r>
                <w:rPr>
                  <w:rFonts w:hint="eastAsia"/>
                </w:rPr>
                <w:t>170414000688</w:t>
              </w:r>
            </w:ins>
          </w:p>
        </w:tc>
      </w:tr>
    </w:tbl>
    <w:p w:rsidR="00DC7358" w:rsidRDefault="00DC7358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理賠進度控管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35" w:author="huai" w:date="2007-12-17T13:27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理賠進度控管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理賠進度控管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</w:t>
            </w:r>
            <w:r w:rsidR="00070689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070689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RLAA00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36" w:author="huai" w:date="2007-12-17T13:27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37" w:author="huai" w:date="2007-12-17T13:27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645303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bCs/>
                <w:sz w:val="20"/>
                <w:szCs w:val="20"/>
              </w:rPr>
              <w:t>com.cathay.common.hr.DivData</w:t>
            </w:r>
            <w:r w:rsidRPr="0064530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645303">
                <w:rPr>
                  <w:rStyle w:val="aa"/>
                  <w:rFonts w:ascii="細明體" w:eastAsia="細明體" w:hAnsi="細明體" w:cs="細明體"/>
                  <w:bCs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38" w:author="huai" w:date="2007-12-17T13:27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39" w:author="huai" w:date="2007-12-17T13:27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40" w:author="huai" w:date="2007-12-17T13:27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  <w:numberingChange w:id="41" w:author="huai" w:date="2007-12-17T13:27:00Z" w:original="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>
        <w:rPr>
          <w:rFonts w:hint="eastAsia"/>
          <w:sz w:val="20"/>
        </w:rPr>
        <w:t>00</w:t>
      </w:r>
      <w:r w:rsidR="009402F3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912B00">
        <w:rPr>
          <w:rFonts w:hint="eastAsia"/>
          <w:sz w:val="20"/>
        </w:rPr>
        <w:t>0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42" w:author="huai" w:date="2007-12-17T13:27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  <w:numberingChange w:id="43" w:author="huai" w:date="2007-12-17T13:27:00Z" w:original="%1:1:0:.%2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7C098B">
        <w:rPr>
          <w:rFonts w:hint="eastAsia"/>
        </w:rPr>
        <w:t>00</w:t>
      </w:r>
      <w:r w:rsidR="009402F3">
        <w:rPr>
          <w:rFonts w:hint="eastAsia"/>
          <w:lang w:eastAsia="zh-TW"/>
        </w:rPr>
        <w:t>1</w:t>
      </w:r>
      <w:r w:rsidR="007C098B">
        <w:rPr>
          <w:rFonts w:hint="eastAsia"/>
        </w:rPr>
        <w:t>00</w:t>
      </w:r>
      <w:r w:rsidR="00870A8E">
        <w:rPr>
          <w:rFonts w:hint="eastAsia"/>
          <w:lang w:eastAsia="zh-TW"/>
        </w:rPr>
        <w:t>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  <w:numberingChange w:id="44" w:author="huai" w:date="2007-12-17T13:27:00Z" w:original="%1:1:0:.%2:2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9402F3">
              <w:rPr>
                <w:rFonts w:hint="eastAsia"/>
                <w:lang w:eastAsia="zh-TW"/>
              </w:rPr>
              <w:t>單位</w:t>
            </w:r>
          </w:p>
        </w:tc>
        <w:tc>
          <w:tcPr>
            <w:tcW w:w="3780" w:type="dxa"/>
          </w:tcPr>
          <w:p w:rsidR="003001AC" w:rsidRDefault="009402F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>
        <w:tc>
          <w:tcPr>
            <w:tcW w:w="252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9402F3">
              <w:rPr>
                <w:rFonts w:hint="eastAsia"/>
                <w:lang w:eastAsia="zh-TW"/>
              </w:rPr>
              <w:t>單位中文</w:t>
            </w:r>
          </w:p>
        </w:tc>
        <w:tc>
          <w:tcPr>
            <w:tcW w:w="3780" w:type="dxa"/>
          </w:tcPr>
          <w:p w:rsidR="003001AC" w:rsidRDefault="009402F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核賠單位</w:t>
            </w:r>
          </w:p>
        </w:tc>
        <w:tc>
          <w:tcPr>
            <w:tcW w:w="3780" w:type="dxa"/>
          </w:tcPr>
          <w:p w:rsidR="00AA7751" w:rsidRDefault="00AA7751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核賠單位中文</w:t>
            </w:r>
          </w:p>
        </w:tc>
        <w:tc>
          <w:tcPr>
            <w:tcW w:w="3780" w:type="dxa"/>
          </w:tcPr>
          <w:p w:rsidR="00AA7751" w:rsidRDefault="00AA7751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核賠人員</w:t>
            </w:r>
          </w:p>
        </w:tc>
        <w:tc>
          <w:tcPr>
            <w:tcW w:w="378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66841">
        <w:tc>
          <w:tcPr>
            <w:tcW w:w="2520" w:type="dxa"/>
          </w:tcPr>
          <w:p w:rsidR="00E66841" w:rsidRDefault="00E66841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E66841" w:rsidRDefault="00E6684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E66841" w:rsidRDefault="00E6684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418D3" w:rsidRDefault="0000606D" w:rsidP="00F418D3">
      <w:pPr>
        <w:pStyle w:val="Tabletext"/>
        <w:keepLines w:val="0"/>
        <w:numPr>
          <w:ilvl w:val="1"/>
          <w:numId w:val="2"/>
          <w:numberingChange w:id="45" w:author="huai" w:date="2007-12-17T13:27:00Z" w:original="%1:1:0:.%2:3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角色關係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0606D">
        <w:tc>
          <w:tcPr>
            <w:tcW w:w="252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角色</w:t>
            </w:r>
          </w:p>
        </w:tc>
        <w:tc>
          <w:tcPr>
            <w:tcW w:w="378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CHECKBOX</w:t>
            </w:r>
          </w:p>
        </w:tc>
        <w:tc>
          <w:tcPr>
            <w:tcW w:w="2340" w:type="dxa"/>
          </w:tcPr>
          <w:p w:rsidR="0000606D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狀態</w:t>
            </w:r>
          </w:p>
        </w:tc>
      </w:tr>
      <w:tr w:rsidR="0000606D">
        <w:tc>
          <w:tcPr>
            <w:tcW w:w="252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RLAA001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核賠單位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</w:p>
        </w:tc>
        <w:tc>
          <w:tcPr>
            <w:tcW w:w="234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00606D">
        <w:tc>
          <w:tcPr>
            <w:tcW w:w="252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</w:p>
        </w:tc>
        <w:tc>
          <w:tcPr>
            <w:tcW w:w="378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核賠人員</w:t>
            </w:r>
          </w:p>
        </w:tc>
        <w:tc>
          <w:tcPr>
            <w:tcW w:w="2340" w:type="dxa"/>
          </w:tcPr>
          <w:p w:rsidR="0000606D" w:rsidRDefault="0000606D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D35BD3">
        <w:tc>
          <w:tcPr>
            <w:tcW w:w="2520" w:type="dxa"/>
          </w:tcPr>
          <w:p w:rsidR="00D35BD3" w:rsidRDefault="00D35BD3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</w:p>
        </w:tc>
        <w:tc>
          <w:tcPr>
            <w:tcW w:w="3780" w:type="dxa"/>
          </w:tcPr>
          <w:p w:rsidR="00D35BD3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受理單位</w:t>
            </w:r>
          </w:p>
        </w:tc>
        <w:tc>
          <w:tcPr>
            <w:tcW w:w="2340" w:type="dxa"/>
          </w:tcPr>
          <w:p w:rsidR="00D35BD3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CHECKED </w:t>
            </w:r>
          </w:p>
        </w:tc>
      </w:tr>
      <w:tr w:rsidR="0000606D">
        <w:tc>
          <w:tcPr>
            <w:tcW w:w="2520" w:type="dxa"/>
          </w:tcPr>
          <w:p w:rsidR="0000606D" w:rsidRDefault="00D35BD3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RLAA002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</w:t>
            </w:r>
            <w:r w:rsidR="007D1E94">
              <w:rPr>
                <w:rFonts w:ascii="細明體" w:eastAsia="細明體" w:hAnsi="細明體" w:hint="eastAsia"/>
              </w:rPr>
              <w:t>RLAA00</w:t>
            </w:r>
            <w:r w:rsidR="007D1E94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00606D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核賠單位</w:t>
            </w:r>
          </w:p>
        </w:tc>
        <w:tc>
          <w:tcPr>
            <w:tcW w:w="2340" w:type="dxa"/>
          </w:tcPr>
          <w:p w:rsidR="0000606D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CHECKED DISABLE</w:t>
            </w:r>
          </w:p>
        </w:tc>
      </w:tr>
      <w:tr w:rsidR="00D35BD3">
        <w:tc>
          <w:tcPr>
            <w:tcW w:w="2520" w:type="dxa"/>
          </w:tcPr>
          <w:p w:rsidR="00D35BD3" w:rsidRDefault="00D35BD3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</w:p>
        </w:tc>
        <w:tc>
          <w:tcPr>
            <w:tcW w:w="3780" w:type="dxa"/>
          </w:tcPr>
          <w:p w:rsidR="00D35BD3" w:rsidRPr="00D35BD3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</w:t>
            </w:r>
            <w:r w:rsidRPr="00D35BD3">
              <w:rPr>
                <w:rFonts w:hint="eastAsia"/>
                <w:bCs/>
                <w:lang w:eastAsia="zh-TW"/>
              </w:rPr>
              <w:t>人員</w:t>
            </w:r>
          </w:p>
        </w:tc>
        <w:tc>
          <w:tcPr>
            <w:tcW w:w="2340" w:type="dxa"/>
          </w:tcPr>
          <w:p w:rsidR="00D35BD3" w:rsidRDefault="007D1E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CHECKED</w:t>
            </w:r>
            <w:r w:rsidR="0035207B">
              <w:rPr>
                <w:rFonts w:hint="eastAsia"/>
                <w:bCs/>
                <w:lang w:eastAsia="zh-TW"/>
              </w:rPr>
              <w:t xml:space="preserve"> DISABLE</w:t>
            </w:r>
          </w:p>
        </w:tc>
      </w:tr>
      <w:tr w:rsidR="0000606D">
        <w:tc>
          <w:tcPr>
            <w:tcW w:w="2520" w:type="dxa"/>
          </w:tcPr>
          <w:p w:rsidR="0000606D" w:rsidRDefault="007D1E94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00606D" w:rsidRDefault="00E66841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</w:t>
            </w:r>
            <w:r w:rsidR="007D1E94">
              <w:rPr>
                <w:rFonts w:hint="eastAsia"/>
                <w:bCs/>
                <w:lang w:eastAsia="zh-TW"/>
              </w:rPr>
              <w:t>單位</w:t>
            </w:r>
          </w:p>
        </w:tc>
        <w:tc>
          <w:tcPr>
            <w:tcW w:w="2340" w:type="dxa"/>
          </w:tcPr>
          <w:p w:rsidR="0000606D" w:rsidRDefault="007D1E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CHECKED</w:t>
            </w:r>
          </w:p>
        </w:tc>
      </w:tr>
      <w:tr w:rsidR="00507194">
        <w:tc>
          <w:tcPr>
            <w:tcW w:w="2520" w:type="dxa"/>
          </w:tcPr>
          <w:p w:rsidR="00507194" w:rsidRDefault="00507194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</w:p>
        </w:tc>
        <w:tc>
          <w:tcPr>
            <w:tcW w:w="3780" w:type="dxa"/>
          </w:tcPr>
          <w:p w:rsidR="00507194" w:rsidDel="00E66841" w:rsidRDefault="005071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核賠單位</w:t>
            </w:r>
          </w:p>
        </w:tc>
        <w:tc>
          <w:tcPr>
            <w:tcW w:w="2340" w:type="dxa"/>
          </w:tcPr>
          <w:p w:rsidR="00507194" w:rsidRDefault="005071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  <w:tr w:rsidR="00507194">
        <w:tc>
          <w:tcPr>
            <w:tcW w:w="2520" w:type="dxa"/>
          </w:tcPr>
          <w:p w:rsidR="00507194" w:rsidRDefault="00507194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</w:p>
        </w:tc>
        <w:tc>
          <w:tcPr>
            <w:tcW w:w="3780" w:type="dxa"/>
          </w:tcPr>
          <w:p w:rsidR="00507194" w:rsidRDefault="005071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核賠人員</w:t>
            </w:r>
          </w:p>
        </w:tc>
        <w:tc>
          <w:tcPr>
            <w:tcW w:w="2340" w:type="dxa"/>
          </w:tcPr>
          <w:p w:rsidR="00507194" w:rsidRDefault="00507194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DISABLE</w:t>
            </w:r>
          </w:p>
        </w:tc>
      </w:tr>
    </w:tbl>
    <w:p w:rsidR="007D1E94" w:rsidRDefault="007D1E94" w:rsidP="007D1E94">
      <w:pPr>
        <w:pStyle w:val="Tabletext"/>
        <w:keepLines w:val="0"/>
        <w:numPr>
          <w:ilvl w:val="1"/>
          <w:numId w:val="2"/>
          <w:numberingChange w:id="46" w:author="huai" w:date="2007-12-17T13:27:00Z" w:original="%1:1:0:.%2:4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登入角色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為</w:t>
      </w:r>
      <w:r>
        <w:rPr>
          <w:rFonts w:hint="eastAsia"/>
          <w:bCs/>
          <w:color w:val="000000"/>
          <w:lang w:eastAsia="zh-TW"/>
        </w:rPr>
        <w:t xml:space="preserve"> RLAA004</w:t>
      </w:r>
    </w:p>
    <w:p w:rsidR="007D1E94" w:rsidRDefault="00E66841" w:rsidP="007D1E94">
      <w:pPr>
        <w:pStyle w:val="Tabletext"/>
        <w:keepLines w:val="0"/>
        <w:numPr>
          <w:ilvl w:val="2"/>
          <w:numId w:val="2"/>
          <w:numberingChange w:id="47" w:author="huai" w:date="2007-12-17T13:27:00Z" w:original="%1:1:0:.%2:4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</w:t>
      </w:r>
      <w:r w:rsidR="007D1E94">
        <w:rPr>
          <w:rFonts w:hint="eastAsia"/>
          <w:bCs/>
          <w:color w:val="000000"/>
          <w:lang w:eastAsia="zh-TW"/>
        </w:rPr>
        <w:t>人員為轄下人員</w:t>
      </w:r>
      <w:r w:rsidR="007D1E94">
        <w:rPr>
          <w:rFonts w:hint="eastAsia"/>
          <w:bCs/>
          <w:color w:val="000000"/>
          <w:lang w:eastAsia="zh-TW"/>
        </w:rPr>
        <w:t>list</w:t>
      </w:r>
      <w:r w:rsidR="000B2B6C">
        <w:rPr>
          <w:rFonts w:hint="eastAsia"/>
          <w:bCs/>
          <w:color w:val="000000"/>
          <w:lang w:eastAsia="zh-TW"/>
        </w:rPr>
        <w:t xml:space="preserve">  </w:t>
      </w:r>
      <w:r w:rsidR="000B2B6C">
        <w:rPr>
          <w:b/>
          <w:bCs/>
        </w:rPr>
        <w:t>com.cathay.common.hr.DivData</w:t>
      </w:r>
      <w:r w:rsidR="000B2B6C">
        <w:rPr>
          <w:rFonts w:hint="eastAsia"/>
          <w:b/>
          <w:bCs/>
          <w:lang w:eastAsia="zh-TW"/>
        </w:rPr>
        <w:t>.</w:t>
      </w:r>
      <w:hyperlink r:id="rId8" w:anchor="getDivMember(java.lang.String)" w:history="1">
        <w:r w:rsidR="000B2B6C">
          <w:rPr>
            <w:rStyle w:val="aa"/>
            <w:rFonts w:ascii="細明體" w:eastAsia="細明體" w:hAnsi="細明體" w:cs="細明體"/>
            <w:b/>
            <w:bCs/>
          </w:rPr>
          <w:t>getD</w:t>
        </w:r>
        <w:r w:rsidR="000B2B6C">
          <w:rPr>
            <w:rStyle w:val="aa"/>
            <w:rFonts w:ascii="細明體" w:eastAsia="細明體" w:hAnsi="細明體" w:cs="細明體"/>
            <w:b/>
            <w:bCs/>
          </w:rPr>
          <w:t>i</w:t>
        </w:r>
        <w:r w:rsidR="000B2B6C">
          <w:rPr>
            <w:rStyle w:val="aa"/>
            <w:rFonts w:ascii="細明體" w:eastAsia="細明體" w:hAnsi="細明體" w:cs="細明體"/>
            <w:b/>
            <w:bCs/>
          </w:rPr>
          <w:t>vMember</w:t>
        </w:r>
      </w:hyperlink>
      <w:r>
        <w:rPr>
          <w:rStyle w:val="HTML"/>
          <w:rFonts w:hint="eastAsia"/>
          <w:b/>
          <w:bCs/>
          <w:lang w:eastAsia="zh-TW"/>
        </w:rPr>
        <w:t xml:space="preserve"> </w:t>
      </w:r>
      <w:r w:rsidRPr="00E66841">
        <w:rPr>
          <w:rStyle w:val="HTML"/>
          <w:rFonts w:hint="eastAsia"/>
          <w:bCs/>
          <w:sz w:val="20"/>
          <w:szCs w:val="20"/>
          <w:lang w:eastAsia="zh-TW"/>
        </w:rPr>
        <w:t>by 受理單位</w:t>
      </w:r>
      <w:r w:rsidR="007D1E94">
        <w:rPr>
          <w:rFonts w:hint="eastAsia"/>
          <w:bCs/>
          <w:color w:val="000000"/>
          <w:lang w:eastAsia="zh-TW"/>
        </w:rPr>
        <w:t>。</w:t>
      </w:r>
    </w:p>
    <w:p w:rsidR="0035207B" w:rsidRDefault="0035207B" w:rsidP="0035207B">
      <w:pPr>
        <w:pStyle w:val="Tabletext"/>
        <w:keepLines w:val="0"/>
        <w:numPr>
          <w:ilvl w:val="1"/>
          <w:numId w:val="2"/>
          <w:numberingChange w:id="48" w:author="huai" w:date="2007-12-17T13:27:00Z" w:original="%1:1:0:.%2:5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ELSE </w:t>
      </w:r>
    </w:p>
    <w:p w:rsidR="0035207B" w:rsidRDefault="00E66841" w:rsidP="0035207B">
      <w:pPr>
        <w:pStyle w:val="Tabletext"/>
        <w:keepLines w:val="0"/>
        <w:numPr>
          <w:ilvl w:val="2"/>
          <w:numId w:val="2"/>
          <w:numberingChange w:id="49" w:author="huai" w:date="2007-12-17T13:27:00Z" w:original="%1:1:0:.%2:5:0:.%3:1:0: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</w:t>
      </w:r>
      <w:r w:rsidR="0035207B">
        <w:rPr>
          <w:rFonts w:hint="eastAsia"/>
          <w:bCs/>
          <w:color w:val="000000"/>
          <w:lang w:eastAsia="zh-TW"/>
        </w:rPr>
        <w:t>人員為登入人員。</w:t>
      </w:r>
    </w:p>
    <w:p w:rsidR="0023751E" w:rsidRDefault="0023751E">
      <w:pPr>
        <w:pStyle w:val="Tabletext"/>
        <w:keepLines w:val="0"/>
        <w:numPr>
          <w:ilvl w:val="0"/>
          <w:numId w:val="2"/>
          <w:numberingChange w:id="50" w:author="huai" w:date="2007-12-17T13:27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51" w:author="huai" w:date="2007-12-17T13:27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  <w:numberingChange w:id="52" w:author="huai" w:date="2007-12-17T13:27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至少須有一項查詢條件勾選</w:t>
            </w:r>
          </w:p>
        </w:tc>
        <w:tc>
          <w:tcPr>
            <w:tcW w:w="3320" w:type="dxa"/>
          </w:tcPr>
          <w:p w:rsidR="0023751E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請選擇查詢條件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  <w:numberingChange w:id="53" w:author="huai" w:date="2007-12-17T13:27:00Z" w:original="%1:2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260078" w:rsidRDefault="00260078" w:rsidP="00260078">
      <w:pPr>
        <w:pStyle w:val="Tabletext"/>
        <w:keepLines w:val="0"/>
        <w:numPr>
          <w:ilvl w:val="2"/>
          <w:numId w:val="2"/>
          <w:numberingChange w:id="54" w:author="huai" w:date="2007-12-17T13:27:00Z" w:original="%1:2:0:.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依照各</w:t>
      </w:r>
      <w:r>
        <w:rPr>
          <w:rFonts w:hint="eastAsia"/>
          <w:kern w:val="2"/>
          <w:szCs w:val="24"/>
          <w:lang w:eastAsia="zh-TW"/>
        </w:rPr>
        <w:t>checkbox</w:t>
      </w:r>
      <w:r>
        <w:rPr>
          <w:rFonts w:hint="eastAsia"/>
          <w:kern w:val="2"/>
          <w:szCs w:val="24"/>
          <w:lang w:eastAsia="zh-TW"/>
        </w:rPr>
        <w:t>是否勾選決定讀取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值。</w:t>
      </w:r>
    </w:p>
    <w:p w:rsidR="00B24110" w:rsidRDefault="00B24110" w:rsidP="00260078">
      <w:pPr>
        <w:pStyle w:val="Tabletext"/>
        <w:keepLines w:val="0"/>
        <w:numPr>
          <w:ilvl w:val="2"/>
          <w:numId w:val="2"/>
          <w:numberingChange w:id="55" w:author="huai" w:date="2007-12-17T13:27:00Z" w:original="%1:2:0:.%2:2:0:.%3:2:0:"/>
        </w:numPr>
        <w:spacing w:after="0" w:line="240" w:lineRule="auto"/>
        <w:rPr>
          <w:ins w:id="56" w:author="劉文明" w:date="2017-04-17T16:23:00Z"/>
          <w:kern w:val="2"/>
          <w:szCs w:val="24"/>
          <w:lang w:eastAsia="zh-TW"/>
        </w:rPr>
      </w:pPr>
      <w:ins w:id="57" w:author="劉文明" w:date="2017-04-17T16:23:00Z">
        <w:r>
          <w:rPr>
            <w:rFonts w:hint="eastAsia"/>
            <w:kern w:val="2"/>
            <w:szCs w:val="24"/>
            <w:lang w:eastAsia="zh-TW"/>
          </w:rPr>
          <w:t>/</w:t>
        </w:r>
        <w:r>
          <w:rPr>
            <w:kern w:val="2"/>
            <w:szCs w:val="24"/>
            <w:lang w:eastAsia="zh-TW"/>
          </w:rPr>
          <w:t>/*</w:t>
        </w:r>
        <w:r>
          <w:rPr>
            <w:rFonts w:hint="eastAsia"/>
            <w:kern w:val="2"/>
            <w:szCs w:val="24"/>
            <w:lang w:eastAsia="zh-TW"/>
          </w:rPr>
          <w:t>*</w:t>
        </w:r>
      </w:ins>
      <w:ins w:id="58" w:author="劉文明" w:date="2017-04-17T16:24:00Z">
        <w:r>
          <w:rPr>
            <w:rFonts w:hint="eastAsia"/>
            <w:kern w:val="2"/>
            <w:szCs w:val="24"/>
            <w:lang w:eastAsia="zh-TW"/>
          </w:rPr>
          <w:t>先將符合的受理編號讀出，再串出事故者</w:t>
        </w:r>
        <w:r w:rsidR="006631FF">
          <w:rPr>
            <w:rFonts w:hint="eastAsia"/>
            <w:kern w:val="2"/>
            <w:szCs w:val="24"/>
            <w:lang w:eastAsia="zh-TW"/>
          </w:rPr>
          <w:t>姓名</w:t>
        </w:r>
      </w:ins>
      <w:ins w:id="59" w:author="劉文明" w:date="2017-04-17T16:44:00Z">
        <w:r w:rsidR="00967A1B">
          <w:rPr>
            <w:rFonts w:hint="eastAsia"/>
            <w:kern w:val="2"/>
            <w:szCs w:val="24"/>
            <w:lang w:eastAsia="zh-TW"/>
          </w:rPr>
          <w:t xml:space="preserve"> (</w:t>
        </w:r>
      </w:ins>
      <w:ins w:id="60" w:author="劉文明" w:date="2017-04-17T16:45:00Z">
        <w:r w:rsidR="00967A1B">
          <w:rPr>
            <w:kern w:val="2"/>
            <w:szCs w:val="24"/>
            <w:lang w:eastAsia="zh-TW"/>
          </w:rPr>
          <w:t>SQL</w:t>
        </w:r>
        <w:r w:rsidR="00967A1B">
          <w:rPr>
            <w:rFonts w:hint="eastAsia"/>
            <w:kern w:val="2"/>
            <w:szCs w:val="24"/>
            <w:lang w:eastAsia="zh-TW"/>
          </w:rPr>
          <w:t>語法請參閱</w:t>
        </w:r>
      </w:ins>
      <w:bookmarkStart w:id="61" w:name="MARK1_B"/>
      <w:ins w:id="62" w:author="劉文明" w:date="2017-04-17T16:46:00Z">
        <w:r w:rsidR="00967A1B">
          <w:rPr>
            <w:kern w:val="2"/>
            <w:szCs w:val="24"/>
            <w:lang w:eastAsia="zh-TW"/>
          </w:rPr>
          <w:fldChar w:fldCharType="begin"/>
        </w:r>
        <w:r w:rsidR="00967A1B">
          <w:rPr>
            <w:kern w:val="2"/>
            <w:szCs w:val="24"/>
            <w:lang w:eastAsia="zh-TW"/>
          </w:rPr>
          <w:instrText xml:space="preserve"> HYPERLINK  \l "MARK1" </w:instrText>
        </w:r>
        <w:r w:rsidR="00967A1B">
          <w:rPr>
            <w:kern w:val="2"/>
            <w:szCs w:val="24"/>
            <w:lang w:eastAsia="zh-TW"/>
          </w:rPr>
        </w:r>
        <w:r w:rsidR="00967A1B">
          <w:rPr>
            <w:kern w:val="2"/>
            <w:szCs w:val="24"/>
            <w:lang w:eastAsia="zh-TW"/>
          </w:rPr>
          <w:fldChar w:fldCharType="separate"/>
        </w:r>
        <w:r w:rsidR="00967A1B" w:rsidRPr="00967A1B">
          <w:rPr>
            <w:rStyle w:val="aa"/>
            <w:rFonts w:hint="eastAsia"/>
            <w:kern w:val="2"/>
            <w:szCs w:val="24"/>
            <w:lang w:eastAsia="zh-TW"/>
          </w:rPr>
          <w:t>附</w:t>
        </w:r>
        <w:r w:rsidR="00967A1B" w:rsidRPr="00967A1B">
          <w:rPr>
            <w:rStyle w:val="aa"/>
            <w:rFonts w:hint="eastAsia"/>
            <w:kern w:val="2"/>
            <w:szCs w:val="24"/>
            <w:lang w:eastAsia="zh-TW"/>
          </w:rPr>
          <w:t>錄</w:t>
        </w:r>
        <w:r w:rsidR="00967A1B" w:rsidRPr="00967A1B">
          <w:rPr>
            <w:rStyle w:val="aa"/>
            <w:rFonts w:hint="eastAsia"/>
            <w:kern w:val="2"/>
            <w:szCs w:val="24"/>
            <w:lang w:eastAsia="zh-TW"/>
          </w:rPr>
          <w:t>一</w:t>
        </w:r>
        <w:bookmarkEnd w:id="61"/>
        <w:r w:rsidR="00967A1B">
          <w:rPr>
            <w:kern w:val="2"/>
            <w:szCs w:val="24"/>
            <w:lang w:eastAsia="zh-TW"/>
          </w:rPr>
          <w:fldChar w:fldCharType="end"/>
        </w:r>
      </w:ins>
      <w:ins w:id="63" w:author="劉文明" w:date="2017-04-17T16:44:00Z">
        <w:r w:rsidR="00967A1B">
          <w:rPr>
            <w:rFonts w:hint="eastAsia"/>
            <w:kern w:val="2"/>
            <w:szCs w:val="24"/>
            <w:lang w:eastAsia="zh-TW"/>
          </w:rPr>
          <w:t>)</w:t>
        </w:r>
      </w:ins>
    </w:p>
    <w:p w:rsidR="00260078" w:rsidRDefault="00B24110" w:rsidP="00260078">
      <w:pPr>
        <w:pStyle w:val="Tabletext"/>
        <w:keepLines w:val="0"/>
        <w:numPr>
          <w:ilvl w:val="2"/>
          <w:numId w:val="2"/>
          <w:numberingChange w:id="64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</w:pPr>
      <w:ins w:id="65" w:author="劉文明" w:date="2017-04-17T16:26:00Z"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kern w:val="2"/>
            <w:szCs w:val="24"/>
            <w:lang w:eastAsia="zh-TW"/>
          </w:rPr>
          <w:t>$TA001</w:t>
        </w:r>
        <w:r>
          <w:rPr>
            <w:rFonts w:hint="eastAsia"/>
            <w:kern w:val="2"/>
            <w:szCs w:val="24"/>
            <w:lang w:eastAsia="zh-TW"/>
          </w:rPr>
          <w:t>)</w:t>
        </w:r>
      </w:ins>
      <w:r w:rsidR="00260078">
        <w:rPr>
          <w:rFonts w:hint="eastAsia"/>
          <w:kern w:val="2"/>
          <w:szCs w:val="24"/>
          <w:lang w:eastAsia="zh-TW"/>
        </w:rPr>
        <w:t>讀取</w:t>
      </w:r>
      <w:r w:rsidR="00260078">
        <w:rPr>
          <w:rFonts w:hint="eastAsia"/>
          <w:kern w:val="2"/>
          <w:szCs w:val="24"/>
          <w:lang w:eastAsia="zh-TW"/>
        </w:rPr>
        <w:t xml:space="preserve">DTAAA001 </w:t>
      </w:r>
      <w:r w:rsidR="00260078">
        <w:rPr>
          <w:rFonts w:hint="eastAsia"/>
          <w:kern w:val="2"/>
          <w:szCs w:val="24"/>
          <w:lang w:eastAsia="zh-TW"/>
        </w:rPr>
        <w:t>理賠受理檔</w:t>
      </w:r>
      <w:r w:rsidR="00260078">
        <w:rPr>
          <w:rFonts w:hint="eastAsia"/>
          <w:kern w:val="2"/>
          <w:szCs w:val="24"/>
          <w:lang w:eastAsia="zh-TW"/>
        </w:rPr>
        <w:t xml:space="preserve">BY </w:t>
      </w:r>
      <w:r w:rsidR="00260078">
        <w:rPr>
          <w:rFonts w:hint="eastAsia"/>
          <w:kern w:val="2"/>
          <w:szCs w:val="24"/>
          <w:lang w:eastAsia="zh-TW"/>
        </w:rPr>
        <w:t>讀取</w:t>
      </w:r>
      <w:r w:rsidR="00260078">
        <w:rPr>
          <w:rFonts w:hint="eastAsia"/>
          <w:kern w:val="2"/>
          <w:szCs w:val="24"/>
          <w:lang w:eastAsia="zh-TW"/>
        </w:rPr>
        <w:t>KEY</w:t>
      </w:r>
      <w:r w:rsidR="00260078">
        <w:rPr>
          <w:rFonts w:hint="eastAsia"/>
          <w:kern w:val="2"/>
          <w:szCs w:val="24"/>
          <w:lang w:eastAsia="zh-TW"/>
        </w:rPr>
        <w:t>值：</w:t>
      </w:r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66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67" w:author="劉文明" w:date="2017-04-17T16:2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8" w:author="劉文明" w:date="2017-04-17T16:26:00Z">
        <w:r>
          <w:rPr>
            <w:rFonts w:hint="eastAsia"/>
            <w:kern w:val="2"/>
            <w:szCs w:val="24"/>
            <w:lang w:eastAsia="zh-TW"/>
          </w:rPr>
          <w:t>讀取欄位</w:t>
        </w:r>
        <w:r>
          <w:rPr>
            <w:rFonts w:hint="eastAsia"/>
            <w:kern w:val="2"/>
            <w:szCs w:val="24"/>
            <w:lang w:eastAsia="zh-TW"/>
          </w:rPr>
          <w:t xml:space="preserve"> : 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B24110" w:rsidRDefault="00B24110" w:rsidP="00B24110">
      <w:pPr>
        <w:pStyle w:val="Tabletext"/>
        <w:keepLines w:val="0"/>
        <w:numPr>
          <w:ilvl w:val="2"/>
          <w:numId w:val="2"/>
          <w:numberingChange w:id="69" w:author="huai" w:date="2007-12-17T13:27:00Z" w:original="%1:2:0:.%2:2:0:.%3:2:0:"/>
        </w:numPr>
        <w:spacing w:after="0" w:line="240" w:lineRule="auto"/>
        <w:rPr>
          <w:ins w:id="70" w:author="劉文明" w:date="2017-04-17T16:28:00Z"/>
          <w:kern w:val="2"/>
          <w:szCs w:val="24"/>
          <w:lang w:eastAsia="zh-TW"/>
        </w:rPr>
        <w:pPrChange w:id="71" w:author="劉文明" w:date="2017-04-17T16:2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2" w:author="劉文明" w:date="2017-04-17T16:27:00Z">
        <w:r>
          <w:rPr>
            <w:rFonts w:hint="eastAsia"/>
            <w:kern w:val="2"/>
            <w:szCs w:val="24"/>
            <w:lang w:eastAsia="zh-TW"/>
          </w:rPr>
          <w:t>($</w:t>
        </w:r>
        <w:r w:rsidRPr="00B24110">
          <w:rPr>
            <w:kern w:val="2"/>
            <w:szCs w:val="24"/>
            <w:lang w:eastAsia="zh-TW"/>
          </w:rPr>
          <w:t>APLY_T</w:t>
        </w:r>
        <w:r>
          <w:rPr>
            <w:rFonts w:hint="eastAsia"/>
            <w:kern w:val="2"/>
            <w:szCs w:val="24"/>
            <w:lang w:eastAsia="zh-TW"/>
          </w:rPr>
          <w:t>)</w:t>
        </w:r>
        <w:r>
          <w:rPr>
            <w:rFonts w:hint="eastAsia"/>
            <w:kern w:val="2"/>
            <w:szCs w:val="24"/>
            <w:lang w:eastAsia="zh-TW"/>
          </w:rPr>
          <w:t>讀取</w:t>
        </w:r>
        <w:r>
          <w:rPr>
            <w:rFonts w:hint="eastAsia"/>
            <w:kern w:val="2"/>
            <w:szCs w:val="24"/>
            <w:lang w:eastAsia="zh-TW"/>
          </w:rPr>
          <w:t>$TA</w:t>
        </w:r>
        <w:r>
          <w:rPr>
            <w:kern w:val="2"/>
            <w:szCs w:val="24"/>
            <w:lang w:eastAsia="zh-TW"/>
          </w:rPr>
          <w:t xml:space="preserve">001 </w:t>
        </w:r>
      </w:ins>
    </w:p>
    <w:p w:rsidR="00B24110" w:rsidRDefault="00B24110" w:rsidP="00B24110">
      <w:pPr>
        <w:pStyle w:val="Tabletext"/>
        <w:keepLines w:val="0"/>
        <w:numPr>
          <w:ilvl w:val="2"/>
          <w:numId w:val="2"/>
          <w:numberingChange w:id="73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74" w:author="劉文明" w:date="2017-04-17T16:2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5" w:author="劉文明" w:date="2017-04-17T16:27:00Z">
        <w:r>
          <w:rPr>
            <w:kern w:val="2"/>
            <w:szCs w:val="24"/>
            <w:lang w:eastAsia="zh-TW"/>
          </w:rPr>
          <w:t xml:space="preserve">left join </w:t>
        </w:r>
        <w:r>
          <w:rPr>
            <w:rFonts w:hint="eastAsia"/>
            <w:kern w:val="2"/>
            <w:szCs w:val="24"/>
            <w:lang w:eastAsia="zh-TW"/>
          </w:rPr>
          <w:t xml:space="preserve">DTAAA001 </w:t>
        </w:r>
        <w:r>
          <w:rPr>
            <w:rFonts w:hint="eastAsia"/>
            <w:kern w:val="2"/>
            <w:szCs w:val="24"/>
            <w:lang w:eastAsia="zh-TW"/>
          </w:rPr>
          <w:t>理賠受理檔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76" w:author="劉文明" w:date="2017-04-17T16:29:00Z">
        <w:r>
          <w:rPr>
            <w:kern w:val="2"/>
            <w:szCs w:val="24"/>
            <w:lang w:eastAsia="zh-TW"/>
          </w:rPr>
          <w:t xml:space="preserve">A001 </w:t>
        </w:r>
      </w:ins>
      <w:ins w:id="77" w:author="劉文明" w:date="2017-04-17T16:27:00Z">
        <w:r>
          <w:rPr>
            <w:rFonts w:hint="eastAsia"/>
            <w:kern w:val="2"/>
            <w:szCs w:val="24"/>
            <w:lang w:eastAsia="zh-TW"/>
          </w:rPr>
          <w:t>on</w:t>
        </w:r>
      </w:ins>
      <w:ins w:id="78" w:author="劉文明" w:date="2017-04-17T16:28:00Z">
        <w:r>
          <w:rPr>
            <w:rFonts w:hint="eastAsia"/>
            <w:kern w:val="2"/>
            <w:szCs w:val="24"/>
            <w:lang w:eastAsia="zh-TW"/>
          </w:rPr>
          <w:t>受理編號相同</w:t>
        </w:r>
      </w:ins>
    </w:p>
    <w:p w:rsidR="00B24110" w:rsidRDefault="00B24110" w:rsidP="006631FF">
      <w:pPr>
        <w:pStyle w:val="Tabletext"/>
        <w:keepLines w:val="0"/>
        <w:numPr>
          <w:ilvl w:val="2"/>
          <w:numId w:val="2"/>
          <w:numberingChange w:id="79" w:author="huai" w:date="2007-12-17T13:27:00Z" w:original="%1:2:0:.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" w:author="劉文明" w:date="2017-04-17T16:26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1" w:author="劉文明" w:date="2017-04-17T16:28:00Z">
        <w:r>
          <w:rPr>
            <w:kern w:val="2"/>
            <w:szCs w:val="24"/>
            <w:lang w:eastAsia="zh-TW"/>
          </w:rPr>
          <w:t xml:space="preserve">left join </w:t>
        </w:r>
        <w:r w:rsidRPr="006631FF">
          <w:rPr>
            <w:color w:val="0070C0"/>
            <w:kern w:val="2"/>
            <w:szCs w:val="24"/>
            <w:lang w:eastAsia="zh-TW"/>
            <w:rPrChange w:id="82" w:author="劉文明" w:date="2017-04-17T16:41:00Z">
              <w:rPr>
                <w:kern w:val="2"/>
                <w:szCs w:val="24"/>
                <w:lang w:eastAsia="zh-TW"/>
              </w:rPr>
            </w:rPrChange>
          </w:rPr>
          <w:t>DTAAA</w:t>
        </w:r>
      </w:ins>
      <w:ins w:id="83" w:author="劉文明" w:date="2017-04-17T16:34:00Z">
        <w:r w:rsidR="006631FF" w:rsidRPr="006631FF">
          <w:rPr>
            <w:rFonts w:hint="eastAsia"/>
            <w:color w:val="0070C0"/>
            <w:kern w:val="2"/>
            <w:szCs w:val="24"/>
            <w:lang w:eastAsia="zh-TW"/>
            <w:rPrChange w:id="84" w:author="劉文明" w:date="2017-04-17T16:41:00Z">
              <w:rPr>
                <w:rFonts w:hint="eastAsia"/>
                <w:kern w:val="2"/>
                <w:szCs w:val="24"/>
                <w:lang w:eastAsia="zh-TW"/>
              </w:rPr>
            </w:rPrChange>
          </w:rPr>
          <w:t>T</w:t>
        </w:r>
      </w:ins>
      <w:ins w:id="85" w:author="劉文明" w:date="2017-04-17T16:28:00Z">
        <w:r w:rsidRPr="006631FF">
          <w:rPr>
            <w:color w:val="0070C0"/>
            <w:kern w:val="2"/>
            <w:szCs w:val="24"/>
            <w:lang w:eastAsia="zh-TW"/>
            <w:rPrChange w:id="86" w:author="劉文明" w:date="2017-04-17T16:41:00Z">
              <w:rPr>
                <w:kern w:val="2"/>
                <w:szCs w:val="24"/>
                <w:lang w:eastAsia="zh-TW"/>
              </w:rPr>
            </w:rPrChange>
          </w:rPr>
          <w:t>10</w:t>
        </w:r>
      </w:ins>
      <w:ins w:id="87" w:author="劉文明" w:date="2017-04-17T16:34:00Z">
        <w:r w:rsidR="006631FF" w:rsidRPr="006631FF">
          <w:rPr>
            <w:rFonts w:hint="eastAsia"/>
            <w:kern w:val="2"/>
            <w:szCs w:val="24"/>
            <w:lang w:eastAsia="zh-TW"/>
          </w:rPr>
          <w:t>理賠受理輸入申請書檔</w:t>
        </w:r>
        <w:r w:rsidR="006631FF" w:rsidRPr="006631FF">
          <w:rPr>
            <w:rFonts w:hint="eastAsia"/>
            <w:kern w:val="2"/>
            <w:szCs w:val="24"/>
            <w:lang w:eastAsia="zh-TW"/>
          </w:rPr>
          <w:t>_</w:t>
        </w:r>
        <w:r w:rsidR="006631FF" w:rsidRPr="006631FF">
          <w:rPr>
            <w:rFonts w:hint="eastAsia"/>
            <w:kern w:val="2"/>
            <w:szCs w:val="24"/>
            <w:lang w:eastAsia="zh-TW"/>
          </w:rPr>
          <w:t>試算</w:t>
        </w:r>
        <w:r w:rsidR="006631FF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88" w:author="劉文明" w:date="2017-04-17T16:29:00Z">
        <w:r>
          <w:rPr>
            <w:kern w:val="2"/>
            <w:szCs w:val="24"/>
            <w:lang w:eastAsia="zh-TW"/>
          </w:rPr>
          <w:t>A</w:t>
        </w:r>
      </w:ins>
      <w:ins w:id="89" w:author="劉文明" w:date="2017-04-17T16:35:00Z">
        <w:r w:rsidR="006631FF">
          <w:rPr>
            <w:rFonts w:hint="eastAsia"/>
            <w:kern w:val="2"/>
            <w:szCs w:val="24"/>
            <w:lang w:eastAsia="zh-TW"/>
          </w:rPr>
          <w:t>T</w:t>
        </w:r>
      </w:ins>
      <w:ins w:id="90" w:author="劉文明" w:date="2017-04-17T16:29:00Z">
        <w:r>
          <w:rPr>
            <w:kern w:val="2"/>
            <w:szCs w:val="24"/>
            <w:lang w:eastAsia="zh-TW"/>
          </w:rPr>
          <w:t xml:space="preserve">10 </w:t>
        </w:r>
      </w:ins>
      <w:ins w:id="91" w:author="劉文明" w:date="2017-04-17T16:28:00Z">
        <w:r>
          <w:rPr>
            <w:kern w:val="2"/>
            <w:szCs w:val="24"/>
            <w:lang w:eastAsia="zh-TW"/>
          </w:rPr>
          <w:t>on</w:t>
        </w:r>
        <w:r>
          <w:rPr>
            <w:rFonts w:hint="eastAsia"/>
            <w:kern w:val="2"/>
            <w:szCs w:val="24"/>
            <w:lang w:eastAsia="zh-TW"/>
          </w:rPr>
          <w:t>受理編號相同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,BY</w:t>
        </w:r>
      </w:ins>
      <w:ins w:id="92" w:author="劉文明" w:date="2017-04-17T16:29:00Z">
        <w:r>
          <w:rPr>
            <w:rFonts w:hint="eastAsia"/>
            <w:kern w:val="2"/>
            <w:szCs w:val="24"/>
            <w:lang w:eastAsia="zh-TW"/>
          </w:rPr>
          <w:t>查詢條件</w:t>
        </w:r>
      </w:ins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93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94" w:author="劉文明" w:date="2017-04-17T16:2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5" w:author="劉文明" w:date="2017-04-17T16:29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不為空值</w:t>
        </w:r>
      </w:ins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96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97" w:author="劉文明" w:date="2017-04-17T16:2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98" w:author="劉文明" w:date="2017-04-17T16:29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010</w:t>
        </w:r>
      </w:ins>
      <w:ins w:id="99" w:author="劉文明" w:date="2017-04-17T16:30:00Z">
        <w:r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不為空值</w:t>
        </w:r>
      </w:ins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100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01" w:author="劉文明" w:date="2017-04-17T16:2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2" w:author="劉文明" w:date="2017-04-17T16:30:00Z">
        <w:r>
          <w:rPr>
            <w:rFonts w:hint="eastAsia"/>
            <w:kern w:val="2"/>
            <w:szCs w:val="24"/>
            <w:lang w:eastAsia="zh-TW"/>
          </w:rPr>
          <w:t>IF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事故者</w:t>
        </w:r>
        <w:r>
          <w:rPr>
            <w:rFonts w:hint="eastAsia"/>
            <w:kern w:val="2"/>
            <w:szCs w:val="24"/>
            <w:lang w:eastAsia="zh-TW"/>
          </w:rPr>
          <w:t>ID</w:t>
        </w:r>
        <w:r>
          <w:rPr>
            <w:rFonts w:hint="eastAsia"/>
            <w:kern w:val="2"/>
            <w:szCs w:val="24"/>
            <w:lang w:eastAsia="zh-TW"/>
          </w:rPr>
          <w:t>有輸入</w:t>
        </w:r>
      </w:ins>
    </w:p>
    <w:p w:rsidR="00B24110" w:rsidRDefault="00B24110" w:rsidP="00B24110">
      <w:pPr>
        <w:pStyle w:val="Tabletext"/>
        <w:keepLines w:val="0"/>
        <w:numPr>
          <w:ilvl w:val="4"/>
          <w:numId w:val="2"/>
          <w:numberingChange w:id="103" w:author="huai" w:date="2007-12-17T13:27:00Z" w:original="%1:2:0:.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04" w:author="劉文明" w:date="2017-04-17T16:30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5" w:author="劉文明" w:date="2017-04-17T16:30:00Z">
        <w:r>
          <w:rPr>
            <w:rFonts w:hint="eastAsia"/>
            <w:kern w:val="2"/>
            <w:szCs w:val="24"/>
            <w:lang w:eastAsia="zh-TW"/>
          </w:rPr>
          <w:t>A</w:t>
        </w:r>
      </w:ins>
      <w:ins w:id="106" w:author="劉文明" w:date="2017-04-17T16:42:00Z">
        <w:r w:rsidR="008A7F72">
          <w:rPr>
            <w:kern w:val="2"/>
            <w:szCs w:val="24"/>
            <w:lang w:eastAsia="zh-TW"/>
          </w:rPr>
          <w:t>T</w:t>
        </w:r>
      </w:ins>
      <w:ins w:id="107" w:author="劉文明" w:date="2017-04-17T16:30:00Z">
        <w:r>
          <w:rPr>
            <w:kern w:val="2"/>
            <w:szCs w:val="24"/>
            <w:lang w:eastAsia="zh-TW"/>
          </w:rPr>
          <w:t>10.</w:t>
        </w:r>
        <w:r>
          <w:rPr>
            <w:rFonts w:hint="eastAsia"/>
            <w:kern w:val="2"/>
            <w:szCs w:val="24"/>
            <w:lang w:eastAsia="zh-TW"/>
          </w:rPr>
          <w:t>事故者</w:t>
        </w:r>
        <w:r>
          <w:rPr>
            <w:rFonts w:hint="eastAsia"/>
            <w:kern w:val="2"/>
            <w:szCs w:val="24"/>
            <w:lang w:eastAsia="zh-TW"/>
          </w:rPr>
          <w:t xml:space="preserve">ID = </w:t>
        </w:r>
        <w:r>
          <w:rPr>
            <w:rFonts w:hint="eastAsia"/>
            <w:kern w:val="2"/>
            <w:szCs w:val="24"/>
            <w:lang w:eastAsia="zh-TW"/>
          </w:rPr>
          <w:t>畫面輸入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事故者</w:t>
        </w:r>
      </w:ins>
      <w:ins w:id="108" w:author="劉文明" w:date="2017-04-17T16:31:00Z">
        <w:r>
          <w:rPr>
            <w:rFonts w:hint="eastAsia"/>
            <w:kern w:val="2"/>
            <w:szCs w:val="24"/>
            <w:lang w:eastAsia="zh-TW"/>
          </w:rPr>
          <w:t>ID</w:t>
        </w:r>
      </w:ins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109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10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1" w:author="劉文明" w:date="2017-04-17T16:31:00Z">
        <w:r>
          <w:rPr>
            <w:kern w:val="2"/>
            <w:szCs w:val="24"/>
            <w:lang w:eastAsia="zh-TW"/>
          </w:rPr>
          <w:t>END IF</w:t>
        </w:r>
      </w:ins>
    </w:p>
    <w:p w:rsidR="00B24110" w:rsidRDefault="00B24110" w:rsidP="00B24110">
      <w:pPr>
        <w:pStyle w:val="Tabletext"/>
        <w:keepLines w:val="0"/>
        <w:numPr>
          <w:ilvl w:val="2"/>
          <w:numId w:val="2"/>
          <w:numberingChange w:id="112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13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4" w:author="劉文明" w:date="2017-04-17T16:31:00Z">
        <w:r>
          <w:rPr>
            <w:rFonts w:hint="eastAsia"/>
            <w:kern w:val="2"/>
            <w:szCs w:val="24"/>
            <w:lang w:eastAsia="zh-TW"/>
          </w:rPr>
          <w:t>讀取欄位</w:t>
        </w:r>
      </w:ins>
    </w:p>
    <w:p w:rsidR="00B24110" w:rsidRDefault="00B24110" w:rsidP="00B24110">
      <w:pPr>
        <w:pStyle w:val="Tabletext"/>
        <w:keepLines w:val="0"/>
        <w:numPr>
          <w:ilvl w:val="3"/>
          <w:numId w:val="2"/>
          <w:numberingChange w:id="115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16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17" w:author="劉文明" w:date="2017-04-17T16:3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18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19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0" w:author="劉文明" w:date="2017-04-17T16:32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受理單位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21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22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3" w:author="劉文明" w:date="2017-04-17T16:32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受理單位中文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24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25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6" w:author="劉文明" w:date="2017-04-17T16:32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受理日期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27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28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29" w:author="劉文明" w:date="2017-04-17T16:33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核賠人員姓名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30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31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32" w:author="劉文明" w:date="2017-04-17T16:34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受理進度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33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34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35" w:author="劉文明" w:date="2017-04-17T16:34:00Z">
        <w:r>
          <w:rPr>
            <w:rFonts w:hint="eastAsia"/>
            <w:kern w:val="2"/>
            <w:szCs w:val="24"/>
            <w:lang w:eastAsia="zh-TW"/>
          </w:rPr>
          <w:t>A</w:t>
        </w:r>
      </w:ins>
      <w:ins w:id="136" w:author="劉文明" w:date="2017-04-17T16:35:00Z">
        <w:r>
          <w:rPr>
            <w:rFonts w:hint="eastAsia"/>
            <w:kern w:val="2"/>
            <w:szCs w:val="24"/>
            <w:lang w:eastAsia="zh-TW"/>
          </w:rPr>
          <w:t>T</w:t>
        </w:r>
      </w:ins>
      <w:ins w:id="137" w:author="劉文明" w:date="2017-04-17T16:34:00Z">
        <w:r>
          <w:rPr>
            <w:kern w:val="2"/>
            <w:szCs w:val="24"/>
            <w:lang w:eastAsia="zh-TW"/>
          </w:rPr>
          <w:t>10.</w:t>
        </w:r>
        <w:r>
          <w:rPr>
            <w:rFonts w:hint="eastAsia"/>
            <w:kern w:val="2"/>
            <w:szCs w:val="24"/>
            <w:lang w:eastAsia="zh-TW"/>
          </w:rPr>
          <w:t>事故者姓名</w:t>
        </w:r>
      </w:ins>
    </w:p>
    <w:p w:rsidR="006631FF" w:rsidRDefault="006631FF" w:rsidP="00B24110">
      <w:pPr>
        <w:pStyle w:val="Tabletext"/>
        <w:keepLines w:val="0"/>
        <w:numPr>
          <w:ilvl w:val="3"/>
          <w:numId w:val="2"/>
          <w:numberingChange w:id="138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39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40" w:author="劉文明" w:date="2017-04-17T16:34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覆核日期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  <w:numberingChange w:id="141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42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43" w:author="劉文明" w:date="2017-04-17T16:35:00Z"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讀取</w:t>
        </w:r>
      </w:ins>
      <w:ins w:id="144" w:author="劉文明" w:date="2017-04-17T16:38:00Z">
        <w:r>
          <w:rPr>
            <w:rFonts w:hint="eastAsia"/>
            <w:kern w:val="2"/>
            <w:szCs w:val="24"/>
            <w:lang w:eastAsia="zh-TW"/>
          </w:rPr>
          <w:t>DTAA</w:t>
        </w:r>
        <w:r>
          <w:rPr>
            <w:kern w:val="2"/>
            <w:szCs w:val="24"/>
            <w:lang w:eastAsia="zh-TW"/>
          </w:rPr>
          <w:t>A</w:t>
        </w:r>
        <w:r>
          <w:rPr>
            <w:rFonts w:hint="eastAsia"/>
            <w:kern w:val="2"/>
            <w:szCs w:val="24"/>
            <w:lang w:eastAsia="zh-TW"/>
          </w:rPr>
          <w:t>T11</w:t>
        </w:r>
        <w:r w:rsidRPr="006631FF">
          <w:rPr>
            <w:rFonts w:hint="eastAsia"/>
            <w:kern w:val="2"/>
            <w:szCs w:val="24"/>
            <w:lang w:eastAsia="zh-TW"/>
          </w:rPr>
          <w:t>理賠索賠類別檔</w:t>
        </w:r>
        <w:r w:rsidRPr="006631FF">
          <w:rPr>
            <w:rFonts w:hint="eastAsia"/>
            <w:kern w:val="2"/>
            <w:szCs w:val="24"/>
            <w:lang w:eastAsia="zh-TW"/>
          </w:rPr>
          <w:t>_</w:t>
        </w:r>
        <w:r w:rsidRPr="006631FF">
          <w:rPr>
            <w:rFonts w:hint="eastAsia"/>
            <w:kern w:val="2"/>
            <w:szCs w:val="24"/>
            <w:lang w:eastAsia="zh-TW"/>
          </w:rPr>
          <w:t>試算</w:t>
        </w:r>
      </w:ins>
      <w:ins w:id="145" w:author="劉文明" w:date="2017-04-17T16:39:00Z">
        <w:r>
          <w:rPr>
            <w:rFonts w:hint="eastAsia"/>
            <w:kern w:val="2"/>
            <w:szCs w:val="24"/>
            <w:lang w:eastAsia="zh-TW"/>
          </w:rPr>
          <w:t xml:space="preserve"> BY</w:t>
        </w:r>
        <w:r>
          <w:rPr>
            <w:rFonts w:hint="eastAsia"/>
            <w:kern w:val="2"/>
            <w:szCs w:val="24"/>
            <w:lang w:eastAsia="zh-TW"/>
          </w:rPr>
          <w:t>查詢條件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  <w:numberingChange w:id="146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47" w:author="劉文明" w:date="2017-04-17T16:3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48" w:author="劉文明" w:date="2017-04-17T16:39:00Z">
        <w:r>
          <w:rPr>
            <w:rFonts w:hint="eastAsia"/>
            <w:kern w:val="2"/>
            <w:szCs w:val="24"/>
            <w:lang w:eastAsia="zh-TW"/>
          </w:rPr>
          <w:t>AT</w:t>
        </w:r>
        <w:r>
          <w:rPr>
            <w:kern w:val="2"/>
            <w:szCs w:val="24"/>
            <w:lang w:eastAsia="zh-TW"/>
          </w:rPr>
          <w:t>11.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A001.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  <w:numberingChange w:id="149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50" w:author="劉文明" w:date="2017-04-17T16:3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1" w:author="劉文明" w:date="2017-04-17T16:40:00Z">
        <w:r>
          <w:rPr>
            <w:rFonts w:hint="eastAsia"/>
            <w:kern w:val="2"/>
            <w:szCs w:val="24"/>
            <w:lang w:eastAsia="zh-TW"/>
          </w:rPr>
          <w:t>查詢</w:t>
        </w:r>
      </w:ins>
      <w:ins w:id="152" w:author="劉文明" w:date="2017-04-17T16:41:00Z">
        <w:r>
          <w:rPr>
            <w:rFonts w:hint="eastAsia"/>
            <w:kern w:val="2"/>
            <w:szCs w:val="24"/>
            <w:lang w:eastAsia="zh-TW"/>
          </w:rPr>
          <w:t>欄位</w:t>
        </w:r>
      </w:ins>
    </w:p>
    <w:p w:rsidR="006631FF" w:rsidRDefault="006631FF" w:rsidP="006631FF">
      <w:pPr>
        <w:pStyle w:val="Tabletext"/>
        <w:keepLines w:val="0"/>
        <w:numPr>
          <w:ilvl w:val="5"/>
          <w:numId w:val="2"/>
          <w:numberingChange w:id="153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54" w:author="劉文明" w:date="2017-04-17T16:4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5" w:author="劉文明" w:date="2017-04-17T16:41:00Z">
        <w:r>
          <w:rPr>
            <w:rFonts w:hint="eastAsia"/>
            <w:kern w:val="2"/>
            <w:szCs w:val="24"/>
            <w:lang w:eastAsia="zh-TW"/>
          </w:rPr>
          <w:t>索賠類別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  <w:numberingChange w:id="156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157" w:author="劉文明" w:date="2017-04-17T16:39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8" w:author="劉文明" w:date="2017-04-17T16:40:00Z">
        <w:r>
          <w:rPr>
            <w:kern w:val="2"/>
            <w:szCs w:val="24"/>
            <w:lang w:eastAsia="zh-TW"/>
          </w:rPr>
          <w:t>O</w:t>
        </w:r>
        <w:r>
          <w:rPr>
            <w:rFonts w:hint="eastAsia"/>
            <w:kern w:val="2"/>
            <w:szCs w:val="24"/>
            <w:lang w:eastAsia="zh-TW"/>
          </w:rPr>
          <w:t xml:space="preserve">rder </w:t>
        </w:r>
        <w:r>
          <w:rPr>
            <w:kern w:val="2"/>
            <w:szCs w:val="24"/>
            <w:lang w:eastAsia="zh-TW"/>
          </w:rPr>
          <w:t>by AT11.</w:t>
        </w:r>
        <w:r>
          <w:rPr>
            <w:rFonts w:hint="eastAsia"/>
            <w:kern w:val="2"/>
            <w:szCs w:val="24"/>
            <w:lang w:eastAsia="zh-TW"/>
          </w:rPr>
          <w:t>索賠類別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取第一筆</w:t>
        </w:r>
        <w:r>
          <w:rPr>
            <w:rFonts w:hint="eastAsia"/>
            <w:kern w:val="2"/>
            <w:szCs w:val="24"/>
            <w:lang w:eastAsia="zh-TW"/>
          </w:rPr>
          <w:t xml:space="preserve">) as </w:t>
        </w:r>
        <w:r>
          <w:rPr>
            <w:rFonts w:hint="eastAsia"/>
            <w:kern w:val="2"/>
            <w:szCs w:val="24"/>
            <w:lang w:eastAsia="zh-TW"/>
          </w:rPr>
          <w:t>索賠類別</w:t>
        </w:r>
      </w:ins>
    </w:p>
    <w:p w:rsidR="006631FF" w:rsidRDefault="006631FF" w:rsidP="006631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59" w:author="劉文明" w:date="2017-04-17T16:41:00Z"/>
          <w:kern w:val="2"/>
          <w:szCs w:val="24"/>
          <w:lang w:eastAsia="zh-TW"/>
        </w:rPr>
      </w:pPr>
      <w:ins w:id="160" w:author="劉文明" w:date="2017-04-17T16:41:00Z">
        <w:r>
          <w:rPr>
            <w:rFonts w:hint="eastAsia"/>
            <w:kern w:val="2"/>
            <w:szCs w:val="24"/>
            <w:lang w:eastAsia="zh-TW"/>
          </w:rPr>
          <w:t>($</w:t>
        </w:r>
        <w:r w:rsidRPr="00B24110">
          <w:rPr>
            <w:kern w:val="2"/>
            <w:szCs w:val="24"/>
            <w:lang w:eastAsia="zh-TW"/>
          </w:rPr>
          <w:t>APLY_</w:t>
        </w:r>
        <w:r>
          <w:rPr>
            <w:kern w:val="2"/>
            <w:szCs w:val="24"/>
            <w:lang w:eastAsia="zh-TW"/>
          </w:rPr>
          <w:t>P</w:t>
        </w:r>
        <w:r>
          <w:rPr>
            <w:rFonts w:hint="eastAsia"/>
            <w:kern w:val="2"/>
            <w:szCs w:val="24"/>
            <w:lang w:eastAsia="zh-TW"/>
          </w:rPr>
          <w:t>)</w:t>
        </w:r>
        <w:r>
          <w:rPr>
            <w:rFonts w:hint="eastAsia"/>
            <w:kern w:val="2"/>
            <w:szCs w:val="24"/>
            <w:lang w:eastAsia="zh-TW"/>
          </w:rPr>
          <w:t>讀取</w:t>
        </w:r>
        <w:r>
          <w:rPr>
            <w:rFonts w:hint="eastAsia"/>
            <w:kern w:val="2"/>
            <w:szCs w:val="24"/>
            <w:lang w:eastAsia="zh-TW"/>
          </w:rPr>
          <w:t>$TA</w:t>
        </w:r>
        <w:r>
          <w:rPr>
            <w:kern w:val="2"/>
            <w:szCs w:val="24"/>
            <w:lang w:eastAsia="zh-TW"/>
          </w:rPr>
          <w:t xml:space="preserve">001 </w:t>
        </w:r>
      </w:ins>
    </w:p>
    <w:p w:rsidR="006631FF" w:rsidRDefault="006631FF" w:rsidP="006631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61" w:author="劉文明" w:date="2017-04-17T16:41:00Z"/>
          <w:kern w:val="2"/>
          <w:szCs w:val="24"/>
          <w:lang w:eastAsia="zh-TW"/>
        </w:rPr>
      </w:pPr>
      <w:ins w:id="162" w:author="劉文明" w:date="2017-04-17T16:41:00Z">
        <w:r>
          <w:rPr>
            <w:kern w:val="2"/>
            <w:szCs w:val="24"/>
            <w:lang w:eastAsia="zh-TW"/>
          </w:rPr>
          <w:t xml:space="preserve">left join </w:t>
        </w:r>
        <w:r>
          <w:rPr>
            <w:rFonts w:hint="eastAsia"/>
            <w:kern w:val="2"/>
            <w:szCs w:val="24"/>
            <w:lang w:eastAsia="zh-TW"/>
          </w:rPr>
          <w:t xml:space="preserve">DTAAA001 </w:t>
        </w:r>
        <w:r>
          <w:rPr>
            <w:rFonts w:hint="eastAsia"/>
            <w:kern w:val="2"/>
            <w:szCs w:val="24"/>
            <w:lang w:eastAsia="zh-TW"/>
          </w:rPr>
          <w:t>理賠受理檔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 xml:space="preserve">A001 </w:t>
        </w:r>
        <w:r>
          <w:rPr>
            <w:rFonts w:hint="eastAsia"/>
            <w:kern w:val="2"/>
            <w:szCs w:val="24"/>
            <w:lang w:eastAsia="zh-TW"/>
          </w:rPr>
          <w:t>on</w:t>
        </w:r>
        <w:r>
          <w:rPr>
            <w:rFonts w:hint="eastAsia"/>
            <w:kern w:val="2"/>
            <w:szCs w:val="24"/>
            <w:lang w:eastAsia="zh-TW"/>
          </w:rPr>
          <w:t>受理編號相同</w:t>
        </w:r>
      </w:ins>
    </w:p>
    <w:p w:rsidR="006631FF" w:rsidRDefault="006631FF" w:rsidP="006631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63" w:author="劉文明" w:date="2017-04-17T16:41:00Z"/>
          <w:rFonts w:hint="eastAsia"/>
          <w:kern w:val="2"/>
          <w:szCs w:val="24"/>
          <w:lang w:eastAsia="zh-TW"/>
        </w:rPr>
      </w:pPr>
      <w:ins w:id="164" w:author="劉文明" w:date="2017-04-17T16:41:00Z">
        <w:r>
          <w:rPr>
            <w:kern w:val="2"/>
            <w:szCs w:val="24"/>
            <w:lang w:eastAsia="zh-TW"/>
          </w:rPr>
          <w:lastRenderedPageBreak/>
          <w:t xml:space="preserve">left join </w:t>
        </w:r>
        <w:r w:rsidRPr="006631FF">
          <w:rPr>
            <w:color w:val="0070C0"/>
            <w:kern w:val="2"/>
            <w:szCs w:val="24"/>
            <w:lang w:eastAsia="zh-TW"/>
            <w:rPrChange w:id="165" w:author="劉文明" w:date="2017-04-17T16:41:00Z">
              <w:rPr>
                <w:kern w:val="2"/>
                <w:szCs w:val="24"/>
                <w:lang w:eastAsia="zh-TW"/>
              </w:rPr>
            </w:rPrChange>
          </w:rPr>
          <w:t>DTAAA010</w:t>
        </w:r>
        <w:r w:rsidRPr="006631FF">
          <w:rPr>
            <w:rFonts w:hint="eastAsia"/>
            <w:kern w:val="2"/>
            <w:szCs w:val="24"/>
            <w:lang w:eastAsia="zh-TW"/>
          </w:rPr>
          <w:t>理賠受理輸入申請書檔</w:t>
        </w:r>
        <w:r w:rsidRPr="006631FF">
          <w:rPr>
            <w:rFonts w:hint="eastAsia"/>
            <w:kern w:val="2"/>
            <w:szCs w:val="24"/>
            <w:lang w:eastAsia="zh-TW"/>
          </w:rPr>
          <w:t>_</w:t>
        </w:r>
        <w:r w:rsidRPr="006631FF">
          <w:rPr>
            <w:rFonts w:hint="eastAsia"/>
            <w:kern w:val="2"/>
            <w:szCs w:val="24"/>
            <w:lang w:eastAsia="zh-TW"/>
          </w:rPr>
          <w:t>試算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A</w:t>
        </w:r>
      </w:ins>
      <w:ins w:id="166" w:author="劉文明" w:date="2017-04-17T16:42:00Z">
        <w:r>
          <w:rPr>
            <w:kern w:val="2"/>
            <w:szCs w:val="24"/>
            <w:lang w:eastAsia="zh-TW"/>
          </w:rPr>
          <w:t>0</w:t>
        </w:r>
      </w:ins>
      <w:ins w:id="167" w:author="劉文明" w:date="2017-04-17T16:41:00Z">
        <w:r>
          <w:rPr>
            <w:kern w:val="2"/>
            <w:szCs w:val="24"/>
            <w:lang w:eastAsia="zh-TW"/>
          </w:rPr>
          <w:t>10 on</w:t>
        </w:r>
        <w:r>
          <w:rPr>
            <w:rFonts w:hint="eastAsia"/>
            <w:kern w:val="2"/>
            <w:szCs w:val="24"/>
            <w:lang w:eastAsia="zh-TW"/>
          </w:rPr>
          <w:t>受理編號相同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,BY</w:t>
        </w:r>
        <w:r>
          <w:rPr>
            <w:rFonts w:hint="eastAsia"/>
            <w:kern w:val="2"/>
            <w:szCs w:val="24"/>
            <w:lang w:eastAsia="zh-TW"/>
          </w:rPr>
          <w:t>查詢條件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68" w:author="劉文明" w:date="2017-04-17T16:41:00Z"/>
          <w:kern w:val="2"/>
          <w:szCs w:val="24"/>
          <w:lang w:eastAsia="zh-TW"/>
        </w:rPr>
      </w:pPr>
      <w:ins w:id="169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不為空值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70" w:author="劉文明" w:date="2017-04-17T16:41:00Z"/>
          <w:kern w:val="2"/>
          <w:szCs w:val="24"/>
          <w:lang w:eastAsia="zh-TW"/>
        </w:rPr>
      </w:pPr>
      <w:ins w:id="171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010.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不為空值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72" w:author="劉文明" w:date="2017-04-17T16:41:00Z"/>
          <w:kern w:val="2"/>
          <w:szCs w:val="24"/>
          <w:lang w:eastAsia="zh-TW"/>
        </w:rPr>
      </w:pPr>
      <w:ins w:id="173" w:author="劉文明" w:date="2017-04-17T16:41:00Z">
        <w:r>
          <w:rPr>
            <w:rFonts w:hint="eastAsia"/>
            <w:kern w:val="2"/>
            <w:szCs w:val="24"/>
            <w:lang w:eastAsia="zh-TW"/>
          </w:rPr>
          <w:t>IF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事故者</w:t>
        </w:r>
        <w:r>
          <w:rPr>
            <w:rFonts w:hint="eastAsia"/>
            <w:kern w:val="2"/>
            <w:szCs w:val="24"/>
            <w:lang w:eastAsia="zh-TW"/>
          </w:rPr>
          <w:t>ID</w:t>
        </w:r>
        <w:r>
          <w:rPr>
            <w:rFonts w:hint="eastAsia"/>
            <w:kern w:val="2"/>
            <w:szCs w:val="24"/>
            <w:lang w:eastAsia="zh-TW"/>
          </w:rPr>
          <w:t>有輸入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74" w:author="劉文明" w:date="2017-04-17T16:41:00Z"/>
          <w:rFonts w:hint="eastAsia"/>
          <w:kern w:val="2"/>
          <w:szCs w:val="24"/>
          <w:lang w:eastAsia="zh-TW"/>
        </w:rPr>
      </w:pPr>
      <w:ins w:id="175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010.</w:t>
        </w:r>
        <w:r>
          <w:rPr>
            <w:rFonts w:hint="eastAsia"/>
            <w:kern w:val="2"/>
            <w:szCs w:val="24"/>
            <w:lang w:eastAsia="zh-TW"/>
          </w:rPr>
          <w:t>事故者</w:t>
        </w:r>
        <w:r>
          <w:rPr>
            <w:rFonts w:hint="eastAsia"/>
            <w:kern w:val="2"/>
            <w:szCs w:val="24"/>
            <w:lang w:eastAsia="zh-TW"/>
          </w:rPr>
          <w:t xml:space="preserve">ID = </w:t>
        </w:r>
        <w:r>
          <w:rPr>
            <w:rFonts w:hint="eastAsia"/>
            <w:kern w:val="2"/>
            <w:szCs w:val="24"/>
            <w:lang w:eastAsia="zh-TW"/>
          </w:rPr>
          <w:t>畫面輸入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事故者</w:t>
        </w:r>
        <w:r>
          <w:rPr>
            <w:rFonts w:hint="eastAsia"/>
            <w:kern w:val="2"/>
            <w:szCs w:val="24"/>
            <w:lang w:eastAsia="zh-TW"/>
          </w:rPr>
          <w:t>ID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76" w:author="劉文明" w:date="2017-04-17T16:41:00Z"/>
          <w:kern w:val="2"/>
          <w:szCs w:val="24"/>
          <w:lang w:eastAsia="zh-TW"/>
        </w:rPr>
      </w:pPr>
      <w:ins w:id="177" w:author="劉文明" w:date="2017-04-17T16:41:00Z">
        <w:r>
          <w:rPr>
            <w:kern w:val="2"/>
            <w:szCs w:val="24"/>
            <w:lang w:eastAsia="zh-TW"/>
          </w:rPr>
          <w:t>END IF</w:t>
        </w:r>
      </w:ins>
    </w:p>
    <w:p w:rsidR="006631FF" w:rsidRDefault="006631FF" w:rsidP="006631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78" w:author="劉文明" w:date="2017-04-17T16:41:00Z"/>
          <w:kern w:val="2"/>
          <w:szCs w:val="24"/>
          <w:lang w:eastAsia="zh-TW"/>
        </w:rPr>
      </w:pPr>
      <w:ins w:id="179" w:author="劉文明" w:date="2017-04-17T16:41:00Z">
        <w:r>
          <w:rPr>
            <w:rFonts w:hint="eastAsia"/>
            <w:kern w:val="2"/>
            <w:szCs w:val="24"/>
            <w:lang w:eastAsia="zh-TW"/>
          </w:rPr>
          <w:t>讀取欄位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0" w:author="劉文明" w:date="2017-04-17T16:41:00Z"/>
          <w:kern w:val="2"/>
          <w:szCs w:val="24"/>
          <w:lang w:eastAsia="zh-TW"/>
        </w:rPr>
      </w:pPr>
      <w:ins w:id="181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2" w:author="劉文明" w:date="2017-04-17T16:41:00Z"/>
          <w:kern w:val="2"/>
          <w:szCs w:val="24"/>
          <w:lang w:eastAsia="zh-TW"/>
        </w:rPr>
      </w:pPr>
      <w:ins w:id="183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受理單位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4" w:author="劉文明" w:date="2017-04-17T16:41:00Z"/>
          <w:kern w:val="2"/>
          <w:szCs w:val="24"/>
          <w:lang w:eastAsia="zh-TW"/>
        </w:rPr>
      </w:pPr>
      <w:ins w:id="185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受理單位中文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6" w:author="劉文明" w:date="2017-04-17T16:41:00Z"/>
          <w:kern w:val="2"/>
          <w:szCs w:val="24"/>
          <w:lang w:eastAsia="zh-TW"/>
        </w:rPr>
      </w:pPr>
      <w:ins w:id="187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受理日期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8" w:author="劉文明" w:date="2017-04-17T16:41:00Z"/>
          <w:kern w:val="2"/>
          <w:szCs w:val="24"/>
          <w:lang w:eastAsia="zh-TW"/>
        </w:rPr>
      </w:pPr>
      <w:ins w:id="189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核賠人員姓名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90" w:author="劉文明" w:date="2017-04-17T16:41:00Z"/>
          <w:kern w:val="2"/>
          <w:szCs w:val="24"/>
          <w:lang w:eastAsia="zh-TW"/>
        </w:rPr>
      </w:pPr>
      <w:ins w:id="191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受理進度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92" w:author="劉文明" w:date="2017-04-17T16:41:00Z"/>
          <w:kern w:val="2"/>
          <w:szCs w:val="24"/>
          <w:lang w:eastAsia="zh-TW"/>
        </w:rPr>
      </w:pPr>
      <w:ins w:id="193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</w:ins>
      <w:ins w:id="194" w:author="劉文明" w:date="2017-04-17T16:43:00Z">
        <w:r w:rsidR="008A7F72">
          <w:rPr>
            <w:kern w:val="2"/>
            <w:szCs w:val="24"/>
            <w:lang w:eastAsia="zh-TW"/>
          </w:rPr>
          <w:t>0</w:t>
        </w:r>
      </w:ins>
      <w:ins w:id="195" w:author="劉文明" w:date="2017-04-17T16:41:00Z">
        <w:r>
          <w:rPr>
            <w:kern w:val="2"/>
            <w:szCs w:val="24"/>
            <w:lang w:eastAsia="zh-TW"/>
          </w:rPr>
          <w:t>10.</w:t>
        </w:r>
        <w:r>
          <w:rPr>
            <w:rFonts w:hint="eastAsia"/>
            <w:kern w:val="2"/>
            <w:szCs w:val="24"/>
            <w:lang w:eastAsia="zh-TW"/>
          </w:rPr>
          <w:t>事故者姓名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96" w:author="劉文明" w:date="2017-04-17T16:41:00Z"/>
          <w:kern w:val="2"/>
          <w:szCs w:val="24"/>
          <w:lang w:eastAsia="zh-TW"/>
        </w:rPr>
      </w:pPr>
      <w:ins w:id="197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  <w:r>
          <w:rPr>
            <w:kern w:val="2"/>
            <w:szCs w:val="24"/>
            <w:lang w:eastAsia="zh-TW"/>
          </w:rPr>
          <w:t>001.</w:t>
        </w:r>
        <w:r>
          <w:rPr>
            <w:rFonts w:hint="eastAsia"/>
            <w:kern w:val="2"/>
            <w:szCs w:val="24"/>
            <w:lang w:eastAsia="zh-TW"/>
          </w:rPr>
          <w:t>覆核日期</w:t>
        </w:r>
      </w:ins>
    </w:p>
    <w:p w:rsidR="006631FF" w:rsidRDefault="006631FF" w:rsidP="006631F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98" w:author="劉文明" w:date="2017-04-17T16:41:00Z"/>
          <w:kern w:val="2"/>
          <w:szCs w:val="24"/>
          <w:lang w:eastAsia="zh-TW"/>
        </w:rPr>
      </w:pPr>
      <w:ins w:id="199" w:author="劉文明" w:date="2017-04-17T16:41:00Z"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讀取</w:t>
        </w:r>
        <w:r>
          <w:rPr>
            <w:rFonts w:hint="eastAsia"/>
            <w:kern w:val="2"/>
            <w:szCs w:val="24"/>
            <w:lang w:eastAsia="zh-TW"/>
          </w:rPr>
          <w:t>DTAA</w:t>
        </w:r>
        <w:r>
          <w:rPr>
            <w:kern w:val="2"/>
            <w:szCs w:val="24"/>
            <w:lang w:eastAsia="zh-TW"/>
          </w:rPr>
          <w:t>A</w:t>
        </w:r>
      </w:ins>
      <w:ins w:id="200" w:author="劉文明" w:date="2017-04-17T16:43:00Z">
        <w:r w:rsidR="008A7F72">
          <w:rPr>
            <w:kern w:val="2"/>
            <w:szCs w:val="24"/>
            <w:lang w:eastAsia="zh-TW"/>
          </w:rPr>
          <w:t>0</w:t>
        </w:r>
      </w:ins>
      <w:ins w:id="201" w:author="劉文明" w:date="2017-04-17T16:41:00Z">
        <w:r>
          <w:rPr>
            <w:rFonts w:hint="eastAsia"/>
            <w:kern w:val="2"/>
            <w:szCs w:val="24"/>
            <w:lang w:eastAsia="zh-TW"/>
          </w:rPr>
          <w:t>11</w:t>
        </w:r>
        <w:r w:rsidRPr="006631FF">
          <w:rPr>
            <w:rFonts w:hint="eastAsia"/>
            <w:kern w:val="2"/>
            <w:szCs w:val="24"/>
            <w:lang w:eastAsia="zh-TW"/>
          </w:rPr>
          <w:t>理賠索賠類別檔</w:t>
        </w:r>
        <w:r>
          <w:rPr>
            <w:rFonts w:hint="eastAsia"/>
            <w:kern w:val="2"/>
            <w:szCs w:val="24"/>
            <w:lang w:eastAsia="zh-TW"/>
          </w:rPr>
          <w:t xml:space="preserve"> BY</w:t>
        </w:r>
        <w:r>
          <w:rPr>
            <w:rFonts w:hint="eastAsia"/>
            <w:kern w:val="2"/>
            <w:szCs w:val="24"/>
            <w:lang w:eastAsia="zh-TW"/>
          </w:rPr>
          <w:t>查詢條件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02" w:author="劉文明" w:date="2017-04-17T16:41:00Z"/>
          <w:kern w:val="2"/>
          <w:szCs w:val="24"/>
          <w:lang w:eastAsia="zh-TW"/>
        </w:rPr>
      </w:pPr>
      <w:ins w:id="203" w:author="劉文明" w:date="2017-04-17T16:41:00Z">
        <w:r>
          <w:rPr>
            <w:rFonts w:hint="eastAsia"/>
            <w:kern w:val="2"/>
            <w:szCs w:val="24"/>
            <w:lang w:eastAsia="zh-TW"/>
          </w:rPr>
          <w:t>A</w:t>
        </w:r>
      </w:ins>
      <w:ins w:id="204" w:author="劉文明" w:date="2017-04-17T16:43:00Z">
        <w:r w:rsidR="008A7F72">
          <w:rPr>
            <w:kern w:val="2"/>
            <w:szCs w:val="24"/>
            <w:lang w:eastAsia="zh-TW"/>
          </w:rPr>
          <w:t>0</w:t>
        </w:r>
      </w:ins>
      <w:ins w:id="205" w:author="劉文明" w:date="2017-04-17T16:41:00Z">
        <w:r>
          <w:rPr>
            <w:kern w:val="2"/>
            <w:szCs w:val="24"/>
            <w:lang w:eastAsia="zh-TW"/>
          </w:rPr>
          <w:t>11.</w:t>
        </w:r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A001.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06" w:author="劉文明" w:date="2017-04-17T16:41:00Z"/>
          <w:kern w:val="2"/>
          <w:szCs w:val="24"/>
          <w:lang w:eastAsia="zh-TW"/>
        </w:rPr>
      </w:pPr>
      <w:ins w:id="207" w:author="劉文明" w:date="2017-04-17T16:41:00Z">
        <w:r>
          <w:rPr>
            <w:rFonts w:hint="eastAsia"/>
            <w:kern w:val="2"/>
            <w:szCs w:val="24"/>
            <w:lang w:eastAsia="zh-TW"/>
          </w:rPr>
          <w:t>查詢欄位</w:t>
        </w:r>
      </w:ins>
    </w:p>
    <w:p w:rsidR="006631FF" w:rsidRDefault="006631FF" w:rsidP="006631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ins w:id="208" w:author="劉文明" w:date="2017-04-17T16:41:00Z"/>
          <w:kern w:val="2"/>
          <w:szCs w:val="24"/>
          <w:lang w:eastAsia="zh-TW"/>
        </w:rPr>
      </w:pPr>
      <w:ins w:id="209" w:author="劉文明" w:date="2017-04-17T16:41:00Z">
        <w:r>
          <w:rPr>
            <w:rFonts w:hint="eastAsia"/>
            <w:kern w:val="2"/>
            <w:szCs w:val="24"/>
            <w:lang w:eastAsia="zh-TW"/>
          </w:rPr>
          <w:t>索賠類別</w:t>
        </w:r>
      </w:ins>
    </w:p>
    <w:p w:rsidR="006631FF" w:rsidRDefault="006631FF" w:rsidP="006631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10" w:author="劉文明" w:date="2017-04-17T16:41:00Z"/>
          <w:kern w:val="2"/>
          <w:szCs w:val="24"/>
          <w:lang w:eastAsia="zh-TW"/>
        </w:rPr>
      </w:pPr>
      <w:ins w:id="211" w:author="劉文明" w:date="2017-04-17T16:41:00Z">
        <w:r>
          <w:rPr>
            <w:kern w:val="2"/>
            <w:szCs w:val="24"/>
            <w:lang w:eastAsia="zh-TW"/>
          </w:rPr>
          <w:t>O</w:t>
        </w:r>
        <w:r>
          <w:rPr>
            <w:rFonts w:hint="eastAsia"/>
            <w:kern w:val="2"/>
            <w:szCs w:val="24"/>
            <w:lang w:eastAsia="zh-TW"/>
          </w:rPr>
          <w:t xml:space="preserve">rder </w:t>
        </w:r>
        <w:r>
          <w:rPr>
            <w:kern w:val="2"/>
            <w:szCs w:val="24"/>
            <w:lang w:eastAsia="zh-TW"/>
          </w:rPr>
          <w:t>by A</w:t>
        </w:r>
      </w:ins>
      <w:ins w:id="212" w:author="劉文明" w:date="2017-04-17T16:43:00Z">
        <w:r w:rsidR="008A7F72">
          <w:rPr>
            <w:kern w:val="2"/>
            <w:szCs w:val="24"/>
            <w:lang w:eastAsia="zh-TW"/>
          </w:rPr>
          <w:t>0</w:t>
        </w:r>
      </w:ins>
      <w:ins w:id="213" w:author="劉文明" w:date="2017-04-17T16:41:00Z">
        <w:r>
          <w:rPr>
            <w:kern w:val="2"/>
            <w:szCs w:val="24"/>
            <w:lang w:eastAsia="zh-TW"/>
          </w:rPr>
          <w:t>11.</w:t>
        </w:r>
        <w:r>
          <w:rPr>
            <w:rFonts w:hint="eastAsia"/>
            <w:kern w:val="2"/>
            <w:szCs w:val="24"/>
            <w:lang w:eastAsia="zh-TW"/>
          </w:rPr>
          <w:t>索賠類別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取第一筆</w:t>
        </w:r>
        <w:r>
          <w:rPr>
            <w:rFonts w:hint="eastAsia"/>
            <w:kern w:val="2"/>
            <w:szCs w:val="24"/>
            <w:lang w:eastAsia="zh-TW"/>
          </w:rPr>
          <w:t xml:space="preserve">) as </w:t>
        </w:r>
        <w:r>
          <w:rPr>
            <w:rFonts w:hint="eastAsia"/>
            <w:kern w:val="2"/>
            <w:szCs w:val="24"/>
            <w:lang w:eastAsia="zh-TW"/>
          </w:rPr>
          <w:t>索賠類別</w:t>
        </w:r>
      </w:ins>
    </w:p>
    <w:p w:rsidR="00B24110" w:rsidRDefault="008A7F72" w:rsidP="00B24110">
      <w:pPr>
        <w:pStyle w:val="Tabletext"/>
        <w:keepLines w:val="0"/>
        <w:numPr>
          <w:ilvl w:val="2"/>
          <w:numId w:val="2"/>
          <w:numberingChange w:id="214" w:author="huai" w:date="2007-12-17T13:27:00Z" w:original="%1:2:0:.%2:2:0:.%3:2:0:"/>
        </w:numPr>
        <w:spacing w:after="0" w:line="240" w:lineRule="auto"/>
        <w:rPr>
          <w:kern w:val="2"/>
          <w:szCs w:val="24"/>
          <w:lang w:eastAsia="zh-TW"/>
        </w:rPr>
        <w:pPrChange w:id="215" w:author="劉文明" w:date="2017-04-17T16:3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16" w:author="劉文明" w:date="2017-04-17T16:43:00Z">
        <w:r>
          <w:rPr>
            <w:rFonts w:hint="eastAsia"/>
            <w:kern w:val="2"/>
            <w:szCs w:val="24"/>
            <w:lang w:eastAsia="zh-TW"/>
          </w:rPr>
          <w:t>讀取</w:t>
        </w:r>
      </w:ins>
      <w:ins w:id="217" w:author="劉文明" w:date="2017-04-17T16:44:00Z">
        <w:r>
          <w:rPr>
            <w:rFonts w:hint="eastAsia"/>
            <w:kern w:val="2"/>
            <w:szCs w:val="24"/>
            <w:lang w:eastAsia="zh-TW"/>
          </w:rPr>
          <w:t>$</w:t>
        </w:r>
        <w:r w:rsidRPr="00B24110">
          <w:rPr>
            <w:kern w:val="2"/>
            <w:szCs w:val="24"/>
            <w:lang w:eastAsia="zh-TW"/>
          </w:rPr>
          <w:t>APLY_T</w:t>
        </w:r>
        <w:r>
          <w:rPr>
            <w:rFonts w:hint="eastAsia"/>
            <w:kern w:val="2"/>
            <w:szCs w:val="24"/>
            <w:lang w:eastAsia="zh-TW"/>
          </w:rPr>
          <w:t xml:space="preserve">  union $</w:t>
        </w:r>
        <w:r w:rsidRPr="00B24110">
          <w:rPr>
            <w:kern w:val="2"/>
            <w:szCs w:val="24"/>
            <w:lang w:eastAsia="zh-TW"/>
          </w:rPr>
          <w:t>APLY_</w:t>
        </w:r>
        <w:r>
          <w:rPr>
            <w:kern w:val="2"/>
            <w:szCs w:val="24"/>
            <w:lang w:eastAsia="zh-TW"/>
          </w:rPr>
          <w:t xml:space="preserve">P </w:t>
        </w:r>
        <w:r>
          <w:rPr>
            <w:rFonts w:hint="eastAsia"/>
            <w:kern w:val="2"/>
            <w:szCs w:val="24"/>
            <w:lang w:eastAsia="zh-TW"/>
          </w:rPr>
          <w:t>所有欄位</w:t>
        </w:r>
      </w:ins>
    </w:p>
    <w:p w:rsidR="008A7F72" w:rsidRDefault="008A7F72" w:rsidP="008A7F72">
      <w:pPr>
        <w:pStyle w:val="Tabletext"/>
        <w:keepLines w:val="0"/>
        <w:numPr>
          <w:ilvl w:val="3"/>
          <w:numId w:val="2"/>
          <w:numberingChange w:id="218" w:author="huai" w:date="2007-12-17T13:27:00Z" w:original="%1:2:0:.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19" w:author="劉文明" w:date="2017-04-17T16:4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20" w:author="劉文明" w:date="2017-04-17T16:44:00Z">
        <w:r>
          <w:rPr>
            <w:rFonts w:hint="eastAsia"/>
            <w:kern w:val="2"/>
            <w:szCs w:val="24"/>
            <w:lang w:eastAsia="zh-TW"/>
          </w:rPr>
          <w:t xml:space="preserve">ORDER BY </w:t>
        </w:r>
        <w:r>
          <w:rPr>
            <w:rFonts w:hint="eastAsia"/>
            <w:kern w:val="2"/>
            <w:szCs w:val="24"/>
            <w:lang w:eastAsia="zh-TW"/>
          </w:rPr>
          <w:t>受理日期</w:t>
        </w:r>
        <w:r>
          <w:rPr>
            <w:rFonts w:hint="eastAsia"/>
            <w:kern w:val="2"/>
            <w:szCs w:val="24"/>
            <w:lang w:eastAsia="zh-TW"/>
          </w:rPr>
          <w:t xml:space="preserve"> DESC </w:t>
        </w:r>
        <w:r>
          <w:rPr>
            <w:rFonts w:hint="eastAsia"/>
            <w:kern w:val="2"/>
            <w:szCs w:val="24"/>
            <w:lang w:eastAsia="zh-TW"/>
          </w:rPr>
          <w:t>，受理編號</w:t>
        </w:r>
        <w:r>
          <w:rPr>
            <w:kern w:val="2"/>
            <w:szCs w:val="24"/>
            <w:lang w:eastAsia="zh-TW"/>
          </w:rPr>
          <w:t xml:space="preserve"> DESC</w:t>
        </w:r>
      </w:ins>
    </w:p>
    <w:p w:rsidR="00260078" w:rsidRDefault="00260078" w:rsidP="008F6A3E">
      <w:pPr>
        <w:pStyle w:val="Tabletext"/>
        <w:keepLines w:val="0"/>
        <w:numPr>
          <w:ilvl w:val="3"/>
          <w:numId w:val="2"/>
          <w:numberingChange w:id="221" w:author="huai" w:date="2007-12-17T13:27:00Z" w:original="%1:2:0:.%2:2:0:.%3:2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4823C3">
      <w:pPr>
        <w:pStyle w:val="Tabletext"/>
        <w:keepLines w:val="0"/>
        <w:numPr>
          <w:ilvl w:val="3"/>
          <w:numId w:val="2"/>
          <w:numberingChange w:id="222" w:author="huai" w:date="2007-12-17T13:27:00Z" w:original="%1:2:0:.%2:2:0:.%3:2:0:.%4:2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>
        <w:tc>
          <w:tcPr>
            <w:tcW w:w="252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4823C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E12546" w:rsidRDefault="00E125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UnitName" w:val="碼"/>
                <w:attr w:name="SourceValue" w:val="1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11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lang w:eastAsia="zh-TW"/>
              </w:rPr>
              <w:t>不為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T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 xml:space="preserve"> or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P</w:t>
            </w:r>
            <w:r>
              <w:rPr>
                <w:bCs/>
                <w:lang w:eastAsia="zh-TW"/>
              </w:rPr>
              <w:t>’</w:t>
            </w:r>
          </w:p>
          <w:p w:rsidR="00E12546" w:rsidRDefault="008E7D8F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Link AAA0_0100 BY</w:t>
            </w:r>
            <w:r>
              <w:rPr>
                <w:rFonts w:hint="eastAsia"/>
                <w:bCs/>
                <w:lang w:eastAsia="zh-TW"/>
              </w:rPr>
              <w:t>受理編號</w:t>
            </w:r>
          </w:p>
        </w:tc>
      </w:tr>
      <w:tr w:rsidR="00865346">
        <w:tc>
          <w:tcPr>
            <w:tcW w:w="2520" w:type="dxa"/>
          </w:tcPr>
          <w:p w:rsidR="00865346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>
        <w:tc>
          <w:tcPr>
            <w:tcW w:w="2520" w:type="dxa"/>
          </w:tcPr>
          <w:p w:rsidR="00865346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4823C3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780" w:type="dxa"/>
          </w:tcPr>
          <w:p w:rsidR="00865346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D2954">
        <w:tc>
          <w:tcPr>
            <w:tcW w:w="252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9D2954" w:rsidRPr="0034569E" w:rsidRDefault="009D2954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DTAAA010/ DTAAAT10</w:t>
            </w:r>
          </w:p>
        </w:tc>
        <w:tc>
          <w:tcPr>
            <w:tcW w:w="234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</w:t>
            </w:r>
            <w:r w:rsidRPr="0034569E">
              <w:rPr>
                <w:bCs/>
                <w:lang w:eastAsia="zh-TW"/>
              </w:rPr>
              <w:t>DTAAA0</w:t>
            </w:r>
            <w:r>
              <w:rPr>
                <w:rFonts w:hint="eastAsia"/>
                <w:bCs/>
                <w:lang w:eastAsia="zh-TW"/>
              </w:rPr>
              <w:t>1</w:t>
            </w:r>
            <w:r w:rsidRPr="0034569E">
              <w:rPr>
                <w:bCs/>
                <w:lang w:eastAsia="zh-TW"/>
              </w:rPr>
              <w:t>0</w:t>
            </w:r>
            <w:r>
              <w:rPr>
                <w:rFonts w:hint="eastAsia"/>
                <w:bCs/>
                <w:lang w:eastAsia="zh-TW"/>
              </w:rPr>
              <w:t xml:space="preserve"> BY </w:t>
            </w:r>
            <w:r>
              <w:rPr>
                <w:rFonts w:hint="eastAsia"/>
                <w:bCs/>
                <w:lang w:eastAsia="zh-TW"/>
              </w:rPr>
              <w:t>受理編號</w:t>
            </w:r>
          </w:p>
        </w:tc>
      </w:tr>
      <w:tr w:rsidR="009D2954">
        <w:tc>
          <w:tcPr>
            <w:tcW w:w="252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9D2954" w:rsidRPr="0034569E" w:rsidRDefault="009D2954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DTAAA011/ DTAAAT11</w:t>
            </w:r>
          </w:p>
        </w:tc>
        <w:tc>
          <w:tcPr>
            <w:tcW w:w="2340" w:type="dxa"/>
          </w:tcPr>
          <w:p w:rsidR="009D2954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</w:t>
            </w:r>
            <w:r w:rsidRPr="0034569E">
              <w:rPr>
                <w:bCs/>
                <w:lang w:eastAsia="zh-TW"/>
              </w:rPr>
              <w:t>DTAAA0</w:t>
            </w:r>
            <w:r>
              <w:rPr>
                <w:rFonts w:hint="eastAsia"/>
                <w:bCs/>
                <w:lang w:eastAsia="zh-TW"/>
              </w:rPr>
              <w:t xml:space="preserve">11 BY </w:t>
            </w:r>
            <w:r>
              <w:rPr>
                <w:rFonts w:hint="eastAsia"/>
                <w:bCs/>
                <w:lang w:eastAsia="zh-TW"/>
              </w:rPr>
              <w:t>受理編號</w:t>
            </w:r>
          </w:p>
          <w:p w:rsidR="009D2954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取第一項顯示</w:t>
            </w:r>
          </w:p>
        </w:tc>
      </w:tr>
      <w:tr w:rsidR="0034569E">
        <w:tc>
          <w:tcPr>
            <w:tcW w:w="2520" w:type="dxa"/>
          </w:tcPr>
          <w:p w:rsidR="0034569E" w:rsidRDefault="00E66841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840CB8">
              <w:rPr>
                <w:rFonts w:hint="eastAsia"/>
                <w:lang w:eastAsia="zh-TW"/>
              </w:rPr>
              <w:t>人員</w:t>
            </w:r>
          </w:p>
        </w:tc>
        <w:tc>
          <w:tcPr>
            <w:tcW w:w="3780" w:type="dxa"/>
          </w:tcPr>
          <w:p w:rsidR="0034569E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>
        <w:tc>
          <w:tcPr>
            <w:tcW w:w="2520" w:type="dxa"/>
          </w:tcPr>
          <w:p w:rsidR="0034569E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3780" w:type="dxa"/>
          </w:tcPr>
          <w:p w:rsidR="0034569E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DTAAA00</w:t>
            </w:r>
            <w:r w:rsidR="00840CB8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840CB8" w:rsidRDefault="00840CB8" w:rsidP="00840CB8">
      <w:pPr>
        <w:pStyle w:val="Tabletext"/>
        <w:keepLines w:val="0"/>
        <w:numPr>
          <w:ilvl w:val="3"/>
          <w:numId w:val="2"/>
          <w:numberingChange w:id="223" w:author="huai" w:date="2007-12-17T13:27:00Z" w:original="%1:2:0:.%2:2:0:.%3:2:0:.%4:3:0:"/>
        </w:numPr>
        <w:spacing w:after="0" w:line="240" w:lineRule="auto"/>
      </w:pPr>
      <w:r>
        <w:rPr>
          <w:rFonts w:hint="eastAsia"/>
          <w:lang w:eastAsia="zh-TW"/>
        </w:rPr>
        <w:t>處理欄位限制如下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0CB8">
        <w:tc>
          <w:tcPr>
            <w:tcW w:w="2520" w:type="dxa"/>
          </w:tcPr>
          <w:p w:rsidR="00840CB8" w:rsidRDefault="007A758D" w:rsidP="0030268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限制條件</w:t>
            </w:r>
          </w:p>
        </w:tc>
        <w:tc>
          <w:tcPr>
            <w:tcW w:w="3780" w:type="dxa"/>
          </w:tcPr>
          <w:p w:rsidR="00840CB8" w:rsidRDefault="007A758D" w:rsidP="0030268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畫面處理</w:t>
            </w:r>
          </w:p>
        </w:tc>
        <w:tc>
          <w:tcPr>
            <w:tcW w:w="2340" w:type="dxa"/>
          </w:tcPr>
          <w:p w:rsidR="00840CB8" w:rsidRDefault="00F47751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連結</w:t>
            </w:r>
            <w:r w:rsidR="00D55572">
              <w:rPr>
                <w:rFonts w:hint="eastAsia"/>
                <w:bCs/>
                <w:lang w:eastAsia="zh-TW"/>
              </w:rPr>
              <w:t xml:space="preserve">BY </w:t>
            </w:r>
            <w:r w:rsidR="00D55572">
              <w:rPr>
                <w:rFonts w:hint="eastAsia"/>
                <w:bCs/>
                <w:lang w:eastAsia="zh-TW"/>
              </w:rPr>
              <w:t>受理編號</w:t>
            </w:r>
          </w:p>
        </w:tc>
      </w:tr>
      <w:tr w:rsidR="00840CB8">
        <w:tc>
          <w:tcPr>
            <w:tcW w:w="2520" w:type="dxa"/>
          </w:tcPr>
          <w:p w:rsidR="00840CB8" w:rsidRDefault="007A758D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</w:rPr>
              <w:t>RLAA001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角色</w:t>
            </w:r>
          </w:p>
        </w:tc>
        <w:tc>
          <w:tcPr>
            <w:tcW w:w="3780" w:type="dxa"/>
          </w:tcPr>
          <w:p w:rsidR="00840CB8" w:rsidRDefault="007A758D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無</w:t>
            </w:r>
            <w:r>
              <w:rPr>
                <w:rFonts w:hint="eastAsia"/>
                <w:bCs/>
                <w:lang w:eastAsia="zh-TW"/>
              </w:rPr>
              <w:t>BUTTON</w:t>
            </w:r>
          </w:p>
        </w:tc>
        <w:tc>
          <w:tcPr>
            <w:tcW w:w="2340" w:type="dxa"/>
          </w:tcPr>
          <w:p w:rsidR="00840CB8" w:rsidRDefault="00840CB8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40CB8">
        <w:tc>
          <w:tcPr>
            <w:tcW w:w="2520" w:type="dxa"/>
          </w:tcPr>
          <w:p w:rsidR="00840CB8" w:rsidRDefault="007A758D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302686">
              <w:rPr>
                <w:rFonts w:hint="eastAsia"/>
                <w:lang w:eastAsia="zh-TW"/>
              </w:rPr>
              <w:t>進度</w:t>
            </w:r>
            <w:r>
              <w:rPr>
                <w:rFonts w:hint="eastAsia"/>
                <w:lang w:eastAsia="zh-TW"/>
              </w:rPr>
              <w:t xml:space="preserve"> = </w:t>
            </w:r>
            <w:r w:rsidR="00F47751"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="00F47751">
                <w:rPr>
                  <w:rFonts w:hint="eastAsia"/>
                  <w:lang w:eastAsia="zh-TW"/>
                </w:rPr>
                <w:t>10</w:t>
              </w:r>
              <w:r w:rsidR="00F47751"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40CB8" w:rsidRDefault="00F47751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資料確認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40CB8" w:rsidRDefault="00F47751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USAAA00100</w:t>
            </w:r>
            <w:r w:rsidR="00D55572">
              <w:rPr>
                <w:rFonts w:hint="eastAsia"/>
                <w:bCs/>
                <w:lang w:eastAsia="zh-TW"/>
              </w:rPr>
              <w:t xml:space="preserve"> 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9"/>
                <w:attr w:name="UnitName" w:val="’"/>
              </w:smartTagPr>
              <w:r>
                <w:rPr>
                  <w:rFonts w:hint="eastAsia"/>
                  <w:lang w:eastAsia="zh-TW"/>
                </w:rPr>
                <w:t>19</w:t>
              </w:r>
              <w:r>
                <w:rPr>
                  <w:lang w:eastAsia="zh-TW"/>
                </w:rPr>
                <w:t>’</w:t>
              </w:r>
            </w:smartTag>
          </w:p>
          <w:p w:rsidR="003A6A03" w:rsidRDefault="003A6A03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 w:rsidR="00472A1D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收據補正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USAAB00300 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’"/>
              </w:smartTagPr>
              <w:r>
                <w:rPr>
                  <w:rFonts w:hint="eastAsia"/>
                  <w:lang w:eastAsia="zh-TW"/>
                </w:rPr>
                <w:t>20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資料核定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USAAA00100</w:t>
            </w:r>
          </w:p>
        </w:tc>
      </w:tr>
      <w:tr w:rsidR="00CA6ED1">
        <w:tc>
          <w:tcPr>
            <w:tcW w:w="2520" w:type="dxa"/>
          </w:tcPr>
          <w:p w:rsidR="00CA6ED1" w:rsidRDefault="00CA6ED1" w:rsidP="00CA6ED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1"/>
                <w:attr w:name="UnitName" w:val="’"/>
              </w:smartTagPr>
              <w:r>
                <w:rPr>
                  <w:rFonts w:hint="eastAsia"/>
                  <w:lang w:eastAsia="zh-TW"/>
                </w:rPr>
                <w:t>21</w:t>
              </w:r>
              <w:r>
                <w:rPr>
                  <w:lang w:eastAsia="zh-TW"/>
                </w:rPr>
                <w:t>’</w:t>
              </w:r>
            </w:smartTag>
          </w:p>
          <w:p w:rsidR="00CA6ED1" w:rsidRDefault="00CA6ED1" w:rsidP="00CA6ED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CA6ED1" w:rsidRDefault="00CA6ED1" w:rsidP="00CA6ED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試算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CA6ED1" w:rsidRDefault="00CA6ED1" w:rsidP="00CA6ED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USAAB10600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’"/>
              </w:smartTagPr>
              <w:r>
                <w:rPr>
                  <w:rFonts w:hint="eastAsia"/>
                  <w:lang w:eastAsia="zh-TW"/>
                </w:rPr>
                <w:t>30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5"/>
                <w:attr w:name="UnitName" w:val="’"/>
              </w:smartTagPr>
              <w:r>
                <w:rPr>
                  <w:rFonts w:hint="eastAsia"/>
                  <w:lang w:eastAsia="zh-TW"/>
                </w:rPr>
                <w:t>35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’"/>
              </w:smartTagPr>
              <w:r>
                <w:rPr>
                  <w:rFonts w:hint="eastAsia"/>
                  <w:lang w:eastAsia="zh-TW"/>
                </w:rPr>
                <w:t>40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4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41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2"/>
                <w:attr w:name="UnitName" w:val="’"/>
              </w:smartTagPr>
              <w:r>
                <w:rPr>
                  <w:rFonts w:hint="eastAsia"/>
                  <w:lang w:eastAsia="zh-TW"/>
                </w:rPr>
                <w:t>42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’"/>
              </w:smartTagPr>
              <w:r>
                <w:rPr>
                  <w:rFonts w:hint="eastAsia"/>
                  <w:lang w:eastAsia="zh-TW"/>
                </w:rPr>
                <w:t>50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"/>
                <w:attr w:name="UnitName" w:val="’"/>
              </w:smartTagPr>
              <w:r>
                <w:rPr>
                  <w:rFonts w:hint="eastAsia"/>
                  <w:lang w:eastAsia="zh-TW"/>
                </w:rPr>
                <w:t>51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60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1"/>
                <w:attr w:name="UnitName" w:val="’"/>
              </w:smartTagPr>
              <w:r>
                <w:rPr>
                  <w:rFonts w:hint="eastAsia"/>
                  <w:lang w:eastAsia="zh-TW"/>
                </w:rPr>
                <w:t>61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2"/>
                <w:attr w:name="UnitName" w:val="’"/>
              </w:smartTagPr>
              <w:r>
                <w:rPr>
                  <w:rFonts w:hint="eastAsia"/>
                  <w:lang w:eastAsia="zh-TW"/>
                </w:rPr>
                <w:t>62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6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63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4"/>
                <w:attr w:name="UnitName" w:val="’"/>
              </w:smartTagPr>
              <w:r>
                <w:rPr>
                  <w:rFonts w:hint="eastAsia"/>
                  <w:lang w:eastAsia="zh-TW"/>
                </w:rPr>
                <w:t>64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5"/>
                <w:attr w:name="UnitName" w:val="’"/>
              </w:smartTagPr>
              <w:r>
                <w:rPr>
                  <w:rFonts w:hint="eastAsia"/>
                  <w:lang w:eastAsia="zh-TW"/>
                </w:rPr>
                <w:t>65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6"/>
                <w:attr w:name="UnitName" w:val="’"/>
              </w:smartTagPr>
              <w:r>
                <w:rPr>
                  <w:rFonts w:hint="eastAsia"/>
                  <w:lang w:eastAsia="zh-TW"/>
                </w:rPr>
                <w:t>66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7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70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1"/>
                <w:attr w:name="UnitName" w:val="’"/>
              </w:smartTagPr>
              <w:r>
                <w:rPr>
                  <w:rFonts w:hint="eastAsia"/>
                  <w:lang w:eastAsia="zh-TW"/>
                </w:rPr>
                <w:t>71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2"/>
                <w:attr w:name="UnitName" w:val="’"/>
              </w:smartTagPr>
              <w:r>
                <w:rPr>
                  <w:rFonts w:hint="eastAsia"/>
                  <w:lang w:eastAsia="zh-TW"/>
                </w:rPr>
                <w:t>72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3"/>
                <w:attr w:name="UnitName" w:val="’"/>
              </w:smartTagPr>
              <w:r>
                <w:rPr>
                  <w:rFonts w:hint="eastAsia"/>
                  <w:lang w:eastAsia="zh-TW"/>
                </w:rPr>
                <w:t>73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30268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"/>
                <w:attr w:name="UnitName" w:val="’"/>
              </w:smartTagPr>
              <w:r>
                <w:rPr>
                  <w:rFonts w:hint="eastAsia"/>
                  <w:lang w:eastAsia="zh-TW"/>
                </w:rPr>
                <w:t>74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5"/>
                <w:attr w:name="UnitName" w:val="’"/>
              </w:smartTagPr>
              <w:r>
                <w:rPr>
                  <w:rFonts w:hint="eastAsia"/>
                  <w:lang w:eastAsia="zh-TW"/>
                </w:rPr>
                <w:t>75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6"/>
                <w:attr w:name="UnitName" w:val="’"/>
              </w:smartTagPr>
              <w:r>
                <w:rPr>
                  <w:rFonts w:hint="eastAsia"/>
                  <w:lang w:eastAsia="zh-TW"/>
                </w:rPr>
                <w:t>76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77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77</w:t>
              </w:r>
              <w:r>
                <w:rPr>
                  <w:lang w:eastAsia="zh-TW"/>
                </w:rPr>
                <w:t>’</w:t>
              </w:r>
            </w:smartTag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資料核付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87748A">
        <w:tc>
          <w:tcPr>
            <w:tcW w:w="252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’"/>
              </w:smartTagPr>
              <w:r>
                <w:rPr>
                  <w:rFonts w:hint="eastAsia"/>
                  <w:lang w:eastAsia="zh-TW"/>
                </w:rPr>
                <w:t>80</w:t>
              </w:r>
              <w:r>
                <w:rPr>
                  <w:lang w:eastAsia="zh-TW"/>
                </w:rPr>
                <w:t>’</w:t>
              </w:r>
            </w:smartTag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DTAAA001.</w:t>
            </w:r>
            <w:r>
              <w:rPr>
                <w:rFonts w:hint="eastAsia"/>
                <w:lang w:eastAsia="zh-TW"/>
              </w:rPr>
              <w:t>覆核日期</w:t>
            </w:r>
            <w:r>
              <w:rPr>
                <w:rFonts w:hint="eastAsia"/>
                <w:lang w:eastAsia="zh-TW"/>
              </w:rPr>
              <w:t xml:space="preserve"> = CURRENT DATE</w:t>
            </w:r>
          </w:p>
          <w:p w:rsidR="0087748A" w:rsidRDefault="0087748A" w:rsidP="00E0447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登入角色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取消覆核</w:t>
            </w:r>
            <w:r>
              <w:rPr>
                <w:rFonts w:hint="eastAsia"/>
                <w:bCs/>
                <w:lang w:eastAsia="zh-TW"/>
              </w:rPr>
              <w:t xml:space="preserve"> BUTTON</w:t>
            </w:r>
          </w:p>
        </w:tc>
        <w:tc>
          <w:tcPr>
            <w:tcW w:w="2340" w:type="dxa"/>
          </w:tcPr>
          <w:p w:rsidR="0087748A" w:rsidRDefault="0087748A" w:rsidP="00E0447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USAAB10100</w:t>
            </w:r>
          </w:p>
        </w:tc>
      </w:tr>
      <w:tr w:rsidR="001C5CE0">
        <w:trPr>
          <w:ins w:id="224" w:author="huai" w:date="2007-12-17T13:27:00Z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CE0" w:rsidRDefault="001C5CE0" w:rsidP="001C5CE0">
            <w:pPr>
              <w:pStyle w:val="Tabletext"/>
              <w:keepLines w:val="0"/>
              <w:spacing w:after="0" w:line="240" w:lineRule="auto"/>
              <w:ind w:left="480"/>
              <w:rPr>
                <w:ins w:id="225" w:author="huai" w:date="2007-12-17T13:27:00Z"/>
                <w:rFonts w:hint="eastAsia"/>
                <w:lang w:eastAsia="zh-TW"/>
              </w:rPr>
            </w:pPr>
            <w:ins w:id="226" w:author="huai" w:date="2007-12-17T13:27:00Z">
              <w:r>
                <w:rPr>
                  <w:rFonts w:hint="eastAsia"/>
                  <w:lang w:eastAsia="zh-TW"/>
                </w:rPr>
                <w:t>受理進度</w:t>
              </w:r>
              <w:r>
                <w:rPr>
                  <w:rFonts w:hint="eastAsia"/>
                  <w:lang w:eastAsia="zh-TW"/>
                </w:rPr>
                <w:t xml:space="preserve"> = </w:t>
              </w:r>
              <w:r>
                <w:rPr>
                  <w:lang w:eastAsia="zh-TW"/>
                </w:rPr>
                <w:t>‘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79"/>
                  <w:attr w:name="UnitName" w:val="’"/>
                </w:smartTagPr>
                <w:r>
                  <w:rPr>
                    <w:rFonts w:hint="eastAsia"/>
                    <w:lang w:eastAsia="zh-TW"/>
                  </w:rPr>
                  <w:t>79</w:t>
                </w:r>
                <w:r>
                  <w:rPr>
                    <w:lang w:eastAsia="zh-TW"/>
                  </w:rPr>
                  <w:t>’</w:t>
                </w:r>
              </w:smartTag>
            </w:ins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CE0" w:rsidRDefault="001C5CE0" w:rsidP="001C5CE0">
            <w:pPr>
              <w:pStyle w:val="Tabletext"/>
              <w:keepLines w:val="0"/>
              <w:spacing w:after="0" w:line="240" w:lineRule="auto"/>
              <w:rPr>
                <w:ins w:id="227" w:author="huai" w:date="2007-12-17T13:27:00Z"/>
                <w:rFonts w:hint="eastAsia"/>
                <w:bCs/>
                <w:lang w:eastAsia="zh-TW"/>
              </w:rPr>
            </w:pPr>
            <w:ins w:id="228" w:author="huai" w:date="2007-12-17T13:27:00Z">
              <w:r>
                <w:rPr>
                  <w:rFonts w:hint="eastAsia"/>
                  <w:bCs/>
                  <w:lang w:eastAsia="zh-TW"/>
                </w:rPr>
                <w:t>案件簽擬</w:t>
              </w:r>
              <w:r>
                <w:rPr>
                  <w:rFonts w:hint="eastAsia"/>
                  <w:bCs/>
                  <w:lang w:eastAsia="zh-TW"/>
                </w:rPr>
                <w:t xml:space="preserve"> BUTTON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CE0" w:rsidRDefault="001C5CE0" w:rsidP="001C5CE0">
            <w:pPr>
              <w:pStyle w:val="Tabletext"/>
              <w:keepLines w:val="0"/>
              <w:spacing w:after="0" w:line="240" w:lineRule="auto"/>
              <w:rPr>
                <w:ins w:id="229" w:author="huai" w:date="2007-12-17T13:27:00Z"/>
                <w:rFonts w:hint="eastAsia"/>
                <w:bCs/>
                <w:lang w:eastAsia="zh-TW"/>
              </w:rPr>
            </w:pPr>
            <w:ins w:id="230" w:author="huai" w:date="2007-12-17T13:27:00Z">
              <w:r>
                <w:rPr>
                  <w:rFonts w:hint="eastAsia"/>
                  <w:bCs/>
                  <w:lang w:eastAsia="zh-TW"/>
                </w:rPr>
                <w:t>USAAB11300</w:t>
              </w:r>
            </w:ins>
          </w:p>
        </w:tc>
      </w:tr>
    </w:tbl>
    <w:p w:rsidR="00CB7F06" w:rsidRDefault="00CB7F06" w:rsidP="00B2398C">
      <w:pPr>
        <w:pStyle w:val="Tabletext"/>
        <w:keepLines w:val="0"/>
        <w:spacing w:after="0" w:line="240" w:lineRule="auto"/>
        <w:ind w:left="1276"/>
        <w:rPr>
          <w:ins w:id="231" w:author="劉文明" w:date="2017-04-17T16:45:00Z"/>
        </w:rPr>
      </w:pPr>
    </w:p>
    <w:p w:rsidR="00967A1B" w:rsidRDefault="00967A1B" w:rsidP="00B2398C">
      <w:pPr>
        <w:pStyle w:val="Tabletext"/>
        <w:keepLines w:val="0"/>
        <w:spacing w:after="0" w:line="240" w:lineRule="auto"/>
        <w:ind w:left="1276"/>
        <w:rPr>
          <w:ins w:id="232" w:author="劉文明" w:date="2017-04-17T16:45:00Z"/>
        </w:rPr>
      </w:pPr>
    </w:p>
    <w:p w:rsidR="00967A1B" w:rsidRDefault="00967A1B" w:rsidP="00B2398C">
      <w:pPr>
        <w:pStyle w:val="Tabletext"/>
        <w:keepLines w:val="0"/>
        <w:spacing w:after="0" w:line="240" w:lineRule="auto"/>
        <w:ind w:left="1276"/>
        <w:rPr>
          <w:ins w:id="233" w:author="劉文明" w:date="2017-04-17T16:45:00Z"/>
        </w:rPr>
      </w:pPr>
    </w:p>
    <w:p w:rsidR="00967A1B" w:rsidRDefault="00967A1B" w:rsidP="00B2398C">
      <w:pPr>
        <w:pStyle w:val="Tabletext"/>
        <w:keepLines w:val="0"/>
        <w:spacing w:after="0" w:line="240" w:lineRule="auto"/>
        <w:ind w:left="1276"/>
        <w:rPr>
          <w:ins w:id="234" w:author="劉文明" w:date="2017-04-17T16:45:00Z"/>
        </w:rPr>
      </w:pPr>
    </w:p>
    <w:p w:rsidR="00967A1B" w:rsidRDefault="00967A1B" w:rsidP="00967A1B">
      <w:pPr>
        <w:pStyle w:val="Tabletext"/>
        <w:keepLines w:val="0"/>
        <w:spacing w:after="0" w:line="240" w:lineRule="auto"/>
        <w:rPr>
          <w:ins w:id="235" w:author="劉文明" w:date="2017-04-17T16:45:00Z"/>
          <w:rFonts w:hint="eastAsia"/>
          <w:lang w:eastAsia="zh-TW"/>
        </w:rPr>
        <w:pPrChange w:id="236" w:author="劉文明" w:date="2017-04-17T16:45:00Z">
          <w:pPr>
            <w:pStyle w:val="Tabletext"/>
            <w:keepLines w:val="0"/>
            <w:spacing w:after="0" w:line="240" w:lineRule="auto"/>
            <w:ind w:left="1276"/>
          </w:pPr>
        </w:pPrChange>
      </w:pPr>
      <w:bookmarkStart w:id="237" w:name="MARK1"/>
      <w:bookmarkEnd w:id="237"/>
      <w:ins w:id="238" w:author="劉文明" w:date="2017-04-17T16:45:00Z">
        <w:r>
          <w:rPr>
            <w:rFonts w:hint="eastAsia"/>
            <w:lang w:eastAsia="zh-TW"/>
          </w:rPr>
          <w:t>附錄一</w:t>
        </w:r>
        <w:r>
          <w:rPr>
            <w:rFonts w:hint="eastAsia"/>
            <w:lang w:eastAsia="zh-TW"/>
          </w:rPr>
          <w:t xml:space="preserve"> [</w:t>
        </w:r>
      </w:ins>
      <w:ins w:id="239" w:author="劉文明" w:date="2017-04-17T16:46:00Z">
        <w:r>
          <w:rPr>
            <w:lang w:eastAsia="zh-TW"/>
          </w:rPr>
          <w:fldChar w:fldCharType="begin"/>
        </w:r>
        <w:r>
          <w:rPr>
            <w:lang w:eastAsia="zh-TW"/>
          </w:rPr>
          <w:instrText xml:space="preserve"> HYPERLINK  \l "MARK1_B" </w:instrText>
        </w:r>
        <w:r>
          <w:rPr>
            <w:lang w:eastAsia="zh-TW"/>
          </w:rPr>
        </w:r>
        <w:r>
          <w:rPr>
            <w:lang w:eastAsia="zh-TW"/>
          </w:rPr>
          <w:fldChar w:fldCharType="separate"/>
        </w:r>
        <w:r w:rsidRPr="00967A1B">
          <w:rPr>
            <w:rStyle w:val="aa"/>
            <w:rFonts w:hint="eastAsia"/>
            <w:lang w:eastAsia="zh-TW"/>
          </w:rPr>
          <w:t>BA</w:t>
        </w:r>
        <w:r w:rsidRPr="00967A1B">
          <w:rPr>
            <w:rStyle w:val="aa"/>
            <w:rFonts w:hint="eastAsia"/>
            <w:lang w:eastAsia="zh-TW"/>
          </w:rPr>
          <w:t>C</w:t>
        </w:r>
        <w:r w:rsidRPr="00967A1B">
          <w:rPr>
            <w:rStyle w:val="aa"/>
            <w:rFonts w:hint="eastAsia"/>
            <w:lang w:eastAsia="zh-TW"/>
          </w:rPr>
          <w:t>K</w:t>
        </w:r>
        <w:r>
          <w:rPr>
            <w:lang w:eastAsia="zh-TW"/>
          </w:rPr>
          <w:fldChar w:fldCharType="end"/>
        </w:r>
      </w:ins>
      <w:ins w:id="240" w:author="劉文明" w:date="2017-04-17T16:45:00Z">
        <w:r>
          <w:rPr>
            <w:rFonts w:hint="eastAsia"/>
            <w:lang w:eastAsia="zh-TW"/>
          </w:rPr>
          <w:t>]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967A1B" w:rsidTr="00967A1B">
        <w:trPr>
          <w:ins w:id="241" w:author="劉文明" w:date="2017-04-17T16:45:00Z"/>
        </w:trPr>
        <w:tc>
          <w:tcPr>
            <w:tcW w:w="10828" w:type="dxa"/>
            <w:shd w:val="clear" w:color="auto" w:fill="auto"/>
          </w:tcPr>
          <w:p w:rsidR="00967A1B" w:rsidRDefault="00967A1B" w:rsidP="00967A1B">
            <w:pPr>
              <w:pStyle w:val="Tabletext"/>
              <w:rPr>
                <w:ins w:id="242" w:author="劉文明" w:date="2017-04-17T16:45:00Z"/>
              </w:rPr>
            </w:pPr>
            <w:ins w:id="243" w:author="劉文明" w:date="2017-04-17T16:45:00Z">
              <w:r>
                <w:t>with TA001 as (</w:t>
              </w:r>
            </w:ins>
          </w:p>
          <w:p w:rsidR="00967A1B" w:rsidRDefault="00967A1B" w:rsidP="00967A1B">
            <w:pPr>
              <w:pStyle w:val="Tabletext"/>
              <w:rPr>
                <w:ins w:id="244" w:author="劉文明" w:date="2017-04-17T16:45:00Z"/>
              </w:rPr>
            </w:pPr>
            <w:ins w:id="245" w:author="劉文明" w:date="2017-04-17T16:45:00Z">
              <w:r>
                <w:t xml:space="preserve">SELECT A1.APLY_NO </w:t>
              </w:r>
            </w:ins>
          </w:p>
          <w:p w:rsidR="00967A1B" w:rsidRDefault="00967A1B" w:rsidP="00967A1B">
            <w:pPr>
              <w:pStyle w:val="Tabletext"/>
              <w:rPr>
                <w:ins w:id="246" w:author="劉文明" w:date="2017-04-17T16:45:00Z"/>
              </w:rPr>
            </w:pPr>
            <w:ins w:id="247" w:author="劉文明" w:date="2017-04-17T16:45:00Z">
              <w:r>
                <w:t xml:space="preserve">    FROM DBAA.DTAAA001 A1 </w:t>
              </w:r>
            </w:ins>
          </w:p>
          <w:p w:rsidR="00967A1B" w:rsidRDefault="00967A1B" w:rsidP="00967A1B">
            <w:pPr>
              <w:pStyle w:val="Tabletext"/>
              <w:rPr>
                <w:ins w:id="248" w:author="劉文明" w:date="2017-04-17T16:45:00Z"/>
              </w:rPr>
            </w:pPr>
            <w:ins w:id="249" w:author="劉文明" w:date="2017-04-17T16:45:00Z">
              <w:r>
                <w:t xml:space="preserve">   WHERE 1=1 </w:t>
              </w:r>
            </w:ins>
          </w:p>
          <w:p w:rsidR="00967A1B" w:rsidRDefault="00967A1B" w:rsidP="00967A1B">
            <w:pPr>
              <w:pStyle w:val="Tabletext"/>
              <w:rPr>
                <w:ins w:id="250" w:author="劉文明" w:date="2017-04-17T16:45:00Z"/>
              </w:rPr>
            </w:pPr>
            <w:ins w:id="251" w:author="劉文明" w:date="2017-04-17T16:45:00Z">
              <w:r>
                <w:t xml:space="preserve">       [ AND A1.APLY_NO=':APLY_NO'] </w:t>
              </w:r>
            </w:ins>
          </w:p>
          <w:p w:rsidR="00967A1B" w:rsidRDefault="00967A1B" w:rsidP="00967A1B">
            <w:pPr>
              <w:pStyle w:val="Tabletext"/>
              <w:rPr>
                <w:ins w:id="252" w:author="劉文明" w:date="2017-04-17T16:45:00Z"/>
              </w:rPr>
            </w:pPr>
            <w:ins w:id="253" w:author="劉文明" w:date="2017-04-17T16:45:00Z">
              <w:r>
                <w:t xml:space="preserve">       [ AND A1.APLY_STS=':APLY_STS'] </w:t>
              </w:r>
            </w:ins>
          </w:p>
          <w:p w:rsidR="00967A1B" w:rsidRDefault="00967A1B" w:rsidP="00967A1B">
            <w:pPr>
              <w:pStyle w:val="Tabletext"/>
              <w:rPr>
                <w:ins w:id="254" w:author="劉文明" w:date="2017-04-17T16:45:00Z"/>
              </w:rPr>
            </w:pPr>
            <w:ins w:id="255" w:author="劉文明" w:date="2017-04-17T16:45:00Z">
              <w:r>
                <w:t xml:space="preserve">       [ AND A1.APLY_DIV_NO=':APLY_DIV_NO'] </w:t>
              </w:r>
            </w:ins>
          </w:p>
          <w:p w:rsidR="00967A1B" w:rsidRDefault="00967A1B" w:rsidP="00967A1B">
            <w:pPr>
              <w:pStyle w:val="Tabletext"/>
              <w:rPr>
                <w:ins w:id="256" w:author="劉文明" w:date="2017-04-17T16:45:00Z"/>
              </w:rPr>
            </w:pPr>
            <w:ins w:id="257" w:author="劉文明" w:date="2017-04-17T16:45:00Z">
              <w:r>
                <w:t xml:space="preserve">       [ AND A1.APLY_EMP_ID=':APLY_EMP_ID']</w:t>
              </w:r>
            </w:ins>
          </w:p>
          <w:p w:rsidR="00967A1B" w:rsidRDefault="00967A1B" w:rsidP="00967A1B">
            <w:pPr>
              <w:pStyle w:val="Tabletext"/>
              <w:rPr>
                <w:ins w:id="258" w:author="劉文明" w:date="2017-04-17T16:45:00Z"/>
              </w:rPr>
            </w:pPr>
            <w:ins w:id="259" w:author="劉文明" w:date="2017-04-17T16:45:00Z">
              <w:r>
                <w:t xml:space="preserve">       [ AND A1.DECD_DIV=':DECD_DIV']</w:t>
              </w:r>
            </w:ins>
          </w:p>
          <w:p w:rsidR="00967A1B" w:rsidRDefault="00967A1B" w:rsidP="00967A1B">
            <w:pPr>
              <w:pStyle w:val="Tabletext"/>
              <w:rPr>
                <w:ins w:id="260" w:author="劉文明" w:date="2017-04-17T16:45:00Z"/>
              </w:rPr>
            </w:pPr>
            <w:ins w:id="261" w:author="劉文明" w:date="2017-04-17T16:45:00Z">
              <w:r>
                <w:t xml:space="preserve">       [ AND A1.DECD_EMP_ID=':DECD_EMP_ID'] </w:t>
              </w:r>
            </w:ins>
          </w:p>
          <w:p w:rsidR="00967A1B" w:rsidRDefault="00967A1B" w:rsidP="00967A1B">
            <w:pPr>
              <w:pStyle w:val="Tabletext"/>
              <w:rPr>
                <w:ins w:id="262" w:author="劉文明" w:date="2017-04-17T16:45:00Z"/>
              </w:rPr>
            </w:pPr>
            <w:ins w:id="263" w:author="劉文明" w:date="2017-04-17T16:45:00Z">
              <w:r>
                <w:t xml:space="preserve">       [ AND A1.APLY_DATE Between ':APLY_DATE' || ' 00:00:00.000000'  and ':APLY_DATE' || ' 23:59:59.999999']</w:t>
              </w:r>
            </w:ins>
          </w:p>
          <w:p w:rsidR="00967A1B" w:rsidRDefault="00967A1B" w:rsidP="00967A1B">
            <w:pPr>
              <w:pStyle w:val="Tabletext"/>
              <w:rPr>
                <w:ins w:id="264" w:author="劉文明" w:date="2017-04-17T16:45:00Z"/>
              </w:rPr>
            </w:pPr>
            <w:ins w:id="265" w:author="劉文明" w:date="2017-04-17T16:45:00Z">
              <w:r>
                <w:t xml:space="preserve">       [ AND A1.APLY_DATE &gt; ':APLY_DATE2' || ' 00:00:00.000000'] </w:t>
              </w:r>
            </w:ins>
          </w:p>
          <w:p w:rsidR="00967A1B" w:rsidRDefault="00967A1B" w:rsidP="00967A1B">
            <w:pPr>
              <w:pStyle w:val="Tabletext"/>
              <w:rPr>
                <w:ins w:id="266" w:author="劉文明" w:date="2017-04-17T16:45:00Z"/>
              </w:rPr>
            </w:pPr>
            <w:ins w:id="267" w:author="劉文明" w:date="2017-04-17T16:45:00Z">
              <w:r>
                <w:t xml:space="preserve">       [ AND A1.APLY_DATE &lt; ':APLY_DATE3' || ' 23:59:59.999999'] )</w:t>
              </w:r>
            </w:ins>
          </w:p>
          <w:p w:rsidR="00967A1B" w:rsidRDefault="00967A1B" w:rsidP="00967A1B">
            <w:pPr>
              <w:pStyle w:val="Tabletext"/>
              <w:rPr>
                <w:ins w:id="268" w:author="劉文明" w:date="2017-04-17T16:45:00Z"/>
              </w:rPr>
            </w:pPr>
            <w:ins w:id="269" w:author="劉文明" w:date="2017-04-17T16:45:00Z">
              <w:r>
                <w:t>, APLY_T as (</w:t>
              </w:r>
            </w:ins>
          </w:p>
          <w:p w:rsidR="00967A1B" w:rsidRDefault="00967A1B" w:rsidP="00967A1B">
            <w:pPr>
              <w:pStyle w:val="Tabletext"/>
              <w:rPr>
                <w:ins w:id="270" w:author="劉文明" w:date="2017-04-17T16:45:00Z"/>
              </w:rPr>
            </w:pPr>
            <w:ins w:id="271" w:author="劉文明" w:date="2017-04-17T16:45:00Z">
              <w:r>
                <w:t xml:space="preserve">   SELECT A1.APLY_NO,</w:t>
              </w:r>
            </w:ins>
          </w:p>
          <w:p w:rsidR="00967A1B" w:rsidRDefault="00967A1B" w:rsidP="00967A1B">
            <w:pPr>
              <w:pStyle w:val="Tabletext"/>
              <w:rPr>
                <w:ins w:id="272" w:author="劉文明" w:date="2017-04-17T16:45:00Z"/>
              </w:rPr>
            </w:pPr>
            <w:ins w:id="273" w:author="劉文明" w:date="2017-04-17T16:45:00Z">
              <w:r>
                <w:t xml:space="preserve">          A1.APLY_DIV_NO,</w:t>
              </w:r>
            </w:ins>
          </w:p>
          <w:p w:rsidR="00967A1B" w:rsidRDefault="00967A1B" w:rsidP="00967A1B">
            <w:pPr>
              <w:pStyle w:val="Tabletext"/>
              <w:rPr>
                <w:ins w:id="274" w:author="劉文明" w:date="2017-04-17T16:45:00Z"/>
              </w:rPr>
            </w:pPr>
            <w:ins w:id="275" w:author="劉文明" w:date="2017-04-17T16:45:00Z">
              <w:r>
                <w:t xml:space="preserve">          A1.APLY_DIV_NAME,</w:t>
              </w:r>
            </w:ins>
          </w:p>
          <w:p w:rsidR="00967A1B" w:rsidRDefault="00967A1B" w:rsidP="00967A1B">
            <w:pPr>
              <w:pStyle w:val="Tabletext"/>
              <w:rPr>
                <w:ins w:id="276" w:author="劉文明" w:date="2017-04-17T16:45:00Z"/>
              </w:rPr>
            </w:pPr>
            <w:ins w:id="277" w:author="劉文明" w:date="2017-04-17T16:45:00Z">
              <w:r>
                <w:t xml:space="preserve">          A1.APLY_DATE,</w:t>
              </w:r>
            </w:ins>
          </w:p>
          <w:p w:rsidR="00967A1B" w:rsidRDefault="00967A1B" w:rsidP="00967A1B">
            <w:pPr>
              <w:pStyle w:val="Tabletext"/>
              <w:rPr>
                <w:ins w:id="278" w:author="劉文明" w:date="2017-04-17T16:45:00Z"/>
              </w:rPr>
            </w:pPr>
            <w:ins w:id="279" w:author="劉文明" w:date="2017-04-17T16:45:00Z">
              <w:r>
                <w:t xml:space="preserve">          A1.DECD_EMP_NAME,</w:t>
              </w:r>
            </w:ins>
          </w:p>
          <w:p w:rsidR="00967A1B" w:rsidRDefault="00967A1B" w:rsidP="00967A1B">
            <w:pPr>
              <w:pStyle w:val="Tabletext"/>
              <w:rPr>
                <w:ins w:id="280" w:author="劉文明" w:date="2017-04-17T16:45:00Z"/>
              </w:rPr>
            </w:pPr>
            <w:ins w:id="281" w:author="劉文明" w:date="2017-04-17T16:45:00Z">
              <w:r>
                <w:t xml:space="preserve">          A1.APLY_STS,</w:t>
              </w:r>
            </w:ins>
          </w:p>
          <w:p w:rsidR="00967A1B" w:rsidRDefault="00967A1B" w:rsidP="00967A1B">
            <w:pPr>
              <w:pStyle w:val="Tabletext"/>
              <w:rPr>
                <w:ins w:id="282" w:author="劉文明" w:date="2017-04-17T16:45:00Z"/>
              </w:rPr>
            </w:pPr>
            <w:ins w:id="283" w:author="劉文明" w:date="2017-04-17T16:45:00Z">
              <w:r>
                <w:t xml:space="preserve">          A2.OCR_NAME,</w:t>
              </w:r>
            </w:ins>
          </w:p>
          <w:p w:rsidR="00967A1B" w:rsidRDefault="00967A1B" w:rsidP="00967A1B">
            <w:pPr>
              <w:pStyle w:val="Tabletext"/>
              <w:rPr>
                <w:ins w:id="284" w:author="劉文明" w:date="2017-04-17T16:45:00Z"/>
              </w:rPr>
            </w:pPr>
            <w:ins w:id="285" w:author="劉文明" w:date="2017-04-17T16:45:00Z">
              <w:r>
                <w:t xml:space="preserve">          A1.APRV_DATE,</w:t>
              </w:r>
            </w:ins>
          </w:p>
          <w:p w:rsidR="00967A1B" w:rsidRDefault="00967A1B" w:rsidP="00967A1B">
            <w:pPr>
              <w:pStyle w:val="Tabletext"/>
              <w:rPr>
                <w:ins w:id="286" w:author="劉文明" w:date="2017-04-17T16:45:00Z"/>
              </w:rPr>
            </w:pPr>
            <w:ins w:id="287" w:author="劉文明" w:date="2017-04-17T16:45:00Z">
              <w:r>
                <w:t xml:space="preserve">          (SELECT CLAM_CAT</w:t>
              </w:r>
            </w:ins>
          </w:p>
          <w:p w:rsidR="00967A1B" w:rsidRDefault="00967A1B" w:rsidP="00967A1B">
            <w:pPr>
              <w:pStyle w:val="Tabletext"/>
              <w:rPr>
                <w:ins w:id="288" w:author="劉文明" w:date="2017-04-17T16:45:00Z"/>
              </w:rPr>
            </w:pPr>
            <w:ins w:id="289" w:author="劉文明" w:date="2017-04-17T16:45:00Z">
              <w:r>
                <w:t xml:space="preserve">             FROM DBAA.DTAAAT11 A3</w:t>
              </w:r>
            </w:ins>
          </w:p>
          <w:p w:rsidR="00967A1B" w:rsidRDefault="00967A1B" w:rsidP="00967A1B">
            <w:pPr>
              <w:pStyle w:val="Tabletext"/>
              <w:rPr>
                <w:ins w:id="290" w:author="劉文明" w:date="2017-04-17T16:45:00Z"/>
              </w:rPr>
            </w:pPr>
            <w:ins w:id="291" w:author="劉文明" w:date="2017-04-17T16:45:00Z">
              <w:r>
                <w:t xml:space="preserve">            WHERE A1.APLY_NO = A3.APLY_NO</w:t>
              </w:r>
            </w:ins>
          </w:p>
          <w:p w:rsidR="00967A1B" w:rsidRDefault="00967A1B" w:rsidP="00967A1B">
            <w:pPr>
              <w:pStyle w:val="Tabletext"/>
              <w:rPr>
                <w:ins w:id="292" w:author="劉文明" w:date="2017-04-17T16:45:00Z"/>
              </w:rPr>
            </w:pPr>
            <w:ins w:id="293" w:author="劉文明" w:date="2017-04-17T16:45:00Z">
              <w:r>
                <w:t xml:space="preserve">         ORDER BY A3.CLAM_CAT</w:t>
              </w:r>
            </w:ins>
          </w:p>
          <w:p w:rsidR="00967A1B" w:rsidRDefault="00967A1B" w:rsidP="00967A1B">
            <w:pPr>
              <w:pStyle w:val="Tabletext"/>
              <w:rPr>
                <w:ins w:id="294" w:author="劉文明" w:date="2017-04-17T16:45:00Z"/>
              </w:rPr>
            </w:pPr>
            <w:ins w:id="295" w:author="劉文明" w:date="2017-04-17T16:45:00Z">
              <w:r>
                <w:t xml:space="preserve">            FETCH FIRST 1 ROWS ONLY)</w:t>
              </w:r>
            </w:ins>
          </w:p>
          <w:p w:rsidR="00967A1B" w:rsidRDefault="00967A1B" w:rsidP="00967A1B">
            <w:pPr>
              <w:pStyle w:val="Tabletext"/>
              <w:rPr>
                <w:ins w:id="296" w:author="劉文明" w:date="2017-04-17T16:45:00Z"/>
              </w:rPr>
            </w:pPr>
            <w:ins w:id="297" w:author="劉文明" w:date="2017-04-17T16:45:00Z">
              <w:r>
                <w:t xml:space="preserve">               AS CLAM_CAT</w:t>
              </w:r>
            </w:ins>
          </w:p>
          <w:p w:rsidR="00967A1B" w:rsidRDefault="00967A1B" w:rsidP="00967A1B">
            <w:pPr>
              <w:pStyle w:val="Tabletext"/>
              <w:rPr>
                <w:ins w:id="298" w:author="劉文明" w:date="2017-04-17T16:45:00Z"/>
              </w:rPr>
            </w:pPr>
            <w:ins w:id="299" w:author="劉文明" w:date="2017-04-17T16:45:00Z">
              <w:r>
                <w:t xml:space="preserve">     from TA001</w:t>
              </w:r>
            </w:ins>
          </w:p>
          <w:p w:rsidR="00967A1B" w:rsidRDefault="00967A1B" w:rsidP="00967A1B">
            <w:pPr>
              <w:pStyle w:val="Tabletext"/>
              <w:rPr>
                <w:ins w:id="300" w:author="劉文明" w:date="2017-04-17T16:45:00Z"/>
              </w:rPr>
            </w:pPr>
            <w:ins w:id="301" w:author="劉文明" w:date="2017-04-17T16:45:00Z">
              <w:r>
                <w:t>left join DBAA.DTAAA001 A1 ON TA001.APLY_NO = A1.APLY_NO</w:t>
              </w:r>
            </w:ins>
          </w:p>
          <w:p w:rsidR="00967A1B" w:rsidRDefault="00967A1B" w:rsidP="00967A1B">
            <w:pPr>
              <w:pStyle w:val="Tabletext"/>
              <w:rPr>
                <w:ins w:id="302" w:author="劉文明" w:date="2017-04-17T16:45:00Z"/>
              </w:rPr>
            </w:pPr>
            <w:ins w:id="303" w:author="劉文明" w:date="2017-04-17T16:45:00Z">
              <w:r>
                <w:t>LEFT JOIN DBAA.DTAAAT10 A2 ON A1.APLY_NO = A2.APLY_NO</w:t>
              </w:r>
            </w:ins>
          </w:p>
          <w:p w:rsidR="00967A1B" w:rsidRDefault="00967A1B" w:rsidP="00967A1B">
            <w:pPr>
              <w:pStyle w:val="Tabletext"/>
              <w:rPr>
                <w:ins w:id="304" w:author="劉文明" w:date="2017-04-17T16:45:00Z"/>
              </w:rPr>
            </w:pPr>
            <w:ins w:id="305" w:author="劉文明" w:date="2017-04-17T16:45:00Z">
              <w:r>
                <w:t xml:space="preserve">    where A1.APLY_NO IS NOT NULL </w:t>
              </w:r>
            </w:ins>
          </w:p>
          <w:p w:rsidR="00967A1B" w:rsidRDefault="00967A1B" w:rsidP="00967A1B">
            <w:pPr>
              <w:pStyle w:val="Tabletext"/>
              <w:rPr>
                <w:ins w:id="306" w:author="劉文明" w:date="2017-04-17T16:45:00Z"/>
              </w:rPr>
            </w:pPr>
            <w:ins w:id="307" w:author="劉文明" w:date="2017-04-17T16:45:00Z">
              <w:r>
                <w:t xml:space="preserve">      and A2.APLY_NO IS NOT NULL</w:t>
              </w:r>
            </w:ins>
          </w:p>
          <w:p w:rsidR="00967A1B" w:rsidRDefault="00967A1B" w:rsidP="00967A1B">
            <w:pPr>
              <w:pStyle w:val="Tabletext"/>
              <w:rPr>
                <w:ins w:id="308" w:author="劉文明" w:date="2017-04-17T16:45:00Z"/>
              </w:rPr>
            </w:pPr>
            <w:ins w:id="309" w:author="劉文明" w:date="2017-04-17T16:45:00Z">
              <w:r>
                <w:t xml:space="preserve">     [and A2.OCR_ID=':OCR_ID'] )</w:t>
              </w:r>
            </w:ins>
          </w:p>
          <w:p w:rsidR="00967A1B" w:rsidRDefault="00967A1B" w:rsidP="00967A1B">
            <w:pPr>
              <w:pStyle w:val="Tabletext"/>
              <w:rPr>
                <w:ins w:id="310" w:author="劉文明" w:date="2017-04-17T16:45:00Z"/>
              </w:rPr>
            </w:pPr>
            <w:ins w:id="311" w:author="劉文明" w:date="2017-04-17T16:45:00Z">
              <w:r>
                <w:t>, APLY_P as (</w:t>
              </w:r>
            </w:ins>
          </w:p>
          <w:p w:rsidR="00967A1B" w:rsidRDefault="00967A1B" w:rsidP="00967A1B">
            <w:pPr>
              <w:pStyle w:val="Tabletext"/>
              <w:rPr>
                <w:ins w:id="312" w:author="劉文明" w:date="2017-04-17T16:45:00Z"/>
              </w:rPr>
            </w:pPr>
            <w:ins w:id="313" w:author="劉文明" w:date="2017-04-17T16:45:00Z">
              <w:r>
                <w:t xml:space="preserve">   SELECT A1.APLY_NO,</w:t>
              </w:r>
            </w:ins>
          </w:p>
          <w:p w:rsidR="00967A1B" w:rsidRDefault="00967A1B" w:rsidP="00967A1B">
            <w:pPr>
              <w:pStyle w:val="Tabletext"/>
              <w:rPr>
                <w:ins w:id="314" w:author="劉文明" w:date="2017-04-17T16:45:00Z"/>
              </w:rPr>
            </w:pPr>
            <w:ins w:id="315" w:author="劉文明" w:date="2017-04-17T16:45:00Z">
              <w:r>
                <w:t xml:space="preserve">          A1.APLY_DIV_NO,</w:t>
              </w:r>
            </w:ins>
          </w:p>
          <w:p w:rsidR="00967A1B" w:rsidRDefault="00967A1B" w:rsidP="00967A1B">
            <w:pPr>
              <w:pStyle w:val="Tabletext"/>
              <w:rPr>
                <w:ins w:id="316" w:author="劉文明" w:date="2017-04-17T16:45:00Z"/>
              </w:rPr>
            </w:pPr>
            <w:ins w:id="317" w:author="劉文明" w:date="2017-04-17T16:45:00Z">
              <w:r>
                <w:t xml:space="preserve">          A1.APLY_DIV_NAME,</w:t>
              </w:r>
            </w:ins>
          </w:p>
          <w:p w:rsidR="00967A1B" w:rsidRDefault="00967A1B" w:rsidP="00967A1B">
            <w:pPr>
              <w:pStyle w:val="Tabletext"/>
              <w:rPr>
                <w:ins w:id="318" w:author="劉文明" w:date="2017-04-17T16:45:00Z"/>
              </w:rPr>
            </w:pPr>
            <w:ins w:id="319" w:author="劉文明" w:date="2017-04-17T16:45:00Z">
              <w:r>
                <w:t xml:space="preserve">          A1.APLY_DATE,</w:t>
              </w:r>
            </w:ins>
          </w:p>
          <w:p w:rsidR="00967A1B" w:rsidRDefault="00967A1B" w:rsidP="00967A1B">
            <w:pPr>
              <w:pStyle w:val="Tabletext"/>
              <w:rPr>
                <w:ins w:id="320" w:author="劉文明" w:date="2017-04-17T16:45:00Z"/>
              </w:rPr>
            </w:pPr>
            <w:ins w:id="321" w:author="劉文明" w:date="2017-04-17T16:45:00Z">
              <w:r>
                <w:t xml:space="preserve">          A1.DECD_EMP_NAME,</w:t>
              </w:r>
            </w:ins>
          </w:p>
          <w:p w:rsidR="00967A1B" w:rsidRDefault="00967A1B" w:rsidP="00967A1B">
            <w:pPr>
              <w:pStyle w:val="Tabletext"/>
              <w:rPr>
                <w:ins w:id="322" w:author="劉文明" w:date="2017-04-17T16:45:00Z"/>
              </w:rPr>
            </w:pPr>
            <w:ins w:id="323" w:author="劉文明" w:date="2017-04-17T16:45:00Z">
              <w:r>
                <w:t xml:space="preserve">          A1.APLY_STS,</w:t>
              </w:r>
            </w:ins>
          </w:p>
          <w:p w:rsidR="00967A1B" w:rsidRDefault="00967A1B" w:rsidP="00967A1B">
            <w:pPr>
              <w:pStyle w:val="Tabletext"/>
              <w:rPr>
                <w:ins w:id="324" w:author="劉文明" w:date="2017-04-17T16:45:00Z"/>
              </w:rPr>
            </w:pPr>
            <w:ins w:id="325" w:author="劉文明" w:date="2017-04-17T16:45:00Z">
              <w:r>
                <w:t xml:space="preserve">          A2.OCR_NAME,</w:t>
              </w:r>
            </w:ins>
          </w:p>
          <w:p w:rsidR="00967A1B" w:rsidRDefault="00967A1B" w:rsidP="00967A1B">
            <w:pPr>
              <w:pStyle w:val="Tabletext"/>
              <w:rPr>
                <w:ins w:id="326" w:author="劉文明" w:date="2017-04-17T16:45:00Z"/>
              </w:rPr>
            </w:pPr>
            <w:ins w:id="327" w:author="劉文明" w:date="2017-04-17T16:45:00Z">
              <w:r>
                <w:t xml:space="preserve">          A1.APRV_DATE,</w:t>
              </w:r>
            </w:ins>
          </w:p>
          <w:p w:rsidR="00967A1B" w:rsidRDefault="00967A1B" w:rsidP="00967A1B">
            <w:pPr>
              <w:pStyle w:val="Tabletext"/>
              <w:rPr>
                <w:ins w:id="328" w:author="劉文明" w:date="2017-04-17T16:45:00Z"/>
              </w:rPr>
            </w:pPr>
            <w:ins w:id="329" w:author="劉文明" w:date="2017-04-17T16:45:00Z">
              <w:r>
                <w:t xml:space="preserve">          (SELECT CLAM_CAT</w:t>
              </w:r>
            </w:ins>
          </w:p>
          <w:p w:rsidR="00967A1B" w:rsidRDefault="00967A1B" w:rsidP="00967A1B">
            <w:pPr>
              <w:pStyle w:val="Tabletext"/>
              <w:rPr>
                <w:ins w:id="330" w:author="劉文明" w:date="2017-04-17T16:45:00Z"/>
              </w:rPr>
            </w:pPr>
            <w:ins w:id="331" w:author="劉文明" w:date="2017-04-17T16:45:00Z">
              <w:r>
                <w:t xml:space="preserve">             FROM DBAA.DTAAA011 A3</w:t>
              </w:r>
            </w:ins>
          </w:p>
          <w:p w:rsidR="00967A1B" w:rsidRDefault="00967A1B" w:rsidP="00967A1B">
            <w:pPr>
              <w:pStyle w:val="Tabletext"/>
              <w:rPr>
                <w:ins w:id="332" w:author="劉文明" w:date="2017-04-17T16:45:00Z"/>
              </w:rPr>
            </w:pPr>
            <w:ins w:id="333" w:author="劉文明" w:date="2017-04-17T16:45:00Z">
              <w:r>
                <w:t xml:space="preserve">            WHERE A1.APLY_NO = A3.APLY_NO</w:t>
              </w:r>
            </w:ins>
          </w:p>
          <w:p w:rsidR="00967A1B" w:rsidRDefault="00967A1B" w:rsidP="00967A1B">
            <w:pPr>
              <w:pStyle w:val="Tabletext"/>
              <w:rPr>
                <w:ins w:id="334" w:author="劉文明" w:date="2017-04-17T16:45:00Z"/>
              </w:rPr>
            </w:pPr>
            <w:ins w:id="335" w:author="劉文明" w:date="2017-04-17T16:45:00Z">
              <w:r>
                <w:t xml:space="preserve">         ORDER BY A3.CLAM_CAT</w:t>
              </w:r>
            </w:ins>
          </w:p>
          <w:p w:rsidR="00967A1B" w:rsidRDefault="00967A1B" w:rsidP="00967A1B">
            <w:pPr>
              <w:pStyle w:val="Tabletext"/>
              <w:rPr>
                <w:ins w:id="336" w:author="劉文明" w:date="2017-04-17T16:45:00Z"/>
              </w:rPr>
            </w:pPr>
            <w:ins w:id="337" w:author="劉文明" w:date="2017-04-17T16:45:00Z">
              <w:r>
                <w:t xml:space="preserve">            FETCH FIRST 1 ROWS ONLY)</w:t>
              </w:r>
            </w:ins>
          </w:p>
          <w:p w:rsidR="00967A1B" w:rsidRDefault="00967A1B" w:rsidP="00967A1B">
            <w:pPr>
              <w:pStyle w:val="Tabletext"/>
              <w:rPr>
                <w:ins w:id="338" w:author="劉文明" w:date="2017-04-17T16:45:00Z"/>
              </w:rPr>
            </w:pPr>
            <w:ins w:id="339" w:author="劉文明" w:date="2017-04-17T16:45:00Z">
              <w:r>
                <w:t xml:space="preserve">               AS CLAM_CAT</w:t>
              </w:r>
            </w:ins>
          </w:p>
          <w:p w:rsidR="00967A1B" w:rsidRDefault="00967A1B" w:rsidP="00967A1B">
            <w:pPr>
              <w:pStyle w:val="Tabletext"/>
              <w:rPr>
                <w:ins w:id="340" w:author="劉文明" w:date="2017-04-17T16:45:00Z"/>
              </w:rPr>
            </w:pPr>
            <w:ins w:id="341" w:author="劉文明" w:date="2017-04-17T16:45:00Z">
              <w:r>
                <w:t xml:space="preserve">     from TA001</w:t>
              </w:r>
            </w:ins>
          </w:p>
          <w:p w:rsidR="00967A1B" w:rsidRDefault="00967A1B" w:rsidP="00967A1B">
            <w:pPr>
              <w:pStyle w:val="Tabletext"/>
              <w:rPr>
                <w:ins w:id="342" w:author="劉文明" w:date="2017-04-17T16:45:00Z"/>
              </w:rPr>
            </w:pPr>
            <w:ins w:id="343" w:author="劉文明" w:date="2017-04-17T16:45:00Z">
              <w:r>
                <w:t>left join DBAA.DTAAA001 A1 ON TA001.APLY_NO = A1.APLY_NO</w:t>
              </w:r>
            </w:ins>
          </w:p>
          <w:p w:rsidR="00967A1B" w:rsidRDefault="00967A1B" w:rsidP="00967A1B">
            <w:pPr>
              <w:pStyle w:val="Tabletext"/>
              <w:rPr>
                <w:ins w:id="344" w:author="劉文明" w:date="2017-04-17T16:45:00Z"/>
              </w:rPr>
            </w:pPr>
            <w:ins w:id="345" w:author="劉文明" w:date="2017-04-17T16:45:00Z">
              <w:r>
                <w:t>LEFT JOIN DBAA.DTAAA010 A2 ON A1.APLY_NO = A2.APLY_NO</w:t>
              </w:r>
            </w:ins>
          </w:p>
          <w:p w:rsidR="00967A1B" w:rsidRDefault="00967A1B" w:rsidP="00967A1B">
            <w:pPr>
              <w:pStyle w:val="Tabletext"/>
              <w:rPr>
                <w:ins w:id="346" w:author="劉文明" w:date="2017-04-17T16:45:00Z"/>
              </w:rPr>
            </w:pPr>
            <w:ins w:id="347" w:author="劉文明" w:date="2017-04-17T16:45:00Z">
              <w:r>
                <w:t xml:space="preserve">    where A1.APLY_NO IS NOT NULL </w:t>
              </w:r>
            </w:ins>
          </w:p>
          <w:p w:rsidR="00967A1B" w:rsidRDefault="00967A1B" w:rsidP="00967A1B">
            <w:pPr>
              <w:pStyle w:val="Tabletext"/>
              <w:rPr>
                <w:ins w:id="348" w:author="劉文明" w:date="2017-04-17T16:45:00Z"/>
              </w:rPr>
            </w:pPr>
            <w:ins w:id="349" w:author="劉文明" w:date="2017-04-17T16:45:00Z">
              <w:r>
                <w:t xml:space="preserve">      and A2.APLY_NO IS NOT NULL</w:t>
              </w:r>
            </w:ins>
          </w:p>
          <w:p w:rsidR="00967A1B" w:rsidRDefault="00967A1B" w:rsidP="00967A1B">
            <w:pPr>
              <w:pStyle w:val="Tabletext"/>
              <w:rPr>
                <w:ins w:id="350" w:author="劉文明" w:date="2017-04-17T16:45:00Z"/>
              </w:rPr>
            </w:pPr>
            <w:ins w:id="351" w:author="劉文明" w:date="2017-04-17T16:45:00Z">
              <w:r>
                <w:t xml:space="preserve">     [and A2.OCR_ID=':OCR_ID'] )</w:t>
              </w:r>
            </w:ins>
          </w:p>
          <w:p w:rsidR="00967A1B" w:rsidRDefault="00967A1B" w:rsidP="00967A1B">
            <w:pPr>
              <w:pStyle w:val="Tabletext"/>
              <w:rPr>
                <w:ins w:id="352" w:author="劉文明" w:date="2017-04-17T16:45:00Z"/>
              </w:rPr>
            </w:pPr>
          </w:p>
          <w:p w:rsidR="00967A1B" w:rsidRDefault="00967A1B" w:rsidP="00967A1B">
            <w:pPr>
              <w:pStyle w:val="Tabletext"/>
              <w:rPr>
                <w:ins w:id="353" w:author="劉文明" w:date="2017-04-17T16:45:00Z"/>
              </w:rPr>
            </w:pPr>
            <w:ins w:id="354" w:author="劉文明" w:date="2017-04-17T16:45:00Z">
              <w:r>
                <w:t xml:space="preserve">   SELECT * </w:t>
              </w:r>
            </w:ins>
          </w:p>
          <w:p w:rsidR="00967A1B" w:rsidRDefault="00967A1B" w:rsidP="00967A1B">
            <w:pPr>
              <w:pStyle w:val="Tabletext"/>
              <w:rPr>
                <w:ins w:id="355" w:author="劉文明" w:date="2017-04-17T16:45:00Z"/>
              </w:rPr>
            </w:pPr>
            <w:ins w:id="356" w:author="劉文明" w:date="2017-04-17T16:45:00Z">
              <w:r>
                <w:t xml:space="preserve">     from APLY_T</w:t>
              </w:r>
            </w:ins>
          </w:p>
          <w:p w:rsidR="00967A1B" w:rsidRDefault="00967A1B" w:rsidP="00967A1B">
            <w:pPr>
              <w:pStyle w:val="Tabletext"/>
              <w:rPr>
                <w:ins w:id="357" w:author="劉文明" w:date="2017-04-17T16:45:00Z"/>
              </w:rPr>
            </w:pPr>
            <w:ins w:id="358" w:author="劉文明" w:date="2017-04-17T16:45:00Z">
              <w:r>
                <w:t>union</w:t>
              </w:r>
            </w:ins>
          </w:p>
          <w:p w:rsidR="00967A1B" w:rsidRDefault="00967A1B" w:rsidP="00967A1B">
            <w:pPr>
              <w:pStyle w:val="Tabletext"/>
              <w:rPr>
                <w:ins w:id="359" w:author="劉文明" w:date="2017-04-17T16:45:00Z"/>
              </w:rPr>
            </w:pPr>
            <w:ins w:id="360" w:author="劉文明" w:date="2017-04-17T16:45:00Z">
              <w:r>
                <w:t xml:space="preserve">   SELECT * </w:t>
              </w:r>
            </w:ins>
          </w:p>
          <w:p w:rsidR="00967A1B" w:rsidRDefault="00967A1B" w:rsidP="00967A1B">
            <w:pPr>
              <w:pStyle w:val="Tabletext"/>
              <w:rPr>
                <w:ins w:id="361" w:author="劉文明" w:date="2017-04-17T16:45:00Z"/>
              </w:rPr>
            </w:pPr>
            <w:ins w:id="362" w:author="劉文明" w:date="2017-04-17T16:45:00Z">
              <w:r>
                <w:t xml:space="preserve">     from APLY_P</w:t>
              </w:r>
            </w:ins>
          </w:p>
          <w:p w:rsidR="00967A1B" w:rsidRDefault="00967A1B" w:rsidP="00967A1B">
            <w:pPr>
              <w:pStyle w:val="Tabletext"/>
              <w:rPr>
                <w:ins w:id="363" w:author="劉文明" w:date="2017-04-17T16:45:00Z"/>
              </w:rPr>
            </w:pPr>
            <w:ins w:id="364" w:author="劉文明" w:date="2017-04-17T16:45:00Z">
              <w:r>
                <w:t xml:space="preserve">    ORDER BY APLY_DATE DESC,APLY_NO DESC</w:t>
              </w:r>
            </w:ins>
          </w:p>
          <w:p w:rsidR="00967A1B" w:rsidRDefault="00967A1B" w:rsidP="00967A1B">
            <w:pPr>
              <w:pStyle w:val="Tabletext"/>
              <w:keepLines w:val="0"/>
              <w:spacing w:after="0" w:line="240" w:lineRule="auto"/>
              <w:rPr>
                <w:ins w:id="365" w:author="劉文明" w:date="2017-04-17T16:45:00Z"/>
                <w:rFonts w:hint="eastAsia"/>
              </w:rPr>
            </w:pPr>
            <w:ins w:id="366" w:author="劉文明" w:date="2017-04-17T16:45:00Z">
              <w:r>
                <w:t>WITH UR</w:t>
              </w:r>
            </w:ins>
          </w:p>
        </w:tc>
      </w:tr>
    </w:tbl>
    <w:p w:rsidR="00967A1B" w:rsidRDefault="00967A1B" w:rsidP="00967A1B">
      <w:pPr>
        <w:pStyle w:val="Tabletext"/>
        <w:keepLines w:val="0"/>
        <w:spacing w:after="0" w:line="240" w:lineRule="auto"/>
        <w:rPr>
          <w:rFonts w:hint="eastAsia"/>
        </w:rPr>
        <w:pPrChange w:id="367" w:author="劉文明" w:date="2017-04-17T16:45:00Z">
          <w:pPr>
            <w:pStyle w:val="Tabletext"/>
            <w:keepLines w:val="0"/>
            <w:spacing w:after="0" w:line="240" w:lineRule="auto"/>
            <w:ind w:left="1276"/>
          </w:pPr>
        </w:pPrChange>
      </w:pPr>
    </w:p>
    <w:sectPr w:rsidR="00967A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D04" w:rsidRDefault="00601D04" w:rsidP="00601D04">
      <w:r>
        <w:separator/>
      </w:r>
    </w:p>
  </w:endnote>
  <w:endnote w:type="continuationSeparator" w:id="0">
    <w:p w:rsidR="00601D04" w:rsidRDefault="00601D04" w:rsidP="0060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D04" w:rsidRDefault="00601D04" w:rsidP="00601D04">
      <w:r>
        <w:separator/>
      </w:r>
    </w:p>
  </w:footnote>
  <w:footnote w:type="continuationSeparator" w:id="0">
    <w:p w:rsidR="00601D04" w:rsidRDefault="00601D04" w:rsidP="0060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B350E"/>
    <w:rsid w:val="001C5CE0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56992"/>
    <w:rsid w:val="0058351A"/>
    <w:rsid w:val="005B3FB8"/>
    <w:rsid w:val="005B7524"/>
    <w:rsid w:val="005C3815"/>
    <w:rsid w:val="005D062B"/>
    <w:rsid w:val="00601D04"/>
    <w:rsid w:val="006137F7"/>
    <w:rsid w:val="00617108"/>
    <w:rsid w:val="006268AC"/>
    <w:rsid w:val="00637333"/>
    <w:rsid w:val="00645303"/>
    <w:rsid w:val="006535B2"/>
    <w:rsid w:val="00657D8A"/>
    <w:rsid w:val="006631FF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A7F72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7A1B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24110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C7358"/>
    <w:rsid w:val="00DE129A"/>
    <w:rsid w:val="00DE4C46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E2DFFA-A529-40EE-B0AC-7618D063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table" w:styleId="ac">
    <w:name w:val="Table Grid"/>
    <w:basedOn w:val="a1"/>
    <w:rsid w:val="0096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60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601D04"/>
  </w:style>
  <w:style w:type="paragraph" w:styleId="af">
    <w:name w:val="footer"/>
    <w:basedOn w:val="a"/>
    <w:link w:val="af0"/>
    <w:rsid w:val="0060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60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Links>
    <vt:vector size="24" baseType="variant">
      <vt:variant>
        <vt:i4>5570606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MARK1_B</vt:lpwstr>
      </vt:variant>
      <vt:variant>
        <vt:i4>655391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MARK1</vt:lpwstr>
      </vt:variant>
      <vt:variant>
        <vt:i4>7209005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