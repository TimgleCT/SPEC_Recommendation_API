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 w:rsidRPr="00A51C7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A51C72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 w:rsidRPr="00A51C72"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A51C72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 w:rsidRPr="00A51C72"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A51C72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 w:rsidRPr="00A51C72"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A51C72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 w:rsidRPr="00A51C72"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E66841" w:rsidRPr="00A51C7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841" w:rsidRPr="00A51C72" w:rsidRDefault="00E6684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3"/>
                <w:attr w:name="Day" w:val="20"/>
                <w:attr w:name="IsLunarDate" w:val="False"/>
                <w:attr w:name="IsROCDate" w:val="False"/>
              </w:smartTagPr>
              <w:r w:rsidRPr="00A51C72">
                <w:rPr>
                  <w:rFonts w:ascii="新細明體" w:hAnsi="新細明體" w:hint="eastAsia"/>
                  <w:bCs/>
                  <w:lang w:eastAsia="zh-TW"/>
                </w:rPr>
                <w:t>200</w:t>
              </w:r>
              <w:smartTag w:uri="urn:schemas-microsoft-com:office:smarttags" w:element="chsdate">
                <w:smartTagPr>
                  <w:attr w:name="Year" w:val="2008"/>
                  <w:attr w:name="Month" w:val="3"/>
                  <w:attr w:name="Day" w:val="20"/>
                  <w:attr w:name="IsLunarDate" w:val="False"/>
                  <w:attr w:name="IsROCDate" w:val="False"/>
                </w:smartTagPr>
                <w:r w:rsidR="00F7286C" w:rsidRPr="00A51C72">
                  <w:rPr>
                    <w:rFonts w:ascii="新細明體" w:hAnsi="新細明體" w:hint="eastAsia"/>
                    <w:bCs/>
                    <w:lang w:eastAsia="zh-TW"/>
                  </w:rPr>
                  <w:t>8/3/20</w:t>
                </w:r>
              </w:smartTag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841" w:rsidRPr="00A51C72" w:rsidRDefault="00EF00D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A51C72"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841" w:rsidRPr="00A51C72" w:rsidRDefault="00E6684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A51C72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841" w:rsidRPr="00A51C72" w:rsidRDefault="00E6684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325423" w:rsidRPr="00A51C7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423" w:rsidRPr="00A51C72" w:rsidRDefault="0032542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10"/>
                <w:attr w:name="Year" w:val="2008"/>
              </w:smartTagPr>
              <w:r w:rsidRPr="00A51C72">
                <w:rPr>
                  <w:rFonts w:ascii="新細明體" w:hAnsi="新細明體" w:hint="eastAsia"/>
                  <w:bCs/>
                  <w:lang w:eastAsia="zh-TW"/>
                </w:rPr>
                <w:t>2008/10/9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423" w:rsidRPr="00A51C72" w:rsidRDefault="0032542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A51C72">
              <w:rPr>
                <w:rFonts w:ascii="新細明體" w:hAnsi="新細明體" w:hint="eastAsia"/>
                <w:bCs/>
                <w:lang w:eastAsia="zh-TW"/>
              </w:rPr>
              <w:t>修改收據補正抓取條件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423" w:rsidRPr="00A51C72" w:rsidRDefault="0032542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A51C72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423" w:rsidRPr="00A51C72" w:rsidRDefault="0032542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C61487" w:rsidRPr="00A51C7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1487" w:rsidRPr="00A51C72" w:rsidRDefault="00C6148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10"/>
                <w:attr w:name="Day" w:val="16"/>
                <w:attr w:name="IsLunarDate" w:val="False"/>
                <w:attr w:name="IsROCDate" w:val="False"/>
              </w:smartTagPr>
              <w:r w:rsidRPr="00A51C72">
                <w:rPr>
                  <w:rFonts w:ascii="新細明體" w:hAnsi="新細明體"/>
                  <w:bCs/>
                  <w:lang w:eastAsia="zh-TW"/>
                </w:rPr>
                <w:t>2008/10/16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1487" w:rsidRPr="00A51C72" w:rsidRDefault="00C6148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A51C72">
              <w:rPr>
                <w:rFonts w:ascii="新細明體" w:hAnsi="新細明體" w:hint="eastAsia"/>
                <w:bCs/>
                <w:lang w:eastAsia="zh-TW"/>
              </w:rPr>
              <w:t>增加櫃檯件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1487" w:rsidRPr="00A51C72" w:rsidRDefault="00C6148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A51C72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1487" w:rsidRPr="00A51C72" w:rsidRDefault="00C6148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CC2D72" w:rsidRPr="00A51C7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D72" w:rsidRPr="00A51C72" w:rsidRDefault="00CC2D7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2"/>
                <w:attr w:name="Month" w:val="5"/>
                <w:attr w:name="Year" w:val="2009"/>
              </w:smartTagPr>
              <w:r w:rsidRPr="00A51C72">
                <w:rPr>
                  <w:rFonts w:ascii="新細明體" w:hAnsi="新細明體"/>
                  <w:bCs/>
                  <w:lang w:eastAsia="zh-TW"/>
                </w:rPr>
                <w:t>2009/5/12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D72" w:rsidRPr="00A51C72" w:rsidRDefault="00CC2D7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A51C72">
              <w:rPr>
                <w:rFonts w:ascii="新細明體" w:hAnsi="新細明體" w:hint="eastAsia"/>
                <w:bCs/>
                <w:lang w:eastAsia="zh-TW"/>
              </w:rPr>
              <w:t>增加簽擬中案件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D72" w:rsidRPr="00A51C72" w:rsidRDefault="00CC2D7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A51C72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D72" w:rsidRPr="00A51C72" w:rsidRDefault="00CC2D7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93593" w:rsidRPr="00A51C7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593" w:rsidRPr="00A51C72" w:rsidRDefault="0029359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3"/>
                <w:attr w:name="Month" w:val="8"/>
                <w:attr w:name="Year" w:val="2009"/>
              </w:smartTagPr>
              <w:r w:rsidRPr="00A51C72">
                <w:rPr>
                  <w:rFonts w:ascii="新細明體" w:hAnsi="新細明體" w:hint="eastAsia"/>
                  <w:bCs/>
                  <w:lang w:eastAsia="zh-TW"/>
                </w:rPr>
                <w:t>2009/08/13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593" w:rsidRPr="00A51C72" w:rsidRDefault="00A64839" w:rsidP="00293593">
            <w:pPr>
              <w:rPr>
                <w:rFonts w:hint="eastAsia"/>
                <w:sz w:val="20"/>
                <w:szCs w:val="20"/>
              </w:rPr>
            </w:pPr>
            <w:r w:rsidRPr="00A51C72">
              <w:rPr>
                <w:rFonts w:hint="eastAsia"/>
              </w:rPr>
              <w:t>爭議件</w:t>
            </w:r>
            <w:r w:rsidR="00293593" w:rsidRPr="00A51C72">
              <w:rPr>
                <w:rFonts w:hint="eastAsia"/>
              </w:rPr>
              <w:t>畫面顯示的”索賠類別”改為”重起原因”。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593" w:rsidRPr="00A51C72" w:rsidRDefault="008D60A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A51C72">
              <w:rPr>
                <w:rFonts w:ascii="新細明體" w:hAnsi="新細明體" w:hint="eastAsia"/>
                <w:bCs/>
                <w:lang w:eastAsia="zh-TW"/>
              </w:rPr>
              <w:t>李雅如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593" w:rsidRPr="00A51C72" w:rsidRDefault="0029359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8D60A0" w:rsidRPr="00A51C7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60A0" w:rsidRPr="00A51C72" w:rsidRDefault="008D60A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1"/>
                <w:attr w:name="Month" w:val="8"/>
                <w:attr w:name="Year" w:val="2009"/>
              </w:smartTagPr>
              <w:r w:rsidRPr="00A51C72">
                <w:rPr>
                  <w:rFonts w:ascii="新細明體" w:hAnsi="新細明體" w:hint="eastAsia"/>
                  <w:bCs/>
                  <w:lang w:eastAsia="zh-TW"/>
                </w:rPr>
                <w:t>2009/08/31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60A0" w:rsidRPr="00A51C72" w:rsidRDefault="008D60A0" w:rsidP="00293593">
            <w:pPr>
              <w:rPr>
                <w:rFonts w:hint="eastAsia"/>
              </w:rPr>
            </w:pPr>
            <w:r w:rsidRPr="00A51C72">
              <w:rPr>
                <w:rFonts w:hint="eastAsia"/>
              </w:rPr>
              <w:t>重起原因變更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60A0" w:rsidRPr="00A51C72" w:rsidRDefault="008D60A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A51C72">
              <w:rPr>
                <w:rFonts w:ascii="新細明體" w:hAnsi="新細明體" w:hint="eastAsia"/>
                <w:bCs/>
                <w:lang w:eastAsia="zh-TW"/>
              </w:rPr>
              <w:t>李雅如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60A0" w:rsidRPr="00A51C72" w:rsidRDefault="008D60A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D40BE3" w:rsidRPr="00A51C7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BE3" w:rsidRPr="00A51C72" w:rsidRDefault="00D40BE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9"/>
                <w:attr w:name="Day" w:val="28"/>
                <w:attr w:name="IsLunarDate" w:val="False"/>
                <w:attr w:name="IsROCDate" w:val="False"/>
              </w:smartTagPr>
              <w:r w:rsidRPr="00A51C72">
                <w:rPr>
                  <w:rFonts w:ascii="新細明體" w:hAnsi="新細明體"/>
                  <w:bCs/>
                  <w:lang w:eastAsia="zh-TW"/>
                </w:rPr>
                <w:t>2010/9/28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BE3" w:rsidRPr="00A51C72" w:rsidRDefault="00D40BE3" w:rsidP="00293593">
            <w:pPr>
              <w:rPr>
                <w:rFonts w:hint="eastAsia"/>
                <w:sz w:val="20"/>
                <w:szCs w:val="20"/>
              </w:rPr>
            </w:pPr>
            <w:r w:rsidRPr="00A51C72">
              <w:rPr>
                <w:rFonts w:hint="eastAsia"/>
                <w:sz w:val="20"/>
                <w:szCs w:val="20"/>
              </w:rPr>
              <w:t>增加理賠人員案件簽署資格檢核</w:t>
            </w:r>
            <w:r w:rsidR="00067CD8" w:rsidRPr="00A51C72">
              <w:rPr>
                <w:rFonts w:hint="eastAsia"/>
                <w:sz w:val="20"/>
                <w:szCs w:val="20"/>
              </w:rPr>
              <w:t>，需同時修改</w:t>
            </w:r>
            <w:r w:rsidR="00067CD8" w:rsidRPr="00A51C72">
              <w:rPr>
                <w:rFonts w:hint="eastAsia"/>
                <w:sz w:val="20"/>
                <w:szCs w:val="20"/>
              </w:rPr>
              <w:t>AAB0_0200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BE3" w:rsidRPr="00A51C72" w:rsidRDefault="00D40BE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A51C72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BE3" w:rsidRPr="00A51C72" w:rsidRDefault="00D40BE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CA7937" w:rsidRPr="00A51C72" w:rsidTr="00CA6E2C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937" w:rsidRPr="00A51C72" w:rsidRDefault="004D06C7" w:rsidP="00CA6E2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A51C72">
              <w:rPr>
                <w:rFonts w:ascii="新細明體" w:hAnsi="新細明體" w:hint="eastAsia"/>
                <w:bCs/>
                <w:lang w:eastAsia="zh-TW"/>
              </w:rPr>
              <w:t>2011/06/30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937" w:rsidRPr="00A51C72" w:rsidRDefault="00CA7937" w:rsidP="00CA6E2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A51C72">
              <w:rPr>
                <w:rFonts w:ascii="新細明體" w:hAnsi="新細明體" w:hint="eastAsia"/>
                <w:bCs/>
                <w:lang w:eastAsia="zh-TW"/>
              </w:rPr>
              <w:t>增加判斷受理編號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937" w:rsidRPr="00A51C72" w:rsidRDefault="00CA7937" w:rsidP="00CA6E2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A51C72">
              <w:rPr>
                <w:rFonts w:ascii="新細明體" w:hAnsi="新細明體" w:hint="eastAsia"/>
                <w:bCs/>
                <w:lang w:eastAsia="zh-TW"/>
              </w:rPr>
              <w:t>慈蓮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937" w:rsidRPr="00A51C72" w:rsidRDefault="00CA7937" w:rsidP="00CA6E2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61378" w:rsidRPr="00A51C72" w:rsidTr="00CA6E2C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378" w:rsidRPr="00A51C72" w:rsidRDefault="00A61378" w:rsidP="00CA6E2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A51C72">
              <w:rPr>
                <w:rFonts w:ascii="新細明體" w:hAnsi="新細明體"/>
                <w:bCs/>
                <w:lang w:eastAsia="zh-TW"/>
              </w:rPr>
              <w:t>2012/3/3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378" w:rsidRPr="00A51C72" w:rsidRDefault="00A61378" w:rsidP="00CA6E2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A51C72">
              <w:rPr>
                <w:rFonts w:ascii="新細明體" w:hAnsi="新細明體" w:hint="eastAsia"/>
                <w:bCs/>
                <w:lang w:eastAsia="zh-TW"/>
              </w:rPr>
              <w:t>新增導引『</w:t>
            </w:r>
            <w:r w:rsidRPr="00A51C72">
              <w:t>補告知</w:t>
            </w:r>
            <w:r w:rsidRPr="00A51C72">
              <w:rPr>
                <w:rFonts w:ascii="新細明體" w:hAnsi="新細明體" w:hint="eastAsia"/>
                <w:bCs/>
                <w:lang w:eastAsia="zh-TW"/>
              </w:rPr>
              <w:t>』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378" w:rsidRPr="00A51C72" w:rsidRDefault="00A61378" w:rsidP="00CA6E2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A51C72">
              <w:rPr>
                <w:rFonts w:ascii="新細明體" w:hAnsi="新細明體" w:hint="eastAsia"/>
                <w:bCs/>
                <w:lang w:eastAsia="zh-TW"/>
              </w:rPr>
              <w:t>柏潤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378" w:rsidRPr="00A51C72" w:rsidRDefault="00A61378" w:rsidP="00CA6E2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335456" w:rsidRPr="00A51C72" w:rsidTr="00CA6E2C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56" w:rsidRPr="00A51C72" w:rsidRDefault="00335456" w:rsidP="00CA6E2C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 w:rsidRPr="00A51C72">
              <w:rPr>
                <w:rFonts w:ascii="新細明體" w:hAnsi="新細明體" w:hint="eastAsia"/>
                <w:bCs/>
                <w:lang w:eastAsia="zh-TW"/>
              </w:rPr>
              <w:t>2012/03/30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56" w:rsidRPr="00A51C72" w:rsidRDefault="00335456" w:rsidP="00CA6E2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A51C72">
              <w:rPr>
                <w:rFonts w:ascii="新細明體" w:hAnsi="新細明體" w:hint="eastAsia"/>
                <w:bCs/>
                <w:lang w:eastAsia="zh-TW"/>
              </w:rPr>
              <w:t>新增導引解除契約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56" w:rsidRPr="00A51C72" w:rsidRDefault="00335456" w:rsidP="00CA6E2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A51C72">
              <w:rPr>
                <w:rFonts w:ascii="新細明體" w:hAnsi="新細明體" w:hint="eastAsia"/>
                <w:bCs/>
                <w:lang w:eastAsia="zh-TW"/>
              </w:rPr>
              <w:t>慈蓮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56" w:rsidRPr="00A51C72" w:rsidRDefault="00335456" w:rsidP="00CA6E2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Pr="00A51C72" w:rsidRDefault="0023751E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992"/>
        <w:gridCol w:w="5103"/>
        <w:gridCol w:w="1701"/>
        <w:gridCol w:w="1701"/>
        <w:tblGridChange w:id="1">
          <w:tblGrid>
            <w:gridCol w:w="108"/>
            <w:gridCol w:w="1202"/>
            <w:gridCol w:w="108"/>
            <w:gridCol w:w="884"/>
            <w:gridCol w:w="108"/>
            <w:gridCol w:w="4995"/>
            <w:gridCol w:w="108"/>
            <w:gridCol w:w="1593"/>
            <w:gridCol w:w="108"/>
            <w:gridCol w:w="1593"/>
            <w:gridCol w:w="108"/>
          </w:tblGrid>
        </w:tblGridChange>
      </w:tblGrid>
      <w:tr w:rsidR="00ED086B" w:rsidRPr="00A51C72" w:rsidTr="00B05F92">
        <w:trPr>
          <w:jc w:val="center"/>
        </w:trPr>
        <w:tc>
          <w:tcPr>
            <w:tcW w:w="1310" w:type="dxa"/>
          </w:tcPr>
          <w:p w:rsidR="00ED086B" w:rsidRPr="00A51C72" w:rsidRDefault="00ED086B" w:rsidP="009E2D8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51C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2" w:type="dxa"/>
          </w:tcPr>
          <w:p w:rsidR="00ED086B" w:rsidRPr="00A51C72" w:rsidRDefault="00ED086B" w:rsidP="009E2D8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51C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5103" w:type="dxa"/>
          </w:tcPr>
          <w:p w:rsidR="00ED086B" w:rsidRPr="00A51C72" w:rsidRDefault="00ED086B" w:rsidP="009E2D8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51C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701" w:type="dxa"/>
          </w:tcPr>
          <w:p w:rsidR="00ED086B" w:rsidRPr="00A51C72" w:rsidRDefault="00ED086B" w:rsidP="009E2D8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51C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701" w:type="dxa"/>
          </w:tcPr>
          <w:p w:rsidR="00ED086B" w:rsidRPr="00A51C72" w:rsidRDefault="00ED086B" w:rsidP="009E2D8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51C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ED086B" w:rsidRPr="00A51C72" w:rsidTr="00B05F92">
        <w:trPr>
          <w:jc w:val="center"/>
        </w:trPr>
        <w:tc>
          <w:tcPr>
            <w:tcW w:w="1310" w:type="dxa"/>
          </w:tcPr>
          <w:p w:rsidR="00ED086B" w:rsidRPr="00A51C72" w:rsidRDefault="00ED086B" w:rsidP="009E2D8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A51C72">
              <w:rPr>
                <w:rFonts w:ascii="細明體" w:eastAsia="細明體" w:hAnsi="細明體" w:cs="Courier New" w:hint="eastAsia"/>
                <w:sz w:val="20"/>
                <w:szCs w:val="20"/>
              </w:rPr>
              <w:t>2013/0</w:t>
            </w:r>
            <w:r w:rsidR="00BD5595" w:rsidRPr="00A51C72">
              <w:rPr>
                <w:rFonts w:ascii="細明體" w:eastAsia="細明體" w:hAnsi="細明體" w:cs="Courier New" w:hint="eastAsia"/>
                <w:sz w:val="20"/>
                <w:szCs w:val="20"/>
              </w:rPr>
              <w:t>5/03</w:t>
            </w:r>
          </w:p>
        </w:tc>
        <w:tc>
          <w:tcPr>
            <w:tcW w:w="992" w:type="dxa"/>
          </w:tcPr>
          <w:p w:rsidR="00ED086B" w:rsidRPr="00A51C72" w:rsidRDefault="00E422E8" w:rsidP="009E2D8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51C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:rsidR="00ED086B" w:rsidRPr="00A51C72" w:rsidRDefault="00BD5595" w:rsidP="009E2D8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51C72">
              <w:rPr>
                <w:rFonts w:ascii="細明體" w:eastAsia="細明體" w:hAnsi="細明體" w:cs="Courier New" w:hint="eastAsia"/>
                <w:sz w:val="20"/>
                <w:szCs w:val="20"/>
              </w:rPr>
              <w:t>增加</w:t>
            </w:r>
            <w:r w:rsidR="00D86299" w:rsidRPr="00A51C72">
              <w:rPr>
                <w:rFonts w:ascii="細明體" w:eastAsia="細明體" w:hAnsi="細明體" w:cs="Courier New" w:hint="eastAsia"/>
                <w:sz w:val="20"/>
                <w:szCs w:val="20"/>
              </w:rPr>
              <w:t>案件</w:t>
            </w:r>
            <w:r w:rsidR="00973F1F" w:rsidRPr="00A51C72">
              <w:rPr>
                <w:rFonts w:ascii="細明體" w:eastAsia="細明體" w:hAnsi="細明體" w:cs="Courier New" w:hint="eastAsia"/>
                <w:sz w:val="20"/>
                <w:szCs w:val="20"/>
              </w:rPr>
              <w:t>種類</w:t>
            </w:r>
            <w:r w:rsidR="00D86299" w:rsidRPr="00A51C72">
              <w:rPr>
                <w:rFonts w:ascii="細明體" w:eastAsia="細明體" w:hAnsi="細明體" w:cs="Courier New" w:hint="eastAsia"/>
                <w:sz w:val="20"/>
                <w:szCs w:val="20"/>
              </w:rPr>
              <w:t>欄位：MI.臨櫃.VIP</w:t>
            </w:r>
          </w:p>
        </w:tc>
        <w:tc>
          <w:tcPr>
            <w:tcW w:w="1701" w:type="dxa"/>
          </w:tcPr>
          <w:p w:rsidR="00ED086B" w:rsidRPr="00A51C72" w:rsidRDefault="00ED086B" w:rsidP="009E2D8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51C72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1701" w:type="dxa"/>
          </w:tcPr>
          <w:p w:rsidR="00ED086B" w:rsidRPr="00A51C72" w:rsidRDefault="00ED086B" w:rsidP="009E2D8A">
            <w:pPr>
              <w:spacing w:line="240" w:lineRule="atLeast"/>
            </w:pPr>
            <w:r w:rsidRPr="00A51C72">
              <w:rPr>
                <w:rFonts w:ascii="細明體" w:eastAsia="細明體" w:hAnsi="細明體"/>
              </w:rPr>
              <w:t>130423000296</w:t>
            </w:r>
          </w:p>
        </w:tc>
      </w:tr>
      <w:tr w:rsidR="00801B28" w:rsidRPr="00A51C72" w:rsidTr="00B05F92">
        <w:trPr>
          <w:jc w:val="center"/>
        </w:trPr>
        <w:tc>
          <w:tcPr>
            <w:tcW w:w="1310" w:type="dxa"/>
          </w:tcPr>
          <w:p w:rsidR="00801B28" w:rsidRPr="00A51C72" w:rsidRDefault="00801B28" w:rsidP="009E2D8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51C72">
              <w:rPr>
                <w:rFonts w:ascii="細明體" w:eastAsia="細明體" w:hAnsi="細明體" w:cs="Courier New"/>
                <w:sz w:val="20"/>
                <w:szCs w:val="20"/>
              </w:rPr>
              <w:t>2015/</w:t>
            </w:r>
            <w:r w:rsidRPr="00A51C72">
              <w:rPr>
                <w:rFonts w:ascii="細明體" w:eastAsia="細明體" w:hAnsi="細明體" w:cs="Courier New" w:hint="eastAsia"/>
                <w:sz w:val="20"/>
                <w:szCs w:val="20"/>
              </w:rPr>
              <w:t>0</w:t>
            </w:r>
            <w:r w:rsidRPr="00A51C72">
              <w:rPr>
                <w:rFonts w:ascii="細明體" w:eastAsia="細明體" w:hAnsi="細明體" w:cs="Courier New"/>
                <w:sz w:val="20"/>
                <w:szCs w:val="20"/>
              </w:rPr>
              <w:t>3/</w:t>
            </w:r>
            <w:r w:rsidRPr="00A51C72">
              <w:rPr>
                <w:rFonts w:ascii="細明體" w:eastAsia="細明體" w:hAnsi="細明體" w:cs="Courier New" w:hint="eastAsia"/>
                <w:sz w:val="20"/>
                <w:szCs w:val="20"/>
              </w:rPr>
              <w:t>0</w:t>
            </w:r>
            <w:r w:rsidRPr="00A51C72">
              <w:rPr>
                <w:rFonts w:ascii="細明體" w:eastAsia="細明體" w:hAnsi="細明體" w:cs="Courier New"/>
                <w:sz w:val="20"/>
                <w:szCs w:val="20"/>
              </w:rPr>
              <w:t>3</w:t>
            </w:r>
          </w:p>
        </w:tc>
        <w:tc>
          <w:tcPr>
            <w:tcW w:w="992" w:type="dxa"/>
          </w:tcPr>
          <w:p w:rsidR="00801B28" w:rsidRPr="00A51C72" w:rsidRDefault="00801B28" w:rsidP="009E2D8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51C72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5103" w:type="dxa"/>
          </w:tcPr>
          <w:p w:rsidR="00801B28" w:rsidRPr="00A51C72" w:rsidRDefault="00750A66" w:rsidP="009E2D8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51C72">
              <w:rPr>
                <w:rFonts w:ascii="細明體" w:eastAsia="細明體" w:hAnsi="細明體" w:cs="Courier New" w:hint="eastAsia"/>
                <w:sz w:val="20"/>
                <w:szCs w:val="20"/>
              </w:rPr>
              <w:t>案件種類提示新增即時匯撥、郵寄件</w:t>
            </w:r>
          </w:p>
        </w:tc>
        <w:tc>
          <w:tcPr>
            <w:tcW w:w="1701" w:type="dxa"/>
          </w:tcPr>
          <w:p w:rsidR="00801B28" w:rsidRPr="00A51C72" w:rsidRDefault="00750A66" w:rsidP="009E2D8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51C72"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1701" w:type="dxa"/>
          </w:tcPr>
          <w:p w:rsidR="00801B28" w:rsidRPr="00A51C72" w:rsidRDefault="00750A66" w:rsidP="009E2D8A">
            <w:pPr>
              <w:spacing w:line="240" w:lineRule="atLeast"/>
              <w:rPr>
                <w:rFonts w:ascii="細明體" w:eastAsia="細明體" w:hAnsi="細明體"/>
              </w:rPr>
            </w:pPr>
            <w:r w:rsidRPr="00A51C72">
              <w:rPr>
                <w:rFonts w:ascii="細明體" w:eastAsia="細明體" w:hAnsi="細明體" w:hint="eastAsia"/>
              </w:rPr>
              <w:t>150209000521</w:t>
            </w:r>
          </w:p>
        </w:tc>
      </w:tr>
      <w:tr w:rsidR="00FF67BE" w:rsidRPr="00A51C72" w:rsidTr="00B05F92">
        <w:trPr>
          <w:jc w:val="center"/>
        </w:trPr>
        <w:tc>
          <w:tcPr>
            <w:tcW w:w="1310" w:type="dxa"/>
          </w:tcPr>
          <w:p w:rsidR="00FF67BE" w:rsidRPr="00A51C72" w:rsidRDefault="00FF67BE" w:rsidP="009E2D8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A51C72">
              <w:rPr>
                <w:rFonts w:ascii="細明體" w:eastAsia="細明體" w:hAnsi="細明體" w:cs="Courier New"/>
                <w:sz w:val="20"/>
                <w:szCs w:val="20"/>
              </w:rPr>
              <w:t>2015/3/27</w:t>
            </w:r>
          </w:p>
        </w:tc>
        <w:tc>
          <w:tcPr>
            <w:tcW w:w="992" w:type="dxa"/>
          </w:tcPr>
          <w:p w:rsidR="00FF67BE" w:rsidRPr="00A51C72" w:rsidRDefault="00FF67BE" w:rsidP="009E2D8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51C72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5103" w:type="dxa"/>
          </w:tcPr>
          <w:p w:rsidR="00FF67BE" w:rsidRPr="00A51C72" w:rsidRDefault="00FF67BE" w:rsidP="009E2D8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51C72">
              <w:rPr>
                <w:rFonts w:ascii="細明體" w:eastAsia="細明體" w:hAnsi="細明體" w:cs="Courier New" w:hint="eastAsia"/>
                <w:sz w:val="20"/>
                <w:szCs w:val="20"/>
              </w:rPr>
              <w:t>強化覆核人員系統設控功能</w:t>
            </w:r>
          </w:p>
        </w:tc>
        <w:tc>
          <w:tcPr>
            <w:tcW w:w="1701" w:type="dxa"/>
          </w:tcPr>
          <w:p w:rsidR="00FF67BE" w:rsidRPr="00A51C72" w:rsidRDefault="00FF67BE" w:rsidP="009E2D8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51C72">
              <w:rPr>
                <w:rFonts w:ascii="細明體" w:eastAsia="細明體" w:hAnsi="細明體" w:cs="Courier New" w:hint="eastAsia"/>
                <w:sz w:val="20"/>
                <w:szCs w:val="20"/>
              </w:rPr>
              <w:t>文明</w:t>
            </w:r>
          </w:p>
        </w:tc>
        <w:tc>
          <w:tcPr>
            <w:tcW w:w="1701" w:type="dxa"/>
          </w:tcPr>
          <w:p w:rsidR="00FF67BE" w:rsidRPr="00A51C72" w:rsidRDefault="00FF67BE" w:rsidP="009E2D8A">
            <w:pPr>
              <w:spacing w:line="240" w:lineRule="atLeast"/>
              <w:rPr>
                <w:rFonts w:ascii="細明體" w:eastAsia="細明體" w:hAnsi="細明體" w:hint="eastAsia"/>
              </w:rPr>
            </w:pPr>
            <w:r w:rsidRPr="00A51C72">
              <w:rPr>
                <w:rFonts w:ascii="細明體" w:eastAsia="細明體" w:hAnsi="細明體" w:hint="eastAsia"/>
              </w:rPr>
              <w:t>150325000355</w:t>
            </w:r>
          </w:p>
        </w:tc>
      </w:tr>
      <w:tr w:rsidR="00C10AA3" w:rsidRPr="00A51C72" w:rsidTr="00B05F92">
        <w:trPr>
          <w:jc w:val="center"/>
        </w:trPr>
        <w:tc>
          <w:tcPr>
            <w:tcW w:w="1310" w:type="dxa"/>
          </w:tcPr>
          <w:p w:rsidR="00C10AA3" w:rsidRPr="00A51C72" w:rsidRDefault="00C10AA3" w:rsidP="009E2D8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A51C72">
              <w:rPr>
                <w:rFonts w:ascii="細明體" w:eastAsia="細明體" w:hAnsi="細明體" w:cs="Courier New" w:hint="eastAsia"/>
                <w:sz w:val="20"/>
                <w:szCs w:val="20"/>
              </w:rPr>
              <w:t>2015/06/04</w:t>
            </w:r>
          </w:p>
        </w:tc>
        <w:tc>
          <w:tcPr>
            <w:tcW w:w="992" w:type="dxa"/>
          </w:tcPr>
          <w:p w:rsidR="00C10AA3" w:rsidRPr="00A51C72" w:rsidRDefault="00C10AA3" w:rsidP="009E2D8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51C72"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5103" w:type="dxa"/>
          </w:tcPr>
          <w:p w:rsidR="00C10AA3" w:rsidRPr="00A51C72" w:rsidRDefault="00C10AA3" w:rsidP="009E2D8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51C72">
              <w:rPr>
                <w:rFonts w:ascii="細明體" w:eastAsia="細明體" w:hAnsi="細明體" w:cs="Courier New" w:hint="eastAsia"/>
                <w:sz w:val="20"/>
                <w:szCs w:val="20"/>
              </w:rPr>
              <w:t>關懷崗案件待簽擬設控</w:t>
            </w:r>
          </w:p>
        </w:tc>
        <w:tc>
          <w:tcPr>
            <w:tcW w:w="1701" w:type="dxa"/>
          </w:tcPr>
          <w:p w:rsidR="00C10AA3" w:rsidRPr="00A51C72" w:rsidRDefault="00C10AA3" w:rsidP="009E2D8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51C72"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1701" w:type="dxa"/>
          </w:tcPr>
          <w:p w:rsidR="00C10AA3" w:rsidRPr="00A51C72" w:rsidRDefault="00C10AA3" w:rsidP="009E2D8A">
            <w:pPr>
              <w:spacing w:line="240" w:lineRule="atLeast"/>
              <w:rPr>
                <w:rFonts w:ascii="細明體" w:eastAsia="細明體" w:hAnsi="細明體" w:hint="eastAsia"/>
              </w:rPr>
            </w:pPr>
            <w:r w:rsidRPr="00A51C72">
              <w:rPr>
                <w:rFonts w:ascii="細明體" w:eastAsia="細明體" w:hAnsi="細明體"/>
              </w:rPr>
              <w:t>150521000263</w:t>
            </w:r>
          </w:p>
        </w:tc>
      </w:tr>
      <w:tr w:rsidR="009F4385" w:rsidRPr="00A51C72" w:rsidTr="00B05F92">
        <w:trPr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385" w:rsidRPr="00A51C72" w:rsidRDefault="009F4385" w:rsidP="00B84CF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  <w:rPrChange w:id="2" w:author="陳鐵元" w:date="2016-09-03T11:04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cs="Courier New" w:hint="eastAsia"/>
                <w:sz w:val="20"/>
                <w:szCs w:val="20"/>
                <w:rPrChange w:id="3" w:author="陳鐵元" w:date="2016-09-03T11:04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  <w:t>2015/09/02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385" w:rsidRPr="00A51C72" w:rsidRDefault="009F4385" w:rsidP="00B84CF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  <w:rPrChange w:id="4" w:author="陳鐵元" w:date="2016-09-03T11:04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cs="Courier New" w:hint="eastAsia"/>
                <w:sz w:val="20"/>
                <w:szCs w:val="20"/>
                <w:rPrChange w:id="5" w:author="陳鐵元" w:date="2016-09-03T11:04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  <w:t>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385" w:rsidRPr="00A51C72" w:rsidRDefault="009F4385" w:rsidP="00B84CF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  <w:rPrChange w:id="6" w:author="陳鐵元" w:date="2016-09-03T11:04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cs="Courier New" w:hint="eastAsia"/>
                <w:sz w:val="20"/>
                <w:szCs w:val="20"/>
                <w:rPrChange w:id="7" w:author="陳鐵元" w:date="2016-09-03T11:04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  <w:t>配合BPM移除作業</w:t>
            </w:r>
          </w:p>
          <w:p w:rsidR="009F4385" w:rsidRPr="00A51C72" w:rsidRDefault="009F4385" w:rsidP="00B84CF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  <w:rPrChange w:id="8" w:author="陳鐵元" w:date="2016-09-03T11:04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cs="Courier New" w:hint="eastAsia"/>
                <w:sz w:val="20"/>
                <w:szCs w:val="20"/>
                <w:rPrChange w:id="9" w:author="陳鐵元" w:date="2016-09-03T11:04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  <w:t>判斷是否為試點</w:t>
            </w:r>
            <w:r w:rsidRPr="00A51C72">
              <w:rPr>
                <w:rFonts w:ascii="細明體" w:eastAsia="細明體" w:hAnsi="細明體" w:cs="Courier New"/>
                <w:sz w:val="20"/>
                <w:szCs w:val="20"/>
                <w:rPrChange w:id="10" w:author="陳鐵元" w:date="2016-09-03T11:04:00Z">
                  <w:rPr>
                    <w:rFonts w:ascii="細明體" w:eastAsia="細明體" w:hAnsi="細明體" w:cs="Courier New"/>
                    <w:color w:val="FF0000"/>
                    <w:sz w:val="20"/>
                    <w:szCs w:val="20"/>
                  </w:rPr>
                </w:rPrChange>
              </w:rPr>
              <w:t xml:space="preserve"> </w:t>
            </w:r>
          </w:p>
          <w:p w:rsidR="009F4385" w:rsidRPr="00A51C72" w:rsidRDefault="009F4385" w:rsidP="00B84CF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  <w:rPrChange w:id="11" w:author="陳鐵元" w:date="2016-09-03T11:04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cs="Courier New" w:hint="eastAsia"/>
                <w:sz w:val="20"/>
                <w:szCs w:val="20"/>
                <w:rPrChange w:id="12" w:author="陳鐵元" w:date="2016-09-03T11:04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  <w:t>是的話</w:t>
            </w:r>
            <w:r w:rsidRPr="00A51C72">
              <w:rPr>
                <w:rFonts w:ascii="細明體" w:eastAsia="細明體" w:hAnsi="細明體" w:cs="Courier New"/>
                <w:sz w:val="20"/>
                <w:szCs w:val="20"/>
                <w:rPrChange w:id="13" w:author="陳鐵元" w:date="2016-09-03T11:04:00Z">
                  <w:rPr>
                    <w:rFonts w:ascii="細明體" w:eastAsia="細明體" w:hAnsi="細明體" w:cs="Courier New"/>
                    <w:color w:val="FF0000"/>
                    <w:sz w:val="20"/>
                    <w:szCs w:val="20"/>
                  </w:rPr>
                </w:rPrChange>
              </w:rPr>
              <w:t xml:space="preserve"> </w:t>
            </w:r>
            <w:r w:rsidRPr="00A51C72">
              <w:rPr>
                <w:rFonts w:ascii="細明體" w:eastAsia="細明體" w:hAnsi="細明體" w:cs="Courier New" w:hint="eastAsia"/>
                <w:sz w:val="20"/>
                <w:szCs w:val="20"/>
                <w:rPrChange w:id="14" w:author="陳鐵元" w:date="2016-09-03T11:04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  <w:t>改用新的查詢方式</w:t>
            </w:r>
            <w:r w:rsidR="00F51385" w:rsidRPr="00A51C72">
              <w:rPr>
                <w:rFonts w:ascii="細明體" w:eastAsia="細明體" w:hAnsi="細明體" w:cs="Courier New" w:hint="eastAsia"/>
                <w:sz w:val="20"/>
                <w:szCs w:val="20"/>
                <w:rPrChange w:id="15" w:author="陳鐵元" w:date="2016-09-03T11:04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  <w:t>以CXL1的資料為主，不再參考BPM的資料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385" w:rsidRPr="00A51C72" w:rsidRDefault="009F4385" w:rsidP="00B84CF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  <w:rPrChange w:id="16" w:author="陳鐵元" w:date="2016-09-03T11:04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cs="Courier New" w:hint="eastAsia"/>
                <w:sz w:val="20"/>
                <w:szCs w:val="20"/>
                <w:rPrChange w:id="17" w:author="陳鐵元" w:date="2016-09-03T11:04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  <w:t>陳鐵元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385" w:rsidRPr="00A51C72" w:rsidRDefault="009F4385" w:rsidP="009F4385">
            <w:pPr>
              <w:spacing w:line="240" w:lineRule="atLeast"/>
              <w:rPr>
                <w:rFonts w:ascii="細明體" w:eastAsia="細明體" w:hAnsi="細明體" w:hint="eastAsia"/>
                <w:rPrChange w:id="18" w:author="陳鐵元" w:date="2016-09-03T11:04:00Z">
                  <w:rPr>
                    <w:rFonts w:ascii="細明體" w:eastAsia="細明體" w:hAnsi="細明體" w:hint="eastAsia"/>
                    <w:color w:val="FF0000"/>
                  </w:rPr>
                </w:rPrChange>
              </w:rPr>
            </w:pPr>
            <w:r w:rsidRPr="00A51C72">
              <w:rPr>
                <w:rFonts w:ascii="細明體" w:eastAsia="細明體" w:hAnsi="細明體"/>
                <w:rPrChange w:id="19" w:author="陳鐵元" w:date="2016-09-03T11:04:00Z">
                  <w:rPr>
                    <w:rFonts w:ascii="細明體" w:eastAsia="細明體" w:hAnsi="細明體"/>
                    <w:color w:val="FF0000"/>
                  </w:rPr>
                </w:rPrChange>
              </w:rPr>
              <w:t>150822000017</w:t>
            </w:r>
          </w:p>
        </w:tc>
      </w:tr>
      <w:tr w:rsidR="009F577E" w:rsidRPr="00A51C72" w:rsidTr="00B05F92">
        <w:trPr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77E" w:rsidRPr="00A51C72" w:rsidRDefault="009F577E" w:rsidP="009F577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  <w:rPrChange w:id="20" w:author="陳鐵元" w:date="2016-09-03T11:04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r w:rsidRPr="00A51C72">
              <w:rPr>
                <w:rFonts w:hint="eastAsia"/>
                <w:rPrChange w:id="21" w:author="陳鐵元" w:date="2016-09-03T11:04:00Z">
                  <w:rPr>
                    <w:rFonts w:hint="eastAsia"/>
                  </w:rPr>
                </w:rPrChange>
              </w:rPr>
              <w:t>2016/04/11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77E" w:rsidRPr="00A51C72" w:rsidRDefault="009F577E" w:rsidP="009F577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  <w:rPrChange w:id="22" w:author="陳鐵元" w:date="2016-09-03T11:04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r w:rsidRPr="00CD2FD8">
              <w:rPr>
                <w:rFonts w:hint="eastAsia"/>
              </w:rPr>
              <w:t>21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77E" w:rsidRPr="00A51C72" w:rsidRDefault="009F577E" w:rsidP="009F577E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  <w:rPrChange w:id="23" w:author="陳鐵元" w:date="2016-09-03T11:04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r w:rsidRPr="00CD2FD8">
              <w:rPr>
                <w:rFonts w:hint="eastAsia"/>
              </w:rPr>
              <w:t>ie11</w:t>
            </w:r>
            <w:r w:rsidRPr="00CD2FD8">
              <w:rPr>
                <w:rFonts w:hint="eastAsia"/>
              </w:rPr>
              <w:t>昇級測試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77E" w:rsidRPr="00A51C72" w:rsidRDefault="009F577E" w:rsidP="009F577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  <w:rPrChange w:id="24" w:author="陳鐵元" w:date="2016-09-03T11:04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r w:rsidRPr="00CD2FD8">
              <w:rPr>
                <w:rFonts w:hint="eastAsia"/>
              </w:rPr>
              <w:t>雅君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77E" w:rsidRPr="00A51C72" w:rsidRDefault="009F577E" w:rsidP="009F577E">
            <w:pPr>
              <w:spacing w:line="240" w:lineRule="atLeast"/>
              <w:rPr>
                <w:rFonts w:ascii="細明體" w:eastAsia="細明體" w:hAnsi="細明體"/>
                <w:rPrChange w:id="25" w:author="陳鐵元" w:date="2016-09-03T11:04:00Z">
                  <w:rPr>
                    <w:rFonts w:ascii="細明體" w:eastAsia="細明體" w:hAnsi="細明體"/>
                    <w:color w:val="FF0000"/>
                  </w:rPr>
                </w:rPrChange>
              </w:rPr>
            </w:pPr>
            <w:r w:rsidRPr="00CD2FD8">
              <w:rPr>
                <w:rFonts w:hint="eastAsia"/>
              </w:rPr>
              <w:t>160308000090</w:t>
            </w:r>
          </w:p>
        </w:tc>
      </w:tr>
      <w:tr w:rsidR="00A8086D" w:rsidRPr="00A51C72" w:rsidTr="00B05F92">
        <w:trPr>
          <w:jc w:val="center"/>
          <w:ins w:id="26" w:author="cathay" w:date="2016-08-26T17:18:00Z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86D" w:rsidRPr="00A51C72" w:rsidRDefault="00A8086D" w:rsidP="00A8086D">
            <w:pPr>
              <w:spacing w:line="240" w:lineRule="atLeast"/>
              <w:jc w:val="center"/>
              <w:rPr>
                <w:ins w:id="27" w:author="cathay" w:date="2016-08-26T17:18:00Z"/>
                <w:rFonts w:hint="eastAsia"/>
                <w:rPrChange w:id="28" w:author="陳鐵元" w:date="2016-09-03T11:04:00Z">
                  <w:rPr>
                    <w:ins w:id="29" w:author="cathay" w:date="2016-08-26T17:18:00Z"/>
                    <w:rFonts w:hint="eastAsia"/>
                  </w:rPr>
                </w:rPrChange>
              </w:rPr>
            </w:pPr>
            <w:ins w:id="30" w:author="cathay" w:date="2016-08-26T17:18:00Z">
              <w:r w:rsidRPr="00A51C72">
                <w:rPr>
                  <w:rFonts w:hint="eastAsia"/>
                  <w:rPrChange w:id="31" w:author="陳鐵元" w:date="2016-09-03T11:04:00Z">
                    <w:rPr>
                      <w:rFonts w:hint="eastAsia"/>
                    </w:rPr>
                  </w:rPrChange>
                </w:rPr>
                <w:t>2016/08/26</w:t>
              </w:r>
            </w:ins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86D" w:rsidRPr="00A51C72" w:rsidRDefault="00A8086D" w:rsidP="00A8086D">
            <w:pPr>
              <w:spacing w:line="240" w:lineRule="atLeast"/>
              <w:jc w:val="center"/>
              <w:rPr>
                <w:ins w:id="32" w:author="cathay" w:date="2016-08-26T17:18:00Z"/>
                <w:rFonts w:hint="eastAsia"/>
                <w:rPrChange w:id="33" w:author="陳鐵元" w:date="2016-09-03T11:04:00Z">
                  <w:rPr>
                    <w:ins w:id="34" w:author="cathay" w:date="2016-08-26T17:18:00Z"/>
                    <w:rFonts w:hint="eastAsia"/>
                  </w:rPr>
                </w:rPrChange>
              </w:rPr>
            </w:pPr>
            <w:ins w:id="35" w:author="cathay" w:date="2016-08-26T17:18:00Z">
              <w:r w:rsidRPr="00A51C72">
                <w:rPr>
                  <w:rFonts w:hint="eastAsia"/>
                  <w:rPrChange w:id="36" w:author="陳鐵元" w:date="2016-09-03T11:04:00Z">
                    <w:rPr>
                      <w:rFonts w:hint="eastAsia"/>
                    </w:rPr>
                  </w:rPrChange>
                </w:rPr>
                <w:t>22</w:t>
              </w:r>
            </w:ins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86D" w:rsidRPr="00A51C72" w:rsidRDefault="00A8086D" w:rsidP="00CD2FD8">
            <w:pPr>
              <w:spacing w:line="240" w:lineRule="atLeast"/>
              <w:rPr>
                <w:ins w:id="37" w:author="cathay" w:date="2016-08-26T17:18:00Z"/>
                <w:rFonts w:hint="eastAsia"/>
                <w:rPrChange w:id="38" w:author="陳鐵元" w:date="2016-09-03T11:04:00Z">
                  <w:rPr>
                    <w:ins w:id="39" w:author="cathay" w:date="2016-08-26T17:18:00Z"/>
                    <w:rFonts w:hint="eastAsia"/>
                  </w:rPr>
                </w:rPrChange>
              </w:rPr>
            </w:pPr>
            <w:ins w:id="40" w:author="cathay" w:date="2016-08-26T17:18:00Z">
              <w:r w:rsidRPr="00A51C72">
                <w:rPr>
                  <w:rFonts w:ascii="細明體" w:eastAsia="細明體" w:hAnsi="細明體" w:hint="eastAsia"/>
                  <w:sz w:val="20"/>
                  <w:szCs w:val="20"/>
                  <w:rPrChange w:id="41" w:author="陳鐵元" w:date="2016-09-03T11:04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折抵醫療費用件導頁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86D" w:rsidRPr="00A51C72" w:rsidRDefault="00A8086D" w:rsidP="00A8086D">
            <w:pPr>
              <w:spacing w:line="240" w:lineRule="atLeast"/>
              <w:jc w:val="center"/>
              <w:rPr>
                <w:ins w:id="42" w:author="cathay" w:date="2016-08-26T17:18:00Z"/>
                <w:rFonts w:hint="eastAsia"/>
                <w:rPrChange w:id="43" w:author="陳鐵元" w:date="2016-09-03T11:04:00Z">
                  <w:rPr>
                    <w:ins w:id="44" w:author="cathay" w:date="2016-08-26T17:18:00Z"/>
                    <w:rFonts w:hint="eastAsia"/>
                  </w:rPr>
                </w:rPrChange>
              </w:rPr>
            </w:pPr>
            <w:ins w:id="45" w:author="cathay" w:date="2016-08-26T17:18:00Z">
              <w:r w:rsidRPr="00A51C72">
                <w:rPr>
                  <w:rFonts w:ascii="細明體" w:eastAsia="細明體" w:hAnsi="細明體" w:hint="eastAsia"/>
                  <w:sz w:val="20"/>
                  <w:szCs w:val="20"/>
                  <w:rPrChange w:id="46" w:author="陳鐵元" w:date="2016-09-03T11:04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張凱鈞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86D" w:rsidRPr="00A51C72" w:rsidRDefault="00A8086D" w:rsidP="00A8086D">
            <w:pPr>
              <w:spacing w:line="240" w:lineRule="atLeast"/>
              <w:rPr>
                <w:ins w:id="47" w:author="cathay" w:date="2016-08-26T17:18:00Z"/>
                <w:rFonts w:hint="eastAsia"/>
                <w:rPrChange w:id="48" w:author="陳鐵元" w:date="2016-09-03T11:04:00Z">
                  <w:rPr>
                    <w:ins w:id="49" w:author="cathay" w:date="2016-08-26T17:18:00Z"/>
                    <w:rFonts w:hint="eastAsia"/>
                  </w:rPr>
                </w:rPrChange>
              </w:rPr>
            </w:pPr>
            <w:ins w:id="50" w:author="cathay" w:date="2016-08-26T17:18:00Z">
              <w:r w:rsidRPr="00A51C72">
                <w:rPr>
                  <w:rFonts w:ascii="細明體" w:eastAsia="細明體" w:hAnsi="細明體" w:cs="Courier New" w:hint="eastAsia"/>
                  <w:sz w:val="20"/>
                  <w:szCs w:val="20"/>
                  <w:rPrChange w:id="51" w:author="陳鐵元" w:date="2016-09-03T11:04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160121000383</w:t>
              </w:r>
            </w:ins>
          </w:p>
        </w:tc>
      </w:tr>
      <w:tr w:rsidR="00A51C72" w:rsidRPr="00A51C72" w:rsidTr="00B05F92">
        <w:trPr>
          <w:jc w:val="center"/>
          <w:ins w:id="52" w:author="陳鐵元" w:date="2016-09-03T11:04:00Z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C72" w:rsidRPr="00A51C72" w:rsidRDefault="00A51C72" w:rsidP="00E17CFE">
            <w:pPr>
              <w:spacing w:line="240" w:lineRule="atLeast"/>
              <w:jc w:val="center"/>
              <w:rPr>
                <w:ins w:id="53" w:author="陳鐵元" w:date="2016-09-03T11:04:00Z"/>
                <w:color w:val="FF0000"/>
                <w:rPrChange w:id="54" w:author="陳鐵元" w:date="2016-09-03T11:04:00Z">
                  <w:rPr>
                    <w:ins w:id="55" w:author="陳鐵元" w:date="2016-09-03T11:04:00Z"/>
                  </w:rPr>
                </w:rPrChange>
              </w:rPr>
            </w:pPr>
            <w:ins w:id="56" w:author="陳鐵元" w:date="2016-09-03T11:04:00Z">
              <w:r w:rsidRPr="00A51C72">
                <w:rPr>
                  <w:rFonts w:hint="eastAsia"/>
                  <w:color w:val="FF0000"/>
                  <w:rPrChange w:id="57" w:author="陳鐵元" w:date="2016-09-03T11:04:00Z">
                    <w:rPr>
                      <w:rFonts w:hint="eastAsia"/>
                    </w:rPr>
                  </w:rPrChange>
                </w:rPr>
                <w:t>2016/09/03</w:t>
              </w:r>
            </w:ins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C72" w:rsidRPr="00A51C72" w:rsidRDefault="00A51C72" w:rsidP="00E17CFE">
            <w:pPr>
              <w:spacing w:line="240" w:lineRule="atLeast"/>
              <w:jc w:val="center"/>
              <w:rPr>
                <w:ins w:id="58" w:author="陳鐵元" w:date="2016-09-03T11:04:00Z"/>
                <w:rFonts w:hint="eastAsia"/>
                <w:color w:val="FF0000"/>
                <w:rPrChange w:id="59" w:author="陳鐵元" w:date="2016-09-03T11:04:00Z">
                  <w:rPr>
                    <w:ins w:id="60" w:author="陳鐵元" w:date="2016-09-03T11:04:00Z"/>
                    <w:rFonts w:hint="eastAsia"/>
                  </w:rPr>
                </w:rPrChange>
              </w:rPr>
            </w:pPr>
            <w:ins w:id="61" w:author="陳鐵元" w:date="2016-09-03T11:04:00Z">
              <w:r w:rsidRPr="00A51C72">
                <w:rPr>
                  <w:color w:val="FF0000"/>
                  <w:rPrChange w:id="62" w:author="陳鐵元" w:date="2016-09-03T11:04:00Z">
                    <w:rPr/>
                  </w:rPrChange>
                </w:rPr>
                <w:t>2</w:t>
              </w:r>
              <w:r w:rsidRPr="00A51C72">
                <w:rPr>
                  <w:rFonts w:hint="eastAsia"/>
                  <w:color w:val="FF0000"/>
                  <w:rPrChange w:id="63" w:author="陳鐵元" w:date="2016-09-03T11:04:00Z">
                    <w:rPr>
                      <w:rFonts w:hint="eastAsia"/>
                    </w:rPr>
                  </w:rPrChange>
                </w:rPr>
                <w:t>3</w:t>
              </w:r>
            </w:ins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C72" w:rsidRPr="00A51C72" w:rsidRDefault="00A51C72" w:rsidP="00A51C72">
            <w:pPr>
              <w:pStyle w:val="af0"/>
              <w:numPr>
                <w:ilvl w:val="0"/>
                <w:numId w:val="25"/>
              </w:numPr>
              <w:adjustRightInd w:val="0"/>
              <w:snapToGrid w:val="0"/>
              <w:spacing w:line="240" w:lineRule="atLeast"/>
              <w:ind w:leftChars="0"/>
              <w:rPr>
                <w:ins w:id="64" w:author="陳鐵元" w:date="2016-09-03T11:04:00Z"/>
                <w:rFonts w:ascii="細明體" w:eastAsia="細明體" w:hAnsi="細明體"/>
                <w:color w:val="FF0000"/>
                <w:kern w:val="0"/>
                <w:sz w:val="20"/>
                <w:szCs w:val="20"/>
                <w:rPrChange w:id="65" w:author="陳鐵元" w:date="2016-09-03T11:04:00Z">
                  <w:rPr>
                    <w:ins w:id="66" w:author="陳鐵元" w:date="2016-09-03T11:04:00Z"/>
                    <w:rFonts w:ascii="細明體" w:eastAsia="細明體" w:hAnsi="細明體"/>
                    <w:kern w:val="0"/>
                    <w:sz w:val="20"/>
                    <w:szCs w:val="20"/>
                  </w:rPr>
                </w:rPrChange>
              </w:rPr>
            </w:pPr>
            <w:ins w:id="67" w:author="陳鐵元" w:date="2016-09-03T11:04:00Z">
              <w:r w:rsidRPr="00A51C72">
                <w:rPr>
                  <w:rFonts w:ascii="細明體" w:eastAsia="細明體" w:hAnsi="細明體" w:hint="eastAsia"/>
                  <w:color w:val="FF0000"/>
                  <w:kern w:val="0"/>
                  <w:sz w:val="20"/>
                  <w:szCs w:val="20"/>
                  <w:rPrChange w:id="68" w:author="陳鐵元" w:date="2016-09-03T11:04:00Z">
                    <w:rPr>
                      <w:rFonts w:ascii="細明體" w:eastAsia="細明體" w:hAnsi="細明體" w:hint="eastAsia"/>
                      <w:kern w:val="0"/>
                      <w:sz w:val="20"/>
                      <w:szCs w:val="20"/>
                    </w:rPr>
                  </w:rPrChange>
                </w:rPr>
                <w:t>增加顯示此案件是否為曾被簽擬退回、是否為關懷崗會辦件</w:t>
              </w:r>
            </w:ins>
          </w:p>
          <w:p w:rsidR="00A51C72" w:rsidRDefault="00A51C72" w:rsidP="00A51C72">
            <w:pPr>
              <w:pStyle w:val="af0"/>
              <w:numPr>
                <w:ilvl w:val="0"/>
                <w:numId w:val="25"/>
              </w:numPr>
              <w:adjustRightInd w:val="0"/>
              <w:snapToGrid w:val="0"/>
              <w:spacing w:line="240" w:lineRule="atLeast"/>
              <w:ind w:leftChars="0"/>
              <w:rPr>
                <w:ins w:id="69" w:author="陳鐵元" w:date="2016-09-03T11:05:00Z"/>
                <w:rFonts w:ascii="細明體" w:eastAsia="細明體" w:hAnsi="細明體"/>
                <w:color w:val="FF0000"/>
                <w:kern w:val="0"/>
                <w:sz w:val="20"/>
                <w:szCs w:val="20"/>
              </w:rPr>
            </w:pPr>
            <w:ins w:id="70" w:author="陳鐵元" w:date="2016-09-03T11:05:00Z">
              <w:r>
                <w:rPr>
                  <w:rFonts w:ascii="細明體" w:eastAsia="細明體" w:hAnsi="細明體" w:hint="eastAsia"/>
                  <w:color w:val="FF0000"/>
                  <w:kern w:val="0"/>
                  <w:sz w:val="20"/>
                  <w:szCs w:val="20"/>
                </w:rPr>
                <w:t>移除BPM切換開關相關的程式碼</w:t>
              </w:r>
            </w:ins>
          </w:p>
          <w:p w:rsidR="00A51C72" w:rsidRDefault="00A51C72" w:rsidP="00CD2FD8">
            <w:pPr>
              <w:pStyle w:val="af0"/>
              <w:numPr>
                <w:ilvl w:val="0"/>
                <w:numId w:val="25"/>
              </w:numPr>
              <w:adjustRightInd w:val="0"/>
              <w:snapToGrid w:val="0"/>
              <w:spacing w:line="240" w:lineRule="atLeast"/>
              <w:ind w:leftChars="0"/>
              <w:rPr>
                <w:ins w:id="71" w:author="陳鐵元" w:date="2016-09-03T11:06:00Z"/>
                <w:rFonts w:ascii="細明體" w:eastAsia="細明體" w:hAnsi="細明體"/>
                <w:color w:val="FF0000"/>
                <w:kern w:val="0"/>
                <w:sz w:val="20"/>
                <w:szCs w:val="20"/>
              </w:rPr>
            </w:pPr>
            <w:ins w:id="72" w:author="陳鐵元" w:date="2016-09-03T11:05:00Z">
              <w:r>
                <w:rPr>
                  <w:rFonts w:ascii="細明體" w:eastAsia="細明體" w:hAnsi="細明體" w:hint="eastAsia"/>
                  <w:color w:val="FF0000"/>
                  <w:kern w:val="0"/>
                  <w:sz w:val="20"/>
                  <w:szCs w:val="20"/>
                </w:rPr>
                <w:t>增加</w:t>
              </w:r>
            </w:ins>
            <w:ins w:id="73" w:author="陳鐵元" w:date="2016-09-03T11:06:00Z">
              <w:r>
                <w:rPr>
                  <w:rFonts w:ascii="細明體" w:eastAsia="細明體" w:hAnsi="細明體" w:hint="eastAsia"/>
                  <w:color w:val="FF0000"/>
                  <w:kern w:val="0"/>
                  <w:sz w:val="20"/>
                  <w:szCs w:val="20"/>
                </w:rPr>
                <w:t>DTAAA001.狀態為</w:t>
              </w:r>
              <w:r>
                <w:rPr>
                  <w:rFonts w:ascii="細明體" w:eastAsia="細明體" w:hAnsi="細明體"/>
                  <w:color w:val="FF0000"/>
                  <w:kern w:val="0"/>
                  <w:sz w:val="20"/>
                  <w:szCs w:val="20"/>
                </w:rPr>
                <w:t>”</w:t>
              </w:r>
              <w:r>
                <w:rPr>
                  <w:rFonts w:ascii="細明體" w:eastAsia="細明體" w:hAnsi="細明體" w:hint="eastAsia"/>
                  <w:color w:val="FF0000"/>
                  <w:kern w:val="0"/>
                  <w:sz w:val="20"/>
                  <w:szCs w:val="20"/>
                </w:rPr>
                <w:t>31</w:t>
              </w:r>
              <w:r>
                <w:rPr>
                  <w:rFonts w:ascii="細明體" w:eastAsia="細明體" w:hAnsi="細明體"/>
                  <w:color w:val="FF0000"/>
                  <w:kern w:val="0"/>
                  <w:sz w:val="20"/>
                  <w:szCs w:val="20"/>
                </w:rPr>
                <w:t>”</w:t>
              </w:r>
              <w:r>
                <w:rPr>
                  <w:rFonts w:ascii="細明體" w:eastAsia="細明體" w:hAnsi="細明體" w:hint="eastAsia"/>
                  <w:color w:val="FF0000"/>
                  <w:kern w:val="0"/>
                  <w:sz w:val="20"/>
                  <w:szCs w:val="20"/>
                </w:rPr>
                <w:t>(</w:t>
              </w:r>
            </w:ins>
            <w:ins w:id="74" w:author="陳鐵元" w:date="2016-09-03T11:05:00Z">
              <w:r w:rsidRPr="00CD2FD8">
                <w:rPr>
                  <w:rFonts w:ascii="細明體" w:eastAsia="細明體" w:hAnsi="細明體" w:hint="eastAsia"/>
                  <w:color w:val="FF0000"/>
                  <w:kern w:val="0"/>
                  <w:sz w:val="20"/>
                  <w:szCs w:val="20"/>
                </w:rPr>
                <w:t>不給付函輸入的案</w:t>
              </w:r>
            </w:ins>
            <w:ins w:id="75" w:author="陳鐵元" w:date="2016-09-03T11:06:00Z">
              <w:r w:rsidRPr="00CD2FD8">
                <w:rPr>
                  <w:rFonts w:ascii="細明體" w:eastAsia="細明體" w:hAnsi="細明體" w:hint="eastAsia"/>
                  <w:color w:val="FF0000"/>
                  <w:kern w:val="0"/>
                  <w:sz w:val="20"/>
                  <w:szCs w:val="20"/>
                </w:rPr>
                <w:t>件</w:t>
              </w:r>
              <w:r>
                <w:rPr>
                  <w:rFonts w:ascii="細明體" w:eastAsia="細明體" w:hAnsi="細明體" w:hint="eastAsia"/>
                  <w:color w:val="FF0000"/>
                  <w:kern w:val="0"/>
                  <w:sz w:val="20"/>
                  <w:szCs w:val="20"/>
                </w:rPr>
                <w:t>)</w:t>
              </w:r>
              <w:r w:rsidRPr="00CD2FD8">
                <w:rPr>
                  <w:rFonts w:ascii="細明體" w:eastAsia="細明體" w:hAnsi="細明體" w:hint="eastAsia"/>
                  <w:color w:val="FF0000"/>
                  <w:kern w:val="0"/>
                  <w:sz w:val="20"/>
                  <w:szCs w:val="20"/>
                </w:rPr>
                <w:t>轉址</w:t>
              </w:r>
              <w:r w:rsidRPr="00CD2FD8">
                <w:rPr>
                  <w:rFonts w:ascii="細明體" w:eastAsia="細明體" w:hAnsi="細明體"/>
                  <w:color w:val="FF0000"/>
                  <w:kern w:val="0"/>
                  <w:sz w:val="20"/>
                  <w:szCs w:val="20"/>
                </w:rPr>
                <w:t>AABA_0600</w:t>
              </w:r>
            </w:ins>
          </w:p>
          <w:p w:rsidR="00A51C72" w:rsidRPr="00A51C72" w:rsidRDefault="00A51C72" w:rsidP="00CD2FD8">
            <w:pPr>
              <w:pStyle w:val="af0"/>
              <w:numPr>
                <w:ilvl w:val="0"/>
                <w:numId w:val="25"/>
              </w:numPr>
              <w:adjustRightInd w:val="0"/>
              <w:snapToGrid w:val="0"/>
              <w:spacing w:line="240" w:lineRule="atLeast"/>
              <w:ind w:leftChars="0"/>
              <w:rPr>
                <w:ins w:id="76" w:author="陳鐵元" w:date="2016-09-03T11:04:00Z"/>
                <w:rFonts w:ascii="細明體" w:eastAsia="細明體" w:hAnsi="細明體" w:hint="eastAsia"/>
                <w:color w:val="FF0000"/>
                <w:kern w:val="0"/>
                <w:sz w:val="20"/>
                <w:szCs w:val="20"/>
                <w:rPrChange w:id="77" w:author="陳鐵元" w:date="2016-09-03T11:06:00Z">
                  <w:rPr>
                    <w:ins w:id="78" w:author="陳鐵元" w:date="2016-09-03T11:04:00Z"/>
                    <w:rFonts w:ascii="細明體" w:eastAsia="細明體" w:hAnsi="細明體" w:hint="eastAsia"/>
                    <w:kern w:val="0"/>
                    <w:sz w:val="20"/>
                    <w:szCs w:val="20"/>
                  </w:rPr>
                </w:rPrChange>
              </w:rPr>
            </w:pPr>
            <w:ins w:id="79" w:author="陳鐵元" w:date="2016-09-03T11:06:00Z">
              <w:r>
                <w:rPr>
                  <w:rFonts w:ascii="細明體" w:eastAsia="細明體" w:hAnsi="細明體" w:hint="eastAsia"/>
                  <w:color w:val="FF0000"/>
                  <w:kern w:val="0"/>
                  <w:sz w:val="20"/>
                  <w:szCs w:val="20"/>
                </w:rPr>
                <w:t>增加DTAAA001.狀態為</w:t>
              </w:r>
              <w:r>
                <w:rPr>
                  <w:rFonts w:ascii="細明體" w:eastAsia="細明體" w:hAnsi="細明體"/>
                  <w:color w:val="FF0000"/>
                  <w:kern w:val="0"/>
                  <w:sz w:val="20"/>
                  <w:szCs w:val="20"/>
                </w:rPr>
                <w:t>”</w:t>
              </w:r>
              <w:r>
                <w:rPr>
                  <w:rFonts w:ascii="細明體" w:eastAsia="細明體" w:hAnsi="細明體" w:hint="eastAsia"/>
                  <w:color w:val="FF0000"/>
                  <w:kern w:val="0"/>
                  <w:sz w:val="20"/>
                  <w:szCs w:val="20"/>
                </w:rPr>
                <w:t>3</w:t>
              </w:r>
            </w:ins>
            <w:ins w:id="80" w:author="陳鐵元" w:date="2016-09-03T11:07:00Z">
              <w:r>
                <w:rPr>
                  <w:rFonts w:ascii="細明體" w:eastAsia="細明體" w:hAnsi="細明體" w:hint="eastAsia"/>
                  <w:color w:val="FF0000"/>
                  <w:kern w:val="0"/>
                  <w:sz w:val="20"/>
                  <w:szCs w:val="20"/>
                </w:rPr>
                <w:t>2</w:t>
              </w:r>
            </w:ins>
            <w:ins w:id="81" w:author="陳鐵元" w:date="2016-09-03T11:06:00Z">
              <w:r>
                <w:rPr>
                  <w:rFonts w:ascii="細明體" w:eastAsia="細明體" w:hAnsi="細明體"/>
                  <w:color w:val="FF0000"/>
                  <w:kern w:val="0"/>
                  <w:sz w:val="20"/>
                  <w:szCs w:val="20"/>
                </w:rPr>
                <w:t>”</w:t>
              </w:r>
              <w:r>
                <w:rPr>
                  <w:rFonts w:ascii="細明體" w:eastAsia="細明體" w:hAnsi="細明體" w:hint="eastAsia"/>
                  <w:color w:val="FF0000"/>
                  <w:kern w:val="0"/>
                  <w:sz w:val="20"/>
                  <w:szCs w:val="20"/>
                </w:rPr>
                <w:t>(</w:t>
              </w:r>
            </w:ins>
            <w:ins w:id="82" w:author="陳鐵元" w:date="2016-09-03T11:07:00Z">
              <w:r>
                <w:rPr>
                  <w:rFonts w:ascii="細明體" w:eastAsia="細明體" w:hAnsi="細明體" w:hint="eastAsia"/>
                  <w:color w:val="FF0000"/>
                  <w:kern w:val="0"/>
                  <w:sz w:val="20"/>
                  <w:szCs w:val="20"/>
                </w:rPr>
                <w:t>待關懷崗</w:t>
              </w:r>
              <w:r w:rsidRPr="00A51C72">
                <w:rPr>
                  <w:rFonts w:ascii="細明體" w:eastAsia="細明體" w:hAnsi="細明體" w:hint="eastAsia"/>
                  <w:color w:val="FF0000"/>
                  <w:kern w:val="0"/>
                  <w:sz w:val="20"/>
                  <w:szCs w:val="20"/>
                </w:rPr>
                <w:t>會辦處理</w:t>
              </w:r>
            </w:ins>
            <w:ins w:id="83" w:author="陳鐵元" w:date="2016-09-03T11:06:00Z">
              <w:r w:rsidRPr="0001172D">
                <w:rPr>
                  <w:rFonts w:ascii="細明體" w:eastAsia="細明體" w:hAnsi="細明體" w:hint="eastAsia"/>
                  <w:color w:val="FF0000"/>
                  <w:kern w:val="0"/>
                  <w:sz w:val="20"/>
                  <w:szCs w:val="20"/>
                </w:rPr>
                <w:t>的案件</w:t>
              </w:r>
              <w:r>
                <w:rPr>
                  <w:rFonts w:ascii="細明體" w:eastAsia="細明體" w:hAnsi="細明體" w:hint="eastAsia"/>
                  <w:color w:val="FF0000"/>
                  <w:kern w:val="0"/>
                  <w:sz w:val="20"/>
                  <w:szCs w:val="20"/>
                </w:rPr>
                <w:t>)</w:t>
              </w:r>
              <w:r w:rsidRPr="0001172D">
                <w:rPr>
                  <w:rFonts w:ascii="細明體" w:eastAsia="細明體" w:hAnsi="細明體" w:hint="eastAsia"/>
                  <w:color w:val="FF0000"/>
                  <w:kern w:val="0"/>
                  <w:sz w:val="20"/>
                  <w:szCs w:val="20"/>
                </w:rPr>
                <w:t>轉址</w:t>
              </w:r>
              <w:r>
                <w:rPr>
                  <w:rFonts w:ascii="細明體" w:eastAsia="細明體" w:hAnsi="細明體"/>
                  <w:color w:val="FF0000"/>
                  <w:kern w:val="0"/>
                  <w:sz w:val="20"/>
                  <w:szCs w:val="20"/>
                </w:rPr>
                <w:t>AAB</w:t>
              </w:r>
            </w:ins>
            <w:ins w:id="84" w:author="陳鐵元" w:date="2016-09-03T11:08:00Z">
              <w:r>
                <w:rPr>
                  <w:rFonts w:ascii="細明體" w:eastAsia="細明體" w:hAnsi="細明體" w:hint="eastAsia"/>
                  <w:color w:val="FF0000"/>
                  <w:kern w:val="0"/>
                  <w:sz w:val="20"/>
                  <w:szCs w:val="20"/>
                </w:rPr>
                <w:t>1_1300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C72" w:rsidRPr="00A51C72" w:rsidRDefault="00A51C72" w:rsidP="00E17CFE">
            <w:pPr>
              <w:spacing w:line="240" w:lineRule="atLeast"/>
              <w:jc w:val="center"/>
              <w:rPr>
                <w:ins w:id="85" w:author="陳鐵元" w:date="2016-09-03T11:04:00Z"/>
                <w:rFonts w:ascii="細明體" w:eastAsia="細明體" w:hAnsi="細明體" w:hint="eastAsia"/>
                <w:color w:val="FF0000"/>
                <w:sz w:val="20"/>
                <w:szCs w:val="20"/>
                <w:rPrChange w:id="86" w:author="陳鐵元" w:date="2016-09-03T11:04:00Z">
                  <w:rPr>
                    <w:ins w:id="87" w:author="陳鐵元" w:date="2016-09-03T11:04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88" w:author="陳鐵元" w:date="2016-09-03T11:04:00Z">
              <w:r w:rsidRPr="00A51C72">
                <w:rPr>
                  <w:rFonts w:ascii="細明體" w:eastAsia="細明體" w:hAnsi="細明體" w:hint="eastAsia"/>
                  <w:color w:val="FF0000"/>
                  <w:sz w:val="20"/>
                  <w:szCs w:val="20"/>
                  <w:rPrChange w:id="89" w:author="陳鐵元" w:date="2016-09-03T11:04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陳鐵元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C72" w:rsidRPr="00A51C72" w:rsidRDefault="00A51C72" w:rsidP="00E17CFE">
            <w:pPr>
              <w:spacing w:line="240" w:lineRule="atLeast"/>
              <w:rPr>
                <w:ins w:id="90" w:author="陳鐵元" w:date="2016-09-03T11:04:00Z"/>
                <w:rFonts w:ascii="細明體" w:eastAsia="細明體" w:hAnsi="細明體" w:cs="Courier New"/>
                <w:color w:val="FF0000"/>
                <w:sz w:val="20"/>
                <w:szCs w:val="20"/>
                <w:rPrChange w:id="91" w:author="陳鐵元" w:date="2016-09-03T11:04:00Z">
                  <w:rPr>
                    <w:ins w:id="92" w:author="陳鐵元" w:date="2016-09-03T11:04:00Z"/>
                    <w:rFonts w:ascii="細明體" w:eastAsia="細明體" w:hAnsi="細明體" w:cs="Courier New"/>
                    <w:sz w:val="20"/>
                    <w:szCs w:val="20"/>
                  </w:rPr>
                </w:rPrChange>
              </w:rPr>
            </w:pPr>
            <w:ins w:id="93" w:author="陳鐵元" w:date="2016-09-03T11:04:00Z">
              <w:r w:rsidRPr="00A51C72">
                <w:rPr>
                  <w:rFonts w:ascii="細明體" w:eastAsia="細明體" w:hAnsi="細明體" w:cs="Courier New"/>
                  <w:color w:val="FF0000"/>
                  <w:sz w:val="20"/>
                  <w:szCs w:val="20"/>
                  <w:rPrChange w:id="94" w:author="陳鐵元" w:date="2016-09-03T11:04:00Z">
                    <w:rPr>
                      <w:rFonts w:ascii="細明體" w:eastAsia="細明體" w:hAnsi="細明體" w:cs="Courier New"/>
                      <w:sz w:val="20"/>
                      <w:szCs w:val="20"/>
                    </w:rPr>
                  </w:rPrChange>
                </w:rPr>
                <w:t>160829000058</w:t>
              </w:r>
            </w:ins>
          </w:p>
        </w:tc>
      </w:tr>
      <w:tr w:rsidR="00F94CC0" w:rsidRPr="00A51C72" w:rsidTr="00B05F92">
        <w:trPr>
          <w:jc w:val="center"/>
          <w:ins w:id="95" w:author="馬慈蓮" w:date="2017-03-06T13:29:00Z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CC0" w:rsidRPr="00CD2FD8" w:rsidRDefault="00F94CC0" w:rsidP="00F94CC0">
            <w:pPr>
              <w:spacing w:line="240" w:lineRule="atLeast"/>
              <w:jc w:val="center"/>
              <w:rPr>
                <w:ins w:id="96" w:author="馬慈蓮" w:date="2017-03-06T13:29:00Z"/>
                <w:rFonts w:hint="eastAsia"/>
                <w:color w:val="FF0000"/>
              </w:rPr>
            </w:pPr>
            <w:ins w:id="97" w:author="馬慈蓮" w:date="2017-03-06T13:2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2017/01/09</w:t>
              </w:r>
            </w:ins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CC0" w:rsidRPr="00CD2FD8" w:rsidRDefault="00F94CC0" w:rsidP="00F94CC0">
            <w:pPr>
              <w:spacing w:line="240" w:lineRule="atLeast"/>
              <w:jc w:val="center"/>
              <w:rPr>
                <w:ins w:id="98" w:author="馬慈蓮" w:date="2017-03-06T13:29:00Z"/>
                <w:color w:val="FF0000"/>
              </w:rPr>
            </w:pPr>
            <w:ins w:id="99" w:author="馬慈蓮" w:date="2017-03-06T13:2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CC0" w:rsidRPr="00CD2FD8" w:rsidRDefault="00F94CC0" w:rsidP="00613D47">
            <w:pPr>
              <w:pStyle w:val="af0"/>
              <w:adjustRightInd w:val="0"/>
              <w:snapToGrid w:val="0"/>
              <w:spacing w:line="240" w:lineRule="atLeast"/>
              <w:ind w:leftChars="0" w:left="0"/>
              <w:jc w:val="both"/>
              <w:rPr>
                <w:ins w:id="100" w:author="馬慈蓮" w:date="2017-03-06T13:29:00Z"/>
                <w:rFonts w:ascii="細明體" w:eastAsia="細明體" w:hAnsi="細明體" w:hint="eastAsia"/>
                <w:color w:val="FF0000"/>
                <w:kern w:val="0"/>
                <w:sz w:val="20"/>
                <w:szCs w:val="20"/>
              </w:rPr>
              <w:pPrChange w:id="101" w:author="馬慈蓮" w:date="2017-03-06T13:31:00Z">
                <w:pPr>
                  <w:pStyle w:val="af0"/>
                  <w:numPr>
                    <w:numId w:val="25"/>
                  </w:numPr>
                  <w:adjustRightInd w:val="0"/>
                  <w:snapToGrid w:val="0"/>
                  <w:spacing w:line="240" w:lineRule="atLeast"/>
                  <w:ind w:leftChars="0" w:left="360" w:hanging="360"/>
                </w:pPr>
              </w:pPrChange>
            </w:pPr>
            <w:ins w:id="102" w:author="馬慈蓮" w:date="2017-03-06T13:3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醫療折抵費</w:t>
              </w:r>
            </w:ins>
            <w:ins w:id="103" w:author="馬慈蓮" w:date="2017-03-06T13:31:00Z">
              <w:r w:rsidR="00613D47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用</w:t>
              </w:r>
            </w:ins>
            <w:ins w:id="104" w:author="馬慈蓮" w:date="2017-03-06T13:32:00Z">
              <w:r w:rsidR="00E378AF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不提供受理編號超連結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CC0" w:rsidRPr="00CD2FD8" w:rsidRDefault="00F94CC0" w:rsidP="00F94CC0">
            <w:pPr>
              <w:spacing w:line="240" w:lineRule="atLeast"/>
              <w:jc w:val="center"/>
              <w:rPr>
                <w:ins w:id="105" w:author="馬慈蓮" w:date="2017-03-06T13:29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ins w:id="106" w:author="馬慈蓮" w:date="2017-03-06T13:2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慈蓮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CC0" w:rsidRPr="00F94CC0" w:rsidRDefault="00F94CC0" w:rsidP="00F94CC0">
            <w:pPr>
              <w:spacing w:line="240" w:lineRule="atLeast"/>
              <w:rPr>
                <w:ins w:id="107" w:author="馬慈蓮" w:date="2017-03-06T13:29:00Z"/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ins w:id="108" w:author="馬慈蓮" w:date="2017-03-06T13:29:00Z">
              <w:r w:rsidRPr="002C0540">
                <w:rPr>
                  <w:rFonts w:ascii="標楷體" w:eastAsia="標楷體" w:hAnsi="標楷體"/>
                  <w:b/>
                  <w:sz w:val="20"/>
                  <w:szCs w:val="20"/>
                </w:rPr>
                <w:t>160121000383</w:t>
              </w:r>
            </w:ins>
          </w:p>
        </w:tc>
      </w:tr>
      <w:tr w:rsidR="00DD48D1" w:rsidRPr="00A51C72" w:rsidTr="00B05F92"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09" w:author="李明諭" w:date="2018-02-02T16:11:00Z">
            <w:tblPrEx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jc w:val="center"/>
          <w:ins w:id="110" w:author="李明諭" w:date="2018-02-02T16:10:00Z"/>
          <w:trPrChange w:id="111" w:author="李明諭" w:date="2018-02-02T16:11:00Z">
            <w:trPr>
              <w:gridBefore w:val="1"/>
            </w:trPr>
          </w:trPrChange>
        </w:trPr>
        <w:tc>
          <w:tcPr>
            <w:tcW w:w="1310" w:type="dxa"/>
            <w:tcPrChange w:id="112" w:author="李明諭" w:date="2018-02-02T16:11:00Z">
              <w:tcPr>
                <w:tcW w:w="131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DD48D1" w:rsidRDefault="00DD48D1" w:rsidP="00DD48D1">
            <w:pPr>
              <w:spacing w:line="240" w:lineRule="atLeast"/>
              <w:jc w:val="center"/>
              <w:rPr>
                <w:ins w:id="113" w:author="李明諭" w:date="2018-02-02T16:10:00Z"/>
                <w:rFonts w:ascii="細明體" w:eastAsia="細明體" w:hAnsi="細明體" w:cs="Courier New" w:hint="eastAsia"/>
                <w:sz w:val="20"/>
                <w:szCs w:val="20"/>
              </w:rPr>
            </w:pPr>
            <w:ins w:id="114" w:author="李明諭" w:date="2018-02-02T16:11:00Z">
              <w:r>
                <w:rPr>
                  <w:rFonts w:ascii="細明體" w:eastAsia="細明體" w:hAnsi="細明體" w:hint="eastAsia"/>
                  <w:color w:val="7030A0"/>
                  <w:sz w:val="20"/>
                  <w:szCs w:val="20"/>
                </w:rPr>
                <w:t>2017/12/30</w:t>
              </w:r>
            </w:ins>
          </w:p>
        </w:tc>
        <w:tc>
          <w:tcPr>
            <w:tcW w:w="992" w:type="dxa"/>
            <w:tcPrChange w:id="115" w:author="李明諭" w:date="2018-02-02T16:11:00Z">
              <w:tcPr>
                <w:tcW w:w="99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DD48D1" w:rsidRDefault="00DD48D1" w:rsidP="00DD48D1">
            <w:pPr>
              <w:spacing w:line="240" w:lineRule="atLeast"/>
              <w:jc w:val="center"/>
              <w:rPr>
                <w:ins w:id="116" w:author="李明諭" w:date="2018-02-02T16:10:00Z"/>
                <w:rFonts w:ascii="細明體" w:eastAsia="細明體" w:hAnsi="細明體" w:cs="Courier New" w:hint="eastAsia"/>
                <w:sz w:val="20"/>
                <w:szCs w:val="20"/>
              </w:rPr>
            </w:pPr>
            <w:ins w:id="117" w:author="李明諭" w:date="2018-02-02T16:11:00Z">
              <w:r>
                <w:rPr>
                  <w:rFonts w:ascii="細明體" w:eastAsia="細明體" w:hAnsi="細明體"/>
                  <w:color w:val="7030A0"/>
                  <w:sz w:val="20"/>
                  <w:szCs w:val="20"/>
                </w:rPr>
                <w:t>25</w:t>
              </w:r>
            </w:ins>
          </w:p>
        </w:tc>
        <w:tc>
          <w:tcPr>
            <w:tcW w:w="5103" w:type="dxa"/>
            <w:tcPrChange w:id="118" w:author="李明諭" w:date="2018-02-02T16:11:00Z">
              <w:tcPr>
                <w:tcW w:w="510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DD48D1" w:rsidRDefault="00DD48D1" w:rsidP="00DD48D1">
            <w:pPr>
              <w:pStyle w:val="af0"/>
              <w:adjustRightInd w:val="0"/>
              <w:snapToGrid w:val="0"/>
              <w:spacing w:line="240" w:lineRule="atLeast"/>
              <w:ind w:leftChars="0" w:left="0"/>
              <w:jc w:val="both"/>
              <w:rPr>
                <w:ins w:id="119" w:author="李明諭" w:date="2018-02-02T16:10:00Z"/>
                <w:rFonts w:ascii="細明體" w:eastAsia="細明體" w:hAnsi="細明體" w:cs="Courier New" w:hint="eastAsia"/>
                <w:sz w:val="20"/>
                <w:szCs w:val="20"/>
              </w:rPr>
            </w:pPr>
            <w:ins w:id="120" w:author="李明諭" w:date="2018-02-02T16:11:00Z">
              <w:r w:rsidRPr="00BE6D14">
                <w:rPr>
                  <w:rFonts w:ascii="細明體" w:eastAsia="細明體" w:hAnsi="細明體" w:hint="eastAsia"/>
                  <w:color w:val="7030A0"/>
                  <w:kern w:val="0"/>
                  <w:sz w:val="20"/>
                  <w:szCs w:val="20"/>
                </w:rPr>
                <w:t>行政中心編制調整</w:t>
              </w:r>
            </w:ins>
          </w:p>
        </w:tc>
        <w:tc>
          <w:tcPr>
            <w:tcW w:w="1701" w:type="dxa"/>
            <w:tcPrChange w:id="121" w:author="李明諭" w:date="2018-02-02T16:11:00Z">
              <w:tcPr>
                <w:tcW w:w="17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DD48D1" w:rsidRDefault="00DD48D1" w:rsidP="00DD48D1">
            <w:pPr>
              <w:spacing w:line="240" w:lineRule="atLeast"/>
              <w:jc w:val="center"/>
              <w:rPr>
                <w:ins w:id="122" w:author="李明諭" w:date="2018-02-02T16:10:00Z"/>
                <w:rFonts w:ascii="細明體" w:eastAsia="細明體" w:hAnsi="細明體" w:cs="Courier New" w:hint="eastAsia"/>
                <w:sz w:val="20"/>
                <w:szCs w:val="20"/>
              </w:rPr>
            </w:pPr>
            <w:ins w:id="123" w:author="李明諭" w:date="2018-02-02T16:11:00Z">
              <w:r w:rsidRPr="00BE6D14">
                <w:rPr>
                  <w:rFonts w:ascii="細明體" w:eastAsia="細明體" w:hAnsi="細明體"/>
                  <w:color w:val="7030A0"/>
                  <w:sz w:val="20"/>
                  <w:szCs w:val="20"/>
                </w:rPr>
                <w:t>伯珊</w:t>
              </w:r>
            </w:ins>
          </w:p>
        </w:tc>
        <w:tc>
          <w:tcPr>
            <w:tcW w:w="1701" w:type="dxa"/>
            <w:tcPrChange w:id="124" w:author="李明諭" w:date="2018-02-02T16:11:00Z">
              <w:tcPr>
                <w:tcW w:w="17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DD48D1" w:rsidRPr="002C0540" w:rsidRDefault="00DD48D1" w:rsidP="00DD48D1">
            <w:pPr>
              <w:spacing w:line="240" w:lineRule="atLeast"/>
              <w:rPr>
                <w:ins w:id="125" w:author="李明諭" w:date="2018-02-02T16:10:00Z"/>
                <w:rFonts w:ascii="標楷體" w:eastAsia="標楷體" w:hAnsi="標楷體"/>
                <w:b/>
                <w:sz w:val="20"/>
                <w:szCs w:val="20"/>
              </w:rPr>
            </w:pPr>
            <w:ins w:id="126" w:author="李明諭" w:date="2018-02-02T16:11:00Z">
              <w:r w:rsidRPr="00BE6D14">
                <w:rPr>
                  <w:b/>
                  <w:bCs/>
                </w:rPr>
                <w:t>171218000847</w:t>
              </w:r>
            </w:ins>
          </w:p>
        </w:tc>
      </w:tr>
      <w:tr w:rsidR="00B05F92" w:rsidRPr="00A51C72" w:rsidTr="00B05F92">
        <w:trPr>
          <w:jc w:val="center"/>
        </w:trPr>
        <w:tc>
          <w:tcPr>
            <w:tcW w:w="1310" w:type="dxa"/>
          </w:tcPr>
          <w:p w:rsidR="00B05F92" w:rsidRDefault="00B05F92" w:rsidP="00DD48D1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</w:pPr>
            <w:r w:rsidRPr="00B05F92">
              <w:rPr>
                <w:rFonts w:ascii="細明體" w:eastAsia="細明體" w:hAnsi="細明體"/>
                <w:color w:val="7030A0"/>
                <w:sz w:val="20"/>
                <w:szCs w:val="20"/>
              </w:rPr>
              <w:t>2019/01/16</w:t>
            </w:r>
          </w:p>
        </w:tc>
        <w:tc>
          <w:tcPr>
            <w:tcW w:w="992" w:type="dxa"/>
          </w:tcPr>
          <w:p w:rsidR="00B05F92" w:rsidRDefault="00B05F92" w:rsidP="00DD48D1">
            <w:pPr>
              <w:spacing w:line="240" w:lineRule="atLeast"/>
              <w:jc w:val="center"/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26</w:t>
            </w:r>
          </w:p>
        </w:tc>
        <w:tc>
          <w:tcPr>
            <w:tcW w:w="5103" w:type="dxa"/>
          </w:tcPr>
          <w:p w:rsidR="00B05F92" w:rsidRPr="00BE6D14" w:rsidRDefault="00B05F92" w:rsidP="00DD48D1">
            <w:pPr>
              <w:pStyle w:val="af0"/>
              <w:adjustRightInd w:val="0"/>
              <w:snapToGrid w:val="0"/>
              <w:spacing w:line="240" w:lineRule="atLeast"/>
              <w:ind w:leftChars="0" w:left="0"/>
              <w:jc w:val="both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 w:rsidRPr="00B05F92"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  <w:t>新增作業時間卡控</w:t>
            </w:r>
          </w:p>
        </w:tc>
        <w:tc>
          <w:tcPr>
            <w:tcW w:w="1701" w:type="dxa"/>
          </w:tcPr>
          <w:p w:rsidR="00B05F92" w:rsidRPr="00BE6D14" w:rsidRDefault="00B05F92" w:rsidP="00DD48D1">
            <w:pPr>
              <w:spacing w:line="240" w:lineRule="atLeast"/>
              <w:jc w:val="center"/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  <w:r w:rsidRPr="00B05F92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陳德仁</w:t>
            </w:r>
          </w:p>
        </w:tc>
        <w:tc>
          <w:tcPr>
            <w:tcW w:w="1701" w:type="dxa"/>
          </w:tcPr>
          <w:p w:rsidR="00B05F92" w:rsidRPr="00BE6D14" w:rsidRDefault="00B05F92" w:rsidP="00DD48D1">
            <w:pPr>
              <w:spacing w:line="240" w:lineRule="atLeast"/>
              <w:rPr>
                <w:b/>
                <w:bCs/>
              </w:rPr>
            </w:pPr>
            <w:r w:rsidRPr="00B05F92">
              <w:rPr>
                <w:b/>
                <w:bCs/>
              </w:rPr>
              <w:t>18121700168</w:t>
            </w:r>
          </w:p>
        </w:tc>
      </w:tr>
    </w:tbl>
    <w:p w:rsidR="00ED086B" w:rsidRPr="00CD2FD8" w:rsidRDefault="00ED086B">
      <w:pPr>
        <w:rPr>
          <w:rFonts w:hint="eastAsia"/>
        </w:rPr>
      </w:pPr>
    </w:p>
    <w:p w:rsidR="0023751E" w:rsidRPr="00F94CC0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 w:rsidRPr="00CD2FD8"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 w:rsidRPr="00CD2FD8">
        <w:rPr>
          <w:rFonts w:hint="eastAsia"/>
          <w:b/>
          <w:kern w:val="2"/>
          <w:sz w:val="24"/>
          <w:szCs w:val="24"/>
          <w:lang w:eastAsia="zh-TW"/>
        </w:rPr>
        <w:t>A</w:t>
      </w:r>
      <w:r w:rsidRPr="00CD2FD8">
        <w:rPr>
          <w:rFonts w:hint="eastAsia"/>
          <w:b/>
          <w:kern w:val="2"/>
          <w:sz w:val="24"/>
          <w:szCs w:val="24"/>
          <w:lang w:eastAsia="zh-TW"/>
        </w:rPr>
        <w:t>A</w:t>
      </w:r>
      <w:r w:rsidR="00C92DA2" w:rsidRPr="00CD2FD8">
        <w:rPr>
          <w:rFonts w:hint="eastAsia"/>
          <w:b/>
          <w:kern w:val="2"/>
          <w:sz w:val="24"/>
          <w:szCs w:val="24"/>
          <w:lang w:eastAsia="zh-TW"/>
        </w:rPr>
        <w:t>B</w:t>
      </w:r>
      <w:r w:rsidRPr="00CD2FD8">
        <w:rPr>
          <w:rFonts w:hint="eastAsia"/>
          <w:b/>
          <w:kern w:val="2"/>
          <w:sz w:val="24"/>
          <w:szCs w:val="24"/>
          <w:lang w:eastAsia="zh-TW"/>
        </w:rPr>
        <w:t>00</w:t>
      </w:r>
      <w:r w:rsidR="00EF00DB" w:rsidRPr="00CD2FD8">
        <w:rPr>
          <w:rFonts w:hint="eastAsia"/>
          <w:b/>
          <w:kern w:val="2"/>
          <w:sz w:val="24"/>
          <w:szCs w:val="24"/>
          <w:lang w:eastAsia="zh-TW"/>
        </w:rPr>
        <w:t>2</w:t>
      </w:r>
      <w:r w:rsidR="00F7286C" w:rsidRPr="00CD2FD8">
        <w:rPr>
          <w:rFonts w:hint="eastAsia"/>
          <w:b/>
          <w:kern w:val="2"/>
          <w:sz w:val="24"/>
          <w:szCs w:val="24"/>
          <w:lang w:eastAsia="zh-TW"/>
        </w:rPr>
        <w:t>1</w:t>
      </w:r>
      <w:r w:rsidR="00CD0ADA" w:rsidRPr="00CD2FD8">
        <w:rPr>
          <w:rFonts w:hint="eastAsia"/>
          <w:b/>
          <w:kern w:val="2"/>
          <w:sz w:val="24"/>
          <w:szCs w:val="24"/>
          <w:lang w:eastAsia="zh-TW"/>
        </w:rPr>
        <w:t>0</w:t>
      </w:r>
      <w:r w:rsidRPr="00CD2FD8">
        <w:rPr>
          <w:rFonts w:hint="eastAsia"/>
          <w:b/>
          <w:kern w:val="2"/>
          <w:sz w:val="24"/>
          <w:szCs w:val="24"/>
          <w:lang w:eastAsia="zh-TW"/>
        </w:rPr>
        <w:t>_</w:t>
      </w:r>
      <w:r w:rsidR="00C92DA2" w:rsidRPr="00F94CC0">
        <w:rPr>
          <w:rFonts w:hint="eastAsia"/>
          <w:b/>
          <w:kern w:val="2"/>
          <w:sz w:val="24"/>
          <w:szCs w:val="24"/>
          <w:lang w:eastAsia="zh-TW"/>
        </w:rPr>
        <w:t>理賠</w:t>
      </w:r>
      <w:r w:rsidR="00EF00DB" w:rsidRPr="00F94CC0">
        <w:rPr>
          <w:rFonts w:hint="eastAsia"/>
          <w:b/>
          <w:kern w:val="2"/>
          <w:sz w:val="24"/>
          <w:szCs w:val="24"/>
          <w:lang w:eastAsia="zh-TW"/>
        </w:rPr>
        <w:t>案件處理</w:t>
      </w:r>
      <w:r w:rsidR="00F7286C" w:rsidRPr="00F94CC0">
        <w:rPr>
          <w:rFonts w:hint="eastAsia"/>
          <w:b/>
          <w:kern w:val="2"/>
          <w:sz w:val="24"/>
          <w:szCs w:val="24"/>
          <w:lang w:eastAsia="zh-TW"/>
        </w:rPr>
        <w:t>_BPM</w:t>
      </w:r>
    </w:p>
    <w:p w:rsidR="0023751E" w:rsidRPr="00613D47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Pr="00E378AF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 w:rsidRPr="00E378AF"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093"/>
        <w:gridCol w:w="1417"/>
        <w:gridCol w:w="6663"/>
      </w:tblGrid>
      <w:tr w:rsidR="00727A0C" w:rsidRPr="00A51C72" w:rsidTr="00B212FB">
        <w:tc>
          <w:tcPr>
            <w:tcW w:w="2093" w:type="dxa"/>
          </w:tcPr>
          <w:p w:rsidR="00727A0C" w:rsidRPr="00A51C72" w:rsidRDefault="00727A0C" w:rsidP="00B212FB">
            <w:pPr>
              <w:rPr>
                <w:rFonts w:ascii="細明體" w:eastAsia="細明體" w:hAnsi="細明體" w:hint="eastAsia"/>
                <w:sz w:val="20"/>
                <w:szCs w:val="20"/>
                <w:rPrChange w:id="127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128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程式功能</w:t>
            </w:r>
          </w:p>
        </w:tc>
        <w:tc>
          <w:tcPr>
            <w:tcW w:w="8080" w:type="dxa"/>
            <w:gridSpan w:val="2"/>
          </w:tcPr>
          <w:p w:rsidR="00727A0C" w:rsidRPr="00A51C72" w:rsidRDefault="00727A0C" w:rsidP="00B212FB">
            <w:pPr>
              <w:rPr>
                <w:rFonts w:ascii="細明體" w:eastAsia="細明體" w:hAnsi="細明體" w:hint="eastAsia"/>
                <w:sz w:val="20"/>
                <w:szCs w:val="20"/>
                <w:rPrChange w:id="129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130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理賠案件處理_BPM</w:t>
            </w:r>
          </w:p>
        </w:tc>
      </w:tr>
      <w:tr w:rsidR="00727A0C" w:rsidRPr="00A51C72" w:rsidTr="00B212FB">
        <w:tc>
          <w:tcPr>
            <w:tcW w:w="2093" w:type="dxa"/>
          </w:tcPr>
          <w:p w:rsidR="00727A0C" w:rsidRPr="00A51C72" w:rsidRDefault="00727A0C" w:rsidP="00B212FB">
            <w:pPr>
              <w:rPr>
                <w:rFonts w:ascii="細明體" w:eastAsia="細明體" w:hAnsi="細明體" w:hint="eastAsia"/>
                <w:sz w:val="20"/>
                <w:szCs w:val="20"/>
                <w:rPrChange w:id="131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132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程式名稱</w:t>
            </w:r>
          </w:p>
        </w:tc>
        <w:tc>
          <w:tcPr>
            <w:tcW w:w="8080" w:type="dxa"/>
            <w:gridSpan w:val="2"/>
          </w:tcPr>
          <w:p w:rsidR="00727A0C" w:rsidRPr="00A51C72" w:rsidRDefault="00727A0C" w:rsidP="00B212FB">
            <w:pPr>
              <w:rPr>
                <w:rFonts w:ascii="細明體" w:eastAsia="細明體" w:hAnsi="細明體" w:hint="eastAsia"/>
                <w:sz w:val="20"/>
                <w:szCs w:val="20"/>
                <w:rPrChange w:id="133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134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AAZ0_0210</w:t>
            </w:r>
          </w:p>
        </w:tc>
      </w:tr>
      <w:tr w:rsidR="00727A0C" w:rsidRPr="00A51C72" w:rsidTr="00B212FB">
        <w:tc>
          <w:tcPr>
            <w:tcW w:w="2093" w:type="dxa"/>
          </w:tcPr>
          <w:p w:rsidR="00727A0C" w:rsidRPr="00A51C72" w:rsidRDefault="00727A0C" w:rsidP="00B212FB">
            <w:pPr>
              <w:rPr>
                <w:rFonts w:ascii="細明體" w:eastAsia="細明體" w:hAnsi="細明體" w:hint="eastAsia"/>
                <w:sz w:val="20"/>
                <w:szCs w:val="20"/>
                <w:rPrChange w:id="135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136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作業方式</w:t>
            </w:r>
          </w:p>
        </w:tc>
        <w:tc>
          <w:tcPr>
            <w:tcW w:w="8080" w:type="dxa"/>
            <w:gridSpan w:val="2"/>
          </w:tcPr>
          <w:p w:rsidR="00727A0C" w:rsidRPr="00A51C72" w:rsidRDefault="00727A0C" w:rsidP="00B212FB">
            <w:pPr>
              <w:rPr>
                <w:rFonts w:ascii="細明體" w:eastAsia="細明體" w:hAnsi="細明體" w:hint="eastAsia"/>
                <w:sz w:val="20"/>
                <w:szCs w:val="20"/>
                <w:rPrChange w:id="137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138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ONLINE</w:t>
            </w:r>
          </w:p>
        </w:tc>
      </w:tr>
      <w:tr w:rsidR="00727A0C" w:rsidRPr="00A51C72" w:rsidTr="00B212FB">
        <w:tc>
          <w:tcPr>
            <w:tcW w:w="2093" w:type="dxa"/>
          </w:tcPr>
          <w:p w:rsidR="00727A0C" w:rsidRPr="00A51C72" w:rsidRDefault="00727A0C" w:rsidP="00B212FB">
            <w:pPr>
              <w:rPr>
                <w:rFonts w:ascii="細明體" w:eastAsia="細明體" w:hAnsi="細明體" w:hint="eastAsia"/>
                <w:sz w:val="20"/>
                <w:szCs w:val="20"/>
                <w:rPrChange w:id="139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140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概要說明</w:t>
            </w:r>
          </w:p>
        </w:tc>
        <w:tc>
          <w:tcPr>
            <w:tcW w:w="8080" w:type="dxa"/>
            <w:gridSpan w:val="2"/>
          </w:tcPr>
          <w:p w:rsidR="00727A0C" w:rsidRPr="00A51C72" w:rsidRDefault="00727A0C" w:rsidP="00B212FB">
            <w:pPr>
              <w:rPr>
                <w:rFonts w:ascii="細明體" w:eastAsia="細明體" w:hAnsi="細明體" w:hint="eastAsia"/>
                <w:sz w:val="20"/>
                <w:szCs w:val="20"/>
                <w:rPrChange w:id="141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142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理賠案件處理_BPM</w:t>
            </w:r>
          </w:p>
        </w:tc>
      </w:tr>
      <w:tr w:rsidR="00727A0C" w:rsidRPr="00A51C72" w:rsidTr="00B212FB">
        <w:tc>
          <w:tcPr>
            <w:tcW w:w="2093" w:type="dxa"/>
          </w:tcPr>
          <w:p w:rsidR="00727A0C" w:rsidRPr="00A51C72" w:rsidRDefault="00727A0C" w:rsidP="00B212FB">
            <w:pPr>
              <w:rPr>
                <w:rFonts w:ascii="細明體" w:eastAsia="細明體" w:hAnsi="細明體" w:hint="eastAsia"/>
                <w:sz w:val="20"/>
                <w:szCs w:val="20"/>
                <w:rPrChange w:id="143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144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需求單位</w:t>
            </w:r>
          </w:p>
        </w:tc>
        <w:tc>
          <w:tcPr>
            <w:tcW w:w="8080" w:type="dxa"/>
            <w:gridSpan w:val="2"/>
          </w:tcPr>
          <w:p w:rsidR="00727A0C" w:rsidRPr="00A51C72" w:rsidRDefault="00727A0C" w:rsidP="00B212FB">
            <w:pPr>
              <w:rPr>
                <w:rFonts w:ascii="細明體" w:eastAsia="細明體" w:hAnsi="細明體" w:hint="eastAsia"/>
                <w:sz w:val="20"/>
                <w:szCs w:val="20"/>
                <w:rPrChange w:id="145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146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理賠企劃科</w:t>
            </w:r>
          </w:p>
        </w:tc>
      </w:tr>
      <w:tr w:rsidR="00727A0C" w:rsidRPr="00A51C72" w:rsidTr="00B212FB">
        <w:tc>
          <w:tcPr>
            <w:tcW w:w="2093" w:type="dxa"/>
          </w:tcPr>
          <w:p w:rsidR="00727A0C" w:rsidRPr="00A51C72" w:rsidRDefault="00727A0C" w:rsidP="00B212FB">
            <w:pPr>
              <w:rPr>
                <w:rFonts w:ascii="細明體" w:eastAsia="細明體" w:hAnsi="細明體" w:hint="eastAsia"/>
                <w:sz w:val="20"/>
                <w:szCs w:val="20"/>
                <w:rPrChange w:id="147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148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作業單位</w:t>
            </w:r>
          </w:p>
        </w:tc>
        <w:tc>
          <w:tcPr>
            <w:tcW w:w="8080" w:type="dxa"/>
            <w:gridSpan w:val="2"/>
          </w:tcPr>
          <w:p w:rsidR="00727A0C" w:rsidRPr="00A51C72" w:rsidRDefault="00727A0C" w:rsidP="00B212FB">
            <w:pPr>
              <w:rPr>
                <w:rFonts w:ascii="細明體" w:eastAsia="細明體" w:hAnsi="細明體" w:hint="eastAsia"/>
                <w:sz w:val="20"/>
                <w:szCs w:val="20"/>
                <w:rPrChange w:id="149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150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各行政中心服務科</w:t>
            </w:r>
          </w:p>
        </w:tc>
      </w:tr>
      <w:tr w:rsidR="00727A0C" w:rsidRPr="00A51C72" w:rsidTr="00B212FB">
        <w:tc>
          <w:tcPr>
            <w:tcW w:w="2093" w:type="dxa"/>
          </w:tcPr>
          <w:p w:rsidR="00727A0C" w:rsidRPr="00A51C72" w:rsidRDefault="00727A0C" w:rsidP="00B212FB">
            <w:pPr>
              <w:rPr>
                <w:rFonts w:ascii="細明體" w:eastAsia="細明體" w:hAnsi="細明體" w:hint="eastAsia"/>
                <w:sz w:val="20"/>
                <w:szCs w:val="20"/>
                <w:rPrChange w:id="151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cs="Courier New" w:hint="eastAsia"/>
                <w:sz w:val="20"/>
                <w:szCs w:val="20"/>
                <w:rPrChange w:id="152" w:author="陳鐵元" w:date="2016-09-03T11:04:00Z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  <w:t>作業平台</w:t>
            </w:r>
          </w:p>
        </w:tc>
        <w:tc>
          <w:tcPr>
            <w:tcW w:w="8080" w:type="dxa"/>
            <w:gridSpan w:val="2"/>
          </w:tcPr>
          <w:p w:rsidR="00727A0C" w:rsidRPr="00A51C72" w:rsidRDefault="00727A0C" w:rsidP="00B212FB">
            <w:pPr>
              <w:rPr>
                <w:rFonts w:ascii="細明體" w:eastAsia="細明體" w:hAnsi="細明體" w:hint="eastAsia"/>
                <w:sz w:val="20"/>
                <w:szCs w:val="20"/>
                <w:rPrChange w:id="153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154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■一般  □平板電腦  □手機</w:t>
            </w:r>
          </w:p>
        </w:tc>
      </w:tr>
      <w:tr w:rsidR="00727A0C" w:rsidRPr="00A51C72" w:rsidTr="00B212FB">
        <w:tc>
          <w:tcPr>
            <w:tcW w:w="2093" w:type="dxa"/>
          </w:tcPr>
          <w:p w:rsidR="00727A0C" w:rsidRPr="00A51C72" w:rsidRDefault="00727A0C" w:rsidP="00B212FB">
            <w:pPr>
              <w:rPr>
                <w:rFonts w:ascii="細明體" w:eastAsia="細明體" w:hAnsi="細明體" w:cs="Courier New" w:hint="eastAsia"/>
                <w:sz w:val="20"/>
                <w:szCs w:val="20"/>
                <w:rPrChange w:id="155" w:author="陳鐵元" w:date="2016-09-03T11:04:00Z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cs="Courier New" w:hint="eastAsia"/>
                <w:sz w:val="20"/>
                <w:szCs w:val="20"/>
                <w:rPrChange w:id="156" w:author="陳鐵元" w:date="2016-09-03T11:04:00Z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  <w:t>使用對象</w:t>
            </w:r>
          </w:p>
        </w:tc>
        <w:tc>
          <w:tcPr>
            <w:tcW w:w="8080" w:type="dxa"/>
            <w:gridSpan w:val="2"/>
          </w:tcPr>
          <w:p w:rsidR="00727A0C" w:rsidRPr="00A51C72" w:rsidRDefault="00727A0C" w:rsidP="00B212FB">
            <w:pPr>
              <w:rPr>
                <w:rFonts w:ascii="細明體" w:eastAsia="細明體" w:hAnsi="細明體" w:hint="eastAsia"/>
                <w:sz w:val="20"/>
                <w:szCs w:val="20"/>
                <w:rPrChange w:id="157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158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■員工(UCBean)  □客戶(CustomerBean)</w:t>
            </w:r>
          </w:p>
        </w:tc>
      </w:tr>
      <w:tr w:rsidR="00727A0C" w:rsidRPr="00A51C72" w:rsidTr="00B212FB">
        <w:tc>
          <w:tcPr>
            <w:tcW w:w="2093" w:type="dxa"/>
            <w:vMerge w:val="restart"/>
            <w:vAlign w:val="center"/>
          </w:tcPr>
          <w:p w:rsidR="00727A0C" w:rsidRPr="00A51C72" w:rsidRDefault="00727A0C" w:rsidP="00B212FB">
            <w:pPr>
              <w:rPr>
                <w:rFonts w:ascii="細明體" w:eastAsia="細明體" w:hAnsi="細明體"/>
                <w:sz w:val="20"/>
                <w:szCs w:val="20"/>
                <w:rPrChange w:id="159" w:author="陳鐵元" w:date="2016-09-03T11:04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160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個資遮蔽方式</w:t>
            </w:r>
          </w:p>
        </w:tc>
        <w:tc>
          <w:tcPr>
            <w:tcW w:w="1417" w:type="dxa"/>
          </w:tcPr>
          <w:p w:rsidR="00727A0C" w:rsidRPr="00A51C72" w:rsidRDefault="00727A0C" w:rsidP="00B212FB">
            <w:pPr>
              <w:rPr>
                <w:rFonts w:ascii="細明體" w:eastAsia="細明體" w:hAnsi="細明體" w:hint="eastAsia"/>
                <w:sz w:val="20"/>
                <w:szCs w:val="20"/>
                <w:rPrChange w:id="161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162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畫面</w:t>
            </w:r>
          </w:p>
        </w:tc>
        <w:tc>
          <w:tcPr>
            <w:tcW w:w="6663" w:type="dxa"/>
            <w:vAlign w:val="center"/>
          </w:tcPr>
          <w:p w:rsidR="00727A0C" w:rsidRPr="00A51C72" w:rsidRDefault="00727A0C" w:rsidP="00B212FB">
            <w:pPr>
              <w:rPr>
                <w:rFonts w:ascii="細明體" w:eastAsia="細明體" w:hAnsi="細明體" w:cs="Calibri"/>
                <w:sz w:val="20"/>
                <w:szCs w:val="20"/>
                <w:rPrChange w:id="163" w:author="陳鐵元" w:date="2016-09-03T11:04:00Z">
                  <w:rPr>
                    <w:rFonts w:ascii="細明體" w:eastAsia="細明體" w:hAnsi="細明體" w:cs="Calibri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164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■無 □遮蔽 □</w:t>
            </w:r>
            <w:r w:rsidRPr="00A51C72">
              <w:rPr>
                <w:rFonts w:ascii="細明體" w:eastAsia="細明體" w:hAnsi="細明體" w:hint="eastAsia"/>
                <w:rPrChange w:id="165" w:author="陳鐵元" w:date="2016-09-03T11:04:00Z">
                  <w:rPr>
                    <w:rFonts w:ascii="細明體" w:eastAsia="細明體" w:hAnsi="細明體" w:hint="eastAsia"/>
                  </w:rPr>
                </w:rPrChange>
              </w:rPr>
              <w:t>securitylog</w:t>
            </w:r>
          </w:p>
        </w:tc>
      </w:tr>
      <w:tr w:rsidR="00727A0C" w:rsidRPr="00A51C72" w:rsidTr="00B212FB">
        <w:tc>
          <w:tcPr>
            <w:tcW w:w="2093" w:type="dxa"/>
            <w:vMerge/>
          </w:tcPr>
          <w:p w:rsidR="00727A0C" w:rsidRPr="00A51C72" w:rsidRDefault="00727A0C" w:rsidP="00B212FB">
            <w:pPr>
              <w:rPr>
                <w:rFonts w:ascii="細明體" w:eastAsia="細明體" w:hAnsi="細明體" w:hint="eastAsia"/>
                <w:sz w:val="20"/>
                <w:szCs w:val="20"/>
                <w:rPrChange w:id="166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1417" w:type="dxa"/>
          </w:tcPr>
          <w:p w:rsidR="00727A0C" w:rsidRPr="00A51C72" w:rsidRDefault="00727A0C" w:rsidP="00B212FB">
            <w:pPr>
              <w:rPr>
                <w:rFonts w:ascii="細明體" w:eastAsia="細明體" w:hAnsi="細明體" w:hint="eastAsia"/>
                <w:sz w:val="20"/>
                <w:szCs w:val="20"/>
                <w:rPrChange w:id="167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168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報表列印</w:t>
            </w:r>
          </w:p>
        </w:tc>
        <w:tc>
          <w:tcPr>
            <w:tcW w:w="6663" w:type="dxa"/>
            <w:vAlign w:val="center"/>
          </w:tcPr>
          <w:p w:rsidR="00727A0C" w:rsidRPr="00A51C72" w:rsidRDefault="00727A0C" w:rsidP="00B212FB">
            <w:pPr>
              <w:rPr>
                <w:rFonts w:ascii="細明體" w:eastAsia="細明體" w:hAnsi="細明體" w:hint="eastAsia"/>
                <w:sz w:val="20"/>
                <w:szCs w:val="20"/>
                <w:rPrChange w:id="169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170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■無 □遮蔽 □</w:t>
            </w:r>
            <w:r w:rsidRPr="00A51C72">
              <w:rPr>
                <w:rFonts w:ascii="細明體" w:eastAsia="細明體" w:hAnsi="細明體" w:hint="eastAsia"/>
                <w:rPrChange w:id="171" w:author="陳鐵元" w:date="2016-09-03T11:04:00Z">
                  <w:rPr>
                    <w:rFonts w:ascii="細明體" w:eastAsia="細明體" w:hAnsi="細明體" w:hint="eastAsia"/>
                  </w:rPr>
                </w:rPrChange>
              </w:rPr>
              <w:t>securitylog</w:t>
            </w:r>
          </w:p>
        </w:tc>
      </w:tr>
      <w:tr w:rsidR="00727A0C" w:rsidRPr="00A51C72" w:rsidTr="00B212FB">
        <w:tc>
          <w:tcPr>
            <w:tcW w:w="2093" w:type="dxa"/>
            <w:vMerge/>
          </w:tcPr>
          <w:p w:rsidR="00727A0C" w:rsidRPr="00A51C72" w:rsidRDefault="00727A0C" w:rsidP="00B212FB">
            <w:pPr>
              <w:rPr>
                <w:rFonts w:ascii="細明體" w:eastAsia="細明體" w:hAnsi="細明體" w:hint="eastAsia"/>
                <w:sz w:val="20"/>
                <w:szCs w:val="20"/>
                <w:rPrChange w:id="172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1417" w:type="dxa"/>
          </w:tcPr>
          <w:p w:rsidR="00727A0C" w:rsidRPr="00A51C72" w:rsidRDefault="00727A0C" w:rsidP="00B212FB">
            <w:pPr>
              <w:rPr>
                <w:rFonts w:ascii="細明體" w:eastAsia="細明體" w:hAnsi="細明體" w:hint="eastAsia"/>
                <w:sz w:val="20"/>
                <w:szCs w:val="20"/>
                <w:rPrChange w:id="173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174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檔案下載</w:t>
            </w:r>
          </w:p>
        </w:tc>
        <w:tc>
          <w:tcPr>
            <w:tcW w:w="6663" w:type="dxa"/>
            <w:vAlign w:val="center"/>
          </w:tcPr>
          <w:p w:rsidR="00727A0C" w:rsidRPr="00A51C72" w:rsidRDefault="00727A0C" w:rsidP="00B212FB">
            <w:pPr>
              <w:rPr>
                <w:rFonts w:ascii="細明體" w:eastAsia="細明體" w:hAnsi="細明體" w:hint="eastAsia"/>
                <w:sz w:val="20"/>
                <w:szCs w:val="20"/>
                <w:rPrChange w:id="175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176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■無 □遮蔽 □</w:t>
            </w:r>
            <w:r w:rsidRPr="00A51C72">
              <w:rPr>
                <w:rFonts w:ascii="細明體" w:eastAsia="細明體" w:hAnsi="細明體" w:hint="eastAsia"/>
                <w:rPrChange w:id="177" w:author="陳鐵元" w:date="2016-09-03T11:04:00Z">
                  <w:rPr>
                    <w:rFonts w:ascii="細明體" w:eastAsia="細明體" w:hAnsi="細明體" w:hint="eastAsia"/>
                  </w:rPr>
                </w:rPrChange>
              </w:rPr>
              <w:t>securitylog</w:t>
            </w:r>
          </w:p>
        </w:tc>
      </w:tr>
      <w:tr w:rsidR="00727A0C" w:rsidRPr="00A51C72" w:rsidTr="00B212FB">
        <w:tc>
          <w:tcPr>
            <w:tcW w:w="2093" w:type="dxa"/>
          </w:tcPr>
          <w:p w:rsidR="00727A0C" w:rsidRPr="00A51C72" w:rsidRDefault="00727A0C" w:rsidP="00B212FB">
            <w:pPr>
              <w:rPr>
                <w:rFonts w:ascii="細明體" w:eastAsia="細明體" w:hAnsi="細明體" w:hint="eastAsia"/>
                <w:sz w:val="20"/>
                <w:szCs w:val="20"/>
                <w:rPrChange w:id="178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179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分頁處理方式</w:t>
            </w:r>
          </w:p>
        </w:tc>
        <w:tc>
          <w:tcPr>
            <w:tcW w:w="8080" w:type="dxa"/>
            <w:gridSpan w:val="2"/>
          </w:tcPr>
          <w:p w:rsidR="00727A0C" w:rsidRPr="00A51C72" w:rsidRDefault="00727A0C" w:rsidP="00B212FB">
            <w:pPr>
              <w:rPr>
                <w:rFonts w:ascii="細明體" w:eastAsia="細明體" w:hAnsi="細明體" w:hint="eastAsia"/>
                <w:sz w:val="20"/>
                <w:szCs w:val="20"/>
                <w:rPrChange w:id="180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181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■無 □真分頁 □假分頁，分頁每頁___筆【Default　20】</w:t>
            </w:r>
          </w:p>
        </w:tc>
      </w:tr>
    </w:tbl>
    <w:p w:rsidR="00750A66" w:rsidRPr="00A51C72" w:rsidRDefault="00750A66">
      <w:pPr>
        <w:ind w:left="480"/>
        <w:rPr>
          <w:rFonts w:ascii="細明體" w:eastAsia="細明體" w:hAnsi="細明體" w:hint="eastAsia"/>
          <w:sz w:val="20"/>
          <w:szCs w:val="20"/>
          <w:rPrChange w:id="182" w:author="陳鐵元" w:date="2016-09-03T11:04:00Z">
            <w:rPr>
              <w:rFonts w:ascii="細明體" w:eastAsia="細明體" w:hAnsi="細明體" w:hint="eastAsia"/>
              <w:sz w:val="20"/>
              <w:szCs w:val="20"/>
            </w:rPr>
          </w:rPrChange>
        </w:rPr>
      </w:pPr>
    </w:p>
    <w:p w:rsidR="00750A66" w:rsidRPr="00A51C72" w:rsidRDefault="00750A66">
      <w:pPr>
        <w:ind w:left="480"/>
        <w:rPr>
          <w:rFonts w:ascii="細明體" w:eastAsia="細明體" w:hAnsi="細明體" w:hint="eastAsia"/>
          <w:sz w:val="20"/>
          <w:szCs w:val="20"/>
          <w:rPrChange w:id="183" w:author="陳鐵元" w:date="2016-09-03T11:04:00Z">
            <w:rPr>
              <w:rFonts w:ascii="細明體" w:eastAsia="細明體" w:hAnsi="細明體" w:hint="eastAsia"/>
              <w:sz w:val="20"/>
              <w:szCs w:val="20"/>
            </w:rPr>
          </w:rPrChange>
        </w:rPr>
      </w:pPr>
    </w:p>
    <w:p w:rsidR="0023751E" w:rsidRPr="00A51C72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  <w:rPrChange w:id="184" w:author="陳鐵元" w:date="2016-09-03T11:04:00Z">
            <w:rPr>
              <w:rFonts w:ascii="細明體" w:eastAsia="細明體" w:hAnsi="細明體" w:hint="eastAsia"/>
              <w:sz w:val="20"/>
              <w:szCs w:val="20"/>
            </w:rPr>
          </w:rPrChange>
        </w:rPr>
      </w:pPr>
      <w:r w:rsidRPr="00A51C72">
        <w:rPr>
          <w:rFonts w:ascii="細明體" w:eastAsia="細明體" w:hAnsi="細明體" w:hint="eastAsia"/>
          <w:sz w:val="20"/>
          <w:szCs w:val="20"/>
          <w:rPrChange w:id="185" w:author="陳鐵元" w:date="2016-09-03T11:04:00Z">
            <w:rPr>
              <w:rFonts w:ascii="細明體" w:eastAsia="細明體" w:hAnsi="細明體" w:hint="eastAsia"/>
              <w:sz w:val="20"/>
              <w:szCs w:val="20"/>
            </w:rPr>
          </w:rPrChange>
        </w:rPr>
        <w:lastRenderedPageBreak/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966"/>
        <w:gridCol w:w="3694"/>
        <w:gridCol w:w="3500"/>
      </w:tblGrid>
      <w:tr w:rsidR="0023751E" w:rsidRPr="00A51C72" w:rsidTr="00C10AA3">
        <w:tc>
          <w:tcPr>
            <w:tcW w:w="720" w:type="dxa"/>
          </w:tcPr>
          <w:p w:rsidR="0023751E" w:rsidRPr="00A51C72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186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187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項次</w:t>
            </w:r>
          </w:p>
        </w:tc>
        <w:tc>
          <w:tcPr>
            <w:tcW w:w="2966" w:type="dxa"/>
          </w:tcPr>
          <w:p w:rsidR="0023751E" w:rsidRPr="00A51C72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188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189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中文說明</w:t>
            </w:r>
          </w:p>
        </w:tc>
        <w:tc>
          <w:tcPr>
            <w:tcW w:w="3694" w:type="dxa"/>
          </w:tcPr>
          <w:p w:rsidR="0023751E" w:rsidRPr="00A51C72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190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191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CLASS</w:t>
            </w:r>
          </w:p>
        </w:tc>
        <w:tc>
          <w:tcPr>
            <w:tcW w:w="3500" w:type="dxa"/>
          </w:tcPr>
          <w:p w:rsidR="0023751E" w:rsidRPr="00A51C72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192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193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METHOD</w:t>
            </w:r>
          </w:p>
        </w:tc>
      </w:tr>
      <w:tr w:rsidR="00C92DA2" w:rsidRPr="00A51C72" w:rsidTr="00C10AA3">
        <w:tc>
          <w:tcPr>
            <w:tcW w:w="720" w:type="dxa"/>
          </w:tcPr>
          <w:p w:rsidR="00C92DA2" w:rsidRPr="00A51C72" w:rsidRDefault="00C92DA2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  <w:rPrChange w:id="194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2966" w:type="dxa"/>
          </w:tcPr>
          <w:p w:rsidR="00C92DA2" w:rsidRPr="00613D47" w:rsidRDefault="00FF67BE" w:rsidP="00B977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94CC0">
              <w:rPr>
                <w:rFonts w:ascii="細明體" w:eastAsia="細明體" w:hAnsi="細明體" w:hint="eastAsia"/>
                <w:sz w:val="20"/>
                <w:szCs w:val="20"/>
              </w:rPr>
              <w:t>員工基本資料讀取共用類別</w:t>
            </w:r>
          </w:p>
        </w:tc>
        <w:tc>
          <w:tcPr>
            <w:tcW w:w="3694" w:type="dxa"/>
          </w:tcPr>
          <w:p w:rsidR="00C92DA2" w:rsidRPr="00E378AF" w:rsidRDefault="00FF67BE" w:rsidP="006453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78AF">
              <w:rPr>
                <w:rFonts w:ascii="細明體" w:eastAsia="細明體" w:hAnsi="細明體"/>
                <w:sz w:val="20"/>
                <w:szCs w:val="20"/>
              </w:rPr>
              <w:t>PersonnelData</w:t>
            </w:r>
          </w:p>
        </w:tc>
        <w:tc>
          <w:tcPr>
            <w:tcW w:w="3500" w:type="dxa"/>
          </w:tcPr>
          <w:p w:rsidR="00C92DA2" w:rsidRPr="00A51C72" w:rsidRDefault="00FF67BE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195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/>
                <w:sz w:val="20"/>
                <w:szCs w:val="20"/>
                <w:rPrChange w:id="196" w:author="陳鐵元" w:date="2016-09-03T11:04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  <w:t>getProQfyByEmployeeId</w:t>
            </w:r>
          </w:p>
        </w:tc>
      </w:tr>
      <w:tr w:rsidR="00D60A36" w:rsidRPr="00A51C72" w:rsidTr="00C10AA3">
        <w:tc>
          <w:tcPr>
            <w:tcW w:w="720" w:type="dxa"/>
          </w:tcPr>
          <w:p w:rsidR="00D60A36" w:rsidRPr="00A51C72" w:rsidRDefault="00D60A36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  <w:rPrChange w:id="197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2966" w:type="dxa"/>
          </w:tcPr>
          <w:p w:rsidR="00D60A36" w:rsidRPr="00CE4610" w:rsidRDefault="00D60A36" w:rsidP="00B977B7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CE4610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理賠案件處理/結案匯款時間卡控模組</w:t>
            </w:r>
          </w:p>
        </w:tc>
        <w:tc>
          <w:tcPr>
            <w:tcW w:w="3694" w:type="dxa"/>
          </w:tcPr>
          <w:p w:rsidR="00D60A36" w:rsidRPr="00CE4610" w:rsidRDefault="00D60A36" w:rsidP="00645303">
            <w:pPr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  <w:r w:rsidRPr="00CE4610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AA_D0Z001</w:t>
            </w:r>
          </w:p>
        </w:tc>
        <w:tc>
          <w:tcPr>
            <w:tcW w:w="3500" w:type="dxa"/>
          </w:tcPr>
          <w:p w:rsidR="00D60A36" w:rsidRPr="00CE4610" w:rsidRDefault="00D60A36">
            <w:pPr>
              <w:jc w:val="center"/>
              <w:rPr>
                <w:rFonts w:ascii="細明體" w:eastAsia="細明體" w:hAnsi="細明體"/>
                <w:color w:val="FF0000"/>
                <w:sz w:val="20"/>
                <w:szCs w:val="20"/>
                <w:rPrChange w:id="198" w:author="陳鐵元" w:date="2016-09-03T11:04:00Z">
                  <w:rPr>
                    <w:rFonts w:ascii="細明體" w:eastAsia="細明體" w:hAnsi="細明體"/>
                    <w:color w:val="FF0000"/>
                    <w:sz w:val="20"/>
                    <w:szCs w:val="20"/>
                  </w:rPr>
                </w:rPrChange>
              </w:rPr>
            </w:pPr>
            <w:r w:rsidRPr="00CE4610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chk</w:t>
            </w:r>
            <w:r w:rsidRPr="00CE4610">
              <w:rPr>
                <w:rFonts w:ascii="細明體" w:eastAsia="細明體" w:hAnsi="細明體"/>
                <w:color w:val="FF0000"/>
                <w:sz w:val="20"/>
                <w:szCs w:val="20"/>
              </w:rPr>
              <w:t>CLAIMproc</w:t>
            </w:r>
          </w:p>
        </w:tc>
      </w:tr>
    </w:tbl>
    <w:p w:rsidR="0023751E" w:rsidRPr="00A51C72" w:rsidRDefault="0023751E">
      <w:pPr>
        <w:rPr>
          <w:rFonts w:ascii="細明體" w:eastAsia="細明體" w:hAnsi="細明體" w:hint="eastAsia"/>
          <w:sz w:val="20"/>
          <w:szCs w:val="20"/>
          <w:rPrChange w:id="199" w:author="陳鐵元" w:date="2016-09-03T11:04:00Z">
            <w:rPr>
              <w:rFonts w:ascii="細明體" w:eastAsia="細明體" w:hAnsi="細明體" w:hint="eastAsia"/>
              <w:sz w:val="20"/>
              <w:szCs w:val="20"/>
            </w:rPr>
          </w:rPrChange>
        </w:rPr>
      </w:pPr>
    </w:p>
    <w:p w:rsidR="0023751E" w:rsidRPr="00A51C72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  <w:rPrChange w:id="200" w:author="陳鐵元" w:date="2016-09-03T11:04:00Z">
            <w:rPr>
              <w:rFonts w:ascii="細明體" w:eastAsia="細明體" w:hAnsi="細明體" w:hint="eastAsia"/>
              <w:sz w:val="20"/>
              <w:szCs w:val="20"/>
            </w:rPr>
          </w:rPrChange>
        </w:rPr>
      </w:pPr>
      <w:r w:rsidRPr="00A51C72">
        <w:rPr>
          <w:rFonts w:ascii="細明體" w:eastAsia="細明體" w:hAnsi="細明體" w:hint="eastAsia"/>
          <w:sz w:val="20"/>
          <w:szCs w:val="20"/>
          <w:rPrChange w:id="201" w:author="陳鐵元" w:date="2016-09-03T11:04:00Z">
            <w:rPr>
              <w:rFonts w:ascii="細明體" w:eastAsia="細明體" w:hAnsi="細明體" w:hint="eastAsia"/>
              <w:sz w:val="20"/>
              <w:szCs w:val="20"/>
            </w:rPr>
          </w:rPrChange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 w:rsidRPr="00A51C72">
        <w:tc>
          <w:tcPr>
            <w:tcW w:w="720" w:type="dxa"/>
          </w:tcPr>
          <w:p w:rsidR="00DA6C1D" w:rsidRPr="00A51C72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202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203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項次</w:t>
            </w:r>
          </w:p>
        </w:tc>
        <w:tc>
          <w:tcPr>
            <w:tcW w:w="3780" w:type="dxa"/>
          </w:tcPr>
          <w:p w:rsidR="00DA6C1D" w:rsidRPr="00A51C72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204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205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中文說明</w:t>
            </w:r>
          </w:p>
        </w:tc>
        <w:tc>
          <w:tcPr>
            <w:tcW w:w="3960" w:type="dxa"/>
          </w:tcPr>
          <w:p w:rsidR="00DA6C1D" w:rsidRPr="00A51C72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206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207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檔案名稱</w:t>
            </w:r>
          </w:p>
        </w:tc>
      </w:tr>
      <w:tr w:rsidR="00DA6C1D" w:rsidRPr="00A51C7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Pr="00A51C72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  <w:rPrChange w:id="208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DA6C1D" w:rsidRPr="00A51C72" w:rsidRDefault="00912B00">
            <w:pPr>
              <w:pStyle w:val="Tabletext"/>
              <w:rPr>
                <w:rFonts w:hint="eastAsia"/>
                <w:lang w:eastAsia="zh-TW"/>
                <w:rPrChange w:id="209" w:author="陳鐵元" w:date="2016-09-03T11:04:00Z">
                  <w:rPr>
                    <w:rFonts w:hint="eastAsia"/>
                    <w:lang w:eastAsia="zh-TW"/>
                  </w:rPr>
                </w:rPrChange>
              </w:rPr>
            </w:pPr>
            <w:r w:rsidRPr="00A51C72">
              <w:rPr>
                <w:rFonts w:hint="eastAsia"/>
                <w:lang w:eastAsia="zh-TW"/>
                <w:rPrChange w:id="210" w:author="陳鐵元" w:date="2016-09-03T11:04:00Z">
                  <w:rPr>
                    <w:rFonts w:hint="eastAsia"/>
                    <w:lang w:eastAsia="zh-TW"/>
                  </w:rPr>
                </w:rPrChange>
              </w:rPr>
              <w:t>理賠受理檔</w:t>
            </w:r>
          </w:p>
        </w:tc>
        <w:tc>
          <w:tcPr>
            <w:tcW w:w="3960" w:type="dxa"/>
          </w:tcPr>
          <w:p w:rsidR="00DA6C1D" w:rsidRPr="00A51C72" w:rsidRDefault="00DA6C1D">
            <w:pPr>
              <w:jc w:val="center"/>
              <w:rPr>
                <w:sz w:val="20"/>
                <w:szCs w:val="20"/>
                <w:rPrChange w:id="211" w:author="陳鐵元" w:date="2016-09-03T11:04:00Z">
                  <w:rPr>
                    <w:sz w:val="20"/>
                    <w:szCs w:val="20"/>
                  </w:rPr>
                </w:rPrChange>
              </w:rPr>
            </w:pPr>
            <w:r w:rsidRPr="00A51C72">
              <w:rPr>
                <w:sz w:val="20"/>
                <w:szCs w:val="20"/>
                <w:rPrChange w:id="212" w:author="陳鐵元" w:date="2016-09-03T11:04:00Z">
                  <w:rPr>
                    <w:sz w:val="20"/>
                    <w:szCs w:val="20"/>
                  </w:rPr>
                </w:rPrChange>
              </w:rPr>
              <w:t>DT</w:t>
            </w:r>
            <w:r w:rsidR="00912B00" w:rsidRPr="00A51C72">
              <w:rPr>
                <w:rFonts w:hint="eastAsia"/>
                <w:sz w:val="20"/>
                <w:szCs w:val="20"/>
                <w:rPrChange w:id="213" w:author="陳鐵元" w:date="2016-09-03T11:04:00Z">
                  <w:rPr>
                    <w:rFonts w:hint="eastAsia"/>
                    <w:sz w:val="20"/>
                    <w:szCs w:val="20"/>
                  </w:rPr>
                </w:rPrChange>
              </w:rPr>
              <w:t>A</w:t>
            </w:r>
            <w:r w:rsidRPr="00A51C72">
              <w:rPr>
                <w:rFonts w:hint="eastAsia"/>
                <w:sz w:val="20"/>
                <w:szCs w:val="20"/>
                <w:rPrChange w:id="214" w:author="陳鐵元" w:date="2016-09-03T11:04:00Z">
                  <w:rPr>
                    <w:rFonts w:hint="eastAsia"/>
                    <w:sz w:val="20"/>
                    <w:szCs w:val="20"/>
                  </w:rPr>
                </w:rPrChange>
              </w:rPr>
              <w:t>AA001</w:t>
            </w:r>
          </w:p>
        </w:tc>
      </w:tr>
    </w:tbl>
    <w:p w:rsidR="0023751E" w:rsidRPr="00A51C72" w:rsidRDefault="0023751E">
      <w:pPr>
        <w:ind w:left="480"/>
        <w:rPr>
          <w:rFonts w:ascii="細明體" w:eastAsia="細明體" w:hAnsi="細明體" w:hint="eastAsia"/>
          <w:sz w:val="20"/>
          <w:szCs w:val="20"/>
          <w:rPrChange w:id="215" w:author="陳鐵元" w:date="2016-09-03T11:04:00Z">
            <w:rPr>
              <w:rFonts w:ascii="細明體" w:eastAsia="細明體" w:hAnsi="細明體" w:hint="eastAsia"/>
              <w:sz w:val="20"/>
              <w:szCs w:val="20"/>
            </w:rPr>
          </w:rPrChange>
        </w:rPr>
      </w:pPr>
    </w:p>
    <w:p w:rsidR="007C098B" w:rsidRPr="00A51C72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  <w:rPrChange w:id="216" w:author="陳鐵元" w:date="2016-09-03T11:04:00Z">
            <w:rPr>
              <w:rFonts w:ascii="細明體" w:eastAsia="細明體" w:hAnsi="細明體" w:hint="eastAsia"/>
              <w:sz w:val="20"/>
              <w:szCs w:val="20"/>
            </w:rPr>
          </w:rPrChange>
        </w:rPr>
      </w:pPr>
      <w:r w:rsidRPr="00A51C72">
        <w:rPr>
          <w:rFonts w:ascii="細明體" w:eastAsia="細明體" w:hAnsi="細明體" w:hint="eastAsia"/>
          <w:sz w:val="20"/>
          <w:szCs w:val="20"/>
          <w:rPrChange w:id="217" w:author="陳鐵元" w:date="2016-09-03T11:04:00Z">
            <w:rPr>
              <w:rFonts w:ascii="細明體" w:eastAsia="細明體" w:hAnsi="細明體" w:hint="eastAsia"/>
              <w:sz w:val="20"/>
              <w:szCs w:val="20"/>
            </w:rPr>
          </w:rPrChange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 w:rsidRPr="00A51C72">
        <w:tc>
          <w:tcPr>
            <w:tcW w:w="9180" w:type="dxa"/>
            <w:gridSpan w:val="4"/>
          </w:tcPr>
          <w:p w:rsidR="007C098B" w:rsidRPr="00A51C72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18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219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輸入參數</w:t>
            </w:r>
          </w:p>
        </w:tc>
      </w:tr>
      <w:tr w:rsidR="007C098B" w:rsidRPr="00A51C72">
        <w:tc>
          <w:tcPr>
            <w:tcW w:w="720" w:type="dxa"/>
          </w:tcPr>
          <w:p w:rsidR="007C098B" w:rsidRPr="00A51C72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20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221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項次</w:t>
            </w:r>
          </w:p>
        </w:tc>
        <w:tc>
          <w:tcPr>
            <w:tcW w:w="2340" w:type="dxa"/>
          </w:tcPr>
          <w:p w:rsidR="007C098B" w:rsidRPr="00A51C72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22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223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參數名稱</w:t>
            </w:r>
          </w:p>
        </w:tc>
        <w:tc>
          <w:tcPr>
            <w:tcW w:w="1800" w:type="dxa"/>
          </w:tcPr>
          <w:p w:rsidR="007C098B" w:rsidRPr="00A51C72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24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225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格式</w:t>
            </w:r>
          </w:p>
        </w:tc>
        <w:tc>
          <w:tcPr>
            <w:tcW w:w="4320" w:type="dxa"/>
          </w:tcPr>
          <w:p w:rsidR="007C098B" w:rsidRPr="00A51C72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26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227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說明(檢查規則)</w:t>
            </w:r>
          </w:p>
        </w:tc>
      </w:tr>
      <w:tr w:rsidR="00EF00DB" w:rsidRPr="00A51C72">
        <w:tc>
          <w:tcPr>
            <w:tcW w:w="720" w:type="dxa"/>
          </w:tcPr>
          <w:p w:rsidR="00EF00DB" w:rsidRPr="00A51C72" w:rsidRDefault="00EF00DB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28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229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1</w:t>
            </w:r>
          </w:p>
        </w:tc>
        <w:tc>
          <w:tcPr>
            <w:tcW w:w="2340" w:type="dxa"/>
          </w:tcPr>
          <w:p w:rsidR="00EF00DB" w:rsidRPr="00A51C72" w:rsidRDefault="008F0A8C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30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231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查詢</w:t>
            </w:r>
            <w:r w:rsidR="00D72B17" w:rsidRPr="00A51C72">
              <w:rPr>
                <w:rFonts w:ascii="細明體" w:eastAsia="細明體" w:hAnsi="細明體" w:hint="eastAsia"/>
                <w:sz w:val="20"/>
                <w:szCs w:val="20"/>
                <w:rPrChange w:id="232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狀態</w:t>
            </w:r>
          </w:p>
        </w:tc>
        <w:tc>
          <w:tcPr>
            <w:tcW w:w="1800" w:type="dxa"/>
          </w:tcPr>
          <w:p w:rsidR="00EF00DB" w:rsidRPr="00A51C72" w:rsidRDefault="00372C37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33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234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CHAR 1</w:t>
            </w:r>
          </w:p>
        </w:tc>
        <w:tc>
          <w:tcPr>
            <w:tcW w:w="4320" w:type="dxa"/>
          </w:tcPr>
          <w:p w:rsidR="00EF00DB" w:rsidRPr="00A51C72" w:rsidRDefault="00F15505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35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236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1:資料確認</w:t>
            </w:r>
          </w:p>
          <w:p w:rsidR="00074F5B" w:rsidRPr="00A51C72" w:rsidRDefault="00074F5B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37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238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2:資料核定</w:t>
            </w:r>
          </w:p>
          <w:p w:rsidR="00F15505" w:rsidRPr="00A51C72" w:rsidRDefault="00074F5B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39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240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3</w:t>
            </w:r>
            <w:r w:rsidR="00F15505" w:rsidRPr="00A51C72">
              <w:rPr>
                <w:rFonts w:ascii="細明體" w:eastAsia="細明體" w:hAnsi="細明體" w:hint="eastAsia"/>
                <w:sz w:val="20"/>
                <w:szCs w:val="20"/>
                <w:rPrChange w:id="241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:資料核付</w:t>
            </w:r>
          </w:p>
          <w:p w:rsidR="00F15505" w:rsidRPr="00A51C72" w:rsidRDefault="00074F5B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42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243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4</w:t>
            </w:r>
            <w:r w:rsidR="00F15505" w:rsidRPr="00A51C72">
              <w:rPr>
                <w:rFonts w:ascii="細明體" w:eastAsia="細明體" w:hAnsi="細明體" w:hint="eastAsia"/>
                <w:sz w:val="20"/>
                <w:szCs w:val="20"/>
                <w:rPrChange w:id="244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:資料覆核</w:t>
            </w:r>
          </w:p>
          <w:p w:rsidR="00C26473" w:rsidRPr="00A51C72" w:rsidRDefault="00C26473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45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246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5:取消覆核</w:t>
            </w:r>
          </w:p>
          <w:p w:rsidR="009701BA" w:rsidRPr="00A51C72" w:rsidRDefault="009701BA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47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248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6:收據補正</w:t>
            </w:r>
          </w:p>
          <w:p w:rsidR="00A615DA" w:rsidRPr="00A51C72" w:rsidRDefault="00A615DA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49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250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7:試算</w:t>
            </w:r>
          </w:p>
          <w:p w:rsidR="00B315AB" w:rsidRPr="00A51C72" w:rsidRDefault="00B315AB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51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252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8:簽擬</w:t>
            </w:r>
          </w:p>
        </w:tc>
      </w:tr>
      <w:tr w:rsidR="00D72B17" w:rsidRPr="00A51C72">
        <w:tc>
          <w:tcPr>
            <w:tcW w:w="720" w:type="dxa"/>
          </w:tcPr>
          <w:p w:rsidR="00D72B17" w:rsidRPr="00A51C72" w:rsidRDefault="00D72B17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53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254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2</w:t>
            </w:r>
          </w:p>
        </w:tc>
        <w:tc>
          <w:tcPr>
            <w:tcW w:w="2340" w:type="dxa"/>
          </w:tcPr>
          <w:p w:rsidR="00D72B17" w:rsidRPr="00A51C72" w:rsidRDefault="008F0A8C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55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256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查詢進度</w:t>
            </w:r>
          </w:p>
        </w:tc>
        <w:tc>
          <w:tcPr>
            <w:tcW w:w="1800" w:type="dxa"/>
          </w:tcPr>
          <w:p w:rsidR="00D72B17" w:rsidRPr="00A51C72" w:rsidRDefault="00D72B17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57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258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CHAR 1</w:t>
            </w:r>
          </w:p>
        </w:tc>
        <w:tc>
          <w:tcPr>
            <w:tcW w:w="4320" w:type="dxa"/>
          </w:tcPr>
          <w:p w:rsidR="00F15505" w:rsidRPr="00A51C72" w:rsidRDefault="00F15505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59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260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1:待處理件</w:t>
            </w:r>
          </w:p>
          <w:p w:rsidR="00F15505" w:rsidRPr="00A51C72" w:rsidRDefault="00F15505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61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262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2:受理未超過3日件</w:t>
            </w:r>
          </w:p>
          <w:p w:rsidR="00E64E90" w:rsidRPr="00A51C72" w:rsidRDefault="00F15505" w:rsidP="007C098B">
            <w:pPr>
              <w:rPr>
                <w:rStyle w:val="SoDAField"/>
                <w:rFonts w:ascii="sөũ" w:hAnsi="sөũ" w:hint="eastAsia"/>
                <w:color w:val="auto"/>
                <w:szCs w:val="20"/>
                <w:rPrChange w:id="263" w:author="陳鐵元" w:date="2016-09-03T11:04:00Z">
                  <w:rPr>
                    <w:rStyle w:val="SoDAField"/>
                    <w:rFonts w:ascii="sөũ" w:hAnsi="sөũ" w:hint="eastAsia"/>
                    <w:color w:val="auto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264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3:</w:t>
            </w:r>
            <w:r w:rsidR="00E64E90" w:rsidRPr="00A51C72">
              <w:rPr>
                <w:rStyle w:val="SoDAField"/>
                <w:rFonts w:ascii="sөũ" w:hAnsi="sөũ" w:hint="eastAsia"/>
                <w:color w:val="auto"/>
                <w:szCs w:val="20"/>
                <w:rPrChange w:id="265" w:author="陳鐵元" w:date="2016-09-03T11:04:00Z">
                  <w:rPr>
                    <w:rStyle w:val="SoDAField"/>
                    <w:rFonts w:ascii="sөũ" w:hAnsi="sөũ" w:hint="eastAsia"/>
                    <w:color w:val="auto"/>
                    <w:szCs w:val="20"/>
                  </w:rPr>
                </w:rPrChange>
              </w:rPr>
              <w:t>受理</w:t>
            </w:r>
            <w:r w:rsidR="00E64E90" w:rsidRPr="00A51C72">
              <w:rPr>
                <w:rStyle w:val="SoDAField"/>
                <w:rFonts w:ascii="sөũ" w:hAnsi="sөũ" w:hint="eastAsia"/>
                <w:color w:val="auto"/>
                <w:szCs w:val="20"/>
                <w:rPrChange w:id="266" w:author="陳鐵元" w:date="2016-09-03T11:04:00Z">
                  <w:rPr>
                    <w:rStyle w:val="SoDAField"/>
                    <w:rFonts w:ascii="sөũ" w:hAnsi="sөũ" w:hint="eastAsia"/>
                    <w:color w:val="auto"/>
                    <w:szCs w:val="20"/>
                  </w:rPr>
                </w:rPrChange>
              </w:rPr>
              <w:t>3~12</w:t>
            </w:r>
            <w:r w:rsidR="00E64E90" w:rsidRPr="00A51C72">
              <w:rPr>
                <w:rStyle w:val="SoDAField"/>
                <w:rFonts w:ascii="sөũ" w:hAnsi="sөũ" w:hint="eastAsia"/>
                <w:color w:val="auto"/>
                <w:szCs w:val="20"/>
                <w:rPrChange w:id="267" w:author="陳鐵元" w:date="2016-09-03T11:04:00Z">
                  <w:rPr>
                    <w:rStyle w:val="SoDAField"/>
                    <w:rFonts w:ascii="sөũ" w:hAnsi="sөũ" w:hint="eastAsia"/>
                    <w:color w:val="auto"/>
                    <w:szCs w:val="20"/>
                  </w:rPr>
                </w:rPrChange>
              </w:rPr>
              <w:t>日件</w:t>
            </w:r>
          </w:p>
          <w:p w:rsidR="00E64E90" w:rsidRPr="00A51C72" w:rsidRDefault="00E64E90" w:rsidP="007C098B">
            <w:pPr>
              <w:rPr>
                <w:rStyle w:val="SoDAField"/>
                <w:rFonts w:ascii="sөũ" w:hAnsi="sөũ" w:hint="eastAsia"/>
                <w:color w:val="auto"/>
                <w:rPrChange w:id="268" w:author="陳鐵元" w:date="2016-09-03T11:04:00Z">
                  <w:rPr>
                    <w:rStyle w:val="SoDAField"/>
                    <w:rFonts w:ascii="sөũ" w:hAnsi="sөũ" w:hint="eastAsia"/>
                    <w:color w:val="auto"/>
                  </w:rPr>
                </w:rPrChange>
              </w:rPr>
            </w:pPr>
            <w:r w:rsidRPr="00A51C72">
              <w:rPr>
                <w:rStyle w:val="SoDAField"/>
                <w:rFonts w:ascii="sөũ" w:hAnsi="sөũ" w:hint="eastAsia"/>
                <w:color w:val="auto"/>
                <w:rPrChange w:id="269" w:author="陳鐵元" w:date="2016-09-03T11:04:00Z">
                  <w:rPr>
                    <w:rStyle w:val="SoDAField"/>
                    <w:rFonts w:ascii="sөũ" w:hAnsi="sөũ" w:hint="eastAsia"/>
                    <w:color w:val="auto"/>
                  </w:rPr>
                </w:rPrChange>
              </w:rPr>
              <w:t>4:</w:t>
            </w:r>
            <w:r w:rsidRPr="00A51C72">
              <w:rPr>
                <w:rStyle w:val="SoDAField"/>
                <w:rFonts w:ascii="sөũ" w:hAnsi="sөũ" w:hint="eastAsia"/>
                <w:color w:val="auto"/>
                <w:rPrChange w:id="270" w:author="陳鐵元" w:date="2016-09-03T11:04:00Z">
                  <w:rPr>
                    <w:rStyle w:val="SoDAField"/>
                    <w:rFonts w:ascii="sөũ" w:hAnsi="sөũ" w:hint="eastAsia"/>
                    <w:color w:val="auto"/>
                  </w:rPr>
                </w:rPrChange>
              </w:rPr>
              <w:t>受理</w:t>
            </w:r>
            <w:r w:rsidRPr="00A51C72">
              <w:rPr>
                <w:rStyle w:val="SoDAField"/>
                <w:rFonts w:ascii="sөũ" w:hAnsi="sөũ" w:hint="eastAsia"/>
                <w:color w:val="auto"/>
                <w:rPrChange w:id="271" w:author="陳鐵元" w:date="2016-09-03T11:04:00Z">
                  <w:rPr>
                    <w:rStyle w:val="SoDAField"/>
                    <w:rFonts w:ascii="sөũ" w:hAnsi="sөũ" w:hint="eastAsia"/>
                    <w:color w:val="auto"/>
                  </w:rPr>
                </w:rPrChange>
              </w:rPr>
              <w:t>12~15</w:t>
            </w:r>
            <w:r w:rsidRPr="00A51C72">
              <w:rPr>
                <w:rStyle w:val="SoDAField"/>
                <w:rFonts w:ascii="sөũ" w:hAnsi="sөũ" w:hint="eastAsia"/>
                <w:color w:val="auto"/>
                <w:rPrChange w:id="272" w:author="陳鐵元" w:date="2016-09-03T11:04:00Z">
                  <w:rPr>
                    <w:rStyle w:val="SoDAField"/>
                    <w:rFonts w:ascii="sөũ" w:hAnsi="sөũ" w:hint="eastAsia"/>
                    <w:color w:val="auto"/>
                  </w:rPr>
                </w:rPrChange>
              </w:rPr>
              <w:t>日件</w:t>
            </w:r>
          </w:p>
          <w:p w:rsidR="00E64E90" w:rsidRPr="00A51C72" w:rsidRDefault="00E64E90" w:rsidP="007C098B">
            <w:pPr>
              <w:rPr>
                <w:rStyle w:val="SoDAField"/>
                <w:rFonts w:ascii="sөũ" w:hAnsi="sөũ" w:hint="eastAsia"/>
                <w:color w:val="auto"/>
                <w:rPrChange w:id="273" w:author="陳鐵元" w:date="2016-09-03T11:04:00Z">
                  <w:rPr>
                    <w:rStyle w:val="SoDAField"/>
                    <w:rFonts w:ascii="sөũ" w:hAnsi="sөũ" w:hint="eastAsia"/>
                    <w:color w:val="auto"/>
                  </w:rPr>
                </w:rPrChange>
              </w:rPr>
            </w:pPr>
            <w:r w:rsidRPr="00A51C72">
              <w:rPr>
                <w:rStyle w:val="SoDAField"/>
                <w:rFonts w:ascii="sөũ" w:hAnsi="sөũ" w:hint="eastAsia"/>
                <w:color w:val="auto"/>
                <w:rPrChange w:id="274" w:author="陳鐵元" w:date="2016-09-03T11:04:00Z">
                  <w:rPr>
                    <w:rStyle w:val="SoDAField"/>
                    <w:rFonts w:ascii="sөũ" w:hAnsi="sөũ" w:hint="eastAsia"/>
                    <w:color w:val="auto"/>
                  </w:rPr>
                </w:rPrChange>
              </w:rPr>
              <w:t>5:</w:t>
            </w:r>
            <w:r w:rsidRPr="00A51C72">
              <w:rPr>
                <w:rStyle w:val="SoDAField"/>
                <w:rFonts w:ascii="sөũ" w:hAnsi="sөũ" w:hint="eastAsia"/>
                <w:color w:val="auto"/>
                <w:rPrChange w:id="275" w:author="陳鐵元" w:date="2016-09-03T11:04:00Z">
                  <w:rPr>
                    <w:rStyle w:val="SoDAField"/>
                    <w:rFonts w:ascii="sөũ" w:hAnsi="sөũ" w:hint="eastAsia"/>
                    <w:color w:val="auto"/>
                  </w:rPr>
                </w:rPrChange>
              </w:rPr>
              <w:t>受理超過</w:t>
            </w:r>
            <w:r w:rsidRPr="00A51C72">
              <w:rPr>
                <w:rStyle w:val="SoDAField"/>
                <w:rFonts w:ascii="sөũ" w:hAnsi="sөũ" w:hint="eastAsia"/>
                <w:color w:val="auto"/>
                <w:rPrChange w:id="276" w:author="陳鐵元" w:date="2016-09-03T11:04:00Z">
                  <w:rPr>
                    <w:rStyle w:val="SoDAField"/>
                    <w:rFonts w:ascii="sөũ" w:hAnsi="sөũ" w:hint="eastAsia"/>
                    <w:color w:val="auto"/>
                  </w:rPr>
                </w:rPrChange>
              </w:rPr>
              <w:t>15</w:t>
            </w:r>
            <w:r w:rsidRPr="00A51C72">
              <w:rPr>
                <w:rStyle w:val="SoDAField"/>
                <w:rFonts w:ascii="sөũ" w:hAnsi="sөũ" w:hint="eastAsia"/>
                <w:color w:val="auto"/>
                <w:rPrChange w:id="277" w:author="陳鐵元" w:date="2016-09-03T11:04:00Z">
                  <w:rPr>
                    <w:rStyle w:val="SoDAField"/>
                    <w:rFonts w:ascii="sөũ" w:hAnsi="sөũ" w:hint="eastAsia"/>
                    <w:color w:val="auto"/>
                  </w:rPr>
                </w:rPrChange>
              </w:rPr>
              <w:t>日件</w:t>
            </w:r>
          </w:p>
          <w:p w:rsidR="00E64E90" w:rsidRPr="00A51C72" w:rsidRDefault="00E64E90" w:rsidP="007C098B">
            <w:pPr>
              <w:rPr>
                <w:rStyle w:val="SoDAField"/>
                <w:rFonts w:ascii="sөũ" w:hAnsi="sөũ" w:hint="eastAsia"/>
                <w:color w:val="auto"/>
                <w:rPrChange w:id="278" w:author="陳鐵元" w:date="2016-09-03T11:04:00Z">
                  <w:rPr>
                    <w:rStyle w:val="SoDAField"/>
                    <w:rFonts w:ascii="sөũ" w:hAnsi="sөũ" w:hint="eastAsia"/>
                    <w:color w:val="auto"/>
                  </w:rPr>
                </w:rPrChange>
              </w:rPr>
            </w:pPr>
            <w:r w:rsidRPr="00A51C72">
              <w:rPr>
                <w:rStyle w:val="SoDAField"/>
                <w:rFonts w:ascii="sөũ" w:hAnsi="sөũ" w:hint="eastAsia"/>
                <w:color w:val="auto"/>
                <w:rPrChange w:id="279" w:author="陳鐵元" w:date="2016-09-03T11:04:00Z">
                  <w:rPr>
                    <w:rStyle w:val="SoDAField"/>
                    <w:rFonts w:ascii="sөũ" w:hAnsi="sөũ" w:hint="eastAsia"/>
                    <w:color w:val="auto"/>
                  </w:rPr>
                </w:rPrChange>
              </w:rPr>
              <w:t>6:</w:t>
            </w:r>
            <w:r w:rsidRPr="00A51C72">
              <w:rPr>
                <w:rStyle w:val="SoDAField"/>
                <w:rFonts w:ascii="sөũ" w:hAnsi="sөũ" w:hint="eastAsia"/>
                <w:color w:val="auto"/>
                <w:rPrChange w:id="280" w:author="陳鐵元" w:date="2016-09-03T11:04:00Z">
                  <w:rPr>
                    <w:rStyle w:val="SoDAField"/>
                    <w:rFonts w:ascii="sөũ" w:hAnsi="sөũ" w:hint="eastAsia"/>
                    <w:color w:val="auto"/>
                  </w:rPr>
                </w:rPrChange>
              </w:rPr>
              <w:t>合意解除件</w:t>
            </w:r>
          </w:p>
          <w:p w:rsidR="00E64E90" w:rsidRPr="00A51C72" w:rsidRDefault="00E64E90" w:rsidP="007C098B">
            <w:pPr>
              <w:rPr>
                <w:rStyle w:val="SoDAField"/>
                <w:rFonts w:ascii="sөũ" w:hAnsi="sөũ" w:hint="eastAsia"/>
                <w:color w:val="auto"/>
                <w:rPrChange w:id="281" w:author="陳鐵元" w:date="2016-09-03T11:04:00Z">
                  <w:rPr>
                    <w:rStyle w:val="SoDAField"/>
                    <w:rFonts w:ascii="sөũ" w:hAnsi="sөũ" w:hint="eastAsia"/>
                    <w:color w:val="auto"/>
                  </w:rPr>
                </w:rPrChange>
              </w:rPr>
            </w:pPr>
            <w:r w:rsidRPr="00A51C72">
              <w:rPr>
                <w:rStyle w:val="SoDAField"/>
                <w:rFonts w:ascii="sөũ" w:hAnsi="sөũ" w:hint="eastAsia"/>
                <w:color w:val="auto"/>
                <w:rPrChange w:id="282" w:author="陳鐵元" w:date="2016-09-03T11:04:00Z">
                  <w:rPr>
                    <w:rStyle w:val="SoDAField"/>
                    <w:rFonts w:ascii="sөũ" w:hAnsi="sөũ" w:hint="eastAsia"/>
                    <w:color w:val="auto"/>
                  </w:rPr>
                </w:rPrChange>
              </w:rPr>
              <w:t>7:</w:t>
            </w:r>
            <w:r w:rsidRPr="00A51C72">
              <w:rPr>
                <w:rStyle w:val="SoDAField"/>
                <w:rFonts w:ascii="sөũ" w:hAnsi="sөũ" w:hint="eastAsia"/>
                <w:color w:val="auto"/>
                <w:rPrChange w:id="283" w:author="陳鐵元" w:date="2016-09-03T11:04:00Z">
                  <w:rPr>
                    <w:rStyle w:val="SoDAField"/>
                    <w:rFonts w:ascii="sөũ" w:hAnsi="sөũ" w:hint="eastAsia"/>
                    <w:color w:val="auto"/>
                  </w:rPr>
                </w:rPrChange>
              </w:rPr>
              <w:t>爭議件</w:t>
            </w:r>
          </w:p>
          <w:p w:rsidR="00E64E90" w:rsidRPr="00A51C72" w:rsidRDefault="00E64E90" w:rsidP="007C098B">
            <w:pPr>
              <w:rPr>
                <w:rStyle w:val="SoDAField"/>
                <w:rFonts w:ascii="sөũ" w:hAnsi="sөũ" w:hint="eastAsia"/>
                <w:color w:val="auto"/>
                <w:rPrChange w:id="284" w:author="陳鐵元" w:date="2016-09-03T11:04:00Z">
                  <w:rPr>
                    <w:rStyle w:val="SoDAField"/>
                    <w:rFonts w:ascii="sөũ" w:hAnsi="sөũ" w:hint="eastAsia"/>
                    <w:color w:val="auto"/>
                  </w:rPr>
                </w:rPrChange>
              </w:rPr>
            </w:pPr>
            <w:r w:rsidRPr="00A51C72">
              <w:rPr>
                <w:rStyle w:val="SoDAField"/>
                <w:rFonts w:ascii="sөũ" w:hAnsi="sөũ" w:hint="eastAsia"/>
                <w:color w:val="auto"/>
                <w:rPrChange w:id="285" w:author="陳鐵元" w:date="2016-09-03T11:04:00Z">
                  <w:rPr>
                    <w:rStyle w:val="SoDAField"/>
                    <w:rFonts w:ascii="sөũ" w:hAnsi="sөũ" w:hint="eastAsia"/>
                    <w:color w:val="auto"/>
                  </w:rPr>
                </w:rPrChange>
              </w:rPr>
              <w:t>8:</w:t>
            </w:r>
            <w:r w:rsidRPr="00A51C72">
              <w:rPr>
                <w:rStyle w:val="SoDAField"/>
                <w:rFonts w:ascii="sөũ" w:hAnsi="sөũ" w:hint="eastAsia"/>
                <w:color w:val="auto"/>
                <w:rPrChange w:id="286" w:author="陳鐵元" w:date="2016-09-03T11:04:00Z">
                  <w:rPr>
                    <w:rStyle w:val="SoDAField"/>
                    <w:rFonts w:ascii="sөũ" w:hAnsi="sөũ" w:hint="eastAsia"/>
                    <w:color w:val="auto"/>
                  </w:rPr>
                </w:rPrChange>
              </w:rPr>
              <w:t>訴訟件</w:t>
            </w:r>
          </w:p>
          <w:p w:rsidR="00384CE6" w:rsidRPr="00A51C72" w:rsidRDefault="00384CE6" w:rsidP="007C098B">
            <w:pPr>
              <w:rPr>
                <w:rStyle w:val="SoDAField"/>
                <w:rFonts w:ascii="sөũ" w:hAnsi="sөũ" w:hint="eastAsia"/>
                <w:color w:val="auto"/>
                <w:rPrChange w:id="287" w:author="陳鐵元" w:date="2016-09-03T11:04:00Z">
                  <w:rPr>
                    <w:rStyle w:val="SoDAField"/>
                    <w:rFonts w:ascii="sөũ" w:hAnsi="sөũ" w:hint="eastAsia"/>
                    <w:color w:val="auto"/>
                  </w:rPr>
                </w:rPrChange>
              </w:rPr>
            </w:pPr>
            <w:r w:rsidRPr="00A51C72">
              <w:rPr>
                <w:rStyle w:val="SoDAField"/>
                <w:rFonts w:ascii="sөũ" w:hAnsi="sөũ" w:hint="eastAsia"/>
                <w:color w:val="auto"/>
                <w:rPrChange w:id="288" w:author="陳鐵元" w:date="2016-09-03T11:04:00Z">
                  <w:rPr>
                    <w:rStyle w:val="SoDAField"/>
                    <w:rFonts w:ascii="sөũ" w:hAnsi="sөũ" w:hint="eastAsia"/>
                    <w:color w:val="auto"/>
                  </w:rPr>
                </w:rPrChange>
              </w:rPr>
              <w:t>9:</w:t>
            </w:r>
            <w:r w:rsidRPr="00A51C72">
              <w:rPr>
                <w:rStyle w:val="SoDAField"/>
                <w:rFonts w:ascii="sөũ" w:hAnsi="sөũ" w:hint="eastAsia"/>
                <w:color w:val="auto"/>
                <w:rPrChange w:id="289" w:author="陳鐵元" w:date="2016-09-03T11:04:00Z">
                  <w:rPr>
                    <w:rStyle w:val="SoDAField"/>
                    <w:rFonts w:ascii="sөũ" w:hAnsi="sөũ" w:hint="eastAsia"/>
                    <w:color w:val="auto"/>
                  </w:rPr>
                </w:rPrChange>
              </w:rPr>
              <w:t>取消覆核使用</w:t>
            </w:r>
          </w:p>
          <w:p w:rsidR="007557DD" w:rsidRPr="00A51C72" w:rsidRDefault="007557DD" w:rsidP="00C61487">
            <w:pPr>
              <w:rPr>
                <w:rFonts w:ascii="新細明體" w:hAnsi="新細明體" w:hint="eastAsia"/>
                <w:bCs/>
                <w:sz w:val="20"/>
                <w:szCs w:val="20"/>
                <w:rPrChange w:id="290" w:author="陳鐵元" w:date="2016-09-03T11:04:00Z">
                  <w:rPr>
                    <w:rFonts w:ascii="新細明體" w:hAnsi="新細明體" w:hint="eastAsia"/>
                    <w:bCs/>
                    <w:sz w:val="20"/>
                    <w:szCs w:val="20"/>
                  </w:rPr>
                </w:rPrChange>
              </w:rPr>
            </w:pPr>
            <w:r w:rsidRPr="00A51C72">
              <w:rPr>
                <w:rStyle w:val="SoDAField"/>
                <w:rFonts w:ascii="sөũ" w:hAnsi="sөũ" w:hint="eastAsia"/>
                <w:color w:val="auto"/>
                <w:rPrChange w:id="291" w:author="陳鐵元" w:date="2016-09-03T11:04:00Z">
                  <w:rPr>
                    <w:rStyle w:val="SoDAField"/>
                    <w:rFonts w:ascii="sөũ" w:hAnsi="sөũ" w:hint="eastAsia"/>
                    <w:color w:val="auto"/>
                  </w:rPr>
                </w:rPrChange>
              </w:rPr>
              <w:t>10:</w:t>
            </w:r>
            <w:r w:rsidR="00C61487" w:rsidRPr="00A51C72">
              <w:rPr>
                <w:rFonts w:ascii="新細明體" w:hAnsi="新細明體" w:hint="eastAsia"/>
                <w:bCs/>
                <w:rPrChange w:id="292" w:author="陳鐵元" w:date="2016-09-03T11:04:00Z">
                  <w:rPr>
                    <w:rFonts w:ascii="新細明體" w:hAnsi="新細明體" w:hint="eastAsia"/>
                    <w:bCs/>
                  </w:rPr>
                </w:rPrChange>
              </w:rPr>
              <w:t xml:space="preserve"> </w:t>
            </w:r>
            <w:r w:rsidR="00C61487" w:rsidRPr="00A51C72">
              <w:rPr>
                <w:rFonts w:ascii="新細明體" w:hAnsi="新細明體" w:hint="eastAsia"/>
                <w:bCs/>
                <w:sz w:val="20"/>
                <w:szCs w:val="20"/>
                <w:rPrChange w:id="293" w:author="陳鐵元" w:date="2016-09-03T11:04:00Z">
                  <w:rPr>
                    <w:rFonts w:ascii="新細明體" w:hAnsi="新細明體" w:hint="eastAsia"/>
                    <w:bCs/>
                    <w:sz w:val="20"/>
                    <w:szCs w:val="20"/>
                  </w:rPr>
                </w:rPrChange>
              </w:rPr>
              <w:t>櫃檯件</w:t>
            </w:r>
          </w:p>
          <w:p w:rsidR="00CC2D72" w:rsidRPr="00A51C72" w:rsidRDefault="00CC2D72" w:rsidP="00C61487">
            <w:pPr>
              <w:rPr>
                <w:rFonts w:ascii="新細明體" w:hAnsi="新細明體" w:hint="eastAsia"/>
                <w:bCs/>
                <w:sz w:val="20"/>
                <w:szCs w:val="20"/>
                <w:rPrChange w:id="294" w:author="陳鐵元" w:date="2016-09-03T11:04:00Z">
                  <w:rPr>
                    <w:rFonts w:ascii="新細明體" w:hAnsi="新細明體" w:hint="eastAsia"/>
                    <w:bCs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新細明體" w:hAnsi="新細明體" w:hint="eastAsia"/>
                <w:bCs/>
                <w:sz w:val="20"/>
                <w:szCs w:val="20"/>
                <w:rPrChange w:id="295" w:author="陳鐵元" w:date="2016-09-03T11:04:00Z">
                  <w:rPr>
                    <w:rFonts w:ascii="新細明體" w:hAnsi="新細明體" w:hint="eastAsia"/>
                    <w:bCs/>
                    <w:sz w:val="20"/>
                    <w:szCs w:val="20"/>
                  </w:rPr>
                </w:rPrChange>
              </w:rPr>
              <w:t>11:簽擬中案件</w:t>
            </w:r>
          </w:p>
          <w:p w:rsidR="00226BC6" w:rsidRPr="00A51C72" w:rsidRDefault="00226BC6" w:rsidP="00C61487">
            <w:pPr>
              <w:rPr>
                <w:rFonts w:ascii="新細明體" w:hAnsi="新細明體" w:hint="eastAsia"/>
                <w:bCs/>
                <w:sz w:val="20"/>
                <w:szCs w:val="20"/>
                <w:rPrChange w:id="296" w:author="陳鐵元" w:date="2016-09-03T11:04:00Z">
                  <w:rPr>
                    <w:rFonts w:ascii="新細明體" w:hAnsi="新細明體" w:hint="eastAsia"/>
                    <w:bCs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新細明體" w:hAnsi="新細明體" w:hint="eastAsia"/>
                <w:bCs/>
                <w:sz w:val="20"/>
                <w:szCs w:val="20"/>
                <w:rPrChange w:id="297" w:author="陳鐵元" w:date="2016-09-03T11:04:00Z">
                  <w:rPr>
                    <w:rFonts w:ascii="新細明體" w:hAnsi="新細明體" w:hint="eastAsia"/>
                    <w:bCs/>
                    <w:sz w:val="20"/>
                    <w:szCs w:val="20"/>
                  </w:rPr>
                </w:rPrChange>
              </w:rPr>
              <w:t>12 受理超過 30日件</w:t>
            </w:r>
          </w:p>
          <w:p w:rsidR="00226BC6" w:rsidRPr="00A51C72" w:rsidRDefault="00226BC6" w:rsidP="00C61487">
            <w:pPr>
              <w:rPr>
                <w:rFonts w:ascii="新細明體" w:hAnsi="新細明體" w:hint="eastAsia"/>
                <w:bCs/>
                <w:sz w:val="20"/>
                <w:szCs w:val="20"/>
                <w:rPrChange w:id="298" w:author="陳鐵元" w:date="2016-09-03T11:04:00Z">
                  <w:rPr>
                    <w:rFonts w:ascii="新細明體" w:hAnsi="新細明體" w:hint="eastAsia"/>
                    <w:bCs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新細明體" w:hAnsi="新細明體" w:hint="eastAsia"/>
                <w:bCs/>
                <w:sz w:val="20"/>
                <w:szCs w:val="20"/>
                <w:rPrChange w:id="299" w:author="陳鐵元" w:date="2016-09-03T11:04:00Z">
                  <w:rPr>
                    <w:rFonts w:ascii="新細明體" w:hAnsi="新細明體" w:hint="eastAsia"/>
                    <w:bCs/>
                    <w:sz w:val="20"/>
                    <w:szCs w:val="20"/>
                  </w:rPr>
                </w:rPrChange>
              </w:rPr>
              <w:t>13 受理超過60日件</w:t>
            </w:r>
          </w:p>
          <w:p w:rsidR="00FC5645" w:rsidRPr="00A51C72" w:rsidRDefault="00FC5645" w:rsidP="00C61487">
            <w:pPr>
              <w:rPr>
                <w:rFonts w:ascii="細明體" w:eastAsia="細明體" w:hAnsi="細明體" w:hint="eastAsia"/>
                <w:sz w:val="20"/>
                <w:szCs w:val="20"/>
                <w:rPrChange w:id="300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新細明體" w:hAnsi="新細明體" w:hint="eastAsia"/>
                <w:bCs/>
                <w:sz w:val="20"/>
                <w:szCs w:val="20"/>
                <w:rPrChange w:id="301" w:author="陳鐵元" w:date="2016-09-03T11:04:00Z">
                  <w:rPr>
                    <w:rFonts w:ascii="新細明體" w:hAnsi="新細明體" w:hint="eastAsia"/>
                    <w:bCs/>
                    <w:sz w:val="20"/>
                    <w:szCs w:val="20"/>
                  </w:rPr>
                </w:rPrChange>
              </w:rPr>
              <w:t>15:解除契約</w:t>
            </w:r>
          </w:p>
        </w:tc>
      </w:tr>
    </w:tbl>
    <w:p w:rsidR="007C098B" w:rsidRPr="00A51C72" w:rsidRDefault="007C098B" w:rsidP="007C098B">
      <w:pPr>
        <w:rPr>
          <w:rFonts w:ascii="細明體" w:eastAsia="細明體" w:hAnsi="細明體"/>
          <w:sz w:val="20"/>
          <w:szCs w:val="20"/>
          <w:rPrChange w:id="302" w:author="陳鐵元" w:date="2016-09-03T11:04:00Z">
            <w:rPr>
              <w:rFonts w:ascii="細明體" w:eastAsia="細明體" w:hAnsi="細明體"/>
              <w:sz w:val="20"/>
              <w:szCs w:val="20"/>
            </w:rPr>
          </w:rPrChange>
        </w:rPr>
      </w:pPr>
    </w:p>
    <w:p w:rsidR="0023751E" w:rsidRPr="00A51C72" w:rsidRDefault="0023751E">
      <w:pPr>
        <w:rPr>
          <w:rFonts w:ascii="細明體" w:eastAsia="細明體" w:hAnsi="細明體"/>
          <w:sz w:val="20"/>
          <w:szCs w:val="20"/>
          <w:rPrChange w:id="303" w:author="陳鐵元" w:date="2016-09-03T11:04:00Z">
            <w:rPr>
              <w:rFonts w:ascii="細明體" w:eastAsia="細明體" w:hAnsi="細明體"/>
              <w:sz w:val="20"/>
              <w:szCs w:val="20"/>
            </w:rPr>
          </w:rPrChange>
        </w:rPr>
      </w:pPr>
    </w:p>
    <w:p w:rsidR="0023751E" w:rsidRPr="00A51C72" w:rsidRDefault="0023751E">
      <w:pPr>
        <w:rPr>
          <w:rFonts w:hint="eastAsia"/>
          <w:sz w:val="20"/>
          <w:rPrChange w:id="304" w:author="陳鐵元" w:date="2016-09-03T11:04:00Z">
            <w:rPr>
              <w:rFonts w:hint="eastAsia"/>
              <w:sz w:val="20"/>
            </w:rPr>
          </w:rPrChange>
        </w:rPr>
      </w:pPr>
      <w:r w:rsidRPr="00A51C72">
        <w:rPr>
          <w:sz w:val="20"/>
          <w:rPrChange w:id="305" w:author="陳鐵元" w:date="2016-09-03T11:04:00Z">
            <w:rPr>
              <w:sz w:val="20"/>
            </w:rPr>
          </w:rPrChange>
        </w:rPr>
        <w:br w:type="page"/>
      </w:r>
    </w:p>
    <w:p w:rsidR="0023751E" w:rsidRPr="00A51C72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  <w:rPrChange w:id="306" w:author="陳鐵元" w:date="2016-09-03T11:04:00Z">
            <w:rPr>
              <w:rFonts w:hint="eastAsia"/>
              <w:u w:val="single"/>
              <w:lang w:eastAsia="zh-TW"/>
            </w:rPr>
          </w:rPrChange>
        </w:rPr>
      </w:pPr>
      <w:r w:rsidRPr="00A51C72">
        <w:rPr>
          <w:rFonts w:hint="eastAsia"/>
          <w:u w:val="single"/>
          <w:lang w:eastAsia="zh-TW"/>
          <w:rPrChange w:id="307" w:author="陳鐵元" w:date="2016-09-03T11:04:00Z">
            <w:rPr>
              <w:rFonts w:hint="eastAsia"/>
              <w:u w:val="single"/>
              <w:lang w:eastAsia="zh-TW"/>
            </w:rPr>
          </w:rPrChange>
        </w:rPr>
        <w:t>說明</w:t>
      </w:r>
    </w:p>
    <w:p w:rsidR="0023751E" w:rsidRPr="00A51C72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  <w:rPrChange w:id="308" w:author="陳鐵元" w:date="2016-09-03T11:04:00Z">
            <w:rPr>
              <w:rFonts w:hint="eastAsia"/>
              <w:lang w:eastAsia="zh-TW"/>
            </w:rPr>
          </w:rPrChange>
        </w:rPr>
      </w:pPr>
    </w:p>
    <w:p w:rsidR="00215035" w:rsidRPr="00B32A8D" w:rsidRDefault="00215035" w:rsidP="00986DCE">
      <w:pPr>
        <w:numPr>
          <w:ilvl w:val="0"/>
          <w:numId w:val="22"/>
        </w:numPr>
        <w:rPr>
          <w:rFonts w:hint="eastAsia"/>
          <w:color w:val="FF0000"/>
        </w:rPr>
      </w:pPr>
      <w:r w:rsidRPr="00B32A8D">
        <w:rPr>
          <w:rFonts w:hint="eastAsia"/>
          <w:color w:val="FF0000"/>
        </w:rPr>
        <w:t>CALL AA_D0Z001("1").chkCLAIMproc</w:t>
      </w:r>
      <w:r w:rsidRPr="00B32A8D">
        <w:rPr>
          <w:rFonts w:hint="eastAsia"/>
          <w:color w:val="FF0000"/>
        </w:rPr>
        <w:t>判斷使用者執行理賠作業，是否處於被核准之時段，若回傳</w:t>
      </w:r>
      <w:r w:rsidRPr="00B32A8D">
        <w:rPr>
          <w:rFonts w:hint="eastAsia"/>
          <w:color w:val="FF0000"/>
        </w:rPr>
        <w:t>FALSE</w:t>
      </w:r>
      <w:r w:rsidRPr="00B32A8D">
        <w:rPr>
          <w:rFonts w:hint="eastAsia"/>
          <w:color w:val="FF0000"/>
        </w:rPr>
        <w:t>，則回傳之</w:t>
      </w:r>
      <w:r w:rsidRPr="00B32A8D">
        <w:rPr>
          <w:rFonts w:hint="eastAsia"/>
          <w:color w:val="FF0000"/>
        </w:rPr>
        <w:t>$</w:t>
      </w:r>
      <w:r w:rsidRPr="00B32A8D">
        <w:rPr>
          <w:rFonts w:hint="eastAsia"/>
          <w:color w:val="FF0000"/>
        </w:rPr>
        <w:t>回覆訊息呈現在畫面上。</w:t>
      </w:r>
    </w:p>
    <w:p w:rsidR="00215035" w:rsidRDefault="00215035" w:rsidP="00215035">
      <w:pPr>
        <w:ind w:left="425"/>
        <w:rPr>
          <w:noProof/>
        </w:rPr>
      </w:pPr>
      <w:r w:rsidRPr="00A16A0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70.25pt;height:235.5pt;visibility:visible">
            <v:imagedata r:id="rId7" o:title=""/>
          </v:shape>
        </w:pict>
      </w:r>
    </w:p>
    <w:p w:rsidR="00215035" w:rsidRPr="00B32A8D" w:rsidRDefault="001B2633" w:rsidP="00215035">
      <w:pPr>
        <w:ind w:left="425"/>
        <w:rPr>
          <w:color w:val="FF0000"/>
        </w:rPr>
      </w:pPr>
      <w:r w:rsidRPr="001B2633">
        <w:rPr>
          <w:rFonts w:hint="eastAsia"/>
          <w:color w:val="FF0000"/>
        </w:rPr>
        <w:t>使用者按確定，</w:t>
      </w:r>
      <w:r w:rsidR="00215035" w:rsidRPr="00B32A8D">
        <w:rPr>
          <w:rFonts w:hint="eastAsia"/>
          <w:color w:val="FF0000"/>
        </w:rPr>
        <w:t>跳回理賠系統首頁</w:t>
      </w:r>
    </w:p>
    <w:p w:rsidR="00215035" w:rsidRPr="00215035" w:rsidRDefault="00215035" w:rsidP="00215035">
      <w:pPr>
        <w:ind w:left="425"/>
        <w:rPr>
          <w:rFonts w:hint="eastAsia"/>
        </w:rPr>
      </w:pPr>
      <w:r w:rsidRPr="00A16A06">
        <w:rPr>
          <w:noProof/>
        </w:rPr>
        <w:pict>
          <v:shape id="_x0000_i1026" type="#_x0000_t75" style="width:472.5pt;height:100.5pt;visibility:visible">
            <v:imagedata r:id="rId8" o:title=""/>
          </v:shape>
        </w:pict>
      </w:r>
    </w:p>
    <w:p w:rsidR="00CB7F06" w:rsidRPr="00A51C72" w:rsidRDefault="007966EF" w:rsidP="00F7286C">
      <w:pPr>
        <w:numPr>
          <w:ilvl w:val="0"/>
          <w:numId w:val="22"/>
        </w:numPr>
        <w:rPr>
          <w:rFonts w:hint="eastAsia"/>
          <w:rPrChange w:id="309" w:author="陳鐵元" w:date="2016-09-03T11:04:00Z">
            <w:rPr>
              <w:rFonts w:hint="eastAsia"/>
            </w:rPr>
          </w:rPrChange>
        </w:rPr>
      </w:pPr>
      <w:r w:rsidRPr="00A51C72">
        <w:rPr>
          <w:rFonts w:hint="eastAsia"/>
          <w:sz w:val="20"/>
          <w:szCs w:val="20"/>
          <w:rPrChange w:id="310" w:author="陳鐵元" w:date="2016-09-03T11:04:00Z">
            <w:rPr>
              <w:rFonts w:hint="eastAsia"/>
              <w:sz w:val="20"/>
              <w:szCs w:val="20"/>
            </w:rPr>
          </w:rPrChange>
        </w:rPr>
        <w:t>內容同</w:t>
      </w:r>
      <w:r w:rsidRPr="00A51C72">
        <w:rPr>
          <w:rFonts w:hint="eastAsia"/>
          <w:sz w:val="20"/>
          <w:szCs w:val="20"/>
          <w:rPrChange w:id="311" w:author="陳鐵元" w:date="2016-09-03T11:04:00Z">
            <w:rPr>
              <w:rFonts w:hint="eastAsia"/>
              <w:sz w:val="20"/>
              <w:szCs w:val="20"/>
            </w:rPr>
          </w:rPrChange>
        </w:rPr>
        <w:t>AAB0</w:t>
      </w:r>
      <w:r w:rsidR="006C04B2" w:rsidRPr="00A51C72">
        <w:rPr>
          <w:rFonts w:hint="eastAsia"/>
          <w:sz w:val="20"/>
          <w:szCs w:val="20"/>
          <w:rPrChange w:id="312" w:author="陳鐵元" w:date="2016-09-03T11:04:00Z">
            <w:rPr>
              <w:rFonts w:hint="eastAsia"/>
              <w:sz w:val="20"/>
              <w:szCs w:val="20"/>
            </w:rPr>
          </w:rPrChange>
        </w:rPr>
        <w:t>_0200</w:t>
      </w:r>
      <w:r w:rsidR="006C04B2" w:rsidRPr="00A51C72">
        <w:rPr>
          <w:rFonts w:hint="eastAsia"/>
          <w:sz w:val="20"/>
          <w:szCs w:val="20"/>
          <w:rPrChange w:id="313" w:author="陳鐵元" w:date="2016-09-03T11:04:00Z">
            <w:rPr>
              <w:rFonts w:hint="eastAsia"/>
              <w:sz w:val="20"/>
              <w:szCs w:val="20"/>
            </w:rPr>
          </w:rPrChange>
        </w:rPr>
        <w:t>，</w:t>
      </w:r>
      <w:r w:rsidR="006C04B2" w:rsidRPr="00A51C72">
        <w:rPr>
          <w:rFonts w:ascii="新細明體" w:hAnsi="新細明體" w:cs="新細明體" w:hint="eastAsia"/>
          <w:sz w:val="20"/>
          <w:szCs w:val="20"/>
          <w:rPrChange w:id="314" w:author="陳鐵元" w:date="2016-09-03T11:04:00Z">
            <w:rPr>
              <w:rFonts w:ascii="新細明體" w:hAnsi="新細明體" w:cs="新細明體" w:hint="eastAsia"/>
              <w:sz w:val="20"/>
              <w:szCs w:val="20"/>
            </w:rPr>
          </w:rPrChange>
        </w:rPr>
        <w:t>資料撈取改由BPM。</w:t>
      </w:r>
      <w:r w:rsidR="00EE66CF" w:rsidRPr="00A51C72">
        <w:rPr>
          <w:rFonts w:hint="eastAsia"/>
          <w:rPrChange w:id="315" w:author="陳鐵元" w:date="2016-09-03T11:04:00Z">
            <w:rPr>
              <w:rFonts w:hint="eastAsia"/>
            </w:rPr>
          </w:rPrChange>
        </w:rPr>
        <w:t xml:space="preserve"> </w:t>
      </w:r>
    </w:p>
    <w:p w:rsidR="001124BC" w:rsidRPr="00A51C72" w:rsidRDefault="001124BC" w:rsidP="001124BC">
      <w:pPr>
        <w:numPr>
          <w:ilvl w:val="0"/>
          <w:numId w:val="22"/>
        </w:numPr>
        <w:rPr>
          <w:rFonts w:hint="eastAsia"/>
          <w:kern w:val="2"/>
          <w:sz w:val="20"/>
          <w:szCs w:val="20"/>
          <w:rPrChange w:id="316" w:author="陳鐵元" w:date="2016-09-03T11:04:00Z">
            <w:rPr>
              <w:rFonts w:hint="eastAsia"/>
              <w:kern w:val="2"/>
              <w:sz w:val="20"/>
              <w:szCs w:val="20"/>
            </w:rPr>
          </w:rPrChange>
        </w:rPr>
      </w:pPr>
      <w:r w:rsidRPr="00A51C72">
        <w:rPr>
          <w:rFonts w:hint="eastAsia"/>
          <w:kern w:val="2"/>
          <w:sz w:val="20"/>
          <w:szCs w:val="20"/>
          <w:rPrChange w:id="317" w:author="陳鐵元" w:date="2016-09-03T11:04:00Z">
            <w:rPr>
              <w:rFonts w:hint="eastAsia"/>
              <w:kern w:val="2"/>
              <w:sz w:val="20"/>
              <w:szCs w:val="20"/>
            </w:rPr>
          </w:rPrChange>
        </w:rPr>
        <w:t>受理編號排除第</w:t>
      </w:r>
      <w:r w:rsidRPr="00A51C72">
        <w:rPr>
          <w:rFonts w:hint="eastAsia"/>
          <w:kern w:val="2"/>
          <w:sz w:val="20"/>
          <w:szCs w:val="20"/>
          <w:rPrChange w:id="318" w:author="陳鐵元" w:date="2016-09-03T11:04:00Z">
            <w:rPr>
              <w:rFonts w:hint="eastAsia"/>
              <w:kern w:val="2"/>
              <w:sz w:val="20"/>
              <w:szCs w:val="20"/>
            </w:rPr>
          </w:rPrChange>
        </w:rPr>
        <w:t>12</w:t>
      </w:r>
      <w:r w:rsidRPr="00A51C72">
        <w:rPr>
          <w:rFonts w:hint="eastAsia"/>
          <w:kern w:val="2"/>
          <w:sz w:val="20"/>
          <w:szCs w:val="20"/>
          <w:rPrChange w:id="319" w:author="陳鐵元" w:date="2016-09-03T11:04:00Z">
            <w:rPr>
              <w:rFonts w:hint="eastAsia"/>
              <w:kern w:val="2"/>
              <w:sz w:val="20"/>
              <w:szCs w:val="20"/>
            </w:rPr>
          </w:rPrChange>
        </w:rPr>
        <w:t>碼為</w:t>
      </w:r>
      <w:r w:rsidRPr="00A51C72">
        <w:rPr>
          <w:kern w:val="2"/>
          <w:sz w:val="20"/>
          <w:szCs w:val="20"/>
          <w:rPrChange w:id="320" w:author="陳鐵元" w:date="2016-09-03T11:04:00Z">
            <w:rPr>
              <w:kern w:val="2"/>
              <w:sz w:val="20"/>
              <w:szCs w:val="20"/>
            </w:rPr>
          </w:rPrChange>
        </w:rPr>
        <w:t>’</w:t>
      </w:r>
      <w:r w:rsidRPr="00A51C72">
        <w:rPr>
          <w:rFonts w:hint="eastAsia"/>
          <w:kern w:val="2"/>
          <w:sz w:val="20"/>
          <w:szCs w:val="20"/>
          <w:rPrChange w:id="321" w:author="陳鐵元" w:date="2016-09-03T11:04:00Z">
            <w:rPr>
              <w:rFonts w:hint="eastAsia"/>
              <w:kern w:val="2"/>
              <w:sz w:val="20"/>
              <w:szCs w:val="20"/>
            </w:rPr>
          </w:rPrChange>
        </w:rPr>
        <w:t>G</w:t>
      </w:r>
      <w:r w:rsidRPr="00A51C72">
        <w:rPr>
          <w:kern w:val="2"/>
          <w:sz w:val="20"/>
          <w:szCs w:val="20"/>
          <w:rPrChange w:id="322" w:author="陳鐵元" w:date="2016-09-03T11:04:00Z">
            <w:rPr>
              <w:kern w:val="2"/>
              <w:sz w:val="20"/>
              <w:szCs w:val="20"/>
            </w:rPr>
          </w:rPrChange>
        </w:rPr>
        <w:t>’</w:t>
      </w:r>
      <w:r w:rsidRPr="00A51C72">
        <w:rPr>
          <w:rFonts w:hint="eastAsia"/>
          <w:kern w:val="2"/>
          <w:sz w:val="20"/>
          <w:szCs w:val="20"/>
          <w:rPrChange w:id="323" w:author="陳鐵元" w:date="2016-09-03T11:04:00Z">
            <w:rPr>
              <w:rFonts w:hint="eastAsia"/>
              <w:kern w:val="2"/>
              <w:sz w:val="20"/>
              <w:szCs w:val="20"/>
            </w:rPr>
          </w:rPrChange>
        </w:rPr>
        <w:t xml:space="preserve"> or </w:t>
      </w:r>
      <w:r w:rsidRPr="00A51C72">
        <w:rPr>
          <w:kern w:val="2"/>
          <w:sz w:val="20"/>
          <w:szCs w:val="20"/>
          <w:rPrChange w:id="324" w:author="陳鐵元" w:date="2016-09-03T11:04:00Z">
            <w:rPr>
              <w:kern w:val="2"/>
              <w:sz w:val="20"/>
              <w:szCs w:val="20"/>
            </w:rPr>
          </w:rPrChange>
        </w:rPr>
        <w:t>‘</w:t>
      </w:r>
      <w:r w:rsidRPr="00A51C72">
        <w:rPr>
          <w:rFonts w:hint="eastAsia"/>
          <w:kern w:val="2"/>
          <w:sz w:val="20"/>
          <w:szCs w:val="20"/>
          <w:rPrChange w:id="325" w:author="陳鐵元" w:date="2016-09-03T11:04:00Z">
            <w:rPr>
              <w:rFonts w:hint="eastAsia"/>
              <w:kern w:val="2"/>
              <w:sz w:val="20"/>
              <w:szCs w:val="20"/>
            </w:rPr>
          </w:rPrChange>
        </w:rPr>
        <w:t>H</w:t>
      </w:r>
      <w:r w:rsidRPr="00A51C72">
        <w:rPr>
          <w:kern w:val="2"/>
          <w:sz w:val="20"/>
          <w:szCs w:val="20"/>
          <w:rPrChange w:id="326" w:author="陳鐵元" w:date="2016-09-03T11:04:00Z">
            <w:rPr>
              <w:kern w:val="2"/>
              <w:sz w:val="20"/>
              <w:szCs w:val="20"/>
            </w:rPr>
          </w:rPrChange>
        </w:rPr>
        <w:t>’</w:t>
      </w:r>
      <w:r w:rsidRPr="00A51C72">
        <w:rPr>
          <w:rFonts w:hint="eastAsia"/>
          <w:kern w:val="2"/>
          <w:sz w:val="20"/>
          <w:szCs w:val="20"/>
          <w:rPrChange w:id="327" w:author="陳鐵元" w:date="2016-09-03T11:04:00Z">
            <w:rPr>
              <w:rFonts w:hint="eastAsia"/>
              <w:kern w:val="2"/>
              <w:sz w:val="20"/>
              <w:szCs w:val="20"/>
            </w:rPr>
          </w:rPrChange>
        </w:rPr>
        <w:t>的資料</w:t>
      </w:r>
    </w:p>
    <w:p w:rsidR="00325423" w:rsidRPr="00A51C72" w:rsidRDefault="00325423" w:rsidP="00F7286C">
      <w:pPr>
        <w:numPr>
          <w:ilvl w:val="0"/>
          <w:numId w:val="22"/>
        </w:numPr>
        <w:rPr>
          <w:rFonts w:hint="eastAsia"/>
          <w:sz w:val="20"/>
          <w:szCs w:val="20"/>
          <w:rPrChange w:id="328" w:author="陳鐵元" w:date="2016-09-03T11:04:00Z">
            <w:rPr>
              <w:rFonts w:hint="eastAsia"/>
              <w:sz w:val="20"/>
              <w:szCs w:val="20"/>
            </w:rPr>
          </w:rPrChange>
        </w:rPr>
      </w:pPr>
      <w:r w:rsidRPr="00A51C72">
        <w:rPr>
          <w:rFonts w:hint="eastAsia"/>
          <w:sz w:val="20"/>
          <w:szCs w:val="20"/>
          <w:rPrChange w:id="329" w:author="陳鐵元" w:date="2016-09-03T11:04:00Z">
            <w:rPr>
              <w:rFonts w:hint="eastAsia"/>
              <w:sz w:val="20"/>
              <w:szCs w:val="20"/>
            </w:rPr>
          </w:rPrChange>
        </w:rPr>
        <w:t>查詢狀態</w:t>
      </w:r>
      <w:r w:rsidRPr="00A51C72">
        <w:rPr>
          <w:rFonts w:hint="eastAsia"/>
          <w:sz w:val="20"/>
          <w:szCs w:val="20"/>
          <w:rPrChange w:id="330" w:author="陳鐵元" w:date="2016-09-03T11:04:00Z">
            <w:rPr>
              <w:rFonts w:hint="eastAsia"/>
              <w:sz w:val="20"/>
              <w:szCs w:val="20"/>
            </w:rPr>
          </w:rPrChange>
        </w:rPr>
        <w:t xml:space="preserve"> = 4</w:t>
      </w:r>
      <w:r w:rsidRPr="00A51C72">
        <w:rPr>
          <w:rFonts w:hint="eastAsia"/>
          <w:sz w:val="20"/>
          <w:szCs w:val="20"/>
          <w:rPrChange w:id="331" w:author="陳鐵元" w:date="2016-09-03T11:04:00Z">
            <w:rPr>
              <w:rFonts w:hint="eastAsia"/>
              <w:sz w:val="20"/>
              <w:szCs w:val="20"/>
            </w:rPr>
          </w:rPrChange>
        </w:rPr>
        <w:t>時，條件改為</w:t>
      </w:r>
      <w:r w:rsidRPr="00A51C72">
        <w:rPr>
          <w:rFonts w:hint="eastAsia"/>
          <w:sz w:val="20"/>
          <w:szCs w:val="20"/>
          <w:rPrChange w:id="332" w:author="陳鐵元" w:date="2016-09-03T11:04:00Z">
            <w:rPr>
              <w:rFonts w:hint="eastAsia"/>
              <w:sz w:val="20"/>
              <w:szCs w:val="20"/>
            </w:rPr>
          </w:rPrChange>
        </w:rPr>
        <w:t>F_StepName</w:t>
      </w:r>
      <w:r w:rsidRPr="00A51C72">
        <w:rPr>
          <w:rFonts w:hint="eastAsia"/>
          <w:bCs/>
          <w:sz w:val="20"/>
          <w:szCs w:val="20"/>
          <w:rPrChange w:id="333" w:author="陳鐵元" w:date="2016-09-03T11:04:00Z">
            <w:rPr>
              <w:rFonts w:hint="eastAsia"/>
              <w:bCs/>
              <w:sz w:val="20"/>
              <w:szCs w:val="20"/>
            </w:rPr>
          </w:rPrChange>
        </w:rPr>
        <w:t xml:space="preserve"> = </w:t>
      </w:r>
      <w:r w:rsidRPr="00A51C72">
        <w:rPr>
          <w:rFonts w:hint="eastAsia"/>
          <w:bCs/>
          <w:sz w:val="20"/>
          <w:szCs w:val="20"/>
          <w:rPrChange w:id="334" w:author="陳鐵元" w:date="2016-09-03T11:04:00Z">
            <w:rPr>
              <w:rFonts w:hint="eastAsia"/>
              <w:bCs/>
              <w:sz w:val="20"/>
              <w:szCs w:val="20"/>
            </w:rPr>
          </w:rPrChange>
        </w:rPr>
        <w:t>收據補正</w:t>
      </w:r>
      <w:r w:rsidRPr="00A51C72">
        <w:rPr>
          <w:rFonts w:hint="eastAsia"/>
          <w:bCs/>
          <w:sz w:val="20"/>
          <w:szCs w:val="20"/>
          <w:rPrChange w:id="335" w:author="陳鐵元" w:date="2016-09-03T11:04:00Z">
            <w:rPr>
              <w:rFonts w:hint="eastAsia"/>
              <w:bCs/>
              <w:sz w:val="20"/>
              <w:szCs w:val="20"/>
            </w:rPr>
          </w:rPrChange>
        </w:rPr>
        <w:t xml:space="preserve">  AND </w:t>
      </w:r>
      <w:r w:rsidRPr="00A51C72">
        <w:rPr>
          <w:rFonts w:hint="eastAsia"/>
          <w:b/>
          <w:sz w:val="20"/>
          <w:szCs w:val="20"/>
          <w:rPrChange w:id="336" w:author="陳鐵元" w:date="2016-09-03T11:04:00Z">
            <w:rPr>
              <w:rFonts w:hint="eastAsia"/>
              <w:b/>
              <w:sz w:val="20"/>
              <w:szCs w:val="20"/>
            </w:rPr>
          </w:rPrChange>
        </w:rPr>
        <w:t xml:space="preserve"> </w:t>
      </w:r>
      <w:r w:rsidRPr="00A51C72">
        <w:rPr>
          <w:rFonts w:hint="eastAsia"/>
          <w:b/>
          <w:sz w:val="20"/>
          <w:szCs w:val="20"/>
          <w:rPrChange w:id="337" w:author="陳鐵元" w:date="2016-09-03T11:04:00Z">
            <w:rPr>
              <w:rFonts w:hint="eastAsia"/>
              <w:b/>
              <w:sz w:val="20"/>
              <w:szCs w:val="20"/>
            </w:rPr>
          </w:rPrChange>
        </w:rPr>
        <w:t>核定單位</w:t>
      </w:r>
      <w:r w:rsidRPr="00A51C72">
        <w:rPr>
          <w:rFonts w:hint="eastAsia"/>
          <w:b/>
          <w:sz w:val="20"/>
          <w:szCs w:val="20"/>
          <w:rPrChange w:id="338" w:author="陳鐵元" w:date="2016-09-03T11:04:00Z">
            <w:rPr>
              <w:rFonts w:hint="eastAsia"/>
              <w:b/>
              <w:sz w:val="20"/>
              <w:szCs w:val="20"/>
            </w:rPr>
          </w:rPrChange>
        </w:rPr>
        <w:t xml:space="preserve"> = </w:t>
      </w:r>
      <w:r w:rsidRPr="00A51C72">
        <w:rPr>
          <w:rFonts w:hint="eastAsia"/>
          <w:bCs/>
          <w:sz w:val="20"/>
          <w:szCs w:val="20"/>
          <w:rPrChange w:id="339" w:author="陳鐵元" w:date="2016-09-03T11:04:00Z">
            <w:rPr>
              <w:rFonts w:hint="eastAsia"/>
              <w:bCs/>
              <w:sz w:val="20"/>
              <w:szCs w:val="20"/>
            </w:rPr>
          </w:rPrChange>
        </w:rPr>
        <w:t>使用者單位</w:t>
      </w:r>
      <w:r w:rsidRPr="00A51C72">
        <w:rPr>
          <w:rFonts w:ascii="新細明體" w:hAnsi="新細明體" w:cs="新細明體" w:hint="eastAsia"/>
          <w:sz w:val="20"/>
          <w:szCs w:val="20"/>
          <w:rPrChange w:id="340" w:author="陳鐵元" w:date="2016-09-03T11:04:00Z">
            <w:rPr>
              <w:rFonts w:ascii="新細明體" w:hAnsi="新細明體" w:cs="新細明體" w:hint="eastAsia"/>
              <w:sz w:val="20"/>
              <w:szCs w:val="20"/>
            </w:rPr>
          </w:rPrChange>
        </w:rPr>
        <w:t>。</w:t>
      </w:r>
    </w:p>
    <w:p w:rsidR="00CC2D72" w:rsidRPr="00A51C72" w:rsidRDefault="00CC2D72" w:rsidP="00F7286C">
      <w:pPr>
        <w:numPr>
          <w:ilvl w:val="0"/>
          <w:numId w:val="22"/>
        </w:numPr>
        <w:rPr>
          <w:rFonts w:hint="eastAsia"/>
          <w:sz w:val="20"/>
          <w:szCs w:val="20"/>
          <w:rPrChange w:id="341" w:author="陳鐵元" w:date="2016-09-03T11:04:00Z">
            <w:rPr>
              <w:rFonts w:hint="eastAsia"/>
              <w:sz w:val="20"/>
              <w:szCs w:val="20"/>
            </w:rPr>
          </w:rPrChange>
        </w:rPr>
      </w:pPr>
      <w:r w:rsidRPr="00A51C72">
        <w:rPr>
          <w:rFonts w:hint="eastAsia"/>
          <w:sz w:val="20"/>
          <w:szCs w:val="20"/>
          <w:rPrChange w:id="342" w:author="陳鐵元" w:date="2016-09-03T11:04:00Z">
            <w:rPr>
              <w:rFonts w:hint="eastAsia"/>
              <w:sz w:val="20"/>
              <w:szCs w:val="20"/>
            </w:rPr>
          </w:rPrChange>
        </w:rPr>
        <w:t>查詢狀態</w:t>
      </w:r>
      <w:r w:rsidRPr="00A51C72">
        <w:rPr>
          <w:rFonts w:hint="eastAsia"/>
          <w:sz w:val="20"/>
          <w:szCs w:val="20"/>
          <w:rPrChange w:id="343" w:author="陳鐵元" w:date="2016-09-03T11:04:00Z">
            <w:rPr>
              <w:rFonts w:hint="eastAsia"/>
              <w:sz w:val="20"/>
              <w:szCs w:val="20"/>
            </w:rPr>
          </w:rPrChange>
        </w:rPr>
        <w:t xml:space="preserve"> = 11</w:t>
      </w:r>
      <w:r w:rsidRPr="00A51C72">
        <w:rPr>
          <w:rFonts w:hint="eastAsia"/>
          <w:sz w:val="20"/>
          <w:szCs w:val="20"/>
          <w:rPrChange w:id="344" w:author="陳鐵元" w:date="2016-09-03T11:04:00Z">
            <w:rPr>
              <w:rFonts w:hint="eastAsia"/>
              <w:sz w:val="20"/>
              <w:szCs w:val="20"/>
            </w:rPr>
          </w:rPrChange>
        </w:rPr>
        <w:t>時</w:t>
      </w:r>
    </w:p>
    <w:tbl>
      <w:tblPr>
        <w:tblW w:w="95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7020"/>
      </w:tblGrid>
      <w:tr w:rsidR="00CC2D72" w:rsidRPr="00A51C72">
        <w:tc>
          <w:tcPr>
            <w:tcW w:w="2520" w:type="dxa"/>
          </w:tcPr>
          <w:p w:rsidR="00CC2D72" w:rsidRPr="00A51C72" w:rsidRDefault="00CC2D72" w:rsidP="00CC2D72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345" w:author="陳鐵元" w:date="2016-09-03T11:04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A51C72">
              <w:rPr>
                <w:rFonts w:hint="eastAsia"/>
                <w:b/>
                <w:lang w:eastAsia="zh-TW"/>
                <w:rPrChange w:id="346" w:author="陳鐵元" w:date="2016-09-03T11:04:00Z">
                  <w:rPr>
                    <w:rFonts w:hint="eastAsia"/>
                    <w:b/>
                    <w:lang w:eastAsia="zh-TW"/>
                  </w:rPr>
                </w:rPrChange>
              </w:rPr>
              <w:t>傳入參數</w:t>
            </w:r>
            <w:r w:rsidRPr="00A51C72">
              <w:rPr>
                <w:rFonts w:hint="eastAsia"/>
                <w:b/>
                <w:lang w:eastAsia="zh-TW"/>
                <w:rPrChange w:id="347" w:author="陳鐵元" w:date="2016-09-03T11:04:00Z">
                  <w:rPr>
                    <w:rFonts w:hint="eastAsia"/>
                    <w:b/>
                    <w:lang w:eastAsia="zh-TW"/>
                  </w:rPr>
                </w:rPrChange>
              </w:rPr>
              <w:t>.</w:t>
            </w:r>
            <w:r w:rsidRPr="00A51C72">
              <w:rPr>
                <w:rFonts w:hint="eastAsia"/>
                <w:b/>
                <w:lang w:eastAsia="zh-TW"/>
                <w:rPrChange w:id="348" w:author="陳鐵元" w:date="2016-09-03T11:04:00Z">
                  <w:rPr>
                    <w:rFonts w:hint="eastAsia"/>
                    <w:b/>
                    <w:lang w:eastAsia="zh-TW"/>
                  </w:rPr>
                </w:rPrChange>
              </w:rPr>
              <w:t>查詢狀態</w:t>
            </w:r>
          </w:p>
        </w:tc>
        <w:tc>
          <w:tcPr>
            <w:tcW w:w="7020" w:type="dxa"/>
          </w:tcPr>
          <w:p w:rsidR="00CC2D72" w:rsidRPr="00A51C72" w:rsidRDefault="00CC2D72" w:rsidP="00CC2D72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349" w:author="陳鐵元" w:date="2016-09-03T11:04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A51C72">
              <w:rPr>
                <w:rFonts w:hint="eastAsia"/>
                <w:b/>
                <w:lang w:eastAsia="zh-TW"/>
                <w:rPrChange w:id="350" w:author="陳鐵元" w:date="2016-09-03T11:04:00Z">
                  <w:rPr>
                    <w:rFonts w:hint="eastAsia"/>
                    <w:b/>
                    <w:lang w:eastAsia="zh-TW"/>
                  </w:rPr>
                </w:rPrChange>
              </w:rPr>
              <w:t>條件</w:t>
            </w:r>
          </w:p>
        </w:tc>
      </w:tr>
      <w:tr w:rsidR="00CC2D72" w:rsidRPr="00A51C72">
        <w:tc>
          <w:tcPr>
            <w:tcW w:w="2520" w:type="dxa"/>
          </w:tcPr>
          <w:p w:rsidR="00CC2D72" w:rsidRPr="00A51C72" w:rsidRDefault="00CC2D72" w:rsidP="00CC2D7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351" w:author="陳鐵元" w:date="2016-09-03T11:04:00Z">
                  <w:rPr>
                    <w:rFonts w:hint="eastAsia"/>
                    <w:lang w:eastAsia="zh-TW"/>
                  </w:rPr>
                </w:rPrChange>
              </w:rPr>
            </w:pPr>
            <w:r w:rsidRPr="00A51C72">
              <w:rPr>
                <w:rFonts w:hint="eastAsia"/>
                <w:lang w:eastAsia="zh-TW"/>
                <w:rPrChange w:id="352" w:author="陳鐵元" w:date="2016-09-03T11:04:00Z">
                  <w:rPr>
                    <w:rFonts w:hint="eastAsia"/>
                    <w:lang w:eastAsia="zh-TW"/>
                  </w:rPr>
                </w:rPrChange>
              </w:rPr>
              <w:t>11</w:t>
            </w:r>
          </w:p>
        </w:tc>
        <w:tc>
          <w:tcPr>
            <w:tcW w:w="7020" w:type="dxa"/>
          </w:tcPr>
          <w:p w:rsidR="00CC2D72" w:rsidRPr="00A51C72" w:rsidRDefault="00CC2D72" w:rsidP="00CC2D72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lang w:eastAsia="zh-TW"/>
                <w:rPrChange w:id="353" w:author="陳鐵元" w:date="2016-09-03T11:04:00Z">
                  <w:rPr>
                    <w:rFonts w:hint="eastAsia"/>
                    <w:lang w:eastAsia="zh-TW"/>
                  </w:rPr>
                </w:rPrChange>
              </w:rPr>
            </w:pPr>
            <w:r w:rsidRPr="00A51C72">
              <w:rPr>
                <w:rFonts w:hint="eastAsia"/>
                <w:lang w:eastAsia="zh-TW"/>
                <w:rPrChange w:id="354" w:author="陳鐵元" w:date="2016-09-03T11:04:00Z">
                  <w:rPr>
                    <w:rFonts w:hint="eastAsia"/>
                    <w:lang w:eastAsia="zh-TW"/>
                  </w:rPr>
                </w:rPrChange>
              </w:rPr>
              <w:t>受理進度</w:t>
            </w:r>
            <w:r w:rsidRPr="00A51C72">
              <w:rPr>
                <w:rFonts w:hint="eastAsia"/>
                <w:lang w:eastAsia="zh-TW"/>
                <w:rPrChange w:id="355" w:author="陳鐵元" w:date="2016-09-03T11:04:00Z">
                  <w:rPr>
                    <w:rFonts w:hint="eastAsia"/>
                    <w:lang w:eastAsia="zh-TW"/>
                  </w:rPr>
                </w:rPrChange>
              </w:rPr>
              <w:t xml:space="preserve">=42,43 </w:t>
            </w:r>
          </w:p>
          <w:p w:rsidR="00CC2D72" w:rsidRPr="00A51C72" w:rsidRDefault="00CC2D72" w:rsidP="00CC2D72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  <w:rPrChange w:id="356" w:author="陳鐵元" w:date="2016-09-03T11:04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A51C72">
              <w:rPr>
                <w:rFonts w:hint="eastAsia"/>
                <w:bCs/>
                <w:lang w:eastAsia="zh-TW"/>
                <w:rPrChange w:id="357" w:author="陳鐵元" w:date="2016-09-03T11:04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AND DECD_EMP_ID = </w:t>
            </w:r>
            <w:r w:rsidRPr="00A51C72">
              <w:rPr>
                <w:rFonts w:hint="eastAsia"/>
                <w:bCs/>
                <w:lang w:eastAsia="zh-TW"/>
                <w:rPrChange w:id="358" w:author="陳鐵元" w:date="2016-09-03T11:04:00Z">
                  <w:rPr>
                    <w:rFonts w:hint="eastAsia"/>
                    <w:bCs/>
                    <w:lang w:eastAsia="zh-TW"/>
                  </w:rPr>
                </w:rPrChange>
              </w:rPr>
              <w:t>使用者</w:t>
            </w:r>
            <w:r w:rsidRPr="00A51C72">
              <w:rPr>
                <w:rFonts w:hint="eastAsia"/>
                <w:bCs/>
                <w:lang w:eastAsia="zh-TW"/>
                <w:rPrChange w:id="359" w:author="陳鐵元" w:date="2016-09-03T11:04:00Z">
                  <w:rPr>
                    <w:rFonts w:hint="eastAsia"/>
                    <w:bCs/>
                    <w:lang w:eastAsia="zh-TW"/>
                  </w:rPr>
                </w:rPrChange>
              </w:rPr>
              <w:t>ID</w:t>
            </w:r>
          </w:p>
        </w:tc>
      </w:tr>
    </w:tbl>
    <w:p w:rsidR="00E00D36" w:rsidRPr="00A51C72" w:rsidRDefault="00E00D36" w:rsidP="00E00D36">
      <w:pPr>
        <w:numPr>
          <w:ilvl w:val="1"/>
          <w:numId w:val="22"/>
        </w:numPr>
        <w:rPr>
          <w:rFonts w:hint="eastAsia"/>
          <w:sz w:val="20"/>
          <w:szCs w:val="20"/>
          <w:rPrChange w:id="360" w:author="陳鐵元" w:date="2016-09-03T11:04:00Z">
            <w:rPr>
              <w:rFonts w:hint="eastAsia"/>
              <w:sz w:val="20"/>
              <w:szCs w:val="20"/>
            </w:rPr>
          </w:rPrChange>
        </w:rPr>
      </w:pPr>
      <w:r w:rsidRPr="00A51C72">
        <w:rPr>
          <w:rFonts w:hint="eastAsia"/>
          <w:sz w:val="20"/>
          <w:szCs w:val="20"/>
          <w:rPrChange w:id="361" w:author="陳鐵元" w:date="2016-09-03T11:04:00Z">
            <w:rPr>
              <w:rFonts w:hint="eastAsia"/>
              <w:sz w:val="20"/>
              <w:szCs w:val="20"/>
            </w:rPr>
          </w:rPrChange>
        </w:rPr>
        <w:t>處理改顯示</w:t>
      </w:r>
      <w:r w:rsidRPr="00A51C72">
        <w:rPr>
          <w:rFonts w:hint="eastAsia"/>
          <w:sz w:val="20"/>
          <w:szCs w:val="20"/>
          <w:rPrChange w:id="362" w:author="陳鐵元" w:date="2016-09-03T11:04:00Z">
            <w:rPr>
              <w:rFonts w:hint="eastAsia"/>
              <w:sz w:val="20"/>
              <w:szCs w:val="20"/>
            </w:rPr>
          </w:rPrChange>
        </w:rPr>
        <w:t xml:space="preserve"> ASSIGNED_EMP_NAME</w:t>
      </w:r>
      <w:r w:rsidRPr="00A51C72">
        <w:rPr>
          <w:rFonts w:hint="eastAsia"/>
          <w:sz w:val="20"/>
          <w:szCs w:val="20"/>
          <w:rPrChange w:id="363" w:author="陳鐵元" w:date="2016-09-03T11:04:00Z">
            <w:rPr>
              <w:rFonts w:hint="eastAsia"/>
              <w:sz w:val="20"/>
              <w:szCs w:val="20"/>
            </w:rPr>
          </w:rPrChange>
        </w:rPr>
        <w:t>。</w:t>
      </w:r>
    </w:p>
    <w:p w:rsidR="00293593" w:rsidRPr="00A51C72" w:rsidRDefault="00293593" w:rsidP="00293593">
      <w:pPr>
        <w:numPr>
          <w:ilvl w:val="0"/>
          <w:numId w:val="22"/>
        </w:numPr>
        <w:rPr>
          <w:sz w:val="20"/>
          <w:szCs w:val="20"/>
          <w:rPrChange w:id="364" w:author="陳鐵元" w:date="2016-09-03T11:04:00Z">
            <w:rPr>
              <w:sz w:val="20"/>
              <w:szCs w:val="20"/>
            </w:rPr>
          </w:rPrChange>
        </w:rPr>
      </w:pPr>
      <w:r w:rsidRPr="00A51C72">
        <w:rPr>
          <w:rFonts w:hint="eastAsia"/>
          <w:sz w:val="20"/>
          <w:szCs w:val="20"/>
          <w:rPrChange w:id="365" w:author="陳鐵元" w:date="2016-09-03T11:04:00Z">
            <w:rPr>
              <w:rFonts w:hint="eastAsia"/>
              <w:sz w:val="20"/>
              <w:szCs w:val="20"/>
            </w:rPr>
          </w:rPrChange>
        </w:rPr>
        <w:t>查詢狀態</w:t>
      </w:r>
      <w:r w:rsidRPr="00A51C72">
        <w:rPr>
          <w:sz w:val="20"/>
          <w:szCs w:val="20"/>
          <w:rPrChange w:id="366" w:author="陳鐵元" w:date="2016-09-03T11:04:00Z">
            <w:rPr>
              <w:sz w:val="20"/>
              <w:szCs w:val="20"/>
            </w:rPr>
          </w:rPrChange>
        </w:rPr>
        <w:t xml:space="preserve"> =7</w:t>
      </w:r>
      <w:r w:rsidRPr="00A51C72">
        <w:rPr>
          <w:rFonts w:hint="eastAsia"/>
          <w:sz w:val="20"/>
          <w:szCs w:val="20"/>
          <w:rPrChange w:id="367" w:author="陳鐵元" w:date="2016-09-03T11:04:00Z">
            <w:rPr>
              <w:rFonts w:hint="eastAsia"/>
              <w:sz w:val="20"/>
              <w:szCs w:val="20"/>
            </w:rPr>
          </w:rPrChange>
        </w:rPr>
        <w:t>時</w:t>
      </w:r>
    </w:p>
    <w:p w:rsidR="00293593" w:rsidRPr="00A51C72" w:rsidRDefault="00293593" w:rsidP="00293593">
      <w:pPr>
        <w:numPr>
          <w:ilvl w:val="1"/>
          <w:numId w:val="22"/>
        </w:numPr>
        <w:rPr>
          <w:sz w:val="20"/>
          <w:szCs w:val="20"/>
          <w:rPrChange w:id="368" w:author="陳鐵元" w:date="2016-09-03T11:04:00Z">
            <w:rPr>
              <w:sz w:val="20"/>
              <w:szCs w:val="20"/>
            </w:rPr>
          </w:rPrChange>
        </w:rPr>
      </w:pPr>
      <w:r w:rsidRPr="00A51C72">
        <w:rPr>
          <w:rFonts w:ascii="新細明體" w:hAnsi="新細明體" w:hint="eastAsia"/>
          <w:bCs/>
          <w:rPrChange w:id="369" w:author="陳鐵元" w:date="2016-09-03T11:04:00Z">
            <w:rPr>
              <w:rFonts w:ascii="新細明體" w:hAnsi="新細明體" w:hint="eastAsia"/>
              <w:bCs/>
            </w:rPr>
          </w:rPrChange>
        </w:rPr>
        <w:t>畫面顯示的”索賠類別”項目改為”重起原因”項目。</w:t>
      </w:r>
    </w:p>
    <w:p w:rsidR="00293593" w:rsidRPr="00A51C72" w:rsidRDefault="00293593" w:rsidP="00293593">
      <w:pPr>
        <w:numPr>
          <w:ilvl w:val="1"/>
          <w:numId w:val="22"/>
        </w:numPr>
        <w:rPr>
          <w:sz w:val="20"/>
          <w:szCs w:val="20"/>
          <w:rPrChange w:id="370" w:author="陳鐵元" w:date="2016-09-03T11:04:00Z">
            <w:rPr>
              <w:sz w:val="20"/>
              <w:szCs w:val="20"/>
            </w:rPr>
          </w:rPrChange>
        </w:rPr>
      </w:pPr>
      <w:r w:rsidRPr="00A51C72">
        <w:rPr>
          <w:rFonts w:ascii="新細明體" w:hAnsi="新細明體" w:hint="eastAsia"/>
          <w:bCs/>
          <w:rPrChange w:id="371" w:author="陳鐵元" w:date="2016-09-03T11:04:00Z">
            <w:rPr>
              <w:rFonts w:ascii="新細明體" w:hAnsi="新細明體" w:hint="eastAsia"/>
              <w:bCs/>
            </w:rPr>
          </w:rPrChange>
        </w:rPr>
        <w:t>重起原因的資料內容，由受理編號第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碼"/>
        </w:smartTagPr>
        <w:r w:rsidRPr="00A51C72">
          <w:rPr>
            <w:rFonts w:ascii="新細明體" w:hAnsi="新細明體" w:hint="eastAsia"/>
            <w:bCs/>
            <w:rPrChange w:id="372" w:author="陳鐵元" w:date="2016-09-03T11:04:00Z">
              <w:rPr>
                <w:rFonts w:ascii="新細明體" w:hAnsi="新細明體" w:hint="eastAsia"/>
                <w:bCs/>
              </w:rPr>
            </w:rPrChange>
          </w:rPr>
          <w:t>11碼</w:t>
        </w:r>
      </w:smartTag>
      <w:r w:rsidRPr="00A51C72">
        <w:rPr>
          <w:rFonts w:ascii="新細明體" w:hAnsi="新細明體" w:hint="eastAsia"/>
          <w:bCs/>
          <w:rPrChange w:id="373" w:author="陳鐵元" w:date="2016-09-03T11:04:00Z">
            <w:rPr>
              <w:rFonts w:ascii="新細明體" w:hAnsi="新細明體" w:hint="eastAsia"/>
              <w:bCs/>
            </w:rPr>
          </w:rPrChange>
        </w:rPr>
        <w:t>轉為中文，對應如下：</w:t>
      </w:r>
    </w:p>
    <w:p w:rsidR="00293593" w:rsidRPr="00A51C72" w:rsidRDefault="00293593" w:rsidP="00293593">
      <w:pPr>
        <w:numPr>
          <w:ilvl w:val="2"/>
          <w:numId w:val="22"/>
        </w:numPr>
        <w:rPr>
          <w:rFonts w:hint="eastAsia"/>
          <w:sz w:val="20"/>
          <w:szCs w:val="20"/>
          <w:rPrChange w:id="374" w:author="陳鐵元" w:date="2016-09-03T11:04:00Z">
            <w:rPr>
              <w:rFonts w:hint="eastAsia"/>
              <w:sz w:val="20"/>
              <w:szCs w:val="20"/>
            </w:rPr>
          </w:rPrChange>
        </w:rPr>
      </w:pPr>
      <w:r w:rsidRPr="00A51C72">
        <w:rPr>
          <w:rPrChange w:id="375" w:author="陳鐵元" w:date="2016-09-03T11:04:00Z">
            <w:rPr/>
          </w:rPrChange>
        </w:rPr>
        <w:t>A.=&gt;</w:t>
      </w:r>
      <w:r w:rsidRPr="00A51C72">
        <w:rPr>
          <w:rFonts w:hint="eastAsia"/>
          <w:rPrChange w:id="376" w:author="陳鐵元" w:date="2016-09-03T11:04:00Z">
            <w:rPr>
              <w:rFonts w:hint="eastAsia"/>
            </w:rPr>
          </w:rPrChange>
        </w:rPr>
        <w:t>保發申訴</w:t>
      </w:r>
      <w:r w:rsidRPr="00A51C72">
        <w:rPr>
          <w:rPrChange w:id="377" w:author="陳鐵元" w:date="2016-09-03T11:04:00Z">
            <w:rPr/>
          </w:rPrChange>
        </w:rPr>
        <w:t xml:space="preserve"> </w:t>
      </w:r>
    </w:p>
    <w:p w:rsidR="008D60A0" w:rsidRPr="00A51C72" w:rsidRDefault="008D60A0" w:rsidP="008D60A0">
      <w:pPr>
        <w:numPr>
          <w:ilvl w:val="2"/>
          <w:numId w:val="22"/>
        </w:numPr>
        <w:rPr>
          <w:sz w:val="20"/>
          <w:szCs w:val="20"/>
          <w:rPrChange w:id="378" w:author="陳鐵元" w:date="2016-09-03T11:04:00Z">
            <w:rPr>
              <w:sz w:val="20"/>
              <w:szCs w:val="20"/>
            </w:rPr>
          </w:rPrChange>
        </w:rPr>
      </w:pPr>
      <w:r w:rsidRPr="00A51C72">
        <w:rPr>
          <w:rFonts w:hint="eastAsia"/>
          <w:rPrChange w:id="379" w:author="陳鐵元" w:date="2016-09-03T11:04:00Z">
            <w:rPr>
              <w:rFonts w:hint="eastAsia"/>
            </w:rPr>
          </w:rPrChange>
        </w:rPr>
        <w:t>B</w:t>
      </w:r>
      <w:r w:rsidRPr="00A51C72">
        <w:rPr>
          <w:rPrChange w:id="380" w:author="陳鐵元" w:date="2016-09-03T11:04:00Z">
            <w:rPr/>
          </w:rPrChange>
        </w:rPr>
        <w:t>.=&gt;</w:t>
      </w:r>
      <w:r w:rsidRPr="00A51C72">
        <w:rPr>
          <w:rFonts w:hint="eastAsia"/>
          <w:rPrChange w:id="381" w:author="陳鐵元" w:date="2016-09-03T11:04:00Z">
            <w:rPr>
              <w:rFonts w:hint="eastAsia"/>
            </w:rPr>
          </w:rPrChange>
        </w:rPr>
        <w:t>保險局申訴</w:t>
      </w:r>
      <w:r w:rsidRPr="00A51C72">
        <w:rPr>
          <w:rPrChange w:id="382" w:author="陳鐵元" w:date="2016-09-03T11:04:00Z">
            <w:rPr/>
          </w:rPrChange>
        </w:rPr>
        <w:t xml:space="preserve"> </w:t>
      </w:r>
    </w:p>
    <w:p w:rsidR="00293593" w:rsidRPr="00A51C72" w:rsidRDefault="008D60A0" w:rsidP="00293593">
      <w:pPr>
        <w:numPr>
          <w:ilvl w:val="2"/>
          <w:numId w:val="22"/>
        </w:numPr>
        <w:rPr>
          <w:sz w:val="20"/>
          <w:szCs w:val="20"/>
          <w:rPrChange w:id="383" w:author="陳鐵元" w:date="2016-09-03T11:04:00Z">
            <w:rPr>
              <w:sz w:val="20"/>
              <w:szCs w:val="20"/>
            </w:rPr>
          </w:rPrChange>
        </w:rPr>
      </w:pPr>
      <w:r w:rsidRPr="00A51C72">
        <w:rPr>
          <w:rFonts w:hint="eastAsia"/>
          <w:rPrChange w:id="384" w:author="陳鐵元" w:date="2016-09-03T11:04:00Z">
            <w:rPr>
              <w:rFonts w:hint="eastAsia"/>
            </w:rPr>
          </w:rPrChange>
        </w:rPr>
        <w:t>C</w:t>
      </w:r>
      <w:r w:rsidR="00293593" w:rsidRPr="00A51C72">
        <w:rPr>
          <w:rPrChange w:id="385" w:author="陳鐵元" w:date="2016-09-03T11:04:00Z">
            <w:rPr/>
          </w:rPrChange>
        </w:rPr>
        <w:t>=&gt;</w:t>
      </w:r>
      <w:r w:rsidR="00293593" w:rsidRPr="00A51C72">
        <w:rPr>
          <w:rFonts w:hint="eastAsia"/>
          <w:rPrChange w:id="386" w:author="陳鐵元" w:date="2016-09-03T11:04:00Z">
            <w:rPr>
              <w:rFonts w:hint="eastAsia"/>
            </w:rPr>
          </w:rPrChange>
        </w:rPr>
        <w:t>訴訟件</w:t>
      </w:r>
      <w:r w:rsidR="00293593" w:rsidRPr="00A51C72">
        <w:rPr>
          <w:rPrChange w:id="387" w:author="陳鐵元" w:date="2016-09-03T11:04:00Z">
            <w:rPr/>
          </w:rPrChange>
        </w:rPr>
        <w:t xml:space="preserve"> </w:t>
      </w:r>
    </w:p>
    <w:p w:rsidR="00293593" w:rsidRPr="00A51C72" w:rsidRDefault="008D60A0" w:rsidP="00293593">
      <w:pPr>
        <w:numPr>
          <w:ilvl w:val="2"/>
          <w:numId w:val="22"/>
        </w:numPr>
        <w:rPr>
          <w:sz w:val="20"/>
          <w:szCs w:val="20"/>
          <w:rPrChange w:id="388" w:author="陳鐵元" w:date="2016-09-03T11:04:00Z">
            <w:rPr>
              <w:sz w:val="20"/>
              <w:szCs w:val="20"/>
            </w:rPr>
          </w:rPrChange>
        </w:rPr>
      </w:pPr>
      <w:r w:rsidRPr="00A51C72">
        <w:rPr>
          <w:rFonts w:hint="eastAsia"/>
          <w:rPrChange w:id="389" w:author="陳鐵元" w:date="2016-09-03T11:04:00Z">
            <w:rPr>
              <w:rFonts w:hint="eastAsia"/>
            </w:rPr>
          </w:rPrChange>
        </w:rPr>
        <w:t>D</w:t>
      </w:r>
      <w:r w:rsidR="00293593" w:rsidRPr="00A51C72">
        <w:rPr>
          <w:rPrChange w:id="390" w:author="陳鐵元" w:date="2016-09-03T11:04:00Z">
            <w:rPr/>
          </w:rPrChange>
        </w:rPr>
        <w:t>.=&gt;</w:t>
      </w:r>
      <w:r w:rsidR="00293593" w:rsidRPr="00A51C72">
        <w:rPr>
          <w:rFonts w:hint="eastAsia"/>
          <w:rPrChange w:id="391" w:author="陳鐵元" w:date="2016-09-03T11:04:00Z">
            <w:rPr>
              <w:rFonts w:hint="eastAsia"/>
            </w:rPr>
          </w:rPrChange>
        </w:rPr>
        <w:t>投書高級主管</w:t>
      </w:r>
    </w:p>
    <w:p w:rsidR="00293593" w:rsidRPr="00A51C72" w:rsidRDefault="00293593" w:rsidP="00293593">
      <w:pPr>
        <w:numPr>
          <w:ilvl w:val="2"/>
          <w:numId w:val="22"/>
        </w:numPr>
        <w:rPr>
          <w:sz w:val="20"/>
          <w:szCs w:val="20"/>
          <w:rPrChange w:id="392" w:author="陳鐵元" w:date="2016-09-03T11:04:00Z">
            <w:rPr>
              <w:sz w:val="20"/>
              <w:szCs w:val="20"/>
            </w:rPr>
          </w:rPrChange>
        </w:rPr>
      </w:pPr>
      <w:r w:rsidRPr="00A51C72">
        <w:rPr>
          <w:rPrChange w:id="393" w:author="陳鐵元" w:date="2016-09-03T11:04:00Z">
            <w:rPr/>
          </w:rPrChange>
        </w:rPr>
        <w:t xml:space="preserve"> </w:t>
      </w:r>
      <w:r w:rsidR="008D60A0" w:rsidRPr="00A51C72">
        <w:rPr>
          <w:rFonts w:hint="eastAsia"/>
          <w:rPrChange w:id="394" w:author="陳鐵元" w:date="2016-09-03T11:04:00Z">
            <w:rPr>
              <w:rFonts w:hint="eastAsia"/>
            </w:rPr>
          </w:rPrChange>
        </w:rPr>
        <w:t>E</w:t>
      </w:r>
      <w:r w:rsidRPr="00A51C72">
        <w:rPr>
          <w:rPrChange w:id="395" w:author="陳鐵元" w:date="2016-09-03T11:04:00Z">
            <w:rPr/>
          </w:rPrChange>
        </w:rPr>
        <w:t>.=&gt;</w:t>
      </w:r>
      <w:r w:rsidRPr="00A51C72">
        <w:rPr>
          <w:rFonts w:hint="eastAsia"/>
          <w:rPrChange w:id="396" w:author="陳鐵元" w:date="2016-09-03T11:04:00Z">
            <w:rPr>
              <w:rFonts w:hint="eastAsia"/>
            </w:rPr>
          </w:rPrChange>
        </w:rPr>
        <w:t>內部申訴</w:t>
      </w:r>
      <w:r w:rsidRPr="00A51C72">
        <w:rPr>
          <w:rPrChange w:id="397" w:author="陳鐵元" w:date="2016-09-03T11:04:00Z">
            <w:rPr/>
          </w:rPrChange>
        </w:rPr>
        <w:t xml:space="preserve"> </w:t>
      </w:r>
    </w:p>
    <w:p w:rsidR="00293593" w:rsidRPr="00A51C72" w:rsidRDefault="008D60A0" w:rsidP="00293593">
      <w:pPr>
        <w:numPr>
          <w:ilvl w:val="2"/>
          <w:numId w:val="22"/>
        </w:numPr>
        <w:rPr>
          <w:sz w:val="20"/>
          <w:szCs w:val="20"/>
          <w:rPrChange w:id="398" w:author="陳鐵元" w:date="2016-09-03T11:04:00Z">
            <w:rPr>
              <w:sz w:val="20"/>
              <w:szCs w:val="20"/>
            </w:rPr>
          </w:rPrChange>
        </w:rPr>
      </w:pPr>
      <w:r w:rsidRPr="00A51C72">
        <w:rPr>
          <w:rFonts w:hint="eastAsia"/>
          <w:rPrChange w:id="399" w:author="陳鐵元" w:date="2016-09-03T11:04:00Z">
            <w:rPr>
              <w:rFonts w:hint="eastAsia"/>
            </w:rPr>
          </w:rPrChange>
        </w:rPr>
        <w:t>F</w:t>
      </w:r>
      <w:r w:rsidR="00293593" w:rsidRPr="00A51C72">
        <w:rPr>
          <w:rPrChange w:id="400" w:author="陳鐵元" w:date="2016-09-03T11:04:00Z">
            <w:rPr/>
          </w:rPrChange>
        </w:rPr>
        <w:t>.=&gt;</w:t>
      </w:r>
      <w:r w:rsidR="00293593" w:rsidRPr="00A51C72">
        <w:rPr>
          <w:rFonts w:hint="eastAsia"/>
          <w:rPrChange w:id="401" w:author="陳鐵元" w:date="2016-09-03T11:04:00Z">
            <w:rPr>
              <w:rFonts w:hint="eastAsia"/>
            </w:rPr>
          </w:rPrChange>
        </w:rPr>
        <w:t>投書媒體</w:t>
      </w:r>
    </w:p>
    <w:p w:rsidR="00293593" w:rsidRPr="00A51C72" w:rsidRDefault="008D60A0" w:rsidP="00293593">
      <w:pPr>
        <w:numPr>
          <w:ilvl w:val="2"/>
          <w:numId w:val="22"/>
        </w:numPr>
        <w:rPr>
          <w:sz w:val="20"/>
          <w:szCs w:val="20"/>
          <w:rPrChange w:id="402" w:author="陳鐵元" w:date="2016-09-03T11:04:00Z">
            <w:rPr>
              <w:sz w:val="20"/>
              <w:szCs w:val="20"/>
            </w:rPr>
          </w:rPrChange>
        </w:rPr>
      </w:pPr>
      <w:r w:rsidRPr="00A51C72">
        <w:rPr>
          <w:rFonts w:hint="eastAsia"/>
          <w:rPrChange w:id="403" w:author="陳鐵元" w:date="2016-09-03T11:04:00Z">
            <w:rPr>
              <w:rFonts w:hint="eastAsia"/>
            </w:rPr>
          </w:rPrChange>
        </w:rPr>
        <w:t>G</w:t>
      </w:r>
      <w:r w:rsidR="00293593" w:rsidRPr="00A51C72">
        <w:rPr>
          <w:rPrChange w:id="404" w:author="陳鐵元" w:date="2016-09-03T11:04:00Z">
            <w:rPr/>
          </w:rPrChange>
        </w:rPr>
        <w:t>.=&gt;</w:t>
      </w:r>
      <w:r w:rsidR="00293593" w:rsidRPr="00A51C72">
        <w:rPr>
          <w:rFonts w:hint="eastAsia"/>
          <w:rPrChange w:id="405" w:author="陳鐵元" w:date="2016-09-03T11:04:00Z">
            <w:rPr>
              <w:rFonts w:hint="eastAsia"/>
            </w:rPr>
          </w:rPrChange>
        </w:rPr>
        <w:t>民代申訴</w:t>
      </w:r>
      <w:r w:rsidR="00293593" w:rsidRPr="00A51C72">
        <w:rPr>
          <w:rPrChange w:id="406" w:author="陳鐵元" w:date="2016-09-03T11:04:00Z">
            <w:rPr/>
          </w:rPrChange>
        </w:rPr>
        <w:t xml:space="preserve"> </w:t>
      </w:r>
    </w:p>
    <w:p w:rsidR="00293593" w:rsidRPr="00A51C72" w:rsidRDefault="008D60A0" w:rsidP="00293593">
      <w:pPr>
        <w:numPr>
          <w:ilvl w:val="2"/>
          <w:numId w:val="22"/>
        </w:numPr>
        <w:rPr>
          <w:sz w:val="20"/>
          <w:szCs w:val="20"/>
          <w:rPrChange w:id="407" w:author="陳鐵元" w:date="2016-09-03T11:04:00Z">
            <w:rPr>
              <w:sz w:val="20"/>
              <w:szCs w:val="20"/>
            </w:rPr>
          </w:rPrChange>
        </w:rPr>
      </w:pPr>
      <w:r w:rsidRPr="00A51C72">
        <w:rPr>
          <w:rFonts w:hint="eastAsia"/>
          <w:rPrChange w:id="408" w:author="陳鐵元" w:date="2016-09-03T11:04:00Z">
            <w:rPr>
              <w:rFonts w:hint="eastAsia"/>
            </w:rPr>
          </w:rPrChange>
        </w:rPr>
        <w:t>H</w:t>
      </w:r>
      <w:r w:rsidR="00293593" w:rsidRPr="00A51C72">
        <w:rPr>
          <w:rPrChange w:id="409" w:author="陳鐵元" w:date="2016-09-03T11:04:00Z">
            <w:rPr/>
          </w:rPrChange>
        </w:rPr>
        <w:t>.=&gt;</w:t>
      </w:r>
      <w:r w:rsidR="00293593" w:rsidRPr="00A51C72">
        <w:rPr>
          <w:rFonts w:hint="eastAsia"/>
          <w:rPrChange w:id="410" w:author="陳鐵元" w:date="2016-09-03T11:04:00Z">
            <w:rPr>
              <w:rFonts w:hint="eastAsia"/>
            </w:rPr>
          </w:rPrChange>
        </w:rPr>
        <w:t>消基</w:t>
      </w:r>
      <w:r w:rsidR="00293593" w:rsidRPr="00A51C72">
        <w:rPr>
          <w:rPrChange w:id="411" w:author="陳鐵元" w:date="2016-09-03T11:04:00Z">
            <w:rPr/>
          </w:rPrChange>
        </w:rPr>
        <w:t>(</w:t>
      </w:r>
      <w:r w:rsidR="00293593" w:rsidRPr="00A51C72">
        <w:rPr>
          <w:rFonts w:hint="eastAsia"/>
          <w:rPrChange w:id="412" w:author="陳鐵元" w:date="2016-09-03T11:04:00Z">
            <w:rPr>
              <w:rFonts w:hint="eastAsia"/>
            </w:rPr>
          </w:rPrChange>
        </w:rPr>
        <w:t>保</w:t>
      </w:r>
      <w:r w:rsidR="00293593" w:rsidRPr="00A51C72">
        <w:rPr>
          <w:rPrChange w:id="413" w:author="陳鐵元" w:date="2016-09-03T11:04:00Z">
            <w:rPr/>
          </w:rPrChange>
        </w:rPr>
        <w:t>)</w:t>
      </w:r>
      <w:r w:rsidR="00293593" w:rsidRPr="00A51C72">
        <w:rPr>
          <w:rFonts w:hint="eastAsia"/>
          <w:rPrChange w:id="414" w:author="陳鐵元" w:date="2016-09-03T11:04:00Z">
            <w:rPr>
              <w:rFonts w:hint="eastAsia"/>
            </w:rPr>
          </w:rPrChange>
        </w:rPr>
        <w:t>會申訃</w:t>
      </w:r>
      <w:r w:rsidR="00293593" w:rsidRPr="00A51C72">
        <w:rPr>
          <w:rPrChange w:id="415" w:author="陳鐵元" w:date="2016-09-03T11:04:00Z">
            <w:rPr/>
          </w:rPrChange>
        </w:rPr>
        <w:t xml:space="preserve"> </w:t>
      </w:r>
    </w:p>
    <w:p w:rsidR="00293593" w:rsidRPr="00A51C72" w:rsidRDefault="008D60A0" w:rsidP="00293593">
      <w:pPr>
        <w:numPr>
          <w:ilvl w:val="2"/>
          <w:numId w:val="22"/>
        </w:numPr>
        <w:rPr>
          <w:sz w:val="20"/>
          <w:szCs w:val="20"/>
          <w:rPrChange w:id="416" w:author="陳鐵元" w:date="2016-09-03T11:04:00Z">
            <w:rPr>
              <w:sz w:val="20"/>
              <w:szCs w:val="20"/>
            </w:rPr>
          </w:rPrChange>
        </w:rPr>
      </w:pPr>
      <w:r w:rsidRPr="00A51C72">
        <w:rPr>
          <w:rFonts w:hint="eastAsia"/>
          <w:rPrChange w:id="417" w:author="陳鐵元" w:date="2016-09-03T11:04:00Z">
            <w:rPr>
              <w:rFonts w:hint="eastAsia"/>
            </w:rPr>
          </w:rPrChange>
        </w:rPr>
        <w:t>I</w:t>
      </w:r>
      <w:r w:rsidR="00293593" w:rsidRPr="00A51C72">
        <w:rPr>
          <w:rPrChange w:id="418" w:author="陳鐵元" w:date="2016-09-03T11:04:00Z">
            <w:rPr/>
          </w:rPrChange>
        </w:rPr>
        <w:t>.=&gt;</w:t>
      </w:r>
      <w:r w:rsidR="00293593" w:rsidRPr="00A51C72">
        <w:rPr>
          <w:rFonts w:hint="eastAsia"/>
          <w:rPrChange w:id="419" w:author="陳鐵元" w:date="2016-09-03T11:04:00Z">
            <w:rPr>
              <w:rFonts w:hint="eastAsia"/>
            </w:rPr>
          </w:rPrChange>
        </w:rPr>
        <w:t>消保官申訴</w:t>
      </w:r>
      <w:r w:rsidR="00293593" w:rsidRPr="00A51C72">
        <w:rPr>
          <w:rPrChange w:id="420" w:author="陳鐵元" w:date="2016-09-03T11:04:00Z">
            <w:rPr/>
          </w:rPrChange>
        </w:rPr>
        <w:t xml:space="preserve"> </w:t>
      </w:r>
    </w:p>
    <w:p w:rsidR="008D60A0" w:rsidRPr="00A51C72" w:rsidRDefault="008D60A0" w:rsidP="00293593">
      <w:pPr>
        <w:numPr>
          <w:ilvl w:val="2"/>
          <w:numId w:val="22"/>
        </w:numPr>
        <w:rPr>
          <w:rFonts w:hint="eastAsia"/>
          <w:sz w:val="20"/>
          <w:szCs w:val="20"/>
          <w:rPrChange w:id="421" w:author="陳鐵元" w:date="2016-09-03T11:04:00Z">
            <w:rPr>
              <w:rFonts w:hint="eastAsia"/>
              <w:sz w:val="20"/>
              <w:szCs w:val="20"/>
            </w:rPr>
          </w:rPrChange>
        </w:rPr>
      </w:pPr>
      <w:r w:rsidRPr="00A51C72">
        <w:rPr>
          <w:rFonts w:hint="eastAsia"/>
          <w:rPrChange w:id="422" w:author="陳鐵元" w:date="2016-09-03T11:04:00Z">
            <w:rPr>
              <w:rFonts w:hint="eastAsia"/>
            </w:rPr>
          </w:rPrChange>
        </w:rPr>
        <w:t>J</w:t>
      </w:r>
      <w:r w:rsidR="00293593" w:rsidRPr="00A51C72">
        <w:rPr>
          <w:rPrChange w:id="423" w:author="陳鐵元" w:date="2016-09-03T11:04:00Z">
            <w:rPr/>
          </w:rPrChange>
        </w:rPr>
        <w:t>.=&gt;</w:t>
      </w:r>
      <w:r w:rsidR="00293593" w:rsidRPr="00A51C72">
        <w:rPr>
          <w:rFonts w:hint="eastAsia"/>
          <w:rPrChange w:id="424" w:author="陳鐵元" w:date="2016-09-03T11:04:00Z">
            <w:rPr>
              <w:rFonts w:hint="eastAsia"/>
            </w:rPr>
          </w:rPrChange>
        </w:rPr>
        <w:t>調解委員會</w:t>
      </w:r>
    </w:p>
    <w:p w:rsidR="00293593" w:rsidRPr="00A51C72" w:rsidRDefault="008D60A0" w:rsidP="00293593">
      <w:pPr>
        <w:numPr>
          <w:ilvl w:val="2"/>
          <w:numId w:val="22"/>
        </w:numPr>
        <w:rPr>
          <w:rFonts w:hint="eastAsia"/>
          <w:sz w:val="20"/>
          <w:szCs w:val="20"/>
          <w:rPrChange w:id="425" w:author="陳鐵元" w:date="2016-09-03T11:04:00Z">
            <w:rPr>
              <w:rFonts w:hint="eastAsia"/>
              <w:sz w:val="20"/>
              <w:szCs w:val="20"/>
            </w:rPr>
          </w:rPrChange>
        </w:rPr>
      </w:pPr>
      <w:r w:rsidRPr="00A51C72">
        <w:rPr>
          <w:rFonts w:hint="eastAsia"/>
          <w:rPrChange w:id="426" w:author="陳鐵元" w:date="2016-09-03T11:04:00Z">
            <w:rPr>
              <w:rFonts w:hint="eastAsia"/>
            </w:rPr>
          </w:rPrChange>
        </w:rPr>
        <w:t>K</w:t>
      </w:r>
      <w:r w:rsidR="00293593" w:rsidRPr="00A51C72">
        <w:rPr>
          <w:rPrChange w:id="427" w:author="陳鐵元" w:date="2016-09-03T11:04:00Z">
            <w:rPr/>
          </w:rPrChange>
        </w:rPr>
        <w:t>.</w:t>
      </w:r>
      <w:r w:rsidR="00293593" w:rsidRPr="00A51C72">
        <w:rPr>
          <w:rFonts w:hint="eastAsia"/>
          <w:rPrChange w:id="428" w:author="陳鐵元" w:date="2016-09-03T11:04:00Z">
            <w:rPr>
              <w:rFonts w:hint="eastAsia"/>
            </w:rPr>
          </w:rPrChange>
        </w:rPr>
        <w:t>其他</w:t>
      </w:r>
    </w:p>
    <w:p w:rsidR="00B32A8D" w:rsidRDefault="00B32A8D" w:rsidP="009508E3">
      <w:pPr>
        <w:numPr>
          <w:ilvl w:val="0"/>
          <w:numId w:val="22"/>
        </w:numPr>
        <w:rPr>
          <w:color w:val="FF0000"/>
          <w:sz w:val="20"/>
          <w:szCs w:val="20"/>
        </w:rPr>
      </w:pPr>
      <w:r w:rsidRPr="00B32A8D">
        <w:rPr>
          <w:rFonts w:hint="eastAsia"/>
          <w:color w:val="FF0000"/>
          <w:sz w:val="20"/>
          <w:szCs w:val="20"/>
        </w:rPr>
        <w:t>BUTTON</w:t>
      </w:r>
      <w:r w:rsidRPr="00B32A8D">
        <w:rPr>
          <w:rFonts w:hint="eastAsia"/>
          <w:color w:val="FF0000"/>
          <w:sz w:val="20"/>
          <w:szCs w:val="20"/>
        </w:rPr>
        <w:t>按下時，</w:t>
      </w:r>
      <w:r w:rsidR="009508E3" w:rsidRPr="009508E3">
        <w:rPr>
          <w:color w:val="FF0000"/>
          <w:sz w:val="20"/>
          <w:szCs w:val="20"/>
        </w:rPr>
        <w:t>CALL AA_D0Z001("</w:t>
      </w:r>
      <w:r w:rsidR="009508E3">
        <w:rPr>
          <w:color w:val="FF0000"/>
          <w:sz w:val="20"/>
          <w:szCs w:val="20"/>
        </w:rPr>
        <w:t>$</w:t>
      </w:r>
      <w:r w:rsidR="009508E3" w:rsidRPr="009508E3">
        <w:rPr>
          <w:rFonts w:hint="eastAsia"/>
          <w:color w:val="FF0000"/>
          <w:sz w:val="20"/>
          <w:szCs w:val="20"/>
        </w:rPr>
        <w:t>傳入參數</w:t>
      </w:r>
      <w:r w:rsidR="009508E3" w:rsidRPr="009508E3">
        <w:rPr>
          <w:color w:val="FF0000"/>
          <w:sz w:val="20"/>
          <w:szCs w:val="20"/>
        </w:rPr>
        <w:t>").chkCLAIMproc</w:t>
      </w:r>
      <w:r w:rsidR="009508E3">
        <w:rPr>
          <w:rFonts w:hint="eastAsia"/>
          <w:color w:val="FF0000"/>
          <w:sz w:val="20"/>
          <w:szCs w:val="20"/>
        </w:rPr>
        <w:t>，</w:t>
      </w:r>
      <w:r w:rsidRPr="00B32A8D">
        <w:rPr>
          <w:rFonts w:hint="eastAsia"/>
          <w:color w:val="FF0000"/>
          <w:sz w:val="20"/>
          <w:szCs w:val="20"/>
        </w:rPr>
        <w:t>重複</w:t>
      </w:r>
      <w:r w:rsidRPr="00B32A8D">
        <w:rPr>
          <w:rFonts w:hint="eastAsia"/>
          <w:color w:val="FF0000"/>
          <w:sz w:val="20"/>
          <w:szCs w:val="20"/>
        </w:rPr>
        <w:t>1</w:t>
      </w:r>
      <w:r w:rsidRPr="00B32A8D">
        <w:rPr>
          <w:rFonts w:hint="eastAsia"/>
          <w:color w:val="FF0000"/>
          <w:sz w:val="20"/>
          <w:szCs w:val="20"/>
        </w:rPr>
        <w:t>之檢核，只有在回傳</w:t>
      </w:r>
      <w:r w:rsidRPr="00B32A8D">
        <w:rPr>
          <w:rFonts w:hint="eastAsia"/>
          <w:color w:val="FF0000"/>
          <w:sz w:val="20"/>
          <w:szCs w:val="20"/>
        </w:rPr>
        <w:t>TRUE</w:t>
      </w:r>
      <w:r w:rsidRPr="00B32A8D">
        <w:rPr>
          <w:rFonts w:hint="eastAsia"/>
          <w:color w:val="FF0000"/>
          <w:sz w:val="20"/>
          <w:szCs w:val="20"/>
        </w:rPr>
        <w:t>的狀況下，才可往下作業</w:t>
      </w:r>
      <w:r w:rsidR="009508E3">
        <w:rPr>
          <w:rFonts w:hint="eastAsia"/>
          <w:color w:val="FF0000"/>
          <w:sz w:val="20"/>
          <w:szCs w:val="20"/>
        </w:rPr>
        <w:t>，傳入參數－</w:t>
      </w:r>
      <w:r w:rsidR="009508E3" w:rsidRPr="009508E3">
        <w:rPr>
          <w:rFonts w:hint="eastAsia"/>
          <w:color w:val="FF0000"/>
          <w:sz w:val="20"/>
          <w:szCs w:val="20"/>
        </w:rPr>
        <w:t>檢核作業型態</w:t>
      </w:r>
      <w:r w:rsidR="009508E3">
        <w:rPr>
          <w:rFonts w:hint="eastAsia"/>
          <w:color w:val="FF0000"/>
          <w:sz w:val="20"/>
          <w:szCs w:val="20"/>
        </w:rPr>
        <w:t>依下列方式決定</w:t>
      </w:r>
      <w:r w:rsidRPr="00B32A8D">
        <w:rPr>
          <w:rFonts w:hint="eastAsia"/>
          <w:color w:val="FF0000"/>
          <w:sz w:val="20"/>
          <w:szCs w:val="20"/>
        </w:rPr>
        <w:t>。</w:t>
      </w:r>
    </w:p>
    <w:p w:rsidR="009508E3" w:rsidRDefault="00BF1FAF" w:rsidP="009508E3">
      <w:pPr>
        <w:numPr>
          <w:ilvl w:val="1"/>
          <w:numId w:val="22"/>
        </w:numPr>
        <w:rPr>
          <w:color w:val="FF0000"/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預設</w:t>
      </w:r>
      <w:r w:rsidR="009508E3">
        <w:rPr>
          <w:color w:val="FF0000"/>
          <w:sz w:val="20"/>
          <w:szCs w:val="20"/>
        </w:rPr>
        <w:t>$</w:t>
      </w:r>
      <w:r w:rsidR="009508E3" w:rsidRPr="009508E3">
        <w:rPr>
          <w:rFonts w:hint="eastAsia"/>
          <w:color w:val="FF0000"/>
          <w:sz w:val="20"/>
          <w:szCs w:val="20"/>
        </w:rPr>
        <w:t>傳入參數－檢核作業型態</w:t>
      </w:r>
      <w:r w:rsidR="009508E3">
        <w:rPr>
          <w:rFonts w:hint="eastAsia"/>
          <w:color w:val="FF0000"/>
          <w:sz w:val="20"/>
          <w:szCs w:val="20"/>
        </w:rPr>
        <w:t xml:space="preserve">= </w:t>
      </w:r>
      <w:r w:rsidR="009508E3">
        <w:rPr>
          <w:color w:val="FF0000"/>
          <w:sz w:val="20"/>
          <w:szCs w:val="20"/>
        </w:rPr>
        <w:t xml:space="preserve"> </w:t>
      </w:r>
      <w:r w:rsidR="009508E3" w:rsidRPr="009508E3">
        <w:rPr>
          <w:color w:val="FF0000"/>
          <w:sz w:val="20"/>
          <w:szCs w:val="20"/>
        </w:rPr>
        <w:t>"1"</w:t>
      </w:r>
      <w:r w:rsidR="009508E3">
        <w:rPr>
          <w:color w:val="FF0000"/>
          <w:sz w:val="20"/>
          <w:szCs w:val="20"/>
        </w:rPr>
        <w:t>-</w:t>
      </w:r>
      <w:r w:rsidR="009508E3" w:rsidRPr="009508E3">
        <w:rPr>
          <w:rFonts w:hint="eastAsia"/>
          <w:color w:val="FF0000"/>
          <w:sz w:val="20"/>
          <w:szCs w:val="20"/>
        </w:rPr>
        <w:t>案件處理時間判斷</w:t>
      </w:r>
    </w:p>
    <w:p w:rsidR="009508E3" w:rsidRPr="009508E3" w:rsidRDefault="009508E3" w:rsidP="009508E3">
      <w:pPr>
        <w:numPr>
          <w:ilvl w:val="1"/>
          <w:numId w:val="22"/>
        </w:numPr>
        <w:rPr>
          <w:rFonts w:hint="eastAsia"/>
          <w:color w:val="FF0000"/>
          <w:sz w:val="20"/>
          <w:szCs w:val="20"/>
        </w:rPr>
      </w:pPr>
      <w:r w:rsidRPr="009508E3">
        <w:rPr>
          <w:rFonts w:hint="eastAsia"/>
          <w:color w:val="FF0000"/>
          <w:sz w:val="20"/>
          <w:szCs w:val="20"/>
        </w:rPr>
        <w:t>案件進度為“待</w:t>
      </w:r>
      <w:r>
        <w:rPr>
          <w:rFonts w:hint="eastAsia"/>
          <w:color w:val="FF0000"/>
          <w:sz w:val="20"/>
          <w:szCs w:val="20"/>
        </w:rPr>
        <w:t>覆核</w:t>
      </w:r>
      <w:r w:rsidRPr="009508E3">
        <w:rPr>
          <w:rFonts w:hint="eastAsia"/>
          <w:color w:val="FF0000"/>
          <w:sz w:val="20"/>
          <w:szCs w:val="20"/>
        </w:rPr>
        <w:t>”</w:t>
      </w:r>
      <w:r w:rsidRPr="009508E3">
        <w:rPr>
          <w:rFonts w:hint="eastAsia"/>
          <w:color w:val="FF0000"/>
          <w:sz w:val="20"/>
          <w:szCs w:val="20"/>
        </w:rPr>
        <w:t xml:space="preserve"> (APLY_STS=</w:t>
      </w:r>
      <w:r>
        <w:rPr>
          <w:color w:val="FF0000"/>
          <w:sz w:val="20"/>
          <w:szCs w:val="20"/>
        </w:rPr>
        <w:t xml:space="preserve"> </w:t>
      </w:r>
      <w:r w:rsidRPr="009508E3">
        <w:rPr>
          <w:color w:val="FF0000"/>
          <w:sz w:val="20"/>
          <w:szCs w:val="20"/>
        </w:rPr>
        <w:t>"</w:t>
      </w:r>
      <w:r>
        <w:rPr>
          <w:color w:val="FF0000"/>
          <w:sz w:val="20"/>
          <w:szCs w:val="20"/>
        </w:rPr>
        <w:t>44</w:t>
      </w:r>
      <w:r w:rsidRPr="009508E3">
        <w:rPr>
          <w:color w:val="FF0000"/>
          <w:sz w:val="20"/>
          <w:szCs w:val="20"/>
        </w:rPr>
        <w:t>"</w:t>
      </w:r>
      <w:r>
        <w:rPr>
          <w:rFonts w:hint="eastAsia"/>
          <w:color w:val="FF0000"/>
          <w:sz w:val="20"/>
          <w:szCs w:val="20"/>
        </w:rPr>
        <w:t>，</w:t>
      </w:r>
      <w:r w:rsidRPr="009508E3">
        <w:rPr>
          <w:rFonts w:hint="eastAsia"/>
          <w:color w:val="FF0000"/>
          <w:sz w:val="20"/>
          <w:szCs w:val="20"/>
        </w:rPr>
        <w:t>"</w:t>
      </w:r>
      <w:r>
        <w:rPr>
          <w:color w:val="FF0000"/>
          <w:sz w:val="20"/>
          <w:szCs w:val="20"/>
        </w:rPr>
        <w:t>50</w:t>
      </w:r>
      <w:r w:rsidRPr="009508E3">
        <w:rPr>
          <w:rFonts w:hint="eastAsia"/>
          <w:color w:val="FF0000"/>
          <w:sz w:val="20"/>
          <w:szCs w:val="20"/>
        </w:rPr>
        <w:t>"</w:t>
      </w:r>
      <w:r w:rsidRPr="009508E3">
        <w:rPr>
          <w:rFonts w:hint="eastAsia"/>
          <w:color w:val="FF0000"/>
          <w:sz w:val="20"/>
          <w:szCs w:val="20"/>
        </w:rPr>
        <w:t>，</w:t>
      </w:r>
      <w:r w:rsidRPr="009508E3">
        <w:rPr>
          <w:rFonts w:hint="eastAsia"/>
          <w:color w:val="FF0000"/>
          <w:sz w:val="20"/>
          <w:szCs w:val="20"/>
        </w:rPr>
        <w:t>"</w:t>
      </w:r>
      <w:r>
        <w:rPr>
          <w:color w:val="FF0000"/>
          <w:sz w:val="20"/>
          <w:szCs w:val="20"/>
        </w:rPr>
        <w:t>51</w:t>
      </w:r>
      <w:r w:rsidRPr="009508E3">
        <w:rPr>
          <w:rFonts w:hint="eastAsia"/>
          <w:color w:val="FF0000"/>
          <w:sz w:val="20"/>
          <w:szCs w:val="20"/>
        </w:rPr>
        <w:t>"</w:t>
      </w:r>
      <w:r w:rsidRPr="009508E3">
        <w:rPr>
          <w:rFonts w:hint="eastAsia"/>
          <w:color w:val="FF0000"/>
          <w:sz w:val="20"/>
          <w:szCs w:val="20"/>
        </w:rPr>
        <w:t>，</w:t>
      </w:r>
      <w:r w:rsidRPr="009508E3">
        <w:rPr>
          <w:rFonts w:hint="eastAsia"/>
          <w:color w:val="FF0000"/>
          <w:sz w:val="20"/>
          <w:szCs w:val="20"/>
        </w:rPr>
        <w:t>"</w:t>
      </w:r>
      <w:r>
        <w:rPr>
          <w:color w:val="FF0000"/>
          <w:sz w:val="20"/>
          <w:szCs w:val="20"/>
        </w:rPr>
        <w:t>6</w:t>
      </w:r>
      <w:r w:rsidRPr="009508E3">
        <w:rPr>
          <w:rFonts w:hint="eastAsia"/>
          <w:color w:val="FF0000"/>
          <w:sz w:val="20"/>
          <w:szCs w:val="20"/>
        </w:rPr>
        <w:t>4"</w:t>
      </w:r>
      <w:r w:rsidRPr="009508E3">
        <w:rPr>
          <w:rFonts w:hint="eastAsia"/>
          <w:color w:val="FF0000"/>
          <w:sz w:val="20"/>
          <w:szCs w:val="20"/>
        </w:rPr>
        <w:t>，</w:t>
      </w:r>
      <w:r w:rsidRPr="009508E3">
        <w:rPr>
          <w:rFonts w:hint="eastAsia"/>
          <w:color w:val="FF0000"/>
          <w:sz w:val="20"/>
          <w:szCs w:val="20"/>
        </w:rPr>
        <w:t>"</w:t>
      </w:r>
      <w:r>
        <w:rPr>
          <w:color w:val="FF0000"/>
          <w:sz w:val="20"/>
          <w:szCs w:val="20"/>
        </w:rPr>
        <w:t>65</w:t>
      </w:r>
      <w:r w:rsidRPr="009508E3">
        <w:rPr>
          <w:rFonts w:hint="eastAsia"/>
          <w:color w:val="FF0000"/>
          <w:sz w:val="20"/>
          <w:szCs w:val="20"/>
        </w:rPr>
        <w:t>"</w:t>
      </w:r>
      <w:r w:rsidRPr="009508E3">
        <w:rPr>
          <w:rFonts w:hint="eastAsia"/>
          <w:color w:val="FF0000"/>
          <w:sz w:val="20"/>
          <w:szCs w:val="20"/>
        </w:rPr>
        <w:t>，</w:t>
      </w:r>
      <w:r w:rsidRPr="009508E3">
        <w:rPr>
          <w:rFonts w:hint="eastAsia"/>
          <w:color w:val="FF0000"/>
          <w:sz w:val="20"/>
          <w:szCs w:val="20"/>
        </w:rPr>
        <w:t>"</w:t>
      </w:r>
      <w:r>
        <w:rPr>
          <w:color w:val="FF0000"/>
          <w:sz w:val="20"/>
          <w:szCs w:val="20"/>
        </w:rPr>
        <w:t>66</w:t>
      </w:r>
      <w:r w:rsidRPr="009508E3">
        <w:rPr>
          <w:rFonts w:hint="eastAsia"/>
          <w:color w:val="FF0000"/>
          <w:sz w:val="20"/>
          <w:szCs w:val="20"/>
        </w:rPr>
        <w:t>"</w:t>
      </w:r>
      <w:r w:rsidRPr="009508E3">
        <w:rPr>
          <w:rFonts w:hint="eastAsia"/>
          <w:color w:val="FF0000"/>
          <w:sz w:val="20"/>
          <w:szCs w:val="20"/>
        </w:rPr>
        <w:t>，</w:t>
      </w:r>
      <w:r w:rsidRPr="009508E3">
        <w:rPr>
          <w:rFonts w:hint="eastAsia"/>
          <w:color w:val="FF0000"/>
          <w:sz w:val="20"/>
          <w:szCs w:val="20"/>
        </w:rPr>
        <w:t>"</w:t>
      </w:r>
      <w:r>
        <w:rPr>
          <w:color w:val="FF0000"/>
          <w:sz w:val="20"/>
          <w:szCs w:val="20"/>
        </w:rPr>
        <w:t>76</w:t>
      </w:r>
      <w:r w:rsidRPr="009508E3">
        <w:rPr>
          <w:rFonts w:hint="eastAsia"/>
          <w:color w:val="FF0000"/>
          <w:sz w:val="20"/>
          <w:szCs w:val="20"/>
        </w:rPr>
        <w:t>"</w:t>
      </w:r>
      <w:r w:rsidRPr="009508E3">
        <w:rPr>
          <w:rFonts w:hint="eastAsia"/>
          <w:color w:val="FF0000"/>
          <w:sz w:val="20"/>
          <w:szCs w:val="20"/>
        </w:rPr>
        <w:t>，</w:t>
      </w:r>
      <w:r w:rsidRPr="009508E3">
        <w:rPr>
          <w:rFonts w:hint="eastAsia"/>
          <w:color w:val="FF0000"/>
          <w:sz w:val="20"/>
          <w:szCs w:val="20"/>
        </w:rPr>
        <w:t>"</w:t>
      </w:r>
      <w:r>
        <w:rPr>
          <w:color w:val="FF0000"/>
          <w:sz w:val="20"/>
          <w:szCs w:val="20"/>
        </w:rPr>
        <w:t>77</w:t>
      </w:r>
      <w:r w:rsidRPr="009508E3">
        <w:rPr>
          <w:rFonts w:hint="eastAsia"/>
          <w:color w:val="FF0000"/>
          <w:sz w:val="20"/>
          <w:szCs w:val="20"/>
        </w:rPr>
        <w:t>"</w:t>
      </w:r>
      <w:r w:rsidRPr="009508E3">
        <w:rPr>
          <w:rFonts w:hint="eastAsia"/>
          <w:color w:val="FF0000"/>
          <w:sz w:val="20"/>
          <w:szCs w:val="20"/>
        </w:rPr>
        <w:t>，</w:t>
      </w:r>
      <w:r w:rsidRPr="009508E3">
        <w:rPr>
          <w:rFonts w:hint="eastAsia"/>
          <w:color w:val="FF0000"/>
          <w:sz w:val="20"/>
          <w:szCs w:val="20"/>
        </w:rPr>
        <w:t>"</w:t>
      </w:r>
      <w:r>
        <w:rPr>
          <w:color w:val="FF0000"/>
          <w:sz w:val="20"/>
          <w:szCs w:val="20"/>
        </w:rPr>
        <w:t>78</w:t>
      </w:r>
      <w:r w:rsidRPr="009508E3">
        <w:rPr>
          <w:rFonts w:hint="eastAsia"/>
          <w:color w:val="FF0000"/>
          <w:sz w:val="20"/>
          <w:szCs w:val="20"/>
        </w:rPr>
        <w:t>")</w:t>
      </w:r>
      <w:r>
        <w:rPr>
          <w:rFonts w:hint="eastAsia"/>
          <w:color w:val="FF0000"/>
          <w:sz w:val="20"/>
          <w:szCs w:val="20"/>
        </w:rPr>
        <w:t>時，</w:t>
      </w:r>
      <w:r w:rsidRPr="009508E3">
        <w:rPr>
          <w:rFonts w:hint="eastAsia"/>
          <w:color w:val="FF0000"/>
          <w:sz w:val="20"/>
          <w:szCs w:val="20"/>
        </w:rPr>
        <w:t>$</w:t>
      </w:r>
      <w:r w:rsidRPr="009508E3">
        <w:rPr>
          <w:rFonts w:hint="eastAsia"/>
          <w:color w:val="FF0000"/>
          <w:sz w:val="20"/>
          <w:szCs w:val="20"/>
        </w:rPr>
        <w:t>傳入參數－檢核作業型態</w:t>
      </w:r>
      <w:r w:rsidRPr="009508E3">
        <w:rPr>
          <w:rFonts w:hint="eastAsia"/>
          <w:color w:val="FF0000"/>
          <w:sz w:val="20"/>
          <w:szCs w:val="20"/>
        </w:rPr>
        <w:t>=  "</w:t>
      </w:r>
      <w:r>
        <w:rPr>
          <w:rFonts w:hint="eastAsia"/>
          <w:color w:val="FF0000"/>
          <w:sz w:val="20"/>
          <w:szCs w:val="20"/>
        </w:rPr>
        <w:t>2</w:t>
      </w:r>
      <w:r w:rsidRPr="009508E3">
        <w:rPr>
          <w:rFonts w:hint="eastAsia"/>
          <w:color w:val="FF0000"/>
          <w:sz w:val="20"/>
          <w:szCs w:val="20"/>
        </w:rPr>
        <w:t>"-</w:t>
      </w:r>
      <w:r w:rsidRPr="009508E3">
        <w:rPr>
          <w:rFonts w:hint="eastAsia"/>
          <w:color w:val="FF0000"/>
          <w:sz w:val="20"/>
          <w:szCs w:val="20"/>
        </w:rPr>
        <w:t>結案匯款時間判斷</w:t>
      </w:r>
    </w:p>
    <w:p w:rsidR="009508E3" w:rsidRPr="00B32A8D" w:rsidRDefault="009508E3" w:rsidP="00E70913">
      <w:pPr>
        <w:ind w:left="425"/>
        <w:rPr>
          <w:rFonts w:hint="eastAsia"/>
          <w:color w:val="FF0000"/>
          <w:sz w:val="20"/>
          <w:szCs w:val="20"/>
        </w:rPr>
      </w:pPr>
    </w:p>
    <w:p w:rsidR="00D40BE3" w:rsidRPr="00A51C72" w:rsidRDefault="00D40BE3" w:rsidP="00D40BE3">
      <w:pPr>
        <w:numPr>
          <w:ilvl w:val="0"/>
          <w:numId w:val="22"/>
        </w:numPr>
        <w:rPr>
          <w:rFonts w:hint="eastAsia"/>
          <w:sz w:val="20"/>
          <w:szCs w:val="20"/>
          <w:rPrChange w:id="429" w:author="陳鐵元" w:date="2016-09-03T11:04:00Z">
            <w:rPr>
              <w:rFonts w:hint="eastAsia"/>
              <w:sz w:val="20"/>
              <w:szCs w:val="20"/>
            </w:rPr>
          </w:rPrChange>
        </w:rPr>
      </w:pPr>
      <w:r w:rsidRPr="00B32A8D">
        <w:rPr>
          <w:rFonts w:hint="eastAsia"/>
          <w:sz w:val="20"/>
          <w:szCs w:val="20"/>
        </w:rPr>
        <w:t>BUTTON</w:t>
      </w:r>
      <w:r w:rsidRPr="00B32A8D">
        <w:rPr>
          <w:rFonts w:hint="eastAsia"/>
          <w:sz w:val="20"/>
          <w:szCs w:val="20"/>
        </w:rPr>
        <w:t>按下時檢查理賠人員案件簽署資格檢核</w:t>
      </w:r>
    </w:p>
    <w:p w:rsidR="00D40BE3" w:rsidRPr="00A51C72" w:rsidRDefault="00D40BE3" w:rsidP="00D40BE3">
      <w:pPr>
        <w:pStyle w:val="Tabletext"/>
        <w:keepLines w:val="0"/>
        <w:numPr>
          <w:ilvl w:val="1"/>
          <w:numId w:val="22"/>
        </w:numPr>
        <w:spacing w:after="0" w:line="240" w:lineRule="auto"/>
        <w:rPr>
          <w:bCs/>
          <w:lang w:eastAsia="zh-TW"/>
          <w:rPrChange w:id="430" w:author="陳鐵元" w:date="2016-09-03T11:04:00Z">
            <w:rPr>
              <w:bCs/>
              <w:lang w:eastAsia="zh-TW"/>
            </w:rPr>
          </w:rPrChange>
        </w:rPr>
      </w:pPr>
      <w:r w:rsidRPr="00A51C72">
        <w:rPr>
          <w:rFonts w:hint="eastAsia"/>
          <w:kern w:val="2"/>
          <w:szCs w:val="24"/>
          <w:lang w:eastAsia="zh-TW"/>
          <w:rPrChange w:id="431" w:author="陳鐵元" w:date="2016-09-03T11:04:00Z">
            <w:rPr>
              <w:rFonts w:hint="eastAsia"/>
              <w:kern w:val="2"/>
              <w:szCs w:val="24"/>
              <w:lang w:eastAsia="zh-TW"/>
            </w:rPr>
          </w:rPrChange>
        </w:rPr>
        <w:t>CALL AA_B2Z700</w:t>
      </w:r>
      <w:r w:rsidRPr="00A51C72">
        <w:rPr>
          <w:rFonts w:hint="eastAsia"/>
          <w:bCs/>
          <w:lang w:eastAsia="zh-TW"/>
          <w:rPrChange w:id="432" w:author="陳鐵元" w:date="2016-09-03T11:04:00Z">
            <w:rPr>
              <w:rFonts w:hint="eastAsia"/>
              <w:bCs/>
              <w:lang w:eastAsia="zh-TW"/>
            </w:rPr>
          </w:rPrChange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D40BE3" w:rsidRPr="00A51C7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0BE3" w:rsidRPr="00A51C72" w:rsidRDefault="00D40BE3" w:rsidP="00067CD8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433" w:author="陳鐵元" w:date="2016-09-03T11:04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A51C72">
              <w:rPr>
                <w:rFonts w:ascii="細明體" w:eastAsia="細明體" w:hAnsi="細明體" w:cs="Arial Unicode MS" w:hint="eastAsia"/>
                <w:b/>
                <w:bCs/>
                <w:sz w:val="20"/>
                <w:rPrChange w:id="434" w:author="陳鐵元" w:date="2016-09-03T11:04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0BE3" w:rsidRPr="00A51C72" w:rsidRDefault="00D40BE3" w:rsidP="00067CD8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435" w:author="陳鐵元" w:date="2016-09-03T11:04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b/>
                <w:bCs/>
                <w:sz w:val="20"/>
                <w:rPrChange w:id="436" w:author="陳鐵元" w:date="2016-09-03T11:04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D40BE3" w:rsidRPr="00A51C7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0BE3" w:rsidRPr="00A51C72" w:rsidRDefault="00D40BE3" w:rsidP="00067CD8">
            <w:pPr>
              <w:rPr>
                <w:rFonts w:ascii="細明體" w:eastAsia="細明體" w:hAnsi="細明體" w:hint="eastAsia"/>
                <w:sz w:val="20"/>
                <w:szCs w:val="20"/>
                <w:rPrChange w:id="437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438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0BE3" w:rsidRPr="00A51C72" w:rsidRDefault="00D40BE3" w:rsidP="00067CD8">
            <w:pPr>
              <w:rPr>
                <w:rFonts w:ascii="新細明體" w:hAnsi="新細明體" w:cs="Arial Unicode MS" w:hint="eastAsia"/>
                <w:sz w:val="20"/>
                <w:rPrChange w:id="439" w:author="陳鐵元" w:date="2016-09-03T11:04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A51C72">
              <w:rPr>
                <w:rFonts w:ascii="新細明體" w:hAnsi="新細明體" w:cs="Arial Unicode MS" w:hint="eastAsia"/>
                <w:sz w:val="20"/>
                <w:rPrChange w:id="440" w:author="陳鐵元" w:date="2016-09-03T11:04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該件受理編號</w:t>
            </w:r>
          </w:p>
        </w:tc>
      </w:tr>
      <w:tr w:rsidR="00D40BE3" w:rsidRPr="00A51C7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0BE3" w:rsidRPr="00A51C72" w:rsidRDefault="00D40BE3" w:rsidP="00067CD8">
            <w:pPr>
              <w:rPr>
                <w:rFonts w:ascii="細明體" w:eastAsia="細明體" w:hAnsi="細明體" w:hint="eastAsia"/>
                <w:sz w:val="20"/>
                <w:szCs w:val="20"/>
                <w:rPrChange w:id="441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A51C72">
              <w:rPr>
                <w:rFonts w:ascii="細明體" w:eastAsia="細明體" w:hAnsi="細明體" w:hint="eastAsia"/>
                <w:sz w:val="20"/>
                <w:szCs w:val="20"/>
                <w:rPrChange w:id="442" w:author="陳鐵元" w:date="2016-09-03T11:0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處理人員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0BE3" w:rsidRPr="00A51C72" w:rsidRDefault="00D40BE3" w:rsidP="00067CD8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  <w:rPrChange w:id="443" w:author="陳鐵元" w:date="2016-09-03T11:04:00Z">
                  <w:rPr>
                    <w:rFonts w:ascii="新細明體" w:hAnsi="新細明體" w:cs="Arial Unicode MS" w:hint="eastAsia"/>
                    <w:szCs w:val="24"/>
                    <w:lang w:eastAsia="zh-TW"/>
                  </w:rPr>
                </w:rPrChange>
              </w:rPr>
            </w:pPr>
            <w:r w:rsidRPr="00A51C72">
              <w:rPr>
                <w:rFonts w:ascii="新細明體" w:hAnsi="新細明體" w:cs="Arial Unicode MS" w:hint="eastAsia"/>
                <w:szCs w:val="24"/>
                <w:lang w:eastAsia="zh-TW"/>
                <w:rPrChange w:id="444" w:author="陳鐵元" w:date="2016-09-03T11:04:00Z">
                  <w:rPr>
                    <w:rFonts w:ascii="新細明體" w:hAnsi="新細明體" w:cs="Arial Unicode MS" w:hint="eastAsia"/>
                    <w:szCs w:val="24"/>
                    <w:lang w:eastAsia="zh-TW"/>
                  </w:rPr>
                </w:rPrChange>
              </w:rPr>
              <w:t>使用者ID</w:t>
            </w:r>
          </w:p>
        </w:tc>
      </w:tr>
    </w:tbl>
    <w:p w:rsidR="00D40BE3" w:rsidRPr="00A51C72" w:rsidRDefault="00D40BE3" w:rsidP="00D40BE3">
      <w:pPr>
        <w:pStyle w:val="Tabletext"/>
        <w:keepLines w:val="0"/>
        <w:numPr>
          <w:ilvl w:val="2"/>
          <w:numId w:val="22"/>
        </w:numPr>
        <w:spacing w:after="0" w:line="240" w:lineRule="auto"/>
        <w:rPr>
          <w:rFonts w:hint="eastAsia"/>
          <w:bCs/>
          <w:lang w:eastAsia="zh-TW"/>
          <w:rPrChange w:id="445" w:author="陳鐵元" w:date="2016-09-03T11:04:00Z">
            <w:rPr>
              <w:rFonts w:hint="eastAsia"/>
              <w:bCs/>
              <w:lang w:eastAsia="zh-TW"/>
            </w:rPr>
          </w:rPrChange>
        </w:rPr>
      </w:pPr>
      <w:r w:rsidRPr="00A51C72">
        <w:rPr>
          <w:rFonts w:hint="eastAsia"/>
          <w:bCs/>
          <w:lang w:eastAsia="zh-TW"/>
          <w:rPrChange w:id="446" w:author="陳鐵元" w:date="2016-09-03T11:04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A51C72">
        <w:rPr>
          <w:rFonts w:hint="eastAsia"/>
          <w:bCs/>
          <w:lang w:eastAsia="zh-TW"/>
          <w:rPrChange w:id="447" w:author="陳鐵元" w:date="2016-09-03T11:04:00Z">
            <w:rPr>
              <w:rFonts w:hint="eastAsia"/>
              <w:bCs/>
              <w:lang w:eastAsia="zh-TW"/>
            </w:rPr>
          </w:rPrChange>
        </w:rPr>
        <w:t>模組</w:t>
      </w:r>
      <w:r w:rsidRPr="00A51C72">
        <w:rPr>
          <w:rFonts w:hint="eastAsia"/>
          <w:bCs/>
          <w:lang w:eastAsia="zh-TW"/>
          <w:rPrChange w:id="448" w:author="陳鐵元" w:date="2016-09-03T11:04:00Z">
            <w:rPr>
              <w:rFonts w:hint="eastAsia"/>
              <w:bCs/>
              <w:lang w:eastAsia="zh-TW"/>
            </w:rPr>
          </w:rPrChange>
        </w:rPr>
        <w:t>.</w:t>
      </w:r>
      <w:r w:rsidRPr="00A51C72">
        <w:rPr>
          <w:rFonts w:hint="eastAsia"/>
          <w:bCs/>
          <w:lang w:eastAsia="zh-TW"/>
          <w:rPrChange w:id="449" w:author="陳鐵元" w:date="2016-09-03T11:04:00Z">
            <w:rPr>
              <w:rFonts w:hint="eastAsia"/>
              <w:bCs/>
              <w:lang w:eastAsia="zh-TW"/>
            </w:rPr>
          </w:rPrChange>
        </w:rPr>
        <w:t>能否簽署</w:t>
      </w:r>
      <w:r w:rsidRPr="00A51C72">
        <w:rPr>
          <w:rFonts w:hint="eastAsia"/>
          <w:bCs/>
          <w:lang w:eastAsia="zh-TW"/>
          <w:rPrChange w:id="450" w:author="陳鐵元" w:date="2016-09-03T11:04:00Z">
            <w:rPr>
              <w:rFonts w:hint="eastAsia"/>
              <w:bCs/>
              <w:lang w:eastAsia="zh-TW"/>
            </w:rPr>
          </w:rPrChange>
        </w:rPr>
        <w:t xml:space="preserve"> = </w:t>
      </w:r>
      <w:r w:rsidRPr="009508E3">
        <w:rPr>
          <w:bCs/>
          <w:lang w:eastAsia="zh-TW"/>
        </w:rPr>
        <w:t>‘</w:t>
      </w:r>
      <w:r w:rsidRPr="009508E3">
        <w:rPr>
          <w:rFonts w:hint="eastAsia"/>
          <w:bCs/>
          <w:lang w:eastAsia="zh-TW"/>
        </w:rPr>
        <w:t>N</w:t>
      </w:r>
      <w:r w:rsidRPr="009508E3">
        <w:rPr>
          <w:bCs/>
          <w:lang w:eastAsia="zh-TW"/>
        </w:rPr>
        <w:t>’</w:t>
      </w:r>
      <w:r w:rsidRPr="00A51C72">
        <w:rPr>
          <w:rFonts w:hint="eastAsia"/>
          <w:bCs/>
          <w:lang w:eastAsia="zh-TW"/>
          <w:rPrChange w:id="451" w:author="陳鐵元" w:date="2016-09-03T11:04:00Z">
            <w:rPr>
              <w:rFonts w:hint="eastAsia"/>
              <w:bCs/>
              <w:lang w:eastAsia="zh-TW"/>
            </w:rPr>
          </w:rPrChange>
        </w:rPr>
        <w:t xml:space="preserve"> </w:t>
      </w:r>
      <w:r w:rsidRPr="00A51C72">
        <w:rPr>
          <w:rFonts w:hint="eastAsia"/>
          <w:bCs/>
          <w:lang w:eastAsia="zh-TW"/>
          <w:rPrChange w:id="452" w:author="陳鐵元" w:date="2016-09-03T11:04:00Z">
            <w:rPr>
              <w:rFonts w:hint="eastAsia"/>
              <w:bCs/>
              <w:lang w:eastAsia="zh-TW"/>
            </w:rPr>
          </w:rPrChange>
        </w:rPr>
        <w:t>，顯示</w:t>
      </w:r>
      <w:r w:rsidRPr="00A51C72">
        <w:rPr>
          <w:rFonts w:hint="eastAsia"/>
          <w:bCs/>
          <w:lang w:eastAsia="zh-TW"/>
          <w:rPrChange w:id="453" w:author="陳鐵元" w:date="2016-09-03T11:04:00Z">
            <w:rPr>
              <w:rFonts w:hint="eastAsia"/>
              <w:bCs/>
              <w:lang w:eastAsia="zh-TW"/>
            </w:rPr>
          </w:rPrChange>
        </w:rPr>
        <w:t xml:space="preserve"> </w:t>
      </w:r>
      <w:r w:rsidRPr="00A51C72">
        <w:rPr>
          <w:rFonts w:hint="eastAsia"/>
          <w:bCs/>
          <w:lang w:eastAsia="zh-TW"/>
          <w:rPrChange w:id="454" w:author="陳鐵元" w:date="2016-09-03T11:04:00Z">
            <w:rPr>
              <w:rFonts w:hint="eastAsia"/>
              <w:bCs/>
              <w:lang w:eastAsia="zh-TW"/>
            </w:rPr>
          </w:rPrChange>
        </w:rPr>
        <w:t>模組</w:t>
      </w:r>
      <w:r w:rsidR="00067CD8" w:rsidRPr="00A51C72">
        <w:rPr>
          <w:rFonts w:hint="eastAsia"/>
          <w:bCs/>
          <w:lang w:eastAsia="zh-TW"/>
          <w:rPrChange w:id="455" w:author="陳鐵元" w:date="2016-09-03T11:04:00Z">
            <w:rPr>
              <w:rFonts w:hint="eastAsia"/>
              <w:bCs/>
              <w:lang w:eastAsia="zh-TW"/>
            </w:rPr>
          </w:rPrChange>
        </w:rPr>
        <w:t>.</w:t>
      </w:r>
      <w:r w:rsidR="00067CD8" w:rsidRPr="00A51C72">
        <w:rPr>
          <w:rFonts w:hint="eastAsia"/>
          <w:bCs/>
          <w:lang w:eastAsia="zh-TW"/>
          <w:rPrChange w:id="456" w:author="陳鐵元" w:date="2016-09-03T11:04:00Z">
            <w:rPr>
              <w:rFonts w:hint="eastAsia"/>
              <w:bCs/>
              <w:lang w:eastAsia="zh-TW"/>
            </w:rPr>
          </w:rPrChange>
        </w:rPr>
        <w:t>回覆訊息</w:t>
      </w:r>
      <w:r w:rsidR="00067CD8" w:rsidRPr="00A51C72">
        <w:rPr>
          <w:rFonts w:hint="eastAsia"/>
          <w:bCs/>
          <w:lang w:eastAsia="zh-TW"/>
          <w:rPrChange w:id="457" w:author="陳鐵元" w:date="2016-09-03T11:04:00Z">
            <w:rPr>
              <w:rFonts w:hint="eastAsia"/>
              <w:bCs/>
              <w:lang w:eastAsia="zh-TW"/>
            </w:rPr>
          </w:rPrChange>
        </w:rPr>
        <w:t>,RETURN</w:t>
      </w:r>
      <w:r w:rsidR="00067CD8" w:rsidRPr="00A51C72">
        <w:rPr>
          <w:rFonts w:hint="eastAsia"/>
          <w:bCs/>
          <w:lang w:eastAsia="zh-TW"/>
          <w:rPrChange w:id="458" w:author="陳鐵元" w:date="2016-09-03T11:04:00Z">
            <w:rPr>
              <w:rFonts w:hint="eastAsia"/>
              <w:bCs/>
              <w:lang w:eastAsia="zh-TW"/>
            </w:rPr>
          </w:rPrChange>
        </w:rPr>
        <w:t>。</w:t>
      </w:r>
    </w:p>
    <w:p w:rsidR="008E14C3" w:rsidRPr="00A51C72" w:rsidRDefault="008E14C3" w:rsidP="00801B28">
      <w:pPr>
        <w:pStyle w:val="Tabletext"/>
        <w:keepLines w:val="0"/>
        <w:numPr>
          <w:ilvl w:val="0"/>
          <w:numId w:val="22"/>
        </w:numPr>
        <w:spacing w:after="0" w:line="240" w:lineRule="auto"/>
        <w:rPr>
          <w:rFonts w:hint="eastAsia"/>
          <w:bCs/>
          <w:lang w:eastAsia="zh-TW"/>
          <w:rPrChange w:id="459" w:author="陳鐵元" w:date="2016-09-03T11:04:00Z">
            <w:rPr>
              <w:rFonts w:hint="eastAsia"/>
              <w:bCs/>
              <w:lang w:eastAsia="zh-TW"/>
            </w:rPr>
          </w:rPrChange>
        </w:rPr>
      </w:pPr>
      <w:r w:rsidRPr="00A51C72">
        <w:rPr>
          <w:rFonts w:hint="eastAsia"/>
          <w:bCs/>
          <w:lang w:eastAsia="zh-TW"/>
          <w:rPrChange w:id="460" w:author="陳鐵元" w:date="2016-09-03T11:04:00Z">
            <w:rPr>
              <w:rFonts w:hint="eastAsia"/>
              <w:bCs/>
              <w:lang w:eastAsia="zh-TW"/>
            </w:rPr>
          </w:rPrChange>
        </w:rPr>
        <w:t>增加</w:t>
      </w:r>
      <w:r w:rsidR="00862B95" w:rsidRPr="00A51C72">
        <w:rPr>
          <w:rFonts w:hint="eastAsia"/>
          <w:bCs/>
          <w:lang w:eastAsia="zh-TW"/>
          <w:rPrChange w:id="461" w:author="陳鐵元" w:date="2016-09-03T11:04:00Z">
            <w:rPr>
              <w:rFonts w:hint="eastAsia"/>
              <w:bCs/>
              <w:lang w:eastAsia="zh-TW"/>
            </w:rPr>
          </w:rPrChange>
        </w:rPr>
        <w:t>查詢欄位：</w:t>
      </w:r>
      <w:r w:rsidR="005F3552" w:rsidRPr="00A51C72">
        <w:rPr>
          <w:rFonts w:hint="eastAsia"/>
          <w:bCs/>
          <w:lang w:eastAsia="zh-TW"/>
          <w:rPrChange w:id="462" w:author="陳鐵元" w:date="2016-09-03T11:04:00Z">
            <w:rPr>
              <w:rFonts w:hint="eastAsia"/>
              <w:bCs/>
              <w:lang w:eastAsia="zh-TW"/>
            </w:rPr>
          </w:rPrChange>
        </w:rPr>
        <w:t>$</w:t>
      </w:r>
      <w:r w:rsidR="00862B95" w:rsidRPr="00A51C72">
        <w:rPr>
          <w:rFonts w:hint="eastAsia"/>
          <w:bCs/>
          <w:lang w:eastAsia="zh-TW"/>
          <w:rPrChange w:id="463" w:author="陳鐵元" w:date="2016-09-03T11:04:00Z">
            <w:rPr>
              <w:rFonts w:hint="eastAsia"/>
              <w:bCs/>
              <w:lang w:eastAsia="zh-TW"/>
            </w:rPr>
          </w:rPrChange>
        </w:rPr>
        <w:t>案件</w:t>
      </w:r>
      <w:r w:rsidR="00AB29F0" w:rsidRPr="00A51C72">
        <w:rPr>
          <w:rFonts w:hint="eastAsia"/>
          <w:bCs/>
          <w:lang w:eastAsia="zh-TW"/>
          <w:rPrChange w:id="464" w:author="陳鐵元" w:date="2016-09-03T11:04:00Z">
            <w:rPr>
              <w:rFonts w:hint="eastAsia"/>
              <w:bCs/>
              <w:lang w:eastAsia="zh-TW"/>
            </w:rPr>
          </w:rPrChange>
        </w:rPr>
        <w:t>種類</w:t>
      </w:r>
    </w:p>
    <w:p w:rsidR="00862B95" w:rsidRPr="00A51C72" w:rsidRDefault="00207CBB" w:rsidP="00801B28">
      <w:pPr>
        <w:pStyle w:val="Tabletext"/>
        <w:keepLines w:val="0"/>
        <w:numPr>
          <w:ilvl w:val="1"/>
          <w:numId w:val="22"/>
        </w:numPr>
        <w:spacing w:after="0" w:line="240" w:lineRule="auto"/>
        <w:rPr>
          <w:rFonts w:hint="eastAsia"/>
          <w:bCs/>
          <w:lang w:eastAsia="zh-TW"/>
          <w:rPrChange w:id="465" w:author="陳鐵元" w:date="2016-09-03T11:04:00Z">
            <w:rPr>
              <w:rFonts w:hint="eastAsia"/>
              <w:bCs/>
              <w:lang w:eastAsia="zh-TW"/>
            </w:rPr>
          </w:rPrChange>
        </w:rPr>
      </w:pPr>
      <w:r w:rsidRPr="00A51C72">
        <w:rPr>
          <w:rFonts w:hint="eastAsia"/>
          <w:bCs/>
          <w:lang w:eastAsia="zh-TW"/>
          <w:rPrChange w:id="466" w:author="陳鐵元" w:date="2016-09-03T11:04:00Z">
            <w:rPr>
              <w:rFonts w:hint="eastAsia"/>
              <w:bCs/>
              <w:lang w:eastAsia="zh-TW"/>
            </w:rPr>
          </w:rPrChange>
        </w:rPr>
        <w:t>取得</w:t>
      </w:r>
      <w:r w:rsidR="00882CDD" w:rsidRPr="00A51C72">
        <w:rPr>
          <w:rFonts w:hint="eastAsia"/>
          <w:bCs/>
          <w:lang w:eastAsia="zh-TW"/>
          <w:rPrChange w:id="467" w:author="陳鐵元" w:date="2016-09-03T11:04:00Z">
            <w:rPr>
              <w:rFonts w:hint="eastAsia"/>
              <w:bCs/>
              <w:lang w:eastAsia="zh-TW"/>
            </w:rPr>
          </w:rPrChange>
        </w:rPr>
        <w:t>$</w:t>
      </w:r>
      <w:r w:rsidRPr="00A51C72">
        <w:rPr>
          <w:rFonts w:hint="eastAsia"/>
          <w:bCs/>
          <w:lang w:eastAsia="zh-TW"/>
          <w:rPrChange w:id="468" w:author="陳鐵元" w:date="2016-09-03T11:04:00Z">
            <w:rPr>
              <w:rFonts w:hint="eastAsia"/>
              <w:bCs/>
              <w:lang w:eastAsia="zh-TW"/>
            </w:rPr>
          </w:rPrChange>
        </w:rPr>
        <w:t>是否為</w:t>
      </w:r>
      <w:r w:rsidRPr="00A51C72">
        <w:rPr>
          <w:rFonts w:hint="eastAsia"/>
          <w:bCs/>
          <w:lang w:eastAsia="zh-TW"/>
          <w:rPrChange w:id="469" w:author="陳鐵元" w:date="2016-09-03T11:04:00Z">
            <w:rPr>
              <w:rFonts w:hint="eastAsia"/>
              <w:bCs/>
              <w:lang w:eastAsia="zh-TW"/>
            </w:rPr>
          </w:rPrChange>
        </w:rPr>
        <w:t>MI</w:t>
      </w:r>
      <w:r w:rsidRPr="00A51C72">
        <w:rPr>
          <w:rFonts w:hint="eastAsia"/>
          <w:bCs/>
          <w:lang w:eastAsia="zh-TW"/>
          <w:rPrChange w:id="470" w:author="陳鐵元" w:date="2016-09-03T11:04:00Z">
            <w:rPr>
              <w:rFonts w:hint="eastAsia"/>
              <w:bCs/>
              <w:lang w:eastAsia="zh-TW"/>
            </w:rPr>
          </w:rPrChange>
        </w:rPr>
        <w:t>件：</w:t>
      </w:r>
      <w:r w:rsidRPr="00A51C72">
        <w:rPr>
          <w:rFonts w:hint="eastAsia"/>
          <w:bCs/>
          <w:lang w:eastAsia="zh-TW"/>
          <w:rPrChange w:id="471" w:author="陳鐵元" w:date="2016-09-03T11:04:00Z">
            <w:rPr>
              <w:rFonts w:hint="eastAsia"/>
              <w:bCs/>
              <w:lang w:eastAsia="zh-TW"/>
            </w:rPr>
          </w:rPrChange>
        </w:rPr>
        <w:t>CALL AA_A4Z001.</w:t>
      </w:r>
      <w:r w:rsidR="004C4334" w:rsidRPr="00A51C72">
        <w:rPr>
          <w:bCs/>
          <w:lang w:eastAsia="zh-TW"/>
          <w:rPrChange w:id="472" w:author="陳鐵元" w:date="2016-09-03T11:04:00Z">
            <w:rPr>
              <w:bCs/>
              <w:lang w:eastAsia="zh-TW"/>
            </w:rPr>
          </w:rPrChange>
        </w:rPr>
        <w:t>chkMobileAply</w:t>
      </w:r>
      <w:r w:rsidR="004C4334" w:rsidRPr="00A51C72">
        <w:rPr>
          <w:rFonts w:hint="eastAsia"/>
          <w:bCs/>
          <w:lang w:eastAsia="zh-TW"/>
          <w:rPrChange w:id="473" w:author="陳鐵元" w:date="2016-09-03T11:04:00Z">
            <w:rPr>
              <w:rFonts w:hint="eastAsia"/>
              <w:bCs/>
              <w:lang w:eastAsia="zh-TW"/>
            </w:rPr>
          </w:rPrChange>
        </w:rPr>
        <w:t>(</w:t>
      </w:r>
      <w:r w:rsidR="004C4334" w:rsidRPr="00A51C72">
        <w:rPr>
          <w:bCs/>
          <w:lang w:eastAsia="zh-TW"/>
          <w:rPrChange w:id="474" w:author="陳鐵元" w:date="2016-09-03T11:04:00Z">
            <w:rPr>
              <w:bCs/>
              <w:lang w:eastAsia="zh-TW"/>
            </w:rPr>
          </w:rPrChange>
        </w:rPr>
        <w:t>判斷是否為</w:t>
      </w:r>
      <w:r w:rsidR="004C4334" w:rsidRPr="00A51C72">
        <w:rPr>
          <w:bCs/>
          <w:lang w:eastAsia="zh-TW"/>
          <w:rPrChange w:id="475" w:author="陳鐵元" w:date="2016-09-03T11:04:00Z">
            <w:rPr>
              <w:bCs/>
              <w:lang w:eastAsia="zh-TW"/>
            </w:rPr>
          </w:rPrChange>
        </w:rPr>
        <w:t>MI</w:t>
      </w:r>
      <w:r w:rsidR="004C4334" w:rsidRPr="00A51C72">
        <w:rPr>
          <w:bCs/>
          <w:lang w:eastAsia="zh-TW"/>
          <w:rPrChange w:id="476" w:author="陳鐵元" w:date="2016-09-03T11:04:00Z">
            <w:rPr>
              <w:bCs/>
              <w:lang w:eastAsia="zh-TW"/>
            </w:rPr>
          </w:rPrChange>
        </w:rPr>
        <w:t>理賠申請案件</w:t>
      </w:r>
      <w:r w:rsidR="004C4334" w:rsidRPr="00A51C72">
        <w:rPr>
          <w:rFonts w:hint="eastAsia"/>
          <w:bCs/>
          <w:lang w:eastAsia="zh-TW"/>
          <w:rPrChange w:id="477" w:author="陳鐵元" w:date="2016-09-03T11:04:00Z">
            <w:rPr>
              <w:rFonts w:hint="eastAsia"/>
              <w:bCs/>
              <w:lang w:eastAsia="zh-TW"/>
            </w:rPr>
          </w:rPrChange>
        </w:rPr>
        <w:t>)</w:t>
      </w:r>
    </w:p>
    <w:p w:rsidR="009E67C4" w:rsidRPr="00A51C72" w:rsidRDefault="009E67C4" w:rsidP="00801B28">
      <w:pPr>
        <w:pStyle w:val="Tabletext"/>
        <w:keepLines w:val="0"/>
        <w:numPr>
          <w:ilvl w:val="1"/>
          <w:numId w:val="22"/>
        </w:numPr>
        <w:spacing w:after="0" w:line="240" w:lineRule="auto"/>
        <w:rPr>
          <w:rFonts w:hint="eastAsia"/>
          <w:bCs/>
          <w:lang w:eastAsia="zh-TW"/>
          <w:rPrChange w:id="478" w:author="陳鐵元" w:date="2016-09-03T11:04:00Z">
            <w:rPr>
              <w:rFonts w:hint="eastAsia"/>
              <w:bCs/>
              <w:lang w:eastAsia="zh-TW"/>
            </w:rPr>
          </w:rPrChange>
        </w:rPr>
      </w:pPr>
      <w:r w:rsidRPr="00A51C72">
        <w:rPr>
          <w:rFonts w:hint="eastAsia"/>
          <w:bCs/>
          <w:lang w:eastAsia="zh-TW"/>
          <w:rPrChange w:id="479" w:author="陳鐵元" w:date="2016-09-03T11:04:00Z">
            <w:rPr>
              <w:rFonts w:hint="eastAsia"/>
              <w:bCs/>
              <w:lang w:eastAsia="zh-TW"/>
            </w:rPr>
          </w:rPrChange>
        </w:rPr>
        <w:t>IF</w:t>
      </w:r>
      <w:r w:rsidR="002B38C1" w:rsidRPr="00A51C72">
        <w:rPr>
          <w:rFonts w:hint="eastAsia"/>
          <w:bCs/>
          <w:lang w:eastAsia="zh-TW"/>
          <w:rPrChange w:id="480" w:author="陳鐵元" w:date="2016-09-03T11:04:00Z">
            <w:rPr>
              <w:rFonts w:hint="eastAsia"/>
              <w:bCs/>
              <w:lang w:eastAsia="zh-TW"/>
            </w:rPr>
          </w:rPrChange>
        </w:rPr>
        <w:t xml:space="preserve"> $</w:t>
      </w:r>
      <w:r w:rsidR="001A7AD0" w:rsidRPr="00A51C72">
        <w:rPr>
          <w:rFonts w:hint="eastAsia"/>
          <w:bCs/>
          <w:lang w:eastAsia="zh-TW"/>
          <w:rPrChange w:id="481" w:author="陳鐵元" w:date="2016-09-03T11:04:00Z">
            <w:rPr>
              <w:rFonts w:hint="eastAsia"/>
              <w:bCs/>
              <w:lang w:eastAsia="zh-TW"/>
            </w:rPr>
          </w:rPrChange>
        </w:rPr>
        <w:t>案件優先順序</w:t>
      </w:r>
      <w:r w:rsidR="001A7AD0" w:rsidRPr="00A51C72">
        <w:rPr>
          <w:rFonts w:hint="eastAsia"/>
          <w:bCs/>
          <w:lang w:eastAsia="zh-TW"/>
          <w:rPrChange w:id="482" w:author="陳鐵元" w:date="2016-09-03T11:04:00Z">
            <w:rPr>
              <w:rFonts w:hint="eastAsia"/>
              <w:bCs/>
              <w:lang w:eastAsia="zh-TW"/>
            </w:rPr>
          </w:rPrChange>
        </w:rPr>
        <w:t xml:space="preserve"> = </w:t>
      </w:r>
      <w:r w:rsidR="001A7AD0" w:rsidRPr="00A51C72">
        <w:rPr>
          <w:bCs/>
          <w:lang w:eastAsia="zh-TW"/>
          <w:rPrChange w:id="483" w:author="陳鐵元" w:date="2016-09-03T11:04:00Z">
            <w:rPr>
              <w:bCs/>
              <w:lang w:eastAsia="zh-TW"/>
            </w:rPr>
          </w:rPrChange>
        </w:rPr>
        <w:t>‘</w:t>
      </w:r>
      <w:r w:rsidR="001A7AD0" w:rsidRPr="00A51C72">
        <w:rPr>
          <w:rFonts w:hint="eastAsia"/>
          <w:bCs/>
          <w:lang w:eastAsia="zh-TW"/>
          <w:rPrChange w:id="484" w:author="陳鐵元" w:date="2016-09-03T11:04:00Z">
            <w:rPr>
              <w:rFonts w:hint="eastAsia"/>
              <w:bCs/>
              <w:lang w:eastAsia="zh-TW"/>
            </w:rPr>
          </w:rPrChange>
        </w:rPr>
        <w:t>0</w:t>
      </w:r>
      <w:r w:rsidR="001A7AD0" w:rsidRPr="00A51C72">
        <w:rPr>
          <w:bCs/>
          <w:lang w:eastAsia="zh-TW"/>
          <w:rPrChange w:id="485" w:author="陳鐵元" w:date="2016-09-03T11:04:00Z">
            <w:rPr>
              <w:bCs/>
              <w:lang w:eastAsia="zh-TW"/>
            </w:rPr>
          </w:rPrChange>
        </w:rPr>
        <w:t>’</w:t>
      </w:r>
    </w:p>
    <w:p w:rsidR="001A7AD0" w:rsidRPr="00A51C72" w:rsidRDefault="00F140C4" w:rsidP="001A7AD0">
      <w:pPr>
        <w:pStyle w:val="Tabletext"/>
        <w:keepLines w:val="0"/>
        <w:numPr>
          <w:ilvl w:val="2"/>
          <w:numId w:val="22"/>
        </w:numPr>
        <w:spacing w:after="0" w:line="240" w:lineRule="auto"/>
        <w:rPr>
          <w:rFonts w:hint="eastAsia"/>
          <w:bCs/>
          <w:lang w:eastAsia="zh-TW"/>
          <w:rPrChange w:id="486" w:author="陳鐵元" w:date="2016-09-03T11:04:00Z">
            <w:rPr>
              <w:rFonts w:hint="eastAsia"/>
              <w:bCs/>
              <w:lang w:eastAsia="zh-TW"/>
            </w:rPr>
          </w:rPrChange>
        </w:rPr>
      </w:pPr>
      <w:r w:rsidRPr="00A51C72">
        <w:rPr>
          <w:rFonts w:hint="eastAsia"/>
          <w:bCs/>
          <w:lang w:eastAsia="zh-TW"/>
          <w:rPrChange w:id="487" w:author="陳鐵元" w:date="2016-09-03T11:04:00Z">
            <w:rPr>
              <w:rFonts w:hint="eastAsia"/>
              <w:bCs/>
              <w:lang w:eastAsia="zh-TW"/>
            </w:rPr>
          </w:rPrChange>
        </w:rPr>
        <w:t>若為</w:t>
      </w:r>
      <w:r w:rsidRPr="00A51C72">
        <w:rPr>
          <w:rFonts w:hint="eastAsia"/>
          <w:bCs/>
          <w:lang w:eastAsia="zh-TW"/>
          <w:rPrChange w:id="488" w:author="陳鐵元" w:date="2016-09-03T11:04:00Z">
            <w:rPr>
              <w:rFonts w:hint="eastAsia"/>
              <w:bCs/>
              <w:lang w:eastAsia="zh-TW"/>
            </w:rPr>
          </w:rPrChange>
        </w:rPr>
        <w:t>AG2.0</w:t>
      </w:r>
      <w:r w:rsidRPr="00A51C72">
        <w:rPr>
          <w:rFonts w:hint="eastAsia"/>
          <w:bCs/>
          <w:lang w:eastAsia="zh-TW"/>
          <w:rPrChange w:id="489" w:author="陳鐵元" w:date="2016-09-03T11:04:00Z">
            <w:rPr>
              <w:rFonts w:hint="eastAsia"/>
              <w:bCs/>
              <w:lang w:eastAsia="zh-TW"/>
            </w:rPr>
          </w:rPrChange>
        </w:rPr>
        <w:t>單位理賠優先審核件，則</w:t>
      </w:r>
    </w:p>
    <w:p w:rsidR="00F140C4" w:rsidRPr="00A51C72" w:rsidRDefault="00F140C4" w:rsidP="00C10AA3">
      <w:pPr>
        <w:pStyle w:val="Tabletext"/>
        <w:keepLines w:val="0"/>
        <w:numPr>
          <w:ilvl w:val="3"/>
          <w:numId w:val="22"/>
        </w:numPr>
        <w:spacing w:after="0" w:line="240" w:lineRule="auto"/>
        <w:rPr>
          <w:rFonts w:hint="eastAsia"/>
          <w:bCs/>
          <w:lang w:eastAsia="zh-TW"/>
          <w:rPrChange w:id="490" w:author="陳鐵元" w:date="2016-09-03T11:04:00Z">
            <w:rPr>
              <w:rFonts w:hint="eastAsia"/>
              <w:bCs/>
              <w:lang w:eastAsia="zh-TW"/>
            </w:rPr>
          </w:rPrChange>
        </w:rPr>
      </w:pPr>
      <w:r w:rsidRPr="00A51C72">
        <w:rPr>
          <w:rFonts w:hint="eastAsia"/>
          <w:bCs/>
          <w:lang w:eastAsia="zh-TW"/>
          <w:rPrChange w:id="491" w:author="陳鐵元" w:date="2016-09-03T11:04:00Z">
            <w:rPr>
              <w:rFonts w:hint="eastAsia"/>
              <w:bCs/>
              <w:lang w:eastAsia="zh-TW"/>
            </w:rPr>
          </w:rPrChange>
        </w:rPr>
        <w:t>$</w:t>
      </w:r>
      <w:r w:rsidRPr="00A51C72">
        <w:rPr>
          <w:rFonts w:hint="eastAsia"/>
          <w:bCs/>
          <w:lang w:eastAsia="zh-TW"/>
          <w:rPrChange w:id="492" w:author="陳鐵元" w:date="2016-09-03T11:04:00Z">
            <w:rPr>
              <w:rFonts w:hint="eastAsia"/>
              <w:bCs/>
              <w:lang w:eastAsia="zh-TW"/>
            </w:rPr>
          </w:rPrChange>
        </w:rPr>
        <w:t>案件種類</w:t>
      </w:r>
      <w:r w:rsidRPr="00A51C72">
        <w:rPr>
          <w:rFonts w:hint="eastAsia"/>
          <w:bCs/>
          <w:lang w:eastAsia="zh-TW"/>
          <w:rPrChange w:id="493" w:author="陳鐵元" w:date="2016-09-03T11:04:00Z">
            <w:rPr>
              <w:rFonts w:hint="eastAsia"/>
              <w:bCs/>
              <w:lang w:eastAsia="zh-TW"/>
            </w:rPr>
          </w:rPrChange>
        </w:rPr>
        <w:t>=</w:t>
      </w:r>
      <w:r w:rsidRPr="00A51C72">
        <w:rPr>
          <w:bCs/>
          <w:lang w:eastAsia="zh-TW"/>
          <w:rPrChange w:id="494" w:author="陳鐵元" w:date="2016-09-03T11:04:00Z">
            <w:rPr>
              <w:bCs/>
              <w:lang w:eastAsia="zh-TW"/>
            </w:rPr>
          </w:rPrChange>
        </w:rPr>
        <w:t>’</w:t>
      </w:r>
      <w:r w:rsidRPr="00A51C72">
        <w:rPr>
          <w:rFonts w:hint="eastAsia"/>
          <w:bCs/>
          <w:lang w:eastAsia="zh-TW"/>
          <w:rPrChange w:id="495" w:author="陳鐵元" w:date="2016-09-03T11:04:00Z">
            <w:rPr>
              <w:rFonts w:hint="eastAsia"/>
              <w:bCs/>
              <w:lang w:eastAsia="zh-TW"/>
            </w:rPr>
          </w:rPrChange>
        </w:rPr>
        <w:t>AG 2.0</w:t>
      </w:r>
      <w:r w:rsidRPr="00A51C72">
        <w:rPr>
          <w:bCs/>
          <w:lang w:eastAsia="zh-TW"/>
          <w:rPrChange w:id="496" w:author="陳鐵元" w:date="2016-09-03T11:04:00Z">
            <w:rPr>
              <w:bCs/>
              <w:lang w:eastAsia="zh-TW"/>
            </w:rPr>
          </w:rPrChange>
        </w:rPr>
        <w:t>’</w:t>
      </w:r>
    </w:p>
    <w:p w:rsidR="00F46903" w:rsidRPr="00A51C72" w:rsidRDefault="00F46903" w:rsidP="00F46903">
      <w:pPr>
        <w:pStyle w:val="Tabletext"/>
        <w:keepLines w:val="0"/>
        <w:numPr>
          <w:ilvl w:val="2"/>
          <w:numId w:val="22"/>
        </w:numPr>
        <w:spacing w:after="0" w:line="240" w:lineRule="auto"/>
        <w:rPr>
          <w:rFonts w:hint="eastAsia"/>
          <w:bCs/>
          <w:lang w:eastAsia="zh-TW"/>
          <w:rPrChange w:id="497" w:author="陳鐵元" w:date="2016-09-03T11:04:00Z">
            <w:rPr>
              <w:rFonts w:hint="eastAsia"/>
              <w:bCs/>
              <w:lang w:eastAsia="zh-TW"/>
            </w:rPr>
          </w:rPrChange>
        </w:rPr>
      </w:pPr>
      <w:r w:rsidRPr="00A51C72">
        <w:rPr>
          <w:rFonts w:hint="eastAsia"/>
          <w:bCs/>
          <w:lang w:eastAsia="zh-TW"/>
          <w:rPrChange w:id="498" w:author="陳鐵元" w:date="2016-09-03T11:04:00Z">
            <w:rPr>
              <w:rFonts w:hint="eastAsia"/>
              <w:bCs/>
              <w:lang w:eastAsia="zh-TW"/>
            </w:rPr>
          </w:rPrChange>
        </w:rPr>
        <w:t>ELSE</w:t>
      </w:r>
    </w:p>
    <w:p w:rsidR="00F46903" w:rsidRPr="00A51C72" w:rsidRDefault="00F46903" w:rsidP="00801B28">
      <w:pPr>
        <w:pStyle w:val="Tabletext"/>
        <w:keepLines w:val="0"/>
        <w:numPr>
          <w:ilvl w:val="3"/>
          <w:numId w:val="22"/>
        </w:numPr>
        <w:spacing w:after="0" w:line="240" w:lineRule="auto"/>
        <w:rPr>
          <w:rFonts w:hint="eastAsia"/>
          <w:bCs/>
          <w:lang w:eastAsia="zh-TW"/>
          <w:rPrChange w:id="499" w:author="陳鐵元" w:date="2016-09-03T11:04:00Z">
            <w:rPr>
              <w:rFonts w:hint="eastAsia"/>
              <w:bCs/>
              <w:lang w:eastAsia="zh-TW"/>
            </w:rPr>
          </w:rPrChange>
        </w:rPr>
      </w:pPr>
      <w:r w:rsidRPr="00A51C72">
        <w:rPr>
          <w:rFonts w:hint="eastAsia"/>
          <w:bCs/>
          <w:lang w:eastAsia="zh-TW"/>
          <w:rPrChange w:id="500" w:author="陳鐵元" w:date="2016-09-03T11:04:00Z">
            <w:rPr>
              <w:rFonts w:hint="eastAsia"/>
              <w:bCs/>
              <w:lang w:eastAsia="zh-TW"/>
            </w:rPr>
          </w:rPrChange>
        </w:rPr>
        <w:t>$</w:t>
      </w:r>
      <w:r w:rsidR="00AF4692" w:rsidRPr="00A51C72">
        <w:rPr>
          <w:rFonts w:hint="eastAsia"/>
          <w:bCs/>
          <w:lang w:eastAsia="zh-TW"/>
          <w:rPrChange w:id="501" w:author="陳鐵元" w:date="2016-09-03T11:04:00Z">
            <w:rPr>
              <w:rFonts w:hint="eastAsia"/>
              <w:bCs/>
              <w:lang w:eastAsia="zh-TW"/>
            </w:rPr>
          </w:rPrChange>
        </w:rPr>
        <w:t>案件種類</w:t>
      </w:r>
      <w:r w:rsidRPr="00A51C72">
        <w:rPr>
          <w:rFonts w:hint="eastAsia"/>
          <w:bCs/>
          <w:lang w:eastAsia="zh-TW"/>
          <w:rPrChange w:id="502" w:author="陳鐵元" w:date="2016-09-03T11:04:00Z">
            <w:rPr>
              <w:rFonts w:hint="eastAsia"/>
              <w:bCs/>
              <w:lang w:eastAsia="zh-TW"/>
            </w:rPr>
          </w:rPrChange>
        </w:rPr>
        <w:t xml:space="preserve">= </w:t>
      </w:r>
      <w:r w:rsidRPr="00A51C72">
        <w:rPr>
          <w:bCs/>
          <w:lang w:eastAsia="zh-TW"/>
          <w:rPrChange w:id="503" w:author="陳鐵元" w:date="2016-09-03T11:04:00Z">
            <w:rPr>
              <w:bCs/>
              <w:lang w:eastAsia="zh-TW"/>
            </w:rPr>
          </w:rPrChange>
        </w:rPr>
        <w:t>‘</w:t>
      </w:r>
      <w:r w:rsidRPr="00A51C72">
        <w:rPr>
          <w:rFonts w:hint="eastAsia"/>
          <w:bCs/>
          <w:lang w:eastAsia="zh-TW"/>
          <w:rPrChange w:id="504" w:author="陳鐵元" w:date="2016-09-03T11:04:00Z">
            <w:rPr>
              <w:rFonts w:hint="eastAsia"/>
              <w:bCs/>
              <w:lang w:eastAsia="zh-TW"/>
            </w:rPr>
          </w:rPrChange>
        </w:rPr>
        <w:t>臨櫃件</w:t>
      </w:r>
      <w:r w:rsidRPr="00A51C72">
        <w:rPr>
          <w:bCs/>
          <w:lang w:eastAsia="zh-TW"/>
          <w:rPrChange w:id="505" w:author="陳鐵元" w:date="2016-09-03T11:04:00Z">
            <w:rPr>
              <w:bCs/>
              <w:lang w:eastAsia="zh-TW"/>
            </w:rPr>
          </w:rPrChange>
        </w:rPr>
        <w:t>’</w:t>
      </w:r>
    </w:p>
    <w:p w:rsidR="001A7AD0" w:rsidRPr="00A51C72" w:rsidRDefault="001A7AD0" w:rsidP="00801B28">
      <w:pPr>
        <w:pStyle w:val="Tabletext"/>
        <w:keepLines w:val="0"/>
        <w:numPr>
          <w:ilvl w:val="1"/>
          <w:numId w:val="22"/>
        </w:numPr>
        <w:spacing w:after="0" w:line="240" w:lineRule="auto"/>
        <w:rPr>
          <w:rFonts w:hint="eastAsia"/>
          <w:bCs/>
          <w:lang w:eastAsia="zh-TW"/>
          <w:rPrChange w:id="506" w:author="陳鐵元" w:date="2016-09-03T11:04:00Z">
            <w:rPr>
              <w:rFonts w:hint="eastAsia"/>
              <w:bCs/>
              <w:lang w:eastAsia="zh-TW"/>
            </w:rPr>
          </w:rPrChange>
        </w:rPr>
      </w:pPr>
      <w:r w:rsidRPr="00A51C72">
        <w:rPr>
          <w:rFonts w:hint="eastAsia"/>
          <w:bCs/>
          <w:lang w:eastAsia="zh-TW"/>
          <w:rPrChange w:id="507" w:author="陳鐵元" w:date="2016-09-03T11:04:00Z">
            <w:rPr>
              <w:rFonts w:hint="eastAsia"/>
              <w:bCs/>
              <w:lang w:eastAsia="zh-TW"/>
            </w:rPr>
          </w:rPrChange>
        </w:rPr>
        <w:t>ELSE IF</w:t>
      </w:r>
      <w:r w:rsidR="00B86C5F" w:rsidRPr="00A51C72">
        <w:rPr>
          <w:rFonts w:hint="eastAsia"/>
          <w:bCs/>
          <w:lang w:eastAsia="zh-TW"/>
          <w:rPrChange w:id="508" w:author="陳鐵元" w:date="2016-09-03T11:04:00Z">
            <w:rPr>
              <w:rFonts w:hint="eastAsia"/>
              <w:bCs/>
              <w:lang w:eastAsia="zh-TW"/>
            </w:rPr>
          </w:rPrChange>
        </w:rPr>
        <w:t xml:space="preserve"> </w:t>
      </w:r>
      <w:r w:rsidR="008565A4" w:rsidRPr="00A51C72">
        <w:rPr>
          <w:rFonts w:hint="eastAsia"/>
          <w:bCs/>
          <w:lang w:eastAsia="zh-TW"/>
          <w:rPrChange w:id="509" w:author="陳鐵元" w:date="2016-09-03T11:04:00Z">
            <w:rPr>
              <w:rFonts w:hint="eastAsia"/>
              <w:bCs/>
              <w:lang w:eastAsia="zh-TW"/>
            </w:rPr>
          </w:rPrChange>
        </w:rPr>
        <w:t>$</w:t>
      </w:r>
      <w:r w:rsidR="008565A4" w:rsidRPr="00A51C72">
        <w:rPr>
          <w:rFonts w:hint="eastAsia"/>
          <w:bCs/>
          <w:lang w:eastAsia="zh-TW"/>
          <w:rPrChange w:id="510" w:author="陳鐵元" w:date="2016-09-03T11:04:00Z">
            <w:rPr>
              <w:rFonts w:hint="eastAsia"/>
              <w:bCs/>
              <w:lang w:eastAsia="zh-TW"/>
            </w:rPr>
          </w:rPrChange>
        </w:rPr>
        <w:t>案件優先順序</w:t>
      </w:r>
      <w:r w:rsidRPr="00A51C72">
        <w:rPr>
          <w:rFonts w:hint="eastAsia"/>
          <w:bCs/>
          <w:lang w:eastAsia="zh-TW"/>
          <w:rPrChange w:id="511" w:author="陳鐵元" w:date="2016-09-03T11:04:00Z">
            <w:rPr>
              <w:rFonts w:hint="eastAsia"/>
              <w:bCs/>
              <w:lang w:eastAsia="zh-TW"/>
            </w:rPr>
          </w:rPrChange>
        </w:rPr>
        <w:t xml:space="preserve">= </w:t>
      </w:r>
      <w:r w:rsidRPr="00A51C72">
        <w:rPr>
          <w:bCs/>
          <w:lang w:eastAsia="zh-TW"/>
          <w:rPrChange w:id="512" w:author="陳鐵元" w:date="2016-09-03T11:04:00Z">
            <w:rPr>
              <w:bCs/>
              <w:lang w:eastAsia="zh-TW"/>
            </w:rPr>
          </w:rPrChange>
        </w:rPr>
        <w:t>‘</w:t>
      </w:r>
      <w:r w:rsidRPr="00A51C72">
        <w:rPr>
          <w:rFonts w:hint="eastAsia"/>
          <w:bCs/>
          <w:lang w:eastAsia="zh-TW"/>
          <w:rPrChange w:id="513" w:author="陳鐵元" w:date="2016-09-03T11:04:00Z">
            <w:rPr>
              <w:rFonts w:hint="eastAsia"/>
              <w:bCs/>
              <w:lang w:eastAsia="zh-TW"/>
            </w:rPr>
          </w:rPrChange>
        </w:rPr>
        <w:t>1</w:t>
      </w:r>
      <w:r w:rsidRPr="00A51C72">
        <w:rPr>
          <w:bCs/>
          <w:lang w:eastAsia="zh-TW"/>
          <w:rPrChange w:id="514" w:author="陳鐵元" w:date="2016-09-03T11:04:00Z">
            <w:rPr>
              <w:bCs/>
              <w:lang w:eastAsia="zh-TW"/>
            </w:rPr>
          </w:rPrChange>
        </w:rPr>
        <w:t>’</w:t>
      </w:r>
    </w:p>
    <w:p w:rsidR="001A7AD0" w:rsidRPr="00A51C72" w:rsidRDefault="00F46903" w:rsidP="001A7AD0">
      <w:pPr>
        <w:pStyle w:val="Tabletext"/>
        <w:keepLines w:val="0"/>
        <w:numPr>
          <w:ilvl w:val="2"/>
          <w:numId w:val="22"/>
        </w:numPr>
        <w:spacing w:after="0" w:line="240" w:lineRule="auto"/>
        <w:rPr>
          <w:rFonts w:hint="eastAsia"/>
          <w:bCs/>
          <w:lang w:eastAsia="zh-TW"/>
          <w:rPrChange w:id="515" w:author="陳鐵元" w:date="2016-09-03T11:04:00Z">
            <w:rPr>
              <w:rFonts w:hint="eastAsia"/>
              <w:bCs/>
              <w:lang w:eastAsia="zh-TW"/>
            </w:rPr>
          </w:rPrChange>
        </w:rPr>
      </w:pPr>
      <w:r w:rsidRPr="00A51C72">
        <w:rPr>
          <w:rFonts w:hint="eastAsia"/>
          <w:bCs/>
          <w:lang w:eastAsia="zh-TW"/>
          <w:rPrChange w:id="516" w:author="陳鐵元" w:date="2016-09-03T11:04:00Z">
            <w:rPr>
              <w:rFonts w:hint="eastAsia"/>
              <w:bCs/>
              <w:lang w:eastAsia="zh-TW"/>
            </w:rPr>
          </w:rPrChange>
        </w:rPr>
        <w:t>$</w:t>
      </w:r>
      <w:r w:rsidR="00AF4692" w:rsidRPr="00A51C72">
        <w:rPr>
          <w:rFonts w:hint="eastAsia"/>
          <w:bCs/>
          <w:lang w:eastAsia="zh-TW"/>
          <w:rPrChange w:id="517" w:author="陳鐵元" w:date="2016-09-03T11:04:00Z">
            <w:rPr>
              <w:rFonts w:hint="eastAsia"/>
              <w:bCs/>
              <w:lang w:eastAsia="zh-TW"/>
            </w:rPr>
          </w:rPrChange>
        </w:rPr>
        <w:t>案件種類</w:t>
      </w:r>
      <w:r w:rsidRPr="00A51C72">
        <w:rPr>
          <w:rFonts w:hint="eastAsia"/>
          <w:bCs/>
          <w:lang w:eastAsia="zh-TW"/>
          <w:rPrChange w:id="518" w:author="陳鐵元" w:date="2016-09-03T11:04:00Z">
            <w:rPr>
              <w:rFonts w:hint="eastAsia"/>
              <w:bCs/>
              <w:lang w:eastAsia="zh-TW"/>
            </w:rPr>
          </w:rPrChange>
        </w:rPr>
        <w:t xml:space="preserve">= </w:t>
      </w:r>
      <w:r w:rsidRPr="00A51C72">
        <w:rPr>
          <w:bCs/>
          <w:lang w:eastAsia="zh-TW"/>
          <w:rPrChange w:id="519" w:author="陳鐵元" w:date="2016-09-03T11:04:00Z">
            <w:rPr>
              <w:bCs/>
              <w:lang w:eastAsia="zh-TW"/>
            </w:rPr>
          </w:rPrChange>
        </w:rPr>
        <w:t>‘</w:t>
      </w:r>
      <w:r w:rsidRPr="00A51C72">
        <w:rPr>
          <w:rFonts w:hint="eastAsia"/>
          <w:bCs/>
          <w:lang w:eastAsia="zh-TW"/>
          <w:rPrChange w:id="520" w:author="陳鐵元" w:date="2016-09-03T11:04:00Z">
            <w:rPr>
              <w:rFonts w:hint="eastAsia"/>
              <w:bCs/>
              <w:lang w:eastAsia="zh-TW"/>
            </w:rPr>
          </w:rPrChange>
        </w:rPr>
        <w:t>VIP</w:t>
      </w:r>
      <w:r w:rsidRPr="00A51C72">
        <w:rPr>
          <w:rFonts w:hint="eastAsia"/>
          <w:bCs/>
          <w:lang w:eastAsia="zh-TW"/>
          <w:rPrChange w:id="521" w:author="陳鐵元" w:date="2016-09-03T11:04:00Z">
            <w:rPr>
              <w:rFonts w:hint="eastAsia"/>
              <w:bCs/>
              <w:lang w:eastAsia="zh-TW"/>
            </w:rPr>
          </w:rPrChange>
        </w:rPr>
        <w:t>件</w:t>
      </w:r>
      <w:r w:rsidRPr="00A51C72">
        <w:rPr>
          <w:bCs/>
          <w:lang w:eastAsia="zh-TW"/>
          <w:rPrChange w:id="522" w:author="陳鐵元" w:date="2016-09-03T11:04:00Z">
            <w:rPr>
              <w:bCs/>
              <w:lang w:eastAsia="zh-TW"/>
            </w:rPr>
          </w:rPrChange>
        </w:rPr>
        <w:t>’</w:t>
      </w:r>
    </w:p>
    <w:p w:rsidR="00F140C4" w:rsidRPr="00A51C72" w:rsidRDefault="00F140C4" w:rsidP="00C10AA3">
      <w:pPr>
        <w:pStyle w:val="Tabletext"/>
        <w:keepLines w:val="0"/>
        <w:numPr>
          <w:ilvl w:val="1"/>
          <w:numId w:val="22"/>
        </w:numPr>
        <w:spacing w:after="0" w:line="240" w:lineRule="auto"/>
        <w:rPr>
          <w:rFonts w:hint="eastAsia"/>
          <w:bCs/>
          <w:lang w:eastAsia="zh-TW"/>
          <w:rPrChange w:id="523" w:author="陳鐵元" w:date="2016-09-03T11:04:00Z">
            <w:rPr>
              <w:rFonts w:hint="eastAsia"/>
              <w:bCs/>
              <w:lang w:eastAsia="zh-TW"/>
            </w:rPr>
          </w:rPrChange>
        </w:rPr>
      </w:pPr>
      <w:r w:rsidRPr="00A51C72">
        <w:rPr>
          <w:rFonts w:hint="eastAsia"/>
          <w:bCs/>
          <w:lang w:eastAsia="zh-TW"/>
          <w:rPrChange w:id="524" w:author="陳鐵元" w:date="2016-09-03T11:04:00Z">
            <w:rPr>
              <w:rFonts w:hint="eastAsia"/>
              <w:bCs/>
              <w:lang w:eastAsia="zh-TW"/>
            </w:rPr>
          </w:rPrChange>
        </w:rPr>
        <w:t>若</w:t>
      </w:r>
      <w:r w:rsidRPr="00A51C72">
        <w:rPr>
          <w:rFonts w:hint="eastAsia"/>
          <w:bCs/>
          <w:lang w:eastAsia="zh-TW"/>
          <w:rPrChange w:id="525" w:author="陳鐵元" w:date="2016-09-03T11:04:00Z">
            <w:rPr>
              <w:rFonts w:hint="eastAsia"/>
              <w:bCs/>
              <w:lang w:eastAsia="zh-TW"/>
            </w:rPr>
          </w:rPrChange>
        </w:rPr>
        <w:t>DTAAA001.IS_MAIL_PIECE=</w:t>
      </w:r>
      <w:r w:rsidRPr="00A51C72">
        <w:rPr>
          <w:bCs/>
          <w:lang w:eastAsia="zh-TW"/>
          <w:rPrChange w:id="526" w:author="陳鐵元" w:date="2016-09-03T11:04:00Z">
            <w:rPr>
              <w:bCs/>
              <w:lang w:eastAsia="zh-TW"/>
            </w:rPr>
          </w:rPrChange>
        </w:rPr>
        <w:t>’</w:t>
      </w:r>
      <w:r w:rsidRPr="00A51C72">
        <w:rPr>
          <w:rFonts w:hint="eastAsia"/>
          <w:bCs/>
          <w:lang w:eastAsia="zh-TW"/>
          <w:rPrChange w:id="527" w:author="陳鐵元" w:date="2016-09-03T11:04:00Z">
            <w:rPr>
              <w:rFonts w:hint="eastAsia"/>
              <w:bCs/>
              <w:lang w:eastAsia="zh-TW"/>
            </w:rPr>
          </w:rPrChange>
        </w:rPr>
        <w:t>Y</w:t>
      </w:r>
      <w:r w:rsidRPr="00A51C72">
        <w:rPr>
          <w:bCs/>
          <w:lang w:eastAsia="zh-TW"/>
          <w:rPrChange w:id="528" w:author="陳鐵元" w:date="2016-09-03T11:04:00Z">
            <w:rPr>
              <w:bCs/>
              <w:lang w:eastAsia="zh-TW"/>
            </w:rPr>
          </w:rPrChange>
        </w:rPr>
        <w:t>’</w:t>
      </w:r>
      <w:r w:rsidRPr="00A51C72">
        <w:rPr>
          <w:rFonts w:hint="eastAsia"/>
          <w:bCs/>
          <w:lang w:eastAsia="zh-TW"/>
          <w:rPrChange w:id="529" w:author="陳鐵元" w:date="2016-09-03T11:04:00Z">
            <w:rPr>
              <w:rFonts w:hint="eastAsia"/>
              <w:bCs/>
              <w:lang w:eastAsia="zh-TW"/>
            </w:rPr>
          </w:rPrChange>
        </w:rPr>
        <w:t>，則</w:t>
      </w:r>
    </w:p>
    <w:p w:rsidR="00F140C4" w:rsidRPr="00A51C72" w:rsidRDefault="00F140C4" w:rsidP="00F140C4">
      <w:pPr>
        <w:pStyle w:val="Tabletext"/>
        <w:keepLines w:val="0"/>
        <w:numPr>
          <w:ilvl w:val="2"/>
          <w:numId w:val="22"/>
        </w:numPr>
        <w:spacing w:after="0" w:line="240" w:lineRule="auto"/>
        <w:rPr>
          <w:rFonts w:hint="eastAsia"/>
          <w:bCs/>
          <w:lang w:eastAsia="zh-TW"/>
          <w:rPrChange w:id="530" w:author="陳鐵元" w:date="2016-09-03T11:04:00Z">
            <w:rPr>
              <w:rFonts w:hint="eastAsia"/>
              <w:bCs/>
              <w:lang w:eastAsia="zh-TW"/>
            </w:rPr>
          </w:rPrChange>
        </w:rPr>
      </w:pPr>
      <w:r w:rsidRPr="00A51C72">
        <w:rPr>
          <w:rFonts w:hint="eastAsia"/>
          <w:bCs/>
          <w:lang w:eastAsia="zh-TW"/>
          <w:rPrChange w:id="531" w:author="陳鐵元" w:date="2016-09-03T11:04:00Z">
            <w:rPr>
              <w:rFonts w:hint="eastAsia"/>
              <w:bCs/>
              <w:lang w:eastAsia="zh-TW"/>
            </w:rPr>
          </w:rPrChange>
        </w:rPr>
        <w:t>$</w:t>
      </w:r>
      <w:r w:rsidRPr="00A51C72">
        <w:rPr>
          <w:rFonts w:hint="eastAsia"/>
          <w:bCs/>
          <w:lang w:eastAsia="zh-TW"/>
          <w:rPrChange w:id="532" w:author="陳鐵元" w:date="2016-09-03T11:04:00Z">
            <w:rPr>
              <w:rFonts w:hint="eastAsia"/>
              <w:bCs/>
              <w:lang w:eastAsia="zh-TW"/>
            </w:rPr>
          </w:rPrChange>
        </w:rPr>
        <w:t>案件種類</w:t>
      </w:r>
      <w:r w:rsidRPr="00A51C72">
        <w:rPr>
          <w:rFonts w:hint="eastAsia"/>
          <w:bCs/>
          <w:lang w:eastAsia="zh-TW"/>
          <w:rPrChange w:id="533" w:author="陳鐵元" w:date="2016-09-03T11:04:00Z">
            <w:rPr>
              <w:rFonts w:hint="eastAsia"/>
              <w:bCs/>
              <w:lang w:eastAsia="zh-TW"/>
            </w:rPr>
          </w:rPrChange>
        </w:rPr>
        <w:t xml:space="preserve">= </w:t>
      </w:r>
      <w:r w:rsidRPr="00A51C72">
        <w:rPr>
          <w:bCs/>
          <w:lang w:eastAsia="zh-TW"/>
          <w:rPrChange w:id="534" w:author="陳鐵元" w:date="2016-09-03T11:04:00Z">
            <w:rPr>
              <w:bCs/>
              <w:lang w:eastAsia="zh-TW"/>
            </w:rPr>
          </w:rPrChange>
        </w:rPr>
        <w:t>‘</w:t>
      </w:r>
      <w:r w:rsidRPr="00A51C72">
        <w:rPr>
          <w:rFonts w:hint="eastAsia"/>
          <w:bCs/>
          <w:lang w:eastAsia="zh-TW"/>
          <w:rPrChange w:id="535" w:author="陳鐵元" w:date="2016-09-03T11:04:00Z">
            <w:rPr>
              <w:rFonts w:hint="eastAsia"/>
              <w:bCs/>
              <w:lang w:eastAsia="zh-TW"/>
            </w:rPr>
          </w:rPrChange>
        </w:rPr>
        <w:t>郵寄件</w:t>
      </w:r>
      <w:r w:rsidRPr="00A51C72">
        <w:rPr>
          <w:bCs/>
          <w:lang w:eastAsia="zh-TW"/>
          <w:rPrChange w:id="536" w:author="陳鐵元" w:date="2016-09-03T11:04:00Z">
            <w:rPr>
              <w:bCs/>
              <w:lang w:eastAsia="zh-TW"/>
            </w:rPr>
          </w:rPrChange>
        </w:rPr>
        <w:t>’</w:t>
      </w:r>
    </w:p>
    <w:p w:rsidR="00F140C4" w:rsidRPr="00A51C72" w:rsidRDefault="00F140C4" w:rsidP="00C10AA3">
      <w:pPr>
        <w:pStyle w:val="Tabletext"/>
        <w:keepLines w:val="0"/>
        <w:numPr>
          <w:ilvl w:val="1"/>
          <w:numId w:val="22"/>
        </w:numPr>
        <w:spacing w:after="0" w:line="240" w:lineRule="auto"/>
        <w:rPr>
          <w:rFonts w:hint="eastAsia"/>
          <w:bCs/>
          <w:lang w:eastAsia="zh-TW"/>
          <w:rPrChange w:id="537" w:author="陳鐵元" w:date="2016-09-03T11:04:00Z">
            <w:rPr>
              <w:rFonts w:hint="eastAsia"/>
              <w:bCs/>
              <w:lang w:eastAsia="zh-TW"/>
            </w:rPr>
          </w:rPrChange>
        </w:rPr>
      </w:pPr>
      <w:r w:rsidRPr="00A51C72">
        <w:rPr>
          <w:rFonts w:hint="eastAsia"/>
          <w:bCs/>
          <w:lang w:eastAsia="zh-TW"/>
          <w:rPrChange w:id="538" w:author="陳鐵元" w:date="2016-09-03T11:04:00Z">
            <w:rPr>
              <w:rFonts w:hint="eastAsia"/>
              <w:bCs/>
              <w:lang w:eastAsia="zh-TW"/>
            </w:rPr>
          </w:rPrChange>
        </w:rPr>
        <w:t>若</w:t>
      </w:r>
      <w:r w:rsidRPr="00A51C72">
        <w:rPr>
          <w:rFonts w:hint="eastAsia"/>
          <w:bCs/>
          <w:lang w:eastAsia="zh-TW"/>
          <w:rPrChange w:id="539" w:author="陳鐵元" w:date="2016-09-03T11:04:00Z">
            <w:rPr>
              <w:rFonts w:hint="eastAsia"/>
              <w:bCs/>
              <w:lang w:eastAsia="zh-TW"/>
            </w:rPr>
          </w:rPrChange>
        </w:rPr>
        <w:t>$</w:t>
      </w:r>
      <w:r w:rsidRPr="00A51C72">
        <w:rPr>
          <w:rFonts w:hint="eastAsia"/>
          <w:bCs/>
          <w:lang w:eastAsia="zh-TW"/>
          <w:rPrChange w:id="540" w:author="陳鐵元" w:date="2016-09-03T11:04:00Z">
            <w:rPr>
              <w:rFonts w:hint="eastAsia"/>
              <w:bCs/>
              <w:lang w:eastAsia="zh-TW"/>
            </w:rPr>
          </w:rPrChange>
        </w:rPr>
        <w:t>是否為</w:t>
      </w:r>
      <w:r w:rsidRPr="00A51C72">
        <w:rPr>
          <w:rFonts w:hint="eastAsia"/>
          <w:bCs/>
          <w:lang w:eastAsia="zh-TW"/>
          <w:rPrChange w:id="541" w:author="陳鐵元" w:date="2016-09-03T11:04:00Z">
            <w:rPr>
              <w:rFonts w:hint="eastAsia"/>
              <w:bCs/>
              <w:lang w:eastAsia="zh-TW"/>
            </w:rPr>
          </w:rPrChange>
        </w:rPr>
        <w:t>MI</w:t>
      </w:r>
      <w:r w:rsidRPr="00A51C72">
        <w:rPr>
          <w:rFonts w:hint="eastAsia"/>
          <w:bCs/>
          <w:lang w:eastAsia="zh-TW"/>
          <w:rPrChange w:id="542" w:author="陳鐵元" w:date="2016-09-03T11:04:00Z">
            <w:rPr>
              <w:rFonts w:hint="eastAsia"/>
              <w:bCs/>
              <w:lang w:eastAsia="zh-TW"/>
            </w:rPr>
          </w:rPrChange>
        </w:rPr>
        <w:t>件</w:t>
      </w:r>
      <w:r w:rsidRPr="00A51C72">
        <w:rPr>
          <w:rFonts w:hint="eastAsia"/>
          <w:bCs/>
          <w:lang w:eastAsia="zh-TW"/>
          <w:rPrChange w:id="543" w:author="陳鐵元" w:date="2016-09-03T11:04:00Z">
            <w:rPr>
              <w:rFonts w:hint="eastAsia"/>
              <w:bCs/>
              <w:lang w:eastAsia="zh-TW"/>
            </w:rPr>
          </w:rPrChange>
        </w:rPr>
        <w:t>=true</w:t>
      </w:r>
    </w:p>
    <w:p w:rsidR="00F140C4" w:rsidRPr="00A51C72" w:rsidRDefault="00F140C4" w:rsidP="00F140C4">
      <w:pPr>
        <w:pStyle w:val="Tabletext"/>
        <w:keepLines w:val="0"/>
        <w:numPr>
          <w:ilvl w:val="2"/>
          <w:numId w:val="22"/>
        </w:numPr>
        <w:spacing w:after="0" w:line="240" w:lineRule="auto"/>
        <w:rPr>
          <w:rFonts w:hint="eastAsia"/>
          <w:bCs/>
          <w:lang w:eastAsia="zh-TW"/>
          <w:rPrChange w:id="544" w:author="陳鐵元" w:date="2016-09-03T11:04:00Z">
            <w:rPr>
              <w:rFonts w:hint="eastAsia"/>
              <w:bCs/>
              <w:lang w:eastAsia="zh-TW"/>
            </w:rPr>
          </w:rPrChange>
        </w:rPr>
      </w:pPr>
      <w:r w:rsidRPr="00A51C72">
        <w:rPr>
          <w:rFonts w:hint="eastAsia"/>
          <w:bCs/>
          <w:lang w:eastAsia="zh-TW"/>
          <w:rPrChange w:id="545" w:author="陳鐵元" w:date="2016-09-03T11:04:00Z">
            <w:rPr>
              <w:rFonts w:hint="eastAsia"/>
              <w:bCs/>
              <w:lang w:eastAsia="zh-TW"/>
            </w:rPr>
          </w:rPrChange>
        </w:rPr>
        <w:t>$</w:t>
      </w:r>
      <w:r w:rsidRPr="00A51C72">
        <w:rPr>
          <w:rFonts w:hint="eastAsia"/>
          <w:bCs/>
          <w:lang w:eastAsia="zh-TW"/>
          <w:rPrChange w:id="546" w:author="陳鐵元" w:date="2016-09-03T11:04:00Z">
            <w:rPr>
              <w:rFonts w:hint="eastAsia"/>
              <w:bCs/>
              <w:lang w:eastAsia="zh-TW"/>
            </w:rPr>
          </w:rPrChange>
        </w:rPr>
        <w:t>案件種類</w:t>
      </w:r>
      <w:r w:rsidRPr="00A51C72">
        <w:rPr>
          <w:rFonts w:hint="eastAsia"/>
          <w:bCs/>
          <w:lang w:eastAsia="zh-TW"/>
          <w:rPrChange w:id="547" w:author="陳鐵元" w:date="2016-09-03T11:04:00Z">
            <w:rPr>
              <w:rFonts w:hint="eastAsia"/>
              <w:bCs/>
              <w:lang w:eastAsia="zh-TW"/>
            </w:rPr>
          </w:rPrChange>
        </w:rPr>
        <w:t xml:space="preserve">= </w:t>
      </w:r>
      <w:r w:rsidRPr="00A51C72">
        <w:rPr>
          <w:bCs/>
          <w:lang w:eastAsia="zh-TW"/>
          <w:rPrChange w:id="548" w:author="陳鐵元" w:date="2016-09-03T11:04:00Z">
            <w:rPr>
              <w:bCs/>
              <w:lang w:eastAsia="zh-TW"/>
            </w:rPr>
          </w:rPrChange>
        </w:rPr>
        <w:t>‘</w:t>
      </w:r>
      <w:r w:rsidRPr="00A51C72">
        <w:rPr>
          <w:rFonts w:hint="eastAsia"/>
          <w:bCs/>
          <w:lang w:eastAsia="zh-TW"/>
          <w:rPrChange w:id="549" w:author="陳鐵元" w:date="2016-09-03T11:04:00Z">
            <w:rPr>
              <w:rFonts w:hint="eastAsia"/>
              <w:bCs/>
              <w:lang w:eastAsia="zh-TW"/>
            </w:rPr>
          </w:rPrChange>
        </w:rPr>
        <w:t>MI</w:t>
      </w:r>
      <w:r w:rsidRPr="00A51C72">
        <w:rPr>
          <w:rFonts w:hint="eastAsia"/>
          <w:bCs/>
          <w:lang w:eastAsia="zh-TW"/>
          <w:rPrChange w:id="550" w:author="陳鐵元" w:date="2016-09-03T11:04:00Z">
            <w:rPr>
              <w:rFonts w:hint="eastAsia"/>
              <w:bCs/>
              <w:lang w:eastAsia="zh-TW"/>
            </w:rPr>
          </w:rPrChange>
        </w:rPr>
        <w:t>件</w:t>
      </w:r>
      <w:r w:rsidRPr="00A51C72">
        <w:rPr>
          <w:bCs/>
          <w:lang w:eastAsia="zh-TW"/>
          <w:rPrChange w:id="551" w:author="陳鐵元" w:date="2016-09-03T11:04:00Z">
            <w:rPr>
              <w:bCs/>
              <w:lang w:eastAsia="zh-TW"/>
            </w:rPr>
          </w:rPrChange>
        </w:rPr>
        <w:t>’</w:t>
      </w:r>
    </w:p>
    <w:p w:rsidR="001A7AD0" w:rsidRPr="00A51C72" w:rsidRDefault="001A7AD0" w:rsidP="00801B28">
      <w:pPr>
        <w:pStyle w:val="Tabletext"/>
        <w:keepLines w:val="0"/>
        <w:numPr>
          <w:ilvl w:val="1"/>
          <w:numId w:val="22"/>
        </w:numPr>
        <w:spacing w:after="0" w:line="240" w:lineRule="auto"/>
        <w:rPr>
          <w:rFonts w:hint="eastAsia"/>
          <w:bCs/>
          <w:lang w:eastAsia="zh-TW"/>
          <w:rPrChange w:id="552" w:author="陳鐵元" w:date="2016-09-03T11:04:00Z">
            <w:rPr>
              <w:rFonts w:hint="eastAsia"/>
              <w:bCs/>
              <w:lang w:eastAsia="zh-TW"/>
            </w:rPr>
          </w:rPrChange>
        </w:rPr>
      </w:pPr>
      <w:r w:rsidRPr="00A51C72">
        <w:rPr>
          <w:rFonts w:hint="eastAsia"/>
          <w:bCs/>
          <w:lang w:eastAsia="zh-TW"/>
          <w:rPrChange w:id="553" w:author="陳鐵元" w:date="2016-09-03T11:04:00Z">
            <w:rPr>
              <w:rFonts w:hint="eastAsia"/>
              <w:bCs/>
              <w:lang w:eastAsia="zh-TW"/>
            </w:rPr>
          </w:rPrChange>
        </w:rPr>
        <w:t xml:space="preserve">ELSE </w:t>
      </w:r>
    </w:p>
    <w:p w:rsidR="001A7AD0" w:rsidRPr="00A51C72" w:rsidRDefault="00F23A46" w:rsidP="001A7AD0">
      <w:pPr>
        <w:pStyle w:val="Tabletext"/>
        <w:keepLines w:val="0"/>
        <w:numPr>
          <w:ilvl w:val="2"/>
          <w:numId w:val="22"/>
        </w:numPr>
        <w:spacing w:after="0" w:line="240" w:lineRule="auto"/>
        <w:rPr>
          <w:rFonts w:hint="eastAsia"/>
          <w:bCs/>
          <w:lang w:eastAsia="zh-TW"/>
          <w:rPrChange w:id="554" w:author="陳鐵元" w:date="2016-09-03T11:04:00Z">
            <w:rPr>
              <w:rFonts w:hint="eastAsia"/>
              <w:bCs/>
              <w:lang w:eastAsia="zh-TW"/>
            </w:rPr>
          </w:rPrChange>
        </w:rPr>
      </w:pPr>
      <w:r w:rsidRPr="00A51C72">
        <w:rPr>
          <w:rFonts w:hint="eastAsia"/>
          <w:bCs/>
          <w:lang w:eastAsia="zh-TW"/>
          <w:rPrChange w:id="555" w:author="陳鐵元" w:date="2016-09-03T11:04:00Z">
            <w:rPr>
              <w:rFonts w:hint="eastAsia"/>
              <w:bCs/>
              <w:lang w:eastAsia="zh-TW"/>
            </w:rPr>
          </w:rPrChange>
        </w:rPr>
        <w:t>$</w:t>
      </w:r>
      <w:r w:rsidR="00AF4692" w:rsidRPr="00A51C72">
        <w:rPr>
          <w:rFonts w:hint="eastAsia"/>
          <w:bCs/>
          <w:lang w:eastAsia="zh-TW"/>
          <w:rPrChange w:id="556" w:author="陳鐵元" w:date="2016-09-03T11:04:00Z">
            <w:rPr>
              <w:rFonts w:hint="eastAsia"/>
              <w:bCs/>
              <w:lang w:eastAsia="zh-TW"/>
            </w:rPr>
          </w:rPrChange>
        </w:rPr>
        <w:t>案件種類</w:t>
      </w:r>
      <w:r w:rsidRPr="00A51C72">
        <w:rPr>
          <w:rFonts w:hint="eastAsia"/>
          <w:bCs/>
          <w:lang w:eastAsia="zh-TW"/>
          <w:rPrChange w:id="557" w:author="陳鐵元" w:date="2016-09-03T11:04:00Z">
            <w:rPr>
              <w:rFonts w:hint="eastAsia"/>
              <w:bCs/>
              <w:lang w:eastAsia="zh-TW"/>
            </w:rPr>
          </w:rPrChange>
        </w:rPr>
        <w:t xml:space="preserve">= </w:t>
      </w:r>
      <w:r w:rsidRPr="00A51C72">
        <w:rPr>
          <w:rFonts w:hint="eastAsia"/>
          <w:bCs/>
          <w:lang w:eastAsia="zh-TW"/>
          <w:rPrChange w:id="558" w:author="陳鐵元" w:date="2016-09-03T11:04:00Z">
            <w:rPr>
              <w:rFonts w:hint="eastAsia"/>
              <w:bCs/>
              <w:lang w:eastAsia="zh-TW"/>
            </w:rPr>
          </w:rPrChange>
        </w:rPr>
        <w:t>空白</w:t>
      </w:r>
    </w:p>
    <w:p w:rsidR="008C77D3" w:rsidRPr="00A51C72" w:rsidRDefault="00F140C4" w:rsidP="00801B28">
      <w:pPr>
        <w:pStyle w:val="Tabletext"/>
        <w:keepLines w:val="0"/>
        <w:numPr>
          <w:ilvl w:val="1"/>
          <w:numId w:val="22"/>
        </w:numPr>
        <w:spacing w:after="0" w:line="240" w:lineRule="auto"/>
        <w:rPr>
          <w:rFonts w:hint="eastAsia"/>
          <w:bCs/>
          <w:lang w:eastAsia="zh-TW"/>
          <w:rPrChange w:id="559" w:author="陳鐵元" w:date="2016-09-03T11:04:00Z">
            <w:rPr>
              <w:rFonts w:hint="eastAsia"/>
              <w:bCs/>
              <w:lang w:eastAsia="zh-TW"/>
            </w:rPr>
          </w:rPrChange>
        </w:rPr>
      </w:pPr>
      <w:r w:rsidRPr="00A51C72">
        <w:rPr>
          <w:rFonts w:hint="eastAsia"/>
          <w:bCs/>
          <w:lang w:eastAsia="zh-TW"/>
          <w:rPrChange w:id="560" w:author="陳鐵元" w:date="2016-09-03T11:04:00Z">
            <w:rPr>
              <w:rFonts w:hint="eastAsia"/>
              <w:bCs/>
              <w:lang w:eastAsia="zh-TW"/>
            </w:rPr>
          </w:rPrChange>
        </w:rPr>
        <w:t>若案件進度為</w:t>
      </w:r>
      <w:r w:rsidRPr="00A51C72">
        <w:rPr>
          <w:bCs/>
          <w:lang w:eastAsia="zh-TW"/>
          <w:rPrChange w:id="561" w:author="陳鐵元" w:date="2016-09-03T11:04:00Z">
            <w:rPr>
              <w:bCs/>
              <w:lang w:eastAsia="zh-TW"/>
            </w:rPr>
          </w:rPrChange>
        </w:rPr>
        <w:t>”</w:t>
      </w:r>
      <w:r w:rsidRPr="009508E3">
        <w:rPr>
          <w:rFonts w:hint="eastAsia"/>
          <w:bCs/>
          <w:lang w:eastAsia="zh-TW"/>
        </w:rPr>
        <w:t>待覆核</w:t>
      </w:r>
      <w:r w:rsidRPr="00A51C72">
        <w:rPr>
          <w:bCs/>
          <w:lang w:eastAsia="zh-TW"/>
          <w:rPrChange w:id="562" w:author="陳鐵元" w:date="2016-09-03T11:04:00Z">
            <w:rPr>
              <w:bCs/>
              <w:lang w:eastAsia="zh-TW"/>
            </w:rPr>
          </w:rPrChange>
        </w:rPr>
        <w:t>”</w:t>
      </w:r>
      <w:r w:rsidRPr="00A51C72">
        <w:rPr>
          <w:rFonts w:hint="eastAsia"/>
          <w:bCs/>
          <w:lang w:eastAsia="zh-TW"/>
          <w:rPrChange w:id="563" w:author="陳鐵元" w:date="2016-09-03T11:04:00Z">
            <w:rPr>
              <w:rFonts w:hint="eastAsia"/>
              <w:bCs/>
              <w:lang w:eastAsia="zh-TW"/>
            </w:rPr>
          </w:rPrChange>
        </w:rPr>
        <w:t>，</w:t>
      </w:r>
      <w:r w:rsidR="00395D81" w:rsidRPr="00A51C72">
        <w:rPr>
          <w:rFonts w:hint="eastAsia"/>
          <w:bCs/>
          <w:lang w:eastAsia="zh-TW"/>
          <w:rPrChange w:id="564" w:author="陳鐵元" w:date="2016-09-03T11:04:00Z">
            <w:rPr>
              <w:rFonts w:hint="eastAsia"/>
              <w:bCs/>
              <w:lang w:eastAsia="zh-TW"/>
            </w:rPr>
          </w:rPrChange>
        </w:rPr>
        <w:t>且</w:t>
      </w:r>
      <w:r w:rsidR="00395D81" w:rsidRPr="00A51C72">
        <w:rPr>
          <w:rFonts w:hint="eastAsia"/>
          <w:bCs/>
          <w:lang w:eastAsia="zh-TW"/>
          <w:rPrChange w:id="565" w:author="陳鐵元" w:date="2016-09-03T11:04:00Z">
            <w:rPr>
              <w:rFonts w:hint="eastAsia"/>
              <w:bCs/>
              <w:lang w:eastAsia="zh-TW"/>
            </w:rPr>
          </w:rPrChange>
        </w:rPr>
        <w:t>DTAAB010.RMT_RIGHT_NOW=</w:t>
      </w:r>
      <w:r w:rsidR="00395D81" w:rsidRPr="00A51C72">
        <w:rPr>
          <w:bCs/>
          <w:lang w:eastAsia="zh-TW"/>
          <w:rPrChange w:id="566" w:author="陳鐵元" w:date="2016-09-03T11:04:00Z">
            <w:rPr>
              <w:bCs/>
              <w:lang w:eastAsia="zh-TW"/>
            </w:rPr>
          </w:rPrChange>
        </w:rPr>
        <w:t>’</w:t>
      </w:r>
      <w:r w:rsidR="00395D81" w:rsidRPr="00A51C72">
        <w:rPr>
          <w:rFonts w:hint="eastAsia"/>
          <w:bCs/>
          <w:lang w:eastAsia="zh-TW"/>
          <w:rPrChange w:id="567" w:author="陳鐵元" w:date="2016-09-03T11:04:00Z">
            <w:rPr>
              <w:rFonts w:hint="eastAsia"/>
              <w:bCs/>
              <w:lang w:eastAsia="zh-TW"/>
            </w:rPr>
          </w:rPrChange>
        </w:rPr>
        <w:t>Y</w:t>
      </w:r>
      <w:r w:rsidR="00395D81" w:rsidRPr="00A51C72">
        <w:rPr>
          <w:bCs/>
          <w:lang w:eastAsia="zh-TW"/>
          <w:rPrChange w:id="568" w:author="陳鐵元" w:date="2016-09-03T11:04:00Z">
            <w:rPr>
              <w:bCs/>
              <w:lang w:eastAsia="zh-TW"/>
            </w:rPr>
          </w:rPrChange>
        </w:rPr>
        <w:t>’</w:t>
      </w:r>
      <w:r w:rsidR="00395D81" w:rsidRPr="00A51C72">
        <w:rPr>
          <w:rFonts w:hint="eastAsia"/>
          <w:bCs/>
          <w:lang w:eastAsia="zh-TW"/>
          <w:rPrChange w:id="569" w:author="陳鐵元" w:date="2016-09-03T11:04:00Z">
            <w:rPr>
              <w:rFonts w:hint="eastAsia"/>
              <w:bCs/>
              <w:lang w:eastAsia="zh-TW"/>
            </w:rPr>
          </w:rPrChange>
        </w:rPr>
        <w:t>，則</w:t>
      </w:r>
    </w:p>
    <w:p w:rsidR="00395D81" w:rsidRPr="00A51C72" w:rsidRDefault="00395D81" w:rsidP="00C10AA3">
      <w:pPr>
        <w:pStyle w:val="Tabletext"/>
        <w:keepLines w:val="0"/>
        <w:numPr>
          <w:ilvl w:val="2"/>
          <w:numId w:val="22"/>
        </w:numPr>
        <w:spacing w:after="0" w:line="240" w:lineRule="auto"/>
        <w:rPr>
          <w:rFonts w:hint="eastAsia"/>
          <w:bCs/>
          <w:lang w:eastAsia="zh-TW"/>
          <w:rPrChange w:id="570" w:author="陳鐵元" w:date="2016-09-03T11:04:00Z">
            <w:rPr>
              <w:rFonts w:hint="eastAsia"/>
              <w:bCs/>
              <w:lang w:eastAsia="zh-TW"/>
            </w:rPr>
          </w:rPrChange>
        </w:rPr>
      </w:pPr>
      <w:r w:rsidRPr="00A51C72">
        <w:rPr>
          <w:rFonts w:hint="eastAsia"/>
          <w:bCs/>
          <w:lang w:eastAsia="zh-TW"/>
          <w:rPrChange w:id="571" w:author="陳鐵元" w:date="2016-09-03T11:04:00Z">
            <w:rPr>
              <w:rFonts w:hint="eastAsia"/>
              <w:bCs/>
              <w:lang w:eastAsia="zh-TW"/>
            </w:rPr>
          </w:rPrChange>
        </w:rPr>
        <w:t>$</w:t>
      </w:r>
      <w:r w:rsidRPr="00A51C72">
        <w:rPr>
          <w:rFonts w:hint="eastAsia"/>
          <w:bCs/>
          <w:lang w:eastAsia="zh-TW"/>
          <w:rPrChange w:id="572" w:author="陳鐵元" w:date="2016-09-03T11:04:00Z">
            <w:rPr>
              <w:rFonts w:hint="eastAsia"/>
              <w:bCs/>
              <w:lang w:eastAsia="zh-TW"/>
            </w:rPr>
          </w:rPrChange>
        </w:rPr>
        <w:t>案件種類</w:t>
      </w:r>
      <w:r w:rsidRPr="00A51C72">
        <w:rPr>
          <w:rFonts w:hint="eastAsia"/>
          <w:bCs/>
          <w:lang w:eastAsia="zh-TW"/>
          <w:rPrChange w:id="573" w:author="陳鐵元" w:date="2016-09-03T11:04:00Z">
            <w:rPr>
              <w:rFonts w:hint="eastAsia"/>
              <w:bCs/>
              <w:lang w:eastAsia="zh-TW"/>
            </w:rPr>
          </w:rPrChange>
        </w:rPr>
        <w:t>=$</w:t>
      </w:r>
      <w:r w:rsidRPr="00A51C72">
        <w:rPr>
          <w:rFonts w:hint="eastAsia"/>
          <w:bCs/>
          <w:lang w:eastAsia="zh-TW"/>
          <w:rPrChange w:id="574" w:author="陳鐵元" w:date="2016-09-03T11:04:00Z">
            <w:rPr>
              <w:rFonts w:hint="eastAsia"/>
              <w:bCs/>
              <w:lang w:eastAsia="zh-TW"/>
            </w:rPr>
          </w:rPrChange>
        </w:rPr>
        <w:t>案件種類</w:t>
      </w:r>
      <w:r w:rsidRPr="00A51C72">
        <w:rPr>
          <w:rFonts w:hint="eastAsia"/>
          <w:bCs/>
          <w:lang w:eastAsia="zh-TW"/>
          <w:rPrChange w:id="575" w:author="陳鐵元" w:date="2016-09-03T11:04:00Z">
            <w:rPr>
              <w:rFonts w:hint="eastAsia"/>
              <w:bCs/>
              <w:lang w:eastAsia="zh-TW"/>
            </w:rPr>
          </w:rPrChange>
        </w:rPr>
        <w:t>+</w:t>
      </w:r>
      <w:r w:rsidRPr="00A51C72">
        <w:rPr>
          <w:bCs/>
          <w:lang w:eastAsia="zh-TW"/>
          <w:rPrChange w:id="576" w:author="陳鐵元" w:date="2016-09-03T11:04:00Z">
            <w:rPr>
              <w:bCs/>
              <w:lang w:eastAsia="zh-TW"/>
            </w:rPr>
          </w:rPrChange>
        </w:rPr>
        <w:t>”</w:t>
      </w:r>
      <w:r w:rsidRPr="00A51C72">
        <w:rPr>
          <w:rFonts w:hint="eastAsia"/>
          <w:bCs/>
          <w:lang w:eastAsia="zh-TW"/>
          <w:rPrChange w:id="577" w:author="陳鐵元" w:date="2016-09-03T11:04:00Z">
            <w:rPr>
              <w:rFonts w:hint="eastAsia"/>
              <w:bCs/>
              <w:lang w:eastAsia="zh-TW"/>
            </w:rPr>
          </w:rPrChange>
        </w:rPr>
        <w:t>(</w:t>
      </w:r>
      <w:r w:rsidRPr="00A51C72">
        <w:rPr>
          <w:rFonts w:hint="eastAsia"/>
          <w:bCs/>
          <w:lang w:eastAsia="zh-TW"/>
          <w:rPrChange w:id="578" w:author="陳鐵元" w:date="2016-09-03T11:04:00Z">
            <w:rPr>
              <w:rFonts w:hint="eastAsia"/>
              <w:bCs/>
              <w:lang w:eastAsia="zh-TW"/>
            </w:rPr>
          </w:rPrChange>
        </w:rPr>
        <w:t>即</w:t>
      </w:r>
      <w:r w:rsidRPr="00A51C72">
        <w:rPr>
          <w:rFonts w:hint="eastAsia"/>
          <w:bCs/>
          <w:lang w:eastAsia="zh-TW"/>
          <w:rPrChange w:id="579" w:author="陳鐵元" w:date="2016-09-03T11:04:00Z">
            <w:rPr>
              <w:rFonts w:hint="eastAsia"/>
              <w:bCs/>
              <w:lang w:eastAsia="zh-TW"/>
            </w:rPr>
          </w:rPrChange>
        </w:rPr>
        <w:t>)</w:t>
      </w:r>
      <w:r w:rsidRPr="00A51C72">
        <w:rPr>
          <w:bCs/>
          <w:lang w:eastAsia="zh-TW"/>
          <w:rPrChange w:id="580" w:author="陳鐵元" w:date="2016-09-03T11:04:00Z">
            <w:rPr>
              <w:bCs/>
              <w:lang w:eastAsia="zh-TW"/>
            </w:rPr>
          </w:rPrChange>
        </w:rPr>
        <w:t>”</w:t>
      </w:r>
    </w:p>
    <w:p w:rsidR="00FF67BE" w:rsidRPr="009508E3" w:rsidRDefault="00FF67BE" w:rsidP="00FF67BE">
      <w:pPr>
        <w:pStyle w:val="Tabletext"/>
        <w:keepLines w:val="0"/>
        <w:numPr>
          <w:ilvl w:val="1"/>
          <w:numId w:val="22"/>
        </w:numPr>
        <w:spacing w:after="0" w:line="240" w:lineRule="auto"/>
        <w:rPr>
          <w:rFonts w:hint="eastAsia"/>
          <w:bCs/>
          <w:lang w:eastAsia="zh-TW"/>
        </w:rPr>
      </w:pPr>
      <w:r w:rsidRPr="00A51C72">
        <w:rPr>
          <w:rFonts w:hint="eastAsia"/>
          <w:bCs/>
          <w:lang w:eastAsia="zh-TW"/>
          <w:rPrChange w:id="581" w:author="陳鐵元" w:date="2016-09-03T11:04:00Z">
            <w:rPr>
              <w:rFonts w:hint="eastAsia"/>
              <w:bCs/>
              <w:lang w:eastAsia="zh-TW"/>
            </w:rPr>
          </w:rPrChange>
        </w:rPr>
        <w:t>若</w:t>
      </w:r>
      <w:r w:rsidRPr="009508E3">
        <w:rPr>
          <w:rFonts w:hint="eastAsia"/>
          <w:bCs/>
          <w:lang w:eastAsia="zh-TW"/>
        </w:rPr>
        <w:t>案件進度為</w:t>
      </w:r>
      <w:r w:rsidRPr="009508E3">
        <w:rPr>
          <w:bCs/>
          <w:lang w:eastAsia="zh-TW"/>
        </w:rPr>
        <w:t>“</w:t>
      </w:r>
      <w:r w:rsidRPr="009508E3">
        <w:rPr>
          <w:rFonts w:hint="eastAsia"/>
          <w:bCs/>
          <w:lang w:eastAsia="zh-TW"/>
        </w:rPr>
        <w:t>待簽擬</w:t>
      </w:r>
      <w:r w:rsidRPr="009508E3">
        <w:rPr>
          <w:bCs/>
          <w:lang w:eastAsia="zh-TW"/>
        </w:rPr>
        <w:t>”</w:t>
      </w:r>
      <w:r w:rsidRPr="009508E3">
        <w:rPr>
          <w:rFonts w:hint="eastAsia"/>
          <w:bCs/>
          <w:lang w:eastAsia="zh-TW"/>
        </w:rPr>
        <w:t xml:space="preserve"> (APLY_STS=42) </w:t>
      </w:r>
    </w:p>
    <w:p w:rsidR="00FF67BE" w:rsidRPr="00A51C72" w:rsidRDefault="00FF67BE" w:rsidP="00C10AA3">
      <w:pPr>
        <w:pStyle w:val="Tabletext"/>
        <w:keepLines w:val="0"/>
        <w:numPr>
          <w:ilvl w:val="2"/>
          <w:numId w:val="22"/>
        </w:numPr>
        <w:spacing w:after="0" w:line="240" w:lineRule="auto"/>
        <w:rPr>
          <w:rFonts w:hint="eastAsia"/>
          <w:bCs/>
          <w:lang w:eastAsia="zh-TW"/>
          <w:rPrChange w:id="582" w:author="陳鐵元" w:date="2016-09-03T11:04:00Z">
            <w:rPr>
              <w:rFonts w:hint="eastAsia"/>
              <w:bCs/>
              <w:lang w:eastAsia="zh-TW"/>
            </w:rPr>
          </w:rPrChange>
        </w:rPr>
      </w:pPr>
      <w:r w:rsidRPr="00A51C72">
        <w:rPr>
          <w:rFonts w:hint="eastAsia"/>
          <w:bCs/>
          <w:lang w:eastAsia="zh-TW"/>
          <w:rPrChange w:id="583" w:author="陳鐵元" w:date="2016-09-03T11:04:00Z">
            <w:rPr>
              <w:rFonts w:hint="eastAsia"/>
              <w:bCs/>
              <w:lang w:eastAsia="zh-TW"/>
            </w:rPr>
          </w:rPrChange>
        </w:rPr>
        <w:t>//**</w:t>
      </w:r>
      <w:r w:rsidRPr="00A51C72">
        <w:rPr>
          <w:rFonts w:hint="eastAsia"/>
          <w:bCs/>
          <w:lang w:eastAsia="zh-TW"/>
          <w:rPrChange w:id="584" w:author="陳鐵元" w:date="2016-09-03T11:04:00Z">
            <w:rPr>
              <w:rFonts w:hint="eastAsia"/>
              <w:bCs/>
              <w:lang w:eastAsia="zh-TW"/>
            </w:rPr>
          </w:rPrChange>
        </w:rPr>
        <w:t>第一個簽擬人員，若有以下角色，需要判斷是否有理賠聘用資格</w:t>
      </w:r>
    </w:p>
    <w:p w:rsidR="00FF67BE" w:rsidRPr="00A51C72" w:rsidRDefault="00FF67BE" w:rsidP="00C10AA3">
      <w:pPr>
        <w:pStyle w:val="Tabletext"/>
        <w:keepLines w:val="0"/>
        <w:numPr>
          <w:ilvl w:val="2"/>
          <w:numId w:val="22"/>
        </w:numPr>
        <w:spacing w:after="0" w:line="240" w:lineRule="auto"/>
        <w:rPr>
          <w:rFonts w:hint="eastAsia"/>
          <w:bCs/>
          <w:lang w:eastAsia="zh-TW"/>
          <w:rPrChange w:id="585" w:author="陳鐵元" w:date="2016-09-03T11:04:00Z">
            <w:rPr>
              <w:rFonts w:hint="eastAsia"/>
              <w:bCs/>
              <w:lang w:eastAsia="zh-TW"/>
            </w:rPr>
          </w:rPrChange>
        </w:rPr>
      </w:pPr>
      <w:r w:rsidRPr="00A51C72">
        <w:rPr>
          <w:rFonts w:hint="eastAsia"/>
          <w:bCs/>
          <w:lang w:eastAsia="zh-TW"/>
          <w:rPrChange w:id="586" w:author="陳鐵元" w:date="2016-09-03T11:04:00Z">
            <w:rPr>
              <w:rFonts w:hint="eastAsia"/>
              <w:bCs/>
              <w:lang w:eastAsia="zh-TW"/>
            </w:rPr>
          </w:rPrChange>
        </w:rPr>
        <w:t>若系統登入人員有以下角色</w:t>
      </w:r>
      <w:r w:rsidRPr="00A51C72">
        <w:rPr>
          <w:bCs/>
          <w:lang w:eastAsia="zh-TW"/>
          <w:rPrChange w:id="587" w:author="陳鐵元" w:date="2016-09-03T11:04:00Z">
            <w:rPr>
              <w:bCs/>
              <w:lang w:eastAsia="zh-TW"/>
            </w:rPr>
          </w:rPrChange>
        </w:rPr>
        <w:t>"ROZZ305"</w:t>
      </w:r>
      <w:r w:rsidRPr="00A51C72">
        <w:rPr>
          <w:rFonts w:hint="eastAsia"/>
          <w:bCs/>
          <w:lang w:eastAsia="zh-TW"/>
          <w:rPrChange w:id="588" w:author="陳鐵元" w:date="2016-09-03T11:04:00Z">
            <w:rPr>
              <w:rFonts w:hint="eastAsia"/>
              <w:bCs/>
              <w:lang w:eastAsia="zh-TW"/>
            </w:rPr>
          </w:rPrChange>
        </w:rPr>
        <w:t xml:space="preserve"> </w:t>
      </w:r>
      <w:r w:rsidRPr="00A51C72">
        <w:rPr>
          <w:bCs/>
          <w:lang w:eastAsia="zh-TW"/>
          <w:rPrChange w:id="589" w:author="陳鐵元" w:date="2016-09-03T11:04:00Z">
            <w:rPr>
              <w:bCs/>
              <w:lang w:eastAsia="zh-TW"/>
            </w:rPr>
          </w:rPrChange>
        </w:rPr>
        <w:t>"ROZZ303""ROZZ306"</w:t>
      </w:r>
    </w:p>
    <w:p w:rsidR="00FF67BE" w:rsidRPr="00A51C72" w:rsidRDefault="00FF67BE" w:rsidP="00C10AA3">
      <w:pPr>
        <w:pStyle w:val="Tabletext"/>
        <w:keepLines w:val="0"/>
        <w:numPr>
          <w:ilvl w:val="3"/>
          <w:numId w:val="22"/>
        </w:numPr>
        <w:spacing w:after="0" w:line="240" w:lineRule="auto"/>
        <w:rPr>
          <w:rFonts w:hint="eastAsia"/>
          <w:bCs/>
          <w:lang w:eastAsia="zh-TW"/>
          <w:rPrChange w:id="590" w:author="陳鐵元" w:date="2016-09-03T11:04:00Z">
            <w:rPr>
              <w:rFonts w:hint="eastAsia"/>
              <w:bCs/>
              <w:lang w:eastAsia="zh-TW"/>
            </w:rPr>
          </w:rPrChange>
        </w:rPr>
      </w:pPr>
      <w:r w:rsidRPr="00A51C72">
        <w:rPr>
          <w:rFonts w:hint="eastAsia"/>
          <w:bCs/>
          <w:lang w:eastAsia="zh-TW"/>
          <w:rPrChange w:id="591" w:author="陳鐵元" w:date="2016-09-03T11:04:00Z">
            <w:rPr>
              <w:rFonts w:hint="eastAsia"/>
              <w:bCs/>
              <w:lang w:eastAsia="zh-TW"/>
            </w:rPr>
          </w:rPrChange>
        </w:rPr>
        <w:t>呼叫</w:t>
      </w:r>
      <w:r w:rsidRPr="00A51C72">
        <w:rPr>
          <w:rFonts w:ascii="細明體" w:eastAsia="細明體" w:hAnsi="細明體" w:hint="eastAsia"/>
          <w:lang w:eastAsia="zh-TW"/>
          <w:rPrChange w:id="592" w:author="陳鐵元" w:date="2016-09-03T11:04:00Z">
            <w:rPr>
              <w:rFonts w:ascii="細明體" w:eastAsia="細明體" w:hAnsi="細明體" w:hint="eastAsia"/>
              <w:lang w:eastAsia="zh-TW"/>
            </w:rPr>
          </w:rPrChange>
        </w:rPr>
        <w:t>員工基本資料讀取共用類別</w:t>
      </w:r>
      <w:r w:rsidRPr="00A51C72">
        <w:rPr>
          <w:rFonts w:ascii="細明體" w:eastAsia="細明體" w:hAnsi="細明體"/>
          <w:rPrChange w:id="593" w:author="陳鐵元" w:date="2016-09-03T11:04:00Z">
            <w:rPr>
              <w:rFonts w:ascii="細明體" w:eastAsia="細明體" w:hAnsi="細明體"/>
            </w:rPr>
          </w:rPrChange>
        </w:rPr>
        <w:t>PersonnelData</w:t>
      </w:r>
      <w:r w:rsidRPr="00A51C72">
        <w:rPr>
          <w:rFonts w:ascii="細明體" w:eastAsia="細明體" w:hAnsi="細明體" w:hint="eastAsia"/>
          <w:lang w:eastAsia="zh-TW"/>
          <w:rPrChange w:id="594" w:author="陳鐵元" w:date="2016-09-03T11:04:00Z">
            <w:rPr>
              <w:rFonts w:ascii="細明體" w:eastAsia="細明體" w:hAnsi="細明體" w:hint="eastAsia"/>
              <w:lang w:eastAsia="zh-TW"/>
            </w:rPr>
          </w:rPrChange>
        </w:rPr>
        <w:t>.</w:t>
      </w:r>
      <w:r w:rsidRPr="00A51C72">
        <w:rPr>
          <w:rFonts w:ascii="細明體" w:eastAsia="細明體" w:hAnsi="細明體"/>
          <w:rPrChange w:id="595" w:author="陳鐵元" w:date="2016-09-03T11:04:00Z">
            <w:rPr>
              <w:rFonts w:ascii="細明體" w:eastAsia="細明體" w:hAnsi="細明體"/>
            </w:rPr>
          </w:rPrChange>
        </w:rPr>
        <w:t>getProQfyByEmployeeId</w:t>
      </w:r>
      <w:r w:rsidRPr="00A51C72">
        <w:rPr>
          <w:rFonts w:ascii="細明體" w:eastAsia="細明體" w:hAnsi="細明體" w:hint="eastAsia"/>
          <w:lang w:eastAsia="zh-TW"/>
          <w:rPrChange w:id="596" w:author="陳鐵元" w:date="2016-09-03T11:04:00Z">
            <w:rPr>
              <w:rFonts w:ascii="細明體" w:eastAsia="細明體" w:hAnsi="細明體" w:hint="eastAsia"/>
              <w:lang w:eastAsia="zh-TW"/>
            </w:rPr>
          </w:rPrChange>
        </w:rPr>
        <w:t>(),取得最新聘用資格代碼</w:t>
      </w:r>
    </w:p>
    <w:p w:rsidR="00FF67BE" w:rsidRPr="00A51C72" w:rsidRDefault="00FF67BE" w:rsidP="00C10AA3">
      <w:pPr>
        <w:pStyle w:val="Tabletext"/>
        <w:keepLines w:val="0"/>
        <w:numPr>
          <w:ilvl w:val="4"/>
          <w:numId w:val="22"/>
        </w:numPr>
        <w:spacing w:after="0" w:line="240" w:lineRule="auto"/>
        <w:rPr>
          <w:rFonts w:hint="eastAsia"/>
          <w:bCs/>
          <w:lang w:eastAsia="zh-TW"/>
          <w:rPrChange w:id="597" w:author="陳鐵元" w:date="2016-09-03T11:04:00Z">
            <w:rPr>
              <w:rFonts w:hint="eastAsia"/>
              <w:bCs/>
              <w:lang w:eastAsia="zh-TW"/>
            </w:rPr>
          </w:rPrChange>
        </w:rPr>
      </w:pPr>
      <w:r w:rsidRPr="00A51C72">
        <w:rPr>
          <w:rFonts w:hint="eastAsia"/>
          <w:bCs/>
          <w:lang w:eastAsia="zh-TW"/>
          <w:rPrChange w:id="598" w:author="陳鐵元" w:date="2016-09-03T11:04:00Z">
            <w:rPr>
              <w:rFonts w:hint="eastAsia"/>
              <w:bCs/>
              <w:lang w:eastAsia="zh-TW"/>
            </w:rPr>
          </w:rPrChange>
        </w:rPr>
        <w:t>若不為</w:t>
      </w:r>
      <w:r w:rsidRPr="00A51C72">
        <w:rPr>
          <w:rFonts w:hint="eastAsia"/>
          <w:bCs/>
          <w:lang w:eastAsia="zh-TW"/>
          <w:rPrChange w:id="599" w:author="陳鐵元" w:date="2016-09-03T11:04:00Z">
            <w:rPr>
              <w:rFonts w:hint="eastAsia"/>
              <w:bCs/>
              <w:lang w:eastAsia="zh-TW"/>
            </w:rPr>
          </w:rPrChange>
        </w:rPr>
        <w:t xml:space="preserve">  </w:t>
      </w:r>
      <w:r w:rsidRPr="00A51C72">
        <w:rPr>
          <w:rFonts w:hint="eastAsia"/>
          <w:bCs/>
          <w:lang w:eastAsia="zh-TW"/>
          <w:rPrChange w:id="600" w:author="陳鐵元" w:date="2016-09-03T11:04:00Z">
            <w:rPr>
              <w:rFonts w:hint="eastAsia"/>
              <w:bCs/>
              <w:lang w:eastAsia="zh-TW"/>
            </w:rPr>
          </w:rPrChange>
        </w:rPr>
        <w:t>理賠人員</w:t>
      </w:r>
      <w:r w:rsidRPr="00A51C72">
        <w:rPr>
          <w:rFonts w:hint="eastAsia"/>
          <w:bCs/>
          <w:lang w:eastAsia="zh-TW"/>
          <w:rPrChange w:id="601" w:author="陳鐵元" w:date="2016-09-03T11:04:00Z">
            <w:rPr>
              <w:rFonts w:hint="eastAsia"/>
              <w:bCs/>
              <w:lang w:eastAsia="zh-TW"/>
            </w:rPr>
          </w:rPrChange>
        </w:rPr>
        <w:t>(02)</w:t>
      </w:r>
      <w:r w:rsidRPr="00A51C72">
        <w:rPr>
          <w:rFonts w:hint="eastAsia"/>
          <w:bCs/>
          <w:lang w:eastAsia="zh-TW"/>
          <w:rPrChange w:id="602" w:author="陳鐵元" w:date="2016-09-03T11:04:00Z">
            <w:rPr>
              <w:rFonts w:hint="eastAsia"/>
              <w:bCs/>
              <w:lang w:eastAsia="zh-TW"/>
            </w:rPr>
          </w:rPrChange>
        </w:rPr>
        <w:t>、賠簽署人員</w:t>
      </w:r>
      <w:r w:rsidRPr="00A51C72">
        <w:rPr>
          <w:rFonts w:hint="eastAsia"/>
          <w:bCs/>
          <w:lang w:eastAsia="zh-TW"/>
          <w:rPrChange w:id="603" w:author="陳鐵元" w:date="2016-09-03T11:04:00Z">
            <w:rPr>
              <w:rFonts w:hint="eastAsia"/>
              <w:bCs/>
              <w:lang w:eastAsia="zh-TW"/>
            </w:rPr>
          </w:rPrChange>
        </w:rPr>
        <w:t>(06)</w:t>
      </w:r>
      <w:r w:rsidRPr="00A51C72">
        <w:rPr>
          <w:rFonts w:hint="eastAsia"/>
          <w:bCs/>
          <w:lang w:eastAsia="zh-TW"/>
          <w:rPrChange w:id="604" w:author="陳鐵元" w:date="2016-09-03T11:04:00Z">
            <w:rPr>
              <w:rFonts w:hint="eastAsia"/>
              <w:bCs/>
              <w:lang w:eastAsia="zh-TW"/>
            </w:rPr>
          </w:rPrChange>
        </w:rPr>
        <w:t>，則</w:t>
      </w:r>
      <w:r w:rsidR="009C49F3" w:rsidRPr="00A51C72">
        <w:rPr>
          <w:rFonts w:hint="eastAsia"/>
          <w:bCs/>
          <w:lang w:eastAsia="zh-TW"/>
          <w:rPrChange w:id="605" w:author="陳鐵元" w:date="2016-09-03T11:04:00Z">
            <w:rPr>
              <w:rFonts w:hint="eastAsia"/>
              <w:bCs/>
              <w:lang w:eastAsia="zh-TW"/>
            </w:rPr>
          </w:rPrChange>
        </w:rPr>
        <w:t>處理按鈕</w:t>
      </w:r>
      <w:r w:rsidRPr="00A51C72">
        <w:rPr>
          <w:rFonts w:hint="eastAsia"/>
          <w:bCs/>
          <w:lang w:eastAsia="zh-TW"/>
          <w:rPrChange w:id="606" w:author="陳鐵元" w:date="2016-09-03T11:04:00Z">
            <w:rPr>
              <w:rFonts w:hint="eastAsia"/>
              <w:bCs/>
              <w:lang w:eastAsia="zh-TW"/>
            </w:rPr>
          </w:rPrChange>
        </w:rPr>
        <w:t>顯示</w:t>
      </w:r>
      <w:r w:rsidR="009C49F3" w:rsidRPr="00A51C72">
        <w:rPr>
          <w:rFonts w:hint="eastAsia"/>
          <w:bCs/>
          <w:lang w:eastAsia="zh-TW"/>
          <w:rPrChange w:id="607" w:author="陳鐵元" w:date="2016-09-03T11:04:00Z">
            <w:rPr>
              <w:rFonts w:hint="eastAsia"/>
              <w:bCs/>
              <w:lang w:eastAsia="zh-TW"/>
            </w:rPr>
          </w:rPrChange>
        </w:rPr>
        <w:t>為</w:t>
      </w:r>
    </w:p>
    <w:p w:rsidR="00FF67BE" w:rsidRPr="00A51C72" w:rsidRDefault="00FF67BE" w:rsidP="00C10AA3">
      <w:pPr>
        <w:pStyle w:val="Tabletext"/>
        <w:keepLines w:val="0"/>
        <w:numPr>
          <w:ilvl w:val="5"/>
          <w:numId w:val="22"/>
        </w:numPr>
        <w:spacing w:after="0" w:line="240" w:lineRule="auto"/>
        <w:rPr>
          <w:rFonts w:hint="eastAsia"/>
          <w:bCs/>
          <w:lang w:eastAsia="zh-TW"/>
          <w:rPrChange w:id="608" w:author="陳鐵元" w:date="2016-09-03T11:04:00Z">
            <w:rPr>
              <w:rFonts w:hint="eastAsia"/>
              <w:bCs/>
              <w:lang w:eastAsia="zh-TW"/>
            </w:rPr>
          </w:rPrChange>
        </w:rPr>
      </w:pPr>
      <w:r w:rsidRPr="00A51C72">
        <w:rPr>
          <w:bCs/>
          <w:lang w:eastAsia="zh-TW"/>
          <w:rPrChange w:id="609" w:author="陳鐵元" w:date="2016-09-03T11:04:00Z">
            <w:rPr>
              <w:bCs/>
              <w:lang w:eastAsia="zh-TW"/>
            </w:rPr>
          </w:rPrChange>
        </w:rPr>
        <w:t>“</w:t>
      </w:r>
      <w:r w:rsidRPr="00A51C72">
        <w:rPr>
          <w:rFonts w:hint="eastAsia"/>
          <w:bCs/>
          <w:lang w:eastAsia="zh-TW"/>
          <w:rPrChange w:id="610" w:author="陳鐵元" w:date="2016-09-03T11:04:00Z">
            <w:rPr>
              <w:rFonts w:hint="eastAsia"/>
              <w:bCs/>
              <w:lang w:eastAsia="zh-TW"/>
            </w:rPr>
          </w:rPrChange>
        </w:rPr>
        <w:t>無理賠聘用資格</w:t>
      </w:r>
      <w:r w:rsidRPr="00A51C72">
        <w:rPr>
          <w:bCs/>
          <w:lang w:eastAsia="zh-TW"/>
          <w:rPrChange w:id="611" w:author="陳鐵元" w:date="2016-09-03T11:04:00Z">
            <w:rPr>
              <w:bCs/>
              <w:lang w:eastAsia="zh-TW"/>
            </w:rPr>
          </w:rPrChange>
        </w:rPr>
        <w:t>”</w:t>
      </w:r>
    </w:p>
    <w:p w:rsidR="00E55C0E" w:rsidRPr="00A51C72" w:rsidRDefault="00E55C0E" w:rsidP="00A8086D">
      <w:pPr>
        <w:pStyle w:val="Tabletext"/>
        <w:keepLines w:val="0"/>
        <w:numPr>
          <w:ilvl w:val="3"/>
          <w:numId w:val="22"/>
        </w:numPr>
        <w:spacing w:after="0" w:line="240" w:lineRule="auto"/>
        <w:rPr>
          <w:rFonts w:hint="eastAsia"/>
          <w:bCs/>
          <w:lang w:eastAsia="zh-TW"/>
          <w:rPrChange w:id="612" w:author="陳鐵元" w:date="2016-09-03T11:04:00Z">
            <w:rPr>
              <w:rFonts w:hint="eastAsia"/>
              <w:bCs/>
              <w:lang w:eastAsia="zh-TW"/>
            </w:rPr>
          </w:rPrChange>
        </w:rPr>
      </w:pPr>
      <w:r w:rsidRPr="00A51C72">
        <w:rPr>
          <w:rFonts w:hint="eastAsia"/>
          <w:bCs/>
          <w:lang w:eastAsia="zh-TW"/>
          <w:rPrChange w:id="613" w:author="陳鐵元" w:date="2016-09-03T11:04:00Z">
            <w:rPr>
              <w:rFonts w:hint="eastAsia"/>
              <w:bCs/>
              <w:lang w:eastAsia="zh-TW"/>
            </w:rPr>
          </w:rPrChange>
        </w:rPr>
        <w:t>呼叫案件查詢模組</w:t>
      </w:r>
      <w:r w:rsidRPr="00A51C72">
        <w:rPr>
          <w:bCs/>
          <w:lang w:eastAsia="zh-TW"/>
          <w:rPrChange w:id="614" w:author="陳鐵元" w:date="2016-09-03T11:04:00Z">
            <w:rPr>
              <w:bCs/>
              <w:lang w:eastAsia="zh-TW"/>
            </w:rPr>
          </w:rPrChange>
        </w:rPr>
        <w:t>AA_Q0Z002</w:t>
      </w:r>
      <w:r w:rsidRPr="00A51C72">
        <w:rPr>
          <w:rFonts w:hint="eastAsia"/>
          <w:bCs/>
          <w:lang w:eastAsia="zh-TW"/>
          <w:rPrChange w:id="615" w:author="陳鐵元" w:date="2016-09-03T11:04:00Z">
            <w:rPr>
              <w:rFonts w:hint="eastAsia"/>
              <w:bCs/>
              <w:lang w:eastAsia="zh-TW"/>
            </w:rPr>
          </w:rPrChange>
        </w:rPr>
        <w:t>.</w:t>
      </w:r>
      <w:r w:rsidRPr="00A51C72">
        <w:rPr>
          <w:rPrChange w:id="616" w:author="陳鐵元" w:date="2016-09-03T11:04:00Z">
            <w:rPr/>
          </w:rPrChange>
        </w:rPr>
        <w:t xml:space="preserve"> </w:t>
      </w:r>
      <w:r w:rsidRPr="00A51C72">
        <w:rPr>
          <w:bCs/>
          <w:lang w:eastAsia="zh-TW"/>
          <w:rPrChange w:id="617" w:author="陳鐵元" w:date="2016-09-03T11:04:00Z">
            <w:rPr>
              <w:bCs/>
              <w:lang w:eastAsia="zh-TW"/>
            </w:rPr>
          </w:rPrChange>
        </w:rPr>
        <w:t>getAAQ0_DATAbyAPLY_NoforAA</w:t>
      </w:r>
      <w:r w:rsidRPr="00A51C72">
        <w:rPr>
          <w:rFonts w:hint="eastAsia"/>
          <w:bCs/>
          <w:lang w:eastAsia="zh-TW"/>
          <w:rPrChange w:id="618" w:author="陳鐵元" w:date="2016-09-03T11:04:00Z">
            <w:rPr>
              <w:rFonts w:hint="eastAsia"/>
              <w:bCs/>
              <w:lang w:eastAsia="zh-TW"/>
            </w:rPr>
          </w:rPrChange>
        </w:rPr>
        <w:t>，傳入參數：</w:t>
      </w:r>
    </w:p>
    <w:p w:rsidR="00E55C0E" w:rsidRPr="00A51C72" w:rsidRDefault="00E55C0E" w:rsidP="00A8086D">
      <w:pPr>
        <w:pStyle w:val="Tabletext"/>
        <w:keepLines w:val="0"/>
        <w:numPr>
          <w:ilvl w:val="4"/>
          <w:numId w:val="22"/>
        </w:numPr>
        <w:spacing w:after="0" w:line="240" w:lineRule="auto"/>
        <w:rPr>
          <w:rFonts w:hint="eastAsia"/>
          <w:bCs/>
          <w:lang w:eastAsia="zh-TW"/>
          <w:rPrChange w:id="619" w:author="陳鐵元" w:date="2016-09-03T11:04:00Z">
            <w:rPr>
              <w:rFonts w:hint="eastAsia"/>
              <w:bCs/>
              <w:lang w:eastAsia="zh-TW"/>
            </w:rPr>
          </w:rPrChange>
        </w:rPr>
      </w:pPr>
      <w:r w:rsidRPr="00A51C72">
        <w:rPr>
          <w:rFonts w:hint="eastAsia"/>
          <w:bCs/>
          <w:lang w:eastAsia="zh-TW"/>
          <w:rPrChange w:id="620" w:author="陳鐵元" w:date="2016-09-03T11:04:00Z">
            <w:rPr>
              <w:rFonts w:hint="eastAsia"/>
              <w:bCs/>
              <w:lang w:eastAsia="zh-TW"/>
            </w:rPr>
          </w:rPrChange>
        </w:rPr>
        <w:t>受理編號</w:t>
      </w:r>
    </w:p>
    <w:p w:rsidR="00E55C0E" w:rsidRPr="00A51C72" w:rsidRDefault="00E55C0E" w:rsidP="00A8086D">
      <w:pPr>
        <w:pStyle w:val="Tabletext"/>
        <w:keepLines w:val="0"/>
        <w:numPr>
          <w:ilvl w:val="4"/>
          <w:numId w:val="22"/>
        </w:numPr>
        <w:spacing w:after="0" w:line="240" w:lineRule="auto"/>
        <w:rPr>
          <w:rFonts w:hint="eastAsia"/>
          <w:bCs/>
          <w:lang w:eastAsia="zh-TW"/>
          <w:rPrChange w:id="621" w:author="陳鐵元" w:date="2016-09-03T11:04:00Z">
            <w:rPr>
              <w:rFonts w:hint="eastAsia"/>
              <w:bCs/>
              <w:lang w:eastAsia="zh-TW"/>
            </w:rPr>
          </w:rPrChange>
        </w:rPr>
      </w:pPr>
      <w:r w:rsidRPr="00A51C72">
        <w:rPr>
          <w:bCs/>
          <w:lang w:eastAsia="zh-TW"/>
          <w:rPrChange w:id="622" w:author="陳鐵元" w:date="2016-09-03T11:04:00Z">
            <w:rPr>
              <w:bCs/>
              <w:lang w:eastAsia="zh-TW"/>
            </w:rPr>
          </w:rPrChange>
        </w:rPr>
        <w:t>“</w:t>
      </w:r>
      <w:r w:rsidRPr="00A51C72">
        <w:rPr>
          <w:rFonts w:hint="eastAsia"/>
          <w:bCs/>
          <w:lang w:eastAsia="zh-TW"/>
          <w:rPrChange w:id="623" w:author="陳鐵元" w:date="2016-09-03T11:04:00Z">
            <w:rPr>
              <w:rFonts w:hint="eastAsia"/>
              <w:bCs/>
              <w:lang w:eastAsia="zh-TW"/>
            </w:rPr>
          </w:rPrChange>
        </w:rPr>
        <w:t>AAB1_1300</w:t>
      </w:r>
      <w:r w:rsidRPr="00A51C72">
        <w:rPr>
          <w:bCs/>
          <w:lang w:eastAsia="zh-TW"/>
          <w:rPrChange w:id="624" w:author="陳鐵元" w:date="2016-09-03T11:04:00Z">
            <w:rPr>
              <w:bCs/>
              <w:lang w:eastAsia="zh-TW"/>
            </w:rPr>
          </w:rPrChange>
        </w:rPr>
        <w:t>”</w:t>
      </w:r>
    </w:p>
    <w:p w:rsidR="00E55C0E" w:rsidRPr="00A51C72" w:rsidRDefault="00E55C0E" w:rsidP="00A8086D">
      <w:pPr>
        <w:pStyle w:val="Tabletext"/>
        <w:keepLines w:val="0"/>
        <w:numPr>
          <w:ilvl w:val="4"/>
          <w:numId w:val="22"/>
        </w:numPr>
        <w:spacing w:after="0" w:line="240" w:lineRule="auto"/>
        <w:rPr>
          <w:rFonts w:hint="eastAsia"/>
          <w:bCs/>
          <w:lang w:eastAsia="zh-TW"/>
          <w:rPrChange w:id="625" w:author="陳鐵元" w:date="2016-09-03T11:04:00Z">
            <w:rPr>
              <w:rFonts w:hint="eastAsia"/>
              <w:bCs/>
              <w:lang w:eastAsia="zh-TW"/>
            </w:rPr>
          </w:rPrChange>
        </w:rPr>
      </w:pPr>
      <w:r w:rsidRPr="00A51C72">
        <w:rPr>
          <w:rFonts w:hint="eastAsia"/>
          <w:bCs/>
          <w:lang w:eastAsia="zh-TW"/>
          <w:rPrChange w:id="626" w:author="陳鐵元" w:date="2016-09-03T11:04:00Z">
            <w:rPr>
              <w:rFonts w:hint="eastAsia"/>
              <w:bCs/>
              <w:lang w:eastAsia="zh-TW"/>
            </w:rPr>
          </w:rPrChange>
        </w:rPr>
        <w:t>若回傳值</w:t>
      </w:r>
      <w:r w:rsidRPr="00A51C72">
        <w:rPr>
          <w:rFonts w:hint="eastAsia"/>
          <w:bCs/>
          <w:lang w:eastAsia="zh-TW"/>
          <w:rPrChange w:id="627" w:author="陳鐵元" w:date="2016-09-03T11:04:00Z">
            <w:rPr>
              <w:rFonts w:hint="eastAsia"/>
              <w:bCs/>
              <w:lang w:eastAsia="zh-TW"/>
            </w:rPr>
          </w:rPrChange>
        </w:rPr>
        <w:t>.</w:t>
      </w:r>
      <w:r w:rsidRPr="00A51C72">
        <w:rPr>
          <w:rFonts w:hint="eastAsia"/>
          <w:bCs/>
          <w:lang w:eastAsia="zh-TW"/>
          <w:rPrChange w:id="628" w:author="陳鐵元" w:date="2016-09-03T11:04:00Z">
            <w:rPr>
              <w:rFonts w:hint="eastAsia"/>
              <w:bCs/>
              <w:lang w:eastAsia="zh-TW"/>
            </w:rPr>
          </w:rPrChange>
        </w:rPr>
        <w:t>狀態不為結案，則處理按鈕反白並顯示為『待關懷</w:t>
      </w:r>
      <w:r w:rsidR="00505C15" w:rsidRPr="00A51C72">
        <w:rPr>
          <w:rFonts w:hint="eastAsia"/>
          <w:bCs/>
          <w:lang w:eastAsia="zh-TW"/>
          <w:rPrChange w:id="629" w:author="陳鐵元" w:date="2016-09-03T11:04:00Z">
            <w:rPr>
              <w:rFonts w:hint="eastAsia"/>
              <w:bCs/>
              <w:lang w:eastAsia="zh-TW"/>
            </w:rPr>
          </w:rPrChange>
        </w:rPr>
        <w:t>崗</w:t>
      </w:r>
      <w:r w:rsidRPr="00A51C72">
        <w:rPr>
          <w:rFonts w:hint="eastAsia"/>
          <w:bCs/>
          <w:lang w:eastAsia="zh-TW"/>
          <w:rPrChange w:id="630" w:author="陳鐵元" w:date="2016-09-03T11:04:00Z">
            <w:rPr>
              <w:rFonts w:hint="eastAsia"/>
              <w:bCs/>
              <w:lang w:eastAsia="zh-TW"/>
            </w:rPr>
          </w:rPrChange>
        </w:rPr>
        <w:t>會辦』</w:t>
      </w:r>
    </w:p>
    <w:p w:rsidR="00D40BE3" w:rsidRPr="00A51C72" w:rsidRDefault="00D40BE3" w:rsidP="00D40BE3">
      <w:pPr>
        <w:ind w:left="480"/>
        <w:rPr>
          <w:sz w:val="20"/>
          <w:szCs w:val="20"/>
          <w:rPrChange w:id="631" w:author="陳鐵元" w:date="2016-09-03T11:04:00Z">
            <w:rPr>
              <w:sz w:val="20"/>
              <w:szCs w:val="20"/>
            </w:rPr>
          </w:rPrChange>
        </w:rPr>
      </w:pPr>
    </w:p>
    <w:p w:rsidR="00CC2D72" w:rsidRPr="00A51C72" w:rsidRDefault="00CC2D72" w:rsidP="00CC2D72">
      <w:pPr>
        <w:rPr>
          <w:rFonts w:hint="eastAsia"/>
          <w:sz w:val="20"/>
          <w:szCs w:val="20"/>
          <w:rPrChange w:id="632" w:author="陳鐵元" w:date="2016-09-03T11:04:00Z">
            <w:rPr>
              <w:rFonts w:hint="eastAsia"/>
              <w:sz w:val="20"/>
              <w:szCs w:val="20"/>
            </w:rPr>
          </w:rPrChange>
        </w:rPr>
      </w:pPr>
    </w:p>
    <w:sectPr w:rsidR="00CC2D72" w:rsidRPr="00A51C7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43D" w:rsidRDefault="0040543D" w:rsidP="00CA7937">
      <w:r>
        <w:separator/>
      </w:r>
    </w:p>
  </w:endnote>
  <w:endnote w:type="continuationSeparator" w:id="0">
    <w:p w:rsidR="0040543D" w:rsidRDefault="0040543D" w:rsidP="00CA7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43D" w:rsidRDefault="0040543D" w:rsidP="00CA7937">
      <w:r>
        <w:separator/>
      </w:r>
    </w:p>
  </w:footnote>
  <w:footnote w:type="continuationSeparator" w:id="0">
    <w:p w:rsidR="0040543D" w:rsidRDefault="0040543D" w:rsidP="00CA7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81333A7"/>
    <w:multiLevelType w:val="hybridMultilevel"/>
    <w:tmpl w:val="57548446"/>
    <w:lvl w:ilvl="0" w:tplc="5BBC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FA025C1"/>
    <w:multiLevelType w:val="hybridMultilevel"/>
    <w:tmpl w:val="BC9AD6B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76011E2"/>
    <w:multiLevelType w:val="multilevel"/>
    <w:tmpl w:val="3BC42A3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77C3EDB"/>
    <w:multiLevelType w:val="hybridMultilevel"/>
    <w:tmpl w:val="50B21DA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B1C3D9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7"/>
  </w:num>
  <w:num w:numId="5">
    <w:abstractNumId w:val="15"/>
  </w:num>
  <w:num w:numId="6">
    <w:abstractNumId w:val="8"/>
  </w:num>
  <w:num w:numId="7">
    <w:abstractNumId w:val="3"/>
  </w:num>
  <w:num w:numId="8">
    <w:abstractNumId w:val="20"/>
  </w:num>
  <w:num w:numId="9">
    <w:abstractNumId w:val="0"/>
  </w:num>
  <w:num w:numId="10">
    <w:abstractNumId w:val="22"/>
  </w:num>
  <w:num w:numId="11">
    <w:abstractNumId w:val="21"/>
  </w:num>
  <w:num w:numId="12">
    <w:abstractNumId w:val="1"/>
  </w:num>
  <w:num w:numId="13">
    <w:abstractNumId w:val="16"/>
  </w:num>
  <w:num w:numId="14">
    <w:abstractNumId w:val="7"/>
  </w:num>
  <w:num w:numId="15">
    <w:abstractNumId w:val="12"/>
  </w:num>
  <w:num w:numId="16">
    <w:abstractNumId w:val="4"/>
  </w:num>
  <w:num w:numId="17">
    <w:abstractNumId w:val="14"/>
  </w:num>
  <w:num w:numId="18">
    <w:abstractNumId w:val="13"/>
  </w:num>
  <w:num w:numId="19">
    <w:abstractNumId w:val="11"/>
  </w:num>
  <w:num w:numId="20">
    <w:abstractNumId w:val="5"/>
  </w:num>
  <w:num w:numId="21">
    <w:abstractNumId w:val="19"/>
  </w:num>
  <w:num w:numId="22">
    <w:abstractNumId w:val="23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4402D"/>
    <w:rsid w:val="00047FB1"/>
    <w:rsid w:val="0005117F"/>
    <w:rsid w:val="000637E5"/>
    <w:rsid w:val="00067CD8"/>
    <w:rsid w:val="00070689"/>
    <w:rsid w:val="00074F5B"/>
    <w:rsid w:val="0007575E"/>
    <w:rsid w:val="00081F0F"/>
    <w:rsid w:val="00082FB3"/>
    <w:rsid w:val="00084C44"/>
    <w:rsid w:val="000950DA"/>
    <w:rsid w:val="000A59CF"/>
    <w:rsid w:val="000B2B6C"/>
    <w:rsid w:val="000D6215"/>
    <w:rsid w:val="000D6439"/>
    <w:rsid w:val="000E58E3"/>
    <w:rsid w:val="000F3772"/>
    <w:rsid w:val="00101DD2"/>
    <w:rsid w:val="001124BC"/>
    <w:rsid w:val="00116753"/>
    <w:rsid w:val="0012017B"/>
    <w:rsid w:val="00120E72"/>
    <w:rsid w:val="00132718"/>
    <w:rsid w:val="00140B8B"/>
    <w:rsid w:val="001667C7"/>
    <w:rsid w:val="00170500"/>
    <w:rsid w:val="001872D8"/>
    <w:rsid w:val="001A7AD0"/>
    <w:rsid w:val="001B2633"/>
    <w:rsid w:val="001B350E"/>
    <w:rsid w:val="001D1238"/>
    <w:rsid w:val="001F2A03"/>
    <w:rsid w:val="00207CBB"/>
    <w:rsid w:val="00212685"/>
    <w:rsid w:val="00213B1B"/>
    <w:rsid w:val="00214A90"/>
    <w:rsid w:val="00215035"/>
    <w:rsid w:val="00226BC6"/>
    <w:rsid w:val="00236985"/>
    <w:rsid w:val="0023751E"/>
    <w:rsid w:val="00245CF4"/>
    <w:rsid w:val="00260078"/>
    <w:rsid w:val="0027724D"/>
    <w:rsid w:val="00280570"/>
    <w:rsid w:val="002868CE"/>
    <w:rsid w:val="00293593"/>
    <w:rsid w:val="002A60B0"/>
    <w:rsid w:val="002B38C1"/>
    <w:rsid w:val="002F24D5"/>
    <w:rsid w:val="002F258F"/>
    <w:rsid w:val="003001AC"/>
    <w:rsid w:val="00302686"/>
    <w:rsid w:val="003143FF"/>
    <w:rsid w:val="003169A1"/>
    <w:rsid w:val="00325423"/>
    <w:rsid w:val="0033124C"/>
    <w:rsid w:val="00332B58"/>
    <w:rsid w:val="00335456"/>
    <w:rsid w:val="0034569E"/>
    <w:rsid w:val="0035207B"/>
    <w:rsid w:val="003633F9"/>
    <w:rsid w:val="00372C37"/>
    <w:rsid w:val="00381A26"/>
    <w:rsid w:val="00384CE6"/>
    <w:rsid w:val="00391CF8"/>
    <w:rsid w:val="00395D81"/>
    <w:rsid w:val="003A0504"/>
    <w:rsid w:val="003A545C"/>
    <w:rsid w:val="003B256E"/>
    <w:rsid w:val="003B47FC"/>
    <w:rsid w:val="003D0D92"/>
    <w:rsid w:val="003E57B7"/>
    <w:rsid w:val="003E6911"/>
    <w:rsid w:val="00402183"/>
    <w:rsid w:val="0040543D"/>
    <w:rsid w:val="0040617B"/>
    <w:rsid w:val="00435785"/>
    <w:rsid w:val="00436155"/>
    <w:rsid w:val="004619F6"/>
    <w:rsid w:val="00462CD4"/>
    <w:rsid w:val="0047106B"/>
    <w:rsid w:val="0048237D"/>
    <w:rsid w:val="004823C3"/>
    <w:rsid w:val="00484313"/>
    <w:rsid w:val="0048564F"/>
    <w:rsid w:val="00487409"/>
    <w:rsid w:val="004C2E14"/>
    <w:rsid w:val="004C4334"/>
    <w:rsid w:val="004C732B"/>
    <w:rsid w:val="004D06C7"/>
    <w:rsid w:val="004D1D68"/>
    <w:rsid w:val="004F09C0"/>
    <w:rsid w:val="00505C15"/>
    <w:rsid w:val="00507194"/>
    <w:rsid w:val="00515BB1"/>
    <w:rsid w:val="00516B0E"/>
    <w:rsid w:val="00520C5C"/>
    <w:rsid w:val="00532D8C"/>
    <w:rsid w:val="0058351A"/>
    <w:rsid w:val="005B25C0"/>
    <w:rsid w:val="005B3FB8"/>
    <w:rsid w:val="005B7524"/>
    <w:rsid w:val="005C3815"/>
    <w:rsid w:val="005D062B"/>
    <w:rsid w:val="005F3552"/>
    <w:rsid w:val="006100AA"/>
    <w:rsid w:val="006123F1"/>
    <w:rsid w:val="006137F7"/>
    <w:rsid w:val="00613D47"/>
    <w:rsid w:val="00617108"/>
    <w:rsid w:val="00624959"/>
    <w:rsid w:val="006268AC"/>
    <w:rsid w:val="00637333"/>
    <w:rsid w:val="00645303"/>
    <w:rsid w:val="006535B2"/>
    <w:rsid w:val="00657D8A"/>
    <w:rsid w:val="00667700"/>
    <w:rsid w:val="00674D0D"/>
    <w:rsid w:val="00684946"/>
    <w:rsid w:val="00686716"/>
    <w:rsid w:val="00693ED8"/>
    <w:rsid w:val="00695A8E"/>
    <w:rsid w:val="006B5620"/>
    <w:rsid w:val="006B7480"/>
    <w:rsid w:val="006C04B2"/>
    <w:rsid w:val="006C36E0"/>
    <w:rsid w:val="006D7F3F"/>
    <w:rsid w:val="006F2336"/>
    <w:rsid w:val="00703699"/>
    <w:rsid w:val="0071761C"/>
    <w:rsid w:val="00725A0C"/>
    <w:rsid w:val="007260C0"/>
    <w:rsid w:val="00727A0C"/>
    <w:rsid w:val="007306EC"/>
    <w:rsid w:val="00750A66"/>
    <w:rsid w:val="00750BB0"/>
    <w:rsid w:val="00751660"/>
    <w:rsid w:val="0075178B"/>
    <w:rsid w:val="007557DD"/>
    <w:rsid w:val="007571ED"/>
    <w:rsid w:val="007644C9"/>
    <w:rsid w:val="00772BF7"/>
    <w:rsid w:val="007826D2"/>
    <w:rsid w:val="00784128"/>
    <w:rsid w:val="007966EF"/>
    <w:rsid w:val="007A0DEA"/>
    <w:rsid w:val="007A758D"/>
    <w:rsid w:val="007B3FE9"/>
    <w:rsid w:val="007C098B"/>
    <w:rsid w:val="007D1E94"/>
    <w:rsid w:val="007D3290"/>
    <w:rsid w:val="007D5830"/>
    <w:rsid w:val="007D7C58"/>
    <w:rsid w:val="007E531F"/>
    <w:rsid w:val="00801B28"/>
    <w:rsid w:val="0081315D"/>
    <w:rsid w:val="00834BA6"/>
    <w:rsid w:val="00837CE0"/>
    <w:rsid w:val="00837E18"/>
    <w:rsid w:val="008404C7"/>
    <w:rsid w:val="00840CB8"/>
    <w:rsid w:val="008504F8"/>
    <w:rsid w:val="008565A4"/>
    <w:rsid w:val="00862B95"/>
    <w:rsid w:val="00862E0A"/>
    <w:rsid w:val="00865346"/>
    <w:rsid w:val="00870A8E"/>
    <w:rsid w:val="00882CDD"/>
    <w:rsid w:val="00886FCA"/>
    <w:rsid w:val="008960D1"/>
    <w:rsid w:val="008C77D3"/>
    <w:rsid w:val="008D60A0"/>
    <w:rsid w:val="008D7DAC"/>
    <w:rsid w:val="008E14C3"/>
    <w:rsid w:val="008E1E82"/>
    <w:rsid w:val="008E7D8F"/>
    <w:rsid w:val="008F0A8C"/>
    <w:rsid w:val="008F6A3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508E3"/>
    <w:rsid w:val="009651D3"/>
    <w:rsid w:val="009701BA"/>
    <w:rsid w:val="00971F7F"/>
    <w:rsid w:val="00973F1F"/>
    <w:rsid w:val="009751A4"/>
    <w:rsid w:val="00986CD3"/>
    <w:rsid w:val="00986DCE"/>
    <w:rsid w:val="00987AAE"/>
    <w:rsid w:val="00994FC0"/>
    <w:rsid w:val="009976B9"/>
    <w:rsid w:val="009B055F"/>
    <w:rsid w:val="009B3B73"/>
    <w:rsid w:val="009B4663"/>
    <w:rsid w:val="009C49F3"/>
    <w:rsid w:val="009E2D8A"/>
    <w:rsid w:val="009E67C4"/>
    <w:rsid w:val="009F4385"/>
    <w:rsid w:val="009F577E"/>
    <w:rsid w:val="00A00357"/>
    <w:rsid w:val="00A04DF0"/>
    <w:rsid w:val="00A06EF1"/>
    <w:rsid w:val="00A15940"/>
    <w:rsid w:val="00A15AE6"/>
    <w:rsid w:val="00A23753"/>
    <w:rsid w:val="00A31187"/>
    <w:rsid w:val="00A50E22"/>
    <w:rsid w:val="00A51C72"/>
    <w:rsid w:val="00A61378"/>
    <w:rsid w:val="00A615DA"/>
    <w:rsid w:val="00A64839"/>
    <w:rsid w:val="00A728BB"/>
    <w:rsid w:val="00A773B1"/>
    <w:rsid w:val="00A8086D"/>
    <w:rsid w:val="00A96156"/>
    <w:rsid w:val="00AA298E"/>
    <w:rsid w:val="00AA7751"/>
    <w:rsid w:val="00AB29F0"/>
    <w:rsid w:val="00AB4A97"/>
    <w:rsid w:val="00AC44F0"/>
    <w:rsid w:val="00AC4D87"/>
    <w:rsid w:val="00AD2751"/>
    <w:rsid w:val="00AE1DB7"/>
    <w:rsid w:val="00AE4BBD"/>
    <w:rsid w:val="00AF4692"/>
    <w:rsid w:val="00AF477C"/>
    <w:rsid w:val="00B05F92"/>
    <w:rsid w:val="00B10478"/>
    <w:rsid w:val="00B212FB"/>
    <w:rsid w:val="00B22BFC"/>
    <w:rsid w:val="00B2398C"/>
    <w:rsid w:val="00B315AB"/>
    <w:rsid w:val="00B32A8D"/>
    <w:rsid w:val="00B37806"/>
    <w:rsid w:val="00B41DC2"/>
    <w:rsid w:val="00B60F82"/>
    <w:rsid w:val="00B72A02"/>
    <w:rsid w:val="00B73EBC"/>
    <w:rsid w:val="00B74CB1"/>
    <w:rsid w:val="00B77E6C"/>
    <w:rsid w:val="00B84CFC"/>
    <w:rsid w:val="00B86C5F"/>
    <w:rsid w:val="00B91C70"/>
    <w:rsid w:val="00B977B7"/>
    <w:rsid w:val="00BC7FFE"/>
    <w:rsid w:val="00BD5595"/>
    <w:rsid w:val="00BE1857"/>
    <w:rsid w:val="00BF0F90"/>
    <w:rsid w:val="00BF1FAF"/>
    <w:rsid w:val="00C10AA3"/>
    <w:rsid w:val="00C24A95"/>
    <w:rsid w:val="00C26473"/>
    <w:rsid w:val="00C3025A"/>
    <w:rsid w:val="00C318BC"/>
    <w:rsid w:val="00C51F84"/>
    <w:rsid w:val="00C61487"/>
    <w:rsid w:val="00C70352"/>
    <w:rsid w:val="00C757E4"/>
    <w:rsid w:val="00C92DA2"/>
    <w:rsid w:val="00C9460D"/>
    <w:rsid w:val="00CA6E2C"/>
    <w:rsid w:val="00CA7937"/>
    <w:rsid w:val="00CB25A4"/>
    <w:rsid w:val="00CB3658"/>
    <w:rsid w:val="00CB7F06"/>
    <w:rsid w:val="00CC2D72"/>
    <w:rsid w:val="00CD0ADA"/>
    <w:rsid w:val="00CD1AA8"/>
    <w:rsid w:val="00CD2FD8"/>
    <w:rsid w:val="00CE3EFF"/>
    <w:rsid w:val="00CE4610"/>
    <w:rsid w:val="00CF24BA"/>
    <w:rsid w:val="00D0481F"/>
    <w:rsid w:val="00D138BA"/>
    <w:rsid w:val="00D13D3C"/>
    <w:rsid w:val="00D202E5"/>
    <w:rsid w:val="00D22252"/>
    <w:rsid w:val="00D23912"/>
    <w:rsid w:val="00D25907"/>
    <w:rsid w:val="00D32083"/>
    <w:rsid w:val="00D35BD3"/>
    <w:rsid w:val="00D40BE3"/>
    <w:rsid w:val="00D43CDC"/>
    <w:rsid w:val="00D54B1C"/>
    <w:rsid w:val="00D55572"/>
    <w:rsid w:val="00D60A36"/>
    <w:rsid w:val="00D656AA"/>
    <w:rsid w:val="00D72B17"/>
    <w:rsid w:val="00D86299"/>
    <w:rsid w:val="00DA308A"/>
    <w:rsid w:val="00DA6C1D"/>
    <w:rsid w:val="00DB34AB"/>
    <w:rsid w:val="00DD48D1"/>
    <w:rsid w:val="00DE129A"/>
    <w:rsid w:val="00DE4C46"/>
    <w:rsid w:val="00DF2187"/>
    <w:rsid w:val="00E00D36"/>
    <w:rsid w:val="00E04471"/>
    <w:rsid w:val="00E07266"/>
    <w:rsid w:val="00E17CFE"/>
    <w:rsid w:val="00E204D7"/>
    <w:rsid w:val="00E254E1"/>
    <w:rsid w:val="00E378AF"/>
    <w:rsid w:val="00E422E8"/>
    <w:rsid w:val="00E51EB7"/>
    <w:rsid w:val="00E55C0E"/>
    <w:rsid w:val="00E64E90"/>
    <w:rsid w:val="00E66841"/>
    <w:rsid w:val="00E70913"/>
    <w:rsid w:val="00E7790D"/>
    <w:rsid w:val="00E8020D"/>
    <w:rsid w:val="00EA40BC"/>
    <w:rsid w:val="00EA71C2"/>
    <w:rsid w:val="00EC7787"/>
    <w:rsid w:val="00ED0498"/>
    <w:rsid w:val="00ED086B"/>
    <w:rsid w:val="00EE1BD5"/>
    <w:rsid w:val="00EE55DE"/>
    <w:rsid w:val="00EE66CF"/>
    <w:rsid w:val="00EE7762"/>
    <w:rsid w:val="00EF00DB"/>
    <w:rsid w:val="00EF35AD"/>
    <w:rsid w:val="00F04AD3"/>
    <w:rsid w:val="00F0594A"/>
    <w:rsid w:val="00F140C4"/>
    <w:rsid w:val="00F15505"/>
    <w:rsid w:val="00F23A46"/>
    <w:rsid w:val="00F418D3"/>
    <w:rsid w:val="00F44BDE"/>
    <w:rsid w:val="00F46903"/>
    <w:rsid w:val="00F47751"/>
    <w:rsid w:val="00F51385"/>
    <w:rsid w:val="00F6139F"/>
    <w:rsid w:val="00F7286C"/>
    <w:rsid w:val="00F77DDA"/>
    <w:rsid w:val="00F862D3"/>
    <w:rsid w:val="00F94CC0"/>
    <w:rsid w:val="00FB17D8"/>
    <w:rsid w:val="00FC5645"/>
    <w:rsid w:val="00FD7C5E"/>
    <w:rsid w:val="00FF0951"/>
    <w:rsid w:val="00FF1F47"/>
    <w:rsid w:val="00FF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9923342-5244-4998-91DA-93DD441C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character" w:customStyle="1" w:styleId="first">
    <w:name w:val="first"/>
    <w:basedOn w:val="a0"/>
    <w:rsid w:val="00F15505"/>
  </w:style>
  <w:style w:type="paragraph" w:styleId="ac">
    <w:name w:val="header"/>
    <w:basedOn w:val="a"/>
    <w:link w:val="ad"/>
    <w:rsid w:val="00CA79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CA7937"/>
  </w:style>
  <w:style w:type="paragraph" w:styleId="ae">
    <w:name w:val="footer"/>
    <w:basedOn w:val="a"/>
    <w:link w:val="af"/>
    <w:rsid w:val="00CA79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CA7937"/>
  </w:style>
  <w:style w:type="paragraph" w:styleId="af0">
    <w:name w:val="List Paragraph"/>
    <w:basedOn w:val="a"/>
    <w:uiPriority w:val="34"/>
    <w:qFormat/>
    <w:rsid w:val="00A51C72"/>
    <w:pPr>
      <w:widowControl w:val="0"/>
      <w:ind w:leftChars="200" w:left="480"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5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