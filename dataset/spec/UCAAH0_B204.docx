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96B5D" w:rsidRPr="0030099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300998" w:rsidRDefault="00485258" w:rsidP="0084578F">
            <w:pPr>
              <w:pStyle w:val="Tabletext"/>
              <w:jc w:val="center"/>
              <w:rPr>
                <w:rFonts w:ascii="Arial" w:hAnsi="Arial"/>
                <w:b/>
                <w:color w:val="000000"/>
              </w:rPr>
            </w:pPr>
            <w:bookmarkStart w:id="0" w:name="_GoBack"/>
            <w:bookmarkEnd w:id="0"/>
            <w:r w:rsidRPr="00300998">
              <w:rPr>
                <w:rFonts w:ascii="Arial" w:hAnsi="Arial" w:hint="eastAsia"/>
                <w:b/>
                <w:color w:val="000000"/>
                <w:lang w:eastAsia="zh-TW"/>
              </w:rPr>
              <w:t>\</w:t>
            </w:r>
            <w:r w:rsidR="00096B5D" w:rsidRPr="00300998">
              <w:rPr>
                <w:rFonts w:ascii="Arial" w:hAnsi="Arial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300998" w:rsidRDefault="00096B5D" w:rsidP="0084578F">
            <w:pPr>
              <w:pStyle w:val="Tabletext"/>
              <w:jc w:val="center"/>
              <w:rPr>
                <w:rFonts w:ascii="Arial" w:hAnsi="Arial"/>
                <w:b/>
                <w:color w:val="000000"/>
              </w:rPr>
            </w:pPr>
            <w:r w:rsidRPr="00300998">
              <w:rPr>
                <w:rFonts w:ascii="Arial" w:hAnsi="Arial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300998" w:rsidRDefault="00096B5D" w:rsidP="0084578F">
            <w:pPr>
              <w:pStyle w:val="Tabletext"/>
              <w:jc w:val="center"/>
              <w:rPr>
                <w:rFonts w:ascii="Arial" w:hAnsi="Arial"/>
                <w:b/>
                <w:color w:val="000000"/>
              </w:rPr>
            </w:pPr>
            <w:r w:rsidRPr="00300998">
              <w:rPr>
                <w:rFonts w:ascii="Arial" w:hAnsi="Arial"/>
                <w:b/>
                <w:color w:val="000000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300998" w:rsidRDefault="00096B5D" w:rsidP="0084578F">
            <w:pPr>
              <w:pStyle w:val="Tabletext"/>
              <w:jc w:val="center"/>
              <w:rPr>
                <w:rFonts w:ascii="Arial" w:hAnsi="Arial"/>
                <w:b/>
                <w:color w:val="000000"/>
                <w:lang w:eastAsia="zh-TW"/>
              </w:rPr>
            </w:pPr>
            <w:r w:rsidRPr="00300998">
              <w:rPr>
                <w:rFonts w:ascii="Arial" w:hAnsi="Arial"/>
                <w:b/>
                <w:color w:val="000000"/>
                <w:lang w:eastAsia="zh-TW"/>
              </w:rPr>
              <w:t>Author</w:t>
            </w:r>
          </w:p>
        </w:tc>
      </w:tr>
      <w:tr w:rsidR="00096B5D" w:rsidRPr="0030099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300998" w:rsidRDefault="00096B5D" w:rsidP="0084578F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2"/>
                <w:attr w:name="Year" w:val="2010"/>
              </w:smartTagPr>
              <w:r w:rsidRPr="00300998">
                <w:rPr>
                  <w:rFonts w:ascii="Arial" w:hAnsi="Arial"/>
                  <w:color w:val="000000"/>
                  <w:lang w:eastAsia="zh-TW"/>
                </w:rPr>
                <w:t>20</w:t>
              </w:r>
              <w:r w:rsidR="00B014BB" w:rsidRPr="00300998">
                <w:rPr>
                  <w:rFonts w:ascii="Arial" w:hAnsi="Arial" w:hint="eastAsia"/>
                  <w:color w:val="000000"/>
                  <w:lang w:eastAsia="zh-TW"/>
                </w:rPr>
                <w:t>10</w:t>
              </w:r>
              <w:r w:rsidRPr="00300998">
                <w:rPr>
                  <w:rFonts w:ascii="Arial" w:hAnsi="Arial"/>
                  <w:color w:val="000000"/>
                  <w:lang w:eastAsia="zh-TW"/>
                </w:rPr>
                <w:t>/</w:t>
              </w:r>
              <w:r w:rsidR="00300998" w:rsidRPr="00300998">
                <w:rPr>
                  <w:rFonts w:ascii="Arial" w:hAnsi="Arial" w:hint="eastAsia"/>
                  <w:color w:val="000000"/>
                  <w:lang w:eastAsia="zh-TW"/>
                </w:rPr>
                <w:t>2</w:t>
              </w:r>
              <w:r w:rsidRPr="00300998">
                <w:rPr>
                  <w:rFonts w:ascii="Arial" w:hAnsi="Arial"/>
                  <w:color w:val="000000"/>
                  <w:lang w:eastAsia="zh-TW"/>
                </w:rPr>
                <w:t>/</w:t>
              </w:r>
              <w:r w:rsidR="00300998" w:rsidRPr="00300998">
                <w:rPr>
                  <w:rFonts w:ascii="Arial" w:hAnsi="Arial" w:hint="eastAsia"/>
                  <w:color w:val="000000"/>
                  <w:lang w:eastAsia="zh-TW"/>
                </w:rPr>
                <w:t>26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300998" w:rsidRDefault="00096B5D" w:rsidP="0084578F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300998">
              <w:rPr>
                <w:rFonts w:ascii="Arial" w:hAnsi="Arial" w:hint="eastAsia"/>
                <w:color w:val="000000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300998" w:rsidRDefault="00300998" w:rsidP="0084578F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300998">
              <w:rPr>
                <w:rFonts w:ascii="Arial" w:hAnsi="細明體" w:hint="eastAsia"/>
                <w:color w:val="000000"/>
                <w:lang w:eastAsia="zh-TW"/>
              </w:rPr>
              <w:t>CREATE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300998" w:rsidRDefault="00096B5D" w:rsidP="0084578F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300998">
              <w:rPr>
                <w:rFonts w:ascii="Arial" w:hAnsi="細明體" w:hint="eastAsia"/>
                <w:color w:val="000000"/>
                <w:lang w:eastAsia="zh-TW"/>
              </w:rPr>
              <w:t>金生</w:t>
            </w:r>
          </w:p>
        </w:tc>
      </w:tr>
    </w:tbl>
    <w:p w:rsidR="00096B5D" w:rsidRDefault="00096B5D" w:rsidP="00096B5D">
      <w:pPr>
        <w:pStyle w:val="Tabletext"/>
        <w:keepLines w:val="0"/>
        <w:spacing w:after="0" w:line="240" w:lineRule="auto"/>
        <w:rPr>
          <w:ins w:id="1" w:author="陳德仁" w:date="2020-01-08T11:45:00Z"/>
          <w:rFonts w:ascii="Arial" w:hAnsi="Arial"/>
          <w:color w:val="000000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2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F0223E" w:rsidTr="00CF3CB2">
        <w:trPr>
          <w:ins w:id="3" w:author="陳德仁" w:date="2020-01-08T11:45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3E" w:rsidRDefault="00F0223E" w:rsidP="00CF3CB2">
            <w:pPr>
              <w:spacing w:line="240" w:lineRule="atLeast"/>
              <w:jc w:val="center"/>
              <w:rPr>
                <w:ins w:id="4" w:author="陳德仁" w:date="2020-01-08T11:45:00Z"/>
                <w:rFonts w:ascii="細明體" w:eastAsia="細明體" w:hAnsi="細明體" w:cs="Courier New"/>
                <w:sz w:val="20"/>
                <w:szCs w:val="20"/>
              </w:rPr>
            </w:pPr>
            <w:ins w:id="5" w:author="陳德仁" w:date="2020-01-08T11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3E" w:rsidRDefault="00F0223E" w:rsidP="00CF3CB2">
            <w:pPr>
              <w:spacing w:line="240" w:lineRule="atLeast"/>
              <w:jc w:val="center"/>
              <w:rPr>
                <w:ins w:id="6" w:author="陳德仁" w:date="2020-01-08T11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陳德仁" w:date="2020-01-08T11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3E" w:rsidRDefault="00F0223E" w:rsidP="00CF3CB2">
            <w:pPr>
              <w:spacing w:line="240" w:lineRule="atLeast"/>
              <w:jc w:val="center"/>
              <w:rPr>
                <w:ins w:id="8" w:author="陳德仁" w:date="2020-01-08T11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陳德仁" w:date="2020-01-08T11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3E" w:rsidRDefault="00F0223E" w:rsidP="00CF3CB2">
            <w:pPr>
              <w:spacing w:line="240" w:lineRule="atLeast"/>
              <w:jc w:val="center"/>
              <w:rPr>
                <w:ins w:id="10" w:author="陳德仁" w:date="2020-01-08T11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陳德仁" w:date="2020-01-08T11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3E" w:rsidRDefault="00F0223E" w:rsidP="00CF3CB2">
            <w:pPr>
              <w:spacing w:line="240" w:lineRule="atLeast"/>
              <w:jc w:val="center"/>
              <w:rPr>
                <w:ins w:id="12" w:author="陳德仁" w:date="2020-01-08T11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陳德仁" w:date="2020-01-08T11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F0223E" w:rsidTr="00CF3CB2">
        <w:trPr>
          <w:ins w:id="14" w:author="陳德仁" w:date="2020-01-08T11:45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3E" w:rsidRPr="00B411BB" w:rsidRDefault="00F0223E" w:rsidP="00CF3CB2">
            <w:pPr>
              <w:spacing w:line="240" w:lineRule="atLeast"/>
              <w:jc w:val="center"/>
              <w:rPr>
                <w:ins w:id="15" w:author="陳德仁" w:date="2020-01-08T11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陳德仁" w:date="2020-01-08T11:45:00Z"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2020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/</w:t>
              </w:r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01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/</w:t>
              </w:r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08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3E" w:rsidRPr="00B411BB" w:rsidRDefault="00F0223E" w:rsidP="00CF3CB2">
            <w:pPr>
              <w:spacing w:line="240" w:lineRule="atLeast"/>
              <w:jc w:val="center"/>
              <w:rPr>
                <w:ins w:id="17" w:author="陳德仁" w:date="2020-01-08T11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陳德仁" w:date="2020-01-08T11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3E" w:rsidRPr="00B411BB" w:rsidRDefault="00F0223E" w:rsidP="00CF3CB2">
            <w:pPr>
              <w:spacing w:line="240" w:lineRule="atLeast"/>
              <w:jc w:val="center"/>
              <w:rPr>
                <w:ins w:id="19" w:author="陳德仁" w:date="2020-01-08T11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陳德仁" w:date="2020-01-08T11:45:00Z"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3E" w:rsidRPr="00B411BB" w:rsidRDefault="00F0223E" w:rsidP="00CF3CB2">
            <w:pPr>
              <w:jc w:val="center"/>
              <w:rPr>
                <w:ins w:id="21" w:author="陳德仁" w:date="2020-01-08T11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陳德仁" w:date="2020-01-08T11:45:00Z"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陳德仁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3E" w:rsidRPr="00B411BB" w:rsidRDefault="00F0223E" w:rsidP="00CF3CB2">
            <w:pPr>
              <w:spacing w:line="240" w:lineRule="atLeast"/>
              <w:jc w:val="center"/>
              <w:rPr>
                <w:ins w:id="23" w:author="陳德仁" w:date="2020-01-08T11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24" w:author="陳德仁" w:date="2020-01-08T11:45:00Z"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191114000671</w:t>
              </w:r>
            </w:ins>
          </w:p>
        </w:tc>
      </w:tr>
    </w:tbl>
    <w:p w:rsidR="00F0223E" w:rsidRDefault="00F0223E" w:rsidP="00096B5D">
      <w:pPr>
        <w:pStyle w:val="Tabletext"/>
        <w:keepLines w:val="0"/>
        <w:spacing w:after="0" w:line="240" w:lineRule="auto"/>
        <w:rPr>
          <w:ins w:id="25" w:author="陳德仁" w:date="2020-01-08T11:45:00Z"/>
          <w:rFonts w:ascii="Arial" w:hAnsi="Arial"/>
          <w:color w:val="000000"/>
          <w:kern w:val="2"/>
          <w:szCs w:val="24"/>
          <w:lang w:eastAsia="zh-TW"/>
        </w:rPr>
      </w:pPr>
    </w:p>
    <w:p w:rsidR="00F0223E" w:rsidRPr="00300998" w:rsidRDefault="00F0223E" w:rsidP="00096B5D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</w:p>
    <w:p w:rsidR="00096B5D" w:rsidRPr="00300998" w:rsidRDefault="00096B5D" w:rsidP="00096B5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Fonts w:ascii="Arial" w:hAnsi="細明體" w:hint="eastAsia"/>
          <w:color w:val="000000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096B5D" w:rsidRPr="00300998">
        <w:tc>
          <w:tcPr>
            <w:tcW w:w="1440" w:type="dxa"/>
          </w:tcPr>
          <w:p w:rsidR="00096B5D" w:rsidRPr="00300998" w:rsidRDefault="00096B5D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細明體" w:hint="eastAsia"/>
                <w:color w:val="000000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096B5D" w:rsidRPr="00300998" w:rsidRDefault="003162F9" w:rsidP="0084578F">
            <w:pPr>
              <w:rPr>
                <w:rFonts w:asci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int="eastAsia"/>
                <w:color w:val="000000"/>
                <w:sz w:val="20"/>
                <w:szCs w:val="20"/>
              </w:rPr>
              <w:t>理賠情報</w:t>
            </w:r>
            <w:r w:rsidRPr="00300998">
              <w:rPr>
                <w:rFonts w:ascii="Arial" w:hAnsi="Arial" w:hint="eastAsia"/>
                <w:color w:val="000000"/>
                <w:sz w:val="20"/>
                <w:szCs w:val="20"/>
              </w:rPr>
              <w:t>--</w:t>
            </w:r>
            <w:r w:rsidR="00300998" w:rsidRPr="00300998">
              <w:rPr>
                <w:rFonts w:ascii="Arial" w:hint="eastAsia"/>
                <w:color w:val="000000"/>
                <w:sz w:val="20"/>
                <w:szCs w:val="20"/>
              </w:rPr>
              <w:t>產生每日下傳</w:t>
            </w:r>
            <w:r w:rsidR="00300998" w:rsidRPr="00300998">
              <w:rPr>
                <w:rFonts w:ascii="Arial" w:hint="eastAsia"/>
                <w:color w:val="000000"/>
                <w:sz w:val="20"/>
                <w:szCs w:val="20"/>
              </w:rPr>
              <w:t>PORTAL</w:t>
            </w:r>
            <w:r w:rsidR="00300998" w:rsidRPr="00300998">
              <w:rPr>
                <w:rFonts w:ascii="Arial" w:hint="eastAsia"/>
                <w:color w:val="000000"/>
                <w:sz w:val="20"/>
                <w:szCs w:val="20"/>
              </w:rPr>
              <w:t>資料</w:t>
            </w:r>
          </w:p>
        </w:tc>
      </w:tr>
      <w:tr w:rsidR="00096B5D" w:rsidRPr="00300998">
        <w:tc>
          <w:tcPr>
            <w:tcW w:w="1440" w:type="dxa"/>
          </w:tcPr>
          <w:p w:rsidR="00096B5D" w:rsidRPr="00300998" w:rsidRDefault="00096B5D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細明體" w:hint="eastAsia"/>
                <w:color w:val="000000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096B5D" w:rsidRPr="00300998" w:rsidRDefault="00096B5D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Arial" w:hint="eastAsia"/>
                <w:color w:val="000000"/>
                <w:sz w:val="20"/>
                <w:szCs w:val="20"/>
              </w:rPr>
              <w:t>AAH</w:t>
            </w:r>
            <w:r w:rsidR="003162F9" w:rsidRPr="00300998">
              <w:rPr>
                <w:rFonts w:ascii="Arial" w:hAnsi="Arial" w:hint="eastAsia"/>
                <w:color w:val="000000"/>
                <w:sz w:val="20"/>
                <w:szCs w:val="20"/>
              </w:rPr>
              <w:t>0</w:t>
            </w:r>
            <w:r w:rsidRPr="00300998">
              <w:rPr>
                <w:rFonts w:ascii="Arial" w:hAnsi="Arial" w:hint="eastAsia"/>
                <w:color w:val="000000"/>
                <w:sz w:val="20"/>
                <w:szCs w:val="20"/>
              </w:rPr>
              <w:t>_</w:t>
            </w:r>
            <w:r w:rsidR="00300998" w:rsidRPr="00300998">
              <w:rPr>
                <w:rFonts w:ascii="Arial" w:hAnsi="Arial" w:hint="eastAsia"/>
                <w:color w:val="000000"/>
                <w:sz w:val="20"/>
                <w:szCs w:val="20"/>
              </w:rPr>
              <w:t>B2</w:t>
            </w:r>
            <w:r w:rsidRPr="00300998">
              <w:rPr>
                <w:rFonts w:ascii="Arial" w:hAnsi="Arial" w:hint="eastAsia"/>
                <w:color w:val="000000"/>
                <w:sz w:val="20"/>
                <w:szCs w:val="20"/>
              </w:rPr>
              <w:t>0</w:t>
            </w:r>
            <w:r w:rsidR="00300998" w:rsidRPr="00300998">
              <w:rPr>
                <w:rFonts w:ascii="Arial" w:hAnsi="Arial" w:hint="eastAsia"/>
                <w:color w:val="000000"/>
                <w:sz w:val="20"/>
                <w:szCs w:val="20"/>
              </w:rPr>
              <w:t>4</w:t>
            </w:r>
          </w:p>
        </w:tc>
      </w:tr>
      <w:tr w:rsidR="00096B5D" w:rsidRPr="00300998">
        <w:tc>
          <w:tcPr>
            <w:tcW w:w="1440" w:type="dxa"/>
          </w:tcPr>
          <w:p w:rsidR="00096B5D" w:rsidRPr="00300998" w:rsidRDefault="00096B5D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細明體" w:hint="eastAsia"/>
                <w:color w:val="000000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096B5D" w:rsidRPr="00300998" w:rsidRDefault="00300998" w:rsidP="0084578F">
            <w:pPr>
              <w:rPr>
                <w:rFonts w:asci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int="eastAsia"/>
                <w:color w:val="000000"/>
                <w:sz w:val="20"/>
                <w:szCs w:val="20"/>
              </w:rPr>
              <w:t>產生每日下傳</w:t>
            </w:r>
            <w:r w:rsidRPr="00300998">
              <w:rPr>
                <w:rFonts w:ascii="Arial" w:hint="eastAsia"/>
                <w:color w:val="000000"/>
                <w:sz w:val="20"/>
                <w:szCs w:val="20"/>
              </w:rPr>
              <w:t>PORTAL</w:t>
            </w:r>
            <w:r w:rsidRPr="00300998">
              <w:rPr>
                <w:rFonts w:ascii="Arial" w:hint="eastAsia"/>
                <w:color w:val="000000"/>
                <w:sz w:val="20"/>
                <w:szCs w:val="20"/>
              </w:rPr>
              <w:t>資料</w:t>
            </w:r>
          </w:p>
        </w:tc>
      </w:tr>
    </w:tbl>
    <w:p w:rsidR="00096B5D" w:rsidRPr="00300998" w:rsidRDefault="00096B5D" w:rsidP="00096B5D">
      <w:pPr>
        <w:rPr>
          <w:rFonts w:ascii="Arial" w:hAnsi="Arial" w:hint="eastAsia"/>
          <w:color w:val="000000"/>
          <w:sz w:val="20"/>
          <w:szCs w:val="20"/>
        </w:rPr>
      </w:pPr>
    </w:p>
    <w:p w:rsidR="00096B5D" w:rsidRPr="00300998" w:rsidRDefault="00096B5D" w:rsidP="00096B5D">
      <w:pPr>
        <w:numPr>
          <w:ilvl w:val="0"/>
          <w:numId w:val="1"/>
        </w:numPr>
        <w:rPr>
          <w:rFonts w:ascii="Arial" w:hAnsi="Arial" w:hint="eastAsia"/>
          <w:color w:val="000000"/>
          <w:sz w:val="20"/>
          <w:szCs w:val="20"/>
        </w:rPr>
      </w:pPr>
      <w:r w:rsidRPr="00300998">
        <w:rPr>
          <w:rFonts w:ascii="Arial" w:hAnsi="細明體" w:hint="eastAsia"/>
          <w:color w:val="000000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096B5D" w:rsidRPr="00300998">
        <w:tc>
          <w:tcPr>
            <w:tcW w:w="720" w:type="dxa"/>
          </w:tcPr>
          <w:p w:rsidR="00096B5D" w:rsidRPr="00300998" w:rsidRDefault="00096B5D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096B5D" w:rsidRPr="00300998" w:rsidRDefault="00096B5D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細明體" w:hint="eastAsia"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096B5D" w:rsidRPr="00300998" w:rsidRDefault="00096B5D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細明體" w:hint="eastAsia"/>
                <w:color w:val="000000"/>
                <w:sz w:val="20"/>
                <w:szCs w:val="20"/>
              </w:rPr>
              <w:t>檔案名稱</w:t>
            </w:r>
          </w:p>
        </w:tc>
      </w:tr>
      <w:tr w:rsidR="00CF2371" w:rsidRPr="0030099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F2371" w:rsidRPr="00300998" w:rsidRDefault="00CF2371" w:rsidP="00A01A05">
            <w:pPr>
              <w:numPr>
                <w:ilvl w:val="0"/>
                <w:numId w:val="2"/>
              </w:numPr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  <w:tc>
          <w:tcPr>
            <w:tcW w:w="4590" w:type="dxa"/>
          </w:tcPr>
          <w:p w:rsidR="00CF2371" w:rsidRPr="00300998" w:rsidRDefault="00CF2371" w:rsidP="00A01A05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int="eastAsia"/>
                <w:caps/>
                <w:color w:val="000000"/>
                <w:sz w:val="20"/>
                <w:szCs w:val="20"/>
              </w:rPr>
              <w:t>理賠情報</w:t>
            </w:r>
            <w:r w:rsidRPr="00300998">
              <w:rPr>
                <w:rFonts w:ascii="Arial" w:hAnsi="Arial" w:hint="eastAsia"/>
                <w:caps/>
                <w:color w:val="000000"/>
                <w:sz w:val="20"/>
                <w:szCs w:val="20"/>
              </w:rPr>
              <w:t>--</w:t>
            </w:r>
            <w:r w:rsidRPr="00300998">
              <w:rPr>
                <w:rFonts w:ascii="Arial" w:hint="eastAsia"/>
                <w:caps/>
                <w:color w:val="000000"/>
                <w:sz w:val="20"/>
                <w:szCs w:val="20"/>
              </w:rPr>
              <w:t>壽險日結速報</w:t>
            </w:r>
          </w:p>
        </w:tc>
        <w:tc>
          <w:tcPr>
            <w:tcW w:w="3870" w:type="dxa"/>
          </w:tcPr>
          <w:p w:rsidR="00CF2371" w:rsidRPr="00300998" w:rsidRDefault="00CF2371" w:rsidP="00A01A05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Arial"/>
                <w:color w:val="000000"/>
                <w:sz w:val="20"/>
                <w:szCs w:val="20"/>
              </w:rPr>
              <w:t>DTAAH00</w:t>
            </w:r>
            <w:r w:rsidRPr="00300998">
              <w:rPr>
                <w:rFonts w:ascii="Arial" w:hAnsi="Arial" w:hint="eastAsia"/>
                <w:color w:val="000000"/>
                <w:sz w:val="20"/>
                <w:szCs w:val="20"/>
              </w:rPr>
              <w:t>2</w:t>
            </w:r>
          </w:p>
        </w:tc>
      </w:tr>
      <w:tr w:rsidR="00300998" w:rsidRPr="00300998" w:rsidTr="00FE0F5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00998" w:rsidRPr="00300998" w:rsidRDefault="00300998" w:rsidP="00FE0F5A">
            <w:pPr>
              <w:numPr>
                <w:ilvl w:val="0"/>
                <w:numId w:val="2"/>
              </w:numPr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  <w:tc>
          <w:tcPr>
            <w:tcW w:w="4590" w:type="dxa"/>
          </w:tcPr>
          <w:p w:rsidR="00300998" w:rsidRPr="00300998" w:rsidRDefault="00300998" w:rsidP="00FE0F5A">
            <w:pPr>
              <w:rPr>
                <w:rFonts w:ascii="Arial" w:hint="eastAsia"/>
                <w:caps/>
                <w:color w:val="000000"/>
                <w:sz w:val="20"/>
                <w:szCs w:val="20"/>
              </w:rPr>
            </w:pPr>
            <w:r w:rsidRPr="00300998">
              <w:rPr>
                <w:rFonts w:ascii="Arial" w:hint="eastAsia"/>
                <w:caps/>
                <w:color w:val="000000"/>
                <w:sz w:val="20"/>
                <w:szCs w:val="20"/>
              </w:rPr>
              <w:t>理賠情報</w:t>
            </w:r>
            <w:r w:rsidRPr="00300998">
              <w:rPr>
                <w:rFonts w:ascii="Arial" w:hAnsi="Arial" w:hint="eastAsia"/>
                <w:caps/>
                <w:color w:val="000000"/>
                <w:sz w:val="20"/>
                <w:szCs w:val="20"/>
              </w:rPr>
              <w:t>--</w:t>
            </w:r>
            <w:r w:rsidRPr="00300998">
              <w:rPr>
                <w:rFonts w:ascii="Arial" w:hint="eastAsia"/>
                <w:caps/>
                <w:color w:val="000000"/>
                <w:sz w:val="20"/>
                <w:szCs w:val="20"/>
              </w:rPr>
              <w:t>意外險日結速報</w:t>
            </w:r>
          </w:p>
        </w:tc>
        <w:tc>
          <w:tcPr>
            <w:tcW w:w="3870" w:type="dxa"/>
          </w:tcPr>
          <w:p w:rsidR="00300998" w:rsidRPr="00300998" w:rsidRDefault="00300998" w:rsidP="00FE0F5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Arial"/>
                <w:color w:val="000000"/>
                <w:sz w:val="20"/>
                <w:szCs w:val="20"/>
              </w:rPr>
              <w:t>DTAAH004_D</w:t>
            </w:r>
          </w:p>
        </w:tc>
      </w:tr>
      <w:tr w:rsidR="00096B5D" w:rsidRPr="0030099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96B5D" w:rsidRPr="00300998" w:rsidRDefault="00096B5D" w:rsidP="0084578F">
            <w:pPr>
              <w:numPr>
                <w:ilvl w:val="0"/>
                <w:numId w:val="2"/>
              </w:numPr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  <w:tc>
          <w:tcPr>
            <w:tcW w:w="4590" w:type="dxa"/>
          </w:tcPr>
          <w:p w:rsidR="00096B5D" w:rsidRPr="00300998" w:rsidRDefault="00E12460" w:rsidP="0084578F">
            <w:pPr>
              <w:rPr>
                <w:rFonts w:ascii="Arial" w:hint="eastAsia"/>
                <w:caps/>
                <w:color w:val="000000"/>
                <w:sz w:val="20"/>
                <w:szCs w:val="20"/>
              </w:rPr>
            </w:pPr>
            <w:r w:rsidRPr="00300998">
              <w:rPr>
                <w:rFonts w:ascii="Arial" w:hint="eastAsia"/>
                <w:caps/>
                <w:color w:val="000000"/>
                <w:sz w:val="20"/>
                <w:szCs w:val="20"/>
              </w:rPr>
              <w:t>理賠情報</w:t>
            </w:r>
            <w:r w:rsidRPr="00300998">
              <w:rPr>
                <w:rFonts w:ascii="Arial" w:hAnsi="Arial" w:hint="eastAsia"/>
                <w:caps/>
                <w:color w:val="000000"/>
                <w:sz w:val="20"/>
                <w:szCs w:val="20"/>
              </w:rPr>
              <w:t>--</w:t>
            </w:r>
            <w:r w:rsidR="00300998" w:rsidRPr="00300998">
              <w:rPr>
                <w:rFonts w:ascii="Arial" w:hint="eastAsia"/>
                <w:caps/>
                <w:color w:val="000000"/>
                <w:sz w:val="20"/>
                <w:szCs w:val="20"/>
              </w:rPr>
              <w:t>員工福團日結速報</w:t>
            </w:r>
          </w:p>
        </w:tc>
        <w:tc>
          <w:tcPr>
            <w:tcW w:w="3870" w:type="dxa"/>
          </w:tcPr>
          <w:p w:rsidR="00096B5D" w:rsidRPr="00300998" w:rsidRDefault="00300998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Arial"/>
                <w:color w:val="000000"/>
                <w:sz w:val="20"/>
                <w:szCs w:val="20"/>
              </w:rPr>
              <w:t>DTAAH005_D</w:t>
            </w:r>
          </w:p>
        </w:tc>
      </w:tr>
    </w:tbl>
    <w:p w:rsidR="00096B5D" w:rsidRPr="0030099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</w:p>
    <w:p w:rsidR="00096B5D" w:rsidRPr="00300998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Fonts w:ascii="Arial" w:hAnsi="細明體" w:hint="eastAsia"/>
          <w:color w:val="000000"/>
          <w:kern w:val="2"/>
          <w:szCs w:val="24"/>
          <w:lang w:eastAsia="zh-TW"/>
        </w:rPr>
        <w:t>輸出入參數</w:t>
      </w:r>
      <w:r w:rsidR="00300998" w:rsidRPr="00300998">
        <w:rPr>
          <w:rFonts w:ascii="Arial" w:hAnsi="細明體" w:hint="eastAsia"/>
          <w:color w:val="000000"/>
          <w:kern w:val="2"/>
          <w:szCs w:val="24"/>
          <w:lang w:eastAsia="zh-TW"/>
        </w:rPr>
        <w:t>：無</w:t>
      </w:r>
    </w:p>
    <w:p w:rsidR="00096B5D" w:rsidRPr="00300998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Fonts w:ascii="Arial" w:hAnsi="細明體" w:hint="eastAsia"/>
          <w:color w:val="000000"/>
          <w:kern w:val="2"/>
          <w:szCs w:val="24"/>
          <w:lang w:eastAsia="zh-TW"/>
        </w:rPr>
        <w:t>異常訊息紀錄模組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ErrorLog.java</w:t>
      </w:r>
    </w:p>
    <w:p w:rsidR="00096B5D" w:rsidRPr="00300998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Fonts w:ascii="Arial" w:hAnsi="細明體" w:hint="eastAsia"/>
          <w:color w:val="000000"/>
          <w:kern w:val="2"/>
          <w:szCs w:val="24"/>
          <w:lang w:eastAsia="zh-TW"/>
        </w:rPr>
        <w:t>程式內容：</w:t>
      </w:r>
    </w:p>
    <w:p w:rsidR="00096B5D" w:rsidRPr="00300998" w:rsidRDefault="00300998" w:rsidP="00096B5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Fonts w:ascii="Arial" w:hint="eastAsia"/>
          <w:caps/>
          <w:color w:val="000000"/>
          <w:lang w:eastAsia="zh-TW"/>
        </w:rPr>
        <w:t>讀壽險日結速報</w:t>
      </w:r>
      <w:r w:rsidR="00096B5D" w:rsidRPr="00300998">
        <w:rPr>
          <w:rFonts w:ascii="Arial" w:hAnsi="Arial" w:hint="eastAsia"/>
          <w:color w:val="000000"/>
          <w:lang w:eastAsia="zh-TW"/>
        </w:rPr>
        <w:t>(</w:t>
      </w:r>
      <w:r w:rsidRPr="00300998">
        <w:rPr>
          <w:rFonts w:ascii="Arial" w:hAnsi="Arial"/>
          <w:color w:val="000000"/>
          <w:lang w:eastAsia="zh-TW"/>
        </w:rPr>
        <w:t>DTAAH00</w:t>
      </w:r>
      <w:r w:rsidRPr="00300998">
        <w:rPr>
          <w:rFonts w:ascii="Arial" w:hAnsi="Arial" w:hint="eastAsia"/>
          <w:color w:val="000000"/>
          <w:lang w:eastAsia="zh-TW"/>
        </w:rPr>
        <w:t>2</w:t>
      </w:r>
      <w:r w:rsidR="00096B5D" w:rsidRPr="00300998">
        <w:rPr>
          <w:rFonts w:ascii="Arial" w:hAnsi="Arial" w:hint="eastAsia"/>
          <w:color w:val="000000"/>
          <w:lang w:eastAsia="zh-TW"/>
        </w:rPr>
        <w:t>)</w:t>
      </w:r>
      <w:r w:rsidR="00096B5D" w:rsidRPr="00300998">
        <w:rPr>
          <w:rFonts w:ascii="Arial" w:hAnsi="Arial" w:hint="eastAsia"/>
          <w:color w:val="000000"/>
          <w:kern w:val="2"/>
          <w:szCs w:val="24"/>
          <w:lang w:eastAsia="zh-TW"/>
        </w:rPr>
        <w:t>：</w:t>
      </w:r>
      <w:r w:rsidR="00096B5D" w:rsidRPr="00300998">
        <w:rPr>
          <w:rFonts w:ascii="Arial" w:hAnsi="Arial" w:hint="eastAsia"/>
          <w:color w:val="000000"/>
          <w:kern w:val="2"/>
          <w:szCs w:val="24"/>
          <w:lang w:eastAsia="zh-TW"/>
        </w:rPr>
        <w:t>(</w:t>
      </w:r>
      <w:r w:rsidR="00096B5D" w:rsidRPr="00300998">
        <w:rPr>
          <w:rFonts w:ascii="Arial" w:hAnsi="Arial" w:hint="eastAsia"/>
          <w:color w:val="000000"/>
          <w:kern w:val="2"/>
          <w:szCs w:val="24"/>
          <w:lang w:eastAsia="zh-TW"/>
        </w:rPr>
        <w:t>條件如下</w:t>
      </w:r>
      <w:r w:rsidR="00096B5D" w:rsidRPr="00300998">
        <w:rPr>
          <w:rFonts w:ascii="Arial" w:hAnsi="Arial" w:hint="eastAsia"/>
          <w:color w:val="000000"/>
          <w:kern w:val="2"/>
          <w:szCs w:val="24"/>
          <w:lang w:eastAsia="zh-TW"/>
        </w:rPr>
        <w:t>)</w:t>
      </w:r>
    </w:p>
    <w:p w:rsidR="00351467" w:rsidRPr="00300998" w:rsidRDefault="00300998" w:rsidP="0035146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t xml:space="preserve">APLY_DATE = 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執行日當月的所有資料</w:t>
      </w:r>
    </w:p>
    <w:p w:rsidR="00FB7F66" w:rsidRPr="00300998" w:rsidRDefault="00300998" w:rsidP="0030099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產生檔案路徑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/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名稱：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unix_to_host/AAH0_B204/ AAH0_B204_DATA1.TXT</w:t>
      </w:r>
    </w:p>
    <w:p w:rsidR="00300998" w:rsidRPr="00300998" w:rsidRDefault="00300998" w:rsidP="0030099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Fonts w:ascii="Arial" w:hint="eastAsia"/>
          <w:caps/>
          <w:color w:val="000000"/>
          <w:lang w:eastAsia="zh-TW"/>
        </w:rPr>
        <w:t>讀意外險日結速報</w:t>
      </w:r>
      <w:r w:rsidRPr="00300998">
        <w:rPr>
          <w:rFonts w:ascii="Arial" w:hAnsi="Arial" w:hint="eastAsia"/>
          <w:color w:val="000000"/>
          <w:lang w:eastAsia="zh-TW"/>
        </w:rPr>
        <w:t>(</w:t>
      </w:r>
      <w:r w:rsidRPr="00300998">
        <w:rPr>
          <w:rFonts w:ascii="Arial" w:hAnsi="Arial"/>
          <w:color w:val="000000"/>
          <w:lang w:eastAsia="zh-TW"/>
        </w:rPr>
        <w:t>DTAAH004_D</w:t>
      </w:r>
      <w:r w:rsidRPr="00300998">
        <w:rPr>
          <w:rFonts w:ascii="Arial" w:hAnsi="Arial" w:hint="eastAsia"/>
          <w:color w:val="000000"/>
          <w:lang w:eastAsia="zh-TW"/>
        </w:rPr>
        <w:t>)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：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(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條件如下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)</w:t>
      </w:r>
    </w:p>
    <w:p w:rsidR="00300998" w:rsidRPr="00300998" w:rsidRDefault="00300998" w:rsidP="0030099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t xml:space="preserve">APRV_DATE = 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執行日當月的所有資料</w:t>
      </w:r>
    </w:p>
    <w:p w:rsidR="00905541" w:rsidRPr="00300998" w:rsidRDefault="00300998" w:rsidP="0030099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oDAField"/>
          <w:rFonts w:ascii="Arial" w:hAnsi="Arial" w:cs="Arial" w:hint="eastAsia"/>
          <w:color w:val="000000"/>
          <w:lang w:eastAsia="zh-TW"/>
        </w:rPr>
      </w:pP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產生檔案路徑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/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名稱：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unix_to_host/AAH0_B204/ AAH0_B204_DATA</w:t>
      </w:r>
      <w:r w:rsidR="00EA7EDA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2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.TXT</w:t>
      </w:r>
    </w:p>
    <w:p w:rsidR="00300998" w:rsidRPr="00300998" w:rsidRDefault="00300998" w:rsidP="0030099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Fonts w:ascii="Arial" w:hint="eastAsia"/>
          <w:caps/>
          <w:color w:val="000000"/>
          <w:lang w:eastAsia="zh-TW"/>
        </w:rPr>
        <w:t>讀員工福團日結速報</w:t>
      </w:r>
      <w:r w:rsidRPr="00300998">
        <w:rPr>
          <w:rFonts w:ascii="Arial" w:hAnsi="Arial" w:hint="eastAsia"/>
          <w:color w:val="000000"/>
          <w:lang w:eastAsia="zh-TW"/>
        </w:rPr>
        <w:t>(</w:t>
      </w:r>
      <w:r w:rsidRPr="00300998">
        <w:rPr>
          <w:rFonts w:ascii="Arial" w:hAnsi="Arial"/>
          <w:color w:val="000000"/>
          <w:lang w:eastAsia="zh-TW"/>
        </w:rPr>
        <w:t>DTAAH00</w:t>
      </w:r>
      <w:r>
        <w:rPr>
          <w:rFonts w:ascii="Arial" w:hAnsi="Arial" w:hint="eastAsia"/>
          <w:color w:val="000000"/>
          <w:lang w:eastAsia="zh-TW"/>
        </w:rPr>
        <w:t>5</w:t>
      </w:r>
      <w:r w:rsidRPr="00300998">
        <w:rPr>
          <w:rFonts w:ascii="Arial" w:hAnsi="Arial"/>
          <w:color w:val="000000"/>
          <w:lang w:eastAsia="zh-TW"/>
        </w:rPr>
        <w:t>_D</w:t>
      </w:r>
      <w:r w:rsidRPr="00300998">
        <w:rPr>
          <w:rFonts w:ascii="Arial" w:hAnsi="Arial" w:hint="eastAsia"/>
          <w:color w:val="000000"/>
          <w:lang w:eastAsia="zh-TW"/>
        </w:rPr>
        <w:t>)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：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(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條件如下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)</w:t>
      </w:r>
    </w:p>
    <w:p w:rsidR="00300998" w:rsidRPr="00300998" w:rsidRDefault="00EA7EDA" w:rsidP="0030099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t xml:space="preserve">APRV_DATE = 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執行日當月的所有資料</w:t>
      </w:r>
    </w:p>
    <w:p w:rsidR="00300998" w:rsidRPr="00300998" w:rsidRDefault="00300998" w:rsidP="0030099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oDAField"/>
          <w:rFonts w:ascii="Arial" w:hAnsi="Arial" w:cs="Arial" w:hint="eastAsia"/>
          <w:color w:val="000000"/>
          <w:lang w:eastAsia="zh-TW"/>
        </w:rPr>
      </w:pP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產生檔案路徑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/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名稱：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unix_to_host/AAH0_B204/ AAH0_B204_DATA</w:t>
      </w:r>
      <w:r w:rsidR="00EA7EDA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3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.TXT</w:t>
      </w:r>
    </w:p>
    <w:p w:rsidR="00300998" w:rsidRPr="00300998" w:rsidRDefault="00300998" w:rsidP="0030099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cs="Arial" w:hint="eastAsia"/>
          <w:color w:val="000000"/>
          <w:lang w:eastAsia="zh-TW"/>
        </w:rPr>
      </w:pPr>
      <w:r w:rsidRPr="00300998">
        <w:rPr>
          <w:rStyle w:val="SoDAField"/>
          <w:rFonts w:hint="eastAsia"/>
          <w:color w:val="000000"/>
          <w:kern w:val="2"/>
          <w:szCs w:val="24"/>
          <w:lang w:eastAsia="zh-TW"/>
        </w:rPr>
        <w:t>程式結束</w:t>
      </w:r>
    </w:p>
    <w:p w:rsidR="00096B5D" w:rsidRPr="0030099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lang w:eastAsia="zh-TW"/>
        </w:rPr>
      </w:pPr>
    </w:p>
    <w:p w:rsidR="00096B5D" w:rsidRPr="0030099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Fonts w:ascii="Arial" w:hAnsi="Arial" w:hint="eastAsia"/>
          <w:bCs/>
          <w:color w:val="000000"/>
          <w:lang w:eastAsia="zh-TW"/>
        </w:rPr>
        <w:t>六﹑錯誤處理：</w:t>
      </w:r>
      <w:r w:rsidRPr="00300998">
        <w:rPr>
          <w:rFonts w:ascii="Arial" w:hAnsi="Arial" w:hint="eastAsia"/>
          <w:bCs/>
          <w:color w:val="000000"/>
          <w:lang w:eastAsia="zh-TW"/>
        </w:rPr>
        <w:t xml:space="preserve">CALL 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異常訊息記錄模組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096B5D" w:rsidRPr="00CF3CB2" w:rsidTr="00CF3CB2">
        <w:tc>
          <w:tcPr>
            <w:tcW w:w="1908" w:type="dxa"/>
            <w:shd w:val="clear" w:color="auto" w:fill="auto"/>
          </w:tcPr>
          <w:p w:rsidR="00096B5D" w:rsidRPr="00CF3CB2" w:rsidRDefault="00096B5D" w:rsidP="00CF3CB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color w:val="000000"/>
                <w:kern w:val="2"/>
                <w:szCs w:val="24"/>
                <w:lang w:eastAsia="zh-TW"/>
              </w:rPr>
            </w:pPr>
            <w:r w:rsidRPr="00CF3CB2">
              <w:rPr>
                <w:rFonts w:ascii="Arial" w:hAnsi="Arial" w:hint="eastAsia"/>
                <w:color w:val="000000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096B5D" w:rsidRPr="00CF3CB2" w:rsidRDefault="00096B5D" w:rsidP="00CF3CB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color w:val="000000"/>
                <w:kern w:val="2"/>
                <w:szCs w:val="24"/>
                <w:lang w:eastAsia="zh-TW"/>
              </w:rPr>
            </w:pPr>
            <w:r w:rsidRPr="00CF3CB2">
              <w:rPr>
                <w:rFonts w:ascii="Arial" w:hAnsi="Arial"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6F0D16" w:rsidRPr="00CF3CB2" w:rsidTr="00CF3CB2">
        <w:tc>
          <w:tcPr>
            <w:tcW w:w="1908" w:type="dxa"/>
            <w:shd w:val="clear" w:color="auto" w:fill="auto"/>
          </w:tcPr>
          <w:p w:rsidR="006F0D16" w:rsidRPr="00CF3CB2" w:rsidRDefault="006F0D16" w:rsidP="00CF3CB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color w:val="000000"/>
                <w:kern w:val="2"/>
                <w:lang w:eastAsia="zh-TW"/>
              </w:rPr>
            </w:pPr>
            <w:r w:rsidRPr="00CF3CB2">
              <w:rPr>
                <w:rFonts w:ascii="Arial" w:hAnsi="Arial" w:hint="eastAsia"/>
                <w:color w:val="000000"/>
                <w:kern w:val="2"/>
                <w:lang w:eastAsia="zh-TW"/>
              </w:rPr>
              <w:t>CODE</w:t>
            </w:r>
          </w:p>
        </w:tc>
        <w:tc>
          <w:tcPr>
            <w:tcW w:w="8228" w:type="dxa"/>
            <w:shd w:val="clear" w:color="auto" w:fill="auto"/>
          </w:tcPr>
          <w:p w:rsidR="006F0D16" w:rsidRPr="00CF3CB2" w:rsidRDefault="006F0D16" w:rsidP="00CF3CB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color w:val="000000"/>
                <w:kern w:val="2"/>
                <w:lang w:eastAsia="zh-TW"/>
              </w:rPr>
            </w:pPr>
            <w:r w:rsidRPr="00CF3CB2">
              <w:rPr>
                <w:rFonts w:ascii="Arial" w:hAnsi="Arial" w:hint="eastAsia"/>
                <w:color w:val="000000"/>
                <w:kern w:val="2"/>
                <w:lang w:eastAsia="zh-TW"/>
              </w:rPr>
              <w:t>訊息：</w:t>
            </w:r>
            <w:r w:rsidRPr="00CF3CB2">
              <w:rPr>
                <w:rFonts w:ascii="Arial" w:hAnsi="Arial" w:hint="eastAsia"/>
                <w:color w:val="000000"/>
                <w:kern w:val="2"/>
                <w:lang w:eastAsia="zh-TW"/>
              </w:rPr>
              <w:t xml:space="preserve">MSG </w:t>
            </w:r>
          </w:p>
          <w:p w:rsidR="006F0D16" w:rsidRPr="00CF3CB2" w:rsidRDefault="006F0D16" w:rsidP="00CF3CB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color w:val="000000"/>
                <w:kern w:val="2"/>
                <w:szCs w:val="24"/>
                <w:lang w:eastAsia="zh-TW"/>
              </w:rPr>
            </w:pPr>
            <w:r w:rsidRPr="00CF3CB2">
              <w:rPr>
                <w:rFonts w:ascii="Arial" w:hAnsi="Arial" w:hint="eastAsia"/>
                <w:color w:val="000000"/>
                <w:kern w:val="2"/>
                <w:lang w:eastAsia="zh-TW"/>
              </w:rPr>
              <w:t>摘要：</w:t>
            </w:r>
            <w:r w:rsidRPr="00CF3CB2">
              <w:rPr>
                <w:rFonts w:ascii="Arial" w:hAnsi="Arial" w:hint="eastAsia"/>
                <w:color w:val="000000"/>
                <w:kern w:val="2"/>
                <w:lang w:eastAsia="zh-TW"/>
              </w:rPr>
              <w:t>EXCEPTION</w:t>
            </w:r>
          </w:p>
        </w:tc>
      </w:tr>
    </w:tbl>
    <w:p w:rsidR="00096B5D" w:rsidRPr="0030099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</w:p>
    <w:p w:rsidR="005C7B63" w:rsidRPr="00300998" w:rsidRDefault="005C7B63" w:rsidP="00096B5D">
      <w:pPr>
        <w:rPr>
          <w:rFonts w:ascii="Arial" w:hAnsi="Arial" w:hint="eastAsia"/>
          <w:color w:val="000000"/>
        </w:rPr>
      </w:pPr>
    </w:p>
    <w:sectPr w:rsidR="005C7B63" w:rsidRPr="00300998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CB2" w:rsidRDefault="00CF3CB2">
      <w:r>
        <w:separator/>
      </w:r>
    </w:p>
  </w:endnote>
  <w:endnote w:type="continuationSeparator" w:id="0">
    <w:p w:rsidR="00CF3CB2" w:rsidRDefault="00CF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43C" w:rsidRDefault="006D443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D443C" w:rsidRDefault="006D443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43C" w:rsidRDefault="006D443C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5A3890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5A3890">
      <w:rPr>
        <w:noProof/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CB2" w:rsidRDefault="00CF3CB2">
      <w:r>
        <w:separator/>
      </w:r>
    </w:p>
  </w:footnote>
  <w:footnote w:type="continuationSeparator" w:id="0">
    <w:p w:rsidR="00CF3CB2" w:rsidRDefault="00CF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915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1" w15:restartNumberingAfterBreak="0">
    <w:nsid w:val="18180EBC"/>
    <w:multiLevelType w:val="multilevel"/>
    <w:tmpl w:val="B73870D2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2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C2043B8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26E7"/>
    <w:rsid w:val="000103BC"/>
    <w:rsid w:val="00010CD2"/>
    <w:rsid w:val="000257D5"/>
    <w:rsid w:val="00031B89"/>
    <w:rsid w:val="00032775"/>
    <w:rsid w:val="00042DEB"/>
    <w:rsid w:val="00045602"/>
    <w:rsid w:val="000757E8"/>
    <w:rsid w:val="00081042"/>
    <w:rsid w:val="000911A4"/>
    <w:rsid w:val="00093FF1"/>
    <w:rsid w:val="0009632C"/>
    <w:rsid w:val="00096B5D"/>
    <w:rsid w:val="000A7F9D"/>
    <w:rsid w:val="000C044D"/>
    <w:rsid w:val="000C19DF"/>
    <w:rsid w:val="000C7FCF"/>
    <w:rsid w:val="000D173A"/>
    <w:rsid w:val="000F17CC"/>
    <w:rsid w:val="000F1C8D"/>
    <w:rsid w:val="000F645C"/>
    <w:rsid w:val="001046FB"/>
    <w:rsid w:val="00114232"/>
    <w:rsid w:val="001246F9"/>
    <w:rsid w:val="001255EF"/>
    <w:rsid w:val="0013687F"/>
    <w:rsid w:val="00163509"/>
    <w:rsid w:val="00164F1F"/>
    <w:rsid w:val="00172BB4"/>
    <w:rsid w:val="0017760A"/>
    <w:rsid w:val="00194E32"/>
    <w:rsid w:val="001A661E"/>
    <w:rsid w:val="001C7D87"/>
    <w:rsid w:val="001F12AD"/>
    <w:rsid w:val="0021236B"/>
    <w:rsid w:val="00227179"/>
    <w:rsid w:val="002624E1"/>
    <w:rsid w:val="002626EE"/>
    <w:rsid w:val="00262D84"/>
    <w:rsid w:val="002644A3"/>
    <w:rsid w:val="00272585"/>
    <w:rsid w:val="002846DC"/>
    <w:rsid w:val="002852A9"/>
    <w:rsid w:val="00293853"/>
    <w:rsid w:val="002A18D3"/>
    <w:rsid w:val="002C3317"/>
    <w:rsid w:val="002C4E70"/>
    <w:rsid w:val="002C6111"/>
    <w:rsid w:val="002D1243"/>
    <w:rsid w:val="002E208C"/>
    <w:rsid w:val="002E35AC"/>
    <w:rsid w:val="002E7051"/>
    <w:rsid w:val="002F7694"/>
    <w:rsid w:val="00300998"/>
    <w:rsid w:val="00301377"/>
    <w:rsid w:val="00304CE8"/>
    <w:rsid w:val="00314A3D"/>
    <w:rsid w:val="003162F9"/>
    <w:rsid w:val="00316A5D"/>
    <w:rsid w:val="003172BD"/>
    <w:rsid w:val="003228EF"/>
    <w:rsid w:val="003343C6"/>
    <w:rsid w:val="00336FA8"/>
    <w:rsid w:val="00351402"/>
    <w:rsid w:val="00351467"/>
    <w:rsid w:val="00363504"/>
    <w:rsid w:val="0036689B"/>
    <w:rsid w:val="00380282"/>
    <w:rsid w:val="00381403"/>
    <w:rsid w:val="00390CF1"/>
    <w:rsid w:val="00391C23"/>
    <w:rsid w:val="003C0406"/>
    <w:rsid w:val="003E2677"/>
    <w:rsid w:val="003E3C02"/>
    <w:rsid w:val="003E7D29"/>
    <w:rsid w:val="003F1D73"/>
    <w:rsid w:val="003F3210"/>
    <w:rsid w:val="0040512F"/>
    <w:rsid w:val="0041269D"/>
    <w:rsid w:val="00415AF1"/>
    <w:rsid w:val="004160E9"/>
    <w:rsid w:val="00416D93"/>
    <w:rsid w:val="00420EC6"/>
    <w:rsid w:val="004252C4"/>
    <w:rsid w:val="00436887"/>
    <w:rsid w:val="00450993"/>
    <w:rsid w:val="00474C68"/>
    <w:rsid w:val="00485258"/>
    <w:rsid w:val="004A1364"/>
    <w:rsid w:val="004A38DD"/>
    <w:rsid w:val="004C5DFA"/>
    <w:rsid w:val="004C7E4A"/>
    <w:rsid w:val="004E32B7"/>
    <w:rsid w:val="004E6095"/>
    <w:rsid w:val="004F4C2E"/>
    <w:rsid w:val="00525C52"/>
    <w:rsid w:val="005271BD"/>
    <w:rsid w:val="0054306E"/>
    <w:rsid w:val="00566277"/>
    <w:rsid w:val="00570356"/>
    <w:rsid w:val="00573BA7"/>
    <w:rsid w:val="0058117E"/>
    <w:rsid w:val="00583489"/>
    <w:rsid w:val="005A2077"/>
    <w:rsid w:val="005A3890"/>
    <w:rsid w:val="005C02DF"/>
    <w:rsid w:val="005C4CAE"/>
    <w:rsid w:val="005C5575"/>
    <w:rsid w:val="005C7B63"/>
    <w:rsid w:val="005D246B"/>
    <w:rsid w:val="005D3FB0"/>
    <w:rsid w:val="005E1901"/>
    <w:rsid w:val="005E2495"/>
    <w:rsid w:val="005E6ADB"/>
    <w:rsid w:val="005F5F76"/>
    <w:rsid w:val="00612B1F"/>
    <w:rsid w:val="00621063"/>
    <w:rsid w:val="006852D1"/>
    <w:rsid w:val="006A19F9"/>
    <w:rsid w:val="006D16D3"/>
    <w:rsid w:val="006D443C"/>
    <w:rsid w:val="006D65CE"/>
    <w:rsid w:val="006F0D16"/>
    <w:rsid w:val="006F6685"/>
    <w:rsid w:val="0071028F"/>
    <w:rsid w:val="00724B23"/>
    <w:rsid w:val="00731E3D"/>
    <w:rsid w:val="00735FC1"/>
    <w:rsid w:val="00742344"/>
    <w:rsid w:val="00777F49"/>
    <w:rsid w:val="007A08D2"/>
    <w:rsid w:val="007A3FBF"/>
    <w:rsid w:val="007A461B"/>
    <w:rsid w:val="007D627E"/>
    <w:rsid w:val="007E5CDA"/>
    <w:rsid w:val="007F2C34"/>
    <w:rsid w:val="007F71E5"/>
    <w:rsid w:val="00802581"/>
    <w:rsid w:val="0080717F"/>
    <w:rsid w:val="0081600C"/>
    <w:rsid w:val="00816805"/>
    <w:rsid w:val="0082169A"/>
    <w:rsid w:val="008252FB"/>
    <w:rsid w:val="00830E10"/>
    <w:rsid w:val="0084578F"/>
    <w:rsid w:val="00856F36"/>
    <w:rsid w:val="00865226"/>
    <w:rsid w:val="008678FA"/>
    <w:rsid w:val="00873877"/>
    <w:rsid w:val="00877DD0"/>
    <w:rsid w:val="00897134"/>
    <w:rsid w:val="008A0040"/>
    <w:rsid w:val="008A2AFE"/>
    <w:rsid w:val="008B188D"/>
    <w:rsid w:val="008C7AAA"/>
    <w:rsid w:val="008E5351"/>
    <w:rsid w:val="008F4297"/>
    <w:rsid w:val="00902862"/>
    <w:rsid w:val="00905541"/>
    <w:rsid w:val="00931281"/>
    <w:rsid w:val="0093219C"/>
    <w:rsid w:val="00940A24"/>
    <w:rsid w:val="00941154"/>
    <w:rsid w:val="00943683"/>
    <w:rsid w:val="0094408E"/>
    <w:rsid w:val="00944624"/>
    <w:rsid w:val="00946233"/>
    <w:rsid w:val="00951E57"/>
    <w:rsid w:val="009728B6"/>
    <w:rsid w:val="00975B8A"/>
    <w:rsid w:val="00976B1D"/>
    <w:rsid w:val="0098408B"/>
    <w:rsid w:val="009842EB"/>
    <w:rsid w:val="009B3785"/>
    <w:rsid w:val="009F6CC9"/>
    <w:rsid w:val="009F783D"/>
    <w:rsid w:val="00A01A05"/>
    <w:rsid w:val="00A25DD3"/>
    <w:rsid w:val="00A3010D"/>
    <w:rsid w:val="00A34ADC"/>
    <w:rsid w:val="00A444B8"/>
    <w:rsid w:val="00A46A43"/>
    <w:rsid w:val="00A65945"/>
    <w:rsid w:val="00A73E84"/>
    <w:rsid w:val="00AC753E"/>
    <w:rsid w:val="00AF3FD6"/>
    <w:rsid w:val="00AF7C15"/>
    <w:rsid w:val="00B014BB"/>
    <w:rsid w:val="00B119FC"/>
    <w:rsid w:val="00B168E1"/>
    <w:rsid w:val="00B54CF8"/>
    <w:rsid w:val="00B80341"/>
    <w:rsid w:val="00B87B4B"/>
    <w:rsid w:val="00BB017B"/>
    <w:rsid w:val="00BB2300"/>
    <w:rsid w:val="00BC1EB3"/>
    <w:rsid w:val="00BD264F"/>
    <w:rsid w:val="00BD7A7A"/>
    <w:rsid w:val="00BE7F16"/>
    <w:rsid w:val="00BF6092"/>
    <w:rsid w:val="00BF6B1F"/>
    <w:rsid w:val="00C00AA6"/>
    <w:rsid w:val="00C02EB2"/>
    <w:rsid w:val="00C045E0"/>
    <w:rsid w:val="00C13085"/>
    <w:rsid w:val="00C157C4"/>
    <w:rsid w:val="00C17015"/>
    <w:rsid w:val="00C235AC"/>
    <w:rsid w:val="00C44001"/>
    <w:rsid w:val="00C47DD3"/>
    <w:rsid w:val="00C531BA"/>
    <w:rsid w:val="00C72492"/>
    <w:rsid w:val="00C86234"/>
    <w:rsid w:val="00CB2DE0"/>
    <w:rsid w:val="00CC0078"/>
    <w:rsid w:val="00CC0CCB"/>
    <w:rsid w:val="00CF2371"/>
    <w:rsid w:val="00CF3CB2"/>
    <w:rsid w:val="00CF722B"/>
    <w:rsid w:val="00D02648"/>
    <w:rsid w:val="00D03778"/>
    <w:rsid w:val="00D1076C"/>
    <w:rsid w:val="00D1708D"/>
    <w:rsid w:val="00D231A5"/>
    <w:rsid w:val="00D254AC"/>
    <w:rsid w:val="00D305F8"/>
    <w:rsid w:val="00D567D2"/>
    <w:rsid w:val="00D80277"/>
    <w:rsid w:val="00D8233C"/>
    <w:rsid w:val="00D934BC"/>
    <w:rsid w:val="00DA1A1F"/>
    <w:rsid w:val="00DD0F10"/>
    <w:rsid w:val="00DD3B44"/>
    <w:rsid w:val="00DD6969"/>
    <w:rsid w:val="00DD744F"/>
    <w:rsid w:val="00DF48C4"/>
    <w:rsid w:val="00E02670"/>
    <w:rsid w:val="00E12460"/>
    <w:rsid w:val="00E41FAB"/>
    <w:rsid w:val="00E5742F"/>
    <w:rsid w:val="00E72865"/>
    <w:rsid w:val="00E75190"/>
    <w:rsid w:val="00E85716"/>
    <w:rsid w:val="00E95357"/>
    <w:rsid w:val="00E967A3"/>
    <w:rsid w:val="00EA7EDA"/>
    <w:rsid w:val="00EB3924"/>
    <w:rsid w:val="00EB7AE7"/>
    <w:rsid w:val="00EC02AF"/>
    <w:rsid w:val="00ED3E0F"/>
    <w:rsid w:val="00ED7438"/>
    <w:rsid w:val="00EE1362"/>
    <w:rsid w:val="00EE35EC"/>
    <w:rsid w:val="00EF0EA6"/>
    <w:rsid w:val="00F0223E"/>
    <w:rsid w:val="00F049C6"/>
    <w:rsid w:val="00F15BC3"/>
    <w:rsid w:val="00F33CB3"/>
    <w:rsid w:val="00F3444C"/>
    <w:rsid w:val="00F42EE5"/>
    <w:rsid w:val="00F57E82"/>
    <w:rsid w:val="00F8209B"/>
    <w:rsid w:val="00F96BD2"/>
    <w:rsid w:val="00F97D23"/>
    <w:rsid w:val="00FA5C7A"/>
    <w:rsid w:val="00FB0D43"/>
    <w:rsid w:val="00FB7137"/>
    <w:rsid w:val="00FB7F66"/>
    <w:rsid w:val="00FC5CEC"/>
    <w:rsid w:val="00FD4EA9"/>
    <w:rsid w:val="00FE0F5A"/>
    <w:rsid w:val="00FF0B16"/>
    <w:rsid w:val="00FF334B"/>
    <w:rsid w:val="00FF5DBE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8D5FB95-3C8B-4C7A-AEDF-78587BD9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B5D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4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a">
    <w:name w:val="Table Grid"/>
    <w:basedOn w:val="a1"/>
    <w:rsid w:val="005C7B6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r1">
    <w:name w:val="style3r1"/>
    <w:rsid w:val="0054306E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FD4EA9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