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031"/>
        <w:gridCol w:w="1701"/>
        <w:gridCol w:w="1843"/>
        <w:tblGridChange w:id="0">
          <w:tblGrid>
            <w:gridCol w:w="2196"/>
            <w:gridCol w:w="1152"/>
            <w:gridCol w:w="3031"/>
            <w:gridCol w:w="1701"/>
            <w:gridCol w:w="1843"/>
          </w:tblGrid>
        </w:tblGridChange>
      </w:tblGrid>
      <w:tr w:rsidR="00DD5FB0" w:rsidRPr="000D7068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0D7068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1" w:name="_GoBack"/>
            <w:bookmarkEnd w:id="1"/>
            <w:r w:rsidRPr="000D7068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0D7068" w:rsidRDefault="00DD5FB0" w:rsidP="00A2616B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0D7068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0D7068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0D7068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0D7068" w:rsidRDefault="00DD5FB0" w:rsidP="00DD0258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0D7068">
              <w:rPr>
                <w:rFonts w:ascii="細明體" w:eastAsia="細明體" w:hAnsi="細明體"/>
                <w:lang w:eastAsia="zh-TW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0D7068" w:rsidRDefault="00DD5FB0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0D7068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6917AD" w:rsidRPr="000D7068" w:rsidTr="004F4A1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17AD" w:rsidRPr="000D7068" w:rsidRDefault="006917AD" w:rsidP="00271E16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0D7068">
              <w:rPr>
                <w:rFonts w:ascii="細明體" w:eastAsia="細明體" w:hAnsi="細明體" w:hint="eastAsia"/>
                <w:lang w:eastAsia="zh-TW"/>
              </w:rPr>
              <w:t>201</w:t>
            </w:r>
            <w:r w:rsidR="00271E16">
              <w:rPr>
                <w:rFonts w:ascii="細明體" w:eastAsia="細明體" w:hAnsi="細明體" w:hint="eastAsia"/>
                <w:lang w:eastAsia="zh-TW"/>
              </w:rPr>
              <w:t>5</w:t>
            </w:r>
            <w:r w:rsidRPr="000D7068">
              <w:rPr>
                <w:rFonts w:ascii="細明體" w:eastAsia="細明體" w:hAnsi="細明體" w:hint="eastAsia"/>
                <w:lang w:eastAsia="zh-TW"/>
              </w:rPr>
              <w:t>/</w:t>
            </w:r>
            <w:r w:rsidR="00271E16">
              <w:rPr>
                <w:rFonts w:ascii="細明體" w:eastAsia="細明體" w:hAnsi="細明體" w:hint="eastAsia"/>
                <w:lang w:eastAsia="zh-TW"/>
              </w:rPr>
              <w:t>11</w:t>
            </w:r>
            <w:r w:rsidRPr="000D7068">
              <w:rPr>
                <w:rFonts w:ascii="細明體" w:eastAsia="細明體" w:hAnsi="細明體" w:hint="eastAsia"/>
                <w:lang w:eastAsia="zh-TW"/>
              </w:rPr>
              <w:t>/</w:t>
            </w:r>
            <w:r w:rsidR="006938D1">
              <w:rPr>
                <w:rFonts w:ascii="細明體" w:eastAsia="細明體" w:hAnsi="細明體" w:hint="eastAsia"/>
                <w:lang w:eastAsia="zh-TW"/>
              </w:rPr>
              <w:t>30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17AD" w:rsidRPr="000D7068" w:rsidRDefault="006917AD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0D7068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17AD" w:rsidRPr="000D7068" w:rsidRDefault="006917AD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0D7068"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17AD" w:rsidRPr="000D7068" w:rsidRDefault="006938D1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李明諭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17AD" w:rsidRPr="000D7068" w:rsidRDefault="00271E16" w:rsidP="005970E3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271E16">
              <w:rPr>
                <w:rFonts w:ascii="細明體" w:eastAsia="細明體" w:hAnsi="細明體"/>
                <w:b/>
                <w:bCs/>
                <w:lang w:eastAsia="zh-TW"/>
              </w:rPr>
              <w:t>151001000293</w:t>
            </w:r>
          </w:p>
        </w:tc>
      </w:tr>
      <w:tr w:rsidR="00C372D9" w:rsidRPr="000D7068" w:rsidTr="00D70E0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2D9" w:rsidRPr="000D7068" w:rsidRDefault="00C372D9" w:rsidP="00C372D9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color w:val="7030A0"/>
              </w:rPr>
              <w:t>2017/12/30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2D9" w:rsidRPr="000D7068" w:rsidRDefault="00C372D9" w:rsidP="00C372D9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/>
                <w:color w:val="7030A0"/>
              </w:rPr>
              <w:t>2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2D9" w:rsidRPr="000D7068" w:rsidRDefault="00C372D9" w:rsidP="00C372D9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color w:val="7030A0"/>
              </w:rPr>
              <w:t>行政中心編制調整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2D9" w:rsidRDefault="00C372D9" w:rsidP="00C372D9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color w:val="7030A0"/>
              </w:rPr>
              <w:t>伯珊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2D9" w:rsidRPr="00271E16" w:rsidRDefault="00C372D9" w:rsidP="00C372D9">
            <w:pPr>
              <w:pStyle w:val="Tabletext"/>
              <w:jc w:val="both"/>
              <w:rPr>
                <w:rFonts w:ascii="細明體" w:eastAsia="細明體" w:hAnsi="細明體"/>
                <w:b/>
                <w:bCs/>
                <w:lang w:eastAsia="zh-TW"/>
              </w:rPr>
            </w:pPr>
            <w:r>
              <w:rPr>
                <w:b/>
                <w:bCs/>
              </w:rPr>
              <w:t>171218000847</w:t>
            </w:r>
          </w:p>
        </w:tc>
      </w:tr>
      <w:tr w:rsidR="005E1D73" w:rsidRPr="000D7068" w:rsidTr="000E1AF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1D73" w:rsidRDefault="005E1D73" w:rsidP="00C372D9">
            <w:pPr>
              <w:pStyle w:val="Tabletext"/>
              <w:jc w:val="both"/>
              <w:rPr>
                <w:rFonts w:ascii="細明體" w:eastAsia="細明體" w:hAnsi="細明體" w:hint="eastAsia"/>
                <w:color w:val="7030A0"/>
              </w:rPr>
            </w:pPr>
            <w:r>
              <w:rPr>
                <w:rFonts w:ascii="細明體" w:eastAsia="細明體" w:hAnsi="細明體" w:hint="eastAsia"/>
                <w:color w:val="7030A0"/>
                <w:lang w:eastAsia="zh-TW"/>
              </w:rPr>
              <w:t>2018/11/26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1D73" w:rsidRDefault="005E1D73" w:rsidP="00C372D9">
            <w:pPr>
              <w:pStyle w:val="Tabletext"/>
              <w:jc w:val="both"/>
              <w:rPr>
                <w:rFonts w:ascii="細明體" w:eastAsia="細明體" w:hAnsi="細明體"/>
                <w:color w:val="7030A0"/>
              </w:rPr>
            </w:pPr>
            <w:r>
              <w:rPr>
                <w:rFonts w:ascii="細明體" w:eastAsia="細明體" w:hAnsi="細明體" w:hint="eastAsia"/>
                <w:color w:val="7030A0"/>
                <w:lang w:eastAsia="zh-TW"/>
              </w:rPr>
              <w:t>3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1D73" w:rsidRDefault="005E1D73" w:rsidP="00C372D9">
            <w:pPr>
              <w:pStyle w:val="Tabletext"/>
              <w:jc w:val="both"/>
              <w:rPr>
                <w:rFonts w:ascii="細明體" w:eastAsia="細明體" w:hAnsi="細明體" w:hint="eastAsia"/>
                <w:color w:val="7030A0"/>
                <w:lang w:eastAsia="zh-TW"/>
              </w:rPr>
            </w:pPr>
            <w:r>
              <w:rPr>
                <w:rFonts w:ascii="細明體" w:eastAsia="細明體" w:hAnsi="細明體" w:hint="eastAsia"/>
                <w:color w:val="7030A0"/>
                <w:lang w:eastAsia="zh-TW"/>
              </w:rPr>
              <w:t>logSecurity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1D73" w:rsidRDefault="005E1D73" w:rsidP="00C372D9">
            <w:pPr>
              <w:pStyle w:val="Tabletext"/>
              <w:jc w:val="both"/>
              <w:rPr>
                <w:rFonts w:ascii="細明體" w:eastAsia="細明體" w:hAnsi="細明體" w:hint="eastAsia"/>
                <w:color w:val="7030A0"/>
              </w:rPr>
            </w:pPr>
            <w:r>
              <w:rPr>
                <w:rFonts w:ascii="細明體" w:eastAsia="細明體" w:hAnsi="細明體" w:hint="eastAsia"/>
                <w:color w:val="7030A0"/>
                <w:lang w:eastAsia="zh-TW"/>
              </w:rPr>
              <w:t>蔡若羚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1D73" w:rsidRDefault="005E1D73" w:rsidP="00C372D9">
            <w:pPr>
              <w:pStyle w:val="Tabletext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TW"/>
              </w:rPr>
              <w:t>180511000919</w:t>
            </w:r>
          </w:p>
        </w:tc>
      </w:tr>
      <w:tr w:rsidR="00D70E07" w:rsidRPr="000D7068" w:rsidTr="000E1AFA">
        <w:trPr>
          <w:ins w:id="2" w:author="李明諭" w:date="2019-05-22T09:01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E07" w:rsidRDefault="00D70E07" w:rsidP="00C372D9">
            <w:pPr>
              <w:pStyle w:val="Tabletext"/>
              <w:jc w:val="both"/>
              <w:rPr>
                <w:ins w:id="3" w:author="李明諭" w:date="2019-05-22T09:01:00Z"/>
                <w:rFonts w:ascii="細明體" w:eastAsia="細明體" w:hAnsi="細明體" w:hint="eastAsia"/>
                <w:color w:val="7030A0"/>
                <w:lang w:eastAsia="zh-TW"/>
              </w:rPr>
            </w:pPr>
            <w:ins w:id="4" w:author="李明諭" w:date="2019-05-22T09:01:00Z">
              <w:r>
                <w:rPr>
                  <w:rFonts w:ascii="細明體" w:eastAsia="細明體" w:hAnsi="細明體" w:hint="eastAsia"/>
                  <w:color w:val="7030A0"/>
                  <w:lang w:eastAsia="zh-TW"/>
                </w:rPr>
                <w:t>2019/5/22</w:t>
              </w:r>
            </w:ins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E07" w:rsidRDefault="00D70E07" w:rsidP="00C372D9">
            <w:pPr>
              <w:pStyle w:val="Tabletext"/>
              <w:jc w:val="both"/>
              <w:rPr>
                <w:ins w:id="5" w:author="李明諭" w:date="2019-05-22T09:01:00Z"/>
                <w:rFonts w:ascii="細明體" w:eastAsia="細明體" w:hAnsi="細明體" w:hint="eastAsia"/>
                <w:color w:val="7030A0"/>
                <w:lang w:eastAsia="zh-TW"/>
              </w:rPr>
            </w:pPr>
            <w:ins w:id="6" w:author="李明諭" w:date="2019-05-22T09:01:00Z">
              <w:r>
                <w:rPr>
                  <w:rFonts w:ascii="細明體" w:eastAsia="細明體" w:hAnsi="細明體" w:hint="eastAsia"/>
                  <w:color w:val="7030A0"/>
                  <w:lang w:eastAsia="zh-TW"/>
                </w:rPr>
                <w:t>4</w:t>
              </w:r>
            </w:ins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E07" w:rsidRDefault="00D70E07" w:rsidP="00C372D9">
            <w:pPr>
              <w:pStyle w:val="Tabletext"/>
              <w:jc w:val="both"/>
              <w:rPr>
                <w:ins w:id="7" w:author="李明諭" w:date="2019-05-22T09:01:00Z"/>
                <w:rFonts w:ascii="細明體" w:eastAsia="細明體" w:hAnsi="細明體" w:hint="eastAsia"/>
                <w:color w:val="7030A0"/>
                <w:lang w:eastAsia="zh-TW"/>
              </w:rPr>
            </w:pPr>
            <w:ins w:id="8" w:author="李明諭" w:date="2019-05-22T09:06:00Z">
              <w:r w:rsidRPr="00D70E07">
                <w:rPr>
                  <w:rFonts w:ascii="細明體" w:eastAsia="細明體" w:hAnsi="細明體" w:hint="eastAsia"/>
                  <w:color w:val="7030A0"/>
                  <w:lang w:eastAsia="zh-TW"/>
                </w:rPr>
                <w:t>醫療理賠支出率畫面優化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E07" w:rsidRDefault="00D70E07" w:rsidP="00C372D9">
            <w:pPr>
              <w:pStyle w:val="Tabletext"/>
              <w:jc w:val="both"/>
              <w:rPr>
                <w:ins w:id="9" w:author="李明諭" w:date="2019-05-22T09:01:00Z"/>
                <w:rFonts w:ascii="細明體" w:eastAsia="細明體" w:hAnsi="細明體" w:hint="eastAsia"/>
                <w:color w:val="7030A0"/>
                <w:lang w:eastAsia="zh-TW"/>
              </w:rPr>
            </w:pPr>
            <w:ins w:id="10" w:author="李明諭" w:date="2019-05-22T09:06:00Z">
              <w:r>
                <w:rPr>
                  <w:rFonts w:ascii="細明體" w:eastAsia="細明體" w:hAnsi="細明體" w:hint="eastAsia"/>
                  <w:color w:val="7030A0"/>
                  <w:lang w:eastAsia="zh-TW"/>
                </w:rPr>
                <w:t>李明諭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E07" w:rsidRDefault="00D70E07" w:rsidP="00C372D9">
            <w:pPr>
              <w:pStyle w:val="Tabletext"/>
              <w:jc w:val="both"/>
              <w:rPr>
                <w:ins w:id="11" w:author="李明諭" w:date="2019-05-22T09:01:00Z"/>
                <w:rFonts w:hint="eastAsia"/>
                <w:b/>
                <w:bCs/>
                <w:lang w:eastAsia="zh-TW"/>
              </w:rPr>
            </w:pPr>
            <w:ins w:id="12" w:author="李明諭" w:date="2019-05-22T09:07:00Z">
              <w:r w:rsidRPr="00D70E07">
                <w:rPr>
                  <w:rFonts w:hint="eastAsia"/>
                  <w:b/>
                  <w:bCs/>
                  <w:lang w:eastAsia="zh-TW"/>
                </w:rPr>
                <w:t>190321001585</w:t>
              </w:r>
            </w:ins>
          </w:p>
        </w:tc>
      </w:tr>
    </w:tbl>
    <w:p w:rsidR="002F1E48" w:rsidRPr="000D7068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0D7068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  <w:tblPrChange w:id="13" w:author="李明諭" w:date="2019-05-22T09:38:00Z">
          <w:tblPr>
            <w:tblW w:w="10710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BF" w:firstRow="1" w:lastRow="0" w:firstColumn="1" w:lastColumn="0" w:noHBand="0" w:noVBand="0"/>
          </w:tblPr>
        </w:tblPrChange>
      </w:tblPr>
      <w:tblGrid>
        <w:gridCol w:w="1438"/>
        <w:gridCol w:w="902"/>
        <w:gridCol w:w="178"/>
        <w:gridCol w:w="34"/>
        <w:gridCol w:w="3030"/>
        <w:gridCol w:w="1222"/>
        <w:gridCol w:w="3119"/>
        <w:tblGridChange w:id="14">
          <w:tblGrid>
            <w:gridCol w:w="1438"/>
            <w:gridCol w:w="902"/>
            <w:gridCol w:w="178"/>
            <w:gridCol w:w="34"/>
            <w:gridCol w:w="3030"/>
            <w:gridCol w:w="1222"/>
            <w:gridCol w:w="3119"/>
            <w:gridCol w:w="787"/>
          </w:tblGrid>
        </w:tblGridChange>
      </w:tblGrid>
      <w:tr w:rsidR="001271D7" w:rsidRPr="000D7068" w:rsidTr="004057AC">
        <w:trPr>
          <w:trPrChange w:id="15" w:author="李明諭" w:date="2019-05-22T09:38:00Z">
            <w:trPr>
              <w:gridAfter w:val="0"/>
              <w:wAfter w:w="787" w:type="dxa"/>
            </w:trPr>
          </w:trPrChange>
        </w:trPr>
        <w:tc>
          <w:tcPr>
            <w:tcW w:w="2340" w:type="dxa"/>
            <w:gridSpan w:val="2"/>
            <w:tcPrChange w:id="16" w:author="李明諭" w:date="2019-05-22T09:38:00Z">
              <w:tcPr>
                <w:tcW w:w="2340" w:type="dxa"/>
                <w:gridSpan w:val="2"/>
              </w:tcPr>
            </w:tcPrChange>
          </w:tcPr>
          <w:p w:rsidR="001271D7" w:rsidRPr="000D7068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  <w:gridSpan w:val="5"/>
            <w:tcPrChange w:id="17" w:author="李明諭" w:date="2019-05-22T09:38:00Z">
              <w:tcPr>
                <w:tcW w:w="7583" w:type="dxa"/>
                <w:gridSpan w:val="5"/>
              </w:tcPr>
            </w:tcPrChange>
          </w:tcPr>
          <w:p w:rsidR="001271D7" w:rsidRPr="000D7068" w:rsidRDefault="00271E16" w:rsidP="001674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新</w:t>
            </w:r>
            <w:r w:rsidR="00757AA2" w:rsidRPr="000D7068">
              <w:rPr>
                <w:rFonts w:ascii="細明體" w:eastAsia="細明體" w:hAnsi="細明體" w:hint="eastAsia"/>
                <w:sz w:val="20"/>
                <w:szCs w:val="20"/>
              </w:rPr>
              <w:t>理賠支出率</w:t>
            </w:r>
            <w:r w:rsidR="006938D1">
              <w:rPr>
                <w:rFonts w:ascii="細明體" w:eastAsia="細明體" w:hAnsi="細明體" w:hint="eastAsia"/>
                <w:sz w:val="20"/>
                <w:szCs w:val="20"/>
              </w:rPr>
              <w:t>_單位</w:t>
            </w:r>
          </w:p>
        </w:tc>
      </w:tr>
      <w:tr w:rsidR="001271D7" w:rsidRPr="000D7068" w:rsidTr="004057AC">
        <w:trPr>
          <w:trPrChange w:id="18" w:author="李明諭" w:date="2019-05-22T09:38:00Z">
            <w:trPr>
              <w:gridAfter w:val="0"/>
              <w:wAfter w:w="787" w:type="dxa"/>
            </w:trPr>
          </w:trPrChange>
        </w:trPr>
        <w:tc>
          <w:tcPr>
            <w:tcW w:w="2340" w:type="dxa"/>
            <w:gridSpan w:val="2"/>
            <w:tcPrChange w:id="19" w:author="李明諭" w:date="2019-05-22T09:38:00Z">
              <w:tcPr>
                <w:tcW w:w="2340" w:type="dxa"/>
                <w:gridSpan w:val="2"/>
              </w:tcPr>
            </w:tcPrChange>
          </w:tcPr>
          <w:p w:rsidR="001271D7" w:rsidRPr="000D7068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  <w:gridSpan w:val="5"/>
            <w:tcPrChange w:id="20" w:author="李明諭" w:date="2019-05-22T09:38:00Z">
              <w:tcPr>
                <w:tcW w:w="7583" w:type="dxa"/>
                <w:gridSpan w:val="5"/>
              </w:tcPr>
            </w:tcPrChange>
          </w:tcPr>
          <w:p w:rsidR="001271D7" w:rsidRPr="000D7068" w:rsidRDefault="00757AA2" w:rsidP="00271E1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AAN0_00</w:t>
            </w:r>
            <w:r w:rsidR="00271E16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1271D7" w:rsidRPr="000D7068" w:rsidTr="004057AC">
        <w:trPr>
          <w:trPrChange w:id="21" w:author="李明諭" w:date="2019-05-22T09:38:00Z">
            <w:trPr>
              <w:gridAfter w:val="0"/>
              <w:wAfter w:w="787" w:type="dxa"/>
            </w:trPr>
          </w:trPrChange>
        </w:trPr>
        <w:tc>
          <w:tcPr>
            <w:tcW w:w="2340" w:type="dxa"/>
            <w:gridSpan w:val="2"/>
            <w:tcPrChange w:id="22" w:author="李明諭" w:date="2019-05-22T09:38:00Z">
              <w:tcPr>
                <w:tcW w:w="2340" w:type="dxa"/>
                <w:gridSpan w:val="2"/>
              </w:tcPr>
            </w:tcPrChange>
          </w:tcPr>
          <w:p w:rsidR="001271D7" w:rsidRPr="000D7068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  <w:gridSpan w:val="5"/>
            <w:tcPrChange w:id="23" w:author="李明諭" w:date="2019-05-22T09:38:00Z">
              <w:tcPr>
                <w:tcW w:w="7583" w:type="dxa"/>
                <w:gridSpan w:val="5"/>
              </w:tcPr>
            </w:tcPrChange>
          </w:tcPr>
          <w:p w:rsidR="001271D7" w:rsidRPr="000D7068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0D7068" w:rsidTr="004057AC">
        <w:trPr>
          <w:trPrChange w:id="24" w:author="李明諭" w:date="2019-05-22T09:38:00Z">
            <w:trPr>
              <w:gridAfter w:val="0"/>
              <w:wAfter w:w="787" w:type="dxa"/>
            </w:trPr>
          </w:trPrChange>
        </w:trPr>
        <w:tc>
          <w:tcPr>
            <w:tcW w:w="2340" w:type="dxa"/>
            <w:gridSpan w:val="2"/>
            <w:tcPrChange w:id="25" w:author="李明諭" w:date="2019-05-22T09:38:00Z">
              <w:tcPr>
                <w:tcW w:w="2340" w:type="dxa"/>
                <w:gridSpan w:val="2"/>
              </w:tcPr>
            </w:tcPrChange>
          </w:tcPr>
          <w:p w:rsidR="001271D7" w:rsidRPr="000D7068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  <w:gridSpan w:val="5"/>
            <w:tcPrChange w:id="26" w:author="李明諭" w:date="2019-05-22T09:38:00Z">
              <w:tcPr>
                <w:tcW w:w="7583" w:type="dxa"/>
                <w:gridSpan w:val="5"/>
              </w:tcPr>
            </w:tcPrChange>
          </w:tcPr>
          <w:p w:rsidR="001271D7" w:rsidRPr="000D7068" w:rsidRDefault="00271E16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新</w:t>
            </w:r>
            <w:r w:rsidR="00757AA2" w:rsidRPr="000D7068">
              <w:rPr>
                <w:rFonts w:ascii="細明體" w:eastAsia="細明體" w:hAnsi="細明體" w:hint="eastAsia"/>
                <w:sz w:val="20"/>
                <w:szCs w:val="20"/>
              </w:rPr>
              <w:t>理賠支出率查詢</w:t>
            </w:r>
          </w:p>
        </w:tc>
      </w:tr>
      <w:tr w:rsidR="00167420" w:rsidRPr="000D7068" w:rsidTr="004057AC">
        <w:trPr>
          <w:trPrChange w:id="27" w:author="李明諭" w:date="2019-05-22T09:38:00Z">
            <w:trPr>
              <w:gridAfter w:val="0"/>
              <w:wAfter w:w="787" w:type="dxa"/>
            </w:trPr>
          </w:trPrChange>
        </w:trPr>
        <w:tc>
          <w:tcPr>
            <w:tcW w:w="2340" w:type="dxa"/>
            <w:gridSpan w:val="2"/>
            <w:tcPrChange w:id="28" w:author="李明諭" w:date="2019-05-22T09:38:00Z">
              <w:tcPr>
                <w:tcW w:w="2340" w:type="dxa"/>
                <w:gridSpan w:val="2"/>
              </w:tcPr>
            </w:tcPrChange>
          </w:tcPr>
          <w:p w:rsidR="00167420" w:rsidRPr="000D7068" w:rsidRDefault="0016742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  <w:gridSpan w:val="5"/>
            <w:tcPrChange w:id="29" w:author="李明諭" w:date="2019-05-22T09:38:00Z">
              <w:tcPr>
                <w:tcW w:w="7583" w:type="dxa"/>
                <w:gridSpan w:val="5"/>
              </w:tcPr>
            </w:tcPrChange>
          </w:tcPr>
          <w:p w:rsidR="00167420" w:rsidRPr="000D7068" w:rsidRDefault="00271E16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精算分析</w:t>
            </w:r>
            <w:r w:rsidR="009D6EA0" w:rsidRPr="000D7068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67420" w:rsidRPr="000D7068" w:rsidTr="004057AC">
        <w:trPr>
          <w:trPrChange w:id="30" w:author="李明諭" w:date="2019-05-22T09:38:00Z">
            <w:trPr>
              <w:gridAfter w:val="0"/>
              <w:wAfter w:w="787" w:type="dxa"/>
            </w:trPr>
          </w:trPrChange>
        </w:trPr>
        <w:tc>
          <w:tcPr>
            <w:tcW w:w="2340" w:type="dxa"/>
            <w:gridSpan w:val="2"/>
            <w:tcPrChange w:id="31" w:author="李明諭" w:date="2019-05-22T09:38:00Z">
              <w:tcPr>
                <w:tcW w:w="2340" w:type="dxa"/>
                <w:gridSpan w:val="2"/>
              </w:tcPr>
            </w:tcPrChange>
          </w:tcPr>
          <w:p w:rsidR="00167420" w:rsidRPr="000D7068" w:rsidRDefault="0016742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  <w:gridSpan w:val="5"/>
            <w:tcPrChange w:id="32" w:author="李明諭" w:date="2019-05-22T09:38:00Z">
              <w:tcPr>
                <w:tcW w:w="7583" w:type="dxa"/>
                <w:gridSpan w:val="5"/>
              </w:tcPr>
            </w:tcPrChange>
          </w:tcPr>
          <w:p w:rsidR="00167420" w:rsidRPr="000D7068" w:rsidRDefault="00F31CE6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營業單位主管</w:t>
            </w:r>
          </w:p>
        </w:tc>
      </w:tr>
      <w:tr w:rsidR="001271D7" w:rsidRPr="000D7068" w:rsidTr="004057AC">
        <w:trPr>
          <w:trPrChange w:id="33" w:author="李明諭" w:date="2019-05-22T09:38:00Z">
            <w:trPr>
              <w:gridAfter w:val="0"/>
              <w:wAfter w:w="787" w:type="dxa"/>
            </w:trPr>
          </w:trPrChange>
        </w:trPr>
        <w:tc>
          <w:tcPr>
            <w:tcW w:w="2340" w:type="dxa"/>
            <w:gridSpan w:val="2"/>
            <w:tcPrChange w:id="34" w:author="李明諭" w:date="2019-05-22T09:38:00Z">
              <w:tcPr>
                <w:tcW w:w="2340" w:type="dxa"/>
                <w:gridSpan w:val="2"/>
              </w:tcPr>
            </w:tcPrChange>
          </w:tcPr>
          <w:p w:rsidR="001271D7" w:rsidRPr="000D7068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  <w:gridSpan w:val="5"/>
            <w:tcPrChange w:id="35" w:author="李明諭" w:date="2019-05-22T09:38:00Z">
              <w:tcPr>
                <w:tcW w:w="7583" w:type="dxa"/>
                <w:gridSpan w:val="5"/>
              </w:tcPr>
            </w:tcPrChange>
          </w:tcPr>
          <w:p w:rsidR="001271D7" w:rsidRPr="000D7068" w:rsidRDefault="00B63E64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1271D7" w:rsidRPr="000D7068">
              <w:rPr>
                <w:rFonts w:ascii="細明體" w:eastAsia="細明體" w:hAnsi="細明體" w:hint="eastAsia"/>
                <w:sz w:val="20"/>
                <w:szCs w:val="20"/>
              </w:rPr>
              <w:t>一般  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1271D7" w:rsidRPr="000D7068">
              <w:rPr>
                <w:rFonts w:ascii="細明體" w:eastAsia="細明體" w:hAnsi="細明體" w:hint="eastAsia"/>
                <w:sz w:val="20"/>
                <w:szCs w:val="20"/>
              </w:rPr>
              <w:t>平板電腦  □手機</w:t>
            </w:r>
          </w:p>
        </w:tc>
      </w:tr>
      <w:tr w:rsidR="001271D7" w:rsidRPr="000D7068" w:rsidTr="004057AC">
        <w:trPr>
          <w:trPrChange w:id="36" w:author="李明諭" w:date="2019-05-22T09:38:00Z">
            <w:trPr>
              <w:gridAfter w:val="0"/>
              <w:wAfter w:w="787" w:type="dxa"/>
            </w:trPr>
          </w:trPrChange>
        </w:trPr>
        <w:tc>
          <w:tcPr>
            <w:tcW w:w="2340" w:type="dxa"/>
            <w:gridSpan w:val="2"/>
            <w:tcPrChange w:id="37" w:author="李明諭" w:date="2019-05-22T09:38:00Z">
              <w:tcPr>
                <w:tcW w:w="2340" w:type="dxa"/>
                <w:gridSpan w:val="2"/>
              </w:tcPr>
            </w:tcPrChange>
          </w:tcPr>
          <w:p w:rsidR="001271D7" w:rsidRPr="000D7068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  <w:gridSpan w:val="5"/>
            <w:tcPrChange w:id="38" w:author="李明諭" w:date="2019-05-22T09:38:00Z">
              <w:tcPr>
                <w:tcW w:w="7583" w:type="dxa"/>
                <w:gridSpan w:val="5"/>
              </w:tcPr>
            </w:tcPrChange>
          </w:tcPr>
          <w:p w:rsidR="001271D7" w:rsidRPr="000D7068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4057AC" w:rsidRPr="001C5347" w:rsidTr="004057AC">
        <w:trPr>
          <w:ins w:id="39" w:author="李明諭" w:date="2019-05-22T09:38:00Z"/>
        </w:trPr>
        <w:tc>
          <w:tcPr>
            <w:tcW w:w="1438" w:type="dxa"/>
            <w:vMerge w:val="restart"/>
            <w:vAlign w:val="center"/>
            <w:tcPrChange w:id="40" w:author="李明諭" w:date="2019-05-22T09:38:00Z">
              <w:tcPr>
                <w:tcW w:w="1438" w:type="dxa"/>
                <w:vMerge w:val="restart"/>
                <w:vAlign w:val="center"/>
              </w:tcPr>
            </w:tcPrChange>
          </w:tcPr>
          <w:p w:rsidR="004057AC" w:rsidRPr="001C5347" w:rsidRDefault="004057AC" w:rsidP="00343513">
            <w:pPr>
              <w:rPr>
                <w:ins w:id="41" w:author="李明諭" w:date="2019-05-22T09:38:00Z"/>
                <w:rFonts w:ascii="細明體" w:eastAsia="細明體" w:hAnsi="細明體"/>
                <w:sz w:val="20"/>
                <w:szCs w:val="20"/>
              </w:rPr>
            </w:pPr>
            <w:ins w:id="42" w:author="李明諭" w:date="2019-05-22T09:38:00Z">
              <w:r w:rsidRPr="001C5347">
                <w:rPr>
                  <w:rFonts w:ascii="細明體" w:eastAsia="細明體" w:hAnsi="細明體" w:hint="eastAsia"/>
                  <w:sz w:val="20"/>
                  <w:szCs w:val="20"/>
                </w:rPr>
                <w:t>個資遮蔽方式</w:t>
              </w:r>
            </w:ins>
          </w:p>
        </w:tc>
        <w:tc>
          <w:tcPr>
            <w:tcW w:w="1114" w:type="dxa"/>
            <w:gridSpan w:val="3"/>
            <w:tcPrChange w:id="43" w:author="李明諭" w:date="2019-05-22T09:38:00Z">
              <w:tcPr>
                <w:tcW w:w="1114" w:type="dxa"/>
                <w:gridSpan w:val="3"/>
              </w:tcPr>
            </w:tcPrChange>
          </w:tcPr>
          <w:p w:rsidR="004057AC" w:rsidRPr="001C5347" w:rsidRDefault="004057AC" w:rsidP="00343513">
            <w:pPr>
              <w:rPr>
                <w:ins w:id="44" w:author="李明諭" w:date="2019-05-22T09:38:00Z"/>
                <w:rFonts w:ascii="細明體" w:eastAsia="細明體" w:hAnsi="細明體" w:hint="eastAsia"/>
                <w:sz w:val="20"/>
                <w:szCs w:val="20"/>
              </w:rPr>
            </w:pPr>
            <w:ins w:id="45" w:author="李明諭" w:date="2019-05-22T09:38:00Z">
              <w:r w:rsidRPr="001C5347">
                <w:rPr>
                  <w:rFonts w:ascii="細明體" w:eastAsia="細明體" w:hAnsi="細明體" w:hint="eastAsia"/>
                  <w:sz w:val="20"/>
                  <w:szCs w:val="20"/>
                </w:rPr>
                <w:t>畫面</w:t>
              </w:r>
            </w:ins>
          </w:p>
        </w:tc>
        <w:tc>
          <w:tcPr>
            <w:tcW w:w="3030" w:type="dxa"/>
            <w:vAlign w:val="center"/>
            <w:tcPrChange w:id="46" w:author="李明諭" w:date="2019-05-22T09:38:00Z">
              <w:tcPr>
                <w:tcW w:w="3030" w:type="dxa"/>
                <w:vAlign w:val="center"/>
              </w:tcPr>
            </w:tcPrChange>
          </w:tcPr>
          <w:p w:rsidR="004057AC" w:rsidRPr="001C5347" w:rsidRDefault="002D0EB8" w:rsidP="00343513">
            <w:pPr>
              <w:rPr>
                <w:ins w:id="47" w:author="李明諭" w:date="2019-05-22T09:38:00Z"/>
                <w:rFonts w:ascii="細明體" w:eastAsia="細明體" w:hAnsi="細明體" w:cs="Calibri"/>
                <w:sz w:val="20"/>
                <w:szCs w:val="20"/>
              </w:rPr>
            </w:pPr>
            <w:ins w:id="48" w:author="李明諭" w:date="2019-05-22T09:43:00Z">
              <w:r w:rsidRPr="001C5347">
                <w:rPr>
                  <w:rFonts w:ascii="細明體" w:eastAsia="細明體" w:hAnsi="細明體" w:hint="eastAsia"/>
                  <w:sz w:val="20"/>
                  <w:szCs w:val="20"/>
                </w:rPr>
                <w:t>□</w:t>
              </w:r>
            </w:ins>
            <w:ins w:id="49" w:author="李明諭" w:date="2019-05-22T09:38:00Z">
              <w:r w:rsidR="004057AC" w:rsidRPr="001C5347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無 □遮蔽 </w:t>
              </w:r>
            </w:ins>
            <w:ins w:id="50" w:author="李明諭" w:date="2019-05-22T09:43:00Z">
              <w:r w:rsidRPr="001C5347">
                <w:rPr>
                  <w:rFonts w:ascii="細明體" w:eastAsia="細明體" w:hAnsi="細明體" w:hint="eastAsia"/>
                  <w:sz w:val="20"/>
                  <w:szCs w:val="20"/>
                </w:rPr>
                <w:t>■</w:t>
              </w:r>
            </w:ins>
            <w:ins w:id="51" w:author="李明諭" w:date="2019-05-22T09:38:00Z">
              <w:r w:rsidR="004057AC" w:rsidRPr="001C5347">
                <w:rPr>
                  <w:rFonts w:ascii="標楷體" w:eastAsia="標楷體" w:hAnsi="標楷體" w:hint="eastAsia"/>
                </w:rPr>
                <w:t>securitylog</w:t>
              </w:r>
            </w:ins>
          </w:p>
        </w:tc>
        <w:tc>
          <w:tcPr>
            <w:tcW w:w="1222" w:type="dxa"/>
            <w:vMerge w:val="restart"/>
            <w:vAlign w:val="center"/>
            <w:tcPrChange w:id="52" w:author="李明諭" w:date="2019-05-22T09:38:00Z">
              <w:tcPr>
                <w:tcW w:w="1222" w:type="dxa"/>
                <w:vMerge w:val="restart"/>
                <w:vAlign w:val="center"/>
              </w:tcPr>
            </w:tcPrChange>
          </w:tcPr>
          <w:p w:rsidR="004057AC" w:rsidRPr="001C5347" w:rsidRDefault="004057AC" w:rsidP="00343513">
            <w:pPr>
              <w:rPr>
                <w:ins w:id="53" w:author="李明諭" w:date="2019-05-22T09:38:00Z"/>
                <w:rFonts w:ascii="細明體" w:eastAsia="細明體" w:hAnsi="細明體"/>
                <w:sz w:val="20"/>
                <w:szCs w:val="20"/>
              </w:rPr>
            </w:pPr>
            <w:ins w:id="54" w:author="李明諭" w:date="2019-05-22T09:38:00Z">
              <w:r w:rsidRPr="001C5347">
                <w:rPr>
                  <w:rFonts w:ascii="細明體" w:eastAsia="細明體" w:hAnsi="細明體" w:hint="eastAsia"/>
                  <w:sz w:val="20"/>
                  <w:szCs w:val="20"/>
                </w:rPr>
                <w:t>需遮蔽/</w:t>
              </w:r>
            </w:ins>
          </w:p>
          <w:p w:rsidR="004057AC" w:rsidRPr="001C5347" w:rsidRDefault="004057AC" w:rsidP="00343513">
            <w:pPr>
              <w:rPr>
                <w:ins w:id="55" w:author="李明諭" w:date="2019-05-22T09:38:00Z"/>
                <w:rFonts w:ascii="細明體" w:eastAsia="細明體" w:hAnsi="細明體"/>
                <w:sz w:val="20"/>
                <w:szCs w:val="20"/>
              </w:rPr>
            </w:pPr>
            <w:ins w:id="56" w:author="李明諭" w:date="2019-05-22T09:38:00Z">
              <w:r w:rsidRPr="001C5347">
                <w:rPr>
                  <w:rFonts w:ascii="細明體" w:eastAsia="細明體" w:hAnsi="細明體" w:hint="eastAsia"/>
                  <w:sz w:val="20"/>
                  <w:szCs w:val="20"/>
                </w:rPr>
                <w:t>寫入LOG</w:t>
              </w:r>
            </w:ins>
          </w:p>
          <w:p w:rsidR="004057AC" w:rsidRPr="001C5347" w:rsidRDefault="004057AC" w:rsidP="00343513">
            <w:pPr>
              <w:rPr>
                <w:ins w:id="57" w:author="李明諭" w:date="2019-05-22T09:38:00Z"/>
                <w:rFonts w:ascii="細明體" w:eastAsia="細明體" w:hAnsi="細明體" w:cs="Calibri" w:hint="eastAsia"/>
                <w:sz w:val="20"/>
                <w:szCs w:val="20"/>
              </w:rPr>
            </w:pPr>
            <w:ins w:id="58" w:author="李明諭" w:date="2019-05-22T09:38:00Z">
              <w:r w:rsidRPr="001C5347">
                <w:rPr>
                  <w:rFonts w:ascii="細明體" w:eastAsia="細明體" w:hAnsi="細明體" w:hint="eastAsia"/>
                  <w:sz w:val="20"/>
                  <w:szCs w:val="20"/>
                </w:rPr>
                <w:t>的資料名稱</w:t>
              </w:r>
            </w:ins>
          </w:p>
        </w:tc>
        <w:tc>
          <w:tcPr>
            <w:tcW w:w="3119" w:type="dxa"/>
            <w:vAlign w:val="center"/>
            <w:tcPrChange w:id="59" w:author="李明諭" w:date="2019-05-22T09:38:00Z">
              <w:tcPr>
                <w:tcW w:w="3906" w:type="dxa"/>
                <w:gridSpan w:val="2"/>
                <w:vAlign w:val="center"/>
              </w:tcPr>
            </w:tcPrChange>
          </w:tcPr>
          <w:p w:rsidR="004057AC" w:rsidRPr="001C5347" w:rsidRDefault="002D0EB8" w:rsidP="00343513">
            <w:pPr>
              <w:rPr>
                <w:ins w:id="60" w:author="李明諭" w:date="2019-05-22T09:38:00Z"/>
                <w:rFonts w:ascii="細明體" w:eastAsia="細明體" w:hAnsi="細明體" w:cs="Calibri"/>
                <w:sz w:val="20"/>
                <w:szCs w:val="20"/>
              </w:rPr>
            </w:pPr>
            <w:ins w:id="61" w:author="李明諭" w:date="2019-05-22T09:43:00Z">
              <w:r>
                <w:rPr>
                  <w:rFonts w:ascii="細明體" w:eastAsia="細明體" w:hAnsi="細明體" w:cs="Calibri" w:hint="eastAsia"/>
                  <w:sz w:val="20"/>
                  <w:szCs w:val="20"/>
                </w:rPr>
                <w:t>姓名</w:t>
              </w:r>
            </w:ins>
          </w:p>
        </w:tc>
      </w:tr>
      <w:tr w:rsidR="004057AC" w:rsidRPr="001C5347" w:rsidTr="004057AC">
        <w:trPr>
          <w:ins w:id="62" w:author="李明諭" w:date="2019-05-22T09:38:00Z"/>
        </w:trPr>
        <w:tc>
          <w:tcPr>
            <w:tcW w:w="1438" w:type="dxa"/>
            <w:vMerge/>
            <w:tcPrChange w:id="63" w:author="李明諭" w:date="2019-05-22T09:38:00Z">
              <w:tcPr>
                <w:tcW w:w="1438" w:type="dxa"/>
                <w:vMerge/>
              </w:tcPr>
            </w:tcPrChange>
          </w:tcPr>
          <w:p w:rsidR="004057AC" w:rsidRPr="001C5347" w:rsidRDefault="004057AC" w:rsidP="00343513">
            <w:pPr>
              <w:rPr>
                <w:ins w:id="64" w:author="李明諭" w:date="2019-05-22T09:38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  <w:gridSpan w:val="3"/>
            <w:tcPrChange w:id="65" w:author="李明諭" w:date="2019-05-22T09:38:00Z">
              <w:tcPr>
                <w:tcW w:w="1114" w:type="dxa"/>
                <w:gridSpan w:val="3"/>
              </w:tcPr>
            </w:tcPrChange>
          </w:tcPr>
          <w:p w:rsidR="004057AC" w:rsidRPr="001C5347" w:rsidRDefault="004057AC" w:rsidP="00343513">
            <w:pPr>
              <w:rPr>
                <w:ins w:id="66" w:author="李明諭" w:date="2019-05-22T09:38:00Z"/>
                <w:rFonts w:ascii="細明體" w:eastAsia="細明體" w:hAnsi="細明體" w:hint="eastAsia"/>
                <w:sz w:val="20"/>
                <w:szCs w:val="20"/>
              </w:rPr>
            </w:pPr>
            <w:ins w:id="67" w:author="李明諭" w:date="2019-05-22T09:38:00Z">
              <w:r w:rsidRPr="001C5347">
                <w:rPr>
                  <w:rFonts w:ascii="細明體" w:eastAsia="細明體" w:hAnsi="細明體" w:hint="eastAsia"/>
                  <w:sz w:val="20"/>
                  <w:szCs w:val="20"/>
                </w:rPr>
                <w:t>報表列印</w:t>
              </w:r>
            </w:ins>
          </w:p>
        </w:tc>
        <w:tc>
          <w:tcPr>
            <w:tcW w:w="3030" w:type="dxa"/>
            <w:vAlign w:val="center"/>
            <w:tcPrChange w:id="68" w:author="李明諭" w:date="2019-05-22T09:38:00Z">
              <w:tcPr>
                <w:tcW w:w="3030" w:type="dxa"/>
                <w:vAlign w:val="center"/>
              </w:tcPr>
            </w:tcPrChange>
          </w:tcPr>
          <w:p w:rsidR="004057AC" w:rsidRPr="001C5347" w:rsidRDefault="004057AC" w:rsidP="00343513">
            <w:pPr>
              <w:rPr>
                <w:ins w:id="69" w:author="李明諭" w:date="2019-05-22T09:38:00Z"/>
                <w:rFonts w:ascii="細明體" w:eastAsia="細明體" w:hAnsi="細明體" w:hint="eastAsia"/>
                <w:sz w:val="20"/>
                <w:szCs w:val="20"/>
              </w:rPr>
            </w:pPr>
            <w:ins w:id="70" w:author="李明諭" w:date="2019-05-22T09:38:00Z">
              <w:r w:rsidRPr="001C5347">
                <w:rPr>
                  <w:rFonts w:ascii="細明體" w:eastAsia="細明體" w:hAnsi="細明體" w:hint="eastAsia"/>
                  <w:sz w:val="20"/>
                  <w:szCs w:val="20"/>
                </w:rPr>
                <w:t>■無 □遮蔽 □</w:t>
              </w:r>
              <w:r w:rsidRPr="001C5347">
                <w:rPr>
                  <w:rFonts w:ascii="標楷體" w:eastAsia="標楷體" w:hAnsi="標楷體" w:hint="eastAsia"/>
                </w:rPr>
                <w:t>securitylog</w:t>
              </w:r>
            </w:ins>
          </w:p>
        </w:tc>
        <w:tc>
          <w:tcPr>
            <w:tcW w:w="1222" w:type="dxa"/>
            <w:vMerge/>
            <w:vAlign w:val="center"/>
            <w:tcPrChange w:id="71" w:author="李明諭" w:date="2019-05-22T09:38:00Z">
              <w:tcPr>
                <w:tcW w:w="1222" w:type="dxa"/>
                <w:vMerge/>
                <w:vAlign w:val="center"/>
              </w:tcPr>
            </w:tcPrChange>
          </w:tcPr>
          <w:p w:rsidR="004057AC" w:rsidRPr="001C5347" w:rsidRDefault="004057AC" w:rsidP="00343513">
            <w:pPr>
              <w:rPr>
                <w:ins w:id="72" w:author="李明諭" w:date="2019-05-22T09:38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  <w:tcPrChange w:id="73" w:author="李明諭" w:date="2019-05-22T09:38:00Z">
              <w:tcPr>
                <w:tcW w:w="3906" w:type="dxa"/>
                <w:gridSpan w:val="2"/>
                <w:vAlign w:val="center"/>
              </w:tcPr>
            </w:tcPrChange>
          </w:tcPr>
          <w:p w:rsidR="004057AC" w:rsidRPr="001C5347" w:rsidRDefault="004057AC" w:rsidP="00343513">
            <w:pPr>
              <w:rPr>
                <w:ins w:id="74" w:author="李明諭" w:date="2019-05-22T09:38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057AC" w:rsidRPr="001C5347" w:rsidTr="004057AC">
        <w:trPr>
          <w:ins w:id="75" w:author="李明諭" w:date="2019-05-22T09:38:00Z"/>
        </w:trPr>
        <w:tc>
          <w:tcPr>
            <w:tcW w:w="1438" w:type="dxa"/>
            <w:vMerge/>
            <w:tcPrChange w:id="76" w:author="李明諭" w:date="2019-05-22T09:38:00Z">
              <w:tcPr>
                <w:tcW w:w="1438" w:type="dxa"/>
                <w:vMerge/>
              </w:tcPr>
            </w:tcPrChange>
          </w:tcPr>
          <w:p w:rsidR="004057AC" w:rsidRPr="001C5347" w:rsidRDefault="004057AC" w:rsidP="00343513">
            <w:pPr>
              <w:rPr>
                <w:ins w:id="77" w:author="李明諭" w:date="2019-05-22T09:38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  <w:gridSpan w:val="3"/>
            <w:tcPrChange w:id="78" w:author="李明諭" w:date="2019-05-22T09:38:00Z">
              <w:tcPr>
                <w:tcW w:w="1114" w:type="dxa"/>
                <w:gridSpan w:val="3"/>
              </w:tcPr>
            </w:tcPrChange>
          </w:tcPr>
          <w:p w:rsidR="004057AC" w:rsidRPr="001C5347" w:rsidRDefault="004057AC" w:rsidP="00343513">
            <w:pPr>
              <w:rPr>
                <w:ins w:id="79" w:author="李明諭" w:date="2019-05-22T09:38:00Z"/>
                <w:rFonts w:ascii="細明體" w:eastAsia="細明體" w:hAnsi="細明體" w:hint="eastAsia"/>
                <w:sz w:val="20"/>
                <w:szCs w:val="20"/>
              </w:rPr>
            </w:pPr>
            <w:ins w:id="80" w:author="李明諭" w:date="2019-05-22T09:38:00Z">
              <w:r w:rsidRPr="001C5347">
                <w:rPr>
                  <w:rFonts w:ascii="細明體" w:eastAsia="細明體" w:hAnsi="細明體" w:hint="eastAsia"/>
                  <w:sz w:val="20"/>
                  <w:szCs w:val="20"/>
                </w:rPr>
                <w:t>檔案下載</w:t>
              </w:r>
            </w:ins>
          </w:p>
        </w:tc>
        <w:tc>
          <w:tcPr>
            <w:tcW w:w="3030" w:type="dxa"/>
            <w:vAlign w:val="center"/>
            <w:tcPrChange w:id="81" w:author="李明諭" w:date="2019-05-22T09:38:00Z">
              <w:tcPr>
                <w:tcW w:w="3030" w:type="dxa"/>
                <w:vAlign w:val="center"/>
              </w:tcPr>
            </w:tcPrChange>
          </w:tcPr>
          <w:p w:rsidR="004057AC" w:rsidRPr="001C5347" w:rsidRDefault="004057AC" w:rsidP="00343513">
            <w:pPr>
              <w:rPr>
                <w:ins w:id="82" w:author="李明諭" w:date="2019-05-22T09:38:00Z"/>
                <w:rFonts w:ascii="細明體" w:eastAsia="細明體" w:hAnsi="細明體" w:hint="eastAsia"/>
                <w:sz w:val="20"/>
                <w:szCs w:val="20"/>
              </w:rPr>
            </w:pPr>
            <w:ins w:id="83" w:author="李明諭" w:date="2019-05-22T09:38:00Z">
              <w:r w:rsidRPr="001C5347">
                <w:rPr>
                  <w:rFonts w:ascii="細明體" w:eastAsia="細明體" w:hAnsi="細明體" w:hint="eastAsia"/>
                  <w:sz w:val="20"/>
                  <w:szCs w:val="20"/>
                </w:rPr>
                <w:t>■無 □遮蔽 □</w:t>
              </w:r>
              <w:r w:rsidRPr="001C5347">
                <w:rPr>
                  <w:rFonts w:ascii="標楷體" w:eastAsia="標楷體" w:hAnsi="標楷體" w:hint="eastAsia"/>
                </w:rPr>
                <w:t>securitylog</w:t>
              </w:r>
            </w:ins>
          </w:p>
        </w:tc>
        <w:tc>
          <w:tcPr>
            <w:tcW w:w="1222" w:type="dxa"/>
            <w:vMerge/>
            <w:vAlign w:val="center"/>
            <w:tcPrChange w:id="84" w:author="李明諭" w:date="2019-05-22T09:38:00Z">
              <w:tcPr>
                <w:tcW w:w="1222" w:type="dxa"/>
                <w:vMerge/>
                <w:vAlign w:val="center"/>
              </w:tcPr>
            </w:tcPrChange>
          </w:tcPr>
          <w:p w:rsidR="004057AC" w:rsidRPr="001C5347" w:rsidRDefault="004057AC" w:rsidP="00343513">
            <w:pPr>
              <w:rPr>
                <w:ins w:id="85" w:author="李明諭" w:date="2019-05-22T09:38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  <w:tcPrChange w:id="86" w:author="李明諭" w:date="2019-05-22T09:38:00Z">
              <w:tcPr>
                <w:tcW w:w="3906" w:type="dxa"/>
                <w:gridSpan w:val="2"/>
                <w:vAlign w:val="center"/>
              </w:tcPr>
            </w:tcPrChange>
          </w:tcPr>
          <w:p w:rsidR="004057AC" w:rsidRPr="001C5347" w:rsidRDefault="004057AC" w:rsidP="00343513">
            <w:pPr>
              <w:rPr>
                <w:ins w:id="87" w:author="李明諭" w:date="2019-05-22T09:38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057AC" w:rsidRPr="001C5347" w:rsidTr="004057AC">
        <w:trPr>
          <w:ins w:id="88" w:author="李明諭" w:date="2019-05-22T09:38:00Z"/>
        </w:trPr>
        <w:tc>
          <w:tcPr>
            <w:tcW w:w="1438" w:type="dxa"/>
            <w:tcPrChange w:id="89" w:author="李明諭" w:date="2019-05-22T09:38:00Z">
              <w:tcPr>
                <w:tcW w:w="1438" w:type="dxa"/>
              </w:tcPr>
            </w:tcPrChange>
          </w:tcPr>
          <w:p w:rsidR="004057AC" w:rsidRPr="001C5347" w:rsidRDefault="004057AC" w:rsidP="00343513">
            <w:pPr>
              <w:rPr>
                <w:ins w:id="90" w:author="李明諭" w:date="2019-05-22T09:38:00Z"/>
                <w:rFonts w:ascii="細明體" w:eastAsia="細明體" w:hAnsi="細明體" w:hint="eastAsia"/>
                <w:sz w:val="20"/>
                <w:szCs w:val="20"/>
              </w:rPr>
            </w:pPr>
            <w:ins w:id="91" w:author="李明諭" w:date="2019-05-22T09:38:00Z">
              <w:r w:rsidRPr="001C5347">
                <w:rPr>
                  <w:rFonts w:ascii="細明體" w:eastAsia="細明體" w:hAnsi="細明體" w:hint="eastAsia"/>
                  <w:sz w:val="20"/>
                  <w:szCs w:val="20"/>
                </w:rPr>
                <w:t>分頁處理方式</w:t>
              </w:r>
            </w:ins>
          </w:p>
        </w:tc>
        <w:tc>
          <w:tcPr>
            <w:tcW w:w="8485" w:type="dxa"/>
            <w:gridSpan w:val="6"/>
            <w:tcPrChange w:id="92" w:author="李明諭" w:date="2019-05-22T09:38:00Z">
              <w:tcPr>
                <w:tcW w:w="9272" w:type="dxa"/>
                <w:gridSpan w:val="7"/>
              </w:tcPr>
            </w:tcPrChange>
          </w:tcPr>
          <w:p w:rsidR="004057AC" w:rsidRPr="001C5347" w:rsidRDefault="004057AC" w:rsidP="00343513">
            <w:pPr>
              <w:rPr>
                <w:ins w:id="93" w:author="李明諭" w:date="2019-05-22T09:38:00Z"/>
                <w:rFonts w:ascii="細明體" w:eastAsia="細明體" w:hAnsi="細明體" w:hint="eastAsia"/>
                <w:sz w:val="20"/>
                <w:szCs w:val="20"/>
              </w:rPr>
            </w:pPr>
            <w:ins w:id="94" w:author="李明諭" w:date="2019-05-22T09:38:00Z">
              <w:r w:rsidRPr="001C5347">
                <w:rPr>
                  <w:rFonts w:ascii="細明體" w:eastAsia="細明體" w:hAnsi="細明體" w:hint="eastAsia"/>
                  <w:sz w:val="20"/>
                  <w:szCs w:val="20"/>
                </w:rPr>
                <w:t>■無 □真分頁 □假分頁，分頁每頁___筆【Default　20】</w:t>
              </w:r>
            </w:ins>
          </w:p>
        </w:tc>
      </w:tr>
      <w:tr w:rsidR="004057AC" w:rsidTr="004057AC">
        <w:trPr>
          <w:ins w:id="95" w:author="李明諭" w:date="2019-05-22T09:38:00Z"/>
        </w:trPr>
        <w:tc>
          <w:tcPr>
            <w:tcW w:w="1438" w:type="dxa"/>
            <w:vMerge w:val="restart"/>
            <w:vAlign w:val="center"/>
            <w:tcPrChange w:id="96" w:author="李明諭" w:date="2019-05-22T09:38:00Z">
              <w:tcPr>
                <w:tcW w:w="1438" w:type="dxa"/>
                <w:vMerge w:val="restart"/>
                <w:vAlign w:val="center"/>
              </w:tcPr>
            </w:tcPrChange>
          </w:tcPr>
          <w:p w:rsidR="004057AC" w:rsidRPr="00B259AD" w:rsidRDefault="004057AC" w:rsidP="00343513">
            <w:pPr>
              <w:rPr>
                <w:ins w:id="97" w:author="李明諭" w:date="2019-05-22T09:38:00Z"/>
                <w:rFonts w:ascii="細明體" w:eastAsia="細明體" w:hAnsi="細明體" w:hint="eastAsia"/>
                <w:b/>
                <w:sz w:val="20"/>
                <w:szCs w:val="20"/>
              </w:rPr>
            </w:pPr>
            <w:ins w:id="98" w:author="李明諭" w:date="2019-05-22T09:38:00Z">
              <w:r w:rsidRPr="00B259AD">
                <w:rPr>
                  <w:rFonts w:ascii="細明體" w:eastAsia="細明體" w:hAnsi="細明體" w:hint="eastAsia"/>
                  <w:b/>
                  <w:sz w:val="20"/>
                  <w:szCs w:val="20"/>
                </w:rPr>
                <w:t>寄信處理</w:t>
              </w:r>
            </w:ins>
          </w:p>
        </w:tc>
        <w:tc>
          <w:tcPr>
            <w:tcW w:w="1080" w:type="dxa"/>
            <w:gridSpan w:val="2"/>
            <w:tcPrChange w:id="99" w:author="李明諭" w:date="2019-05-22T09:38:00Z">
              <w:tcPr>
                <w:tcW w:w="1080" w:type="dxa"/>
                <w:gridSpan w:val="2"/>
              </w:tcPr>
            </w:tcPrChange>
          </w:tcPr>
          <w:p w:rsidR="004057AC" w:rsidRPr="00B259AD" w:rsidRDefault="004057AC" w:rsidP="00343513">
            <w:pPr>
              <w:rPr>
                <w:ins w:id="100" w:author="李明諭" w:date="2019-05-22T09:38:00Z"/>
                <w:rFonts w:ascii="細明體" w:eastAsia="細明體" w:hAnsi="細明體" w:hint="eastAsia"/>
                <w:sz w:val="20"/>
                <w:szCs w:val="20"/>
              </w:rPr>
            </w:pPr>
            <w:ins w:id="101" w:author="李明諭" w:date="2019-05-22T09:38:00Z">
              <w:r w:rsidRPr="00B259AD">
                <w:rPr>
                  <w:rFonts w:ascii="細明體" w:eastAsia="細明體" w:hAnsi="細明體" w:hint="eastAsia"/>
                  <w:sz w:val="20"/>
                  <w:szCs w:val="20"/>
                </w:rPr>
                <w:t>寄信對象</w:t>
              </w:r>
            </w:ins>
          </w:p>
        </w:tc>
        <w:tc>
          <w:tcPr>
            <w:tcW w:w="7405" w:type="dxa"/>
            <w:gridSpan w:val="4"/>
            <w:tcPrChange w:id="102" w:author="李明諭" w:date="2019-05-22T09:38:00Z">
              <w:tcPr>
                <w:tcW w:w="8192" w:type="dxa"/>
                <w:gridSpan w:val="5"/>
              </w:tcPr>
            </w:tcPrChange>
          </w:tcPr>
          <w:p w:rsidR="004057AC" w:rsidRDefault="004057AC" w:rsidP="00343513">
            <w:pPr>
              <w:rPr>
                <w:ins w:id="103" w:author="李明諭" w:date="2019-05-22T09:38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ins w:id="104" w:author="李明諭" w:date="2019-05-22T09:38:00Z">
              <w:r w:rsidRPr="00B259AD">
                <w:rPr>
                  <w:rFonts w:ascii="細明體" w:eastAsia="細明體" w:hAnsi="細明體" w:hint="eastAsia"/>
                  <w:sz w:val="20"/>
                  <w:szCs w:val="20"/>
                </w:rPr>
                <w:t>■無 □客戶</w:t>
              </w:r>
              <w:r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 xml:space="preserve">　□壽險員工　□關係企業員工　□合作廠商</w:t>
              </w:r>
            </w:ins>
          </w:p>
        </w:tc>
      </w:tr>
      <w:tr w:rsidR="004057AC" w:rsidRPr="00B259AD" w:rsidTr="004057AC">
        <w:trPr>
          <w:ins w:id="105" w:author="李明諭" w:date="2019-05-22T09:38:00Z"/>
        </w:trPr>
        <w:tc>
          <w:tcPr>
            <w:tcW w:w="1438" w:type="dxa"/>
            <w:vMerge/>
            <w:tcPrChange w:id="106" w:author="李明諭" w:date="2019-05-22T09:38:00Z">
              <w:tcPr>
                <w:tcW w:w="1438" w:type="dxa"/>
                <w:vMerge/>
              </w:tcPr>
            </w:tcPrChange>
          </w:tcPr>
          <w:p w:rsidR="004057AC" w:rsidRDefault="004057AC" w:rsidP="00343513">
            <w:pPr>
              <w:rPr>
                <w:ins w:id="107" w:author="李明諭" w:date="2019-05-22T09:38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PrChange w:id="108" w:author="李明諭" w:date="2019-05-22T09:38:00Z">
              <w:tcPr>
                <w:tcW w:w="1080" w:type="dxa"/>
                <w:gridSpan w:val="2"/>
              </w:tcPr>
            </w:tcPrChange>
          </w:tcPr>
          <w:p w:rsidR="004057AC" w:rsidRPr="00B259AD" w:rsidRDefault="004057AC" w:rsidP="00343513">
            <w:pPr>
              <w:rPr>
                <w:ins w:id="109" w:author="李明諭" w:date="2019-05-22T09:38:00Z"/>
                <w:rFonts w:ascii="細明體" w:eastAsia="細明體" w:hAnsi="細明體" w:hint="eastAsia"/>
                <w:sz w:val="20"/>
                <w:szCs w:val="20"/>
              </w:rPr>
            </w:pPr>
            <w:ins w:id="110" w:author="李明諭" w:date="2019-05-22T09:38:00Z">
              <w:r w:rsidRPr="00B259AD">
                <w:rPr>
                  <w:rFonts w:ascii="細明體" w:eastAsia="細明體" w:hAnsi="細明體" w:hint="eastAsia"/>
                  <w:sz w:val="20"/>
                  <w:szCs w:val="20"/>
                </w:rPr>
                <w:t>寄信方式</w:t>
              </w:r>
            </w:ins>
          </w:p>
        </w:tc>
        <w:tc>
          <w:tcPr>
            <w:tcW w:w="7405" w:type="dxa"/>
            <w:gridSpan w:val="4"/>
            <w:tcPrChange w:id="111" w:author="李明諭" w:date="2019-05-22T09:38:00Z">
              <w:tcPr>
                <w:tcW w:w="8192" w:type="dxa"/>
                <w:gridSpan w:val="5"/>
              </w:tcPr>
            </w:tcPrChange>
          </w:tcPr>
          <w:p w:rsidR="004057AC" w:rsidRPr="00B259AD" w:rsidRDefault="004057AC" w:rsidP="00343513">
            <w:pPr>
              <w:rPr>
                <w:ins w:id="112" w:author="李明諭" w:date="2019-05-22T09:38:00Z"/>
                <w:rFonts w:ascii="細明體" w:eastAsia="細明體" w:hAnsi="細明體" w:hint="eastAsia"/>
                <w:sz w:val="20"/>
                <w:szCs w:val="20"/>
              </w:rPr>
            </w:pPr>
            <w:ins w:id="113" w:author="李明諭" w:date="2019-05-22T09:38:00Z">
              <w:r w:rsidRPr="00B259AD">
                <w:rPr>
                  <w:rFonts w:ascii="細明體" w:eastAsia="細明體" w:hAnsi="細明體" w:hint="eastAsia"/>
                  <w:sz w:val="20"/>
                  <w:szCs w:val="20"/>
                </w:rPr>
                <w:t>■無 □Billhunter　□MailSender</w:t>
              </w:r>
            </w:ins>
          </w:p>
        </w:tc>
      </w:tr>
    </w:tbl>
    <w:p w:rsidR="002F1E48" w:rsidRPr="000D7068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0D7068" w:rsidRDefault="003B0204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0D7068" w:rsidRDefault="00A70494" w:rsidP="00B95A88">
      <w:pPr>
        <w:pStyle w:val="Tabletext"/>
        <w:keepLines w:val="0"/>
        <w:tabs>
          <w:tab w:val="left" w:pos="4445"/>
        </w:tabs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34" type="#_x0000_t130" style="position:absolute;margin-left:296.5pt;margin-top:6.55pt;width:103.95pt;height:57pt;z-index:251660288">
            <v:textbox>
              <w:txbxContent>
                <w:p w:rsidR="00BD7DC8" w:rsidRDefault="00BD7DC8" w:rsidP="00B95A88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0D706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DTAAN001</w:t>
                  </w:r>
                </w:p>
                <w:p w:rsidR="00BD7DC8" w:rsidRDefault="00BD7DC8" w:rsidP="00B95A88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0D706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理賠支出率</w:t>
                  </w:r>
                </w:p>
                <w:p w:rsidR="00BD7DC8" w:rsidRPr="00B95A88" w:rsidRDefault="00BD7DC8" w:rsidP="00B95A88">
                  <w:pPr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 w:rsidRPr="000D706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統計檔</w:t>
                  </w:r>
                </w:p>
              </w:txbxContent>
            </v:textbox>
          </v:shape>
        </w:pict>
      </w:r>
      <w:r w:rsidR="00B95A88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33" style="position:absolute;margin-left:164.95pt;margin-top:12.2pt;width:91.4pt;height:46.35pt;z-index:251659264">
            <v:textbox>
              <w:txbxContent>
                <w:p w:rsidR="00BD7DC8" w:rsidRPr="00B95A88" w:rsidRDefault="00BD7DC8" w:rsidP="00B95A88">
                  <w:pPr>
                    <w:jc w:val="center"/>
                    <w:rPr>
                      <w:rFonts w:ascii="細明體" w:eastAsia="細明體" w:hAnsi="細明體" w:hint="eastAsia"/>
                      <w:sz w:val="20"/>
                    </w:rPr>
                  </w:pP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AAN0_00</w:t>
                  </w:r>
                  <w:r>
                    <w:rPr>
                      <w:rFonts w:ascii="細明體" w:eastAsia="細明體" w:hAnsi="細明體" w:hint="eastAsia"/>
                      <w:sz w:val="20"/>
                    </w:rPr>
                    <w:t>4</w:t>
                  </w: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0</w:t>
                  </w:r>
                </w:p>
                <w:p w:rsidR="00BD7DC8" w:rsidRPr="00B95A88" w:rsidRDefault="00BD7DC8" w:rsidP="00B95A88">
                  <w:pPr>
                    <w:jc w:val="center"/>
                    <w:rPr>
                      <w:rFonts w:ascii="細明體" w:eastAsia="細明體" w:hAnsi="細明體"/>
                      <w:sz w:val="20"/>
                    </w:rPr>
                  </w:pP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理賠支出率查詢</w:t>
                  </w:r>
                </w:p>
              </w:txbxContent>
            </v:textbox>
          </v:rect>
        </w:pict>
      </w:r>
      <w:r w:rsidR="00B95A88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32" type="#_x0000_t134" style="position:absolute;margin-left:22.25pt;margin-top:12.2pt;width:94.5pt;height:46.35pt;z-index:251658240">
            <v:textbox>
              <w:txbxContent>
                <w:p w:rsidR="00BD7DC8" w:rsidRPr="00B95A88" w:rsidRDefault="00BD7DC8" w:rsidP="00B95A88">
                  <w:pPr>
                    <w:jc w:val="center"/>
                    <w:rPr>
                      <w:rFonts w:ascii="細明體" w:eastAsia="細明體" w:hAnsi="細明體"/>
                      <w:sz w:val="20"/>
                    </w:rPr>
                  </w:pP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查詢條件</w:t>
                  </w:r>
                </w:p>
              </w:txbxContent>
            </v:textbox>
          </v:shape>
        </w:pict>
      </w:r>
      <w:r w:rsidR="00B95A88">
        <w:rPr>
          <w:rFonts w:ascii="細明體" w:eastAsia="細明體" w:hAnsi="細明體"/>
          <w:kern w:val="2"/>
          <w:szCs w:val="24"/>
          <w:lang w:eastAsia="zh-TW"/>
        </w:rPr>
        <w:tab/>
      </w:r>
    </w:p>
    <w:p w:rsidR="00812CE1" w:rsidRDefault="00812CE1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B95A88" w:rsidRDefault="004451DB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56.35pt;margin-top:0;width:40.15pt;height:0;z-index:251662336" o:connectortype="straight">
            <v:stroke startarrow="block" endarrow="block"/>
          </v:shape>
        </w:pict>
      </w: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5" type="#_x0000_t32" style="position:absolute;margin-left:116.75pt;margin-top:0;width:48.2pt;height:0;z-index:251661312" o:connectortype="straight">
            <v:stroke endarrow="block"/>
          </v:shape>
        </w:pict>
      </w:r>
    </w:p>
    <w:p w:rsidR="00B95A88" w:rsidRPr="000D7068" w:rsidRDefault="00B95A88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0D7068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</w:rPr>
        <w:t>使用檔案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260"/>
        <w:gridCol w:w="2126"/>
        <w:gridCol w:w="921"/>
        <w:gridCol w:w="922"/>
        <w:gridCol w:w="921"/>
        <w:gridCol w:w="922"/>
      </w:tblGrid>
      <w:tr w:rsidR="003F7F6C" w:rsidRPr="000D7068" w:rsidTr="007E059E">
        <w:tc>
          <w:tcPr>
            <w:tcW w:w="851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260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26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21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22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21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22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E059E" w:rsidRPr="000D7068" w:rsidTr="007E059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E059E" w:rsidRPr="000D7068" w:rsidRDefault="007E059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059E" w:rsidRDefault="007E059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一年期醫療險理賠支出率統計檔</w:t>
            </w:r>
          </w:p>
        </w:tc>
        <w:tc>
          <w:tcPr>
            <w:tcW w:w="2126" w:type="dxa"/>
          </w:tcPr>
          <w:p w:rsidR="007E059E" w:rsidRPr="000D7068" w:rsidRDefault="007E059E" w:rsidP="003E70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DTAAN001</w:t>
            </w:r>
          </w:p>
        </w:tc>
        <w:tc>
          <w:tcPr>
            <w:tcW w:w="921" w:type="dxa"/>
          </w:tcPr>
          <w:p w:rsidR="007E059E" w:rsidRPr="000D7068" w:rsidRDefault="007E059E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7E059E" w:rsidRPr="000D7068" w:rsidRDefault="007E059E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7E059E" w:rsidRPr="000D7068" w:rsidRDefault="007E059E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7E059E" w:rsidRPr="000D7068" w:rsidRDefault="007E059E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E059E" w:rsidRPr="000D7068" w:rsidTr="007E059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E059E" w:rsidRPr="000D7068" w:rsidRDefault="007E059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059E" w:rsidRDefault="007E059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一年期醫療險理賠支出率累積保費明細檔</w:t>
            </w:r>
          </w:p>
        </w:tc>
        <w:tc>
          <w:tcPr>
            <w:tcW w:w="2126" w:type="dxa"/>
          </w:tcPr>
          <w:p w:rsidR="007E059E" w:rsidRPr="000D7068" w:rsidRDefault="007E059E" w:rsidP="003E70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DTAAN002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E059E" w:rsidRPr="000D7068" w:rsidTr="007E059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E059E" w:rsidRPr="000D7068" w:rsidRDefault="007E059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059E" w:rsidRDefault="007E059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一年期醫療險理賠支出率累積理賠明細檔</w:t>
            </w:r>
          </w:p>
        </w:tc>
        <w:tc>
          <w:tcPr>
            <w:tcW w:w="2126" w:type="dxa"/>
          </w:tcPr>
          <w:p w:rsidR="007E059E" w:rsidRPr="000D7068" w:rsidRDefault="007E059E" w:rsidP="003E70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DTAAN003</w:t>
            </w:r>
          </w:p>
        </w:tc>
        <w:tc>
          <w:tcPr>
            <w:tcW w:w="921" w:type="dxa"/>
          </w:tcPr>
          <w:p w:rsidR="007E059E" w:rsidRPr="000D7068" w:rsidRDefault="007E059E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7E059E" w:rsidRPr="000D7068" w:rsidRDefault="007E059E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7E059E" w:rsidRPr="000D7068" w:rsidRDefault="007E059E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7E059E" w:rsidRPr="000D7068" w:rsidRDefault="007E059E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E059E" w:rsidRPr="000D7068" w:rsidTr="007E059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E059E" w:rsidRPr="000D7068" w:rsidRDefault="007E059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059E" w:rsidRDefault="007E059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單位區部對照歷史檔</w:t>
            </w:r>
          </w:p>
        </w:tc>
        <w:tc>
          <w:tcPr>
            <w:tcW w:w="2126" w:type="dxa"/>
          </w:tcPr>
          <w:p w:rsidR="007E059E" w:rsidRPr="000D7068" w:rsidRDefault="007E059E" w:rsidP="003E70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DTAMZ016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E059E" w:rsidRPr="000D7068" w:rsidTr="007E059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E059E" w:rsidRPr="000D7068" w:rsidRDefault="007E059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059E" w:rsidRDefault="007E059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在職員工基本資料檔</w:t>
            </w:r>
          </w:p>
        </w:tc>
        <w:tc>
          <w:tcPr>
            <w:tcW w:w="2126" w:type="dxa"/>
          </w:tcPr>
          <w:p w:rsidR="007E059E" w:rsidRPr="000D7068" w:rsidRDefault="007E059E" w:rsidP="003E70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DTA0_EMPLOYEE_WORK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E059E" w:rsidRPr="000D7068" w:rsidTr="007E059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E059E" w:rsidRPr="000D7068" w:rsidRDefault="007E059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059E" w:rsidRDefault="007E059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現有單位基本資料檔</w:t>
            </w:r>
          </w:p>
        </w:tc>
        <w:tc>
          <w:tcPr>
            <w:tcW w:w="2126" w:type="dxa"/>
          </w:tcPr>
          <w:p w:rsidR="007E059E" w:rsidRPr="000D7068" w:rsidRDefault="007E059E" w:rsidP="003E70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DTZ0_UNIT_WORK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2F1E48" w:rsidRPr="000D7068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0D7068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0D7068" w:rsidTr="006D5962">
        <w:tc>
          <w:tcPr>
            <w:tcW w:w="720" w:type="dxa"/>
          </w:tcPr>
          <w:p w:rsidR="009D2AE6" w:rsidRPr="000D7068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0D7068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0D7068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2D1C03" w:rsidRPr="000D7068" w:rsidTr="006D5962">
        <w:tc>
          <w:tcPr>
            <w:tcW w:w="720" w:type="dxa"/>
          </w:tcPr>
          <w:p w:rsidR="002D1C03" w:rsidRPr="000D7068" w:rsidRDefault="002D1C03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2D1C03" w:rsidRPr="000D7068" w:rsidRDefault="00007CA9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439EF">
              <w:rPr>
                <w:rFonts w:ascii="細明體" w:eastAsia="細明體" w:hAnsi="細明體" w:hint="eastAsia"/>
                <w:sz w:val="20"/>
                <w:szCs w:val="20"/>
              </w:rPr>
              <w:t>取得畫面抬頭資訊</w:t>
            </w:r>
          </w:p>
        </w:tc>
        <w:tc>
          <w:tcPr>
            <w:tcW w:w="4678" w:type="dxa"/>
          </w:tcPr>
          <w:p w:rsidR="002D1C03" w:rsidRPr="000D7068" w:rsidRDefault="00F55BBA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F596D">
              <w:rPr>
                <w:rFonts w:ascii="細明體" w:eastAsia="細明體" w:hAnsi="細明體"/>
                <w:sz w:val="20"/>
                <w:szCs w:val="20"/>
              </w:rPr>
              <w:t>AM_A0Z00</w:t>
            </w:r>
            <w:r w:rsidRPr="00BF596D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</w:tr>
    </w:tbl>
    <w:p w:rsidR="00EE3AFD" w:rsidRPr="000D7068" w:rsidRDefault="00EE3AFD" w:rsidP="00EE3AFD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953604" w:rsidRPr="00435648" w:rsidRDefault="00EE3AFD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D7068">
        <w:rPr>
          <w:rFonts w:ascii="細明體" w:eastAsia="細明體" w:hAnsi="細明體"/>
          <w:lang w:eastAsia="zh-TW"/>
        </w:rPr>
        <w:br w:type="page"/>
      </w:r>
      <w:r w:rsidR="00953604" w:rsidRPr="000D7068">
        <w:rPr>
          <w:rFonts w:ascii="細明體" w:eastAsia="細明體" w:hAnsi="細明體" w:hint="eastAsia"/>
          <w:lang w:eastAsia="zh-TW"/>
        </w:rPr>
        <w:lastRenderedPageBreak/>
        <w:t>畫面：</w:t>
      </w:r>
      <w:r w:rsidR="008C3C62" w:rsidRPr="000D7068">
        <w:rPr>
          <w:rFonts w:ascii="細明體" w:eastAsia="細明體" w:hAnsi="細明體" w:hint="eastAsia"/>
          <w:kern w:val="2"/>
          <w:szCs w:val="24"/>
          <w:lang w:eastAsia="zh-TW"/>
        </w:rPr>
        <w:t>可分成兩個部分，畫面上方查詢部分與畫面下方顯示資訊部分。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畫面查詢部分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，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預設值為【自單位】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51pt">
            <v:imagedata r:id="rId8" o:title=""/>
          </v:shape>
        </w:pic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單位別(SELECT_DIV_NO):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專招: 傳入值為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0010000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展業: 傳入值為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0040000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直效: 傳入值為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0050000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保代: 傳入值為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0070000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自單位: 傳入值為登入者之單位代號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月份(SELECT_YYMM):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預設為呼叫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所取得的年月。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color w:val="000000"/>
          <w:lang w:eastAsia="zh-TW"/>
        </w:rPr>
        <w:t>用支出率年月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呼叫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3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取得往後12個月的年月由大到小填入月份欄位。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color w:val="000000"/>
          <w:lang w:eastAsia="zh-TW"/>
        </w:rPr>
        <w:t>查詢:以按鈕來送出SELECT_DIV_NO和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之參數值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D70E07" w:rsidRDefault="00C51351" w:rsidP="00D70E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ins w:id="114" w:author="李明諭" w:date="2019-05-22T09:02:00Z"/>
          <w:rFonts w:ascii="細明體" w:eastAsia="細明體" w:hAnsi="細明體"/>
          <w:kern w:val="2"/>
          <w:szCs w:val="24"/>
          <w:lang w:eastAsia="zh-TW"/>
        </w:rPr>
        <w:pPrChange w:id="115" w:author="李明諭" w:date="2019-05-22T09:02:00Z">
          <w:pPr>
            <w:pStyle w:val="Tabletext"/>
            <w:keepLines w:val="0"/>
            <w:widowControl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顯示資訊部分之初始畫面，如圖(一): </w:t>
      </w:r>
    </w:p>
    <w:p w:rsidR="00D70E07" w:rsidRDefault="00D70E07" w:rsidP="00D70E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ins w:id="116" w:author="李明諭" w:date="2019-05-22T09:02:00Z"/>
          <w:rFonts w:ascii="細明體" w:eastAsia="細明體" w:hAnsi="細明體"/>
          <w:kern w:val="2"/>
          <w:szCs w:val="24"/>
          <w:lang w:eastAsia="zh-TW"/>
        </w:rPr>
        <w:pPrChange w:id="117" w:author="李明諭" w:date="2019-05-22T09:02:00Z">
          <w:pPr>
            <w:pStyle w:val="Tabletext"/>
            <w:keepLines w:val="0"/>
            <w:widowControl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118" w:author="李明諭" w:date="2019-05-22T09:02:00Z">
        <w:r>
          <w:rPr>
            <w:rFonts w:ascii="細明體" w:eastAsia="細明體" w:hAnsi="細明體"/>
            <w:kern w:val="2"/>
            <w:szCs w:val="24"/>
            <w:lang w:eastAsia="zh-TW"/>
          </w:rPr>
          <w:t>2019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改版，申請書編號</w:t>
        </w:r>
        <w:r w:rsidRPr="00D70E07">
          <w:rPr>
            <w:rFonts w:ascii="細明體" w:eastAsia="細明體" w:hAnsi="細明體" w:hint="eastAsia"/>
            <w:kern w:val="2"/>
            <w:szCs w:val="24"/>
            <w:lang w:eastAsia="zh-TW"/>
          </w:rPr>
          <w:t>190315001131</w:t>
        </w:r>
      </w:ins>
    </w:p>
    <w:tbl>
      <w:tblPr>
        <w:tblW w:w="0" w:type="auto"/>
        <w:tblInd w:w="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870"/>
        <w:gridCol w:w="869"/>
        <w:gridCol w:w="870"/>
        <w:gridCol w:w="869"/>
        <w:gridCol w:w="870"/>
        <w:gridCol w:w="869"/>
        <w:gridCol w:w="870"/>
      </w:tblGrid>
      <w:tr w:rsidR="00343513" w:rsidRPr="00D70E07" w:rsidTr="00343513">
        <w:trPr>
          <w:ins w:id="119" w:author="李明諭" w:date="2019-05-22T09:03:00Z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E07" w:rsidRPr="00D70E07" w:rsidRDefault="00D70E07" w:rsidP="00343513">
            <w:pPr>
              <w:tabs>
                <w:tab w:val="left" w:pos="540"/>
              </w:tabs>
              <w:spacing w:line="400" w:lineRule="exact"/>
              <w:jc w:val="center"/>
              <w:rPr>
                <w:ins w:id="120" w:author="李明諭" w:date="2019-05-22T09:03:00Z"/>
                <w:rFonts w:ascii="標楷體" w:eastAsia="標楷體" w:hAnsi="標楷體"/>
                <w:sz w:val="28"/>
                <w:szCs w:val="28"/>
              </w:rPr>
            </w:pPr>
            <w:ins w:id="121" w:author="李明諭" w:date="2019-05-22T09:03:00Z">
              <w:r w:rsidRPr="00D70E07">
                <w:rPr>
                  <w:rFonts w:ascii="標楷體" w:eastAsia="標楷體" w:hAnsi="標楷體" w:hint="eastAsia"/>
                  <w:sz w:val="28"/>
                  <w:szCs w:val="28"/>
                </w:rPr>
                <w:t>單位名稱</w:t>
              </w:r>
            </w:ins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E07" w:rsidRPr="00D70E07" w:rsidRDefault="00D70E07" w:rsidP="00343513">
            <w:pPr>
              <w:tabs>
                <w:tab w:val="left" w:pos="540"/>
              </w:tabs>
              <w:spacing w:line="400" w:lineRule="exact"/>
              <w:jc w:val="center"/>
              <w:rPr>
                <w:ins w:id="122" w:author="李明諭" w:date="2019-05-22T09:03:00Z"/>
                <w:rFonts w:ascii="標楷體" w:eastAsia="標楷體" w:hAnsi="標楷體" w:hint="eastAsia"/>
                <w:sz w:val="28"/>
                <w:szCs w:val="28"/>
              </w:rPr>
            </w:pPr>
            <w:ins w:id="123" w:author="李明諭" w:date="2019-05-22T09:03:00Z">
              <w:r w:rsidRPr="00D70E07">
                <w:rPr>
                  <w:rFonts w:ascii="標楷體" w:eastAsia="標楷體" w:hAnsi="標楷體" w:hint="eastAsia"/>
                  <w:sz w:val="28"/>
                  <w:szCs w:val="28"/>
                </w:rPr>
                <w:t>單位代號</w:t>
              </w:r>
            </w:ins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E07" w:rsidRPr="00D70E07" w:rsidRDefault="00D70E07" w:rsidP="00343513">
            <w:pPr>
              <w:tabs>
                <w:tab w:val="left" w:pos="540"/>
              </w:tabs>
              <w:spacing w:line="400" w:lineRule="exact"/>
              <w:jc w:val="center"/>
              <w:rPr>
                <w:ins w:id="124" w:author="李明諭" w:date="2019-05-22T09:03:00Z"/>
                <w:rFonts w:ascii="標楷體" w:eastAsia="標楷體" w:hAnsi="標楷體" w:hint="eastAsia"/>
                <w:sz w:val="28"/>
                <w:szCs w:val="28"/>
              </w:rPr>
            </w:pPr>
            <w:ins w:id="125" w:author="李明諭" w:date="2019-05-22T09:03:00Z">
              <w:r w:rsidRPr="00D70E07">
                <w:rPr>
                  <w:rFonts w:ascii="標楷體" w:eastAsia="標楷體" w:hAnsi="標楷體" w:hint="eastAsia"/>
                  <w:sz w:val="28"/>
                  <w:szCs w:val="28"/>
                </w:rPr>
                <w:t>一年期醫療月繳化</w:t>
              </w:r>
              <w:r w:rsidRPr="00D70E07">
                <w:rPr>
                  <w:rFonts w:ascii="標楷體" w:eastAsia="標楷體" w:hAnsi="標楷體" w:hint="eastAsia"/>
                  <w:b/>
                  <w:sz w:val="28"/>
                  <w:szCs w:val="28"/>
                  <w:highlight w:val="yellow"/>
                </w:rPr>
                <w:t>保</w:t>
              </w:r>
              <w:r w:rsidRPr="00D70E07">
                <w:rPr>
                  <w:rFonts w:ascii="標楷體" w:eastAsia="標楷體" w:hAnsi="標楷體" w:hint="eastAsia"/>
                  <w:sz w:val="28"/>
                  <w:szCs w:val="28"/>
                </w:rPr>
                <w:t>費</w:t>
              </w:r>
            </w:ins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E07" w:rsidRPr="00D70E07" w:rsidRDefault="00D70E07" w:rsidP="00343513">
            <w:pPr>
              <w:tabs>
                <w:tab w:val="left" w:pos="540"/>
              </w:tabs>
              <w:spacing w:line="400" w:lineRule="exact"/>
              <w:jc w:val="center"/>
              <w:rPr>
                <w:ins w:id="126" w:author="李明諭" w:date="2019-05-22T09:03:00Z"/>
                <w:rFonts w:ascii="標楷體" w:eastAsia="標楷體" w:hAnsi="標楷體" w:hint="eastAsia"/>
                <w:sz w:val="28"/>
                <w:szCs w:val="28"/>
              </w:rPr>
            </w:pPr>
            <w:ins w:id="127" w:author="李明諭" w:date="2019-05-22T09:03:00Z">
              <w:r w:rsidRPr="00D70E07">
                <w:rPr>
                  <w:rFonts w:ascii="標楷體" w:eastAsia="標楷體" w:hAnsi="標楷體" w:hint="eastAsia"/>
                  <w:sz w:val="28"/>
                  <w:szCs w:val="28"/>
                </w:rPr>
                <w:t>一年期醫療理賠金額</w:t>
              </w:r>
            </w:ins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70E07" w:rsidRPr="00D70E07" w:rsidRDefault="00D70E07" w:rsidP="00343513">
            <w:pPr>
              <w:tabs>
                <w:tab w:val="left" w:pos="540"/>
              </w:tabs>
              <w:spacing w:line="400" w:lineRule="exact"/>
              <w:jc w:val="center"/>
              <w:rPr>
                <w:ins w:id="128" w:author="李明諭" w:date="2019-05-22T09:03:00Z"/>
                <w:rFonts w:ascii="標楷體" w:eastAsia="標楷體" w:hAnsi="標楷體" w:hint="eastAsia"/>
                <w:b/>
                <w:sz w:val="28"/>
                <w:szCs w:val="28"/>
                <w:highlight w:val="yellow"/>
              </w:rPr>
            </w:pPr>
            <w:ins w:id="129" w:author="李明諭" w:date="2019-05-22T09:03:00Z">
              <w:r w:rsidRPr="00D70E07">
                <w:rPr>
                  <w:rFonts w:ascii="標楷體" w:eastAsia="標楷體" w:hAnsi="標楷體" w:hint="eastAsia"/>
                  <w:b/>
                  <w:sz w:val="28"/>
                  <w:szCs w:val="28"/>
                  <w:highlight w:val="yellow"/>
                </w:rPr>
                <w:t>一年期醫療理賠支出率</w:t>
              </w:r>
            </w:ins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E07" w:rsidRPr="00D70E07" w:rsidRDefault="00D70E07" w:rsidP="00343513">
            <w:pPr>
              <w:tabs>
                <w:tab w:val="left" w:pos="540"/>
              </w:tabs>
              <w:spacing w:line="400" w:lineRule="exact"/>
              <w:jc w:val="center"/>
              <w:rPr>
                <w:ins w:id="130" w:author="李明諭" w:date="2019-05-22T09:03:00Z"/>
                <w:rFonts w:ascii="標楷體" w:eastAsia="標楷體" w:hAnsi="標楷體" w:hint="eastAsia"/>
                <w:sz w:val="28"/>
                <w:szCs w:val="28"/>
              </w:rPr>
            </w:pPr>
            <w:ins w:id="131" w:author="李明諭" w:date="2019-05-22T09:03:00Z">
              <w:r w:rsidRPr="00D70E07">
                <w:rPr>
                  <w:rFonts w:ascii="標楷體" w:eastAsia="標楷體" w:hAnsi="標楷體" w:hint="eastAsia"/>
                  <w:sz w:val="28"/>
                  <w:szCs w:val="28"/>
                </w:rPr>
                <w:t>長年期醫療月繳化</w:t>
              </w:r>
              <w:r w:rsidRPr="00D70E07">
                <w:rPr>
                  <w:rFonts w:ascii="標楷體" w:eastAsia="標楷體" w:hAnsi="標楷體" w:hint="eastAsia"/>
                  <w:b/>
                  <w:sz w:val="28"/>
                  <w:szCs w:val="28"/>
                  <w:highlight w:val="yellow"/>
                </w:rPr>
                <w:t>保</w:t>
              </w:r>
              <w:r w:rsidRPr="00D70E07">
                <w:rPr>
                  <w:rFonts w:ascii="標楷體" w:eastAsia="標楷體" w:hAnsi="標楷體" w:hint="eastAsia"/>
                  <w:sz w:val="28"/>
                  <w:szCs w:val="28"/>
                </w:rPr>
                <w:t>費</w:t>
              </w:r>
            </w:ins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E07" w:rsidRPr="00D70E07" w:rsidRDefault="00D70E07" w:rsidP="00343513">
            <w:pPr>
              <w:tabs>
                <w:tab w:val="left" w:pos="540"/>
              </w:tabs>
              <w:spacing w:line="400" w:lineRule="exact"/>
              <w:jc w:val="center"/>
              <w:rPr>
                <w:ins w:id="132" w:author="李明諭" w:date="2019-05-22T09:03:00Z"/>
                <w:rFonts w:ascii="標楷體" w:eastAsia="標楷體" w:hAnsi="標楷體" w:hint="eastAsia"/>
                <w:sz w:val="28"/>
                <w:szCs w:val="28"/>
              </w:rPr>
            </w:pPr>
            <w:ins w:id="133" w:author="李明諭" w:date="2019-05-22T09:03:00Z">
              <w:r w:rsidRPr="00D70E07">
                <w:rPr>
                  <w:rFonts w:ascii="標楷體" w:eastAsia="標楷體" w:hAnsi="標楷體" w:hint="eastAsia"/>
                  <w:sz w:val="28"/>
                  <w:szCs w:val="28"/>
                </w:rPr>
                <w:t>長年期醫療理賠金額</w:t>
              </w:r>
            </w:ins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70E07" w:rsidRPr="00D70E07" w:rsidRDefault="00D70E07" w:rsidP="00343513">
            <w:pPr>
              <w:tabs>
                <w:tab w:val="left" w:pos="540"/>
              </w:tabs>
              <w:spacing w:line="400" w:lineRule="exact"/>
              <w:jc w:val="center"/>
              <w:rPr>
                <w:ins w:id="134" w:author="李明諭" w:date="2019-05-22T09:03:00Z"/>
                <w:rFonts w:ascii="標楷體" w:eastAsia="標楷體" w:hAnsi="標楷體" w:hint="eastAsia"/>
                <w:sz w:val="28"/>
                <w:szCs w:val="28"/>
              </w:rPr>
            </w:pPr>
            <w:ins w:id="135" w:author="李明諭" w:date="2019-05-22T09:03:00Z">
              <w:r w:rsidRPr="00D70E07">
                <w:rPr>
                  <w:rFonts w:ascii="標楷體" w:eastAsia="標楷體" w:hAnsi="標楷體" w:hint="eastAsia"/>
                  <w:b/>
                  <w:sz w:val="28"/>
                  <w:szCs w:val="28"/>
                  <w:highlight w:val="yellow"/>
                </w:rPr>
                <w:t>長年期醫療理賠支出率</w:t>
              </w:r>
            </w:ins>
          </w:p>
        </w:tc>
      </w:tr>
    </w:tbl>
    <w:p w:rsidR="00D70E07" w:rsidRPr="00D70E07" w:rsidRDefault="00D70E07" w:rsidP="00D70E07">
      <w:pPr>
        <w:pStyle w:val="Tabletext"/>
        <w:widowControl/>
        <w:spacing w:line="240" w:lineRule="auto"/>
        <w:ind w:left="851"/>
        <w:rPr>
          <w:ins w:id="136" w:author="李明諭" w:date="2019-05-22T09:05:00Z"/>
          <w:rFonts w:ascii="細明體" w:eastAsia="細明體" w:hAnsi="細明體"/>
          <w:lang w:eastAsia="zh-TW"/>
        </w:rPr>
      </w:pPr>
      <w:ins w:id="137" w:author="李明諭" w:date="2019-05-22T09:05:00Z">
        <w:r w:rsidRPr="00D70E07">
          <w:rPr>
            <w:rFonts w:ascii="細明體" w:eastAsia="細明體" w:hAnsi="細明體" w:hint="eastAsia"/>
            <w:lang w:eastAsia="zh-TW"/>
          </w:rPr>
          <w:t>一年期醫療理賠支出率=【一年期醫療理賠金額】/【一年期醫療月繳 化保費】</w:t>
        </w:r>
      </w:ins>
    </w:p>
    <w:p w:rsidR="00D70E07" w:rsidRPr="00D70E07" w:rsidRDefault="00D70E07" w:rsidP="00D70E07">
      <w:pPr>
        <w:pStyle w:val="Tabletext"/>
        <w:keepLines w:val="0"/>
        <w:widowControl/>
        <w:spacing w:after="0" w:line="240" w:lineRule="auto"/>
        <w:ind w:left="851"/>
        <w:rPr>
          <w:ins w:id="138" w:author="李明諭" w:date="2019-05-22T09:02:00Z"/>
          <w:rFonts w:ascii="細明體" w:eastAsia="細明體" w:hAnsi="細明體"/>
          <w:kern w:val="2"/>
          <w:szCs w:val="24"/>
          <w:lang w:eastAsia="zh-TW"/>
          <w:rPrChange w:id="139" w:author="李明諭" w:date="2019-05-22T09:03:00Z">
            <w:rPr>
              <w:ins w:id="140" w:author="李明諭" w:date="2019-05-22T09:02:00Z"/>
              <w:rFonts w:ascii="細明體" w:eastAsia="細明體" w:hAnsi="細明體"/>
              <w:kern w:val="2"/>
              <w:szCs w:val="24"/>
              <w:lang w:eastAsia="zh-TW"/>
            </w:rPr>
          </w:rPrChange>
        </w:rPr>
        <w:pPrChange w:id="141" w:author="李明諭" w:date="2019-05-22T09:02:00Z">
          <w:pPr>
            <w:pStyle w:val="Tabletext"/>
            <w:keepLines w:val="0"/>
            <w:widowControl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142" w:author="李明諭" w:date="2019-05-22T09:05:00Z">
        <w:r w:rsidRPr="00D70E07">
          <w:rPr>
            <w:rFonts w:ascii="細明體" w:eastAsia="細明體" w:hAnsi="細明體" w:hint="eastAsia"/>
            <w:kern w:val="2"/>
            <w:szCs w:val="24"/>
            <w:lang w:eastAsia="zh-TW"/>
          </w:rPr>
          <w:t>長年期醫療理賠支出率=【長年期醫療理賠金額】/【長年期醫療月繳化保費】</w:t>
        </w:r>
      </w:ins>
    </w:p>
    <w:p w:rsidR="00D70E07" w:rsidRPr="00D70E07" w:rsidRDefault="00D70E07" w:rsidP="00D70E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  <w:pPrChange w:id="143" w:author="李明諭" w:date="2019-05-22T09:02:00Z">
          <w:pPr>
            <w:pStyle w:val="Tabletext"/>
            <w:keepLines w:val="0"/>
            <w:widowControl/>
            <w:numPr>
              <w:ilvl w:val="1"/>
              <w:numId w:val="1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144" w:author="李明諭" w:date="2019-05-22T09:05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下面為</w:t>
        </w:r>
      </w:ins>
      <w:ins w:id="145" w:author="李明諭" w:date="2019-05-22T09:03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原畫面設計，此次將理賠支</w:t>
        </w:r>
      </w:ins>
      <w:ins w:id="146" w:author="李明諭" w:date="2019-05-22T09:04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出率拆成一年期醫療理賠支出率及</w:t>
        </w:r>
      </w:ins>
      <w:ins w:id="147" w:author="李明諭" w:date="2019-05-22T09:05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長</w:t>
        </w:r>
        <w:r w:rsidRPr="00D70E07">
          <w:rPr>
            <w:rFonts w:ascii="細明體" w:eastAsia="細明體" w:hAnsi="細明體" w:hint="eastAsia"/>
            <w:kern w:val="2"/>
            <w:szCs w:val="24"/>
            <w:lang w:eastAsia="zh-TW"/>
          </w:rPr>
          <w:t>年期醫療理賠支出率</w:t>
        </w:r>
      </w:ins>
    </w:p>
    <w:tbl>
      <w:tblPr>
        <w:tblW w:w="8578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5"/>
        <w:gridCol w:w="1226"/>
        <w:gridCol w:w="1225"/>
        <w:gridCol w:w="1225"/>
        <w:gridCol w:w="1225"/>
        <w:gridCol w:w="1225"/>
        <w:gridCol w:w="1227"/>
      </w:tblGrid>
      <w:tr w:rsidR="00563F27" w:rsidTr="00563F27">
        <w:trPr>
          <w:trHeight w:val="340"/>
        </w:trPr>
        <w:tc>
          <w:tcPr>
            <w:tcW w:w="8578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9CCFF"/>
            <w:noWrap/>
            <w:vAlign w:val="center"/>
            <w:hideMark/>
          </w:tcPr>
          <w:p w:rsidR="00563F27" w:rsidRDefault="00563F27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總公司  9910 累計一年 一年期醫療險理賠支出率</w:t>
            </w:r>
          </w:p>
        </w:tc>
      </w:tr>
      <w:tr w:rsidR="00563F27" w:rsidTr="00563F27">
        <w:trPr>
          <w:trHeight w:val="898"/>
        </w:trPr>
        <w:tc>
          <w:tcPr>
            <w:tcW w:w="12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單位名稱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單位代號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一年期醫療月繳化保費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一年期醫療理賠金額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長年期醫療月繳化保費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長年期醫療理賠金額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理賠支出率</w:t>
            </w:r>
          </w:p>
        </w:tc>
      </w:tr>
      <w:tr w:rsidR="00563F27" w:rsidTr="00563F27">
        <w:trPr>
          <w:trHeight w:val="356"/>
        </w:trPr>
        <w:tc>
          <w:tcPr>
            <w:tcW w:w="12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專招制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0010000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71222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66189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71222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66189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92.4</w:t>
            </w:r>
          </w:p>
        </w:tc>
      </w:tr>
      <w:tr w:rsidR="00563F27" w:rsidTr="00563F27">
        <w:trPr>
          <w:trHeight w:val="356"/>
        </w:trPr>
        <w:tc>
          <w:tcPr>
            <w:tcW w:w="12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區域制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0040000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71223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66190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71223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66190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92.8</w:t>
            </w:r>
          </w:p>
        </w:tc>
      </w:tr>
      <w:tr w:rsidR="00563F27" w:rsidTr="00563F27">
        <w:trPr>
          <w:trHeight w:val="356"/>
        </w:trPr>
        <w:tc>
          <w:tcPr>
            <w:tcW w:w="12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保代制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0050000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71224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66191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71224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66191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97.8</w:t>
            </w:r>
          </w:p>
        </w:tc>
      </w:tr>
      <w:tr w:rsidR="00563F27" w:rsidTr="00563F27">
        <w:trPr>
          <w:trHeight w:val="356"/>
        </w:trPr>
        <w:tc>
          <w:tcPr>
            <w:tcW w:w="12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直效制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0070000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71225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66192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71225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66192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83.5</w:t>
            </w:r>
          </w:p>
        </w:tc>
      </w:tr>
      <w:tr w:rsidR="00563F27" w:rsidTr="00563F27">
        <w:trPr>
          <w:trHeight w:val="356"/>
        </w:trPr>
        <w:tc>
          <w:tcPr>
            <w:tcW w:w="24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合計</w:t>
            </w:r>
          </w:p>
        </w:tc>
        <w:tc>
          <w:tcPr>
            <w:tcW w:w="1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  <w:szCs w:val="20"/>
              </w:rPr>
              <w:t>71,222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66,189</w:t>
            </w:r>
          </w:p>
        </w:tc>
        <w:tc>
          <w:tcPr>
            <w:tcW w:w="1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  <w:szCs w:val="20"/>
              </w:rPr>
              <w:t>71,222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66,189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91.6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jc w:val="center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圖(一)：一年期醫療險理賠支出率統計總表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第一列為【</w:t>
      </w:r>
      <w:r w:rsidRPr="000D7068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畫面抬頭資訊】。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點【專招制】:(傳入參數UNIT_ORG_ID=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10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‘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0010000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點【區域制】:(傳入參數UNIT_ORG_ID=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40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‘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0040000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)。 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點【保代制】:(傳入參數UNIT_ORG_ID=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50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‘0050000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點【直效制】:(傳入參數UNIT_ORG_ID=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70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‘00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7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0000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ind w:left="371" w:firstLine="480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（可參考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AMB00800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.jsp）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專展及其轄下單位查詢畫面。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圖二【區域制】:點『單位名稱可連到下一層』，如點『展業北二區』就可以連到北二區畫面</w:t>
      </w:r>
    </w:p>
    <w:tbl>
      <w:tblPr>
        <w:tblW w:w="756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563F27" w:rsidTr="00563F27">
        <w:trPr>
          <w:trHeight w:val="330"/>
        </w:trPr>
        <w:tc>
          <w:tcPr>
            <w:tcW w:w="7560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9CCFF"/>
            <w:vAlign w:val="center"/>
            <w:hideMark/>
          </w:tcPr>
          <w:p w:rsidR="00563F27" w:rsidRDefault="00563F27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區域制 9910</w:t>
            </w:r>
            <w:r>
              <w:rPr>
                <w:rFonts w:ascii="細明體" w:eastAsia="細明體" w:hAnsi="細明體" w:hint="eastAsia"/>
                <w:color w:val="000000"/>
              </w:rPr>
              <w:t xml:space="preserve">　</w:t>
            </w:r>
          </w:p>
        </w:tc>
      </w:tr>
      <w:tr w:rsidR="00563F27" w:rsidTr="00563F27">
        <w:trPr>
          <w:trHeight w:val="8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單位名稱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單位代號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一年期醫療月繳化保費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一年期醫療理賠金額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長年期醫療月繳化保費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長年期醫療理賠金額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理賠支出率(%)</w:t>
            </w:r>
          </w:p>
        </w:tc>
      </w:tr>
      <w:tr w:rsidR="00563F27" w:rsidTr="00563F27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展業北一區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AA00000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9,048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8,469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9,048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8,469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93.6</w:t>
            </w:r>
          </w:p>
        </w:tc>
      </w:tr>
      <w:tr w:rsidR="00563F27" w:rsidTr="00563F27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展業北二區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AB00000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8,559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7,951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8,559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7,951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92.9</w:t>
            </w:r>
          </w:p>
        </w:tc>
      </w:tr>
      <w:tr w:rsidR="00563F27" w:rsidTr="00563F27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展業北三區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AC00000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9,389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8,807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9,389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8,807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93.8</w:t>
            </w:r>
          </w:p>
        </w:tc>
      </w:tr>
      <w:tr w:rsidR="00563F27" w:rsidTr="00563F27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展業台中區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BA00000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92.9</w:t>
            </w:r>
          </w:p>
        </w:tc>
      </w:tr>
      <w:tr w:rsidR="00563F27" w:rsidTr="00563F27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展業台南區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DA00000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10,117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9,399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10,117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9,399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92.9</w:t>
            </w:r>
          </w:p>
        </w:tc>
      </w:tr>
      <w:tr w:rsidR="00563F27" w:rsidTr="00563F27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展業高雄區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EA00000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1,106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1,016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1,106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1,016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91.9</w:t>
            </w:r>
          </w:p>
        </w:tc>
      </w:tr>
      <w:tr w:rsidR="00563F27" w:rsidTr="00563F27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展業桃園區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HA00000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5,075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4,735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5,075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4,735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93.3</w:t>
            </w:r>
          </w:p>
        </w:tc>
      </w:tr>
      <w:tr w:rsidR="00563F27" w:rsidTr="00563F27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展業新竹區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JA00000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6,236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5,793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6,236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5,793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92.9</w:t>
            </w:r>
          </w:p>
        </w:tc>
      </w:tr>
      <w:tr w:rsidR="00563F27" w:rsidTr="00563F27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展業中部區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MA00000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4,868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4,547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4,868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4,547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93.4</w:t>
            </w:r>
          </w:p>
        </w:tc>
      </w:tr>
      <w:tr w:rsidR="00563F27" w:rsidTr="00563F27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展業嘉雲區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PA00000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7,344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6,764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7,344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6,764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92.1</w:t>
            </w:r>
          </w:p>
        </w:tc>
      </w:tr>
      <w:tr w:rsidR="00563F27" w:rsidTr="00563F27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展業高屏區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SA00000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4,661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4,283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4,661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4,283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91.9</w:t>
            </w:r>
          </w:p>
        </w:tc>
      </w:tr>
      <w:tr w:rsidR="00563F27" w:rsidTr="00563F27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展業東台區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UA00000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3,633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3,633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91.6</w:t>
            </w:r>
          </w:p>
        </w:tc>
      </w:tr>
      <w:tr w:rsidR="00563F27" w:rsidTr="00563F27">
        <w:trPr>
          <w:trHeight w:val="345"/>
        </w:trPr>
        <w:tc>
          <w:tcPr>
            <w:tcW w:w="21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最近12個月合計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71,222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66,189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71,222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66,189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93.00%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圖三</w:t>
      </w:r>
      <w:r w:rsidRPr="000D7068">
        <w:rPr>
          <w:rFonts w:ascii="細明體" w:eastAsia="細明體" w:hAnsi="細明體" w:hint="eastAsia"/>
          <w:lang w:eastAsia="zh-TW"/>
        </w:rPr>
        <w:t>【展業北二區】</w:t>
      </w:r>
    </w:p>
    <w:tbl>
      <w:tblPr>
        <w:tblW w:w="756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563F27" w:rsidTr="00563F27">
        <w:trPr>
          <w:trHeight w:val="345"/>
        </w:trPr>
        <w:tc>
          <w:tcPr>
            <w:tcW w:w="7560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9CCFF"/>
            <w:noWrap/>
            <w:vAlign w:val="center"/>
            <w:hideMark/>
          </w:tcPr>
          <w:p w:rsidR="00563F27" w:rsidRDefault="00563F27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展業北二區 9910</w:t>
            </w:r>
          </w:p>
        </w:tc>
      </w:tr>
      <w:tr w:rsidR="00563F27" w:rsidTr="00563F27">
        <w:trPr>
          <w:trHeight w:val="8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單位名稱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單位代號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一年期醫療月繳化保費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一年期醫療理賠金額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長年期醫療月繳化保費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長年期醫療理賠金額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理賠支出率(%)</w:t>
            </w:r>
          </w:p>
        </w:tc>
      </w:tr>
      <w:tr w:rsidR="00563F27" w:rsidTr="00563F27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永和分公司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FC40000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93.5</w:t>
            </w:r>
          </w:p>
        </w:tc>
      </w:tr>
      <w:tr w:rsidR="00563F27" w:rsidTr="00563F27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展業海山一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FE40000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4,327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4,033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4,327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4,033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93.2</w:t>
            </w:r>
          </w:p>
        </w:tc>
      </w:tr>
      <w:tr w:rsidR="00563F27" w:rsidTr="00563F27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展業中和一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2,147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1,992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2,147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1,992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92.8</w:t>
            </w:r>
          </w:p>
        </w:tc>
      </w:tr>
      <w:tr w:rsidR="00563F27" w:rsidTr="00563F27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展業板橋一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FH40000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90.5</w:t>
            </w:r>
          </w:p>
        </w:tc>
      </w:tr>
      <w:tr w:rsidR="00563F27" w:rsidTr="00563F27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展業新店一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FK40000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8,670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8,150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8,670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8,150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94</w:t>
            </w:r>
          </w:p>
        </w:tc>
      </w:tr>
      <w:tr w:rsidR="00563F27" w:rsidTr="00563F27">
        <w:trPr>
          <w:trHeight w:val="8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展業北縣一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FM40000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7,446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6,806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7,446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6,806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91.4</w:t>
            </w:r>
          </w:p>
        </w:tc>
      </w:tr>
      <w:tr w:rsidR="00563F27" w:rsidTr="00563F27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展業雙和二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FN40000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10,385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9,627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10,385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9,627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92.7</w:t>
            </w:r>
          </w:p>
        </w:tc>
      </w:tr>
      <w:tr w:rsidR="00563F27" w:rsidTr="00563F27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展業樹林一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FO40000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5,940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5,572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5,940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5,572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93.8</w:t>
            </w:r>
          </w:p>
        </w:tc>
      </w:tr>
      <w:tr w:rsidR="00563F27" w:rsidTr="00563F27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展業板新二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FS40000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2,308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2,163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2,308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2,163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93.7</w:t>
            </w:r>
          </w:p>
        </w:tc>
      </w:tr>
      <w:tr w:rsidR="00563F27" w:rsidTr="00563F27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展業三峽二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FT40000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92.6</w:t>
            </w:r>
          </w:p>
        </w:tc>
      </w:tr>
      <w:tr w:rsidR="00563F27" w:rsidTr="00563F27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展業鶯歌二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FU40000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6,171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5,714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6,171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5,714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92.6</w:t>
            </w:r>
          </w:p>
        </w:tc>
      </w:tr>
      <w:tr w:rsidR="00563F27" w:rsidTr="00563F27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展業華翠二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FW40000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6,539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6,153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6,539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6,153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94.1</w:t>
            </w:r>
          </w:p>
        </w:tc>
      </w:tr>
      <w:tr w:rsidR="00563F27" w:rsidTr="00563F27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銀板橋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YE40000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8,029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7,427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8,029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7,427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92.5</w:t>
            </w:r>
          </w:p>
        </w:tc>
      </w:tr>
      <w:tr w:rsidR="00563F27" w:rsidTr="00563F27">
        <w:trPr>
          <w:trHeight w:val="585"/>
        </w:trPr>
        <w:tc>
          <w:tcPr>
            <w:tcW w:w="21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最近12個月合計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62,974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58,555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62,974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58,555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93%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圖四:</w:t>
      </w:r>
      <w:r w:rsidRPr="000D7068">
        <w:rPr>
          <w:rFonts w:ascii="細明體" w:eastAsia="細明體" w:hAnsi="細明體" w:hint="eastAsia"/>
          <w:lang w:eastAsia="zh-TW"/>
        </w:rPr>
        <w:t>【展業中和一】</w:t>
      </w:r>
    </w:p>
    <w:tbl>
      <w:tblPr>
        <w:tblW w:w="756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563F27" w:rsidTr="00563F27">
        <w:trPr>
          <w:trHeight w:val="585"/>
        </w:trPr>
        <w:tc>
          <w:tcPr>
            <w:tcW w:w="7560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9CCFF"/>
            <w:noWrap/>
            <w:vAlign w:val="center"/>
            <w:hideMark/>
          </w:tcPr>
          <w:p w:rsidR="00563F27" w:rsidRDefault="00563F27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展業中和一 9910</w:t>
            </w:r>
          </w:p>
        </w:tc>
      </w:tr>
      <w:tr w:rsidR="00563F27" w:rsidTr="00563F27">
        <w:trPr>
          <w:trHeight w:val="8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單位名稱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單位代號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一年期醫療月繳化保費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一年期醫療理賠金額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長年期醫療月繳化保費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長年期醫療理賠金額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理賠支出率</w:t>
            </w:r>
          </w:p>
        </w:tc>
      </w:tr>
      <w:tr w:rsidR="00563F27" w:rsidTr="00563F27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展中和一課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10,218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9,452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10,218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9,452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92.5</w:t>
            </w:r>
          </w:p>
        </w:tc>
      </w:tr>
      <w:tr w:rsidR="00563F27" w:rsidTr="00563F27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展中和四課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FG44000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7,807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7,229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7,807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7,229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92.6</w:t>
            </w:r>
          </w:p>
        </w:tc>
      </w:tr>
      <w:tr w:rsidR="00563F27" w:rsidTr="00563F27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展中和五課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FG45000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93.5</w:t>
            </w:r>
          </w:p>
        </w:tc>
      </w:tr>
      <w:tr w:rsidR="00563F27" w:rsidTr="00563F27">
        <w:trPr>
          <w:trHeight w:val="345"/>
        </w:trPr>
        <w:tc>
          <w:tcPr>
            <w:tcW w:w="21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最近12個月合計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18,456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17,084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18,456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17,084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563F27" w:rsidRDefault="00563F27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93%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圖五:</w:t>
      </w:r>
      <w:r w:rsidRPr="000D7068">
        <w:rPr>
          <w:rFonts w:ascii="細明體" w:eastAsia="細明體" w:hAnsi="細明體" w:hint="eastAsia"/>
          <w:lang w:eastAsia="zh-TW"/>
        </w:rPr>
        <w:t>【展中和一課】</w:t>
      </w:r>
    </w:p>
    <w:tbl>
      <w:tblPr>
        <w:tblW w:w="756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1C010E" w:rsidTr="001C010E">
        <w:trPr>
          <w:trHeight w:val="345"/>
        </w:trPr>
        <w:tc>
          <w:tcPr>
            <w:tcW w:w="7560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9CCFF"/>
            <w:vAlign w:val="center"/>
            <w:hideMark/>
          </w:tcPr>
          <w:p w:rsidR="001C010E" w:rsidRDefault="001C010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展中和一課 9910</w:t>
            </w:r>
          </w:p>
        </w:tc>
      </w:tr>
      <w:tr w:rsidR="001C010E" w:rsidTr="001C010E">
        <w:trPr>
          <w:trHeight w:val="8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單位名稱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單位代號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一年期醫療月繳化保費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一年期醫療理賠金額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長年期醫療月繳化保費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長年期醫療理賠金額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理賠支出率</w:t>
            </w:r>
          </w:p>
        </w:tc>
      </w:tr>
      <w:tr w:rsidR="001C010E" w:rsidTr="001C010E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展中和一２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3,393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3,132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3,393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3,132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92.3</w:t>
            </w:r>
          </w:p>
        </w:tc>
      </w:tr>
      <w:tr w:rsidR="001C010E" w:rsidTr="001C010E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展中和一７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FG41700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4,195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3,855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4,195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3,855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91.9</w:t>
            </w:r>
          </w:p>
        </w:tc>
      </w:tr>
      <w:tr w:rsidR="001C010E" w:rsidTr="001C010E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展中和一８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FG41800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7,052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6,819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7,052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6,819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96.7</w:t>
            </w:r>
          </w:p>
        </w:tc>
      </w:tr>
      <w:tr w:rsidR="001C010E" w:rsidTr="001C010E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展中和一Ｂ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FG41B00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1,804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1,616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1,804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1,616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89.6</w:t>
            </w:r>
          </w:p>
        </w:tc>
      </w:tr>
      <w:tr w:rsidR="001C010E" w:rsidTr="001C010E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展中和一Ｅ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FG41E00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5,805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5,480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5,805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5,480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94.4</w:t>
            </w:r>
          </w:p>
        </w:tc>
      </w:tr>
      <w:tr w:rsidR="001C010E" w:rsidTr="001C010E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展中和一Ｆ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FG41F00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6,870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5,908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6,870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5,908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86</w:t>
            </w:r>
          </w:p>
        </w:tc>
      </w:tr>
      <w:tr w:rsidR="001C010E" w:rsidTr="001C010E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展中和一Ｈ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FG41H00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94.5</w:t>
            </w:r>
          </w:p>
        </w:tc>
      </w:tr>
      <w:tr w:rsidR="001C010E" w:rsidTr="001C010E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展中和一Ｋ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FG41K00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9,221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8,133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9,221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8,133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88.2</w:t>
            </w:r>
          </w:p>
        </w:tc>
      </w:tr>
      <w:tr w:rsidR="001C010E" w:rsidTr="001C010E">
        <w:trPr>
          <w:trHeight w:val="345"/>
        </w:trPr>
        <w:tc>
          <w:tcPr>
            <w:tcW w:w="21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最近12個月合計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39,028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35,593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39,028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C010E" w:rsidRDefault="001C010E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35,593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1C010E" w:rsidRDefault="001C010E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91%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圖六:</w:t>
      </w:r>
      <w:r w:rsidRPr="000D7068">
        <w:rPr>
          <w:rFonts w:ascii="細明體" w:eastAsia="細明體" w:hAnsi="細明體" w:hint="eastAsia"/>
          <w:lang w:eastAsia="zh-TW"/>
        </w:rPr>
        <w:t>【展中和一７】</w:t>
      </w:r>
    </w:p>
    <w:tbl>
      <w:tblPr>
        <w:tblW w:w="756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BD7DC8" w:rsidTr="00BD7DC8">
        <w:trPr>
          <w:trHeight w:val="585"/>
        </w:trPr>
        <w:tc>
          <w:tcPr>
            <w:tcW w:w="7560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9CCFF"/>
            <w:vAlign w:val="center"/>
            <w:hideMark/>
          </w:tcPr>
          <w:p w:rsidR="00BD7DC8" w:rsidRDefault="00BD7DC8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展中和一課 9910</w:t>
            </w:r>
          </w:p>
        </w:tc>
      </w:tr>
      <w:tr w:rsidR="00BD7DC8" w:rsidTr="00BD7DC8">
        <w:trPr>
          <w:trHeight w:val="8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單位代號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一年期醫療月繳化保費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一年期醫療理賠金額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長年期醫療月繳化保費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長年期醫療理賠金額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理賠支出率</w:t>
            </w:r>
          </w:p>
        </w:tc>
      </w:tr>
      <w:tr w:rsidR="00BD7DC8" w:rsidTr="00BD7DC8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陳又淳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FG41718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3,393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3,132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3,393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3,132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92.3</w:t>
            </w:r>
          </w:p>
        </w:tc>
      </w:tr>
      <w:tr w:rsidR="00BD7DC8" w:rsidTr="00BD7DC8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黃又佑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FG41786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4,195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3,855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4,195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3,855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91.9</w:t>
            </w:r>
          </w:p>
        </w:tc>
      </w:tr>
      <w:tr w:rsidR="00BD7DC8" w:rsidTr="00BD7DC8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吳又諭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FG41726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7,052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6,819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7,052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6,819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96.7</w:t>
            </w:r>
          </w:p>
        </w:tc>
      </w:tr>
      <w:tr w:rsidR="00BD7DC8" w:rsidTr="00BD7DC8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陳又珠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FG41747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1,804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1,616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1,804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1,616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89.6</w:t>
            </w:r>
          </w:p>
        </w:tc>
      </w:tr>
      <w:tr w:rsidR="00BD7DC8" w:rsidTr="00BD7DC8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馬又寶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FG41777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5,805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5,480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5,805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5,480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94.4</w:t>
            </w:r>
          </w:p>
        </w:tc>
      </w:tr>
      <w:tr w:rsidR="00BD7DC8" w:rsidTr="00BD7DC8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翁又婷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FG41723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6,870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5,908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6,870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5,908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86</w:t>
            </w:r>
          </w:p>
        </w:tc>
      </w:tr>
      <w:tr w:rsidR="00BD7DC8" w:rsidTr="00BD7DC8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藍又薇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FG41712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94.5</w:t>
            </w:r>
          </w:p>
        </w:tc>
      </w:tr>
      <w:tr w:rsidR="00BD7DC8" w:rsidTr="00BD7DC8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蕭又幸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FG41739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9,221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8,133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9,221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8,133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88.2</w:t>
            </w:r>
          </w:p>
        </w:tc>
      </w:tr>
      <w:tr w:rsidR="00BD7DC8" w:rsidTr="00BD7DC8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李又真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FG41742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3,393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3,132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3,393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3,132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92.3</w:t>
            </w:r>
          </w:p>
        </w:tc>
      </w:tr>
      <w:tr w:rsidR="00BD7DC8" w:rsidTr="00BD7DC8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王又素娥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FG41735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4,195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3,855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4,195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3,855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91.9</w:t>
            </w:r>
          </w:p>
        </w:tc>
      </w:tr>
      <w:tr w:rsidR="00BD7DC8" w:rsidTr="00BD7DC8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何又芳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FG41756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7,052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6,819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7,052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6,819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96.7</w:t>
            </w:r>
          </w:p>
        </w:tc>
      </w:tr>
      <w:tr w:rsidR="00BD7DC8" w:rsidTr="00BD7DC8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吳又穎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FG41715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1,804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1,616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1,804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1,616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89.6</w:t>
            </w:r>
          </w:p>
        </w:tc>
      </w:tr>
      <w:tr w:rsidR="00BD7DC8" w:rsidTr="00BD7DC8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紀又凱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FG41725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5,805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5,480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5,805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5,480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94.4</w:t>
            </w:r>
          </w:p>
        </w:tc>
      </w:tr>
      <w:tr w:rsidR="00BD7DC8" w:rsidTr="00BD7DC8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沈又達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FG41714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6,870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5,908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6,870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5,908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86</w:t>
            </w:r>
          </w:p>
        </w:tc>
      </w:tr>
      <w:tr w:rsidR="00BD7DC8" w:rsidTr="00BD7DC8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張又燕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FG41731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94.5</w:t>
            </w:r>
          </w:p>
        </w:tc>
      </w:tr>
      <w:tr w:rsidR="00BD7DC8" w:rsidTr="00BD7DC8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黃又月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FG41752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9,221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8,133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9,221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8,133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88.2</w:t>
            </w:r>
          </w:p>
        </w:tc>
      </w:tr>
      <w:tr w:rsidR="00BD7DC8" w:rsidTr="00BD7DC8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林又臻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FG41717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3,393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3,132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3,393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3,132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92.3</w:t>
            </w:r>
          </w:p>
        </w:tc>
      </w:tr>
      <w:tr w:rsidR="00BD7DC8" w:rsidTr="00BD7DC8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李又蘭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FG41720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4,195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3,855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4,195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3,855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91.9</w:t>
            </w:r>
          </w:p>
        </w:tc>
      </w:tr>
      <w:tr w:rsidR="00BD7DC8" w:rsidTr="00BD7DC8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曾又端花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FG41776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7,052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6,819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7,052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6,819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96.7</w:t>
            </w:r>
          </w:p>
        </w:tc>
      </w:tr>
      <w:tr w:rsidR="00BD7DC8" w:rsidTr="00BD7DC8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李又鳳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FG41700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1,804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1,616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1,804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1,616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89.6</w:t>
            </w:r>
          </w:p>
        </w:tc>
      </w:tr>
      <w:tr w:rsidR="00BD7DC8" w:rsidTr="00BD7DC8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李又萍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FG41743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5,805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5,480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5,805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5,480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94.4</w:t>
            </w:r>
          </w:p>
        </w:tc>
      </w:tr>
      <w:tr w:rsidR="00BD7DC8" w:rsidTr="00BD7DC8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王又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FG41711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6,870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5,908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6,870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5,908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86</w:t>
            </w:r>
          </w:p>
        </w:tc>
      </w:tr>
      <w:tr w:rsidR="00BD7DC8" w:rsidTr="00BD7DC8">
        <w:trPr>
          <w:trHeight w:val="345"/>
        </w:trPr>
        <w:tc>
          <w:tcPr>
            <w:tcW w:w="21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最近12個月合計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39,028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35,593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39,028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35,593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91%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圖七:</w:t>
      </w:r>
      <w:r w:rsidRPr="000D7068">
        <w:rPr>
          <w:rFonts w:ascii="細明體" w:eastAsia="細明體" w:hAnsi="細明體" w:hint="eastAsia"/>
          <w:lang w:eastAsia="zh-TW"/>
        </w:rPr>
        <w:t>【李又鳳】</w:t>
      </w:r>
    </w:p>
    <w:tbl>
      <w:tblPr>
        <w:tblW w:w="648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BD7DC8" w:rsidTr="00BD7DC8">
        <w:trPr>
          <w:trHeight w:val="585"/>
        </w:trPr>
        <w:tc>
          <w:tcPr>
            <w:tcW w:w="6480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9CCFF"/>
            <w:noWrap/>
            <w:vAlign w:val="center"/>
            <w:hideMark/>
          </w:tcPr>
          <w:p w:rsidR="00BD7DC8" w:rsidRDefault="00BD7DC8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李又鳳 9910 累計一年 一年期醫療險理賠支出率</w:t>
            </w:r>
          </w:p>
        </w:tc>
      </w:tr>
      <w:tr w:rsidR="00BD7DC8" w:rsidTr="00BD7DC8">
        <w:trPr>
          <w:trHeight w:val="8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舉績年月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一年期醫療月繳化保費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一年期醫療理賠金額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長年期醫療月繳化保費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長年期醫療理賠金額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理賠支出率</w:t>
            </w:r>
          </w:p>
        </w:tc>
      </w:tr>
      <w:tr w:rsidR="00BD7DC8" w:rsidTr="00BD7DC8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9811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451,152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4,778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451,152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4,778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1%</w:t>
            </w:r>
          </w:p>
        </w:tc>
      </w:tr>
      <w:tr w:rsidR="00BD7DC8" w:rsidTr="00BD7DC8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9812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244,483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46,323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244,483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46,323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19%</w:t>
            </w:r>
          </w:p>
        </w:tc>
      </w:tr>
      <w:tr w:rsidR="00BD7DC8" w:rsidTr="00BD7DC8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9901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297,514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118,485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297,514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118,485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40%</w:t>
            </w:r>
          </w:p>
        </w:tc>
      </w:tr>
      <w:tr w:rsidR="00BD7DC8" w:rsidTr="00BD7DC8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9902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675,557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60,314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675,557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60,314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9%</w:t>
            </w:r>
          </w:p>
        </w:tc>
      </w:tr>
      <w:tr w:rsidR="00BD7DC8" w:rsidTr="00BD7DC8">
        <w:trPr>
          <w:trHeight w:val="8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9903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133,835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3,564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133,835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3,564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3%</w:t>
            </w:r>
          </w:p>
        </w:tc>
      </w:tr>
      <w:tr w:rsidR="00BD7DC8" w:rsidTr="00BD7DC8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9904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464,036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56,101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464,036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56,101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12%</w:t>
            </w:r>
          </w:p>
        </w:tc>
      </w:tr>
      <w:tr w:rsidR="00BD7DC8" w:rsidTr="00BD7DC8">
        <w:trPr>
          <w:trHeight w:val="8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9905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4,645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4,645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0%</w:t>
            </w:r>
          </w:p>
        </w:tc>
      </w:tr>
      <w:tr w:rsidR="00BD7DC8" w:rsidTr="00BD7DC8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9906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178,203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20,997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178,203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20,997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12%</w:t>
            </w:r>
          </w:p>
        </w:tc>
      </w:tr>
      <w:tr w:rsidR="00BD7DC8" w:rsidTr="00BD7DC8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9907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1,786,119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267,339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1,786,119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267,339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15%</w:t>
            </w:r>
          </w:p>
        </w:tc>
      </w:tr>
      <w:tr w:rsidR="00BD7DC8" w:rsidTr="00BD7DC8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9908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50,124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15,408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50,124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15,408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31%</w:t>
            </w:r>
          </w:p>
        </w:tc>
      </w:tr>
      <w:tr w:rsidR="00BD7DC8" w:rsidTr="00BD7DC8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9909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401,052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32,688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401,052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32,688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8%</w:t>
            </w:r>
          </w:p>
        </w:tc>
      </w:tr>
      <w:tr w:rsidR="00BD7DC8" w:rsidTr="00BD7DC8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66CC"/>
                <w:sz w:val="20"/>
                <w:szCs w:val="20"/>
                <w:u w:val="single"/>
              </w:rPr>
            </w:pPr>
            <w:r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9910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848,178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72,312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848,178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72,312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9%</w:t>
            </w:r>
          </w:p>
        </w:tc>
      </w:tr>
      <w:tr w:rsidR="00BD7DC8" w:rsidTr="00BD7DC8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最近12個月合計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5,534,898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698,309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5,534,898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D7DC8" w:rsidRDefault="00BD7DC8">
            <w:pPr>
              <w:jc w:val="right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698,309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D7DC8" w:rsidRDefault="00BD7DC8">
            <w:pPr>
              <w:jc w:val="center"/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13%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圖八:</w:t>
      </w:r>
      <w:r w:rsidRPr="000D7068">
        <w:rPr>
          <w:rFonts w:ascii="細明體" w:eastAsia="細明體" w:hAnsi="細明體" w:hint="eastAsia"/>
          <w:lang w:eastAsia="zh-TW"/>
        </w:rPr>
        <w:t>【舉績年月為9906】顯示兩個表格資訊</w:t>
      </w:r>
    </w:p>
    <w:tbl>
      <w:tblPr>
        <w:tblW w:w="9248" w:type="dxa"/>
        <w:tblInd w:w="1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36"/>
        <w:gridCol w:w="1320"/>
        <w:gridCol w:w="1320"/>
        <w:gridCol w:w="1320"/>
        <w:gridCol w:w="1312"/>
        <w:gridCol w:w="1320"/>
        <w:gridCol w:w="1320"/>
      </w:tblGrid>
      <w:tr w:rsidR="00C51351" w:rsidRPr="000D7068" w:rsidTr="002E2807">
        <w:trPr>
          <w:trHeight w:val="315"/>
        </w:trPr>
        <w:tc>
          <w:tcPr>
            <w:tcW w:w="924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李又鳳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 xml:space="preserve"> 9906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月底有效契約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舉績年月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保單號碼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被保人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>ID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主約險別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險別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月繳化保費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經手人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9605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90182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xx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>205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G134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 xml:space="preserve"> xxxxxx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TW1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BF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109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W200067795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9710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90182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xx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>205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H264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 xml:space="preserve"> xxxxxx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TW1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BG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605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W200067795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9803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90182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xx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>205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F126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 xml:space="preserve"> xxxxxx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TW1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BH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2,519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W200067795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9902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90182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xx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>230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F126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xxxxxx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VR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BH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1,056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W200067795</w:t>
            </w:r>
          </w:p>
        </w:tc>
      </w:tr>
      <w:tr w:rsidR="00C51351" w:rsidRPr="000D7068" w:rsidTr="002E2807">
        <w:trPr>
          <w:trHeight w:val="315"/>
        </w:trPr>
        <w:tc>
          <w:tcPr>
            <w:tcW w:w="660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合計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4,289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－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  <w:r w:rsidRPr="000D7068">
              <w:rPr>
                <w:rFonts w:ascii="細明體" w:eastAsia="細明體" w:hAnsi="細明體"/>
              </w:rPr>
              <w:pict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27" type="#_x0000_t201" style="position:absolute;margin-left:0;margin-top:0;width:1in;height:18pt;z-index:251653120;visibility:hidden;mso-position-horizontal-relative:text;mso-position-vertical-relative:text" strokecolor="windowText" o:insetmode="auto">
                  <v:imagedata r:id="rId9" o:title=""/>
                </v:shape>
              </w:pict>
            </w:r>
            <w:r w:rsidRPr="000D7068">
              <w:rPr>
                <w:rFonts w:ascii="細明體" w:eastAsia="細明體" w:hAnsi="細明體"/>
              </w:rPr>
              <w:pict>
                <v:shape id="_x0000_s1028" type="#_x0000_t201" style="position:absolute;margin-left:66pt;margin-top:0;width:1in;height:18pt;z-index:251654144;visibility:hidden;mso-position-horizontal-relative:text;mso-position-vertical-relative:text" strokecolor="windowText" o:insetmode="auto">
                  <v:imagedata r:id="rId10" o:title=""/>
                </v:shape>
              </w:pict>
            </w:r>
            <w:r w:rsidRPr="000D7068">
              <w:rPr>
                <w:rFonts w:ascii="細明體" w:eastAsia="細明體" w:hAnsi="細明體"/>
              </w:rPr>
              <w:pict>
                <v:shape id="_x0000_s1029" type="#_x0000_t201" style="position:absolute;margin-left:66pt;margin-top:0;width:1in;height:18pt;z-index:251655168;visibility:hidden;mso-position-horizontal-relative:text;mso-position-vertical-relative:text" strokecolor="windowText" o:insetmode="auto">
                  <v:imagedata r:id="rId11" o:title=""/>
                </v:shape>
              </w:pict>
            </w:r>
            <w:r w:rsidRPr="000D7068">
              <w:rPr>
                <w:rFonts w:ascii="細明體" w:eastAsia="細明體" w:hAnsi="細明體"/>
              </w:rPr>
              <w:pict>
                <v:shape id="_x0000_s1030" type="#_x0000_t201" style="position:absolute;margin-left:66pt;margin-top:0;width:1in;height:18pt;z-index:251656192;visibility:hidden;mso-position-horizontal-relative:text;mso-position-vertical-relative:text" strokecolor="windowText" o:insetmode="auto">
                  <v:imagedata r:id="rId12" o:title=""/>
                </v:shape>
              </w:pict>
            </w:r>
            <w:r w:rsidRPr="000D7068">
              <w:rPr>
                <w:rFonts w:ascii="細明體" w:eastAsia="細明體" w:hAnsi="細明體"/>
              </w:rPr>
              <w:pict>
                <v:shape id="_x0000_s1031" type="#_x0000_t201" style="position:absolute;margin-left:66pt;margin-top:0;width:1in;height:18pt;z-index:251657216;visibility:hidden;mso-position-horizontal-relative:text;mso-position-vertical-relative:text" strokecolor="windowText" o:insetmode="auto">
                  <v:imagedata r:id="rId13" o:title=""/>
                </v:shape>
              </w:pic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</w:p>
        </w:tc>
        <w:tc>
          <w:tcPr>
            <w:tcW w:w="13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</w:p>
        </w:tc>
      </w:tr>
      <w:tr w:rsidR="00C51351" w:rsidRPr="000D7068" w:rsidTr="002E2807">
        <w:trPr>
          <w:trHeight w:val="315"/>
        </w:trPr>
        <w:tc>
          <w:tcPr>
            <w:tcW w:w="924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李又鳳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 xml:space="preserve"> 9906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月底理賠金額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舉績年月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保單號碼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被保人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>ID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主約險別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險別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理賠金額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經手人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9605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9018282205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G134516245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TW1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BF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 xml:space="preserve">       2,030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W200067795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9710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9018282205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H264615203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TW1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BG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 xml:space="preserve">        501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W200067795</w:t>
            </w:r>
          </w:p>
        </w:tc>
      </w:tr>
      <w:tr w:rsidR="00C51351" w:rsidRPr="000D7068" w:rsidTr="002E2807">
        <w:trPr>
          <w:trHeight w:val="315"/>
        </w:trPr>
        <w:tc>
          <w:tcPr>
            <w:tcW w:w="660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合計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2,531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－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lang w:eastAsia="zh-TW"/>
        </w:rPr>
      </w:pPr>
    </w:p>
    <w:p w:rsidR="00C51351" w:rsidRPr="000D7068" w:rsidRDefault="00437E5B" w:rsidP="002E2807">
      <w:pPr>
        <w:pStyle w:val="Tabletext"/>
        <w:keepLines w:val="0"/>
        <w:widowControl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r w:rsidR="00C51351" w:rsidRPr="000D7068"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表單內容說明：無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初始：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收參數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員工ID(EMP_ID)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單位代號(DIV_NO)</w:t>
      </w:r>
    </w:p>
    <w:p w:rsidR="00C51351" w:rsidRPr="000D7068" w:rsidRDefault="00C51351" w:rsidP="00391358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查詢工作月(SELECT_YYMM):</w:t>
      </w:r>
      <w:r w:rsidR="00F53D84">
        <w:rPr>
          <w:rFonts w:ascii="細明體" w:eastAsia="細明體" w:hAnsi="細明體" w:hint="eastAsia"/>
          <w:kern w:val="2"/>
          <w:szCs w:val="24"/>
          <w:lang w:eastAsia="zh-TW"/>
        </w:rPr>
        <w:t>CALL AA_N0Z001</w:t>
      </w:r>
      <w:r w:rsidR="00A575EE"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="00391358" w:rsidRPr="00391358">
        <w:rPr>
          <w:rFonts w:ascii="細明體" w:eastAsia="細明體" w:hAnsi="細明體"/>
          <w:kern w:val="2"/>
          <w:szCs w:val="24"/>
          <w:lang w:eastAsia="zh-TW"/>
        </w:rPr>
        <w:t>getCurnClamYYMM()</w:t>
      </w:r>
      <w:r w:rsidR="00F70D2D">
        <w:rPr>
          <w:rFonts w:ascii="細明體" w:eastAsia="細明體" w:hAnsi="細明體" w:hint="eastAsia"/>
          <w:kern w:val="2"/>
          <w:szCs w:val="24"/>
          <w:lang w:eastAsia="zh-TW"/>
        </w:rPr>
        <w:t>取得查詢工作月資料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檢核權限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2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)傳入使用者id、單位、request.單位代號、功能代號”A</w:t>
      </w:r>
      <w:r w:rsidR="0014048B">
        <w:rPr>
          <w:rFonts w:ascii="細明體" w:eastAsia="細明體" w:hAnsi="細明體" w:cs="Courier New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N00010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回傳值不為”1”則顯示【無查詢此request.單位代號 單位的權限。】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畫面標題： 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CALL 模組(5)</w:t>
      </w:r>
      <w:r w:rsidRPr="000D7068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 xml:space="preserve"> 取得畫面抬頭資訊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畫面代號=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="00266653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N000</w:t>
      </w:r>
      <w:r w:rsidR="00AB36FF"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查詢工作月= request.SELECT_YYMM (預設為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所取得的年月)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畫面標題之其餘參數值=NULL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網頁維護人：</w:t>
      </w:r>
      <w:r w:rsidRPr="000D7068">
        <w:rPr>
          <w:rFonts w:ascii="細明體" w:eastAsia="細明體" w:hAnsi="細明體" w:hint="eastAsia"/>
          <w:lang w:eastAsia="zh-TW"/>
        </w:rPr>
        <w:t>以功能代號</w:t>
      </w:r>
      <w:r w:rsidRPr="000D7068">
        <w:rPr>
          <w:rFonts w:ascii="細明體" w:eastAsia="細明體" w:hAnsi="細明體"/>
          <w:lang w:eastAsia="zh-TW"/>
        </w:rPr>
        <w:t>’</w:t>
      </w:r>
      <w:r w:rsidRPr="000D7068">
        <w:rPr>
          <w:rFonts w:ascii="細明體" w:eastAsia="細明體" w:hAnsi="細明體" w:hint="eastAsia"/>
          <w:lang w:eastAsia="zh-TW"/>
        </w:rPr>
        <w:t>A</w:t>
      </w:r>
      <w:r w:rsidR="009C6714">
        <w:rPr>
          <w:rFonts w:ascii="細明體" w:eastAsia="細明體" w:hAnsi="細明體" w:hint="eastAsia"/>
          <w:lang w:eastAsia="zh-TW"/>
        </w:rPr>
        <w:t>A</w:t>
      </w:r>
      <w:r w:rsidRPr="000D7068">
        <w:rPr>
          <w:rFonts w:ascii="細明體" w:eastAsia="細明體" w:hAnsi="細明體" w:hint="eastAsia"/>
          <w:lang w:eastAsia="zh-TW"/>
        </w:rPr>
        <w:t>N00010</w:t>
      </w:r>
      <w:r w:rsidRPr="000D7068">
        <w:rPr>
          <w:rFonts w:ascii="細明體" w:eastAsia="細明體" w:hAnsi="細明體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引入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AMZ0Z001.jsp</w:t>
      </w:r>
      <w:r w:rsidRPr="000D7068">
        <w:rPr>
          <w:rFonts w:ascii="細明體" w:eastAsia="細明體" w:hAnsi="細明體" w:hint="eastAsia"/>
          <w:lang w:eastAsia="zh-TW"/>
        </w:rPr>
        <w:t>取得維護人員，顯示方式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比照AMB00801.jsp。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讀取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單位資料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：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ind w:left="851" w:firstLine="109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決定$查詢工作月(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)、$查詢單位代號(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)、$單位組織編制別(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)之值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 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):若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.SELECT_ YYMM有值，則為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.SELECT_ YYMM之值，否則為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所取得的年月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): 若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.SELECT_DIV_NO有值，則為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. SELECT_DIV_NO之值，否則依照user之單位代號第三碼做判斷。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若user單位代號之第三碼為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:取user單位代號前五碼且接續補上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00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作為$查詢單位代號(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若user單位代號之第三碼為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:顯示全公司。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($UNIT_ORG_ID$):若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. UNIT_ORG_ID有值，則為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. UNIT_ORG_ID之值，否則: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若$查詢單位代號($SELECT_DIV_NO$)第三碼為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: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$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00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若$查詢單位代號($SELECT_DIV_NO$)第三碼為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: CALL</w:t>
      </w:r>
      <w:r w:rsidRPr="000D7068">
        <w:rPr>
          <w:rFonts w:ascii="細明體" w:eastAsia="細明體" w:hAnsi="細明體" w:hint="eastAsia"/>
          <w:lang w:eastAsia="zh-TW"/>
        </w:rPr>
        <w:t>模組4傳入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  <w:r w:rsidRPr="000D7068">
        <w:rPr>
          <w:rFonts w:ascii="細明體" w:eastAsia="細明體" w:hAnsi="細明體" w:hint="eastAsia"/>
          <w:lang w:eastAsia="zh-TW"/>
        </w:rPr>
        <w:t>取得此單位之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別(UNIT_ORG_ID)。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ind w:left="960"/>
        <w:rPr>
          <w:rFonts w:ascii="細明體" w:eastAsia="細明體" w:hAnsi="細明體" w:cs="Courier New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依照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)、$查詢單位代號(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)、$查詢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)之值，查詢該單位以及其轄下資訊。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00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0738F6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0738F6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A567E" w:rsidRPr="000D7068" w:rsidRDefault="00CA567E" w:rsidP="00CA567E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利用統計檔.</w:t>
      </w:r>
      <w:r w:rsidRPr="00CA567E">
        <w:rPr>
          <w:rFonts w:ascii="細明體" w:eastAsia="細明體" w:hAnsi="細明體" w:hint="eastAsia"/>
          <w:kern w:val="2"/>
          <w:szCs w:val="24"/>
          <w:lang w:eastAsia="zh-TW"/>
        </w:rPr>
        <w:t>執行種類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(PROC_KIND)區分，如果為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則為一年期醫療部份；如果為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則為</w:t>
      </w:r>
      <w:del w:id="148" w:author="李明諭" w:date="2019-05-22T09:08:00Z">
        <w:r w:rsidDel="00D70E07">
          <w:rPr>
            <w:rFonts w:ascii="細明體" w:eastAsia="細明體" w:hAnsi="細明體" w:hint="eastAsia"/>
            <w:kern w:val="2"/>
            <w:szCs w:val="24"/>
            <w:lang w:eastAsia="zh-TW"/>
          </w:rPr>
          <w:delText>一</w:delText>
        </w:r>
      </w:del>
      <w:ins w:id="149" w:author="李明諭" w:date="2019-05-22T09:08:00Z">
        <w:r w:rsidR="00D70E07">
          <w:rPr>
            <w:rFonts w:ascii="細明體" w:eastAsia="細明體" w:hAnsi="細明體" w:hint="eastAsia"/>
            <w:kern w:val="2"/>
            <w:szCs w:val="24"/>
            <w:lang w:eastAsia="zh-TW"/>
          </w:rPr>
          <w:t>長</w:t>
        </w:r>
      </w:ins>
      <w:r>
        <w:rPr>
          <w:rFonts w:ascii="細明體" w:eastAsia="細明體" w:hAnsi="細明體" w:hint="eastAsia"/>
          <w:kern w:val="2"/>
          <w:szCs w:val="24"/>
          <w:lang w:eastAsia="zh-TW"/>
        </w:rPr>
        <w:t>年期醫療部份</w:t>
      </w:r>
    </w:p>
    <w:p w:rsidR="00C51351" w:rsidRPr="00084344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ins w:id="150" w:author="李明諭" w:date="2019-05-22T09:13:00Z"/>
          <w:rFonts w:ascii="細明體" w:eastAsia="細明體" w:hAnsi="細明體"/>
          <w:strike/>
          <w:kern w:val="2"/>
          <w:szCs w:val="24"/>
          <w:lang w:eastAsia="zh-TW"/>
          <w:rPrChange w:id="151" w:author="李明諭" w:date="2019-05-22T09:29:00Z">
            <w:rPr>
              <w:ins w:id="152" w:author="李明諭" w:date="2019-05-22T09:13:00Z"/>
              <w:rFonts w:ascii="細明體" w:eastAsia="細明體" w:hAnsi="細明體"/>
              <w:kern w:val="2"/>
              <w:szCs w:val="24"/>
              <w:lang w:eastAsia="zh-TW"/>
            </w:rPr>
          </w:rPrChange>
        </w:rPr>
      </w:pP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153" w:author="李明諭" w:date="2019-05-22T09:29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理賠支出率(CLAM_RATE) = 統計檔.理賠金額(</w:t>
      </w:r>
      <w:r w:rsidRPr="00084344">
        <w:rPr>
          <w:rFonts w:ascii="細明體" w:eastAsia="細明體" w:hAnsi="細明體"/>
          <w:strike/>
          <w:kern w:val="2"/>
          <w:szCs w:val="24"/>
          <w:lang w:eastAsia="zh-TW"/>
          <w:rPrChange w:id="154" w:author="李明諭" w:date="2019-05-22T09:29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CLAM_AMT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155" w:author="李明諭" w:date="2019-05-22T09:29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)</w:t>
      </w:r>
      <w:r w:rsidR="00CA567E"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156" w:author="李明諭" w:date="2019-05-22T09:29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加總一年期與長年期醫療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157" w:author="李明諭" w:date="2019-05-22T09:29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*100 /統計檔.月繳化繳費</w:t>
      </w:r>
      <w:r w:rsidR="00CA567E"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158" w:author="李明諭" w:date="2019-05-22T09:29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(</w:t>
      </w:r>
      <w:r w:rsidR="00CA567E" w:rsidRPr="00084344">
        <w:rPr>
          <w:rFonts w:ascii="細明體" w:eastAsia="細明體" w:hAnsi="細明體" w:cs="Courier New" w:hint="eastAsia"/>
          <w:strike/>
          <w:color w:val="000000"/>
          <w:lang w:eastAsia="zh-TW"/>
          <w:rPrChange w:id="159" w:author="李明諭" w:date="2019-05-22T09:29:00Z">
            <w:rPr>
              <w:rFonts w:ascii="細明體" w:eastAsia="細明體" w:hAnsi="細明體" w:cs="Courier New" w:hint="eastAsia"/>
              <w:color w:val="000000"/>
              <w:lang w:eastAsia="zh-TW"/>
            </w:rPr>
          </w:rPrChange>
        </w:rPr>
        <w:t>RD_PREM</w:t>
      </w:r>
      <w:r w:rsidR="00CA567E"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160" w:author="李明諭" w:date="2019-05-22T09:29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)加總一年期與長年期醫療</w:t>
      </w:r>
    </w:p>
    <w:p w:rsidR="004E526A" w:rsidRDefault="004E526A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ins w:id="161" w:author="李明諭" w:date="2019-05-22T09:15:00Z"/>
          <w:rFonts w:ascii="細明體" w:eastAsia="細明體" w:hAnsi="細明體"/>
          <w:kern w:val="2"/>
          <w:szCs w:val="24"/>
          <w:lang w:eastAsia="zh-TW"/>
        </w:rPr>
      </w:pPr>
      <w:ins w:id="162" w:author="李明諭" w:date="2019-05-22T09:13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一年期理賠支出率</w:t>
        </w:r>
      </w:ins>
      <w:ins w:id="163" w:author="李明諭" w:date="2019-05-22T09:14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=</w:t>
        </w:r>
        <w:r w:rsidRPr="004E526A">
          <w:rPr>
            <w:rFonts w:ascii="細明體" w:eastAsia="細明體" w:hAnsi="細明體" w:hint="eastAsia"/>
            <w:kern w:val="2"/>
            <w:szCs w:val="24"/>
            <w:lang w:eastAsia="zh-TW"/>
          </w:rPr>
          <w:t>統計檔.理賠金額(</w:t>
        </w:r>
        <w:r w:rsidRPr="004E526A">
          <w:rPr>
            <w:rFonts w:ascii="細明體" w:eastAsia="細明體" w:hAnsi="細明體"/>
            <w:kern w:val="2"/>
            <w:szCs w:val="24"/>
            <w:lang w:eastAsia="zh-TW"/>
          </w:rPr>
          <w:t>CLAM_AMT</w:t>
        </w:r>
        <w:r w:rsidRPr="004E526A">
          <w:rPr>
            <w:rFonts w:ascii="細明體" w:eastAsia="細明體" w:hAnsi="細明體" w:hint="eastAsia"/>
            <w:kern w:val="2"/>
            <w:szCs w:val="24"/>
            <w:lang w:eastAsia="zh-TW"/>
          </w:rPr>
          <w:t>)加總一年期醫療*100 /統計檔.月繳化繳費(RD_PREM)加總一年期醫療</w:t>
        </w:r>
      </w:ins>
    </w:p>
    <w:p w:rsidR="004E526A" w:rsidRPr="000D7068" w:rsidRDefault="004E526A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ins w:id="164" w:author="李明諭" w:date="2019-05-22T09:15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長年期理賠支出率=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統計檔.理賠金額(</w:t>
        </w:r>
        <w:r w:rsidRPr="000D7068">
          <w:rPr>
            <w:rFonts w:ascii="細明體" w:eastAsia="細明體" w:hAnsi="細明體"/>
            <w:kern w:val="2"/>
            <w:szCs w:val="24"/>
            <w:lang w:eastAsia="zh-TW"/>
          </w:rPr>
          <w:t>CLAM_AMT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)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加總長年期醫療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*100 /統計檔.月繳化繳費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(</w:t>
        </w:r>
        <w:r w:rsidRPr="000D7068">
          <w:rPr>
            <w:rFonts w:ascii="細明體" w:eastAsia="細明體" w:hAnsi="細明體" w:cs="Courier New" w:hint="eastAsia"/>
            <w:color w:val="000000"/>
            <w:lang w:eastAsia="zh-TW"/>
          </w:rPr>
          <w:t>RD_PREM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)加總長年期醫療</w:t>
        </w:r>
      </w:ins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 為</w:t>
      </w:r>
      <w:r w:rsidRPr="000D7068">
        <w:rPr>
          <w:rFonts w:ascii="細明體" w:eastAsia="細明體" w:hAnsi="細明體" w:cs="Courier New"/>
          <w:color w:val="000000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0010000</w:t>
      </w:r>
      <w:r w:rsidRPr="000D7068">
        <w:rPr>
          <w:rFonts w:ascii="細明體" w:eastAsia="細明體" w:hAnsi="細明體" w:cs="Courier New"/>
          <w:color w:val="000000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、</w:t>
      </w:r>
      <w:r w:rsidRPr="000D7068">
        <w:rPr>
          <w:rFonts w:ascii="細明體" w:eastAsia="細明體" w:hAnsi="細明體" w:cs="Courier New"/>
          <w:color w:val="000000"/>
          <w:lang w:eastAsia="zh-TW"/>
        </w:rPr>
        <w:t xml:space="preserve"> 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0040000</w:t>
      </w:r>
      <w:r w:rsidRPr="000D7068">
        <w:rPr>
          <w:rFonts w:ascii="細明體" w:eastAsia="細明體" w:hAnsi="細明體" w:cs="Courier New"/>
          <w:color w:val="000000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、</w:t>
      </w:r>
      <w:r w:rsidRPr="000D7068">
        <w:rPr>
          <w:rFonts w:ascii="細明體" w:eastAsia="細明體" w:hAnsi="細明體" w:cs="Courier New"/>
          <w:color w:val="000000"/>
          <w:lang w:eastAsia="zh-TW"/>
        </w:rPr>
        <w:t xml:space="preserve"> 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0050000</w:t>
      </w:r>
      <w:r w:rsidRPr="000D7068">
        <w:rPr>
          <w:rFonts w:ascii="細明體" w:eastAsia="細明體" w:hAnsi="細明體" w:cs="Courier New"/>
          <w:color w:val="000000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、</w:t>
      </w:r>
      <w:r w:rsidRPr="000D7068">
        <w:rPr>
          <w:rFonts w:ascii="細明體" w:eastAsia="細明體" w:hAnsi="細明體" w:cs="Courier New"/>
          <w:color w:val="000000"/>
          <w:lang w:eastAsia="zh-TW"/>
        </w:rPr>
        <w:t xml:space="preserve"> 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0070000</w:t>
      </w:r>
      <w:r w:rsidRPr="000D7068">
        <w:rPr>
          <w:rFonts w:ascii="細明體" w:eastAsia="細明體" w:hAnsi="細明體" w:cs="Courier New"/>
          <w:color w:val="000000"/>
          <w:lang w:eastAsia="zh-TW"/>
        </w:rPr>
        <w:t>’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DBAA.DTAA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A567E" w:rsidRPr="000D7068" w:rsidRDefault="00CA567E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利用統計檔.</w:t>
      </w:r>
      <w:r w:rsidRPr="00CA567E">
        <w:rPr>
          <w:rFonts w:ascii="細明體" w:eastAsia="細明體" w:hAnsi="細明體" w:hint="eastAsia"/>
          <w:kern w:val="2"/>
          <w:szCs w:val="24"/>
          <w:lang w:eastAsia="zh-TW"/>
        </w:rPr>
        <w:t>執行種類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(PROC_KIND)區分，如果為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則為一年期醫療部份；如果為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則為</w:t>
      </w:r>
      <w:del w:id="165" w:author="李明諭" w:date="2019-05-22T09:08:00Z">
        <w:r w:rsidDel="00D70E07">
          <w:rPr>
            <w:rFonts w:ascii="細明體" w:eastAsia="細明體" w:hAnsi="細明體" w:hint="eastAsia"/>
            <w:kern w:val="2"/>
            <w:szCs w:val="24"/>
            <w:lang w:eastAsia="zh-TW"/>
          </w:rPr>
          <w:delText>一</w:delText>
        </w:r>
      </w:del>
      <w:ins w:id="166" w:author="李明諭" w:date="2019-05-22T09:08:00Z">
        <w:r w:rsidR="00D70E07">
          <w:rPr>
            <w:rFonts w:ascii="細明體" w:eastAsia="細明體" w:hAnsi="細明體" w:hint="eastAsia"/>
            <w:kern w:val="2"/>
            <w:szCs w:val="24"/>
            <w:lang w:eastAsia="zh-TW"/>
          </w:rPr>
          <w:t>長</w:t>
        </w:r>
      </w:ins>
      <w:r>
        <w:rPr>
          <w:rFonts w:ascii="細明體" w:eastAsia="細明體" w:hAnsi="細明體" w:hint="eastAsia"/>
          <w:kern w:val="2"/>
          <w:szCs w:val="24"/>
          <w:lang w:eastAsia="zh-TW"/>
        </w:rPr>
        <w:t>年期醫療部份</w:t>
      </w:r>
    </w:p>
    <w:p w:rsidR="00C51351" w:rsidRPr="00084344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ins w:id="167" w:author="李明諭" w:date="2019-05-22T09:30:00Z"/>
          <w:rFonts w:ascii="細明體" w:eastAsia="細明體" w:hAnsi="細明體"/>
          <w:strike/>
          <w:kern w:val="2"/>
          <w:szCs w:val="24"/>
          <w:lang w:eastAsia="zh-TW"/>
          <w:rPrChange w:id="168" w:author="李明諭" w:date="2019-05-22T09:30:00Z">
            <w:rPr>
              <w:ins w:id="169" w:author="李明諭" w:date="2019-05-22T09:30:00Z"/>
              <w:rFonts w:ascii="細明體" w:eastAsia="細明體" w:hAnsi="細明體"/>
              <w:kern w:val="2"/>
              <w:szCs w:val="24"/>
              <w:lang w:eastAsia="zh-TW"/>
            </w:rPr>
          </w:rPrChange>
        </w:rPr>
      </w:pP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170" w:author="李明諭" w:date="2019-05-22T09:30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理賠支出率(CLAM_RATE) = 統計檔.理賠金額(</w:t>
      </w:r>
      <w:r w:rsidRPr="00084344">
        <w:rPr>
          <w:rFonts w:ascii="細明體" w:eastAsia="細明體" w:hAnsi="細明體"/>
          <w:strike/>
          <w:kern w:val="2"/>
          <w:szCs w:val="24"/>
          <w:lang w:eastAsia="zh-TW"/>
          <w:rPrChange w:id="171" w:author="李明諭" w:date="2019-05-22T09:30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CLAM_AMT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172" w:author="李明諭" w:date="2019-05-22T09:30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)</w:t>
      </w:r>
      <w:r w:rsidR="00F339E3"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173" w:author="李明諭" w:date="2019-05-22T09:30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 xml:space="preserve"> 加總一年期與長年期醫療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174" w:author="李明諭" w:date="2019-05-22T09:30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*100 /統計檔.月繳化繳費(</w:t>
      </w:r>
      <w:r w:rsidRPr="00084344">
        <w:rPr>
          <w:rFonts w:ascii="細明體" w:eastAsia="細明體" w:hAnsi="細明體" w:cs="Courier New" w:hint="eastAsia"/>
          <w:strike/>
          <w:color w:val="000000"/>
          <w:lang w:eastAsia="zh-TW"/>
          <w:rPrChange w:id="175" w:author="李明諭" w:date="2019-05-22T09:30:00Z">
            <w:rPr>
              <w:rFonts w:ascii="細明體" w:eastAsia="細明體" w:hAnsi="細明體" w:cs="Courier New" w:hint="eastAsia"/>
              <w:color w:val="000000"/>
              <w:lang w:eastAsia="zh-TW"/>
            </w:rPr>
          </w:rPrChange>
        </w:rPr>
        <w:t>RD_PREM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176" w:author="李明諭" w:date="2019-05-22T09:30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)</w:t>
      </w:r>
      <w:r w:rsidR="00F339E3"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177" w:author="李明諭" w:date="2019-05-22T09:30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 xml:space="preserve"> 加總一年期與長年期醫療</w:t>
      </w:r>
    </w:p>
    <w:p w:rsidR="00084344" w:rsidRDefault="00084344" w:rsidP="00084344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ins w:id="178" w:author="李明諭" w:date="2019-05-22T09:30:00Z"/>
          <w:rFonts w:ascii="細明體" w:eastAsia="細明體" w:hAnsi="細明體"/>
          <w:kern w:val="2"/>
          <w:szCs w:val="24"/>
          <w:lang w:eastAsia="zh-TW"/>
        </w:rPr>
      </w:pPr>
      <w:ins w:id="179" w:author="李明諭" w:date="2019-05-22T09:30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一年期理賠支出率=</w:t>
        </w:r>
        <w:r w:rsidRPr="004E526A">
          <w:rPr>
            <w:rFonts w:ascii="細明體" w:eastAsia="細明體" w:hAnsi="細明體" w:hint="eastAsia"/>
            <w:kern w:val="2"/>
            <w:szCs w:val="24"/>
            <w:lang w:eastAsia="zh-TW"/>
          </w:rPr>
          <w:t>統計檔.理賠金額(</w:t>
        </w:r>
        <w:r w:rsidRPr="004E526A">
          <w:rPr>
            <w:rFonts w:ascii="細明體" w:eastAsia="細明體" w:hAnsi="細明體"/>
            <w:kern w:val="2"/>
            <w:szCs w:val="24"/>
            <w:lang w:eastAsia="zh-TW"/>
          </w:rPr>
          <w:t>CLAM_AMT</w:t>
        </w:r>
        <w:r w:rsidRPr="004E526A">
          <w:rPr>
            <w:rFonts w:ascii="細明體" w:eastAsia="細明體" w:hAnsi="細明體" w:hint="eastAsia"/>
            <w:kern w:val="2"/>
            <w:szCs w:val="24"/>
            <w:lang w:eastAsia="zh-TW"/>
          </w:rPr>
          <w:t>)加總一年期醫療*100 /統計檔.月繳化繳費(RD_PREM)加總一年期醫療</w:t>
        </w:r>
      </w:ins>
    </w:p>
    <w:p w:rsidR="00084344" w:rsidRPr="000D7068" w:rsidRDefault="00084344" w:rsidP="00084344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ins w:id="180" w:author="李明諭" w:date="2019-05-22T09:30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長年期理賠支出率=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統計檔.理賠金額(</w:t>
        </w:r>
        <w:r w:rsidRPr="000D7068">
          <w:rPr>
            <w:rFonts w:ascii="細明體" w:eastAsia="細明體" w:hAnsi="細明體"/>
            <w:kern w:val="2"/>
            <w:szCs w:val="24"/>
            <w:lang w:eastAsia="zh-TW"/>
          </w:rPr>
          <w:t>CLAM_AMT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)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加總長年期醫療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*100 /統計檔.月繳化繳費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(</w:t>
        </w:r>
        <w:r w:rsidRPr="000D7068">
          <w:rPr>
            <w:rFonts w:ascii="細明體" w:eastAsia="細明體" w:hAnsi="細明體" w:cs="Courier New" w:hint="eastAsia"/>
            <w:color w:val="000000"/>
            <w:lang w:eastAsia="zh-TW"/>
          </w:rPr>
          <w:t>RD_PREM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)加總長年期醫療</w:t>
        </w:r>
      </w:ins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顯示如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圖(一)，格式如同:FORMAT(A)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A567E" w:rsidRPr="000D7068" w:rsidRDefault="00CA567E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利用統計檔.</w:t>
      </w:r>
      <w:r w:rsidRPr="00CA567E">
        <w:rPr>
          <w:rFonts w:ascii="細明體" w:eastAsia="細明體" w:hAnsi="細明體" w:hint="eastAsia"/>
          <w:kern w:val="2"/>
          <w:szCs w:val="24"/>
          <w:lang w:eastAsia="zh-TW"/>
        </w:rPr>
        <w:t>執行種類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(PROC_KIND)區分，如果為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則為一年期醫療部份；如果為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則為</w:t>
      </w:r>
      <w:del w:id="181" w:author="李明諭" w:date="2019-05-22T09:08:00Z">
        <w:r w:rsidDel="00D70E07">
          <w:rPr>
            <w:rFonts w:ascii="細明體" w:eastAsia="細明體" w:hAnsi="細明體" w:hint="eastAsia"/>
            <w:kern w:val="2"/>
            <w:szCs w:val="24"/>
            <w:lang w:eastAsia="zh-TW"/>
          </w:rPr>
          <w:delText>一</w:delText>
        </w:r>
      </w:del>
      <w:ins w:id="182" w:author="李明諭" w:date="2019-05-22T09:08:00Z">
        <w:r w:rsidR="00D70E07">
          <w:rPr>
            <w:rFonts w:ascii="細明體" w:eastAsia="細明體" w:hAnsi="細明體" w:hint="eastAsia"/>
            <w:kern w:val="2"/>
            <w:szCs w:val="24"/>
            <w:lang w:eastAsia="zh-TW"/>
          </w:rPr>
          <w:t>長</w:t>
        </w:r>
      </w:ins>
      <w:r>
        <w:rPr>
          <w:rFonts w:ascii="細明體" w:eastAsia="細明體" w:hAnsi="細明體" w:hint="eastAsia"/>
          <w:kern w:val="2"/>
          <w:szCs w:val="24"/>
          <w:lang w:eastAsia="zh-TW"/>
        </w:rPr>
        <w:t>年期醫療部份</w:t>
      </w:r>
    </w:p>
    <w:p w:rsidR="00C51351" w:rsidRPr="00084344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ins w:id="183" w:author="李明諭" w:date="2019-05-22T09:30:00Z"/>
          <w:rFonts w:ascii="細明體" w:eastAsia="細明體" w:hAnsi="細明體"/>
          <w:strike/>
          <w:kern w:val="2"/>
          <w:szCs w:val="24"/>
          <w:lang w:eastAsia="zh-TW"/>
          <w:rPrChange w:id="184" w:author="李明諭" w:date="2019-05-22T09:30:00Z">
            <w:rPr>
              <w:ins w:id="185" w:author="李明諭" w:date="2019-05-22T09:30:00Z"/>
              <w:rFonts w:ascii="細明體" w:eastAsia="細明體" w:hAnsi="細明體"/>
              <w:kern w:val="2"/>
              <w:szCs w:val="24"/>
              <w:lang w:eastAsia="zh-TW"/>
            </w:rPr>
          </w:rPrChange>
        </w:rPr>
      </w:pP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186" w:author="李明諭" w:date="2019-05-22T09:30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理賠支出率(CLAM_RATE) = 統計檔.理賠金額(</w:t>
      </w:r>
      <w:r w:rsidRPr="00084344">
        <w:rPr>
          <w:rFonts w:ascii="細明體" w:eastAsia="細明體" w:hAnsi="細明體"/>
          <w:strike/>
          <w:kern w:val="2"/>
          <w:szCs w:val="24"/>
          <w:lang w:eastAsia="zh-TW"/>
          <w:rPrChange w:id="187" w:author="李明諭" w:date="2019-05-22T09:30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CLAM_AMT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188" w:author="李明諭" w:date="2019-05-22T09:30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)</w:t>
      </w:r>
      <w:r w:rsidR="00F339E3"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189" w:author="李明諭" w:date="2019-05-22T09:30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 xml:space="preserve"> 加總一年期與長年期醫療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190" w:author="李明諭" w:date="2019-05-22T09:30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*100 /統計檔.月繳化繳費(</w:t>
      </w:r>
      <w:r w:rsidRPr="00084344">
        <w:rPr>
          <w:rFonts w:ascii="細明體" w:eastAsia="細明體" w:hAnsi="細明體" w:cs="Courier New" w:hint="eastAsia"/>
          <w:strike/>
          <w:color w:val="000000"/>
          <w:lang w:eastAsia="zh-TW"/>
          <w:rPrChange w:id="191" w:author="李明諭" w:date="2019-05-22T09:30:00Z">
            <w:rPr>
              <w:rFonts w:ascii="細明體" w:eastAsia="細明體" w:hAnsi="細明體" w:cs="Courier New" w:hint="eastAsia"/>
              <w:color w:val="000000"/>
              <w:lang w:eastAsia="zh-TW"/>
            </w:rPr>
          </w:rPrChange>
        </w:rPr>
        <w:t>RD_PREM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192" w:author="李明諭" w:date="2019-05-22T09:30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)</w:t>
      </w:r>
      <w:r w:rsidR="00F339E3"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193" w:author="李明諭" w:date="2019-05-22T09:30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 xml:space="preserve"> 加總一年期與長年期醫療</w:t>
      </w:r>
    </w:p>
    <w:p w:rsidR="00084344" w:rsidRDefault="00084344" w:rsidP="00084344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ins w:id="194" w:author="李明諭" w:date="2019-05-22T09:30:00Z"/>
          <w:rFonts w:ascii="細明體" w:eastAsia="細明體" w:hAnsi="細明體"/>
          <w:kern w:val="2"/>
          <w:szCs w:val="24"/>
          <w:lang w:eastAsia="zh-TW"/>
        </w:rPr>
      </w:pPr>
      <w:ins w:id="195" w:author="李明諭" w:date="2019-05-22T09:30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一年期理賠支出率=</w:t>
        </w:r>
        <w:r w:rsidRPr="004E526A">
          <w:rPr>
            <w:rFonts w:ascii="細明體" w:eastAsia="細明體" w:hAnsi="細明體" w:hint="eastAsia"/>
            <w:kern w:val="2"/>
            <w:szCs w:val="24"/>
            <w:lang w:eastAsia="zh-TW"/>
          </w:rPr>
          <w:t>統計檔.理賠金額(</w:t>
        </w:r>
        <w:r w:rsidRPr="004E526A">
          <w:rPr>
            <w:rFonts w:ascii="細明體" w:eastAsia="細明體" w:hAnsi="細明體"/>
            <w:kern w:val="2"/>
            <w:szCs w:val="24"/>
            <w:lang w:eastAsia="zh-TW"/>
          </w:rPr>
          <w:t>CLAM_AMT</w:t>
        </w:r>
        <w:r w:rsidRPr="004E526A">
          <w:rPr>
            <w:rFonts w:ascii="細明體" w:eastAsia="細明體" w:hAnsi="細明體" w:hint="eastAsia"/>
            <w:kern w:val="2"/>
            <w:szCs w:val="24"/>
            <w:lang w:eastAsia="zh-TW"/>
          </w:rPr>
          <w:t>)加總一年期醫療*100 /統計檔.月繳化繳費(RD_PREM)加總一年期醫療</w:t>
        </w:r>
      </w:ins>
    </w:p>
    <w:p w:rsidR="00084344" w:rsidRPr="000D7068" w:rsidRDefault="00084344" w:rsidP="00084344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ins w:id="196" w:author="李明諭" w:date="2019-05-22T09:30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長年期理賠支出率=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統計檔.理賠金額(</w:t>
        </w:r>
        <w:r w:rsidRPr="000D7068">
          <w:rPr>
            <w:rFonts w:ascii="細明體" w:eastAsia="細明體" w:hAnsi="細明體"/>
            <w:kern w:val="2"/>
            <w:szCs w:val="24"/>
            <w:lang w:eastAsia="zh-TW"/>
          </w:rPr>
          <w:t>CLAM_AMT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)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加總長年期醫療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*100 /統計檔.月繳化繳費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(</w:t>
        </w:r>
        <w:r w:rsidRPr="000D7068">
          <w:rPr>
            <w:rFonts w:ascii="細明體" w:eastAsia="細明體" w:hAnsi="細明體" w:cs="Courier New" w:hint="eastAsia"/>
            <w:color w:val="000000"/>
            <w:lang w:eastAsia="zh-TW"/>
          </w:rPr>
          <w:t>RD_PREM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)加總長年期醫療</w:t>
        </w:r>
      </w:ins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A567E" w:rsidRPr="000D7068" w:rsidRDefault="00CA567E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利用統計檔.</w:t>
      </w:r>
      <w:r w:rsidRPr="00CA567E">
        <w:rPr>
          <w:rFonts w:ascii="細明體" w:eastAsia="細明體" w:hAnsi="細明體" w:hint="eastAsia"/>
          <w:kern w:val="2"/>
          <w:szCs w:val="24"/>
          <w:lang w:eastAsia="zh-TW"/>
        </w:rPr>
        <w:t>執行種類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(PROC_KIND)區分，如果為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則為一年期醫療部份；如果為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則為</w:t>
      </w:r>
      <w:del w:id="197" w:author="李明諭" w:date="2019-05-22T09:08:00Z">
        <w:r w:rsidDel="00D70E07">
          <w:rPr>
            <w:rFonts w:ascii="細明體" w:eastAsia="細明體" w:hAnsi="細明體" w:hint="eastAsia"/>
            <w:kern w:val="2"/>
            <w:szCs w:val="24"/>
            <w:lang w:eastAsia="zh-TW"/>
          </w:rPr>
          <w:delText>一</w:delText>
        </w:r>
      </w:del>
      <w:ins w:id="198" w:author="李明諭" w:date="2019-05-22T09:08:00Z">
        <w:r w:rsidR="00D70E07">
          <w:rPr>
            <w:rFonts w:ascii="細明體" w:eastAsia="細明體" w:hAnsi="細明體" w:hint="eastAsia"/>
            <w:kern w:val="2"/>
            <w:szCs w:val="24"/>
            <w:lang w:eastAsia="zh-TW"/>
          </w:rPr>
          <w:t>長</w:t>
        </w:r>
      </w:ins>
      <w:r>
        <w:rPr>
          <w:rFonts w:ascii="細明體" w:eastAsia="細明體" w:hAnsi="細明體" w:hint="eastAsia"/>
          <w:kern w:val="2"/>
          <w:szCs w:val="24"/>
          <w:lang w:eastAsia="zh-TW"/>
        </w:rPr>
        <w:t>年期醫療部份</w:t>
      </w:r>
    </w:p>
    <w:p w:rsidR="00C51351" w:rsidRPr="00084344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ins w:id="199" w:author="李明諭" w:date="2019-05-22T09:30:00Z"/>
          <w:rFonts w:ascii="細明體" w:eastAsia="細明體" w:hAnsi="細明體"/>
          <w:strike/>
          <w:kern w:val="2"/>
          <w:szCs w:val="24"/>
          <w:lang w:eastAsia="zh-TW"/>
          <w:rPrChange w:id="200" w:author="李明諭" w:date="2019-05-22T09:30:00Z">
            <w:rPr>
              <w:ins w:id="201" w:author="李明諭" w:date="2019-05-22T09:30:00Z"/>
              <w:rFonts w:ascii="細明體" w:eastAsia="細明體" w:hAnsi="細明體"/>
              <w:kern w:val="2"/>
              <w:szCs w:val="24"/>
              <w:lang w:eastAsia="zh-TW"/>
            </w:rPr>
          </w:rPrChange>
        </w:rPr>
      </w:pP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02" w:author="李明諭" w:date="2019-05-22T09:30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理賠支出率(CLAM_RATE) = 統計檔.理賠金額(</w:t>
      </w:r>
      <w:r w:rsidRPr="00084344">
        <w:rPr>
          <w:rFonts w:ascii="細明體" w:eastAsia="細明體" w:hAnsi="細明體"/>
          <w:strike/>
          <w:kern w:val="2"/>
          <w:szCs w:val="24"/>
          <w:lang w:eastAsia="zh-TW"/>
          <w:rPrChange w:id="203" w:author="李明諭" w:date="2019-05-22T09:30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CLAM_AMT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04" w:author="李明諭" w:date="2019-05-22T09:30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)</w:t>
      </w:r>
      <w:r w:rsidR="00F339E3"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05" w:author="李明諭" w:date="2019-05-22T09:30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 xml:space="preserve"> 加總一年期與長年期醫療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06" w:author="李明諭" w:date="2019-05-22T09:30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*100 /統計檔.月繳化繳費(</w:t>
      </w:r>
      <w:r w:rsidRPr="00084344">
        <w:rPr>
          <w:rFonts w:ascii="細明體" w:eastAsia="細明體" w:hAnsi="細明體" w:cs="Courier New" w:hint="eastAsia"/>
          <w:strike/>
          <w:color w:val="000000"/>
          <w:lang w:eastAsia="zh-TW"/>
          <w:rPrChange w:id="207" w:author="李明諭" w:date="2019-05-22T09:30:00Z">
            <w:rPr>
              <w:rFonts w:ascii="細明體" w:eastAsia="細明體" w:hAnsi="細明體" w:cs="Courier New" w:hint="eastAsia"/>
              <w:color w:val="000000"/>
              <w:lang w:eastAsia="zh-TW"/>
            </w:rPr>
          </w:rPrChange>
        </w:rPr>
        <w:t>RD_PREM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08" w:author="李明諭" w:date="2019-05-22T09:30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)</w:t>
      </w:r>
      <w:r w:rsidR="00F339E3"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09" w:author="李明諭" w:date="2019-05-22T09:30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 xml:space="preserve"> 加總一年期與長年期醫療</w:t>
      </w:r>
    </w:p>
    <w:p w:rsidR="00084344" w:rsidRDefault="00084344" w:rsidP="00084344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ins w:id="210" w:author="李明諭" w:date="2019-05-22T09:30:00Z"/>
          <w:rFonts w:ascii="細明體" w:eastAsia="細明體" w:hAnsi="細明體"/>
          <w:kern w:val="2"/>
          <w:szCs w:val="24"/>
          <w:lang w:eastAsia="zh-TW"/>
        </w:rPr>
      </w:pPr>
      <w:ins w:id="211" w:author="李明諭" w:date="2019-05-22T09:30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一年期理賠支出率=</w:t>
        </w:r>
        <w:r w:rsidRPr="004E526A">
          <w:rPr>
            <w:rFonts w:ascii="細明體" w:eastAsia="細明體" w:hAnsi="細明體" w:hint="eastAsia"/>
            <w:kern w:val="2"/>
            <w:szCs w:val="24"/>
            <w:lang w:eastAsia="zh-TW"/>
          </w:rPr>
          <w:t>統計檔.理賠金額(</w:t>
        </w:r>
        <w:r w:rsidRPr="004E526A">
          <w:rPr>
            <w:rFonts w:ascii="細明體" w:eastAsia="細明體" w:hAnsi="細明體"/>
            <w:kern w:val="2"/>
            <w:szCs w:val="24"/>
            <w:lang w:eastAsia="zh-TW"/>
          </w:rPr>
          <w:t>CLAM_AMT</w:t>
        </w:r>
        <w:r w:rsidRPr="004E526A">
          <w:rPr>
            <w:rFonts w:ascii="細明體" w:eastAsia="細明體" w:hAnsi="細明體" w:hint="eastAsia"/>
            <w:kern w:val="2"/>
            <w:szCs w:val="24"/>
            <w:lang w:eastAsia="zh-TW"/>
          </w:rPr>
          <w:t>)加總一年期醫療*100 /統計檔.月繳化繳費(RD_PREM)加總一年期醫療</w:t>
        </w:r>
      </w:ins>
    </w:p>
    <w:p w:rsidR="00084344" w:rsidRPr="000D7068" w:rsidRDefault="00084344" w:rsidP="00084344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ins w:id="212" w:author="李明諭" w:date="2019-05-22T09:30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長年期理賠支出率=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統計檔.理賠金額(</w:t>
        </w:r>
        <w:r w:rsidRPr="000D7068">
          <w:rPr>
            <w:rFonts w:ascii="細明體" w:eastAsia="細明體" w:hAnsi="細明體"/>
            <w:kern w:val="2"/>
            <w:szCs w:val="24"/>
            <w:lang w:eastAsia="zh-TW"/>
          </w:rPr>
          <w:t>CLAM_AMT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)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加總長年期醫療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*100 /統計檔.月繳化繳費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(</w:t>
        </w:r>
        <w:r w:rsidRPr="000D7068">
          <w:rPr>
            <w:rFonts w:ascii="細明體" w:eastAsia="細明體" w:hAnsi="細明體" w:cs="Courier New" w:hint="eastAsia"/>
            <w:color w:val="000000"/>
            <w:lang w:eastAsia="zh-TW"/>
          </w:rPr>
          <w:t>RD_PREM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)加總長年期醫療</w:t>
        </w:r>
      </w:ins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顯示如圖二【區域制】，格式如同: FORMATE(A)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LEFT JOIN 單位區部對照歷史檔DBAM.DTAMZ016 ，條件如下: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統計檔.DIV_NO = 單位區部對照歷史檔.DIV_NO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統計檔.VRFY_YYMM 介於單位區部對照歷史檔.</w:t>
      </w:r>
      <w:r w:rsidRPr="000D7068">
        <w:rPr>
          <w:rFonts w:ascii="細明體" w:eastAsia="細明體" w:hAnsi="細明體"/>
          <w:lang w:eastAsia="zh-TW"/>
        </w:rPr>
        <w:t xml:space="preserve"> 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EFFT_YYMM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和單位區部對照歷史檔.END_YYMM</w:t>
      </w:r>
      <w:r w:rsidRPr="000D7068">
        <w:rPr>
          <w:rFonts w:ascii="細明體" w:eastAsia="細明體" w:hAnsi="細明體"/>
          <w:lang w:eastAsia="zh-TW"/>
        </w:rPr>
        <w:t xml:space="preserve"> 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A567E" w:rsidRPr="000D7068" w:rsidRDefault="00CA567E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利用統計檔.</w:t>
      </w:r>
      <w:r w:rsidRPr="00CA567E">
        <w:rPr>
          <w:rFonts w:ascii="細明體" w:eastAsia="細明體" w:hAnsi="細明體" w:hint="eastAsia"/>
          <w:kern w:val="2"/>
          <w:szCs w:val="24"/>
          <w:lang w:eastAsia="zh-TW"/>
        </w:rPr>
        <w:t>執行種類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(PROC_KIND)區分，如果為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則為一年期醫療部份；如果為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則為</w:t>
      </w:r>
      <w:del w:id="213" w:author="李明諭" w:date="2019-05-22T09:09:00Z">
        <w:r w:rsidDel="00D70E07">
          <w:rPr>
            <w:rFonts w:ascii="細明體" w:eastAsia="細明體" w:hAnsi="細明體" w:hint="eastAsia"/>
            <w:kern w:val="2"/>
            <w:szCs w:val="24"/>
            <w:lang w:eastAsia="zh-TW"/>
          </w:rPr>
          <w:delText>一</w:delText>
        </w:r>
      </w:del>
      <w:ins w:id="214" w:author="李明諭" w:date="2019-05-22T09:09:00Z">
        <w:r w:rsidR="00D70E07">
          <w:rPr>
            <w:rFonts w:ascii="細明體" w:eastAsia="細明體" w:hAnsi="細明體" w:hint="eastAsia"/>
            <w:kern w:val="2"/>
            <w:szCs w:val="24"/>
            <w:lang w:eastAsia="zh-TW"/>
          </w:rPr>
          <w:t>長</w:t>
        </w:r>
      </w:ins>
      <w:r>
        <w:rPr>
          <w:rFonts w:ascii="細明體" w:eastAsia="細明體" w:hAnsi="細明體" w:hint="eastAsia"/>
          <w:kern w:val="2"/>
          <w:szCs w:val="24"/>
          <w:lang w:eastAsia="zh-TW"/>
        </w:rPr>
        <w:t>年期醫療部份</w:t>
      </w:r>
    </w:p>
    <w:p w:rsidR="00C51351" w:rsidRPr="00084344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ins w:id="215" w:author="李明諭" w:date="2019-05-22T09:30:00Z"/>
          <w:rFonts w:ascii="細明體" w:eastAsia="細明體" w:hAnsi="細明體"/>
          <w:strike/>
          <w:kern w:val="2"/>
          <w:szCs w:val="24"/>
          <w:lang w:eastAsia="zh-TW"/>
          <w:rPrChange w:id="216" w:author="李明諭" w:date="2019-05-22T09:31:00Z">
            <w:rPr>
              <w:ins w:id="217" w:author="李明諭" w:date="2019-05-22T09:30:00Z"/>
              <w:rFonts w:ascii="細明體" w:eastAsia="細明體" w:hAnsi="細明體"/>
              <w:kern w:val="2"/>
              <w:szCs w:val="24"/>
              <w:lang w:eastAsia="zh-TW"/>
            </w:rPr>
          </w:rPrChange>
        </w:rPr>
      </w:pP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18" w:author="李明諭" w:date="2019-05-22T09:3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理賠支出率(CLAM_RATE) = 統計檔.理賠金額(</w:t>
      </w:r>
      <w:r w:rsidRPr="00084344">
        <w:rPr>
          <w:rFonts w:ascii="細明體" w:eastAsia="細明體" w:hAnsi="細明體"/>
          <w:strike/>
          <w:kern w:val="2"/>
          <w:szCs w:val="24"/>
          <w:lang w:eastAsia="zh-TW"/>
          <w:rPrChange w:id="219" w:author="李明諭" w:date="2019-05-22T09:31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CLAM_AMT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20" w:author="李明諭" w:date="2019-05-22T09:3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)</w:t>
      </w:r>
      <w:r w:rsidR="00F339E3"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21" w:author="李明諭" w:date="2019-05-22T09:3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 xml:space="preserve"> 加總一年期與長年期醫療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22" w:author="李明諭" w:date="2019-05-22T09:3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*100 /統計檔.月繳化繳費(</w:t>
      </w:r>
      <w:r w:rsidRPr="00084344">
        <w:rPr>
          <w:rFonts w:ascii="細明體" w:eastAsia="細明體" w:hAnsi="細明體" w:cs="Courier New" w:hint="eastAsia"/>
          <w:strike/>
          <w:color w:val="000000"/>
          <w:lang w:eastAsia="zh-TW"/>
          <w:rPrChange w:id="223" w:author="李明諭" w:date="2019-05-22T09:31:00Z">
            <w:rPr>
              <w:rFonts w:ascii="細明體" w:eastAsia="細明體" w:hAnsi="細明體" w:cs="Courier New" w:hint="eastAsia"/>
              <w:color w:val="000000"/>
              <w:lang w:eastAsia="zh-TW"/>
            </w:rPr>
          </w:rPrChange>
        </w:rPr>
        <w:t>RD_PREM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24" w:author="李明諭" w:date="2019-05-22T09:3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)</w:t>
      </w:r>
      <w:r w:rsidR="00F339E3"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25" w:author="李明諭" w:date="2019-05-22T09:3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 xml:space="preserve"> 加總一年期與長年期醫療</w:t>
      </w:r>
    </w:p>
    <w:p w:rsidR="00084344" w:rsidRDefault="00084344" w:rsidP="00084344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ins w:id="226" w:author="李明諭" w:date="2019-05-22T09:30:00Z"/>
          <w:rFonts w:ascii="細明體" w:eastAsia="細明體" w:hAnsi="細明體"/>
          <w:kern w:val="2"/>
          <w:szCs w:val="24"/>
          <w:lang w:eastAsia="zh-TW"/>
        </w:rPr>
      </w:pPr>
      <w:ins w:id="227" w:author="李明諭" w:date="2019-05-22T09:30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一年期理賠支出率=</w:t>
        </w:r>
        <w:r w:rsidRPr="004E526A">
          <w:rPr>
            <w:rFonts w:ascii="細明體" w:eastAsia="細明體" w:hAnsi="細明體" w:hint="eastAsia"/>
            <w:kern w:val="2"/>
            <w:szCs w:val="24"/>
            <w:lang w:eastAsia="zh-TW"/>
          </w:rPr>
          <w:t>統計檔.理賠金額(</w:t>
        </w:r>
        <w:r w:rsidRPr="004E526A">
          <w:rPr>
            <w:rFonts w:ascii="細明體" w:eastAsia="細明體" w:hAnsi="細明體"/>
            <w:kern w:val="2"/>
            <w:szCs w:val="24"/>
            <w:lang w:eastAsia="zh-TW"/>
          </w:rPr>
          <w:t>CLAM_AMT</w:t>
        </w:r>
        <w:r w:rsidRPr="004E526A">
          <w:rPr>
            <w:rFonts w:ascii="細明體" w:eastAsia="細明體" w:hAnsi="細明體" w:hint="eastAsia"/>
            <w:kern w:val="2"/>
            <w:szCs w:val="24"/>
            <w:lang w:eastAsia="zh-TW"/>
          </w:rPr>
          <w:t>)加總一年期醫療*100 /統計檔.月繳化繳費(RD_PREM)加總一年期醫療</w:t>
        </w:r>
      </w:ins>
    </w:p>
    <w:p w:rsidR="00084344" w:rsidRPr="000D7068" w:rsidRDefault="00084344" w:rsidP="00084344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ins w:id="228" w:author="李明諭" w:date="2019-05-22T09:30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長年期理賠支出率=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統計檔.理賠金額(</w:t>
        </w:r>
        <w:r w:rsidRPr="000D7068">
          <w:rPr>
            <w:rFonts w:ascii="細明體" w:eastAsia="細明體" w:hAnsi="細明體"/>
            <w:kern w:val="2"/>
            <w:szCs w:val="24"/>
            <w:lang w:eastAsia="zh-TW"/>
          </w:rPr>
          <w:t>CLAM_AMT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)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加總長年期醫療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*100 /統計檔.月繳化繳費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(</w:t>
        </w:r>
        <w:r w:rsidRPr="000D7068">
          <w:rPr>
            <w:rFonts w:ascii="細明體" w:eastAsia="細明體" w:hAnsi="細明體" w:cs="Courier New" w:hint="eastAsia"/>
            <w:color w:val="000000"/>
            <w:lang w:eastAsia="zh-TW"/>
          </w:rPr>
          <w:t>RD_PREM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)加總長年期醫療</w:t>
        </w:r>
      </w:ins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單位區部對照歷史檔.ADCD_NO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3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A567E" w:rsidRPr="000D7068" w:rsidRDefault="00CA567E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利用統計檔.</w:t>
      </w:r>
      <w:r w:rsidRPr="00CA567E">
        <w:rPr>
          <w:rFonts w:ascii="細明體" w:eastAsia="細明體" w:hAnsi="細明體" w:hint="eastAsia"/>
          <w:kern w:val="2"/>
          <w:szCs w:val="24"/>
          <w:lang w:eastAsia="zh-TW"/>
        </w:rPr>
        <w:t>執行種類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(PROC_KIND)區分，如果為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則為一年期醫療部份；如果為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則為</w:t>
      </w:r>
      <w:del w:id="229" w:author="李明諭" w:date="2019-05-22T09:11:00Z">
        <w:r w:rsidDel="004E526A">
          <w:rPr>
            <w:rFonts w:ascii="細明體" w:eastAsia="細明體" w:hAnsi="細明體" w:hint="eastAsia"/>
            <w:kern w:val="2"/>
            <w:szCs w:val="24"/>
            <w:lang w:eastAsia="zh-TW"/>
          </w:rPr>
          <w:delText>一</w:delText>
        </w:r>
      </w:del>
      <w:ins w:id="230" w:author="李明諭" w:date="2019-05-22T09:11:00Z">
        <w:r w:rsidR="004E526A">
          <w:rPr>
            <w:rFonts w:ascii="細明體" w:eastAsia="細明體" w:hAnsi="細明體" w:hint="eastAsia"/>
            <w:kern w:val="2"/>
            <w:szCs w:val="24"/>
            <w:lang w:eastAsia="zh-TW"/>
          </w:rPr>
          <w:t>長</w:t>
        </w:r>
      </w:ins>
      <w:r>
        <w:rPr>
          <w:rFonts w:ascii="細明體" w:eastAsia="細明體" w:hAnsi="細明體" w:hint="eastAsia"/>
          <w:kern w:val="2"/>
          <w:szCs w:val="24"/>
          <w:lang w:eastAsia="zh-TW"/>
        </w:rPr>
        <w:t>年期醫療部份</w:t>
      </w:r>
    </w:p>
    <w:p w:rsidR="00C51351" w:rsidRPr="00084344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ins w:id="231" w:author="李明諭" w:date="2019-05-22T09:31:00Z"/>
          <w:rFonts w:ascii="細明體" w:eastAsia="細明體" w:hAnsi="細明體"/>
          <w:strike/>
          <w:kern w:val="2"/>
          <w:szCs w:val="24"/>
          <w:lang w:eastAsia="zh-TW"/>
          <w:rPrChange w:id="232" w:author="李明諭" w:date="2019-05-22T09:31:00Z">
            <w:rPr>
              <w:ins w:id="233" w:author="李明諭" w:date="2019-05-22T09:31:00Z"/>
              <w:rFonts w:ascii="細明體" w:eastAsia="細明體" w:hAnsi="細明體"/>
              <w:kern w:val="2"/>
              <w:szCs w:val="24"/>
              <w:lang w:eastAsia="zh-TW"/>
            </w:rPr>
          </w:rPrChange>
        </w:rPr>
      </w:pP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34" w:author="李明諭" w:date="2019-05-22T09:3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理賠支出率(CLAM_RATE) = 統計檔.理賠金額(</w:t>
      </w:r>
      <w:r w:rsidRPr="00084344">
        <w:rPr>
          <w:rFonts w:ascii="細明體" w:eastAsia="細明體" w:hAnsi="細明體"/>
          <w:strike/>
          <w:kern w:val="2"/>
          <w:szCs w:val="24"/>
          <w:lang w:eastAsia="zh-TW"/>
          <w:rPrChange w:id="235" w:author="李明諭" w:date="2019-05-22T09:31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CLAM_AMT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36" w:author="李明諭" w:date="2019-05-22T09:3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)</w:t>
      </w:r>
      <w:r w:rsidR="00F339E3"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37" w:author="李明諭" w:date="2019-05-22T09:3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 xml:space="preserve"> 加總一年期與長年期醫療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38" w:author="李明諭" w:date="2019-05-22T09:3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*100 /統計檔.月繳化繳費(</w:t>
      </w:r>
      <w:r w:rsidRPr="00084344">
        <w:rPr>
          <w:rFonts w:ascii="細明體" w:eastAsia="細明體" w:hAnsi="細明體" w:cs="Courier New" w:hint="eastAsia"/>
          <w:strike/>
          <w:color w:val="000000"/>
          <w:lang w:eastAsia="zh-TW"/>
          <w:rPrChange w:id="239" w:author="李明諭" w:date="2019-05-22T09:31:00Z">
            <w:rPr>
              <w:rFonts w:ascii="細明體" w:eastAsia="細明體" w:hAnsi="細明體" w:cs="Courier New" w:hint="eastAsia"/>
              <w:color w:val="000000"/>
              <w:lang w:eastAsia="zh-TW"/>
            </w:rPr>
          </w:rPrChange>
        </w:rPr>
        <w:t>RD_PREM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40" w:author="李明諭" w:date="2019-05-22T09:3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)</w:t>
      </w:r>
      <w:r w:rsidR="00F339E3"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41" w:author="李明諭" w:date="2019-05-22T09:3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 xml:space="preserve"> 加總一年期與長年期醫療</w:t>
      </w:r>
    </w:p>
    <w:p w:rsidR="00084344" w:rsidRDefault="00084344" w:rsidP="00084344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ins w:id="242" w:author="李明諭" w:date="2019-05-22T09:31:00Z"/>
          <w:rFonts w:ascii="細明體" w:eastAsia="細明體" w:hAnsi="細明體"/>
          <w:kern w:val="2"/>
          <w:szCs w:val="24"/>
          <w:lang w:eastAsia="zh-TW"/>
        </w:rPr>
      </w:pPr>
      <w:ins w:id="243" w:author="李明諭" w:date="2019-05-22T09:31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一年期理賠支出率=</w:t>
        </w:r>
        <w:r w:rsidRPr="004E526A">
          <w:rPr>
            <w:rFonts w:ascii="細明體" w:eastAsia="細明體" w:hAnsi="細明體" w:hint="eastAsia"/>
            <w:kern w:val="2"/>
            <w:szCs w:val="24"/>
            <w:lang w:eastAsia="zh-TW"/>
          </w:rPr>
          <w:t>統計檔.理賠金額(</w:t>
        </w:r>
        <w:r w:rsidRPr="004E526A">
          <w:rPr>
            <w:rFonts w:ascii="細明體" w:eastAsia="細明體" w:hAnsi="細明體"/>
            <w:kern w:val="2"/>
            <w:szCs w:val="24"/>
            <w:lang w:eastAsia="zh-TW"/>
          </w:rPr>
          <w:t>CLAM_AMT</w:t>
        </w:r>
        <w:r w:rsidRPr="004E526A">
          <w:rPr>
            <w:rFonts w:ascii="細明體" w:eastAsia="細明體" w:hAnsi="細明體" w:hint="eastAsia"/>
            <w:kern w:val="2"/>
            <w:szCs w:val="24"/>
            <w:lang w:eastAsia="zh-TW"/>
          </w:rPr>
          <w:t>)加總一年期醫療*100 /統計檔.月繳化繳費(RD_PREM)加總一年期醫療</w:t>
        </w:r>
      </w:ins>
    </w:p>
    <w:p w:rsidR="00084344" w:rsidRPr="000D7068" w:rsidRDefault="00084344" w:rsidP="00084344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ins w:id="244" w:author="李明諭" w:date="2019-05-22T09:31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長年期理賠支出率=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統計檔.理賠金額(</w:t>
        </w:r>
        <w:r w:rsidRPr="000D7068">
          <w:rPr>
            <w:rFonts w:ascii="細明體" w:eastAsia="細明體" w:hAnsi="細明體"/>
            <w:kern w:val="2"/>
            <w:szCs w:val="24"/>
            <w:lang w:eastAsia="zh-TW"/>
          </w:rPr>
          <w:t>CLAM_AMT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)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加總長年期醫療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*100 /統計檔.月繳化繳費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(</w:t>
        </w:r>
        <w:r w:rsidRPr="000D7068">
          <w:rPr>
            <w:rFonts w:ascii="細明體" w:eastAsia="細明體" w:hAnsi="細明體" w:cs="Courier New" w:hint="eastAsia"/>
            <w:color w:val="000000"/>
            <w:lang w:eastAsia="zh-TW"/>
          </w:rPr>
          <w:t>RD_PREM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)加總長年期醫療</w:t>
        </w:r>
      </w:ins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顯示如圖三</w:t>
      </w:r>
      <w:r w:rsidRPr="000D7068">
        <w:rPr>
          <w:rFonts w:ascii="細明體" w:eastAsia="細明體" w:hAnsi="細明體" w:hint="eastAsia"/>
          <w:lang w:eastAsia="zh-TW"/>
        </w:rPr>
        <w:t>【展業北二區】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，格式如同: FORMATE(A)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13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A567E" w:rsidRPr="000D7068" w:rsidRDefault="00CA567E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利用統計檔.</w:t>
      </w:r>
      <w:r w:rsidRPr="00CA567E">
        <w:rPr>
          <w:rFonts w:ascii="細明體" w:eastAsia="細明體" w:hAnsi="細明體" w:hint="eastAsia"/>
          <w:kern w:val="2"/>
          <w:szCs w:val="24"/>
          <w:lang w:eastAsia="zh-TW"/>
        </w:rPr>
        <w:t>執行種類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(PROC_KIND)區分，如果為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則為一年期醫療部份；如果為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則為</w:t>
      </w:r>
      <w:del w:id="245" w:author="李明諭" w:date="2019-05-22T09:11:00Z">
        <w:r w:rsidDel="004E526A">
          <w:rPr>
            <w:rFonts w:ascii="細明體" w:eastAsia="細明體" w:hAnsi="細明體" w:hint="eastAsia"/>
            <w:kern w:val="2"/>
            <w:szCs w:val="24"/>
            <w:lang w:eastAsia="zh-TW"/>
          </w:rPr>
          <w:delText>一</w:delText>
        </w:r>
      </w:del>
      <w:ins w:id="246" w:author="李明諭" w:date="2019-05-22T09:11:00Z">
        <w:r w:rsidR="004E526A">
          <w:rPr>
            <w:rFonts w:ascii="細明體" w:eastAsia="細明體" w:hAnsi="細明體" w:hint="eastAsia"/>
            <w:kern w:val="2"/>
            <w:szCs w:val="24"/>
            <w:lang w:eastAsia="zh-TW"/>
          </w:rPr>
          <w:t>長</w:t>
        </w:r>
      </w:ins>
      <w:r>
        <w:rPr>
          <w:rFonts w:ascii="細明體" w:eastAsia="細明體" w:hAnsi="細明體" w:hint="eastAsia"/>
          <w:kern w:val="2"/>
          <w:szCs w:val="24"/>
          <w:lang w:eastAsia="zh-TW"/>
        </w:rPr>
        <w:t>年期醫療部份</w:t>
      </w:r>
    </w:p>
    <w:p w:rsidR="00C51351" w:rsidRPr="00084344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ins w:id="247" w:author="李明諭" w:date="2019-05-22T09:31:00Z"/>
          <w:rFonts w:ascii="細明體" w:eastAsia="細明體" w:hAnsi="細明體"/>
          <w:strike/>
          <w:kern w:val="2"/>
          <w:szCs w:val="24"/>
          <w:lang w:eastAsia="zh-TW"/>
          <w:rPrChange w:id="248" w:author="李明諭" w:date="2019-05-22T09:31:00Z">
            <w:rPr>
              <w:ins w:id="249" w:author="李明諭" w:date="2019-05-22T09:31:00Z"/>
              <w:rFonts w:ascii="細明體" w:eastAsia="細明體" w:hAnsi="細明體"/>
              <w:kern w:val="2"/>
              <w:szCs w:val="24"/>
              <w:lang w:eastAsia="zh-TW"/>
            </w:rPr>
          </w:rPrChange>
        </w:rPr>
      </w:pP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50" w:author="李明諭" w:date="2019-05-22T09:3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理賠支出率(CLAM_RATE) = 統計檔.理賠金額(</w:t>
      </w:r>
      <w:r w:rsidRPr="00084344">
        <w:rPr>
          <w:rFonts w:ascii="細明體" w:eastAsia="細明體" w:hAnsi="細明體"/>
          <w:strike/>
          <w:kern w:val="2"/>
          <w:szCs w:val="24"/>
          <w:lang w:eastAsia="zh-TW"/>
          <w:rPrChange w:id="251" w:author="李明諭" w:date="2019-05-22T09:31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CLAM_AMT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52" w:author="李明諭" w:date="2019-05-22T09:3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)</w:t>
      </w:r>
      <w:r w:rsidR="00F339E3"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53" w:author="李明諭" w:date="2019-05-22T09:3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 xml:space="preserve"> 加總一年期與長年期醫療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54" w:author="李明諭" w:date="2019-05-22T09:3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*100 /統計檔.月繳化繳費(</w:t>
      </w:r>
      <w:r w:rsidRPr="00084344">
        <w:rPr>
          <w:rFonts w:ascii="細明體" w:eastAsia="細明體" w:hAnsi="細明體" w:cs="Courier New" w:hint="eastAsia"/>
          <w:strike/>
          <w:color w:val="000000"/>
          <w:lang w:eastAsia="zh-TW"/>
          <w:rPrChange w:id="255" w:author="李明諭" w:date="2019-05-22T09:31:00Z">
            <w:rPr>
              <w:rFonts w:ascii="細明體" w:eastAsia="細明體" w:hAnsi="細明體" w:cs="Courier New" w:hint="eastAsia"/>
              <w:color w:val="000000"/>
              <w:lang w:eastAsia="zh-TW"/>
            </w:rPr>
          </w:rPrChange>
        </w:rPr>
        <w:t>RD_PREM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56" w:author="李明諭" w:date="2019-05-22T09:3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)</w:t>
      </w:r>
      <w:r w:rsidR="00F339E3"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57" w:author="李明諭" w:date="2019-05-22T09:3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 xml:space="preserve"> 加總一年期與長年期醫療</w:t>
      </w:r>
    </w:p>
    <w:p w:rsidR="00084344" w:rsidRDefault="00084344" w:rsidP="00084344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ins w:id="258" w:author="李明諭" w:date="2019-05-22T09:31:00Z"/>
          <w:rFonts w:ascii="細明體" w:eastAsia="細明體" w:hAnsi="細明體"/>
          <w:kern w:val="2"/>
          <w:szCs w:val="24"/>
          <w:lang w:eastAsia="zh-TW"/>
        </w:rPr>
      </w:pPr>
      <w:ins w:id="259" w:author="李明諭" w:date="2019-05-22T09:31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一年期理賠支出率=</w:t>
        </w:r>
        <w:r w:rsidRPr="004E526A">
          <w:rPr>
            <w:rFonts w:ascii="細明體" w:eastAsia="細明體" w:hAnsi="細明體" w:hint="eastAsia"/>
            <w:kern w:val="2"/>
            <w:szCs w:val="24"/>
            <w:lang w:eastAsia="zh-TW"/>
          </w:rPr>
          <w:t>統計檔.理賠金額(</w:t>
        </w:r>
        <w:r w:rsidRPr="004E526A">
          <w:rPr>
            <w:rFonts w:ascii="細明體" w:eastAsia="細明體" w:hAnsi="細明體"/>
            <w:kern w:val="2"/>
            <w:szCs w:val="24"/>
            <w:lang w:eastAsia="zh-TW"/>
          </w:rPr>
          <w:t>CLAM_AMT</w:t>
        </w:r>
        <w:r w:rsidRPr="004E526A">
          <w:rPr>
            <w:rFonts w:ascii="細明體" w:eastAsia="細明體" w:hAnsi="細明體" w:hint="eastAsia"/>
            <w:kern w:val="2"/>
            <w:szCs w:val="24"/>
            <w:lang w:eastAsia="zh-TW"/>
          </w:rPr>
          <w:t>)加總一年期醫療*100 /統計檔.月繳化繳費(RD_PREM)加總一年期醫療</w:t>
        </w:r>
      </w:ins>
    </w:p>
    <w:p w:rsidR="00084344" w:rsidRPr="000D7068" w:rsidRDefault="00084344" w:rsidP="00084344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ins w:id="260" w:author="李明諭" w:date="2019-05-22T09:31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長年期理賠支出率=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統計檔.理賠金額(</w:t>
        </w:r>
        <w:r w:rsidRPr="000D7068">
          <w:rPr>
            <w:rFonts w:ascii="細明體" w:eastAsia="細明體" w:hAnsi="細明體"/>
            <w:kern w:val="2"/>
            <w:szCs w:val="24"/>
            <w:lang w:eastAsia="zh-TW"/>
          </w:rPr>
          <w:t>CLAM_AMT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)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加總長年期醫療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*100 /統計檔.月繳化繳費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(</w:t>
        </w:r>
        <w:r w:rsidRPr="000D7068">
          <w:rPr>
            <w:rFonts w:ascii="細明體" w:eastAsia="細明體" w:hAnsi="細明體" w:cs="Courier New" w:hint="eastAsia"/>
            <w:color w:val="000000"/>
            <w:lang w:eastAsia="zh-TW"/>
          </w:rPr>
          <w:t>RD_PREM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)加總長年期醫療</w:t>
        </w:r>
      </w:ins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統計檔.單位代號前三碼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)之前三碼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5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084344" w:rsidRPr="000D7068" w:rsidRDefault="00CA567E" w:rsidP="00084344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  <w:pPrChange w:id="261" w:author="李明諭" w:date="2019-05-22T09:32:00Z">
          <w:pPr>
            <w:pStyle w:val="Tabletext"/>
            <w:keepLines w:val="0"/>
            <w:widowControl/>
            <w:numPr>
              <w:ilvl w:val="6"/>
              <w:numId w:val="1"/>
            </w:numPr>
            <w:tabs>
              <w:tab w:val="num" w:pos="3827"/>
            </w:tabs>
            <w:spacing w:after="0" w:line="240" w:lineRule="auto"/>
            <w:ind w:left="3827" w:hanging="1276"/>
          </w:pPr>
        </w:pPrChange>
      </w:pPr>
      <w:r>
        <w:rPr>
          <w:rFonts w:ascii="細明體" w:eastAsia="細明體" w:hAnsi="細明體" w:hint="eastAsia"/>
          <w:kern w:val="2"/>
          <w:szCs w:val="24"/>
          <w:lang w:eastAsia="zh-TW"/>
        </w:rPr>
        <w:t>利用統計檔.</w:t>
      </w:r>
      <w:r w:rsidRPr="00CA567E">
        <w:rPr>
          <w:rFonts w:ascii="細明體" w:eastAsia="細明體" w:hAnsi="細明體" w:hint="eastAsia"/>
          <w:kern w:val="2"/>
          <w:szCs w:val="24"/>
          <w:lang w:eastAsia="zh-TW"/>
        </w:rPr>
        <w:t>執行種類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(PROC_KIND)區分，如果為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則為一年期醫療部份；如果為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則為</w:t>
      </w:r>
      <w:del w:id="262" w:author="李明諭" w:date="2019-05-22T09:11:00Z">
        <w:r w:rsidDel="004E526A">
          <w:rPr>
            <w:rFonts w:ascii="細明體" w:eastAsia="細明體" w:hAnsi="細明體" w:hint="eastAsia"/>
            <w:kern w:val="2"/>
            <w:szCs w:val="24"/>
            <w:lang w:eastAsia="zh-TW"/>
          </w:rPr>
          <w:delText>一</w:delText>
        </w:r>
      </w:del>
      <w:ins w:id="263" w:author="李明諭" w:date="2019-05-22T09:11:00Z">
        <w:r w:rsidR="004E526A">
          <w:rPr>
            <w:rFonts w:ascii="細明體" w:eastAsia="細明體" w:hAnsi="細明體" w:hint="eastAsia"/>
            <w:kern w:val="2"/>
            <w:szCs w:val="24"/>
            <w:lang w:eastAsia="zh-TW"/>
          </w:rPr>
          <w:t>長</w:t>
        </w:r>
      </w:ins>
      <w:r>
        <w:rPr>
          <w:rFonts w:ascii="細明體" w:eastAsia="細明體" w:hAnsi="細明體" w:hint="eastAsia"/>
          <w:kern w:val="2"/>
          <w:szCs w:val="24"/>
          <w:lang w:eastAsia="zh-TW"/>
        </w:rPr>
        <w:t>年期醫療部份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顯示如圖四:</w:t>
      </w:r>
      <w:r w:rsidRPr="000D7068">
        <w:rPr>
          <w:rFonts w:ascii="細明體" w:eastAsia="細明體" w:hAnsi="細明體" w:hint="eastAsia"/>
          <w:lang w:eastAsia="zh-TW"/>
        </w:rPr>
        <w:t>【展業中和一】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，格式如同: FORMATE(A)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43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A567E" w:rsidRPr="000D7068" w:rsidRDefault="00CA567E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利用統計檔.</w:t>
      </w:r>
      <w:r w:rsidRPr="00CA567E">
        <w:rPr>
          <w:rFonts w:ascii="細明體" w:eastAsia="細明體" w:hAnsi="細明體" w:hint="eastAsia"/>
          <w:kern w:val="2"/>
          <w:szCs w:val="24"/>
          <w:lang w:eastAsia="zh-TW"/>
        </w:rPr>
        <w:t>執行種類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(PROC_KIND)區分，如果為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則為一年期醫療部份；如果為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則為</w:t>
      </w:r>
      <w:del w:id="264" w:author="李明諭" w:date="2019-05-22T09:11:00Z">
        <w:r w:rsidDel="004E526A">
          <w:rPr>
            <w:rFonts w:ascii="細明體" w:eastAsia="細明體" w:hAnsi="細明體" w:hint="eastAsia"/>
            <w:kern w:val="2"/>
            <w:szCs w:val="24"/>
            <w:lang w:eastAsia="zh-TW"/>
          </w:rPr>
          <w:delText>一</w:delText>
        </w:r>
      </w:del>
      <w:ins w:id="265" w:author="李明諭" w:date="2019-05-22T09:11:00Z">
        <w:r w:rsidR="004E526A">
          <w:rPr>
            <w:rFonts w:ascii="細明體" w:eastAsia="細明體" w:hAnsi="細明體" w:hint="eastAsia"/>
            <w:kern w:val="2"/>
            <w:szCs w:val="24"/>
            <w:lang w:eastAsia="zh-TW"/>
          </w:rPr>
          <w:t>長</w:t>
        </w:r>
      </w:ins>
      <w:r>
        <w:rPr>
          <w:rFonts w:ascii="細明體" w:eastAsia="細明體" w:hAnsi="細明體" w:hint="eastAsia"/>
          <w:kern w:val="2"/>
          <w:szCs w:val="24"/>
          <w:lang w:eastAsia="zh-TW"/>
        </w:rPr>
        <w:t>年期醫療部份</w:t>
      </w:r>
    </w:p>
    <w:p w:rsidR="00C51351" w:rsidRPr="00084344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ins w:id="266" w:author="李明諭" w:date="2019-05-22T09:32:00Z"/>
          <w:rFonts w:ascii="細明體" w:eastAsia="細明體" w:hAnsi="細明體"/>
          <w:strike/>
          <w:kern w:val="2"/>
          <w:szCs w:val="24"/>
          <w:lang w:eastAsia="zh-TW"/>
          <w:rPrChange w:id="267" w:author="李明諭" w:date="2019-05-22T09:32:00Z">
            <w:rPr>
              <w:ins w:id="268" w:author="李明諭" w:date="2019-05-22T09:32:00Z"/>
              <w:rFonts w:ascii="細明體" w:eastAsia="細明體" w:hAnsi="細明體"/>
              <w:kern w:val="2"/>
              <w:szCs w:val="24"/>
              <w:lang w:eastAsia="zh-TW"/>
            </w:rPr>
          </w:rPrChange>
        </w:rPr>
      </w:pP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69" w:author="李明諭" w:date="2019-05-22T09:32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理賠支出率(CLAM_RATE) = 統計檔.理賠金額(</w:t>
      </w:r>
      <w:r w:rsidRPr="00084344">
        <w:rPr>
          <w:rFonts w:ascii="細明體" w:eastAsia="細明體" w:hAnsi="細明體"/>
          <w:strike/>
          <w:kern w:val="2"/>
          <w:szCs w:val="24"/>
          <w:lang w:eastAsia="zh-TW"/>
          <w:rPrChange w:id="270" w:author="李明諭" w:date="2019-05-22T09:32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CLAM_AMT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71" w:author="李明諭" w:date="2019-05-22T09:32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)</w:t>
      </w:r>
      <w:r w:rsidR="00F339E3"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72" w:author="李明諭" w:date="2019-05-22T09:32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 xml:space="preserve"> 加總一年期與長年期醫療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73" w:author="李明諭" w:date="2019-05-22T09:32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*100 /統計檔.月繳化繳費(</w:t>
      </w:r>
      <w:r w:rsidRPr="00084344">
        <w:rPr>
          <w:rFonts w:ascii="細明體" w:eastAsia="細明體" w:hAnsi="細明體" w:cs="Courier New" w:hint="eastAsia"/>
          <w:strike/>
          <w:color w:val="000000"/>
          <w:lang w:eastAsia="zh-TW"/>
          <w:rPrChange w:id="274" w:author="李明諭" w:date="2019-05-22T09:32:00Z">
            <w:rPr>
              <w:rFonts w:ascii="細明體" w:eastAsia="細明體" w:hAnsi="細明體" w:cs="Courier New" w:hint="eastAsia"/>
              <w:color w:val="000000"/>
              <w:lang w:eastAsia="zh-TW"/>
            </w:rPr>
          </w:rPrChange>
        </w:rPr>
        <w:t>RD_PREM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75" w:author="李明諭" w:date="2019-05-22T09:32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)</w:t>
      </w:r>
      <w:r w:rsidR="00F339E3"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76" w:author="李明諭" w:date="2019-05-22T09:32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 xml:space="preserve"> 加總一年期與長年期醫療</w:t>
      </w:r>
    </w:p>
    <w:p w:rsidR="00084344" w:rsidRDefault="00084344" w:rsidP="00084344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ins w:id="277" w:author="李明諭" w:date="2019-05-22T09:32:00Z"/>
          <w:rFonts w:ascii="細明體" w:eastAsia="細明體" w:hAnsi="細明體"/>
          <w:kern w:val="2"/>
          <w:szCs w:val="24"/>
          <w:lang w:eastAsia="zh-TW"/>
        </w:rPr>
      </w:pPr>
      <w:ins w:id="278" w:author="李明諭" w:date="2019-05-22T09:32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一年期理賠支出率=</w:t>
        </w:r>
        <w:r w:rsidRPr="004E526A">
          <w:rPr>
            <w:rFonts w:ascii="細明體" w:eastAsia="細明體" w:hAnsi="細明體" w:hint="eastAsia"/>
            <w:kern w:val="2"/>
            <w:szCs w:val="24"/>
            <w:lang w:eastAsia="zh-TW"/>
          </w:rPr>
          <w:t>統計檔.理賠金額(</w:t>
        </w:r>
        <w:r w:rsidRPr="004E526A">
          <w:rPr>
            <w:rFonts w:ascii="細明體" w:eastAsia="細明體" w:hAnsi="細明體"/>
            <w:kern w:val="2"/>
            <w:szCs w:val="24"/>
            <w:lang w:eastAsia="zh-TW"/>
          </w:rPr>
          <w:t>CLAM_AMT</w:t>
        </w:r>
        <w:r w:rsidRPr="004E526A">
          <w:rPr>
            <w:rFonts w:ascii="細明體" w:eastAsia="細明體" w:hAnsi="細明體" w:hint="eastAsia"/>
            <w:kern w:val="2"/>
            <w:szCs w:val="24"/>
            <w:lang w:eastAsia="zh-TW"/>
          </w:rPr>
          <w:t>)加總一年期醫療*100 /統計檔.月繳化繳費(RD_PREM)加總一年期醫療</w:t>
        </w:r>
      </w:ins>
    </w:p>
    <w:p w:rsidR="00084344" w:rsidRPr="000D7068" w:rsidRDefault="00084344" w:rsidP="00084344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ins w:id="279" w:author="李明諭" w:date="2019-05-22T09:32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長年期理賠支出率=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統計檔.理賠金額(</w:t>
        </w:r>
        <w:r w:rsidRPr="000D7068">
          <w:rPr>
            <w:rFonts w:ascii="細明體" w:eastAsia="細明體" w:hAnsi="細明體"/>
            <w:kern w:val="2"/>
            <w:szCs w:val="24"/>
            <w:lang w:eastAsia="zh-TW"/>
          </w:rPr>
          <w:t>CLAM_AMT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)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加總長年期醫療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*100 /統計檔.月繳化繳費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(</w:t>
        </w:r>
        <w:r w:rsidRPr="000D7068">
          <w:rPr>
            <w:rFonts w:ascii="細明體" w:eastAsia="細明體" w:hAnsi="細明體" w:cs="Courier New" w:hint="eastAsia"/>
            <w:color w:val="000000"/>
            <w:lang w:eastAsia="zh-TW"/>
          </w:rPr>
          <w:t>RD_PREM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)加總長年期醫療</w:t>
        </w:r>
      </w:ins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統計檔.單位代號前三碼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)之前三碼。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A567E" w:rsidRPr="000D7068" w:rsidRDefault="00CA567E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利用統計檔.</w:t>
      </w:r>
      <w:r w:rsidRPr="00CA567E">
        <w:rPr>
          <w:rFonts w:ascii="細明體" w:eastAsia="細明體" w:hAnsi="細明體" w:hint="eastAsia"/>
          <w:kern w:val="2"/>
          <w:szCs w:val="24"/>
          <w:lang w:eastAsia="zh-TW"/>
        </w:rPr>
        <w:t>執行種類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(PROC_KIND)區分，如果為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則為一年期醫療部份；如果為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則為</w:t>
      </w:r>
      <w:del w:id="280" w:author="李明諭" w:date="2019-05-22T09:11:00Z">
        <w:r w:rsidDel="004E526A">
          <w:rPr>
            <w:rFonts w:ascii="細明體" w:eastAsia="細明體" w:hAnsi="細明體" w:hint="eastAsia"/>
            <w:kern w:val="2"/>
            <w:szCs w:val="24"/>
            <w:lang w:eastAsia="zh-TW"/>
          </w:rPr>
          <w:delText>一</w:delText>
        </w:r>
      </w:del>
      <w:ins w:id="281" w:author="李明諭" w:date="2019-05-22T09:11:00Z">
        <w:r w:rsidR="004E526A">
          <w:rPr>
            <w:rFonts w:ascii="細明體" w:eastAsia="細明體" w:hAnsi="細明體" w:hint="eastAsia"/>
            <w:kern w:val="2"/>
            <w:szCs w:val="24"/>
            <w:lang w:eastAsia="zh-TW"/>
          </w:rPr>
          <w:t>長</w:t>
        </w:r>
      </w:ins>
      <w:r>
        <w:rPr>
          <w:rFonts w:ascii="細明體" w:eastAsia="細明體" w:hAnsi="細明體" w:hint="eastAsia"/>
          <w:kern w:val="2"/>
          <w:szCs w:val="24"/>
          <w:lang w:eastAsia="zh-TW"/>
        </w:rPr>
        <w:t>年期醫療部份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顯示如圖五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:【展中和一課】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，格式如同: FORMATE(A)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44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A567E" w:rsidRPr="000D7068" w:rsidRDefault="00CA567E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利用統計檔.</w:t>
      </w:r>
      <w:r w:rsidRPr="00CA567E">
        <w:rPr>
          <w:rFonts w:ascii="細明體" w:eastAsia="細明體" w:hAnsi="細明體" w:hint="eastAsia"/>
          <w:kern w:val="2"/>
          <w:szCs w:val="24"/>
          <w:lang w:eastAsia="zh-TW"/>
        </w:rPr>
        <w:t>執行種類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(PROC_KIND)區分，如果為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則為一年期醫療部份；如果為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則為</w:t>
      </w:r>
      <w:del w:id="282" w:author="李明諭" w:date="2019-05-22T09:11:00Z">
        <w:r w:rsidDel="004E526A">
          <w:rPr>
            <w:rFonts w:ascii="細明體" w:eastAsia="細明體" w:hAnsi="細明體" w:hint="eastAsia"/>
            <w:kern w:val="2"/>
            <w:szCs w:val="24"/>
            <w:lang w:eastAsia="zh-TW"/>
          </w:rPr>
          <w:delText>一</w:delText>
        </w:r>
      </w:del>
      <w:ins w:id="283" w:author="李明諭" w:date="2019-05-22T09:11:00Z">
        <w:r w:rsidR="004E526A">
          <w:rPr>
            <w:rFonts w:ascii="細明體" w:eastAsia="細明體" w:hAnsi="細明體" w:hint="eastAsia"/>
            <w:kern w:val="2"/>
            <w:szCs w:val="24"/>
            <w:lang w:eastAsia="zh-TW"/>
          </w:rPr>
          <w:t>長</w:t>
        </w:r>
      </w:ins>
      <w:r>
        <w:rPr>
          <w:rFonts w:ascii="細明體" w:eastAsia="細明體" w:hAnsi="細明體" w:hint="eastAsia"/>
          <w:kern w:val="2"/>
          <w:szCs w:val="24"/>
          <w:lang w:eastAsia="zh-TW"/>
        </w:rPr>
        <w:t>年期醫療部份</w:t>
      </w:r>
    </w:p>
    <w:p w:rsidR="00C51351" w:rsidRPr="00084344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ins w:id="284" w:author="李明諭" w:date="2019-05-22T09:32:00Z"/>
          <w:rFonts w:ascii="細明體" w:eastAsia="細明體" w:hAnsi="細明體"/>
          <w:strike/>
          <w:kern w:val="2"/>
          <w:szCs w:val="24"/>
          <w:lang w:eastAsia="zh-TW"/>
          <w:rPrChange w:id="285" w:author="李明諭" w:date="2019-05-22T09:32:00Z">
            <w:rPr>
              <w:ins w:id="286" w:author="李明諭" w:date="2019-05-22T09:32:00Z"/>
              <w:rFonts w:ascii="細明體" w:eastAsia="細明體" w:hAnsi="細明體"/>
              <w:kern w:val="2"/>
              <w:szCs w:val="24"/>
              <w:lang w:eastAsia="zh-TW"/>
            </w:rPr>
          </w:rPrChange>
        </w:rPr>
      </w:pP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87" w:author="李明諭" w:date="2019-05-22T09:32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理賠支出率(CLAM_RATE) = 統計檔.理賠金額(</w:t>
      </w:r>
      <w:r w:rsidRPr="00084344">
        <w:rPr>
          <w:rFonts w:ascii="細明體" w:eastAsia="細明體" w:hAnsi="細明體"/>
          <w:strike/>
          <w:kern w:val="2"/>
          <w:szCs w:val="24"/>
          <w:lang w:eastAsia="zh-TW"/>
          <w:rPrChange w:id="288" w:author="李明諭" w:date="2019-05-22T09:32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CLAM_AMT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89" w:author="李明諭" w:date="2019-05-22T09:32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)</w:t>
      </w:r>
      <w:r w:rsidR="00F339E3"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90" w:author="李明諭" w:date="2019-05-22T09:32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 xml:space="preserve"> 加總一年期與長年期醫療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91" w:author="李明諭" w:date="2019-05-22T09:32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*100 /統計檔.月繳化繳費(</w:t>
      </w:r>
      <w:r w:rsidRPr="00084344">
        <w:rPr>
          <w:rFonts w:ascii="細明體" w:eastAsia="細明體" w:hAnsi="細明體" w:cs="Courier New" w:hint="eastAsia"/>
          <w:strike/>
          <w:color w:val="000000"/>
          <w:lang w:eastAsia="zh-TW"/>
          <w:rPrChange w:id="292" w:author="李明諭" w:date="2019-05-22T09:32:00Z">
            <w:rPr>
              <w:rFonts w:ascii="細明體" w:eastAsia="細明體" w:hAnsi="細明體" w:cs="Courier New" w:hint="eastAsia"/>
              <w:color w:val="000000"/>
              <w:lang w:eastAsia="zh-TW"/>
            </w:rPr>
          </w:rPrChange>
        </w:rPr>
        <w:t>RD_PREM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93" w:author="李明諭" w:date="2019-05-22T09:32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)</w:t>
      </w:r>
      <w:r w:rsidR="00F339E3"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294" w:author="李明諭" w:date="2019-05-22T09:32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 xml:space="preserve"> 加總一年期與長年期醫療</w:t>
      </w:r>
    </w:p>
    <w:p w:rsidR="00084344" w:rsidRDefault="00084344" w:rsidP="00084344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ins w:id="295" w:author="李明諭" w:date="2019-05-22T09:32:00Z"/>
          <w:rFonts w:ascii="細明體" w:eastAsia="細明體" w:hAnsi="細明體"/>
          <w:kern w:val="2"/>
          <w:szCs w:val="24"/>
          <w:lang w:eastAsia="zh-TW"/>
        </w:rPr>
      </w:pPr>
      <w:ins w:id="296" w:author="李明諭" w:date="2019-05-22T09:32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一年期理賠支出率=</w:t>
        </w:r>
        <w:r w:rsidRPr="004E526A">
          <w:rPr>
            <w:rFonts w:ascii="細明體" w:eastAsia="細明體" w:hAnsi="細明體" w:hint="eastAsia"/>
            <w:kern w:val="2"/>
            <w:szCs w:val="24"/>
            <w:lang w:eastAsia="zh-TW"/>
          </w:rPr>
          <w:t>統計檔.理賠金額(</w:t>
        </w:r>
        <w:r w:rsidRPr="004E526A">
          <w:rPr>
            <w:rFonts w:ascii="細明體" w:eastAsia="細明體" w:hAnsi="細明體"/>
            <w:kern w:val="2"/>
            <w:szCs w:val="24"/>
            <w:lang w:eastAsia="zh-TW"/>
          </w:rPr>
          <w:t>CLAM_AMT</w:t>
        </w:r>
        <w:r w:rsidRPr="004E526A">
          <w:rPr>
            <w:rFonts w:ascii="細明體" w:eastAsia="細明體" w:hAnsi="細明體" w:hint="eastAsia"/>
            <w:kern w:val="2"/>
            <w:szCs w:val="24"/>
            <w:lang w:eastAsia="zh-TW"/>
          </w:rPr>
          <w:t>)加總一年期醫療*100 /統計檔.月繳化繳費(RD_PREM)加總一年期醫療</w:t>
        </w:r>
      </w:ins>
    </w:p>
    <w:p w:rsidR="00084344" w:rsidRPr="000D7068" w:rsidRDefault="00084344" w:rsidP="00084344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ins w:id="297" w:author="李明諭" w:date="2019-05-22T09:32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長年期理賠支出率=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統計檔.理賠金額(</w:t>
        </w:r>
        <w:r w:rsidRPr="000D7068">
          <w:rPr>
            <w:rFonts w:ascii="細明體" w:eastAsia="細明體" w:hAnsi="細明體"/>
            <w:kern w:val="2"/>
            <w:szCs w:val="24"/>
            <w:lang w:eastAsia="zh-TW"/>
          </w:rPr>
          <w:t>CLAM_AMT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)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加總長年期醫療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*100 /統計檔.月繳化繳費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(</w:t>
        </w:r>
        <w:r w:rsidRPr="000D7068">
          <w:rPr>
            <w:rFonts w:ascii="細明體" w:eastAsia="細明體" w:hAnsi="細明體" w:cs="Courier New" w:hint="eastAsia"/>
            <w:color w:val="000000"/>
            <w:lang w:eastAsia="zh-TW"/>
          </w:rPr>
          <w:t>RD_PREM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)加總長年期醫療</w:t>
        </w:r>
      </w:ins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統計檔.單位代號前四碼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)之前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四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碼。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5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A567E" w:rsidRPr="000D7068" w:rsidRDefault="00CA567E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利用統計檔.</w:t>
      </w:r>
      <w:r w:rsidRPr="00CA567E">
        <w:rPr>
          <w:rFonts w:ascii="細明體" w:eastAsia="細明體" w:hAnsi="細明體" w:hint="eastAsia"/>
          <w:kern w:val="2"/>
          <w:szCs w:val="24"/>
          <w:lang w:eastAsia="zh-TW"/>
        </w:rPr>
        <w:t>執行種類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(PROC_KIND)區分，如果為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則為一年期醫療部份；如果為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則為</w:t>
      </w:r>
      <w:del w:id="298" w:author="李明諭" w:date="2019-05-22T09:11:00Z">
        <w:r w:rsidDel="004E526A">
          <w:rPr>
            <w:rFonts w:ascii="細明體" w:eastAsia="細明體" w:hAnsi="細明體" w:hint="eastAsia"/>
            <w:kern w:val="2"/>
            <w:szCs w:val="24"/>
            <w:lang w:eastAsia="zh-TW"/>
          </w:rPr>
          <w:delText>一</w:delText>
        </w:r>
      </w:del>
      <w:ins w:id="299" w:author="李明諭" w:date="2019-05-22T09:11:00Z">
        <w:r w:rsidR="004E526A">
          <w:rPr>
            <w:rFonts w:ascii="細明體" w:eastAsia="細明體" w:hAnsi="細明體" w:hint="eastAsia"/>
            <w:kern w:val="2"/>
            <w:szCs w:val="24"/>
            <w:lang w:eastAsia="zh-TW"/>
          </w:rPr>
          <w:t>長</w:t>
        </w:r>
      </w:ins>
      <w:r>
        <w:rPr>
          <w:rFonts w:ascii="細明體" w:eastAsia="細明體" w:hAnsi="細明體" w:hint="eastAsia"/>
          <w:kern w:val="2"/>
          <w:szCs w:val="24"/>
          <w:lang w:eastAsia="zh-TW"/>
        </w:rPr>
        <w:t>年期醫療部份</w:t>
      </w:r>
    </w:p>
    <w:p w:rsidR="00C51351" w:rsidRPr="00084344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ins w:id="300" w:author="李明諭" w:date="2019-05-22T09:32:00Z"/>
          <w:rFonts w:ascii="細明體" w:eastAsia="細明體" w:hAnsi="細明體"/>
          <w:strike/>
          <w:kern w:val="2"/>
          <w:szCs w:val="24"/>
          <w:lang w:eastAsia="zh-TW"/>
          <w:rPrChange w:id="301" w:author="李明諭" w:date="2019-05-22T09:32:00Z">
            <w:rPr>
              <w:ins w:id="302" w:author="李明諭" w:date="2019-05-22T09:32:00Z"/>
              <w:rFonts w:ascii="細明體" w:eastAsia="細明體" w:hAnsi="細明體"/>
              <w:kern w:val="2"/>
              <w:szCs w:val="24"/>
              <w:lang w:eastAsia="zh-TW"/>
            </w:rPr>
          </w:rPrChange>
        </w:rPr>
      </w:pP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303" w:author="李明諭" w:date="2019-05-22T09:32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理賠支出率(CLAM_RATE) = 統計檔.理賠金額(</w:t>
      </w:r>
      <w:r w:rsidRPr="00084344">
        <w:rPr>
          <w:rFonts w:ascii="細明體" w:eastAsia="細明體" w:hAnsi="細明體"/>
          <w:strike/>
          <w:kern w:val="2"/>
          <w:szCs w:val="24"/>
          <w:lang w:eastAsia="zh-TW"/>
          <w:rPrChange w:id="304" w:author="李明諭" w:date="2019-05-22T09:32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CLAM_AMT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305" w:author="李明諭" w:date="2019-05-22T09:32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)</w:t>
      </w:r>
      <w:r w:rsidR="00F339E3"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306" w:author="李明諭" w:date="2019-05-22T09:32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 xml:space="preserve"> 加總一年期與長年期醫療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307" w:author="李明諭" w:date="2019-05-22T09:32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*100 /統計檔.月繳化繳費(</w:t>
      </w:r>
      <w:r w:rsidRPr="00084344">
        <w:rPr>
          <w:rFonts w:ascii="細明體" w:eastAsia="細明體" w:hAnsi="細明體" w:cs="Courier New" w:hint="eastAsia"/>
          <w:strike/>
          <w:color w:val="000000"/>
          <w:lang w:eastAsia="zh-TW"/>
          <w:rPrChange w:id="308" w:author="李明諭" w:date="2019-05-22T09:32:00Z">
            <w:rPr>
              <w:rFonts w:ascii="細明體" w:eastAsia="細明體" w:hAnsi="細明體" w:cs="Courier New" w:hint="eastAsia"/>
              <w:color w:val="000000"/>
              <w:lang w:eastAsia="zh-TW"/>
            </w:rPr>
          </w:rPrChange>
        </w:rPr>
        <w:t>RD_PREM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309" w:author="李明諭" w:date="2019-05-22T09:32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)</w:t>
      </w:r>
      <w:r w:rsidR="00F339E3"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310" w:author="李明諭" w:date="2019-05-22T09:32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 xml:space="preserve"> 加總一年期與長年期醫療</w:t>
      </w:r>
    </w:p>
    <w:p w:rsidR="00084344" w:rsidRDefault="00084344" w:rsidP="00084344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ins w:id="311" w:author="李明諭" w:date="2019-05-22T09:32:00Z"/>
          <w:rFonts w:ascii="細明體" w:eastAsia="細明體" w:hAnsi="細明體"/>
          <w:kern w:val="2"/>
          <w:szCs w:val="24"/>
          <w:lang w:eastAsia="zh-TW"/>
        </w:rPr>
      </w:pPr>
      <w:ins w:id="312" w:author="李明諭" w:date="2019-05-22T09:32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一年期理賠支出率=</w:t>
        </w:r>
        <w:r w:rsidRPr="004E526A">
          <w:rPr>
            <w:rFonts w:ascii="細明體" w:eastAsia="細明體" w:hAnsi="細明體" w:hint="eastAsia"/>
            <w:kern w:val="2"/>
            <w:szCs w:val="24"/>
            <w:lang w:eastAsia="zh-TW"/>
          </w:rPr>
          <w:t>統計檔.理賠金額(</w:t>
        </w:r>
        <w:r w:rsidRPr="004E526A">
          <w:rPr>
            <w:rFonts w:ascii="細明體" w:eastAsia="細明體" w:hAnsi="細明體"/>
            <w:kern w:val="2"/>
            <w:szCs w:val="24"/>
            <w:lang w:eastAsia="zh-TW"/>
          </w:rPr>
          <w:t>CLAM_AMT</w:t>
        </w:r>
        <w:r w:rsidRPr="004E526A">
          <w:rPr>
            <w:rFonts w:ascii="細明體" w:eastAsia="細明體" w:hAnsi="細明體" w:hint="eastAsia"/>
            <w:kern w:val="2"/>
            <w:szCs w:val="24"/>
            <w:lang w:eastAsia="zh-TW"/>
          </w:rPr>
          <w:t>)加總一年期醫療*100 /統計檔.月繳化繳費(RD_PREM)加總一年期醫療</w:t>
        </w:r>
      </w:ins>
    </w:p>
    <w:p w:rsidR="00084344" w:rsidRPr="000D7068" w:rsidRDefault="00084344" w:rsidP="00084344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ins w:id="313" w:author="李明諭" w:date="2019-05-22T09:32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長年期理賠支出率=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統計檔.理賠金額(</w:t>
        </w:r>
        <w:r w:rsidRPr="000D7068">
          <w:rPr>
            <w:rFonts w:ascii="細明體" w:eastAsia="細明體" w:hAnsi="細明體"/>
            <w:kern w:val="2"/>
            <w:szCs w:val="24"/>
            <w:lang w:eastAsia="zh-TW"/>
          </w:rPr>
          <w:t>CLAM_AMT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)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加總長年期醫療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*100 /統計檔.月繳化繳費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(</w:t>
        </w:r>
        <w:r w:rsidRPr="000D7068">
          <w:rPr>
            <w:rFonts w:ascii="細明體" w:eastAsia="細明體" w:hAnsi="細明體" w:cs="Courier New" w:hint="eastAsia"/>
            <w:color w:val="000000"/>
            <w:lang w:eastAsia="zh-TW"/>
          </w:rPr>
          <w:t>RD_PREM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)加總長年期醫療</w:t>
        </w:r>
      </w:ins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顯示如圖五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:【展中和一課】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，格式如同: FORMATE(A)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15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45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A567E" w:rsidRPr="000D7068" w:rsidRDefault="00CA567E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利用統計檔.</w:t>
      </w:r>
      <w:r w:rsidRPr="00CA567E">
        <w:rPr>
          <w:rFonts w:ascii="細明體" w:eastAsia="細明體" w:hAnsi="細明體" w:hint="eastAsia"/>
          <w:kern w:val="2"/>
          <w:szCs w:val="24"/>
          <w:lang w:eastAsia="zh-TW"/>
        </w:rPr>
        <w:t>執行種類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(PROC_KIND)區分，如果為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則為一年期醫療部份；如果為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則為</w:t>
      </w:r>
      <w:del w:id="314" w:author="李明諭" w:date="2019-05-22T09:11:00Z">
        <w:r w:rsidDel="004E526A">
          <w:rPr>
            <w:rFonts w:ascii="細明體" w:eastAsia="細明體" w:hAnsi="細明體" w:hint="eastAsia"/>
            <w:kern w:val="2"/>
            <w:szCs w:val="24"/>
            <w:lang w:eastAsia="zh-TW"/>
          </w:rPr>
          <w:delText>一</w:delText>
        </w:r>
      </w:del>
      <w:ins w:id="315" w:author="李明諭" w:date="2019-05-22T09:11:00Z">
        <w:r w:rsidR="004E526A">
          <w:rPr>
            <w:rFonts w:ascii="細明體" w:eastAsia="細明體" w:hAnsi="細明體" w:hint="eastAsia"/>
            <w:kern w:val="2"/>
            <w:szCs w:val="24"/>
            <w:lang w:eastAsia="zh-TW"/>
          </w:rPr>
          <w:t>長</w:t>
        </w:r>
      </w:ins>
      <w:r>
        <w:rPr>
          <w:rFonts w:ascii="細明體" w:eastAsia="細明體" w:hAnsi="細明體" w:hint="eastAsia"/>
          <w:kern w:val="2"/>
          <w:szCs w:val="24"/>
          <w:lang w:eastAsia="zh-TW"/>
        </w:rPr>
        <w:t>年期醫療部份</w:t>
      </w:r>
    </w:p>
    <w:p w:rsidR="00C51351" w:rsidRPr="00084344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ins w:id="316" w:author="李明諭" w:date="2019-05-22T09:33:00Z"/>
          <w:rFonts w:ascii="細明體" w:eastAsia="細明體" w:hAnsi="細明體"/>
          <w:strike/>
          <w:kern w:val="2"/>
          <w:szCs w:val="24"/>
          <w:lang w:eastAsia="zh-TW"/>
          <w:rPrChange w:id="317" w:author="李明諭" w:date="2019-05-22T09:33:00Z">
            <w:rPr>
              <w:ins w:id="318" w:author="李明諭" w:date="2019-05-22T09:33:00Z"/>
              <w:rFonts w:ascii="細明體" w:eastAsia="細明體" w:hAnsi="細明體"/>
              <w:kern w:val="2"/>
              <w:szCs w:val="24"/>
              <w:lang w:eastAsia="zh-TW"/>
            </w:rPr>
          </w:rPrChange>
        </w:rPr>
      </w:pP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319" w:author="李明諭" w:date="2019-05-22T09:33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理賠支出率(CLAM_RATE) = 統計檔.理賠金額(</w:t>
      </w:r>
      <w:r w:rsidRPr="00084344">
        <w:rPr>
          <w:rFonts w:ascii="細明體" w:eastAsia="細明體" w:hAnsi="細明體"/>
          <w:strike/>
          <w:kern w:val="2"/>
          <w:szCs w:val="24"/>
          <w:lang w:eastAsia="zh-TW"/>
          <w:rPrChange w:id="320" w:author="李明諭" w:date="2019-05-22T09:33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CLAM_AMT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321" w:author="李明諭" w:date="2019-05-22T09:33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)</w:t>
      </w:r>
      <w:r w:rsidR="00F339E3"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322" w:author="李明諭" w:date="2019-05-22T09:33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 xml:space="preserve"> 加總一年期與長年期醫療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323" w:author="李明諭" w:date="2019-05-22T09:33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*100 /統計檔.月繳化繳費(</w:t>
      </w:r>
      <w:r w:rsidRPr="00084344">
        <w:rPr>
          <w:rFonts w:ascii="細明體" w:eastAsia="細明體" w:hAnsi="細明體" w:cs="Courier New" w:hint="eastAsia"/>
          <w:strike/>
          <w:color w:val="000000"/>
          <w:lang w:eastAsia="zh-TW"/>
          <w:rPrChange w:id="324" w:author="李明諭" w:date="2019-05-22T09:33:00Z">
            <w:rPr>
              <w:rFonts w:ascii="細明體" w:eastAsia="細明體" w:hAnsi="細明體" w:cs="Courier New" w:hint="eastAsia"/>
              <w:color w:val="000000"/>
              <w:lang w:eastAsia="zh-TW"/>
            </w:rPr>
          </w:rPrChange>
        </w:rPr>
        <w:t>RD_PREM</w:t>
      </w:r>
      <w:r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325" w:author="李明諭" w:date="2019-05-22T09:33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)</w:t>
      </w:r>
      <w:r w:rsidR="00F339E3" w:rsidRPr="00084344">
        <w:rPr>
          <w:rFonts w:ascii="細明體" w:eastAsia="細明體" w:hAnsi="細明體" w:hint="eastAsia"/>
          <w:strike/>
          <w:kern w:val="2"/>
          <w:szCs w:val="24"/>
          <w:lang w:eastAsia="zh-TW"/>
          <w:rPrChange w:id="326" w:author="李明諭" w:date="2019-05-22T09:33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 xml:space="preserve"> 加總一年期與長年期醫療</w:t>
      </w:r>
    </w:p>
    <w:p w:rsidR="00084344" w:rsidRDefault="00084344" w:rsidP="00084344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ins w:id="327" w:author="李明諭" w:date="2019-05-22T09:33:00Z"/>
          <w:rFonts w:ascii="細明體" w:eastAsia="細明體" w:hAnsi="細明體"/>
          <w:kern w:val="2"/>
          <w:szCs w:val="24"/>
          <w:lang w:eastAsia="zh-TW"/>
        </w:rPr>
      </w:pPr>
      <w:ins w:id="328" w:author="李明諭" w:date="2019-05-22T09:33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一年期理賠支出率=</w:t>
        </w:r>
        <w:r w:rsidRPr="004E526A">
          <w:rPr>
            <w:rFonts w:ascii="細明體" w:eastAsia="細明體" w:hAnsi="細明體" w:hint="eastAsia"/>
            <w:kern w:val="2"/>
            <w:szCs w:val="24"/>
            <w:lang w:eastAsia="zh-TW"/>
          </w:rPr>
          <w:t>統計檔.理賠金額(</w:t>
        </w:r>
        <w:r w:rsidRPr="004E526A">
          <w:rPr>
            <w:rFonts w:ascii="細明體" w:eastAsia="細明體" w:hAnsi="細明體"/>
            <w:kern w:val="2"/>
            <w:szCs w:val="24"/>
            <w:lang w:eastAsia="zh-TW"/>
          </w:rPr>
          <w:t>CLAM_AMT</w:t>
        </w:r>
        <w:r w:rsidRPr="004E526A">
          <w:rPr>
            <w:rFonts w:ascii="細明體" w:eastAsia="細明體" w:hAnsi="細明體" w:hint="eastAsia"/>
            <w:kern w:val="2"/>
            <w:szCs w:val="24"/>
            <w:lang w:eastAsia="zh-TW"/>
          </w:rPr>
          <w:t>)加總一年期醫療*100 /統計檔.月繳化繳費(RD_PREM)加總一年期醫療</w:t>
        </w:r>
      </w:ins>
    </w:p>
    <w:p w:rsidR="00084344" w:rsidRPr="000D7068" w:rsidRDefault="00084344" w:rsidP="00084344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ins w:id="329" w:author="李明諭" w:date="2019-05-22T09:33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長年期理賠支出率=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統計檔.理賠金額(</w:t>
        </w:r>
        <w:r w:rsidRPr="000D7068">
          <w:rPr>
            <w:rFonts w:ascii="細明體" w:eastAsia="細明體" w:hAnsi="細明體"/>
            <w:kern w:val="2"/>
            <w:szCs w:val="24"/>
            <w:lang w:eastAsia="zh-TW"/>
          </w:rPr>
          <w:t>CLAM_AMT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)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加總長年期醫療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*100 /統計檔.月繳化繳費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(</w:t>
        </w:r>
        <w:r w:rsidRPr="000D7068">
          <w:rPr>
            <w:rFonts w:ascii="細明體" w:eastAsia="細明體" w:hAnsi="細明體" w:cs="Courier New" w:hint="eastAsia"/>
            <w:color w:val="000000"/>
            <w:lang w:eastAsia="zh-TW"/>
          </w:rPr>
          <w:t>RD_PREM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)加總長年期醫療</w:t>
        </w:r>
      </w:ins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統計檔.單位代號前五碼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)之前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五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碼。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6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A567E" w:rsidRPr="000D7068" w:rsidRDefault="00CA567E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利用統計檔.</w:t>
      </w:r>
      <w:r w:rsidRPr="00CA567E">
        <w:rPr>
          <w:rFonts w:ascii="細明體" w:eastAsia="細明體" w:hAnsi="細明體" w:hint="eastAsia"/>
          <w:kern w:val="2"/>
          <w:szCs w:val="24"/>
          <w:lang w:eastAsia="zh-TW"/>
        </w:rPr>
        <w:t>執行種類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(PROC_KIND)區分，如果為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則為一年期醫療部份；如果為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則為</w:t>
      </w:r>
      <w:del w:id="330" w:author="李明諭" w:date="2019-05-22T09:12:00Z">
        <w:r w:rsidDel="004E526A">
          <w:rPr>
            <w:rFonts w:ascii="細明體" w:eastAsia="細明體" w:hAnsi="細明體" w:hint="eastAsia"/>
            <w:kern w:val="2"/>
            <w:szCs w:val="24"/>
            <w:lang w:eastAsia="zh-TW"/>
          </w:rPr>
          <w:delText>一</w:delText>
        </w:r>
      </w:del>
      <w:ins w:id="331" w:author="李明諭" w:date="2019-05-22T09:12:00Z">
        <w:r w:rsidR="004E526A">
          <w:rPr>
            <w:rFonts w:ascii="細明體" w:eastAsia="細明體" w:hAnsi="細明體" w:hint="eastAsia"/>
            <w:kern w:val="2"/>
            <w:szCs w:val="24"/>
            <w:lang w:eastAsia="zh-TW"/>
          </w:rPr>
          <w:t>長</w:t>
        </w:r>
      </w:ins>
      <w:r>
        <w:rPr>
          <w:rFonts w:ascii="細明體" w:eastAsia="細明體" w:hAnsi="細明體" w:hint="eastAsia"/>
          <w:kern w:val="2"/>
          <w:szCs w:val="24"/>
          <w:lang w:eastAsia="zh-TW"/>
        </w:rPr>
        <w:t>年期醫療部份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顯示如圖六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:【展中和一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7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，格式如同: FORMATE(A)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16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46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 讀取一年期醫療險理賠支出率統計檔DBA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N001 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A567E" w:rsidRPr="000D7068" w:rsidRDefault="00CA567E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利用統計檔.</w:t>
      </w:r>
      <w:r w:rsidRPr="00CA567E">
        <w:rPr>
          <w:rFonts w:ascii="細明體" w:eastAsia="細明體" w:hAnsi="細明體" w:hint="eastAsia"/>
          <w:kern w:val="2"/>
          <w:szCs w:val="24"/>
          <w:lang w:eastAsia="zh-TW"/>
        </w:rPr>
        <w:t>執行種類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(PROC_KIND)區分，如果為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則為一年期醫療部份；如果為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則為</w:t>
      </w:r>
      <w:del w:id="332" w:author="李明諭" w:date="2019-05-22T09:12:00Z">
        <w:r w:rsidDel="004E526A">
          <w:rPr>
            <w:rFonts w:ascii="細明體" w:eastAsia="細明體" w:hAnsi="細明體" w:hint="eastAsia"/>
            <w:kern w:val="2"/>
            <w:szCs w:val="24"/>
            <w:lang w:eastAsia="zh-TW"/>
          </w:rPr>
          <w:delText>一</w:delText>
        </w:r>
      </w:del>
      <w:ins w:id="333" w:author="李明諭" w:date="2019-05-22T09:12:00Z">
        <w:r w:rsidR="004E526A">
          <w:rPr>
            <w:rFonts w:ascii="細明體" w:eastAsia="細明體" w:hAnsi="細明體" w:hint="eastAsia"/>
            <w:kern w:val="2"/>
            <w:szCs w:val="24"/>
            <w:lang w:eastAsia="zh-TW"/>
          </w:rPr>
          <w:t>長</w:t>
        </w:r>
      </w:ins>
      <w:r>
        <w:rPr>
          <w:rFonts w:ascii="細明體" w:eastAsia="細明體" w:hAnsi="細明體" w:hint="eastAsia"/>
          <w:kern w:val="2"/>
          <w:szCs w:val="24"/>
          <w:lang w:eastAsia="zh-TW"/>
        </w:rPr>
        <w:t>年期醫療部份</w:t>
      </w:r>
    </w:p>
    <w:p w:rsidR="00C51351" w:rsidRPr="001F687D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ins w:id="334" w:author="李明諭" w:date="2019-05-22T09:33:00Z"/>
          <w:rFonts w:ascii="細明體" w:eastAsia="細明體" w:hAnsi="細明體"/>
          <w:strike/>
          <w:kern w:val="2"/>
          <w:szCs w:val="24"/>
          <w:lang w:eastAsia="zh-TW"/>
          <w:rPrChange w:id="335" w:author="李明諭" w:date="2019-05-22T09:33:00Z">
            <w:rPr>
              <w:ins w:id="336" w:author="李明諭" w:date="2019-05-22T09:33:00Z"/>
              <w:rFonts w:ascii="細明體" w:eastAsia="細明體" w:hAnsi="細明體"/>
              <w:kern w:val="2"/>
              <w:szCs w:val="24"/>
              <w:lang w:eastAsia="zh-TW"/>
            </w:rPr>
          </w:rPrChange>
        </w:rPr>
      </w:pPr>
      <w:r w:rsidRPr="001F687D">
        <w:rPr>
          <w:rFonts w:ascii="細明體" w:eastAsia="細明體" w:hAnsi="細明體" w:hint="eastAsia"/>
          <w:strike/>
          <w:kern w:val="2"/>
          <w:szCs w:val="24"/>
          <w:lang w:eastAsia="zh-TW"/>
          <w:rPrChange w:id="337" w:author="李明諭" w:date="2019-05-22T09:33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理賠支出率(CLAM_RATE) = 統計檔.理賠金額(</w:t>
      </w:r>
      <w:r w:rsidRPr="001F687D">
        <w:rPr>
          <w:rFonts w:ascii="細明體" w:eastAsia="細明體" w:hAnsi="細明體"/>
          <w:strike/>
          <w:kern w:val="2"/>
          <w:szCs w:val="24"/>
          <w:lang w:eastAsia="zh-TW"/>
          <w:rPrChange w:id="338" w:author="李明諭" w:date="2019-05-22T09:33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t>CLAM_AMT</w:t>
      </w:r>
      <w:r w:rsidRPr="001F687D">
        <w:rPr>
          <w:rFonts w:ascii="細明體" w:eastAsia="細明體" w:hAnsi="細明體" w:hint="eastAsia"/>
          <w:strike/>
          <w:kern w:val="2"/>
          <w:szCs w:val="24"/>
          <w:lang w:eastAsia="zh-TW"/>
          <w:rPrChange w:id="339" w:author="李明諭" w:date="2019-05-22T09:33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)</w:t>
      </w:r>
      <w:r w:rsidR="00F339E3" w:rsidRPr="001F687D">
        <w:rPr>
          <w:rFonts w:ascii="細明體" w:eastAsia="細明體" w:hAnsi="細明體" w:hint="eastAsia"/>
          <w:strike/>
          <w:kern w:val="2"/>
          <w:szCs w:val="24"/>
          <w:lang w:eastAsia="zh-TW"/>
          <w:rPrChange w:id="340" w:author="李明諭" w:date="2019-05-22T09:33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 xml:space="preserve"> 加總一年期與長年期醫療</w:t>
      </w:r>
      <w:r w:rsidRPr="001F687D">
        <w:rPr>
          <w:rFonts w:ascii="細明體" w:eastAsia="細明體" w:hAnsi="細明體" w:hint="eastAsia"/>
          <w:strike/>
          <w:kern w:val="2"/>
          <w:szCs w:val="24"/>
          <w:lang w:eastAsia="zh-TW"/>
          <w:rPrChange w:id="341" w:author="李明諭" w:date="2019-05-22T09:33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*100 /統計檔.月繳化繳費(</w:t>
      </w:r>
      <w:r w:rsidRPr="001F687D">
        <w:rPr>
          <w:rFonts w:ascii="細明體" w:eastAsia="細明體" w:hAnsi="細明體" w:cs="Courier New" w:hint="eastAsia"/>
          <w:strike/>
          <w:color w:val="000000"/>
          <w:lang w:eastAsia="zh-TW"/>
          <w:rPrChange w:id="342" w:author="李明諭" w:date="2019-05-22T09:33:00Z">
            <w:rPr>
              <w:rFonts w:ascii="細明體" w:eastAsia="細明體" w:hAnsi="細明體" w:cs="Courier New" w:hint="eastAsia"/>
              <w:color w:val="000000"/>
              <w:lang w:eastAsia="zh-TW"/>
            </w:rPr>
          </w:rPrChange>
        </w:rPr>
        <w:t>RD_PREM</w:t>
      </w:r>
      <w:r w:rsidRPr="001F687D">
        <w:rPr>
          <w:rFonts w:ascii="細明體" w:eastAsia="細明體" w:hAnsi="細明體" w:hint="eastAsia"/>
          <w:strike/>
          <w:kern w:val="2"/>
          <w:szCs w:val="24"/>
          <w:lang w:eastAsia="zh-TW"/>
          <w:rPrChange w:id="343" w:author="李明諭" w:date="2019-05-22T09:33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)</w:t>
      </w:r>
      <w:r w:rsidR="00F339E3" w:rsidRPr="001F687D">
        <w:rPr>
          <w:rFonts w:ascii="細明體" w:eastAsia="細明體" w:hAnsi="細明體" w:hint="eastAsia"/>
          <w:strike/>
          <w:kern w:val="2"/>
          <w:szCs w:val="24"/>
          <w:lang w:eastAsia="zh-TW"/>
          <w:rPrChange w:id="344" w:author="李明諭" w:date="2019-05-22T09:33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 xml:space="preserve"> 加總一年期與長年期醫療</w:t>
      </w:r>
    </w:p>
    <w:p w:rsidR="001F687D" w:rsidRDefault="001F687D" w:rsidP="001F687D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ins w:id="345" w:author="李明諭" w:date="2019-05-22T09:33:00Z"/>
          <w:rFonts w:ascii="細明體" w:eastAsia="細明體" w:hAnsi="細明體"/>
          <w:kern w:val="2"/>
          <w:szCs w:val="24"/>
          <w:lang w:eastAsia="zh-TW"/>
        </w:rPr>
      </w:pPr>
      <w:ins w:id="346" w:author="李明諭" w:date="2019-05-22T09:33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一年期理賠支出率=</w:t>
        </w:r>
        <w:r w:rsidRPr="004E526A">
          <w:rPr>
            <w:rFonts w:ascii="細明體" w:eastAsia="細明體" w:hAnsi="細明體" w:hint="eastAsia"/>
            <w:kern w:val="2"/>
            <w:szCs w:val="24"/>
            <w:lang w:eastAsia="zh-TW"/>
          </w:rPr>
          <w:t>統計檔.理賠金額(</w:t>
        </w:r>
        <w:r w:rsidRPr="004E526A">
          <w:rPr>
            <w:rFonts w:ascii="細明體" w:eastAsia="細明體" w:hAnsi="細明體"/>
            <w:kern w:val="2"/>
            <w:szCs w:val="24"/>
            <w:lang w:eastAsia="zh-TW"/>
          </w:rPr>
          <w:t>CLAM_AMT</w:t>
        </w:r>
        <w:r w:rsidRPr="004E526A">
          <w:rPr>
            <w:rFonts w:ascii="細明體" w:eastAsia="細明體" w:hAnsi="細明體" w:hint="eastAsia"/>
            <w:kern w:val="2"/>
            <w:szCs w:val="24"/>
            <w:lang w:eastAsia="zh-TW"/>
          </w:rPr>
          <w:t>)加總一年期醫療*100 /統計檔.月繳化繳費(RD_PREM)加總一年期醫療</w:t>
        </w:r>
      </w:ins>
    </w:p>
    <w:p w:rsidR="001F687D" w:rsidRPr="000D7068" w:rsidRDefault="001F687D" w:rsidP="001F687D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ins w:id="347" w:author="李明諭" w:date="2019-05-22T09:33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長年期理賠支出率=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統計檔.理賠金額(</w:t>
        </w:r>
        <w:r w:rsidRPr="000D7068">
          <w:rPr>
            <w:rFonts w:ascii="細明體" w:eastAsia="細明體" w:hAnsi="細明體"/>
            <w:kern w:val="2"/>
            <w:szCs w:val="24"/>
            <w:lang w:eastAsia="zh-TW"/>
          </w:rPr>
          <w:t>CLAM_AMT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)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加總長年期醫療</w:t>
        </w:r>
        <w:r w:rsidRPr="000D7068">
          <w:rPr>
            <w:rFonts w:ascii="細明體" w:eastAsia="細明體" w:hAnsi="細明體" w:hint="eastAsia"/>
            <w:kern w:val="2"/>
            <w:szCs w:val="24"/>
            <w:lang w:eastAsia="zh-TW"/>
          </w:rPr>
          <w:t>*100 /統計檔.月繳化繳費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(</w:t>
        </w:r>
        <w:r w:rsidRPr="000D7068">
          <w:rPr>
            <w:rFonts w:ascii="細明體" w:eastAsia="細明體" w:hAnsi="細明體" w:cs="Courier New" w:hint="eastAsia"/>
            <w:color w:val="000000"/>
            <w:lang w:eastAsia="zh-TW"/>
          </w:rPr>
          <w:t>RD_PREM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)加總長年期醫療</w:t>
        </w:r>
      </w:ins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介於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)與 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)往前推算12個月(曆月)之間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【合計的部分】將上述讀出的資料，依單位代號(DIV_NO)、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)為分群條件，將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)和理賠金額(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)兩項數值加總起來，而理賠支出率(CLAM_RATE) = SUM(統計檔.理賠金額(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))*100 /SUM(統計檔.月繳化繳費(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 顯示如圖七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:【李又鳳】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，格式如同: FORMATE(B)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 圖七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【李又鳳】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中之連結，連結到『4. 讀取明細資料』，需傳出參數$ACT_YYMM$、$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MNGR_ID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若登入人員為業務員，直接連結至圖七畫面。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讀取明細資料: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/>
          <w:kern w:val="2"/>
          <w:szCs w:val="24"/>
          <w:lang w:eastAsia="zh-TW"/>
        </w:rPr>
        <w:t>C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all 模組2，檢查登入之ID是否有查詢此人保單明細之權限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有權限，繼續執行程式。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tabs>
          <w:tab w:val="num" w:pos="2126"/>
        </w:tabs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無此權限，跳出【無權限查詢此單位】，並回到上一頁。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檢查傳入參數是否完整，不完整則跳回上一頁。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檢查有無$ACT_YYMM$資料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檢查有無$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MNGR_ID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$資料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【</w:t>
      </w:r>
      <w:r w:rsidRPr="000D7068">
        <w:rPr>
          <w:rFonts w:ascii="細明體" w:eastAsia="細明體" w:hAnsi="細明體" w:hint="eastAsia"/>
          <w:lang w:eastAsia="zh-TW"/>
        </w:rPr>
        <w:t>有效契約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】讀取一年期醫療險理賠支出率累積保費明細檔DBA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N002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</w:t>
      </w:r>
      <w:r w:rsidRPr="000D7068">
        <w:rPr>
          <w:rFonts w:ascii="細明體" w:eastAsia="細明體" w:hAnsi="細明體" w:cs="Arial" w:hint="eastAsia"/>
        </w:rPr>
        <w:t>舉績年月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0D7068">
        <w:rPr>
          <w:rStyle w:val="a8"/>
          <w:rFonts w:ascii="細明體" w:eastAsia="細明體" w:hAnsi="細明體" w:cs="Courier New" w:hint="eastAsia"/>
          <w:color w:val="333300"/>
        </w:rPr>
        <w:t>ACT_WKYM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明細檔.保單號碼(POLICY_NO)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明細檔.被保人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cs="Courier New" w:hint="eastAsia"/>
          <w:color w:val="000000"/>
        </w:rPr>
        <w:t>ISD_ID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明細檔.主約險別(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PROD_ID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明細檔.附約險別(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明細檔.表定月繳保費(</w:t>
      </w:r>
      <w:r w:rsidRPr="000D7068">
        <w:rPr>
          <w:rFonts w:ascii="細明體" w:eastAsia="細明體" w:hAnsi="細明體" w:cs="Courier New" w:hint="eastAsia"/>
          <w:color w:val="000000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明細檔.經手人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(AGNT_ID)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明細檔.主管ID(</w:t>
      </w:r>
      <w:r w:rsidRPr="000D7068">
        <w:rPr>
          <w:rFonts w:ascii="細明體" w:eastAsia="細明體" w:hAnsi="細明體" w:cs="Courier New" w:hint="eastAsia"/>
          <w:color w:val="000000"/>
        </w:rPr>
        <w:t>MNGR_ID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 = $</w:t>
      </w:r>
      <w:r w:rsidRPr="000D7068">
        <w:rPr>
          <w:rFonts w:ascii="細明體" w:eastAsia="細明體" w:hAnsi="細明體" w:cs="Courier New" w:hint="eastAsia"/>
          <w:color w:val="000000"/>
        </w:rPr>
        <w:t>MNGR_ID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明細檔.查詢年月(VRFY_YYMM)介於$ACT_YYMM$與$ACT_YYMM$往前推12個月(曆月)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明細檔.執行月份(</w:t>
      </w:r>
      <w:r w:rsidRPr="000D7068">
        <w:rPr>
          <w:rFonts w:ascii="細明體" w:eastAsia="細明體" w:hAnsi="細明體" w:cs="Courier New" w:hint="eastAsia"/>
          <w:color w:val="000000"/>
        </w:rPr>
        <w:t>PROC</w:t>
      </w:r>
      <w:r w:rsidRPr="000D7068">
        <w:rPr>
          <w:rFonts w:ascii="細明體" w:eastAsia="細明體" w:hAnsi="細明體" w:cs="Courier New"/>
          <w:color w:val="000000"/>
        </w:rPr>
        <w:t>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)小於等於$ACT_YYMM$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排列條件: 明細檔.查詢年月(VRFY_YYMM)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lang w:eastAsia="zh-TW"/>
        </w:rPr>
        <w:t>【</w:t>
      </w:r>
      <w:r w:rsidRPr="000D7068">
        <w:rPr>
          <w:rFonts w:ascii="細明體" w:eastAsia="細明體" w:hAnsi="細明體" w:hint="eastAsia"/>
        </w:rPr>
        <w:t>有效契約</w:t>
      </w:r>
      <w:r w:rsidRPr="000D7068">
        <w:rPr>
          <w:rFonts w:ascii="細明體" w:eastAsia="細明體" w:hAnsi="細明體" w:hint="eastAsia"/>
          <w:lang w:eastAsia="zh-TW"/>
        </w:rPr>
        <w:t>】合計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將4.3撈取出來之資料中的表定月繳保費(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)加總起來。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經手人那一欄，顯示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--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顯示如圖八，格式如:FORMATE(C)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【理賠金額】讀取一年期醫療險理賠支出率累積保費明細檔DBA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N003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</w:t>
      </w:r>
      <w:r w:rsidRPr="000D7068">
        <w:rPr>
          <w:rFonts w:ascii="細明體" w:eastAsia="細明體" w:hAnsi="細明體" w:cs="Arial" w:hint="eastAsia"/>
        </w:rPr>
        <w:t>舉績年月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0D7068">
        <w:rPr>
          <w:rStyle w:val="a8"/>
          <w:rFonts w:ascii="細明體" w:eastAsia="細明體" w:hAnsi="細明體" w:cs="Courier New" w:hint="eastAsia"/>
          <w:color w:val="333300"/>
        </w:rPr>
        <w:t>ACT_WKYM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明細檔.保單號碼(POLICY_NO)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明細檔.被保人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cs="Courier New" w:hint="eastAsia"/>
          <w:color w:val="000000"/>
        </w:rPr>
        <w:t>ISD_ID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明細檔.主約險別(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PROD_ID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明細檔.附約險別(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</w:t>
      </w:r>
      <w:r w:rsidRPr="000D7068">
        <w:rPr>
          <w:rFonts w:ascii="細明體" w:eastAsia="細明體" w:hAnsi="細明體" w:cs="Courier New" w:hint="eastAsia"/>
          <w:color w:val="000000"/>
        </w:rPr>
        <w:t>理賠金額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明細檔.經手人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(AGNT_ID)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明細檔.主管ID(</w:t>
      </w:r>
      <w:r w:rsidRPr="000D7068">
        <w:rPr>
          <w:rFonts w:ascii="細明體" w:eastAsia="細明體" w:hAnsi="細明體" w:cs="Courier New" w:hint="eastAsia"/>
          <w:color w:val="000000"/>
        </w:rPr>
        <w:t>MNGR_ID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 = $</w:t>
      </w:r>
      <w:r w:rsidRPr="000D7068">
        <w:rPr>
          <w:rFonts w:ascii="細明體" w:eastAsia="細明體" w:hAnsi="細明體" w:cs="Courier New" w:hint="eastAsia"/>
          <w:color w:val="000000"/>
        </w:rPr>
        <w:t>MNGR_ID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明細檔.查詢年月(VRFY_YYMM)介於$ACT_YYMM$與$ACT_YYMM$往前推12個月(曆月)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明細檔.執行月份(</w:t>
      </w:r>
      <w:r w:rsidRPr="000D7068">
        <w:rPr>
          <w:rFonts w:ascii="細明體" w:eastAsia="細明體" w:hAnsi="細明體" w:cs="Courier New" w:hint="eastAsia"/>
          <w:color w:val="000000"/>
        </w:rPr>
        <w:t>PROC</w:t>
      </w:r>
      <w:r w:rsidRPr="000D7068">
        <w:rPr>
          <w:rFonts w:ascii="細明體" w:eastAsia="細明體" w:hAnsi="細明體" w:cs="Courier New"/>
          <w:color w:val="000000"/>
        </w:rPr>
        <w:t>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)小於等於$ACT_YYMM$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排列條件: 明細檔.查詢年月(VRFY_YYMM)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lang w:eastAsia="zh-TW"/>
        </w:rPr>
        <w:t>【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理賠金額</w:t>
      </w:r>
      <w:r w:rsidRPr="000D7068">
        <w:rPr>
          <w:rFonts w:ascii="細明體" w:eastAsia="細明體" w:hAnsi="細明體" w:hint="eastAsia"/>
          <w:lang w:eastAsia="zh-TW"/>
        </w:rPr>
        <w:t>】合計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將4.3撈取出來之資料中的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理賠金額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)加總起來。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經手人那一欄，顯示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--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顯示如圖八，格式如: FORMATE(D)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FORMATE(A):</w:t>
      </w:r>
    </w:p>
    <w:tbl>
      <w:tblPr>
        <w:tblW w:w="9644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1"/>
        <w:gridCol w:w="4394"/>
        <w:gridCol w:w="3969"/>
      </w:tblGrid>
      <w:tr w:rsidR="00C51351" w:rsidRPr="000D7068" w:rsidTr="002E2807">
        <w:trPr>
          <w:trHeight w:val="33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C51351" w:rsidRPr="000D7068" w:rsidTr="002E2807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單位名稱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CXLHR.DTZ0_UNIT_WORK.DIV_SHORT_NAME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CXLHR.DTZ0_UNIT_WORK.DIV_NO = 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N001.DIV_NO</w:t>
            </w:r>
          </w:p>
        </w:tc>
      </w:tr>
      <w:tr w:rsidR="00C51351" w:rsidRPr="000D7068" w:rsidTr="002E2807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單位代號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N001.DIV_NO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396F37" w:rsidRPr="000D7068" w:rsidTr="002E2807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F37" w:rsidRPr="000D7068" w:rsidRDefault="00396F37" w:rsidP="002E2807">
            <w:pPr>
              <w:rPr>
                <w:rFonts w:ascii="細明體" w:eastAsia="細明體" w:hAnsi="細明體" w:hint="eastAsia"/>
                <w:sz w:val="20"/>
              </w:rPr>
            </w:pPr>
            <w:r w:rsidRPr="00396F37">
              <w:rPr>
                <w:rFonts w:ascii="細明體" w:eastAsia="細明體" w:hAnsi="細明體" w:hint="eastAsia"/>
                <w:sz w:val="20"/>
              </w:rPr>
              <w:t>一年期醫療月繳化保費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F37" w:rsidRPr="000D7068" w:rsidRDefault="00396F37" w:rsidP="005F02F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N001.RD_PREM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F37" w:rsidRPr="000D7068" w:rsidRDefault="00396F37" w:rsidP="00396F37">
            <w:pPr>
              <w:rPr>
                <w:rFonts w:ascii="細明體" w:eastAsia="細明體" w:hAnsi="細明體" w:hint="eastAsia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</w:t>
            </w:r>
            <w:r w:rsidRPr="00396F37">
              <w:rPr>
                <w:rFonts w:ascii="細明體" w:eastAsia="細明體" w:hAnsi="細明體" w:hint="eastAsia"/>
                <w:sz w:val="20"/>
              </w:rPr>
              <w:t>PROC_KIND</w:t>
            </w:r>
            <w:r>
              <w:rPr>
                <w:rFonts w:ascii="細明體" w:eastAsia="細明體" w:hAnsi="細明體" w:hint="eastAsia"/>
                <w:sz w:val="20"/>
              </w:rPr>
              <w:t>=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  <w:r w:rsidRPr="00396F37">
              <w:rPr>
                <w:rFonts w:ascii="細明體" w:eastAsia="細明體" w:hAnsi="細明體" w:hint="eastAsia"/>
                <w:sz w:val="20"/>
              </w:rPr>
              <w:t>0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</w:p>
        </w:tc>
      </w:tr>
      <w:tr w:rsidR="00396F37" w:rsidRPr="000D7068" w:rsidTr="002E2807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F37" w:rsidRPr="000D7068" w:rsidRDefault="00396F37" w:rsidP="002E2807">
            <w:pPr>
              <w:rPr>
                <w:rFonts w:ascii="細明體" w:eastAsia="細明體" w:hAnsi="細明體" w:hint="eastAsia"/>
                <w:sz w:val="20"/>
              </w:rPr>
            </w:pPr>
            <w:r w:rsidRPr="00396F37">
              <w:rPr>
                <w:rFonts w:ascii="細明體" w:eastAsia="細明體" w:hAnsi="細明體" w:hint="eastAsia"/>
                <w:sz w:val="20"/>
              </w:rPr>
              <w:t>一年期醫療理賠金額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F37" w:rsidRPr="000D7068" w:rsidRDefault="00396F37" w:rsidP="005F02F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N001.CLAM_AMT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F37" w:rsidRPr="000D7068" w:rsidRDefault="00396F37" w:rsidP="002E2807">
            <w:pPr>
              <w:rPr>
                <w:rFonts w:ascii="細明體" w:eastAsia="細明體" w:hAnsi="細明體" w:hint="eastAsia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</w:t>
            </w:r>
            <w:r w:rsidRPr="00396F37">
              <w:rPr>
                <w:rFonts w:ascii="細明體" w:eastAsia="細明體" w:hAnsi="細明體" w:hint="eastAsia"/>
                <w:sz w:val="20"/>
              </w:rPr>
              <w:t>PROC_KIND</w:t>
            </w:r>
            <w:r>
              <w:rPr>
                <w:rFonts w:ascii="細明體" w:eastAsia="細明體" w:hAnsi="細明體" w:hint="eastAsia"/>
                <w:sz w:val="20"/>
              </w:rPr>
              <w:t>=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  <w:r w:rsidRPr="00396F37">
              <w:rPr>
                <w:rFonts w:ascii="細明體" w:eastAsia="細明體" w:hAnsi="細明體" w:hint="eastAsia"/>
                <w:sz w:val="20"/>
              </w:rPr>
              <w:t>0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</w:p>
        </w:tc>
      </w:tr>
      <w:tr w:rsidR="00396F37" w:rsidRPr="000D7068" w:rsidTr="002E2807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F37" w:rsidRPr="00396F37" w:rsidRDefault="00396F37" w:rsidP="002E2807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長年期醫療月繳化保費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F37" w:rsidRPr="000D7068" w:rsidRDefault="00396F37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N001.RD_PREM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F37" w:rsidRPr="000D7068" w:rsidRDefault="00396F37" w:rsidP="00396F3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</w:t>
            </w:r>
            <w:r w:rsidRPr="00396F37">
              <w:rPr>
                <w:rFonts w:ascii="細明體" w:eastAsia="細明體" w:hAnsi="細明體" w:hint="eastAsia"/>
                <w:sz w:val="20"/>
              </w:rPr>
              <w:t>PROC_KIND</w:t>
            </w:r>
            <w:r>
              <w:rPr>
                <w:rFonts w:ascii="細明體" w:eastAsia="細明體" w:hAnsi="細明體" w:hint="eastAsia"/>
                <w:sz w:val="20"/>
              </w:rPr>
              <w:t>=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</w:rPr>
              <w:t>1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</w:p>
        </w:tc>
      </w:tr>
      <w:tr w:rsidR="00396F37" w:rsidRPr="000D7068" w:rsidTr="002E2807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F37" w:rsidRPr="00396F37" w:rsidRDefault="00396F37" w:rsidP="002E2807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長年期醫療理賠金額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F37" w:rsidRPr="000D7068" w:rsidRDefault="00396F37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N001.CLAM_AMT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F37" w:rsidRPr="000D7068" w:rsidRDefault="00396F37" w:rsidP="00396F3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</w:t>
            </w:r>
            <w:r w:rsidRPr="00396F37">
              <w:rPr>
                <w:rFonts w:ascii="細明體" w:eastAsia="細明體" w:hAnsi="細明體" w:hint="eastAsia"/>
                <w:sz w:val="20"/>
              </w:rPr>
              <w:t>PROC_KIND</w:t>
            </w:r>
            <w:r>
              <w:rPr>
                <w:rFonts w:ascii="細明體" w:eastAsia="細明體" w:hAnsi="細明體" w:hint="eastAsia"/>
                <w:sz w:val="20"/>
              </w:rPr>
              <w:t>=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</w:rPr>
              <w:t>1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</w:p>
        </w:tc>
      </w:tr>
      <w:tr w:rsidR="00396F37" w:rsidRPr="000D7068" w:rsidTr="002E2807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F37" w:rsidRPr="000D7068" w:rsidRDefault="00396F37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理賠支出率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F37" w:rsidRPr="000D7068" w:rsidRDefault="00396F37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CLAM_RATE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F37" w:rsidRPr="000D7068" w:rsidRDefault="00396F37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取小數點後一位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FORMATE(B):</w:t>
      </w:r>
    </w:p>
    <w:tbl>
      <w:tblPr>
        <w:tblW w:w="9644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4275"/>
        <w:gridCol w:w="3969"/>
      </w:tblGrid>
      <w:tr w:rsidR="00C51351" w:rsidRPr="000D7068" w:rsidTr="002E2807">
        <w:trPr>
          <w:trHeight w:val="33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舉績年月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N001.VRFY_YYMM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396F37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F37" w:rsidRPr="000D7068" w:rsidRDefault="00396F37" w:rsidP="005F02F7">
            <w:pPr>
              <w:rPr>
                <w:rFonts w:ascii="細明體" w:eastAsia="細明體" w:hAnsi="細明體" w:hint="eastAsia"/>
                <w:sz w:val="20"/>
              </w:rPr>
            </w:pPr>
            <w:r w:rsidRPr="00396F37">
              <w:rPr>
                <w:rFonts w:ascii="細明體" w:eastAsia="細明體" w:hAnsi="細明體" w:hint="eastAsia"/>
                <w:sz w:val="20"/>
              </w:rPr>
              <w:t>一年期醫療月繳化保費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F37" w:rsidRPr="000D7068" w:rsidRDefault="00396F37" w:rsidP="005F02F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N001.RD_PREM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F37" w:rsidRPr="000D7068" w:rsidRDefault="00396F37" w:rsidP="005F02F7">
            <w:pPr>
              <w:rPr>
                <w:rFonts w:ascii="細明體" w:eastAsia="細明體" w:hAnsi="細明體" w:hint="eastAsia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</w:t>
            </w:r>
            <w:r w:rsidRPr="00396F37">
              <w:rPr>
                <w:rFonts w:ascii="細明體" w:eastAsia="細明體" w:hAnsi="細明體" w:hint="eastAsia"/>
                <w:sz w:val="20"/>
              </w:rPr>
              <w:t>PROC_KIND</w:t>
            </w:r>
            <w:r>
              <w:rPr>
                <w:rFonts w:ascii="細明體" w:eastAsia="細明體" w:hAnsi="細明體" w:hint="eastAsia"/>
                <w:sz w:val="20"/>
              </w:rPr>
              <w:t>=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  <w:r w:rsidRPr="00396F37">
              <w:rPr>
                <w:rFonts w:ascii="細明體" w:eastAsia="細明體" w:hAnsi="細明體" w:hint="eastAsia"/>
                <w:sz w:val="20"/>
              </w:rPr>
              <w:t>0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</w:p>
        </w:tc>
      </w:tr>
      <w:tr w:rsidR="00396F37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F37" w:rsidRPr="000D7068" w:rsidRDefault="00396F37" w:rsidP="005F02F7">
            <w:pPr>
              <w:rPr>
                <w:rFonts w:ascii="細明體" w:eastAsia="細明體" w:hAnsi="細明體" w:hint="eastAsia"/>
                <w:sz w:val="20"/>
              </w:rPr>
            </w:pPr>
            <w:r w:rsidRPr="00396F37">
              <w:rPr>
                <w:rFonts w:ascii="細明體" w:eastAsia="細明體" w:hAnsi="細明體" w:hint="eastAsia"/>
                <w:sz w:val="20"/>
              </w:rPr>
              <w:t>一年期醫療理賠金額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F37" w:rsidRPr="000D7068" w:rsidRDefault="00396F37" w:rsidP="005F02F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N001.CLAM_AMT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F37" w:rsidRPr="000D7068" w:rsidRDefault="00396F37" w:rsidP="005F02F7">
            <w:pPr>
              <w:rPr>
                <w:rFonts w:ascii="細明體" w:eastAsia="細明體" w:hAnsi="細明體" w:hint="eastAsia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</w:t>
            </w:r>
            <w:r w:rsidRPr="00396F37">
              <w:rPr>
                <w:rFonts w:ascii="細明體" w:eastAsia="細明體" w:hAnsi="細明體" w:hint="eastAsia"/>
                <w:sz w:val="20"/>
              </w:rPr>
              <w:t>PROC_KIND</w:t>
            </w:r>
            <w:r>
              <w:rPr>
                <w:rFonts w:ascii="細明體" w:eastAsia="細明體" w:hAnsi="細明體" w:hint="eastAsia"/>
                <w:sz w:val="20"/>
              </w:rPr>
              <w:t>=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  <w:r w:rsidRPr="00396F37">
              <w:rPr>
                <w:rFonts w:ascii="細明體" w:eastAsia="細明體" w:hAnsi="細明體" w:hint="eastAsia"/>
                <w:sz w:val="20"/>
              </w:rPr>
              <w:t>0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</w:p>
        </w:tc>
      </w:tr>
      <w:tr w:rsidR="00396F37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F37" w:rsidRPr="00396F37" w:rsidRDefault="00396F37" w:rsidP="005F02F7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長年期醫療月繳化保費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F37" w:rsidRPr="000D7068" w:rsidRDefault="00396F37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N001.RD_PREM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F37" w:rsidRPr="000D7068" w:rsidRDefault="00396F37" w:rsidP="005F02F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</w:t>
            </w:r>
            <w:r w:rsidRPr="00396F37">
              <w:rPr>
                <w:rFonts w:ascii="細明體" w:eastAsia="細明體" w:hAnsi="細明體" w:hint="eastAsia"/>
                <w:sz w:val="20"/>
              </w:rPr>
              <w:t>PROC_KIND</w:t>
            </w:r>
            <w:r>
              <w:rPr>
                <w:rFonts w:ascii="細明體" w:eastAsia="細明體" w:hAnsi="細明體" w:hint="eastAsia"/>
                <w:sz w:val="20"/>
              </w:rPr>
              <w:t>=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</w:rPr>
              <w:t>1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</w:p>
        </w:tc>
      </w:tr>
      <w:tr w:rsidR="00396F37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F37" w:rsidRPr="00396F37" w:rsidRDefault="00396F37" w:rsidP="005F02F7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長年期醫療理賠金額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F37" w:rsidRPr="000D7068" w:rsidRDefault="00396F37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N001.CLAM_AMT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F37" w:rsidRPr="000D7068" w:rsidRDefault="00396F37" w:rsidP="005F02F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DT</w:t>
            </w:r>
            <w:r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</w:t>
            </w:r>
            <w:r w:rsidRPr="00396F37">
              <w:rPr>
                <w:rFonts w:ascii="細明體" w:eastAsia="細明體" w:hAnsi="細明體" w:hint="eastAsia"/>
                <w:sz w:val="20"/>
              </w:rPr>
              <w:t>PROC_KIND</w:t>
            </w:r>
            <w:r>
              <w:rPr>
                <w:rFonts w:ascii="細明體" w:eastAsia="細明體" w:hAnsi="細明體" w:hint="eastAsia"/>
                <w:sz w:val="20"/>
              </w:rPr>
              <w:t>=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</w:rPr>
              <w:t>1</w:t>
            </w:r>
            <w:r w:rsidRPr="00396F37">
              <w:rPr>
                <w:rFonts w:ascii="細明體" w:eastAsia="細明體" w:hAnsi="細明體"/>
                <w:sz w:val="20"/>
              </w:rPr>
              <w:t>”</w:t>
            </w:r>
          </w:p>
        </w:tc>
      </w:tr>
      <w:tr w:rsidR="00396F37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F37" w:rsidRPr="000D7068" w:rsidRDefault="00396F37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理賠支出率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F37" w:rsidRPr="000D7068" w:rsidRDefault="00396F37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CLAM_RATE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F37" w:rsidRPr="000D7068" w:rsidRDefault="00396F37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取小數點後一位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FORMATE(C):</w:t>
      </w:r>
    </w:p>
    <w:tbl>
      <w:tblPr>
        <w:tblW w:w="9644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4275"/>
        <w:gridCol w:w="3969"/>
      </w:tblGrid>
      <w:tr w:rsidR="00C51351" w:rsidRPr="000D7068" w:rsidTr="002E2807">
        <w:trPr>
          <w:trHeight w:val="33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舉績年月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N002.ACT_YYMM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保單號碼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N002.POLICY_NO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被保人</w:t>
            </w:r>
            <w:r w:rsidRPr="000D7068">
              <w:rPr>
                <w:rFonts w:ascii="細明體" w:eastAsia="細明體" w:hAnsi="細明體"/>
                <w:sz w:val="20"/>
              </w:rPr>
              <w:t>ID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N002.ISD_ID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主約險別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N002.PROD_ID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N002.RD_ID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月繳化保費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N002.RD_PREM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經手人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N002.AGNT_ID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FORMATE(D):</w:t>
      </w:r>
    </w:p>
    <w:tbl>
      <w:tblPr>
        <w:tblW w:w="9644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4275"/>
        <w:gridCol w:w="3969"/>
      </w:tblGrid>
      <w:tr w:rsidR="00C51351" w:rsidRPr="000D7068" w:rsidTr="002E2807">
        <w:trPr>
          <w:trHeight w:val="33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舉績年月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N002.ACT_YYMM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保單號碼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N003.POLICY_NO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被保人</w:t>
            </w:r>
            <w:r w:rsidRPr="000D7068">
              <w:rPr>
                <w:rFonts w:ascii="細明體" w:eastAsia="細明體" w:hAnsi="細明體"/>
                <w:sz w:val="20"/>
              </w:rPr>
              <w:t>ID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N003.ISD_ID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主約險別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N003.PROD_ID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N003.RD_ID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 w:hint="eastAsia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理賠金額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N003.RD_PREM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經手人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N003.AGNT_ID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F64B9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C51351" w:rsidRPr="000D7068" w:rsidSect="00F223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513" w:rsidRDefault="00343513" w:rsidP="002F1E48">
      <w:r>
        <w:separator/>
      </w:r>
    </w:p>
  </w:endnote>
  <w:endnote w:type="continuationSeparator" w:id="0">
    <w:p w:rsidR="00343513" w:rsidRDefault="00343513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513" w:rsidRDefault="00343513" w:rsidP="002F1E48">
      <w:r>
        <w:separator/>
      </w:r>
    </w:p>
  </w:footnote>
  <w:footnote w:type="continuationSeparator" w:id="0">
    <w:p w:rsidR="00343513" w:rsidRDefault="00343513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D69F0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B44"/>
    <w:rsid w:val="00001CDB"/>
    <w:rsid w:val="0000244B"/>
    <w:rsid w:val="0000348C"/>
    <w:rsid w:val="0000400F"/>
    <w:rsid w:val="00005C7A"/>
    <w:rsid w:val="000066EA"/>
    <w:rsid w:val="00006C0A"/>
    <w:rsid w:val="000071D8"/>
    <w:rsid w:val="0000741C"/>
    <w:rsid w:val="00007CA9"/>
    <w:rsid w:val="00010E3B"/>
    <w:rsid w:val="00014F84"/>
    <w:rsid w:val="0001587C"/>
    <w:rsid w:val="00015B82"/>
    <w:rsid w:val="00016205"/>
    <w:rsid w:val="000172B8"/>
    <w:rsid w:val="0001753B"/>
    <w:rsid w:val="00020CAC"/>
    <w:rsid w:val="0002181A"/>
    <w:rsid w:val="00025BD9"/>
    <w:rsid w:val="000325A3"/>
    <w:rsid w:val="00032E12"/>
    <w:rsid w:val="000343D5"/>
    <w:rsid w:val="00034831"/>
    <w:rsid w:val="00035495"/>
    <w:rsid w:val="00036F72"/>
    <w:rsid w:val="000427AF"/>
    <w:rsid w:val="000437CB"/>
    <w:rsid w:val="000439EF"/>
    <w:rsid w:val="00044900"/>
    <w:rsid w:val="00050515"/>
    <w:rsid w:val="000506A5"/>
    <w:rsid w:val="00054138"/>
    <w:rsid w:val="000552FC"/>
    <w:rsid w:val="00055FF1"/>
    <w:rsid w:val="00061141"/>
    <w:rsid w:val="00061450"/>
    <w:rsid w:val="00064F0C"/>
    <w:rsid w:val="00065107"/>
    <w:rsid w:val="000674CB"/>
    <w:rsid w:val="00070528"/>
    <w:rsid w:val="00071DD0"/>
    <w:rsid w:val="0007287B"/>
    <w:rsid w:val="000738F6"/>
    <w:rsid w:val="00075881"/>
    <w:rsid w:val="00076818"/>
    <w:rsid w:val="000774D2"/>
    <w:rsid w:val="00081348"/>
    <w:rsid w:val="000814B1"/>
    <w:rsid w:val="00081855"/>
    <w:rsid w:val="00081D84"/>
    <w:rsid w:val="00082170"/>
    <w:rsid w:val="0008249A"/>
    <w:rsid w:val="00082CDB"/>
    <w:rsid w:val="00084344"/>
    <w:rsid w:val="00085703"/>
    <w:rsid w:val="00087435"/>
    <w:rsid w:val="0009080B"/>
    <w:rsid w:val="0009550D"/>
    <w:rsid w:val="00097DDD"/>
    <w:rsid w:val="000A09DF"/>
    <w:rsid w:val="000A0B90"/>
    <w:rsid w:val="000A11B3"/>
    <w:rsid w:val="000A1EC1"/>
    <w:rsid w:val="000A2877"/>
    <w:rsid w:val="000A5449"/>
    <w:rsid w:val="000A58D2"/>
    <w:rsid w:val="000A631F"/>
    <w:rsid w:val="000A7C54"/>
    <w:rsid w:val="000B2D39"/>
    <w:rsid w:val="000B35A0"/>
    <w:rsid w:val="000B38F5"/>
    <w:rsid w:val="000B52CA"/>
    <w:rsid w:val="000B62AC"/>
    <w:rsid w:val="000B6A36"/>
    <w:rsid w:val="000C48F7"/>
    <w:rsid w:val="000C4D61"/>
    <w:rsid w:val="000C5BB7"/>
    <w:rsid w:val="000C5F81"/>
    <w:rsid w:val="000D07CD"/>
    <w:rsid w:val="000D1221"/>
    <w:rsid w:val="000D1B9E"/>
    <w:rsid w:val="000D3888"/>
    <w:rsid w:val="000D3E42"/>
    <w:rsid w:val="000D4B22"/>
    <w:rsid w:val="000D4EA4"/>
    <w:rsid w:val="000D54C4"/>
    <w:rsid w:val="000D7068"/>
    <w:rsid w:val="000E0E28"/>
    <w:rsid w:val="000E1AFA"/>
    <w:rsid w:val="000E1C3F"/>
    <w:rsid w:val="000E2307"/>
    <w:rsid w:val="000E2B7E"/>
    <w:rsid w:val="000E44E4"/>
    <w:rsid w:val="000E5556"/>
    <w:rsid w:val="000E6B06"/>
    <w:rsid w:val="000E793B"/>
    <w:rsid w:val="000F20BE"/>
    <w:rsid w:val="000F2743"/>
    <w:rsid w:val="000F3BA3"/>
    <w:rsid w:val="000F41EA"/>
    <w:rsid w:val="000F63F7"/>
    <w:rsid w:val="000F6C4E"/>
    <w:rsid w:val="000F7B16"/>
    <w:rsid w:val="001013FC"/>
    <w:rsid w:val="001018E7"/>
    <w:rsid w:val="00101B2C"/>
    <w:rsid w:val="00104540"/>
    <w:rsid w:val="00104955"/>
    <w:rsid w:val="00105DD1"/>
    <w:rsid w:val="0010696D"/>
    <w:rsid w:val="00106F6A"/>
    <w:rsid w:val="001107AE"/>
    <w:rsid w:val="00111D6B"/>
    <w:rsid w:val="00113A3E"/>
    <w:rsid w:val="00114285"/>
    <w:rsid w:val="00115198"/>
    <w:rsid w:val="00124A3C"/>
    <w:rsid w:val="00125BCA"/>
    <w:rsid w:val="001271D7"/>
    <w:rsid w:val="001277C0"/>
    <w:rsid w:val="001303B8"/>
    <w:rsid w:val="00132E41"/>
    <w:rsid w:val="001332B7"/>
    <w:rsid w:val="001342EE"/>
    <w:rsid w:val="00134421"/>
    <w:rsid w:val="001346C7"/>
    <w:rsid w:val="00135C37"/>
    <w:rsid w:val="001363F5"/>
    <w:rsid w:val="00136DAA"/>
    <w:rsid w:val="001373DC"/>
    <w:rsid w:val="0014048B"/>
    <w:rsid w:val="0014149E"/>
    <w:rsid w:val="00141537"/>
    <w:rsid w:val="00143921"/>
    <w:rsid w:val="001458E2"/>
    <w:rsid w:val="001463B0"/>
    <w:rsid w:val="00146D92"/>
    <w:rsid w:val="00151BF5"/>
    <w:rsid w:val="00154992"/>
    <w:rsid w:val="00157C71"/>
    <w:rsid w:val="0016049E"/>
    <w:rsid w:val="0016167A"/>
    <w:rsid w:val="001658F9"/>
    <w:rsid w:val="00166EAA"/>
    <w:rsid w:val="00167420"/>
    <w:rsid w:val="001679BA"/>
    <w:rsid w:val="0017019B"/>
    <w:rsid w:val="001706FB"/>
    <w:rsid w:val="001754F7"/>
    <w:rsid w:val="001828C0"/>
    <w:rsid w:val="001854EA"/>
    <w:rsid w:val="00186584"/>
    <w:rsid w:val="001877E9"/>
    <w:rsid w:val="001900E0"/>
    <w:rsid w:val="001902C5"/>
    <w:rsid w:val="00190D5E"/>
    <w:rsid w:val="0019129A"/>
    <w:rsid w:val="0019157B"/>
    <w:rsid w:val="00191F8D"/>
    <w:rsid w:val="00192049"/>
    <w:rsid w:val="001948C1"/>
    <w:rsid w:val="001A0E6F"/>
    <w:rsid w:val="001A2228"/>
    <w:rsid w:val="001A274F"/>
    <w:rsid w:val="001A358B"/>
    <w:rsid w:val="001A35F9"/>
    <w:rsid w:val="001A372E"/>
    <w:rsid w:val="001A37A3"/>
    <w:rsid w:val="001A414B"/>
    <w:rsid w:val="001A4F0C"/>
    <w:rsid w:val="001A6D29"/>
    <w:rsid w:val="001A7F12"/>
    <w:rsid w:val="001B1A21"/>
    <w:rsid w:val="001B5221"/>
    <w:rsid w:val="001B56BA"/>
    <w:rsid w:val="001B6DCE"/>
    <w:rsid w:val="001C010E"/>
    <w:rsid w:val="001C4E94"/>
    <w:rsid w:val="001C6C29"/>
    <w:rsid w:val="001D031C"/>
    <w:rsid w:val="001D0D8F"/>
    <w:rsid w:val="001D18EB"/>
    <w:rsid w:val="001D2A84"/>
    <w:rsid w:val="001D3C79"/>
    <w:rsid w:val="001D46C2"/>
    <w:rsid w:val="001D5588"/>
    <w:rsid w:val="001D56E6"/>
    <w:rsid w:val="001D5E63"/>
    <w:rsid w:val="001D5F23"/>
    <w:rsid w:val="001E0905"/>
    <w:rsid w:val="001E2717"/>
    <w:rsid w:val="001E343F"/>
    <w:rsid w:val="001E36CF"/>
    <w:rsid w:val="001E5B2A"/>
    <w:rsid w:val="001E68F7"/>
    <w:rsid w:val="001E6B23"/>
    <w:rsid w:val="001E7B9A"/>
    <w:rsid w:val="001F23D1"/>
    <w:rsid w:val="001F687D"/>
    <w:rsid w:val="001F68E4"/>
    <w:rsid w:val="001F784F"/>
    <w:rsid w:val="002016BF"/>
    <w:rsid w:val="00202C9E"/>
    <w:rsid w:val="00203048"/>
    <w:rsid w:val="00203324"/>
    <w:rsid w:val="00204413"/>
    <w:rsid w:val="0020447A"/>
    <w:rsid w:val="00204B4B"/>
    <w:rsid w:val="00206EE0"/>
    <w:rsid w:val="0021073A"/>
    <w:rsid w:val="00210E43"/>
    <w:rsid w:val="00211168"/>
    <w:rsid w:val="00211176"/>
    <w:rsid w:val="00211B34"/>
    <w:rsid w:val="00212B19"/>
    <w:rsid w:val="00215A32"/>
    <w:rsid w:val="00217005"/>
    <w:rsid w:val="002177B1"/>
    <w:rsid w:val="002216F8"/>
    <w:rsid w:val="00222C56"/>
    <w:rsid w:val="00227036"/>
    <w:rsid w:val="0022710A"/>
    <w:rsid w:val="00230712"/>
    <w:rsid w:val="00231665"/>
    <w:rsid w:val="002327F1"/>
    <w:rsid w:val="00233C39"/>
    <w:rsid w:val="00236B9F"/>
    <w:rsid w:val="00236CE2"/>
    <w:rsid w:val="00237494"/>
    <w:rsid w:val="0023771F"/>
    <w:rsid w:val="0024282F"/>
    <w:rsid w:val="0024300F"/>
    <w:rsid w:val="002453B7"/>
    <w:rsid w:val="0024782B"/>
    <w:rsid w:val="00247B95"/>
    <w:rsid w:val="0025042E"/>
    <w:rsid w:val="00251B7F"/>
    <w:rsid w:val="0025607C"/>
    <w:rsid w:val="00256AC4"/>
    <w:rsid w:val="00257591"/>
    <w:rsid w:val="0026033F"/>
    <w:rsid w:val="002603B8"/>
    <w:rsid w:val="00262867"/>
    <w:rsid w:val="00265D0A"/>
    <w:rsid w:val="00266653"/>
    <w:rsid w:val="00267721"/>
    <w:rsid w:val="0026789B"/>
    <w:rsid w:val="00270FAE"/>
    <w:rsid w:val="00271016"/>
    <w:rsid w:val="00271E16"/>
    <w:rsid w:val="0027419A"/>
    <w:rsid w:val="00275559"/>
    <w:rsid w:val="00277245"/>
    <w:rsid w:val="002801DB"/>
    <w:rsid w:val="00280580"/>
    <w:rsid w:val="00282A69"/>
    <w:rsid w:val="00282EC8"/>
    <w:rsid w:val="00284942"/>
    <w:rsid w:val="00284BD6"/>
    <w:rsid w:val="00285251"/>
    <w:rsid w:val="00287DD6"/>
    <w:rsid w:val="00290383"/>
    <w:rsid w:val="00295115"/>
    <w:rsid w:val="00295320"/>
    <w:rsid w:val="002967C1"/>
    <w:rsid w:val="0029700A"/>
    <w:rsid w:val="002A2E85"/>
    <w:rsid w:val="002A408E"/>
    <w:rsid w:val="002A5984"/>
    <w:rsid w:val="002A59A4"/>
    <w:rsid w:val="002A62DD"/>
    <w:rsid w:val="002A6965"/>
    <w:rsid w:val="002A73C2"/>
    <w:rsid w:val="002B4969"/>
    <w:rsid w:val="002B679F"/>
    <w:rsid w:val="002C11D0"/>
    <w:rsid w:val="002C2169"/>
    <w:rsid w:val="002C27E6"/>
    <w:rsid w:val="002C2917"/>
    <w:rsid w:val="002C4860"/>
    <w:rsid w:val="002C4EEF"/>
    <w:rsid w:val="002C5670"/>
    <w:rsid w:val="002C59E2"/>
    <w:rsid w:val="002C69FD"/>
    <w:rsid w:val="002D0EB8"/>
    <w:rsid w:val="002D11BB"/>
    <w:rsid w:val="002D15FE"/>
    <w:rsid w:val="002D1C03"/>
    <w:rsid w:val="002D424E"/>
    <w:rsid w:val="002D64B5"/>
    <w:rsid w:val="002D7A06"/>
    <w:rsid w:val="002E206F"/>
    <w:rsid w:val="002E2807"/>
    <w:rsid w:val="002E28B1"/>
    <w:rsid w:val="002E2CDD"/>
    <w:rsid w:val="002E2DC7"/>
    <w:rsid w:val="002E4AE3"/>
    <w:rsid w:val="002E580B"/>
    <w:rsid w:val="002E5BBE"/>
    <w:rsid w:val="002E6989"/>
    <w:rsid w:val="002E7E70"/>
    <w:rsid w:val="002F1E48"/>
    <w:rsid w:val="002F241F"/>
    <w:rsid w:val="002F2488"/>
    <w:rsid w:val="002F2813"/>
    <w:rsid w:val="002F4DB9"/>
    <w:rsid w:val="002F5104"/>
    <w:rsid w:val="002F6956"/>
    <w:rsid w:val="002F6E91"/>
    <w:rsid w:val="00300297"/>
    <w:rsid w:val="00301212"/>
    <w:rsid w:val="00303355"/>
    <w:rsid w:val="00304465"/>
    <w:rsid w:val="00306962"/>
    <w:rsid w:val="00310FF9"/>
    <w:rsid w:val="003126E9"/>
    <w:rsid w:val="003133F2"/>
    <w:rsid w:val="00315BAB"/>
    <w:rsid w:val="0031639C"/>
    <w:rsid w:val="003173C4"/>
    <w:rsid w:val="00320023"/>
    <w:rsid w:val="00320D5C"/>
    <w:rsid w:val="00321F98"/>
    <w:rsid w:val="003234D3"/>
    <w:rsid w:val="0032405D"/>
    <w:rsid w:val="00325FE8"/>
    <w:rsid w:val="00326AB3"/>
    <w:rsid w:val="00326F8E"/>
    <w:rsid w:val="00327A0F"/>
    <w:rsid w:val="00327B92"/>
    <w:rsid w:val="00327F9B"/>
    <w:rsid w:val="00330429"/>
    <w:rsid w:val="00332403"/>
    <w:rsid w:val="00333192"/>
    <w:rsid w:val="00333716"/>
    <w:rsid w:val="0033605E"/>
    <w:rsid w:val="003362C3"/>
    <w:rsid w:val="00337968"/>
    <w:rsid w:val="00340901"/>
    <w:rsid w:val="00340AD8"/>
    <w:rsid w:val="00341BAB"/>
    <w:rsid w:val="00343513"/>
    <w:rsid w:val="00344005"/>
    <w:rsid w:val="00345902"/>
    <w:rsid w:val="0035142F"/>
    <w:rsid w:val="00351A69"/>
    <w:rsid w:val="00352142"/>
    <w:rsid w:val="0035250A"/>
    <w:rsid w:val="003559D6"/>
    <w:rsid w:val="00356839"/>
    <w:rsid w:val="003568E6"/>
    <w:rsid w:val="00357278"/>
    <w:rsid w:val="00361483"/>
    <w:rsid w:val="003637F7"/>
    <w:rsid w:val="003650DD"/>
    <w:rsid w:val="00365545"/>
    <w:rsid w:val="003658C3"/>
    <w:rsid w:val="00373EEB"/>
    <w:rsid w:val="003748AF"/>
    <w:rsid w:val="00374D2E"/>
    <w:rsid w:val="003755E1"/>
    <w:rsid w:val="00375661"/>
    <w:rsid w:val="00376424"/>
    <w:rsid w:val="00376981"/>
    <w:rsid w:val="0038261B"/>
    <w:rsid w:val="003829A8"/>
    <w:rsid w:val="003838FB"/>
    <w:rsid w:val="00383F46"/>
    <w:rsid w:val="00384F0A"/>
    <w:rsid w:val="003864A7"/>
    <w:rsid w:val="003874D4"/>
    <w:rsid w:val="003879E9"/>
    <w:rsid w:val="003909A8"/>
    <w:rsid w:val="00390BE0"/>
    <w:rsid w:val="00391358"/>
    <w:rsid w:val="0039222B"/>
    <w:rsid w:val="00393EA8"/>
    <w:rsid w:val="00394059"/>
    <w:rsid w:val="00394F5D"/>
    <w:rsid w:val="00395611"/>
    <w:rsid w:val="003957A2"/>
    <w:rsid w:val="003958B2"/>
    <w:rsid w:val="0039596D"/>
    <w:rsid w:val="00396DC7"/>
    <w:rsid w:val="00396F37"/>
    <w:rsid w:val="003A1E19"/>
    <w:rsid w:val="003A550D"/>
    <w:rsid w:val="003B0204"/>
    <w:rsid w:val="003B3224"/>
    <w:rsid w:val="003B4AA9"/>
    <w:rsid w:val="003B5441"/>
    <w:rsid w:val="003B5A47"/>
    <w:rsid w:val="003B78E1"/>
    <w:rsid w:val="003C13F3"/>
    <w:rsid w:val="003C15F5"/>
    <w:rsid w:val="003C1CAC"/>
    <w:rsid w:val="003C2E19"/>
    <w:rsid w:val="003C3376"/>
    <w:rsid w:val="003C3423"/>
    <w:rsid w:val="003C3D35"/>
    <w:rsid w:val="003C4058"/>
    <w:rsid w:val="003C57E6"/>
    <w:rsid w:val="003D0395"/>
    <w:rsid w:val="003D0701"/>
    <w:rsid w:val="003D3F1D"/>
    <w:rsid w:val="003D41A5"/>
    <w:rsid w:val="003D5F9A"/>
    <w:rsid w:val="003D75FA"/>
    <w:rsid w:val="003E18F6"/>
    <w:rsid w:val="003E2754"/>
    <w:rsid w:val="003E32CB"/>
    <w:rsid w:val="003E34A5"/>
    <w:rsid w:val="003E41A4"/>
    <w:rsid w:val="003E51BE"/>
    <w:rsid w:val="003E705F"/>
    <w:rsid w:val="003F0038"/>
    <w:rsid w:val="003F23AE"/>
    <w:rsid w:val="003F253F"/>
    <w:rsid w:val="003F3BD0"/>
    <w:rsid w:val="003F6FC4"/>
    <w:rsid w:val="003F7775"/>
    <w:rsid w:val="003F7F6C"/>
    <w:rsid w:val="004011DB"/>
    <w:rsid w:val="00401B03"/>
    <w:rsid w:val="00402A12"/>
    <w:rsid w:val="00402D43"/>
    <w:rsid w:val="004057AC"/>
    <w:rsid w:val="00412022"/>
    <w:rsid w:val="00412A37"/>
    <w:rsid w:val="00412D17"/>
    <w:rsid w:val="004138B6"/>
    <w:rsid w:val="004157C9"/>
    <w:rsid w:val="004164C6"/>
    <w:rsid w:val="0041775F"/>
    <w:rsid w:val="004222DE"/>
    <w:rsid w:val="00422333"/>
    <w:rsid w:val="00423041"/>
    <w:rsid w:val="004261F8"/>
    <w:rsid w:val="00426D91"/>
    <w:rsid w:val="004327E2"/>
    <w:rsid w:val="00432C13"/>
    <w:rsid w:val="00432D77"/>
    <w:rsid w:val="00432DC3"/>
    <w:rsid w:val="00432EE4"/>
    <w:rsid w:val="004353EF"/>
    <w:rsid w:val="00435648"/>
    <w:rsid w:val="00437E5B"/>
    <w:rsid w:val="00441F02"/>
    <w:rsid w:val="00443643"/>
    <w:rsid w:val="004451DB"/>
    <w:rsid w:val="00445719"/>
    <w:rsid w:val="00445ABA"/>
    <w:rsid w:val="004518FD"/>
    <w:rsid w:val="00452CCD"/>
    <w:rsid w:val="0045321A"/>
    <w:rsid w:val="00454B70"/>
    <w:rsid w:val="004552E4"/>
    <w:rsid w:val="00455B7F"/>
    <w:rsid w:val="00455DCD"/>
    <w:rsid w:val="00456ECD"/>
    <w:rsid w:val="00457D9A"/>
    <w:rsid w:val="0046040B"/>
    <w:rsid w:val="0046601A"/>
    <w:rsid w:val="004662D3"/>
    <w:rsid w:val="0047709E"/>
    <w:rsid w:val="004800B6"/>
    <w:rsid w:val="00481DF8"/>
    <w:rsid w:val="004834FC"/>
    <w:rsid w:val="00483FD1"/>
    <w:rsid w:val="004855C1"/>
    <w:rsid w:val="004864C4"/>
    <w:rsid w:val="00486753"/>
    <w:rsid w:val="004869AB"/>
    <w:rsid w:val="00487AB1"/>
    <w:rsid w:val="00490E95"/>
    <w:rsid w:val="0049276B"/>
    <w:rsid w:val="00493292"/>
    <w:rsid w:val="004932F0"/>
    <w:rsid w:val="0049360C"/>
    <w:rsid w:val="00494C17"/>
    <w:rsid w:val="004A0925"/>
    <w:rsid w:val="004A3EB6"/>
    <w:rsid w:val="004A4577"/>
    <w:rsid w:val="004A4E58"/>
    <w:rsid w:val="004B0ECE"/>
    <w:rsid w:val="004B1A3C"/>
    <w:rsid w:val="004B2F9F"/>
    <w:rsid w:val="004B3715"/>
    <w:rsid w:val="004B3F28"/>
    <w:rsid w:val="004B4406"/>
    <w:rsid w:val="004B472C"/>
    <w:rsid w:val="004B4B23"/>
    <w:rsid w:val="004B56A7"/>
    <w:rsid w:val="004B7B12"/>
    <w:rsid w:val="004C2035"/>
    <w:rsid w:val="004C57F1"/>
    <w:rsid w:val="004C75A6"/>
    <w:rsid w:val="004D0910"/>
    <w:rsid w:val="004D1B79"/>
    <w:rsid w:val="004D1F51"/>
    <w:rsid w:val="004D31FF"/>
    <w:rsid w:val="004D5DC6"/>
    <w:rsid w:val="004D6A8B"/>
    <w:rsid w:val="004D7311"/>
    <w:rsid w:val="004E1761"/>
    <w:rsid w:val="004E2715"/>
    <w:rsid w:val="004E2C96"/>
    <w:rsid w:val="004E2FB0"/>
    <w:rsid w:val="004E4457"/>
    <w:rsid w:val="004E526A"/>
    <w:rsid w:val="004E5AF7"/>
    <w:rsid w:val="004E5C44"/>
    <w:rsid w:val="004E6E0D"/>
    <w:rsid w:val="004F0662"/>
    <w:rsid w:val="004F2B90"/>
    <w:rsid w:val="004F2F09"/>
    <w:rsid w:val="004F4A14"/>
    <w:rsid w:val="005008D4"/>
    <w:rsid w:val="005011B2"/>
    <w:rsid w:val="00501F93"/>
    <w:rsid w:val="00504DD6"/>
    <w:rsid w:val="00507C69"/>
    <w:rsid w:val="00514687"/>
    <w:rsid w:val="00514BF7"/>
    <w:rsid w:val="005163B6"/>
    <w:rsid w:val="005164C9"/>
    <w:rsid w:val="005176CB"/>
    <w:rsid w:val="005212A4"/>
    <w:rsid w:val="005256DC"/>
    <w:rsid w:val="005265AD"/>
    <w:rsid w:val="00527295"/>
    <w:rsid w:val="00530EF7"/>
    <w:rsid w:val="005346B7"/>
    <w:rsid w:val="00535B35"/>
    <w:rsid w:val="00535DB5"/>
    <w:rsid w:val="005402E0"/>
    <w:rsid w:val="005412F3"/>
    <w:rsid w:val="00542368"/>
    <w:rsid w:val="00543FE8"/>
    <w:rsid w:val="00545BF8"/>
    <w:rsid w:val="00551B6B"/>
    <w:rsid w:val="0055373F"/>
    <w:rsid w:val="00553D47"/>
    <w:rsid w:val="00557759"/>
    <w:rsid w:val="00557E76"/>
    <w:rsid w:val="0056172D"/>
    <w:rsid w:val="005625D0"/>
    <w:rsid w:val="0056373B"/>
    <w:rsid w:val="00563F27"/>
    <w:rsid w:val="005663B8"/>
    <w:rsid w:val="00566848"/>
    <w:rsid w:val="005709BE"/>
    <w:rsid w:val="00570DCB"/>
    <w:rsid w:val="0057135E"/>
    <w:rsid w:val="005717B9"/>
    <w:rsid w:val="00571A4E"/>
    <w:rsid w:val="005722DE"/>
    <w:rsid w:val="005725C1"/>
    <w:rsid w:val="0057263E"/>
    <w:rsid w:val="00573F6C"/>
    <w:rsid w:val="00576DBB"/>
    <w:rsid w:val="00577CF4"/>
    <w:rsid w:val="0058070F"/>
    <w:rsid w:val="00580BB9"/>
    <w:rsid w:val="00581CFB"/>
    <w:rsid w:val="00583215"/>
    <w:rsid w:val="00583767"/>
    <w:rsid w:val="005847D8"/>
    <w:rsid w:val="00584FDE"/>
    <w:rsid w:val="005926AC"/>
    <w:rsid w:val="0059317F"/>
    <w:rsid w:val="005944DB"/>
    <w:rsid w:val="00595836"/>
    <w:rsid w:val="00596E79"/>
    <w:rsid w:val="005970E3"/>
    <w:rsid w:val="005A0A83"/>
    <w:rsid w:val="005A1B1B"/>
    <w:rsid w:val="005A2666"/>
    <w:rsid w:val="005A2D65"/>
    <w:rsid w:val="005A53EE"/>
    <w:rsid w:val="005A5632"/>
    <w:rsid w:val="005A56E2"/>
    <w:rsid w:val="005A6265"/>
    <w:rsid w:val="005B0EF1"/>
    <w:rsid w:val="005B1ECD"/>
    <w:rsid w:val="005B2007"/>
    <w:rsid w:val="005B2902"/>
    <w:rsid w:val="005B2EFC"/>
    <w:rsid w:val="005B33A0"/>
    <w:rsid w:val="005B53B7"/>
    <w:rsid w:val="005B53FF"/>
    <w:rsid w:val="005B5BEF"/>
    <w:rsid w:val="005B753E"/>
    <w:rsid w:val="005C08C2"/>
    <w:rsid w:val="005C6ED3"/>
    <w:rsid w:val="005D1DF3"/>
    <w:rsid w:val="005D49CC"/>
    <w:rsid w:val="005E03E2"/>
    <w:rsid w:val="005E1D73"/>
    <w:rsid w:val="005E7CCC"/>
    <w:rsid w:val="005F02F7"/>
    <w:rsid w:val="005F0653"/>
    <w:rsid w:val="005F17D1"/>
    <w:rsid w:val="005F1895"/>
    <w:rsid w:val="005F4833"/>
    <w:rsid w:val="005F523B"/>
    <w:rsid w:val="005F5878"/>
    <w:rsid w:val="005F7DD6"/>
    <w:rsid w:val="00602E17"/>
    <w:rsid w:val="00607B11"/>
    <w:rsid w:val="00612C5E"/>
    <w:rsid w:val="00614897"/>
    <w:rsid w:val="006148BA"/>
    <w:rsid w:val="006160F0"/>
    <w:rsid w:val="00616A5B"/>
    <w:rsid w:val="00616EE1"/>
    <w:rsid w:val="006175C6"/>
    <w:rsid w:val="00617CAD"/>
    <w:rsid w:val="00620033"/>
    <w:rsid w:val="006222BA"/>
    <w:rsid w:val="00622CCA"/>
    <w:rsid w:val="00623FA3"/>
    <w:rsid w:val="006248DE"/>
    <w:rsid w:val="00624908"/>
    <w:rsid w:val="00625891"/>
    <w:rsid w:val="006317BB"/>
    <w:rsid w:val="00635D1A"/>
    <w:rsid w:val="0063653A"/>
    <w:rsid w:val="00642317"/>
    <w:rsid w:val="00645EC0"/>
    <w:rsid w:val="006516B5"/>
    <w:rsid w:val="00652B8E"/>
    <w:rsid w:val="00657817"/>
    <w:rsid w:val="00660292"/>
    <w:rsid w:val="00662341"/>
    <w:rsid w:val="0066509F"/>
    <w:rsid w:val="00667BD4"/>
    <w:rsid w:val="00670D2D"/>
    <w:rsid w:val="006717F3"/>
    <w:rsid w:val="00671F53"/>
    <w:rsid w:val="006730B5"/>
    <w:rsid w:val="0067421C"/>
    <w:rsid w:val="00674620"/>
    <w:rsid w:val="006761EE"/>
    <w:rsid w:val="00676EC6"/>
    <w:rsid w:val="006775C5"/>
    <w:rsid w:val="00683750"/>
    <w:rsid w:val="0068592E"/>
    <w:rsid w:val="00685C99"/>
    <w:rsid w:val="00686B72"/>
    <w:rsid w:val="006873C8"/>
    <w:rsid w:val="00690FE3"/>
    <w:rsid w:val="006917AD"/>
    <w:rsid w:val="00691962"/>
    <w:rsid w:val="00692135"/>
    <w:rsid w:val="006923A3"/>
    <w:rsid w:val="006938D1"/>
    <w:rsid w:val="006952AF"/>
    <w:rsid w:val="006970AF"/>
    <w:rsid w:val="006A042F"/>
    <w:rsid w:val="006A0B72"/>
    <w:rsid w:val="006A0C07"/>
    <w:rsid w:val="006A1EAD"/>
    <w:rsid w:val="006A306D"/>
    <w:rsid w:val="006A368E"/>
    <w:rsid w:val="006A63B2"/>
    <w:rsid w:val="006B00D1"/>
    <w:rsid w:val="006B4255"/>
    <w:rsid w:val="006B432B"/>
    <w:rsid w:val="006B4C0F"/>
    <w:rsid w:val="006B57C7"/>
    <w:rsid w:val="006B7BB6"/>
    <w:rsid w:val="006C021B"/>
    <w:rsid w:val="006C146D"/>
    <w:rsid w:val="006C3B5A"/>
    <w:rsid w:val="006C4854"/>
    <w:rsid w:val="006D17CD"/>
    <w:rsid w:val="006D223F"/>
    <w:rsid w:val="006D254F"/>
    <w:rsid w:val="006D458E"/>
    <w:rsid w:val="006D4991"/>
    <w:rsid w:val="006D5962"/>
    <w:rsid w:val="006D5C93"/>
    <w:rsid w:val="006D7DB0"/>
    <w:rsid w:val="006E24E8"/>
    <w:rsid w:val="006E54D4"/>
    <w:rsid w:val="006F2A51"/>
    <w:rsid w:val="006F3BF1"/>
    <w:rsid w:val="006F4098"/>
    <w:rsid w:val="006F4FBB"/>
    <w:rsid w:val="006F5FCF"/>
    <w:rsid w:val="006F651C"/>
    <w:rsid w:val="006F70AE"/>
    <w:rsid w:val="007015F6"/>
    <w:rsid w:val="00702442"/>
    <w:rsid w:val="007030D8"/>
    <w:rsid w:val="0070310B"/>
    <w:rsid w:val="00705825"/>
    <w:rsid w:val="00711FAF"/>
    <w:rsid w:val="00712707"/>
    <w:rsid w:val="0071472C"/>
    <w:rsid w:val="00715383"/>
    <w:rsid w:val="00716B0A"/>
    <w:rsid w:val="007170D5"/>
    <w:rsid w:val="00717484"/>
    <w:rsid w:val="00720CF0"/>
    <w:rsid w:val="00720E6D"/>
    <w:rsid w:val="007210AC"/>
    <w:rsid w:val="00721159"/>
    <w:rsid w:val="00721FEF"/>
    <w:rsid w:val="0072284A"/>
    <w:rsid w:val="00723D05"/>
    <w:rsid w:val="007261F3"/>
    <w:rsid w:val="00727137"/>
    <w:rsid w:val="00727413"/>
    <w:rsid w:val="00727A3E"/>
    <w:rsid w:val="00727EC4"/>
    <w:rsid w:val="007309BA"/>
    <w:rsid w:val="00730A35"/>
    <w:rsid w:val="00731EF0"/>
    <w:rsid w:val="00732763"/>
    <w:rsid w:val="00733FB4"/>
    <w:rsid w:val="0073544F"/>
    <w:rsid w:val="007367E3"/>
    <w:rsid w:val="00740723"/>
    <w:rsid w:val="00741773"/>
    <w:rsid w:val="007417A5"/>
    <w:rsid w:val="007509C0"/>
    <w:rsid w:val="00751921"/>
    <w:rsid w:val="00751B00"/>
    <w:rsid w:val="007521ED"/>
    <w:rsid w:val="00752848"/>
    <w:rsid w:val="00752C39"/>
    <w:rsid w:val="00752D7E"/>
    <w:rsid w:val="0075318B"/>
    <w:rsid w:val="00753A29"/>
    <w:rsid w:val="00753EFE"/>
    <w:rsid w:val="00755CBC"/>
    <w:rsid w:val="00757AA2"/>
    <w:rsid w:val="00761071"/>
    <w:rsid w:val="00761E14"/>
    <w:rsid w:val="00762A13"/>
    <w:rsid w:val="00762F9A"/>
    <w:rsid w:val="00763AF7"/>
    <w:rsid w:val="00765399"/>
    <w:rsid w:val="00765D03"/>
    <w:rsid w:val="0076629A"/>
    <w:rsid w:val="00766EDA"/>
    <w:rsid w:val="007673B8"/>
    <w:rsid w:val="0076786F"/>
    <w:rsid w:val="007712A3"/>
    <w:rsid w:val="00773202"/>
    <w:rsid w:val="00773B46"/>
    <w:rsid w:val="007742D9"/>
    <w:rsid w:val="00774C25"/>
    <w:rsid w:val="00775667"/>
    <w:rsid w:val="007758E3"/>
    <w:rsid w:val="00775AD1"/>
    <w:rsid w:val="007808DA"/>
    <w:rsid w:val="00780F9E"/>
    <w:rsid w:val="00781AA7"/>
    <w:rsid w:val="00782F42"/>
    <w:rsid w:val="00783C24"/>
    <w:rsid w:val="0078484F"/>
    <w:rsid w:val="00790E20"/>
    <w:rsid w:val="00790FCB"/>
    <w:rsid w:val="00791996"/>
    <w:rsid w:val="0079242F"/>
    <w:rsid w:val="007943B9"/>
    <w:rsid w:val="00794C04"/>
    <w:rsid w:val="0079508F"/>
    <w:rsid w:val="007958E6"/>
    <w:rsid w:val="00796C09"/>
    <w:rsid w:val="00797E5A"/>
    <w:rsid w:val="007A20CE"/>
    <w:rsid w:val="007A2637"/>
    <w:rsid w:val="007A2D77"/>
    <w:rsid w:val="007A44C6"/>
    <w:rsid w:val="007A4984"/>
    <w:rsid w:val="007A4A12"/>
    <w:rsid w:val="007A57CD"/>
    <w:rsid w:val="007A5A18"/>
    <w:rsid w:val="007A62F9"/>
    <w:rsid w:val="007A7F6E"/>
    <w:rsid w:val="007B200E"/>
    <w:rsid w:val="007B336F"/>
    <w:rsid w:val="007B498C"/>
    <w:rsid w:val="007B6242"/>
    <w:rsid w:val="007B6BB3"/>
    <w:rsid w:val="007B71C2"/>
    <w:rsid w:val="007B7D43"/>
    <w:rsid w:val="007B7EB7"/>
    <w:rsid w:val="007C013C"/>
    <w:rsid w:val="007C0273"/>
    <w:rsid w:val="007C2608"/>
    <w:rsid w:val="007C2943"/>
    <w:rsid w:val="007C2B8B"/>
    <w:rsid w:val="007C359B"/>
    <w:rsid w:val="007C6EDB"/>
    <w:rsid w:val="007D0512"/>
    <w:rsid w:val="007D2C64"/>
    <w:rsid w:val="007D3C3A"/>
    <w:rsid w:val="007D4792"/>
    <w:rsid w:val="007D4EC8"/>
    <w:rsid w:val="007D6163"/>
    <w:rsid w:val="007E0261"/>
    <w:rsid w:val="007E059E"/>
    <w:rsid w:val="007E0BC9"/>
    <w:rsid w:val="007E3C29"/>
    <w:rsid w:val="007E509F"/>
    <w:rsid w:val="007E542B"/>
    <w:rsid w:val="007E5AFE"/>
    <w:rsid w:val="007E7553"/>
    <w:rsid w:val="007F0431"/>
    <w:rsid w:val="007F067E"/>
    <w:rsid w:val="007F0CD5"/>
    <w:rsid w:val="007F0F89"/>
    <w:rsid w:val="007F1632"/>
    <w:rsid w:val="007F304F"/>
    <w:rsid w:val="007F3AE8"/>
    <w:rsid w:val="007F3ED5"/>
    <w:rsid w:val="007F6BEF"/>
    <w:rsid w:val="008006E9"/>
    <w:rsid w:val="00800D11"/>
    <w:rsid w:val="008037B0"/>
    <w:rsid w:val="00804846"/>
    <w:rsid w:val="008053F9"/>
    <w:rsid w:val="00805DD6"/>
    <w:rsid w:val="00807251"/>
    <w:rsid w:val="00807C63"/>
    <w:rsid w:val="00810EE0"/>
    <w:rsid w:val="00811B30"/>
    <w:rsid w:val="0081223D"/>
    <w:rsid w:val="00812CE1"/>
    <w:rsid w:val="00812D2B"/>
    <w:rsid w:val="00813017"/>
    <w:rsid w:val="0081410E"/>
    <w:rsid w:val="0081571E"/>
    <w:rsid w:val="0081584F"/>
    <w:rsid w:val="00815C87"/>
    <w:rsid w:val="008162FD"/>
    <w:rsid w:val="00816670"/>
    <w:rsid w:val="008176A7"/>
    <w:rsid w:val="00821C39"/>
    <w:rsid w:val="0082407D"/>
    <w:rsid w:val="00830922"/>
    <w:rsid w:val="00833944"/>
    <w:rsid w:val="0083435B"/>
    <w:rsid w:val="008373E5"/>
    <w:rsid w:val="00837F6C"/>
    <w:rsid w:val="00840BA0"/>
    <w:rsid w:val="008418D2"/>
    <w:rsid w:val="00842928"/>
    <w:rsid w:val="008442B2"/>
    <w:rsid w:val="00846E43"/>
    <w:rsid w:val="0085075E"/>
    <w:rsid w:val="00851B16"/>
    <w:rsid w:val="0085269A"/>
    <w:rsid w:val="00852AAB"/>
    <w:rsid w:val="00853F55"/>
    <w:rsid w:val="00855A9A"/>
    <w:rsid w:val="00856609"/>
    <w:rsid w:val="00857896"/>
    <w:rsid w:val="00861B43"/>
    <w:rsid w:val="00861C6C"/>
    <w:rsid w:val="00861F61"/>
    <w:rsid w:val="008632E2"/>
    <w:rsid w:val="00863B56"/>
    <w:rsid w:val="0086481F"/>
    <w:rsid w:val="00871856"/>
    <w:rsid w:val="00872D28"/>
    <w:rsid w:val="00875EB3"/>
    <w:rsid w:val="00876037"/>
    <w:rsid w:val="008763F6"/>
    <w:rsid w:val="00877F0B"/>
    <w:rsid w:val="00881A7D"/>
    <w:rsid w:val="00884347"/>
    <w:rsid w:val="0089017D"/>
    <w:rsid w:val="00890D7B"/>
    <w:rsid w:val="008911FF"/>
    <w:rsid w:val="00891FA8"/>
    <w:rsid w:val="00893269"/>
    <w:rsid w:val="008944A6"/>
    <w:rsid w:val="008946F0"/>
    <w:rsid w:val="00894851"/>
    <w:rsid w:val="0089718C"/>
    <w:rsid w:val="00897A98"/>
    <w:rsid w:val="00897D98"/>
    <w:rsid w:val="008A0A10"/>
    <w:rsid w:val="008A0D44"/>
    <w:rsid w:val="008A1AB3"/>
    <w:rsid w:val="008A20ED"/>
    <w:rsid w:val="008A3B36"/>
    <w:rsid w:val="008A5AD9"/>
    <w:rsid w:val="008A6277"/>
    <w:rsid w:val="008B265B"/>
    <w:rsid w:val="008B2E80"/>
    <w:rsid w:val="008B7764"/>
    <w:rsid w:val="008B7E1B"/>
    <w:rsid w:val="008B7EA9"/>
    <w:rsid w:val="008C053B"/>
    <w:rsid w:val="008C13EC"/>
    <w:rsid w:val="008C31A2"/>
    <w:rsid w:val="008C34E4"/>
    <w:rsid w:val="008C3810"/>
    <w:rsid w:val="008C3C62"/>
    <w:rsid w:val="008C42E7"/>
    <w:rsid w:val="008C61A5"/>
    <w:rsid w:val="008D25DD"/>
    <w:rsid w:val="008D6160"/>
    <w:rsid w:val="008D6FAF"/>
    <w:rsid w:val="008E21EC"/>
    <w:rsid w:val="008E23FA"/>
    <w:rsid w:val="008E31F0"/>
    <w:rsid w:val="008E3E2E"/>
    <w:rsid w:val="008E3F78"/>
    <w:rsid w:val="008E462F"/>
    <w:rsid w:val="008E7262"/>
    <w:rsid w:val="008E7B07"/>
    <w:rsid w:val="008F0921"/>
    <w:rsid w:val="008F3829"/>
    <w:rsid w:val="008F3BC2"/>
    <w:rsid w:val="008F6500"/>
    <w:rsid w:val="008F758C"/>
    <w:rsid w:val="0090201A"/>
    <w:rsid w:val="00902789"/>
    <w:rsid w:val="009035F3"/>
    <w:rsid w:val="00904F48"/>
    <w:rsid w:val="00907945"/>
    <w:rsid w:val="00913393"/>
    <w:rsid w:val="00913645"/>
    <w:rsid w:val="009155FC"/>
    <w:rsid w:val="0091654A"/>
    <w:rsid w:val="00916876"/>
    <w:rsid w:val="009172F1"/>
    <w:rsid w:val="00917579"/>
    <w:rsid w:val="00920226"/>
    <w:rsid w:val="0092072B"/>
    <w:rsid w:val="00921EBA"/>
    <w:rsid w:val="00923862"/>
    <w:rsid w:val="00924FED"/>
    <w:rsid w:val="009278B3"/>
    <w:rsid w:val="00927B82"/>
    <w:rsid w:val="00930724"/>
    <w:rsid w:val="00930EB1"/>
    <w:rsid w:val="00931C33"/>
    <w:rsid w:val="009321B7"/>
    <w:rsid w:val="009326E3"/>
    <w:rsid w:val="00933D4C"/>
    <w:rsid w:val="0094047F"/>
    <w:rsid w:val="009421B2"/>
    <w:rsid w:val="00942C14"/>
    <w:rsid w:val="00943B58"/>
    <w:rsid w:val="00944CA0"/>
    <w:rsid w:val="00945B0D"/>
    <w:rsid w:val="00945B41"/>
    <w:rsid w:val="0094640B"/>
    <w:rsid w:val="00947E39"/>
    <w:rsid w:val="00950A8D"/>
    <w:rsid w:val="00950BA6"/>
    <w:rsid w:val="0095112E"/>
    <w:rsid w:val="00953604"/>
    <w:rsid w:val="00954691"/>
    <w:rsid w:val="0095495B"/>
    <w:rsid w:val="00955838"/>
    <w:rsid w:val="00955D76"/>
    <w:rsid w:val="00956AE8"/>
    <w:rsid w:val="00957421"/>
    <w:rsid w:val="00961068"/>
    <w:rsid w:val="00961E84"/>
    <w:rsid w:val="0096205E"/>
    <w:rsid w:val="009627B9"/>
    <w:rsid w:val="009627F6"/>
    <w:rsid w:val="00963887"/>
    <w:rsid w:val="00963C1C"/>
    <w:rsid w:val="009645DF"/>
    <w:rsid w:val="00971AFD"/>
    <w:rsid w:val="00973493"/>
    <w:rsid w:val="00974E87"/>
    <w:rsid w:val="009761D4"/>
    <w:rsid w:val="009774CE"/>
    <w:rsid w:val="00977595"/>
    <w:rsid w:val="0097799E"/>
    <w:rsid w:val="00980198"/>
    <w:rsid w:val="00980B1E"/>
    <w:rsid w:val="00981FA4"/>
    <w:rsid w:val="009837AB"/>
    <w:rsid w:val="009842C5"/>
    <w:rsid w:val="009859A5"/>
    <w:rsid w:val="00987CA3"/>
    <w:rsid w:val="00987D65"/>
    <w:rsid w:val="009918DE"/>
    <w:rsid w:val="00991C55"/>
    <w:rsid w:val="009948E6"/>
    <w:rsid w:val="0099546B"/>
    <w:rsid w:val="00995560"/>
    <w:rsid w:val="00997C35"/>
    <w:rsid w:val="009A12FA"/>
    <w:rsid w:val="009A1A36"/>
    <w:rsid w:val="009A466C"/>
    <w:rsid w:val="009A48AE"/>
    <w:rsid w:val="009B0447"/>
    <w:rsid w:val="009B1148"/>
    <w:rsid w:val="009B2295"/>
    <w:rsid w:val="009B3779"/>
    <w:rsid w:val="009B3EC4"/>
    <w:rsid w:val="009B77B6"/>
    <w:rsid w:val="009C0228"/>
    <w:rsid w:val="009C0E6C"/>
    <w:rsid w:val="009C229C"/>
    <w:rsid w:val="009C2BA3"/>
    <w:rsid w:val="009C2F50"/>
    <w:rsid w:val="009C6714"/>
    <w:rsid w:val="009C7DFC"/>
    <w:rsid w:val="009D2033"/>
    <w:rsid w:val="009D2AE6"/>
    <w:rsid w:val="009D45E8"/>
    <w:rsid w:val="009D478B"/>
    <w:rsid w:val="009D58D7"/>
    <w:rsid w:val="009D5989"/>
    <w:rsid w:val="009D6611"/>
    <w:rsid w:val="009D6716"/>
    <w:rsid w:val="009D6EA0"/>
    <w:rsid w:val="009E0A86"/>
    <w:rsid w:val="009E19A0"/>
    <w:rsid w:val="009E1CD8"/>
    <w:rsid w:val="009E23F4"/>
    <w:rsid w:val="009E5BAC"/>
    <w:rsid w:val="009F04E1"/>
    <w:rsid w:val="009F2619"/>
    <w:rsid w:val="009F31E5"/>
    <w:rsid w:val="009F42A7"/>
    <w:rsid w:val="009F4D14"/>
    <w:rsid w:val="009F5531"/>
    <w:rsid w:val="009F5831"/>
    <w:rsid w:val="009F5927"/>
    <w:rsid w:val="009F6160"/>
    <w:rsid w:val="009F7CDE"/>
    <w:rsid w:val="00A004D9"/>
    <w:rsid w:val="00A033D1"/>
    <w:rsid w:val="00A03AE3"/>
    <w:rsid w:val="00A04C15"/>
    <w:rsid w:val="00A04CE1"/>
    <w:rsid w:val="00A058AE"/>
    <w:rsid w:val="00A05DAE"/>
    <w:rsid w:val="00A06F24"/>
    <w:rsid w:val="00A107C4"/>
    <w:rsid w:val="00A1133E"/>
    <w:rsid w:val="00A12AD3"/>
    <w:rsid w:val="00A1301B"/>
    <w:rsid w:val="00A13AC4"/>
    <w:rsid w:val="00A140FA"/>
    <w:rsid w:val="00A14822"/>
    <w:rsid w:val="00A16E32"/>
    <w:rsid w:val="00A209B1"/>
    <w:rsid w:val="00A20A67"/>
    <w:rsid w:val="00A22379"/>
    <w:rsid w:val="00A22B20"/>
    <w:rsid w:val="00A24BC3"/>
    <w:rsid w:val="00A254D9"/>
    <w:rsid w:val="00A2616B"/>
    <w:rsid w:val="00A2663A"/>
    <w:rsid w:val="00A2766D"/>
    <w:rsid w:val="00A27980"/>
    <w:rsid w:val="00A27A5D"/>
    <w:rsid w:val="00A30701"/>
    <w:rsid w:val="00A325ED"/>
    <w:rsid w:val="00A32BFD"/>
    <w:rsid w:val="00A32F52"/>
    <w:rsid w:val="00A33B27"/>
    <w:rsid w:val="00A34EA7"/>
    <w:rsid w:val="00A34FDC"/>
    <w:rsid w:val="00A357EA"/>
    <w:rsid w:val="00A35A18"/>
    <w:rsid w:val="00A41DC0"/>
    <w:rsid w:val="00A429D2"/>
    <w:rsid w:val="00A445C1"/>
    <w:rsid w:val="00A44E3A"/>
    <w:rsid w:val="00A464F8"/>
    <w:rsid w:val="00A51114"/>
    <w:rsid w:val="00A56210"/>
    <w:rsid w:val="00A56D13"/>
    <w:rsid w:val="00A575EE"/>
    <w:rsid w:val="00A57FC5"/>
    <w:rsid w:val="00A6005B"/>
    <w:rsid w:val="00A61096"/>
    <w:rsid w:val="00A628DD"/>
    <w:rsid w:val="00A67CC1"/>
    <w:rsid w:val="00A70494"/>
    <w:rsid w:val="00A71003"/>
    <w:rsid w:val="00A72465"/>
    <w:rsid w:val="00A73036"/>
    <w:rsid w:val="00A7312B"/>
    <w:rsid w:val="00A7347C"/>
    <w:rsid w:val="00A76495"/>
    <w:rsid w:val="00A765E1"/>
    <w:rsid w:val="00A81376"/>
    <w:rsid w:val="00A81A2B"/>
    <w:rsid w:val="00A82388"/>
    <w:rsid w:val="00A83F0E"/>
    <w:rsid w:val="00A842F5"/>
    <w:rsid w:val="00A854FF"/>
    <w:rsid w:val="00A86EDA"/>
    <w:rsid w:val="00A86FC3"/>
    <w:rsid w:val="00A873FA"/>
    <w:rsid w:val="00A9096C"/>
    <w:rsid w:val="00A92D13"/>
    <w:rsid w:val="00A94510"/>
    <w:rsid w:val="00A95143"/>
    <w:rsid w:val="00A95651"/>
    <w:rsid w:val="00A96B7E"/>
    <w:rsid w:val="00A978C9"/>
    <w:rsid w:val="00AA1FD4"/>
    <w:rsid w:val="00AA3472"/>
    <w:rsid w:val="00AA72BA"/>
    <w:rsid w:val="00AA7A6F"/>
    <w:rsid w:val="00AB102B"/>
    <w:rsid w:val="00AB1D26"/>
    <w:rsid w:val="00AB1F4C"/>
    <w:rsid w:val="00AB3139"/>
    <w:rsid w:val="00AB3320"/>
    <w:rsid w:val="00AB36FF"/>
    <w:rsid w:val="00AB42BC"/>
    <w:rsid w:val="00AB6D80"/>
    <w:rsid w:val="00AC131E"/>
    <w:rsid w:val="00AC230E"/>
    <w:rsid w:val="00AC2425"/>
    <w:rsid w:val="00AC4D5D"/>
    <w:rsid w:val="00AC5243"/>
    <w:rsid w:val="00AD0204"/>
    <w:rsid w:val="00AD46F3"/>
    <w:rsid w:val="00AD485B"/>
    <w:rsid w:val="00AD4F1A"/>
    <w:rsid w:val="00AD5F54"/>
    <w:rsid w:val="00AD79F4"/>
    <w:rsid w:val="00AE05D6"/>
    <w:rsid w:val="00AE315A"/>
    <w:rsid w:val="00AE32AF"/>
    <w:rsid w:val="00AE44AA"/>
    <w:rsid w:val="00AE54BF"/>
    <w:rsid w:val="00AF1644"/>
    <w:rsid w:val="00AF1EAC"/>
    <w:rsid w:val="00AF2261"/>
    <w:rsid w:val="00AF7334"/>
    <w:rsid w:val="00B038C6"/>
    <w:rsid w:val="00B041F9"/>
    <w:rsid w:val="00B04431"/>
    <w:rsid w:val="00B04823"/>
    <w:rsid w:val="00B06BF8"/>
    <w:rsid w:val="00B1061C"/>
    <w:rsid w:val="00B10AFA"/>
    <w:rsid w:val="00B15556"/>
    <w:rsid w:val="00B15899"/>
    <w:rsid w:val="00B16D2E"/>
    <w:rsid w:val="00B22ED3"/>
    <w:rsid w:val="00B23087"/>
    <w:rsid w:val="00B23639"/>
    <w:rsid w:val="00B23A8C"/>
    <w:rsid w:val="00B2526F"/>
    <w:rsid w:val="00B26FD6"/>
    <w:rsid w:val="00B30758"/>
    <w:rsid w:val="00B30CEA"/>
    <w:rsid w:val="00B34502"/>
    <w:rsid w:val="00B3518D"/>
    <w:rsid w:val="00B35433"/>
    <w:rsid w:val="00B356FA"/>
    <w:rsid w:val="00B35B89"/>
    <w:rsid w:val="00B366D8"/>
    <w:rsid w:val="00B37089"/>
    <w:rsid w:val="00B37418"/>
    <w:rsid w:val="00B403D1"/>
    <w:rsid w:val="00B40749"/>
    <w:rsid w:val="00B43211"/>
    <w:rsid w:val="00B4517E"/>
    <w:rsid w:val="00B45F72"/>
    <w:rsid w:val="00B47EDD"/>
    <w:rsid w:val="00B47FF5"/>
    <w:rsid w:val="00B51CC4"/>
    <w:rsid w:val="00B523F2"/>
    <w:rsid w:val="00B543C1"/>
    <w:rsid w:val="00B54FAB"/>
    <w:rsid w:val="00B55B88"/>
    <w:rsid w:val="00B55BD6"/>
    <w:rsid w:val="00B569C0"/>
    <w:rsid w:val="00B62B40"/>
    <w:rsid w:val="00B62F95"/>
    <w:rsid w:val="00B63E64"/>
    <w:rsid w:val="00B64AD5"/>
    <w:rsid w:val="00B65A99"/>
    <w:rsid w:val="00B66BE9"/>
    <w:rsid w:val="00B66FF3"/>
    <w:rsid w:val="00B679F8"/>
    <w:rsid w:val="00B718A4"/>
    <w:rsid w:val="00B737A0"/>
    <w:rsid w:val="00B7409A"/>
    <w:rsid w:val="00B7610D"/>
    <w:rsid w:val="00B76E9C"/>
    <w:rsid w:val="00B80FCD"/>
    <w:rsid w:val="00B81E61"/>
    <w:rsid w:val="00B8596E"/>
    <w:rsid w:val="00B86659"/>
    <w:rsid w:val="00B86A78"/>
    <w:rsid w:val="00B930E3"/>
    <w:rsid w:val="00B9466B"/>
    <w:rsid w:val="00B94D1B"/>
    <w:rsid w:val="00B95A88"/>
    <w:rsid w:val="00B97756"/>
    <w:rsid w:val="00BA0F72"/>
    <w:rsid w:val="00BA1950"/>
    <w:rsid w:val="00BA1E9D"/>
    <w:rsid w:val="00BA1F2D"/>
    <w:rsid w:val="00BA22E6"/>
    <w:rsid w:val="00BA4575"/>
    <w:rsid w:val="00BA4947"/>
    <w:rsid w:val="00BA5A26"/>
    <w:rsid w:val="00BA6E65"/>
    <w:rsid w:val="00BB00B3"/>
    <w:rsid w:val="00BB0B4E"/>
    <w:rsid w:val="00BB3254"/>
    <w:rsid w:val="00BB39B1"/>
    <w:rsid w:val="00BB48CD"/>
    <w:rsid w:val="00BB4EEC"/>
    <w:rsid w:val="00BB5C18"/>
    <w:rsid w:val="00BB5E41"/>
    <w:rsid w:val="00BB63C3"/>
    <w:rsid w:val="00BC5E06"/>
    <w:rsid w:val="00BC6897"/>
    <w:rsid w:val="00BD0621"/>
    <w:rsid w:val="00BD1E5B"/>
    <w:rsid w:val="00BD30F4"/>
    <w:rsid w:val="00BD5728"/>
    <w:rsid w:val="00BD6057"/>
    <w:rsid w:val="00BD7476"/>
    <w:rsid w:val="00BD7DC8"/>
    <w:rsid w:val="00BE1EE5"/>
    <w:rsid w:val="00BE3000"/>
    <w:rsid w:val="00BE5216"/>
    <w:rsid w:val="00BE5F3D"/>
    <w:rsid w:val="00BE6E3D"/>
    <w:rsid w:val="00BF1E4B"/>
    <w:rsid w:val="00BF452A"/>
    <w:rsid w:val="00BF596D"/>
    <w:rsid w:val="00BF664E"/>
    <w:rsid w:val="00BF6BD3"/>
    <w:rsid w:val="00BF6CE6"/>
    <w:rsid w:val="00BF73F6"/>
    <w:rsid w:val="00BF78A0"/>
    <w:rsid w:val="00C00E01"/>
    <w:rsid w:val="00C00F1C"/>
    <w:rsid w:val="00C02D56"/>
    <w:rsid w:val="00C069C3"/>
    <w:rsid w:val="00C136B3"/>
    <w:rsid w:val="00C14C01"/>
    <w:rsid w:val="00C17B85"/>
    <w:rsid w:val="00C20B70"/>
    <w:rsid w:val="00C222EF"/>
    <w:rsid w:val="00C23291"/>
    <w:rsid w:val="00C234F2"/>
    <w:rsid w:val="00C238EF"/>
    <w:rsid w:val="00C24695"/>
    <w:rsid w:val="00C247FA"/>
    <w:rsid w:val="00C25F8B"/>
    <w:rsid w:val="00C279CB"/>
    <w:rsid w:val="00C30F5D"/>
    <w:rsid w:val="00C3189C"/>
    <w:rsid w:val="00C32DF5"/>
    <w:rsid w:val="00C33F1C"/>
    <w:rsid w:val="00C35386"/>
    <w:rsid w:val="00C35860"/>
    <w:rsid w:val="00C36D94"/>
    <w:rsid w:val="00C372D9"/>
    <w:rsid w:val="00C406D6"/>
    <w:rsid w:val="00C418D9"/>
    <w:rsid w:val="00C419C4"/>
    <w:rsid w:val="00C42FF6"/>
    <w:rsid w:val="00C451A5"/>
    <w:rsid w:val="00C50E5D"/>
    <w:rsid w:val="00C51351"/>
    <w:rsid w:val="00C51470"/>
    <w:rsid w:val="00C53004"/>
    <w:rsid w:val="00C550A2"/>
    <w:rsid w:val="00C56801"/>
    <w:rsid w:val="00C5691D"/>
    <w:rsid w:val="00C56B57"/>
    <w:rsid w:val="00C62734"/>
    <w:rsid w:val="00C631E7"/>
    <w:rsid w:val="00C64B9F"/>
    <w:rsid w:val="00C65AB0"/>
    <w:rsid w:val="00C65B17"/>
    <w:rsid w:val="00C65D71"/>
    <w:rsid w:val="00C66867"/>
    <w:rsid w:val="00C6790D"/>
    <w:rsid w:val="00C7173C"/>
    <w:rsid w:val="00C72A00"/>
    <w:rsid w:val="00C74E28"/>
    <w:rsid w:val="00C757EC"/>
    <w:rsid w:val="00C76444"/>
    <w:rsid w:val="00C76A3B"/>
    <w:rsid w:val="00C76D47"/>
    <w:rsid w:val="00C80FFD"/>
    <w:rsid w:val="00C8345D"/>
    <w:rsid w:val="00C844E3"/>
    <w:rsid w:val="00C84A13"/>
    <w:rsid w:val="00C85667"/>
    <w:rsid w:val="00C8603D"/>
    <w:rsid w:val="00C951B3"/>
    <w:rsid w:val="00C96ADF"/>
    <w:rsid w:val="00C97685"/>
    <w:rsid w:val="00CA0F5D"/>
    <w:rsid w:val="00CA1AE0"/>
    <w:rsid w:val="00CA2B11"/>
    <w:rsid w:val="00CA420F"/>
    <w:rsid w:val="00CA55B6"/>
    <w:rsid w:val="00CA567E"/>
    <w:rsid w:val="00CA57B6"/>
    <w:rsid w:val="00CA7772"/>
    <w:rsid w:val="00CA7EDF"/>
    <w:rsid w:val="00CB08D2"/>
    <w:rsid w:val="00CB0E5E"/>
    <w:rsid w:val="00CB139C"/>
    <w:rsid w:val="00CB42AA"/>
    <w:rsid w:val="00CB52E2"/>
    <w:rsid w:val="00CB5919"/>
    <w:rsid w:val="00CB63C7"/>
    <w:rsid w:val="00CB6440"/>
    <w:rsid w:val="00CB6C57"/>
    <w:rsid w:val="00CC1352"/>
    <w:rsid w:val="00CC2289"/>
    <w:rsid w:val="00CC2A00"/>
    <w:rsid w:val="00CC2E11"/>
    <w:rsid w:val="00CC726A"/>
    <w:rsid w:val="00CC7EBE"/>
    <w:rsid w:val="00CD13AB"/>
    <w:rsid w:val="00CD43BA"/>
    <w:rsid w:val="00CD78C5"/>
    <w:rsid w:val="00CD7A8B"/>
    <w:rsid w:val="00CE0A02"/>
    <w:rsid w:val="00CE11EA"/>
    <w:rsid w:val="00CE1611"/>
    <w:rsid w:val="00CE3960"/>
    <w:rsid w:val="00CE4668"/>
    <w:rsid w:val="00CE47F3"/>
    <w:rsid w:val="00CE7BEC"/>
    <w:rsid w:val="00CF2D28"/>
    <w:rsid w:val="00CF2EA3"/>
    <w:rsid w:val="00CF3526"/>
    <w:rsid w:val="00CF49CB"/>
    <w:rsid w:val="00CF6294"/>
    <w:rsid w:val="00CF67F9"/>
    <w:rsid w:val="00D00C79"/>
    <w:rsid w:val="00D01430"/>
    <w:rsid w:val="00D01A97"/>
    <w:rsid w:val="00D03351"/>
    <w:rsid w:val="00D04EE0"/>
    <w:rsid w:val="00D06C1D"/>
    <w:rsid w:val="00D0705E"/>
    <w:rsid w:val="00D070E8"/>
    <w:rsid w:val="00D10B12"/>
    <w:rsid w:val="00D10EA7"/>
    <w:rsid w:val="00D111C8"/>
    <w:rsid w:val="00D11C1B"/>
    <w:rsid w:val="00D14595"/>
    <w:rsid w:val="00D148DE"/>
    <w:rsid w:val="00D149A2"/>
    <w:rsid w:val="00D15245"/>
    <w:rsid w:val="00D15B9B"/>
    <w:rsid w:val="00D174DB"/>
    <w:rsid w:val="00D17D3A"/>
    <w:rsid w:val="00D205D0"/>
    <w:rsid w:val="00D22169"/>
    <w:rsid w:val="00D26223"/>
    <w:rsid w:val="00D27448"/>
    <w:rsid w:val="00D3293D"/>
    <w:rsid w:val="00D3382B"/>
    <w:rsid w:val="00D33880"/>
    <w:rsid w:val="00D361E7"/>
    <w:rsid w:val="00D40823"/>
    <w:rsid w:val="00D42DF3"/>
    <w:rsid w:val="00D43C3A"/>
    <w:rsid w:val="00D45A6E"/>
    <w:rsid w:val="00D464E2"/>
    <w:rsid w:val="00D47022"/>
    <w:rsid w:val="00D47250"/>
    <w:rsid w:val="00D505C7"/>
    <w:rsid w:val="00D527F5"/>
    <w:rsid w:val="00D554BC"/>
    <w:rsid w:val="00D56AD0"/>
    <w:rsid w:val="00D57998"/>
    <w:rsid w:val="00D60652"/>
    <w:rsid w:val="00D60B61"/>
    <w:rsid w:val="00D62244"/>
    <w:rsid w:val="00D636C7"/>
    <w:rsid w:val="00D6674C"/>
    <w:rsid w:val="00D700F7"/>
    <w:rsid w:val="00D70E07"/>
    <w:rsid w:val="00D72C38"/>
    <w:rsid w:val="00D76B28"/>
    <w:rsid w:val="00D778FE"/>
    <w:rsid w:val="00D80AA3"/>
    <w:rsid w:val="00D8190D"/>
    <w:rsid w:val="00D824CA"/>
    <w:rsid w:val="00D83EB5"/>
    <w:rsid w:val="00D845C3"/>
    <w:rsid w:val="00D84BC0"/>
    <w:rsid w:val="00D84FC0"/>
    <w:rsid w:val="00D9161D"/>
    <w:rsid w:val="00D95315"/>
    <w:rsid w:val="00D96A6D"/>
    <w:rsid w:val="00D97B63"/>
    <w:rsid w:val="00DA126A"/>
    <w:rsid w:val="00DA183F"/>
    <w:rsid w:val="00DA2787"/>
    <w:rsid w:val="00DA296B"/>
    <w:rsid w:val="00DA6426"/>
    <w:rsid w:val="00DA6A0E"/>
    <w:rsid w:val="00DA77A0"/>
    <w:rsid w:val="00DA7E83"/>
    <w:rsid w:val="00DB3795"/>
    <w:rsid w:val="00DB4570"/>
    <w:rsid w:val="00DB45EE"/>
    <w:rsid w:val="00DB57AC"/>
    <w:rsid w:val="00DC1446"/>
    <w:rsid w:val="00DC36D5"/>
    <w:rsid w:val="00DC7330"/>
    <w:rsid w:val="00DC7663"/>
    <w:rsid w:val="00DD0258"/>
    <w:rsid w:val="00DD0B94"/>
    <w:rsid w:val="00DD1BF4"/>
    <w:rsid w:val="00DD2DCF"/>
    <w:rsid w:val="00DD342D"/>
    <w:rsid w:val="00DD4193"/>
    <w:rsid w:val="00DD4B4F"/>
    <w:rsid w:val="00DD5FB0"/>
    <w:rsid w:val="00DD7869"/>
    <w:rsid w:val="00DD7D17"/>
    <w:rsid w:val="00DE2567"/>
    <w:rsid w:val="00DE3421"/>
    <w:rsid w:val="00DE4B15"/>
    <w:rsid w:val="00DE61B8"/>
    <w:rsid w:val="00DE6A41"/>
    <w:rsid w:val="00DF135B"/>
    <w:rsid w:val="00DF333A"/>
    <w:rsid w:val="00DF3655"/>
    <w:rsid w:val="00DF4CBF"/>
    <w:rsid w:val="00DF552B"/>
    <w:rsid w:val="00DF5D69"/>
    <w:rsid w:val="00DF734F"/>
    <w:rsid w:val="00E04F1E"/>
    <w:rsid w:val="00E061AB"/>
    <w:rsid w:val="00E06F9D"/>
    <w:rsid w:val="00E0701F"/>
    <w:rsid w:val="00E0744E"/>
    <w:rsid w:val="00E1462A"/>
    <w:rsid w:val="00E16610"/>
    <w:rsid w:val="00E173C5"/>
    <w:rsid w:val="00E20799"/>
    <w:rsid w:val="00E20809"/>
    <w:rsid w:val="00E20FF4"/>
    <w:rsid w:val="00E22C2B"/>
    <w:rsid w:val="00E23016"/>
    <w:rsid w:val="00E2347E"/>
    <w:rsid w:val="00E23948"/>
    <w:rsid w:val="00E260AA"/>
    <w:rsid w:val="00E26571"/>
    <w:rsid w:val="00E304CA"/>
    <w:rsid w:val="00E3323F"/>
    <w:rsid w:val="00E376E1"/>
    <w:rsid w:val="00E37ADC"/>
    <w:rsid w:val="00E4217F"/>
    <w:rsid w:val="00E4265E"/>
    <w:rsid w:val="00E4411E"/>
    <w:rsid w:val="00E44479"/>
    <w:rsid w:val="00E44ED9"/>
    <w:rsid w:val="00E45705"/>
    <w:rsid w:val="00E45983"/>
    <w:rsid w:val="00E47325"/>
    <w:rsid w:val="00E513A9"/>
    <w:rsid w:val="00E521D9"/>
    <w:rsid w:val="00E52C65"/>
    <w:rsid w:val="00E53052"/>
    <w:rsid w:val="00E537AE"/>
    <w:rsid w:val="00E54DAF"/>
    <w:rsid w:val="00E570F0"/>
    <w:rsid w:val="00E57B69"/>
    <w:rsid w:val="00E60E9E"/>
    <w:rsid w:val="00E619B3"/>
    <w:rsid w:val="00E61EE5"/>
    <w:rsid w:val="00E621DE"/>
    <w:rsid w:val="00E678F7"/>
    <w:rsid w:val="00E7055A"/>
    <w:rsid w:val="00E708E9"/>
    <w:rsid w:val="00E7159C"/>
    <w:rsid w:val="00E7197C"/>
    <w:rsid w:val="00E75237"/>
    <w:rsid w:val="00E82E8B"/>
    <w:rsid w:val="00E84F8C"/>
    <w:rsid w:val="00E86B87"/>
    <w:rsid w:val="00E87B67"/>
    <w:rsid w:val="00E904DF"/>
    <w:rsid w:val="00E956E3"/>
    <w:rsid w:val="00E95746"/>
    <w:rsid w:val="00EA0E8E"/>
    <w:rsid w:val="00EA201C"/>
    <w:rsid w:val="00EA2B44"/>
    <w:rsid w:val="00EA33E6"/>
    <w:rsid w:val="00EA3D97"/>
    <w:rsid w:val="00EA4D8F"/>
    <w:rsid w:val="00EA7362"/>
    <w:rsid w:val="00EB0293"/>
    <w:rsid w:val="00EB1183"/>
    <w:rsid w:val="00EB32D0"/>
    <w:rsid w:val="00EB5AFA"/>
    <w:rsid w:val="00EB6801"/>
    <w:rsid w:val="00EB7681"/>
    <w:rsid w:val="00EC11BE"/>
    <w:rsid w:val="00EC20DF"/>
    <w:rsid w:val="00EC28A0"/>
    <w:rsid w:val="00EC3885"/>
    <w:rsid w:val="00EC4109"/>
    <w:rsid w:val="00EC4717"/>
    <w:rsid w:val="00EC6953"/>
    <w:rsid w:val="00EC7CF6"/>
    <w:rsid w:val="00ED040C"/>
    <w:rsid w:val="00ED0F43"/>
    <w:rsid w:val="00ED113D"/>
    <w:rsid w:val="00ED1EE1"/>
    <w:rsid w:val="00ED4460"/>
    <w:rsid w:val="00ED5FEA"/>
    <w:rsid w:val="00EE0194"/>
    <w:rsid w:val="00EE0FD8"/>
    <w:rsid w:val="00EE20BE"/>
    <w:rsid w:val="00EE3254"/>
    <w:rsid w:val="00EE3AFD"/>
    <w:rsid w:val="00EE55E7"/>
    <w:rsid w:val="00EE6DA4"/>
    <w:rsid w:val="00EE6FEE"/>
    <w:rsid w:val="00EF238B"/>
    <w:rsid w:val="00EF23FD"/>
    <w:rsid w:val="00EF4121"/>
    <w:rsid w:val="00EF5276"/>
    <w:rsid w:val="00F00198"/>
    <w:rsid w:val="00F01034"/>
    <w:rsid w:val="00F02580"/>
    <w:rsid w:val="00F0465F"/>
    <w:rsid w:val="00F052B5"/>
    <w:rsid w:val="00F124FE"/>
    <w:rsid w:val="00F13589"/>
    <w:rsid w:val="00F13BD8"/>
    <w:rsid w:val="00F14D2A"/>
    <w:rsid w:val="00F157BB"/>
    <w:rsid w:val="00F16FA6"/>
    <w:rsid w:val="00F17CA4"/>
    <w:rsid w:val="00F2114F"/>
    <w:rsid w:val="00F21CF7"/>
    <w:rsid w:val="00F223F6"/>
    <w:rsid w:val="00F22937"/>
    <w:rsid w:val="00F22F1B"/>
    <w:rsid w:val="00F2548F"/>
    <w:rsid w:val="00F25656"/>
    <w:rsid w:val="00F26989"/>
    <w:rsid w:val="00F30556"/>
    <w:rsid w:val="00F307BB"/>
    <w:rsid w:val="00F314A6"/>
    <w:rsid w:val="00F31CE6"/>
    <w:rsid w:val="00F337C9"/>
    <w:rsid w:val="00F339E3"/>
    <w:rsid w:val="00F33D19"/>
    <w:rsid w:val="00F37A4F"/>
    <w:rsid w:val="00F46E24"/>
    <w:rsid w:val="00F51080"/>
    <w:rsid w:val="00F53286"/>
    <w:rsid w:val="00F53D84"/>
    <w:rsid w:val="00F55BBA"/>
    <w:rsid w:val="00F562C8"/>
    <w:rsid w:val="00F56B31"/>
    <w:rsid w:val="00F60A89"/>
    <w:rsid w:val="00F61845"/>
    <w:rsid w:val="00F61F59"/>
    <w:rsid w:val="00F63AB4"/>
    <w:rsid w:val="00F63AB7"/>
    <w:rsid w:val="00F63B19"/>
    <w:rsid w:val="00F63BEA"/>
    <w:rsid w:val="00F64B9E"/>
    <w:rsid w:val="00F64BE2"/>
    <w:rsid w:val="00F64F28"/>
    <w:rsid w:val="00F66328"/>
    <w:rsid w:val="00F671ED"/>
    <w:rsid w:val="00F70249"/>
    <w:rsid w:val="00F70D2D"/>
    <w:rsid w:val="00F7216F"/>
    <w:rsid w:val="00F75C73"/>
    <w:rsid w:val="00F763A2"/>
    <w:rsid w:val="00F7701C"/>
    <w:rsid w:val="00F802E9"/>
    <w:rsid w:val="00F80FC1"/>
    <w:rsid w:val="00F83994"/>
    <w:rsid w:val="00F84C68"/>
    <w:rsid w:val="00F8650A"/>
    <w:rsid w:val="00F9011B"/>
    <w:rsid w:val="00F904D2"/>
    <w:rsid w:val="00F91908"/>
    <w:rsid w:val="00F92200"/>
    <w:rsid w:val="00F9405E"/>
    <w:rsid w:val="00F943F7"/>
    <w:rsid w:val="00F94471"/>
    <w:rsid w:val="00F946F6"/>
    <w:rsid w:val="00F95D90"/>
    <w:rsid w:val="00F96FDC"/>
    <w:rsid w:val="00FA1712"/>
    <w:rsid w:val="00FA17D7"/>
    <w:rsid w:val="00FA2178"/>
    <w:rsid w:val="00FA37F8"/>
    <w:rsid w:val="00FA4D23"/>
    <w:rsid w:val="00FA4DE5"/>
    <w:rsid w:val="00FA7F03"/>
    <w:rsid w:val="00FB2070"/>
    <w:rsid w:val="00FB2DFA"/>
    <w:rsid w:val="00FB3987"/>
    <w:rsid w:val="00FB5432"/>
    <w:rsid w:val="00FB60C3"/>
    <w:rsid w:val="00FB6EA5"/>
    <w:rsid w:val="00FC09BB"/>
    <w:rsid w:val="00FC0FFE"/>
    <w:rsid w:val="00FC1C42"/>
    <w:rsid w:val="00FC2192"/>
    <w:rsid w:val="00FC3308"/>
    <w:rsid w:val="00FC60DD"/>
    <w:rsid w:val="00FC7C28"/>
    <w:rsid w:val="00FD5483"/>
    <w:rsid w:val="00FD6A5F"/>
    <w:rsid w:val="00FE0879"/>
    <w:rsid w:val="00FE1070"/>
    <w:rsid w:val="00FE2B98"/>
    <w:rsid w:val="00FE6277"/>
    <w:rsid w:val="00FE68E9"/>
    <w:rsid w:val="00FE77EF"/>
    <w:rsid w:val="00FF0C0D"/>
    <w:rsid w:val="00FF1FAF"/>
    <w:rsid w:val="00FF2D71"/>
    <w:rsid w:val="00FF47D0"/>
    <w:rsid w:val="00FF63F5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5"/>
        <o:r id="V:Rule2" type="connector" idref="#_x0000_s1036"/>
      </o:rules>
    </o:shapelayout>
  </w:shapeDefaults>
  <w:decimalSymbol w:val="."/>
  <w:listSeparator w:val=","/>
  <w15:chartTrackingRefBased/>
  <w15:docId w15:val="{E53DFD62-8A6C-4F00-B449-E5C33D95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aliases w:val="hd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"/>
      </w:numPr>
    </w:pPr>
  </w:style>
  <w:style w:type="paragraph" w:styleId="Web">
    <w:name w:val="Normal (Web)"/>
    <w:basedOn w:val="a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table" w:styleId="af5">
    <w:name w:val="Table Grid"/>
    <w:basedOn w:val="a2"/>
    <w:rsid w:val="00C5135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a0"/>
    <w:rsid w:val="00C5135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ascii="新細明體" w:hAnsi="新細明體" w:cs="新細明體"/>
      <w:kern w:val="0"/>
      <w:szCs w:val="20"/>
    </w:rPr>
  </w:style>
  <w:style w:type="paragraph" w:styleId="af6">
    <w:name w:val="Body Text"/>
    <w:basedOn w:val="a0"/>
    <w:link w:val="af7"/>
    <w:rsid w:val="00C51351"/>
    <w:pPr>
      <w:widowControl/>
      <w:jc w:val="both"/>
    </w:pPr>
    <w:rPr>
      <w:rFonts w:ascii="新細明體" w:hAnsi="新細明體" w:cs="新細明體"/>
      <w:color w:val="FF0000"/>
      <w:kern w:val="0"/>
      <w:sz w:val="21"/>
      <w:szCs w:val="20"/>
      <w:lang w:eastAsia="zh-CN"/>
    </w:rPr>
  </w:style>
  <w:style w:type="character" w:customStyle="1" w:styleId="af7">
    <w:name w:val="本文 字元"/>
    <w:link w:val="af6"/>
    <w:rsid w:val="00C51351"/>
    <w:rPr>
      <w:rFonts w:ascii="新細明體" w:hAnsi="新細明體" w:cs="新細明體"/>
      <w:color w:val="FF0000"/>
      <w:sz w:val="21"/>
      <w:lang w:eastAsia="zh-CN"/>
    </w:rPr>
  </w:style>
  <w:style w:type="paragraph" w:customStyle="1" w:styleId="TableHeading">
    <w:name w:val="Table Heading"/>
    <w:basedOn w:val="TableText0"/>
    <w:rsid w:val="00C51351"/>
    <w:pPr>
      <w:keepLines/>
      <w:widowControl w:val="0"/>
      <w:tabs>
        <w:tab w:val="clear" w:pos="0"/>
      </w:tabs>
      <w:spacing w:before="120" w:after="120" w:line="360" w:lineRule="atLeast"/>
    </w:pPr>
    <w:rPr>
      <w:rFonts w:ascii="細明體" w:eastAsia="細明體"/>
      <w:b/>
      <w:sz w:val="16"/>
      <w:szCs w:val="24"/>
    </w:rPr>
  </w:style>
  <w:style w:type="paragraph" w:customStyle="1" w:styleId="SOWbullet-1">
    <w:name w:val="SOW bullet - 1"/>
    <w:basedOn w:val="a0"/>
    <w:rsid w:val="00C51351"/>
    <w:pPr>
      <w:widowControl/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rFonts w:ascii="新細明體" w:hAnsi="新細明體" w:cs="新細明體"/>
      <w:snapToGrid w:val="0"/>
      <w:kern w:val="0"/>
      <w:szCs w:val="20"/>
    </w:rPr>
  </w:style>
  <w:style w:type="paragraph" w:styleId="a">
    <w:name w:val="List Bullet"/>
    <w:basedOn w:val="a0"/>
    <w:rsid w:val="00C51351"/>
    <w:pPr>
      <w:widowControl/>
      <w:numPr>
        <w:numId w:val="5"/>
      </w:numPr>
    </w:pPr>
    <w:rPr>
      <w:rFonts w:ascii="新細明體" w:hAnsi="新細明體" w:cs="新細明體"/>
      <w:kern w:val="0"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C51351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link w:val="z-"/>
    <w:uiPriority w:val="99"/>
    <w:rsid w:val="00C5135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C51351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link w:val="z-1"/>
    <w:uiPriority w:val="99"/>
    <w:rsid w:val="00C51351"/>
    <w:rPr>
      <w:rFonts w:ascii="Arial" w:hAnsi="Arial" w:cs="Arial"/>
      <w:vanish/>
      <w:sz w:val="16"/>
      <w:szCs w:val="16"/>
    </w:rPr>
  </w:style>
  <w:style w:type="table" w:customStyle="1" w:styleId="10">
    <w:name w:val="表格格線1"/>
    <w:basedOn w:val="a2"/>
    <w:next w:val="af5"/>
    <w:uiPriority w:val="59"/>
    <w:rsid w:val="00D70E07"/>
    <w:rPr>
      <w:rFonts w:ascii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6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4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FA6D4-07CB-40A0-AEEE-47E300878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2713</Words>
  <Characters>15468</Characters>
  <Application>Microsoft Office Word</Application>
  <DocSecurity>0</DocSecurity>
  <Lines>128</Lines>
  <Paragraphs>36</Paragraphs>
  <ScaleCrop>false</ScaleCrop>
  <Company>Cathay Life Insurance.</Company>
  <LinksUpToDate>false</LinksUpToDate>
  <CharactersWithSpaces>18145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