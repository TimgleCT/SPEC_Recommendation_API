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006"/>
        <w:gridCol w:w="1052"/>
        <w:gridCol w:w="3420"/>
        <w:gridCol w:w="1909"/>
        <w:gridCol w:w="1909"/>
      </w:tblGrid>
      <w:tr w:rsidR="005E5E07" w:rsidTr="005E5E07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E07" w:rsidRPr="00E8700A" w:rsidRDefault="005E5E07" w:rsidP="00AB4F8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E07" w:rsidRPr="00E8700A" w:rsidRDefault="005E5E07" w:rsidP="00AB4F8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E07" w:rsidRPr="00E8700A" w:rsidRDefault="005E5E07" w:rsidP="00AB4F8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E07" w:rsidRPr="00E8700A" w:rsidRDefault="005E5E07" w:rsidP="00AB4F8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E07" w:rsidRPr="00E8700A" w:rsidRDefault="005E5E07" w:rsidP="00AB4F8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E5E07" w:rsidTr="005E5E07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E07" w:rsidRDefault="005E5E07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2008/01/24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E07" w:rsidRDefault="005E5E07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E07" w:rsidRDefault="005E5E07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E07" w:rsidRDefault="005E5E07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E07" w:rsidRDefault="005E5E07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</w:p>
        </w:tc>
      </w:tr>
      <w:tr w:rsidR="006B1B95" w:rsidTr="005E5E07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B95" w:rsidRDefault="006B1B95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2012/9/11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B95" w:rsidRDefault="006B1B95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B95" w:rsidRPr="00704CF7" w:rsidRDefault="006B1B95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704CF7">
              <w:rPr>
                <w:rFonts w:ascii="新細明體" w:hAnsi="新細明體" w:hint="eastAsia"/>
                <w:lang w:eastAsia="zh-TW"/>
              </w:rPr>
              <w:t>新增自調病歷相關欄位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B95" w:rsidRPr="00704CF7" w:rsidRDefault="006B1B95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 w:rsidRPr="00704CF7">
              <w:rPr>
                <w:rFonts w:ascii="新細明體" w:hAnsi="新細明體" w:hint="eastAsia"/>
                <w:lang w:eastAsia="zh-TW"/>
              </w:rPr>
              <w:t>龎伯珊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B95" w:rsidRDefault="006B1B95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>
              <w:t>120911000399</w:t>
            </w:r>
          </w:p>
        </w:tc>
      </w:tr>
      <w:tr w:rsidR="00704CF7" w:rsidTr="005E5E07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CF7" w:rsidRDefault="00704CF7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2014/06/20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CF7" w:rsidRDefault="00704CF7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3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CF7" w:rsidRPr="00704CF7" w:rsidRDefault="00704CF7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新增FATCA提示訊息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CF7" w:rsidRPr="00704CF7" w:rsidRDefault="00704CF7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張凱鈞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CF7" w:rsidRDefault="00704CF7">
            <w:pPr>
              <w:pStyle w:val="Tabletext"/>
              <w:jc w:val="center"/>
            </w:pPr>
            <w:r>
              <w:rPr>
                <w:rFonts w:hint="eastAsia"/>
                <w:lang w:eastAsia="zh-TW"/>
              </w:rPr>
              <w:t>140618000221</w:t>
            </w:r>
          </w:p>
        </w:tc>
      </w:tr>
      <w:tr w:rsidR="004C4CBC" w:rsidTr="005E5E07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CBC" w:rsidRDefault="004C4CBC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2015/02/11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CBC" w:rsidRDefault="004C4CBC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4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CBC" w:rsidRDefault="004C4CBC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申請書</w:t>
            </w:r>
            <w:r w:rsidRPr="004C5340">
              <w:rPr>
                <w:rFonts w:ascii="細明體" w:eastAsia="細明體" w:hAnsi="細明體"/>
                <w:kern w:val="2"/>
                <w:lang w:eastAsia="zh-TW"/>
              </w:rPr>
              <w:t>141202000376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: </w:t>
            </w:r>
            <w:r w:rsidRPr="004C5340">
              <w:rPr>
                <w:rFonts w:ascii="細明體" w:eastAsia="細明體" w:hAnsi="細明體" w:hint="eastAsia"/>
                <w:kern w:val="2"/>
                <w:lang w:eastAsia="zh-TW"/>
              </w:rPr>
              <w:t>開放服務中心補全權限作業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CBC" w:rsidRDefault="004C4CBC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龎伯珊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CBC" w:rsidRDefault="004C4CBC">
            <w:pPr>
              <w:pStyle w:val="Tabletext"/>
              <w:jc w:val="center"/>
              <w:rPr>
                <w:rFonts w:hint="eastAsia"/>
                <w:lang w:eastAsia="zh-TW"/>
              </w:rPr>
            </w:pPr>
            <w:r w:rsidRPr="004C5340">
              <w:rPr>
                <w:bCs/>
                <w:lang w:eastAsia="zh-TW"/>
              </w:rPr>
              <w:t>150123000377</w:t>
            </w:r>
          </w:p>
        </w:tc>
      </w:tr>
      <w:tr w:rsidR="00503065" w:rsidTr="005E5E07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065" w:rsidRDefault="00503065" w:rsidP="00503065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2017/8/10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065" w:rsidRDefault="00503065" w:rsidP="00503065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5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065" w:rsidRDefault="00503065" w:rsidP="00503065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D468A5">
              <w:rPr>
                <w:lang w:eastAsia="zh-TW"/>
              </w:rPr>
              <w:t xml:space="preserve">Created </w:t>
            </w:r>
            <w:r w:rsidRPr="00D468A5">
              <w:rPr>
                <w:rFonts w:hint="eastAsia"/>
                <w:lang w:eastAsia="zh-TW"/>
              </w:rPr>
              <w:t>申請書</w:t>
            </w:r>
            <w:r w:rsidRPr="00D468A5">
              <w:rPr>
                <w:lang w:eastAsia="zh-TW"/>
              </w:rPr>
              <w:t>170807002011:</w:t>
            </w:r>
            <w:r w:rsidRPr="00D468A5">
              <w:rPr>
                <w:rFonts w:hint="eastAsia"/>
                <w:lang w:eastAsia="zh-TW"/>
              </w:rPr>
              <w:t>學團險</w:t>
            </w:r>
            <w:r w:rsidRPr="00D468A5">
              <w:rPr>
                <w:lang w:eastAsia="zh-TW"/>
              </w:rPr>
              <w:t>B2B</w:t>
            </w:r>
            <w:r w:rsidRPr="00D468A5">
              <w:rPr>
                <w:rFonts w:hint="eastAsia"/>
                <w:lang w:eastAsia="zh-TW"/>
              </w:rPr>
              <w:t>補全照會學籍資料流程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065" w:rsidRDefault="00503065" w:rsidP="00503065">
            <w:pPr>
              <w:pStyle w:val="Tabletext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D468A5">
              <w:rPr>
                <w:rFonts w:hint="eastAsia"/>
              </w:rPr>
              <w:t>龎伯珊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065" w:rsidRPr="004C5340" w:rsidRDefault="00503065" w:rsidP="00503065">
            <w:pPr>
              <w:pStyle w:val="Tabletext"/>
              <w:jc w:val="center"/>
              <w:rPr>
                <w:bCs/>
                <w:lang w:eastAsia="zh-TW"/>
              </w:rPr>
            </w:pPr>
            <w:r w:rsidRPr="00740653">
              <w:t>170809001655</w:t>
            </w:r>
          </w:p>
        </w:tc>
      </w:tr>
      <w:tr w:rsidR="0089433F" w:rsidTr="005E5E07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33F" w:rsidRDefault="0089433F" w:rsidP="0089433F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2018/4/24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33F" w:rsidRDefault="0089433F" w:rsidP="0089433F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6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33F" w:rsidRPr="00D468A5" w:rsidRDefault="0089433F" w:rsidP="0089433F">
            <w:pPr>
              <w:pStyle w:val="Tabletext"/>
              <w:rPr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行動補全導入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33F" w:rsidRPr="00D468A5" w:rsidRDefault="0089433F" w:rsidP="0089433F">
            <w:pPr>
              <w:pStyle w:val="Tabletext"/>
              <w:jc w:val="center"/>
              <w:rPr>
                <w:rFonts w:hint="eastAsia"/>
              </w:rPr>
            </w:pPr>
            <w:r>
              <w:rPr>
                <w:rFonts w:ascii="新細明體" w:hAnsi="新細明體" w:hint="eastAsia"/>
                <w:lang w:eastAsia="zh-TW"/>
              </w:rPr>
              <w:t>李明諭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33F" w:rsidRPr="00740653" w:rsidRDefault="0089433F" w:rsidP="0089433F">
            <w:pPr>
              <w:pStyle w:val="Tabletext"/>
              <w:jc w:val="center"/>
            </w:pPr>
            <w:r w:rsidRPr="00100AF8">
              <w:rPr>
                <w:b/>
                <w:bCs/>
                <w:lang w:eastAsia="zh-TW"/>
              </w:rPr>
              <w:t>180423001589</w:t>
            </w:r>
          </w:p>
        </w:tc>
      </w:tr>
      <w:tr w:rsidR="00DC5965" w:rsidTr="005E5E07">
        <w:trPr>
          <w:ins w:id="0" w:author="蕭侑文" w:date="2018-07-23T17:59:00Z"/>
        </w:trPr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5965" w:rsidRDefault="00DC5965" w:rsidP="00DC5965">
            <w:pPr>
              <w:pStyle w:val="Tabletext"/>
              <w:rPr>
                <w:ins w:id="1" w:author="蕭侑文" w:date="2018-07-23T17:59:00Z"/>
                <w:rFonts w:eastAsia="標楷體" w:hint="eastAsia"/>
                <w:lang w:eastAsia="zh-TW"/>
              </w:rPr>
            </w:pPr>
            <w:ins w:id="2" w:author="蕭侑文" w:date="2018-07-23T17:59:00Z">
              <w:r>
                <w:rPr>
                  <w:rFonts w:eastAsia="標楷體" w:hint="eastAsia"/>
                  <w:lang w:eastAsia="zh-TW"/>
                </w:rPr>
                <w:t>2018/7/23</w:t>
              </w:r>
            </w:ins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5965" w:rsidRDefault="00DC5965" w:rsidP="00DC5965">
            <w:pPr>
              <w:pStyle w:val="Tabletext"/>
              <w:rPr>
                <w:ins w:id="3" w:author="蕭侑文" w:date="2018-07-23T17:59:00Z"/>
                <w:rFonts w:eastAsia="標楷體" w:hint="eastAsia"/>
                <w:lang w:eastAsia="zh-TW"/>
              </w:rPr>
            </w:pPr>
            <w:ins w:id="4" w:author="蕭侑文" w:date="2018-07-23T17:59:00Z">
              <w:r>
                <w:rPr>
                  <w:rFonts w:eastAsia="標楷體" w:hint="eastAsia"/>
                  <w:lang w:eastAsia="zh-TW"/>
                </w:rPr>
                <w:t>7</w:t>
              </w:r>
            </w:ins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5965" w:rsidRDefault="00DC5965" w:rsidP="00DC5965">
            <w:pPr>
              <w:pStyle w:val="Tabletext"/>
              <w:rPr>
                <w:ins w:id="5" w:author="蕭侑文" w:date="2018-07-23T17:59:00Z"/>
                <w:rFonts w:ascii="新細明體" w:hAnsi="新細明體" w:hint="eastAsia"/>
                <w:lang w:eastAsia="zh-TW"/>
              </w:rPr>
            </w:pPr>
            <w:ins w:id="6" w:author="蕭侑文" w:date="2018-07-23T18:04:00Z">
              <w:r>
                <w:rPr>
                  <w:rFonts w:ascii="新細明體" w:hAnsi="新細明體" w:hint="eastAsia"/>
                  <w:kern w:val="2"/>
                  <w:lang w:eastAsia="zh-TW"/>
                </w:rPr>
                <w:t>[300K改善]改真分頁，每頁20筆</w:t>
              </w:r>
            </w:ins>
            <w:ins w:id="7" w:author="蕭侑文" w:date="2018-07-23T18:00:00Z">
              <w:del w:id="8" w:author="蕭侑文" w:date="2018-07-23T18:04:00Z">
                <w:r w:rsidDel="004112F7">
                  <w:rPr>
                    <w:rFonts w:ascii="新細明體" w:hAnsi="新細明體" w:hint="eastAsia"/>
                    <w:lang w:eastAsia="zh-TW"/>
                  </w:rPr>
                  <w:delText>300K</w:delText>
                </w:r>
              </w:del>
            </w:ins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5965" w:rsidRDefault="00DC5965" w:rsidP="00DC5965">
            <w:pPr>
              <w:pStyle w:val="Tabletext"/>
              <w:jc w:val="center"/>
              <w:rPr>
                <w:ins w:id="9" w:author="蕭侑文" w:date="2018-07-23T17:59:00Z"/>
                <w:rFonts w:ascii="新細明體" w:hAnsi="新細明體" w:hint="eastAsia"/>
                <w:lang w:eastAsia="zh-TW"/>
              </w:rPr>
            </w:pPr>
            <w:ins w:id="10" w:author="蕭侑文" w:date="2018-07-23T18:04:00Z">
              <w:r>
                <w:rPr>
                  <w:rFonts w:ascii="新細明體" w:hAnsi="新細明體" w:hint="eastAsia"/>
                  <w:kern w:val="2"/>
                  <w:lang w:eastAsia="zh-TW"/>
                </w:rPr>
                <w:t>蕭侑文</w:t>
              </w:r>
            </w:ins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5965" w:rsidRPr="00100AF8" w:rsidRDefault="00DC5965" w:rsidP="00DC5965">
            <w:pPr>
              <w:pStyle w:val="Tabletext"/>
              <w:jc w:val="center"/>
              <w:rPr>
                <w:ins w:id="11" w:author="蕭侑文" w:date="2018-07-23T17:59:00Z"/>
                <w:b/>
                <w:bCs/>
                <w:lang w:eastAsia="zh-TW"/>
              </w:rPr>
            </w:pPr>
            <w:ins w:id="12" w:author="蕭侑文" w:date="2018-07-23T18:04:00Z">
              <w:r>
                <w:rPr>
                  <w:color w:val="000000"/>
                  <w:kern w:val="2"/>
                </w:rPr>
                <w:t>180321000847</w:t>
              </w:r>
            </w:ins>
          </w:p>
        </w:tc>
      </w:tr>
    </w:tbl>
    <w:p w:rsidR="003F63D4" w:rsidRDefault="003F63D4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E5E07" w:rsidRPr="009A6B2B" w:rsidRDefault="005E5E07" w:rsidP="005E5E07">
      <w:pPr>
        <w:numPr>
          <w:ilvl w:val="0"/>
          <w:numId w:val="7"/>
        </w:num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438"/>
        <w:gridCol w:w="830"/>
        <w:gridCol w:w="250"/>
        <w:gridCol w:w="34"/>
        <w:gridCol w:w="3030"/>
        <w:gridCol w:w="1222"/>
        <w:gridCol w:w="3402"/>
      </w:tblGrid>
      <w:tr w:rsidR="005E5E07" w:rsidRPr="00E01490" w:rsidTr="00503065">
        <w:tc>
          <w:tcPr>
            <w:tcW w:w="2268" w:type="dxa"/>
            <w:gridSpan w:val="2"/>
          </w:tcPr>
          <w:p w:rsidR="005E5E07" w:rsidRPr="00E01490" w:rsidRDefault="005E5E07" w:rsidP="00AB4F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38" w:type="dxa"/>
            <w:gridSpan w:val="5"/>
          </w:tcPr>
          <w:p w:rsidR="005E5E07" w:rsidRPr="00E01490" w:rsidRDefault="005E5E07" w:rsidP="00AB4F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E5E07">
              <w:rPr>
                <w:rFonts w:ascii="細明體" w:eastAsia="細明體" w:hAnsi="細明體" w:hint="eastAsia"/>
                <w:sz w:val="20"/>
                <w:szCs w:val="20"/>
              </w:rPr>
              <w:t>補件銷件作業</w:t>
            </w:r>
          </w:p>
        </w:tc>
      </w:tr>
      <w:tr w:rsidR="005E5E07" w:rsidRPr="00E01490" w:rsidTr="00503065">
        <w:tc>
          <w:tcPr>
            <w:tcW w:w="2268" w:type="dxa"/>
            <w:gridSpan w:val="2"/>
          </w:tcPr>
          <w:p w:rsidR="005E5E07" w:rsidRPr="00E01490" w:rsidRDefault="005E5E07" w:rsidP="00AB4F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38" w:type="dxa"/>
            <w:gridSpan w:val="5"/>
          </w:tcPr>
          <w:p w:rsidR="005E5E07" w:rsidRPr="00E01490" w:rsidRDefault="005E5E07" w:rsidP="00AB4F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E5E07">
              <w:rPr>
                <w:rFonts w:ascii="細明體" w:eastAsia="細明體" w:hAnsi="細明體" w:hint="eastAsia"/>
                <w:sz w:val="20"/>
                <w:szCs w:val="20"/>
              </w:rPr>
              <w:t>AAJ</w:t>
            </w:r>
            <w:r w:rsidRPr="005E5E07">
              <w:rPr>
                <w:rFonts w:ascii="細明體" w:eastAsia="細明體" w:hAnsi="細明體"/>
                <w:sz w:val="20"/>
                <w:szCs w:val="20"/>
              </w:rPr>
              <w:t>0_</w:t>
            </w:r>
            <w:r w:rsidRPr="005E5E07">
              <w:rPr>
                <w:rFonts w:ascii="細明體" w:eastAsia="細明體" w:hAnsi="細明體" w:hint="eastAsia"/>
                <w:sz w:val="20"/>
                <w:szCs w:val="20"/>
              </w:rPr>
              <w:t>0300</w:t>
            </w:r>
          </w:p>
        </w:tc>
      </w:tr>
      <w:tr w:rsidR="005E5E07" w:rsidRPr="00E01490" w:rsidTr="00503065">
        <w:tc>
          <w:tcPr>
            <w:tcW w:w="2268" w:type="dxa"/>
            <w:gridSpan w:val="2"/>
          </w:tcPr>
          <w:p w:rsidR="005E5E07" w:rsidRPr="00E01490" w:rsidRDefault="005E5E07" w:rsidP="00AB4F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38" w:type="dxa"/>
            <w:gridSpan w:val="5"/>
          </w:tcPr>
          <w:p w:rsidR="005E5E07" w:rsidRPr="00E01490" w:rsidRDefault="005E5E07" w:rsidP="00AB4F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5E5E07" w:rsidRPr="00E01490" w:rsidTr="00503065">
        <w:tc>
          <w:tcPr>
            <w:tcW w:w="2268" w:type="dxa"/>
            <w:gridSpan w:val="2"/>
          </w:tcPr>
          <w:p w:rsidR="005E5E07" w:rsidRPr="00E01490" w:rsidRDefault="005E5E07" w:rsidP="00AB4F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38" w:type="dxa"/>
            <w:gridSpan w:val="5"/>
          </w:tcPr>
          <w:p w:rsidR="005E5E07" w:rsidRPr="00E01490" w:rsidRDefault="005E5E07" w:rsidP="00AB4F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E5E07">
              <w:rPr>
                <w:rFonts w:ascii="細明體" w:eastAsia="細明體" w:hAnsi="細明體" w:hint="eastAsia"/>
                <w:sz w:val="20"/>
                <w:szCs w:val="20"/>
              </w:rPr>
              <w:t>by畫面設定查詢條件，查詢列印多筆資料。</w:t>
            </w:r>
          </w:p>
        </w:tc>
      </w:tr>
      <w:tr w:rsidR="005E5E07" w:rsidRPr="00E01490" w:rsidTr="00503065">
        <w:tc>
          <w:tcPr>
            <w:tcW w:w="2268" w:type="dxa"/>
            <w:gridSpan w:val="2"/>
          </w:tcPr>
          <w:p w:rsidR="005E5E07" w:rsidRPr="00E01490" w:rsidRDefault="005E5E07" w:rsidP="00AB4F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38" w:type="dxa"/>
            <w:gridSpan w:val="5"/>
          </w:tcPr>
          <w:p w:rsidR="005E5E07" w:rsidRPr="00E01490" w:rsidRDefault="005E5E07" w:rsidP="00AB4F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理賠企劃相關單位</w:t>
            </w:r>
          </w:p>
        </w:tc>
      </w:tr>
      <w:tr w:rsidR="005E5E07" w:rsidRPr="00E01490" w:rsidTr="00503065">
        <w:tc>
          <w:tcPr>
            <w:tcW w:w="2268" w:type="dxa"/>
            <w:gridSpan w:val="2"/>
          </w:tcPr>
          <w:p w:rsidR="005E5E07" w:rsidRPr="00E01490" w:rsidRDefault="005E5E07" w:rsidP="00AB4F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38" w:type="dxa"/>
            <w:gridSpan w:val="5"/>
          </w:tcPr>
          <w:p w:rsidR="005E5E07" w:rsidRPr="00E01490" w:rsidRDefault="005E5E07" w:rsidP="00AB4F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各服務中心</w:t>
            </w:r>
          </w:p>
        </w:tc>
      </w:tr>
      <w:tr w:rsidR="005E5E07" w:rsidRPr="00E01490" w:rsidTr="00503065">
        <w:tc>
          <w:tcPr>
            <w:tcW w:w="2268" w:type="dxa"/>
            <w:gridSpan w:val="2"/>
          </w:tcPr>
          <w:p w:rsidR="005E5E07" w:rsidRPr="00E01490" w:rsidRDefault="005E5E07" w:rsidP="00AB4F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38" w:type="dxa"/>
            <w:gridSpan w:val="5"/>
          </w:tcPr>
          <w:p w:rsidR="005E5E07" w:rsidRPr="00E01490" w:rsidRDefault="005E5E07" w:rsidP="00AB4F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E5E07" w:rsidRPr="00E01490" w:rsidTr="00503065">
        <w:tc>
          <w:tcPr>
            <w:tcW w:w="2268" w:type="dxa"/>
            <w:gridSpan w:val="2"/>
          </w:tcPr>
          <w:p w:rsidR="005E5E07" w:rsidRPr="00266B0D" w:rsidRDefault="005E5E07" w:rsidP="00AB4F8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38" w:type="dxa"/>
            <w:gridSpan w:val="5"/>
          </w:tcPr>
          <w:p w:rsidR="005E5E07" w:rsidRPr="00E01490" w:rsidRDefault="005E5E07" w:rsidP="00AB4F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503065" w:rsidRPr="00E01490" w:rsidTr="00503065">
        <w:tc>
          <w:tcPr>
            <w:tcW w:w="1438" w:type="dxa"/>
            <w:vMerge w:val="restart"/>
            <w:vAlign w:val="center"/>
          </w:tcPr>
          <w:p w:rsidR="00503065" w:rsidRPr="001C5347" w:rsidRDefault="00503065" w:rsidP="007F31A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gridSpan w:val="3"/>
          </w:tcPr>
          <w:p w:rsidR="00503065" w:rsidRPr="001C5347" w:rsidRDefault="00503065" w:rsidP="007F31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3030" w:type="dxa"/>
            <w:vAlign w:val="center"/>
          </w:tcPr>
          <w:p w:rsidR="00503065" w:rsidRPr="001C5347" w:rsidRDefault="00503065" w:rsidP="007F31A4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 w:val="restart"/>
            <w:vAlign w:val="center"/>
          </w:tcPr>
          <w:p w:rsidR="00503065" w:rsidRPr="001C5347" w:rsidRDefault="00503065" w:rsidP="007F31A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503065" w:rsidRPr="001C5347" w:rsidRDefault="00503065" w:rsidP="007F31A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503065" w:rsidRPr="001C5347" w:rsidRDefault="00503065" w:rsidP="007F31A4">
            <w:pPr>
              <w:rPr>
                <w:rFonts w:ascii="細明體" w:eastAsia="細明體" w:hAnsi="細明體" w:cs="Calibri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的資料名稱</w:t>
            </w:r>
          </w:p>
        </w:tc>
        <w:tc>
          <w:tcPr>
            <w:tcW w:w="3402" w:type="dxa"/>
            <w:vAlign w:val="center"/>
          </w:tcPr>
          <w:p w:rsidR="00503065" w:rsidRPr="001C5347" w:rsidRDefault="00503065" w:rsidP="007F31A4">
            <w:pPr>
              <w:rPr>
                <w:rFonts w:ascii="細明體" w:eastAsia="細明體" w:hAnsi="細明體" w:cs="Calibri"/>
                <w:sz w:val="20"/>
                <w:szCs w:val="20"/>
              </w:rPr>
            </w:pPr>
          </w:p>
        </w:tc>
      </w:tr>
      <w:tr w:rsidR="00503065" w:rsidRPr="00E01490" w:rsidTr="00503065">
        <w:tc>
          <w:tcPr>
            <w:tcW w:w="1438" w:type="dxa"/>
            <w:vMerge/>
          </w:tcPr>
          <w:p w:rsidR="00503065" w:rsidRPr="001C5347" w:rsidRDefault="00503065" w:rsidP="007F31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3"/>
          </w:tcPr>
          <w:p w:rsidR="00503065" w:rsidRPr="001C5347" w:rsidRDefault="00503065" w:rsidP="007F31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3030" w:type="dxa"/>
            <w:vAlign w:val="center"/>
          </w:tcPr>
          <w:p w:rsidR="00503065" w:rsidRPr="001C5347" w:rsidRDefault="00503065" w:rsidP="007F31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503065" w:rsidRPr="001C5347" w:rsidRDefault="00503065" w:rsidP="007F31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503065" w:rsidRPr="001C5347" w:rsidRDefault="00503065" w:rsidP="007F31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503065" w:rsidRPr="00E01490" w:rsidTr="00503065">
        <w:tc>
          <w:tcPr>
            <w:tcW w:w="1438" w:type="dxa"/>
            <w:vMerge/>
          </w:tcPr>
          <w:p w:rsidR="00503065" w:rsidRPr="001C5347" w:rsidRDefault="00503065" w:rsidP="007F31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3"/>
          </w:tcPr>
          <w:p w:rsidR="00503065" w:rsidRPr="001C5347" w:rsidRDefault="00503065" w:rsidP="007F31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3030" w:type="dxa"/>
            <w:vAlign w:val="center"/>
          </w:tcPr>
          <w:p w:rsidR="00503065" w:rsidRPr="001C5347" w:rsidRDefault="00503065" w:rsidP="007F31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503065" w:rsidRPr="001C5347" w:rsidRDefault="00503065" w:rsidP="007F31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503065" w:rsidRPr="001C5347" w:rsidRDefault="00503065" w:rsidP="007F31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503065" w:rsidTr="00503065">
        <w:tc>
          <w:tcPr>
            <w:tcW w:w="1438" w:type="dxa"/>
          </w:tcPr>
          <w:p w:rsidR="00503065" w:rsidRPr="001C5347" w:rsidRDefault="00503065" w:rsidP="007F31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768" w:type="dxa"/>
            <w:gridSpan w:val="6"/>
          </w:tcPr>
          <w:p w:rsidR="00503065" w:rsidRPr="001C5347" w:rsidRDefault="006D2D91" w:rsidP="007F31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13" w:author="蕭侑文" w:date="2018-07-23T18:00:00Z">
              <w:r w:rsidRPr="001C5347">
                <w:rPr>
                  <w:rFonts w:ascii="細明體" w:eastAsia="細明體" w:hAnsi="細明體" w:hint="eastAsia"/>
                  <w:sz w:val="20"/>
                  <w:szCs w:val="20"/>
                </w:rPr>
                <w:t>□</w:t>
              </w:r>
            </w:ins>
            <w:del w:id="14" w:author="蕭侑文" w:date="2018-07-23T18:00:00Z">
              <w:r w:rsidR="00503065" w:rsidRPr="001C5347" w:rsidDel="006D2D91">
                <w:rPr>
                  <w:rFonts w:ascii="細明體" w:eastAsia="細明體" w:hAnsi="細明體" w:hint="eastAsia"/>
                  <w:sz w:val="20"/>
                  <w:szCs w:val="20"/>
                </w:rPr>
                <w:delText>■</w:delText>
              </w:r>
            </w:del>
            <w:r w:rsidR="00503065" w:rsidRPr="001C5347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ins w:id="15" w:author="蕭侑文" w:date="2018-07-23T18:00:00Z">
              <w:r w:rsidRPr="001C5347">
                <w:rPr>
                  <w:rFonts w:ascii="細明體" w:eastAsia="細明體" w:hAnsi="細明體" w:hint="eastAsia"/>
                  <w:sz w:val="20"/>
                  <w:szCs w:val="20"/>
                </w:rPr>
                <w:t>■</w:t>
              </w:r>
            </w:ins>
            <w:del w:id="16" w:author="蕭侑文" w:date="2018-07-23T18:00:00Z">
              <w:r w:rsidR="00503065" w:rsidRPr="001C5347" w:rsidDel="006D2D91">
                <w:rPr>
                  <w:rFonts w:ascii="細明體" w:eastAsia="細明體" w:hAnsi="細明體" w:hint="eastAsia"/>
                  <w:sz w:val="20"/>
                  <w:szCs w:val="20"/>
                </w:rPr>
                <w:delText>□</w:delText>
              </w:r>
            </w:del>
            <w:r w:rsidR="00503065" w:rsidRPr="001C5347">
              <w:rPr>
                <w:rFonts w:ascii="細明體" w:eastAsia="細明體" w:hAnsi="細明體" w:hint="eastAsia"/>
                <w:sz w:val="20"/>
                <w:szCs w:val="20"/>
              </w:rPr>
              <w:t>真分頁 □假分頁，分頁每頁_</w:t>
            </w:r>
            <w:ins w:id="17" w:author="蕭侑文" w:date="2018-07-23T18:00:00Z">
              <w:r w:rsidR="00AF63AB" w:rsidRPr="00AF63AB">
                <w:rPr>
                  <w:rFonts w:ascii="細明體" w:eastAsia="細明體" w:hAnsi="細明體" w:hint="eastAsia"/>
                  <w:sz w:val="20"/>
                  <w:szCs w:val="20"/>
                  <w:u w:val="single"/>
                  <w:rPrChange w:id="18" w:author="蕭侑文" w:date="2018-07-23T18:00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20</w:t>
              </w:r>
            </w:ins>
            <w:r w:rsidR="00503065" w:rsidRPr="001C5347">
              <w:rPr>
                <w:rFonts w:ascii="細明體" w:eastAsia="細明體" w:hAnsi="細明體" w:hint="eastAsia"/>
                <w:sz w:val="20"/>
                <w:szCs w:val="20"/>
              </w:rPr>
              <w:t>__筆【Default　20】</w:t>
            </w:r>
          </w:p>
        </w:tc>
      </w:tr>
      <w:tr w:rsidR="00503065" w:rsidTr="00503065">
        <w:tc>
          <w:tcPr>
            <w:tcW w:w="1438" w:type="dxa"/>
            <w:vMerge w:val="restart"/>
            <w:vAlign w:val="center"/>
          </w:tcPr>
          <w:p w:rsidR="00503065" w:rsidRPr="00B259AD" w:rsidRDefault="00503065" w:rsidP="007F31A4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080" w:type="dxa"/>
            <w:gridSpan w:val="2"/>
          </w:tcPr>
          <w:p w:rsidR="00503065" w:rsidRPr="00B259AD" w:rsidRDefault="00503065" w:rsidP="007F31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688" w:type="dxa"/>
            <w:gridSpan w:val="4"/>
          </w:tcPr>
          <w:p w:rsidR="00503065" w:rsidRDefault="00503065" w:rsidP="007F31A4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</w:t>
            </w:r>
            <w:r w:rsidRPr="00503065">
              <w:rPr>
                <w:rFonts w:ascii="細明體" w:eastAsia="細明體" w:hAnsi="細明體" w:hint="eastAsia"/>
                <w:sz w:val="20"/>
                <w:szCs w:val="20"/>
              </w:rPr>
              <w:t>□壽險員工　□關係企業員工　□合作廠商</w:t>
            </w:r>
          </w:p>
        </w:tc>
      </w:tr>
      <w:tr w:rsidR="00503065" w:rsidRPr="00E01490" w:rsidTr="00503065">
        <w:tc>
          <w:tcPr>
            <w:tcW w:w="1438" w:type="dxa"/>
            <w:vMerge/>
          </w:tcPr>
          <w:p w:rsidR="00503065" w:rsidRDefault="00503065" w:rsidP="007F31A4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503065" w:rsidRPr="00B259AD" w:rsidRDefault="00503065" w:rsidP="007F31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688" w:type="dxa"/>
            <w:gridSpan w:val="4"/>
          </w:tcPr>
          <w:p w:rsidR="00503065" w:rsidRPr="00B259AD" w:rsidRDefault="00503065" w:rsidP="007F31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FF2860" w:rsidRPr="00503065" w:rsidRDefault="00FF2860" w:rsidP="00503065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3F63D4" w:rsidRDefault="005E5E07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Courier New" w:hint="eastAsia"/>
          <w:b/>
        </w:rPr>
        <w:t>程式流程圖</w:t>
      </w:r>
      <w:r w:rsidR="003F63D4">
        <w:rPr>
          <w:rFonts w:hint="eastAsia"/>
          <w:kern w:val="2"/>
          <w:szCs w:val="24"/>
          <w:lang w:eastAsia="zh-TW"/>
        </w:rPr>
        <w:t>：</w:t>
      </w:r>
    </w:p>
    <w:p w:rsidR="005E5E07" w:rsidRDefault="005E5E07" w:rsidP="005E5E07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3F63D4" w:rsidRDefault="005E5E07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/>
        </w:rPr>
        <w:t>相關檔案</w:t>
      </w:r>
      <w:r w:rsidR="003F63D4">
        <w:rPr>
          <w:rFonts w:hint="eastAsia"/>
          <w:kern w:val="2"/>
          <w:szCs w:val="24"/>
          <w:lang w:eastAsia="zh-TW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19"/>
        <w:gridCol w:w="3408"/>
        <w:gridCol w:w="2453"/>
        <w:gridCol w:w="904"/>
        <w:gridCol w:w="904"/>
        <w:gridCol w:w="904"/>
        <w:gridCol w:w="904"/>
      </w:tblGrid>
      <w:tr w:rsidR="005E5E07" w:rsidRPr="00E01490" w:rsidTr="005E5E07">
        <w:tc>
          <w:tcPr>
            <w:tcW w:w="397" w:type="pct"/>
          </w:tcPr>
          <w:p w:rsidR="005E5E07" w:rsidRPr="00C829C1" w:rsidRDefault="005E5E07" w:rsidP="00AB4F8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1655" w:type="pct"/>
          </w:tcPr>
          <w:p w:rsidR="005E5E07" w:rsidRPr="00C829C1" w:rsidRDefault="005E5E07" w:rsidP="00AB4F8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191" w:type="pct"/>
          </w:tcPr>
          <w:p w:rsidR="005E5E07" w:rsidRPr="00C829C1" w:rsidRDefault="005E5E07" w:rsidP="00AB4F8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439" w:type="pct"/>
          </w:tcPr>
          <w:p w:rsidR="005E5E07" w:rsidRPr="00E60524" w:rsidRDefault="005E5E07" w:rsidP="00AB4F8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439" w:type="pct"/>
          </w:tcPr>
          <w:p w:rsidR="005E5E07" w:rsidRPr="00E60524" w:rsidRDefault="005E5E07" w:rsidP="00AB4F8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439" w:type="pct"/>
          </w:tcPr>
          <w:p w:rsidR="005E5E07" w:rsidRPr="00E60524" w:rsidRDefault="005E5E07" w:rsidP="00AB4F8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439" w:type="pct"/>
          </w:tcPr>
          <w:p w:rsidR="005E5E07" w:rsidRPr="00E60524" w:rsidRDefault="005E5E07" w:rsidP="00AB4F8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5E5E07" w:rsidRPr="00E01490" w:rsidTr="005E5E07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5E5E07" w:rsidRPr="00E01490" w:rsidRDefault="005E5E07" w:rsidP="00AB4F84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5E5E07" w:rsidRPr="00E01490" w:rsidRDefault="005E5E07" w:rsidP="00AB4F8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補件紀錄檔</w:t>
            </w:r>
          </w:p>
        </w:tc>
        <w:tc>
          <w:tcPr>
            <w:tcW w:w="1191" w:type="pct"/>
          </w:tcPr>
          <w:p w:rsidR="005E5E07" w:rsidRPr="00E01490" w:rsidRDefault="005E5E07" w:rsidP="00AB4F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E5E07">
              <w:rPr>
                <w:rFonts w:hint="eastAsia"/>
                <w:sz w:val="20"/>
              </w:rPr>
              <w:t>DTAAJ010</w:t>
            </w:r>
          </w:p>
        </w:tc>
        <w:tc>
          <w:tcPr>
            <w:tcW w:w="439" w:type="pct"/>
          </w:tcPr>
          <w:p w:rsidR="005E5E07" w:rsidRPr="00E60524" w:rsidRDefault="005E5E07" w:rsidP="00AB4F8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5E5E07" w:rsidRPr="00E60524" w:rsidRDefault="005E5E07" w:rsidP="00AB4F8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5E5E07" w:rsidRPr="00E60524" w:rsidRDefault="005E5E07" w:rsidP="00AB4F8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5E5E07" w:rsidRPr="00E60524" w:rsidRDefault="005E5E07" w:rsidP="00AB4F8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5E5E07" w:rsidRDefault="005E5E07" w:rsidP="005E5E07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5E5E07" w:rsidRPr="005E5E07" w:rsidRDefault="005E5E07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5E5E07" w:rsidRPr="00E01490" w:rsidTr="00AB4F84">
        <w:tc>
          <w:tcPr>
            <w:tcW w:w="455" w:type="pct"/>
          </w:tcPr>
          <w:p w:rsidR="005E5E07" w:rsidRPr="00C829C1" w:rsidRDefault="005E5E07" w:rsidP="00AB4F8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bookmarkStart w:id="19" w:name="_GoBack"/>
            <w:bookmarkEnd w:id="19"/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2386" w:type="pct"/>
          </w:tcPr>
          <w:p w:rsidR="005E5E07" w:rsidRPr="00C829C1" w:rsidRDefault="005E5E07" w:rsidP="00AB4F8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5E5E07" w:rsidRPr="00C829C1" w:rsidRDefault="005E5E07" w:rsidP="00AB4F8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5E5E07" w:rsidRPr="00E01490" w:rsidTr="00AB4F84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5E5E07" w:rsidRPr="00E01490" w:rsidRDefault="005E5E07" w:rsidP="005E5E07">
            <w:pPr>
              <w:widowControl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5E5E07" w:rsidRPr="00E01490" w:rsidRDefault="006B22DF" w:rsidP="00AB4F8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>
              <w:rPr>
                <w:rFonts w:ascii="細明體" w:eastAsia="細明體" w:hAnsi="細明體" w:cs="Arial" w:hint="eastAsia"/>
                <w:lang w:eastAsia="zh-TW"/>
              </w:rPr>
              <w:t>行動補全影像</w:t>
            </w:r>
            <w:r w:rsidRPr="006B22DF">
              <w:rPr>
                <w:rFonts w:ascii="細明體" w:eastAsia="細明體" w:hAnsi="細明體" w:cs="Arial"/>
                <w:lang w:eastAsia="zh-TW"/>
              </w:rPr>
              <w:t>寫回 CE</w:t>
            </w:r>
          </w:p>
        </w:tc>
        <w:tc>
          <w:tcPr>
            <w:tcW w:w="2159" w:type="pct"/>
          </w:tcPr>
          <w:p w:rsidR="005E5E07" w:rsidRPr="00E01490" w:rsidRDefault="006B22DF" w:rsidP="00AB4F8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  <w:r w:rsidRPr="006B22DF"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  <w:t>AA_J0Z003.</w:t>
            </w:r>
            <w:r w:rsidRPr="006B22DF">
              <w:rPr>
                <w:rFonts w:ascii="細明體" w:eastAsia="細明體" w:hAnsi="細明體" w:cs="Arial"/>
                <w:color w:val="FF0000"/>
                <w:kern w:val="2"/>
                <w:lang w:eastAsia="zh-TW"/>
              </w:rPr>
              <w:t>reWriteToCE</w:t>
            </w:r>
          </w:p>
        </w:tc>
      </w:tr>
    </w:tbl>
    <w:p w:rsidR="005E5E07" w:rsidRPr="005E5E07" w:rsidRDefault="005E5E07" w:rsidP="005E5E07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3F63D4" w:rsidRDefault="005E5E07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/>
        </w:rPr>
        <w:t>畫面</w:t>
      </w:r>
      <w:r w:rsidR="003F63D4">
        <w:rPr>
          <w:rFonts w:hint="eastAsia"/>
          <w:kern w:val="2"/>
          <w:szCs w:val="24"/>
          <w:lang w:eastAsia="zh-TW"/>
        </w:rPr>
        <w:t>：</w:t>
      </w:r>
    </w:p>
    <w:p w:rsidR="003F63D4" w:rsidRDefault="003F63D4" w:rsidP="00704CF7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。</w:t>
      </w:r>
    </w:p>
    <w:p w:rsidR="000C52AE" w:rsidRDefault="000C52AE" w:rsidP="00704CF7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 w:rsidRPr="00F34814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45.5pt;height:49.5pt;visibility:visible">
            <v:imagedata r:id="rId7" o:title=""/>
          </v:shape>
        </w:pict>
      </w:r>
    </w:p>
    <w:p w:rsidR="003F63D4" w:rsidRDefault="00D04E65" w:rsidP="005E5E07">
      <w:pPr>
        <w:pStyle w:val="Tabletext"/>
        <w:keepLines w:val="0"/>
        <w:spacing w:after="0" w:line="240" w:lineRule="auto"/>
        <w:ind w:left="425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補全畫面</w:t>
      </w:r>
      <w:r>
        <w:rPr>
          <w:rFonts w:hint="eastAsia"/>
          <w:kern w:val="2"/>
          <w:szCs w:val="24"/>
          <w:lang w:eastAsia="zh-TW"/>
        </w:rPr>
        <w:t>:</w:t>
      </w:r>
    </w:p>
    <w:p w:rsidR="00D04E65" w:rsidRDefault="008F00C8" w:rsidP="005E5E07">
      <w:pPr>
        <w:pStyle w:val="Tabletext"/>
        <w:keepLines w:val="0"/>
        <w:spacing w:after="0" w:line="240" w:lineRule="auto"/>
        <w:ind w:left="425"/>
        <w:rPr>
          <w:kern w:val="2"/>
          <w:szCs w:val="24"/>
          <w:lang w:eastAsia="zh-TW"/>
        </w:rPr>
      </w:pPr>
      <w:r w:rsidRPr="00546439">
        <w:rPr>
          <w:noProof/>
          <w:lang w:eastAsia="zh-TW"/>
        </w:rPr>
        <w:pict>
          <v:shape id="_x0000_i1026" type="#_x0000_t75" style="width:7in;height:155.25pt;visibility:visible">
            <v:imagedata r:id="rId8" o:title=""/>
          </v:shape>
        </w:pict>
      </w:r>
    </w:p>
    <w:p w:rsidR="00D04E65" w:rsidRDefault="00D04E65" w:rsidP="005E5E07">
      <w:pPr>
        <w:pStyle w:val="Tabletext"/>
        <w:keepLines w:val="0"/>
        <w:spacing w:after="0" w:line="240" w:lineRule="auto"/>
        <w:ind w:left="425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行動補全畫面</w:t>
      </w:r>
      <w:r>
        <w:rPr>
          <w:rFonts w:hint="eastAsia"/>
          <w:kern w:val="2"/>
          <w:szCs w:val="24"/>
          <w:lang w:eastAsia="zh-TW"/>
        </w:rPr>
        <w:t>:</w:t>
      </w:r>
    </w:p>
    <w:p w:rsidR="00D04E65" w:rsidRDefault="00D04E65" w:rsidP="005E5E07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 w:rsidRPr="00546439">
        <w:rPr>
          <w:noProof/>
          <w:lang w:eastAsia="zh-TW"/>
        </w:rPr>
        <w:pict>
          <v:shape id="_x0000_i1027" type="#_x0000_t75" style="width:7in;height:153pt;visibility:visible">
            <v:imagedata r:id="rId9" o:title=""/>
          </v:shape>
        </w:pict>
      </w:r>
    </w:p>
    <w:p w:rsidR="003F63D4" w:rsidRDefault="003F63D4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3F63D4" w:rsidRDefault="003F63D4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清畫面。</w:t>
      </w:r>
    </w:p>
    <w:p w:rsidR="003F63D4" w:rsidRDefault="003F63D4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85731A" w:rsidRDefault="003F63D4" w:rsidP="0085731A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查詢方式檢核：</w:t>
      </w:r>
    </w:p>
    <w:p w:rsidR="003F63D4" w:rsidRDefault="0085731A" w:rsidP="0085731A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兩種選一種（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：事故人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：受理編號）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檢核查詢鍵值：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85731A" w:rsidRDefault="0085731A" w:rsidP="0085731A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若勾選事故人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：</w:t>
      </w:r>
    </w:p>
    <w:p w:rsidR="0085731A" w:rsidRDefault="0085731A" w:rsidP="0085731A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若事故人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請輸入被保人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</w:t>
      </w:r>
    </w:p>
    <w:p w:rsidR="0085731A" w:rsidRDefault="0085731A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若勾選受理編號：</w:t>
      </w:r>
    </w:p>
    <w:p w:rsidR="003F63D4" w:rsidRDefault="003F63D4" w:rsidP="0085731A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若查受理編號空白，顯示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輸入受理編號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之中文訊息。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已有補全銷件日不顯示。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讀取檔案資料：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查詢方式讀取補件紀錄檔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3F63D4" w:rsidRPr="00492985" w:rsidRDefault="003F63D4" w:rsidP="0050306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hint="eastAsia"/>
          <w:kern w:val="2"/>
          <w:szCs w:val="24"/>
          <w:lang w:eastAsia="zh-TW"/>
        </w:rPr>
        <w:t>補件紀錄檔，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畫面，</w:t>
      </w:r>
      <w:r>
        <w:rPr>
          <w:rFonts w:hint="eastAsia"/>
          <w:kern w:val="2"/>
          <w:szCs w:val="24"/>
          <w:lang w:eastAsia="zh-TW"/>
        </w:rPr>
        <w:t>GET</w:t>
      </w:r>
      <w:r>
        <w:rPr>
          <w:rFonts w:hint="eastAsia"/>
          <w:kern w:val="2"/>
          <w:szCs w:val="24"/>
          <w:lang w:eastAsia="zh-TW"/>
        </w:rPr>
        <w:t>（受理編號、被保人姓名、送件人姓名、補全項</w:t>
      </w:r>
      <w:r w:rsidRPr="00492985">
        <w:rPr>
          <w:rFonts w:hint="eastAsia"/>
          <w:kern w:val="2"/>
          <w:szCs w:val="24"/>
          <w:lang w:eastAsia="zh-TW"/>
        </w:rPr>
        <w:t>目、補全文件分類、補全輸入日</w:t>
      </w:r>
      <w:r w:rsidR="000C52AE">
        <w:rPr>
          <w:rFonts w:hint="eastAsia"/>
          <w:kern w:val="2"/>
          <w:szCs w:val="24"/>
          <w:lang w:eastAsia="zh-TW"/>
        </w:rPr>
        <w:t>、醫院中文名稱</w:t>
      </w:r>
      <w:r w:rsidR="004C4CBC">
        <w:rPr>
          <w:rFonts w:hint="eastAsia"/>
          <w:kern w:val="2"/>
          <w:szCs w:val="24"/>
          <w:lang w:eastAsia="zh-TW"/>
        </w:rPr>
        <w:t>、</w:t>
      </w:r>
      <w:r w:rsidR="004C4CBC" w:rsidRPr="004C4CBC">
        <w:rPr>
          <w:rFonts w:hint="eastAsia"/>
          <w:kern w:val="2"/>
          <w:szCs w:val="24"/>
          <w:lang w:eastAsia="zh-TW"/>
        </w:rPr>
        <w:t>補件輸入單位層級</w:t>
      </w:r>
      <w:r w:rsidRPr="00492985">
        <w:rPr>
          <w:rFonts w:hint="eastAsia"/>
          <w:kern w:val="2"/>
          <w:szCs w:val="24"/>
          <w:lang w:eastAsia="zh-TW"/>
        </w:rPr>
        <w:t>）明細</w:t>
      </w:r>
      <w:r w:rsidR="00503065">
        <w:rPr>
          <w:rFonts w:hint="eastAsia"/>
          <w:kern w:val="2"/>
          <w:szCs w:val="24"/>
          <w:lang w:eastAsia="zh-TW"/>
        </w:rPr>
        <w:t>，條件：</w:t>
      </w:r>
      <w:r w:rsidR="00503065" w:rsidRPr="00503065">
        <w:rPr>
          <w:rFonts w:hint="eastAsia"/>
          <w:kern w:val="2"/>
          <w:szCs w:val="24"/>
          <w:lang w:eastAsia="zh-TW"/>
        </w:rPr>
        <w:t>補件輸入單位層級</w:t>
      </w:r>
      <w:r w:rsidR="00503065">
        <w:rPr>
          <w:rFonts w:hint="eastAsia"/>
          <w:kern w:val="2"/>
          <w:szCs w:val="24"/>
          <w:lang w:eastAsia="zh-TW"/>
        </w:rPr>
        <w:t xml:space="preserve"> != </w:t>
      </w:r>
      <w:r w:rsidR="00503065">
        <w:rPr>
          <w:kern w:val="2"/>
          <w:szCs w:val="24"/>
          <w:lang w:eastAsia="zh-TW"/>
        </w:rPr>
        <w:t>“</w:t>
      </w:r>
      <w:r w:rsidR="00503065">
        <w:rPr>
          <w:rFonts w:hint="eastAsia"/>
          <w:kern w:val="2"/>
          <w:szCs w:val="24"/>
          <w:lang w:eastAsia="zh-TW"/>
        </w:rPr>
        <w:t>3</w:t>
      </w:r>
      <w:r w:rsidR="00503065">
        <w:rPr>
          <w:kern w:val="2"/>
          <w:szCs w:val="24"/>
          <w:lang w:eastAsia="zh-TW"/>
        </w:rPr>
        <w:t>”</w:t>
      </w:r>
    </w:p>
    <w:p w:rsidR="003F63D4" w:rsidRPr="00492985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92985">
        <w:rPr>
          <w:rFonts w:hint="eastAsia"/>
          <w:kern w:val="2"/>
          <w:szCs w:val="24"/>
          <w:lang w:eastAsia="zh-TW"/>
        </w:rPr>
        <w:t>補全文件分類：</w:t>
      </w:r>
      <w:r w:rsidRPr="00492985">
        <w:rPr>
          <w:rFonts w:hint="eastAsia"/>
          <w:kern w:val="2"/>
          <w:szCs w:val="24"/>
          <w:lang w:eastAsia="zh-TW"/>
        </w:rPr>
        <w:t>READ DTAAC080 BY REP_DOC_CODE</w:t>
      </w:r>
    </w:p>
    <w:p w:rsidR="003F63D4" w:rsidRPr="00492985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92985">
        <w:rPr>
          <w:rFonts w:hint="eastAsia"/>
          <w:kern w:val="2"/>
          <w:szCs w:val="24"/>
          <w:lang w:eastAsia="zh-TW"/>
        </w:rPr>
        <w:t xml:space="preserve">IF  REP_DOC_TYPE = </w:t>
      </w:r>
      <w:r w:rsidRPr="00492985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492985">
          <w:rPr>
            <w:rFonts w:hint="eastAsia"/>
            <w:kern w:val="2"/>
            <w:szCs w:val="24"/>
            <w:lang w:eastAsia="zh-TW"/>
          </w:rPr>
          <w:t>0</w:t>
        </w:r>
        <w:r w:rsidRPr="00492985">
          <w:rPr>
            <w:kern w:val="2"/>
            <w:szCs w:val="24"/>
            <w:lang w:eastAsia="zh-TW"/>
          </w:rPr>
          <w:t>’</w:t>
        </w:r>
      </w:smartTag>
      <w:r w:rsidRPr="00492985">
        <w:rPr>
          <w:rFonts w:hint="eastAsia"/>
          <w:kern w:val="2"/>
          <w:szCs w:val="24"/>
          <w:lang w:eastAsia="zh-TW"/>
        </w:rPr>
        <w:t>，顯示</w:t>
      </w:r>
      <w:r w:rsidRPr="00492985">
        <w:rPr>
          <w:kern w:val="2"/>
          <w:szCs w:val="24"/>
          <w:lang w:eastAsia="zh-TW"/>
        </w:rPr>
        <w:t>”</w:t>
      </w:r>
      <w:r w:rsidRPr="00492985">
        <w:rPr>
          <w:rFonts w:hint="eastAsia"/>
          <w:kern w:val="2"/>
          <w:szCs w:val="24"/>
          <w:lang w:eastAsia="zh-TW"/>
        </w:rPr>
        <w:t>非受理文件</w:t>
      </w:r>
      <w:r w:rsidRPr="00492985">
        <w:rPr>
          <w:kern w:val="2"/>
          <w:szCs w:val="24"/>
          <w:lang w:eastAsia="zh-TW"/>
        </w:rPr>
        <w:t>”</w:t>
      </w:r>
    </w:p>
    <w:p w:rsidR="003F63D4" w:rsidRPr="00492985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92985">
        <w:rPr>
          <w:rFonts w:hint="eastAsia"/>
          <w:kern w:val="2"/>
          <w:szCs w:val="24"/>
          <w:lang w:eastAsia="zh-TW"/>
        </w:rPr>
        <w:t xml:space="preserve">IF  REP_DOC_TYPE = </w:t>
      </w:r>
      <w:r w:rsidRPr="00492985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92985">
          <w:rPr>
            <w:rFonts w:hint="eastAsia"/>
            <w:kern w:val="2"/>
            <w:szCs w:val="24"/>
            <w:lang w:eastAsia="zh-TW"/>
          </w:rPr>
          <w:t>1</w:t>
        </w:r>
        <w:r w:rsidRPr="00492985">
          <w:rPr>
            <w:kern w:val="2"/>
            <w:szCs w:val="24"/>
            <w:lang w:eastAsia="zh-TW"/>
          </w:rPr>
          <w:t>’</w:t>
        </w:r>
      </w:smartTag>
      <w:r w:rsidRPr="00492985">
        <w:rPr>
          <w:rFonts w:hint="eastAsia"/>
          <w:kern w:val="2"/>
          <w:szCs w:val="24"/>
          <w:lang w:eastAsia="zh-TW"/>
        </w:rPr>
        <w:t>，顯示</w:t>
      </w:r>
      <w:r w:rsidRPr="00492985">
        <w:rPr>
          <w:kern w:val="2"/>
          <w:szCs w:val="24"/>
          <w:lang w:eastAsia="zh-TW"/>
        </w:rPr>
        <w:t>”</w:t>
      </w:r>
      <w:r w:rsidRPr="00492985">
        <w:rPr>
          <w:rFonts w:ascii="sөũ" w:hAnsi="sөũ" w:cs="新細明體"/>
        </w:rPr>
        <w:t xml:space="preserve"> </w:t>
      </w:r>
      <w:r w:rsidRPr="00492985">
        <w:rPr>
          <w:rFonts w:ascii="sөũ" w:hAnsi="sөũ" w:cs="新細明體"/>
        </w:rPr>
        <w:t>需掃描郵寄文件</w:t>
      </w:r>
      <w:r w:rsidRPr="00492985">
        <w:rPr>
          <w:rFonts w:ascii="sөũ" w:hAnsi="sөũ" w:cs="新細明體" w:hint="eastAsia"/>
          <w:lang w:eastAsia="zh-TW"/>
        </w:rPr>
        <w:t xml:space="preserve"> </w:t>
      </w:r>
      <w:r w:rsidRPr="00492985">
        <w:rPr>
          <w:kern w:val="2"/>
          <w:szCs w:val="24"/>
          <w:lang w:eastAsia="zh-TW"/>
        </w:rPr>
        <w:t>”</w:t>
      </w:r>
    </w:p>
    <w:p w:rsidR="003F63D4" w:rsidRPr="00492985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92985">
        <w:rPr>
          <w:rFonts w:hint="eastAsia"/>
          <w:kern w:val="2"/>
          <w:szCs w:val="24"/>
          <w:lang w:eastAsia="zh-TW"/>
        </w:rPr>
        <w:t xml:space="preserve">IF  REP_DOC_TYPE = </w:t>
      </w:r>
      <w:r w:rsidRPr="00492985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92985">
          <w:rPr>
            <w:rFonts w:hint="eastAsia"/>
            <w:kern w:val="2"/>
            <w:szCs w:val="24"/>
            <w:lang w:eastAsia="zh-TW"/>
          </w:rPr>
          <w:t>2</w:t>
        </w:r>
        <w:r w:rsidRPr="00492985">
          <w:rPr>
            <w:kern w:val="2"/>
            <w:szCs w:val="24"/>
            <w:lang w:eastAsia="zh-TW"/>
          </w:rPr>
          <w:t>’</w:t>
        </w:r>
      </w:smartTag>
      <w:r w:rsidRPr="00492985">
        <w:rPr>
          <w:rFonts w:hint="eastAsia"/>
          <w:kern w:val="2"/>
          <w:szCs w:val="24"/>
          <w:lang w:eastAsia="zh-TW"/>
        </w:rPr>
        <w:t>，顯示</w:t>
      </w:r>
      <w:r w:rsidRPr="00492985">
        <w:rPr>
          <w:kern w:val="2"/>
          <w:szCs w:val="24"/>
          <w:lang w:eastAsia="zh-TW"/>
        </w:rPr>
        <w:t>”</w:t>
      </w:r>
      <w:r w:rsidRPr="00492985">
        <w:rPr>
          <w:rFonts w:ascii="sөũ" w:hAnsi="sөũ" w:cs="新細明體" w:hint="eastAsia"/>
        </w:rPr>
        <w:t xml:space="preserve"> </w:t>
      </w:r>
      <w:r w:rsidRPr="00492985">
        <w:rPr>
          <w:rFonts w:ascii="sөũ" w:hAnsi="sөũ" w:cs="新細明體" w:hint="eastAsia"/>
        </w:rPr>
        <w:t>需掃描但不郵寄文件</w:t>
      </w:r>
      <w:r w:rsidRPr="00492985">
        <w:rPr>
          <w:rFonts w:ascii="sөũ" w:hAnsi="sөũ" w:cs="新細明體" w:hint="eastAsia"/>
          <w:lang w:eastAsia="zh-TW"/>
        </w:rPr>
        <w:t xml:space="preserve"> </w:t>
      </w:r>
      <w:r w:rsidRPr="00492985">
        <w:rPr>
          <w:kern w:val="2"/>
          <w:szCs w:val="24"/>
          <w:lang w:eastAsia="zh-TW"/>
        </w:rPr>
        <w:t>”</w:t>
      </w:r>
    </w:p>
    <w:p w:rsidR="003F63D4" w:rsidRPr="00492985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92985">
        <w:rPr>
          <w:rFonts w:hint="eastAsia"/>
          <w:kern w:val="2"/>
          <w:szCs w:val="24"/>
          <w:lang w:eastAsia="zh-TW"/>
        </w:rPr>
        <w:t xml:space="preserve">IF  REP_DOC_TYPE = </w:t>
      </w:r>
      <w:r w:rsidRPr="00492985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492985">
          <w:rPr>
            <w:rFonts w:hint="eastAsia"/>
            <w:kern w:val="2"/>
            <w:szCs w:val="24"/>
            <w:lang w:eastAsia="zh-TW"/>
          </w:rPr>
          <w:t>3</w:t>
        </w:r>
        <w:r w:rsidRPr="00492985">
          <w:rPr>
            <w:kern w:val="2"/>
            <w:szCs w:val="24"/>
            <w:lang w:eastAsia="zh-TW"/>
          </w:rPr>
          <w:t>’</w:t>
        </w:r>
      </w:smartTag>
      <w:r w:rsidRPr="00492985">
        <w:rPr>
          <w:rFonts w:hint="eastAsia"/>
          <w:kern w:val="2"/>
          <w:szCs w:val="24"/>
          <w:lang w:eastAsia="zh-TW"/>
        </w:rPr>
        <w:t>，顯示</w:t>
      </w:r>
      <w:r w:rsidRPr="00492985">
        <w:rPr>
          <w:kern w:val="2"/>
          <w:szCs w:val="24"/>
          <w:lang w:eastAsia="zh-TW"/>
        </w:rPr>
        <w:t>”</w:t>
      </w:r>
      <w:r w:rsidRPr="00492985">
        <w:rPr>
          <w:rFonts w:ascii="sөũ" w:hAnsi="sөũ" w:cs="新細明體" w:hint="eastAsia"/>
        </w:rPr>
        <w:t xml:space="preserve"> </w:t>
      </w:r>
      <w:r w:rsidRPr="00492985">
        <w:rPr>
          <w:rFonts w:ascii="sөũ" w:hAnsi="sөũ" w:cs="新細明體" w:hint="eastAsia"/>
        </w:rPr>
        <w:t>僅需郵寄文件</w:t>
      </w:r>
      <w:r w:rsidRPr="00492985">
        <w:rPr>
          <w:rFonts w:ascii="sөũ" w:hAnsi="sөũ" w:cs="新細明體" w:hint="eastAsia"/>
          <w:lang w:eastAsia="zh-TW"/>
        </w:rPr>
        <w:t xml:space="preserve"> </w:t>
      </w:r>
      <w:r w:rsidRPr="00492985">
        <w:rPr>
          <w:kern w:val="2"/>
          <w:szCs w:val="24"/>
          <w:lang w:eastAsia="zh-TW"/>
        </w:rPr>
        <w:t>”</w:t>
      </w:r>
    </w:p>
    <w:p w:rsidR="003F63D4" w:rsidRPr="00492985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92985">
        <w:rPr>
          <w:rFonts w:hint="eastAsia"/>
          <w:kern w:val="2"/>
          <w:szCs w:val="24"/>
          <w:lang w:eastAsia="zh-TW"/>
        </w:rPr>
        <w:t xml:space="preserve">IF  REP_DOC_TYPE = </w:t>
      </w:r>
      <w:r w:rsidRPr="00492985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492985">
          <w:rPr>
            <w:rFonts w:hint="eastAsia"/>
            <w:kern w:val="2"/>
            <w:szCs w:val="24"/>
            <w:lang w:eastAsia="zh-TW"/>
          </w:rPr>
          <w:t>4</w:t>
        </w:r>
        <w:r w:rsidRPr="00492985">
          <w:rPr>
            <w:kern w:val="2"/>
            <w:szCs w:val="24"/>
            <w:lang w:eastAsia="zh-TW"/>
          </w:rPr>
          <w:t>’</w:t>
        </w:r>
      </w:smartTag>
      <w:r w:rsidRPr="00492985">
        <w:rPr>
          <w:rFonts w:hint="eastAsia"/>
          <w:kern w:val="2"/>
          <w:szCs w:val="24"/>
          <w:lang w:eastAsia="zh-TW"/>
        </w:rPr>
        <w:t>，顯示</w:t>
      </w:r>
      <w:r w:rsidRPr="00492985">
        <w:rPr>
          <w:kern w:val="2"/>
          <w:szCs w:val="24"/>
          <w:lang w:eastAsia="zh-TW"/>
        </w:rPr>
        <w:t>”</w:t>
      </w:r>
      <w:r w:rsidRPr="00492985">
        <w:rPr>
          <w:rFonts w:ascii="sөũ" w:hAnsi="sөũ" w:cs="新細明體" w:hint="eastAsia"/>
        </w:rPr>
        <w:t xml:space="preserve"> </w:t>
      </w:r>
      <w:r w:rsidRPr="00492985">
        <w:rPr>
          <w:rFonts w:ascii="sөũ" w:hAnsi="sөũ" w:cs="新細明體" w:hint="eastAsia"/>
        </w:rPr>
        <w:t>其他特殊文件</w:t>
      </w:r>
      <w:r w:rsidRPr="00492985">
        <w:rPr>
          <w:rFonts w:ascii="sөũ" w:hAnsi="sөũ" w:cs="新細明體" w:hint="eastAsia"/>
          <w:lang w:eastAsia="zh-TW"/>
        </w:rPr>
        <w:t xml:space="preserve"> </w:t>
      </w:r>
      <w:r w:rsidRPr="00492985">
        <w:rPr>
          <w:kern w:val="2"/>
          <w:szCs w:val="24"/>
          <w:lang w:eastAsia="zh-TW"/>
        </w:rPr>
        <w:t>”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若讀不到資料，顯示訊息（查無資料）。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畫面資料：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move</w:t>
      </w:r>
      <w:r>
        <w:rPr>
          <w:rFonts w:hint="eastAsia"/>
          <w:kern w:val="2"/>
          <w:szCs w:val="24"/>
          <w:lang w:eastAsia="zh-TW"/>
        </w:rPr>
        <w:t>讀取到的明細搬至畫面相對應欄位。</w:t>
      </w:r>
    </w:p>
    <w:p w:rsidR="000C52AE" w:rsidRPr="00704CF7" w:rsidRDefault="000C52AE" w:rsidP="00704CF7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E22B6">
        <w:rPr>
          <w:rFonts w:hint="eastAsia"/>
          <w:kern w:val="2"/>
          <w:szCs w:val="24"/>
          <w:lang w:eastAsia="zh-TW"/>
        </w:rPr>
        <w:t>畫面的</w:t>
      </w:r>
      <w:r w:rsidR="005E22B6">
        <w:rPr>
          <w:kern w:val="2"/>
          <w:szCs w:val="24"/>
          <w:lang w:eastAsia="zh-TW"/>
        </w:rPr>
        <w:t>”</w:t>
      </w:r>
      <w:r w:rsidRPr="005E22B6">
        <w:rPr>
          <w:rFonts w:hint="eastAsia"/>
          <w:kern w:val="2"/>
          <w:szCs w:val="24"/>
          <w:lang w:eastAsia="zh-TW"/>
        </w:rPr>
        <w:t>自調病歷醫院</w:t>
      </w:r>
      <w:r w:rsidR="005E22B6">
        <w:rPr>
          <w:kern w:val="2"/>
          <w:szCs w:val="24"/>
          <w:lang w:eastAsia="zh-TW"/>
        </w:rPr>
        <w:t>”</w:t>
      </w:r>
      <w:r w:rsidRPr="005E22B6">
        <w:rPr>
          <w:rFonts w:hint="eastAsia"/>
          <w:kern w:val="2"/>
          <w:szCs w:val="24"/>
          <w:lang w:eastAsia="zh-TW"/>
        </w:rPr>
        <w:t>：</w:t>
      </w:r>
      <w:r w:rsidR="005E22B6" w:rsidRPr="005E22B6">
        <w:rPr>
          <w:rFonts w:hint="eastAsia"/>
          <w:kern w:val="2"/>
          <w:szCs w:val="24"/>
          <w:lang w:eastAsia="zh-TW"/>
        </w:rPr>
        <w:t>醫院中文</w:t>
      </w:r>
      <w:r w:rsidR="005E22B6" w:rsidRPr="00704CF7">
        <w:rPr>
          <w:rFonts w:hint="eastAsia"/>
          <w:kern w:val="2"/>
          <w:szCs w:val="24"/>
          <w:lang w:eastAsia="zh-TW"/>
        </w:rPr>
        <w:t>名稱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顯示查詢成功訊息：</w:t>
      </w:r>
    </w:p>
    <w:p w:rsidR="003F63D4" w:rsidRDefault="003F63D4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銷件：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檢核鍵值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至少點選一項銷件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</w:t>
      </w:r>
      <w:r>
        <w:rPr>
          <w:rFonts w:hint="eastAsia"/>
          <w:kern w:val="2"/>
          <w:szCs w:val="24"/>
          <w:lang w:eastAsia="zh-TW"/>
        </w:rPr>
        <w:t xml:space="preserve"> DTAAJ010(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3F63D4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補全銷件日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系統日期</w:t>
      </w:r>
    </w:p>
    <w:p w:rsidR="00FA549E" w:rsidRDefault="00FA549E" w:rsidP="00FA549E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補全銷件人員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登入人員</w:t>
      </w:r>
    </w:p>
    <w:p w:rsidR="0099091A" w:rsidRDefault="0099091A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 AA_B2Z009. </w:t>
      </w:r>
      <w:r>
        <w:rPr>
          <w:rFonts w:hint="eastAsia"/>
          <w:lang w:eastAsia="zh-TW"/>
        </w:rPr>
        <w:t xml:space="preserve">Method1 </w:t>
      </w:r>
      <w:r>
        <w:rPr>
          <w:rFonts w:hint="eastAsia"/>
          <w:kern w:val="2"/>
          <w:szCs w:val="24"/>
          <w:lang w:eastAsia="zh-TW"/>
        </w:rPr>
        <w:t>取得</w:t>
      </w:r>
      <w:r w:rsidR="0063146F">
        <w:rPr>
          <w:rFonts w:hint="eastAsia"/>
          <w:kern w:val="2"/>
          <w:szCs w:val="24"/>
          <w:lang w:eastAsia="zh-TW"/>
        </w:rPr>
        <w:t xml:space="preserve"> </w:t>
      </w:r>
      <w:r w:rsidR="0063146F">
        <w:rPr>
          <w:rFonts w:hint="eastAsia"/>
          <w:kern w:val="2"/>
          <w:szCs w:val="24"/>
          <w:lang w:eastAsia="zh-TW"/>
        </w:rPr>
        <w:t>收據號碼</w:t>
      </w:r>
      <w:r>
        <w:rPr>
          <w:rFonts w:hint="eastAsia"/>
          <w:kern w:val="2"/>
          <w:szCs w:val="24"/>
          <w:lang w:eastAsia="zh-TW"/>
        </w:rPr>
        <w:t>(RCRT_NO)</w:t>
      </w:r>
    </w:p>
    <w:p w:rsidR="0099091A" w:rsidRDefault="0099091A" w:rsidP="0099091A">
      <w:pPr>
        <w:pStyle w:val="Tabletext"/>
        <w:keepLines w:val="0"/>
        <w:numPr>
          <w:ilvl w:val="5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99091A" w:rsidTr="0099091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091A" w:rsidRPr="00AE5F3A" w:rsidRDefault="0099091A" w:rsidP="0099091A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5F3A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091A" w:rsidRPr="00AE5F3A" w:rsidRDefault="0099091A" w:rsidP="0099091A">
            <w:pPr>
              <w:jc w:val="center"/>
              <w:rPr>
                <w:rFonts w:ascii="新細明體" w:hAnsi="新細明體" w:cs="Arial Unicode MS"/>
                <w:sz w:val="20"/>
              </w:rPr>
            </w:pPr>
            <w:r w:rsidRPr="00AE5F3A">
              <w:rPr>
                <w:rFonts w:ascii="新細明體" w:hAnsi="新細明體" w:cs="Arial Unicode MS" w:hint="eastAsia"/>
                <w:sz w:val="20"/>
              </w:rPr>
              <w:t>資料來源</w:t>
            </w:r>
          </w:p>
        </w:tc>
      </w:tr>
      <w:tr w:rsidR="0099091A" w:rsidTr="0099091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091A" w:rsidRDefault="0099091A" w:rsidP="0099091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091A" w:rsidRPr="00AE5F3A" w:rsidRDefault="0099091A" w:rsidP="0099091A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08</w:t>
            </w:r>
          </w:p>
        </w:tc>
      </w:tr>
      <w:tr w:rsidR="0099091A" w:rsidTr="0099091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091A" w:rsidRDefault="0099091A" w:rsidP="0099091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091A" w:rsidRPr="00AE5F3A" w:rsidRDefault="0099091A" w:rsidP="0099091A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 xml:space="preserve">              TAIN</w:t>
            </w:r>
          </w:p>
        </w:tc>
      </w:tr>
      <w:tr w:rsidR="0099091A" w:rsidTr="0099091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091A" w:rsidRDefault="0099091A" w:rsidP="0099091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091A" w:rsidRPr="00AE5F3A" w:rsidRDefault="0099091A" w:rsidP="0099091A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NO</w:t>
            </w:r>
          </w:p>
        </w:tc>
      </w:tr>
      <w:tr w:rsidR="0099091A" w:rsidTr="0099091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091A" w:rsidRPr="00535723" w:rsidRDefault="00535723" w:rsidP="00535723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35723">
              <w:rPr>
                <w:rFonts w:ascii="細明體" w:eastAsia="細明體" w:hAnsi="細明體" w:hint="eastAsia"/>
                <w:sz w:val="20"/>
                <w:szCs w:val="20"/>
              </w:rPr>
              <w:t xml:space="preserve">        資料回覆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091A" w:rsidRPr="00535723" w:rsidRDefault="00535723" w:rsidP="0099091A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535723">
              <w:rPr>
                <w:rFonts w:ascii="新細明體" w:hAnsi="新細明體" w:cs="Arial Unicode MS" w:hint="eastAsia"/>
                <w:sz w:val="20"/>
              </w:rPr>
              <w:t>流水序號</w:t>
            </w:r>
          </w:p>
        </w:tc>
      </w:tr>
    </w:tbl>
    <w:p w:rsidR="0063146F" w:rsidRDefault="0063146F" w:rsidP="0099091A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3F63D4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UPDATE DTAAJ010 BY  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rFonts w:hint="eastAsia"/>
          <w:kern w:val="2"/>
          <w:szCs w:val="24"/>
          <w:lang w:eastAsia="zh-TW"/>
        </w:rPr>
        <w:t>序號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導引頁套版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套版格式參照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rFonts w:hint="eastAsia"/>
          <w:kern w:val="2"/>
          <w:szCs w:val="24"/>
          <w:lang w:eastAsia="zh-TW"/>
        </w:rPr>
        <w:t>補全文件掃描導引頁</w:t>
      </w:r>
      <w:r>
        <w:rPr>
          <w:rFonts w:hint="eastAsia"/>
          <w:kern w:val="2"/>
          <w:szCs w:val="24"/>
          <w:lang w:eastAsia="zh-TW"/>
        </w:rPr>
        <w:t>.doc)</w:t>
      </w:r>
    </w:p>
    <w:p w:rsidR="00BB0821" w:rsidRDefault="00BB0821" w:rsidP="00BB0821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先逐筆判斷此次要銷件的</w:t>
      </w:r>
      <w:r w:rsidRPr="00BB0821">
        <w:rPr>
          <w:rFonts w:hint="eastAsia"/>
          <w:kern w:val="2"/>
          <w:szCs w:val="24"/>
          <w:lang w:eastAsia="zh-TW"/>
        </w:rPr>
        <w:t>補件輸入單位層級</w:t>
      </w:r>
      <w:r>
        <w:rPr>
          <w:rFonts w:hint="eastAsia"/>
          <w:kern w:val="2"/>
          <w:szCs w:val="24"/>
          <w:lang w:eastAsia="zh-TW"/>
        </w:rPr>
        <w:t>: (</w:t>
      </w:r>
      <w:r w:rsidR="00722A22">
        <w:rPr>
          <w:rFonts w:hint="eastAsia"/>
          <w:kern w:val="2"/>
          <w:szCs w:val="24"/>
          <w:lang w:eastAsia="zh-TW"/>
        </w:rPr>
        <w:t>若同時銷行政中心及服務中心下的補全，以核賠人員以行政中心的為主</w:t>
      </w:r>
      <w:r>
        <w:rPr>
          <w:rFonts w:hint="eastAsia"/>
          <w:kern w:val="2"/>
          <w:szCs w:val="24"/>
          <w:lang w:eastAsia="zh-TW"/>
        </w:rPr>
        <w:t>)</w:t>
      </w:r>
    </w:p>
    <w:p w:rsidR="00BB0821" w:rsidRPr="00503065" w:rsidRDefault="00BB0821" w:rsidP="00503065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 xml:space="preserve"> $</w:t>
      </w:r>
      <w:r>
        <w:rPr>
          <w:rFonts w:hint="eastAsia"/>
          <w:kern w:val="2"/>
          <w:szCs w:val="24"/>
          <w:lang w:eastAsia="zh-TW"/>
        </w:rPr>
        <w:t>核賠人員</w:t>
      </w:r>
      <w:r>
        <w:rPr>
          <w:rFonts w:hint="eastAsia"/>
          <w:kern w:val="2"/>
          <w:szCs w:val="24"/>
          <w:lang w:eastAsia="zh-TW"/>
        </w:rPr>
        <w:t xml:space="preserve">ID = </w:t>
      </w:r>
      <w:r>
        <w:rPr>
          <w:rFonts w:hint="eastAsia"/>
          <w:kern w:val="2"/>
          <w:szCs w:val="24"/>
          <w:lang w:eastAsia="zh-TW"/>
        </w:rPr>
        <w:t>該筆的</w:t>
      </w:r>
      <w:r>
        <w:rPr>
          <w:rFonts w:hint="eastAsia"/>
          <w:kern w:val="2"/>
          <w:szCs w:val="24"/>
          <w:lang w:eastAsia="zh-TW"/>
        </w:rPr>
        <w:t>KEYIN_ID</w:t>
      </w:r>
      <w:r>
        <w:rPr>
          <w:rFonts w:hint="eastAsia"/>
          <w:kern w:val="2"/>
          <w:szCs w:val="24"/>
          <w:lang w:eastAsia="zh-TW"/>
        </w:rPr>
        <w:t>‧</w:t>
      </w:r>
      <w:r>
        <w:rPr>
          <w:rStyle w:val="style3"/>
          <w:rFonts w:hint="eastAsia"/>
          <w:lang w:eastAsia="zh-TW"/>
        </w:rPr>
        <w:t>DTAAJ010</w:t>
      </w:r>
    </w:p>
    <w:p w:rsidR="00722A22" w:rsidRDefault="00BB0821" w:rsidP="00503065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tyle3"/>
          <w:rFonts w:hint="eastAsia"/>
          <w:lang w:eastAsia="zh-TW"/>
        </w:rPr>
        <w:t xml:space="preserve"> </w:t>
      </w:r>
      <w:r>
        <w:rPr>
          <w:rStyle w:val="style3"/>
          <w:rFonts w:hint="eastAsia"/>
          <w:lang w:eastAsia="zh-TW"/>
        </w:rPr>
        <w:t>若</w:t>
      </w:r>
      <w:r w:rsidRPr="00BB0821">
        <w:rPr>
          <w:rStyle w:val="style3"/>
          <w:lang w:eastAsia="zh-TW"/>
        </w:rPr>
        <w:t>KEYIN_DIV_LVL</w:t>
      </w:r>
      <w:r w:rsidRPr="00BB0821">
        <w:rPr>
          <w:rStyle w:val="style3"/>
          <w:rFonts w:hint="eastAsia"/>
          <w:lang w:eastAsia="zh-TW"/>
        </w:rPr>
        <w:t>‧</w:t>
      </w:r>
      <w:r w:rsidRPr="00BB0821">
        <w:rPr>
          <w:rStyle w:val="style3"/>
          <w:rFonts w:hint="eastAsia"/>
          <w:lang w:eastAsia="zh-TW"/>
        </w:rPr>
        <w:t>DTAAJ010</w:t>
      </w:r>
      <w:r>
        <w:rPr>
          <w:rStyle w:val="style3"/>
          <w:rFonts w:hint="eastAsia"/>
          <w:lang w:eastAsia="zh-TW"/>
        </w:rPr>
        <w:t xml:space="preserve"> = </w:t>
      </w:r>
      <w:r w:rsidR="00722A22">
        <w:rPr>
          <w:rStyle w:val="style3"/>
          <w:rFonts w:hint="eastAsia"/>
          <w:lang w:eastAsia="zh-TW"/>
        </w:rPr>
        <w:t>1</w:t>
      </w:r>
      <w:r>
        <w:rPr>
          <w:rStyle w:val="style3"/>
          <w:rFonts w:hint="eastAsia"/>
          <w:lang w:eastAsia="zh-TW"/>
        </w:rPr>
        <w:t xml:space="preserve"> (</w:t>
      </w:r>
      <w:r>
        <w:rPr>
          <w:rStyle w:val="style3"/>
          <w:rFonts w:hint="eastAsia"/>
          <w:lang w:eastAsia="zh-TW"/>
        </w:rPr>
        <w:t>表示為</w:t>
      </w:r>
      <w:r w:rsidR="00722A22">
        <w:rPr>
          <w:rFonts w:hint="eastAsia"/>
          <w:kern w:val="2"/>
          <w:szCs w:val="24"/>
          <w:lang w:eastAsia="zh-TW"/>
        </w:rPr>
        <w:t>行政中心</w:t>
      </w:r>
      <w:r>
        <w:rPr>
          <w:rStyle w:val="style3"/>
          <w:rFonts w:hint="eastAsia"/>
          <w:lang w:eastAsia="zh-TW"/>
        </w:rPr>
        <w:t xml:space="preserve">) </w:t>
      </w:r>
      <w:r>
        <w:rPr>
          <w:rStyle w:val="style3"/>
          <w:rFonts w:hint="eastAsia"/>
          <w:lang w:eastAsia="zh-TW"/>
        </w:rPr>
        <w:t>則</w:t>
      </w:r>
      <w:r w:rsidR="00722A22">
        <w:rPr>
          <w:rStyle w:val="style3"/>
          <w:rFonts w:hint="eastAsia"/>
          <w:lang w:eastAsia="zh-TW"/>
        </w:rPr>
        <w:t>離開迴圈判斷</w:t>
      </w:r>
    </w:p>
    <w:p w:rsidR="003F63D4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畫面‧受理編號</w:t>
      </w:r>
      <w:r>
        <w:rPr>
          <w:rFonts w:hint="eastAsia"/>
          <w:kern w:val="2"/>
          <w:szCs w:val="24"/>
          <w:lang w:eastAsia="zh-TW"/>
        </w:rPr>
        <w:t xml:space="preserve"> =  APLY_NO</w:t>
      </w:r>
      <w:r>
        <w:rPr>
          <w:rStyle w:val="style3"/>
          <w:rFonts w:hint="eastAsia"/>
          <w:lang w:eastAsia="zh-TW"/>
        </w:rPr>
        <w:t>‧</w:t>
      </w:r>
      <w:r>
        <w:rPr>
          <w:rStyle w:val="style3"/>
          <w:rFonts w:hint="eastAsia"/>
          <w:lang w:eastAsia="zh-TW"/>
        </w:rPr>
        <w:t>DTAAJ010</w:t>
      </w:r>
    </w:p>
    <w:p w:rsidR="003F63D4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畫面‧事故人</w:t>
      </w:r>
      <w:r>
        <w:rPr>
          <w:rFonts w:hint="eastAsia"/>
          <w:kern w:val="2"/>
          <w:szCs w:val="24"/>
          <w:lang w:eastAsia="zh-TW"/>
        </w:rPr>
        <w:t>ID =  OCR_ID</w:t>
      </w:r>
      <w:r>
        <w:rPr>
          <w:rStyle w:val="style3"/>
          <w:rFonts w:hint="eastAsia"/>
          <w:lang w:eastAsia="zh-TW"/>
        </w:rPr>
        <w:t>‧</w:t>
      </w:r>
      <w:r>
        <w:rPr>
          <w:rStyle w:val="style3"/>
          <w:rFonts w:hint="eastAsia"/>
          <w:lang w:eastAsia="zh-TW"/>
        </w:rPr>
        <w:t>DTAAJ010</w:t>
      </w:r>
    </w:p>
    <w:p w:rsidR="003F63D4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畫面‧事故人姓名</w:t>
      </w:r>
      <w:r>
        <w:rPr>
          <w:rFonts w:hint="eastAsia"/>
          <w:kern w:val="2"/>
          <w:szCs w:val="24"/>
          <w:lang w:eastAsia="zh-TW"/>
        </w:rPr>
        <w:t xml:space="preserve"> =  OCR</w:t>
      </w:r>
      <w:r>
        <w:rPr>
          <w:rStyle w:val="style3"/>
          <w:rFonts w:hint="eastAsia"/>
        </w:rPr>
        <w:t>_NAME</w:t>
      </w:r>
      <w:r>
        <w:rPr>
          <w:rStyle w:val="style3"/>
          <w:rFonts w:hint="eastAsia"/>
          <w:lang w:eastAsia="zh-TW"/>
        </w:rPr>
        <w:t>‧</w:t>
      </w:r>
      <w:r>
        <w:rPr>
          <w:rStyle w:val="style3"/>
          <w:rFonts w:hint="eastAsia"/>
          <w:lang w:eastAsia="zh-TW"/>
        </w:rPr>
        <w:t>DTAAJ010</w:t>
      </w:r>
    </w:p>
    <w:p w:rsidR="003F63D4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畫面‧送件人姓名</w:t>
      </w:r>
      <w:r>
        <w:rPr>
          <w:rFonts w:hint="eastAsia"/>
          <w:kern w:val="2"/>
          <w:szCs w:val="24"/>
          <w:lang w:eastAsia="zh-TW"/>
        </w:rPr>
        <w:t xml:space="preserve"> =  </w:t>
      </w:r>
      <w:r>
        <w:rPr>
          <w:rStyle w:val="style3"/>
          <w:rFonts w:hint="eastAsia"/>
        </w:rPr>
        <w:t>TRAN_NAME</w:t>
      </w:r>
      <w:r>
        <w:rPr>
          <w:rStyle w:val="style3"/>
          <w:rFonts w:hint="eastAsia"/>
          <w:lang w:eastAsia="zh-TW"/>
        </w:rPr>
        <w:t>‧</w:t>
      </w:r>
      <w:r>
        <w:rPr>
          <w:rStyle w:val="style3"/>
          <w:rFonts w:hint="eastAsia"/>
          <w:lang w:eastAsia="zh-TW"/>
        </w:rPr>
        <w:t>DTAAJ010</w:t>
      </w:r>
    </w:p>
    <w:p w:rsidR="003F63D4" w:rsidRPr="00503065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畫面‧核賠人員</w:t>
      </w:r>
      <w:r w:rsidR="00BB0821">
        <w:rPr>
          <w:rFonts w:hint="eastAsia"/>
          <w:kern w:val="2"/>
          <w:szCs w:val="24"/>
          <w:lang w:eastAsia="zh-TW"/>
        </w:rPr>
        <w:t>姓名</w:t>
      </w:r>
      <w:r>
        <w:rPr>
          <w:rFonts w:hint="eastAsia"/>
          <w:kern w:val="2"/>
          <w:szCs w:val="24"/>
          <w:lang w:eastAsia="zh-TW"/>
        </w:rPr>
        <w:t xml:space="preserve"> =  </w:t>
      </w:r>
      <w:r w:rsidR="00722A22">
        <w:rPr>
          <w:rFonts w:hint="eastAsia"/>
          <w:kern w:val="2"/>
          <w:szCs w:val="24"/>
          <w:lang w:eastAsia="zh-TW"/>
        </w:rPr>
        <w:t>$</w:t>
      </w:r>
      <w:r w:rsidR="00722A22">
        <w:rPr>
          <w:rFonts w:hint="eastAsia"/>
          <w:kern w:val="2"/>
          <w:szCs w:val="24"/>
          <w:lang w:eastAsia="zh-TW"/>
        </w:rPr>
        <w:t>核賠人員</w:t>
      </w:r>
      <w:r w:rsidR="00722A22">
        <w:rPr>
          <w:rFonts w:hint="eastAsia"/>
          <w:kern w:val="2"/>
          <w:szCs w:val="24"/>
          <w:lang w:eastAsia="zh-TW"/>
        </w:rPr>
        <w:t>ID</w:t>
      </w:r>
      <w:r w:rsidR="00BB0821">
        <w:rPr>
          <w:rStyle w:val="style3"/>
          <w:rFonts w:hint="eastAsia"/>
          <w:lang w:eastAsia="zh-TW"/>
        </w:rPr>
        <w:t>取人事檔姓名</w:t>
      </w:r>
    </w:p>
    <w:p w:rsidR="00BB0821" w:rsidRDefault="00BB0821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畫面‧核賠人員分機</w:t>
      </w:r>
      <w:r>
        <w:rPr>
          <w:rFonts w:hint="eastAsia"/>
          <w:kern w:val="2"/>
          <w:szCs w:val="24"/>
          <w:lang w:eastAsia="zh-TW"/>
        </w:rPr>
        <w:t xml:space="preserve"> =  </w:t>
      </w:r>
      <w:r w:rsidR="00722A22">
        <w:rPr>
          <w:rFonts w:hint="eastAsia"/>
          <w:kern w:val="2"/>
          <w:szCs w:val="24"/>
          <w:lang w:eastAsia="zh-TW"/>
        </w:rPr>
        <w:t>$</w:t>
      </w:r>
      <w:r w:rsidR="00722A22">
        <w:rPr>
          <w:rFonts w:hint="eastAsia"/>
          <w:kern w:val="2"/>
          <w:szCs w:val="24"/>
          <w:lang w:eastAsia="zh-TW"/>
        </w:rPr>
        <w:t>核賠人員</w:t>
      </w:r>
      <w:r w:rsidR="00722A22">
        <w:rPr>
          <w:rFonts w:hint="eastAsia"/>
          <w:kern w:val="2"/>
          <w:szCs w:val="24"/>
          <w:lang w:eastAsia="zh-TW"/>
        </w:rPr>
        <w:t>ID</w:t>
      </w:r>
      <w:r>
        <w:rPr>
          <w:rStyle w:val="style3"/>
          <w:rFonts w:hint="eastAsia"/>
          <w:lang w:eastAsia="zh-TW"/>
        </w:rPr>
        <w:t>取人事記錄的分機</w:t>
      </w:r>
    </w:p>
    <w:p w:rsidR="003F63D4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畫面‧保戶姓名</w:t>
      </w:r>
      <w:r>
        <w:rPr>
          <w:rFonts w:hint="eastAsia"/>
          <w:kern w:val="2"/>
          <w:szCs w:val="24"/>
          <w:lang w:eastAsia="zh-TW"/>
        </w:rPr>
        <w:t xml:space="preserve"> =  OCR</w:t>
      </w:r>
      <w:r>
        <w:rPr>
          <w:rStyle w:val="style3"/>
          <w:rFonts w:hint="eastAsia"/>
        </w:rPr>
        <w:t>_NAME</w:t>
      </w:r>
      <w:r>
        <w:rPr>
          <w:rStyle w:val="style3"/>
          <w:rFonts w:hint="eastAsia"/>
          <w:lang w:eastAsia="zh-TW"/>
        </w:rPr>
        <w:t>‧</w:t>
      </w:r>
      <w:r>
        <w:rPr>
          <w:rStyle w:val="style3"/>
          <w:rFonts w:hint="eastAsia"/>
          <w:lang w:eastAsia="zh-TW"/>
        </w:rPr>
        <w:t>DTAAJ010</w:t>
      </w:r>
    </w:p>
    <w:p w:rsidR="003F63D4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畫面‧補全項目</w:t>
      </w:r>
      <w:r>
        <w:rPr>
          <w:rFonts w:hint="eastAsia"/>
          <w:kern w:val="2"/>
          <w:szCs w:val="24"/>
          <w:lang w:eastAsia="zh-TW"/>
        </w:rPr>
        <w:t xml:space="preserve"> =  </w:t>
      </w:r>
      <w:r>
        <w:rPr>
          <w:rStyle w:val="style3"/>
          <w:rFonts w:hint="eastAsia"/>
          <w:lang w:eastAsia="zh-TW"/>
        </w:rPr>
        <w:t>TAIN_MSG</w:t>
      </w:r>
      <w:r>
        <w:rPr>
          <w:rStyle w:val="style3"/>
          <w:rFonts w:hint="eastAsia"/>
          <w:lang w:eastAsia="zh-TW"/>
        </w:rPr>
        <w:t>‧</w:t>
      </w:r>
      <w:r>
        <w:rPr>
          <w:rStyle w:val="style3"/>
          <w:rFonts w:hint="eastAsia"/>
          <w:lang w:eastAsia="zh-TW"/>
        </w:rPr>
        <w:t>DTAAJ010(</w:t>
      </w:r>
      <w:r>
        <w:rPr>
          <w:rStyle w:val="style3"/>
          <w:rFonts w:hint="eastAsia"/>
          <w:lang w:eastAsia="zh-TW"/>
        </w:rPr>
        <w:t>同一受編會有多筆</w:t>
      </w:r>
      <w:r>
        <w:rPr>
          <w:rStyle w:val="style3"/>
          <w:rFonts w:hint="eastAsia"/>
          <w:lang w:eastAsia="zh-TW"/>
        </w:rPr>
        <w:t>)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請依照</w:t>
      </w:r>
      <w:r>
        <w:rPr>
          <w:rFonts w:hint="eastAsia"/>
          <w:kern w:val="2"/>
          <w:szCs w:val="24"/>
          <w:lang w:eastAsia="zh-TW"/>
        </w:rPr>
        <w:t>UI</w:t>
      </w:r>
      <w:r>
        <w:rPr>
          <w:rFonts w:hint="eastAsia"/>
          <w:kern w:val="2"/>
          <w:szCs w:val="24"/>
          <w:lang w:eastAsia="zh-TW"/>
        </w:rPr>
        <w:t>列印出來</w:t>
      </w:r>
      <w:r>
        <w:rPr>
          <w:rFonts w:hint="eastAsia"/>
          <w:kern w:val="2"/>
          <w:szCs w:val="24"/>
          <w:lang w:eastAsia="zh-TW"/>
        </w:rPr>
        <w:t>(A4</w:t>
      </w:r>
      <w:r>
        <w:rPr>
          <w:rFonts w:hint="eastAsia"/>
          <w:kern w:val="2"/>
          <w:szCs w:val="24"/>
          <w:lang w:eastAsia="zh-TW"/>
        </w:rPr>
        <w:t>紙張，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檔多頁</w:t>
      </w:r>
      <w:r>
        <w:rPr>
          <w:rFonts w:hint="eastAsia"/>
          <w:kern w:val="2"/>
          <w:szCs w:val="24"/>
          <w:lang w:eastAsia="zh-TW"/>
        </w:rPr>
        <w:t>)</w:t>
      </w:r>
    </w:p>
    <w:p w:rsidR="00CB153D" w:rsidRDefault="00CB153D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寫入影像掃描控制檔</w:t>
      </w:r>
    </w:p>
    <w:p w:rsidR="00CB153D" w:rsidRPr="007644C9" w:rsidRDefault="00CB153D" w:rsidP="00CB153D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CALL AA_X0Z020.Method1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B153D" w:rsidTr="00A535C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53D" w:rsidRPr="00AE5F3A" w:rsidRDefault="00CB153D" w:rsidP="00A535C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5F3A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53D" w:rsidRPr="00AE5F3A" w:rsidRDefault="00CB153D" w:rsidP="00A535C9">
            <w:pPr>
              <w:jc w:val="center"/>
              <w:rPr>
                <w:rFonts w:ascii="新細明體" w:hAnsi="新細明體" w:cs="Arial Unicode MS"/>
                <w:sz w:val="20"/>
              </w:rPr>
            </w:pPr>
            <w:r w:rsidRPr="00AE5F3A">
              <w:rPr>
                <w:rFonts w:ascii="新細明體" w:hAnsi="新細明體" w:cs="Arial Unicode MS" w:hint="eastAsia"/>
                <w:sz w:val="20"/>
              </w:rPr>
              <w:t>資料來源</w:t>
            </w:r>
          </w:p>
        </w:tc>
      </w:tr>
      <w:tr w:rsidR="00CB153D" w:rsidTr="00A535C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53D" w:rsidRDefault="00CB153D" w:rsidP="00A535C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文件代碼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53D" w:rsidRPr="00AE5F3A" w:rsidRDefault="00CB153D" w:rsidP="00A535C9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AA03</w:t>
            </w:r>
          </w:p>
        </w:tc>
      </w:tr>
      <w:tr w:rsidR="00CB153D" w:rsidTr="00A535C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53D" w:rsidRDefault="00CB153D" w:rsidP="00A535C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53D" w:rsidRPr="00AE5F3A" w:rsidRDefault="00FA0839" w:rsidP="00FA0839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 xml:space="preserve">           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新細明體" w:hAnsi="新細明體" w:cs="Arial Unicode MS" w:hint="eastAsia"/>
                  <w:sz w:val="20"/>
                </w:rPr>
                <w:t>3.2.1</w:t>
              </w:r>
            </w:smartTag>
            <w:r>
              <w:rPr>
                <w:rFonts w:ascii="新細明體" w:hAnsi="新細明體" w:cs="Arial Unicode MS" w:hint="eastAsia"/>
                <w:sz w:val="20"/>
              </w:rPr>
              <w:t>.2</w:t>
            </w:r>
            <w:r w:rsidR="00A540E8">
              <w:rPr>
                <w:rFonts w:ascii="新細明體" w:hAnsi="新細明體" w:cs="Arial Unicode MS" w:hint="eastAsia"/>
                <w:sz w:val="20"/>
              </w:rPr>
              <w:t>(補滿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4"/>
                <w:attr w:name="UnitName" w:val="碼"/>
              </w:smartTagPr>
              <w:r w:rsidR="00A540E8">
                <w:rPr>
                  <w:rFonts w:ascii="新細明體" w:hAnsi="新細明體" w:cs="Arial Unicode MS" w:hint="eastAsia"/>
                  <w:sz w:val="20"/>
                </w:rPr>
                <w:t>14碼</w:t>
              </w:r>
            </w:smartTag>
            <w:r w:rsidR="00A540E8">
              <w:rPr>
                <w:rFonts w:ascii="新細明體" w:hAnsi="新細明體" w:cs="Arial Unicode MS" w:hint="eastAsia"/>
                <w:sz w:val="20"/>
              </w:rPr>
              <w:t>)</w:t>
            </w:r>
          </w:p>
        </w:tc>
      </w:tr>
      <w:tr w:rsidR="00CB153D" w:rsidTr="00A535C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53D" w:rsidRDefault="00CB153D" w:rsidP="00A535C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53D" w:rsidRPr="00AE5F3A" w:rsidRDefault="00CB153D" w:rsidP="00A535C9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0</w:t>
            </w:r>
          </w:p>
        </w:tc>
      </w:tr>
      <w:tr w:rsidR="00CB153D" w:rsidTr="00A535C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53D" w:rsidRDefault="00CB153D" w:rsidP="00A535C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53D" w:rsidRPr="00AE5F3A" w:rsidRDefault="00CB153D" w:rsidP="00A535C9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CURRENT DATE</w:t>
            </w:r>
          </w:p>
        </w:tc>
      </w:tr>
      <w:tr w:rsidR="00CB153D" w:rsidTr="00A535C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53D" w:rsidRDefault="00CB153D" w:rsidP="00A535C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經辦ID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53D" w:rsidRPr="00AE5F3A" w:rsidRDefault="00FA0839" w:rsidP="00A535C9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登入人員</w:t>
            </w:r>
          </w:p>
        </w:tc>
      </w:tr>
      <w:tr w:rsidR="00CB153D" w:rsidTr="00A535C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53D" w:rsidRDefault="00CB153D" w:rsidP="00A535C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53D" w:rsidRPr="00AE5F3A" w:rsidRDefault="00FA0839" w:rsidP="00A535C9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6</w:t>
            </w:r>
          </w:p>
        </w:tc>
      </w:tr>
      <w:tr w:rsidR="00CB153D" w:rsidTr="00A535C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53D" w:rsidRDefault="00CB153D" w:rsidP="00A535C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給付金額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53D" w:rsidRPr="00AE5F3A" w:rsidRDefault="00CB153D" w:rsidP="00A535C9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0</w:t>
            </w:r>
          </w:p>
        </w:tc>
      </w:tr>
      <w:tr w:rsidR="00CB153D" w:rsidTr="00A535C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53D" w:rsidRDefault="00CB153D" w:rsidP="00A535C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53D" w:rsidRPr="00AE5F3A" w:rsidRDefault="00FA0839" w:rsidP="00A535C9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登入人員</w:t>
            </w:r>
          </w:p>
        </w:tc>
      </w:tr>
      <w:tr w:rsidR="00CB153D" w:rsidTr="00A535C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53D" w:rsidRDefault="00CB153D" w:rsidP="00A535C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53D" w:rsidRPr="00AE5F3A" w:rsidRDefault="00FA0839" w:rsidP="00A535C9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登入人員</w:t>
            </w:r>
            <w:r w:rsidR="00CB153D">
              <w:rPr>
                <w:rFonts w:ascii="細明體" w:eastAsia="細明體" w:hAnsi="細明體" w:cs="Arial Unicode MS" w:hint="eastAsia"/>
                <w:sz w:val="20"/>
              </w:rPr>
              <w:t>單位</w:t>
            </w:r>
          </w:p>
        </w:tc>
      </w:tr>
      <w:tr w:rsidR="00CB153D" w:rsidTr="00A535C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53D" w:rsidRDefault="00CB153D" w:rsidP="00A535C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53D" w:rsidRPr="00AE5F3A" w:rsidRDefault="00CB153D" w:rsidP="00A535C9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CURRENT TIMESTAMP</w:t>
            </w:r>
          </w:p>
        </w:tc>
      </w:tr>
      <w:tr w:rsidR="00CB153D" w:rsidTr="00A535C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53D" w:rsidRDefault="00CB153D" w:rsidP="00A535C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53D" w:rsidRPr="00AE5F3A" w:rsidRDefault="00CB153D" w:rsidP="00A535C9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AAJ001</w:t>
            </w:r>
          </w:p>
        </w:tc>
      </w:tr>
      <w:tr w:rsidR="00CB153D" w:rsidTr="00A535C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53D" w:rsidRDefault="00CB153D" w:rsidP="00A535C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53D" w:rsidRPr="00AE5F3A" w:rsidRDefault="00CB153D" w:rsidP="00A535C9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AA</w:t>
            </w:r>
          </w:p>
        </w:tc>
      </w:tr>
      <w:tr w:rsidR="00CB153D" w:rsidTr="00A535C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53D" w:rsidRDefault="00CB153D" w:rsidP="00A535C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受款人ID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53D" w:rsidRPr="00AE5F3A" w:rsidRDefault="00FA0839" w:rsidP="00A535C9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AAJ00300</w:t>
            </w:r>
          </w:p>
        </w:tc>
      </w:tr>
      <w:tr w:rsidR="00CB153D" w:rsidTr="00A535C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53D" w:rsidRDefault="00CB153D" w:rsidP="00A535C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受款人姓名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53D" w:rsidRPr="00AE5F3A" w:rsidRDefault="00FA0839" w:rsidP="00A535C9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AAJ00300</w:t>
            </w:r>
          </w:p>
        </w:tc>
      </w:tr>
      <w:tr w:rsidR="00CB153D" w:rsidTr="00A535C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53D" w:rsidRDefault="00CB153D" w:rsidP="00A535C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服務中心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53D" w:rsidRPr="00AE5F3A" w:rsidRDefault="00FA0839" w:rsidP="00A535C9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登入人員</w:t>
            </w:r>
            <w:r w:rsidR="00CB153D">
              <w:rPr>
                <w:rFonts w:ascii="細明體" w:eastAsia="細明體" w:hAnsi="細明體" w:cs="Arial Unicode MS" w:hint="eastAsia"/>
                <w:sz w:val="20"/>
              </w:rPr>
              <w:t>單位</w:t>
            </w:r>
          </w:p>
        </w:tc>
      </w:tr>
      <w:tr w:rsidR="00A540E8" w:rsidTr="00A535C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540E8" w:rsidRDefault="00A540E8" w:rsidP="00A535C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IMG_KEY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40E8" w:rsidRDefault="00A540E8" w:rsidP="00A535C9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受理編號</w:t>
            </w:r>
          </w:p>
        </w:tc>
      </w:tr>
    </w:tbl>
    <w:p w:rsidR="00CB153D" w:rsidRDefault="00704CF7" w:rsidP="004C4CBC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檢核是否需提示</w:t>
      </w:r>
      <w:r>
        <w:rPr>
          <w:rFonts w:hint="eastAsia"/>
          <w:kern w:val="2"/>
          <w:szCs w:val="24"/>
          <w:lang w:eastAsia="zh-TW"/>
        </w:rPr>
        <w:t>FATCA</w:t>
      </w:r>
      <w:r>
        <w:rPr>
          <w:rFonts w:hint="eastAsia"/>
          <w:kern w:val="2"/>
          <w:szCs w:val="24"/>
          <w:lang w:eastAsia="zh-TW"/>
        </w:rPr>
        <w:t>提示訊息</w:t>
      </w:r>
    </w:p>
    <w:p w:rsidR="00704CF7" w:rsidRDefault="00704CF7" w:rsidP="004C4CBC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若本次消件作業包含「FATCA身份確認聲明書」，則出現提示訊息 =&gt; 提醒您：本次補全FATCA身份確認聲明書，請至『契約情報/FATCA專區/個人客戶資料維護』進行資料輸入</w:t>
      </w:r>
    </w:p>
    <w:p w:rsidR="00704CF7" w:rsidRDefault="00D04E65" w:rsidP="008000DD">
      <w:pPr>
        <w:pStyle w:val="Tabletext"/>
        <w:keepLines w:val="0"/>
        <w:numPr>
          <w:ilvl w:val="1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導入行動理賠件</w:t>
      </w:r>
    </w:p>
    <w:p w:rsidR="00D04E65" w:rsidRDefault="00D04E65" w:rsidP="008000DD">
      <w:pPr>
        <w:pStyle w:val="Tabletext"/>
        <w:keepLines w:val="0"/>
        <w:numPr>
          <w:ilvl w:val="2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AAJ0_0300</w:t>
      </w:r>
      <w:r>
        <w:rPr>
          <w:rFonts w:hint="eastAsia"/>
          <w:kern w:val="2"/>
          <w:szCs w:val="24"/>
          <w:lang w:eastAsia="zh-TW"/>
        </w:rPr>
        <w:t>原頁面控制</w:t>
      </w:r>
      <w:r>
        <w:rPr>
          <w:rFonts w:hint="eastAsia"/>
          <w:kern w:val="2"/>
          <w:szCs w:val="24"/>
          <w:lang w:eastAsia="zh-TW"/>
        </w:rPr>
        <w:t>:</w:t>
      </w:r>
    </w:p>
    <w:p w:rsidR="00D04E65" w:rsidRDefault="008F00C8" w:rsidP="008000DD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>DTAAJ010</w:t>
      </w:r>
      <w:r w:rsidR="00B0540F">
        <w:rPr>
          <w:rFonts w:hint="eastAsia"/>
          <w:kern w:val="2"/>
          <w:szCs w:val="24"/>
          <w:lang w:eastAsia="zh-TW"/>
        </w:rPr>
        <w:t>.</w:t>
      </w:r>
      <w:r w:rsidR="00B0540F" w:rsidRPr="00B0540F">
        <w:t xml:space="preserve"> </w:t>
      </w:r>
      <w:r w:rsidR="00B0540F" w:rsidRPr="00B0540F">
        <w:rPr>
          <w:kern w:val="2"/>
          <w:szCs w:val="24"/>
          <w:lang w:eastAsia="zh-TW"/>
        </w:rPr>
        <w:t>REP_STS_MI20</w:t>
      </w:r>
      <w:r w:rsidR="00B0540F">
        <w:rPr>
          <w:rFonts w:hint="eastAsia"/>
          <w:kern w:val="2"/>
          <w:szCs w:val="24"/>
          <w:lang w:eastAsia="zh-TW"/>
        </w:rPr>
        <w:t>行動進度控制碼</w:t>
      </w:r>
    </w:p>
    <w:p w:rsidR="00B0540F" w:rsidRDefault="00B0540F" w:rsidP="008000DD">
      <w:pPr>
        <w:pStyle w:val="Tabletext"/>
        <w:keepLines w:val="0"/>
        <w:numPr>
          <w:ilvl w:val="4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10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的，不可勾選銷件，原勾選框秀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行動</w:t>
      </w:r>
      <w:r>
        <w:rPr>
          <w:kern w:val="2"/>
          <w:szCs w:val="24"/>
          <w:lang w:eastAsia="zh-TW"/>
        </w:rPr>
        <w:t>”</w:t>
      </w:r>
    </w:p>
    <w:p w:rsidR="00B0540F" w:rsidRDefault="00B0540F" w:rsidP="008000DD">
      <w:pPr>
        <w:pStyle w:val="Tabletext"/>
        <w:keepLines w:val="0"/>
        <w:numPr>
          <w:ilvl w:val="4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10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的，後面呈現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退還業務員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按鈕，作法參照</w:t>
      </w:r>
      <w:r>
        <w:rPr>
          <w:rFonts w:hint="eastAsia"/>
          <w:kern w:val="2"/>
          <w:szCs w:val="24"/>
          <w:lang w:eastAsia="zh-TW"/>
        </w:rPr>
        <w:t>5</w:t>
      </w:r>
    </w:p>
    <w:p w:rsidR="00B0540F" w:rsidRDefault="00B0540F" w:rsidP="008000DD">
      <w:pPr>
        <w:pStyle w:val="Tabletext"/>
        <w:keepLines w:val="0"/>
        <w:numPr>
          <w:ilvl w:val="4"/>
          <w:numId w:val="7"/>
        </w:numPr>
        <w:spacing w:after="0" w:line="240" w:lineRule="auto"/>
        <w:rPr>
          <w:kern w:val="2"/>
          <w:szCs w:val="24"/>
          <w:lang w:eastAsia="zh-TW"/>
        </w:rPr>
      </w:pPr>
      <w:r w:rsidRPr="00B0540F">
        <w:rPr>
          <w:rFonts w:hint="eastAsia"/>
          <w:kern w:val="2"/>
          <w:szCs w:val="24"/>
          <w:lang w:eastAsia="zh-TW"/>
        </w:rPr>
        <w:t>為</w:t>
      </w:r>
      <w:r w:rsidRPr="00B0540F">
        <w:rPr>
          <w:kern w:val="2"/>
          <w:szCs w:val="24"/>
          <w:lang w:eastAsia="zh-TW"/>
        </w:rPr>
        <w:t>”</w:t>
      </w:r>
      <w:r w:rsidRPr="00B0540F">
        <w:rPr>
          <w:rFonts w:hint="eastAsia"/>
          <w:kern w:val="2"/>
          <w:szCs w:val="24"/>
          <w:lang w:eastAsia="zh-TW"/>
        </w:rPr>
        <w:t>10</w:t>
      </w:r>
      <w:r w:rsidRPr="00B0540F">
        <w:rPr>
          <w:kern w:val="2"/>
          <w:szCs w:val="24"/>
          <w:lang w:eastAsia="zh-TW"/>
        </w:rPr>
        <w:t>”</w:t>
      </w:r>
      <w:r w:rsidRPr="00B0540F">
        <w:rPr>
          <w:rFonts w:hint="eastAsia"/>
          <w:kern w:val="2"/>
          <w:szCs w:val="24"/>
          <w:lang w:eastAsia="zh-TW"/>
        </w:rPr>
        <w:t>的，</w:t>
      </w:r>
      <w:r>
        <w:rPr>
          <w:rFonts w:hint="eastAsia"/>
          <w:kern w:val="2"/>
          <w:szCs w:val="24"/>
          <w:lang w:eastAsia="zh-TW"/>
        </w:rPr>
        <w:t>該項目做成超連結，作法參照</w:t>
      </w:r>
      <w:r>
        <w:rPr>
          <w:rFonts w:hint="eastAsia"/>
          <w:kern w:val="2"/>
          <w:szCs w:val="24"/>
          <w:lang w:eastAsia="zh-TW"/>
        </w:rPr>
        <w:t>6</w:t>
      </w:r>
    </w:p>
    <w:p w:rsidR="00B0540F" w:rsidRDefault="00B0540F" w:rsidP="008000DD">
      <w:pPr>
        <w:pStyle w:val="Tabletext"/>
        <w:keepLines w:val="0"/>
        <w:numPr>
          <w:ilvl w:val="4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非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10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的，照原作法處理。</w:t>
      </w:r>
    </w:p>
    <w:p w:rsidR="00B0540F" w:rsidRDefault="00B0540F" w:rsidP="008000DD">
      <w:pPr>
        <w:pStyle w:val="Tabletext"/>
        <w:keepLines w:val="0"/>
        <w:numPr>
          <w:ilvl w:val="2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由</w:t>
      </w:r>
      <w:r>
        <w:rPr>
          <w:rFonts w:hint="eastAsia"/>
          <w:kern w:val="2"/>
          <w:szCs w:val="24"/>
          <w:lang w:eastAsia="zh-TW"/>
        </w:rPr>
        <w:t>AAA4_0330</w:t>
      </w:r>
      <w:r>
        <w:rPr>
          <w:rFonts w:hint="eastAsia"/>
          <w:kern w:val="2"/>
          <w:szCs w:val="24"/>
          <w:lang w:eastAsia="zh-TW"/>
        </w:rPr>
        <w:t>打過來頁面控制</w:t>
      </w:r>
      <w:r>
        <w:rPr>
          <w:rFonts w:hint="eastAsia"/>
          <w:kern w:val="2"/>
          <w:szCs w:val="24"/>
          <w:lang w:eastAsia="zh-TW"/>
        </w:rPr>
        <w:t>:</w:t>
      </w:r>
    </w:p>
    <w:p w:rsidR="00B0540F" w:rsidRDefault="00B0540F" w:rsidP="00B0540F">
      <w:pPr>
        <w:pStyle w:val="Tabletext"/>
        <w:keepLines w:val="0"/>
        <w:numPr>
          <w:ilvl w:val="3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原條件不變，加讀</w:t>
      </w:r>
      <w:r w:rsidRPr="00B0540F">
        <w:rPr>
          <w:rFonts w:hint="eastAsia"/>
          <w:kern w:val="2"/>
          <w:szCs w:val="24"/>
          <w:lang w:eastAsia="zh-TW"/>
        </w:rPr>
        <w:t>DTAAJ010.</w:t>
      </w:r>
      <w:r w:rsidRPr="00B0540F">
        <w:rPr>
          <w:kern w:val="2"/>
          <w:szCs w:val="24"/>
          <w:lang w:eastAsia="zh-TW"/>
        </w:rPr>
        <w:t xml:space="preserve"> REP_STS_MI20</w:t>
      </w:r>
      <w:r w:rsidRPr="00B0540F">
        <w:rPr>
          <w:rFonts w:hint="eastAsia"/>
          <w:kern w:val="2"/>
          <w:szCs w:val="24"/>
          <w:lang w:eastAsia="zh-TW"/>
        </w:rPr>
        <w:t>行動進度控制碼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10</w:t>
      </w:r>
      <w:r>
        <w:rPr>
          <w:kern w:val="2"/>
          <w:szCs w:val="24"/>
          <w:lang w:eastAsia="zh-TW"/>
        </w:rPr>
        <w:t>’</w:t>
      </w:r>
    </w:p>
    <w:p w:rsidR="00B0540F" w:rsidRDefault="00BD49C3" w:rsidP="00B0540F">
      <w:pPr>
        <w:pStyle w:val="Tabletext"/>
        <w:keepLines w:val="0"/>
        <w:numPr>
          <w:ilvl w:val="3"/>
          <w:numId w:val="7"/>
        </w:numPr>
        <w:spacing w:after="0" w:line="240" w:lineRule="auto"/>
        <w:rPr>
          <w:kern w:val="2"/>
          <w:szCs w:val="24"/>
          <w:lang w:eastAsia="zh-TW"/>
        </w:rPr>
      </w:pPr>
      <w:r w:rsidRPr="00BD49C3">
        <w:rPr>
          <w:rFonts w:hint="eastAsia"/>
          <w:kern w:val="2"/>
          <w:szCs w:val="24"/>
          <w:lang w:eastAsia="zh-TW"/>
        </w:rPr>
        <w:t>ID</w:t>
      </w:r>
      <w:r w:rsidRPr="00BD49C3">
        <w:rPr>
          <w:rFonts w:hint="eastAsia"/>
          <w:kern w:val="2"/>
          <w:szCs w:val="24"/>
          <w:lang w:eastAsia="zh-TW"/>
        </w:rPr>
        <w:t>或受編搜尋功能</w:t>
      </w:r>
      <w:r>
        <w:rPr>
          <w:rFonts w:hint="eastAsia"/>
          <w:kern w:val="2"/>
          <w:szCs w:val="24"/>
          <w:lang w:eastAsia="zh-TW"/>
        </w:rPr>
        <w:t>不呈現，請參照行動補全畫面。</w:t>
      </w:r>
    </w:p>
    <w:p w:rsidR="00BD49C3" w:rsidRDefault="00BD49C3" w:rsidP="00B0540F">
      <w:pPr>
        <w:pStyle w:val="Tabletext"/>
        <w:keepLines w:val="0"/>
        <w:numPr>
          <w:ilvl w:val="3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項目後面接</w:t>
      </w:r>
      <w:r w:rsidRPr="00BD49C3">
        <w:rPr>
          <w:kern w:val="2"/>
          <w:szCs w:val="24"/>
          <w:lang w:eastAsia="zh-TW"/>
        </w:rPr>
        <w:t>”</w:t>
      </w:r>
      <w:r w:rsidRPr="00BD49C3">
        <w:rPr>
          <w:rFonts w:hint="eastAsia"/>
          <w:kern w:val="2"/>
          <w:szCs w:val="24"/>
          <w:lang w:eastAsia="zh-TW"/>
        </w:rPr>
        <w:t>退還業務員</w:t>
      </w:r>
      <w:r w:rsidRPr="00BD49C3">
        <w:rPr>
          <w:kern w:val="2"/>
          <w:szCs w:val="24"/>
          <w:lang w:eastAsia="zh-TW"/>
        </w:rPr>
        <w:t>”</w:t>
      </w:r>
      <w:r w:rsidRPr="00BD49C3">
        <w:rPr>
          <w:rFonts w:hint="eastAsia"/>
          <w:kern w:val="2"/>
          <w:szCs w:val="24"/>
          <w:lang w:eastAsia="zh-TW"/>
        </w:rPr>
        <w:t>按鈕，作法參照</w:t>
      </w:r>
      <w:r w:rsidRPr="00BD49C3">
        <w:rPr>
          <w:rFonts w:hint="eastAsia"/>
          <w:kern w:val="2"/>
          <w:szCs w:val="24"/>
          <w:lang w:eastAsia="zh-TW"/>
        </w:rPr>
        <w:t>5</w:t>
      </w:r>
    </w:p>
    <w:p w:rsidR="00BD49C3" w:rsidRDefault="00BD49C3" w:rsidP="00B0540F">
      <w:pPr>
        <w:pStyle w:val="Tabletext"/>
        <w:keepLines w:val="0"/>
        <w:numPr>
          <w:ilvl w:val="3"/>
          <w:numId w:val="7"/>
        </w:numPr>
        <w:spacing w:after="0" w:line="240" w:lineRule="auto"/>
        <w:rPr>
          <w:kern w:val="2"/>
          <w:szCs w:val="24"/>
          <w:lang w:eastAsia="zh-TW"/>
        </w:rPr>
      </w:pPr>
      <w:r w:rsidRPr="00BD49C3">
        <w:rPr>
          <w:rFonts w:hint="eastAsia"/>
          <w:kern w:val="2"/>
          <w:szCs w:val="24"/>
          <w:lang w:eastAsia="zh-TW"/>
        </w:rPr>
        <w:t>該項目做成超連結，作法參照</w:t>
      </w:r>
      <w:r w:rsidRPr="00BD49C3">
        <w:rPr>
          <w:rFonts w:hint="eastAsia"/>
          <w:kern w:val="2"/>
          <w:szCs w:val="24"/>
          <w:lang w:eastAsia="zh-TW"/>
        </w:rPr>
        <w:t>6</w:t>
      </w:r>
    </w:p>
    <w:p w:rsidR="00BD49C3" w:rsidRDefault="00BD49C3" w:rsidP="00B0540F">
      <w:pPr>
        <w:pStyle w:val="Tabletext"/>
        <w:keepLines w:val="0"/>
        <w:numPr>
          <w:ilvl w:val="3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noProof/>
        </w:rPr>
        <w:pict>
          <v:shape id="圖片 2" o:spid="_x0000_s1029" type="#_x0000_t75" style="position:absolute;left:0;text-align:left;margin-left:319.45pt;margin-top:4.2pt;width:198.25pt;height:141.6pt;z-index:251657216;visibility:visible">
            <v:imagedata r:id="rId10" o:title=""/>
            <w10:wrap type="square"/>
          </v:shape>
        </w:pict>
      </w:r>
      <w:r w:rsidRPr="00BD49C3">
        <w:rPr>
          <w:rFonts w:hint="eastAsia"/>
          <w:kern w:val="2"/>
          <w:szCs w:val="24"/>
          <w:lang w:eastAsia="zh-TW"/>
        </w:rPr>
        <w:t>於銷件時，跳訊息提示「同一受編一天僅能點交收一次，請確認是否有其他項目需一起銷件」</w:t>
      </w:r>
    </w:p>
    <w:p w:rsidR="00F0099B" w:rsidRDefault="00F0099B" w:rsidP="008000DD">
      <w:pPr>
        <w:pStyle w:val="Tabletext"/>
        <w:keepLines w:val="0"/>
        <w:spacing w:after="0" w:line="240" w:lineRule="auto"/>
        <w:ind w:left="1418"/>
        <w:rPr>
          <w:kern w:val="2"/>
          <w:szCs w:val="24"/>
          <w:lang w:eastAsia="zh-TW"/>
        </w:rPr>
      </w:pPr>
    </w:p>
    <w:p w:rsidR="00F0099B" w:rsidRDefault="00F0099B" w:rsidP="008000DD">
      <w:pPr>
        <w:pStyle w:val="Tabletext"/>
        <w:keepLines w:val="0"/>
        <w:spacing w:after="0" w:line="240" w:lineRule="auto"/>
        <w:ind w:left="1418"/>
        <w:rPr>
          <w:kern w:val="2"/>
          <w:szCs w:val="24"/>
          <w:lang w:eastAsia="zh-TW"/>
        </w:rPr>
      </w:pPr>
    </w:p>
    <w:p w:rsidR="00F0099B" w:rsidRDefault="00F0099B" w:rsidP="008000DD">
      <w:pPr>
        <w:pStyle w:val="Tabletext"/>
        <w:keepLines w:val="0"/>
        <w:spacing w:after="0" w:line="240" w:lineRule="auto"/>
        <w:ind w:left="1418"/>
        <w:rPr>
          <w:kern w:val="2"/>
          <w:szCs w:val="24"/>
          <w:lang w:eastAsia="zh-TW"/>
        </w:rPr>
      </w:pPr>
    </w:p>
    <w:p w:rsidR="00F0099B" w:rsidRDefault="00F0099B" w:rsidP="008000DD">
      <w:pPr>
        <w:pStyle w:val="Tabletext"/>
        <w:keepLines w:val="0"/>
        <w:spacing w:after="0" w:line="240" w:lineRule="auto"/>
        <w:ind w:left="1418"/>
        <w:rPr>
          <w:kern w:val="2"/>
          <w:szCs w:val="24"/>
          <w:lang w:eastAsia="zh-TW"/>
        </w:rPr>
      </w:pPr>
    </w:p>
    <w:p w:rsidR="00F0099B" w:rsidRDefault="00F0099B" w:rsidP="008000DD">
      <w:pPr>
        <w:pStyle w:val="Tabletext"/>
        <w:keepLines w:val="0"/>
        <w:spacing w:after="0" w:line="240" w:lineRule="auto"/>
        <w:ind w:left="1418"/>
        <w:rPr>
          <w:kern w:val="2"/>
          <w:szCs w:val="24"/>
          <w:lang w:eastAsia="zh-TW"/>
        </w:rPr>
      </w:pPr>
    </w:p>
    <w:p w:rsidR="00F0099B" w:rsidRDefault="00F0099B" w:rsidP="008000DD">
      <w:pPr>
        <w:pStyle w:val="Tabletext"/>
        <w:keepLines w:val="0"/>
        <w:spacing w:after="0" w:line="240" w:lineRule="auto"/>
        <w:ind w:left="1418"/>
        <w:rPr>
          <w:kern w:val="2"/>
          <w:szCs w:val="24"/>
          <w:lang w:eastAsia="zh-TW"/>
        </w:rPr>
      </w:pPr>
    </w:p>
    <w:p w:rsidR="00F0099B" w:rsidRDefault="00F0099B" w:rsidP="008000DD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BD49C3" w:rsidRDefault="00F0099B" w:rsidP="008000DD">
      <w:pPr>
        <w:pStyle w:val="Tabletext"/>
        <w:keepLines w:val="0"/>
        <w:numPr>
          <w:ilvl w:val="2"/>
          <w:numId w:val="7"/>
        </w:numPr>
        <w:spacing w:after="0" w:line="240" w:lineRule="auto"/>
        <w:rPr>
          <w:kern w:val="2"/>
          <w:szCs w:val="24"/>
          <w:lang w:eastAsia="zh-TW"/>
        </w:rPr>
      </w:pPr>
      <w:r w:rsidRPr="008000DD">
        <w:rPr>
          <w:rFonts w:hint="eastAsia"/>
          <w:kern w:val="2"/>
          <w:szCs w:val="24"/>
          <w:lang w:eastAsia="zh-TW"/>
        </w:rPr>
        <w:t>補全文件掃描檢核表</w:t>
      </w:r>
      <w:r w:rsidRPr="008000DD">
        <w:rPr>
          <w:rFonts w:hint="eastAsia"/>
          <w:kern w:val="2"/>
          <w:szCs w:val="24"/>
          <w:lang w:eastAsia="zh-TW"/>
        </w:rPr>
        <w:t>:</w:t>
      </w:r>
    </w:p>
    <w:p w:rsidR="00F0099B" w:rsidRDefault="00F0099B" w:rsidP="008000DD">
      <w:pPr>
        <w:pStyle w:val="Tabletext"/>
        <w:keepLines w:val="0"/>
        <w:numPr>
          <w:ilvl w:val="3"/>
          <w:numId w:val="7"/>
        </w:numPr>
        <w:spacing w:after="0" w:line="240" w:lineRule="auto"/>
        <w:rPr>
          <w:kern w:val="2"/>
          <w:szCs w:val="24"/>
          <w:lang w:eastAsia="zh-TW"/>
        </w:rPr>
      </w:pPr>
      <w:r w:rsidRPr="00F0099B">
        <w:rPr>
          <w:rFonts w:hint="eastAsia"/>
          <w:kern w:val="2"/>
          <w:szCs w:val="24"/>
          <w:lang w:eastAsia="zh-TW"/>
        </w:rPr>
        <w:t>檢核表補全項目上顯示之名稱多加「</w:t>
      </w:r>
      <w:r w:rsidRPr="00F0099B">
        <w:rPr>
          <w:rFonts w:hint="eastAsia"/>
          <w:kern w:val="2"/>
          <w:szCs w:val="24"/>
          <w:lang w:eastAsia="zh-TW"/>
        </w:rPr>
        <w:t>(</w:t>
      </w:r>
      <w:r w:rsidRPr="00F0099B">
        <w:rPr>
          <w:rFonts w:hint="eastAsia"/>
          <w:kern w:val="2"/>
          <w:szCs w:val="24"/>
          <w:lang w:eastAsia="zh-TW"/>
        </w:rPr>
        <w:t>無需掃描</w:t>
      </w:r>
      <w:r w:rsidRPr="00F0099B">
        <w:rPr>
          <w:rFonts w:hint="eastAsia"/>
          <w:kern w:val="2"/>
          <w:szCs w:val="24"/>
          <w:lang w:eastAsia="zh-TW"/>
        </w:rPr>
        <w:t>)</w:t>
      </w:r>
      <w:r w:rsidRPr="00F0099B">
        <w:rPr>
          <w:rFonts w:hint="eastAsia"/>
          <w:kern w:val="2"/>
          <w:szCs w:val="24"/>
          <w:lang w:eastAsia="zh-TW"/>
        </w:rPr>
        <w:t>電子化</w:t>
      </w:r>
      <w:r w:rsidRPr="00F0099B">
        <w:rPr>
          <w:rFonts w:hint="eastAsia"/>
          <w:kern w:val="2"/>
          <w:szCs w:val="24"/>
          <w:lang w:eastAsia="zh-TW"/>
        </w:rPr>
        <w:t>XXX</w:t>
      </w:r>
      <w:r w:rsidRPr="00F0099B">
        <w:rPr>
          <w:rFonts w:hint="eastAsia"/>
          <w:kern w:val="2"/>
          <w:szCs w:val="24"/>
          <w:lang w:eastAsia="zh-TW"/>
        </w:rPr>
        <w:t>」字樣。</w:t>
      </w:r>
    </w:p>
    <w:p w:rsidR="00F0099B" w:rsidRDefault="00885838" w:rsidP="008000DD">
      <w:pPr>
        <w:pStyle w:val="Tabletext"/>
        <w:keepLines w:val="0"/>
        <w:numPr>
          <w:ilvl w:val="3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銷件方式與非行動件相同，只有</w:t>
      </w:r>
      <w:r w:rsidRPr="00885838">
        <w:rPr>
          <w:rFonts w:hint="eastAsia"/>
          <w:kern w:val="2"/>
          <w:szCs w:val="24"/>
          <w:lang w:eastAsia="zh-TW"/>
        </w:rPr>
        <w:t>文件代碼</w:t>
      </w:r>
      <w:r>
        <w:rPr>
          <w:rFonts w:hint="eastAsia"/>
          <w:kern w:val="2"/>
          <w:szCs w:val="24"/>
          <w:lang w:eastAsia="zh-TW"/>
        </w:rPr>
        <w:t>改成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AA09</w:t>
      </w:r>
      <w:r>
        <w:rPr>
          <w:kern w:val="2"/>
          <w:szCs w:val="24"/>
          <w:lang w:eastAsia="zh-TW"/>
        </w:rPr>
        <w:t>”</w:t>
      </w:r>
    </w:p>
    <w:p w:rsidR="006B22DF" w:rsidRDefault="006B22DF" w:rsidP="006B22DF">
      <w:pPr>
        <w:pStyle w:val="Tabletext"/>
        <w:keepLines w:val="0"/>
        <w:numPr>
          <w:ilvl w:val="3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針對勾選的銷件項目進行影像合併</w:t>
      </w:r>
    </w:p>
    <w:p w:rsidR="006B22DF" w:rsidRDefault="006B22DF" w:rsidP="006B22DF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將勾選的受理編號</w:t>
      </w:r>
      <w:r w:rsidRPr="00441480">
        <w:rPr>
          <w:kern w:val="2"/>
          <w:szCs w:val="24"/>
          <w:lang w:eastAsia="zh-TW"/>
        </w:rPr>
        <w:t>APLY_NO</w:t>
      </w:r>
      <w:r>
        <w:rPr>
          <w:rFonts w:hint="eastAsia"/>
          <w:kern w:val="2"/>
          <w:szCs w:val="24"/>
          <w:lang w:eastAsia="zh-TW"/>
        </w:rPr>
        <w:t>及序號</w:t>
      </w:r>
      <w:r w:rsidRPr="00441480">
        <w:rPr>
          <w:kern w:val="2"/>
          <w:szCs w:val="24"/>
          <w:lang w:eastAsia="zh-TW"/>
        </w:rPr>
        <w:t>SER_NO</w:t>
      </w:r>
      <w:r>
        <w:rPr>
          <w:rFonts w:hint="eastAsia"/>
          <w:kern w:val="2"/>
          <w:szCs w:val="24"/>
          <w:lang w:eastAsia="zh-TW"/>
        </w:rPr>
        <w:t>放入</w:t>
      </w:r>
      <w:r>
        <w:rPr>
          <w:rFonts w:hint="eastAsia"/>
          <w:kern w:val="2"/>
          <w:szCs w:val="24"/>
          <w:lang w:eastAsia="zh-TW"/>
        </w:rPr>
        <w:t>LIST</w:t>
      </w:r>
    </w:p>
    <w:p w:rsidR="006B22DF" w:rsidRDefault="006B22DF" w:rsidP="008000DD">
      <w:pPr>
        <w:pStyle w:val="Tabletext"/>
        <w:keepLines w:val="0"/>
        <w:numPr>
          <w:ilvl w:val="4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用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去</w:t>
      </w:r>
      <w:r>
        <w:rPr>
          <w:rFonts w:hint="eastAsia"/>
          <w:kern w:val="2"/>
          <w:szCs w:val="24"/>
          <w:lang w:eastAsia="zh-TW"/>
        </w:rPr>
        <w:t>CALL AA_J0Z003.</w:t>
      </w:r>
      <w:r w:rsidRPr="004C31C7">
        <w:rPr>
          <w:kern w:val="2"/>
          <w:szCs w:val="24"/>
          <w:lang w:eastAsia="zh-TW"/>
        </w:rPr>
        <w:t>reWriteToCE</w:t>
      </w:r>
    </w:p>
    <w:p w:rsidR="00421B3B" w:rsidRDefault="00421B3B" w:rsidP="008000DD">
      <w:pPr>
        <w:pStyle w:val="Tabletext"/>
        <w:keepLines w:val="0"/>
        <w:numPr>
          <w:ilvl w:val="5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成功後產生檢核表</w:t>
      </w:r>
    </w:p>
    <w:p w:rsidR="00421B3B" w:rsidRDefault="00421B3B" w:rsidP="008000DD">
      <w:pPr>
        <w:pStyle w:val="Tabletext"/>
        <w:keepLines w:val="0"/>
        <w:numPr>
          <w:ilvl w:val="5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合併有誤時，畫面產生回傳訊息，並將該筆交易回覆。</w:t>
      </w:r>
    </w:p>
    <w:p w:rsidR="00885838" w:rsidRPr="008000DD" w:rsidRDefault="00C96125" w:rsidP="008000DD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  <w:r w:rsidRPr="00546439">
        <w:rPr>
          <w:noProof/>
          <w:lang w:eastAsia="zh-TW"/>
        </w:rPr>
        <w:pict>
          <v:shape id="_x0000_i1028" type="#_x0000_t75" style="width:472.5pt;height:240.75pt;visibility:visible">
            <v:imagedata r:id="rId11" o:title=""/>
          </v:shape>
        </w:pict>
      </w:r>
    </w:p>
    <w:p w:rsidR="00BD49C3" w:rsidRDefault="00BD49C3" w:rsidP="008000DD">
      <w:pPr>
        <w:pStyle w:val="Tabletext"/>
        <w:keepLines w:val="0"/>
        <w:numPr>
          <w:ilvl w:val="1"/>
          <w:numId w:val="7"/>
        </w:numPr>
        <w:spacing w:after="0" w:line="240" w:lineRule="auto"/>
        <w:rPr>
          <w:kern w:val="2"/>
          <w:szCs w:val="24"/>
          <w:lang w:eastAsia="zh-TW"/>
        </w:rPr>
      </w:pPr>
      <w:r w:rsidRPr="00BD49C3">
        <w:rPr>
          <w:rFonts w:hint="eastAsia"/>
          <w:kern w:val="2"/>
          <w:szCs w:val="24"/>
          <w:lang w:eastAsia="zh-TW"/>
        </w:rPr>
        <w:t>退還業務員</w:t>
      </w:r>
    </w:p>
    <w:p w:rsidR="00BD49C3" w:rsidRDefault="00BD49C3" w:rsidP="008000DD">
      <w:pPr>
        <w:pStyle w:val="Tabletext"/>
        <w:keepLines w:val="0"/>
        <w:numPr>
          <w:ilvl w:val="2"/>
          <w:numId w:val="7"/>
        </w:numPr>
        <w:spacing w:after="0" w:line="240" w:lineRule="auto"/>
        <w:rPr>
          <w:kern w:val="2"/>
          <w:szCs w:val="24"/>
          <w:lang w:eastAsia="zh-TW"/>
        </w:rPr>
      </w:pPr>
      <w:r w:rsidRPr="00BD49C3">
        <w:rPr>
          <w:rFonts w:hint="eastAsia"/>
          <w:kern w:val="2"/>
          <w:szCs w:val="24"/>
          <w:lang w:eastAsia="zh-TW"/>
        </w:rPr>
        <w:t>同行動理賠受理一樣，可輸入退件原因</w:t>
      </w:r>
      <w:r>
        <w:rPr>
          <w:rFonts w:hint="eastAsia"/>
          <w:kern w:val="2"/>
          <w:szCs w:val="24"/>
          <w:lang w:eastAsia="zh-TW"/>
        </w:rPr>
        <w:t>，請參照</w:t>
      </w:r>
      <w:r>
        <w:rPr>
          <w:rFonts w:hint="eastAsia"/>
          <w:kern w:val="2"/>
          <w:szCs w:val="24"/>
          <w:lang w:eastAsia="zh-TW"/>
        </w:rPr>
        <w:t>AAA2_0100_BACK</w:t>
      </w:r>
    </w:p>
    <w:p w:rsidR="00F223A8" w:rsidRDefault="00F223A8" w:rsidP="008000DD">
      <w:pPr>
        <w:pStyle w:val="Tabletext"/>
        <w:keepLines w:val="0"/>
        <w:spacing w:after="0" w:line="240" w:lineRule="auto"/>
        <w:ind w:left="851"/>
        <w:rPr>
          <w:kern w:val="2"/>
          <w:szCs w:val="24"/>
          <w:lang w:eastAsia="zh-TW"/>
        </w:rPr>
      </w:pPr>
      <w:r w:rsidRPr="00546439">
        <w:rPr>
          <w:noProof/>
          <w:lang w:eastAsia="zh-TW"/>
        </w:rPr>
        <w:pict>
          <v:shape id="_x0000_i1029" type="#_x0000_t75" style="width:7in;height:210pt;visibility:visible">
            <v:imagedata r:id="rId12" o:title=""/>
          </v:shape>
        </w:pict>
      </w:r>
    </w:p>
    <w:p w:rsidR="00B331F5" w:rsidRDefault="00B331F5" w:rsidP="008000DD">
      <w:pPr>
        <w:pStyle w:val="Tabletext"/>
        <w:keepLines w:val="0"/>
        <w:numPr>
          <w:ilvl w:val="3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Pr="00B331F5">
        <w:rPr>
          <w:rFonts w:hint="eastAsia"/>
          <w:kern w:val="2"/>
          <w:szCs w:val="24"/>
          <w:lang w:eastAsia="zh-TW"/>
        </w:rPr>
        <w:t>退件原因</w:t>
      </w:r>
      <w:r>
        <w:rPr>
          <w:rFonts w:hint="eastAsia"/>
          <w:kern w:val="2"/>
          <w:szCs w:val="24"/>
          <w:lang w:eastAsia="zh-TW"/>
        </w:rPr>
        <w:t>分類，寫入</w:t>
      </w:r>
      <w:r>
        <w:rPr>
          <w:rFonts w:hint="eastAsia"/>
          <w:kern w:val="2"/>
          <w:szCs w:val="24"/>
          <w:lang w:eastAsia="zh-TW"/>
        </w:rPr>
        <w:t>DTAAJ010.</w:t>
      </w:r>
      <w:r w:rsidRPr="00B331F5">
        <w:rPr>
          <w:lang w:eastAsia="zh-TW"/>
        </w:rPr>
        <w:t xml:space="preserve"> </w:t>
      </w:r>
      <w:r w:rsidRPr="00B331F5">
        <w:rPr>
          <w:kern w:val="2"/>
          <w:szCs w:val="24"/>
          <w:lang w:eastAsia="zh-TW"/>
        </w:rPr>
        <w:t>BACK_CODE</w:t>
      </w:r>
    </w:p>
    <w:p w:rsidR="00B331F5" w:rsidRPr="008000DD" w:rsidRDefault="00B331F5" w:rsidP="008000DD">
      <w:pPr>
        <w:pStyle w:val="Tabletext"/>
        <w:keepLines w:val="0"/>
        <w:numPr>
          <w:ilvl w:val="3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將退件內容，寫入</w:t>
      </w:r>
      <w:r w:rsidRPr="00B331F5">
        <w:rPr>
          <w:rFonts w:hint="eastAsia"/>
          <w:kern w:val="2"/>
          <w:szCs w:val="24"/>
          <w:lang w:eastAsia="zh-TW"/>
        </w:rPr>
        <w:t>DTAAJ010.</w:t>
      </w:r>
      <w:r w:rsidRPr="00B331F5">
        <w:rPr>
          <w:kern w:val="2"/>
          <w:szCs w:val="24"/>
          <w:lang w:eastAsia="zh-TW"/>
        </w:rPr>
        <w:t xml:space="preserve"> BACK_REASON</w:t>
      </w:r>
    </w:p>
    <w:p w:rsidR="00F223A8" w:rsidRPr="008000DD" w:rsidRDefault="00BD49C3" w:rsidP="008000DD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49C3">
        <w:rPr>
          <w:rFonts w:hint="eastAsia"/>
          <w:kern w:val="2"/>
          <w:szCs w:val="24"/>
          <w:lang w:eastAsia="zh-TW"/>
        </w:rPr>
        <w:t>同行動理賠一樣，點選退回業務員編輯後，跳提示訊息</w:t>
      </w:r>
      <w:r w:rsidRPr="00BD49C3">
        <w:rPr>
          <w:rFonts w:hint="eastAsia"/>
          <w:kern w:val="2"/>
          <w:szCs w:val="24"/>
          <w:lang w:eastAsia="zh-TW"/>
        </w:rPr>
        <w:t>:</w:t>
      </w:r>
      <w:r w:rsidRPr="00BD49C3">
        <w:rPr>
          <w:rFonts w:hint="eastAsia"/>
          <w:kern w:val="2"/>
          <w:szCs w:val="24"/>
          <w:lang w:eastAsia="zh-TW"/>
        </w:rPr>
        <w:t>是否確定退還業務員編輯</w:t>
      </w:r>
      <w:r w:rsidRPr="00BD49C3">
        <w:rPr>
          <w:rFonts w:hint="eastAsia"/>
          <w:kern w:val="2"/>
          <w:szCs w:val="24"/>
          <w:lang w:eastAsia="zh-TW"/>
        </w:rPr>
        <w:t>?</w:t>
      </w:r>
    </w:p>
    <w:p w:rsidR="00F223A8" w:rsidRDefault="004060EA" w:rsidP="008000DD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>
        <w:rPr>
          <w:noProof/>
        </w:rPr>
        <w:pict>
          <v:shape id="圖片 3" o:spid="_x0000_s1030" type="#_x0000_t75" style="position:absolute;left:0;text-align:left;margin-left:152.2pt;margin-top:23.4pt;width:204pt;height:145.7pt;z-index:251658240;visibility:visible">
            <v:imagedata r:id="rId13" o:title="" cropbottom="3294f" cropleft="3393f" cropright="2757f"/>
            <w10:wrap type="topAndBottom"/>
          </v:shape>
        </w:pict>
      </w:r>
    </w:p>
    <w:p w:rsidR="00BD49C3" w:rsidRDefault="00BD49C3" w:rsidP="008000DD">
      <w:pPr>
        <w:pStyle w:val="Tabletext"/>
        <w:keepLines w:val="0"/>
        <w:spacing w:after="0" w:line="240" w:lineRule="auto"/>
        <w:ind w:leftChars="300" w:left="720"/>
        <w:rPr>
          <w:kern w:val="2"/>
          <w:szCs w:val="24"/>
          <w:lang w:eastAsia="zh-TW"/>
        </w:rPr>
      </w:pPr>
    </w:p>
    <w:p w:rsidR="00BD49C3" w:rsidRDefault="00BD49C3" w:rsidP="008000DD">
      <w:pPr>
        <w:pStyle w:val="Tabletext"/>
        <w:keepLines w:val="0"/>
        <w:numPr>
          <w:ilvl w:val="1"/>
          <w:numId w:val="7"/>
        </w:numPr>
        <w:spacing w:after="0" w:line="240" w:lineRule="auto"/>
        <w:rPr>
          <w:kern w:val="2"/>
          <w:szCs w:val="24"/>
          <w:lang w:eastAsia="zh-TW"/>
        </w:rPr>
      </w:pPr>
      <w:r w:rsidRPr="00BD49C3">
        <w:rPr>
          <w:rFonts w:hint="eastAsia"/>
          <w:kern w:val="2"/>
          <w:szCs w:val="24"/>
          <w:lang w:eastAsia="zh-TW"/>
        </w:rPr>
        <w:t>超連結</w:t>
      </w:r>
    </w:p>
    <w:p w:rsidR="00F223A8" w:rsidRPr="008000DD" w:rsidRDefault="00BD49C3" w:rsidP="00F223A8">
      <w:pPr>
        <w:pStyle w:val="Tabletext"/>
        <w:numPr>
          <w:ilvl w:val="2"/>
          <w:numId w:val="7"/>
        </w:numPr>
      </w:pPr>
      <w:r>
        <w:rPr>
          <w:rFonts w:hint="eastAsia"/>
          <w:kern w:val="2"/>
          <w:szCs w:val="24"/>
          <w:lang w:eastAsia="zh-TW"/>
        </w:rPr>
        <w:t>參照</w:t>
      </w:r>
      <w:r>
        <w:rPr>
          <w:rFonts w:hint="eastAsia"/>
          <w:kern w:val="2"/>
          <w:szCs w:val="24"/>
          <w:lang w:eastAsia="zh-TW"/>
        </w:rPr>
        <w:t>AA_M2Z007</w:t>
      </w:r>
      <w:r>
        <w:rPr>
          <w:rFonts w:hint="eastAsia"/>
          <w:kern w:val="2"/>
          <w:szCs w:val="24"/>
          <w:lang w:eastAsia="zh-TW"/>
        </w:rPr>
        <w:t>資料上傳路徑</w:t>
      </w:r>
    </w:p>
    <w:p w:rsidR="00F223A8" w:rsidRPr="008000DD" w:rsidRDefault="00F223A8" w:rsidP="008000DD">
      <w:pPr>
        <w:pStyle w:val="Tabletext"/>
        <w:numPr>
          <w:ilvl w:val="3"/>
          <w:numId w:val="7"/>
        </w:numPr>
      </w:pPr>
      <w:r>
        <w:rPr>
          <w:rFonts w:hint="eastAsia"/>
          <w:kern w:val="2"/>
          <w:szCs w:val="24"/>
          <w:lang w:eastAsia="zh-TW"/>
        </w:rPr>
        <w:t>利用</w:t>
      </w:r>
      <w:r>
        <w:rPr>
          <w:rFonts w:hint="eastAsia"/>
          <w:kern w:val="2"/>
          <w:szCs w:val="24"/>
          <w:lang w:eastAsia="zh-TW"/>
        </w:rPr>
        <w:t>DTAAJ010</w:t>
      </w:r>
      <w:r>
        <w:rPr>
          <w:rFonts w:hint="eastAsia"/>
          <w:kern w:val="2"/>
          <w:szCs w:val="24"/>
          <w:lang w:eastAsia="zh-TW"/>
        </w:rPr>
        <w:t>的</w:t>
      </w:r>
      <w:r w:rsidRPr="00F223A8">
        <w:rPr>
          <w:kern w:val="2"/>
          <w:szCs w:val="24"/>
          <w:lang w:eastAsia="zh-TW"/>
        </w:rPr>
        <w:t>APLY_NO</w:t>
      </w:r>
      <w:r w:rsidRPr="00F223A8">
        <w:rPr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及</w:t>
      </w:r>
      <w:r w:rsidRPr="00F223A8">
        <w:rPr>
          <w:kern w:val="2"/>
          <w:szCs w:val="24"/>
          <w:lang w:eastAsia="zh-TW"/>
        </w:rPr>
        <w:t>SER_NO</w:t>
      </w:r>
      <w:r w:rsidRPr="00F223A8">
        <w:rPr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>去讀取</w:t>
      </w:r>
      <w:r w:rsidRPr="00F223A8">
        <w:rPr>
          <w:kern w:val="2"/>
          <w:szCs w:val="24"/>
          <w:lang w:eastAsia="zh-TW"/>
        </w:rPr>
        <w:t>DTAAMJ01</w:t>
      </w:r>
    </w:p>
    <w:p w:rsidR="00BD49C3" w:rsidRDefault="00F223A8" w:rsidP="008000DD">
      <w:pPr>
        <w:pStyle w:val="Tabletext"/>
        <w:numPr>
          <w:ilvl w:val="3"/>
          <w:numId w:val="7"/>
        </w:numPr>
      </w:pPr>
      <w:r w:rsidRPr="00F223A8">
        <w:t>DTAAMJ01 temp = (DTAAMJ01)tableVo;</w:t>
      </w:r>
    </w:p>
    <w:p w:rsidR="00F223A8" w:rsidRPr="008000DD" w:rsidRDefault="00F223A8" w:rsidP="008000DD">
      <w:pPr>
        <w:pStyle w:val="Tabletext"/>
        <w:numPr>
          <w:ilvl w:val="3"/>
          <w:numId w:val="7"/>
        </w:numPr>
      </w:pPr>
      <w:r w:rsidRPr="00F223A8">
        <w:rPr>
          <w:kern w:val="2"/>
          <w:szCs w:val="24"/>
          <w:lang w:eastAsia="zh-TW"/>
        </w:rPr>
        <w:t xml:space="preserve">File orgSignImg = </w:t>
      </w:r>
      <w:r w:rsidRPr="00F223A8">
        <w:rPr>
          <w:b/>
          <w:bCs/>
          <w:kern w:val="2"/>
          <w:szCs w:val="24"/>
          <w:lang w:eastAsia="zh-TW"/>
        </w:rPr>
        <w:t>new</w:t>
      </w:r>
      <w:r w:rsidRPr="00F223A8">
        <w:rPr>
          <w:kern w:val="2"/>
          <w:szCs w:val="24"/>
          <w:lang w:eastAsia="zh-TW"/>
        </w:rPr>
        <w:t xml:space="preserve"> File(</w:t>
      </w:r>
      <w:r w:rsidRPr="00F223A8">
        <w:rPr>
          <w:b/>
          <w:bCs/>
          <w:kern w:val="2"/>
          <w:szCs w:val="24"/>
          <w:lang w:eastAsia="zh-TW"/>
        </w:rPr>
        <w:t>new</w:t>
      </w:r>
      <w:r w:rsidRPr="00F223A8">
        <w:rPr>
          <w:kern w:val="2"/>
          <w:szCs w:val="24"/>
          <w:lang w:eastAsia="zh-TW"/>
        </w:rPr>
        <w:t xml:space="preserve"> File(ConfigManager.</w:t>
      </w:r>
      <w:r w:rsidRPr="00F223A8">
        <w:rPr>
          <w:i/>
          <w:iCs/>
          <w:kern w:val="2"/>
          <w:szCs w:val="24"/>
          <w:lang w:eastAsia="zh-TW"/>
        </w:rPr>
        <w:t>getProperty</w:t>
      </w:r>
      <w:r w:rsidRPr="00F223A8">
        <w:rPr>
          <w:kern w:val="2"/>
          <w:szCs w:val="24"/>
          <w:lang w:eastAsia="zh-TW"/>
        </w:rPr>
        <w:t>( "AA_IMG_ROOT")), "temp/" + temp.getMI_NO());</w:t>
      </w:r>
    </w:p>
    <w:p w:rsidR="00F223A8" w:rsidRPr="008000DD" w:rsidRDefault="00421B3B" w:rsidP="008000DD">
      <w:pPr>
        <w:pStyle w:val="Tabletext"/>
        <w:numPr>
          <w:ilvl w:val="3"/>
          <w:numId w:val="7"/>
        </w:numPr>
      </w:pPr>
      <w:r w:rsidRPr="00421B3B">
        <w:rPr>
          <w:kern w:val="2"/>
          <w:szCs w:val="24"/>
          <w:lang w:eastAsia="zh-TW"/>
        </w:rPr>
        <w:t>REP_TYPE=’</w:t>
      </w:r>
      <w:r>
        <w:rPr>
          <w:rFonts w:hint="eastAsia"/>
          <w:kern w:val="2"/>
          <w:szCs w:val="24"/>
          <w:lang w:eastAsia="zh-TW"/>
        </w:rPr>
        <w:t>1</w:t>
      </w:r>
      <w:r w:rsidRPr="00421B3B">
        <w:rPr>
          <w:kern w:val="2"/>
          <w:szCs w:val="24"/>
          <w:lang w:eastAsia="zh-TW"/>
        </w:rPr>
        <w:t>’</w:t>
      </w:r>
      <w:r w:rsidRPr="00421B3B">
        <w:rPr>
          <w:rFonts w:hint="eastAsia"/>
          <w:kern w:val="2"/>
          <w:szCs w:val="24"/>
          <w:lang w:eastAsia="zh-TW"/>
        </w:rPr>
        <w:t>時，</w:t>
      </w:r>
      <w:r w:rsidR="00F223A8">
        <w:rPr>
          <w:rFonts w:hint="eastAsia"/>
          <w:kern w:val="2"/>
          <w:szCs w:val="24"/>
          <w:lang w:eastAsia="zh-TW"/>
        </w:rPr>
        <w:t>去取</w:t>
      </w:r>
      <w:r w:rsidR="00F223A8" w:rsidRPr="00F223A8">
        <w:rPr>
          <w:kern w:val="2"/>
          <w:szCs w:val="24"/>
          <w:lang w:eastAsia="zh-TW"/>
        </w:rPr>
        <w:t>簽名的檔名</w:t>
      </w:r>
      <w:r w:rsidR="00F223A8" w:rsidRPr="00F223A8">
        <w:rPr>
          <w:kern w:val="2"/>
          <w:szCs w:val="24"/>
          <w:lang w:eastAsia="zh-TW"/>
        </w:rPr>
        <w:t>Tools.</w:t>
      </w:r>
      <w:r w:rsidR="00F223A8" w:rsidRPr="00F223A8">
        <w:rPr>
          <w:i/>
          <w:iCs/>
          <w:kern w:val="2"/>
          <w:szCs w:val="24"/>
          <w:lang w:eastAsia="zh-TW"/>
        </w:rPr>
        <w:t>O2S</w:t>
      </w:r>
      <w:r w:rsidR="00F223A8" w:rsidRPr="00F223A8">
        <w:rPr>
          <w:kern w:val="2"/>
          <w:szCs w:val="24"/>
          <w:lang w:eastAsia="zh-TW"/>
        </w:rPr>
        <w:t>(  temp.getREP_DATE() ) + ".jpg";</w:t>
      </w:r>
    </w:p>
    <w:p w:rsidR="00421B3B" w:rsidRPr="008000DD" w:rsidRDefault="004B719D" w:rsidP="008000DD">
      <w:pPr>
        <w:pStyle w:val="Tabletext"/>
        <w:numPr>
          <w:ilvl w:val="2"/>
          <w:numId w:val="7"/>
        </w:numPr>
      </w:pPr>
      <w:r>
        <w:rPr>
          <w:rFonts w:hint="eastAsia"/>
          <w:kern w:val="2"/>
          <w:szCs w:val="24"/>
          <w:lang w:eastAsia="zh-TW"/>
        </w:rPr>
        <w:t>參考</w:t>
      </w:r>
      <w:r>
        <w:rPr>
          <w:rFonts w:hint="eastAsia"/>
          <w:kern w:val="2"/>
          <w:szCs w:val="24"/>
          <w:lang w:eastAsia="zh-TW"/>
        </w:rPr>
        <w:t>AAA2_0100</w:t>
      </w:r>
      <w:r>
        <w:rPr>
          <w:rFonts w:hint="eastAsia"/>
          <w:kern w:val="2"/>
          <w:szCs w:val="24"/>
          <w:lang w:eastAsia="zh-TW"/>
        </w:rPr>
        <w:t>開啟影像視窗</w:t>
      </w:r>
    </w:p>
    <w:p w:rsidR="004B719D" w:rsidRPr="008000DD" w:rsidRDefault="00421B3B" w:rsidP="008000DD">
      <w:pPr>
        <w:pStyle w:val="Tabletext"/>
        <w:numPr>
          <w:ilvl w:val="3"/>
          <w:numId w:val="7"/>
        </w:numPr>
        <w:rPr>
          <w:rFonts w:hint="eastAsia"/>
        </w:rPr>
      </w:pPr>
      <w:r w:rsidRPr="00421B3B">
        <w:rPr>
          <w:kern w:val="2"/>
          <w:szCs w:val="24"/>
          <w:lang w:eastAsia="zh-TW"/>
        </w:rPr>
        <w:t>REP_TYPE=’</w:t>
      </w:r>
      <w:r>
        <w:rPr>
          <w:rFonts w:hint="eastAsia"/>
          <w:kern w:val="2"/>
          <w:szCs w:val="24"/>
          <w:lang w:eastAsia="zh-TW"/>
        </w:rPr>
        <w:t>2</w:t>
      </w:r>
      <w:r w:rsidRPr="00421B3B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時，參照</w:t>
      </w:r>
      <w:r w:rsidRPr="00421B3B">
        <w:rPr>
          <w:kern w:val="2"/>
          <w:szCs w:val="24"/>
          <w:lang w:eastAsia="zh-TW"/>
        </w:rPr>
        <w:t>ZM_GetApplyDoc();</w:t>
      </w:r>
      <w:r>
        <w:rPr>
          <w:rFonts w:hint="eastAsia"/>
          <w:kern w:val="2"/>
          <w:szCs w:val="24"/>
          <w:lang w:eastAsia="zh-TW"/>
        </w:rPr>
        <w:t>方法產生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檔</w:t>
      </w:r>
    </w:p>
    <w:sectPr w:rsidR="004B719D" w:rsidRPr="008000DD">
      <w:footerReference w:type="even" r:id="rId14"/>
      <w:footerReference w:type="default" r:id="rId15"/>
      <w:footerReference w:type="first" r:id="rId16"/>
      <w:pgSz w:w="11906" w:h="16838"/>
      <w:pgMar w:top="1021" w:right="924" w:bottom="1985" w:left="902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6CF" w:rsidRDefault="000656CF">
      <w:r>
        <w:separator/>
      </w:r>
    </w:p>
  </w:endnote>
  <w:endnote w:type="continuationSeparator" w:id="0">
    <w:p w:rsidR="000656CF" w:rsidRDefault="0006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91A" w:rsidRDefault="0099091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9091A" w:rsidRDefault="0099091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91A" w:rsidRDefault="0099091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A32D6">
      <w:rPr>
        <w:rStyle w:val="a6"/>
        <w:noProof/>
      </w:rPr>
      <w:t>3</w:t>
    </w:r>
    <w:r>
      <w:rPr>
        <w:rStyle w:val="a6"/>
      </w:rPr>
      <w:fldChar w:fldCharType="end"/>
    </w:r>
  </w:p>
  <w:p w:rsidR="0099091A" w:rsidRDefault="0099091A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91A" w:rsidRDefault="0099091A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6CF" w:rsidRDefault="000656CF">
      <w:r>
        <w:separator/>
      </w:r>
    </w:p>
  </w:footnote>
  <w:footnote w:type="continuationSeparator" w:id="0">
    <w:p w:rsidR="000656CF" w:rsidRDefault="00065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BFD4CDD"/>
    <w:multiLevelType w:val="multilevel"/>
    <w:tmpl w:val="7AFEC5AC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F223E6B"/>
    <w:multiLevelType w:val="multilevel"/>
    <w:tmpl w:val="4AC82E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0E73A03"/>
    <w:multiLevelType w:val="hybridMultilevel"/>
    <w:tmpl w:val="795E8516"/>
    <w:lvl w:ilvl="0" w:tplc="967A598A">
      <w:start w:val="1"/>
      <w:numFmt w:val="decimal"/>
      <w:lvlText w:val="%1."/>
      <w:lvlJc w:val="left"/>
      <w:pPr>
        <w:tabs>
          <w:tab w:val="num" w:pos="907"/>
        </w:tabs>
        <w:ind w:left="907" w:hanging="482"/>
      </w:pPr>
      <w:rPr>
        <w:rFonts w:hint="eastAsia"/>
      </w:rPr>
    </w:lvl>
    <w:lvl w:ilvl="1" w:tplc="6A001CE2">
      <w:start w:val="1"/>
      <w:numFmt w:val="decimal"/>
      <w:lvlText w:val="%2.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8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2202FA6"/>
    <w:multiLevelType w:val="multilevel"/>
    <w:tmpl w:val="E9C02B5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4E7832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FDA59C1"/>
    <w:multiLevelType w:val="multilevel"/>
    <w:tmpl w:val="F68E4AA8"/>
    <w:lvl w:ilvl="0">
      <w:start w:val="4"/>
      <w:numFmt w:val="decimal"/>
      <w:lvlText w:val="%1."/>
      <w:lvlJc w:val="left"/>
      <w:pPr>
        <w:ind w:left="186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00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14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29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4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5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7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8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999" w:hanging="1559"/>
      </w:pPr>
      <w:rPr>
        <w:rFonts w:hint="eastAsia"/>
      </w:rPr>
    </w:lvl>
  </w:abstractNum>
  <w:abstractNum w:abstractNumId="14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4"/>
  </w:num>
  <w:num w:numId="5">
    <w:abstractNumId w:val="6"/>
  </w:num>
  <w:num w:numId="6">
    <w:abstractNumId w:val="2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5"/>
  </w:num>
  <w:num w:numId="12">
    <w:abstractNumId w:val="0"/>
  </w:num>
  <w:num w:numId="13">
    <w:abstractNumId w:val="11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146F"/>
    <w:rsid w:val="000656CF"/>
    <w:rsid w:val="000769D4"/>
    <w:rsid w:val="00083722"/>
    <w:rsid w:val="000C52AE"/>
    <w:rsid w:val="000D6DD2"/>
    <w:rsid w:val="00261D32"/>
    <w:rsid w:val="002B15F1"/>
    <w:rsid w:val="002E2EC3"/>
    <w:rsid w:val="002E4C7F"/>
    <w:rsid w:val="00321E62"/>
    <w:rsid w:val="003C20F4"/>
    <w:rsid w:val="003C234A"/>
    <w:rsid w:val="003F63D4"/>
    <w:rsid w:val="004060EA"/>
    <w:rsid w:val="004114A2"/>
    <w:rsid w:val="00421B3B"/>
    <w:rsid w:val="0043714C"/>
    <w:rsid w:val="00492985"/>
    <w:rsid w:val="004A2B7F"/>
    <w:rsid w:val="004B719D"/>
    <w:rsid w:val="004C4CBC"/>
    <w:rsid w:val="00503065"/>
    <w:rsid w:val="00535723"/>
    <w:rsid w:val="00536A77"/>
    <w:rsid w:val="005E22B6"/>
    <w:rsid w:val="005E5E07"/>
    <w:rsid w:val="00616657"/>
    <w:rsid w:val="0063146F"/>
    <w:rsid w:val="006B1B95"/>
    <w:rsid w:val="006B22DF"/>
    <w:rsid w:val="006D2D91"/>
    <w:rsid w:val="00704CF7"/>
    <w:rsid w:val="00715107"/>
    <w:rsid w:val="00722A22"/>
    <w:rsid w:val="00726BF4"/>
    <w:rsid w:val="007B64BA"/>
    <w:rsid w:val="007E147E"/>
    <w:rsid w:val="007F31A4"/>
    <w:rsid w:val="008000DD"/>
    <w:rsid w:val="0085731A"/>
    <w:rsid w:val="00885838"/>
    <w:rsid w:val="0089433F"/>
    <w:rsid w:val="008D3D49"/>
    <w:rsid w:val="008E4434"/>
    <w:rsid w:val="008F00C8"/>
    <w:rsid w:val="0099091A"/>
    <w:rsid w:val="00A535C9"/>
    <w:rsid w:val="00A540E8"/>
    <w:rsid w:val="00AB4F84"/>
    <w:rsid w:val="00AE7C43"/>
    <w:rsid w:val="00AF63AB"/>
    <w:rsid w:val="00B0540F"/>
    <w:rsid w:val="00B331F5"/>
    <w:rsid w:val="00B60D28"/>
    <w:rsid w:val="00B81056"/>
    <w:rsid w:val="00BB0821"/>
    <w:rsid w:val="00BD49C3"/>
    <w:rsid w:val="00C11343"/>
    <w:rsid w:val="00C476AF"/>
    <w:rsid w:val="00C90F12"/>
    <w:rsid w:val="00C96125"/>
    <w:rsid w:val="00CA0310"/>
    <w:rsid w:val="00CB153D"/>
    <w:rsid w:val="00CC0DA5"/>
    <w:rsid w:val="00CF1F6F"/>
    <w:rsid w:val="00D04E65"/>
    <w:rsid w:val="00DC5965"/>
    <w:rsid w:val="00EA32D6"/>
    <w:rsid w:val="00F0099B"/>
    <w:rsid w:val="00F223A8"/>
    <w:rsid w:val="00FA0839"/>
    <w:rsid w:val="00FA549E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505D217-E1A2-47CF-B882-9717CD1D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rPr>
      <w:rFonts w:ascii="細明體" w:eastAsia="細明體" w:hAnsi="細明體" w:cs="細明體"/>
      <w:sz w:val="24"/>
      <w:szCs w:val="24"/>
    </w:rPr>
  </w:style>
  <w:style w:type="character" w:styleId="a9">
    <w:name w:val="annotation reference"/>
    <w:semiHidden/>
    <w:rPr>
      <w:sz w:val="18"/>
      <w:szCs w:val="18"/>
    </w:rPr>
  </w:style>
  <w:style w:type="paragraph" w:styleId="aa">
    <w:name w:val="annotation text"/>
    <w:basedOn w:val="a"/>
    <w:semiHidden/>
  </w:style>
  <w:style w:type="character" w:customStyle="1" w:styleId="style3">
    <w:name w:val="style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2003-12-04T05:10:00Z</cp:lastPrinted>
  <dcterms:created xsi:type="dcterms:W3CDTF">2020-07-27T00:57:00Z</dcterms:created>
  <dcterms:modified xsi:type="dcterms:W3CDTF">2020-07-27T00:57:00Z</dcterms:modified>
</cp:coreProperties>
</file>