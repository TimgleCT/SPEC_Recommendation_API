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EB7BD3" w:rsidRPr="00543FA9" w:rsidTr="00927933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Pr="00543FA9" w:rsidRDefault="00EB7BD3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 w:rsidRPr="00543FA9"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Pr="00543FA9" w:rsidRDefault="00EB7BD3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 w:rsidRPr="00543FA9"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Pr="00543FA9" w:rsidRDefault="00EB7BD3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 w:rsidRPr="00543FA9"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Pr="00543FA9" w:rsidRDefault="00EB7BD3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 w:rsidRPr="00543FA9"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</w:tr>
      <w:tr w:rsidR="00EB7BD3" w:rsidRPr="00083F5A" w:rsidTr="00927933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Pr="00083F5A" w:rsidRDefault="00174936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11"/>
                <w:attr w:name="Month" w:val="5"/>
                <w:attr w:name="Day" w:val="10"/>
                <w:attr w:name="IsLunarDate" w:val="False"/>
                <w:attr w:name="IsROCDate" w:val="False"/>
              </w:smartTagPr>
              <w:r w:rsidRPr="00543FA9">
                <w:rPr>
                  <w:rFonts w:ascii="細明體" w:eastAsia="細明體" w:hAnsi="細明體"/>
                  <w:lang w:eastAsia="zh-TW"/>
                </w:rPr>
                <w:t>2011/5/10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Pr="00083F5A" w:rsidRDefault="00EB7BD3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083F5A"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Pr="00083F5A" w:rsidRDefault="00EB7BD3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083F5A">
              <w:rPr>
                <w:rFonts w:ascii="細明體" w:eastAsia="細明體" w:hAnsi="細明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Pr="00083F5A" w:rsidRDefault="002D4659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083F5A">
              <w:rPr>
                <w:rFonts w:ascii="細明體" w:eastAsia="細明體" w:hAnsi="細明體" w:hint="eastAsia"/>
                <w:lang w:eastAsia="zh-TW"/>
              </w:rPr>
              <w:t>侑文</w:t>
            </w:r>
          </w:p>
        </w:tc>
      </w:tr>
    </w:tbl>
    <w:p w:rsidR="00EB7BD3" w:rsidRPr="00083F5A" w:rsidRDefault="00EB7BD3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tbl>
      <w:tblPr>
        <w:tblW w:w="1002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2"/>
        <w:gridCol w:w="638"/>
        <w:gridCol w:w="5198"/>
        <w:gridCol w:w="1350"/>
        <w:gridCol w:w="1589"/>
        <w:tblGridChange w:id="0">
          <w:tblGrid>
            <w:gridCol w:w="1252"/>
            <w:gridCol w:w="638"/>
            <w:gridCol w:w="5198"/>
            <w:gridCol w:w="1350"/>
            <w:gridCol w:w="1589"/>
          </w:tblGrid>
        </w:tblGridChange>
      </w:tblGrid>
      <w:tr w:rsidR="00927933" w:rsidRPr="00083F5A" w:rsidTr="00927933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27933" w:rsidRPr="00083F5A" w:rsidRDefault="00927933" w:rsidP="00A575A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83F5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27933" w:rsidRPr="00083F5A" w:rsidRDefault="00927933" w:rsidP="00A575A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83F5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5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7933" w:rsidRPr="00083F5A" w:rsidRDefault="00927933" w:rsidP="00A575A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83F5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7933" w:rsidRPr="00083F5A" w:rsidRDefault="00927933" w:rsidP="00A575A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83F5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7933" w:rsidRPr="00083F5A" w:rsidRDefault="00927933" w:rsidP="00A575A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83F5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927933" w:rsidRPr="00083F5A" w:rsidTr="00927933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27933" w:rsidRPr="00083F5A" w:rsidRDefault="00927933" w:rsidP="00927933">
            <w:pPr>
              <w:pStyle w:val="Tabletext"/>
              <w:snapToGrid w:val="0"/>
              <w:spacing w:line="240" w:lineRule="auto"/>
              <w:rPr>
                <w:rFonts w:ascii="細明體" w:eastAsia="細明體" w:hAnsi="細明體" w:cs="Courier New"/>
                <w:lang w:eastAsia="zh-TW"/>
              </w:rPr>
            </w:pPr>
            <w:r w:rsidRPr="00083F5A">
              <w:rPr>
                <w:rFonts w:ascii="細明體" w:eastAsia="細明體" w:hAnsi="細明體" w:cs="Courier New"/>
              </w:rPr>
              <w:t>2014/0</w:t>
            </w:r>
            <w:r w:rsidRPr="00083F5A">
              <w:rPr>
                <w:rFonts w:ascii="細明體" w:eastAsia="細明體" w:hAnsi="細明體" w:cs="Courier New" w:hint="eastAsia"/>
              </w:rPr>
              <w:t>4</w:t>
            </w:r>
            <w:r w:rsidRPr="00083F5A">
              <w:rPr>
                <w:rFonts w:ascii="細明體" w:eastAsia="細明體" w:hAnsi="細明體" w:cs="Courier New"/>
              </w:rPr>
              <w:t>/</w:t>
            </w:r>
            <w:r w:rsidRPr="00083F5A">
              <w:rPr>
                <w:rFonts w:ascii="細明體" w:eastAsia="細明體" w:hAnsi="細明體" w:cs="Courier New" w:hint="eastAsia"/>
                <w:lang w:eastAsia="zh-TW"/>
              </w:rPr>
              <w:t>21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27933" w:rsidRPr="00083F5A" w:rsidRDefault="00927933" w:rsidP="00927933">
            <w:pPr>
              <w:pStyle w:val="Tabletext"/>
              <w:snapToGrid w:val="0"/>
              <w:spacing w:line="240" w:lineRule="auto"/>
              <w:rPr>
                <w:rFonts w:ascii="細明體" w:eastAsia="細明體" w:hAnsi="細明體" w:cs="Courier New" w:hint="eastAsia"/>
                <w:lang w:eastAsia="zh-TW"/>
              </w:rPr>
            </w:pPr>
            <w:r w:rsidRPr="00083F5A">
              <w:rPr>
                <w:rFonts w:ascii="細明體" w:eastAsia="細明體" w:hAnsi="細明體" w:cs="Courier New" w:hint="eastAsia"/>
                <w:lang w:eastAsia="zh-TW"/>
              </w:rPr>
              <w:t>2</w:t>
            </w:r>
          </w:p>
        </w:tc>
        <w:tc>
          <w:tcPr>
            <w:tcW w:w="5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7933" w:rsidRPr="00083F5A" w:rsidRDefault="00927933" w:rsidP="00927933">
            <w:pPr>
              <w:pStyle w:val="Tabletext"/>
              <w:snapToGrid w:val="0"/>
              <w:spacing w:line="240" w:lineRule="auto"/>
              <w:rPr>
                <w:rFonts w:ascii="細明體" w:eastAsia="細明體" w:hAnsi="細明體" w:cs="Courier New" w:hint="eastAsia"/>
                <w:lang w:eastAsia="zh-TW"/>
              </w:rPr>
            </w:pPr>
            <w:r w:rsidRPr="00083F5A">
              <w:rPr>
                <w:rFonts w:ascii="細明體" w:eastAsia="細明體" w:hAnsi="細明體" w:cs="Courier New" w:hint="eastAsia"/>
                <w:lang w:eastAsia="zh-TW"/>
              </w:rPr>
              <w:t>申請書</w:t>
            </w:r>
            <w:r w:rsidRPr="00083F5A">
              <w:rPr>
                <w:rFonts w:ascii="sөũ" w:hAnsi="sөũ"/>
                <w:b/>
                <w:bCs/>
                <w:lang w:eastAsia="zh-TW"/>
              </w:rPr>
              <w:t>140319000043</w:t>
            </w:r>
            <w:r w:rsidRPr="00083F5A">
              <w:rPr>
                <w:rFonts w:ascii="sөũ" w:hAnsi="sөũ"/>
                <w:lang w:eastAsia="zh-TW"/>
              </w:rPr>
              <w:t>高知名度政治人物與恐怖份子名單訊息警示作業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7933" w:rsidRPr="00083F5A" w:rsidRDefault="00927933" w:rsidP="00927933">
            <w:pPr>
              <w:pStyle w:val="Tabletext"/>
              <w:snapToGrid w:val="0"/>
              <w:spacing w:line="240" w:lineRule="auto"/>
              <w:rPr>
                <w:rFonts w:ascii="細明體" w:eastAsia="細明體" w:hAnsi="細明體" w:cs="Courier New" w:hint="eastAsia"/>
                <w:lang w:eastAsia="zh-TW"/>
              </w:rPr>
            </w:pPr>
            <w:r w:rsidRPr="00083F5A">
              <w:rPr>
                <w:rFonts w:ascii="細明體" w:eastAsia="細明體" w:hAnsi="細明體" w:cs="Courier New" w:hint="eastAsia"/>
                <w:lang w:eastAsia="zh-TW"/>
              </w:rPr>
              <w:t>陳鐵元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7933" w:rsidRPr="00083F5A" w:rsidRDefault="00927933" w:rsidP="00927933">
            <w:pPr>
              <w:pStyle w:val="Tabletext"/>
              <w:snapToGrid w:val="0"/>
              <w:spacing w:line="240" w:lineRule="auto"/>
              <w:rPr>
                <w:rFonts w:ascii="細明體" w:eastAsia="細明體" w:hAnsi="細明體" w:cs="Courier New"/>
              </w:rPr>
            </w:pPr>
            <w:r w:rsidRPr="00083F5A">
              <w:t>140421000285</w:t>
            </w:r>
          </w:p>
        </w:tc>
      </w:tr>
      <w:tr w:rsidR="00CC2E25" w:rsidRPr="00543FA9" w:rsidTr="001615BD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C2E25" w:rsidRPr="00543FA9" w:rsidRDefault="00CC2E25" w:rsidP="001615BD">
            <w:pPr>
              <w:jc w:val="center"/>
              <w:rPr>
                <w:rFonts w:ascii="細明體" w:eastAsia="細明體" w:hAnsi="細明體" w:cs="Arial Unicode MS" w:hint="eastAsia"/>
                <w:sz w:val="20"/>
                <w:szCs w:val="20"/>
                <w:rPrChange w:id="1" w:author="陳鐵元" w:date="2017-01-13T15:47:00Z">
                  <w:rPr>
                    <w:rFonts w:ascii="細明體" w:eastAsia="細明體" w:hAnsi="細明體" w:cs="Arial Unicode MS" w:hint="eastAsia"/>
                    <w:color w:val="FF0000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/>
                <w:sz w:val="20"/>
                <w:szCs w:val="20"/>
                <w:rPrChange w:id="2" w:author="陳鐵元" w:date="2017-01-13T15:47:00Z">
                  <w:rPr>
                    <w:rFonts w:ascii="細明體" w:eastAsia="細明體" w:hAnsi="細明體"/>
                    <w:color w:val="FF0000"/>
                    <w:sz w:val="20"/>
                    <w:szCs w:val="20"/>
                  </w:rPr>
                </w:rPrChange>
              </w:rPr>
              <w:t>201</w:t>
            </w: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3" w:author="陳鐵元" w:date="2017-01-13T15:47:00Z">
                  <w:rPr>
                    <w:rFonts w:ascii="細明體" w:eastAsia="細明體" w:hAnsi="細明體" w:hint="eastAsia"/>
                    <w:color w:val="FF0000"/>
                    <w:sz w:val="20"/>
                    <w:szCs w:val="20"/>
                  </w:rPr>
                </w:rPrChange>
              </w:rPr>
              <w:t>4-12-31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2E25" w:rsidRPr="00543FA9" w:rsidRDefault="00CC2E25" w:rsidP="001615BD">
            <w:pPr>
              <w:jc w:val="center"/>
              <w:rPr>
                <w:rFonts w:ascii="細明體" w:eastAsia="細明體" w:hAnsi="細明體" w:cs="Arial Unicode MS"/>
                <w:sz w:val="20"/>
                <w:szCs w:val="20"/>
                <w:rPrChange w:id="4" w:author="陳鐵元" w:date="2017-01-13T15:47:00Z">
                  <w:rPr>
                    <w:rFonts w:ascii="細明體" w:eastAsia="細明體" w:hAnsi="細明體" w:cs="Arial Unicode MS"/>
                    <w:color w:val="FF0000"/>
                    <w:sz w:val="20"/>
                    <w:szCs w:val="20"/>
                  </w:rPr>
                </w:rPrChange>
              </w:rPr>
            </w:pPr>
            <w:del w:id="5" w:author="陳鐵元" w:date="2017-01-13T15:46:00Z">
              <w:r w:rsidRPr="00543FA9" w:rsidDel="00013495">
                <w:rPr>
                  <w:rFonts w:ascii="細明體" w:eastAsia="細明體" w:hAnsi="細明體" w:hint="eastAsia"/>
                  <w:sz w:val="20"/>
                  <w:szCs w:val="20"/>
                  <w:rPrChange w:id="6" w:author="陳鐵元" w:date="2017-01-13T15:47:00Z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rPrChange>
                </w:rPr>
                <w:delText>1</w:delText>
              </w:r>
            </w:del>
            <w:ins w:id="7" w:author="陳鐵元" w:date="2017-01-13T15:46:00Z">
              <w:r w:rsidR="00013495" w:rsidRPr="00543FA9">
                <w:rPr>
                  <w:rFonts w:ascii="細明體" w:eastAsia="細明體" w:hAnsi="細明體" w:hint="eastAsia"/>
                  <w:sz w:val="20"/>
                  <w:szCs w:val="20"/>
                  <w:rPrChange w:id="8" w:author="陳鐵元" w:date="2017-01-13T15:47:00Z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rPrChange>
                </w:rPr>
                <w:t>3</w:t>
              </w:r>
            </w:ins>
            <w:del w:id="9" w:author="陳鐵元" w:date="2017-01-13T15:46:00Z">
              <w:r w:rsidRPr="00543FA9" w:rsidDel="00013495">
                <w:rPr>
                  <w:rFonts w:ascii="細明體" w:eastAsia="細明體" w:hAnsi="細明體"/>
                  <w:sz w:val="20"/>
                  <w:szCs w:val="20"/>
                  <w:rPrChange w:id="10" w:author="陳鐵元" w:date="2017-01-13T15:47:00Z">
                    <w:rPr>
                      <w:rFonts w:ascii="細明體" w:eastAsia="細明體" w:hAnsi="細明體"/>
                      <w:color w:val="FF0000"/>
                      <w:sz w:val="20"/>
                      <w:szCs w:val="20"/>
                    </w:rPr>
                  </w:rPrChange>
                </w:rPr>
                <w:delText>.0</w:delText>
              </w:r>
            </w:del>
          </w:p>
        </w:tc>
        <w:tc>
          <w:tcPr>
            <w:tcW w:w="5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2E25" w:rsidRPr="00543FA9" w:rsidRDefault="00CC2E25" w:rsidP="001615BD">
            <w:pPr>
              <w:jc w:val="center"/>
              <w:rPr>
                <w:rFonts w:ascii="細明體" w:eastAsia="細明體" w:hAnsi="細明體" w:cs="Arial Unicode MS"/>
                <w:sz w:val="20"/>
                <w:szCs w:val="20"/>
                <w:rPrChange w:id="11" w:author="陳鐵元" w:date="2017-01-13T15:47:00Z">
                  <w:rPr>
                    <w:rFonts w:ascii="細明體" w:eastAsia="細明體" w:hAnsi="細明體" w:cs="Arial Unicode MS"/>
                    <w:color w:val="FF0000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12" w:author="陳鐵元" w:date="2017-01-13T15:47:00Z">
                  <w:rPr>
                    <w:rFonts w:ascii="細明體" w:eastAsia="細明體" w:hAnsi="細明體" w:hint="eastAsia"/>
                    <w:color w:val="FF0000"/>
                    <w:sz w:val="20"/>
                    <w:szCs w:val="20"/>
                  </w:rPr>
                </w:rPrChange>
              </w:rPr>
              <w:t>配合導入異常經手人共用DTAAD140資料庫</w:t>
            </w:r>
            <w:r w:rsidRPr="00543FA9">
              <w:rPr>
                <w:rFonts w:ascii="細明體" w:eastAsia="細明體" w:hAnsi="細明體" w:cs="Courier New" w:hint="eastAsia"/>
                <w:sz w:val="20"/>
                <w:szCs w:val="20"/>
                <w:rPrChange w:id="13" w:author="陳鐵元" w:date="2017-01-13T15:47:00Z">
                  <w:rPr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  <w:t>，針對程式中使用DTAAD140時，增加篩選條件(SYS_NO=</w:t>
            </w:r>
            <w:r w:rsidRPr="00543FA9">
              <w:rPr>
                <w:rFonts w:ascii="細明體" w:eastAsia="細明體" w:hAnsi="細明體" w:cs="Courier New"/>
                <w:sz w:val="20"/>
                <w:szCs w:val="20"/>
                <w:rPrChange w:id="14" w:author="陳鐵元" w:date="2017-01-13T15:47:00Z">
                  <w:rPr>
                    <w:rFonts w:ascii="細明體" w:eastAsia="細明體" w:hAnsi="細明體" w:cs="Courier New"/>
                    <w:color w:val="FF0000"/>
                    <w:sz w:val="20"/>
                    <w:szCs w:val="20"/>
                  </w:rPr>
                </w:rPrChange>
              </w:rPr>
              <w:t>’</w:t>
            </w:r>
            <w:r w:rsidRPr="00543FA9">
              <w:rPr>
                <w:rFonts w:ascii="細明體" w:eastAsia="細明體" w:hAnsi="細明體" w:cs="Courier New" w:hint="eastAsia"/>
                <w:sz w:val="20"/>
                <w:szCs w:val="20"/>
                <w:rPrChange w:id="15" w:author="陳鐵元" w:date="2017-01-13T15:47:00Z">
                  <w:rPr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  <w:t>AA</w:t>
            </w:r>
            <w:r w:rsidRPr="00543FA9">
              <w:rPr>
                <w:rFonts w:ascii="細明體" w:eastAsia="細明體" w:hAnsi="細明體" w:cs="Courier New"/>
                <w:sz w:val="20"/>
                <w:szCs w:val="20"/>
                <w:rPrChange w:id="16" w:author="陳鐵元" w:date="2017-01-13T15:47:00Z">
                  <w:rPr>
                    <w:rFonts w:ascii="細明體" w:eastAsia="細明體" w:hAnsi="細明體" w:cs="Courier New"/>
                    <w:color w:val="FF0000"/>
                    <w:sz w:val="20"/>
                    <w:szCs w:val="20"/>
                  </w:rPr>
                </w:rPrChange>
              </w:rPr>
              <w:t>’</w:t>
            </w:r>
            <w:r w:rsidRPr="00543FA9">
              <w:rPr>
                <w:rFonts w:ascii="細明體" w:eastAsia="細明體" w:hAnsi="細明體" w:cs="Courier New" w:hint="eastAsia"/>
                <w:sz w:val="20"/>
                <w:szCs w:val="20"/>
                <w:rPrChange w:id="17" w:author="陳鐵元" w:date="2017-01-13T15:47:00Z">
                  <w:rPr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  <w:t xml:space="preserve"> AND TYPE=</w:t>
            </w:r>
            <w:r w:rsidRPr="00543FA9">
              <w:rPr>
                <w:rFonts w:ascii="細明體" w:eastAsia="細明體" w:hAnsi="細明體" w:cs="Courier New"/>
                <w:sz w:val="20"/>
                <w:szCs w:val="20"/>
                <w:rPrChange w:id="18" w:author="陳鐵元" w:date="2017-01-13T15:47:00Z">
                  <w:rPr>
                    <w:rFonts w:ascii="細明體" w:eastAsia="細明體" w:hAnsi="細明體" w:cs="Courier New"/>
                    <w:color w:val="FF0000"/>
                    <w:sz w:val="20"/>
                    <w:szCs w:val="20"/>
                  </w:rPr>
                </w:rPrChange>
              </w:rPr>
              <w:t>’</w:t>
            </w:r>
            <w:r w:rsidRPr="00543FA9">
              <w:rPr>
                <w:rFonts w:ascii="細明體" w:eastAsia="細明體" w:hAnsi="細明體" w:cs="Courier New" w:hint="eastAsia"/>
                <w:sz w:val="20"/>
                <w:szCs w:val="20"/>
                <w:rPrChange w:id="19" w:author="陳鐵元" w:date="2017-01-13T15:47:00Z">
                  <w:rPr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  <w:t>1</w:t>
            </w:r>
            <w:r w:rsidRPr="00543FA9">
              <w:rPr>
                <w:rFonts w:ascii="細明體" w:eastAsia="細明體" w:hAnsi="細明體" w:cs="Courier New"/>
                <w:sz w:val="20"/>
                <w:szCs w:val="20"/>
                <w:rPrChange w:id="20" w:author="陳鐵元" w:date="2017-01-13T15:47:00Z">
                  <w:rPr>
                    <w:rFonts w:ascii="細明體" w:eastAsia="細明體" w:hAnsi="細明體" w:cs="Courier New"/>
                    <w:color w:val="FF0000"/>
                    <w:sz w:val="20"/>
                    <w:szCs w:val="20"/>
                  </w:rPr>
                </w:rPrChange>
              </w:rPr>
              <w:t>’</w:t>
            </w:r>
            <w:r w:rsidRPr="00543FA9">
              <w:rPr>
                <w:rFonts w:ascii="細明體" w:eastAsia="細明體" w:hAnsi="細明體" w:cs="Courier New" w:hint="eastAsia"/>
                <w:sz w:val="20"/>
                <w:szCs w:val="20"/>
                <w:rPrChange w:id="21" w:author="陳鐵元" w:date="2017-01-13T15:47:00Z">
                  <w:rPr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  <w:t>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2E25" w:rsidRPr="00543FA9" w:rsidRDefault="00CC2E25" w:rsidP="001615BD">
            <w:pPr>
              <w:jc w:val="center"/>
              <w:rPr>
                <w:rFonts w:ascii="細明體" w:eastAsia="細明體" w:hAnsi="細明體" w:cs="Arial Unicode MS"/>
                <w:sz w:val="20"/>
                <w:szCs w:val="20"/>
                <w:rPrChange w:id="22" w:author="陳鐵元" w:date="2017-01-13T15:47:00Z">
                  <w:rPr>
                    <w:rFonts w:ascii="細明體" w:eastAsia="細明體" w:hAnsi="細明體" w:cs="Arial Unicode MS"/>
                    <w:color w:val="FF0000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23" w:author="陳鐵元" w:date="2017-01-13T15:47:00Z">
                  <w:rPr>
                    <w:rFonts w:ascii="細明體" w:eastAsia="細明體" w:hAnsi="細明體" w:hint="eastAsia"/>
                    <w:color w:val="FF0000"/>
                    <w:sz w:val="20"/>
                    <w:szCs w:val="20"/>
                  </w:rPr>
                </w:rPrChange>
              </w:rPr>
              <w:t>陳鐵元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2E25" w:rsidRPr="00543FA9" w:rsidRDefault="00CC2E25" w:rsidP="001615B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  <w:rPrChange w:id="24" w:author="陳鐵元" w:date="2017-01-13T15:47:00Z">
                  <w:rPr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</w:pPr>
            <w:r w:rsidRPr="00543FA9">
              <w:rPr>
                <w:rPrChange w:id="25" w:author="陳鐵元" w:date="2017-01-13T15:47:00Z">
                  <w:rPr>
                    <w:color w:val="FF0000"/>
                  </w:rPr>
                </w:rPrChange>
              </w:rPr>
              <w:t>14</w:t>
            </w:r>
            <w:r w:rsidRPr="00543FA9">
              <w:rPr>
                <w:rFonts w:hint="eastAsia"/>
                <w:rPrChange w:id="26" w:author="陳鐵元" w:date="2017-01-13T15:47:00Z">
                  <w:rPr>
                    <w:rFonts w:hint="eastAsia"/>
                    <w:color w:val="FF0000"/>
                  </w:rPr>
                </w:rPrChange>
              </w:rPr>
              <w:t>1225</w:t>
            </w:r>
            <w:r w:rsidRPr="00543FA9">
              <w:rPr>
                <w:rPrChange w:id="27" w:author="陳鐵元" w:date="2017-01-13T15:47:00Z">
                  <w:rPr>
                    <w:color w:val="FF0000"/>
                  </w:rPr>
                </w:rPrChange>
              </w:rPr>
              <w:t>000</w:t>
            </w:r>
            <w:r w:rsidRPr="00543FA9">
              <w:rPr>
                <w:rFonts w:hint="eastAsia"/>
                <w:rPrChange w:id="28" w:author="陳鐵元" w:date="2017-01-13T15:47:00Z">
                  <w:rPr>
                    <w:rFonts w:hint="eastAsia"/>
                    <w:color w:val="FF0000"/>
                  </w:rPr>
                </w:rPrChange>
              </w:rPr>
              <w:t>35</w:t>
            </w:r>
            <w:r w:rsidRPr="00543FA9">
              <w:rPr>
                <w:rPrChange w:id="29" w:author="陳鐵元" w:date="2017-01-13T15:47:00Z">
                  <w:rPr>
                    <w:color w:val="FF0000"/>
                  </w:rPr>
                </w:rPrChange>
              </w:rPr>
              <w:t>0</w:t>
            </w:r>
          </w:p>
        </w:tc>
      </w:tr>
      <w:tr w:rsidR="00096F22" w:rsidRPr="00543FA9" w:rsidTr="001615BD">
        <w:trPr>
          <w:ins w:id="30" w:author="張凱鈞" w:date="2015-01-28T16:35:00Z"/>
        </w:trPr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6F22" w:rsidRPr="00543FA9" w:rsidRDefault="00096F22" w:rsidP="001615BD">
            <w:pPr>
              <w:jc w:val="center"/>
              <w:rPr>
                <w:ins w:id="31" w:author="張凱鈞" w:date="2015-01-28T16:35:00Z"/>
                <w:rFonts w:ascii="細明體" w:eastAsia="細明體" w:hAnsi="細明體"/>
                <w:sz w:val="20"/>
                <w:szCs w:val="20"/>
                <w:rPrChange w:id="32" w:author="陳鐵元" w:date="2017-01-13T15:47:00Z">
                  <w:rPr>
                    <w:ins w:id="33" w:author="張凱鈞" w:date="2015-01-28T16:35:00Z"/>
                    <w:rFonts w:ascii="細明體" w:eastAsia="細明體" w:hAnsi="細明體"/>
                    <w:color w:val="FF0000"/>
                    <w:sz w:val="20"/>
                    <w:szCs w:val="20"/>
                  </w:rPr>
                </w:rPrChange>
              </w:rPr>
            </w:pPr>
            <w:ins w:id="34" w:author="張凱鈞" w:date="2015-01-28T16:48:00Z">
              <w:r w:rsidRPr="00543FA9">
                <w:rPr>
                  <w:rFonts w:ascii="細明體" w:eastAsia="細明體" w:hAnsi="細明體" w:hint="eastAsia"/>
                  <w:sz w:val="20"/>
                  <w:szCs w:val="20"/>
                  <w:rPrChange w:id="35" w:author="陳鐵元" w:date="2017-01-13T15:47:00Z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rPrChange>
                </w:rPr>
                <w:t>2015/01/28</w:t>
              </w:r>
            </w:ins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6F22" w:rsidRPr="00543FA9" w:rsidRDefault="00096F22" w:rsidP="001615BD">
            <w:pPr>
              <w:jc w:val="center"/>
              <w:rPr>
                <w:ins w:id="36" w:author="張凱鈞" w:date="2015-01-28T16:35:00Z"/>
                <w:rFonts w:ascii="細明體" w:eastAsia="細明體" w:hAnsi="細明體"/>
                <w:sz w:val="20"/>
                <w:szCs w:val="20"/>
                <w:rPrChange w:id="37" w:author="陳鐵元" w:date="2017-01-13T15:47:00Z">
                  <w:rPr>
                    <w:ins w:id="38" w:author="張凱鈞" w:date="2015-01-28T16:35:00Z"/>
                    <w:rFonts w:ascii="細明體" w:eastAsia="細明體" w:hAnsi="細明體"/>
                    <w:color w:val="FF0000"/>
                    <w:sz w:val="20"/>
                    <w:szCs w:val="20"/>
                  </w:rPr>
                </w:rPrChange>
              </w:rPr>
            </w:pPr>
            <w:ins w:id="39" w:author="張凱鈞" w:date="2015-01-28T16:48:00Z">
              <w:r w:rsidRPr="00543FA9">
                <w:rPr>
                  <w:rFonts w:ascii="細明體" w:eastAsia="細明體" w:hAnsi="細明體" w:hint="eastAsia"/>
                  <w:sz w:val="20"/>
                  <w:szCs w:val="20"/>
                  <w:rPrChange w:id="40" w:author="陳鐵元" w:date="2017-01-13T15:47:00Z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rPrChange>
                </w:rPr>
                <w:t>4</w:t>
              </w:r>
            </w:ins>
          </w:p>
        </w:tc>
        <w:tc>
          <w:tcPr>
            <w:tcW w:w="5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6F22" w:rsidRPr="00543FA9" w:rsidRDefault="00096F22" w:rsidP="00096F22">
            <w:pPr>
              <w:rPr>
                <w:ins w:id="41" w:author="張凱鈞" w:date="2015-01-28T16:35:00Z"/>
                <w:rFonts w:ascii="細明體" w:eastAsia="細明體" w:hAnsi="細明體" w:hint="eastAsia"/>
                <w:sz w:val="20"/>
                <w:szCs w:val="20"/>
                <w:rPrChange w:id="42" w:author="陳鐵元" w:date="2017-01-13T15:47:00Z">
                  <w:rPr>
                    <w:ins w:id="43" w:author="張凱鈞" w:date="2015-01-28T16:35:00Z"/>
                    <w:rFonts w:ascii="細明體" w:eastAsia="細明體" w:hAnsi="細明體" w:hint="eastAsia"/>
                    <w:color w:val="FF0000"/>
                    <w:sz w:val="20"/>
                    <w:szCs w:val="20"/>
                  </w:rPr>
                </w:rPrChange>
              </w:rPr>
              <w:pPrChange w:id="44" w:author="張凱鈞" w:date="2015-01-28T16:49:00Z">
                <w:pPr>
                  <w:jc w:val="center"/>
                </w:pPr>
              </w:pPrChange>
            </w:pPr>
            <w:ins w:id="45" w:author="張凱鈞" w:date="2015-01-28T16:50:00Z">
              <w:r w:rsidRPr="00543FA9">
                <w:rPr>
                  <w:rFonts w:ascii="細明體" w:eastAsia="細明體" w:hAnsi="細明體" w:hint="eastAsia"/>
                  <w:sz w:val="20"/>
                  <w:szCs w:val="20"/>
                  <w:rPrChange w:id="46" w:author="陳鐵元" w:date="2017-01-13T15:47:00Z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rPrChange>
                </w:rPr>
                <w:t>新增郵寄件提示</w:t>
              </w:r>
            </w:ins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6F22" w:rsidRPr="00543FA9" w:rsidRDefault="00096F22" w:rsidP="001615BD">
            <w:pPr>
              <w:jc w:val="center"/>
              <w:rPr>
                <w:ins w:id="47" w:author="張凱鈞" w:date="2015-01-28T16:35:00Z"/>
                <w:rFonts w:ascii="細明體" w:eastAsia="細明體" w:hAnsi="細明體" w:hint="eastAsia"/>
                <w:sz w:val="20"/>
                <w:szCs w:val="20"/>
                <w:rPrChange w:id="48" w:author="陳鐵元" w:date="2017-01-13T15:47:00Z">
                  <w:rPr>
                    <w:ins w:id="49" w:author="張凱鈞" w:date="2015-01-28T16:35:00Z"/>
                    <w:rFonts w:ascii="細明體" w:eastAsia="細明體" w:hAnsi="細明體" w:hint="eastAsia"/>
                    <w:color w:val="FF0000"/>
                    <w:sz w:val="20"/>
                    <w:szCs w:val="20"/>
                  </w:rPr>
                </w:rPrChange>
              </w:rPr>
            </w:pPr>
            <w:ins w:id="50" w:author="張凱鈞" w:date="2015-01-28T16:50:00Z">
              <w:r w:rsidRPr="00543FA9">
                <w:rPr>
                  <w:rFonts w:ascii="細明體" w:eastAsia="細明體" w:hAnsi="細明體" w:hint="eastAsia"/>
                  <w:sz w:val="20"/>
                  <w:szCs w:val="20"/>
                  <w:rPrChange w:id="51" w:author="陳鐵元" w:date="2017-01-13T15:47:00Z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rPrChange>
                </w:rPr>
                <w:t>張凱鈞</w:t>
              </w:r>
            </w:ins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F22" w:rsidRPr="00543FA9" w:rsidRDefault="00096F22" w:rsidP="001615BD">
            <w:pPr>
              <w:spacing w:line="240" w:lineRule="atLeast"/>
              <w:jc w:val="center"/>
              <w:rPr>
                <w:ins w:id="52" w:author="張凱鈞" w:date="2015-01-28T16:35:00Z"/>
                <w:sz w:val="20"/>
                <w:szCs w:val="20"/>
                <w:rPrChange w:id="53" w:author="陳鐵元" w:date="2017-01-13T15:47:00Z">
                  <w:rPr>
                    <w:ins w:id="54" w:author="張凱鈞" w:date="2015-01-28T16:35:00Z"/>
                    <w:color w:val="FF0000"/>
                  </w:rPr>
                </w:rPrChange>
              </w:rPr>
            </w:pPr>
            <w:ins w:id="55" w:author="張凱鈞" w:date="2015-01-28T16:50:00Z">
              <w:r w:rsidRPr="00543FA9">
                <w:rPr>
                  <w:rFonts w:hint="eastAsia"/>
                  <w:sz w:val="20"/>
                  <w:szCs w:val="20"/>
                  <w:rPrChange w:id="56" w:author="陳鐵元" w:date="2017-01-13T15:47:00Z">
                    <w:rPr>
                      <w:rFonts w:hint="eastAsia"/>
                      <w:color w:val="FF0000"/>
                    </w:rPr>
                  </w:rPrChange>
                </w:rPr>
                <w:t>150128000</w:t>
              </w:r>
              <w:r w:rsidRPr="00543FA9">
                <w:rPr>
                  <w:rFonts w:hint="eastAsia"/>
                  <w:sz w:val="20"/>
                  <w:szCs w:val="20"/>
                  <w:rPrChange w:id="57" w:author="陳鐵元" w:date="2017-01-13T15:47:00Z">
                    <w:rPr>
                      <w:rFonts w:hint="eastAsia"/>
                      <w:color w:val="FF0000"/>
                      <w:sz w:val="20"/>
                      <w:szCs w:val="20"/>
                    </w:rPr>
                  </w:rPrChange>
                </w:rPr>
                <w:t>315</w:t>
              </w:r>
            </w:ins>
          </w:p>
        </w:tc>
      </w:tr>
      <w:tr w:rsidR="00543FA9" w:rsidRPr="00543FA9" w:rsidTr="00013495">
        <w:trPr>
          <w:ins w:id="58" w:author="陳鐵元" w:date="2017-01-13T15:46:00Z"/>
        </w:trPr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13495" w:rsidRPr="0072408D" w:rsidRDefault="00013495" w:rsidP="00013495">
            <w:pPr>
              <w:jc w:val="center"/>
              <w:rPr>
                <w:ins w:id="59" w:author="陳鐵元" w:date="2017-01-13T15:46:00Z"/>
                <w:rFonts w:ascii="細明體" w:eastAsia="細明體" w:hAnsi="細明體" w:hint="eastAsia"/>
                <w:color w:val="000000"/>
                <w:sz w:val="20"/>
                <w:szCs w:val="20"/>
                <w:rPrChange w:id="60" w:author="蔡燁玟" w:date="2017-08-07T13:39:00Z">
                  <w:rPr>
                    <w:ins w:id="61" w:author="陳鐵元" w:date="2017-01-13T15:46:00Z"/>
                    <w:rFonts w:ascii="細明體" w:eastAsia="細明體" w:hAnsi="細明體" w:hint="eastAsia"/>
                    <w:color w:val="FF0000"/>
                    <w:sz w:val="20"/>
                    <w:szCs w:val="20"/>
                  </w:rPr>
                </w:rPrChange>
              </w:rPr>
            </w:pPr>
            <w:ins w:id="62" w:author="陳鐵元" w:date="2017-01-13T15:46:00Z">
              <w:r w:rsidRPr="0072408D">
                <w:rPr>
                  <w:rFonts w:ascii="細明體" w:eastAsia="細明體" w:hAnsi="細明體"/>
                  <w:color w:val="000000"/>
                  <w:sz w:val="20"/>
                  <w:szCs w:val="20"/>
                  <w:rPrChange w:id="63" w:author="蔡燁玟" w:date="2017-08-07T13:39:00Z">
                    <w:rPr>
                      <w:rFonts w:ascii="細明體" w:eastAsia="細明體" w:hAnsi="細明體"/>
                      <w:color w:val="FF0000"/>
                      <w:sz w:val="20"/>
                      <w:szCs w:val="20"/>
                    </w:rPr>
                  </w:rPrChange>
                </w:rPr>
                <w:t>2017/01/</w:t>
              </w:r>
              <w:r w:rsidRPr="0072408D">
                <w:rPr>
                  <w:rFonts w:ascii="細明體" w:eastAsia="細明體" w:hAnsi="細明體" w:hint="eastAsia"/>
                  <w:color w:val="000000"/>
                  <w:sz w:val="20"/>
                  <w:szCs w:val="20"/>
                  <w:rPrChange w:id="64" w:author="蔡燁玟" w:date="2017-08-07T13:39:00Z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rPrChange>
                </w:rPr>
                <w:t>06</w:t>
              </w:r>
            </w:ins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95" w:rsidRPr="0072408D" w:rsidRDefault="00013495" w:rsidP="00013495">
            <w:pPr>
              <w:jc w:val="center"/>
              <w:rPr>
                <w:ins w:id="65" w:author="陳鐵元" w:date="2017-01-13T15:46:00Z"/>
                <w:rFonts w:ascii="細明體" w:eastAsia="細明體" w:hAnsi="細明體" w:hint="eastAsia"/>
                <w:color w:val="000000"/>
                <w:sz w:val="20"/>
                <w:szCs w:val="20"/>
                <w:rPrChange w:id="66" w:author="蔡燁玟" w:date="2017-08-07T13:39:00Z">
                  <w:rPr>
                    <w:ins w:id="67" w:author="陳鐵元" w:date="2017-01-13T15:46:00Z"/>
                    <w:rFonts w:ascii="細明體" w:eastAsia="細明體" w:hAnsi="細明體" w:hint="eastAsia"/>
                    <w:color w:val="FF0000"/>
                    <w:sz w:val="20"/>
                    <w:szCs w:val="20"/>
                  </w:rPr>
                </w:rPrChange>
              </w:rPr>
            </w:pPr>
            <w:ins w:id="68" w:author="陳鐵元" w:date="2017-01-13T15:46:00Z">
              <w:r w:rsidRPr="0072408D">
                <w:rPr>
                  <w:rFonts w:ascii="細明體" w:eastAsia="細明體" w:hAnsi="細明體" w:hint="eastAsia"/>
                  <w:color w:val="000000"/>
                  <w:sz w:val="20"/>
                  <w:szCs w:val="20"/>
                  <w:rPrChange w:id="69" w:author="蔡燁玟" w:date="2017-08-07T13:39:00Z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rPrChange>
                </w:rPr>
                <w:t>5</w:t>
              </w:r>
            </w:ins>
          </w:p>
        </w:tc>
        <w:tc>
          <w:tcPr>
            <w:tcW w:w="5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95" w:rsidRPr="0072408D" w:rsidRDefault="00013495" w:rsidP="00013495">
            <w:pPr>
              <w:rPr>
                <w:ins w:id="70" w:author="陳鐵元" w:date="2017-01-13T15:46:00Z"/>
                <w:rFonts w:ascii="細明體" w:eastAsia="細明體" w:hAnsi="細明體" w:hint="eastAsia"/>
                <w:color w:val="000000"/>
                <w:sz w:val="20"/>
                <w:szCs w:val="20"/>
                <w:rPrChange w:id="71" w:author="蔡燁玟" w:date="2017-08-07T13:39:00Z">
                  <w:rPr>
                    <w:ins w:id="72" w:author="陳鐵元" w:date="2017-01-13T15:46:00Z"/>
                    <w:rFonts w:ascii="細明體" w:eastAsia="細明體" w:hAnsi="細明體" w:hint="eastAsia"/>
                    <w:color w:val="FF0000"/>
                    <w:sz w:val="20"/>
                    <w:szCs w:val="20"/>
                  </w:rPr>
                </w:rPrChange>
              </w:rPr>
            </w:pPr>
            <w:ins w:id="73" w:author="陳鐵元" w:date="2017-01-13T15:46:00Z">
              <w:r w:rsidRPr="0072408D">
                <w:rPr>
                  <w:rFonts w:ascii="細明體" w:eastAsia="細明體" w:hAnsi="細明體" w:hint="eastAsia"/>
                  <w:color w:val="000000"/>
                  <w:sz w:val="20"/>
                  <w:szCs w:val="20"/>
                  <w:rPrChange w:id="74" w:author="蔡燁玟" w:date="2017-08-07T13:39:00Z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rPrChange>
                </w:rPr>
                <w:t>核定時判斷是否符合公會14歲以下身故件通報，若符合則寫入查核系統待指定人員查核之</w:t>
              </w:r>
            </w:ins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95" w:rsidRPr="0072408D" w:rsidRDefault="00013495" w:rsidP="00013495">
            <w:pPr>
              <w:jc w:val="center"/>
              <w:rPr>
                <w:ins w:id="75" w:author="陳鐵元" w:date="2017-01-13T15:46:00Z"/>
                <w:rFonts w:ascii="細明體" w:eastAsia="細明體" w:hAnsi="細明體" w:hint="eastAsia"/>
                <w:color w:val="000000"/>
                <w:sz w:val="20"/>
                <w:szCs w:val="20"/>
                <w:rPrChange w:id="76" w:author="蔡燁玟" w:date="2017-08-07T13:39:00Z">
                  <w:rPr>
                    <w:ins w:id="77" w:author="陳鐵元" w:date="2017-01-13T15:46:00Z"/>
                    <w:rFonts w:ascii="細明體" w:eastAsia="細明體" w:hAnsi="細明體" w:hint="eastAsia"/>
                    <w:color w:val="FF0000"/>
                    <w:sz w:val="20"/>
                    <w:szCs w:val="20"/>
                  </w:rPr>
                </w:rPrChange>
              </w:rPr>
            </w:pPr>
            <w:ins w:id="78" w:author="陳鐵元" w:date="2017-01-13T15:46:00Z">
              <w:r w:rsidRPr="0072408D">
                <w:rPr>
                  <w:rFonts w:ascii="細明體" w:eastAsia="細明體" w:hAnsi="細明體" w:hint="eastAsia"/>
                  <w:color w:val="000000"/>
                  <w:sz w:val="20"/>
                  <w:szCs w:val="20"/>
                  <w:rPrChange w:id="79" w:author="蔡燁玟" w:date="2017-08-07T13:39:00Z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rPrChange>
                </w:rPr>
                <w:t>鐵元</w:t>
              </w:r>
            </w:ins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495" w:rsidRPr="0072408D" w:rsidRDefault="00013495" w:rsidP="00013495">
            <w:pPr>
              <w:spacing w:line="240" w:lineRule="atLeast"/>
              <w:jc w:val="center"/>
              <w:rPr>
                <w:ins w:id="80" w:author="陳鐵元" w:date="2017-01-13T15:46:00Z"/>
                <w:rFonts w:hint="eastAsia"/>
                <w:color w:val="000000"/>
                <w:sz w:val="20"/>
                <w:szCs w:val="20"/>
                <w:rPrChange w:id="81" w:author="蔡燁玟" w:date="2017-08-07T13:39:00Z">
                  <w:rPr>
                    <w:ins w:id="82" w:author="陳鐵元" w:date="2017-01-13T15:46:00Z"/>
                    <w:rFonts w:hint="eastAsia"/>
                    <w:color w:val="FF0000"/>
                    <w:sz w:val="20"/>
                    <w:szCs w:val="20"/>
                  </w:rPr>
                </w:rPrChange>
              </w:rPr>
            </w:pPr>
            <w:ins w:id="83" w:author="陳鐵元" w:date="2017-01-13T15:46:00Z">
              <w:r w:rsidRPr="0072408D">
                <w:rPr>
                  <w:color w:val="000000"/>
                  <w:sz w:val="20"/>
                  <w:szCs w:val="20"/>
                  <w:rPrChange w:id="84" w:author="蔡燁玟" w:date="2017-08-07T13:39:00Z">
                    <w:rPr>
                      <w:color w:val="FF0000"/>
                      <w:sz w:val="20"/>
                      <w:szCs w:val="20"/>
                    </w:rPr>
                  </w:rPrChange>
                </w:rPr>
                <w:t>161221000069</w:t>
              </w:r>
            </w:ins>
          </w:p>
        </w:tc>
      </w:tr>
      <w:tr w:rsidR="00A6178A" w:rsidRPr="00543FA9" w:rsidTr="00013495">
        <w:trPr>
          <w:ins w:id="85" w:author="蔡燁玟" w:date="2017-08-07T13:39:00Z"/>
        </w:trPr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6178A" w:rsidRPr="00543FA9" w:rsidRDefault="00A6178A" w:rsidP="00013495">
            <w:pPr>
              <w:jc w:val="center"/>
              <w:rPr>
                <w:ins w:id="86" w:author="蔡燁玟" w:date="2017-08-07T13:39:00Z"/>
                <w:rFonts w:ascii="細明體" w:eastAsia="細明體" w:hAnsi="細明體"/>
                <w:color w:val="FF0000"/>
                <w:sz w:val="20"/>
                <w:szCs w:val="20"/>
                <w:rPrChange w:id="87" w:author="陳鐵元" w:date="2017-01-13T15:47:00Z">
                  <w:rPr>
                    <w:ins w:id="88" w:author="蔡燁玟" w:date="2017-08-07T13:39:00Z"/>
                    <w:rFonts w:ascii="細明體" w:eastAsia="細明體" w:hAnsi="細明體"/>
                    <w:color w:val="FF0000"/>
                    <w:sz w:val="20"/>
                    <w:szCs w:val="20"/>
                  </w:rPr>
                </w:rPrChange>
              </w:rPr>
            </w:pPr>
            <w:ins w:id="89" w:author="蔡燁玟" w:date="2017-08-07T13:39:00Z">
              <w:r>
                <w:rPr>
                  <w:rFonts w:ascii="細明體" w:eastAsia="細明體" w:hAnsi="細明體" w:hint="eastAsia"/>
                  <w:color w:val="FF0000"/>
                  <w:sz w:val="20"/>
                  <w:szCs w:val="20"/>
                </w:rPr>
                <w:t>2017/8/7</w:t>
              </w:r>
            </w:ins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6178A" w:rsidRPr="00543FA9" w:rsidRDefault="00A6178A" w:rsidP="00013495">
            <w:pPr>
              <w:jc w:val="center"/>
              <w:rPr>
                <w:ins w:id="90" w:author="蔡燁玟" w:date="2017-08-07T13:39:00Z"/>
                <w:rFonts w:ascii="細明體" w:eastAsia="細明體" w:hAnsi="細明體" w:hint="eastAsia"/>
                <w:color w:val="FF0000"/>
                <w:sz w:val="20"/>
                <w:szCs w:val="20"/>
                <w:rPrChange w:id="91" w:author="陳鐵元" w:date="2017-01-13T15:47:00Z">
                  <w:rPr>
                    <w:ins w:id="92" w:author="蔡燁玟" w:date="2017-08-07T13:39:00Z"/>
                    <w:rFonts w:ascii="細明體" w:eastAsia="細明體" w:hAnsi="細明體" w:hint="eastAsia"/>
                    <w:color w:val="FF0000"/>
                    <w:sz w:val="20"/>
                    <w:szCs w:val="20"/>
                  </w:rPr>
                </w:rPrChange>
              </w:rPr>
            </w:pPr>
            <w:ins w:id="93" w:author="蔡燁玟" w:date="2017-08-07T13:39:00Z">
              <w:r>
                <w:rPr>
                  <w:rFonts w:ascii="細明體" w:eastAsia="細明體" w:hAnsi="細明體" w:hint="eastAsia"/>
                  <w:color w:val="FF0000"/>
                  <w:sz w:val="20"/>
                  <w:szCs w:val="20"/>
                </w:rPr>
                <w:t>6</w:t>
              </w:r>
            </w:ins>
          </w:p>
        </w:tc>
        <w:tc>
          <w:tcPr>
            <w:tcW w:w="5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6178A" w:rsidRPr="00543FA9" w:rsidRDefault="00A6178A" w:rsidP="00013495">
            <w:pPr>
              <w:rPr>
                <w:ins w:id="94" w:author="蔡燁玟" w:date="2017-08-07T13:39:00Z"/>
                <w:rFonts w:ascii="細明體" w:eastAsia="細明體" w:hAnsi="細明體" w:hint="eastAsia"/>
                <w:color w:val="FF0000"/>
                <w:sz w:val="20"/>
                <w:szCs w:val="20"/>
                <w:rPrChange w:id="95" w:author="陳鐵元" w:date="2017-01-13T15:47:00Z">
                  <w:rPr>
                    <w:ins w:id="96" w:author="蔡燁玟" w:date="2017-08-07T13:39:00Z"/>
                    <w:rFonts w:ascii="細明體" w:eastAsia="細明體" w:hAnsi="細明體" w:hint="eastAsia"/>
                    <w:color w:val="FF0000"/>
                    <w:sz w:val="20"/>
                    <w:szCs w:val="20"/>
                  </w:rPr>
                </w:rPrChange>
              </w:rPr>
            </w:pPr>
            <w:ins w:id="97" w:author="蔡燁玟" w:date="2017-08-07T13:39:00Z">
              <w:r>
                <w:rPr>
                  <w:rFonts w:ascii="細明體" w:eastAsia="細明體" w:hAnsi="細明體" w:hint="eastAsia"/>
                  <w:color w:val="FF0000"/>
                </w:rPr>
                <w:t>學團簡易試算畫面</w:t>
              </w:r>
              <w:r w:rsidRPr="00B47F07">
                <w:rPr>
                  <w:rFonts w:ascii="細明體" w:eastAsia="細明體" w:hAnsi="細明體" w:hint="eastAsia"/>
                  <w:color w:val="FF0000"/>
                </w:rPr>
                <w:t>增加欄位『</w:t>
              </w:r>
              <w:r>
                <w:rPr>
                  <w:rFonts w:ascii="細明體" w:eastAsia="細明體" w:hAnsi="細明體" w:hint="eastAsia"/>
                  <w:color w:val="FF0000"/>
                </w:rPr>
                <w:t>是否申請專案補助</w:t>
              </w:r>
              <w:r w:rsidRPr="00B47F07">
                <w:rPr>
                  <w:rFonts w:ascii="細明體" w:eastAsia="細明體" w:hAnsi="細明體" w:hint="eastAsia"/>
                  <w:color w:val="FF0000"/>
                </w:rPr>
                <w:t>』</w:t>
              </w:r>
            </w:ins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6178A" w:rsidRPr="00543FA9" w:rsidRDefault="00A6178A" w:rsidP="00013495">
            <w:pPr>
              <w:jc w:val="center"/>
              <w:rPr>
                <w:ins w:id="98" w:author="蔡燁玟" w:date="2017-08-07T13:39:00Z"/>
                <w:rFonts w:ascii="細明體" w:eastAsia="細明體" w:hAnsi="細明體" w:hint="eastAsia"/>
                <w:color w:val="FF0000"/>
                <w:sz w:val="20"/>
                <w:szCs w:val="20"/>
                <w:rPrChange w:id="99" w:author="陳鐵元" w:date="2017-01-13T15:47:00Z">
                  <w:rPr>
                    <w:ins w:id="100" w:author="蔡燁玟" w:date="2017-08-07T13:39:00Z"/>
                    <w:rFonts w:ascii="細明體" w:eastAsia="細明體" w:hAnsi="細明體" w:hint="eastAsia"/>
                    <w:color w:val="FF0000"/>
                    <w:sz w:val="20"/>
                    <w:szCs w:val="20"/>
                  </w:rPr>
                </w:rPrChange>
              </w:rPr>
            </w:pPr>
            <w:ins w:id="101" w:author="蔡燁玟" w:date="2017-08-07T13:39:00Z">
              <w:r w:rsidRPr="00B47F07">
                <w:rPr>
                  <w:rFonts w:ascii="細明體" w:eastAsia="細明體" w:hAnsi="細明體" w:hint="eastAsia"/>
                  <w:color w:val="000000"/>
                </w:rPr>
                <w:t>燁玟</w:t>
              </w:r>
            </w:ins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178A" w:rsidRPr="00543FA9" w:rsidRDefault="00A6178A" w:rsidP="00013495">
            <w:pPr>
              <w:spacing w:line="240" w:lineRule="atLeast"/>
              <w:jc w:val="center"/>
              <w:rPr>
                <w:ins w:id="102" w:author="蔡燁玟" w:date="2017-08-07T13:39:00Z"/>
                <w:color w:val="FF0000"/>
                <w:sz w:val="20"/>
                <w:szCs w:val="20"/>
                <w:rPrChange w:id="103" w:author="陳鐵元" w:date="2017-01-13T15:47:00Z">
                  <w:rPr>
                    <w:ins w:id="104" w:author="蔡燁玟" w:date="2017-08-07T13:39:00Z"/>
                    <w:color w:val="FF0000"/>
                    <w:sz w:val="20"/>
                    <w:szCs w:val="20"/>
                  </w:rPr>
                </w:rPrChange>
              </w:rPr>
            </w:pPr>
            <w:ins w:id="105" w:author="蔡燁玟" w:date="2017-08-07T13:39:00Z">
              <w:r w:rsidRPr="00B47F07">
                <w:rPr>
                  <w:rFonts w:ascii="標楷體" w:eastAsia="標楷體" w:hAnsi="標楷體"/>
                  <w:b/>
                  <w:color w:val="000000"/>
                  <w:sz w:val="20"/>
                  <w:szCs w:val="20"/>
                </w:rPr>
                <w:t>170804001149</w:t>
              </w:r>
            </w:ins>
          </w:p>
        </w:tc>
      </w:tr>
    </w:tbl>
    <w:p w:rsidR="00927933" w:rsidRPr="00543FA9" w:rsidRDefault="00927933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  <w:rPrChange w:id="106" w:author="陳鐵元" w:date="2017-01-13T15:47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</w:pPr>
    </w:p>
    <w:p w:rsidR="00C3356E" w:rsidRPr="00543FA9" w:rsidRDefault="00C3356E" w:rsidP="001053C1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cs="Courier New"/>
          <w:b/>
          <w:rPrChange w:id="107" w:author="陳鐵元" w:date="2017-01-13T15:47:00Z">
            <w:rPr>
              <w:rFonts w:ascii="細明體" w:eastAsia="細明體" w:hAnsi="細明體" w:cs="Courier New"/>
              <w:b/>
            </w:rPr>
          </w:rPrChange>
        </w:rPr>
      </w:pPr>
      <w:r w:rsidRPr="00543FA9">
        <w:rPr>
          <w:rFonts w:ascii="細明體" w:eastAsia="細明體" w:hAnsi="細明體" w:hint="eastAsia"/>
          <w:b/>
          <w:rPrChange w:id="108" w:author="陳鐵元" w:date="2017-01-13T15:47:00Z">
            <w:rPr>
              <w:rFonts w:ascii="細明體" w:eastAsia="細明體" w:hAnsi="細明體" w:hint="eastAsia"/>
              <w:b/>
            </w:rPr>
          </w:rPrChange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D14851" w:rsidRPr="00543FA9" w:rsidTr="00D14851">
        <w:tc>
          <w:tcPr>
            <w:tcW w:w="2340" w:type="dxa"/>
          </w:tcPr>
          <w:p w:rsidR="00D14851" w:rsidRPr="00543FA9" w:rsidRDefault="00D14851" w:rsidP="002A70D2">
            <w:pPr>
              <w:rPr>
                <w:rFonts w:ascii="細明體" w:eastAsia="細明體" w:hAnsi="細明體" w:hint="eastAsia"/>
                <w:sz w:val="20"/>
                <w:szCs w:val="20"/>
                <w:rPrChange w:id="109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110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程式功能</w:t>
            </w:r>
          </w:p>
        </w:tc>
        <w:tc>
          <w:tcPr>
            <w:tcW w:w="7920" w:type="dxa"/>
          </w:tcPr>
          <w:p w:rsidR="00D14851" w:rsidRPr="00543FA9" w:rsidRDefault="00174936" w:rsidP="0011706E">
            <w:pPr>
              <w:rPr>
                <w:rFonts w:ascii="細明體" w:eastAsia="細明體" w:hAnsi="細明體" w:hint="eastAsia"/>
                <w:sz w:val="20"/>
                <w:szCs w:val="20"/>
                <w:rPrChange w:id="111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112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學</w:t>
            </w:r>
            <w:r w:rsidR="00D14851" w:rsidRPr="00543FA9">
              <w:rPr>
                <w:rFonts w:ascii="細明體" w:eastAsia="細明體" w:hAnsi="細明體" w:hint="eastAsia"/>
                <w:sz w:val="20"/>
                <w:szCs w:val="20"/>
                <w:rPrChange w:id="113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團險申請書輸入</w:t>
            </w:r>
          </w:p>
        </w:tc>
      </w:tr>
      <w:tr w:rsidR="00D14851" w:rsidRPr="00543FA9" w:rsidTr="00D14851">
        <w:tc>
          <w:tcPr>
            <w:tcW w:w="2340" w:type="dxa"/>
          </w:tcPr>
          <w:p w:rsidR="00D14851" w:rsidRPr="00543FA9" w:rsidRDefault="00D14851" w:rsidP="002A70D2">
            <w:pPr>
              <w:rPr>
                <w:rFonts w:ascii="細明體" w:eastAsia="細明體" w:hAnsi="細明體" w:hint="eastAsia"/>
                <w:sz w:val="20"/>
                <w:szCs w:val="20"/>
                <w:rPrChange w:id="114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115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程式名稱</w:t>
            </w:r>
          </w:p>
        </w:tc>
        <w:tc>
          <w:tcPr>
            <w:tcW w:w="7920" w:type="dxa"/>
          </w:tcPr>
          <w:p w:rsidR="00D14851" w:rsidRPr="00543FA9" w:rsidRDefault="00D14851" w:rsidP="0011706E">
            <w:pPr>
              <w:rPr>
                <w:rFonts w:ascii="細明體" w:eastAsia="細明體" w:hAnsi="細明體" w:hint="eastAsia"/>
                <w:sz w:val="20"/>
                <w:szCs w:val="20"/>
                <w:rPrChange w:id="116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117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AAA0_01</w:t>
            </w:r>
            <w:r w:rsidR="00174936" w:rsidRPr="00543FA9">
              <w:rPr>
                <w:rFonts w:ascii="細明體" w:eastAsia="細明體" w:hAnsi="細明體" w:hint="eastAsia"/>
                <w:sz w:val="20"/>
                <w:szCs w:val="20"/>
                <w:rPrChange w:id="118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3</w:t>
            </w: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119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0</w:t>
            </w:r>
          </w:p>
        </w:tc>
      </w:tr>
      <w:tr w:rsidR="00D14851" w:rsidRPr="00543FA9" w:rsidTr="00D14851">
        <w:tc>
          <w:tcPr>
            <w:tcW w:w="2340" w:type="dxa"/>
          </w:tcPr>
          <w:p w:rsidR="00D14851" w:rsidRPr="00543FA9" w:rsidRDefault="00D14851" w:rsidP="002A70D2">
            <w:pPr>
              <w:rPr>
                <w:rFonts w:ascii="細明體" w:eastAsia="細明體" w:hAnsi="細明體" w:hint="eastAsia"/>
                <w:sz w:val="20"/>
                <w:szCs w:val="20"/>
                <w:rPrChange w:id="120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121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作業方式</w:t>
            </w:r>
          </w:p>
        </w:tc>
        <w:tc>
          <w:tcPr>
            <w:tcW w:w="7920" w:type="dxa"/>
          </w:tcPr>
          <w:p w:rsidR="00D14851" w:rsidRPr="00543FA9" w:rsidRDefault="00D14851" w:rsidP="0011706E">
            <w:pPr>
              <w:rPr>
                <w:rFonts w:ascii="細明體" w:eastAsia="細明體" w:hAnsi="細明體" w:hint="eastAsia"/>
                <w:sz w:val="20"/>
                <w:szCs w:val="20"/>
                <w:rPrChange w:id="122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123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ONLINE</w:t>
            </w:r>
          </w:p>
        </w:tc>
      </w:tr>
      <w:tr w:rsidR="00D14851" w:rsidRPr="00543FA9" w:rsidTr="00D14851">
        <w:tc>
          <w:tcPr>
            <w:tcW w:w="2340" w:type="dxa"/>
          </w:tcPr>
          <w:p w:rsidR="00D14851" w:rsidRPr="00543FA9" w:rsidRDefault="00D14851" w:rsidP="002A70D2">
            <w:pPr>
              <w:rPr>
                <w:rFonts w:ascii="細明體" w:eastAsia="細明體" w:hAnsi="細明體" w:hint="eastAsia"/>
                <w:sz w:val="20"/>
                <w:szCs w:val="20"/>
                <w:rPrChange w:id="124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125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概要說明</w:t>
            </w:r>
          </w:p>
        </w:tc>
        <w:tc>
          <w:tcPr>
            <w:tcW w:w="7920" w:type="dxa"/>
          </w:tcPr>
          <w:p w:rsidR="00D14851" w:rsidRPr="00543FA9" w:rsidRDefault="00174936" w:rsidP="0011706E">
            <w:pPr>
              <w:rPr>
                <w:rFonts w:ascii="細明體" w:eastAsia="細明體" w:hAnsi="細明體" w:hint="eastAsia"/>
                <w:sz w:val="20"/>
                <w:szCs w:val="20"/>
                <w:rPrChange w:id="126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127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學</w:t>
            </w:r>
            <w:r w:rsidR="00D14851" w:rsidRPr="00543FA9">
              <w:rPr>
                <w:rFonts w:ascii="細明體" w:eastAsia="細明體" w:hAnsi="細明體" w:hint="eastAsia"/>
                <w:sz w:val="20"/>
                <w:szCs w:val="20"/>
                <w:rPrChange w:id="128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團險理賠申請書輸入、資料確認、核定</w:t>
            </w:r>
          </w:p>
        </w:tc>
      </w:tr>
      <w:tr w:rsidR="00D14851" w:rsidRPr="00543FA9" w:rsidTr="00D14851">
        <w:tc>
          <w:tcPr>
            <w:tcW w:w="2340" w:type="dxa"/>
          </w:tcPr>
          <w:p w:rsidR="00D14851" w:rsidRPr="00543FA9" w:rsidRDefault="00D14851" w:rsidP="002A70D2">
            <w:pPr>
              <w:rPr>
                <w:rFonts w:ascii="細明體" w:eastAsia="細明體" w:hAnsi="細明體" w:hint="eastAsia"/>
                <w:sz w:val="20"/>
                <w:szCs w:val="20"/>
                <w:rPrChange w:id="129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130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處理人員</w:t>
            </w:r>
          </w:p>
        </w:tc>
        <w:tc>
          <w:tcPr>
            <w:tcW w:w="7920" w:type="dxa"/>
          </w:tcPr>
          <w:p w:rsidR="00D14851" w:rsidRPr="00543FA9" w:rsidRDefault="00D14851" w:rsidP="0011706E">
            <w:pPr>
              <w:rPr>
                <w:rFonts w:ascii="細明體" w:eastAsia="細明體" w:hAnsi="細明體" w:hint="eastAsia"/>
                <w:sz w:val="20"/>
                <w:szCs w:val="20"/>
                <w:rPrChange w:id="131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132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 xml:space="preserve">RLAA001 RLAA002 RLAA003 </w:t>
            </w:r>
          </w:p>
        </w:tc>
      </w:tr>
    </w:tbl>
    <w:p w:rsidR="00C3356E" w:rsidRPr="00543FA9" w:rsidRDefault="00C3356E" w:rsidP="00C3356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  <w:rPrChange w:id="133" w:author="陳鐵元" w:date="2017-01-13T15:47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</w:pPr>
    </w:p>
    <w:p w:rsidR="000753EA" w:rsidRPr="00543FA9" w:rsidRDefault="000753EA" w:rsidP="001053C1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b/>
          <w:rPrChange w:id="134" w:author="陳鐵元" w:date="2017-01-13T15:47:00Z">
            <w:rPr>
              <w:rFonts w:ascii="細明體" w:eastAsia="細明體" w:hAnsi="細明體" w:hint="eastAsia"/>
              <w:b/>
            </w:rPr>
          </w:rPrChange>
        </w:rPr>
      </w:pPr>
      <w:r w:rsidRPr="00543FA9">
        <w:rPr>
          <w:rFonts w:ascii="細明體" w:eastAsia="細明體" w:hAnsi="細明體" w:hint="eastAsia"/>
          <w:b/>
          <w:rPrChange w:id="135" w:author="陳鐵元" w:date="2017-01-13T15:47:00Z">
            <w:rPr>
              <w:rFonts w:ascii="細明體" w:eastAsia="細明體" w:hAnsi="細明體" w:hint="eastAsia"/>
              <w:b/>
            </w:rPr>
          </w:rPrChange>
        </w:rPr>
        <w:t>程式流程圖</w:t>
      </w:r>
    </w:p>
    <w:p w:rsidR="000753EA" w:rsidRPr="00543FA9" w:rsidRDefault="001F0962" w:rsidP="000753EA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  <w:rPrChange w:id="136" w:author="陳鐵元" w:date="2017-01-13T15:47:00Z">
            <w:rPr>
              <w:rFonts w:ascii="細明體" w:eastAsia="細明體" w:hAnsi="細明體" w:cs="Courier New" w:hint="eastAsia"/>
              <w:b/>
              <w:sz w:val="20"/>
              <w:szCs w:val="20"/>
            </w:rPr>
          </w:rPrChange>
        </w:rPr>
      </w:pPr>
      <w:r w:rsidRPr="00543FA9">
        <w:rPr>
          <w:rFonts w:ascii="細明體" w:eastAsia="細明體" w:hAnsi="細明體" w:cs="Courier New" w:hint="eastAsia"/>
          <w:b/>
          <w:noProof/>
          <w:sz w:val="20"/>
          <w:szCs w:val="20"/>
          <w:rPrChange w:id="137" w:author="陳鐵元" w:date="2017-01-13T15:47:00Z">
            <w:rPr>
              <w:rFonts w:ascii="細明體" w:eastAsia="細明體" w:hAnsi="細明體" w:cs="Courier New" w:hint="eastAsia"/>
              <w:b/>
              <w:noProof/>
              <w:sz w:val="20"/>
              <w:szCs w:val="20"/>
            </w:rPr>
          </w:rPrChange>
        </w:rPr>
        <w:pict>
          <v:group id="_x0000_s1033" style="position:absolute;margin-left:87.15pt;margin-top:3.9pt;width:222.45pt;height:74.25pt;z-index:251657728" coordorigin="2643,4455" coordsize="4449,1485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27" type="#_x0000_t134" style="position:absolute;left:2643;top:4680;width:1953;height:960">
              <v:textbox>
                <w:txbxContent>
                  <w:p w:rsidR="006F3167" w:rsidRDefault="006F3167" w:rsidP="00B365C4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輸入申請書內容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4689;top:5250;width:780;height:0" o:connectortype="straight">
              <v:stroke endarrow="block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31" type="#_x0000_t132" style="position:absolute;left:5469;top:4455;width:1623;height:1485">
              <v:textbox>
                <w:txbxContent>
                  <w:p w:rsidR="006F3167" w:rsidRDefault="006F3167" w:rsidP="00B365C4">
                    <w:pPr>
                      <w:jc w:val="center"/>
                    </w:pPr>
                    <w:r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申請書</w:t>
                    </w:r>
                    <w:r w:rsidRPr="00B365C4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檔DTAA</w:t>
                    </w:r>
                    <w:r>
                      <w:rPr>
                        <w:rFonts w:ascii="細明體" w:eastAsia="細明體" w:hAnsi="細明體" w:hint="eastAsia"/>
                        <w:bCs/>
                        <w:color w:val="000000"/>
                        <w:sz w:val="20"/>
                      </w:rPr>
                      <w:t>A010</w:t>
                    </w:r>
                  </w:p>
                </w:txbxContent>
              </v:textbox>
            </v:shape>
          </v:group>
        </w:pict>
      </w:r>
    </w:p>
    <w:p w:rsidR="000753EA" w:rsidRPr="00543FA9" w:rsidRDefault="000753EA" w:rsidP="000753EA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  <w:rPrChange w:id="138" w:author="陳鐵元" w:date="2017-01-13T15:47:00Z">
            <w:rPr>
              <w:rFonts w:ascii="細明體" w:eastAsia="細明體" w:hAnsi="細明體" w:cs="Courier New" w:hint="eastAsia"/>
              <w:b/>
              <w:sz w:val="20"/>
              <w:szCs w:val="20"/>
            </w:rPr>
          </w:rPrChange>
        </w:rPr>
      </w:pPr>
    </w:p>
    <w:p w:rsidR="000753EA" w:rsidRPr="00543FA9" w:rsidRDefault="000753EA" w:rsidP="000753EA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  <w:rPrChange w:id="139" w:author="陳鐵元" w:date="2017-01-13T15:47:00Z">
            <w:rPr>
              <w:rFonts w:ascii="細明體" w:eastAsia="細明體" w:hAnsi="細明體" w:cs="Courier New" w:hint="eastAsia"/>
              <w:b/>
              <w:sz w:val="20"/>
              <w:szCs w:val="20"/>
            </w:rPr>
          </w:rPrChange>
        </w:rPr>
      </w:pPr>
    </w:p>
    <w:p w:rsidR="000753EA" w:rsidRPr="00543FA9" w:rsidRDefault="000753EA" w:rsidP="000753EA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  <w:rPrChange w:id="140" w:author="陳鐵元" w:date="2017-01-13T15:47:00Z">
            <w:rPr>
              <w:rFonts w:ascii="細明體" w:eastAsia="細明體" w:hAnsi="細明體" w:cs="Courier New" w:hint="eastAsia"/>
              <w:b/>
              <w:sz w:val="20"/>
              <w:szCs w:val="20"/>
            </w:rPr>
          </w:rPrChange>
        </w:rPr>
      </w:pPr>
    </w:p>
    <w:p w:rsidR="008D4E5F" w:rsidRPr="00543FA9" w:rsidRDefault="008D4E5F" w:rsidP="008D4E5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  <w:rPrChange w:id="141" w:author="陳鐵元" w:date="2017-01-13T15:47:00Z">
            <w:rPr>
              <w:rFonts w:ascii="細明體" w:eastAsia="細明體" w:hAnsi="細明體" w:cs="Courier New" w:hint="eastAsia"/>
              <w:b/>
              <w:sz w:val="20"/>
              <w:szCs w:val="20"/>
            </w:rPr>
          </w:rPrChange>
        </w:rPr>
      </w:pPr>
    </w:p>
    <w:p w:rsidR="008D4E5F" w:rsidRPr="00543FA9" w:rsidRDefault="008D4E5F" w:rsidP="001053C1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b/>
          <w:rPrChange w:id="142" w:author="陳鐵元" w:date="2017-01-13T15:47:00Z">
            <w:rPr>
              <w:rFonts w:ascii="細明體" w:eastAsia="細明體" w:hAnsi="細明體" w:hint="eastAsia"/>
              <w:b/>
            </w:rPr>
          </w:rPrChange>
        </w:rPr>
      </w:pPr>
      <w:r w:rsidRPr="00543FA9">
        <w:rPr>
          <w:rFonts w:ascii="細明體" w:eastAsia="細明體" w:hAnsi="細明體" w:hint="eastAsia"/>
          <w:b/>
          <w:rPrChange w:id="143" w:author="陳鐵元" w:date="2017-01-13T15:47:00Z">
            <w:rPr>
              <w:rFonts w:ascii="細明體" w:eastAsia="細明體" w:hAnsi="細明體" w:hint="eastAsia"/>
              <w:b/>
            </w:rPr>
          </w:rPrChange>
        </w:rPr>
        <w:t>相關檔案</w:t>
      </w:r>
    </w:p>
    <w:tbl>
      <w:tblPr>
        <w:tblW w:w="91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4697"/>
      </w:tblGrid>
      <w:tr w:rsidR="008D4E5F" w:rsidRPr="00543FA9" w:rsidTr="00B368C7">
        <w:tc>
          <w:tcPr>
            <w:tcW w:w="720" w:type="dxa"/>
          </w:tcPr>
          <w:p w:rsidR="008D4E5F" w:rsidRPr="00543FA9" w:rsidRDefault="008D4E5F" w:rsidP="002A70D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  <w:rPrChange w:id="144" w:author="陳鐵元" w:date="2017-01-13T15:47:00Z">
                  <w:rPr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b/>
                <w:sz w:val="20"/>
                <w:szCs w:val="20"/>
                <w:rPrChange w:id="145" w:author="陳鐵元" w:date="2017-01-13T15:47:00Z">
                  <w:rPr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  <w:t>項次</w:t>
            </w:r>
          </w:p>
        </w:tc>
        <w:tc>
          <w:tcPr>
            <w:tcW w:w="3780" w:type="dxa"/>
          </w:tcPr>
          <w:p w:rsidR="008D4E5F" w:rsidRPr="00543FA9" w:rsidRDefault="008D4E5F" w:rsidP="002A70D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  <w:rPrChange w:id="146" w:author="陳鐵元" w:date="2017-01-13T15:47:00Z">
                  <w:rPr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b/>
                <w:sz w:val="20"/>
                <w:szCs w:val="20"/>
                <w:rPrChange w:id="147" w:author="陳鐵元" w:date="2017-01-13T15:47:00Z">
                  <w:rPr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  <w:t>中文說明</w:t>
            </w:r>
          </w:p>
        </w:tc>
        <w:tc>
          <w:tcPr>
            <w:tcW w:w="4697" w:type="dxa"/>
          </w:tcPr>
          <w:p w:rsidR="008D4E5F" w:rsidRPr="00543FA9" w:rsidRDefault="008D4E5F" w:rsidP="002A70D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  <w:rPrChange w:id="148" w:author="陳鐵元" w:date="2017-01-13T15:47:00Z">
                  <w:rPr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b/>
                <w:sz w:val="20"/>
                <w:szCs w:val="20"/>
                <w:rPrChange w:id="149" w:author="陳鐵元" w:date="2017-01-13T15:47:00Z">
                  <w:rPr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  <w:t>檔案名稱</w:t>
            </w:r>
          </w:p>
        </w:tc>
      </w:tr>
      <w:tr w:rsidR="00390CB2" w:rsidRPr="00543FA9" w:rsidTr="00B368C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90CB2" w:rsidRPr="00543FA9" w:rsidRDefault="00390CB2" w:rsidP="00AE0A60">
            <w:pPr>
              <w:widowControl/>
              <w:numPr>
                <w:ilvl w:val="0"/>
                <w:numId w:val="10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  <w:rPrChange w:id="150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780" w:type="dxa"/>
          </w:tcPr>
          <w:p w:rsidR="00390CB2" w:rsidRPr="00543FA9" w:rsidRDefault="00390CB2" w:rsidP="00432ABB">
            <w:pPr>
              <w:rPr>
                <w:rFonts w:hint="eastAsia"/>
                <w:sz w:val="20"/>
                <w:szCs w:val="20"/>
                <w:rPrChange w:id="151" w:author="陳鐵元" w:date="2017-01-13T15:47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</w:pPr>
            <w:r w:rsidRPr="00543FA9">
              <w:rPr>
                <w:rFonts w:hint="eastAsia"/>
                <w:sz w:val="20"/>
                <w:szCs w:val="20"/>
                <w:rPrChange w:id="152" w:author="陳鐵元" w:date="2017-01-13T15:47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  <w:t>理賠受理檔</w:t>
            </w:r>
          </w:p>
        </w:tc>
        <w:tc>
          <w:tcPr>
            <w:tcW w:w="4697" w:type="dxa"/>
          </w:tcPr>
          <w:p w:rsidR="00390CB2" w:rsidRPr="00543FA9" w:rsidRDefault="00390CB2" w:rsidP="00432ABB">
            <w:pPr>
              <w:rPr>
                <w:sz w:val="20"/>
                <w:szCs w:val="20"/>
                <w:rPrChange w:id="153" w:author="陳鐵元" w:date="2017-01-13T15:47:00Z">
                  <w:rPr>
                    <w:color w:val="000000"/>
                    <w:sz w:val="20"/>
                    <w:szCs w:val="20"/>
                  </w:rPr>
                </w:rPrChange>
              </w:rPr>
            </w:pPr>
            <w:r w:rsidRPr="00543FA9">
              <w:rPr>
                <w:sz w:val="20"/>
                <w:szCs w:val="20"/>
                <w:rPrChange w:id="154" w:author="陳鐵元" w:date="2017-01-13T15:47:00Z">
                  <w:rPr>
                    <w:color w:val="000000"/>
                    <w:sz w:val="20"/>
                    <w:szCs w:val="20"/>
                  </w:rPr>
                </w:rPrChange>
              </w:rPr>
              <w:t>DT</w:t>
            </w:r>
            <w:r w:rsidRPr="00543FA9">
              <w:rPr>
                <w:rFonts w:hint="eastAsia"/>
                <w:sz w:val="20"/>
                <w:szCs w:val="20"/>
                <w:rPrChange w:id="155" w:author="陳鐵元" w:date="2017-01-13T15:47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  <w:t>AAA001</w:t>
            </w:r>
          </w:p>
        </w:tc>
      </w:tr>
      <w:tr w:rsidR="00390CB2" w:rsidRPr="00543FA9" w:rsidTr="00B368C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90CB2" w:rsidRPr="00543FA9" w:rsidRDefault="00390CB2" w:rsidP="00390CB2">
            <w:pPr>
              <w:widowControl/>
              <w:numPr>
                <w:ilvl w:val="0"/>
                <w:numId w:val="17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  <w:rPrChange w:id="156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780" w:type="dxa"/>
          </w:tcPr>
          <w:p w:rsidR="00390CB2" w:rsidRPr="00543FA9" w:rsidRDefault="00390CB2" w:rsidP="00432ABB">
            <w:pPr>
              <w:rPr>
                <w:rFonts w:hint="eastAsia"/>
                <w:sz w:val="20"/>
                <w:szCs w:val="20"/>
                <w:rPrChange w:id="157" w:author="陳鐵元" w:date="2017-01-13T15:47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</w:pPr>
            <w:r w:rsidRPr="00543FA9">
              <w:rPr>
                <w:rFonts w:hint="eastAsia"/>
                <w:sz w:val="20"/>
                <w:szCs w:val="20"/>
                <w:rPrChange w:id="158" w:author="陳鐵元" w:date="2017-01-13T15:47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  <w:t>理賠受理申請書檔</w:t>
            </w:r>
          </w:p>
        </w:tc>
        <w:tc>
          <w:tcPr>
            <w:tcW w:w="4697" w:type="dxa"/>
          </w:tcPr>
          <w:p w:rsidR="00390CB2" w:rsidRPr="00543FA9" w:rsidRDefault="00390CB2" w:rsidP="00432ABB">
            <w:pPr>
              <w:rPr>
                <w:sz w:val="20"/>
                <w:szCs w:val="20"/>
                <w:rPrChange w:id="159" w:author="陳鐵元" w:date="2017-01-13T15:47:00Z">
                  <w:rPr>
                    <w:color w:val="000000"/>
                    <w:sz w:val="20"/>
                    <w:szCs w:val="20"/>
                  </w:rPr>
                </w:rPrChange>
              </w:rPr>
            </w:pPr>
            <w:r w:rsidRPr="00543FA9">
              <w:rPr>
                <w:sz w:val="20"/>
                <w:szCs w:val="20"/>
                <w:rPrChange w:id="160" w:author="陳鐵元" w:date="2017-01-13T15:47:00Z">
                  <w:rPr>
                    <w:color w:val="000000"/>
                    <w:sz w:val="20"/>
                    <w:szCs w:val="20"/>
                  </w:rPr>
                </w:rPrChange>
              </w:rPr>
              <w:t>DT</w:t>
            </w:r>
            <w:r w:rsidRPr="00543FA9">
              <w:rPr>
                <w:rFonts w:hint="eastAsia"/>
                <w:sz w:val="20"/>
                <w:szCs w:val="20"/>
                <w:rPrChange w:id="161" w:author="陳鐵元" w:date="2017-01-13T15:47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  <w:t>AAA010</w:t>
            </w:r>
          </w:p>
        </w:tc>
      </w:tr>
      <w:tr w:rsidR="00390CB2" w:rsidRPr="00543FA9" w:rsidTr="00B368C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90CB2" w:rsidRPr="00543FA9" w:rsidRDefault="00390CB2" w:rsidP="00390CB2">
            <w:pPr>
              <w:widowControl/>
              <w:numPr>
                <w:ilvl w:val="0"/>
                <w:numId w:val="17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  <w:rPrChange w:id="162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780" w:type="dxa"/>
          </w:tcPr>
          <w:p w:rsidR="00390CB2" w:rsidRPr="00543FA9" w:rsidRDefault="00390CB2" w:rsidP="00432ABB">
            <w:pPr>
              <w:rPr>
                <w:rFonts w:hint="eastAsia"/>
                <w:sz w:val="20"/>
                <w:szCs w:val="20"/>
                <w:rPrChange w:id="163" w:author="陳鐵元" w:date="2017-01-13T15:47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</w:pPr>
            <w:r w:rsidRPr="00543FA9">
              <w:rPr>
                <w:rFonts w:hint="eastAsia"/>
                <w:sz w:val="20"/>
                <w:szCs w:val="20"/>
                <w:rPrChange w:id="164" w:author="陳鐵元" w:date="2017-01-13T15:47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  <w:t>理賠索賠類別檔</w:t>
            </w:r>
          </w:p>
        </w:tc>
        <w:tc>
          <w:tcPr>
            <w:tcW w:w="4697" w:type="dxa"/>
          </w:tcPr>
          <w:p w:rsidR="00390CB2" w:rsidRPr="00543FA9" w:rsidRDefault="00390CB2" w:rsidP="00432ABB">
            <w:pPr>
              <w:rPr>
                <w:rFonts w:hint="eastAsia"/>
                <w:sz w:val="20"/>
                <w:szCs w:val="20"/>
                <w:rPrChange w:id="165" w:author="陳鐵元" w:date="2017-01-13T15:47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</w:pPr>
            <w:r w:rsidRPr="00543FA9">
              <w:rPr>
                <w:rFonts w:hint="eastAsia"/>
                <w:sz w:val="20"/>
                <w:szCs w:val="20"/>
                <w:rPrChange w:id="166" w:author="陳鐵元" w:date="2017-01-13T15:47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  <w:t>DTAAA011</w:t>
            </w:r>
          </w:p>
        </w:tc>
      </w:tr>
      <w:tr w:rsidR="00390CB2" w:rsidRPr="00543FA9" w:rsidTr="00B368C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90CB2" w:rsidRPr="00543FA9" w:rsidRDefault="00390CB2" w:rsidP="00390CB2">
            <w:pPr>
              <w:widowControl/>
              <w:numPr>
                <w:ilvl w:val="0"/>
                <w:numId w:val="17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  <w:rPrChange w:id="167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780" w:type="dxa"/>
          </w:tcPr>
          <w:p w:rsidR="00390CB2" w:rsidRPr="00543FA9" w:rsidRDefault="001E66B1" w:rsidP="00432ABB">
            <w:pPr>
              <w:rPr>
                <w:rFonts w:hint="eastAsia"/>
                <w:sz w:val="20"/>
                <w:szCs w:val="20"/>
                <w:rPrChange w:id="168" w:author="陳鐵元" w:date="2017-01-13T15:47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</w:pPr>
            <w:r w:rsidRPr="00543FA9">
              <w:rPr>
                <w:rFonts w:hint="eastAsia"/>
                <w:sz w:val="20"/>
                <w:szCs w:val="20"/>
                <w:rPrChange w:id="169" w:author="陳鐵元" w:date="2017-01-13T15:47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  <w:t>新契約</w:t>
            </w:r>
            <w:r w:rsidRPr="00543FA9">
              <w:rPr>
                <w:sz w:val="20"/>
                <w:szCs w:val="20"/>
                <w:rPrChange w:id="170" w:author="陳鐵元" w:date="2017-01-13T15:47:00Z">
                  <w:rPr>
                    <w:color w:val="000000"/>
                    <w:sz w:val="20"/>
                    <w:szCs w:val="20"/>
                  </w:rPr>
                </w:rPrChange>
              </w:rPr>
              <w:t>客戶資料</w:t>
            </w:r>
          </w:p>
        </w:tc>
        <w:tc>
          <w:tcPr>
            <w:tcW w:w="4697" w:type="dxa"/>
          </w:tcPr>
          <w:p w:rsidR="00390CB2" w:rsidRPr="00543FA9" w:rsidRDefault="00390CB2" w:rsidP="00432ABB">
            <w:pPr>
              <w:rPr>
                <w:rFonts w:hint="eastAsia"/>
                <w:sz w:val="20"/>
                <w:szCs w:val="20"/>
                <w:rPrChange w:id="171" w:author="陳鐵元" w:date="2017-01-13T15:47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</w:pPr>
            <w:r w:rsidRPr="00543FA9">
              <w:rPr>
                <w:rFonts w:hint="eastAsia"/>
                <w:sz w:val="20"/>
                <w:szCs w:val="20"/>
                <w:rPrChange w:id="172" w:author="陳鐵元" w:date="2017-01-13T15:47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  <w:t>DTATA001_CUSTOMER</w:t>
            </w:r>
          </w:p>
        </w:tc>
      </w:tr>
      <w:tr w:rsidR="00390CB2" w:rsidRPr="00543FA9" w:rsidTr="00B368C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90CB2" w:rsidRPr="00543FA9" w:rsidRDefault="00390CB2" w:rsidP="00390CB2">
            <w:pPr>
              <w:widowControl/>
              <w:numPr>
                <w:ilvl w:val="0"/>
                <w:numId w:val="17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  <w:rPrChange w:id="173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780" w:type="dxa"/>
          </w:tcPr>
          <w:p w:rsidR="00390CB2" w:rsidRPr="00543FA9" w:rsidRDefault="00390CB2" w:rsidP="00432ABB">
            <w:pPr>
              <w:rPr>
                <w:rFonts w:hint="eastAsia"/>
                <w:sz w:val="20"/>
                <w:szCs w:val="20"/>
                <w:rPrChange w:id="174" w:author="陳鐵元" w:date="2017-01-13T15:47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</w:pPr>
            <w:r w:rsidRPr="00543FA9">
              <w:rPr>
                <w:sz w:val="20"/>
                <w:szCs w:val="20"/>
                <w:rPrChange w:id="175" w:author="陳鐵元" w:date="2017-01-13T15:47:00Z">
                  <w:rPr>
                    <w:color w:val="000000"/>
                    <w:sz w:val="20"/>
                    <w:szCs w:val="20"/>
                  </w:rPr>
                </w:rPrChange>
              </w:rPr>
              <w:t>壽險契約關係人</w:t>
            </w:r>
          </w:p>
        </w:tc>
        <w:tc>
          <w:tcPr>
            <w:tcW w:w="4697" w:type="dxa"/>
          </w:tcPr>
          <w:p w:rsidR="00390CB2" w:rsidRPr="00543FA9" w:rsidRDefault="00390CB2" w:rsidP="00432ABB">
            <w:pPr>
              <w:rPr>
                <w:rFonts w:hint="eastAsia"/>
                <w:sz w:val="20"/>
                <w:szCs w:val="20"/>
                <w:rPrChange w:id="176" w:author="陳鐵元" w:date="2017-01-13T15:47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</w:pPr>
            <w:r w:rsidRPr="00543FA9">
              <w:rPr>
                <w:sz w:val="20"/>
                <w:szCs w:val="20"/>
                <w:rPrChange w:id="177" w:author="陳鐵元" w:date="2017-01-13T15:47:00Z">
                  <w:rPr>
                    <w:color w:val="000000"/>
                    <w:sz w:val="20"/>
                    <w:szCs w:val="20"/>
                  </w:rPr>
                </w:rPrChange>
              </w:rPr>
              <w:t>DTAB0005</w:t>
            </w:r>
          </w:p>
        </w:tc>
      </w:tr>
      <w:tr w:rsidR="00390CB2" w:rsidRPr="00543FA9" w:rsidTr="00B368C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90CB2" w:rsidRPr="00543FA9" w:rsidRDefault="00390CB2" w:rsidP="00390CB2">
            <w:pPr>
              <w:widowControl/>
              <w:numPr>
                <w:ilvl w:val="0"/>
                <w:numId w:val="17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  <w:rPrChange w:id="178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780" w:type="dxa"/>
          </w:tcPr>
          <w:p w:rsidR="00390CB2" w:rsidRPr="00543FA9" w:rsidRDefault="00390CB2" w:rsidP="00432ABB">
            <w:pPr>
              <w:rPr>
                <w:rFonts w:hint="eastAsia"/>
                <w:sz w:val="20"/>
                <w:szCs w:val="20"/>
                <w:rPrChange w:id="179" w:author="陳鐵元" w:date="2017-01-13T15:47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</w:pPr>
            <w:r w:rsidRPr="00543FA9">
              <w:rPr>
                <w:rFonts w:hint="eastAsia"/>
                <w:sz w:val="20"/>
                <w:szCs w:val="20"/>
                <w:rPrChange w:id="180" w:author="陳鐵元" w:date="2017-01-13T15:47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  <w:t>意外險名冊資料</w:t>
            </w:r>
          </w:p>
        </w:tc>
        <w:tc>
          <w:tcPr>
            <w:tcW w:w="4697" w:type="dxa"/>
          </w:tcPr>
          <w:p w:rsidR="00390CB2" w:rsidRPr="00543FA9" w:rsidRDefault="00390CB2" w:rsidP="00432ABB">
            <w:pPr>
              <w:rPr>
                <w:rFonts w:hint="eastAsia"/>
                <w:sz w:val="20"/>
                <w:szCs w:val="20"/>
                <w:rPrChange w:id="181" w:author="陳鐵元" w:date="2017-01-13T15:47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</w:pPr>
            <w:r w:rsidRPr="00543FA9">
              <w:rPr>
                <w:rFonts w:hint="eastAsia"/>
                <w:sz w:val="20"/>
                <w:szCs w:val="20"/>
                <w:rPrChange w:id="182" w:author="陳鐵元" w:date="2017-01-13T15:47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  <w:t>DTCBA103</w:t>
            </w:r>
          </w:p>
        </w:tc>
      </w:tr>
    </w:tbl>
    <w:p w:rsidR="008D4E5F" w:rsidRPr="00543FA9" w:rsidRDefault="008D4E5F" w:rsidP="008D4E5F">
      <w:pPr>
        <w:spacing w:line="240" w:lineRule="atLeast"/>
        <w:rPr>
          <w:rFonts w:ascii="細明體" w:eastAsia="細明體" w:hAnsi="細明體" w:cs="Courier New"/>
          <w:b/>
          <w:sz w:val="20"/>
          <w:szCs w:val="20"/>
          <w:rPrChange w:id="183" w:author="陳鐵元" w:date="2017-01-13T15:47:00Z">
            <w:rPr>
              <w:rFonts w:ascii="細明體" w:eastAsia="細明體" w:hAnsi="細明體" w:cs="Courier New"/>
              <w:b/>
              <w:sz w:val="20"/>
              <w:szCs w:val="20"/>
            </w:rPr>
          </w:rPrChange>
        </w:rPr>
      </w:pPr>
    </w:p>
    <w:p w:rsidR="008D4E5F" w:rsidRPr="00543FA9" w:rsidRDefault="008D4E5F" w:rsidP="001053C1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b/>
          <w:rPrChange w:id="184" w:author="陳鐵元" w:date="2017-01-13T15:47:00Z">
            <w:rPr>
              <w:rFonts w:ascii="細明體" w:eastAsia="細明體" w:hAnsi="細明體" w:hint="eastAsia"/>
              <w:b/>
            </w:rPr>
          </w:rPrChange>
        </w:rPr>
      </w:pPr>
      <w:bookmarkStart w:id="185" w:name="_GoBack"/>
      <w:bookmarkEnd w:id="185"/>
      <w:r w:rsidRPr="00543FA9">
        <w:rPr>
          <w:rFonts w:ascii="細明體" w:eastAsia="細明體" w:hAnsi="細明體" w:hint="eastAsia"/>
          <w:b/>
          <w:rPrChange w:id="186" w:author="陳鐵元" w:date="2017-01-13T15:47:00Z">
            <w:rPr>
              <w:rFonts w:ascii="細明體" w:eastAsia="細明體" w:hAnsi="細明體" w:hint="eastAsia"/>
              <w:b/>
            </w:rPr>
          </w:rPrChange>
        </w:rPr>
        <w:lastRenderedPageBreak/>
        <w:t>相關模組</w:t>
      </w:r>
    </w:p>
    <w:tbl>
      <w:tblPr>
        <w:tblW w:w="921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4711"/>
      </w:tblGrid>
      <w:tr w:rsidR="008D4E5F" w:rsidRPr="00543FA9" w:rsidTr="00B368C7">
        <w:tc>
          <w:tcPr>
            <w:tcW w:w="720" w:type="dxa"/>
          </w:tcPr>
          <w:p w:rsidR="008D4E5F" w:rsidRPr="00543FA9" w:rsidRDefault="008D4E5F" w:rsidP="002A70D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  <w:rPrChange w:id="187" w:author="陳鐵元" w:date="2017-01-13T15:47:00Z">
                  <w:rPr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b/>
                <w:sz w:val="20"/>
                <w:szCs w:val="20"/>
                <w:rPrChange w:id="188" w:author="陳鐵元" w:date="2017-01-13T15:47:00Z">
                  <w:rPr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  <w:t>項次</w:t>
            </w:r>
          </w:p>
        </w:tc>
        <w:tc>
          <w:tcPr>
            <w:tcW w:w="3780" w:type="dxa"/>
          </w:tcPr>
          <w:p w:rsidR="008D4E5F" w:rsidRPr="00543FA9" w:rsidRDefault="008D4E5F" w:rsidP="002A70D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  <w:rPrChange w:id="189" w:author="陳鐵元" w:date="2017-01-13T15:47:00Z">
                  <w:rPr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b/>
                <w:sz w:val="20"/>
                <w:szCs w:val="20"/>
                <w:rPrChange w:id="190" w:author="陳鐵元" w:date="2017-01-13T15:47:00Z">
                  <w:rPr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  <w:t>中文說明</w:t>
            </w:r>
          </w:p>
        </w:tc>
        <w:tc>
          <w:tcPr>
            <w:tcW w:w="4711" w:type="dxa"/>
          </w:tcPr>
          <w:p w:rsidR="008D4E5F" w:rsidRPr="00543FA9" w:rsidRDefault="008D4E5F" w:rsidP="002A70D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  <w:rPrChange w:id="191" w:author="陳鐵元" w:date="2017-01-13T15:47:00Z">
                  <w:rPr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b/>
                <w:sz w:val="20"/>
                <w:szCs w:val="20"/>
                <w:rPrChange w:id="192" w:author="陳鐵元" w:date="2017-01-13T15:47:00Z">
                  <w:rPr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  <w:t>程式名稱</w:t>
            </w:r>
          </w:p>
        </w:tc>
      </w:tr>
      <w:tr w:rsidR="00E0462D" w:rsidRPr="00543FA9" w:rsidTr="00B368C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0462D" w:rsidRPr="00543FA9" w:rsidRDefault="00E0462D" w:rsidP="00BF7770">
            <w:pPr>
              <w:widowControl/>
              <w:numPr>
                <w:ilvl w:val="0"/>
                <w:numId w:val="13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  <w:rPrChange w:id="193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780" w:type="dxa"/>
          </w:tcPr>
          <w:p w:rsidR="00E0462D" w:rsidRPr="00543FA9" w:rsidRDefault="00E0462D" w:rsidP="0011706E">
            <w:pPr>
              <w:rPr>
                <w:rFonts w:hint="eastAsia"/>
                <w:sz w:val="20"/>
                <w:szCs w:val="20"/>
                <w:rPrChange w:id="194" w:author="陳鐵元" w:date="2017-01-13T15:47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</w:pPr>
            <w:r w:rsidRPr="00543FA9">
              <w:rPr>
                <w:rFonts w:hint="eastAsia"/>
                <w:sz w:val="20"/>
                <w:szCs w:val="20"/>
                <w:rPrChange w:id="195" w:author="陳鐵元" w:date="2017-01-13T15:47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  <w:t>理賠受理檔處理模組</w:t>
            </w:r>
          </w:p>
        </w:tc>
        <w:tc>
          <w:tcPr>
            <w:tcW w:w="4711" w:type="dxa"/>
          </w:tcPr>
          <w:p w:rsidR="00E0462D" w:rsidRPr="00543FA9" w:rsidRDefault="00E0462D" w:rsidP="0011706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rPrChange w:id="196" w:author="陳鐵元" w:date="2017-01-13T15:47:00Z">
                  <w:rPr>
                    <w:rFonts w:ascii="細明體" w:eastAsia="細明體" w:hAnsi="細明體" w:hint="eastAsia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rPrChange w:id="197" w:author="陳鐵元" w:date="2017-01-13T15:47:00Z">
                  <w:rPr>
                    <w:rFonts w:ascii="細明體" w:eastAsia="細明體" w:hAnsi="細明體" w:hint="eastAsia"/>
                  </w:rPr>
                </w:rPrChange>
              </w:rPr>
              <w:t>AA_A0Z001</w:t>
            </w:r>
          </w:p>
        </w:tc>
      </w:tr>
      <w:tr w:rsidR="00E0462D" w:rsidRPr="00543FA9" w:rsidTr="00B368C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0462D" w:rsidRPr="00543FA9" w:rsidRDefault="00E0462D" w:rsidP="00E0462D">
            <w:pPr>
              <w:widowControl/>
              <w:numPr>
                <w:ilvl w:val="0"/>
                <w:numId w:val="16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  <w:rPrChange w:id="198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780" w:type="dxa"/>
          </w:tcPr>
          <w:p w:rsidR="00E0462D" w:rsidRPr="00543FA9" w:rsidRDefault="00E0462D" w:rsidP="0011706E">
            <w:pPr>
              <w:rPr>
                <w:rFonts w:hint="eastAsia"/>
                <w:sz w:val="20"/>
                <w:szCs w:val="20"/>
                <w:rPrChange w:id="199" w:author="陳鐵元" w:date="2017-01-13T15:47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</w:pPr>
            <w:r w:rsidRPr="00543FA9">
              <w:rPr>
                <w:rFonts w:hint="eastAsia"/>
                <w:sz w:val="20"/>
                <w:szCs w:val="20"/>
                <w:rPrChange w:id="200" w:author="陳鐵元" w:date="2017-01-13T15:47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  <w:t>理賠申請書檔處理模組</w:t>
            </w:r>
          </w:p>
        </w:tc>
        <w:tc>
          <w:tcPr>
            <w:tcW w:w="4711" w:type="dxa"/>
          </w:tcPr>
          <w:p w:rsidR="00E0462D" w:rsidRPr="00543FA9" w:rsidRDefault="00E0462D" w:rsidP="0011706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rPrChange w:id="201" w:author="陳鐵元" w:date="2017-01-13T15:47:00Z">
                  <w:rPr>
                    <w:rFonts w:ascii="細明體" w:eastAsia="細明體" w:hAnsi="細明體" w:hint="eastAsia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rPrChange w:id="202" w:author="陳鐵元" w:date="2017-01-13T15:47:00Z">
                  <w:rPr>
                    <w:rFonts w:ascii="細明體" w:eastAsia="細明體" w:hAnsi="細明體" w:hint="eastAsia"/>
                  </w:rPr>
                </w:rPrChange>
              </w:rPr>
              <w:t>AA_A0Z002</w:t>
            </w:r>
          </w:p>
        </w:tc>
      </w:tr>
      <w:tr w:rsidR="00E0462D" w:rsidRPr="00543FA9" w:rsidTr="00B368C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0462D" w:rsidRPr="00543FA9" w:rsidRDefault="00E0462D" w:rsidP="00E0462D">
            <w:pPr>
              <w:widowControl/>
              <w:numPr>
                <w:ilvl w:val="0"/>
                <w:numId w:val="16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  <w:rPrChange w:id="203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780" w:type="dxa"/>
          </w:tcPr>
          <w:p w:rsidR="00E0462D" w:rsidRPr="00543FA9" w:rsidRDefault="00E0462D" w:rsidP="0011706E">
            <w:pPr>
              <w:rPr>
                <w:rFonts w:hint="eastAsia"/>
                <w:sz w:val="20"/>
                <w:szCs w:val="20"/>
                <w:rPrChange w:id="204" w:author="陳鐵元" w:date="2017-01-13T15:47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</w:pPr>
            <w:r w:rsidRPr="00543FA9">
              <w:rPr>
                <w:rFonts w:hint="eastAsia"/>
                <w:sz w:val="20"/>
                <w:szCs w:val="20"/>
                <w:rPrChange w:id="205" w:author="陳鐵元" w:date="2017-01-13T15:47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  <w:t>理賠索賠類別檔處理模組</w:t>
            </w:r>
          </w:p>
        </w:tc>
        <w:tc>
          <w:tcPr>
            <w:tcW w:w="4711" w:type="dxa"/>
          </w:tcPr>
          <w:p w:rsidR="00E0462D" w:rsidRPr="00543FA9" w:rsidRDefault="00E0462D" w:rsidP="0011706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rPrChange w:id="206" w:author="陳鐵元" w:date="2017-01-13T15:47:00Z">
                  <w:rPr>
                    <w:rFonts w:ascii="細明體" w:eastAsia="細明體" w:hAnsi="細明體" w:hint="eastAsia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rPrChange w:id="207" w:author="陳鐵元" w:date="2017-01-13T15:47:00Z">
                  <w:rPr>
                    <w:rFonts w:ascii="細明體" w:eastAsia="細明體" w:hAnsi="細明體" w:hint="eastAsia"/>
                  </w:rPr>
                </w:rPrChange>
              </w:rPr>
              <w:t>AA_A0Z007</w:t>
            </w:r>
          </w:p>
        </w:tc>
      </w:tr>
      <w:tr w:rsidR="00E0462D" w:rsidRPr="00543FA9" w:rsidTr="00B368C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0462D" w:rsidRPr="00543FA9" w:rsidRDefault="00E0462D" w:rsidP="00E0462D">
            <w:pPr>
              <w:widowControl/>
              <w:numPr>
                <w:ilvl w:val="0"/>
                <w:numId w:val="16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  <w:rPrChange w:id="208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780" w:type="dxa"/>
          </w:tcPr>
          <w:p w:rsidR="00E0462D" w:rsidRPr="00543FA9" w:rsidRDefault="00E0462D" w:rsidP="0011706E">
            <w:pPr>
              <w:rPr>
                <w:rFonts w:hint="eastAsia"/>
                <w:sz w:val="20"/>
                <w:szCs w:val="20"/>
                <w:rPrChange w:id="209" w:author="陳鐵元" w:date="2017-01-13T15:47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</w:pPr>
            <w:r w:rsidRPr="00543FA9">
              <w:rPr>
                <w:rFonts w:hint="eastAsia"/>
                <w:sz w:val="20"/>
                <w:szCs w:val="20"/>
                <w:rPrChange w:id="210" w:author="陳鐵元" w:date="2017-01-13T15:47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  <w:t>理賠無記名檔處理模組</w:t>
            </w:r>
          </w:p>
        </w:tc>
        <w:tc>
          <w:tcPr>
            <w:tcW w:w="4711" w:type="dxa"/>
          </w:tcPr>
          <w:p w:rsidR="00E0462D" w:rsidRPr="00543FA9" w:rsidRDefault="00E0462D" w:rsidP="0011706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rPrChange w:id="211" w:author="陳鐵元" w:date="2017-01-13T15:47:00Z">
                  <w:rPr>
                    <w:rFonts w:ascii="細明體" w:eastAsia="細明體" w:hAnsi="細明體" w:hint="eastAsia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rPrChange w:id="212" w:author="陳鐵元" w:date="2017-01-13T15:47:00Z">
                  <w:rPr>
                    <w:rFonts w:ascii="細明體" w:eastAsia="細明體" w:hAnsi="細明體" w:hint="eastAsia"/>
                  </w:rPr>
                </w:rPrChange>
              </w:rPr>
              <w:t>AA_A0Z008</w:t>
            </w:r>
          </w:p>
        </w:tc>
      </w:tr>
      <w:tr w:rsidR="00E0462D" w:rsidRPr="00543FA9" w:rsidTr="00B368C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0462D" w:rsidRPr="00543FA9" w:rsidRDefault="00E0462D" w:rsidP="00E0462D">
            <w:pPr>
              <w:widowControl/>
              <w:numPr>
                <w:ilvl w:val="0"/>
                <w:numId w:val="16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  <w:rPrChange w:id="213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780" w:type="dxa"/>
          </w:tcPr>
          <w:p w:rsidR="00E0462D" w:rsidRPr="00543FA9" w:rsidRDefault="00E0462D" w:rsidP="0011706E">
            <w:pPr>
              <w:rPr>
                <w:rFonts w:ascii="新細明體" w:hAnsi="新細明體" w:hint="eastAsia"/>
                <w:sz w:val="20"/>
                <w:szCs w:val="20"/>
                <w:rPrChange w:id="214" w:author="陳鐵元" w:date="2017-01-13T15:47:00Z">
                  <w:rPr>
                    <w:rFonts w:ascii="新細明體" w:hAnsi="新細明體" w:hint="eastAsia"/>
                    <w:color w:val="000000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新細明體" w:hAnsi="新細明體" w:hint="eastAsia"/>
                <w:sz w:val="20"/>
                <w:szCs w:val="20"/>
                <w:rPrChange w:id="215" w:author="陳鐵元" w:date="2017-01-13T15:47:00Z">
                  <w:rPr>
                    <w:rFonts w:ascii="新細明體" w:hAnsi="新細明體" w:hint="eastAsia"/>
                    <w:sz w:val="20"/>
                    <w:szCs w:val="20"/>
                  </w:rPr>
                </w:rPrChange>
              </w:rPr>
              <w:t>客戶投保明細讀取模組</w:t>
            </w:r>
          </w:p>
        </w:tc>
        <w:tc>
          <w:tcPr>
            <w:tcW w:w="4711" w:type="dxa"/>
          </w:tcPr>
          <w:p w:rsidR="00E0462D" w:rsidRPr="00543FA9" w:rsidRDefault="00E0462D" w:rsidP="0011706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rPrChange w:id="216" w:author="陳鐵元" w:date="2017-01-13T15:47:00Z">
                  <w:rPr>
                    <w:rFonts w:ascii="細明體" w:eastAsia="細明體" w:hAnsi="細明體" w:hint="eastAsia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kern w:val="2"/>
                <w:szCs w:val="24"/>
                <w:lang w:eastAsia="zh-TW"/>
                <w:rPrChange w:id="217" w:author="陳鐵元" w:date="2017-01-13T15:47:00Z">
                  <w:rPr>
                    <w:rFonts w:ascii="細明體" w:eastAsia="細明體" w:hAnsi="細明體" w:hint="eastAsia"/>
                    <w:kern w:val="2"/>
                    <w:szCs w:val="24"/>
                    <w:lang w:eastAsia="zh-TW"/>
                  </w:rPr>
                </w:rPrChange>
              </w:rPr>
              <w:t>AA_B0Z000</w:t>
            </w:r>
          </w:p>
        </w:tc>
      </w:tr>
      <w:tr w:rsidR="00E0462D" w:rsidRPr="00543FA9" w:rsidTr="00B368C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0462D" w:rsidRPr="00543FA9" w:rsidRDefault="00E0462D" w:rsidP="00E0462D">
            <w:pPr>
              <w:widowControl/>
              <w:numPr>
                <w:ilvl w:val="0"/>
                <w:numId w:val="16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  <w:rPrChange w:id="218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780" w:type="dxa"/>
          </w:tcPr>
          <w:p w:rsidR="00E0462D" w:rsidRPr="00543FA9" w:rsidRDefault="00E0462D" w:rsidP="0011706E">
            <w:pPr>
              <w:rPr>
                <w:rFonts w:ascii="新細明體" w:hAnsi="新細明體" w:hint="eastAsia"/>
                <w:sz w:val="20"/>
                <w:szCs w:val="20"/>
                <w:rPrChange w:id="219" w:author="陳鐵元" w:date="2017-01-13T15:47:00Z">
                  <w:rPr>
                    <w:rFonts w:ascii="新細明體" w:hAnsi="新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sz w:val="20"/>
                <w:szCs w:val="20"/>
                <w:rPrChange w:id="220" w:author="陳鐵元" w:date="2017-01-13T15:47:00Z">
                  <w:rPr>
                    <w:sz w:val="20"/>
                    <w:szCs w:val="20"/>
                  </w:rPr>
                </w:rPrChange>
              </w:rPr>
              <w:t>員工基本資料讀取共用類別</w:t>
            </w:r>
          </w:p>
        </w:tc>
        <w:tc>
          <w:tcPr>
            <w:tcW w:w="4711" w:type="dxa"/>
          </w:tcPr>
          <w:p w:rsidR="00E0462D" w:rsidRPr="00543FA9" w:rsidRDefault="00E0462D" w:rsidP="0011706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  <w:rPrChange w:id="221" w:author="陳鐵元" w:date="2017-01-13T15:47:00Z">
                  <w:rPr>
                    <w:rFonts w:ascii="細明體" w:eastAsia="細明體" w:hAnsi="細明體" w:hint="eastAsia"/>
                    <w:kern w:val="2"/>
                    <w:szCs w:val="24"/>
                    <w:lang w:eastAsia="zh-TW"/>
                  </w:rPr>
                </w:rPrChange>
              </w:rPr>
            </w:pPr>
            <w:r w:rsidRPr="00543FA9">
              <w:rPr>
                <w:bCs/>
                <w:rPrChange w:id="222" w:author="陳鐵元" w:date="2017-01-13T15:47:00Z">
                  <w:rPr>
                    <w:bCs/>
                  </w:rPr>
                </w:rPrChange>
              </w:rPr>
              <w:t>com.cathay.common.hr.PersonnelData</w:t>
            </w:r>
          </w:p>
        </w:tc>
      </w:tr>
      <w:tr w:rsidR="00E0462D" w:rsidRPr="00543FA9" w:rsidTr="00B368C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0462D" w:rsidRPr="00543FA9" w:rsidRDefault="00E0462D" w:rsidP="00E0462D">
            <w:pPr>
              <w:widowControl/>
              <w:numPr>
                <w:ilvl w:val="0"/>
                <w:numId w:val="16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  <w:rPrChange w:id="223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780" w:type="dxa"/>
          </w:tcPr>
          <w:p w:rsidR="00E0462D" w:rsidRPr="00543FA9" w:rsidRDefault="00E0462D" w:rsidP="0011706E">
            <w:pPr>
              <w:rPr>
                <w:sz w:val="20"/>
                <w:szCs w:val="20"/>
                <w:rPrChange w:id="224" w:author="陳鐵元" w:date="2017-01-13T15:47:00Z">
                  <w:rPr>
                    <w:sz w:val="20"/>
                    <w:szCs w:val="20"/>
                  </w:rPr>
                </w:rPrChange>
              </w:rPr>
            </w:pPr>
            <w:r w:rsidRPr="00543FA9">
              <w:rPr>
                <w:rFonts w:hint="eastAsia"/>
                <w:sz w:val="20"/>
                <w:szCs w:val="20"/>
                <w:rPrChange w:id="225" w:author="陳鐵元" w:date="2017-01-13T15:47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  <w:t>死殘解除契約辦理中更新模組</w:t>
            </w:r>
          </w:p>
        </w:tc>
        <w:tc>
          <w:tcPr>
            <w:tcW w:w="4711" w:type="dxa"/>
          </w:tcPr>
          <w:p w:rsidR="00E0462D" w:rsidRPr="00543FA9" w:rsidRDefault="00E0462D" w:rsidP="0011706E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  <w:rPrChange w:id="226" w:author="陳鐵元" w:date="2017-01-13T15:47:00Z">
                  <w:rPr>
                    <w:bCs/>
                    <w:lang w:eastAsia="zh-TW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rPrChange w:id="227" w:author="陳鐵元" w:date="2017-01-13T15:47:00Z">
                  <w:rPr>
                    <w:rFonts w:ascii="細明體" w:eastAsia="細明體" w:hAnsi="細明體" w:hint="eastAsia"/>
                  </w:rPr>
                </w:rPrChange>
              </w:rPr>
              <w:t>AA_A0Z019</w:t>
            </w:r>
          </w:p>
        </w:tc>
      </w:tr>
      <w:tr w:rsidR="00E0462D" w:rsidRPr="00543FA9" w:rsidTr="00B368C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0462D" w:rsidRPr="00543FA9" w:rsidRDefault="00E0462D" w:rsidP="00E0462D">
            <w:pPr>
              <w:widowControl/>
              <w:numPr>
                <w:ilvl w:val="0"/>
                <w:numId w:val="16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  <w:rPrChange w:id="228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780" w:type="dxa"/>
          </w:tcPr>
          <w:p w:rsidR="00E0462D" w:rsidRPr="00543FA9" w:rsidRDefault="00E0462D" w:rsidP="0011706E">
            <w:pPr>
              <w:rPr>
                <w:rFonts w:hint="eastAsia"/>
                <w:sz w:val="20"/>
                <w:szCs w:val="20"/>
                <w:rPrChange w:id="229" w:author="陳鐵元" w:date="2017-01-13T15:47:00Z">
                  <w:rPr>
                    <w:rFonts w:hint="eastAsia"/>
                    <w:color w:val="000000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MS Reference Sans Serif" w:hAnsi="新細明體"/>
                <w:sz w:val="20"/>
                <w:szCs w:val="20"/>
                <w:rPrChange w:id="230" w:author="陳鐵元" w:date="2017-01-13T15:47:00Z">
                  <w:rPr>
                    <w:rFonts w:ascii="MS Reference Sans Serif" w:hAnsi="新細明體"/>
                    <w:color w:val="000000"/>
                    <w:sz w:val="20"/>
                    <w:szCs w:val="20"/>
                  </w:rPr>
                </w:rPrChange>
              </w:rPr>
              <w:t>取得帳務日期模組</w:t>
            </w:r>
          </w:p>
        </w:tc>
        <w:tc>
          <w:tcPr>
            <w:tcW w:w="4711" w:type="dxa"/>
          </w:tcPr>
          <w:p w:rsidR="00E0462D" w:rsidRPr="00543FA9" w:rsidRDefault="00E0462D" w:rsidP="0011706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rPrChange w:id="231" w:author="陳鐵元" w:date="2017-01-13T15:47:00Z">
                  <w:rPr>
                    <w:rFonts w:ascii="細明體" w:eastAsia="細明體" w:hAnsi="細明體" w:hint="eastAsia"/>
                  </w:rPr>
                </w:rPrChange>
              </w:rPr>
            </w:pPr>
            <w:r w:rsidRPr="00543FA9">
              <w:rPr>
                <w:rFonts w:ascii="MS Reference Sans Serif" w:hAnsi="MS Reference Sans Serif"/>
                <w:kern w:val="2"/>
                <w:lang w:eastAsia="zh-TW"/>
                <w:rPrChange w:id="232" w:author="陳鐵元" w:date="2017-01-13T15:47:00Z">
                  <w:rPr>
                    <w:rFonts w:ascii="MS Reference Sans Serif" w:hAnsi="MS Reference Sans Serif"/>
                    <w:color w:val="000000"/>
                    <w:kern w:val="2"/>
                    <w:lang w:eastAsia="zh-TW"/>
                  </w:rPr>
                </w:rPrChange>
              </w:rPr>
              <w:t>DK_F0Z001</w:t>
            </w:r>
          </w:p>
        </w:tc>
      </w:tr>
      <w:tr w:rsidR="00E0462D" w:rsidRPr="00543FA9" w:rsidTr="00B368C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0462D" w:rsidRPr="00543FA9" w:rsidRDefault="00E0462D" w:rsidP="00E0462D">
            <w:pPr>
              <w:widowControl/>
              <w:numPr>
                <w:ilvl w:val="0"/>
                <w:numId w:val="16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  <w:rPrChange w:id="233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780" w:type="dxa"/>
          </w:tcPr>
          <w:p w:rsidR="00E0462D" w:rsidRPr="00543FA9" w:rsidRDefault="00E0462D" w:rsidP="0011706E">
            <w:pPr>
              <w:rPr>
                <w:rFonts w:ascii="MS Reference Sans Serif" w:hAnsi="新細明體"/>
                <w:sz w:val="20"/>
                <w:szCs w:val="20"/>
                <w:rPrChange w:id="234" w:author="陳鐵元" w:date="2017-01-13T15:47:00Z">
                  <w:rPr>
                    <w:rFonts w:ascii="MS Reference Sans Serif" w:hAnsi="新細明體"/>
                    <w:color w:val="000000"/>
                    <w:sz w:val="20"/>
                    <w:szCs w:val="20"/>
                  </w:rPr>
                </w:rPrChange>
              </w:rPr>
            </w:pPr>
            <w:r w:rsidRPr="00543FA9">
              <w:rPr>
                <w:sz w:val="20"/>
                <w:szCs w:val="20"/>
                <w:rPrChange w:id="235" w:author="陳鐵元" w:date="2017-01-13T15:47:00Z">
                  <w:rPr>
                    <w:sz w:val="20"/>
                    <w:szCs w:val="20"/>
                  </w:rPr>
                </w:rPrChange>
              </w:rPr>
              <w:t>單位基本資料讀取共用類別</w:t>
            </w:r>
          </w:p>
        </w:tc>
        <w:tc>
          <w:tcPr>
            <w:tcW w:w="4711" w:type="dxa"/>
          </w:tcPr>
          <w:p w:rsidR="00E0462D" w:rsidRPr="00543FA9" w:rsidRDefault="00E0462D" w:rsidP="0011706E">
            <w:pPr>
              <w:pStyle w:val="Tabletext"/>
              <w:keepLines w:val="0"/>
              <w:spacing w:after="0" w:line="240" w:lineRule="auto"/>
              <w:rPr>
                <w:rFonts w:ascii="MS Reference Sans Serif" w:hAnsi="MS Reference Sans Serif"/>
                <w:kern w:val="2"/>
                <w:lang w:eastAsia="zh-TW"/>
                <w:rPrChange w:id="236" w:author="陳鐵元" w:date="2017-01-13T15:47:00Z">
                  <w:rPr>
                    <w:rFonts w:ascii="MS Reference Sans Serif" w:hAnsi="MS Reference Sans Serif"/>
                    <w:color w:val="000000"/>
                    <w:kern w:val="2"/>
                    <w:lang w:eastAsia="zh-TW"/>
                  </w:rPr>
                </w:rPrChange>
              </w:rPr>
            </w:pPr>
            <w:r w:rsidRPr="00543FA9">
              <w:rPr>
                <w:rPrChange w:id="237" w:author="陳鐵元" w:date="2017-01-13T15:47:00Z">
                  <w:rPr/>
                </w:rPrChange>
              </w:rPr>
              <w:t>com.cathay.common.hr</w:t>
            </w:r>
          </w:p>
        </w:tc>
      </w:tr>
      <w:tr w:rsidR="00E0462D" w:rsidRPr="00543FA9" w:rsidTr="00B368C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0462D" w:rsidRPr="00543FA9" w:rsidRDefault="00E0462D" w:rsidP="00E0462D">
            <w:pPr>
              <w:widowControl/>
              <w:numPr>
                <w:ilvl w:val="0"/>
                <w:numId w:val="16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  <w:rPrChange w:id="238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780" w:type="dxa"/>
          </w:tcPr>
          <w:p w:rsidR="00E0462D" w:rsidRPr="00543FA9" w:rsidRDefault="00E0462D" w:rsidP="0011706E">
            <w:pPr>
              <w:rPr>
                <w:sz w:val="20"/>
                <w:szCs w:val="20"/>
                <w:rPrChange w:id="239" w:author="陳鐵元" w:date="2017-01-13T15:47:00Z">
                  <w:rPr>
                    <w:sz w:val="20"/>
                    <w:szCs w:val="20"/>
                  </w:rPr>
                </w:rPrChange>
              </w:rPr>
            </w:pPr>
            <w:r w:rsidRPr="00543FA9">
              <w:rPr>
                <w:rFonts w:hint="eastAsia"/>
                <w:sz w:val="20"/>
                <w:szCs w:val="20"/>
                <w:rPrChange w:id="240" w:author="陳鐵元" w:date="2017-01-13T15:47:00Z">
                  <w:rPr>
                    <w:rFonts w:hint="eastAsia"/>
                    <w:sz w:val="20"/>
                    <w:szCs w:val="20"/>
                  </w:rPr>
                </w:rPrChange>
              </w:rPr>
              <w:t>取得經辦交易序號模組</w:t>
            </w:r>
          </w:p>
        </w:tc>
        <w:tc>
          <w:tcPr>
            <w:tcW w:w="4711" w:type="dxa"/>
          </w:tcPr>
          <w:p w:rsidR="00E0462D" w:rsidRPr="00543FA9" w:rsidRDefault="00E0462D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241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PrChange w:id="242" w:author="陳鐵元" w:date="2017-01-13T15:47:00Z">
                  <w:rPr/>
                </w:rPrChange>
              </w:rPr>
              <w:t>DK_F0Z002</w:t>
            </w:r>
          </w:p>
        </w:tc>
      </w:tr>
    </w:tbl>
    <w:p w:rsidR="008D4E5F" w:rsidRPr="00543FA9" w:rsidRDefault="008D4E5F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szCs w:val="24"/>
          <w:lang w:eastAsia="zh-TW"/>
          <w:rPrChange w:id="243" w:author="陳鐵元" w:date="2017-01-13T15:47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</w:pPr>
    </w:p>
    <w:p w:rsidR="007D085D" w:rsidRPr="00543FA9" w:rsidRDefault="00967775" w:rsidP="00233E52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b/>
          <w:lang w:eastAsia="zh-TW"/>
          <w:rPrChange w:id="244" w:author="陳鐵元" w:date="2017-01-13T15:47:00Z">
            <w:rPr>
              <w:rFonts w:hint="eastAsia"/>
              <w:b/>
              <w:lang w:eastAsia="zh-TW"/>
            </w:rPr>
          </w:rPrChange>
        </w:rPr>
      </w:pPr>
      <w:r w:rsidRPr="00543FA9">
        <w:rPr>
          <w:rFonts w:ascii="細明體" w:eastAsia="細明體" w:hAnsi="細明體" w:hint="eastAsia"/>
          <w:b/>
          <w:lang w:eastAsia="zh-TW"/>
          <w:rPrChange w:id="245" w:author="陳鐵元" w:date="2017-01-13T15:47:00Z">
            <w:rPr>
              <w:rFonts w:ascii="細明體" w:eastAsia="細明體" w:hAnsi="細明體" w:hint="eastAsia"/>
              <w:b/>
              <w:lang w:eastAsia="zh-TW"/>
            </w:rPr>
          </w:rPrChange>
        </w:rPr>
        <w:t>畫面</w:t>
      </w:r>
      <w:r w:rsidR="00233E52" w:rsidRPr="00543FA9">
        <w:rPr>
          <w:rFonts w:ascii="細明體" w:eastAsia="細明體" w:hAnsi="細明體" w:hint="eastAsia"/>
          <w:b/>
          <w:lang w:eastAsia="zh-TW"/>
          <w:rPrChange w:id="246" w:author="陳鐵元" w:date="2017-01-13T15:47:00Z">
            <w:rPr>
              <w:rFonts w:ascii="細明體" w:eastAsia="細明體" w:hAnsi="細明體" w:hint="eastAsia"/>
              <w:b/>
              <w:lang w:eastAsia="zh-TW"/>
            </w:rPr>
          </w:rPrChange>
        </w:rPr>
        <w:t>(</w:t>
      </w:r>
      <w:r w:rsidR="009954FC" w:rsidRPr="00543FA9">
        <w:rPr>
          <w:kern w:val="2"/>
          <w:lang w:eastAsia="zh-TW"/>
          <w:rPrChange w:id="247" w:author="陳鐵元" w:date="2017-01-13T15:47:00Z">
            <w:rPr>
              <w:kern w:val="2"/>
              <w:lang w:eastAsia="zh-TW"/>
            </w:rPr>
          </w:rPrChange>
        </w:rPr>
        <w:t>USAAA001</w:t>
      </w:r>
      <w:r w:rsidR="00F061B0" w:rsidRPr="00543FA9">
        <w:rPr>
          <w:rFonts w:hint="eastAsia"/>
          <w:kern w:val="2"/>
          <w:lang w:eastAsia="zh-TW"/>
          <w:rPrChange w:id="248" w:author="陳鐵元" w:date="2017-01-13T15:47:00Z">
            <w:rPr>
              <w:rFonts w:hint="eastAsia"/>
              <w:kern w:val="2"/>
              <w:lang w:eastAsia="zh-TW"/>
            </w:rPr>
          </w:rPrChange>
        </w:rPr>
        <w:t>3</w:t>
      </w:r>
      <w:r w:rsidR="009954FC" w:rsidRPr="00543FA9">
        <w:rPr>
          <w:kern w:val="2"/>
          <w:lang w:eastAsia="zh-TW"/>
          <w:rPrChange w:id="249" w:author="陳鐵元" w:date="2017-01-13T15:47:00Z">
            <w:rPr>
              <w:kern w:val="2"/>
              <w:lang w:eastAsia="zh-TW"/>
            </w:rPr>
          </w:rPrChange>
        </w:rPr>
        <w:t>0.htm</w:t>
      </w:r>
      <w:r w:rsidR="00002FB4" w:rsidRPr="00543FA9">
        <w:rPr>
          <w:rFonts w:hint="eastAsia"/>
          <w:kern w:val="2"/>
          <w:lang w:eastAsia="zh-TW"/>
          <w:rPrChange w:id="250" w:author="陳鐵元" w:date="2017-01-13T15:47:00Z">
            <w:rPr>
              <w:rFonts w:hint="eastAsia"/>
              <w:kern w:val="2"/>
              <w:lang w:eastAsia="zh-TW"/>
            </w:rPr>
          </w:rPrChange>
        </w:rPr>
        <w:t>)</w:t>
      </w:r>
    </w:p>
    <w:p w:rsidR="008F4D9C" w:rsidRPr="00543FA9" w:rsidRDefault="003A126C" w:rsidP="00967775">
      <w:pPr>
        <w:spacing w:line="240" w:lineRule="atLeast"/>
        <w:rPr>
          <w:rFonts w:ascii="細明體" w:eastAsia="細明體" w:hAnsi="細明體" w:hint="eastAsia"/>
          <w:b/>
          <w:sz w:val="20"/>
          <w:szCs w:val="20"/>
          <w:rPrChange w:id="251" w:author="陳鐵元" w:date="2017-01-13T15:47:00Z">
            <w:rPr>
              <w:rFonts w:ascii="細明體" w:eastAsia="細明體" w:hAnsi="細明體" w:hint="eastAsia"/>
              <w:b/>
              <w:sz w:val="20"/>
              <w:szCs w:val="20"/>
            </w:rPr>
          </w:rPrChange>
        </w:rPr>
      </w:pPr>
      <w:del w:id="252" w:author="蔡燁玟" w:date="2017-08-07T13:39:00Z">
        <w:r w:rsidRPr="00543FA9" w:rsidDel="00083F5A">
          <w:rPr>
            <w:rFonts w:ascii="細明體" w:eastAsia="細明體" w:hAnsi="細明體" w:hint="eastAsia"/>
            <w:b/>
            <w:sz w:val="20"/>
            <w:szCs w:val="20"/>
            <w:rPrChange w:id="253" w:author="陳鐵元" w:date="2017-01-13T15:47:00Z">
              <w:rPr>
                <w:rFonts w:ascii="細明體" w:eastAsia="細明體" w:hAnsi="細明體" w:hint="eastAsia"/>
                <w:b/>
                <w:sz w:val="20"/>
                <w:szCs w:val="20"/>
              </w:rPr>
            </w:rPrChange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7in;height:252.75pt">
              <v:imagedata r:id="rId7" o:title="" croptop="7958f" cropbottom="4993f"/>
            </v:shape>
          </w:pict>
        </w:r>
      </w:del>
      <w:ins w:id="254" w:author="蔡燁玟" w:date="2017-08-07T13:39:00Z">
        <w:r w:rsidR="00083F5A" w:rsidRPr="0040644A">
          <w:rPr>
            <w:noProof/>
          </w:rPr>
          <w:pict>
            <v:shape id="圖片 1" o:spid="_x0000_i1026" type="#_x0000_t75" style="width:520.5pt;height:267pt;visibility:visible">
              <v:imagedata r:id="rId8" o:title=""/>
            </v:shape>
          </w:pict>
        </w:r>
      </w:ins>
    </w:p>
    <w:p w:rsidR="009B3A0E" w:rsidRPr="00543FA9" w:rsidRDefault="009B3A0E" w:rsidP="009B3A0E">
      <w:pPr>
        <w:pStyle w:val="Tabletext"/>
        <w:keepLines w:val="0"/>
        <w:spacing w:after="0" w:line="240" w:lineRule="auto"/>
        <w:rPr>
          <w:rFonts w:hint="eastAsia"/>
          <w:b/>
          <w:sz w:val="28"/>
          <w:szCs w:val="28"/>
          <w:lang w:eastAsia="zh-TW"/>
          <w:rPrChange w:id="255" w:author="陳鐵元" w:date="2017-01-13T15:47:00Z">
            <w:rPr>
              <w:rFonts w:hint="eastAsia"/>
              <w:b/>
              <w:color w:val="FF0000"/>
              <w:sz w:val="28"/>
              <w:szCs w:val="28"/>
              <w:lang w:eastAsia="zh-TW"/>
            </w:rPr>
          </w:rPrChange>
        </w:rPr>
      </w:pPr>
      <w:r w:rsidRPr="00543FA9">
        <w:rPr>
          <w:rFonts w:hint="eastAsia"/>
          <w:b/>
          <w:sz w:val="28"/>
          <w:szCs w:val="28"/>
          <w:lang w:eastAsia="zh-TW"/>
          <w:rPrChange w:id="256" w:author="陳鐵元" w:date="2017-01-13T15:47:00Z">
            <w:rPr>
              <w:rFonts w:hint="eastAsia"/>
              <w:b/>
              <w:color w:val="FF0000"/>
              <w:sz w:val="28"/>
              <w:szCs w:val="28"/>
              <w:lang w:eastAsia="zh-TW"/>
            </w:rPr>
          </w:rPrChange>
        </w:rPr>
        <w:t>註：因壽險、團險申請書頁面為【</w:t>
      </w:r>
      <w:r w:rsidRPr="00543FA9">
        <w:rPr>
          <w:rFonts w:hint="eastAsia"/>
          <w:b/>
          <w:sz w:val="28"/>
          <w:szCs w:val="28"/>
          <w:lang w:eastAsia="zh-TW"/>
          <w:rPrChange w:id="257" w:author="陳鐵元" w:date="2017-01-13T15:47:00Z">
            <w:rPr>
              <w:rFonts w:hint="eastAsia"/>
              <w:b/>
              <w:color w:val="FF0000"/>
              <w:sz w:val="28"/>
              <w:szCs w:val="28"/>
              <w:lang w:eastAsia="zh-TW"/>
            </w:rPr>
          </w:rPrChange>
        </w:rPr>
        <w:t>AAA0_0100</w:t>
      </w:r>
      <w:r w:rsidRPr="00543FA9">
        <w:rPr>
          <w:rFonts w:hint="eastAsia"/>
          <w:b/>
          <w:sz w:val="28"/>
          <w:szCs w:val="28"/>
          <w:lang w:eastAsia="zh-TW"/>
          <w:rPrChange w:id="258" w:author="陳鐵元" w:date="2017-01-13T15:47:00Z">
            <w:rPr>
              <w:rFonts w:hint="eastAsia"/>
              <w:b/>
              <w:color w:val="FF0000"/>
              <w:sz w:val="28"/>
              <w:szCs w:val="28"/>
              <w:lang w:eastAsia="zh-TW"/>
            </w:rPr>
          </w:rPrChange>
        </w:rPr>
        <w:t>】、【</w:t>
      </w:r>
      <w:r w:rsidRPr="00543FA9">
        <w:rPr>
          <w:rFonts w:hint="eastAsia"/>
          <w:b/>
          <w:sz w:val="28"/>
          <w:szCs w:val="28"/>
          <w:lang w:eastAsia="zh-TW"/>
          <w:rPrChange w:id="259" w:author="陳鐵元" w:date="2017-01-13T15:47:00Z">
            <w:rPr>
              <w:rFonts w:hint="eastAsia"/>
              <w:b/>
              <w:color w:val="FF0000"/>
              <w:sz w:val="28"/>
              <w:szCs w:val="28"/>
              <w:lang w:eastAsia="zh-TW"/>
            </w:rPr>
          </w:rPrChange>
        </w:rPr>
        <w:t>AAA0_01</w:t>
      </w:r>
      <w:r w:rsidR="00613114" w:rsidRPr="00543FA9">
        <w:rPr>
          <w:rFonts w:hint="eastAsia"/>
          <w:b/>
          <w:sz w:val="28"/>
          <w:szCs w:val="28"/>
          <w:lang w:eastAsia="zh-TW"/>
          <w:rPrChange w:id="260" w:author="陳鐵元" w:date="2017-01-13T15:47:00Z">
            <w:rPr>
              <w:rFonts w:hint="eastAsia"/>
              <w:b/>
              <w:color w:val="FF0000"/>
              <w:sz w:val="28"/>
              <w:szCs w:val="28"/>
              <w:lang w:eastAsia="zh-TW"/>
            </w:rPr>
          </w:rPrChange>
        </w:rPr>
        <w:t>2</w:t>
      </w:r>
      <w:r w:rsidRPr="00543FA9">
        <w:rPr>
          <w:rFonts w:hint="eastAsia"/>
          <w:b/>
          <w:sz w:val="28"/>
          <w:szCs w:val="28"/>
          <w:lang w:eastAsia="zh-TW"/>
          <w:rPrChange w:id="261" w:author="陳鐵元" w:date="2017-01-13T15:47:00Z">
            <w:rPr>
              <w:rFonts w:hint="eastAsia"/>
              <w:b/>
              <w:color w:val="FF0000"/>
              <w:sz w:val="28"/>
              <w:szCs w:val="28"/>
              <w:lang w:eastAsia="zh-TW"/>
            </w:rPr>
          </w:rPrChange>
        </w:rPr>
        <w:t>0</w:t>
      </w:r>
      <w:r w:rsidRPr="00543FA9">
        <w:rPr>
          <w:rFonts w:hint="eastAsia"/>
          <w:b/>
          <w:sz w:val="28"/>
          <w:szCs w:val="28"/>
          <w:lang w:eastAsia="zh-TW"/>
          <w:rPrChange w:id="262" w:author="陳鐵元" w:date="2017-01-13T15:47:00Z">
            <w:rPr>
              <w:rFonts w:hint="eastAsia"/>
              <w:b/>
              <w:color w:val="FF0000"/>
              <w:sz w:val="28"/>
              <w:szCs w:val="28"/>
              <w:lang w:eastAsia="zh-TW"/>
            </w:rPr>
          </w:rPrChange>
        </w:rPr>
        <w:t>】，</w:t>
      </w:r>
    </w:p>
    <w:p w:rsidR="009B3A0E" w:rsidRPr="00543FA9" w:rsidRDefault="009B3A0E" w:rsidP="009B3A0E">
      <w:pPr>
        <w:pStyle w:val="Tabletext"/>
        <w:keepLines w:val="0"/>
        <w:spacing w:after="0" w:line="240" w:lineRule="auto"/>
        <w:ind w:firstLineChars="205" w:firstLine="575"/>
        <w:rPr>
          <w:rFonts w:hint="eastAsia"/>
          <w:b/>
          <w:sz w:val="28"/>
          <w:szCs w:val="28"/>
          <w:lang w:eastAsia="zh-TW"/>
          <w:rPrChange w:id="263" w:author="陳鐵元" w:date="2017-01-13T15:47:00Z">
            <w:rPr>
              <w:rFonts w:hint="eastAsia"/>
              <w:b/>
              <w:color w:val="FF0000"/>
              <w:sz w:val="28"/>
              <w:szCs w:val="28"/>
              <w:lang w:eastAsia="zh-TW"/>
            </w:rPr>
          </w:rPrChange>
        </w:rPr>
      </w:pPr>
      <w:r w:rsidRPr="00543FA9">
        <w:rPr>
          <w:rFonts w:hint="eastAsia"/>
          <w:b/>
          <w:sz w:val="28"/>
          <w:szCs w:val="28"/>
          <w:lang w:eastAsia="zh-TW"/>
          <w:rPrChange w:id="264" w:author="陳鐵元" w:date="2017-01-13T15:47:00Z">
            <w:rPr>
              <w:rFonts w:hint="eastAsia"/>
              <w:b/>
              <w:color w:val="FF0000"/>
              <w:sz w:val="28"/>
              <w:szCs w:val="28"/>
              <w:lang w:eastAsia="zh-TW"/>
            </w:rPr>
          </w:rPrChange>
        </w:rPr>
        <w:t>申請書若需修改，請一併修改</w:t>
      </w:r>
      <w:r w:rsidRPr="00543FA9">
        <w:rPr>
          <w:rFonts w:hint="eastAsia"/>
          <w:b/>
          <w:sz w:val="28"/>
          <w:szCs w:val="28"/>
          <w:lang w:eastAsia="zh-TW"/>
          <w:rPrChange w:id="265" w:author="陳鐵元" w:date="2017-01-13T15:47:00Z">
            <w:rPr>
              <w:rFonts w:hint="eastAsia"/>
              <w:b/>
              <w:color w:val="FF0000"/>
              <w:sz w:val="28"/>
              <w:szCs w:val="28"/>
              <w:lang w:eastAsia="zh-TW"/>
            </w:rPr>
          </w:rPrChange>
        </w:rPr>
        <w:t>3</w:t>
      </w:r>
      <w:r w:rsidRPr="00543FA9">
        <w:rPr>
          <w:rFonts w:hint="eastAsia"/>
          <w:b/>
          <w:sz w:val="28"/>
          <w:szCs w:val="28"/>
          <w:lang w:eastAsia="zh-TW"/>
          <w:rPrChange w:id="266" w:author="陳鐵元" w:date="2017-01-13T15:47:00Z">
            <w:rPr>
              <w:rFonts w:hint="eastAsia"/>
              <w:b/>
              <w:color w:val="FF0000"/>
              <w:sz w:val="28"/>
              <w:szCs w:val="28"/>
              <w:lang w:eastAsia="zh-TW"/>
            </w:rPr>
          </w:rPrChange>
        </w:rPr>
        <w:t>個頁面</w:t>
      </w:r>
    </w:p>
    <w:p w:rsidR="008B4422" w:rsidRPr="00543FA9" w:rsidRDefault="008B4422" w:rsidP="008B442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  <w:rPrChange w:id="267" w:author="陳鐵元" w:date="2017-01-13T15:47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</w:pPr>
    </w:p>
    <w:p w:rsidR="00C13AF5" w:rsidRPr="00543FA9" w:rsidRDefault="00C13AF5" w:rsidP="008B4422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  <w:rPrChange w:id="268" w:author="陳鐵元" w:date="2017-01-13T15:47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ascii="細明體" w:eastAsia="細明體" w:hAnsi="細明體" w:hint="eastAsia"/>
          <w:b/>
          <w:lang w:eastAsia="zh-TW"/>
          <w:rPrChange w:id="269" w:author="陳鐵元" w:date="2017-01-13T15:47:00Z">
            <w:rPr>
              <w:rFonts w:ascii="細明體" w:eastAsia="細明體" w:hAnsi="細明體" w:hint="eastAsia"/>
              <w:b/>
              <w:lang w:eastAsia="zh-TW"/>
            </w:rPr>
          </w:rPrChange>
        </w:rPr>
        <w:t>傳輸參數</w:t>
      </w:r>
    </w:p>
    <w:tbl>
      <w:tblPr>
        <w:tblW w:w="1007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5219"/>
      </w:tblGrid>
      <w:tr w:rsidR="00C13AF5" w:rsidRPr="00543FA9" w:rsidTr="0011706E">
        <w:tc>
          <w:tcPr>
            <w:tcW w:w="10079" w:type="dxa"/>
            <w:gridSpan w:val="4"/>
          </w:tcPr>
          <w:p w:rsidR="00C13AF5" w:rsidRPr="00543FA9" w:rsidRDefault="00C13AF5" w:rsidP="0011706E">
            <w:pPr>
              <w:rPr>
                <w:rFonts w:ascii="新細明體" w:hAnsi="新細明體" w:hint="eastAsia"/>
                <w:b/>
                <w:sz w:val="20"/>
                <w:szCs w:val="20"/>
                <w:rPrChange w:id="270" w:author="陳鐵元" w:date="2017-01-13T15:47:00Z">
                  <w:rPr>
                    <w:rFonts w:ascii="新細明體" w:hAnsi="新細明體" w:hint="eastAsia"/>
                    <w:b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新細明體" w:hAnsi="新細明體" w:hint="eastAsia"/>
                <w:b/>
                <w:sz w:val="20"/>
                <w:szCs w:val="20"/>
                <w:rPrChange w:id="271" w:author="陳鐵元" w:date="2017-01-13T15:47:00Z">
                  <w:rPr>
                    <w:rFonts w:ascii="新細明體" w:hAnsi="新細明體" w:hint="eastAsia"/>
                    <w:b/>
                    <w:sz w:val="20"/>
                    <w:szCs w:val="20"/>
                  </w:rPr>
                </w:rPrChange>
              </w:rPr>
              <w:t>輸入參數</w:t>
            </w:r>
          </w:p>
        </w:tc>
      </w:tr>
      <w:tr w:rsidR="00C13AF5" w:rsidRPr="00543FA9" w:rsidTr="0011706E">
        <w:tc>
          <w:tcPr>
            <w:tcW w:w="720" w:type="dxa"/>
          </w:tcPr>
          <w:p w:rsidR="00C13AF5" w:rsidRPr="00543FA9" w:rsidRDefault="00C13AF5" w:rsidP="0011706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  <w:rPrChange w:id="272" w:author="陳鐵元" w:date="2017-01-13T15:47:00Z">
                  <w:rPr>
                    <w:rFonts w:ascii="新細明體" w:hAnsi="新細明體" w:hint="eastAsia"/>
                    <w:b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新細明體" w:hAnsi="新細明體" w:hint="eastAsia"/>
                <w:b/>
                <w:sz w:val="20"/>
                <w:szCs w:val="20"/>
                <w:rPrChange w:id="273" w:author="陳鐵元" w:date="2017-01-13T15:47:00Z">
                  <w:rPr>
                    <w:rFonts w:ascii="新細明體" w:hAnsi="新細明體" w:hint="eastAsia"/>
                    <w:b/>
                    <w:sz w:val="20"/>
                    <w:szCs w:val="20"/>
                  </w:rPr>
                </w:rPrChange>
              </w:rPr>
              <w:t>項次</w:t>
            </w:r>
          </w:p>
        </w:tc>
        <w:tc>
          <w:tcPr>
            <w:tcW w:w="2340" w:type="dxa"/>
          </w:tcPr>
          <w:p w:rsidR="00C13AF5" w:rsidRPr="00543FA9" w:rsidRDefault="00C13AF5" w:rsidP="0011706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  <w:rPrChange w:id="274" w:author="陳鐵元" w:date="2017-01-13T15:47:00Z">
                  <w:rPr>
                    <w:rFonts w:ascii="新細明體" w:hAnsi="新細明體" w:hint="eastAsia"/>
                    <w:b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新細明體" w:hAnsi="新細明體" w:hint="eastAsia"/>
                <w:b/>
                <w:sz w:val="20"/>
                <w:szCs w:val="20"/>
                <w:rPrChange w:id="275" w:author="陳鐵元" w:date="2017-01-13T15:47:00Z">
                  <w:rPr>
                    <w:rFonts w:ascii="新細明體" w:hAnsi="新細明體" w:hint="eastAsia"/>
                    <w:b/>
                    <w:sz w:val="20"/>
                    <w:szCs w:val="20"/>
                  </w:rPr>
                </w:rPrChange>
              </w:rPr>
              <w:t>參數名稱</w:t>
            </w:r>
          </w:p>
        </w:tc>
        <w:tc>
          <w:tcPr>
            <w:tcW w:w="1800" w:type="dxa"/>
          </w:tcPr>
          <w:p w:rsidR="00C13AF5" w:rsidRPr="00543FA9" w:rsidRDefault="00C13AF5" w:rsidP="0011706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  <w:rPrChange w:id="276" w:author="陳鐵元" w:date="2017-01-13T15:47:00Z">
                  <w:rPr>
                    <w:rFonts w:ascii="新細明體" w:hAnsi="新細明體" w:hint="eastAsia"/>
                    <w:b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新細明體" w:hAnsi="新細明體" w:hint="eastAsia"/>
                <w:b/>
                <w:sz w:val="20"/>
                <w:szCs w:val="20"/>
                <w:rPrChange w:id="277" w:author="陳鐵元" w:date="2017-01-13T15:47:00Z">
                  <w:rPr>
                    <w:rFonts w:ascii="新細明體" w:hAnsi="新細明體" w:hint="eastAsia"/>
                    <w:b/>
                    <w:sz w:val="20"/>
                    <w:szCs w:val="20"/>
                  </w:rPr>
                </w:rPrChange>
              </w:rPr>
              <w:t>格式</w:t>
            </w:r>
          </w:p>
        </w:tc>
        <w:tc>
          <w:tcPr>
            <w:tcW w:w="5219" w:type="dxa"/>
          </w:tcPr>
          <w:p w:rsidR="00C13AF5" w:rsidRPr="00543FA9" w:rsidRDefault="00C13AF5" w:rsidP="0011706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  <w:rPrChange w:id="278" w:author="陳鐵元" w:date="2017-01-13T15:47:00Z">
                  <w:rPr>
                    <w:rFonts w:ascii="新細明體" w:hAnsi="新細明體" w:hint="eastAsia"/>
                    <w:b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新細明體" w:hAnsi="新細明體" w:hint="eastAsia"/>
                <w:b/>
                <w:sz w:val="20"/>
                <w:szCs w:val="20"/>
                <w:rPrChange w:id="279" w:author="陳鐵元" w:date="2017-01-13T15:47:00Z">
                  <w:rPr>
                    <w:rFonts w:ascii="新細明體" w:hAnsi="新細明體" w:hint="eastAsia"/>
                    <w:b/>
                    <w:sz w:val="20"/>
                    <w:szCs w:val="20"/>
                  </w:rPr>
                </w:rPrChange>
              </w:rPr>
              <w:t>說明(檢查規則)</w:t>
            </w:r>
          </w:p>
        </w:tc>
      </w:tr>
      <w:tr w:rsidR="00CB2130" w:rsidRPr="00543FA9" w:rsidTr="0011706E">
        <w:tc>
          <w:tcPr>
            <w:tcW w:w="720" w:type="dxa"/>
          </w:tcPr>
          <w:p w:rsidR="00CB2130" w:rsidRPr="00543FA9" w:rsidRDefault="00CB2130" w:rsidP="0011706E">
            <w:pPr>
              <w:numPr>
                <w:ilvl w:val="0"/>
                <w:numId w:val="18"/>
              </w:numPr>
              <w:jc w:val="center"/>
              <w:rPr>
                <w:rFonts w:ascii="新細明體" w:hAnsi="新細明體" w:hint="eastAsia"/>
                <w:b/>
                <w:sz w:val="20"/>
                <w:szCs w:val="20"/>
                <w:rPrChange w:id="280" w:author="陳鐵元" w:date="2017-01-13T15:47:00Z">
                  <w:rPr>
                    <w:rFonts w:ascii="新細明體" w:hAnsi="新細明體" w:hint="eastAsia"/>
                    <w:b/>
                    <w:sz w:val="20"/>
                    <w:szCs w:val="20"/>
                  </w:rPr>
                </w:rPrChange>
              </w:rPr>
            </w:pPr>
          </w:p>
        </w:tc>
        <w:tc>
          <w:tcPr>
            <w:tcW w:w="2340" w:type="dxa"/>
            <w:vAlign w:val="center"/>
          </w:tcPr>
          <w:p w:rsidR="00CB2130" w:rsidRPr="00543FA9" w:rsidRDefault="00CB2130" w:rsidP="0011706E">
            <w:pPr>
              <w:rPr>
                <w:rFonts w:ascii="細明體" w:eastAsia="細明體" w:hAnsi="細明體" w:hint="eastAsia"/>
                <w:sz w:val="20"/>
                <w:szCs w:val="20"/>
                <w:rPrChange w:id="281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282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受理編號</w:t>
            </w:r>
          </w:p>
        </w:tc>
        <w:tc>
          <w:tcPr>
            <w:tcW w:w="1800" w:type="dxa"/>
            <w:vAlign w:val="bottom"/>
          </w:tcPr>
          <w:p w:rsidR="00CB2130" w:rsidRPr="00543FA9" w:rsidRDefault="00CB2130" w:rsidP="0011706E">
            <w:pPr>
              <w:rPr>
                <w:rFonts w:ascii="細明體" w:eastAsia="細明體" w:hAnsi="細明體" w:hint="eastAsia"/>
                <w:sz w:val="20"/>
                <w:szCs w:val="20"/>
                <w:rPrChange w:id="283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284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STRING</w:t>
            </w:r>
          </w:p>
        </w:tc>
        <w:tc>
          <w:tcPr>
            <w:tcW w:w="5219" w:type="dxa"/>
          </w:tcPr>
          <w:p w:rsidR="00CB2130" w:rsidRPr="00543FA9" w:rsidRDefault="00CB2130" w:rsidP="0011706E">
            <w:pPr>
              <w:pStyle w:val="TableText0"/>
              <w:spacing w:line="300" w:lineRule="exact"/>
              <w:jc w:val="both"/>
              <w:rPr>
                <w:rFonts w:ascii="細明體" w:eastAsia="細明體" w:hAnsi="細明體"/>
                <w:caps/>
                <w:sz w:val="20"/>
                <w:szCs w:val="20"/>
                <w:lang w:eastAsia="zh-TW"/>
                <w:rPrChange w:id="285" w:author="陳鐵元" w:date="2017-01-13T15:47:00Z">
                  <w:rPr>
                    <w:rFonts w:ascii="細明體" w:eastAsia="細明體" w:hAnsi="細明體"/>
                    <w:caps/>
                    <w:sz w:val="20"/>
                    <w:szCs w:val="20"/>
                    <w:lang w:eastAsia="zh-TW"/>
                  </w:rPr>
                </w:rPrChange>
              </w:rPr>
            </w:pPr>
          </w:p>
        </w:tc>
      </w:tr>
    </w:tbl>
    <w:p w:rsidR="00C13AF5" w:rsidRPr="00543FA9" w:rsidRDefault="00C13AF5" w:rsidP="008B442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  <w:rPrChange w:id="286" w:author="陳鐵元" w:date="2017-01-13T15:47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</w:pPr>
    </w:p>
    <w:p w:rsidR="00EB7BD3" w:rsidRPr="00543FA9" w:rsidRDefault="00B728E2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  <w:rPrChange w:id="287" w:author="陳鐵元" w:date="2017-01-13T15:47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ascii="細明體" w:eastAsia="細明體" w:hAnsi="細明體"/>
          <w:kern w:val="2"/>
          <w:szCs w:val="24"/>
          <w:lang w:eastAsia="zh-TW"/>
          <w:rPrChange w:id="288" w:author="陳鐵元" w:date="2017-01-13T15:47:00Z">
            <w:rPr>
              <w:rFonts w:ascii="細明體" w:eastAsia="細明體" w:hAnsi="細明體"/>
              <w:kern w:val="2"/>
              <w:szCs w:val="24"/>
              <w:lang w:eastAsia="zh-TW"/>
            </w:rPr>
          </w:rPrChange>
        </w:rPr>
        <w:br w:type="page"/>
      </w:r>
      <w:r w:rsidR="00EB7BD3" w:rsidRPr="00543FA9">
        <w:rPr>
          <w:rFonts w:ascii="細明體" w:eastAsia="細明體" w:hAnsi="細明體" w:hint="eastAsia"/>
          <w:kern w:val="2"/>
          <w:szCs w:val="24"/>
          <w:lang w:eastAsia="zh-TW"/>
          <w:rPrChange w:id="289" w:author="陳鐵元" w:date="2017-01-13T15:47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lastRenderedPageBreak/>
        <w:t>程式內容：</w:t>
      </w:r>
    </w:p>
    <w:p w:rsidR="004F6D61" w:rsidRPr="00543FA9" w:rsidRDefault="004F6D61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hint="eastAsia"/>
          <w:b/>
          <w:kern w:val="2"/>
          <w:szCs w:val="24"/>
          <w:lang w:eastAsia="zh-TW"/>
          <w:rPrChange w:id="290" w:author="陳鐵元" w:date="2017-01-13T15:47:00Z">
            <w:rPr>
              <w:rFonts w:hint="eastAsia"/>
              <w:b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b/>
          <w:kern w:val="2"/>
          <w:szCs w:val="24"/>
          <w:lang w:eastAsia="zh-TW"/>
          <w:rPrChange w:id="291" w:author="陳鐵元" w:date="2017-01-13T15:47:00Z">
            <w:rPr>
              <w:rFonts w:hint="eastAsia"/>
              <w:b/>
              <w:kern w:val="2"/>
              <w:szCs w:val="24"/>
              <w:lang w:eastAsia="zh-TW"/>
            </w:rPr>
          </w:rPrChange>
        </w:rPr>
        <w:t>初始畫面：</w:t>
      </w:r>
    </w:p>
    <w:p w:rsidR="007F54A9" w:rsidRPr="00543FA9" w:rsidRDefault="007F54A9" w:rsidP="007F54A9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92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bCs/>
          <w:lang w:eastAsia="zh-TW"/>
          <w:rPrChange w:id="293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IF </w:t>
      </w:r>
      <w:r w:rsidR="00562F4B" w:rsidRPr="00543FA9">
        <w:rPr>
          <w:rFonts w:hint="eastAsia"/>
          <w:bCs/>
          <w:lang w:eastAsia="zh-TW"/>
          <w:rPrChange w:id="294" w:author="陳鐵元" w:date="2017-01-13T15:47:00Z">
            <w:rPr>
              <w:rFonts w:hint="eastAsia"/>
              <w:bCs/>
              <w:lang w:eastAsia="zh-TW"/>
            </w:rPr>
          </w:rPrChange>
        </w:rPr>
        <w:t>輸入</w:t>
      </w:r>
      <w:r w:rsidR="00562F4B" w:rsidRPr="00543FA9">
        <w:rPr>
          <w:rFonts w:hint="eastAsia"/>
          <w:bCs/>
          <w:lang w:eastAsia="zh-TW"/>
          <w:rPrChange w:id="295" w:author="陳鐵元" w:date="2017-01-13T15:47:00Z">
            <w:rPr>
              <w:rFonts w:hint="eastAsia"/>
              <w:bCs/>
              <w:lang w:eastAsia="zh-TW"/>
            </w:rPr>
          </w:rPrChange>
        </w:rPr>
        <w:t>.</w:t>
      </w:r>
      <w:r w:rsidRPr="00543FA9">
        <w:rPr>
          <w:rFonts w:hint="eastAsia"/>
          <w:bCs/>
          <w:lang w:eastAsia="zh-TW"/>
          <w:rPrChange w:id="296" w:author="陳鐵元" w:date="2017-01-13T15:47:00Z">
            <w:rPr>
              <w:rFonts w:hint="eastAsia"/>
              <w:bCs/>
              <w:lang w:eastAsia="zh-TW"/>
            </w:rPr>
          </w:rPrChange>
        </w:rPr>
        <w:t>受理編號</w:t>
      </w:r>
      <w:r w:rsidRPr="00543FA9">
        <w:rPr>
          <w:rFonts w:hint="eastAsia"/>
          <w:bCs/>
          <w:lang w:eastAsia="zh-TW"/>
          <w:rPrChange w:id="297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 &lt;&gt; </w:t>
      </w:r>
      <w:r w:rsidRPr="00543FA9">
        <w:rPr>
          <w:rFonts w:hint="eastAsia"/>
          <w:bCs/>
          <w:lang w:eastAsia="zh-TW"/>
          <w:rPrChange w:id="298" w:author="陳鐵元" w:date="2017-01-13T15:47:00Z">
            <w:rPr>
              <w:rFonts w:hint="eastAsia"/>
              <w:bCs/>
              <w:lang w:eastAsia="zh-TW"/>
            </w:rPr>
          </w:rPrChange>
        </w:rPr>
        <w:t>空值</w:t>
      </w:r>
    </w:p>
    <w:p w:rsidR="00AC2186" w:rsidRPr="00543FA9" w:rsidRDefault="00AC2186" w:rsidP="00AC2186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99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bCs/>
          <w:lang w:eastAsia="zh-TW"/>
          <w:rPrChange w:id="300" w:author="陳鐵元" w:date="2017-01-13T15:47:00Z">
            <w:rPr>
              <w:rFonts w:hint="eastAsia"/>
              <w:bCs/>
              <w:lang w:eastAsia="zh-TW"/>
            </w:rPr>
          </w:rPrChange>
        </w:rPr>
        <w:t>執行</w:t>
      </w:r>
      <w:r w:rsidRPr="00543FA9">
        <w:rPr>
          <w:rFonts w:hint="eastAsia"/>
          <w:bCs/>
          <w:lang w:eastAsia="zh-TW"/>
          <w:rPrChange w:id="301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 </w:t>
      </w:r>
      <w:r w:rsidR="00D678C3" w:rsidRPr="00543FA9">
        <w:rPr>
          <w:bCs/>
          <w:lang w:eastAsia="zh-TW"/>
          <w:rPrChange w:id="302" w:author="陳鐵元" w:date="2017-01-13T15:47:00Z">
            <w:rPr>
              <w:bCs/>
              <w:lang w:eastAsia="zh-TW"/>
            </w:rPr>
          </w:rPrChange>
        </w:rPr>
        <w:fldChar w:fldCharType="begin"/>
      </w:r>
      <w:r w:rsidR="00D678C3" w:rsidRPr="00543FA9">
        <w:rPr>
          <w:bCs/>
          <w:lang w:eastAsia="zh-TW"/>
          <w:rPrChange w:id="303" w:author="陳鐵元" w:date="2017-01-13T15:47:00Z">
            <w:rPr>
              <w:bCs/>
              <w:lang w:eastAsia="zh-TW"/>
            </w:rPr>
          </w:rPrChange>
        </w:rPr>
        <w:instrText xml:space="preserve"> HYPERLINK  \l "</w:instrText>
      </w:r>
      <w:r w:rsidR="00D678C3" w:rsidRPr="00543FA9">
        <w:rPr>
          <w:rFonts w:hint="eastAsia"/>
          <w:bCs/>
          <w:lang w:eastAsia="zh-TW"/>
          <w:rPrChange w:id="304" w:author="陳鐵元" w:date="2017-01-13T15:47:00Z">
            <w:rPr>
              <w:rFonts w:hint="eastAsia"/>
              <w:bCs/>
              <w:lang w:eastAsia="zh-TW"/>
            </w:rPr>
          </w:rPrChange>
        </w:rPr>
        <w:instrText>查詢</w:instrText>
      </w:r>
      <w:r w:rsidR="00D678C3" w:rsidRPr="00543FA9">
        <w:rPr>
          <w:rFonts w:hint="eastAsia"/>
          <w:bCs/>
          <w:lang w:eastAsia="zh-TW"/>
          <w:rPrChange w:id="305" w:author="陳鐵元" w:date="2017-01-13T15:47:00Z">
            <w:rPr>
              <w:rFonts w:hint="eastAsia"/>
              <w:bCs/>
              <w:lang w:eastAsia="zh-TW"/>
            </w:rPr>
          </w:rPrChange>
        </w:rPr>
        <w:instrText>by</w:instrText>
      </w:r>
      <w:r w:rsidR="00D678C3" w:rsidRPr="00543FA9">
        <w:rPr>
          <w:rFonts w:hint="eastAsia"/>
          <w:bCs/>
          <w:lang w:eastAsia="zh-TW"/>
          <w:rPrChange w:id="306" w:author="陳鐵元" w:date="2017-01-13T15:47:00Z">
            <w:rPr>
              <w:rFonts w:hint="eastAsia"/>
              <w:bCs/>
              <w:lang w:eastAsia="zh-TW"/>
            </w:rPr>
          </w:rPrChange>
        </w:rPr>
        <w:instrText>受編</w:instrText>
      </w:r>
      <w:r w:rsidR="00D678C3" w:rsidRPr="00543FA9">
        <w:rPr>
          <w:bCs/>
          <w:lang w:eastAsia="zh-TW"/>
          <w:rPrChange w:id="307" w:author="陳鐵元" w:date="2017-01-13T15:47:00Z">
            <w:rPr>
              <w:bCs/>
              <w:lang w:eastAsia="zh-TW"/>
            </w:rPr>
          </w:rPrChange>
        </w:rPr>
        <w:instrText xml:space="preserve">" </w:instrText>
      </w:r>
      <w:r w:rsidR="006F3167" w:rsidRPr="00543FA9">
        <w:rPr>
          <w:bCs/>
          <w:lang w:eastAsia="zh-TW"/>
          <w:rPrChange w:id="308" w:author="陳鐵元" w:date="2017-01-13T15:47:00Z">
            <w:rPr>
              <w:bCs/>
              <w:lang w:eastAsia="zh-TW"/>
            </w:rPr>
          </w:rPrChange>
        </w:rPr>
      </w:r>
      <w:r w:rsidR="00D678C3" w:rsidRPr="00543FA9">
        <w:rPr>
          <w:bCs/>
          <w:lang w:eastAsia="zh-TW"/>
          <w:rPrChange w:id="309" w:author="陳鐵元" w:date="2017-01-13T15:47:00Z">
            <w:rPr>
              <w:bCs/>
              <w:lang w:eastAsia="zh-TW"/>
            </w:rPr>
          </w:rPrChange>
        </w:rPr>
        <w:fldChar w:fldCharType="separate"/>
      </w:r>
      <w:r w:rsidRPr="00543FA9">
        <w:rPr>
          <w:rStyle w:val="a3"/>
          <w:rFonts w:hint="eastAsia"/>
          <w:bCs/>
          <w:color w:val="auto"/>
          <w:lang w:eastAsia="zh-TW"/>
          <w:rPrChange w:id="310" w:author="陳鐵元" w:date="2017-01-13T15:47:00Z">
            <w:rPr>
              <w:rStyle w:val="a3"/>
              <w:rFonts w:hint="eastAsia"/>
              <w:bCs/>
              <w:lang w:eastAsia="zh-TW"/>
            </w:rPr>
          </w:rPrChange>
        </w:rPr>
        <w:t>STEP2</w:t>
      </w:r>
      <w:r w:rsidRPr="00543FA9">
        <w:rPr>
          <w:rStyle w:val="a3"/>
          <w:rFonts w:hint="eastAsia"/>
          <w:bCs/>
          <w:color w:val="auto"/>
          <w:lang w:eastAsia="zh-TW"/>
          <w:rPrChange w:id="311" w:author="陳鐵元" w:date="2017-01-13T15:47:00Z">
            <w:rPr>
              <w:rStyle w:val="a3"/>
              <w:rFonts w:hint="eastAsia"/>
              <w:bCs/>
              <w:lang w:eastAsia="zh-TW"/>
            </w:rPr>
          </w:rPrChange>
        </w:rPr>
        <w:t xml:space="preserve"> </w:t>
      </w:r>
      <w:r w:rsidR="00396EA0" w:rsidRPr="00543FA9">
        <w:rPr>
          <w:rStyle w:val="a3"/>
          <w:rFonts w:hint="eastAsia"/>
          <w:bCs/>
          <w:color w:val="auto"/>
          <w:lang w:eastAsia="zh-TW"/>
          <w:rPrChange w:id="312" w:author="陳鐵元" w:date="2017-01-13T15:47:00Z">
            <w:rPr>
              <w:rStyle w:val="a3"/>
              <w:rFonts w:hint="eastAsia"/>
              <w:bCs/>
              <w:lang w:eastAsia="zh-TW"/>
            </w:rPr>
          </w:rPrChange>
        </w:rPr>
        <w:t>查</w:t>
      </w:r>
      <w:r w:rsidR="00396EA0" w:rsidRPr="00543FA9">
        <w:rPr>
          <w:rStyle w:val="a3"/>
          <w:rFonts w:hint="eastAsia"/>
          <w:bCs/>
          <w:color w:val="auto"/>
          <w:lang w:eastAsia="zh-TW"/>
          <w:rPrChange w:id="313" w:author="陳鐵元" w:date="2017-01-13T15:47:00Z">
            <w:rPr>
              <w:rStyle w:val="a3"/>
              <w:rFonts w:hint="eastAsia"/>
              <w:bCs/>
              <w:lang w:eastAsia="zh-TW"/>
            </w:rPr>
          </w:rPrChange>
        </w:rPr>
        <w:t>詢</w:t>
      </w:r>
      <w:r w:rsidR="00396EA0" w:rsidRPr="00543FA9">
        <w:rPr>
          <w:rStyle w:val="a3"/>
          <w:rFonts w:hint="eastAsia"/>
          <w:bCs/>
          <w:color w:val="auto"/>
          <w:lang w:eastAsia="zh-TW"/>
          <w:rPrChange w:id="314" w:author="陳鐵元" w:date="2017-01-13T15:47:00Z">
            <w:rPr>
              <w:rStyle w:val="a3"/>
              <w:rFonts w:hint="eastAsia"/>
              <w:bCs/>
              <w:lang w:eastAsia="zh-TW"/>
            </w:rPr>
          </w:rPrChange>
        </w:rPr>
        <w:t>by</w:t>
      </w:r>
      <w:r w:rsidR="00396EA0" w:rsidRPr="00543FA9">
        <w:rPr>
          <w:rStyle w:val="a3"/>
          <w:rFonts w:hint="eastAsia"/>
          <w:bCs/>
          <w:color w:val="auto"/>
          <w:lang w:eastAsia="zh-TW"/>
          <w:rPrChange w:id="315" w:author="陳鐵元" w:date="2017-01-13T15:47:00Z">
            <w:rPr>
              <w:rStyle w:val="a3"/>
              <w:rFonts w:hint="eastAsia"/>
              <w:bCs/>
              <w:lang w:eastAsia="zh-TW"/>
            </w:rPr>
          </w:rPrChange>
        </w:rPr>
        <w:t>受編</w:t>
      </w:r>
      <w:r w:rsidR="00D678C3" w:rsidRPr="00543FA9">
        <w:rPr>
          <w:bCs/>
          <w:lang w:eastAsia="zh-TW"/>
          <w:rPrChange w:id="316" w:author="陳鐵元" w:date="2017-01-13T15:47:00Z">
            <w:rPr>
              <w:bCs/>
              <w:lang w:eastAsia="zh-TW"/>
            </w:rPr>
          </w:rPrChange>
        </w:rPr>
        <w:fldChar w:fldCharType="end"/>
      </w:r>
    </w:p>
    <w:p w:rsidR="00FE2B4D" w:rsidRPr="00543FA9" w:rsidRDefault="00FE2B4D" w:rsidP="00FE2B4D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17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bCs/>
          <w:lang w:eastAsia="zh-TW"/>
          <w:rPrChange w:id="318" w:author="陳鐵元" w:date="2017-01-13T15:47:00Z">
            <w:rPr>
              <w:rFonts w:hint="eastAsia"/>
              <w:bCs/>
              <w:color w:val="000000"/>
              <w:lang w:eastAsia="zh-TW"/>
            </w:rPr>
          </w:rPrChange>
        </w:rPr>
        <w:t>顯示簽擬退回訊息：</w:t>
      </w:r>
      <w:r w:rsidR="006516D6" w:rsidRPr="00543FA9">
        <w:rPr>
          <w:rFonts w:hint="eastAsia"/>
          <w:bCs/>
          <w:lang w:eastAsia="zh-TW"/>
          <w:rPrChange w:id="319" w:author="陳鐵元" w:date="2017-01-13T15:47:00Z">
            <w:rPr>
              <w:rFonts w:hint="eastAsia"/>
              <w:bCs/>
              <w:color w:val="000000"/>
              <w:lang w:eastAsia="zh-TW"/>
            </w:rPr>
          </w:rPrChange>
        </w:rPr>
        <w:t>(</w:t>
      </w:r>
      <w:r w:rsidR="006516D6" w:rsidRPr="00543FA9">
        <w:rPr>
          <w:rFonts w:hint="eastAsia"/>
          <w:bCs/>
          <w:lang w:eastAsia="zh-TW"/>
          <w:rPrChange w:id="320" w:author="陳鐵元" w:date="2017-01-13T15:47:00Z">
            <w:rPr>
              <w:rFonts w:hint="eastAsia"/>
              <w:bCs/>
              <w:color w:val="000000"/>
              <w:lang w:eastAsia="zh-TW"/>
            </w:rPr>
          </w:rPrChange>
        </w:rPr>
        <w:t>申請書頁面最下方的表格</w:t>
      </w:r>
      <w:r w:rsidR="006516D6" w:rsidRPr="00543FA9">
        <w:rPr>
          <w:rFonts w:hint="eastAsia"/>
          <w:bCs/>
          <w:lang w:eastAsia="zh-TW"/>
          <w:rPrChange w:id="321" w:author="陳鐵元" w:date="2017-01-13T15:47:00Z">
            <w:rPr>
              <w:rFonts w:hint="eastAsia"/>
              <w:bCs/>
              <w:color w:val="000000"/>
              <w:lang w:eastAsia="zh-TW"/>
            </w:rPr>
          </w:rPrChange>
        </w:rPr>
        <w:t>)</w:t>
      </w:r>
    </w:p>
    <w:p w:rsidR="006B437A" w:rsidRPr="00543FA9" w:rsidRDefault="006B437A" w:rsidP="00FE2B4D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22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323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543FA9">
        <w:rPr>
          <w:rFonts w:hint="eastAsia"/>
          <w:bCs/>
          <w:lang w:eastAsia="zh-TW"/>
          <w:rPrChange w:id="324" w:author="陳鐵元" w:date="2017-01-13T15:47:00Z">
            <w:rPr>
              <w:rFonts w:hint="eastAsia"/>
              <w:bCs/>
              <w:color w:val="000000"/>
              <w:lang w:eastAsia="zh-TW"/>
            </w:rPr>
          </w:rPrChange>
        </w:rPr>
        <w:t>DTAAA001.</w:t>
      </w:r>
      <w:r w:rsidR="002F3B82" w:rsidRPr="00543FA9">
        <w:rPr>
          <w:rPrChange w:id="325" w:author="陳鐵元" w:date="2017-01-13T15:47:00Z">
            <w:rPr>
              <w:color w:val="000000"/>
            </w:rPr>
          </w:rPrChange>
        </w:rPr>
        <w:t>受理進度</w:t>
      </w:r>
      <w:r w:rsidR="002F3B82" w:rsidRPr="00543FA9">
        <w:rPr>
          <w:rFonts w:hint="eastAsia"/>
          <w:lang w:eastAsia="zh-TW"/>
          <w:rPrChange w:id="326" w:author="陳鐵元" w:date="2017-01-13T15:47:00Z">
            <w:rPr>
              <w:rFonts w:hint="eastAsia"/>
              <w:color w:val="000000"/>
              <w:lang w:eastAsia="zh-TW"/>
            </w:rPr>
          </w:rPrChange>
        </w:rPr>
        <w:t xml:space="preserve"> =</w:t>
      </w:r>
      <w:r w:rsidR="002F3B82" w:rsidRPr="00543FA9">
        <w:rPr>
          <w:lang w:eastAsia="zh-TW"/>
          <w:rPrChange w:id="327" w:author="陳鐵元" w:date="2017-01-13T15:47:00Z">
            <w:rPr>
              <w:color w:val="000000"/>
              <w:lang w:eastAsia="zh-TW"/>
            </w:rPr>
          </w:rPrChange>
        </w:rPr>
        <w:t>’</w:t>
      </w:r>
      <w:smartTag w:uri="urn:schemas-microsoft-com:office:smarttags" w:element="chmetcnv">
        <w:smartTagPr>
          <w:attr w:name="UnitName" w:val="’"/>
          <w:attr w:name="SourceValue" w:val="25"/>
          <w:attr w:name="HasSpace" w:val="False"/>
          <w:attr w:name="Negative" w:val="False"/>
          <w:attr w:name="NumberType" w:val="1"/>
          <w:attr w:name="TCSC" w:val="0"/>
        </w:smartTagPr>
        <w:r w:rsidR="002F3B82" w:rsidRPr="00543FA9">
          <w:rPr>
            <w:rFonts w:hint="eastAsia"/>
            <w:lang w:eastAsia="zh-TW"/>
            <w:rPrChange w:id="328" w:author="陳鐵元" w:date="2017-01-13T15:47:00Z">
              <w:rPr>
                <w:rFonts w:hint="eastAsia"/>
                <w:color w:val="000000"/>
                <w:lang w:eastAsia="zh-TW"/>
              </w:rPr>
            </w:rPrChange>
          </w:rPr>
          <w:t>25</w:t>
        </w:r>
        <w:r w:rsidR="002F3B82" w:rsidRPr="00543FA9">
          <w:rPr>
            <w:lang w:eastAsia="zh-TW"/>
            <w:rPrChange w:id="329" w:author="陳鐵元" w:date="2017-01-13T15:47:00Z">
              <w:rPr>
                <w:color w:val="000000"/>
                <w:lang w:eastAsia="zh-TW"/>
              </w:rPr>
            </w:rPrChange>
          </w:rPr>
          <w:t>’</w:t>
        </w:r>
      </w:smartTag>
      <w:r w:rsidR="002F3B82" w:rsidRPr="00543FA9">
        <w:rPr>
          <w:rFonts w:hint="eastAsia"/>
          <w:lang w:eastAsia="zh-TW"/>
          <w:rPrChange w:id="330" w:author="陳鐵元" w:date="2017-01-13T15:47:00Z">
            <w:rPr>
              <w:rFonts w:hint="eastAsia"/>
              <w:color w:val="000000"/>
              <w:lang w:eastAsia="zh-TW"/>
            </w:rPr>
          </w:rPrChange>
        </w:rPr>
        <w:t>(</w:t>
      </w:r>
      <w:r w:rsidR="002F3B82" w:rsidRPr="00543FA9">
        <w:rPr>
          <w:rFonts w:hint="eastAsia"/>
          <w:lang w:eastAsia="zh-TW"/>
          <w:rPrChange w:id="331" w:author="陳鐵元" w:date="2017-01-13T15:47:00Z">
            <w:rPr>
              <w:rFonts w:hint="eastAsia"/>
              <w:color w:val="000000"/>
              <w:lang w:eastAsia="zh-TW"/>
            </w:rPr>
          </w:rPrChange>
        </w:rPr>
        <w:t>退回</w:t>
      </w:r>
      <w:r w:rsidR="002F3B82" w:rsidRPr="00543FA9">
        <w:rPr>
          <w:rFonts w:hint="eastAsia"/>
          <w:lang w:eastAsia="zh-TW"/>
          <w:rPrChange w:id="332" w:author="陳鐵元" w:date="2017-01-13T15:47:00Z">
            <w:rPr>
              <w:rFonts w:hint="eastAsia"/>
              <w:color w:val="000000"/>
              <w:lang w:eastAsia="zh-TW"/>
            </w:rPr>
          </w:rPrChange>
        </w:rPr>
        <w:t xml:space="preserve">) OR </w:t>
      </w:r>
      <w:r w:rsidR="002F3B82" w:rsidRPr="00543FA9">
        <w:rPr>
          <w:lang w:eastAsia="zh-TW"/>
          <w:rPrChange w:id="333" w:author="陳鐵元" w:date="2017-01-13T15:47:00Z">
            <w:rPr>
              <w:color w:val="000000"/>
              <w:lang w:eastAsia="zh-TW"/>
            </w:rPr>
          </w:rPrChange>
        </w:rPr>
        <w:t>‘</w:t>
      </w:r>
      <w:smartTag w:uri="urn:schemas-microsoft-com:office:smarttags" w:element="chmetcnv">
        <w:smartTagPr>
          <w:attr w:name="UnitName" w:val="’"/>
          <w:attr w:name="SourceValue" w:val="26"/>
          <w:attr w:name="HasSpace" w:val="False"/>
          <w:attr w:name="Negative" w:val="False"/>
          <w:attr w:name="NumberType" w:val="1"/>
          <w:attr w:name="TCSC" w:val="0"/>
        </w:smartTagPr>
        <w:r w:rsidR="002F3B82" w:rsidRPr="00543FA9">
          <w:rPr>
            <w:rFonts w:hint="eastAsia"/>
            <w:lang w:eastAsia="zh-TW"/>
            <w:rPrChange w:id="334" w:author="陳鐵元" w:date="2017-01-13T15:47:00Z">
              <w:rPr>
                <w:rFonts w:hint="eastAsia"/>
                <w:color w:val="000000"/>
                <w:lang w:eastAsia="zh-TW"/>
              </w:rPr>
            </w:rPrChange>
          </w:rPr>
          <w:t>26</w:t>
        </w:r>
        <w:r w:rsidR="002F3B82" w:rsidRPr="00543FA9">
          <w:rPr>
            <w:lang w:eastAsia="zh-TW"/>
            <w:rPrChange w:id="335" w:author="陳鐵元" w:date="2017-01-13T15:47:00Z">
              <w:rPr>
                <w:color w:val="000000"/>
                <w:lang w:eastAsia="zh-TW"/>
              </w:rPr>
            </w:rPrChange>
          </w:rPr>
          <w:t>’</w:t>
        </w:r>
      </w:smartTag>
      <w:r w:rsidR="002F3B82" w:rsidRPr="00543FA9">
        <w:rPr>
          <w:rFonts w:hint="eastAsia"/>
          <w:lang w:eastAsia="zh-TW"/>
          <w:rPrChange w:id="336" w:author="陳鐵元" w:date="2017-01-13T15:47:00Z">
            <w:rPr>
              <w:rFonts w:hint="eastAsia"/>
              <w:color w:val="000000"/>
              <w:lang w:eastAsia="zh-TW"/>
            </w:rPr>
          </w:rPrChange>
        </w:rPr>
        <w:t>(</w:t>
      </w:r>
      <w:r w:rsidR="002F3B82" w:rsidRPr="00543FA9">
        <w:rPr>
          <w:rFonts w:hint="eastAsia"/>
          <w:lang w:eastAsia="zh-TW"/>
          <w:rPrChange w:id="337" w:author="陳鐵元" w:date="2017-01-13T15:47:00Z">
            <w:rPr>
              <w:rFonts w:hint="eastAsia"/>
              <w:color w:val="000000"/>
              <w:lang w:eastAsia="zh-TW"/>
            </w:rPr>
          </w:rPrChange>
        </w:rPr>
        <w:t>中間報告</w:t>
      </w:r>
      <w:r w:rsidR="002F3B82" w:rsidRPr="00543FA9">
        <w:rPr>
          <w:rFonts w:hint="eastAsia"/>
          <w:lang w:eastAsia="zh-TW"/>
          <w:rPrChange w:id="338" w:author="陳鐵元" w:date="2017-01-13T15:47:00Z">
            <w:rPr>
              <w:rFonts w:hint="eastAsia"/>
              <w:color w:val="000000"/>
              <w:lang w:eastAsia="zh-TW"/>
            </w:rPr>
          </w:rPrChange>
        </w:rPr>
        <w:t>)</w:t>
      </w:r>
    </w:p>
    <w:p w:rsidR="00EE4C52" w:rsidRPr="00543FA9" w:rsidRDefault="00EE4C52" w:rsidP="00EE4C52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bCs/>
          <w:lang w:eastAsia="zh-TW"/>
          <w:rPrChange w:id="339" w:author="陳鐵元" w:date="2017-01-13T15:47:00Z">
            <w:rPr>
              <w:rFonts w:hint="eastAsia"/>
              <w:bCs/>
              <w:color w:val="000000"/>
              <w:lang w:eastAsia="zh-TW"/>
            </w:rPr>
          </w:rPrChange>
        </w:rPr>
      </w:pPr>
      <w:r w:rsidRPr="00543FA9">
        <w:rPr>
          <w:rFonts w:hint="eastAsia"/>
          <w:bCs/>
          <w:lang w:eastAsia="zh-TW"/>
          <w:rPrChange w:id="340" w:author="陳鐵元" w:date="2017-01-13T15:47:00Z">
            <w:rPr>
              <w:rFonts w:hint="eastAsia"/>
              <w:bCs/>
              <w:color w:val="000000"/>
              <w:lang w:eastAsia="zh-TW"/>
            </w:rPr>
          </w:rPrChange>
        </w:rPr>
        <w:t>READ DTAAA002</w:t>
      </w:r>
      <w:r w:rsidR="00DD3DB2" w:rsidRPr="00543FA9">
        <w:rPr>
          <w:rFonts w:hint="eastAsia"/>
          <w:bCs/>
          <w:lang w:eastAsia="zh-TW"/>
          <w:rPrChange w:id="341" w:author="陳鐵元" w:date="2017-01-13T15:47:00Z">
            <w:rPr>
              <w:rFonts w:hint="eastAsia"/>
              <w:bCs/>
              <w:color w:val="000000"/>
              <w:lang w:eastAsia="zh-TW"/>
            </w:rPr>
          </w:rPrChange>
        </w:rPr>
        <w:t>(</w:t>
      </w:r>
      <w:r w:rsidR="00DD3DB2" w:rsidRPr="00543FA9">
        <w:rPr>
          <w:lang w:eastAsia="zh-TW"/>
          <w:rPrChange w:id="342" w:author="陳鐵元" w:date="2017-01-13T15:47:00Z">
            <w:rPr>
              <w:color w:val="000000"/>
              <w:lang w:eastAsia="zh-TW"/>
            </w:rPr>
          </w:rPrChange>
        </w:rPr>
        <w:t>理賠案件處理過程批註檔</w:t>
      </w:r>
      <w:r w:rsidR="00DD3DB2" w:rsidRPr="00543FA9">
        <w:rPr>
          <w:rFonts w:hint="eastAsia"/>
          <w:rPrChange w:id="343" w:author="陳鐵元" w:date="2017-01-13T15:47:00Z">
            <w:rPr>
              <w:rFonts w:hint="eastAsia"/>
              <w:color w:val="000000"/>
            </w:rPr>
          </w:rPrChange>
        </w:rPr>
        <w:t>)</w:t>
      </w:r>
    </w:p>
    <w:p w:rsidR="00EE4C52" w:rsidRPr="00543FA9" w:rsidRDefault="00EE4C52" w:rsidP="00EE4C52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44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345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WHERE </w:t>
      </w:r>
      <w:r w:rsidRPr="00543FA9">
        <w:rPr>
          <w:rFonts w:hint="eastAsia"/>
          <w:kern w:val="2"/>
          <w:szCs w:val="24"/>
          <w:lang w:eastAsia="zh-TW"/>
          <w:rPrChange w:id="346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受理編號</w:t>
      </w:r>
      <w:r w:rsidRPr="00543FA9">
        <w:rPr>
          <w:rFonts w:hint="eastAsia"/>
          <w:kern w:val="2"/>
          <w:szCs w:val="24"/>
          <w:lang w:eastAsia="zh-TW"/>
          <w:rPrChange w:id="347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=</w:t>
      </w:r>
      <w:r w:rsidRPr="00543FA9">
        <w:rPr>
          <w:rFonts w:hint="eastAsia"/>
          <w:kern w:val="2"/>
          <w:szCs w:val="24"/>
          <w:lang w:eastAsia="zh-TW"/>
          <w:rPrChange w:id="348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輸入</w:t>
      </w:r>
      <w:r w:rsidRPr="00543FA9">
        <w:rPr>
          <w:rFonts w:hint="eastAsia"/>
          <w:kern w:val="2"/>
          <w:szCs w:val="24"/>
          <w:lang w:eastAsia="zh-TW"/>
          <w:rPrChange w:id="349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.</w:t>
      </w:r>
      <w:r w:rsidRPr="00543FA9">
        <w:rPr>
          <w:rFonts w:hint="eastAsia"/>
          <w:kern w:val="2"/>
          <w:szCs w:val="24"/>
          <w:lang w:eastAsia="zh-TW"/>
          <w:rPrChange w:id="350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受理編號</w:t>
      </w:r>
    </w:p>
    <w:p w:rsidR="004A7E40" w:rsidRPr="00543FA9" w:rsidRDefault="004A7E40" w:rsidP="00EE4C52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51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352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ORDER BY </w:t>
      </w:r>
      <w:r w:rsidRPr="00543FA9">
        <w:rPr>
          <w:rFonts w:hint="eastAsia"/>
          <w:kern w:val="2"/>
          <w:szCs w:val="24"/>
          <w:lang w:eastAsia="zh-TW"/>
          <w:rPrChange w:id="353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輸入時間</w:t>
      </w:r>
      <w:r w:rsidRPr="00543FA9">
        <w:rPr>
          <w:rFonts w:hint="eastAsia"/>
          <w:kern w:val="2"/>
          <w:szCs w:val="24"/>
          <w:lang w:eastAsia="zh-TW"/>
          <w:rPrChange w:id="354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(</w:t>
      </w:r>
      <w:r w:rsidRPr="00543FA9">
        <w:rPr>
          <w:rFonts w:hint="eastAsia"/>
          <w:kern w:val="2"/>
          <w:szCs w:val="24"/>
          <w:lang w:eastAsia="zh-TW"/>
          <w:rPrChange w:id="355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遞</w:t>
      </w:r>
      <w:r w:rsidR="00957A2A" w:rsidRPr="00543FA9">
        <w:rPr>
          <w:rFonts w:hint="eastAsia"/>
          <w:kern w:val="2"/>
          <w:szCs w:val="24"/>
          <w:lang w:eastAsia="zh-TW"/>
          <w:rPrChange w:id="356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增</w:t>
      </w:r>
      <w:r w:rsidRPr="00543FA9">
        <w:rPr>
          <w:rFonts w:hint="eastAsia"/>
          <w:kern w:val="2"/>
          <w:szCs w:val="24"/>
          <w:lang w:eastAsia="zh-TW"/>
          <w:rPrChange w:id="357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)</w:t>
      </w:r>
    </w:p>
    <w:p w:rsidR="00C77CFE" w:rsidRPr="00543FA9" w:rsidRDefault="00C77CFE" w:rsidP="00C77CFE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58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359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IF NOT FND</w:t>
      </w:r>
    </w:p>
    <w:p w:rsidR="00FE2B4D" w:rsidRPr="00543FA9" w:rsidRDefault="00FE2B4D" w:rsidP="00C77CFE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60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bCs/>
          <w:lang w:eastAsia="zh-TW"/>
          <w:rPrChange w:id="361" w:author="陳鐵元" w:date="2017-01-13T15:47:00Z">
            <w:rPr>
              <w:rFonts w:hint="eastAsia"/>
              <w:bCs/>
              <w:color w:val="000000"/>
              <w:lang w:eastAsia="zh-TW"/>
            </w:rPr>
          </w:rPrChange>
        </w:rPr>
        <w:t>不顯示任何東西</w:t>
      </w:r>
    </w:p>
    <w:p w:rsidR="00FB4F1F" w:rsidRPr="00543FA9" w:rsidRDefault="00FB4F1F" w:rsidP="00FB4F1F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62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363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ELSE</w:t>
      </w:r>
    </w:p>
    <w:p w:rsidR="00E219B8" w:rsidRPr="00543FA9" w:rsidRDefault="00FE2B4D" w:rsidP="00FB4F1F">
      <w:pPr>
        <w:pStyle w:val="Tabletext"/>
        <w:keepLines w:val="0"/>
        <w:numPr>
          <w:ilvl w:val="5"/>
          <w:numId w:val="9"/>
        </w:numPr>
        <w:spacing w:after="0" w:line="240" w:lineRule="auto"/>
        <w:rPr>
          <w:kern w:val="2"/>
          <w:szCs w:val="24"/>
          <w:lang w:eastAsia="zh-TW"/>
          <w:rPrChange w:id="364" w:author="陳鐵元" w:date="2017-01-13T15:47:00Z">
            <w:rPr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bCs/>
          <w:lang w:eastAsia="zh-TW"/>
          <w:rPrChange w:id="365" w:author="陳鐵元" w:date="2017-01-13T15:47:00Z">
            <w:rPr>
              <w:rFonts w:hint="eastAsia"/>
              <w:bCs/>
              <w:color w:val="000000"/>
              <w:lang w:eastAsia="zh-TW"/>
            </w:rPr>
          </w:rPrChange>
        </w:rPr>
        <w:t>顯示訊息：</w:t>
      </w:r>
    </w:p>
    <w:tbl>
      <w:tblPr>
        <w:tblW w:w="6417" w:type="dxa"/>
        <w:tblInd w:w="2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2700"/>
        <w:gridCol w:w="1197"/>
      </w:tblGrid>
      <w:tr w:rsidR="00E219B8" w:rsidRPr="00543FA9" w:rsidTr="0011706E">
        <w:tc>
          <w:tcPr>
            <w:tcW w:w="2520" w:type="dxa"/>
            <w:shd w:val="clear" w:color="auto" w:fill="C0C0C0"/>
          </w:tcPr>
          <w:p w:rsidR="00E219B8" w:rsidRPr="00543FA9" w:rsidRDefault="00E219B8" w:rsidP="0011706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366" w:author="陳鐵元" w:date="2017-01-13T15:47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b/>
                <w:bCs/>
                <w:lang w:eastAsia="zh-TW"/>
                <w:rPrChange w:id="367" w:author="陳鐵元" w:date="2017-01-13T15:47:00Z">
                  <w:rPr>
                    <w:rFonts w:hint="eastAsia"/>
                    <w:b/>
                    <w:bCs/>
                    <w:lang w:eastAsia="zh-TW"/>
                  </w:rPr>
                </w:rPrChange>
              </w:rPr>
              <w:t>畫面欄位</w:t>
            </w:r>
          </w:p>
        </w:tc>
        <w:tc>
          <w:tcPr>
            <w:tcW w:w="2700" w:type="dxa"/>
            <w:shd w:val="clear" w:color="auto" w:fill="C0C0C0"/>
          </w:tcPr>
          <w:p w:rsidR="00E219B8" w:rsidRPr="00543FA9" w:rsidRDefault="00E219B8" w:rsidP="0011706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368" w:author="陳鐵元" w:date="2017-01-13T15:47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b/>
                <w:bCs/>
                <w:lang w:eastAsia="zh-TW"/>
                <w:rPrChange w:id="369" w:author="陳鐵元" w:date="2017-01-13T15:47:00Z">
                  <w:rPr>
                    <w:rFonts w:hint="eastAsia"/>
                    <w:b/>
                    <w:bCs/>
                    <w:lang w:eastAsia="zh-TW"/>
                  </w:rPr>
                </w:rPrChange>
              </w:rPr>
              <w:t>資料來源</w:t>
            </w:r>
          </w:p>
        </w:tc>
        <w:tc>
          <w:tcPr>
            <w:tcW w:w="1197" w:type="dxa"/>
            <w:shd w:val="clear" w:color="auto" w:fill="C0C0C0"/>
          </w:tcPr>
          <w:p w:rsidR="00E219B8" w:rsidRPr="00543FA9" w:rsidRDefault="00E219B8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  <w:rPrChange w:id="370" w:author="陳鐵元" w:date="2017-01-13T15:47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b/>
                <w:lang w:eastAsia="zh-TW"/>
                <w:rPrChange w:id="371" w:author="陳鐵元" w:date="2017-01-13T15:47:00Z">
                  <w:rPr>
                    <w:rFonts w:hint="eastAsia"/>
                    <w:b/>
                    <w:lang w:eastAsia="zh-TW"/>
                  </w:rPr>
                </w:rPrChange>
              </w:rPr>
              <w:t>特殊限制</w:t>
            </w:r>
          </w:p>
        </w:tc>
      </w:tr>
      <w:tr w:rsidR="00E219B8" w:rsidRPr="00543FA9" w:rsidTr="0011706E">
        <w:tc>
          <w:tcPr>
            <w:tcW w:w="2520" w:type="dxa"/>
            <w:shd w:val="clear" w:color="auto" w:fill="FFFF99"/>
          </w:tcPr>
          <w:p w:rsidR="00E219B8" w:rsidRPr="00543FA9" w:rsidRDefault="002B523E" w:rsidP="0011706E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372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Fonts w:ascii="sөũ" w:hAnsi="sөũ"/>
                <w:rPrChange w:id="373" w:author="陳鐵元" w:date="2017-01-13T15:47:00Z">
                  <w:rPr>
                    <w:rFonts w:ascii="sөũ" w:hAnsi="sөũ"/>
                  </w:rPr>
                </w:rPrChange>
              </w:rPr>
              <w:t>內容</w:t>
            </w:r>
          </w:p>
        </w:tc>
        <w:tc>
          <w:tcPr>
            <w:tcW w:w="2700" w:type="dxa"/>
          </w:tcPr>
          <w:p w:rsidR="00E219B8" w:rsidRPr="00543FA9" w:rsidRDefault="00D66EF7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374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bCs/>
                <w:lang w:eastAsia="zh-TW"/>
                <w:rPrChange w:id="375" w:author="陳鐵元" w:date="2017-01-13T15:47:00Z">
                  <w:rPr>
                    <w:rFonts w:hint="eastAsia"/>
                    <w:bCs/>
                    <w:color w:val="000000"/>
                    <w:lang w:eastAsia="zh-TW"/>
                  </w:rPr>
                </w:rPrChange>
              </w:rPr>
              <w:t>DTAAA002.</w:t>
            </w:r>
            <w:r w:rsidRPr="00543FA9">
              <w:rPr>
                <w:rPrChange w:id="376" w:author="陳鐵元" w:date="2017-01-13T15:47:00Z">
                  <w:rPr>
                    <w:color w:val="000000"/>
                  </w:rPr>
                </w:rPrChange>
              </w:rPr>
              <w:t>內容</w:t>
            </w:r>
          </w:p>
        </w:tc>
        <w:tc>
          <w:tcPr>
            <w:tcW w:w="1197" w:type="dxa"/>
          </w:tcPr>
          <w:p w:rsidR="00E219B8" w:rsidRPr="00543FA9" w:rsidRDefault="00E219B8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377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E219B8" w:rsidRPr="00543FA9" w:rsidTr="0011706E">
        <w:tc>
          <w:tcPr>
            <w:tcW w:w="2520" w:type="dxa"/>
            <w:shd w:val="clear" w:color="auto" w:fill="FFFF99"/>
          </w:tcPr>
          <w:p w:rsidR="00E219B8" w:rsidRPr="00543FA9" w:rsidRDefault="002B523E" w:rsidP="0011706E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378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Fonts w:ascii="sөũ" w:hAnsi="sөũ"/>
                <w:rPrChange w:id="379" w:author="陳鐵元" w:date="2017-01-13T15:47:00Z">
                  <w:rPr>
                    <w:rFonts w:ascii="sөũ" w:hAnsi="sөũ"/>
                  </w:rPr>
                </w:rPrChange>
              </w:rPr>
              <w:t>輸入者姓名</w:t>
            </w:r>
          </w:p>
        </w:tc>
        <w:tc>
          <w:tcPr>
            <w:tcW w:w="2700" w:type="dxa"/>
          </w:tcPr>
          <w:p w:rsidR="00E219B8" w:rsidRPr="00543FA9" w:rsidRDefault="00D66EF7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380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bCs/>
                <w:lang w:eastAsia="zh-TW"/>
                <w:rPrChange w:id="381" w:author="陳鐵元" w:date="2017-01-13T15:47:00Z">
                  <w:rPr>
                    <w:rFonts w:hint="eastAsia"/>
                    <w:bCs/>
                    <w:color w:val="000000"/>
                    <w:lang w:eastAsia="zh-TW"/>
                  </w:rPr>
                </w:rPrChange>
              </w:rPr>
              <w:t>DTAAA002.</w:t>
            </w:r>
            <w:r w:rsidRPr="00543FA9">
              <w:rPr>
                <w:lang w:eastAsia="zh-TW"/>
                <w:rPrChange w:id="382" w:author="陳鐵元" w:date="2017-01-13T15:47:00Z">
                  <w:rPr>
                    <w:color w:val="000000"/>
                    <w:lang w:eastAsia="zh-TW"/>
                  </w:rPr>
                </w:rPrChange>
              </w:rPr>
              <w:t>輸入人員姓名</w:t>
            </w:r>
          </w:p>
        </w:tc>
        <w:tc>
          <w:tcPr>
            <w:tcW w:w="1197" w:type="dxa"/>
          </w:tcPr>
          <w:p w:rsidR="00E219B8" w:rsidRPr="00543FA9" w:rsidRDefault="00E219B8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383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E219B8" w:rsidRPr="00543FA9" w:rsidTr="0011706E">
        <w:tc>
          <w:tcPr>
            <w:tcW w:w="2520" w:type="dxa"/>
            <w:shd w:val="clear" w:color="auto" w:fill="FFFF99"/>
          </w:tcPr>
          <w:p w:rsidR="00E219B8" w:rsidRPr="00543FA9" w:rsidRDefault="002B523E" w:rsidP="0011706E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384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Fonts w:ascii="sөũ" w:hAnsi="sөũ"/>
                <w:rPrChange w:id="385" w:author="陳鐵元" w:date="2017-01-13T15:47:00Z">
                  <w:rPr>
                    <w:rFonts w:ascii="sөũ" w:hAnsi="sөũ"/>
                  </w:rPr>
                </w:rPrChange>
              </w:rPr>
              <w:t>輸入時間</w:t>
            </w:r>
          </w:p>
        </w:tc>
        <w:tc>
          <w:tcPr>
            <w:tcW w:w="2700" w:type="dxa"/>
          </w:tcPr>
          <w:p w:rsidR="00E219B8" w:rsidRPr="00543FA9" w:rsidRDefault="00D66EF7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386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bCs/>
                <w:lang w:eastAsia="zh-TW"/>
                <w:rPrChange w:id="387" w:author="陳鐵元" w:date="2017-01-13T15:47:00Z">
                  <w:rPr>
                    <w:rFonts w:hint="eastAsia"/>
                    <w:bCs/>
                    <w:color w:val="000000"/>
                    <w:lang w:eastAsia="zh-TW"/>
                  </w:rPr>
                </w:rPrChange>
              </w:rPr>
              <w:t>DTAAA002.</w:t>
            </w:r>
            <w:r w:rsidRPr="00543FA9">
              <w:rPr>
                <w:rPrChange w:id="388" w:author="陳鐵元" w:date="2017-01-13T15:47:00Z">
                  <w:rPr>
                    <w:color w:val="000000"/>
                  </w:rPr>
                </w:rPrChange>
              </w:rPr>
              <w:t>輸入時間</w:t>
            </w:r>
          </w:p>
        </w:tc>
        <w:tc>
          <w:tcPr>
            <w:tcW w:w="1197" w:type="dxa"/>
          </w:tcPr>
          <w:p w:rsidR="00E219B8" w:rsidRPr="00543FA9" w:rsidRDefault="00E219B8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389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</w:tbl>
    <w:p w:rsidR="00AC2186" w:rsidRPr="00543FA9" w:rsidRDefault="00AC2186" w:rsidP="007F54A9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390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bCs/>
          <w:lang w:eastAsia="zh-TW"/>
          <w:rPrChange w:id="391" w:author="陳鐵元" w:date="2017-01-13T15:47:00Z">
            <w:rPr>
              <w:rFonts w:hint="eastAsia"/>
              <w:bCs/>
              <w:lang w:eastAsia="zh-TW"/>
            </w:rPr>
          </w:rPrChange>
        </w:rPr>
        <w:t>ELSE(</w:t>
      </w:r>
      <w:r w:rsidRPr="00543FA9">
        <w:rPr>
          <w:rFonts w:hint="eastAsia"/>
          <w:bCs/>
          <w:lang w:eastAsia="zh-TW"/>
          <w:rPrChange w:id="392" w:author="陳鐵元" w:date="2017-01-13T15:47:00Z">
            <w:rPr>
              <w:rFonts w:hint="eastAsia"/>
              <w:bCs/>
              <w:lang w:eastAsia="zh-TW"/>
            </w:rPr>
          </w:rPrChange>
        </w:rPr>
        <w:t>未輸入受編的情況</w:t>
      </w:r>
      <w:r w:rsidRPr="00543FA9">
        <w:rPr>
          <w:rFonts w:hint="eastAsia"/>
          <w:bCs/>
          <w:lang w:eastAsia="zh-TW"/>
          <w:rPrChange w:id="393" w:author="陳鐵元" w:date="2017-01-13T15:47:00Z">
            <w:rPr>
              <w:rFonts w:hint="eastAsia"/>
              <w:bCs/>
              <w:lang w:eastAsia="zh-TW"/>
            </w:rPr>
          </w:rPrChange>
        </w:rPr>
        <w:t>)</w:t>
      </w:r>
    </w:p>
    <w:p w:rsidR="00360C1C" w:rsidRPr="00543FA9" w:rsidRDefault="00360C1C" w:rsidP="00360C1C">
      <w:pPr>
        <w:pStyle w:val="Tabletext"/>
        <w:keepLines w:val="0"/>
        <w:numPr>
          <w:ilvl w:val="3"/>
          <w:numId w:val="9"/>
        </w:numPr>
        <w:spacing w:after="0" w:line="240" w:lineRule="auto"/>
        <w:rPr>
          <w:kern w:val="2"/>
          <w:szCs w:val="24"/>
          <w:lang w:eastAsia="zh-TW"/>
          <w:rPrChange w:id="394" w:author="陳鐵元" w:date="2017-01-13T15:47:00Z">
            <w:rPr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bCs/>
          <w:lang w:eastAsia="zh-TW"/>
          <w:rPrChange w:id="395" w:author="陳鐵元" w:date="2017-01-13T15:47:00Z">
            <w:rPr>
              <w:rFonts w:hint="eastAsia"/>
              <w:bCs/>
              <w:lang w:eastAsia="zh-TW"/>
            </w:rPr>
          </w:rPrChange>
        </w:rPr>
        <w:t>顯示畫面初始值，欄位如下：</w:t>
      </w:r>
    </w:p>
    <w:tbl>
      <w:tblPr>
        <w:tblW w:w="6417" w:type="dxa"/>
        <w:tblInd w:w="2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2700"/>
        <w:gridCol w:w="1197"/>
      </w:tblGrid>
      <w:tr w:rsidR="00360C1C" w:rsidRPr="00543FA9" w:rsidTr="00B10FEC">
        <w:tc>
          <w:tcPr>
            <w:tcW w:w="2520" w:type="dxa"/>
            <w:shd w:val="clear" w:color="auto" w:fill="C0C0C0"/>
          </w:tcPr>
          <w:p w:rsidR="00360C1C" w:rsidRPr="00543FA9" w:rsidRDefault="00360C1C" w:rsidP="0011706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396" w:author="陳鐵元" w:date="2017-01-13T15:47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b/>
                <w:bCs/>
                <w:lang w:eastAsia="zh-TW"/>
                <w:rPrChange w:id="397" w:author="陳鐵元" w:date="2017-01-13T15:47:00Z">
                  <w:rPr>
                    <w:rFonts w:hint="eastAsia"/>
                    <w:b/>
                    <w:bCs/>
                    <w:lang w:eastAsia="zh-TW"/>
                  </w:rPr>
                </w:rPrChange>
              </w:rPr>
              <w:t>畫面欄位</w:t>
            </w:r>
          </w:p>
        </w:tc>
        <w:tc>
          <w:tcPr>
            <w:tcW w:w="2700" w:type="dxa"/>
            <w:shd w:val="clear" w:color="auto" w:fill="C0C0C0"/>
          </w:tcPr>
          <w:p w:rsidR="00360C1C" w:rsidRPr="00543FA9" w:rsidRDefault="00360C1C" w:rsidP="0011706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398" w:author="陳鐵元" w:date="2017-01-13T15:47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b/>
                <w:bCs/>
                <w:lang w:eastAsia="zh-TW"/>
                <w:rPrChange w:id="399" w:author="陳鐵元" w:date="2017-01-13T15:47:00Z">
                  <w:rPr>
                    <w:rFonts w:hint="eastAsia"/>
                    <w:b/>
                    <w:bCs/>
                    <w:lang w:eastAsia="zh-TW"/>
                  </w:rPr>
                </w:rPrChange>
              </w:rPr>
              <w:t>資料來源</w:t>
            </w:r>
          </w:p>
        </w:tc>
        <w:tc>
          <w:tcPr>
            <w:tcW w:w="1197" w:type="dxa"/>
            <w:shd w:val="clear" w:color="auto" w:fill="C0C0C0"/>
          </w:tcPr>
          <w:p w:rsidR="00360C1C" w:rsidRPr="00543FA9" w:rsidRDefault="00360C1C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  <w:rPrChange w:id="400" w:author="陳鐵元" w:date="2017-01-13T15:47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b/>
                <w:lang w:eastAsia="zh-TW"/>
                <w:rPrChange w:id="401" w:author="陳鐵元" w:date="2017-01-13T15:47:00Z">
                  <w:rPr>
                    <w:rFonts w:hint="eastAsia"/>
                    <w:b/>
                    <w:lang w:eastAsia="zh-TW"/>
                  </w:rPr>
                </w:rPrChange>
              </w:rPr>
              <w:t>特殊限制</w:t>
            </w:r>
          </w:p>
        </w:tc>
      </w:tr>
      <w:tr w:rsidR="00360C1C" w:rsidRPr="00543FA9" w:rsidTr="00B10FEC">
        <w:tc>
          <w:tcPr>
            <w:tcW w:w="2520" w:type="dxa"/>
            <w:shd w:val="clear" w:color="auto" w:fill="FFFF99"/>
          </w:tcPr>
          <w:p w:rsidR="00360C1C" w:rsidRPr="00543FA9" w:rsidRDefault="00360C1C" w:rsidP="0011706E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402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lang w:eastAsia="zh-TW"/>
                <w:rPrChange w:id="403" w:author="陳鐵元" w:date="2017-01-13T15:47:00Z">
                  <w:rPr>
                    <w:rFonts w:hint="eastAsia"/>
                    <w:lang w:eastAsia="zh-TW"/>
                  </w:rPr>
                </w:rPrChange>
              </w:rPr>
              <w:t>受理人員</w:t>
            </w:r>
          </w:p>
        </w:tc>
        <w:tc>
          <w:tcPr>
            <w:tcW w:w="2700" w:type="dxa"/>
          </w:tcPr>
          <w:p w:rsidR="00360C1C" w:rsidRPr="00543FA9" w:rsidRDefault="00360C1C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04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bCs/>
                <w:lang w:eastAsia="zh-TW"/>
                <w:rPrChange w:id="405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>登入者人員</w:t>
            </w:r>
          </w:p>
        </w:tc>
        <w:tc>
          <w:tcPr>
            <w:tcW w:w="1197" w:type="dxa"/>
          </w:tcPr>
          <w:p w:rsidR="00360C1C" w:rsidRPr="00543FA9" w:rsidRDefault="00360C1C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06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360C1C" w:rsidRPr="00543FA9" w:rsidTr="00B10FEC">
        <w:tc>
          <w:tcPr>
            <w:tcW w:w="2520" w:type="dxa"/>
            <w:shd w:val="clear" w:color="auto" w:fill="FFFF99"/>
          </w:tcPr>
          <w:p w:rsidR="00360C1C" w:rsidRPr="00543FA9" w:rsidRDefault="00360C1C" w:rsidP="0011706E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407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lang w:eastAsia="zh-TW"/>
                <w:rPrChange w:id="408" w:author="陳鐵元" w:date="2017-01-13T15:47:00Z">
                  <w:rPr>
                    <w:rFonts w:hint="eastAsia"/>
                    <w:lang w:eastAsia="zh-TW"/>
                  </w:rPr>
                </w:rPrChange>
              </w:rPr>
              <w:t>受理人員姓名</w:t>
            </w:r>
          </w:p>
        </w:tc>
        <w:tc>
          <w:tcPr>
            <w:tcW w:w="2700" w:type="dxa"/>
          </w:tcPr>
          <w:p w:rsidR="00360C1C" w:rsidRPr="00543FA9" w:rsidRDefault="00360C1C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09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bCs/>
                <w:lang w:eastAsia="zh-TW"/>
                <w:rPrChange w:id="410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>登入者姓名</w:t>
            </w:r>
          </w:p>
        </w:tc>
        <w:tc>
          <w:tcPr>
            <w:tcW w:w="1197" w:type="dxa"/>
          </w:tcPr>
          <w:p w:rsidR="00360C1C" w:rsidRPr="00543FA9" w:rsidRDefault="00360C1C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11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360C1C" w:rsidRPr="00543FA9" w:rsidTr="00B10FEC">
        <w:tc>
          <w:tcPr>
            <w:tcW w:w="2520" w:type="dxa"/>
            <w:shd w:val="clear" w:color="auto" w:fill="FFFF99"/>
          </w:tcPr>
          <w:p w:rsidR="00360C1C" w:rsidRPr="00543FA9" w:rsidRDefault="00360C1C" w:rsidP="0011706E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412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lang w:eastAsia="zh-TW"/>
                <w:rPrChange w:id="413" w:author="陳鐵元" w:date="2017-01-13T15:47:00Z">
                  <w:rPr>
                    <w:rFonts w:hint="eastAsia"/>
                    <w:lang w:eastAsia="zh-TW"/>
                  </w:rPr>
                </w:rPrChange>
              </w:rPr>
              <w:t>受理日期</w:t>
            </w:r>
          </w:p>
        </w:tc>
        <w:tc>
          <w:tcPr>
            <w:tcW w:w="2700" w:type="dxa"/>
          </w:tcPr>
          <w:p w:rsidR="00360C1C" w:rsidRPr="00543FA9" w:rsidRDefault="00360C1C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14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bCs/>
                <w:lang w:eastAsia="zh-TW"/>
                <w:rPrChange w:id="415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>CurrentDate</w:t>
            </w:r>
          </w:p>
        </w:tc>
        <w:tc>
          <w:tcPr>
            <w:tcW w:w="1197" w:type="dxa"/>
          </w:tcPr>
          <w:p w:rsidR="00360C1C" w:rsidRPr="00543FA9" w:rsidRDefault="00360C1C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16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360C1C" w:rsidRPr="00543FA9" w:rsidTr="00B10FEC">
        <w:tc>
          <w:tcPr>
            <w:tcW w:w="2520" w:type="dxa"/>
            <w:shd w:val="clear" w:color="auto" w:fill="FFFF99"/>
          </w:tcPr>
          <w:p w:rsidR="00360C1C" w:rsidRPr="00543FA9" w:rsidRDefault="00360C1C" w:rsidP="0011706E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417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lang w:eastAsia="zh-TW"/>
                <w:rPrChange w:id="418" w:author="陳鐵元" w:date="2017-01-13T15:47:00Z">
                  <w:rPr>
                    <w:rFonts w:hint="eastAsia"/>
                    <w:lang w:eastAsia="zh-TW"/>
                  </w:rPr>
                </w:rPrChange>
              </w:rPr>
              <w:t>受理單位</w:t>
            </w:r>
          </w:p>
        </w:tc>
        <w:tc>
          <w:tcPr>
            <w:tcW w:w="2700" w:type="dxa"/>
          </w:tcPr>
          <w:p w:rsidR="00360C1C" w:rsidRPr="00543FA9" w:rsidRDefault="00360C1C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19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bCs/>
                <w:lang w:eastAsia="zh-TW"/>
                <w:rPrChange w:id="420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>登入者單位</w:t>
            </w:r>
          </w:p>
        </w:tc>
        <w:tc>
          <w:tcPr>
            <w:tcW w:w="1197" w:type="dxa"/>
          </w:tcPr>
          <w:p w:rsidR="00360C1C" w:rsidRPr="00543FA9" w:rsidRDefault="00360C1C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21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360C1C" w:rsidRPr="00543FA9" w:rsidTr="00B10FEC">
        <w:tc>
          <w:tcPr>
            <w:tcW w:w="2520" w:type="dxa"/>
            <w:shd w:val="clear" w:color="auto" w:fill="FFFF99"/>
          </w:tcPr>
          <w:p w:rsidR="00360C1C" w:rsidRPr="00543FA9" w:rsidRDefault="00360C1C" w:rsidP="0011706E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422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lang w:eastAsia="zh-TW"/>
                <w:rPrChange w:id="423" w:author="陳鐵元" w:date="2017-01-13T15:47:00Z">
                  <w:rPr>
                    <w:rFonts w:hint="eastAsia"/>
                    <w:lang w:eastAsia="zh-TW"/>
                  </w:rPr>
                </w:rPrChange>
              </w:rPr>
              <w:t>受理單位中文</w:t>
            </w:r>
          </w:p>
        </w:tc>
        <w:tc>
          <w:tcPr>
            <w:tcW w:w="2700" w:type="dxa"/>
          </w:tcPr>
          <w:p w:rsidR="00360C1C" w:rsidRPr="00543FA9" w:rsidRDefault="00360C1C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24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bCs/>
                <w:lang w:eastAsia="zh-TW"/>
                <w:rPrChange w:id="425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>登入者單位中文</w:t>
            </w:r>
          </w:p>
        </w:tc>
        <w:tc>
          <w:tcPr>
            <w:tcW w:w="1197" w:type="dxa"/>
          </w:tcPr>
          <w:p w:rsidR="00360C1C" w:rsidRPr="00543FA9" w:rsidRDefault="00360C1C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426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</w:tbl>
    <w:p w:rsidR="00C575E2" w:rsidRPr="00543FA9" w:rsidRDefault="00C575E2" w:rsidP="00360C1C">
      <w:pPr>
        <w:pStyle w:val="Tabletext"/>
        <w:keepLines w:val="0"/>
        <w:numPr>
          <w:ilvl w:val="3"/>
          <w:numId w:val="9"/>
        </w:numPr>
        <w:spacing w:after="0" w:line="240" w:lineRule="auto"/>
        <w:rPr>
          <w:kern w:val="2"/>
          <w:szCs w:val="24"/>
          <w:lang w:eastAsia="zh-TW"/>
          <w:rPrChange w:id="427" w:author="陳鐵元" w:date="2017-01-13T15:47:00Z">
            <w:rPr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428" w:author="陳鐵元" w:date="2017-01-13T15:47:00Z">
            <w:rPr>
              <w:rFonts w:hint="eastAsia"/>
              <w:lang w:eastAsia="zh-TW"/>
            </w:rPr>
          </w:rPrChange>
        </w:rPr>
        <w:t xml:space="preserve">Button </w:t>
      </w:r>
      <w:r w:rsidRPr="00543FA9">
        <w:rPr>
          <w:rFonts w:hint="eastAsia"/>
          <w:lang w:eastAsia="zh-TW"/>
          <w:rPrChange w:id="429" w:author="陳鐵元" w:date="2017-01-13T15:47:00Z">
            <w:rPr>
              <w:rFonts w:hint="eastAsia"/>
              <w:lang w:eastAsia="zh-TW"/>
            </w:rPr>
          </w:rPrChange>
        </w:rPr>
        <w:t>顯示：</w:t>
      </w:r>
    </w:p>
    <w:tbl>
      <w:tblPr>
        <w:tblW w:w="0" w:type="auto"/>
        <w:tblInd w:w="2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5"/>
        <w:gridCol w:w="2800"/>
      </w:tblGrid>
      <w:tr w:rsidR="00C575E2" w:rsidRPr="00543FA9" w:rsidTr="002D2D85">
        <w:tblPrEx>
          <w:tblCellMar>
            <w:top w:w="0" w:type="dxa"/>
            <w:bottom w:w="0" w:type="dxa"/>
          </w:tblCellMar>
        </w:tblPrEx>
        <w:tc>
          <w:tcPr>
            <w:tcW w:w="2185" w:type="dxa"/>
            <w:shd w:val="clear" w:color="auto" w:fill="CCCCCC"/>
          </w:tcPr>
          <w:p w:rsidR="00C575E2" w:rsidRPr="00543FA9" w:rsidRDefault="00C575E2" w:rsidP="0011706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  <w:rPrChange w:id="430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bCs/>
                <w:lang w:eastAsia="zh-TW"/>
                <w:rPrChange w:id="431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>Button Name</w:t>
            </w:r>
          </w:p>
        </w:tc>
        <w:tc>
          <w:tcPr>
            <w:tcW w:w="2800" w:type="dxa"/>
            <w:shd w:val="clear" w:color="auto" w:fill="CCCCCC"/>
          </w:tcPr>
          <w:p w:rsidR="00C575E2" w:rsidRPr="00543FA9" w:rsidRDefault="00C575E2" w:rsidP="0011706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  <w:rPrChange w:id="432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bCs/>
                <w:lang w:eastAsia="zh-TW"/>
                <w:rPrChange w:id="433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>是否顯示</w:t>
            </w:r>
          </w:p>
        </w:tc>
      </w:tr>
      <w:tr w:rsidR="00C575E2" w:rsidRPr="00543FA9" w:rsidTr="002D2D85">
        <w:tblPrEx>
          <w:tblCellMar>
            <w:top w:w="0" w:type="dxa"/>
            <w:bottom w:w="0" w:type="dxa"/>
          </w:tblCellMar>
        </w:tblPrEx>
        <w:tc>
          <w:tcPr>
            <w:tcW w:w="2185" w:type="dxa"/>
            <w:shd w:val="clear" w:color="auto" w:fill="FFFF99"/>
          </w:tcPr>
          <w:p w:rsidR="00C575E2" w:rsidRPr="00543FA9" w:rsidRDefault="00C575E2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434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lang w:eastAsia="zh-TW"/>
                <w:rPrChange w:id="435" w:author="陳鐵元" w:date="2017-01-13T15:47:00Z">
                  <w:rPr>
                    <w:rFonts w:hint="eastAsia"/>
                    <w:lang w:eastAsia="zh-TW"/>
                  </w:rPr>
                </w:rPrChange>
              </w:rPr>
              <w:t>案件送件</w:t>
            </w:r>
          </w:p>
        </w:tc>
        <w:tc>
          <w:tcPr>
            <w:tcW w:w="2800" w:type="dxa"/>
          </w:tcPr>
          <w:p w:rsidR="00C575E2" w:rsidRPr="00543FA9" w:rsidRDefault="00C575E2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436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lang w:eastAsia="zh-TW"/>
                <w:rPrChange w:id="437" w:author="陳鐵元" w:date="2017-01-13T15:47:00Z">
                  <w:rPr>
                    <w:rFonts w:hint="eastAsia"/>
                    <w:lang w:eastAsia="zh-TW"/>
                  </w:rPr>
                </w:rPrChange>
              </w:rPr>
              <w:t>Enable</w:t>
            </w:r>
          </w:p>
        </w:tc>
      </w:tr>
    </w:tbl>
    <w:p w:rsidR="00DD7D8C" w:rsidRPr="00543FA9" w:rsidRDefault="00DD7D8C" w:rsidP="00DD7D8C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  <w:rPrChange w:id="438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</w:p>
    <w:p w:rsidR="00EB7BD3" w:rsidRPr="00543FA9" w:rsidRDefault="00396EA0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hint="eastAsia"/>
          <w:b/>
          <w:kern w:val="2"/>
          <w:szCs w:val="24"/>
          <w:lang w:eastAsia="zh-TW"/>
          <w:rPrChange w:id="439" w:author="陳鐵元" w:date="2017-01-13T15:47:00Z">
            <w:rPr>
              <w:rFonts w:hint="eastAsia"/>
              <w:b/>
              <w:kern w:val="2"/>
              <w:szCs w:val="24"/>
              <w:lang w:eastAsia="zh-TW"/>
            </w:rPr>
          </w:rPrChange>
        </w:rPr>
      </w:pPr>
      <w:bookmarkStart w:id="440" w:name="查詢by受編"/>
      <w:r w:rsidRPr="00543FA9">
        <w:rPr>
          <w:rFonts w:hint="eastAsia"/>
          <w:b/>
          <w:bCs/>
          <w:lang w:eastAsia="zh-TW"/>
          <w:rPrChange w:id="441" w:author="陳鐵元" w:date="2017-01-13T15:47:00Z">
            <w:rPr>
              <w:rFonts w:hint="eastAsia"/>
              <w:b/>
              <w:bCs/>
              <w:lang w:eastAsia="zh-TW"/>
            </w:rPr>
          </w:rPrChange>
        </w:rPr>
        <w:t>查詢</w:t>
      </w:r>
      <w:r w:rsidRPr="00543FA9">
        <w:rPr>
          <w:rFonts w:hint="eastAsia"/>
          <w:b/>
          <w:bCs/>
          <w:lang w:eastAsia="zh-TW"/>
          <w:rPrChange w:id="442" w:author="陳鐵元" w:date="2017-01-13T15:47:00Z">
            <w:rPr>
              <w:rFonts w:hint="eastAsia"/>
              <w:b/>
              <w:bCs/>
              <w:lang w:eastAsia="zh-TW"/>
            </w:rPr>
          </w:rPrChange>
        </w:rPr>
        <w:t>by</w:t>
      </w:r>
      <w:r w:rsidRPr="00543FA9">
        <w:rPr>
          <w:rFonts w:hint="eastAsia"/>
          <w:b/>
          <w:bCs/>
          <w:lang w:eastAsia="zh-TW"/>
          <w:rPrChange w:id="443" w:author="陳鐵元" w:date="2017-01-13T15:47:00Z">
            <w:rPr>
              <w:rFonts w:hint="eastAsia"/>
              <w:b/>
              <w:bCs/>
              <w:lang w:eastAsia="zh-TW"/>
            </w:rPr>
          </w:rPrChange>
        </w:rPr>
        <w:t>受編</w:t>
      </w:r>
      <w:bookmarkEnd w:id="440"/>
      <w:r w:rsidR="00EB7BD3" w:rsidRPr="00543FA9">
        <w:rPr>
          <w:rFonts w:hint="eastAsia"/>
          <w:b/>
          <w:kern w:val="2"/>
          <w:szCs w:val="24"/>
          <w:lang w:eastAsia="zh-TW"/>
          <w:rPrChange w:id="444" w:author="陳鐵元" w:date="2017-01-13T15:47:00Z">
            <w:rPr>
              <w:rFonts w:hint="eastAsia"/>
              <w:b/>
              <w:kern w:val="2"/>
              <w:szCs w:val="24"/>
              <w:lang w:eastAsia="zh-TW"/>
            </w:rPr>
          </w:rPrChange>
        </w:rPr>
        <w:t>：</w:t>
      </w:r>
      <w:r w:rsidR="00305565" w:rsidRPr="00543FA9">
        <w:rPr>
          <w:rFonts w:hint="eastAsia"/>
          <w:b/>
          <w:kern w:val="2"/>
          <w:szCs w:val="24"/>
          <w:lang w:eastAsia="zh-TW"/>
          <w:rPrChange w:id="445" w:author="陳鐵元" w:date="2017-01-13T15:47:00Z">
            <w:rPr>
              <w:rFonts w:hint="eastAsia"/>
              <w:b/>
              <w:kern w:val="2"/>
              <w:szCs w:val="24"/>
              <w:lang w:eastAsia="zh-TW"/>
            </w:rPr>
          </w:rPrChange>
        </w:rPr>
        <w:t>(</w:t>
      </w:r>
      <w:r w:rsidR="00305565" w:rsidRPr="00543FA9">
        <w:rPr>
          <w:rFonts w:hint="eastAsia"/>
          <w:b/>
          <w:kern w:val="2"/>
          <w:szCs w:val="24"/>
          <w:lang w:eastAsia="zh-TW"/>
          <w:rPrChange w:id="446" w:author="陳鐵元" w:date="2017-01-13T15:47:00Z">
            <w:rPr>
              <w:rFonts w:hint="eastAsia"/>
              <w:b/>
              <w:kern w:val="2"/>
              <w:szCs w:val="24"/>
              <w:lang w:eastAsia="zh-TW"/>
            </w:rPr>
          </w:rPrChange>
        </w:rPr>
        <w:t>受理編號旁的</w:t>
      </w:r>
      <w:r w:rsidR="00305565" w:rsidRPr="00543FA9">
        <w:rPr>
          <w:rFonts w:hint="eastAsia"/>
          <w:b/>
          <w:kern w:val="2"/>
          <w:szCs w:val="24"/>
          <w:lang w:eastAsia="zh-TW"/>
          <w:rPrChange w:id="447" w:author="陳鐵元" w:date="2017-01-13T15:47:00Z">
            <w:rPr>
              <w:rFonts w:hint="eastAsia"/>
              <w:b/>
              <w:kern w:val="2"/>
              <w:szCs w:val="24"/>
              <w:lang w:eastAsia="zh-TW"/>
            </w:rPr>
          </w:rPrChange>
        </w:rPr>
        <w:t>button)</w:t>
      </w:r>
    </w:p>
    <w:p w:rsidR="00DB1D31" w:rsidRPr="00543FA9" w:rsidRDefault="00DB1D31" w:rsidP="00824037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448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449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檢核：</w:t>
      </w:r>
    </w:p>
    <w:p w:rsidR="00DB1D31" w:rsidRPr="00543FA9" w:rsidRDefault="00DB1D31" w:rsidP="00DB1D31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450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451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543FA9">
        <w:rPr>
          <w:rFonts w:hint="eastAsia"/>
          <w:kern w:val="2"/>
          <w:szCs w:val="24"/>
          <w:lang w:eastAsia="zh-TW"/>
          <w:rPrChange w:id="452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輸入</w:t>
      </w:r>
      <w:r w:rsidRPr="00543FA9">
        <w:rPr>
          <w:rFonts w:hint="eastAsia"/>
          <w:kern w:val="2"/>
          <w:szCs w:val="24"/>
          <w:lang w:eastAsia="zh-TW"/>
          <w:rPrChange w:id="453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.</w:t>
      </w:r>
      <w:r w:rsidRPr="00543FA9">
        <w:rPr>
          <w:rFonts w:hint="eastAsia"/>
          <w:kern w:val="2"/>
          <w:szCs w:val="24"/>
          <w:lang w:eastAsia="zh-TW"/>
          <w:rPrChange w:id="454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受理編號</w:t>
      </w:r>
      <w:r w:rsidRPr="00543FA9">
        <w:rPr>
          <w:rFonts w:hint="eastAsia"/>
          <w:kern w:val="2"/>
          <w:szCs w:val="24"/>
          <w:lang w:eastAsia="zh-TW"/>
          <w:rPrChange w:id="455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</w:t>
      </w:r>
      <w:r w:rsidRPr="00543FA9">
        <w:rPr>
          <w:rFonts w:hint="eastAsia"/>
          <w:kern w:val="2"/>
          <w:szCs w:val="24"/>
          <w:lang w:eastAsia="zh-TW"/>
          <w:rPrChange w:id="456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是空的</w:t>
      </w:r>
      <w:r w:rsidRPr="00543FA9">
        <w:rPr>
          <w:rFonts w:hint="eastAsia"/>
          <w:kern w:val="2"/>
          <w:szCs w:val="24"/>
          <w:lang w:eastAsia="zh-TW"/>
          <w:rPrChange w:id="457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OR </w:t>
      </w:r>
      <w:r w:rsidRPr="00543FA9">
        <w:rPr>
          <w:rFonts w:hint="eastAsia"/>
          <w:kern w:val="2"/>
          <w:szCs w:val="24"/>
          <w:lang w:eastAsia="zh-TW"/>
          <w:rPrChange w:id="458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長度</w:t>
      </w:r>
      <w:r w:rsidRPr="00543FA9">
        <w:rPr>
          <w:rFonts w:hint="eastAsia"/>
          <w:kern w:val="2"/>
          <w:szCs w:val="24"/>
          <w:lang w:eastAsia="zh-TW"/>
          <w:rPrChange w:id="459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&lt;&gt; 14</w:t>
      </w:r>
      <w:r w:rsidR="0050377C" w:rsidRPr="00543FA9">
        <w:rPr>
          <w:rFonts w:hint="eastAsia"/>
          <w:kern w:val="2"/>
          <w:szCs w:val="24"/>
          <w:lang w:eastAsia="zh-TW"/>
          <w:rPrChange w:id="460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OR</w:t>
      </w:r>
      <w:r w:rsidR="001A5318" w:rsidRPr="00543FA9">
        <w:rPr>
          <w:rFonts w:hint="eastAsia"/>
          <w:kern w:val="2"/>
          <w:szCs w:val="24"/>
          <w:lang w:eastAsia="zh-TW"/>
          <w:rPrChange w:id="461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</w:t>
      </w:r>
      <w:r w:rsidR="001A5318" w:rsidRPr="00543FA9">
        <w:rPr>
          <w:rFonts w:hint="eastAsia"/>
          <w:kern w:val="2"/>
          <w:szCs w:val="24"/>
          <w:lang w:eastAsia="zh-TW"/>
          <w:rPrChange w:id="462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輸入</w:t>
      </w:r>
      <w:r w:rsidR="001A5318" w:rsidRPr="00543FA9">
        <w:rPr>
          <w:rFonts w:hint="eastAsia"/>
          <w:kern w:val="2"/>
          <w:szCs w:val="24"/>
          <w:lang w:eastAsia="zh-TW"/>
          <w:rPrChange w:id="463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.</w:t>
      </w:r>
      <w:r w:rsidR="001A5318" w:rsidRPr="00543FA9">
        <w:rPr>
          <w:rFonts w:hint="eastAsia"/>
          <w:kern w:val="2"/>
          <w:szCs w:val="24"/>
          <w:lang w:eastAsia="zh-TW"/>
          <w:rPrChange w:id="464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受理編號</w:t>
      </w:r>
      <w:r w:rsidR="001A5318" w:rsidRPr="00543FA9">
        <w:rPr>
          <w:rFonts w:hint="eastAsia"/>
          <w:kern w:val="2"/>
          <w:szCs w:val="24"/>
          <w:lang w:eastAsia="zh-TW"/>
          <w:rPrChange w:id="465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</w:t>
      </w:r>
      <w:r w:rsidR="001A5318" w:rsidRPr="00543FA9">
        <w:rPr>
          <w:rFonts w:hint="eastAsia"/>
          <w:kern w:val="2"/>
          <w:szCs w:val="24"/>
          <w:lang w:eastAsia="zh-TW"/>
          <w:rPrChange w:id="466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取第</w:t>
      </w:r>
      <w:smartTag w:uri="urn:schemas-microsoft-com:office:smarttags" w:element="chmetcnv">
        <w:smartTagPr>
          <w:attr w:name="UnitName" w:val="碼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="001A5318" w:rsidRPr="00543FA9">
          <w:rPr>
            <w:rFonts w:hint="eastAsia"/>
            <w:kern w:val="2"/>
            <w:szCs w:val="24"/>
            <w:lang w:eastAsia="zh-TW"/>
            <w:rPrChange w:id="467" w:author="陳鐵元" w:date="2017-01-13T15:47:00Z">
              <w:rPr>
                <w:rFonts w:hint="eastAsia"/>
                <w:kern w:val="2"/>
                <w:szCs w:val="24"/>
                <w:lang w:eastAsia="zh-TW"/>
              </w:rPr>
            </w:rPrChange>
          </w:rPr>
          <w:t>12</w:t>
        </w:r>
        <w:r w:rsidR="001A5318" w:rsidRPr="00543FA9">
          <w:rPr>
            <w:rFonts w:hint="eastAsia"/>
            <w:kern w:val="2"/>
            <w:szCs w:val="24"/>
            <w:lang w:eastAsia="zh-TW"/>
            <w:rPrChange w:id="468" w:author="陳鐵元" w:date="2017-01-13T15:47:00Z">
              <w:rPr>
                <w:rFonts w:hint="eastAsia"/>
                <w:kern w:val="2"/>
                <w:szCs w:val="24"/>
                <w:lang w:eastAsia="zh-TW"/>
              </w:rPr>
            </w:rPrChange>
          </w:rPr>
          <w:t>碼</w:t>
        </w:r>
      </w:smartTag>
      <w:r w:rsidR="001A5318" w:rsidRPr="00543FA9">
        <w:rPr>
          <w:rFonts w:hint="eastAsia"/>
          <w:kern w:val="2"/>
          <w:szCs w:val="24"/>
          <w:lang w:eastAsia="zh-TW"/>
          <w:rPrChange w:id="469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&lt;&gt; </w:t>
      </w:r>
      <w:r w:rsidR="001A5318" w:rsidRPr="00543FA9">
        <w:rPr>
          <w:kern w:val="2"/>
          <w:szCs w:val="24"/>
          <w:lang w:eastAsia="zh-TW"/>
          <w:rPrChange w:id="470" w:author="陳鐵元" w:date="2017-01-13T15:47:00Z">
            <w:rPr>
              <w:kern w:val="2"/>
              <w:szCs w:val="24"/>
              <w:lang w:eastAsia="zh-TW"/>
            </w:rPr>
          </w:rPrChange>
        </w:rPr>
        <w:t>‘</w:t>
      </w:r>
      <w:r w:rsidR="00FB4BE5" w:rsidRPr="00543FA9">
        <w:rPr>
          <w:rFonts w:hint="eastAsia"/>
          <w:kern w:val="2"/>
          <w:szCs w:val="24"/>
          <w:lang w:eastAsia="zh-TW"/>
          <w:rPrChange w:id="471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H</w:t>
      </w:r>
      <w:r w:rsidR="001A5318" w:rsidRPr="00543FA9">
        <w:rPr>
          <w:kern w:val="2"/>
          <w:szCs w:val="24"/>
          <w:lang w:eastAsia="zh-TW"/>
          <w:rPrChange w:id="472" w:author="陳鐵元" w:date="2017-01-13T15:47:00Z">
            <w:rPr>
              <w:kern w:val="2"/>
              <w:szCs w:val="24"/>
              <w:lang w:eastAsia="zh-TW"/>
            </w:rPr>
          </w:rPrChange>
        </w:rPr>
        <w:t>’</w:t>
      </w:r>
    </w:p>
    <w:p w:rsidR="00DB1D31" w:rsidRPr="00543FA9" w:rsidRDefault="00933115" w:rsidP="00DB1D31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473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474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錯誤訊息</w:t>
      </w:r>
      <w:r w:rsidRPr="00543FA9">
        <w:rPr>
          <w:rFonts w:hint="eastAsia"/>
          <w:kern w:val="2"/>
          <w:szCs w:val="24"/>
          <w:lang w:eastAsia="zh-TW"/>
          <w:rPrChange w:id="475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(EXCEPTION)</w:t>
      </w:r>
      <w:r w:rsidRPr="00543FA9">
        <w:rPr>
          <w:rFonts w:hint="eastAsia"/>
          <w:kern w:val="2"/>
          <w:szCs w:val="24"/>
          <w:lang w:eastAsia="zh-TW"/>
          <w:rPrChange w:id="476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：</w:t>
      </w:r>
      <w:r w:rsidR="00DB1D31" w:rsidRPr="00543FA9">
        <w:rPr>
          <w:rFonts w:hint="eastAsia"/>
          <w:bCs/>
          <w:lang w:eastAsia="zh-TW"/>
          <w:rPrChange w:id="477" w:author="陳鐵元" w:date="2017-01-13T15:47:00Z">
            <w:rPr>
              <w:rFonts w:hint="eastAsia"/>
              <w:bCs/>
              <w:lang w:eastAsia="zh-TW"/>
            </w:rPr>
          </w:rPrChange>
        </w:rPr>
        <w:t>請輸入正確受理編號</w:t>
      </w:r>
    </w:p>
    <w:p w:rsidR="008B5F8E" w:rsidRPr="00543FA9" w:rsidRDefault="00234ED3" w:rsidP="00824037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478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479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抽取資料</w:t>
      </w:r>
      <w:r w:rsidR="00891AB7" w:rsidRPr="00543FA9">
        <w:rPr>
          <w:rFonts w:hint="eastAsia"/>
          <w:kern w:val="2"/>
          <w:szCs w:val="24"/>
          <w:lang w:eastAsia="zh-TW"/>
          <w:rPrChange w:id="480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：</w:t>
      </w:r>
    </w:p>
    <w:p w:rsidR="004D56E6" w:rsidRPr="00543FA9" w:rsidRDefault="004D56E6" w:rsidP="00682EEB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481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482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讀取理賠受理申請書檔</w:t>
      </w:r>
      <w:r w:rsidR="00866C34" w:rsidRPr="00543FA9">
        <w:rPr>
          <w:rFonts w:hint="eastAsia"/>
          <w:kern w:val="2"/>
          <w:szCs w:val="24"/>
          <w:lang w:eastAsia="zh-TW"/>
          <w:rPrChange w:id="483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DTAAA010</w:t>
      </w:r>
      <w:r w:rsidRPr="00543FA9">
        <w:rPr>
          <w:rFonts w:hint="eastAsia"/>
          <w:kern w:val="2"/>
          <w:szCs w:val="24"/>
          <w:lang w:eastAsia="zh-TW"/>
          <w:rPrChange w:id="484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：</w:t>
      </w:r>
    </w:p>
    <w:p w:rsidR="004D56E6" w:rsidRPr="00543FA9" w:rsidRDefault="004D56E6" w:rsidP="004D56E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485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486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CALL </w:t>
      </w:r>
      <w:r w:rsidRPr="00543FA9">
        <w:rPr>
          <w:kern w:val="2"/>
          <w:szCs w:val="24"/>
          <w:lang w:eastAsia="zh-TW"/>
          <w:rPrChange w:id="487" w:author="陳鐵元" w:date="2017-01-13T15:47:00Z">
            <w:rPr>
              <w:kern w:val="2"/>
              <w:szCs w:val="24"/>
              <w:lang w:eastAsia="zh-TW"/>
            </w:rPr>
          </w:rPrChange>
        </w:rPr>
        <w:t>AA_A0Z002</w:t>
      </w:r>
      <w:r w:rsidRPr="00543FA9">
        <w:rPr>
          <w:rFonts w:hint="eastAsia"/>
          <w:kern w:val="2"/>
          <w:szCs w:val="24"/>
          <w:lang w:eastAsia="zh-TW"/>
          <w:rPrChange w:id="488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.Method 4 BY </w:t>
      </w:r>
      <w:r w:rsidRPr="00543FA9">
        <w:rPr>
          <w:rFonts w:hint="eastAsia"/>
          <w:kern w:val="2"/>
          <w:szCs w:val="24"/>
          <w:lang w:eastAsia="zh-TW"/>
          <w:rPrChange w:id="489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受理編號</w:t>
      </w:r>
    </w:p>
    <w:p w:rsidR="00EB3A59" w:rsidRPr="00543FA9" w:rsidRDefault="00577BB6" w:rsidP="00577BB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490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491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IF NOT FND</w:t>
      </w:r>
    </w:p>
    <w:p w:rsidR="00577BB6" w:rsidRPr="00543FA9" w:rsidRDefault="002B09CC" w:rsidP="00EB3A59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492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493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錯誤訊息</w:t>
      </w:r>
      <w:r w:rsidRPr="00543FA9">
        <w:rPr>
          <w:rFonts w:hint="eastAsia"/>
          <w:kern w:val="2"/>
          <w:szCs w:val="24"/>
          <w:lang w:eastAsia="zh-TW"/>
          <w:rPrChange w:id="494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(EXCEPTION)</w:t>
      </w:r>
      <w:r w:rsidRPr="00543FA9">
        <w:rPr>
          <w:rFonts w:hint="eastAsia"/>
          <w:kern w:val="2"/>
          <w:szCs w:val="24"/>
          <w:lang w:eastAsia="zh-TW"/>
          <w:rPrChange w:id="495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：</w:t>
      </w:r>
      <w:r w:rsidR="00577BB6" w:rsidRPr="00543FA9">
        <w:rPr>
          <w:lang w:eastAsia="zh-TW"/>
          <w:rPrChange w:id="496" w:author="陳鐵元" w:date="2017-01-13T15:47:00Z">
            <w:rPr>
              <w:lang w:eastAsia="zh-TW"/>
            </w:rPr>
          </w:rPrChange>
        </w:rPr>
        <w:t>‘</w:t>
      </w:r>
      <w:r w:rsidR="00577BB6" w:rsidRPr="00543FA9">
        <w:rPr>
          <w:rFonts w:hint="eastAsia"/>
          <w:lang w:eastAsia="zh-TW"/>
          <w:rPrChange w:id="497" w:author="陳鐵元" w:date="2017-01-13T15:47:00Z">
            <w:rPr>
              <w:rFonts w:hint="eastAsia"/>
              <w:lang w:eastAsia="zh-TW"/>
            </w:rPr>
          </w:rPrChange>
        </w:rPr>
        <w:t>該受理編號不存在</w:t>
      </w:r>
      <w:r w:rsidR="00577BB6" w:rsidRPr="00543FA9">
        <w:rPr>
          <w:lang w:eastAsia="zh-TW"/>
          <w:rPrChange w:id="498" w:author="陳鐵元" w:date="2017-01-13T15:47:00Z">
            <w:rPr>
              <w:lang w:eastAsia="zh-TW"/>
            </w:rPr>
          </w:rPrChange>
        </w:rPr>
        <w:t>’</w:t>
      </w:r>
    </w:p>
    <w:p w:rsidR="00F74648" w:rsidRPr="00543FA9" w:rsidRDefault="00F74648" w:rsidP="00F7464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499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500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讀取</w:t>
      </w:r>
      <w:r w:rsidR="00866C34" w:rsidRPr="00543FA9">
        <w:rPr>
          <w:rFonts w:hint="eastAsia"/>
          <w:kern w:val="2"/>
          <w:szCs w:val="24"/>
          <w:lang w:eastAsia="zh-TW"/>
          <w:rPrChange w:id="501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理賠索賠類別檔</w:t>
      </w:r>
      <w:r w:rsidRPr="00543FA9">
        <w:rPr>
          <w:rFonts w:hint="eastAsia"/>
          <w:kern w:val="2"/>
          <w:szCs w:val="24"/>
          <w:lang w:eastAsia="zh-TW"/>
          <w:rPrChange w:id="502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DTAAA011</w:t>
      </w:r>
      <w:r w:rsidRPr="00543FA9">
        <w:rPr>
          <w:rFonts w:hint="eastAsia"/>
          <w:kern w:val="2"/>
          <w:szCs w:val="24"/>
          <w:lang w:eastAsia="zh-TW"/>
          <w:rPrChange w:id="503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：</w:t>
      </w:r>
    </w:p>
    <w:p w:rsidR="00F74648" w:rsidRPr="00543FA9" w:rsidRDefault="00F74648" w:rsidP="00F74648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504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505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CALL </w:t>
      </w:r>
      <w:r w:rsidRPr="00543FA9">
        <w:rPr>
          <w:kern w:val="2"/>
          <w:szCs w:val="24"/>
          <w:lang w:eastAsia="zh-TW"/>
          <w:rPrChange w:id="506" w:author="陳鐵元" w:date="2017-01-13T15:47:00Z">
            <w:rPr>
              <w:kern w:val="2"/>
              <w:szCs w:val="24"/>
              <w:lang w:eastAsia="zh-TW"/>
            </w:rPr>
          </w:rPrChange>
        </w:rPr>
        <w:t>AA_A0Z00</w:t>
      </w:r>
      <w:r w:rsidR="00921A89" w:rsidRPr="00543FA9">
        <w:rPr>
          <w:rFonts w:hint="eastAsia"/>
          <w:kern w:val="2"/>
          <w:szCs w:val="24"/>
          <w:lang w:eastAsia="zh-TW"/>
          <w:rPrChange w:id="507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7.Method</w:t>
      </w:r>
      <w:r w:rsidRPr="00543FA9">
        <w:rPr>
          <w:rFonts w:hint="eastAsia"/>
          <w:kern w:val="2"/>
          <w:szCs w:val="24"/>
          <w:lang w:eastAsia="zh-TW"/>
          <w:rPrChange w:id="508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7 BY </w:t>
      </w:r>
      <w:r w:rsidRPr="00543FA9">
        <w:rPr>
          <w:rFonts w:hint="eastAsia"/>
          <w:kern w:val="2"/>
          <w:szCs w:val="24"/>
          <w:lang w:eastAsia="zh-TW"/>
          <w:rPrChange w:id="509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受理編號</w:t>
      </w:r>
    </w:p>
    <w:p w:rsidR="007F702C" w:rsidRPr="00543FA9" w:rsidRDefault="00EB3A59" w:rsidP="00EB3A59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510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511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IF NOT FND</w:t>
      </w:r>
    </w:p>
    <w:p w:rsidR="00EB3A59" w:rsidRPr="00543FA9" w:rsidRDefault="00EB3A59" w:rsidP="007F702C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512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513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錯誤訊息</w:t>
      </w:r>
      <w:r w:rsidRPr="00543FA9">
        <w:rPr>
          <w:rFonts w:hint="eastAsia"/>
          <w:kern w:val="2"/>
          <w:szCs w:val="24"/>
          <w:lang w:eastAsia="zh-TW"/>
          <w:rPrChange w:id="514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(EXCEPTION)</w:t>
      </w:r>
      <w:r w:rsidRPr="00543FA9">
        <w:rPr>
          <w:rFonts w:hint="eastAsia"/>
          <w:kern w:val="2"/>
          <w:szCs w:val="24"/>
          <w:lang w:eastAsia="zh-TW"/>
          <w:rPrChange w:id="515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：</w:t>
      </w:r>
      <w:r w:rsidRPr="00543FA9">
        <w:rPr>
          <w:lang w:eastAsia="zh-TW"/>
          <w:rPrChange w:id="516" w:author="陳鐵元" w:date="2017-01-13T15:47:00Z">
            <w:rPr>
              <w:lang w:eastAsia="zh-TW"/>
            </w:rPr>
          </w:rPrChange>
        </w:rPr>
        <w:t>‘</w:t>
      </w:r>
      <w:r w:rsidRPr="00543FA9">
        <w:rPr>
          <w:rFonts w:hint="eastAsia"/>
          <w:lang w:eastAsia="zh-TW"/>
          <w:rPrChange w:id="517" w:author="陳鐵元" w:date="2017-01-13T15:47:00Z">
            <w:rPr>
              <w:rFonts w:hint="eastAsia"/>
              <w:lang w:eastAsia="zh-TW"/>
            </w:rPr>
          </w:rPrChange>
        </w:rPr>
        <w:t>該受理編號不存在</w:t>
      </w:r>
      <w:r w:rsidRPr="00543FA9">
        <w:rPr>
          <w:lang w:eastAsia="zh-TW"/>
          <w:rPrChange w:id="518" w:author="陳鐵元" w:date="2017-01-13T15:47:00Z">
            <w:rPr>
              <w:lang w:eastAsia="zh-TW"/>
            </w:rPr>
          </w:rPrChange>
        </w:rPr>
        <w:t>’</w:t>
      </w:r>
    </w:p>
    <w:p w:rsidR="00F74648" w:rsidRPr="00543FA9" w:rsidRDefault="00F74648" w:rsidP="00F7464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519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520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讀取</w:t>
      </w:r>
      <w:r w:rsidR="008E1765" w:rsidRPr="00543FA9">
        <w:rPr>
          <w:rFonts w:hint="eastAsia"/>
          <w:kern w:val="2"/>
          <w:szCs w:val="24"/>
          <w:lang w:eastAsia="zh-TW"/>
          <w:rPrChange w:id="521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理賠受理檔</w:t>
      </w:r>
      <w:r w:rsidRPr="00543FA9">
        <w:rPr>
          <w:rFonts w:hint="eastAsia"/>
          <w:kern w:val="2"/>
          <w:szCs w:val="24"/>
          <w:lang w:eastAsia="zh-TW"/>
          <w:rPrChange w:id="522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DTAAA001</w:t>
      </w:r>
      <w:r w:rsidRPr="00543FA9">
        <w:rPr>
          <w:rFonts w:hint="eastAsia"/>
          <w:kern w:val="2"/>
          <w:szCs w:val="24"/>
          <w:lang w:eastAsia="zh-TW"/>
          <w:rPrChange w:id="523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：</w:t>
      </w:r>
    </w:p>
    <w:p w:rsidR="00BB542A" w:rsidRPr="00543FA9" w:rsidRDefault="00F74648" w:rsidP="005D4A45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524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525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CALL </w:t>
      </w:r>
      <w:r w:rsidRPr="00543FA9">
        <w:rPr>
          <w:kern w:val="2"/>
          <w:szCs w:val="24"/>
          <w:lang w:eastAsia="zh-TW"/>
          <w:rPrChange w:id="526" w:author="陳鐵元" w:date="2017-01-13T15:47:00Z">
            <w:rPr>
              <w:kern w:val="2"/>
              <w:szCs w:val="24"/>
              <w:lang w:eastAsia="zh-TW"/>
            </w:rPr>
          </w:rPrChange>
        </w:rPr>
        <w:t>AA_A0Z00</w:t>
      </w:r>
      <w:r w:rsidRPr="00543FA9">
        <w:rPr>
          <w:rFonts w:hint="eastAsia"/>
          <w:kern w:val="2"/>
          <w:szCs w:val="24"/>
          <w:lang w:eastAsia="zh-TW"/>
          <w:rPrChange w:id="527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1.Method 4 BY </w:t>
      </w:r>
      <w:r w:rsidRPr="00543FA9">
        <w:rPr>
          <w:rFonts w:hint="eastAsia"/>
          <w:kern w:val="2"/>
          <w:szCs w:val="24"/>
          <w:lang w:eastAsia="zh-TW"/>
          <w:rPrChange w:id="528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受理編號</w:t>
      </w:r>
    </w:p>
    <w:p w:rsidR="0039399E" w:rsidRPr="00543FA9" w:rsidRDefault="0039399E" w:rsidP="0039399E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529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530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IF NOT FND</w:t>
      </w:r>
    </w:p>
    <w:p w:rsidR="009F1780" w:rsidRPr="00543FA9" w:rsidRDefault="0039399E" w:rsidP="0039399E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531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532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錯誤訊息</w:t>
      </w:r>
      <w:r w:rsidRPr="00543FA9">
        <w:rPr>
          <w:rFonts w:hint="eastAsia"/>
          <w:kern w:val="2"/>
          <w:szCs w:val="24"/>
          <w:lang w:eastAsia="zh-TW"/>
          <w:rPrChange w:id="533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(EXCEPTION)</w:t>
      </w:r>
      <w:r w:rsidRPr="00543FA9">
        <w:rPr>
          <w:rFonts w:hint="eastAsia"/>
          <w:kern w:val="2"/>
          <w:szCs w:val="24"/>
          <w:lang w:eastAsia="zh-TW"/>
          <w:rPrChange w:id="534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：</w:t>
      </w:r>
      <w:r w:rsidRPr="00543FA9">
        <w:rPr>
          <w:lang w:eastAsia="zh-TW"/>
          <w:rPrChange w:id="535" w:author="陳鐵元" w:date="2017-01-13T15:47:00Z">
            <w:rPr>
              <w:lang w:eastAsia="zh-TW"/>
            </w:rPr>
          </w:rPrChange>
        </w:rPr>
        <w:t>‘</w:t>
      </w:r>
      <w:r w:rsidRPr="00543FA9">
        <w:rPr>
          <w:rFonts w:hint="eastAsia"/>
          <w:lang w:eastAsia="zh-TW"/>
          <w:rPrChange w:id="536" w:author="陳鐵元" w:date="2017-01-13T15:47:00Z">
            <w:rPr>
              <w:rFonts w:hint="eastAsia"/>
              <w:lang w:eastAsia="zh-TW"/>
            </w:rPr>
          </w:rPrChange>
        </w:rPr>
        <w:t>該受理編號不存在</w:t>
      </w:r>
      <w:r w:rsidRPr="00543FA9">
        <w:rPr>
          <w:lang w:eastAsia="zh-TW"/>
          <w:rPrChange w:id="537" w:author="陳鐵元" w:date="2017-01-13T15:47:00Z">
            <w:rPr>
              <w:lang w:eastAsia="zh-TW"/>
            </w:rPr>
          </w:rPrChange>
        </w:rPr>
        <w:t>’</w:t>
      </w:r>
    </w:p>
    <w:p w:rsidR="00430A65" w:rsidRPr="00543FA9" w:rsidRDefault="00AC0163" w:rsidP="00682EEB">
      <w:pPr>
        <w:pStyle w:val="Tabletext"/>
        <w:keepLines w:val="0"/>
        <w:numPr>
          <w:ilvl w:val="3"/>
          <w:numId w:val="9"/>
        </w:numPr>
        <w:spacing w:after="0" w:line="240" w:lineRule="auto"/>
        <w:rPr>
          <w:kern w:val="2"/>
          <w:szCs w:val="24"/>
          <w:lang w:eastAsia="zh-TW"/>
          <w:rPrChange w:id="538" w:author="陳鐵元" w:date="2017-01-13T15:47:00Z">
            <w:rPr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539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資料顯示於畫面：</w:t>
      </w:r>
    </w:p>
    <w:tbl>
      <w:tblPr>
        <w:tblW w:w="7848" w:type="dxa"/>
        <w:tblInd w:w="2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5"/>
        <w:gridCol w:w="2832"/>
        <w:gridCol w:w="3101"/>
      </w:tblGrid>
      <w:tr w:rsidR="00430A65" w:rsidRPr="00543FA9" w:rsidTr="00965719">
        <w:tc>
          <w:tcPr>
            <w:tcW w:w="2266" w:type="dxa"/>
            <w:shd w:val="clear" w:color="auto" w:fill="C0C0C0"/>
          </w:tcPr>
          <w:p w:rsidR="00430A65" w:rsidRPr="00543FA9" w:rsidRDefault="00430A65" w:rsidP="0011706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540" w:author="陳鐵元" w:date="2017-01-13T15:47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b/>
                <w:bCs/>
                <w:lang w:eastAsia="zh-TW"/>
                <w:rPrChange w:id="541" w:author="陳鐵元" w:date="2017-01-13T15:47:00Z">
                  <w:rPr>
                    <w:rFonts w:hint="eastAsia"/>
                    <w:b/>
                    <w:bCs/>
                    <w:lang w:eastAsia="zh-TW"/>
                  </w:rPr>
                </w:rPrChange>
              </w:rPr>
              <w:t>畫面欄位</w:t>
            </w:r>
          </w:p>
        </w:tc>
        <w:tc>
          <w:tcPr>
            <w:tcW w:w="3146" w:type="dxa"/>
            <w:shd w:val="clear" w:color="auto" w:fill="C0C0C0"/>
          </w:tcPr>
          <w:p w:rsidR="00430A65" w:rsidRPr="00543FA9" w:rsidRDefault="00430A65" w:rsidP="0011706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542" w:author="陳鐵元" w:date="2017-01-13T15:47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b/>
                <w:bCs/>
                <w:lang w:eastAsia="zh-TW"/>
                <w:rPrChange w:id="543" w:author="陳鐵元" w:date="2017-01-13T15:47:00Z">
                  <w:rPr>
                    <w:rFonts w:hint="eastAsia"/>
                    <w:b/>
                    <w:bCs/>
                    <w:lang w:eastAsia="zh-TW"/>
                  </w:rPr>
                </w:rPrChange>
              </w:rPr>
              <w:t>資料來源</w:t>
            </w:r>
          </w:p>
        </w:tc>
        <w:tc>
          <w:tcPr>
            <w:tcW w:w="2436" w:type="dxa"/>
            <w:shd w:val="clear" w:color="auto" w:fill="C0C0C0"/>
          </w:tcPr>
          <w:p w:rsidR="00430A65" w:rsidRPr="00543FA9" w:rsidRDefault="00430A65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  <w:rPrChange w:id="544" w:author="陳鐵元" w:date="2017-01-13T15:47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b/>
                <w:lang w:eastAsia="zh-TW"/>
                <w:rPrChange w:id="545" w:author="陳鐵元" w:date="2017-01-13T15:47:00Z">
                  <w:rPr>
                    <w:rFonts w:hint="eastAsia"/>
                    <w:b/>
                    <w:lang w:eastAsia="zh-TW"/>
                  </w:rPr>
                </w:rPrChange>
              </w:rPr>
              <w:t>特殊限制</w:t>
            </w:r>
          </w:p>
        </w:tc>
      </w:tr>
      <w:tr w:rsidR="00366002" w:rsidRPr="00543FA9" w:rsidTr="00965719">
        <w:trPr>
          <w:ins w:id="546" w:author="張凱鈞" w:date="2015-01-28T16:53:00Z"/>
        </w:trPr>
        <w:tc>
          <w:tcPr>
            <w:tcW w:w="2266" w:type="dxa"/>
            <w:shd w:val="clear" w:color="auto" w:fill="FFFF99"/>
          </w:tcPr>
          <w:p w:rsidR="00366002" w:rsidRPr="00543FA9" w:rsidRDefault="00366002" w:rsidP="00296516">
            <w:pPr>
              <w:pStyle w:val="Tabletext"/>
              <w:keepLines w:val="0"/>
              <w:spacing w:after="0" w:line="240" w:lineRule="auto"/>
              <w:ind w:left="252"/>
              <w:rPr>
                <w:ins w:id="547" w:author="張凱鈞" w:date="2015-01-28T16:53:00Z"/>
                <w:rFonts w:hint="eastAsia"/>
                <w:lang w:eastAsia="zh-TW"/>
                <w:rPrChange w:id="548" w:author="陳鐵元" w:date="2017-01-13T15:47:00Z">
                  <w:rPr>
                    <w:ins w:id="549" w:author="張凱鈞" w:date="2015-01-28T16:53:00Z"/>
                    <w:rFonts w:hint="eastAsia"/>
                    <w:lang w:eastAsia="zh-TW"/>
                  </w:rPr>
                </w:rPrChange>
              </w:rPr>
            </w:pPr>
            <w:ins w:id="550" w:author="張凱鈞" w:date="2015-01-28T16:54:00Z">
              <w:r w:rsidRPr="00543FA9">
                <w:rPr>
                  <w:rFonts w:hint="eastAsia"/>
                  <w:lang w:eastAsia="zh-TW"/>
                  <w:rPrChange w:id="551" w:author="陳鐵元" w:date="2017-01-13T15:47:00Z">
                    <w:rPr>
                      <w:rFonts w:hint="eastAsia"/>
                      <w:lang w:eastAsia="zh-TW"/>
                    </w:rPr>
                  </w:rPrChange>
                </w:rPr>
                <w:t>受理編號</w:t>
              </w:r>
            </w:ins>
          </w:p>
        </w:tc>
        <w:tc>
          <w:tcPr>
            <w:tcW w:w="3146" w:type="dxa"/>
          </w:tcPr>
          <w:p w:rsidR="00366002" w:rsidRPr="00543FA9" w:rsidRDefault="00366002" w:rsidP="00296516">
            <w:pPr>
              <w:pStyle w:val="Tabletext"/>
              <w:keepLines w:val="0"/>
              <w:spacing w:after="0" w:line="240" w:lineRule="auto"/>
              <w:rPr>
                <w:ins w:id="552" w:author="張凱鈞" w:date="2015-01-28T16:53:00Z"/>
                <w:bCs/>
                <w:lang w:eastAsia="zh-TW"/>
                <w:rPrChange w:id="553" w:author="陳鐵元" w:date="2017-01-13T15:47:00Z">
                  <w:rPr>
                    <w:ins w:id="554" w:author="張凱鈞" w:date="2015-01-28T16:53:00Z"/>
                    <w:bCs/>
                    <w:lang w:eastAsia="zh-TW"/>
                  </w:rPr>
                </w:rPrChange>
              </w:rPr>
            </w:pPr>
            <w:ins w:id="555" w:author="張凱鈞" w:date="2015-01-28T16:54:00Z">
              <w:r w:rsidRPr="00543FA9">
                <w:rPr>
                  <w:rFonts w:hint="eastAsia"/>
                  <w:bCs/>
                  <w:lang w:eastAsia="zh-TW"/>
                  <w:rPrChange w:id="556" w:author="陳鐵元" w:date="2017-01-13T15:47:00Z">
                    <w:rPr>
                      <w:rFonts w:hint="eastAsia"/>
                      <w:bCs/>
                      <w:lang w:eastAsia="zh-TW"/>
                    </w:rPr>
                  </w:rPrChange>
                </w:rPr>
                <w:t>輸入</w:t>
              </w:r>
              <w:r w:rsidRPr="00543FA9">
                <w:rPr>
                  <w:rFonts w:hint="eastAsia"/>
                  <w:bCs/>
                  <w:lang w:eastAsia="zh-TW"/>
                  <w:rPrChange w:id="557" w:author="陳鐵元" w:date="2017-01-13T15:47:00Z">
                    <w:rPr>
                      <w:rFonts w:hint="eastAsia"/>
                      <w:bCs/>
                      <w:lang w:eastAsia="zh-TW"/>
                    </w:rPr>
                  </w:rPrChange>
                </w:rPr>
                <w:t>.</w:t>
              </w:r>
              <w:r w:rsidRPr="00543FA9">
                <w:rPr>
                  <w:rFonts w:hint="eastAsia"/>
                  <w:bCs/>
                  <w:lang w:eastAsia="zh-TW"/>
                  <w:rPrChange w:id="558" w:author="陳鐵元" w:date="2017-01-13T15:47:00Z">
                    <w:rPr>
                      <w:rFonts w:hint="eastAsia"/>
                      <w:bCs/>
                      <w:lang w:eastAsia="zh-TW"/>
                    </w:rPr>
                  </w:rPrChange>
                </w:rPr>
                <w:t>受理編號</w:t>
              </w:r>
            </w:ins>
          </w:p>
        </w:tc>
        <w:tc>
          <w:tcPr>
            <w:tcW w:w="2436" w:type="dxa"/>
          </w:tcPr>
          <w:p w:rsidR="00366002" w:rsidRPr="00543FA9" w:rsidRDefault="00366002" w:rsidP="0011706E">
            <w:pPr>
              <w:pStyle w:val="Tabletext"/>
              <w:keepLines w:val="0"/>
              <w:spacing w:after="0" w:line="240" w:lineRule="auto"/>
              <w:rPr>
                <w:ins w:id="559" w:author="張凱鈞" w:date="2015-01-28T16:53:00Z"/>
                <w:rFonts w:hint="eastAsia"/>
                <w:bCs/>
                <w:lang w:eastAsia="zh-TW"/>
                <w:rPrChange w:id="560" w:author="陳鐵元" w:date="2017-01-13T15:47:00Z">
                  <w:rPr>
                    <w:ins w:id="561" w:author="張凱鈞" w:date="2015-01-28T16:53:00Z"/>
                    <w:rFonts w:hint="eastAsia"/>
                    <w:bCs/>
                    <w:lang w:eastAsia="zh-TW"/>
                  </w:rPr>
                </w:rPrChange>
              </w:rPr>
            </w:pPr>
            <w:ins w:id="562" w:author="張凱鈞" w:date="2015-01-28T16:55:00Z">
              <w:r w:rsidRPr="00543FA9">
                <w:rPr>
                  <w:rFonts w:hint="eastAsia"/>
                  <w:bCs/>
                  <w:lang w:eastAsia="zh-TW"/>
                  <w:rPrChange w:id="563" w:author="陳鐵元" w:date="2017-01-13T15:47:00Z">
                    <w:rPr>
                      <w:rFonts w:hint="eastAsia"/>
                      <w:bCs/>
                      <w:lang w:eastAsia="zh-TW"/>
                    </w:rPr>
                  </w:rPrChange>
                </w:rPr>
                <w:t>若該受理編號在</w:t>
              </w:r>
              <w:r w:rsidRPr="00543FA9">
                <w:rPr>
                  <w:rFonts w:hint="eastAsia"/>
                  <w:bCs/>
                  <w:lang w:eastAsia="zh-TW"/>
                  <w:rPrChange w:id="564" w:author="陳鐵元" w:date="2017-01-13T15:47:00Z">
                    <w:rPr>
                      <w:rFonts w:hint="eastAsia"/>
                      <w:bCs/>
                      <w:lang w:eastAsia="zh-TW"/>
                    </w:rPr>
                  </w:rPrChange>
                </w:rPr>
                <w:t>DTAAA001.IS_MAIL_PIECE=</w:t>
              </w:r>
              <w:r w:rsidRPr="00543FA9">
                <w:rPr>
                  <w:bCs/>
                  <w:lang w:eastAsia="zh-TW"/>
                  <w:rPrChange w:id="565" w:author="陳鐵元" w:date="2017-01-13T15:47:00Z">
                    <w:rPr>
                      <w:bCs/>
                      <w:lang w:eastAsia="zh-TW"/>
                    </w:rPr>
                  </w:rPrChange>
                </w:rPr>
                <w:t>”</w:t>
              </w:r>
              <w:r w:rsidRPr="00543FA9">
                <w:rPr>
                  <w:rFonts w:hint="eastAsia"/>
                  <w:bCs/>
                  <w:lang w:eastAsia="zh-TW"/>
                  <w:rPrChange w:id="566" w:author="陳鐵元" w:date="2017-01-13T15:47:00Z">
                    <w:rPr>
                      <w:rFonts w:hint="eastAsia"/>
                      <w:bCs/>
                      <w:lang w:eastAsia="zh-TW"/>
                    </w:rPr>
                  </w:rPrChange>
                </w:rPr>
                <w:t>1</w:t>
              </w:r>
              <w:r w:rsidRPr="00543FA9">
                <w:rPr>
                  <w:bCs/>
                  <w:lang w:eastAsia="zh-TW"/>
                  <w:rPrChange w:id="567" w:author="陳鐵元" w:date="2017-01-13T15:47:00Z">
                    <w:rPr>
                      <w:bCs/>
                      <w:lang w:eastAsia="zh-TW"/>
                    </w:rPr>
                  </w:rPrChange>
                </w:rPr>
                <w:t>”</w:t>
              </w:r>
            </w:ins>
            <w:ins w:id="568" w:author="張凱鈞" w:date="2015-01-28T16:57:00Z">
              <w:r w:rsidRPr="00543FA9">
                <w:rPr>
                  <w:rFonts w:hint="eastAsia"/>
                  <w:bCs/>
                  <w:lang w:eastAsia="zh-TW"/>
                  <w:rPrChange w:id="569" w:author="陳鐵元" w:date="2017-01-13T15:47:00Z">
                    <w:rPr>
                      <w:rFonts w:hint="eastAsia"/>
                      <w:bCs/>
                      <w:lang w:eastAsia="zh-TW"/>
                    </w:rPr>
                  </w:rPrChange>
                </w:rPr>
                <w:t>則在畫面</w:t>
              </w:r>
            </w:ins>
            <w:ins w:id="570" w:author="張凱鈞" w:date="2015-01-28T16:58:00Z">
              <w:r w:rsidRPr="00543FA9">
                <w:rPr>
                  <w:rFonts w:hint="eastAsia"/>
                  <w:bCs/>
                  <w:lang w:eastAsia="zh-TW"/>
                  <w:rPrChange w:id="571" w:author="陳鐵元" w:date="2017-01-13T15:47:00Z">
                    <w:rPr>
                      <w:rFonts w:hint="eastAsia"/>
                      <w:bCs/>
                      <w:lang w:eastAsia="zh-TW"/>
                    </w:rPr>
                  </w:rPrChange>
                </w:rPr>
                <w:t>上的</w:t>
              </w:r>
              <w:r w:rsidRPr="00543FA9">
                <w:rPr>
                  <w:rFonts w:hint="eastAsia"/>
                  <w:bCs/>
                  <w:bdr w:val="single" w:sz="4" w:space="0" w:color="auto"/>
                  <w:lang w:eastAsia="zh-TW"/>
                  <w:rPrChange w:id="572" w:author="陳鐵元" w:date="2017-01-13T15:47:00Z">
                    <w:rPr>
                      <w:rFonts w:hint="eastAsia"/>
                      <w:bCs/>
                      <w:lang w:eastAsia="zh-TW"/>
                    </w:rPr>
                  </w:rPrChange>
                </w:rPr>
                <w:t>投保紀錄索引</w:t>
              </w:r>
              <w:r w:rsidRPr="00543FA9">
                <w:rPr>
                  <w:rFonts w:hint="eastAsia"/>
                  <w:bCs/>
                  <w:lang w:eastAsia="zh-TW"/>
                  <w:rPrChange w:id="573" w:author="陳鐵元" w:date="2017-01-13T15:47:00Z">
                    <w:rPr>
                      <w:rFonts w:hint="eastAsia"/>
                      <w:bCs/>
                      <w:lang w:eastAsia="zh-TW"/>
                    </w:rPr>
                  </w:rPrChange>
                </w:rPr>
                <w:t>後方增加文字『本件為郵寄件』並以紅色表示</w:t>
              </w:r>
            </w:ins>
          </w:p>
        </w:tc>
      </w:tr>
      <w:tr w:rsidR="00084361" w:rsidRPr="00543FA9" w:rsidTr="00965719">
        <w:tc>
          <w:tcPr>
            <w:tcW w:w="2266" w:type="dxa"/>
            <w:shd w:val="clear" w:color="auto" w:fill="FFFF99"/>
          </w:tcPr>
          <w:p w:rsidR="00084361" w:rsidRPr="00543FA9" w:rsidRDefault="00084361" w:rsidP="00296516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574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lang w:eastAsia="zh-TW"/>
                <w:rPrChange w:id="575" w:author="陳鐵元" w:date="2017-01-13T15:47:00Z">
                  <w:rPr>
                    <w:rFonts w:hint="eastAsia"/>
                    <w:lang w:eastAsia="zh-TW"/>
                  </w:rPr>
                </w:rPrChange>
              </w:rPr>
              <w:t>事故日期</w:t>
            </w:r>
          </w:p>
        </w:tc>
        <w:tc>
          <w:tcPr>
            <w:tcW w:w="3146" w:type="dxa"/>
          </w:tcPr>
          <w:p w:rsidR="00084361" w:rsidRPr="00543FA9" w:rsidRDefault="00084361" w:rsidP="0029651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576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543FA9">
              <w:rPr>
                <w:bCs/>
                <w:lang w:eastAsia="zh-TW"/>
                <w:rPrChange w:id="577" w:author="陳鐵元" w:date="2017-01-13T15:47:00Z">
                  <w:rPr>
                    <w:bCs/>
                    <w:lang w:eastAsia="zh-TW"/>
                  </w:rPr>
                </w:rPrChange>
              </w:rPr>
              <w:t>DTAAA010</w:t>
            </w:r>
          </w:p>
        </w:tc>
        <w:tc>
          <w:tcPr>
            <w:tcW w:w="2436" w:type="dxa"/>
          </w:tcPr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578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543FA9" w:rsidTr="00965719">
        <w:tc>
          <w:tcPr>
            <w:tcW w:w="2266" w:type="dxa"/>
            <w:shd w:val="clear" w:color="auto" w:fill="FFFF99"/>
          </w:tcPr>
          <w:p w:rsidR="00084361" w:rsidRPr="00543FA9" w:rsidRDefault="00084361" w:rsidP="00296516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579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lang w:eastAsia="zh-TW"/>
                <w:rPrChange w:id="580" w:author="陳鐵元" w:date="2017-01-13T15:47:00Z">
                  <w:rPr>
                    <w:rFonts w:hint="eastAsia"/>
                    <w:lang w:eastAsia="zh-TW"/>
                  </w:rPr>
                </w:rPrChange>
              </w:rPr>
              <w:t>事故者</w:t>
            </w:r>
            <w:r w:rsidRPr="00543FA9">
              <w:rPr>
                <w:rFonts w:hint="eastAsia"/>
                <w:lang w:eastAsia="zh-TW"/>
                <w:rPrChange w:id="581" w:author="陳鐵元" w:date="2017-01-13T15:47:00Z">
                  <w:rPr>
                    <w:rFonts w:hint="eastAsia"/>
                    <w:lang w:eastAsia="zh-TW"/>
                  </w:rPr>
                </w:rPrChange>
              </w:rPr>
              <w:t>ID</w:t>
            </w:r>
          </w:p>
        </w:tc>
        <w:tc>
          <w:tcPr>
            <w:tcW w:w="3146" w:type="dxa"/>
          </w:tcPr>
          <w:p w:rsidR="00084361" w:rsidRPr="00543FA9" w:rsidRDefault="00084361" w:rsidP="0029651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582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bCs/>
                <w:lang w:eastAsia="zh-TW"/>
                <w:rPrChange w:id="583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>DTAAA010</w:t>
            </w:r>
          </w:p>
        </w:tc>
        <w:tc>
          <w:tcPr>
            <w:tcW w:w="2436" w:type="dxa"/>
          </w:tcPr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584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543FA9" w:rsidTr="00965719">
        <w:tc>
          <w:tcPr>
            <w:tcW w:w="2266" w:type="dxa"/>
            <w:shd w:val="clear" w:color="auto" w:fill="FFFF99"/>
          </w:tcPr>
          <w:p w:rsidR="00084361" w:rsidRPr="00543FA9" w:rsidRDefault="00084361" w:rsidP="00296516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585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lang w:eastAsia="zh-TW"/>
                <w:rPrChange w:id="586" w:author="陳鐵元" w:date="2017-01-13T15:47:00Z">
                  <w:rPr>
                    <w:rFonts w:hint="eastAsia"/>
                    <w:lang w:eastAsia="zh-TW"/>
                  </w:rPr>
                </w:rPrChange>
              </w:rPr>
              <w:t>事故者姓名</w:t>
            </w:r>
          </w:p>
        </w:tc>
        <w:tc>
          <w:tcPr>
            <w:tcW w:w="3146" w:type="dxa"/>
          </w:tcPr>
          <w:p w:rsidR="00084361" w:rsidRPr="00543FA9" w:rsidRDefault="00084361" w:rsidP="0029651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587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bCs/>
                <w:lang w:eastAsia="zh-TW"/>
                <w:rPrChange w:id="588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>DTAAA010</w:t>
            </w:r>
          </w:p>
        </w:tc>
        <w:tc>
          <w:tcPr>
            <w:tcW w:w="2436" w:type="dxa"/>
          </w:tcPr>
          <w:p w:rsidR="00084361" w:rsidRPr="00543FA9" w:rsidRDefault="00084361" w:rsidP="0029651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589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543FA9" w:rsidTr="00965719">
        <w:tc>
          <w:tcPr>
            <w:tcW w:w="2266" w:type="dxa"/>
            <w:shd w:val="clear" w:color="auto" w:fill="FFFF99"/>
          </w:tcPr>
          <w:p w:rsidR="00084361" w:rsidRPr="00543FA9" w:rsidRDefault="00084361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590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lang w:eastAsia="zh-TW"/>
                <w:rPrChange w:id="591" w:author="陳鐵元" w:date="2017-01-13T15:47:00Z">
                  <w:rPr>
                    <w:rFonts w:hint="eastAsia"/>
                    <w:lang w:eastAsia="zh-TW"/>
                  </w:rPr>
                </w:rPrChange>
              </w:rPr>
              <w:t>出生日期</w:t>
            </w:r>
          </w:p>
        </w:tc>
        <w:tc>
          <w:tcPr>
            <w:tcW w:w="3146" w:type="dxa"/>
          </w:tcPr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592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bCs/>
                <w:lang w:eastAsia="zh-TW"/>
                <w:rPrChange w:id="593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>DTAAA010</w:t>
            </w:r>
          </w:p>
        </w:tc>
        <w:tc>
          <w:tcPr>
            <w:tcW w:w="2436" w:type="dxa"/>
          </w:tcPr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594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BB4A1C" w:rsidRPr="00543FA9" w:rsidTr="00965719">
        <w:tc>
          <w:tcPr>
            <w:tcW w:w="2266" w:type="dxa"/>
            <w:shd w:val="clear" w:color="auto" w:fill="FFFF99"/>
          </w:tcPr>
          <w:p w:rsidR="00BB4A1C" w:rsidRPr="00543FA9" w:rsidRDefault="00BB4A1C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595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lang w:eastAsia="zh-TW"/>
                <w:rPrChange w:id="596" w:author="陳鐵元" w:date="2017-01-13T15:47:00Z">
                  <w:rPr>
                    <w:rFonts w:hint="eastAsia"/>
                    <w:lang w:eastAsia="zh-TW"/>
                  </w:rPr>
                </w:rPrChange>
              </w:rPr>
              <w:t>保單號碼</w:t>
            </w:r>
          </w:p>
        </w:tc>
        <w:tc>
          <w:tcPr>
            <w:tcW w:w="3146" w:type="dxa"/>
          </w:tcPr>
          <w:p w:rsidR="00BB4A1C" w:rsidRPr="00543FA9" w:rsidRDefault="00BB4A1C" w:rsidP="009D134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  <w:rPrChange w:id="597" w:author="陳鐵元" w:date="2017-01-13T15:47:00Z">
                  <w:rPr>
                    <w:bCs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bCs/>
                <w:lang w:eastAsia="zh-TW"/>
                <w:rPrChange w:id="598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>DTAAA010</w:t>
            </w:r>
          </w:p>
        </w:tc>
        <w:tc>
          <w:tcPr>
            <w:tcW w:w="2436" w:type="dxa"/>
          </w:tcPr>
          <w:p w:rsidR="00BB4A1C" w:rsidRPr="00543FA9" w:rsidRDefault="00BB4A1C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599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BB4A1C" w:rsidRPr="00543FA9" w:rsidTr="00965719">
        <w:tc>
          <w:tcPr>
            <w:tcW w:w="2266" w:type="dxa"/>
            <w:shd w:val="clear" w:color="auto" w:fill="FFFF99"/>
          </w:tcPr>
          <w:p w:rsidR="00BB4A1C" w:rsidRPr="00543FA9" w:rsidRDefault="00BB4A1C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600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Fonts w:ascii="sөũ" w:hAnsi="sөũ"/>
                <w:rPrChange w:id="601" w:author="陳鐵元" w:date="2017-01-13T15:47:00Z">
                  <w:rPr>
                    <w:rFonts w:ascii="sөũ" w:hAnsi="sөũ"/>
                  </w:rPr>
                </w:rPrChange>
              </w:rPr>
              <w:t>學號</w:t>
            </w:r>
          </w:p>
        </w:tc>
        <w:tc>
          <w:tcPr>
            <w:tcW w:w="3146" w:type="dxa"/>
          </w:tcPr>
          <w:p w:rsidR="00BB4A1C" w:rsidRPr="00543FA9" w:rsidRDefault="00BB4A1C" w:rsidP="009D134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  <w:rPrChange w:id="602" w:author="陳鐵元" w:date="2017-01-13T15:47:00Z">
                  <w:rPr>
                    <w:bCs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bCs/>
                <w:lang w:eastAsia="zh-TW"/>
                <w:rPrChange w:id="603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>DTAAA010</w:t>
            </w:r>
          </w:p>
        </w:tc>
        <w:tc>
          <w:tcPr>
            <w:tcW w:w="2436" w:type="dxa"/>
          </w:tcPr>
          <w:p w:rsidR="00BB4A1C" w:rsidRPr="00543FA9" w:rsidRDefault="00BB4A1C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604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BB4A1C" w:rsidRPr="00543FA9" w:rsidTr="00965719">
        <w:tc>
          <w:tcPr>
            <w:tcW w:w="2266" w:type="dxa"/>
            <w:shd w:val="clear" w:color="auto" w:fill="FFFF99"/>
          </w:tcPr>
          <w:p w:rsidR="00BB4A1C" w:rsidRPr="00543FA9" w:rsidRDefault="00BB4A1C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605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Fonts w:ascii="sөũ" w:hAnsi="sөũ"/>
                <w:rPrChange w:id="606" w:author="陳鐵元" w:date="2017-01-13T15:47:00Z">
                  <w:rPr>
                    <w:rFonts w:ascii="sөũ" w:hAnsi="sөũ"/>
                  </w:rPr>
                </w:rPrChange>
              </w:rPr>
              <w:t>班級科別</w:t>
            </w:r>
          </w:p>
        </w:tc>
        <w:tc>
          <w:tcPr>
            <w:tcW w:w="3146" w:type="dxa"/>
          </w:tcPr>
          <w:p w:rsidR="00BB4A1C" w:rsidRPr="00543FA9" w:rsidRDefault="00BB4A1C" w:rsidP="009D134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  <w:rPrChange w:id="607" w:author="陳鐵元" w:date="2017-01-13T15:47:00Z">
                  <w:rPr>
                    <w:bCs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bCs/>
                <w:lang w:eastAsia="zh-TW"/>
                <w:rPrChange w:id="608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>DTAAA010</w:t>
            </w:r>
          </w:p>
        </w:tc>
        <w:tc>
          <w:tcPr>
            <w:tcW w:w="2436" w:type="dxa"/>
          </w:tcPr>
          <w:p w:rsidR="00BB4A1C" w:rsidRPr="00543FA9" w:rsidRDefault="00BB4A1C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609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543FA9" w:rsidTr="00965719">
        <w:tc>
          <w:tcPr>
            <w:tcW w:w="2266" w:type="dxa"/>
            <w:shd w:val="clear" w:color="auto" w:fill="FFFF99"/>
          </w:tcPr>
          <w:p w:rsidR="00084361" w:rsidRPr="00543FA9" w:rsidRDefault="009D134C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610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Fonts w:ascii="sөũ" w:hAnsi="sөũ"/>
                <w:rPrChange w:id="611" w:author="陳鐵元" w:date="2017-01-13T15:47:00Z">
                  <w:rPr>
                    <w:rFonts w:ascii="sөũ" w:hAnsi="sөũ"/>
                  </w:rPr>
                </w:rPrChange>
              </w:rPr>
              <w:t>居住住所地址</w:t>
            </w:r>
          </w:p>
        </w:tc>
        <w:tc>
          <w:tcPr>
            <w:tcW w:w="3146" w:type="dxa"/>
          </w:tcPr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612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543FA9">
              <w:rPr>
                <w:bCs/>
                <w:lang w:eastAsia="zh-TW"/>
                <w:rPrChange w:id="613" w:author="陳鐵元" w:date="2017-01-13T15:47:00Z">
                  <w:rPr>
                    <w:bCs/>
                    <w:lang w:eastAsia="zh-TW"/>
                  </w:rPr>
                </w:rPrChange>
              </w:rPr>
              <w:t>DTAAA010</w:t>
            </w:r>
            <w:r w:rsidRPr="00543FA9">
              <w:rPr>
                <w:rFonts w:hint="eastAsia"/>
                <w:bCs/>
                <w:lang w:eastAsia="zh-TW"/>
                <w:rPrChange w:id="614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>.</w:t>
            </w:r>
            <w:r w:rsidRPr="00543FA9">
              <w:rPr>
                <w:rFonts w:hint="eastAsia"/>
                <w:lang w:eastAsia="zh-TW"/>
                <w:rPrChange w:id="615" w:author="陳鐵元" w:date="2017-01-13T15:47:00Z">
                  <w:rPr>
                    <w:rFonts w:hint="eastAsia"/>
                    <w:lang w:eastAsia="zh-TW"/>
                  </w:rPr>
                </w:rPrChange>
              </w:rPr>
              <w:t>居住地址</w:t>
            </w:r>
          </w:p>
        </w:tc>
        <w:tc>
          <w:tcPr>
            <w:tcW w:w="2436" w:type="dxa"/>
          </w:tcPr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616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543FA9" w:rsidTr="00965719">
        <w:tc>
          <w:tcPr>
            <w:tcW w:w="2266" w:type="dxa"/>
            <w:shd w:val="clear" w:color="auto" w:fill="FFFF99"/>
          </w:tcPr>
          <w:p w:rsidR="00084361" w:rsidRPr="00543FA9" w:rsidRDefault="00084361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617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lang w:eastAsia="zh-TW"/>
                <w:rPrChange w:id="618" w:author="陳鐵元" w:date="2017-01-13T15:47:00Z">
                  <w:rPr>
                    <w:rFonts w:hint="eastAsia"/>
                    <w:lang w:eastAsia="zh-TW"/>
                  </w:rPr>
                </w:rPrChange>
              </w:rPr>
              <w:t>郵遞區號</w:t>
            </w:r>
          </w:p>
        </w:tc>
        <w:tc>
          <w:tcPr>
            <w:tcW w:w="3146" w:type="dxa"/>
          </w:tcPr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619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543FA9">
              <w:rPr>
                <w:bCs/>
                <w:lang w:eastAsia="zh-TW"/>
                <w:rPrChange w:id="620" w:author="陳鐵元" w:date="2017-01-13T15:47:00Z">
                  <w:rPr>
                    <w:bCs/>
                    <w:lang w:eastAsia="zh-TW"/>
                  </w:rPr>
                </w:rPrChange>
              </w:rPr>
              <w:t>DTAAA010</w:t>
            </w:r>
            <w:r w:rsidRPr="00543FA9">
              <w:rPr>
                <w:rFonts w:hint="eastAsia"/>
                <w:bCs/>
                <w:lang w:eastAsia="zh-TW"/>
                <w:rPrChange w:id="621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>.</w:t>
            </w:r>
            <w:r w:rsidRPr="00543FA9">
              <w:rPr>
                <w:rFonts w:hint="eastAsia"/>
                <w:lang w:eastAsia="zh-TW"/>
                <w:rPrChange w:id="622" w:author="陳鐵元" w:date="2017-01-13T15:47:00Z">
                  <w:rPr>
                    <w:rFonts w:hint="eastAsia"/>
                    <w:lang w:eastAsia="zh-TW"/>
                  </w:rPr>
                </w:rPrChange>
              </w:rPr>
              <w:t>居住郵遞區號</w:t>
            </w:r>
          </w:p>
        </w:tc>
        <w:tc>
          <w:tcPr>
            <w:tcW w:w="2436" w:type="dxa"/>
          </w:tcPr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623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543FA9" w:rsidTr="00965719">
        <w:tc>
          <w:tcPr>
            <w:tcW w:w="2266" w:type="dxa"/>
            <w:shd w:val="clear" w:color="auto" w:fill="FFFF99"/>
          </w:tcPr>
          <w:p w:rsidR="00084361" w:rsidRPr="00543FA9" w:rsidRDefault="00084361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624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lang w:eastAsia="zh-TW"/>
                <w:rPrChange w:id="625" w:author="陳鐵元" w:date="2017-01-13T15:47:00Z">
                  <w:rPr>
                    <w:rFonts w:hint="eastAsia"/>
                    <w:lang w:eastAsia="zh-TW"/>
                  </w:rPr>
                </w:rPrChange>
              </w:rPr>
              <w:t>聯絡電話區碼</w:t>
            </w:r>
          </w:p>
        </w:tc>
        <w:tc>
          <w:tcPr>
            <w:tcW w:w="3146" w:type="dxa"/>
          </w:tcPr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626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543FA9">
              <w:rPr>
                <w:bCs/>
                <w:lang w:eastAsia="zh-TW"/>
                <w:rPrChange w:id="627" w:author="陳鐵元" w:date="2017-01-13T15:47:00Z">
                  <w:rPr>
                    <w:bCs/>
                    <w:lang w:eastAsia="zh-TW"/>
                  </w:rPr>
                </w:rPrChange>
              </w:rPr>
              <w:t>DTAAA010</w:t>
            </w:r>
            <w:r w:rsidRPr="00543FA9">
              <w:rPr>
                <w:rFonts w:hint="eastAsia"/>
                <w:bCs/>
                <w:lang w:eastAsia="zh-TW"/>
                <w:rPrChange w:id="628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>.</w:t>
            </w:r>
            <w:r w:rsidRPr="00543FA9">
              <w:rPr>
                <w:rFonts w:hint="eastAsia"/>
                <w:bCs/>
                <w:lang w:eastAsia="zh-TW"/>
                <w:rPrChange w:id="629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>聯絡電話區碼</w:t>
            </w:r>
          </w:p>
        </w:tc>
        <w:tc>
          <w:tcPr>
            <w:tcW w:w="2436" w:type="dxa"/>
          </w:tcPr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630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543FA9" w:rsidTr="00965719">
        <w:tc>
          <w:tcPr>
            <w:tcW w:w="2266" w:type="dxa"/>
            <w:shd w:val="clear" w:color="auto" w:fill="FFFF99"/>
          </w:tcPr>
          <w:p w:rsidR="00084361" w:rsidRPr="00543FA9" w:rsidRDefault="00084361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631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lang w:eastAsia="zh-TW"/>
                <w:rPrChange w:id="632" w:author="陳鐵元" w:date="2017-01-13T15:47:00Z">
                  <w:rPr>
                    <w:rFonts w:hint="eastAsia"/>
                    <w:lang w:eastAsia="zh-TW"/>
                  </w:rPr>
                </w:rPrChange>
              </w:rPr>
              <w:t>聯絡電話</w:t>
            </w:r>
          </w:p>
        </w:tc>
        <w:tc>
          <w:tcPr>
            <w:tcW w:w="3146" w:type="dxa"/>
          </w:tcPr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633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543FA9">
              <w:rPr>
                <w:bCs/>
                <w:lang w:eastAsia="zh-TW"/>
                <w:rPrChange w:id="634" w:author="陳鐵元" w:date="2017-01-13T15:47:00Z">
                  <w:rPr>
                    <w:bCs/>
                    <w:lang w:eastAsia="zh-TW"/>
                  </w:rPr>
                </w:rPrChange>
              </w:rPr>
              <w:t>DTAAA010</w:t>
            </w:r>
            <w:r w:rsidRPr="00543FA9">
              <w:rPr>
                <w:rFonts w:hint="eastAsia"/>
                <w:bCs/>
                <w:lang w:eastAsia="zh-TW"/>
                <w:rPrChange w:id="635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>.</w:t>
            </w:r>
            <w:r w:rsidRPr="00543FA9">
              <w:rPr>
                <w:rFonts w:hint="eastAsia"/>
                <w:bCs/>
                <w:lang w:eastAsia="zh-TW"/>
                <w:rPrChange w:id="636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>聯絡電話</w:t>
            </w:r>
          </w:p>
        </w:tc>
        <w:tc>
          <w:tcPr>
            <w:tcW w:w="2436" w:type="dxa"/>
          </w:tcPr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637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543FA9" w:rsidTr="00965719">
        <w:tc>
          <w:tcPr>
            <w:tcW w:w="2266" w:type="dxa"/>
            <w:shd w:val="clear" w:color="auto" w:fill="FFFF99"/>
          </w:tcPr>
          <w:p w:rsidR="00084361" w:rsidRPr="00543FA9" w:rsidRDefault="00084361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638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lang w:eastAsia="zh-TW"/>
                <w:rPrChange w:id="639" w:author="陳鐵元" w:date="2017-01-13T15:47:00Z">
                  <w:rPr>
                    <w:rFonts w:hint="eastAsia"/>
                    <w:lang w:eastAsia="zh-TW"/>
                  </w:rPr>
                </w:rPrChange>
              </w:rPr>
              <w:t>聯絡電話分機</w:t>
            </w:r>
          </w:p>
        </w:tc>
        <w:tc>
          <w:tcPr>
            <w:tcW w:w="3146" w:type="dxa"/>
          </w:tcPr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640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543FA9">
              <w:rPr>
                <w:bCs/>
                <w:lang w:eastAsia="zh-TW"/>
                <w:rPrChange w:id="641" w:author="陳鐵元" w:date="2017-01-13T15:47:00Z">
                  <w:rPr>
                    <w:bCs/>
                    <w:lang w:eastAsia="zh-TW"/>
                  </w:rPr>
                </w:rPrChange>
              </w:rPr>
              <w:t>DTAAA010</w:t>
            </w:r>
            <w:r w:rsidRPr="00543FA9">
              <w:rPr>
                <w:rFonts w:hint="eastAsia"/>
                <w:bCs/>
                <w:lang w:eastAsia="zh-TW"/>
                <w:rPrChange w:id="642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>.</w:t>
            </w:r>
            <w:r w:rsidRPr="00543FA9">
              <w:rPr>
                <w:rFonts w:hint="eastAsia"/>
                <w:bCs/>
                <w:lang w:eastAsia="zh-TW"/>
                <w:rPrChange w:id="643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>聯絡電話分機</w:t>
            </w:r>
          </w:p>
        </w:tc>
        <w:tc>
          <w:tcPr>
            <w:tcW w:w="2436" w:type="dxa"/>
          </w:tcPr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644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543FA9" w:rsidTr="00965719">
        <w:tc>
          <w:tcPr>
            <w:tcW w:w="2266" w:type="dxa"/>
            <w:shd w:val="clear" w:color="auto" w:fill="FFFF99"/>
          </w:tcPr>
          <w:p w:rsidR="00084361" w:rsidRPr="00543FA9" w:rsidRDefault="00084361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645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lang w:eastAsia="zh-TW"/>
                <w:rPrChange w:id="646" w:author="陳鐵元" w:date="2017-01-13T15:47:00Z">
                  <w:rPr>
                    <w:rFonts w:hint="eastAsia"/>
                    <w:lang w:eastAsia="zh-TW"/>
                  </w:rPr>
                </w:rPrChange>
              </w:rPr>
              <w:t>行動電話</w:t>
            </w:r>
          </w:p>
        </w:tc>
        <w:tc>
          <w:tcPr>
            <w:tcW w:w="3146" w:type="dxa"/>
          </w:tcPr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647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543FA9">
              <w:rPr>
                <w:bCs/>
                <w:lang w:eastAsia="zh-TW"/>
                <w:rPrChange w:id="648" w:author="陳鐵元" w:date="2017-01-13T15:47:00Z">
                  <w:rPr>
                    <w:bCs/>
                    <w:lang w:eastAsia="zh-TW"/>
                  </w:rPr>
                </w:rPrChange>
              </w:rPr>
              <w:t>DTAAA010</w:t>
            </w:r>
            <w:r w:rsidRPr="00543FA9">
              <w:rPr>
                <w:rFonts w:hint="eastAsia"/>
                <w:bCs/>
                <w:lang w:eastAsia="zh-TW"/>
                <w:rPrChange w:id="649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>.</w:t>
            </w:r>
            <w:r w:rsidRPr="00543FA9">
              <w:rPr>
                <w:rFonts w:hint="eastAsia"/>
                <w:bCs/>
                <w:lang w:eastAsia="zh-TW"/>
                <w:rPrChange w:id="650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>手機號碼</w:t>
            </w:r>
          </w:p>
        </w:tc>
        <w:tc>
          <w:tcPr>
            <w:tcW w:w="2436" w:type="dxa"/>
          </w:tcPr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651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543FA9" w:rsidTr="00965719">
        <w:tc>
          <w:tcPr>
            <w:tcW w:w="2266" w:type="dxa"/>
            <w:shd w:val="clear" w:color="auto" w:fill="FFFF99"/>
          </w:tcPr>
          <w:p w:rsidR="00084361" w:rsidRPr="00543FA9" w:rsidRDefault="00084361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652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lang w:eastAsia="zh-TW"/>
                <w:rPrChange w:id="653" w:author="陳鐵元" w:date="2017-01-13T15:47:00Z">
                  <w:rPr>
                    <w:rFonts w:hint="eastAsia"/>
                    <w:lang w:eastAsia="zh-TW"/>
                  </w:rPr>
                </w:rPrChange>
              </w:rPr>
              <w:t>E-Mail</w:t>
            </w:r>
          </w:p>
        </w:tc>
        <w:tc>
          <w:tcPr>
            <w:tcW w:w="3146" w:type="dxa"/>
          </w:tcPr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654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543FA9">
              <w:rPr>
                <w:bCs/>
                <w:lang w:eastAsia="zh-TW"/>
                <w:rPrChange w:id="655" w:author="陳鐵元" w:date="2017-01-13T15:47:00Z">
                  <w:rPr>
                    <w:bCs/>
                    <w:lang w:eastAsia="zh-TW"/>
                  </w:rPr>
                </w:rPrChange>
              </w:rPr>
              <w:t>DTAAA010</w:t>
            </w:r>
            <w:r w:rsidRPr="00543FA9">
              <w:rPr>
                <w:rFonts w:hint="eastAsia"/>
                <w:bCs/>
                <w:lang w:eastAsia="zh-TW"/>
                <w:rPrChange w:id="656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>.Email</w:t>
            </w:r>
          </w:p>
        </w:tc>
        <w:tc>
          <w:tcPr>
            <w:tcW w:w="2436" w:type="dxa"/>
          </w:tcPr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657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E21498" w:rsidRPr="00543FA9" w:rsidTr="00965719">
        <w:tc>
          <w:tcPr>
            <w:tcW w:w="2266" w:type="dxa"/>
            <w:shd w:val="clear" w:color="auto" w:fill="FFFF99"/>
          </w:tcPr>
          <w:p w:rsidR="00E21498" w:rsidRPr="00543FA9" w:rsidRDefault="00E21498" w:rsidP="00296516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658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lang w:eastAsia="zh-TW"/>
                <w:rPrChange w:id="659" w:author="陳鐵元" w:date="2017-01-13T15:47:00Z">
                  <w:rPr>
                    <w:rFonts w:hint="eastAsia"/>
                    <w:lang w:eastAsia="zh-TW"/>
                  </w:rPr>
                </w:rPrChange>
              </w:rPr>
              <w:t>申請種類</w:t>
            </w:r>
          </w:p>
        </w:tc>
        <w:tc>
          <w:tcPr>
            <w:tcW w:w="3146" w:type="dxa"/>
          </w:tcPr>
          <w:p w:rsidR="00E21498" w:rsidRPr="00543FA9" w:rsidRDefault="00E21498" w:rsidP="0029651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660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bCs/>
                <w:lang w:eastAsia="zh-TW"/>
                <w:rPrChange w:id="661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>DTAAA010.</w:t>
            </w:r>
            <w:r w:rsidRPr="00543FA9">
              <w:rPr>
                <w:rFonts w:hint="eastAsia"/>
                <w:bCs/>
                <w:lang w:eastAsia="zh-TW"/>
                <w:rPrChange w:id="662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>申請種類</w:t>
            </w:r>
          </w:p>
        </w:tc>
        <w:tc>
          <w:tcPr>
            <w:tcW w:w="2436" w:type="dxa"/>
          </w:tcPr>
          <w:p w:rsidR="00E21498" w:rsidRPr="00543FA9" w:rsidRDefault="00E21498" w:rsidP="0029651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663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543FA9" w:rsidTr="00965719">
        <w:tc>
          <w:tcPr>
            <w:tcW w:w="2266" w:type="dxa"/>
            <w:shd w:val="clear" w:color="auto" w:fill="FFFF99"/>
          </w:tcPr>
          <w:p w:rsidR="00084361" w:rsidRPr="00543FA9" w:rsidRDefault="00084361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664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lang w:eastAsia="zh-TW"/>
                <w:rPrChange w:id="665" w:author="陳鐵元" w:date="2017-01-13T15:47:00Z">
                  <w:rPr>
                    <w:rFonts w:hint="eastAsia"/>
                    <w:lang w:eastAsia="zh-TW"/>
                  </w:rPr>
                </w:rPrChange>
              </w:rPr>
              <w:t>申請日期</w:t>
            </w:r>
          </w:p>
        </w:tc>
        <w:tc>
          <w:tcPr>
            <w:tcW w:w="3146" w:type="dxa"/>
          </w:tcPr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  <w:rPrChange w:id="666" w:author="陳鐵元" w:date="2017-01-13T15:47:00Z">
                  <w:rPr>
                    <w:bCs/>
                    <w:lang w:eastAsia="zh-TW"/>
                  </w:rPr>
                </w:rPrChange>
              </w:rPr>
            </w:pPr>
            <w:r w:rsidRPr="00543FA9">
              <w:rPr>
                <w:bCs/>
                <w:lang w:eastAsia="zh-TW"/>
                <w:rPrChange w:id="667" w:author="陳鐵元" w:date="2017-01-13T15:47:00Z">
                  <w:rPr>
                    <w:bCs/>
                    <w:lang w:eastAsia="zh-TW"/>
                  </w:rPr>
                </w:rPrChange>
              </w:rPr>
              <w:t>DTAAA010</w:t>
            </w:r>
          </w:p>
        </w:tc>
        <w:tc>
          <w:tcPr>
            <w:tcW w:w="2436" w:type="dxa"/>
          </w:tcPr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668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A6178A" w:rsidRPr="00543FA9" w:rsidTr="00965719">
        <w:trPr>
          <w:ins w:id="669" w:author="蔡燁玟" w:date="2017-08-07T13:40:00Z"/>
        </w:trPr>
        <w:tc>
          <w:tcPr>
            <w:tcW w:w="2266" w:type="dxa"/>
            <w:shd w:val="clear" w:color="auto" w:fill="FFFF99"/>
          </w:tcPr>
          <w:p w:rsidR="00A6178A" w:rsidRPr="00A6178A" w:rsidRDefault="00A6178A" w:rsidP="00A6178A">
            <w:pPr>
              <w:pStyle w:val="Tabletext"/>
              <w:keepLines w:val="0"/>
              <w:spacing w:after="0" w:line="240" w:lineRule="auto"/>
              <w:rPr>
                <w:ins w:id="670" w:author="蔡燁玟" w:date="2017-08-07T13:40:00Z"/>
                <w:rFonts w:hint="eastAsia"/>
                <w:color w:val="FF0000"/>
                <w:lang w:eastAsia="zh-TW"/>
                <w:rPrChange w:id="671" w:author="蔡燁玟" w:date="2017-08-07T13:41:00Z">
                  <w:rPr>
                    <w:ins w:id="672" w:author="蔡燁玟" w:date="2017-08-07T13:40:00Z"/>
                    <w:rFonts w:hint="eastAsia"/>
                    <w:lang w:eastAsia="zh-TW"/>
                  </w:rPr>
                </w:rPrChange>
              </w:rPr>
              <w:pPrChange w:id="673" w:author="蔡燁玟" w:date="2017-08-07T13:40:00Z">
                <w:pPr>
                  <w:pStyle w:val="Tabletext"/>
                  <w:keepLines w:val="0"/>
                  <w:spacing w:after="0" w:line="240" w:lineRule="auto"/>
                  <w:ind w:left="252"/>
                </w:pPr>
              </w:pPrChange>
            </w:pPr>
            <w:ins w:id="674" w:author="蔡燁玟" w:date="2017-08-07T13:40:00Z">
              <w:r w:rsidRPr="00A6178A">
                <w:rPr>
                  <w:rFonts w:hint="eastAsia"/>
                  <w:color w:val="FF0000"/>
                  <w:lang w:eastAsia="zh-TW"/>
                  <w:rPrChange w:id="675" w:author="蔡燁玟" w:date="2017-08-07T13:41:00Z">
                    <w:rPr>
                      <w:rFonts w:hint="eastAsia"/>
                      <w:lang w:eastAsia="zh-TW"/>
                    </w:rPr>
                  </w:rPrChange>
                </w:rPr>
                <w:t>是否申請專案補助</w:t>
              </w:r>
            </w:ins>
          </w:p>
        </w:tc>
        <w:tc>
          <w:tcPr>
            <w:tcW w:w="3146" w:type="dxa"/>
          </w:tcPr>
          <w:p w:rsidR="00A6178A" w:rsidRPr="00A6178A" w:rsidRDefault="00A6178A" w:rsidP="0011706E">
            <w:pPr>
              <w:pStyle w:val="Tabletext"/>
              <w:keepLines w:val="0"/>
              <w:spacing w:after="0" w:line="240" w:lineRule="auto"/>
              <w:rPr>
                <w:ins w:id="676" w:author="蔡燁玟" w:date="2017-08-07T13:40:00Z"/>
                <w:bCs/>
                <w:color w:val="FF0000"/>
                <w:lang w:eastAsia="zh-TW"/>
                <w:rPrChange w:id="677" w:author="蔡燁玟" w:date="2017-08-07T13:41:00Z">
                  <w:rPr>
                    <w:ins w:id="678" w:author="蔡燁玟" w:date="2017-08-07T13:40:00Z"/>
                    <w:bCs/>
                    <w:lang w:eastAsia="zh-TW"/>
                  </w:rPr>
                </w:rPrChange>
              </w:rPr>
            </w:pPr>
            <w:ins w:id="679" w:author="蔡燁玟" w:date="2017-08-07T13:40:00Z">
              <w:r w:rsidRPr="00A6178A">
                <w:rPr>
                  <w:rFonts w:hint="eastAsia"/>
                  <w:bCs/>
                  <w:color w:val="FF0000"/>
                  <w:lang w:eastAsia="zh-TW"/>
                  <w:rPrChange w:id="680" w:author="蔡燁玟" w:date="2017-08-07T13:41:00Z">
                    <w:rPr>
                      <w:rFonts w:hint="eastAsia"/>
                      <w:bCs/>
                      <w:lang w:eastAsia="zh-TW"/>
                    </w:rPr>
                  </w:rPrChange>
                </w:rPr>
                <w:t>DTAAA010.</w:t>
              </w:r>
              <w:r w:rsidRPr="00A6178A">
                <w:rPr>
                  <w:rFonts w:hint="eastAsia"/>
                  <w:bCs/>
                  <w:color w:val="FF0000"/>
                  <w:lang w:eastAsia="zh-TW"/>
                  <w:rPrChange w:id="681" w:author="蔡燁玟" w:date="2017-08-07T13:41:00Z">
                    <w:rPr>
                      <w:rFonts w:hint="eastAsia"/>
                      <w:bCs/>
                      <w:lang w:eastAsia="zh-TW"/>
                    </w:rPr>
                  </w:rPrChange>
                </w:rPr>
                <w:t>是否申請專案補助</w:t>
              </w:r>
            </w:ins>
          </w:p>
        </w:tc>
        <w:tc>
          <w:tcPr>
            <w:tcW w:w="2436" w:type="dxa"/>
          </w:tcPr>
          <w:p w:rsidR="00A6178A" w:rsidRPr="00A6178A" w:rsidRDefault="00A6178A" w:rsidP="00A6178A">
            <w:pPr>
              <w:pStyle w:val="Tabletext"/>
              <w:rPr>
                <w:ins w:id="682" w:author="蔡燁玟" w:date="2017-08-07T13:41:00Z"/>
                <w:rFonts w:hint="eastAsia"/>
                <w:bCs/>
                <w:color w:val="FF0000"/>
                <w:lang w:eastAsia="zh-TW"/>
              </w:rPr>
            </w:pPr>
            <w:ins w:id="683" w:author="蔡燁玟" w:date="2017-08-07T13:41:00Z">
              <w:r w:rsidRPr="00A6178A">
                <w:rPr>
                  <w:rFonts w:hint="eastAsia"/>
                  <w:bCs/>
                  <w:color w:val="FF0000"/>
                  <w:lang w:eastAsia="zh-TW"/>
                </w:rPr>
                <w:t xml:space="preserve">0: </w:t>
              </w:r>
              <w:r w:rsidRPr="00A6178A">
                <w:rPr>
                  <w:rFonts w:hint="eastAsia"/>
                  <w:bCs/>
                  <w:color w:val="FF0000"/>
                  <w:lang w:eastAsia="zh-TW"/>
                </w:rPr>
                <w:t>無勾選</w:t>
              </w:r>
            </w:ins>
          </w:p>
          <w:p w:rsidR="00A6178A" w:rsidRPr="00A6178A" w:rsidRDefault="00A6178A" w:rsidP="00A6178A">
            <w:pPr>
              <w:pStyle w:val="Tabletext"/>
              <w:keepLines w:val="0"/>
              <w:spacing w:after="0" w:line="240" w:lineRule="auto"/>
              <w:rPr>
                <w:ins w:id="684" w:author="蔡燁玟" w:date="2017-08-07T13:40:00Z"/>
                <w:rFonts w:hint="eastAsia"/>
                <w:bCs/>
                <w:color w:val="FF0000"/>
                <w:lang w:eastAsia="zh-TW"/>
                <w:rPrChange w:id="685" w:author="蔡燁玟" w:date="2017-08-07T13:41:00Z">
                  <w:rPr>
                    <w:ins w:id="686" w:author="蔡燁玟" w:date="2017-08-07T13:40:00Z"/>
                    <w:rFonts w:hint="eastAsia"/>
                    <w:bCs/>
                    <w:lang w:eastAsia="zh-TW"/>
                  </w:rPr>
                </w:rPrChange>
              </w:rPr>
            </w:pPr>
            <w:ins w:id="687" w:author="蔡燁玟" w:date="2017-08-07T13:41:00Z">
              <w:r w:rsidRPr="00A6178A">
                <w:rPr>
                  <w:rFonts w:hint="eastAsia"/>
                  <w:bCs/>
                  <w:color w:val="FF0000"/>
                  <w:lang w:eastAsia="zh-TW"/>
                </w:rPr>
                <w:t xml:space="preserve">1: </w:t>
              </w:r>
              <w:r w:rsidRPr="00A6178A">
                <w:rPr>
                  <w:rFonts w:hint="eastAsia"/>
                  <w:bCs/>
                  <w:color w:val="FF0000"/>
                  <w:lang w:eastAsia="zh-TW"/>
                </w:rPr>
                <w:t>有勾選</w:t>
              </w:r>
            </w:ins>
          </w:p>
        </w:tc>
      </w:tr>
      <w:tr w:rsidR="00084361" w:rsidRPr="00543FA9" w:rsidTr="00965719">
        <w:tc>
          <w:tcPr>
            <w:tcW w:w="2266" w:type="dxa"/>
            <w:shd w:val="clear" w:color="auto" w:fill="FFFF99"/>
          </w:tcPr>
          <w:p w:rsidR="00084361" w:rsidRPr="00543FA9" w:rsidRDefault="00084361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688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lang w:eastAsia="zh-TW"/>
                <w:rPrChange w:id="689" w:author="陳鐵元" w:date="2017-01-13T15:47:00Z">
                  <w:rPr>
                    <w:rFonts w:hint="eastAsia"/>
                    <w:lang w:eastAsia="zh-TW"/>
                  </w:rPr>
                </w:rPrChange>
              </w:rPr>
              <w:t>事故原因</w:t>
            </w:r>
          </w:p>
        </w:tc>
        <w:tc>
          <w:tcPr>
            <w:tcW w:w="3146" w:type="dxa"/>
          </w:tcPr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690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bCs/>
                <w:lang w:eastAsia="zh-TW"/>
                <w:rPrChange w:id="691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>另開視窗</w:t>
            </w:r>
            <w:r w:rsidRPr="00543FA9">
              <w:rPr>
                <w:rFonts w:hint="eastAsia"/>
                <w:bCs/>
                <w:lang w:eastAsia="zh-TW"/>
                <w:rPrChange w:id="692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>Link AAC0_0100</w:t>
            </w:r>
          </w:p>
        </w:tc>
        <w:tc>
          <w:tcPr>
            <w:tcW w:w="2436" w:type="dxa"/>
          </w:tcPr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693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bCs/>
                <w:lang w:eastAsia="zh-TW"/>
                <w:rPrChange w:id="694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OUTPUT </w:t>
            </w:r>
            <w:r w:rsidRPr="00543FA9">
              <w:rPr>
                <w:rFonts w:hint="eastAsia"/>
                <w:bCs/>
                <w:lang w:eastAsia="zh-TW"/>
                <w:rPrChange w:id="695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>事故原因中文</w:t>
            </w:r>
          </w:p>
        </w:tc>
      </w:tr>
      <w:tr w:rsidR="00084361" w:rsidRPr="00543FA9" w:rsidTr="00965719">
        <w:tc>
          <w:tcPr>
            <w:tcW w:w="2266" w:type="dxa"/>
            <w:shd w:val="clear" w:color="auto" w:fill="FFFF99"/>
          </w:tcPr>
          <w:p w:rsidR="00084361" w:rsidRPr="00543FA9" w:rsidRDefault="00084361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696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lang w:eastAsia="zh-TW"/>
                <w:rPrChange w:id="697" w:author="陳鐵元" w:date="2017-01-13T15:47:00Z">
                  <w:rPr>
                    <w:rFonts w:hint="eastAsia"/>
                    <w:lang w:eastAsia="zh-TW"/>
                  </w:rPr>
                </w:rPrChange>
              </w:rPr>
              <w:t>事故原因內容</w:t>
            </w:r>
          </w:p>
        </w:tc>
        <w:tc>
          <w:tcPr>
            <w:tcW w:w="3146" w:type="dxa"/>
          </w:tcPr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698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543FA9">
              <w:rPr>
                <w:bCs/>
                <w:lang w:eastAsia="zh-TW"/>
                <w:rPrChange w:id="699" w:author="陳鐵元" w:date="2017-01-13T15:47:00Z">
                  <w:rPr>
                    <w:bCs/>
                    <w:lang w:eastAsia="zh-TW"/>
                  </w:rPr>
                </w:rPrChange>
              </w:rPr>
              <w:t>DTAAA010</w:t>
            </w:r>
          </w:p>
        </w:tc>
        <w:tc>
          <w:tcPr>
            <w:tcW w:w="2436" w:type="dxa"/>
          </w:tcPr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00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543FA9" w:rsidTr="00965719">
        <w:tc>
          <w:tcPr>
            <w:tcW w:w="2266" w:type="dxa"/>
            <w:shd w:val="clear" w:color="auto" w:fill="FFFF99"/>
          </w:tcPr>
          <w:p w:rsidR="00084361" w:rsidRPr="00543FA9" w:rsidRDefault="00084361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701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lang w:eastAsia="zh-TW"/>
                <w:rPrChange w:id="702" w:author="陳鐵元" w:date="2017-01-13T15:47:00Z">
                  <w:rPr>
                    <w:rFonts w:hint="eastAsia"/>
                    <w:lang w:eastAsia="zh-TW"/>
                  </w:rPr>
                </w:rPrChange>
              </w:rPr>
              <w:t>事故職等</w:t>
            </w:r>
          </w:p>
        </w:tc>
        <w:tc>
          <w:tcPr>
            <w:tcW w:w="3146" w:type="dxa"/>
          </w:tcPr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03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bCs/>
                <w:lang w:eastAsia="zh-TW"/>
                <w:rPrChange w:id="704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>DTAAA010</w:t>
            </w:r>
          </w:p>
        </w:tc>
        <w:tc>
          <w:tcPr>
            <w:tcW w:w="2436" w:type="dxa"/>
          </w:tcPr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05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543FA9" w:rsidTr="00965719">
        <w:tc>
          <w:tcPr>
            <w:tcW w:w="2266" w:type="dxa"/>
            <w:tcBorders>
              <w:top w:val="double" w:sz="4" w:space="0" w:color="auto"/>
            </w:tcBorders>
            <w:shd w:val="clear" w:color="auto" w:fill="FFFF99"/>
          </w:tcPr>
          <w:p w:rsidR="00084361" w:rsidRPr="00543FA9" w:rsidRDefault="00084361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706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lang w:eastAsia="zh-TW"/>
                <w:rPrChange w:id="707" w:author="陳鐵元" w:date="2017-01-13T15:47:00Z">
                  <w:rPr>
                    <w:rFonts w:hint="eastAsia"/>
                    <w:lang w:eastAsia="zh-TW"/>
                  </w:rPr>
                </w:rPrChange>
              </w:rPr>
              <w:t>索賠類別</w:t>
            </w:r>
          </w:p>
        </w:tc>
        <w:tc>
          <w:tcPr>
            <w:tcW w:w="3146" w:type="dxa"/>
            <w:tcBorders>
              <w:top w:val="double" w:sz="4" w:space="0" w:color="auto"/>
            </w:tcBorders>
          </w:tcPr>
          <w:p w:rsidR="00084361" w:rsidRPr="00543FA9" w:rsidRDefault="00687533" w:rsidP="00EF0BC8">
            <w:pPr>
              <w:pStyle w:val="Tabletext"/>
              <w:keepLines w:val="0"/>
              <w:spacing w:after="0" w:line="240" w:lineRule="auto"/>
              <w:ind w:left="600" w:hangingChars="300" w:hanging="600"/>
              <w:rPr>
                <w:rFonts w:hint="eastAsia"/>
                <w:bCs/>
                <w:lang w:eastAsia="zh-TW"/>
                <w:rPrChange w:id="708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bCs/>
                <w:lang w:eastAsia="zh-TW"/>
                <w:rPrChange w:id="709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CALL </w:t>
            </w:r>
            <w:r w:rsidR="00084361" w:rsidRPr="00543FA9">
              <w:rPr>
                <w:rFonts w:hint="eastAsia"/>
                <w:bCs/>
                <w:lang w:eastAsia="zh-TW"/>
                <w:rPrChange w:id="710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AA_A0Z007.Method5 </w:t>
            </w:r>
            <w:r w:rsidR="00EF0BC8" w:rsidRPr="00543FA9">
              <w:rPr>
                <w:rFonts w:hint="eastAsia"/>
                <w:bCs/>
                <w:lang w:eastAsia="zh-TW"/>
                <w:rPrChange w:id="711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</w:t>
            </w:r>
            <w:r w:rsidR="00084361" w:rsidRPr="00543FA9">
              <w:rPr>
                <w:rFonts w:hint="eastAsia"/>
                <w:bCs/>
                <w:lang w:eastAsia="zh-TW"/>
                <w:rPrChange w:id="712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BY </w:t>
            </w:r>
            <w:r w:rsidR="00084361" w:rsidRPr="00543FA9">
              <w:rPr>
                <w:rFonts w:hint="eastAsia"/>
                <w:bCs/>
                <w:lang w:eastAsia="zh-TW"/>
                <w:rPrChange w:id="713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>受理編號</w:t>
            </w:r>
          </w:p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14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bCs/>
                <w:lang w:eastAsia="zh-TW"/>
                <w:rPrChange w:id="715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IF </w:t>
            </w:r>
            <w:r w:rsidRPr="00543FA9">
              <w:rPr>
                <w:rFonts w:hint="eastAsia"/>
                <w:bCs/>
                <w:lang w:eastAsia="zh-TW"/>
                <w:rPrChange w:id="716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>有資料</w:t>
            </w:r>
          </w:p>
          <w:p w:rsidR="00084361" w:rsidRPr="00543FA9" w:rsidRDefault="00AC2F4A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17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bCs/>
                <w:lang w:eastAsia="zh-TW"/>
                <w:rPrChange w:id="718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 </w:t>
            </w:r>
            <w:r w:rsidR="00084361" w:rsidRPr="00543FA9">
              <w:rPr>
                <w:rFonts w:hint="eastAsia"/>
                <w:bCs/>
                <w:lang w:eastAsia="zh-TW"/>
                <w:rPrChange w:id="719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>該索賠類別之</w:t>
            </w:r>
            <w:r w:rsidR="00084361" w:rsidRPr="00543FA9">
              <w:rPr>
                <w:rFonts w:hint="eastAsia"/>
                <w:bCs/>
                <w:lang w:eastAsia="zh-TW"/>
                <w:rPrChange w:id="720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CheckBox </w:t>
            </w:r>
            <w:r w:rsidR="00084361" w:rsidRPr="00543FA9">
              <w:rPr>
                <w:rFonts w:hint="eastAsia"/>
                <w:bCs/>
                <w:lang w:eastAsia="zh-TW"/>
                <w:rPrChange w:id="721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>勾選</w:t>
            </w:r>
          </w:p>
        </w:tc>
        <w:tc>
          <w:tcPr>
            <w:tcW w:w="2436" w:type="dxa"/>
            <w:tcBorders>
              <w:top w:val="double" w:sz="4" w:space="0" w:color="auto"/>
            </w:tcBorders>
          </w:tcPr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22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543FA9" w:rsidTr="00E21AAD">
        <w:tc>
          <w:tcPr>
            <w:tcW w:w="2266" w:type="dxa"/>
            <w:tcBorders>
              <w:top w:val="double" w:sz="4" w:space="0" w:color="auto"/>
            </w:tcBorders>
            <w:shd w:val="clear" w:color="auto" w:fill="FFFF99"/>
          </w:tcPr>
          <w:p w:rsidR="00084361" w:rsidRPr="00543FA9" w:rsidRDefault="00B2543D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723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Fonts w:ascii="sөũ" w:hAnsi="sөũ"/>
                <w:rPrChange w:id="724" w:author="陳鐵元" w:date="2017-01-13T15:47:00Z">
                  <w:rPr>
                    <w:rFonts w:ascii="sөũ" w:hAnsi="sөũ"/>
                  </w:rPr>
                </w:rPrChange>
              </w:rPr>
              <w:t>學校代號</w:t>
            </w:r>
          </w:p>
        </w:tc>
        <w:tc>
          <w:tcPr>
            <w:tcW w:w="3146" w:type="dxa"/>
            <w:tcBorders>
              <w:top w:val="double" w:sz="4" w:space="0" w:color="auto"/>
            </w:tcBorders>
          </w:tcPr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  <w:rPrChange w:id="725" w:author="陳鐵元" w:date="2017-01-13T15:47:00Z">
                  <w:rPr>
                    <w:bCs/>
                    <w:lang w:eastAsia="zh-TW"/>
                  </w:rPr>
                </w:rPrChange>
              </w:rPr>
            </w:pPr>
            <w:r w:rsidRPr="00543FA9">
              <w:rPr>
                <w:bCs/>
                <w:lang w:eastAsia="zh-TW"/>
                <w:rPrChange w:id="726" w:author="陳鐵元" w:date="2017-01-13T15:47:00Z">
                  <w:rPr>
                    <w:bCs/>
                    <w:lang w:eastAsia="zh-TW"/>
                  </w:rPr>
                </w:rPrChange>
              </w:rPr>
              <w:t>DTAAA010</w:t>
            </w:r>
          </w:p>
        </w:tc>
        <w:tc>
          <w:tcPr>
            <w:tcW w:w="2436" w:type="dxa"/>
            <w:tcBorders>
              <w:top w:val="double" w:sz="4" w:space="0" w:color="auto"/>
            </w:tcBorders>
          </w:tcPr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27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CA2468" w:rsidRPr="00543FA9" w:rsidTr="00CA2468">
        <w:tc>
          <w:tcPr>
            <w:tcW w:w="2266" w:type="dxa"/>
            <w:tcBorders>
              <w:top w:val="single" w:sz="4" w:space="0" w:color="auto"/>
            </w:tcBorders>
            <w:shd w:val="clear" w:color="auto" w:fill="FFFF99"/>
          </w:tcPr>
          <w:p w:rsidR="00CA2468" w:rsidRPr="00543FA9" w:rsidRDefault="00B2543D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728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Fonts w:ascii="sөũ" w:hAnsi="sөũ"/>
                <w:rPrChange w:id="729" w:author="陳鐵元" w:date="2017-01-13T15:47:00Z">
                  <w:rPr>
                    <w:rFonts w:ascii="sөũ" w:hAnsi="sөũ"/>
                  </w:rPr>
                </w:rPrChange>
              </w:rPr>
              <w:t>投保學校</w:t>
            </w:r>
          </w:p>
        </w:tc>
        <w:tc>
          <w:tcPr>
            <w:tcW w:w="3146" w:type="dxa"/>
            <w:tcBorders>
              <w:top w:val="single" w:sz="4" w:space="0" w:color="auto"/>
            </w:tcBorders>
          </w:tcPr>
          <w:p w:rsidR="00CA2468" w:rsidRPr="00543FA9" w:rsidRDefault="00CA2468" w:rsidP="0011706E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  <w:rPrChange w:id="730" w:author="陳鐵元" w:date="2017-01-13T15:47:00Z">
                  <w:rPr>
                    <w:bCs/>
                    <w:lang w:eastAsia="zh-TW"/>
                  </w:rPr>
                </w:rPrChange>
              </w:rPr>
            </w:pPr>
            <w:r w:rsidRPr="00543FA9">
              <w:rPr>
                <w:bCs/>
                <w:lang w:eastAsia="zh-TW"/>
                <w:rPrChange w:id="731" w:author="陳鐵元" w:date="2017-01-13T15:47:00Z">
                  <w:rPr>
                    <w:bCs/>
                    <w:lang w:eastAsia="zh-TW"/>
                  </w:rPr>
                </w:rPrChange>
              </w:rPr>
              <w:t>DTAAA010</w:t>
            </w:r>
          </w:p>
        </w:tc>
        <w:tc>
          <w:tcPr>
            <w:tcW w:w="2436" w:type="dxa"/>
            <w:tcBorders>
              <w:top w:val="single" w:sz="4" w:space="0" w:color="auto"/>
            </w:tcBorders>
          </w:tcPr>
          <w:p w:rsidR="00CA2468" w:rsidRPr="00543FA9" w:rsidRDefault="00CA2468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32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543FA9" w:rsidTr="00965719">
        <w:tc>
          <w:tcPr>
            <w:tcW w:w="2266" w:type="dxa"/>
            <w:shd w:val="clear" w:color="auto" w:fill="FFFF99"/>
          </w:tcPr>
          <w:p w:rsidR="00084361" w:rsidRPr="00543FA9" w:rsidRDefault="00B2543D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733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Fonts w:ascii="sөũ" w:hAnsi="sөũ"/>
                <w:rPrChange w:id="734" w:author="陳鐵元" w:date="2017-01-13T15:47:00Z">
                  <w:rPr>
                    <w:rFonts w:ascii="sөũ" w:hAnsi="sөũ"/>
                  </w:rPr>
                </w:rPrChange>
              </w:rPr>
              <w:t>電話</w:t>
            </w:r>
          </w:p>
        </w:tc>
        <w:tc>
          <w:tcPr>
            <w:tcW w:w="3146" w:type="dxa"/>
          </w:tcPr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35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543FA9">
              <w:rPr>
                <w:bCs/>
                <w:lang w:eastAsia="zh-TW"/>
                <w:rPrChange w:id="736" w:author="陳鐵元" w:date="2017-01-13T15:47:00Z">
                  <w:rPr>
                    <w:bCs/>
                    <w:lang w:eastAsia="zh-TW"/>
                  </w:rPr>
                </w:rPrChange>
              </w:rPr>
              <w:t>DTAAA010</w:t>
            </w:r>
            <w:r w:rsidR="00B2543D" w:rsidRPr="00543FA9">
              <w:rPr>
                <w:rFonts w:hint="eastAsia"/>
                <w:bCs/>
                <w:lang w:eastAsia="zh-TW"/>
                <w:rPrChange w:id="737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>.</w:t>
            </w:r>
            <w:r w:rsidR="00B2543D" w:rsidRPr="00543FA9">
              <w:rPr>
                <w:rFonts w:ascii="sөũ" w:hAnsi="sөũ"/>
                <w:rPrChange w:id="738" w:author="陳鐵元" w:date="2017-01-13T15:47:00Z">
                  <w:rPr>
                    <w:rFonts w:ascii="sөũ" w:hAnsi="sөũ"/>
                  </w:rPr>
                </w:rPrChange>
              </w:rPr>
              <w:t>學校電話</w:t>
            </w:r>
          </w:p>
        </w:tc>
        <w:tc>
          <w:tcPr>
            <w:tcW w:w="2436" w:type="dxa"/>
          </w:tcPr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39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E87BE8" w:rsidRPr="00543FA9" w:rsidTr="00FF1104">
        <w:tc>
          <w:tcPr>
            <w:tcW w:w="2266" w:type="dxa"/>
            <w:shd w:val="clear" w:color="auto" w:fill="FFFF99"/>
          </w:tcPr>
          <w:p w:rsidR="00E87BE8" w:rsidRPr="00543FA9" w:rsidRDefault="00E87BE8" w:rsidP="00FF1104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740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Fonts w:ascii="sөũ" w:hAnsi="sөũ"/>
                <w:rPrChange w:id="741" w:author="陳鐵元" w:date="2017-01-13T15:47:00Z">
                  <w:rPr>
                    <w:rFonts w:ascii="sөũ" w:hAnsi="sөũ"/>
                  </w:rPr>
                </w:rPrChange>
              </w:rPr>
              <w:t>校址</w:t>
            </w:r>
            <w:r w:rsidRPr="00543FA9">
              <w:rPr>
                <w:rFonts w:hint="eastAsia"/>
                <w:lang w:eastAsia="zh-TW"/>
                <w:rPrChange w:id="742" w:author="陳鐵元" w:date="2017-01-13T15:47:00Z">
                  <w:rPr>
                    <w:rFonts w:hint="eastAsia"/>
                    <w:lang w:eastAsia="zh-TW"/>
                  </w:rPr>
                </w:rPrChange>
              </w:rPr>
              <w:t>郵遞區號</w:t>
            </w:r>
          </w:p>
        </w:tc>
        <w:tc>
          <w:tcPr>
            <w:tcW w:w="3146" w:type="dxa"/>
          </w:tcPr>
          <w:p w:rsidR="00E87BE8" w:rsidRPr="00543FA9" w:rsidRDefault="00E87BE8" w:rsidP="00FF1104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  <w:rPrChange w:id="743" w:author="陳鐵元" w:date="2017-01-13T15:47:00Z">
                  <w:rPr>
                    <w:bCs/>
                    <w:lang w:eastAsia="zh-TW"/>
                  </w:rPr>
                </w:rPrChange>
              </w:rPr>
            </w:pPr>
            <w:r w:rsidRPr="00543FA9">
              <w:rPr>
                <w:bCs/>
                <w:lang w:eastAsia="zh-TW"/>
                <w:rPrChange w:id="744" w:author="陳鐵元" w:date="2017-01-13T15:47:00Z">
                  <w:rPr>
                    <w:bCs/>
                    <w:lang w:eastAsia="zh-TW"/>
                  </w:rPr>
                </w:rPrChange>
              </w:rPr>
              <w:t>DTAAA010</w:t>
            </w:r>
          </w:p>
        </w:tc>
        <w:tc>
          <w:tcPr>
            <w:tcW w:w="2436" w:type="dxa"/>
          </w:tcPr>
          <w:p w:rsidR="00E87BE8" w:rsidRPr="00543FA9" w:rsidRDefault="00E87BE8" w:rsidP="00FF110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45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D22E6E" w:rsidRPr="00543FA9" w:rsidTr="00965719">
        <w:tc>
          <w:tcPr>
            <w:tcW w:w="2266" w:type="dxa"/>
            <w:shd w:val="clear" w:color="auto" w:fill="FFFF99"/>
          </w:tcPr>
          <w:p w:rsidR="00D22E6E" w:rsidRPr="00543FA9" w:rsidRDefault="00B2543D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746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Fonts w:ascii="sөũ" w:hAnsi="sөũ"/>
                <w:rPrChange w:id="747" w:author="陳鐵元" w:date="2017-01-13T15:47:00Z">
                  <w:rPr>
                    <w:rFonts w:ascii="sөũ" w:hAnsi="sөũ"/>
                  </w:rPr>
                </w:rPrChange>
              </w:rPr>
              <w:t>校址</w:t>
            </w:r>
          </w:p>
        </w:tc>
        <w:tc>
          <w:tcPr>
            <w:tcW w:w="3146" w:type="dxa"/>
          </w:tcPr>
          <w:p w:rsidR="00D22E6E" w:rsidRPr="00543FA9" w:rsidRDefault="00C53F56" w:rsidP="0011706E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  <w:rPrChange w:id="748" w:author="陳鐵元" w:date="2017-01-13T15:47:00Z">
                  <w:rPr>
                    <w:bCs/>
                    <w:lang w:eastAsia="zh-TW"/>
                  </w:rPr>
                </w:rPrChange>
              </w:rPr>
            </w:pPr>
            <w:r w:rsidRPr="00543FA9">
              <w:rPr>
                <w:bCs/>
                <w:lang w:eastAsia="zh-TW"/>
                <w:rPrChange w:id="749" w:author="陳鐵元" w:date="2017-01-13T15:47:00Z">
                  <w:rPr>
                    <w:bCs/>
                    <w:lang w:eastAsia="zh-TW"/>
                  </w:rPr>
                </w:rPrChange>
              </w:rPr>
              <w:t>DTAAA010</w:t>
            </w:r>
          </w:p>
        </w:tc>
        <w:tc>
          <w:tcPr>
            <w:tcW w:w="2436" w:type="dxa"/>
          </w:tcPr>
          <w:p w:rsidR="00D22E6E" w:rsidRPr="00543FA9" w:rsidRDefault="00D22E6E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50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543FA9" w:rsidTr="00046045">
        <w:tc>
          <w:tcPr>
            <w:tcW w:w="2266" w:type="dxa"/>
            <w:tcBorders>
              <w:top w:val="double" w:sz="4" w:space="0" w:color="auto"/>
            </w:tcBorders>
            <w:shd w:val="clear" w:color="auto" w:fill="FFFF99"/>
          </w:tcPr>
          <w:p w:rsidR="00084361" w:rsidRPr="00543FA9" w:rsidRDefault="00084361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751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lang w:eastAsia="zh-TW"/>
                <w:rPrChange w:id="752" w:author="陳鐵元" w:date="2017-01-13T15:47:00Z">
                  <w:rPr>
                    <w:rFonts w:hint="eastAsia"/>
                    <w:lang w:eastAsia="zh-TW"/>
                  </w:rPr>
                </w:rPrChange>
              </w:rPr>
              <w:t>送件人</w:t>
            </w:r>
            <w:r w:rsidRPr="00543FA9">
              <w:rPr>
                <w:rFonts w:hint="eastAsia"/>
                <w:lang w:eastAsia="zh-TW"/>
                <w:rPrChange w:id="753" w:author="陳鐵元" w:date="2017-01-13T15:47:00Z">
                  <w:rPr>
                    <w:rFonts w:hint="eastAsia"/>
                    <w:lang w:eastAsia="zh-TW"/>
                  </w:rPr>
                </w:rPrChange>
              </w:rPr>
              <w:t>ID</w:t>
            </w:r>
          </w:p>
        </w:tc>
        <w:tc>
          <w:tcPr>
            <w:tcW w:w="3146" w:type="dxa"/>
            <w:tcBorders>
              <w:top w:val="double" w:sz="4" w:space="0" w:color="auto"/>
            </w:tcBorders>
          </w:tcPr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  <w:rPrChange w:id="754" w:author="陳鐵元" w:date="2017-01-13T15:47:00Z">
                  <w:rPr>
                    <w:bCs/>
                    <w:lang w:eastAsia="zh-TW"/>
                  </w:rPr>
                </w:rPrChange>
              </w:rPr>
            </w:pPr>
            <w:r w:rsidRPr="00543FA9">
              <w:rPr>
                <w:bCs/>
                <w:lang w:eastAsia="zh-TW"/>
                <w:rPrChange w:id="755" w:author="陳鐵元" w:date="2017-01-13T15:47:00Z">
                  <w:rPr>
                    <w:bCs/>
                    <w:lang w:eastAsia="zh-TW"/>
                  </w:rPr>
                </w:rPrChange>
              </w:rPr>
              <w:t>DTAAA010</w:t>
            </w:r>
          </w:p>
        </w:tc>
        <w:tc>
          <w:tcPr>
            <w:tcW w:w="2436" w:type="dxa"/>
            <w:tcBorders>
              <w:top w:val="double" w:sz="4" w:space="0" w:color="auto"/>
            </w:tcBorders>
          </w:tcPr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56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543FA9" w:rsidTr="00965719">
        <w:tc>
          <w:tcPr>
            <w:tcW w:w="2266" w:type="dxa"/>
            <w:shd w:val="clear" w:color="auto" w:fill="FFFF99"/>
          </w:tcPr>
          <w:p w:rsidR="00084361" w:rsidRPr="00543FA9" w:rsidRDefault="00084361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757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lang w:eastAsia="zh-TW"/>
                <w:rPrChange w:id="758" w:author="陳鐵元" w:date="2017-01-13T15:47:00Z">
                  <w:rPr>
                    <w:rFonts w:hint="eastAsia"/>
                    <w:lang w:eastAsia="zh-TW"/>
                  </w:rPr>
                </w:rPrChange>
              </w:rPr>
              <w:t>送件人姓名</w:t>
            </w:r>
          </w:p>
        </w:tc>
        <w:tc>
          <w:tcPr>
            <w:tcW w:w="3146" w:type="dxa"/>
          </w:tcPr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  <w:rPrChange w:id="759" w:author="陳鐵元" w:date="2017-01-13T15:47:00Z">
                  <w:rPr>
                    <w:bCs/>
                    <w:lang w:eastAsia="zh-TW"/>
                  </w:rPr>
                </w:rPrChange>
              </w:rPr>
            </w:pPr>
            <w:r w:rsidRPr="00543FA9">
              <w:rPr>
                <w:bCs/>
                <w:lang w:eastAsia="zh-TW"/>
                <w:rPrChange w:id="760" w:author="陳鐵元" w:date="2017-01-13T15:47:00Z">
                  <w:rPr>
                    <w:bCs/>
                    <w:lang w:eastAsia="zh-TW"/>
                  </w:rPr>
                </w:rPrChange>
              </w:rPr>
              <w:t>DTAAA010</w:t>
            </w:r>
          </w:p>
        </w:tc>
        <w:tc>
          <w:tcPr>
            <w:tcW w:w="2436" w:type="dxa"/>
          </w:tcPr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61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543FA9" w:rsidTr="00965719">
        <w:tc>
          <w:tcPr>
            <w:tcW w:w="2266" w:type="dxa"/>
            <w:shd w:val="clear" w:color="auto" w:fill="FFFF99"/>
          </w:tcPr>
          <w:p w:rsidR="00084361" w:rsidRPr="00543FA9" w:rsidRDefault="00084361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762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lang w:eastAsia="zh-TW"/>
                <w:rPrChange w:id="763" w:author="陳鐵元" w:date="2017-01-13T15:47:00Z">
                  <w:rPr>
                    <w:rFonts w:hint="eastAsia"/>
                    <w:lang w:eastAsia="zh-TW"/>
                  </w:rPr>
                </w:rPrChange>
              </w:rPr>
              <w:t>送件人單位</w:t>
            </w:r>
          </w:p>
        </w:tc>
        <w:tc>
          <w:tcPr>
            <w:tcW w:w="3146" w:type="dxa"/>
          </w:tcPr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  <w:rPrChange w:id="764" w:author="陳鐵元" w:date="2017-01-13T15:47:00Z">
                  <w:rPr>
                    <w:bCs/>
                    <w:lang w:eastAsia="zh-TW"/>
                  </w:rPr>
                </w:rPrChange>
              </w:rPr>
            </w:pPr>
            <w:r w:rsidRPr="00543FA9">
              <w:rPr>
                <w:bCs/>
                <w:lang w:eastAsia="zh-TW"/>
                <w:rPrChange w:id="765" w:author="陳鐵元" w:date="2017-01-13T15:47:00Z">
                  <w:rPr>
                    <w:bCs/>
                    <w:lang w:eastAsia="zh-TW"/>
                  </w:rPr>
                </w:rPrChange>
              </w:rPr>
              <w:t>DTAAA010</w:t>
            </w:r>
          </w:p>
        </w:tc>
        <w:tc>
          <w:tcPr>
            <w:tcW w:w="2436" w:type="dxa"/>
          </w:tcPr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66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543FA9" w:rsidTr="00965719">
        <w:tc>
          <w:tcPr>
            <w:tcW w:w="2266" w:type="dxa"/>
            <w:shd w:val="clear" w:color="auto" w:fill="FFFF99"/>
          </w:tcPr>
          <w:p w:rsidR="00084361" w:rsidRPr="00543FA9" w:rsidRDefault="00084361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767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lang w:eastAsia="zh-TW"/>
                <w:rPrChange w:id="768" w:author="陳鐵元" w:date="2017-01-13T15:47:00Z">
                  <w:rPr>
                    <w:rFonts w:hint="eastAsia"/>
                    <w:lang w:eastAsia="zh-TW"/>
                  </w:rPr>
                </w:rPrChange>
              </w:rPr>
              <w:t>送件人聯絡電話區碼</w:t>
            </w:r>
          </w:p>
        </w:tc>
        <w:tc>
          <w:tcPr>
            <w:tcW w:w="3146" w:type="dxa"/>
          </w:tcPr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  <w:rPrChange w:id="769" w:author="陳鐵元" w:date="2017-01-13T15:47:00Z">
                  <w:rPr>
                    <w:bCs/>
                    <w:lang w:eastAsia="zh-TW"/>
                  </w:rPr>
                </w:rPrChange>
              </w:rPr>
            </w:pPr>
            <w:r w:rsidRPr="00543FA9">
              <w:rPr>
                <w:bCs/>
                <w:lang w:eastAsia="zh-TW"/>
                <w:rPrChange w:id="770" w:author="陳鐵元" w:date="2017-01-13T15:47:00Z">
                  <w:rPr>
                    <w:bCs/>
                    <w:lang w:eastAsia="zh-TW"/>
                  </w:rPr>
                </w:rPrChange>
              </w:rPr>
              <w:t>DTAAA010</w:t>
            </w:r>
          </w:p>
        </w:tc>
        <w:tc>
          <w:tcPr>
            <w:tcW w:w="2436" w:type="dxa"/>
          </w:tcPr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71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543FA9" w:rsidTr="00965719">
        <w:tc>
          <w:tcPr>
            <w:tcW w:w="2266" w:type="dxa"/>
            <w:shd w:val="clear" w:color="auto" w:fill="FFFF99"/>
          </w:tcPr>
          <w:p w:rsidR="00084361" w:rsidRPr="00543FA9" w:rsidRDefault="00084361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772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lang w:eastAsia="zh-TW"/>
                <w:rPrChange w:id="773" w:author="陳鐵元" w:date="2017-01-13T15:47:00Z">
                  <w:rPr>
                    <w:rFonts w:hint="eastAsia"/>
                    <w:lang w:eastAsia="zh-TW"/>
                  </w:rPr>
                </w:rPrChange>
              </w:rPr>
              <w:t>送件人聯絡電話</w:t>
            </w:r>
          </w:p>
        </w:tc>
        <w:tc>
          <w:tcPr>
            <w:tcW w:w="3146" w:type="dxa"/>
          </w:tcPr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  <w:rPrChange w:id="774" w:author="陳鐵元" w:date="2017-01-13T15:47:00Z">
                  <w:rPr>
                    <w:bCs/>
                    <w:lang w:eastAsia="zh-TW"/>
                  </w:rPr>
                </w:rPrChange>
              </w:rPr>
            </w:pPr>
            <w:r w:rsidRPr="00543FA9">
              <w:rPr>
                <w:bCs/>
                <w:lang w:eastAsia="zh-TW"/>
                <w:rPrChange w:id="775" w:author="陳鐵元" w:date="2017-01-13T15:47:00Z">
                  <w:rPr>
                    <w:bCs/>
                    <w:lang w:eastAsia="zh-TW"/>
                  </w:rPr>
                </w:rPrChange>
              </w:rPr>
              <w:t>DTAAA010</w:t>
            </w:r>
          </w:p>
        </w:tc>
        <w:tc>
          <w:tcPr>
            <w:tcW w:w="2436" w:type="dxa"/>
          </w:tcPr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76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543FA9" w:rsidTr="00965719">
        <w:tc>
          <w:tcPr>
            <w:tcW w:w="2266" w:type="dxa"/>
            <w:shd w:val="clear" w:color="auto" w:fill="FFFF99"/>
          </w:tcPr>
          <w:p w:rsidR="00084361" w:rsidRPr="00543FA9" w:rsidRDefault="00084361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777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lang w:eastAsia="zh-TW"/>
                <w:rPrChange w:id="778" w:author="陳鐵元" w:date="2017-01-13T15:47:00Z">
                  <w:rPr>
                    <w:rFonts w:hint="eastAsia"/>
                    <w:lang w:eastAsia="zh-TW"/>
                  </w:rPr>
                </w:rPrChange>
              </w:rPr>
              <w:t>送件人聯絡電話分機</w:t>
            </w:r>
          </w:p>
        </w:tc>
        <w:tc>
          <w:tcPr>
            <w:tcW w:w="3146" w:type="dxa"/>
          </w:tcPr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  <w:rPrChange w:id="779" w:author="陳鐵元" w:date="2017-01-13T15:47:00Z">
                  <w:rPr>
                    <w:bCs/>
                    <w:lang w:eastAsia="zh-TW"/>
                  </w:rPr>
                </w:rPrChange>
              </w:rPr>
            </w:pPr>
            <w:r w:rsidRPr="00543FA9">
              <w:rPr>
                <w:bCs/>
                <w:lang w:eastAsia="zh-TW"/>
                <w:rPrChange w:id="780" w:author="陳鐵元" w:date="2017-01-13T15:47:00Z">
                  <w:rPr>
                    <w:bCs/>
                    <w:lang w:eastAsia="zh-TW"/>
                  </w:rPr>
                </w:rPrChange>
              </w:rPr>
              <w:t>DTAAA010</w:t>
            </w:r>
          </w:p>
        </w:tc>
        <w:tc>
          <w:tcPr>
            <w:tcW w:w="2436" w:type="dxa"/>
          </w:tcPr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81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543FA9" w:rsidTr="00965719">
        <w:tc>
          <w:tcPr>
            <w:tcW w:w="2266" w:type="dxa"/>
            <w:shd w:val="clear" w:color="auto" w:fill="FFFF99"/>
          </w:tcPr>
          <w:p w:rsidR="00084361" w:rsidRPr="00543FA9" w:rsidRDefault="00084361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782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lang w:eastAsia="zh-TW"/>
                <w:rPrChange w:id="783" w:author="陳鐵元" w:date="2017-01-13T15:47:00Z">
                  <w:rPr>
                    <w:rFonts w:hint="eastAsia"/>
                    <w:lang w:eastAsia="zh-TW"/>
                  </w:rPr>
                </w:rPrChange>
              </w:rPr>
              <w:t>送件人手機號碼</w:t>
            </w:r>
          </w:p>
        </w:tc>
        <w:tc>
          <w:tcPr>
            <w:tcW w:w="3146" w:type="dxa"/>
          </w:tcPr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  <w:rPrChange w:id="784" w:author="陳鐵元" w:date="2017-01-13T15:47:00Z">
                  <w:rPr>
                    <w:bCs/>
                    <w:lang w:eastAsia="zh-TW"/>
                  </w:rPr>
                </w:rPrChange>
              </w:rPr>
            </w:pPr>
            <w:r w:rsidRPr="00543FA9">
              <w:rPr>
                <w:bCs/>
                <w:lang w:eastAsia="zh-TW"/>
                <w:rPrChange w:id="785" w:author="陳鐵元" w:date="2017-01-13T15:47:00Z">
                  <w:rPr>
                    <w:bCs/>
                    <w:lang w:eastAsia="zh-TW"/>
                  </w:rPr>
                </w:rPrChange>
              </w:rPr>
              <w:t>DTAAA010</w:t>
            </w:r>
          </w:p>
        </w:tc>
        <w:tc>
          <w:tcPr>
            <w:tcW w:w="2436" w:type="dxa"/>
          </w:tcPr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86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E60DB6" w:rsidRPr="00543FA9" w:rsidTr="00965719">
        <w:tc>
          <w:tcPr>
            <w:tcW w:w="2266" w:type="dxa"/>
            <w:shd w:val="clear" w:color="auto" w:fill="FFFF99"/>
          </w:tcPr>
          <w:p w:rsidR="00E60DB6" w:rsidRPr="00543FA9" w:rsidRDefault="00E60DB6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787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Fonts w:ascii="sөũ" w:hAnsi="sөũ"/>
                <w:rPrChange w:id="788" w:author="陳鐵元" w:date="2017-01-13T15:47:00Z">
                  <w:rPr>
                    <w:rFonts w:ascii="sөũ" w:hAnsi="sөũ"/>
                  </w:rPr>
                </w:rPrChange>
              </w:rPr>
              <w:t>給付方式</w:t>
            </w:r>
          </w:p>
        </w:tc>
        <w:tc>
          <w:tcPr>
            <w:tcW w:w="3146" w:type="dxa"/>
          </w:tcPr>
          <w:p w:rsidR="00E60DB6" w:rsidRPr="00543FA9" w:rsidRDefault="00B06585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89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bCs/>
                <w:lang w:eastAsia="zh-TW"/>
                <w:rPrChange w:id="790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>IF</w:t>
            </w:r>
            <w:r w:rsidRPr="00543FA9">
              <w:rPr>
                <w:rFonts w:ascii="sөũ" w:hAnsi="sөũ"/>
                <w:lang w:eastAsia="zh-TW"/>
                <w:rPrChange w:id="791" w:author="陳鐵元" w:date="2017-01-13T15:47:00Z">
                  <w:rPr>
                    <w:rFonts w:ascii="sөũ" w:hAnsi="sөũ"/>
                    <w:lang w:eastAsia="zh-TW"/>
                  </w:rPr>
                </w:rPrChange>
              </w:rPr>
              <w:t>給付方式</w:t>
            </w:r>
            <w:r w:rsidRPr="00543FA9">
              <w:rPr>
                <w:rFonts w:ascii="sөũ" w:hAnsi="sөũ" w:hint="eastAsia"/>
                <w:lang w:eastAsia="zh-TW"/>
                <w:rPrChange w:id="792" w:author="陳鐵元" w:date="2017-01-13T15:47:00Z">
                  <w:rPr>
                    <w:rFonts w:ascii="sөũ" w:hAnsi="sөũ" w:hint="eastAsia"/>
                    <w:lang w:eastAsia="zh-TW"/>
                  </w:rPr>
                </w:rPrChange>
              </w:rPr>
              <w:t xml:space="preserve"> = </w:t>
            </w:r>
            <w:r w:rsidRPr="00543FA9">
              <w:rPr>
                <w:rFonts w:ascii="sөũ" w:hAnsi="sөũ" w:hint="eastAsia"/>
                <w:lang w:eastAsia="zh-TW"/>
                <w:rPrChange w:id="793" w:author="陳鐵元" w:date="2017-01-13T15:47:00Z">
                  <w:rPr>
                    <w:rFonts w:ascii="sөũ" w:hAnsi="sөũ" w:hint="eastAsia"/>
                    <w:lang w:eastAsia="zh-TW"/>
                  </w:rPr>
                </w:rPrChange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F05B2E" w:rsidRPr="00543FA9">
                <w:rPr>
                  <w:rFonts w:hint="eastAsia"/>
                  <w:bCs/>
                  <w:lang w:eastAsia="zh-TW"/>
                  <w:rPrChange w:id="794" w:author="陳鐵元" w:date="2017-01-13T15:47:00Z">
                    <w:rPr>
                      <w:rFonts w:hint="eastAsia"/>
                      <w:bCs/>
                      <w:lang w:eastAsia="zh-TW"/>
                    </w:rPr>
                  </w:rPrChange>
                </w:rPr>
                <w:t>2</w:t>
              </w:r>
              <w:r w:rsidRPr="00543FA9">
                <w:rPr>
                  <w:bCs/>
                  <w:lang w:eastAsia="zh-TW"/>
                  <w:rPrChange w:id="795" w:author="陳鐵元" w:date="2017-01-13T15:47:00Z">
                    <w:rPr>
                      <w:bCs/>
                      <w:lang w:eastAsia="zh-TW"/>
                    </w:rPr>
                  </w:rPrChange>
                </w:rPr>
                <w:t>’</w:t>
              </w:r>
            </w:smartTag>
            <w:r w:rsidRPr="00543FA9">
              <w:rPr>
                <w:rFonts w:hint="eastAsia"/>
                <w:bCs/>
                <w:lang w:eastAsia="zh-TW"/>
                <w:rPrChange w:id="796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</w:t>
            </w:r>
            <w:r w:rsidRPr="00543FA9">
              <w:rPr>
                <w:rFonts w:hint="eastAsia"/>
                <w:bCs/>
                <w:lang w:eastAsia="zh-TW"/>
                <w:rPrChange w:id="797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>顯示</w:t>
            </w:r>
            <w:r w:rsidRPr="00543FA9">
              <w:rPr>
                <w:rFonts w:hint="eastAsia"/>
                <w:bCs/>
                <w:lang w:eastAsia="zh-TW"/>
                <w:rPrChange w:id="798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</w:t>
            </w:r>
            <w:r w:rsidRPr="00543FA9">
              <w:rPr>
                <w:bCs/>
                <w:lang w:eastAsia="zh-TW"/>
                <w:rPrChange w:id="799" w:author="陳鐵元" w:date="2017-01-13T15:47:00Z">
                  <w:rPr>
                    <w:bCs/>
                    <w:lang w:eastAsia="zh-TW"/>
                  </w:rPr>
                </w:rPrChange>
              </w:rPr>
              <w:t>‘</w:t>
            </w:r>
            <w:r w:rsidR="00F05B2E" w:rsidRPr="00543FA9">
              <w:rPr>
                <w:bCs/>
                <w:lang w:eastAsia="zh-TW"/>
                <w:rPrChange w:id="800" w:author="陳鐵元" w:date="2017-01-13T15:47:00Z">
                  <w:rPr>
                    <w:bCs/>
                    <w:lang w:eastAsia="zh-TW"/>
                  </w:rPr>
                </w:rPrChange>
              </w:rPr>
              <w:t>現金</w:t>
            </w:r>
            <w:r w:rsidRPr="00543FA9">
              <w:rPr>
                <w:bCs/>
                <w:lang w:eastAsia="zh-TW"/>
                <w:rPrChange w:id="801" w:author="陳鐵元" w:date="2017-01-13T15:47:00Z">
                  <w:rPr>
                    <w:bCs/>
                    <w:lang w:eastAsia="zh-TW"/>
                  </w:rPr>
                </w:rPrChange>
              </w:rPr>
              <w:t>’</w:t>
            </w:r>
          </w:p>
          <w:p w:rsidR="00F05B2E" w:rsidRPr="00543FA9" w:rsidRDefault="00B06585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802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bCs/>
                <w:lang w:eastAsia="zh-TW"/>
                <w:rPrChange w:id="803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>IF</w:t>
            </w:r>
            <w:r w:rsidRPr="00543FA9">
              <w:rPr>
                <w:rFonts w:ascii="sөũ" w:hAnsi="sөũ"/>
                <w:lang w:eastAsia="zh-TW"/>
                <w:rPrChange w:id="804" w:author="陳鐵元" w:date="2017-01-13T15:47:00Z">
                  <w:rPr>
                    <w:rFonts w:ascii="sөũ" w:hAnsi="sөũ"/>
                    <w:lang w:eastAsia="zh-TW"/>
                  </w:rPr>
                </w:rPrChange>
              </w:rPr>
              <w:t>給付方式</w:t>
            </w:r>
            <w:r w:rsidRPr="00543FA9">
              <w:rPr>
                <w:rFonts w:ascii="sөũ" w:hAnsi="sөũ" w:hint="eastAsia"/>
                <w:lang w:eastAsia="zh-TW"/>
                <w:rPrChange w:id="805" w:author="陳鐵元" w:date="2017-01-13T15:47:00Z">
                  <w:rPr>
                    <w:rFonts w:ascii="sөũ" w:hAnsi="sөũ" w:hint="eastAsia"/>
                    <w:lang w:eastAsia="zh-TW"/>
                  </w:rPr>
                </w:rPrChange>
              </w:rPr>
              <w:t xml:space="preserve"> = </w:t>
            </w:r>
            <w:r w:rsidRPr="00543FA9">
              <w:rPr>
                <w:rFonts w:ascii="sөũ" w:hAnsi="sөũ" w:hint="eastAsia"/>
                <w:lang w:eastAsia="zh-TW"/>
                <w:rPrChange w:id="806" w:author="陳鐵元" w:date="2017-01-13T15:47:00Z">
                  <w:rPr>
                    <w:rFonts w:ascii="sөũ" w:hAnsi="sөũ" w:hint="eastAsia"/>
                    <w:lang w:eastAsia="zh-TW"/>
                  </w:rPr>
                </w:rPrChange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F05B2E" w:rsidRPr="00543FA9">
                <w:rPr>
                  <w:rFonts w:hint="eastAsia"/>
                  <w:bCs/>
                  <w:lang w:eastAsia="zh-TW"/>
                  <w:rPrChange w:id="807" w:author="陳鐵元" w:date="2017-01-13T15:47:00Z">
                    <w:rPr>
                      <w:rFonts w:hint="eastAsia"/>
                      <w:bCs/>
                      <w:lang w:eastAsia="zh-TW"/>
                    </w:rPr>
                  </w:rPrChange>
                </w:rPr>
                <w:t>3</w:t>
              </w:r>
              <w:r w:rsidRPr="00543FA9">
                <w:rPr>
                  <w:bCs/>
                  <w:lang w:eastAsia="zh-TW"/>
                  <w:rPrChange w:id="808" w:author="陳鐵元" w:date="2017-01-13T15:47:00Z">
                    <w:rPr>
                      <w:bCs/>
                      <w:lang w:eastAsia="zh-TW"/>
                    </w:rPr>
                  </w:rPrChange>
                </w:rPr>
                <w:t>’</w:t>
              </w:r>
            </w:smartTag>
            <w:r w:rsidRPr="00543FA9">
              <w:rPr>
                <w:rFonts w:hint="eastAsia"/>
                <w:bCs/>
                <w:lang w:eastAsia="zh-TW"/>
                <w:rPrChange w:id="809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</w:t>
            </w:r>
            <w:r w:rsidRPr="00543FA9">
              <w:rPr>
                <w:rFonts w:hint="eastAsia"/>
                <w:bCs/>
                <w:lang w:eastAsia="zh-TW"/>
                <w:rPrChange w:id="810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>顯示</w:t>
            </w:r>
            <w:r w:rsidRPr="00543FA9">
              <w:rPr>
                <w:rFonts w:hint="eastAsia"/>
                <w:bCs/>
                <w:lang w:eastAsia="zh-TW"/>
                <w:rPrChange w:id="811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</w:t>
            </w:r>
            <w:r w:rsidRPr="00543FA9">
              <w:rPr>
                <w:bCs/>
                <w:lang w:eastAsia="zh-TW"/>
                <w:rPrChange w:id="812" w:author="陳鐵元" w:date="2017-01-13T15:47:00Z">
                  <w:rPr>
                    <w:bCs/>
                    <w:lang w:eastAsia="zh-TW"/>
                  </w:rPr>
                </w:rPrChange>
              </w:rPr>
              <w:t>‘</w:t>
            </w:r>
            <w:r w:rsidR="00F05B2E" w:rsidRPr="00543FA9">
              <w:rPr>
                <w:bCs/>
                <w:lang w:eastAsia="zh-TW"/>
                <w:rPrChange w:id="813" w:author="陳鐵元" w:date="2017-01-13T15:47:00Z">
                  <w:rPr>
                    <w:bCs/>
                    <w:lang w:eastAsia="zh-TW"/>
                  </w:rPr>
                </w:rPrChange>
              </w:rPr>
              <w:t>支票</w:t>
            </w:r>
            <w:r w:rsidRPr="00543FA9">
              <w:rPr>
                <w:bCs/>
                <w:lang w:eastAsia="zh-TW"/>
                <w:rPrChange w:id="814" w:author="陳鐵元" w:date="2017-01-13T15:47:00Z">
                  <w:rPr>
                    <w:bCs/>
                    <w:lang w:eastAsia="zh-TW"/>
                  </w:rPr>
                </w:rPrChange>
              </w:rPr>
              <w:t>’</w:t>
            </w:r>
          </w:p>
          <w:p w:rsidR="00F05B2E" w:rsidRPr="00543FA9" w:rsidRDefault="00B06585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815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bCs/>
                <w:lang w:eastAsia="zh-TW"/>
                <w:rPrChange w:id="816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>IF</w:t>
            </w:r>
            <w:r w:rsidRPr="00543FA9">
              <w:rPr>
                <w:rFonts w:ascii="sөũ" w:hAnsi="sөũ"/>
                <w:lang w:eastAsia="zh-TW"/>
                <w:rPrChange w:id="817" w:author="陳鐵元" w:date="2017-01-13T15:47:00Z">
                  <w:rPr>
                    <w:rFonts w:ascii="sөũ" w:hAnsi="sөũ"/>
                    <w:lang w:eastAsia="zh-TW"/>
                  </w:rPr>
                </w:rPrChange>
              </w:rPr>
              <w:t>給付方式</w:t>
            </w:r>
            <w:r w:rsidRPr="00543FA9">
              <w:rPr>
                <w:rFonts w:ascii="sөũ" w:hAnsi="sөũ" w:hint="eastAsia"/>
                <w:lang w:eastAsia="zh-TW"/>
                <w:rPrChange w:id="818" w:author="陳鐵元" w:date="2017-01-13T15:47:00Z">
                  <w:rPr>
                    <w:rFonts w:ascii="sөũ" w:hAnsi="sөũ" w:hint="eastAsia"/>
                    <w:lang w:eastAsia="zh-TW"/>
                  </w:rPr>
                </w:rPrChange>
              </w:rPr>
              <w:t xml:space="preserve"> = </w:t>
            </w:r>
            <w:r w:rsidRPr="00543FA9">
              <w:rPr>
                <w:rFonts w:ascii="sөũ" w:hAnsi="sөũ" w:hint="eastAsia"/>
                <w:lang w:eastAsia="zh-TW"/>
                <w:rPrChange w:id="819" w:author="陳鐵元" w:date="2017-01-13T15:47:00Z">
                  <w:rPr>
                    <w:rFonts w:ascii="sөũ" w:hAnsi="sөũ" w:hint="eastAsia"/>
                    <w:lang w:eastAsia="zh-TW"/>
                  </w:rPr>
                </w:rPrChange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F05B2E" w:rsidRPr="00543FA9">
                <w:rPr>
                  <w:rFonts w:hint="eastAsia"/>
                  <w:bCs/>
                  <w:lang w:eastAsia="zh-TW"/>
                  <w:rPrChange w:id="820" w:author="陳鐵元" w:date="2017-01-13T15:47:00Z">
                    <w:rPr>
                      <w:rFonts w:hint="eastAsia"/>
                      <w:bCs/>
                      <w:lang w:eastAsia="zh-TW"/>
                    </w:rPr>
                  </w:rPrChange>
                </w:rPr>
                <w:t>5</w:t>
              </w:r>
              <w:r w:rsidRPr="00543FA9">
                <w:rPr>
                  <w:bCs/>
                  <w:lang w:eastAsia="zh-TW"/>
                  <w:rPrChange w:id="821" w:author="陳鐵元" w:date="2017-01-13T15:47:00Z">
                    <w:rPr>
                      <w:bCs/>
                      <w:lang w:eastAsia="zh-TW"/>
                    </w:rPr>
                  </w:rPrChange>
                </w:rPr>
                <w:t>’</w:t>
              </w:r>
            </w:smartTag>
            <w:r w:rsidRPr="00543FA9">
              <w:rPr>
                <w:rFonts w:hint="eastAsia"/>
                <w:bCs/>
                <w:lang w:eastAsia="zh-TW"/>
                <w:rPrChange w:id="822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</w:t>
            </w:r>
            <w:r w:rsidRPr="00543FA9">
              <w:rPr>
                <w:rFonts w:hint="eastAsia"/>
                <w:bCs/>
                <w:lang w:eastAsia="zh-TW"/>
                <w:rPrChange w:id="823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>顯示</w:t>
            </w:r>
            <w:r w:rsidRPr="00543FA9">
              <w:rPr>
                <w:rFonts w:hint="eastAsia"/>
                <w:bCs/>
                <w:lang w:eastAsia="zh-TW"/>
                <w:rPrChange w:id="824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</w:t>
            </w:r>
            <w:r w:rsidRPr="00543FA9">
              <w:rPr>
                <w:bCs/>
                <w:lang w:eastAsia="zh-TW"/>
                <w:rPrChange w:id="825" w:author="陳鐵元" w:date="2017-01-13T15:47:00Z">
                  <w:rPr>
                    <w:bCs/>
                    <w:lang w:eastAsia="zh-TW"/>
                  </w:rPr>
                </w:rPrChange>
              </w:rPr>
              <w:t>‘</w:t>
            </w:r>
            <w:r w:rsidR="00F05B2E" w:rsidRPr="00543FA9">
              <w:rPr>
                <w:bCs/>
                <w:lang w:eastAsia="zh-TW"/>
                <w:rPrChange w:id="826" w:author="陳鐵元" w:date="2017-01-13T15:47:00Z">
                  <w:rPr>
                    <w:bCs/>
                    <w:lang w:eastAsia="zh-TW"/>
                  </w:rPr>
                </w:rPrChange>
              </w:rPr>
              <w:t>匯撥</w:t>
            </w:r>
            <w:r w:rsidRPr="00543FA9">
              <w:rPr>
                <w:bCs/>
                <w:lang w:eastAsia="zh-TW"/>
                <w:rPrChange w:id="827" w:author="陳鐵元" w:date="2017-01-13T15:47:00Z">
                  <w:rPr>
                    <w:bCs/>
                    <w:lang w:eastAsia="zh-TW"/>
                  </w:rPr>
                </w:rPrChange>
              </w:rPr>
              <w:t>’</w:t>
            </w:r>
          </w:p>
        </w:tc>
        <w:tc>
          <w:tcPr>
            <w:tcW w:w="2436" w:type="dxa"/>
          </w:tcPr>
          <w:p w:rsidR="00E60DB6" w:rsidRPr="00543FA9" w:rsidRDefault="00E60DB6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828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543FA9" w:rsidTr="00965719">
        <w:tc>
          <w:tcPr>
            <w:tcW w:w="2266" w:type="dxa"/>
            <w:shd w:val="clear" w:color="auto" w:fill="FFFF99"/>
          </w:tcPr>
          <w:p w:rsidR="00084361" w:rsidRPr="00543FA9" w:rsidRDefault="00084361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829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lang w:eastAsia="zh-TW"/>
                <w:rPrChange w:id="830" w:author="陳鐵元" w:date="2017-01-13T15:47:00Z">
                  <w:rPr>
                    <w:rFonts w:hint="eastAsia"/>
                    <w:lang w:eastAsia="zh-TW"/>
                  </w:rPr>
                </w:rPrChange>
              </w:rPr>
              <w:t>授權碼</w:t>
            </w:r>
          </w:p>
        </w:tc>
        <w:tc>
          <w:tcPr>
            <w:tcW w:w="3146" w:type="dxa"/>
          </w:tcPr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831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543FA9">
              <w:rPr>
                <w:bCs/>
                <w:lang w:eastAsia="zh-TW"/>
                <w:rPrChange w:id="832" w:author="陳鐵元" w:date="2017-01-13T15:47:00Z">
                  <w:rPr>
                    <w:bCs/>
                    <w:lang w:eastAsia="zh-TW"/>
                  </w:rPr>
                </w:rPrChange>
              </w:rPr>
              <w:t>DTAAA010</w:t>
            </w:r>
          </w:p>
        </w:tc>
        <w:tc>
          <w:tcPr>
            <w:tcW w:w="2436" w:type="dxa"/>
          </w:tcPr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833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543FA9" w:rsidTr="00626D30">
        <w:tc>
          <w:tcPr>
            <w:tcW w:w="2266" w:type="dxa"/>
            <w:tcBorders>
              <w:bottom w:val="double" w:sz="4" w:space="0" w:color="auto"/>
            </w:tcBorders>
            <w:shd w:val="clear" w:color="auto" w:fill="FFFF99"/>
          </w:tcPr>
          <w:p w:rsidR="00084361" w:rsidRPr="00543FA9" w:rsidRDefault="00084361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834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lang w:eastAsia="zh-TW"/>
                <w:rPrChange w:id="835" w:author="陳鐵元" w:date="2017-01-13T15:47:00Z">
                  <w:rPr>
                    <w:rFonts w:hint="eastAsia"/>
                    <w:lang w:eastAsia="zh-TW"/>
                  </w:rPr>
                </w:rPrChange>
              </w:rPr>
              <w:t>受理進度</w:t>
            </w:r>
          </w:p>
        </w:tc>
        <w:tc>
          <w:tcPr>
            <w:tcW w:w="3146" w:type="dxa"/>
            <w:tcBorders>
              <w:bottom w:val="double" w:sz="4" w:space="0" w:color="auto"/>
            </w:tcBorders>
          </w:tcPr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836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bCs/>
                <w:lang w:eastAsia="zh-TW"/>
                <w:rPrChange w:id="837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>DTAAA001</w:t>
            </w:r>
          </w:p>
        </w:tc>
        <w:tc>
          <w:tcPr>
            <w:tcW w:w="2436" w:type="dxa"/>
            <w:tcBorders>
              <w:bottom w:val="double" w:sz="4" w:space="0" w:color="auto"/>
            </w:tcBorders>
          </w:tcPr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838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543FA9" w:rsidTr="00626D30">
        <w:tc>
          <w:tcPr>
            <w:tcW w:w="2266" w:type="dxa"/>
            <w:tcBorders>
              <w:top w:val="double" w:sz="4" w:space="0" w:color="auto"/>
            </w:tcBorders>
            <w:shd w:val="clear" w:color="auto" w:fill="FFFF99"/>
          </w:tcPr>
          <w:p w:rsidR="00084361" w:rsidRPr="00543FA9" w:rsidRDefault="00084361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839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lang w:eastAsia="zh-TW"/>
                <w:rPrChange w:id="840" w:author="陳鐵元" w:date="2017-01-13T15:47:00Z">
                  <w:rPr>
                    <w:rFonts w:hint="eastAsia"/>
                    <w:lang w:eastAsia="zh-TW"/>
                  </w:rPr>
                </w:rPrChange>
              </w:rPr>
              <w:t>受理人員</w:t>
            </w:r>
          </w:p>
        </w:tc>
        <w:tc>
          <w:tcPr>
            <w:tcW w:w="3146" w:type="dxa"/>
            <w:tcBorders>
              <w:top w:val="double" w:sz="4" w:space="0" w:color="auto"/>
            </w:tcBorders>
          </w:tcPr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841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bCs/>
                <w:lang w:eastAsia="zh-TW"/>
                <w:rPrChange w:id="842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>DTAAA001</w:t>
            </w:r>
          </w:p>
        </w:tc>
        <w:tc>
          <w:tcPr>
            <w:tcW w:w="2436" w:type="dxa"/>
            <w:tcBorders>
              <w:top w:val="double" w:sz="4" w:space="0" w:color="auto"/>
            </w:tcBorders>
          </w:tcPr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843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543FA9" w:rsidTr="00965719">
        <w:tc>
          <w:tcPr>
            <w:tcW w:w="2266" w:type="dxa"/>
            <w:shd w:val="clear" w:color="auto" w:fill="FFFF99"/>
          </w:tcPr>
          <w:p w:rsidR="00084361" w:rsidRPr="00543FA9" w:rsidRDefault="00084361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844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lang w:eastAsia="zh-TW"/>
                <w:rPrChange w:id="845" w:author="陳鐵元" w:date="2017-01-13T15:47:00Z">
                  <w:rPr>
                    <w:rFonts w:hint="eastAsia"/>
                    <w:lang w:eastAsia="zh-TW"/>
                  </w:rPr>
                </w:rPrChange>
              </w:rPr>
              <w:t>受理人員姓名</w:t>
            </w:r>
          </w:p>
        </w:tc>
        <w:tc>
          <w:tcPr>
            <w:tcW w:w="3146" w:type="dxa"/>
          </w:tcPr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846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bCs/>
                <w:lang w:eastAsia="zh-TW"/>
                <w:rPrChange w:id="847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>DTAAA001</w:t>
            </w:r>
          </w:p>
        </w:tc>
        <w:tc>
          <w:tcPr>
            <w:tcW w:w="2436" w:type="dxa"/>
          </w:tcPr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848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543FA9" w:rsidTr="00965719">
        <w:tc>
          <w:tcPr>
            <w:tcW w:w="2266" w:type="dxa"/>
            <w:shd w:val="clear" w:color="auto" w:fill="FFFF99"/>
          </w:tcPr>
          <w:p w:rsidR="00084361" w:rsidRPr="00543FA9" w:rsidRDefault="00084361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849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lang w:eastAsia="zh-TW"/>
                <w:rPrChange w:id="850" w:author="陳鐵元" w:date="2017-01-13T15:47:00Z">
                  <w:rPr>
                    <w:rFonts w:hint="eastAsia"/>
                    <w:lang w:eastAsia="zh-TW"/>
                  </w:rPr>
                </w:rPrChange>
              </w:rPr>
              <w:t>受理日期</w:t>
            </w:r>
          </w:p>
        </w:tc>
        <w:tc>
          <w:tcPr>
            <w:tcW w:w="3146" w:type="dxa"/>
          </w:tcPr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851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bCs/>
                <w:lang w:eastAsia="zh-TW"/>
                <w:rPrChange w:id="852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>DTAAA001</w:t>
            </w:r>
          </w:p>
        </w:tc>
        <w:tc>
          <w:tcPr>
            <w:tcW w:w="2436" w:type="dxa"/>
          </w:tcPr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853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543FA9" w:rsidTr="00965719">
        <w:tc>
          <w:tcPr>
            <w:tcW w:w="2266" w:type="dxa"/>
            <w:shd w:val="clear" w:color="auto" w:fill="FFFF99"/>
          </w:tcPr>
          <w:p w:rsidR="00084361" w:rsidRPr="00543FA9" w:rsidRDefault="00084361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854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lang w:eastAsia="zh-TW"/>
                <w:rPrChange w:id="855" w:author="陳鐵元" w:date="2017-01-13T15:47:00Z">
                  <w:rPr>
                    <w:rFonts w:hint="eastAsia"/>
                    <w:lang w:eastAsia="zh-TW"/>
                  </w:rPr>
                </w:rPrChange>
              </w:rPr>
              <w:t>受理單位</w:t>
            </w:r>
          </w:p>
        </w:tc>
        <w:tc>
          <w:tcPr>
            <w:tcW w:w="3146" w:type="dxa"/>
          </w:tcPr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856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bCs/>
                <w:lang w:eastAsia="zh-TW"/>
                <w:rPrChange w:id="857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>DTAAA001</w:t>
            </w:r>
          </w:p>
        </w:tc>
        <w:tc>
          <w:tcPr>
            <w:tcW w:w="2436" w:type="dxa"/>
          </w:tcPr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858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84361" w:rsidRPr="00543FA9" w:rsidTr="00965719">
        <w:tc>
          <w:tcPr>
            <w:tcW w:w="2266" w:type="dxa"/>
            <w:shd w:val="clear" w:color="auto" w:fill="FFFF99"/>
          </w:tcPr>
          <w:p w:rsidR="00084361" w:rsidRPr="00543FA9" w:rsidRDefault="00084361" w:rsidP="008C7509">
            <w:pPr>
              <w:pStyle w:val="Tabletext"/>
              <w:keepLines w:val="0"/>
              <w:spacing w:after="0" w:line="240" w:lineRule="auto"/>
              <w:ind w:left="252"/>
              <w:rPr>
                <w:rFonts w:hint="eastAsia"/>
                <w:lang w:eastAsia="zh-TW"/>
                <w:rPrChange w:id="859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lang w:eastAsia="zh-TW"/>
                <w:rPrChange w:id="860" w:author="陳鐵元" w:date="2017-01-13T15:47:00Z">
                  <w:rPr>
                    <w:rFonts w:hint="eastAsia"/>
                    <w:lang w:eastAsia="zh-TW"/>
                  </w:rPr>
                </w:rPrChange>
              </w:rPr>
              <w:t>受理單位中文</w:t>
            </w:r>
          </w:p>
        </w:tc>
        <w:tc>
          <w:tcPr>
            <w:tcW w:w="3146" w:type="dxa"/>
          </w:tcPr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861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bCs/>
                <w:lang w:eastAsia="zh-TW"/>
                <w:rPrChange w:id="862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>DTAAA001</w:t>
            </w:r>
          </w:p>
        </w:tc>
        <w:tc>
          <w:tcPr>
            <w:tcW w:w="2436" w:type="dxa"/>
          </w:tcPr>
          <w:p w:rsidR="00084361" w:rsidRPr="00543FA9" w:rsidRDefault="00084361" w:rsidP="0011706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863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</w:tbl>
    <w:p w:rsidR="00C05F79" w:rsidRPr="00543FA9" w:rsidRDefault="00C05F79" w:rsidP="00C05F79">
      <w:pPr>
        <w:pStyle w:val="Tabletext"/>
        <w:keepLines w:val="0"/>
        <w:spacing w:after="0" w:line="240" w:lineRule="auto"/>
        <w:ind w:left="1276"/>
        <w:rPr>
          <w:rFonts w:hint="eastAsia"/>
          <w:kern w:val="2"/>
          <w:szCs w:val="24"/>
          <w:lang w:eastAsia="zh-TW"/>
          <w:rPrChange w:id="864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</w:p>
    <w:p w:rsidR="008D12FC" w:rsidRPr="00543FA9" w:rsidRDefault="00883BBD" w:rsidP="00682EEB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865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866" w:author="陳鐵元" w:date="2017-01-13T15:47:00Z">
            <w:rPr>
              <w:rFonts w:hint="eastAsia"/>
              <w:lang w:eastAsia="zh-TW"/>
            </w:rPr>
          </w:rPrChange>
        </w:rPr>
        <w:t xml:space="preserve">Button </w:t>
      </w:r>
      <w:r w:rsidRPr="00543FA9">
        <w:rPr>
          <w:rFonts w:hint="eastAsia"/>
          <w:lang w:eastAsia="zh-TW"/>
          <w:rPrChange w:id="867" w:author="陳鐵元" w:date="2017-01-13T15:47:00Z">
            <w:rPr>
              <w:rFonts w:hint="eastAsia"/>
              <w:lang w:eastAsia="zh-TW"/>
            </w:rPr>
          </w:rPrChange>
        </w:rPr>
        <w:t>顯示：</w:t>
      </w:r>
    </w:p>
    <w:p w:rsidR="00C73228" w:rsidRPr="00543FA9" w:rsidRDefault="008D12FC" w:rsidP="008D12FC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868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869" w:author="陳鐵元" w:date="2017-01-13T15:47:00Z">
            <w:rPr>
              <w:rFonts w:hint="eastAsia"/>
              <w:lang w:eastAsia="zh-TW"/>
            </w:rPr>
          </w:rPrChange>
        </w:rPr>
        <w:t>頁面下方按鈕</w:t>
      </w:r>
      <w:r w:rsidR="00883BBD" w:rsidRPr="00543FA9">
        <w:rPr>
          <w:rFonts w:hint="eastAsia"/>
          <w:lang w:eastAsia="zh-TW"/>
          <w:rPrChange w:id="870" w:author="陳鐵元" w:date="2017-01-13T15:47:00Z">
            <w:rPr>
              <w:rFonts w:hint="eastAsia"/>
              <w:lang w:eastAsia="zh-TW"/>
            </w:rPr>
          </w:rPrChange>
        </w:rPr>
        <w:t>Button</w:t>
      </w:r>
      <w:r w:rsidRPr="00543FA9">
        <w:rPr>
          <w:rFonts w:hint="eastAsia"/>
          <w:lang w:eastAsia="zh-TW"/>
          <w:rPrChange w:id="871" w:author="陳鐵元" w:date="2017-01-13T15:47:00Z">
            <w:rPr>
              <w:rFonts w:hint="eastAsia"/>
              <w:lang w:eastAsia="zh-TW"/>
            </w:rPr>
          </w:rPrChange>
        </w:rPr>
        <w:t>設定</w:t>
      </w:r>
      <w:r w:rsidR="00883BBD" w:rsidRPr="00543FA9">
        <w:rPr>
          <w:rFonts w:hint="eastAsia"/>
          <w:lang w:eastAsia="zh-TW"/>
          <w:rPrChange w:id="872" w:author="陳鐵元" w:date="2017-01-13T15:47:00Z">
            <w:rPr>
              <w:rFonts w:hint="eastAsia"/>
              <w:lang w:eastAsia="zh-TW"/>
            </w:rPr>
          </w:rPrChange>
        </w:rPr>
        <w:t>為不顯示</w:t>
      </w:r>
    </w:p>
    <w:p w:rsidR="00971FD7" w:rsidRPr="00543FA9" w:rsidRDefault="00971FD7" w:rsidP="008D12FC">
      <w:pPr>
        <w:pStyle w:val="Tabletext"/>
        <w:keepLines w:val="0"/>
        <w:numPr>
          <w:ilvl w:val="4"/>
          <w:numId w:val="9"/>
        </w:numPr>
        <w:spacing w:after="0" w:line="240" w:lineRule="auto"/>
        <w:rPr>
          <w:kern w:val="2"/>
          <w:szCs w:val="24"/>
          <w:lang w:eastAsia="zh-TW"/>
          <w:rPrChange w:id="873" w:author="陳鐵元" w:date="2017-01-13T15:47:00Z">
            <w:rPr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874" w:author="陳鐵元" w:date="2017-01-13T15:47:00Z">
            <w:rPr>
              <w:rFonts w:hint="eastAsia"/>
              <w:lang w:eastAsia="zh-TW"/>
            </w:rPr>
          </w:rPrChange>
        </w:rPr>
        <w:t>可顯示情況如下：</w:t>
      </w:r>
    </w:p>
    <w:tbl>
      <w:tblPr>
        <w:tblW w:w="0" w:type="auto"/>
        <w:tblInd w:w="1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5"/>
        <w:gridCol w:w="5040"/>
      </w:tblGrid>
      <w:tr w:rsidR="00C73228" w:rsidRPr="00543FA9" w:rsidTr="00EF2CA8">
        <w:tblPrEx>
          <w:tblCellMar>
            <w:top w:w="0" w:type="dxa"/>
            <w:bottom w:w="0" w:type="dxa"/>
          </w:tblCellMar>
        </w:tblPrEx>
        <w:tc>
          <w:tcPr>
            <w:tcW w:w="2185" w:type="dxa"/>
            <w:shd w:val="clear" w:color="auto" w:fill="CCCCCC"/>
          </w:tcPr>
          <w:p w:rsidR="00C73228" w:rsidRPr="00543FA9" w:rsidRDefault="00C73228" w:rsidP="0029651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  <w:rPrChange w:id="875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bCs/>
                <w:lang w:eastAsia="zh-TW"/>
                <w:rPrChange w:id="876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>Button Name</w:t>
            </w:r>
          </w:p>
        </w:tc>
        <w:tc>
          <w:tcPr>
            <w:tcW w:w="5040" w:type="dxa"/>
            <w:shd w:val="clear" w:color="auto" w:fill="CCCCCC"/>
          </w:tcPr>
          <w:p w:rsidR="00C73228" w:rsidRPr="00543FA9" w:rsidRDefault="00C73228" w:rsidP="0029651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  <w:rPrChange w:id="877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bCs/>
                <w:lang w:eastAsia="zh-TW"/>
                <w:rPrChange w:id="878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>Enable</w:t>
            </w:r>
            <w:r w:rsidRPr="00543FA9">
              <w:rPr>
                <w:rFonts w:hint="eastAsia"/>
                <w:bCs/>
                <w:lang w:eastAsia="zh-TW"/>
                <w:rPrChange w:id="879" w:author="陳鐵元" w:date="2017-01-13T15:47:00Z">
                  <w:rPr>
                    <w:rFonts w:hint="eastAsia"/>
                    <w:bCs/>
                    <w:lang w:eastAsia="zh-TW"/>
                  </w:rPr>
                </w:rPrChange>
              </w:rPr>
              <w:t>時機</w:t>
            </w:r>
          </w:p>
        </w:tc>
      </w:tr>
      <w:tr w:rsidR="00C73228" w:rsidRPr="00543FA9" w:rsidTr="00EF2CA8">
        <w:tblPrEx>
          <w:tblCellMar>
            <w:top w:w="0" w:type="dxa"/>
            <w:bottom w:w="0" w:type="dxa"/>
          </w:tblCellMar>
        </w:tblPrEx>
        <w:tc>
          <w:tcPr>
            <w:tcW w:w="2185" w:type="dxa"/>
            <w:shd w:val="clear" w:color="auto" w:fill="FFFF99"/>
          </w:tcPr>
          <w:p w:rsidR="00C73228" w:rsidRPr="00543FA9" w:rsidRDefault="00C73228" w:rsidP="0029651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880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lang w:eastAsia="zh-TW"/>
                <w:rPrChange w:id="881" w:author="陳鐵元" w:date="2017-01-13T15:47:00Z">
                  <w:rPr>
                    <w:rFonts w:hint="eastAsia"/>
                    <w:lang w:eastAsia="zh-TW"/>
                  </w:rPr>
                </w:rPrChange>
              </w:rPr>
              <w:t>案件送件</w:t>
            </w:r>
          </w:p>
        </w:tc>
        <w:tc>
          <w:tcPr>
            <w:tcW w:w="5040" w:type="dxa"/>
          </w:tcPr>
          <w:p w:rsidR="00C73228" w:rsidRPr="00543FA9" w:rsidRDefault="00C73228" w:rsidP="0029651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882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lang w:eastAsia="zh-TW"/>
                <w:rPrChange w:id="883" w:author="陳鐵元" w:date="2017-01-13T15:47:00Z">
                  <w:rPr>
                    <w:rFonts w:hint="eastAsia"/>
                    <w:lang w:eastAsia="zh-TW"/>
                  </w:rPr>
                </w:rPrChange>
              </w:rPr>
              <w:t>受理進度</w:t>
            </w:r>
            <w:r w:rsidRPr="00543FA9">
              <w:rPr>
                <w:rFonts w:hint="eastAsia"/>
                <w:lang w:eastAsia="zh-TW"/>
                <w:rPrChange w:id="884" w:author="陳鐵元" w:date="2017-01-13T15:47:00Z">
                  <w:rPr>
                    <w:rFonts w:hint="eastAsia"/>
                    <w:lang w:eastAsia="zh-TW"/>
                  </w:rPr>
                </w:rPrChange>
              </w:rPr>
              <w:t xml:space="preserve"> </w:t>
            </w:r>
            <w:r w:rsidRPr="00543FA9">
              <w:rPr>
                <w:rFonts w:hint="eastAsia"/>
                <w:lang w:eastAsia="zh-TW"/>
                <w:rPrChange w:id="885" w:author="陳鐵元" w:date="2017-01-13T15:47:00Z">
                  <w:rPr>
                    <w:rFonts w:hint="eastAsia"/>
                    <w:lang w:eastAsia="zh-TW"/>
                  </w:rPr>
                </w:rPrChange>
              </w:rPr>
              <w:t>為</w:t>
            </w:r>
            <w:r w:rsidRPr="00543FA9">
              <w:rPr>
                <w:rFonts w:hint="eastAsia"/>
                <w:lang w:eastAsia="zh-TW"/>
                <w:rPrChange w:id="886" w:author="陳鐵元" w:date="2017-01-13T15:47:00Z">
                  <w:rPr>
                    <w:rFonts w:hint="eastAsia"/>
                    <w:lang w:eastAsia="zh-TW"/>
                  </w:rPr>
                </w:rPrChange>
              </w:rPr>
              <w:t xml:space="preserve"> </w:t>
            </w:r>
            <w:r w:rsidRPr="00543FA9">
              <w:rPr>
                <w:rFonts w:hint="eastAsia"/>
                <w:lang w:eastAsia="zh-TW"/>
                <w:rPrChange w:id="887" w:author="陳鐵元" w:date="2017-01-13T15:47:00Z">
                  <w:rPr>
                    <w:rFonts w:hint="eastAsia"/>
                    <w:lang w:eastAsia="zh-TW"/>
                  </w:rPr>
                </w:rPrChange>
              </w:rPr>
              <w:t>空值</w:t>
            </w:r>
          </w:p>
        </w:tc>
      </w:tr>
      <w:tr w:rsidR="00C73228" w:rsidRPr="00543FA9" w:rsidTr="00EF2CA8">
        <w:tblPrEx>
          <w:tblCellMar>
            <w:top w:w="0" w:type="dxa"/>
            <w:bottom w:w="0" w:type="dxa"/>
          </w:tblCellMar>
        </w:tblPrEx>
        <w:tc>
          <w:tcPr>
            <w:tcW w:w="2185" w:type="dxa"/>
            <w:shd w:val="clear" w:color="auto" w:fill="FFFF99"/>
          </w:tcPr>
          <w:p w:rsidR="00C73228" w:rsidRPr="00543FA9" w:rsidRDefault="00C73228" w:rsidP="0029651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888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lang w:eastAsia="zh-TW"/>
                <w:rPrChange w:id="889" w:author="陳鐵元" w:date="2017-01-13T15:47:00Z">
                  <w:rPr>
                    <w:rFonts w:hint="eastAsia"/>
                    <w:lang w:eastAsia="zh-TW"/>
                  </w:rPr>
                </w:rPrChange>
              </w:rPr>
              <w:t>案件修改</w:t>
            </w:r>
          </w:p>
        </w:tc>
        <w:tc>
          <w:tcPr>
            <w:tcW w:w="5040" w:type="dxa"/>
          </w:tcPr>
          <w:p w:rsidR="00C73228" w:rsidRPr="00543FA9" w:rsidRDefault="00C73228" w:rsidP="0029651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890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lang w:eastAsia="zh-TW"/>
                <w:rPrChange w:id="891" w:author="陳鐵元" w:date="2017-01-13T15:47:00Z">
                  <w:rPr>
                    <w:rFonts w:hint="eastAsia"/>
                    <w:lang w:eastAsia="zh-TW"/>
                  </w:rPr>
                </w:rPrChange>
              </w:rPr>
              <w:t>1.</w:t>
            </w:r>
            <w:r w:rsidRPr="00543FA9">
              <w:rPr>
                <w:rFonts w:hint="eastAsia"/>
                <w:lang w:eastAsia="zh-TW"/>
                <w:rPrChange w:id="892" w:author="陳鐵元" w:date="2017-01-13T15:47:00Z">
                  <w:rPr>
                    <w:rFonts w:hint="eastAsia"/>
                    <w:lang w:eastAsia="zh-TW"/>
                  </w:rPr>
                </w:rPrChange>
              </w:rPr>
              <w:t>受理進度</w:t>
            </w:r>
            <w:r w:rsidRPr="00543FA9">
              <w:rPr>
                <w:rFonts w:hint="eastAsia"/>
                <w:lang w:eastAsia="zh-TW"/>
                <w:rPrChange w:id="893" w:author="陳鐵元" w:date="2017-01-13T15:47:00Z">
                  <w:rPr>
                    <w:rFonts w:hint="eastAsia"/>
                    <w:lang w:eastAsia="zh-TW"/>
                  </w:rPr>
                </w:rPrChange>
              </w:rPr>
              <w:t xml:space="preserve"> </w:t>
            </w:r>
            <w:r w:rsidRPr="00543FA9">
              <w:rPr>
                <w:rFonts w:hint="eastAsia"/>
                <w:lang w:eastAsia="zh-TW"/>
                <w:rPrChange w:id="894" w:author="陳鐵元" w:date="2017-01-13T15:47:00Z">
                  <w:rPr>
                    <w:rFonts w:hint="eastAsia"/>
                    <w:lang w:eastAsia="zh-TW"/>
                  </w:rPr>
                </w:rPrChange>
              </w:rPr>
              <w:t>為</w:t>
            </w:r>
            <w:r w:rsidRPr="00543FA9">
              <w:rPr>
                <w:rFonts w:hint="eastAsia"/>
                <w:lang w:eastAsia="zh-TW"/>
                <w:rPrChange w:id="895" w:author="陳鐵元" w:date="2017-01-13T15:47:00Z">
                  <w:rPr>
                    <w:rFonts w:hint="eastAsia"/>
                    <w:lang w:eastAsia="zh-TW"/>
                  </w:rPr>
                </w:rPrChange>
              </w:rPr>
              <w:t xml:space="preserve"> 00</w:t>
            </w:r>
          </w:p>
          <w:p w:rsidR="00C73228" w:rsidRPr="00543FA9" w:rsidRDefault="00C73228" w:rsidP="0029651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896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lang w:eastAsia="zh-TW"/>
                <w:rPrChange w:id="897" w:author="陳鐵元" w:date="2017-01-13T15:47:00Z">
                  <w:rPr>
                    <w:rFonts w:hint="eastAsia"/>
                    <w:lang w:eastAsia="zh-TW"/>
                  </w:rPr>
                </w:rPrChange>
              </w:rPr>
              <w:t>2.</w:t>
            </w:r>
            <w:r w:rsidRPr="00543FA9">
              <w:rPr>
                <w:rFonts w:hint="eastAsia"/>
                <w:lang w:eastAsia="zh-TW"/>
                <w:rPrChange w:id="898" w:author="陳鐵元" w:date="2017-01-13T15:47:00Z">
                  <w:rPr>
                    <w:rFonts w:hint="eastAsia"/>
                    <w:lang w:eastAsia="zh-TW"/>
                  </w:rPr>
                </w:rPrChange>
              </w:rPr>
              <w:t>申請書處理狀態</w:t>
            </w:r>
            <w:r w:rsidRPr="00543FA9">
              <w:rPr>
                <w:rFonts w:hint="eastAsia"/>
                <w:lang w:eastAsia="zh-TW"/>
                <w:rPrChange w:id="899" w:author="陳鐵元" w:date="2017-01-13T15:47:00Z">
                  <w:rPr>
                    <w:rFonts w:hint="eastAsia"/>
                    <w:lang w:eastAsia="zh-TW"/>
                  </w:rPr>
                </w:rPrChange>
              </w:rPr>
              <w:t xml:space="preserve"> </w:t>
            </w:r>
            <w:r w:rsidRPr="00543FA9">
              <w:rPr>
                <w:rFonts w:hint="eastAsia"/>
                <w:lang w:eastAsia="zh-TW"/>
                <w:rPrChange w:id="900" w:author="陳鐵元" w:date="2017-01-13T15:47:00Z">
                  <w:rPr>
                    <w:rFonts w:hint="eastAsia"/>
                    <w:lang w:eastAsia="zh-TW"/>
                  </w:rPr>
                </w:rPrChange>
              </w:rPr>
              <w:t>為</w:t>
            </w:r>
            <w:r w:rsidRPr="00543FA9">
              <w:rPr>
                <w:rFonts w:hint="eastAsia"/>
                <w:lang w:eastAsia="zh-TW"/>
                <w:rPrChange w:id="901" w:author="陳鐵元" w:date="2017-01-13T15:47:00Z">
                  <w:rPr>
                    <w:rFonts w:hint="eastAsia"/>
                    <w:lang w:eastAsia="zh-TW"/>
                  </w:rPr>
                </w:rPrChange>
              </w:rPr>
              <w:t xml:space="preserve"> 1(</w:t>
            </w:r>
            <w:r w:rsidRPr="00543FA9">
              <w:rPr>
                <w:rFonts w:hint="eastAsia"/>
                <w:lang w:eastAsia="zh-TW"/>
                <w:rPrChange w:id="902" w:author="陳鐵元" w:date="2017-01-13T15:47:00Z">
                  <w:rPr>
                    <w:rFonts w:hint="eastAsia"/>
                    <w:lang w:eastAsia="zh-TW"/>
                  </w:rPr>
                </w:rPrChange>
              </w:rPr>
              <w:t>受理</w:t>
            </w:r>
            <w:r w:rsidRPr="00543FA9">
              <w:rPr>
                <w:rFonts w:hint="eastAsia"/>
                <w:lang w:eastAsia="zh-TW"/>
                <w:rPrChange w:id="903" w:author="陳鐵元" w:date="2017-01-13T15:47:00Z">
                  <w:rPr>
                    <w:rFonts w:hint="eastAsia"/>
                    <w:lang w:eastAsia="zh-TW"/>
                  </w:rPr>
                </w:rPrChange>
              </w:rPr>
              <w:t>)</w:t>
            </w:r>
          </w:p>
          <w:p w:rsidR="00C73228" w:rsidRPr="00543FA9" w:rsidRDefault="00C73228" w:rsidP="0029651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904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lang w:eastAsia="zh-TW"/>
                <w:rPrChange w:id="905" w:author="陳鐵元" w:date="2017-01-13T15:47:00Z">
                  <w:rPr>
                    <w:rFonts w:hint="eastAsia"/>
                    <w:lang w:eastAsia="zh-TW"/>
                  </w:rPr>
                </w:rPrChange>
              </w:rPr>
              <w:t>3.</w:t>
            </w:r>
            <w:r w:rsidRPr="00543FA9">
              <w:rPr>
                <w:rFonts w:hint="eastAsia"/>
                <w:lang w:eastAsia="zh-TW"/>
                <w:rPrChange w:id="906" w:author="陳鐵元" w:date="2017-01-13T15:47:00Z">
                  <w:rPr>
                    <w:rFonts w:hint="eastAsia"/>
                    <w:lang w:eastAsia="zh-TW"/>
                  </w:rPr>
                </w:rPrChange>
              </w:rPr>
              <w:t>受理人員為登入者時</w:t>
            </w:r>
          </w:p>
        </w:tc>
      </w:tr>
      <w:tr w:rsidR="00C73228" w:rsidRPr="00543FA9" w:rsidTr="00EF2CA8">
        <w:tblPrEx>
          <w:tblCellMar>
            <w:top w:w="0" w:type="dxa"/>
            <w:bottom w:w="0" w:type="dxa"/>
          </w:tblCellMar>
        </w:tblPrEx>
        <w:tc>
          <w:tcPr>
            <w:tcW w:w="2185" w:type="dxa"/>
            <w:shd w:val="clear" w:color="auto" w:fill="FFFF99"/>
          </w:tcPr>
          <w:p w:rsidR="00C73228" w:rsidRPr="00543FA9" w:rsidRDefault="00C73228" w:rsidP="0029651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907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lang w:eastAsia="zh-TW"/>
                <w:rPrChange w:id="908" w:author="陳鐵元" w:date="2017-01-13T15:47:00Z">
                  <w:rPr>
                    <w:rFonts w:hint="eastAsia"/>
                    <w:lang w:eastAsia="zh-TW"/>
                  </w:rPr>
                </w:rPrChange>
              </w:rPr>
              <w:t>案件刪除</w:t>
            </w:r>
          </w:p>
        </w:tc>
        <w:tc>
          <w:tcPr>
            <w:tcW w:w="5040" w:type="dxa"/>
          </w:tcPr>
          <w:p w:rsidR="00C73228" w:rsidRPr="00543FA9" w:rsidRDefault="00C73228" w:rsidP="0029651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909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lang w:eastAsia="zh-TW"/>
                <w:rPrChange w:id="910" w:author="陳鐵元" w:date="2017-01-13T15:47:00Z">
                  <w:rPr>
                    <w:rFonts w:hint="eastAsia"/>
                    <w:lang w:eastAsia="zh-TW"/>
                  </w:rPr>
                </w:rPrChange>
              </w:rPr>
              <w:t>同</w:t>
            </w:r>
            <w:r w:rsidRPr="00543FA9">
              <w:rPr>
                <w:rFonts w:hint="eastAsia"/>
                <w:lang w:eastAsia="zh-TW"/>
                <w:rPrChange w:id="911" w:author="陳鐵元" w:date="2017-01-13T15:47:00Z">
                  <w:rPr>
                    <w:rFonts w:hint="eastAsia"/>
                    <w:lang w:eastAsia="zh-TW"/>
                  </w:rPr>
                </w:rPrChange>
              </w:rPr>
              <w:t xml:space="preserve"> </w:t>
            </w:r>
            <w:r w:rsidRPr="00543FA9">
              <w:rPr>
                <w:rFonts w:hint="eastAsia"/>
                <w:lang w:eastAsia="zh-TW"/>
                <w:rPrChange w:id="912" w:author="陳鐵元" w:date="2017-01-13T15:47:00Z">
                  <w:rPr>
                    <w:rFonts w:hint="eastAsia"/>
                    <w:lang w:eastAsia="zh-TW"/>
                  </w:rPr>
                </w:rPrChange>
              </w:rPr>
              <w:t>案件修改</w:t>
            </w:r>
          </w:p>
        </w:tc>
      </w:tr>
      <w:tr w:rsidR="00C73228" w:rsidRPr="00543FA9" w:rsidTr="00EF2CA8">
        <w:tblPrEx>
          <w:tblCellMar>
            <w:top w:w="0" w:type="dxa"/>
            <w:bottom w:w="0" w:type="dxa"/>
          </w:tblCellMar>
        </w:tblPrEx>
        <w:tc>
          <w:tcPr>
            <w:tcW w:w="2185" w:type="dxa"/>
            <w:shd w:val="clear" w:color="auto" w:fill="FFFF99"/>
          </w:tcPr>
          <w:p w:rsidR="00C73228" w:rsidRPr="00543FA9" w:rsidRDefault="00C73228" w:rsidP="0029651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913" w:author="陳鐵元" w:date="2017-01-13T15:47:00Z">
                  <w:rPr>
                    <w:rFonts w:hint="eastAsia"/>
                    <w:lang w:eastAsia="zh-TW"/>
                  </w:rPr>
                </w:rPrChange>
              </w:rPr>
            </w:pPr>
            <w:r w:rsidRPr="00543FA9">
              <w:rPr>
                <w:rFonts w:hint="eastAsia"/>
                <w:lang w:eastAsia="zh-TW"/>
                <w:rPrChange w:id="914" w:author="陳鐵元" w:date="2017-01-13T15:47:00Z">
                  <w:rPr>
                    <w:rFonts w:hint="eastAsia"/>
                    <w:lang w:eastAsia="zh-TW"/>
                  </w:rPr>
                </w:rPrChange>
              </w:rPr>
              <w:t>核定</w:t>
            </w:r>
          </w:p>
        </w:tc>
        <w:tc>
          <w:tcPr>
            <w:tcW w:w="5040" w:type="dxa"/>
          </w:tcPr>
          <w:p w:rsidR="00C73228" w:rsidRPr="00543FA9" w:rsidRDefault="00C73228" w:rsidP="00296516">
            <w:pPr>
              <w:rPr>
                <w:rFonts w:hint="eastAsia"/>
                <w:sz w:val="20"/>
                <w:szCs w:val="20"/>
                <w:rPrChange w:id="915" w:author="陳鐵元" w:date="2017-01-13T15:47:00Z">
                  <w:rPr>
                    <w:rFonts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hint="eastAsia"/>
                <w:sz w:val="20"/>
                <w:szCs w:val="20"/>
                <w:rPrChange w:id="916" w:author="陳鐵元" w:date="2017-01-13T15:47:00Z">
                  <w:rPr>
                    <w:rFonts w:hint="eastAsia"/>
                    <w:sz w:val="20"/>
                    <w:szCs w:val="20"/>
                  </w:rPr>
                </w:rPrChange>
              </w:rPr>
              <w:t>1.</w:t>
            </w:r>
            <w:r w:rsidRPr="00543FA9">
              <w:rPr>
                <w:rFonts w:hint="eastAsia"/>
                <w:sz w:val="20"/>
                <w:szCs w:val="20"/>
                <w:rPrChange w:id="917" w:author="陳鐵元" w:date="2017-01-13T15:47:00Z">
                  <w:rPr>
                    <w:rFonts w:hint="eastAsia"/>
                    <w:sz w:val="20"/>
                    <w:szCs w:val="20"/>
                  </w:rPr>
                </w:rPrChange>
              </w:rPr>
              <w:t>受理進度</w:t>
            </w:r>
            <w:r w:rsidRPr="00543FA9">
              <w:rPr>
                <w:rFonts w:hint="eastAsia"/>
                <w:sz w:val="20"/>
                <w:szCs w:val="20"/>
                <w:rPrChange w:id="918" w:author="陳鐵元" w:date="2017-01-13T15:47:00Z">
                  <w:rPr>
                    <w:rFonts w:hint="eastAsia"/>
                    <w:sz w:val="20"/>
                    <w:szCs w:val="20"/>
                  </w:rPr>
                </w:rPrChange>
              </w:rPr>
              <w:t xml:space="preserve"> </w:t>
            </w:r>
            <w:r w:rsidRPr="00543FA9">
              <w:rPr>
                <w:rFonts w:hint="eastAsia"/>
                <w:sz w:val="20"/>
                <w:szCs w:val="20"/>
                <w:rPrChange w:id="919" w:author="陳鐵元" w:date="2017-01-13T15:47:00Z">
                  <w:rPr>
                    <w:rFonts w:hint="eastAsia"/>
                    <w:sz w:val="20"/>
                    <w:szCs w:val="20"/>
                  </w:rPr>
                </w:rPrChange>
              </w:rPr>
              <w:t>為</w:t>
            </w:r>
            <w:r w:rsidRPr="00543FA9">
              <w:rPr>
                <w:rFonts w:hint="eastAsia"/>
                <w:sz w:val="20"/>
                <w:szCs w:val="20"/>
                <w:rPrChange w:id="920" w:author="陳鐵元" w:date="2017-01-13T15:47:00Z">
                  <w:rPr>
                    <w:rFonts w:hint="eastAsia"/>
                    <w:sz w:val="20"/>
                    <w:szCs w:val="20"/>
                  </w:rPr>
                </w:rPrChange>
              </w:rPr>
              <w:t xml:space="preserve"> 10(</w:t>
            </w:r>
            <w:r w:rsidRPr="00543FA9">
              <w:rPr>
                <w:rFonts w:hint="eastAsia"/>
                <w:sz w:val="20"/>
                <w:szCs w:val="20"/>
                <w:rPrChange w:id="921" w:author="陳鐵元" w:date="2017-01-13T15:47:00Z">
                  <w:rPr>
                    <w:rFonts w:hint="eastAsia"/>
                    <w:sz w:val="20"/>
                    <w:szCs w:val="20"/>
                  </w:rPr>
                </w:rPrChange>
              </w:rPr>
              <w:t>受理</w:t>
            </w:r>
            <w:r w:rsidRPr="00543FA9">
              <w:rPr>
                <w:rFonts w:hint="eastAsia"/>
                <w:sz w:val="20"/>
                <w:szCs w:val="20"/>
                <w:rPrChange w:id="922" w:author="陳鐵元" w:date="2017-01-13T15:47:00Z">
                  <w:rPr>
                    <w:rFonts w:hint="eastAsia"/>
                    <w:sz w:val="20"/>
                    <w:szCs w:val="20"/>
                  </w:rPr>
                </w:rPrChange>
              </w:rPr>
              <w:t>) OR 25(</w:t>
            </w:r>
            <w:r w:rsidRPr="00543FA9">
              <w:rPr>
                <w:rFonts w:hint="eastAsia"/>
                <w:sz w:val="20"/>
                <w:szCs w:val="20"/>
                <w:rPrChange w:id="923" w:author="陳鐵元" w:date="2017-01-13T15:47:00Z">
                  <w:rPr>
                    <w:rFonts w:hint="eastAsia"/>
                    <w:sz w:val="20"/>
                    <w:szCs w:val="20"/>
                  </w:rPr>
                </w:rPrChange>
              </w:rPr>
              <w:t>退回</w:t>
            </w:r>
            <w:r w:rsidRPr="00543FA9">
              <w:rPr>
                <w:rFonts w:hint="eastAsia"/>
                <w:sz w:val="20"/>
                <w:szCs w:val="20"/>
                <w:rPrChange w:id="924" w:author="陳鐵元" w:date="2017-01-13T15:47:00Z">
                  <w:rPr>
                    <w:rFonts w:hint="eastAsia"/>
                    <w:sz w:val="20"/>
                    <w:szCs w:val="20"/>
                  </w:rPr>
                </w:rPrChange>
              </w:rPr>
              <w:t xml:space="preserve">)  </w:t>
            </w:r>
          </w:p>
          <w:p w:rsidR="00C73228" w:rsidRPr="00543FA9" w:rsidRDefault="00C73228" w:rsidP="00296516">
            <w:pPr>
              <w:rPr>
                <w:rFonts w:hint="eastAsia"/>
                <w:sz w:val="20"/>
                <w:szCs w:val="20"/>
                <w:rPrChange w:id="925" w:author="陳鐵元" w:date="2017-01-13T15:47:00Z">
                  <w:rPr>
                    <w:rFonts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hint="eastAsia"/>
                <w:sz w:val="20"/>
                <w:szCs w:val="20"/>
                <w:rPrChange w:id="926" w:author="陳鐵元" w:date="2017-01-13T15:47:00Z">
                  <w:rPr>
                    <w:rFonts w:hint="eastAsia"/>
                    <w:sz w:val="20"/>
                    <w:szCs w:val="20"/>
                  </w:rPr>
                </w:rPrChange>
              </w:rPr>
              <w:t>2.</w:t>
            </w:r>
            <w:r w:rsidRPr="00543FA9">
              <w:rPr>
                <w:rFonts w:hint="eastAsia"/>
                <w:sz w:val="20"/>
                <w:szCs w:val="20"/>
                <w:rPrChange w:id="927" w:author="陳鐵元" w:date="2017-01-13T15:47:00Z">
                  <w:rPr>
                    <w:rFonts w:hint="eastAsia"/>
                    <w:sz w:val="20"/>
                    <w:szCs w:val="20"/>
                  </w:rPr>
                </w:rPrChange>
              </w:rPr>
              <w:t>申請書處理狀態</w:t>
            </w:r>
            <w:r w:rsidRPr="00543FA9">
              <w:rPr>
                <w:rFonts w:hint="eastAsia"/>
                <w:sz w:val="20"/>
                <w:szCs w:val="20"/>
                <w:rPrChange w:id="928" w:author="陳鐵元" w:date="2017-01-13T15:47:00Z">
                  <w:rPr>
                    <w:rFonts w:hint="eastAsia"/>
                    <w:sz w:val="20"/>
                    <w:szCs w:val="20"/>
                  </w:rPr>
                </w:rPrChange>
              </w:rPr>
              <w:t xml:space="preserve"> </w:t>
            </w:r>
            <w:r w:rsidRPr="00543FA9">
              <w:rPr>
                <w:rFonts w:hint="eastAsia"/>
                <w:sz w:val="20"/>
                <w:szCs w:val="20"/>
                <w:rPrChange w:id="929" w:author="陳鐵元" w:date="2017-01-13T15:47:00Z">
                  <w:rPr>
                    <w:rFonts w:hint="eastAsia"/>
                    <w:sz w:val="20"/>
                    <w:szCs w:val="20"/>
                  </w:rPr>
                </w:rPrChange>
              </w:rPr>
              <w:t>為</w:t>
            </w:r>
            <w:r w:rsidRPr="00543FA9">
              <w:rPr>
                <w:rFonts w:hint="eastAsia"/>
                <w:sz w:val="20"/>
                <w:szCs w:val="20"/>
                <w:rPrChange w:id="930" w:author="陳鐵元" w:date="2017-01-13T15:47:00Z">
                  <w:rPr>
                    <w:rFonts w:hint="eastAsia"/>
                    <w:sz w:val="20"/>
                    <w:szCs w:val="20"/>
                  </w:rPr>
                </w:rPrChange>
              </w:rPr>
              <w:t xml:space="preserve"> 1(</w:t>
            </w:r>
            <w:r w:rsidRPr="00543FA9">
              <w:rPr>
                <w:rFonts w:hint="eastAsia"/>
                <w:sz w:val="20"/>
                <w:szCs w:val="20"/>
                <w:rPrChange w:id="931" w:author="陳鐵元" w:date="2017-01-13T15:47:00Z">
                  <w:rPr>
                    <w:rFonts w:hint="eastAsia"/>
                    <w:sz w:val="20"/>
                    <w:szCs w:val="20"/>
                  </w:rPr>
                </w:rPrChange>
              </w:rPr>
              <w:t>受理</w:t>
            </w:r>
            <w:r w:rsidRPr="00543FA9">
              <w:rPr>
                <w:rFonts w:hint="eastAsia"/>
                <w:sz w:val="20"/>
                <w:szCs w:val="20"/>
                <w:rPrChange w:id="932" w:author="陳鐵元" w:date="2017-01-13T15:47:00Z">
                  <w:rPr>
                    <w:rFonts w:hint="eastAsia"/>
                    <w:sz w:val="20"/>
                    <w:szCs w:val="20"/>
                  </w:rPr>
                </w:rPrChange>
              </w:rPr>
              <w:t>) OR 3(</w:t>
            </w:r>
            <w:r w:rsidRPr="00543FA9">
              <w:rPr>
                <w:rFonts w:hint="eastAsia"/>
                <w:sz w:val="20"/>
                <w:szCs w:val="20"/>
                <w:rPrChange w:id="933" w:author="陳鐵元" w:date="2017-01-13T15:47:00Z">
                  <w:rPr>
                    <w:rFonts w:hint="eastAsia"/>
                    <w:sz w:val="20"/>
                    <w:szCs w:val="20"/>
                  </w:rPr>
                </w:rPrChange>
              </w:rPr>
              <w:t>核定</w:t>
            </w:r>
            <w:r w:rsidRPr="00543FA9">
              <w:rPr>
                <w:rFonts w:hint="eastAsia"/>
                <w:sz w:val="20"/>
                <w:szCs w:val="20"/>
                <w:rPrChange w:id="934" w:author="陳鐵元" w:date="2017-01-13T15:47:00Z">
                  <w:rPr>
                    <w:rFonts w:hint="eastAsia"/>
                    <w:sz w:val="20"/>
                    <w:szCs w:val="20"/>
                  </w:rPr>
                </w:rPrChange>
              </w:rPr>
              <w:t>)</w:t>
            </w:r>
          </w:p>
          <w:p w:rsidR="00C73228" w:rsidRPr="00543FA9" w:rsidRDefault="00C73228" w:rsidP="00296516">
            <w:pPr>
              <w:rPr>
                <w:sz w:val="20"/>
                <w:szCs w:val="20"/>
                <w:rPrChange w:id="935" w:author="陳鐵元" w:date="2017-01-13T15:47:00Z">
                  <w:rPr>
                    <w:sz w:val="20"/>
                    <w:szCs w:val="20"/>
                  </w:rPr>
                </w:rPrChange>
              </w:rPr>
            </w:pPr>
            <w:r w:rsidRPr="00543FA9">
              <w:rPr>
                <w:rFonts w:hint="eastAsia"/>
                <w:sz w:val="20"/>
                <w:szCs w:val="20"/>
                <w:rPrChange w:id="936" w:author="陳鐵元" w:date="2017-01-13T15:47:00Z">
                  <w:rPr>
                    <w:rFonts w:hint="eastAsia"/>
                    <w:sz w:val="20"/>
                    <w:szCs w:val="20"/>
                  </w:rPr>
                </w:rPrChange>
              </w:rPr>
              <w:t>3.</w:t>
            </w:r>
            <w:r w:rsidRPr="00543FA9">
              <w:rPr>
                <w:rFonts w:hint="eastAsia"/>
                <w:sz w:val="20"/>
                <w:szCs w:val="20"/>
                <w:rPrChange w:id="937" w:author="陳鐵元" w:date="2017-01-13T15:47:00Z">
                  <w:rPr>
                    <w:rFonts w:hint="eastAsia"/>
                    <w:sz w:val="20"/>
                    <w:szCs w:val="20"/>
                  </w:rPr>
                </w:rPrChange>
              </w:rPr>
              <w:t>核定人員為登入者或為登入者之代理人</w:t>
            </w:r>
            <w:r w:rsidRPr="00543FA9">
              <w:rPr>
                <w:rFonts w:hint="eastAsia"/>
                <w:sz w:val="20"/>
                <w:szCs w:val="20"/>
                <w:rPrChange w:id="938" w:author="陳鐵元" w:date="2017-01-13T15:47:00Z">
                  <w:rPr>
                    <w:rFonts w:hint="eastAsia"/>
                    <w:sz w:val="20"/>
                    <w:szCs w:val="20"/>
                  </w:rPr>
                </w:rPrChange>
              </w:rPr>
              <w:t xml:space="preserve"> (</w:t>
            </w:r>
            <w:r w:rsidRPr="00543FA9">
              <w:rPr>
                <w:rFonts w:hint="eastAsia"/>
                <w:sz w:val="20"/>
                <w:szCs w:val="20"/>
                <w:rPrChange w:id="939" w:author="陳鐵元" w:date="2017-01-13T15:47:00Z">
                  <w:rPr>
                    <w:rFonts w:hint="eastAsia"/>
                    <w:sz w:val="20"/>
                    <w:szCs w:val="20"/>
                  </w:rPr>
                </w:rPrChange>
              </w:rPr>
              <w:t>可參考</w:t>
            </w:r>
            <w:r w:rsidRPr="00543FA9">
              <w:rPr>
                <w:rFonts w:hint="eastAsia"/>
                <w:sz w:val="20"/>
                <w:szCs w:val="20"/>
                <w:rPrChange w:id="940" w:author="陳鐵元" w:date="2017-01-13T15:47:00Z">
                  <w:rPr>
                    <w:rFonts w:hint="eastAsia"/>
                    <w:sz w:val="20"/>
                    <w:szCs w:val="20"/>
                  </w:rPr>
                </w:rPrChange>
              </w:rPr>
              <w:t xml:space="preserve">AAB0_0210 </w:t>
            </w:r>
            <w:r w:rsidRPr="00543FA9">
              <w:rPr>
                <w:sz w:val="20"/>
                <w:szCs w:val="20"/>
                <w:highlight w:val="white"/>
                <w:rPrChange w:id="941" w:author="陳鐵元" w:date="2017-01-13T15:47:00Z">
                  <w:rPr>
                    <w:color w:val="000000"/>
                    <w:sz w:val="20"/>
                    <w:szCs w:val="20"/>
                    <w:highlight w:val="white"/>
                  </w:rPr>
                </w:rPrChange>
              </w:rPr>
              <w:t>getAgentID</w:t>
            </w:r>
            <w:r w:rsidRPr="00543FA9">
              <w:rPr>
                <w:rFonts w:hint="eastAsia"/>
                <w:sz w:val="20"/>
                <w:szCs w:val="20"/>
                <w:highlight w:val="white"/>
                <w:rPrChange w:id="942" w:author="陳鐵元" w:date="2017-01-13T15:47:00Z">
                  <w:rPr>
                    <w:rFonts w:hint="eastAsia"/>
                    <w:color w:val="000000"/>
                    <w:sz w:val="20"/>
                    <w:szCs w:val="20"/>
                    <w:highlight w:val="white"/>
                  </w:rPr>
                </w:rPrChange>
              </w:rPr>
              <w:t>)</w:t>
            </w:r>
            <w:r w:rsidRPr="00543FA9">
              <w:rPr>
                <w:rFonts w:hint="eastAsia"/>
                <w:sz w:val="20"/>
                <w:szCs w:val="20"/>
                <w:rPrChange w:id="943" w:author="陳鐵元" w:date="2017-01-13T15:47:00Z">
                  <w:rPr>
                    <w:rFonts w:hint="eastAsia"/>
                    <w:sz w:val="20"/>
                    <w:szCs w:val="20"/>
                  </w:rPr>
                </w:rPrChange>
              </w:rPr>
              <w:t xml:space="preserve"> </w:t>
            </w:r>
            <w:r w:rsidRPr="00543FA9">
              <w:rPr>
                <w:rFonts w:hint="eastAsia"/>
                <w:sz w:val="20"/>
                <w:szCs w:val="20"/>
                <w:rPrChange w:id="944" w:author="陳鐵元" w:date="2017-01-13T15:47:00Z">
                  <w:rPr>
                    <w:rFonts w:hint="eastAsia"/>
                    <w:sz w:val="20"/>
                    <w:szCs w:val="20"/>
                  </w:rPr>
                </w:rPrChange>
              </w:rPr>
              <w:t>時</w:t>
            </w:r>
          </w:p>
        </w:tc>
      </w:tr>
    </w:tbl>
    <w:p w:rsidR="00682EEB" w:rsidRPr="00543FA9" w:rsidRDefault="00682EEB" w:rsidP="00E8224B">
      <w:pPr>
        <w:pStyle w:val="Tabletext"/>
        <w:keepLines w:val="0"/>
        <w:spacing w:after="0" w:line="240" w:lineRule="auto"/>
        <w:ind w:left="1276"/>
        <w:rPr>
          <w:rFonts w:hint="eastAsia"/>
          <w:kern w:val="2"/>
          <w:szCs w:val="24"/>
          <w:lang w:eastAsia="zh-TW"/>
          <w:rPrChange w:id="945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</w:p>
    <w:p w:rsidR="00DE1095" w:rsidRPr="00543FA9" w:rsidRDefault="00EF2CA8" w:rsidP="00DE1095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hint="eastAsia"/>
          <w:b/>
          <w:kern w:val="2"/>
          <w:szCs w:val="24"/>
          <w:lang w:eastAsia="zh-TW"/>
          <w:rPrChange w:id="946" w:author="陳鐵元" w:date="2017-01-13T15:47:00Z">
            <w:rPr>
              <w:rFonts w:hint="eastAsia"/>
              <w:b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b/>
          <w:bCs/>
          <w:lang w:eastAsia="zh-TW"/>
          <w:rPrChange w:id="947" w:author="陳鐵元" w:date="2017-01-13T15:47:00Z">
            <w:rPr>
              <w:rFonts w:hint="eastAsia"/>
              <w:b/>
              <w:bCs/>
              <w:lang w:eastAsia="zh-TW"/>
            </w:rPr>
          </w:rPrChange>
        </w:rPr>
        <w:t>案件送件</w:t>
      </w:r>
      <w:r w:rsidR="00DE1095" w:rsidRPr="00543FA9">
        <w:rPr>
          <w:rFonts w:hint="eastAsia"/>
          <w:b/>
          <w:kern w:val="2"/>
          <w:szCs w:val="24"/>
          <w:lang w:eastAsia="zh-TW"/>
          <w:rPrChange w:id="948" w:author="陳鐵元" w:date="2017-01-13T15:47:00Z">
            <w:rPr>
              <w:rFonts w:hint="eastAsia"/>
              <w:b/>
              <w:kern w:val="2"/>
              <w:szCs w:val="24"/>
              <w:lang w:eastAsia="zh-TW"/>
            </w:rPr>
          </w:rPrChange>
        </w:rPr>
        <w:t>：</w:t>
      </w:r>
    </w:p>
    <w:p w:rsidR="00722974" w:rsidRPr="00543FA9" w:rsidRDefault="00E9617C" w:rsidP="00DE1095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949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bookmarkStart w:id="950" w:name="畫面資料檢核"/>
      <w:bookmarkEnd w:id="950"/>
      <w:r w:rsidRPr="00543FA9">
        <w:rPr>
          <w:rFonts w:hint="eastAsia"/>
          <w:kern w:val="2"/>
          <w:szCs w:val="24"/>
          <w:lang w:eastAsia="zh-TW"/>
          <w:rPrChange w:id="951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畫面資料</w:t>
      </w:r>
      <w:r w:rsidR="00DE1095" w:rsidRPr="00543FA9">
        <w:rPr>
          <w:rFonts w:hint="eastAsia"/>
          <w:kern w:val="2"/>
          <w:szCs w:val="24"/>
          <w:lang w:eastAsia="zh-TW"/>
          <w:rPrChange w:id="952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檢核：</w:t>
      </w:r>
      <w:r w:rsidR="0092016F" w:rsidRPr="00543FA9">
        <w:rPr>
          <w:rFonts w:hint="eastAsia"/>
          <w:kern w:val="2"/>
          <w:szCs w:val="24"/>
          <w:lang w:eastAsia="zh-TW"/>
          <w:rPrChange w:id="953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(</w:t>
      </w:r>
      <w:r w:rsidR="0092016F" w:rsidRPr="00543FA9">
        <w:rPr>
          <w:rFonts w:hint="eastAsia"/>
          <w:kern w:val="2"/>
          <w:szCs w:val="24"/>
          <w:lang w:eastAsia="zh-TW"/>
          <w:rPrChange w:id="954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不符合時</w:t>
      </w:r>
      <w:r w:rsidR="00012342" w:rsidRPr="00543FA9">
        <w:rPr>
          <w:rFonts w:hint="eastAsia"/>
          <w:kern w:val="2"/>
          <w:szCs w:val="24"/>
          <w:lang w:eastAsia="zh-TW"/>
          <w:rPrChange w:id="955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傳出</w:t>
      </w:r>
      <w:r w:rsidR="0092016F" w:rsidRPr="00543FA9">
        <w:rPr>
          <w:rFonts w:hint="eastAsia"/>
          <w:kern w:val="2"/>
          <w:szCs w:val="24"/>
          <w:lang w:eastAsia="zh-TW"/>
          <w:rPrChange w:id="956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錯誤訊息</w:t>
      </w:r>
      <w:r w:rsidR="0092016F" w:rsidRPr="00543FA9">
        <w:rPr>
          <w:rFonts w:hint="eastAsia"/>
          <w:kern w:val="2"/>
          <w:szCs w:val="24"/>
          <w:lang w:eastAsia="zh-TW"/>
          <w:rPrChange w:id="957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)</w:t>
      </w:r>
    </w:p>
    <w:p w:rsidR="006B2D58" w:rsidRPr="00543FA9" w:rsidRDefault="000E3D98" w:rsidP="006B2D5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958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bCs/>
          <w:lang w:eastAsia="zh-TW"/>
          <w:rPrChange w:id="959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IF </w:t>
      </w:r>
      <w:r w:rsidRPr="00543FA9">
        <w:rPr>
          <w:rFonts w:hint="eastAsia"/>
          <w:bCs/>
          <w:lang w:eastAsia="zh-TW"/>
          <w:rPrChange w:id="960" w:author="陳鐵元" w:date="2017-01-13T15:47:00Z">
            <w:rPr>
              <w:rFonts w:hint="eastAsia"/>
              <w:bCs/>
              <w:lang w:eastAsia="zh-TW"/>
            </w:rPr>
          </w:rPrChange>
        </w:rPr>
        <w:t>受理編號</w:t>
      </w:r>
      <w:r w:rsidRPr="00543FA9">
        <w:rPr>
          <w:rFonts w:hint="eastAsia"/>
          <w:bCs/>
          <w:lang w:eastAsia="zh-TW"/>
          <w:rPrChange w:id="961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 </w:t>
      </w:r>
      <w:r w:rsidRPr="00543FA9">
        <w:rPr>
          <w:rFonts w:hint="eastAsia"/>
          <w:bCs/>
          <w:lang w:eastAsia="zh-TW"/>
          <w:rPrChange w:id="962" w:author="陳鐵元" w:date="2017-01-13T15:47:00Z">
            <w:rPr>
              <w:rFonts w:hint="eastAsia"/>
              <w:bCs/>
              <w:lang w:eastAsia="zh-TW"/>
            </w:rPr>
          </w:rPrChange>
        </w:rPr>
        <w:t>長度</w:t>
      </w:r>
      <w:r w:rsidRPr="00543FA9">
        <w:rPr>
          <w:rFonts w:hint="eastAsia"/>
          <w:bCs/>
          <w:lang w:eastAsia="zh-TW"/>
          <w:rPrChange w:id="963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 &lt;&gt;</w:t>
      </w:r>
      <w:r w:rsidR="00582440" w:rsidRPr="00543FA9">
        <w:rPr>
          <w:rFonts w:hint="eastAsia"/>
          <w:bCs/>
          <w:lang w:eastAsia="zh-TW"/>
          <w:rPrChange w:id="964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 </w:t>
      </w:r>
      <w:r w:rsidRPr="00543FA9">
        <w:rPr>
          <w:rFonts w:hint="eastAsia"/>
          <w:bCs/>
          <w:lang w:eastAsia="zh-TW"/>
          <w:rPrChange w:id="965" w:author="陳鐵元" w:date="2017-01-13T15:47:00Z">
            <w:rPr>
              <w:rFonts w:hint="eastAsia"/>
              <w:bCs/>
              <w:lang w:eastAsia="zh-TW"/>
            </w:rPr>
          </w:rPrChange>
        </w:rPr>
        <w:t>14</w:t>
      </w:r>
      <w:r w:rsidR="00863EB8" w:rsidRPr="00543FA9">
        <w:rPr>
          <w:rFonts w:hint="eastAsia"/>
          <w:bCs/>
          <w:lang w:eastAsia="zh-TW"/>
          <w:rPrChange w:id="966" w:author="陳鐵元" w:date="2017-01-13T15:47:00Z">
            <w:rPr>
              <w:rFonts w:hint="eastAsia"/>
              <w:bCs/>
              <w:lang w:eastAsia="zh-TW"/>
            </w:rPr>
          </w:rPrChange>
        </w:rPr>
        <w:t>(</w:t>
      </w:r>
      <w:r w:rsidR="00863EB8" w:rsidRPr="00543FA9">
        <w:rPr>
          <w:rFonts w:hint="eastAsia"/>
          <w:bCs/>
          <w:lang w:eastAsia="zh-TW"/>
          <w:rPrChange w:id="967" w:author="陳鐵元" w:date="2017-01-13T15:47:00Z">
            <w:rPr>
              <w:rFonts w:hint="eastAsia"/>
              <w:bCs/>
              <w:lang w:eastAsia="zh-TW"/>
            </w:rPr>
          </w:rPrChange>
        </w:rPr>
        <w:t>受理編號需有值且長度為</w:t>
      </w:r>
      <w:smartTag w:uri="urn:schemas-microsoft-com:office:smarttags" w:element="chmetcnv">
        <w:smartTagPr>
          <w:attr w:name="UnitName" w:val="碼"/>
          <w:attr w:name="SourceValue" w:val="14"/>
          <w:attr w:name="HasSpace" w:val="False"/>
          <w:attr w:name="Negative" w:val="False"/>
          <w:attr w:name="NumberType" w:val="1"/>
          <w:attr w:name="TCSC" w:val="0"/>
        </w:smartTagPr>
        <w:r w:rsidR="00863EB8" w:rsidRPr="00543FA9">
          <w:rPr>
            <w:rFonts w:hint="eastAsia"/>
            <w:bCs/>
            <w:lang w:eastAsia="zh-TW"/>
            <w:rPrChange w:id="968" w:author="陳鐵元" w:date="2017-01-13T15:47:00Z">
              <w:rPr>
                <w:rFonts w:hint="eastAsia"/>
                <w:bCs/>
                <w:lang w:eastAsia="zh-TW"/>
              </w:rPr>
            </w:rPrChange>
          </w:rPr>
          <w:t>14</w:t>
        </w:r>
        <w:r w:rsidR="00863EB8" w:rsidRPr="00543FA9">
          <w:rPr>
            <w:rFonts w:hint="eastAsia"/>
            <w:bCs/>
            <w:lang w:eastAsia="zh-TW"/>
            <w:rPrChange w:id="969" w:author="陳鐵元" w:date="2017-01-13T15:47:00Z">
              <w:rPr>
                <w:rFonts w:hint="eastAsia"/>
                <w:bCs/>
                <w:lang w:eastAsia="zh-TW"/>
              </w:rPr>
            </w:rPrChange>
          </w:rPr>
          <w:t>碼</w:t>
        </w:r>
      </w:smartTag>
      <w:r w:rsidR="00863EB8" w:rsidRPr="00543FA9">
        <w:rPr>
          <w:rFonts w:hint="eastAsia"/>
          <w:bCs/>
          <w:lang w:eastAsia="zh-TW"/>
          <w:rPrChange w:id="970" w:author="陳鐵元" w:date="2017-01-13T15:47:00Z">
            <w:rPr>
              <w:rFonts w:hint="eastAsia"/>
              <w:bCs/>
              <w:lang w:eastAsia="zh-TW"/>
            </w:rPr>
          </w:rPrChange>
        </w:rPr>
        <w:t>)</w:t>
      </w:r>
    </w:p>
    <w:p w:rsidR="005C3E30" w:rsidRPr="00543FA9" w:rsidRDefault="00C72666" w:rsidP="00E202D5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971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972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543FA9">
        <w:rPr>
          <w:rFonts w:hint="eastAsia"/>
          <w:bCs/>
          <w:lang w:eastAsia="zh-TW"/>
          <w:rPrChange w:id="973" w:author="陳鐵元" w:date="2017-01-13T15:47:00Z">
            <w:rPr>
              <w:rFonts w:hint="eastAsia"/>
              <w:bCs/>
              <w:lang w:eastAsia="zh-TW"/>
            </w:rPr>
          </w:rPrChange>
        </w:rPr>
        <w:t>請輸入正確受理編號</w:t>
      </w:r>
    </w:p>
    <w:p w:rsidR="00E202D5" w:rsidRPr="00543FA9" w:rsidRDefault="00E202D5" w:rsidP="00E202D5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974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bCs/>
          <w:lang w:eastAsia="zh-TW"/>
          <w:rPrChange w:id="975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IF </w:t>
      </w:r>
      <w:r w:rsidR="0076614A" w:rsidRPr="00543FA9">
        <w:rPr>
          <w:rFonts w:hint="eastAsia"/>
          <w:lang w:eastAsia="zh-TW"/>
          <w:rPrChange w:id="976" w:author="陳鐵元" w:date="2017-01-13T15:47:00Z">
            <w:rPr>
              <w:rFonts w:hint="eastAsia"/>
              <w:lang w:eastAsia="zh-TW"/>
            </w:rPr>
          </w:rPrChange>
        </w:rPr>
        <w:t>事故日期</w:t>
      </w:r>
      <w:r w:rsidR="0076614A" w:rsidRPr="00543FA9">
        <w:rPr>
          <w:rFonts w:hint="eastAsia"/>
          <w:lang w:eastAsia="zh-TW"/>
          <w:rPrChange w:id="977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="0076614A" w:rsidRPr="00543FA9">
        <w:rPr>
          <w:rFonts w:hint="eastAsia"/>
          <w:lang w:eastAsia="zh-TW"/>
          <w:rPrChange w:id="978" w:author="陳鐵元" w:date="2017-01-13T15:47:00Z">
            <w:rPr>
              <w:rFonts w:hint="eastAsia"/>
              <w:lang w:eastAsia="zh-TW"/>
            </w:rPr>
          </w:rPrChange>
        </w:rPr>
        <w:t>是空的</w:t>
      </w:r>
      <w:r w:rsidR="0076614A" w:rsidRPr="00543FA9">
        <w:rPr>
          <w:rFonts w:hint="eastAsia"/>
          <w:lang w:eastAsia="zh-TW"/>
          <w:rPrChange w:id="979" w:author="陳鐵元" w:date="2017-01-13T15:47:00Z">
            <w:rPr>
              <w:rFonts w:hint="eastAsia"/>
              <w:lang w:eastAsia="zh-TW"/>
            </w:rPr>
          </w:rPrChange>
        </w:rPr>
        <w:t xml:space="preserve"> OR </w:t>
      </w:r>
      <w:r w:rsidR="0076614A" w:rsidRPr="00543FA9">
        <w:rPr>
          <w:rFonts w:hint="eastAsia"/>
          <w:lang w:eastAsia="zh-TW"/>
          <w:rPrChange w:id="980" w:author="陳鐵元" w:date="2017-01-13T15:47:00Z">
            <w:rPr>
              <w:rFonts w:hint="eastAsia"/>
              <w:lang w:eastAsia="zh-TW"/>
            </w:rPr>
          </w:rPrChange>
        </w:rPr>
        <w:t>事故日期不為合理日期</w:t>
      </w:r>
      <w:r w:rsidR="0076614A" w:rsidRPr="00543FA9">
        <w:rPr>
          <w:rFonts w:hint="eastAsia"/>
          <w:bCs/>
          <w:lang w:eastAsia="zh-TW"/>
          <w:rPrChange w:id="981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 </w:t>
      </w:r>
      <w:r w:rsidRPr="00543FA9">
        <w:rPr>
          <w:rFonts w:hint="eastAsia"/>
          <w:bCs/>
          <w:lang w:eastAsia="zh-TW"/>
          <w:rPrChange w:id="982" w:author="陳鐵元" w:date="2017-01-13T15:47:00Z">
            <w:rPr>
              <w:rFonts w:hint="eastAsia"/>
              <w:bCs/>
              <w:lang w:eastAsia="zh-TW"/>
            </w:rPr>
          </w:rPrChange>
        </w:rPr>
        <w:t>(</w:t>
      </w:r>
      <w:r w:rsidR="00D2736C" w:rsidRPr="00543FA9">
        <w:rPr>
          <w:rFonts w:hint="eastAsia"/>
          <w:lang w:eastAsia="zh-TW"/>
          <w:rPrChange w:id="983" w:author="陳鐵元" w:date="2017-01-13T15:47:00Z">
            <w:rPr>
              <w:rFonts w:hint="eastAsia"/>
              <w:lang w:eastAsia="zh-TW"/>
            </w:rPr>
          </w:rPrChange>
        </w:rPr>
        <w:t>事故日期需有值且為合理日期</w:t>
      </w:r>
      <w:r w:rsidRPr="00543FA9">
        <w:rPr>
          <w:rFonts w:hint="eastAsia"/>
          <w:bCs/>
          <w:lang w:eastAsia="zh-TW"/>
          <w:rPrChange w:id="984" w:author="陳鐵元" w:date="2017-01-13T15:47:00Z">
            <w:rPr>
              <w:rFonts w:hint="eastAsia"/>
              <w:bCs/>
              <w:lang w:eastAsia="zh-TW"/>
            </w:rPr>
          </w:rPrChange>
        </w:rPr>
        <w:t>)</w:t>
      </w:r>
    </w:p>
    <w:p w:rsidR="00E202D5" w:rsidRPr="00543FA9" w:rsidRDefault="00E202D5" w:rsidP="00E202D5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985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986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="0097173A" w:rsidRPr="00543FA9">
        <w:rPr>
          <w:rFonts w:hint="eastAsia"/>
          <w:lang w:eastAsia="zh-TW"/>
          <w:rPrChange w:id="987" w:author="陳鐵元" w:date="2017-01-13T15:47:00Z">
            <w:rPr>
              <w:rFonts w:hint="eastAsia"/>
              <w:lang w:eastAsia="zh-TW"/>
            </w:rPr>
          </w:rPrChange>
        </w:rPr>
        <w:t>請輸入正確事故日期</w:t>
      </w:r>
    </w:p>
    <w:p w:rsidR="00EB4A76" w:rsidRPr="00543FA9" w:rsidRDefault="00E202D5" w:rsidP="00EA5705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lang w:eastAsia="zh-TW"/>
          <w:rPrChange w:id="988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bCs/>
          <w:lang w:eastAsia="zh-TW"/>
          <w:rPrChange w:id="989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IF </w:t>
      </w:r>
      <w:r w:rsidR="00CC1CA5" w:rsidRPr="00543FA9">
        <w:rPr>
          <w:rFonts w:hint="eastAsia"/>
          <w:lang w:eastAsia="zh-TW"/>
          <w:rPrChange w:id="990" w:author="陳鐵元" w:date="2017-01-13T15:47:00Z">
            <w:rPr>
              <w:rFonts w:hint="eastAsia"/>
              <w:lang w:eastAsia="zh-TW"/>
            </w:rPr>
          </w:rPrChange>
        </w:rPr>
        <w:t>事故者</w:t>
      </w:r>
      <w:r w:rsidR="00CC1CA5" w:rsidRPr="00543FA9">
        <w:rPr>
          <w:rFonts w:hint="eastAsia"/>
          <w:lang w:eastAsia="zh-TW"/>
          <w:rPrChange w:id="991" w:author="陳鐵元" w:date="2017-01-13T15:47:00Z">
            <w:rPr>
              <w:rFonts w:hint="eastAsia"/>
              <w:lang w:eastAsia="zh-TW"/>
            </w:rPr>
          </w:rPrChange>
        </w:rPr>
        <w:t>ID</w:t>
      </w:r>
      <w:r w:rsidRPr="00543FA9">
        <w:rPr>
          <w:rFonts w:hint="eastAsia"/>
          <w:bCs/>
          <w:lang w:eastAsia="zh-TW"/>
          <w:rPrChange w:id="992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 </w:t>
      </w:r>
      <w:r w:rsidRPr="00543FA9">
        <w:rPr>
          <w:rFonts w:hint="eastAsia"/>
          <w:bCs/>
          <w:lang w:eastAsia="zh-TW"/>
          <w:rPrChange w:id="993" w:author="陳鐵元" w:date="2017-01-13T15:47:00Z">
            <w:rPr>
              <w:rFonts w:hint="eastAsia"/>
              <w:bCs/>
              <w:lang w:eastAsia="zh-TW"/>
            </w:rPr>
          </w:rPrChange>
        </w:rPr>
        <w:t>長度</w:t>
      </w:r>
      <w:r w:rsidRPr="00543FA9">
        <w:rPr>
          <w:rFonts w:hint="eastAsia"/>
          <w:bCs/>
          <w:lang w:eastAsia="zh-TW"/>
          <w:rPrChange w:id="994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 &lt;&gt; 1</w:t>
      </w:r>
      <w:r w:rsidR="00CC1CA5" w:rsidRPr="00543FA9">
        <w:rPr>
          <w:rFonts w:hint="eastAsia"/>
          <w:bCs/>
          <w:lang w:eastAsia="zh-TW"/>
          <w:rPrChange w:id="995" w:author="陳鐵元" w:date="2017-01-13T15:47:00Z">
            <w:rPr>
              <w:rFonts w:hint="eastAsia"/>
              <w:bCs/>
              <w:lang w:eastAsia="zh-TW"/>
            </w:rPr>
          </w:rPrChange>
        </w:rPr>
        <w:t>0</w:t>
      </w:r>
      <w:r w:rsidRPr="00543FA9">
        <w:rPr>
          <w:rFonts w:hint="eastAsia"/>
          <w:bCs/>
          <w:lang w:eastAsia="zh-TW"/>
          <w:rPrChange w:id="996" w:author="陳鐵元" w:date="2017-01-13T15:47:00Z">
            <w:rPr>
              <w:rFonts w:hint="eastAsia"/>
              <w:bCs/>
              <w:lang w:eastAsia="zh-TW"/>
            </w:rPr>
          </w:rPrChange>
        </w:rPr>
        <w:t>(</w:t>
      </w:r>
      <w:r w:rsidR="00D819BB" w:rsidRPr="00543FA9">
        <w:rPr>
          <w:rFonts w:hint="eastAsia"/>
          <w:lang w:eastAsia="zh-TW"/>
          <w:rPrChange w:id="997" w:author="陳鐵元" w:date="2017-01-13T15:47:00Z">
            <w:rPr>
              <w:rFonts w:hint="eastAsia"/>
              <w:lang w:eastAsia="zh-TW"/>
            </w:rPr>
          </w:rPrChange>
        </w:rPr>
        <w:t>事故者</w:t>
      </w:r>
      <w:r w:rsidR="00D819BB" w:rsidRPr="00543FA9">
        <w:rPr>
          <w:rFonts w:hint="eastAsia"/>
          <w:lang w:eastAsia="zh-TW"/>
          <w:rPrChange w:id="998" w:author="陳鐵元" w:date="2017-01-13T15:47:00Z">
            <w:rPr>
              <w:rFonts w:hint="eastAsia"/>
              <w:lang w:eastAsia="zh-TW"/>
            </w:rPr>
          </w:rPrChange>
        </w:rPr>
        <w:t>ID</w:t>
      </w:r>
      <w:r w:rsidR="00D819BB" w:rsidRPr="00543FA9">
        <w:rPr>
          <w:rFonts w:hint="eastAsia"/>
          <w:lang w:eastAsia="zh-TW"/>
          <w:rPrChange w:id="999" w:author="陳鐵元" w:date="2017-01-13T15:47:00Z">
            <w:rPr>
              <w:rFonts w:hint="eastAsia"/>
              <w:lang w:eastAsia="zh-TW"/>
            </w:rPr>
          </w:rPrChange>
        </w:rPr>
        <w:t>需有值且長度為</w:t>
      </w:r>
      <w:smartTag w:uri="urn:schemas-microsoft-com:office:smarttags" w:element="chmetcnv">
        <w:smartTagPr>
          <w:attr w:name="UnitName" w:val="碼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="00D819BB" w:rsidRPr="00543FA9">
          <w:rPr>
            <w:rFonts w:hint="eastAsia"/>
            <w:lang w:eastAsia="zh-TW"/>
            <w:rPrChange w:id="1000" w:author="陳鐵元" w:date="2017-01-13T15:47:00Z">
              <w:rPr>
                <w:rFonts w:hint="eastAsia"/>
                <w:lang w:eastAsia="zh-TW"/>
              </w:rPr>
            </w:rPrChange>
          </w:rPr>
          <w:t>10</w:t>
        </w:r>
        <w:r w:rsidR="00D819BB" w:rsidRPr="00543FA9">
          <w:rPr>
            <w:rFonts w:hint="eastAsia"/>
            <w:lang w:eastAsia="zh-TW"/>
            <w:rPrChange w:id="1001" w:author="陳鐵元" w:date="2017-01-13T15:47:00Z">
              <w:rPr>
                <w:rFonts w:hint="eastAsia"/>
                <w:lang w:eastAsia="zh-TW"/>
              </w:rPr>
            </w:rPrChange>
          </w:rPr>
          <w:t>碼</w:t>
        </w:r>
      </w:smartTag>
      <w:r w:rsidRPr="00543FA9">
        <w:rPr>
          <w:rFonts w:hint="eastAsia"/>
          <w:bCs/>
          <w:lang w:eastAsia="zh-TW"/>
          <w:rPrChange w:id="1002" w:author="陳鐵元" w:date="2017-01-13T15:47:00Z">
            <w:rPr>
              <w:rFonts w:hint="eastAsia"/>
              <w:bCs/>
              <w:lang w:eastAsia="zh-TW"/>
            </w:rPr>
          </w:rPrChange>
        </w:rPr>
        <w:t>)</w:t>
      </w:r>
    </w:p>
    <w:p w:rsidR="005D60A4" w:rsidRPr="00543FA9" w:rsidRDefault="00E202D5" w:rsidP="005D60A4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1003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004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="00EB4A76" w:rsidRPr="00543FA9">
        <w:rPr>
          <w:kern w:val="2"/>
          <w:szCs w:val="24"/>
          <w:lang w:eastAsia="zh-TW"/>
          <w:rPrChange w:id="1005" w:author="陳鐵元" w:date="2017-01-13T15:47:00Z">
            <w:rPr>
              <w:kern w:val="2"/>
              <w:szCs w:val="24"/>
              <w:lang w:eastAsia="zh-TW"/>
            </w:rPr>
          </w:rPrChange>
        </w:rPr>
        <w:t>’</w:t>
      </w:r>
      <w:r w:rsidR="00EA5705" w:rsidRPr="00543FA9">
        <w:rPr>
          <w:rFonts w:hint="eastAsia"/>
          <w:lang w:eastAsia="zh-TW"/>
          <w:rPrChange w:id="1006" w:author="陳鐵元" w:date="2017-01-13T15:47:00Z">
            <w:rPr>
              <w:rFonts w:hint="eastAsia"/>
              <w:lang w:eastAsia="zh-TW"/>
            </w:rPr>
          </w:rPrChange>
        </w:rPr>
        <w:t>請確認事故者</w:t>
      </w:r>
      <w:r w:rsidR="00EA5705" w:rsidRPr="00543FA9">
        <w:rPr>
          <w:rFonts w:hint="eastAsia"/>
          <w:lang w:eastAsia="zh-TW"/>
          <w:rPrChange w:id="1007" w:author="陳鐵元" w:date="2017-01-13T15:47:00Z">
            <w:rPr>
              <w:rFonts w:hint="eastAsia"/>
              <w:lang w:eastAsia="zh-TW"/>
            </w:rPr>
          </w:rPrChange>
        </w:rPr>
        <w:t>ID</w:t>
      </w:r>
      <w:r w:rsidR="00EA5705" w:rsidRPr="00543FA9">
        <w:rPr>
          <w:rFonts w:hint="eastAsia"/>
          <w:lang w:eastAsia="zh-TW"/>
          <w:rPrChange w:id="1008" w:author="陳鐵元" w:date="2017-01-13T15:47:00Z">
            <w:rPr>
              <w:rFonts w:hint="eastAsia"/>
              <w:lang w:eastAsia="zh-TW"/>
            </w:rPr>
          </w:rPrChange>
        </w:rPr>
        <w:t>：</w:t>
      </w:r>
      <w:r w:rsidR="00EB4A76" w:rsidRPr="00543FA9">
        <w:rPr>
          <w:lang w:eastAsia="zh-TW"/>
          <w:rPrChange w:id="1009" w:author="陳鐵元" w:date="2017-01-13T15:47:00Z">
            <w:rPr>
              <w:lang w:eastAsia="zh-TW"/>
            </w:rPr>
          </w:rPrChange>
        </w:rPr>
        <w:t>’</w:t>
      </w:r>
      <w:r w:rsidR="00EB4A76" w:rsidRPr="00543FA9">
        <w:rPr>
          <w:rFonts w:hint="eastAsia"/>
          <w:lang w:eastAsia="zh-TW"/>
          <w:rPrChange w:id="1010" w:author="陳鐵元" w:date="2017-01-13T15:47:00Z">
            <w:rPr>
              <w:rFonts w:hint="eastAsia"/>
              <w:lang w:eastAsia="zh-TW"/>
            </w:rPr>
          </w:rPrChange>
        </w:rPr>
        <w:t>+</w:t>
      </w:r>
      <w:r w:rsidR="00EA5705" w:rsidRPr="00543FA9">
        <w:rPr>
          <w:rFonts w:hint="eastAsia"/>
          <w:lang w:eastAsia="zh-TW"/>
          <w:rPrChange w:id="1011" w:author="陳鐵元" w:date="2017-01-13T15:47:00Z">
            <w:rPr>
              <w:rFonts w:hint="eastAsia"/>
              <w:lang w:eastAsia="zh-TW"/>
            </w:rPr>
          </w:rPrChange>
        </w:rPr>
        <w:t>畫面</w:t>
      </w:r>
      <w:r w:rsidR="00EA5705" w:rsidRPr="00543FA9">
        <w:rPr>
          <w:rFonts w:hint="eastAsia"/>
          <w:lang w:eastAsia="zh-TW"/>
          <w:rPrChange w:id="1012" w:author="陳鐵元" w:date="2017-01-13T15:47:00Z">
            <w:rPr>
              <w:rFonts w:hint="eastAsia"/>
              <w:lang w:eastAsia="zh-TW"/>
            </w:rPr>
          </w:rPrChange>
        </w:rPr>
        <w:t>.</w:t>
      </w:r>
      <w:r w:rsidR="00EA5705" w:rsidRPr="00543FA9">
        <w:rPr>
          <w:rFonts w:hint="eastAsia"/>
          <w:lang w:eastAsia="zh-TW"/>
          <w:rPrChange w:id="1013" w:author="陳鐵元" w:date="2017-01-13T15:47:00Z">
            <w:rPr>
              <w:rFonts w:hint="eastAsia"/>
              <w:lang w:eastAsia="zh-TW"/>
            </w:rPr>
          </w:rPrChange>
        </w:rPr>
        <w:t>事故者</w:t>
      </w:r>
      <w:r w:rsidR="00EA5705" w:rsidRPr="00543FA9">
        <w:rPr>
          <w:rFonts w:hint="eastAsia"/>
          <w:lang w:eastAsia="zh-TW"/>
          <w:rPrChange w:id="1014" w:author="陳鐵元" w:date="2017-01-13T15:47:00Z">
            <w:rPr>
              <w:rFonts w:hint="eastAsia"/>
              <w:lang w:eastAsia="zh-TW"/>
            </w:rPr>
          </w:rPrChange>
        </w:rPr>
        <w:t>ID</w:t>
      </w:r>
      <w:r w:rsidR="00EB4A76" w:rsidRPr="00543FA9">
        <w:rPr>
          <w:rFonts w:hint="eastAsia"/>
          <w:lang w:eastAsia="zh-TW"/>
          <w:rPrChange w:id="1015" w:author="陳鐵元" w:date="2017-01-13T15:47:00Z">
            <w:rPr>
              <w:rFonts w:hint="eastAsia"/>
              <w:lang w:eastAsia="zh-TW"/>
            </w:rPr>
          </w:rPrChange>
        </w:rPr>
        <w:t>+</w:t>
      </w:r>
      <w:r w:rsidR="00EB4A76" w:rsidRPr="00543FA9">
        <w:rPr>
          <w:lang w:eastAsia="zh-TW"/>
          <w:rPrChange w:id="1016" w:author="陳鐵元" w:date="2017-01-13T15:47:00Z">
            <w:rPr>
              <w:lang w:eastAsia="zh-TW"/>
            </w:rPr>
          </w:rPrChange>
        </w:rPr>
        <w:t>’</w:t>
      </w:r>
      <w:r w:rsidR="00EA5705" w:rsidRPr="00543FA9">
        <w:rPr>
          <w:rFonts w:hint="eastAsia"/>
          <w:lang w:eastAsia="zh-TW"/>
          <w:rPrChange w:id="1017" w:author="陳鐵元" w:date="2017-01-13T15:47:00Z">
            <w:rPr>
              <w:rFonts w:hint="eastAsia"/>
              <w:lang w:eastAsia="zh-TW"/>
            </w:rPr>
          </w:rPrChange>
        </w:rPr>
        <w:t>是否正確</w:t>
      </w:r>
      <w:r w:rsidR="00EB4A76" w:rsidRPr="00543FA9">
        <w:rPr>
          <w:lang w:eastAsia="zh-TW"/>
          <w:rPrChange w:id="1018" w:author="陳鐵元" w:date="2017-01-13T15:47:00Z">
            <w:rPr>
              <w:lang w:eastAsia="zh-TW"/>
            </w:rPr>
          </w:rPrChange>
        </w:rPr>
        <w:t>’</w:t>
      </w:r>
    </w:p>
    <w:p w:rsidR="005D60A4" w:rsidRPr="00543FA9" w:rsidRDefault="005D60A4" w:rsidP="005D60A4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1019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020" w:author="陳鐵元" w:date="2017-01-13T15:47:00Z">
            <w:rPr>
              <w:rFonts w:hint="eastAsia"/>
              <w:lang w:eastAsia="zh-TW"/>
            </w:rPr>
          </w:rPrChange>
        </w:rPr>
        <w:t>按</w:t>
      </w:r>
      <w:r w:rsidRPr="00543FA9">
        <w:rPr>
          <w:rFonts w:hint="eastAsia"/>
          <w:lang w:eastAsia="zh-TW"/>
          <w:rPrChange w:id="1021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1022" w:author="陳鐵元" w:date="2017-01-13T15:47:00Z">
            <w:rPr>
              <w:rFonts w:hint="eastAsia"/>
              <w:lang w:eastAsia="zh-TW"/>
            </w:rPr>
          </w:rPrChange>
        </w:rPr>
        <w:t>確認</w:t>
      </w:r>
      <w:r w:rsidRPr="00543FA9">
        <w:rPr>
          <w:rFonts w:hint="eastAsia"/>
          <w:lang w:eastAsia="zh-TW"/>
          <w:rPrChange w:id="1023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1024" w:author="陳鐵元" w:date="2017-01-13T15:47:00Z">
            <w:rPr>
              <w:rFonts w:hint="eastAsia"/>
              <w:lang w:eastAsia="zh-TW"/>
            </w:rPr>
          </w:rPrChange>
        </w:rPr>
        <w:t>則</w:t>
      </w:r>
      <w:r w:rsidRPr="00543FA9">
        <w:rPr>
          <w:rFonts w:hint="eastAsia"/>
          <w:lang w:eastAsia="zh-TW"/>
          <w:rPrChange w:id="1025" w:author="陳鐵元" w:date="2017-01-13T15:47:00Z">
            <w:rPr>
              <w:rFonts w:hint="eastAsia"/>
              <w:lang w:eastAsia="zh-TW"/>
            </w:rPr>
          </w:rPrChange>
        </w:rPr>
        <w:t xml:space="preserve"> Pass </w:t>
      </w:r>
      <w:r w:rsidRPr="00543FA9">
        <w:rPr>
          <w:rFonts w:hint="eastAsia"/>
          <w:lang w:eastAsia="zh-TW"/>
          <w:rPrChange w:id="1026" w:author="陳鐵元" w:date="2017-01-13T15:47:00Z">
            <w:rPr>
              <w:rFonts w:hint="eastAsia"/>
              <w:lang w:eastAsia="zh-TW"/>
            </w:rPr>
          </w:rPrChange>
        </w:rPr>
        <w:t>此檢核</w:t>
      </w:r>
    </w:p>
    <w:p w:rsidR="00E202D5" w:rsidRPr="00543FA9" w:rsidRDefault="005D60A4" w:rsidP="005D60A4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027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028" w:author="陳鐵元" w:date="2017-01-13T15:47:00Z">
            <w:rPr>
              <w:rFonts w:hint="eastAsia"/>
              <w:lang w:eastAsia="zh-TW"/>
            </w:rPr>
          </w:rPrChange>
        </w:rPr>
        <w:t>按</w:t>
      </w:r>
      <w:r w:rsidRPr="00543FA9">
        <w:rPr>
          <w:rFonts w:hint="eastAsia"/>
          <w:lang w:eastAsia="zh-TW"/>
          <w:rPrChange w:id="1029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1030" w:author="陳鐵元" w:date="2017-01-13T15:47:00Z">
            <w:rPr>
              <w:rFonts w:hint="eastAsia"/>
              <w:lang w:eastAsia="zh-TW"/>
            </w:rPr>
          </w:rPrChange>
        </w:rPr>
        <w:t>取消</w:t>
      </w:r>
      <w:r w:rsidRPr="00543FA9">
        <w:rPr>
          <w:rFonts w:hint="eastAsia"/>
          <w:lang w:eastAsia="zh-TW"/>
          <w:rPrChange w:id="1031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1032" w:author="陳鐵元" w:date="2017-01-13T15:47:00Z">
            <w:rPr>
              <w:rFonts w:hint="eastAsia"/>
              <w:lang w:eastAsia="zh-TW"/>
            </w:rPr>
          </w:rPrChange>
        </w:rPr>
        <w:t>則</w:t>
      </w:r>
      <w:r w:rsidRPr="00543FA9">
        <w:rPr>
          <w:rFonts w:hint="eastAsia"/>
          <w:lang w:eastAsia="zh-TW"/>
          <w:rPrChange w:id="1033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1034" w:author="陳鐵元" w:date="2017-01-13T15:47:00Z">
            <w:rPr>
              <w:rFonts w:hint="eastAsia"/>
              <w:lang w:eastAsia="zh-TW"/>
            </w:rPr>
          </w:rPrChange>
        </w:rPr>
        <w:t>事故人</w:t>
      </w:r>
      <w:r w:rsidRPr="00543FA9">
        <w:rPr>
          <w:rFonts w:hint="eastAsia"/>
          <w:lang w:eastAsia="zh-TW"/>
          <w:rPrChange w:id="1035" w:author="陳鐵元" w:date="2017-01-13T15:47:00Z">
            <w:rPr>
              <w:rFonts w:hint="eastAsia"/>
              <w:lang w:eastAsia="zh-TW"/>
            </w:rPr>
          </w:rPrChange>
        </w:rPr>
        <w:t xml:space="preserve">ID </w:t>
      </w:r>
      <w:r w:rsidRPr="00543FA9">
        <w:rPr>
          <w:rFonts w:hint="eastAsia"/>
          <w:lang w:eastAsia="zh-TW"/>
          <w:rPrChange w:id="1036" w:author="陳鐵元" w:date="2017-01-13T15:47:00Z">
            <w:rPr>
              <w:rFonts w:hint="eastAsia"/>
              <w:lang w:eastAsia="zh-TW"/>
            </w:rPr>
          </w:rPrChange>
        </w:rPr>
        <w:t>反白</w:t>
      </w:r>
    </w:p>
    <w:p w:rsidR="00E41587" w:rsidRPr="00543FA9" w:rsidRDefault="00E41587" w:rsidP="00E41587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037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bCs/>
          <w:lang w:eastAsia="zh-TW"/>
          <w:rPrChange w:id="1038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IF </w:t>
      </w:r>
      <w:r w:rsidR="00A760D5" w:rsidRPr="00543FA9">
        <w:rPr>
          <w:rFonts w:hint="eastAsia"/>
          <w:lang w:eastAsia="zh-TW"/>
          <w:rPrChange w:id="1039" w:author="陳鐵元" w:date="2017-01-13T15:47:00Z">
            <w:rPr>
              <w:rFonts w:hint="eastAsia"/>
              <w:lang w:eastAsia="zh-TW"/>
            </w:rPr>
          </w:rPrChange>
        </w:rPr>
        <w:t>事故者姓名</w:t>
      </w:r>
      <w:r w:rsidRPr="00543FA9">
        <w:rPr>
          <w:rFonts w:hint="eastAsia"/>
          <w:lang w:eastAsia="zh-TW"/>
          <w:rPrChange w:id="1040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1041" w:author="陳鐵元" w:date="2017-01-13T15:47:00Z">
            <w:rPr>
              <w:rFonts w:hint="eastAsia"/>
              <w:lang w:eastAsia="zh-TW"/>
            </w:rPr>
          </w:rPrChange>
        </w:rPr>
        <w:t>是空的</w:t>
      </w:r>
      <w:r w:rsidRPr="00543FA9">
        <w:rPr>
          <w:rFonts w:hint="eastAsia"/>
          <w:bCs/>
          <w:lang w:eastAsia="zh-TW"/>
          <w:rPrChange w:id="1042" w:author="陳鐵元" w:date="2017-01-13T15:47:00Z">
            <w:rPr>
              <w:rFonts w:hint="eastAsia"/>
              <w:bCs/>
              <w:lang w:eastAsia="zh-TW"/>
            </w:rPr>
          </w:rPrChange>
        </w:rPr>
        <w:t>(</w:t>
      </w:r>
      <w:r w:rsidR="00A760D5" w:rsidRPr="00543FA9">
        <w:rPr>
          <w:rFonts w:hint="eastAsia"/>
          <w:lang w:eastAsia="zh-TW"/>
          <w:rPrChange w:id="1043" w:author="陳鐵元" w:date="2017-01-13T15:47:00Z">
            <w:rPr>
              <w:rFonts w:hint="eastAsia"/>
              <w:lang w:eastAsia="zh-TW"/>
            </w:rPr>
          </w:rPrChange>
        </w:rPr>
        <w:t>事故者姓名需有值</w:t>
      </w:r>
      <w:r w:rsidRPr="00543FA9">
        <w:rPr>
          <w:rFonts w:hint="eastAsia"/>
          <w:bCs/>
          <w:lang w:eastAsia="zh-TW"/>
          <w:rPrChange w:id="1044" w:author="陳鐵元" w:date="2017-01-13T15:47:00Z">
            <w:rPr>
              <w:rFonts w:hint="eastAsia"/>
              <w:bCs/>
              <w:lang w:eastAsia="zh-TW"/>
            </w:rPr>
          </w:rPrChange>
        </w:rPr>
        <w:t>)</w:t>
      </w:r>
    </w:p>
    <w:p w:rsidR="00E41587" w:rsidRPr="00543FA9" w:rsidRDefault="00E41587" w:rsidP="00E41587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045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046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543FA9">
        <w:rPr>
          <w:rFonts w:hint="eastAsia"/>
          <w:lang w:eastAsia="zh-TW"/>
          <w:rPrChange w:id="1047" w:author="陳鐵元" w:date="2017-01-13T15:47:00Z">
            <w:rPr>
              <w:rFonts w:hint="eastAsia"/>
              <w:lang w:eastAsia="zh-TW"/>
            </w:rPr>
          </w:rPrChange>
        </w:rPr>
        <w:t>請輸入</w:t>
      </w:r>
      <w:r w:rsidR="00A760D5" w:rsidRPr="00543FA9">
        <w:rPr>
          <w:rFonts w:hint="eastAsia"/>
          <w:lang w:eastAsia="zh-TW"/>
          <w:rPrChange w:id="1048" w:author="陳鐵元" w:date="2017-01-13T15:47:00Z">
            <w:rPr>
              <w:rFonts w:hint="eastAsia"/>
              <w:lang w:eastAsia="zh-TW"/>
            </w:rPr>
          </w:rPrChange>
        </w:rPr>
        <w:t>事故者姓名</w:t>
      </w:r>
    </w:p>
    <w:p w:rsidR="00EB4694" w:rsidRPr="00543FA9" w:rsidRDefault="00EB4694" w:rsidP="00EB4694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049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bCs/>
          <w:lang w:eastAsia="zh-TW"/>
          <w:rPrChange w:id="1050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IF </w:t>
      </w:r>
      <w:r w:rsidR="00501CE5" w:rsidRPr="00543FA9">
        <w:rPr>
          <w:rFonts w:hint="eastAsia"/>
          <w:lang w:eastAsia="zh-TW"/>
          <w:rPrChange w:id="1051" w:author="陳鐵元" w:date="2017-01-13T15:47:00Z">
            <w:rPr>
              <w:rFonts w:hint="eastAsia"/>
              <w:lang w:eastAsia="zh-TW"/>
            </w:rPr>
          </w:rPrChange>
        </w:rPr>
        <w:t>出生日期</w:t>
      </w:r>
      <w:r w:rsidRPr="00543FA9">
        <w:rPr>
          <w:rFonts w:hint="eastAsia"/>
          <w:lang w:eastAsia="zh-TW"/>
          <w:rPrChange w:id="1052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1053" w:author="陳鐵元" w:date="2017-01-13T15:47:00Z">
            <w:rPr>
              <w:rFonts w:hint="eastAsia"/>
              <w:lang w:eastAsia="zh-TW"/>
            </w:rPr>
          </w:rPrChange>
        </w:rPr>
        <w:t>是空的</w:t>
      </w:r>
      <w:r w:rsidRPr="00543FA9">
        <w:rPr>
          <w:rFonts w:hint="eastAsia"/>
          <w:lang w:eastAsia="zh-TW"/>
          <w:rPrChange w:id="1054" w:author="陳鐵元" w:date="2017-01-13T15:47:00Z">
            <w:rPr>
              <w:rFonts w:hint="eastAsia"/>
              <w:lang w:eastAsia="zh-TW"/>
            </w:rPr>
          </w:rPrChange>
        </w:rPr>
        <w:t xml:space="preserve"> OR </w:t>
      </w:r>
      <w:r w:rsidR="00501CE5" w:rsidRPr="00543FA9">
        <w:rPr>
          <w:rFonts w:hint="eastAsia"/>
          <w:lang w:eastAsia="zh-TW"/>
          <w:rPrChange w:id="1055" w:author="陳鐵元" w:date="2017-01-13T15:47:00Z">
            <w:rPr>
              <w:rFonts w:hint="eastAsia"/>
              <w:lang w:eastAsia="zh-TW"/>
            </w:rPr>
          </w:rPrChange>
        </w:rPr>
        <w:t>出生日期</w:t>
      </w:r>
      <w:r w:rsidRPr="00543FA9">
        <w:rPr>
          <w:rFonts w:hint="eastAsia"/>
          <w:lang w:eastAsia="zh-TW"/>
          <w:rPrChange w:id="1056" w:author="陳鐵元" w:date="2017-01-13T15:47:00Z">
            <w:rPr>
              <w:rFonts w:hint="eastAsia"/>
              <w:lang w:eastAsia="zh-TW"/>
            </w:rPr>
          </w:rPrChange>
        </w:rPr>
        <w:t>不為合理日期</w:t>
      </w:r>
      <w:r w:rsidRPr="00543FA9">
        <w:rPr>
          <w:rFonts w:hint="eastAsia"/>
          <w:bCs/>
          <w:lang w:eastAsia="zh-TW"/>
          <w:rPrChange w:id="1057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 (</w:t>
      </w:r>
      <w:r w:rsidR="00501CE5" w:rsidRPr="00543FA9">
        <w:rPr>
          <w:rFonts w:hint="eastAsia"/>
          <w:lang w:eastAsia="zh-TW"/>
          <w:rPrChange w:id="1058" w:author="陳鐵元" w:date="2017-01-13T15:47:00Z">
            <w:rPr>
              <w:rFonts w:hint="eastAsia"/>
              <w:lang w:eastAsia="zh-TW"/>
            </w:rPr>
          </w:rPrChange>
        </w:rPr>
        <w:t>出生日期需有值且為合理日期</w:t>
      </w:r>
      <w:r w:rsidRPr="00543FA9">
        <w:rPr>
          <w:rFonts w:hint="eastAsia"/>
          <w:bCs/>
          <w:lang w:eastAsia="zh-TW"/>
          <w:rPrChange w:id="1059" w:author="陳鐵元" w:date="2017-01-13T15:47:00Z">
            <w:rPr>
              <w:rFonts w:hint="eastAsia"/>
              <w:bCs/>
              <w:lang w:eastAsia="zh-TW"/>
            </w:rPr>
          </w:rPrChange>
        </w:rPr>
        <w:t>)</w:t>
      </w:r>
    </w:p>
    <w:p w:rsidR="00EB4694" w:rsidRPr="00543FA9" w:rsidRDefault="00EB4694" w:rsidP="00EB4694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060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061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543FA9">
        <w:rPr>
          <w:rFonts w:hint="eastAsia"/>
          <w:lang w:eastAsia="zh-TW"/>
          <w:rPrChange w:id="1062" w:author="陳鐵元" w:date="2017-01-13T15:47:00Z">
            <w:rPr>
              <w:rFonts w:hint="eastAsia"/>
              <w:lang w:eastAsia="zh-TW"/>
            </w:rPr>
          </w:rPrChange>
        </w:rPr>
        <w:t>請輸入正確</w:t>
      </w:r>
      <w:r w:rsidR="00501CE5" w:rsidRPr="00543FA9">
        <w:rPr>
          <w:rFonts w:hint="eastAsia"/>
          <w:lang w:eastAsia="zh-TW"/>
          <w:rPrChange w:id="1063" w:author="陳鐵元" w:date="2017-01-13T15:47:00Z">
            <w:rPr>
              <w:rFonts w:hint="eastAsia"/>
              <w:lang w:eastAsia="zh-TW"/>
            </w:rPr>
          </w:rPrChange>
        </w:rPr>
        <w:t>出生日期</w:t>
      </w:r>
    </w:p>
    <w:p w:rsidR="005C3E30" w:rsidRPr="00543FA9" w:rsidRDefault="005C3E30" w:rsidP="005C3E30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064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bCs/>
          <w:lang w:eastAsia="zh-TW"/>
          <w:rPrChange w:id="1065" w:author="陳鐵元" w:date="2017-01-13T15:47:00Z">
            <w:rPr>
              <w:rFonts w:hint="eastAsia"/>
              <w:bCs/>
              <w:lang w:eastAsia="zh-TW"/>
            </w:rPr>
          </w:rPrChange>
        </w:rPr>
        <w:t>IF</w:t>
      </w:r>
      <w:r w:rsidR="0035035F" w:rsidRPr="00543FA9">
        <w:rPr>
          <w:rFonts w:hint="eastAsia"/>
          <w:bCs/>
          <w:lang w:eastAsia="zh-TW"/>
          <w:rPrChange w:id="1066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 </w:t>
      </w:r>
      <w:r w:rsidR="0035035F" w:rsidRPr="00543FA9">
        <w:rPr>
          <w:rFonts w:ascii="sөũ" w:hAnsi="sөũ"/>
          <w:lang w:eastAsia="zh-TW"/>
          <w:rPrChange w:id="1067" w:author="陳鐵元" w:date="2017-01-13T15:47:00Z">
            <w:rPr>
              <w:rFonts w:ascii="sөũ" w:hAnsi="sөũ"/>
              <w:lang w:eastAsia="zh-TW"/>
            </w:rPr>
          </w:rPrChange>
        </w:rPr>
        <w:t>保單號碼</w:t>
      </w:r>
      <w:r w:rsidRPr="00543FA9">
        <w:rPr>
          <w:rFonts w:hint="eastAsia"/>
          <w:bCs/>
          <w:lang w:eastAsia="zh-TW"/>
          <w:rPrChange w:id="1068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 </w:t>
      </w:r>
      <w:r w:rsidRPr="00543FA9">
        <w:rPr>
          <w:rFonts w:hint="eastAsia"/>
          <w:bCs/>
          <w:lang w:eastAsia="zh-TW"/>
          <w:rPrChange w:id="1069" w:author="陳鐵元" w:date="2017-01-13T15:47:00Z">
            <w:rPr>
              <w:rFonts w:hint="eastAsia"/>
              <w:bCs/>
              <w:lang w:eastAsia="zh-TW"/>
            </w:rPr>
          </w:rPrChange>
        </w:rPr>
        <w:t>是空的</w:t>
      </w:r>
      <w:r w:rsidRPr="00543FA9">
        <w:rPr>
          <w:rFonts w:hint="eastAsia"/>
          <w:bCs/>
          <w:lang w:eastAsia="zh-TW"/>
          <w:rPrChange w:id="1070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 (</w:t>
      </w:r>
      <w:r w:rsidR="0035035F" w:rsidRPr="00543FA9">
        <w:rPr>
          <w:rFonts w:ascii="sөũ" w:hAnsi="sөũ"/>
          <w:lang w:eastAsia="zh-TW"/>
          <w:rPrChange w:id="1071" w:author="陳鐵元" w:date="2017-01-13T15:47:00Z">
            <w:rPr>
              <w:rFonts w:ascii="sөũ" w:hAnsi="sөũ"/>
              <w:lang w:eastAsia="zh-TW"/>
            </w:rPr>
          </w:rPrChange>
        </w:rPr>
        <w:t>保單號碼</w:t>
      </w:r>
      <w:r w:rsidRPr="00543FA9">
        <w:rPr>
          <w:rFonts w:hint="eastAsia"/>
          <w:bCs/>
          <w:lang w:eastAsia="zh-TW"/>
          <w:rPrChange w:id="1072" w:author="陳鐵元" w:date="2017-01-13T15:47:00Z">
            <w:rPr>
              <w:rFonts w:hint="eastAsia"/>
              <w:bCs/>
              <w:lang w:eastAsia="zh-TW"/>
            </w:rPr>
          </w:rPrChange>
        </w:rPr>
        <w:t>需有值</w:t>
      </w:r>
      <w:r w:rsidRPr="00543FA9">
        <w:rPr>
          <w:rFonts w:hint="eastAsia"/>
          <w:bCs/>
          <w:lang w:eastAsia="zh-TW"/>
          <w:rPrChange w:id="1073" w:author="陳鐵元" w:date="2017-01-13T15:47:00Z">
            <w:rPr>
              <w:rFonts w:hint="eastAsia"/>
              <w:bCs/>
              <w:lang w:eastAsia="zh-TW"/>
            </w:rPr>
          </w:rPrChange>
        </w:rPr>
        <w:t>)</w:t>
      </w:r>
    </w:p>
    <w:p w:rsidR="005C3E30" w:rsidRPr="00543FA9" w:rsidRDefault="005C3E30" w:rsidP="005C3E30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074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075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543FA9">
        <w:rPr>
          <w:rFonts w:hint="eastAsia"/>
          <w:bCs/>
          <w:lang w:eastAsia="zh-TW"/>
          <w:rPrChange w:id="1076" w:author="陳鐵元" w:date="2017-01-13T15:47:00Z">
            <w:rPr>
              <w:rFonts w:hint="eastAsia"/>
              <w:bCs/>
              <w:lang w:eastAsia="zh-TW"/>
            </w:rPr>
          </w:rPrChange>
        </w:rPr>
        <w:t>請輸入</w:t>
      </w:r>
      <w:r w:rsidR="0035035F" w:rsidRPr="00543FA9">
        <w:rPr>
          <w:rFonts w:ascii="sөũ" w:hAnsi="sөũ"/>
          <w:lang w:eastAsia="zh-TW"/>
          <w:rPrChange w:id="1077" w:author="陳鐵元" w:date="2017-01-13T15:47:00Z">
            <w:rPr>
              <w:rFonts w:ascii="sөũ" w:hAnsi="sөũ"/>
              <w:lang w:eastAsia="zh-TW"/>
            </w:rPr>
          </w:rPrChange>
        </w:rPr>
        <w:t>保單號碼</w:t>
      </w:r>
    </w:p>
    <w:p w:rsidR="0035035F" w:rsidRPr="00543FA9" w:rsidRDefault="0035035F" w:rsidP="0035035F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078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bCs/>
          <w:lang w:eastAsia="zh-TW"/>
          <w:rPrChange w:id="1079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IF </w:t>
      </w:r>
      <w:r w:rsidRPr="00543FA9">
        <w:rPr>
          <w:rFonts w:ascii="sөũ" w:hAnsi="sөũ"/>
          <w:lang w:eastAsia="zh-TW"/>
          <w:rPrChange w:id="1080" w:author="陳鐵元" w:date="2017-01-13T15:47:00Z">
            <w:rPr>
              <w:rFonts w:ascii="sөũ" w:hAnsi="sөũ"/>
              <w:lang w:eastAsia="zh-TW"/>
            </w:rPr>
          </w:rPrChange>
        </w:rPr>
        <w:t>學號</w:t>
      </w:r>
      <w:r w:rsidRPr="00543FA9">
        <w:rPr>
          <w:rFonts w:hint="eastAsia"/>
          <w:bCs/>
          <w:lang w:eastAsia="zh-TW"/>
          <w:rPrChange w:id="1081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 </w:t>
      </w:r>
      <w:r w:rsidRPr="00543FA9">
        <w:rPr>
          <w:rFonts w:hint="eastAsia"/>
          <w:bCs/>
          <w:lang w:eastAsia="zh-TW"/>
          <w:rPrChange w:id="1082" w:author="陳鐵元" w:date="2017-01-13T15:47:00Z">
            <w:rPr>
              <w:rFonts w:hint="eastAsia"/>
              <w:bCs/>
              <w:lang w:eastAsia="zh-TW"/>
            </w:rPr>
          </w:rPrChange>
        </w:rPr>
        <w:t>是空的</w:t>
      </w:r>
    </w:p>
    <w:p w:rsidR="0035035F" w:rsidRPr="00543FA9" w:rsidRDefault="0035035F" w:rsidP="0035035F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083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084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543FA9">
        <w:rPr>
          <w:rFonts w:hint="eastAsia"/>
          <w:bCs/>
          <w:lang w:eastAsia="zh-TW"/>
          <w:rPrChange w:id="1085" w:author="陳鐵元" w:date="2017-01-13T15:47:00Z">
            <w:rPr>
              <w:rFonts w:hint="eastAsia"/>
              <w:bCs/>
              <w:lang w:eastAsia="zh-TW"/>
            </w:rPr>
          </w:rPrChange>
        </w:rPr>
        <w:t>請輸入</w:t>
      </w:r>
      <w:r w:rsidRPr="00543FA9">
        <w:rPr>
          <w:rFonts w:ascii="sөũ" w:hAnsi="sөũ"/>
          <w:rPrChange w:id="1086" w:author="陳鐵元" w:date="2017-01-13T15:47:00Z">
            <w:rPr>
              <w:rFonts w:ascii="sөũ" w:hAnsi="sөũ"/>
            </w:rPr>
          </w:rPrChange>
        </w:rPr>
        <w:t>學號</w:t>
      </w:r>
    </w:p>
    <w:p w:rsidR="0035035F" w:rsidRPr="00543FA9" w:rsidRDefault="0035035F" w:rsidP="0035035F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087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bCs/>
          <w:lang w:eastAsia="zh-TW"/>
          <w:rPrChange w:id="1088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IF </w:t>
      </w:r>
      <w:r w:rsidRPr="00543FA9">
        <w:rPr>
          <w:rFonts w:ascii="sөũ" w:hAnsi="sөũ"/>
          <w:rPrChange w:id="1089" w:author="陳鐵元" w:date="2017-01-13T15:47:00Z">
            <w:rPr>
              <w:rFonts w:ascii="sөũ" w:hAnsi="sөũ"/>
            </w:rPr>
          </w:rPrChange>
        </w:rPr>
        <w:t>班級科別</w:t>
      </w:r>
      <w:r w:rsidRPr="00543FA9">
        <w:rPr>
          <w:rFonts w:hint="eastAsia"/>
          <w:bCs/>
          <w:lang w:eastAsia="zh-TW"/>
          <w:rPrChange w:id="1090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 </w:t>
      </w:r>
      <w:r w:rsidRPr="00543FA9">
        <w:rPr>
          <w:rFonts w:hint="eastAsia"/>
          <w:bCs/>
          <w:lang w:eastAsia="zh-TW"/>
          <w:rPrChange w:id="1091" w:author="陳鐵元" w:date="2017-01-13T15:47:00Z">
            <w:rPr>
              <w:rFonts w:hint="eastAsia"/>
              <w:bCs/>
              <w:lang w:eastAsia="zh-TW"/>
            </w:rPr>
          </w:rPrChange>
        </w:rPr>
        <w:t>是空的</w:t>
      </w:r>
    </w:p>
    <w:p w:rsidR="005C3E30" w:rsidRPr="00543FA9" w:rsidRDefault="0035035F" w:rsidP="00FA7023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092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093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543FA9">
        <w:rPr>
          <w:rFonts w:hint="eastAsia"/>
          <w:bCs/>
          <w:lang w:eastAsia="zh-TW"/>
          <w:rPrChange w:id="1094" w:author="陳鐵元" w:date="2017-01-13T15:47:00Z">
            <w:rPr>
              <w:rFonts w:hint="eastAsia"/>
              <w:bCs/>
              <w:lang w:eastAsia="zh-TW"/>
            </w:rPr>
          </w:rPrChange>
        </w:rPr>
        <w:t>請輸入</w:t>
      </w:r>
      <w:r w:rsidRPr="00543FA9">
        <w:rPr>
          <w:rFonts w:ascii="sөũ" w:hAnsi="sөũ"/>
          <w:lang w:eastAsia="zh-TW"/>
          <w:rPrChange w:id="1095" w:author="陳鐵元" w:date="2017-01-13T15:47:00Z">
            <w:rPr>
              <w:rFonts w:ascii="sөũ" w:hAnsi="sөũ"/>
              <w:lang w:eastAsia="zh-TW"/>
            </w:rPr>
          </w:rPrChange>
        </w:rPr>
        <w:t>班級科別</w:t>
      </w:r>
    </w:p>
    <w:p w:rsidR="00A55F73" w:rsidRPr="00543FA9" w:rsidRDefault="001539CE" w:rsidP="00F037E6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096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097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543FA9">
        <w:rPr>
          <w:rFonts w:hint="eastAsia"/>
          <w:lang w:eastAsia="zh-TW"/>
          <w:rPrChange w:id="1098" w:author="陳鐵元" w:date="2017-01-13T15:47:00Z">
            <w:rPr>
              <w:rFonts w:hint="eastAsia"/>
              <w:lang w:eastAsia="zh-TW"/>
            </w:rPr>
          </w:rPrChange>
        </w:rPr>
        <w:t>居住地址</w:t>
      </w:r>
      <w:r w:rsidRPr="00543FA9">
        <w:rPr>
          <w:rFonts w:hint="eastAsia"/>
          <w:lang w:eastAsia="zh-TW"/>
          <w:rPrChange w:id="1099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1100" w:author="陳鐵元" w:date="2017-01-13T15:47:00Z">
            <w:rPr>
              <w:rFonts w:hint="eastAsia"/>
              <w:lang w:eastAsia="zh-TW"/>
            </w:rPr>
          </w:rPrChange>
        </w:rPr>
        <w:t>是空的</w:t>
      </w:r>
    </w:p>
    <w:p w:rsidR="001539CE" w:rsidRPr="00543FA9" w:rsidRDefault="001539CE" w:rsidP="001539CE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101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102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543FA9">
        <w:rPr>
          <w:rFonts w:hint="eastAsia"/>
          <w:bCs/>
          <w:lang w:eastAsia="zh-TW"/>
          <w:rPrChange w:id="1103" w:author="陳鐵元" w:date="2017-01-13T15:47:00Z">
            <w:rPr>
              <w:rFonts w:hint="eastAsia"/>
              <w:bCs/>
              <w:lang w:eastAsia="zh-TW"/>
            </w:rPr>
          </w:rPrChange>
        </w:rPr>
        <w:t>請輸入</w:t>
      </w:r>
      <w:r w:rsidRPr="00543FA9">
        <w:rPr>
          <w:rFonts w:hint="eastAsia"/>
          <w:lang w:eastAsia="zh-TW"/>
          <w:rPrChange w:id="1104" w:author="陳鐵元" w:date="2017-01-13T15:47:00Z">
            <w:rPr>
              <w:rFonts w:hint="eastAsia"/>
              <w:lang w:eastAsia="zh-TW"/>
            </w:rPr>
          </w:rPrChange>
        </w:rPr>
        <w:t>居住地址</w:t>
      </w:r>
    </w:p>
    <w:p w:rsidR="001539CE" w:rsidRPr="00543FA9" w:rsidRDefault="001539CE" w:rsidP="001539CE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105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106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543FA9">
        <w:rPr>
          <w:rFonts w:hint="eastAsia"/>
          <w:lang w:eastAsia="zh-TW"/>
          <w:rPrChange w:id="1107" w:author="陳鐵元" w:date="2017-01-13T15:47:00Z">
            <w:rPr>
              <w:rFonts w:hint="eastAsia"/>
              <w:lang w:eastAsia="zh-TW"/>
            </w:rPr>
          </w:rPrChange>
        </w:rPr>
        <w:t>居住地址郵遞區號</w:t>
      </w:r>
      <w:r w:rsidRPr="00543FA9">
        <w:rPr>
          <w:rFonts w:hint="eastAsia"/>
          <w:lang w:eastAsia="zh-TW"/>
          <w:rPrChange w:id="1108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1109" w:author="陳鐵元" w:date="2017-01-13T15:47:00Z">
            <w:rPr>
              <w:rFonts w:hint="eastAsia"/>
              <w:lang w:eastAsia="zh-TW"/>
            </w:rPr>
          </w:rPrChange>
        </w:rPr>
        <w:t>是空的</w:t>
      </w:r>
    </w:p>
    <w:p w:rsidR="001539CE" w:rsidRPr="00543FA9" w:rsidRDefault="001539CE" w:rsidP="001539CE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110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111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543FA9">
        <w:rPr>
          <w:rFonts w:hint="eastAsia"/>
          <w:bCs/>
          <w:lang w:eastAsia="zh-TW"/>
          <w:rPrChange w:id="1112" w:author="陳鐵元" w:date="2017-01-13T15:47:00Z">
            <w:rPr>
              <w:rFonts w:hint="eastAsia"/>
              <w:bCs/>
              <w:lang w:eastAsia="zh-TW"/>
            </w:rPr>
          </w:rPrChange>
        </w:rPr>
        <w:t>請輸入</w:t>
      </w:r>
      <w:r w:rsidRPr="00543FA9">
        <w:rPr>
          <w:rFonts w:hint="eastAsia"/>
          <w:lang w:eastAsia="zh-TW"/>
          <w:rPrChange w:id="1113" w:author="陳鐵元" w:date="2017-01-13T15:47:00Z">
            <w:rPr>
              <w:rFonts w:hint="eastAsia"/>
              <w:lang w:eastAsia="zh-TW"/>
            </w:rPr>
          </w:rPrChange>
        </w:rPr>
        <w:t>居住地址郵遞區號</w:t>
      </w:r>
    </w:p>
    <w:p w:rsidR="00F037E6" w:rsidRPr="00543FA9" w:rsidRDefault="00F037E6" w:rsidP="00F037E6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114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bCs/>
          <w:lang w:eastAsia="zh-TW"/>
          <w:rPrChange w:id="1115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IF </w:t>
      </w:r>
      <w:r w:rsidR="00024C5A" w:rsidRPr="00543FA9">
        <w:rPr>
          <w:rFonts w:hint="eastAsia"/>
          <w:lang w:eastAsia="zh-TW"/>
          <w:rPrChange w:id="1116" w:author="陳鐵元" w:date="2017-01-13T15:47:00Z">
            <w:rPr>
              <w:rFonts w:hint="eastAsia"/>
              <w:lang w:eastAsia="zh-TW"/>
            </w:rPr>
          </w:rPrChange>
        </w:rPr>
        <w:t>聯絡電話</w:t>
      </w:r>
      <w:r w:rsidRPr="00543FA9">
        <w:rPr>
          <w:rFonts w:hint="eastAsia"/>
          <w:lang w:eastAsia="zh-TW"/>
          <w:rPrChange w:id="1117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1118" w:author="陳鐵元" w:date="2017-01-13T15:47:00Z">
            <w:rPr>
              <w:rFonts w:hint="eastAsia"/>
              <w:lang w:eastAsia="zh-TW"/>
            </w:rPr>
          </w:rPrChange>
        </w:rPr>
        <w:t>是空的</w:t>
      </w:r>
      <w:r w:rsidR="00024C5A" w:rsidRPr="00543FA9">
        <w:rPr>
          <w:rFonts w:hint="eastAsia"/>
          <w:lang w:eastAsia="zh-TW"/>
          <w:rPrChange w:id="1119" w:author="陳鐵元" w:date="2017-01-13T15:47:00Z">
            <w:rPr>
              <w:rFonts w:hint="eastAsia"/>
              <w:lang w:eastAsia="zh-TW"/>
            </w:rPr>
          </w:rPrChange>
        </w:rPr>
        <w:t xml:space="preserve"> AND </w:t>
      </w:r>
      <w:r w:rsidR="00024C5A" w:rsidRPr="00543FA9">
        <w:rPr>
          <w:rFonts w:hint="eastAsia"/>
          <w:lang w:eastAsia="zh-TW"/>
          <w:rPrChange w:id="1120" w:author="陳鐵元" w:date="2017-01-13T15:47:00Z">
            <w:rPr>
              <w:rFonts w:hint="eastAsia"/>
              <w:lang w:eastAsia="zh-TW"/>
            </w:rPr>
          </w:rPrChange>
        </w:rPr>
        <w:t>行動電話</w:t>
      </w:r>
      <w:r w:rsidR="00024C5A" w:rsidRPr="00543FA9">
        <w:rPr>
          <w:rFonts w:hint="eastAsia"/>
          <w:lang w:eastAsia="zh-TW"/>
          <w:rPrChange w:id="1121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="00024C5A" w:rsidRPr="00543FA9">
        <w:rPr>
          <w:rFonts w:hint="eastAsia"/>
          <w:lang w:eastAsia="zh-TW"/>
          <w:rPrChange w:id="1122" w:author="陳鐵元" w:date="2017-01-13T15:47:00Z">
            <w:rPr>
              <w:rFonts w:hint="eastAsia"/>
              <w:lang w:eastAsia="zh-TW"/>
            </w:rPr>
          </w:rPrChange>
        </w:rPr>
        <w:t>是空的</w:t>
      </w:r>
      <w:r w:rsidR="00024C5A" w:rsidRPr="00543FA9">
        <w:rPr>
          <w:rFonts w:hint="eastAsia"/>
          <w:lang w:eastAsia="zh-TW"/>
          <w:rPrChange w:id="1123" w:author="陳鐵元" w:date="2017-01-13T15:47:00Z">
            <w:rPr>
              <w:rFonts w:hint="eastAsia"/>
              <w:lang w:eastAsia="zh-TW"/>
            </w:rPr>
          </w:rPrChange>
        </w:rPr>
        <w:t>(</w:t>
      </w:r>
      <w:r w:rsidR="00024C5A" w:rsidRPr="00543FA9">
        <w:rPr>
          <w:rFonts w:hint="eastAsia"/>
          <w:lang w:eastAsia="zh-TW"/>
          <w:rPrChange w:id="1124" w:author="陳鐵元" w:date="2017-01-13T15:47:00Z">
            <w:rPr>
              <w:rFonts w:hint="eastAsia"/>
              <w:lang w:eastAsia="zh-TW"/>
            </w:rPr>
          </w:rPrChange>
        </w:rPr>
        <w:t>聯絡電話或行動電話至少有一項需輸入</w:t>
      </w:r>
      <w:r w:rsidR="00024C5A" w:rsidRPr="00543FA9">
        <w:rPr>
          <w:rFonts w:hint="eastAsia"/>
          <w:lang w:eastAsia="zh-TW"/>
          <w:rPrChange w:id="1125" w:author="陳鐵元" w:date="2017-01-13T15:47:00Z">
            <w:rPr>
              <w:rFonts w:hint="eastAsia"/>
              <w:lang w:eastAsia="zh-TW"/>
            </w:rPr>
          </w:rPrChange>
        </w:rPr>
        <w:t>)</w:t>
      </w:r>
    </w:p>
    <w:p w:rsidR="00F037E6" w:rsidRPr="00543FA9" w:rsidRDefault="00F037E6" w:rsidP="00F037E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126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127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543FA9">
        <w:rPr>
          <w:rFonts w:hint="eastAsia"/>
          <w:lang w:eastAsia="zh-TW"/>
          <w:rPrChange w:id="1128" w:author="陳鐵元" w:date="2017-01-13T15:47:00Z">
            <w:rPr>
              <w:rFonts w:hint="eastAsia"/>
              <w:lang w:eastAsia="zh-TW"/>
            </w:rPr>
          </w:rPrChange>
        </w:rPr>
        <w:t>請輸入</w:t>
      </w:r>
      <w:r w:rsidR="00024C5A" w:rsidRPr="00543FA9">
        <w:rPr>
          <w:rFonts w:hint="eastAsia"/>
          <w:lang w:eastAsia="zh-TW"/>
          <w:rPrChange w:id="1129" w:author="陳鐵元" w:date="2017-01-13T15:47:00Z">
            <w:rPr>
              <w:rFonts w:hint="eastAsia"/>
              <w:lang w:eastAsia="zh-TW"/>
            </w:rPr>
          </w:rPrChange>
        </w:rPr>
        <w:t>請輸入電話連絡方式</w:t>
      </w:r>
    </w:p>
    <w:p w:rsidR="00F037E6" w:rsidRPr="00543FA9" w:rsidRDefault="00F037E6" w:rsidP="00F037E6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130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bCs/>
          <w:lang w:eastAsia="zh-TW"/>
          <w:rPrChange w:id="1131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IF </w:t>
      </w:r>
      <w:r w:rsidR="00AD5776" w:rsidRPr="00543FA9">
        <w:rPr>
          <w:rFonts w:hint="eastAsia"/>
          <w:lang w:eastAsia="zh-TW"/>
          <w:rPrChange w:id="1132" w:author="陳鐵元" w:date="2017-01-13T15:47:00Z">
            <w:rPr>
              <w:rFonts w:hint="eastAsia"/>
              <w:lang w:eastAsia="zh-TW"/>
            </w:rPr>
          </w:rPrChange>
        </w:rPr>
        <w:t>E-Mail</w:t>
      </w:r>
      <w:r w:rsidR="00AD5776" w:rsidRPr="00543FA9">
        <w:rPr>
          <w:rFonts w:hint="eastAsia"/>
          <w:lang w:eastAsia="zh-TW"/>
          <w:rPrChange w:id="1133" w:author="陳鐵元" w:date="2017-01-13T15:47:00Z">
            <w:rPr>
              <w:rFonts w:hint="eastAsia"/>
              <w:lang w:eastAsia="zh-TW"/>
            </w:rPr>
          </w:rPrChange>
        </w:rPr>
        <w:t>不為合理</w:t>
      </w:r>
      <w:r w:rsidR="00AD5776" w:rsidRPr="00543FA9">
        <w:rPr>
          <w:rFonts w:hint="eastAsia"/>
          <w:lang w:eastAsia="zh-TW"/>
          <w:rPrChange w:id="1134" w:author="陳鐵元" w:date="2017-01-13T15:47:00Z">
            <w:rPr>
              <w:rFonts w:hint="eastAsia"/>
              <w:lang w:eastAsia="zh-TW"/>
            </w:rPr>
          </w:rPrChange>
        </w:rPr>
        <w:t>E-Mail</w:t>
      </w:r>
    </w:p>
    <w:p w:rsidR="00F037E6" w:rsidRPr="00543FA9" w:rsidRDefault="00F037E6" w:rsidP="00F037E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135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136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543FA9">
        <w:rPr>
          <w:rFonts w:hint="eastAsia"/>
          <w:lang w:eastAsia="zh-TW"/>
          <w:rPrChange w:id="1137" w:author="陳鐵元" w:date="2017-01-13T15:47:00Z">
            <w:rPr>
              <w:rFonts w:hint="eastAsia"/>
              <w:lang w:eastAsia="zh-TW"/>
            </w:rPr>
          </w:rPrChange>
        </w:rPr>
        <w:t>請輸入</w:t>
      </w:r>
      <w:r w:rsidR="00AD5776" w:rsidRPr="00543FA9">
        <w:rPr>
          <w:rFonts w:hint="eastAsia"/>
          <w:lang w:eastAsia="zh-TW"/>
          <w:rPrChange w:id="1138" w:author="陳鐵元" w:date="2017-01-13T15:47:00Z">
            <w:rPr>
              <w:rFonts w:hint="eastAsia"/>
              <w:lang w:eastAsia="zh-TW"/>
            </w:rPr>
          </w:rPrChange>
        </w:rPr>
        <w:t>合理</w:t>
      </w:r>
      <w:r w:rsidR="00AD5776" w:rsidRPr="00543FA9">
        <w:rPr>
          <w:rFonts w:hint="eastAsia"/>
          <w:lang w:eastAsia="zh-TW"/>
          <w:rPrChange w:id="1139" w:author="陳鐵元" w:date="2017-01-13T15:47:00Z">
            <w:rPr>
              <w:rFonts w:hint="eastAsia"/>
              <w:lang w:eastAsia="zh-TW"/>
            </w:rPr>
          </w:rPrChange>
        </w:rPr>
        <w:t>E-Mail</w:t>
      </w:r>
    </w:p>
    <w:p w:rsidR="00813AA0" w:rsidRPr="00543FA9" w:rsidRDefault="00813AA0" w:rsidP="00813AA0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140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bCs/>
          <w:lang w:eastAsia="zh-TW"/>
          <w:rPrChange w:id="1141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IF </w:t>
      </w:r>
      <w:r w:rsidRPr="00543FA9">
        <w:rPr>
          <w:rFonts w:hint="eastAsia"/>
          <w:lang w:eastAsia="zh-TW"/>
          <w:rPrChange w:id="1142" w:author="陳鐵元" w:date="2017-01-13T15:47:00Z">
            <w:rPr>
              <w:rFonts w:hint="eastAsia"/>
              <w:lang w:eastAsia="zh-TW"/>
            </w:rPr>
          </w:rPrChange>
        </w:rPr>
        <w:t>申請日期</w:t>
      </w:r>
      <w:r w:rsidRPr="00543FA9">
        <w:rPr>
          <w:rFonts w:hint="eastAsia"/>
          <w:lang w:eastAsia="zh-TW"/>
          <w:rPrChange w:id="1143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1144" w:author="陳鐵元" w:date="2017-01-13T15:47:00Z">
            <w:rPr>
              <w:rFonts w:hint="eastAsia"/>
              <w:lang w:eastAsia="zh-TW"/>
            </w:rPr>
          </w:rPrChange>
        </w:rPr>
        <w:t>是空的</w:t>
      </w:r>
      <w:r w:rsidRPr="00543FA9">
        <w:rPr>
          <w:rFonts w:hint="eastAsia"/>
          <w:lang w:eastAsia="zh-TW"/>
          <w:rPrChange w:id="1145" w:author="陳鐵元" w:date="2017-01-13T15:47:00Z">
            <w:rPr>
              <w:rFonts w:hint="eastAsia"/>
              <w:lang w:eastAsia="zh-TW"/>
            </w:rPr>
          </w:rPrChange>
        </w:rPr>
        <w:t xml:space="preserve"> OR </w:t>
      </w:r>
      <w:r w:rsidRPr="00543FA9">
        <w:rPr>
          <w:rFonts w:hint="eastAsia"/>
          <w:lang w:eastAsia="zh-TW"/>
          <w:rPrChange w:id="1146" w:author="陳鐵元" w:date="2017-01-13T15:47:00Z">
            <w:rPr>
              <w:rFonts w:hint="eastAsia"/>
              <w:lang w:eastAsia="zh-TW"/>
            </w:rPr>
          </w:rPrChange>
        </w:rPr>
        <w:t>申請日期不為合理日期</w:t>
      </w:r>
      <w:r w:rsidRPr="00543FA9">
        <w:rPr>
          <w:rFonts w:hint="eastAsia"/>
          <w:bCs/>
          <w:lang w:eastAsia="zh-TW"/>
          <w:rPrChange w:id="1147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 </w:t>
      </w:r>
    </w:p>
    <w:p w:rsidR="00813AA0" w:rsidRPr="00543FA9" w:rsidRDefault="00813AA0" w:rsidP="00813AA0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148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149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543FA9">
        <w:rPr>
          <w:rFonts w:hint="eastAsia"/>
          <w:lang w:eastAsia="zh-TW"/>
          <w:rPrChange w:id="1150" w:author="陳鐵元" w:date="2017-01-13T15:47:00Z">
            <w:rPr>
              <w:rFonts w:hint="eastAsia"/>
              <w:lang w:eastAsia="zh-TW"/>
            </w:rPr>
          </w:rPrChange>
        </w:rPr>
        <w:t>請輸入正確申請日期</w:t>
      </w:r>
    </w:p>
    <w:p w:rsidR="00813AA0" w:rsidRPr="00543FA9" w:rsidRDefault="00390392" w:rsidP="00F037E6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151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152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543FA9">
        <w:rPr>
          <w:rFonts w:hint="eastAsia"/>
          <w:lang w:eastAsia="zh-TW"/>
          <w:rPrChange w:id="1153" w:author="陳鐵元" w:date="2017-01-13T15:47:00Z">
            <w:rPr>
              <w:rFonts w:hint="eastAsia"/>
              <w:lang w:eastAsia="zh-TW"/>
            </w:rPr>
          </w:rPrChange>
        </w:rPr>
        <w:t>申請日期</w:t>
      </w:r>
      <w:r w:rsidRPr="00543FA9">
        <w:rPr>
          <w:rFonts w:hint="eastAsia"/>
          <w:lang w:eastAsia="zh-TW"/>
          <w:rPrChange w:id="1154" w:author="陳鐵元" w:date="2017-01-13T15:47:00Z">
            <w:rPr>
              <w:rFonts w:hint="eastAsia"/>
              <w:lang w:eastAsia="zh-TW"/>
            </w:rPr>
          </w:rPrChange>
        </w:rPr>
        <w:t xml:space="preserve"> &gt; </w:t>
      </w:r>
      <w:r w:rsidRPr="00543FA9">
        <w:rPr>
          <w:rFonts w:hint="eastAsia"/>
          <w:lang w:eastAsia="zh-TW"/>
          <w:rPrChange w:id="1155" w:author="陳鐵元" w:date="2017-01-13T15:47:00Z">
            <w:rPr>
              <w:rFonts w:hint="eastAsia"/>
              <w:lang w:eastAsia="zh-TW"/>
            </w:rPr>
          </w:rPrChange>
        </w:rPr>
        <w:t>受理日期</w:t>
      </w:r>
    </w:p>
    <w:p w:rsidR="00390392" w:rsidRPr="00543FA9" w:rsidRDefault="00390392" w:rsidP="00390392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156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157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543FA9">
        <w:rPr>
          <w:rFonts w:hint="eastAsia"/>
          <w:lang w:eastAsia="zh-TW"/>
          <w:rPrChange w:id="1158" w:author="陳鐵元" w:date="2017-01-13T15:47:00Z">
            <w:rPr>
              <w:rFonts w:hint="eastAsia"/>
              <w:lang w:eastAsia="zh-TW"/>
            </w:rPr>
          </w:rPrChange>
        </w:rPr>
        <w:t>申請日期需小於受理日期</w:t>
      </w:r>
    </w:p>
    <w:p w:rsidR="00390392" w:rsidRPr="00543FA9" w:rsidRDefault="00390392" w:rsidP="00390392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159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160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543FA9">
        <w:rPr>
          <w:rFonts w:hint="eastAsia"/>
          <w:lang w:eastAsia="zh-TW"/>
          <w:rPrChange w:id="1161" w:author="陳鐵元" w:date="2017-01-13T15:47:00Z">
            <w:rPr>
              <w:rFonts w:hint="eastAsia"/>
              <w:lang w:eastAsia="zh-TW"/>
            </w:rPr>
          </w:rPrChange>
        </w:rPr>
        <w:t>事故日期</w:t>
      </w:r>
      <w:r w:rsidRPr="00543FA9">
        <w:rPr>
          <w:rFonts w:hint="eastAsia"/>
          <w:lang w:eastAsia="zh-TW"/>
          <w:rPrChange w:id="1162" w:author="陳鐵元" w:date="2017-01-13T15:47:00Z">
            <w:rPr>
              <w:rFonts w:hint="eastAsia"/>
              <w:lang w:eastAsia="zh-TW"/>
            </w:rPr>
          </w:rPrChange>
        </w:rPr>
        <w:t xml:space="preserve"> &gt; </w:t>
      </w:r>
      <w:r w:rsidRPr="00543FA9">
        <w:rPr>
          <w:rFonts w:hint="eastAsia"/>
          <w:lang w:eastAsia="zh-TW"/>
          <w:rPrChange w:id="1163" w:author="陳鐵元" w:date="2017-01-13T15:47:00Z">
            <w:rPr>
              <w:rFonts w:hint="eastAsia"/>
              <w:lang w:eastAsia="zh-TW"/>
            </w:rPr>
          </w:rPrChange>
        </w:rPr>
        <w:t>申請日期</w:t>
      </w:r>
    </w:p>
    <w:p w:rsidR="009D3C96" w:rsidRPr="00543FA9" w:rsidRDefault="00390392" w:rsidP="00F037E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164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165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543FA9">
        <w:rPr>
          <w:rFonts w:hint="eastAsia"/>
          <w:lang w:eastAsia="zh-TW"/>
          <w:rPrChange w:id="1166" w:author="陳鐵元" w:date="2017-01-13T15:47:00Z">
            <w:rPr>
              <w:rFonts w:hint="eastAsia"/>
              <w:lang w:eastAsia="zh-TW"/>
            </w:rPr>
          </w:rPrChange>
        </w:rPr>
        <w:t>事故日期不得大於申請日期</w:t>
      </w:r>
    </w:p>
    <w:p w:rsidR="00F037E6" w:rsidRPr="00543FA9" w:rsidRDefault="00F037E6" w:rsidP="00F037E6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167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bCs/>
          <w:lang w:eastAsia="zh-TW"/>
          <w:rPrChange w:id="1168" w:author="陳鐵元" w:date="2017-01-13T15:47:00Z">
            <w:rPr>
              <w:rFonts w:hint="eastAsia"/>
              <w:bCs/>
              <w:lang w:eastAsia="zh-TW"/>
            </w:rPr>
          </w:rPrChange>
        </w:rPr>
        <w:t>IF</w:t>
      </w:r>
      <w:r w:rsidR="00A50B42" w:rsidRPr="00543FA9">
        <w:rPr>
          <w:rFonts w:hint="eastAsia"/>
          <w:bCs/>
          <w:lang w:eastAsia="zh-TW"/>
          <w:rPrChange w:id="1169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 </w:t>
      </w:r>
      <w:r w:rsidR="00A50B42" w:rsidRPr="00543FA9">
        <w:rPr>
          <w:rFonts w:hint="eastAsia"/>
          <w:lang w:eastAsia="zh-TW"/>
          <w:rPrChange w:id="1170" w:author="陳鐵元" w:date="2017-01-13T15:47:00Z">
            <w:rPr>
              <w:rFonts w:hint="eastAsia"/>
              <w:lang w:eastAsia="zh-TW"/>
            </w:rPr>
          </w:rPrChange>
        </w:rPr>
        <w:t>送件人</w:t>
      </w:r>
      <w:r w:rsidR="00A50B42" w:rsidRPr="00543FA9">
        <w:rPr>
          <w:rFonts w:hint="eastAsia"/>
          <w:lang w:eastAsia="zh-TW"/>
          <w:rPrChange w:id="1171" w:author="陳鐵元" w:date="2017-01-13T15:47:00Z">
            <w:rPr>
              <w:rFonts w:hint="eastAsia"/>
              <w:lang w:eastAsia="zh-TW"/>
            </w:rPr>
          </w:rPrChange>
        </w:rPr>
        <w:t xml:space="preserve">ID </w:t>
      </w:r>
      <w:r w:rsidR="00A50B42" w:rsidRPr="00543FA9">
        <w:rPr>
          <w:rFonts w:hint="eastAsia"/>
          <w:lang w:eastAsia="zh-TW"/>
          <w:rPrChange w:id="1172" w:author="陳鐵元" w:date="2017-01-13T15:47:00Z">
            <w:rPr>
              <w:rFonts w:hint="eastAsia"/>
              <w:lang w:eastAsia="zh-TW"/>
            </w:rPr>
          </w:rPrChange>
        </w:rPr>
        <w:t>是空的</w:t>
      </w:r>
      <w:r w:rsidR="00A50B42" w:rsidRPr="00543FA9">
        <w:rPr>
          <w:rFonts w:hint="eastAsia"/>
          <w:lang w:eastAsia="zh-TW"/>
          <w:rPrChange w:id="1173" w:author="陳鐵元" w:date="2017-01-13T15:47:00Z">
            <w:rPr>
              <w:rFonts w:hint="eastAsia"/>
              <w:lang w:eastAsia="zh-TW"/>
            </w:rPr>
          </w:rPrChange>
        </w:rPr>
        <w:t xml:space="preserve"> OR</w:t>
      </w:r>
      <w:r w:rsidR="00A50B42" w:rsidRPr="00543FA9">
        <w:rPr>
          <w:rFonts w:hint="eastAsia"/>
          <w:lang w:eastAsia="zh-TW"/>
          <w:rPrChange w:id="1174" w:author="陳鐵元" w:date="2017-01-13T15:47:00Z">
            <w:rPr>
              <w:rFonts w:hint="eastAsia"/>
              <w:lang w:eastAsia="zh-TW"/>
            </w:rPr>
          </w:rPrChange>
        </w:rPr>
        <w:t>送件人</w:t>
      </w:r>
      <w:r w:rsidR="00A50B42" w:rsidRPr="00543FA9">
        <w:rPr>
          <w:rFonts w:hint="eastAsia"/>
          <w:lang w:eastAsia="zh-TW"/>
          <w:rPrChange w:id="1175" w:author="陳鐵元" w:date="2017-01-13T15:47:00Z">
            <w:rPr>
              <w:rFonts w:hint="eastAsia"/>
              <w:lang w:eastAsia="zh-TW"/>
            </w:rPr>
          </w:rPrChange>
        </w:rPr>
        <w:t>ID</w:t>
      </w:r>
      <w:r w:rsidR="00A50B42" w:rsidRPr="00543FA9">
        <w:rPr>
          <w:rFonts w:hint="eastAsia"/>
          <w:lang w:eastAsia="zh-TW"/>
          <w:rPrChange w:id="1176" w:author="陳鐵元" w:date="2017-01-13T15:47:00Z">
            <w:rPr>
              <w:rFonts w:hint="eastAsia"/>
              <w:lang w:eastAsia="zh-TW"/>
            </w:rPr>
          </w:rPrChange>
        </w:rPr>
        <w:t>長度</w:t>
      </w:r>
      <w:r w:rsidR="00A50B42" w:rsidRPr="00543FA9">
        <w:rPr>
          <w:rFonts w:hint="eastAsia"/>
          <w:lang w:eastAsia="zh-TW"/>
          <w:rPrChange w:id="1177" w:author="陳鐵元" w:date="2017-01-13T15:47:00Z">
            <w:rPr>
              <w:rFonts w:hint="eastAsia"/>
              <w:lang w:eastAsia="zh-TW"/>
            </w:rPr>
          </w:rPrChange>
        </w:rPr>
        <w:t>&lt;&gt;10</w:t>
      </w:r>
      <w:r w:rsidR="00A50B42" w:rsidRPr="00543FA9">
        <w:rPr>
          <w:rFonts w:hint="eastAsia"/>
          <w:kern w:val="2"/>
          <w:szCs w:val="24"/>
          <w:lang w:eastAsia="zh-TW"/>
          <w:rPrChange w:id="1178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</w:t>
      </w:r>
    </w:p>
    <w:p w:rsidR="00F037E6" w:rsidRPr="00543FA9" w:rsidRDefault="00F037E6" w:rsidP="00F037E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179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180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543FA9">
        <w:rPr>
          <w:rFonts w:hint="eastAsia"/>
          <w:lang w:eastAsia="zh-TW"/>
          <w:rPrChange w:id="1181" w:author="陳鐵元" w:date="2017-01-13T15:47:00Z">
            <w:rPr>
              <w:rFonts w:hint="eastAsia"/>
              <w:lang w:eastAsia="zh-TW"/>
            </w:rPr>
          </w:rPrChange>
        </w:rPr>
        <w:t>請輸入</w:t>
      </w:r>
      <w:r w:rsidR="0011194B" w:rsidRPr="00543FA9">
        <w:rPr>
          <w:rFonts w:hint="eastAsia"/>
          <w:lang w:eastAsia="zh-TW"/>
          <w:rPrChange w:id="1182" w:author="陳鐵元" w:date="2017-01-13T15:47:00Z">
            <w:rPr>
              <w:rFonts w:hint="eastAsia"/>
              <w:lang w:eastAsia="zh-TW"/>
            </w:rPr>
          </w:rPrChange>
        </w:rPr>
        <w:t>正確送件人</w:t>
      </w:r>
      <w:r w:rsidR="0011194B" w:rsidRPr="00543FA9">
        <w:rPr>
          <w:rFonts w:hint="eastAsia"/>
          <w:lang w:eastAsia="zh-TW"/>
          <w:rPrChange w:id="1183" w:author="陳鐵元" w:date="2017-01-13T15:47:00Z">
            <w:rPr>
              <w:rFonts w:hint="eastAsia"/>
              <w:lang w:eastAsia="zh-TW"/>
            </w:rPr>
          </w:rPrChange>
        </w:rPr>
        <w:t>ID</w:t>
      </w:r>
    </w:p>
    <w:p w:rsidR="002E35B6" w:rsidRPr="00543FA9" w:rsidRDefault="002E35B6" w:rsidP="002E35B6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184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bCs/>
          <w:lang w:eastAsia="zh-TW"/>
          <w:rPrChange w:id="1185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IF </w:t>
      </w:r>
      <w:r w:rsidRPr="00543FA9">
        <w:rPr>
          <w:rFonts w:hint="eastAsia"/>
          <w:lang w:eastAsia="zh-TW"/>
          <w:rPrChange w:id="1186" w:author="陳鐵元" w:date="2017-01-13T15:47:00Z">
            <w:rPr>
              <w:rFonts w:hint="eastAsia"/>
              <w:lang w:eastAsia="zh-TW"/>
            </w:rPr>
          </w:rPrChange>
        </w:rPr>
        <w:t>送件人姓名</w:t>
      </w:r>
      <w:r w:rsidRPr="00543FA9">
        <w:rPr>
          <w:rFonts w:hint="eastAsia"/>
          <w:lang w:eastAsia="zh-TW"/>
          <w:rPrChange w:id="1187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1188" w:author="陳鐵元" w:date="2017-01-13T15:47:00Z">
            <w:rPr>
              <w:rFonts w:hint="eastAsia"/>
              <w:lang w:eastAsia="zh-TW"/>
            </w:rPr>
          </w:rPrChange>
        </w:rPr>
        <w:t>是空的</w:t>
      </w:r>
      <w:r w:rsidRPr="00543FA9">
        <w:rPr>
          <w:rFonts w:hint="eastAsia"/>
          <w:kern w:val="2"/>
          <w:szCs w:val="24"/>
          <w:lang w:eastAsia="zh-TW"/>
          <w:rPrChange w:id="1189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</w:t>
      </w:r>
    </w:p>
    <w:p w:rsidR="002E35B6" w:rsidRPr="00543FA9" w:rsidRDefault="002E35B6" w:rsidP="002E35B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190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191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543FA9">
        <w:rPr>
          <w:rFonts w:hint="eastAsia"/>
          <w:lang w:eastAsia="zh-TW"/>
          <w:rPrChange w:id="1192" w:author="陳鐵元" w:date="2017-01-13T15:47:00Z">
            <w:rPr>
              <w:rFonts w:hint="eastAsia"/>
              <w:lang w:eastAsia="zh-TW"/>
            </w:rPr>
          </w:rPrChange>
        </w:rPr>
        <w:t>請輸入正確送件人姓名</w:t>
      </w:r>
    </w:p>
    <w:p w:rsidR="00EA2230" w:rsidRPr="00543FA9" w:rsidRDefault="00EA2230" w:rsidP="00EA2230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193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bCs/>
          <w:lang w:eastAsia="zh-TW"/>
          <w:rPrChange w:id="1194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IF </w:t>
      </w:r>
      <w:r w:rsidR="00C1089F" w:rsidRPr="00543FA9">
        <w:rPr>
          <w:rFonts w:hint="eastAsia"/>
          <w:lang w:eastAsia="zh-TW"/>
          <w:rPrChange w:id="1195" w:author="陳鐵元" w:date="2017-01-13T15:47:00Z">
            <w:rPr>
              <w:rFonts w:hint="eastAsia"/>
              <w:lang w:eastAsia="zh-TW"/>
            </w:rPr>
          </w:rPrChange>
        </w:rPr>
        <w:t>索賠類別</w:t>
      </w:r>
      <w:r w:rsidRPr="00543FA9">
        <w:rPr>
          <w:rFonts w:hint="eastAsia"/>
          <w:lang w:eastAsia="zh-TW"/>
          <w:rPrChange w:id="1196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="00C1089F" w:rsidRPr="00543FA9">
        <w:rPr>
          <w:rFonts w:hint="eastAsia"/>
          <w:lang w:eastAsia="zh-TW"/>
          <w:rPrChange w:id="1197" w:author="陳鐵元" w:date="2017-01-13T15:47:00Z">
            <w:rPr>
              <w:rFonts w:hint="eastAsia"/>
              <w:lang w:eastAsia="zh-TW"/>
            </w:rPr>
          </w:rPrChange>
        </w:rPr>
        <w:t>皆未勾選</w:t>
      </w:r>
      <w:r w:rsidRPr="00543FA9">
        <w:rPr>
          <w:rFonts w:hint="eastAsia"/>
          <w:kern w:val="2"/>
          <w:szCs w:val="24"/>
          <w:lang w:eastAsia="zh-TW"/>
          <w:rPrChange w:id="1198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</w:t>
      </w:r>
    </w:p>
    <w:p w:rsidR="00EA2230" w:rsidRPr="00543FA9" w:rsidRDefault="00EA2230" w:rsidP="00EA2230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199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200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="00184F72" w:rsidRPr="00543FA9">
        <w:rPr>
          <w:rFonts w:hint="eastAsia"/>
          <w:lang w:eastAsia="zh-TW"/>
          <w:rPrChange w:id="1201" w:author="陳鐵元" w:date="2017-01-13T15:47:00Z">
            <w:rPr>
              <w:rFonts w:hint="eastAsia"/>
              <w:lang w:eastAsia="zh-TW"/>
            </w:rPr>
          </w:rPrChange>
        </w:rPr>
        <w:t>請勾選索賠類別</w:t>
      </w:r>
    </w:p>
    <w:p w:rsidR="00FC01D3" w:rsidRPr="00543FA9" w:rsidRDefault="00FC01D3" w:rsidP="00FC01D3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202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bCs/>
          <w:lang w:eastAsia="zh-TW"/>
          <w:rPrChange w:id="1203" w:author="陳鐵元" w:date="2017-01-13T15:47:00Z">
            <w:rPr>
              <w:rFonts w:hint="eastAsia"/>
              <w:bCs/>
              <w:lang w:eastAsia="zh-TW"/>
            </w:rPr>
          </w:rPrChange>
        </w:rPr>
        <w:t>IF</w:t>
      </w:r>
      <w:r w:rsidRPr="00543FA9">
        <w:rPr>
          <w:rFonts w:hint="eastAsia"/>
          <w:lang w:eastAsia="zh-TW"/>
          <w:rPrChange w:id="1204" w:author="陳鐵元" w:date="2017-01-13T15:47:00Z">
            <w:rPr>
              <w:rFonts w:hint="eastAsia"/>
              <w:lang w:eastAsia="zh-TW"/>
            </w:rPr>
          </w:rPrChange>
        </w:rPr>
        <w:t>索賠類別為</w:t>
      </w:r>
      <w:r w:rsidRPr="00543FA9">
        <w:rPr>
          <w:rFonts w:hint="eastAsia"/>
          <w:lang w:eastAsia="zh-TW"/>
          <w:rPrChange w:id="1205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lang w:eastAsia="zh-TW"/>
          <w:rPrChange w:id="1206" w:author="陳鐵元" w:date="2017-01-13T15:47:00Z">
            <w:rPr>
              <w:lang w:eastAsia="zh-TW"/>
            </w:rPr>
          </w:rPrChange>
        </w:rPr>
        <w:t>‘</w:t>
      </w:r>
      <w:r w:rsidRPr="00543FA9">
        <w:rPr>
          <w:rFonts w:hint="eastAsia"/>
          <w:lang w:eastAsia="zh-TW"/>
          <w:rPrChange w:id="1207" w:author="陳鐵元" w:date="2017-01-13T15:47:00Z">
            <w:rPr>
              <w:rFonts w:hint="eastAsia"/>
              <w:lang w:eastAsia="zh-TW"/>
            </w:rPr>
          </w:rPrChange>
        </w:rPr>
        <w:t>N</w:t>
      </w:r>
      <w:r w:rsidRPr="00543FA9">
        <w:rPr>
          <w:lang w:eastAsia="zh-TW"/>
          <w:rPrChange w:id="1208" w:author="陳鐵元" w:date="2017-01-13T15:47:00Z">
            <w:rPr>
              <w:lang w:eastAsia="zh-TW"/>
            </w:rPr>
          </w:rPrChange>
        </w:rPr>
        <w:t>’</w:t>
      </w:r>
      <w:r w:rsidRPr="00543FA9">
        <w:rPr>
          <w:rFonts w:hint="eastAsia"/>
          <w:lang w:eastAsia="zh-TW"/>
          <w:rPrChange w:id="1209" w:author="陳鐵元" w:date="2017-01-13T15:47:00Z">
            <w:rPr>
              <w:rFonts w:hint="eastAsia"/>
              <w:lang w:eastAsia="zh-TW"/>
            </w:rPr>
          </w:rPrChange>
        </w:rPr>
        <w:t>(</w:t>
      </w:r>
      <w:r w:rsidRPr="00543FA9">
        <w:rPr>
          <w:rFonts w:hint="eastAsia"/>
          <w:lang w:eastAsia="zh-TW"/>
          <w:rPrChange w:id="1210" w:author="陳鐵元" w:date="2017-01-13T15:47:00Z">
            <w:rPr>
              <w:rFonts w:hint="eastAsia"/>
              <w:lang w:eastAsia="zh-TW"/>
            </w:rPr>
          </w:rPrChange>
        </w:rPr>
        <w:t>理賠年金</w:t>
      </w:r>
      <w:r w:rsidRPr="00543FA9">
        <w:rPr>
          <w:rFonts w:hint="eastAsia"/>
          <w:lang w:eastAsia="zh-TW"/>
          <w:rPrChange w:id="1211" w:author="陳鐵元" w:date="2017-01-13T15:47:00Z">
            <w:rPr>
              <w:rFonts w:hint="eastAsia"/>
              <w:lang w:eastAsia="zh-TW"/>
            </w:rPr>
          </w:rPrChange>
        </w:rPr>
        <w:t>)</w:t>
      </w:r>
      <w:r w:rsidRPr="00543FA9">
        <w:rPr>
          <w:rFonts w:hint="eastAsia"/>
          <w:kern w:val="2"/>
          <w:szCs w:val="24"/>
          <w:lang w:eastAsia="zh-TW"/>
          <w:rPrChange w:id="1212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</w:t>
      </w:r>
      <w:r w:rsidRPr="00543FA9">
        <w:rPr>
          <w:rFonts w:hint="eastAsia"/>
          <w:kern w:val="2"/>
          <w:szCs w:val="24"/>
          <w:lang w:eastAsia="zh-TW"/>
          <w:rPrChange w:id="1213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其他</w:t>
      </w:r>
      <w:r w:rsidRPr="00543FA9">
        <w:rPr>
          <w:rFonts w:hint="eastAsia"/>
          <w:lang w:eastAsia="zh-TW"/>
          <w:rPrChange w:id="1214" w:author="陳鐵元" w:date="2017-01-13T15:47:00Z">
            <w:rPr>
              <w:rFonts w:hint="eastAsia"/>
              <w:lang w:eastAsia="zh-TW"/>
            </w:rPr>
          </w:rPrChange>
        </w:rPr>
        <w:t>索賠類別被勾選</w:t>
      </w:r>
    </w:p>
    <w:p w:rsidR="00FC01D3" w:rsidRPr="00543FA9" w:rsidRDefault="00FC01D3" w:rsidP="00FC01D3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215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216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543FA9">
        <w:rPr>
          <w:rFonts w:hint="eastAsia"/>
          <w:lang w:eastAsia="zh-TW"/>
          <w:rPrChange w:id="1217" w:author="陳鐵元" w:date="2017-01-13T15:47:00Z">
            <w:rPr>
              <w:rFonts w:hint="eastAsia"/>
              <w:lang w:eastAsia="zh-TW"/>
            </w:rPr>
          </w:rPrChange>
        </w:rPr>
        <w:t>理賠年金不得與其它索賠類別同時申請</w:t>
      </w:r>
    </w:p>
    <w:p w:rsidR="001F15A3" w:rsidRPr="00543FA9" w:rsidRDefault="001F15A3" w:rsidP="001F15A3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218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bCs/>
          <w:lang w:eastAsia="zh-TW"/>
          <w:rPrChange w:id="1219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IF </w:t>
      </w:r>
      <w:r w:rsidRPr="00543FA9">
        <w:rPr>
          <w:rFonts w:hint="eastAsia"/>
          <w:lang w:eastAsia="zh-TW"/>
          <w:rPrChange w:id="1220" w:author="陳鐵元" w:date="2017-01-13T15:47:00Z">
            <w:rPr>
              <w:rFonts w:hint="eastAsia"/>
              <w:lang w:eastAsia="zh-TW"/>
            </w:rPr>
          </w:rPrChange>
        </w:rPr>
        <w:t>事故原因</w:t>
      </w:r>
      <w:r w:rsidRPr="00543FA9">
        <w:rPr>
          <w:rFonts w:hint="eastAsia"/>
          <w:lang w:eastAsia="zh-TW"/>
          <w:rPrChange w:id="1221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1222" w:author="陳鐵元" w:date="2017-01-13T15:47:00Z">
            <w:rPr>
              <w:rFonts w:hint="eastAsia"/>
              <w:lang w:eastAsia="zh-TW"/>
            </w:rPr>
          </w:rPrChange>
        </w:rPr>
        <w:t>是空的</w:t>
      </w:r>
      <w:r w:rsidRPr="00543FA9">
        <w:rPr>
          <w:rFonts w:hint="eastAsia"/>
          <w:kern w:val="2"/>
          <w:szCs w:val="24"/>
          <w:lang w:eastAsia="zh-TW"/>
          <w:rPrChange w:id="1223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</w:t>
      </w:r>
    </w:p>
    <w:p w:rsidR="001F15A3" w:rsidRPr="00543FA9" w:rsidRDefault="001F15A3" w:rsidP="001F15A3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224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225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543FA9">
        <w:rPr>
          <w:lang w:eastAsia="zh-TW"/>
          <w:rPrChange w:id="1226" w:author="陳鐵元" w:date="2017-01-13T15:47:00Z">
            <w:rPr>
              <w:lang w:eastAsia="zh-TW"/>
            </w:rPr>
          </w:rPrChange>
        </w:rPr>
        <w:t>請選擇事故原因</w:t>
      </w:r>
    </w:p>
    <w:p w:rsidR="00FC01D3" w:rsidRPr="00543FA9" w:rsidRDefault="00FC01D3" w:rsidP="00FC01D3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227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bCs/>
          <w:lang w:eastAsia="zh-TW"/>
          <w:rPrChange w:id="1228" w:author="陳鐵元" w:date="2017-01-13T15:47:00Z">
            <w:rPr>
              <w:rFonts w:hint="eastAsia"/>
              <w:bCs/>
              <w:lang w:eastAsia="zh-TW"/>
            </w:rPr>
          </w:rPrChange>
        </w:rPr>
        <w:t>IF</w:t>
      </w:r>
      <w:r w:rsidR="00F13B55" w:rsidRPr="00543FA9">
        <w:rPr>
          <w:rFonts w:hint="eastAsia"/>
          <w:lang w:eastAsia="zh-TW"/>
          <w:rPrChange w:id="1229" w:author="陳鐵元" w:date="2017-01-13T15:47:00Z">
            <w:rPr>
              <w:rFonts w:hint="eastAsia"/>
              <w:lang w:eastAsia="zh-TW"/>
            </w:rPr>
          </w:rPrChange>
        </w:rPr>
        <w:t>申請種類</w:t>
      </w:r>
      <w:r w:rsidR="00F13B55" w:rsidRPr="00543FA9">
        <w:rPr>
          <w:rFonts w:hint="eastAsia"/>
          <w:lang w:eastAsia="zh-TW"/>
          <w:rPrChange w:id="1230" w:author="陳鐵元" w:date="2017-01-13T15:47:00Z">
            <w:rPr>
              <w:rFonts w:hint="eastAsia"/>
              <w:lang w:eastAsia="zh-TW"/>
            </w:rPr>
          </w:rPrChange>
        </w:rPr>
        <w:t xml:space="preserve"> = </w:t>
      </w:r>
      <w:r w:rsidR="00F13B55" w:rsidRPr="00543FA9">
        <w:rPr>
          <w:lang w:eastAsia="zh-TW"/>
          <w:rPrChange w:id="1231" w:author="陳鐵元" w:date="2017-01-13T15:47:00Z">
            <w:rPr>
              <w:lang w:eastAsia="zh-TW"/>
            </w:rPr>
          </w:rPrChange>
        </w:rPr>
        <w:t>‘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F13B55" w:rsidRPr="00543FA9">
          <w:rPr>
            <w:rFonts w:hint="eastAsia"/>
            <w:lang w:eastAsia="zh-TW"/>
            <w:rPrChange w:id="1232" w:author="陳鐵元" w:date="2017-01-13T15:47:00Z">
              <w:rPr>
                <w:rFonts w:hint="eastAsia"/>
                <w:lang w:eastAsia="zh-TW"/>
              </w:rPr>
            </w:rPrChange>
          </w:rPr>
          <w:t>1</w:t>
        </w:r>
        <w:r w:rsidR="00F13B55" w:rsidRPr="00543FA9">
          <w:rPr>
            <w:lang w:eastAsia="zh-TW"/>
            <w:rPrChange w:id="1233" w:author="陳鐵元" w:date="2017-01-13T15:47:00Z">
              <w:rPr>
                <w:lang w:eastAsia="zh-TW"/>
              </w:rPr>
            </w:rPrChange>
          </w:rPr>
          <w:t>’</w:t>
        </w:r>
      </w:smartTag>
      <w:r w:rsidR="00F13B55" w:rsidRPr="00543FA9">
        <w:rPr>
          <w:rFonts w:hint="eastAsia"/>
          <w:lang w:eastAsia="zh-TW"/>
          <w:rPrChange w:id="1234" w:author="陳鐵元" w:date="2017-01-13T15:47:00Z">
            <w:rPr>
              <w:rFonts w:hint="eastAsia"/>
              <w:lang w:eastAsia="zh-TW"/>
            </w:rPr>
          </w:rPrChange>
        </w:rPr>
        <w:t>(</w:t>
      </w:r>
      <w:r w:rsidR="00F13B55" w:rsidRPr="00543FA9">
        <w:rPr>
          <w:rFonts w:hint="eastAsia"/>
          <w:lang w:eastAsia="zh-TW"/>
          <w:rPrChange w:id="1235" w:author="陳鐵元" w:date="2017-01-13T15:47:00Z">
            <w:rPr>
              <w:rFonts w:hint="eastAsia"/>
              <w:lang w:eastAsia="zh-TW"/>
            </w:rPr>
          </w:rPrChange>
        </w:rPr>
        <w:t>意外</w:t>
      </w:r>
      <w:r w:rsidR="00F13B55" w:rsidRPr="00543FA9">
        <w:rPr>
          <w:rFonts w:hint="eastAsia"/>
          <w:lang w:eastAsia="zh-TW"/>
          <w:rPrChange w:id="1236" w:author="陳鐵元" w:date="2017-01-13T15:47:00Z">
            <w:rPr>
              <w:rFonts w:hint="eastAsia"/>
              <w:lang w:eastAsia="zh-TW"/>
            </w:rPr>
          </w:rPrChange>
        </w:rPr>
        <w:t xml:space="preserve">) AND </w:t>
      </w:r>
      <w:r w:rsidR="00F13B55" w:rsidRPr="00543FA9">
        <w:rPr>
          <w:rFonts w:hint="eastAsia"/>
          <w:lang w:eastAsia="zh-TW"/>
          <w:rPrChange w:id="1237" w:author="陳鐵元" w:date="2017-01-13T15:47:00Z">
            <w:rPr>
              <w:rFonts w:hint="eastAsia"/>
              <w:lang w:eastAsia="zh-TW"/>
            </w:rPr>
          </w:rPrChange>
        </w:rPr>
        <w:t>事故職等是空的</w:t>
      </w:r>
      <w:r w:rsidRPr="00543FA9">
        <w:rPr>
          <w:rFonts w:hint="eastAsia"/>
          <w:kern w:val="2"/>
          <w:szCs w:val="24"/>
          <w:lang w:eastAsia="zh-TW"/>
          <w:rPrChange w:id="1238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</w:t>
      </w:r>
    </w:p>
    <w:p w:rsidR="00FC01D3" w:rsidRPr="00543FA9" w:rsidRDefault="00FC01D3" w:rsidP="00FC01D3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239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240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="0068157F" w:rsidRPr="00543FA9">
        <w:rPr>
          <w:lang w:eastAsia="zh-TW"/>
          <w:rPrChange w:id="1241" w:author="陳鐵元" w:date="2017-01-13T15:47:00Z">
            <w:rPr>
              <w:lang w:eastAsia="zh-TW"/>
            </w:rPr>
          </w:rPrChange>
        </w:rPr>
        <w:t>請選取事故職等</w:t>
      </w:r>
    </w:p>
    <w:p w:rsidR="00532885" w:rsidRPr="00543FA9" w:rsidRDefault="00C42312" w:rsidP="007C076B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lang w:eastAsia="zh-TW"/>
          <w:rPrChange w:id="1242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lang w:eastAsia="zh-TW"/>
          <w:rPrChange w:id="1243" w:author="陳鐵元" w:date="2017-01-13T15:47:00Z">
            <w:rPr>
              <w:lang w:eastAsia="zh-TW"/>
            </w:rPr>
          </w:rPrChange>
        </w:rPr>
        <w:t>檢查是否為服務中心</w:t>
      </w:r>
      <w:r w:rsidRPr="00543FA9">
        <w:rPr>
          <w:lang w:eastAsia="zh-TW"/>
          <w:rPrChange w:id="1244" w:author="陳鐵元" w:date="2017-01-13T15:47:00Z">
            <w:rPr>
              <w:lang w:eastAsia="zh-TW"/>
            </w:rPr>
          </w:rPrChange>
        </w:rPr>
        <w:t>3</w:t>
      </w:r>
      <w:r w:rsidRPr="00543FA9">
        <w:rPr>
          <w:rFonts w:hint="eastAsia"/>
          <w:lang w:eastAsia="zh-TW"/>
          <w:rPrChange w:id="1245" w:author="陳鐵元" w:date="2017-01-13T15:47:00Z">
            <w:rPr>
              <w:rFonts w:hint="eastAsia"/>
              <w:lang w:eastAsia="zh-TW"/>
            </w:rPr>
          </w:rPrChange>
        </w:rPr>
        <w:t>：</w:t>
      </w:r>
    </w:p>
    <w:p w:rsidR="00EB30DF" w:rsidRPr="00543FA9" w:rsidRDefault="00EB30DF" w:rsidP="00EB30DF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1246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247" w:author="陳鐵元" w:date="2017-01-13T15:47:00Z">
            <w:rPr>
              <w:rFonts w:hint="eastAsia"/>
              <w:lang w:eastAsia="zh-TW"/>
            </w:rPr>
          </w:rPrChange>
        </w:rPr>
        <w:t>CALL AAUtil.isSvcenter3()</w:t>
      </w:r>
    </w:p>
    <w:p w:rsidR="00EB30DF" w:rsidRPr="00543FA9" w:rsidRDefault="00EB30DF" w:rsidP="00EB30DF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lang w:eastAsia="zh-TW"/>
          <w:rPrChange w:id="1248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249" w:author="陳鐵元" w:date="2017-01-13T15:47:00Z">
            <w:rPr>
              <w:rFonts w:hint="eastAsia"/>
              <w:lang w:eastAsia="zh-TW"/>
            </w:rPr>
          </w:rPrChange>
        </w:rPr>
        <w:t>單位</w:t>
      </w:r>
      <w:r w:rsidRPr="00543FA9">
        <w:rPr>
          <w:rFonts w:hint="eastAsia"/>
          <w:lang w:eastAsia="zh-TW"/>
          <w:rPrChange w:id="1250" w:author="陳鐵元" w:date="2017-01-13T15:47:00Z">
            <w:rPr>
              <w:rFonts w:hint="eastAsia"/>
              <w:lang w:eastAsia="zh-TW"/>
            </w:rPr>
          </w:rPrChange>
        </w:rPr>
        <w:t>=</w:t>
      </w:r>
      <w:r w:rsidRPr="00543FA9">
        <w:rPr>
          <w:rFonts w:hint="eastAsia"/>
          <w:lang w:eastAsia="zh-TW"/>
          <w:rPrChange w:id="1251" w:author="陳鐵元" w:date="2017-01-13T15:47:00Z">
            <w:rPr>
              <w:rFonts w:hint="eastAsia"/>
              <w:lang w:eastAsia="zh-TW"/>
            </w:rPr>
          </w:rPrChange>
        </w:rPr>
        <w:t>受理單位</w:t>
      </w:r>
    </w:p>
    <w:p w:rsidR="006E3A42" w:rsidRPr="00543FA9" w:rsidRDefault="00EB30DF" w:rsidP="006E3A42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1252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253" w:author="陳鐵元" w:date="2017-01-13T15:47:00Z">
            <w:rPr>
              <w:rFonts w:hint="eastAsia"/>
              <w:lang w:eastAsia="zh-TW"/>
            </w:rPr>
          </w:rPrChange>
        </w:rPr>
        <w:t>IF</w:t>
      </w:r>
      <w:r w:rsidR="006E3A42" w:rsidRPr="00543FA9">
        <w:rPr>
          <w:rFonts w:hint="eastAsia"/>
          <w:lang w:eastAsia="zh-TW"/>
          <w:rPrChange w:id="1254" w:author="陳鐵元" w:date="2017-01-13T15:47:00Z">
            <w:rPr>
              <w:rFonts w:hint="eastAsia"/>
              <w:lang w:eastAsia="zh-TW"/>
            </w:rPr>
          </w:rPrChange>
        </w:rPr>
        <w:t xml:space="preserve"> isSvcenter3(</w:t>
      </w:r>
      <w:r w:rsidR="006E3A42" w:rsidRPr="00543FA9">
        <w:rPr>
          <w:rFonts w:hint="eastAsia"/>
          <w:lang w:eastAsia="zh-TW"/>
          <w:rPrChange w:id="1255" w:author="陳鐵元" w:date="2017-01-13T15:47:00Z">
            <w:rPr>
              <w:rFonts w:hint="eastAsia"/>
              <w:lang w:eastAsia="zh-TW"/>
            </w:rPr>
          </w:rPrChange>
        </w:rPr>
        <w:t>受理單位</w:t>
      </w:r>
      <w:r w:rsidR="006E3A42" w:rsidRPr="00543FA9">
        <w:rPr>
          <w:rFonts w:hint="eastAsia"/>
          <w:lang w:eastAsia="zh-TW"/>
          <w:rPrChange w:id="1256" w:author="陳鐵元" w:date="2017-01-13T15:47:00Z">
            <w:rPr>
              <w:rFonts w:hint="eastAsia"/>
              <w:lang w:eastAsia="zh-TW"/>
            </w:rPr>
          </w:rPrChange>
        </w:rPr>
        <w:t xml:space="preserve">)=TRUE AND </w:t>
      </w:r>
      <w:r w:rsidR="006E3A42" w:rsidRPr="00543FA9">
        <w:rPr>
          <w:rFonts w:hint="eastAsia"/>
          <w:lang w:eastAsia="zh-TW"/>
          <w:rPrChange w:id="1257" w:author="陳鐵元" w:date="2017-01-13T15:47:00Z">
            <w:rPr>
              <w:rFonts w:hint="eastAsia"/>
              <w:lang w:eastAsia="zh-TW"/>
            </w:rPr>
          </w:rPrChange>
        </w:rPr>
        <w:t>給付方式</w:t>
      </w:r>
      <w:r w:rsidR="006E3A42" w:rsidRPr="00543FA9">
        <w:rPr>
          <w:rFonts w:hint="eastAsia"/>
          <w:lang w:eastAsia="zh-TW"/>
          <w:rPrChange w:id="1258" w:author="陳鐵元" w:date="2017-01-13T15:47:00Z">
            <w:rPr>
              <w:rFonts w:hint="eastAsia"/>
              <w:lang w:eastAsia="zh-TW"/>
            </w:rPr>
          </w:rPrChange>
        </w:rPr>
        <w:t xml:space="preserve"> = </w:t>
      </w:r>
      <w:r w:rsidR="006E3A42" w:rsidRPr="00543FA9">
        <w:rPr>
          <w:lang w:eastAsia="zh-TW"/>
          <w:rPrChange w:id="1259" w:author="陳鐵元" w:date="2017-01-13T15:47:00Z">
            <w:rPr>
              <w:lang w:eastAsia="zh-TW"/>
            </w:rPr>
          </w:rPrChange>
        </w:rPr>
        <w:t>‘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="006E3A42" w:rsidRPr="00543FA9">
          <w:rPr>
            <w:rFonts w:hint="eastAsia"/>
            <w:lang w:eastAsia="zh-TW"/>
            <w:rPrChange w:id="1260" w:author="陳鐵元" w:date="2017-01-13T15:47:00Z">
              <w:rPr>
                <w:rFonts w:hint="eastAsia"/>
                <w:lang w:eastAsia="zh-TW"/>
              </w:rPr>
            </w:rPrChange>
          </w:rPr>
          <w:t>2</w:t>
        </w:r>
        <w:r w:rsidR="006E3A42" w:rsidRPr="00543FA9">
          <w:rPr>
            <w:lang w:eastAsia="zh-TW"/>
            <w:rPrChange w:id="1261" w:author="陳鐵元" w:date="2017-01-13T15:47:00Z">
              <w:rPr>
                <w:lang w:eastAsia="zh-TW"/>
              </w:rPr>
            </w:rPrChange>
          </w:rPr>
          <w:t>’</w:t>
        </w:r>
      </w:smartTag>
      <w:r w:rsidR="006E3A42" w:rsidRPr="00543FA9">
        <w:rPr>
          <w:rFonts w:hint="eastAsia"/>
          <w:lang w:eastAsia="zh-TW"/>
          <w:rPrChange w:id="1262" w:author="陳鐵元" w:date="2017-01-13T15:47:00Z">
            <w:rPr>
              <w:rFonts w:hint="eastAsia"/>
              <w:lang w:eastAsia="zh-TW"/>
            </w:rPr>
          </w:rPrChange>
        </w:rPr>
        <w:t>(</w:t>
      </w:r>
      <w:r w:rsidR="006E3A42" w:rsidRPr="00543FA9">
        <w:rPr>
          <w:rFonts w:hint="eastAsia"/>
          <w:lang w:eastAsia="zh-TW"/>
          <w:rPrChange w:id="1263" w:author="陳鐵元" w:date="2017-01-13T15:47:00Z">
            <w:rPr>
              <w:rFonts w:hint="eastAsia"/>
              <w:lang w:eastAsia="zh-TW"/>
            </w:rPr>
          </w:rPrChange>
        </w:rPr>
        <w:t>現金</w:t>
      </w:r>
      <w:r w:rsidR="006E3A42" w:rsidRPr="00543FA9">
        <w:rPr>
          <w:rFonts w:hint="eastAsia"/>
          <w:lang w:eastAsia="zh-TW"/>
          <w:rPrChange w:id="1264" w:author="陳鐵元" w:date="2017-01-13T15:47:00Z">
            <w:rPr>
              <w:rFonts w:hint="eastAsia"/>
              <w:lang w:eastAsia="zh-TW"/>
            </w:rPr>
          </w:rPrChange>
        </w:rPr>
        <w:t>)</w:t>
      </w:r>
    </w:p>
    <w:p w:rsidR="00EB30DF" w:rsidRPr="00543FA9" w:rsidRDefault="006E3A42" w:rsidP="006E3A42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1265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266" w:author="陳鐵元" w:date="2017-01-13T15:47:00Z">
            <w:rPr>
              <w:rFonts w:hint="eastAsia"/>
              <w:lang w:eastAsia="zh-TW"/>
            </w:rPr>
          </w:rPrChange>
        </w:rPr>
        <w:t xml:space="preserve">  </w:t>
      </w:r>
      <w:r w:rsidRPr="00543FA9">
        <w:rPr>
          <w:lang w:eastAsia="zh-TW"/>
          <w:rPrChange w:id="1267" w:author="陳鐵元" w:date="2017-01-13T15:47:00Z">
            <w:rPr>
              <w:lang w:eastAsia="zh-TW"/>
            </w:rPr>
          </w:rPrChange>
        </w:rPr>
        <w:t>A</w:t>
      </w:r>
      <w:r w:rsidRPr="00543FA9">
        <w:rPr>
          <w:rFonts w:hint="eastAsia"/>
          <w:lang w:eastAsia="zh-TW"/>
          <w:rPrChange w:id="1268" w:author="陳鐵元" w:date="2017-01-13T15:47:00Z">
            <w:rPr>
              <w:rFonts w:hint="eastAsia"/>
              <w:lang w:eastAsia="zh-TW"/>
            </w:rPr>
          </w:rPrChange>
        </w:rPr>
        <w:t>lert(</w:t>
      </w:r>
      <w:r w:rsidRPr="00543FA9">
        <w:rPr>
          <w:rFonts w:hint="eastAsia"/>
          <w:lang w:eastAsia="zh-TW"/>
          <w:rPrChange w:id="1269" w:author="陳鐵元" w:date="2017-01-13T15:47:00Z">
            <w:rPr>
              <w:rFonts w:hint="eastAsia"/>
              <w:lang w:eastAsia="zh-TW"/>
            </w:rPr>
          </w:rPrChange>
        </w:rPr>
        <w:t>服務中心三不得給付現金</w:t>
      </w:r>
      <w:r w:rsidRPr="00543FA9">
        <w:rPr>
          <w:rFonts w:hint="eastAsia"/>
          <w:lang w:eastAsia="zh-TW"/>
          <w:rPrChange w:id="1270" w:author="陳鐵元" w:date="2017-01-13T15:47:00Z">
            <w:rPr>
              <w:rFonts w:hint="eastAsia"/>
              <w:lang w:eastAsia="zh-TW"/>
            </w:rPr>
          </w:rPrChange>
        </w:rPr>
        <w:t>)</w:t>
      </w:r>
    </w:p>
    <w:p w:rsidR="007D2FFC" w:rsidRPr="00543FA9" w:rsidRDefault="007D2FFC" w:rsidP="007D2FFC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271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bCs/>
          <w:lang w:eastAsia="zh-TW"/>
          <w:rPrChange w:id="1272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IF </w:t>
      </w:r>
      <w:r w:rsidRPr="00543FA9">
        <w:rPr>
          <w:rFonts w:ascii="sөũ" w:hAnsi="sөũ"/>
          <w:rPrChange w:id="1273" w:author="陳鐵元" w:date="2017-01-13T15:47:00Z">
            <w:rPr>
              <w:rFonts w:ascii="sөũ" w:hAnsi="sөũ"/>
            </w:rPr>
          </w:rPrChange>
        </w:rPr>
        <w:t>學校代號</w:t>
      </w:r>
      <w:r w:rsidRPr="00543FA9">
        <w:rPr>
          <w:rFonts w:hint="eastAsia"/>
          <w:lang w:eastAsia="zh-TW"/>
          <w:rPrChange w:id="1274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1275" w:author="陳鐵元" w:date="2017-01-13T15:47:00Z">
            <w:rPr>
              <w:rFonts w:hint="eastAsia"/>
              <w:lang w:eastAsia="zh-TW"/>
            </w:rPr>
          </w:rPrChange>
        </w:rPr>
        <w:t>是空的</w:t>
      </w:r>
      <w:r w:rsidRPr="00543FA9">
        <w:rPr>
          <w:rFonts w:hint="eastAsia"/>
          <w:kern w:val="2"/>
          <w:szCs w:val="24"/>
          <w:lang w:eastAsia="zh-TW"/>
          <w:rPrChange w:id="1276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</w:t>
      </w:r>
    </w:p>
    <w:p w:rsidR="007D2FFC" w:rsidRPr="00543FA9" w:rsidRDefault="007D2FFC" w:rsidP="007D2FFC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277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278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543FA9">
        <w:rPr>
          <w:lang w:eastAsia="zh-TW"/>
          <w:rPrChange w:id="1279" w:author="陳鐵元" w:date="2017-01-13T15:47:00Z">
            <w:rPr>
              <w:lang w:eastAsia="zh-TW"/>
            </w:rPr>
          </w:rPrChange>
        </w:rPr>
        <w:t>請</w:t>
      </w:r>
      <w:r w:rsidRPr="00543FA9">
        <w:rPr>
          <w:rFonts w:hint="eastAsia"/>
          <w:lang w:eastAsia="zh-TW"/>
          <w:rPrChange w:id="1280" w:author="陳鐵元" w:date="2017-01-13T15:47:00Z">
            <w:rPr>
              <w:rFonts w:hint="eastAsia"/>
              <w:lang w:eastAsia="zh-TW"/>
            </w:rPr>
          </w:rPrChange>
        </w:rPr>
        <w:t>輸入</w:t>
      </w:r>
      <w:r w:rsidRPr="00543FA9">
        <w:rPr>
          <w:rFonts w:ascii="sөũ" w:hAnsi="sөũ"/>
          <w:lang w:eastAsia="zh-TW"/>
          <w:rPrChange w:id="1281" w:author="陳鐵元" w:date="2017-01-13T15:47:00Z">
            <w:rPr>
              <w:rFonts w:ascii="sөũ" w:hAnsi="sөũ"/>
              <w:lang w:eastAsia="zh-TW"/>
            </w:rPr>
          </w:rPrChange>
        </w:rPr>
        <w:t>學校代號</w:t>
      </w:r>
    </w:p>
    <w:p w:rsidR="004760E2" w:rsidRPr="00543FA9" w:rsidRDefault="004760E2" w:rsidP="004760E2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282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bCs/>
          <w:lang w:eastAsia="zh-TW"/>
          <w:rPrChange w:id="1283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IF </w:t>
      </w:r>
      <w:r w:rsidRPr="00543FA9">
        <w:rPr>
          <w:rFonts w:ascii="sөũ" w:hAnsi="sөũ"/>
          <w:lang w:eastAsia="zh-TW"/>
          <w:rPrChange w:id="1284" w:author="陳鐵元" w:date="2017-01-13T15:47:00Z">
            <w:rPr>
              <w:rFonts w:ascii="sөũ" w:hAnsi="sөũ"/>
              <w:lang w:eastAsia="zh-TW"/>
            </w:rPr>
          </w:rPrChange>
        </w:rPr>
        <w:t>投保學校</w:t>
      </w:r>
      <w:r w:rsidRPr="00543FA9">
        <w:rPr>
          <w:rFonts w:ascii="sөũ" w:hAnsi="sөũ" w:hint="eastAsia"/>
          <w:lang w:eastAsia="zh-TW"/>
          <w:rPrChange w:id="1285" w:author="陳鐵元" w:date="2017-01-13T15:47:00Z">
            <w:rPr>
              <w:rFonts w:ascii="sөũ" w:hAnsi="sөũ"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1286" w:author="陳鐵元" w:date="2017-01-13T15:47:00Z">
            <w:rPr>
              <w:rFonts w:hint="eastAsia"/>
              <w:lang w:eastAsia="zh-TW"/>
            </w:rPr>
          </w:rPrChange>
        </w:rPr>
        <w:t>是空的</w:t>
      </w:r>
      <w:r w:rsidRPr="00543FA9">
        <w:rPr>
          <w:rFonts w:hint="eastAsia"/>
          <w:kern w:val="2"/>
          <w:szCs w:val="24"/>
          <w:lang w:eastAsia="zh-TW"/>
          <w:rPrChange w:id="1287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</w:t>
      </w:r>
    </w:p>
    <w:p w:rsidR="004760E2" w:rsidRPr="00543FA9" w:rsidRDefault="004760E2" w:rsidP="004760E2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288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289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543FA9">
        <w:rPr>
          <w:lang w:eastAsia="zh-TW"/>
          <w:rPrChange w:id="1290" w:author="陳鐵元" w:date="2017-01-13T15:47:00Z">
            <w:rPr>
              <w:lang w:eastAsia="zh-TW"/>
            </w:rPr>
          </w:rPrChange>
        </w:rPr>
        <w:t>請</w:t>
      </w:r>
      <w:r w:rsidRPr="00543FA9">
        <w:rPr>
          <w:rFonts w:hint="eastAsia"/>
          <w:lang w:eastAsia="zh-TW"/>
          <w:rPrChange w:id="1291" w:author="陳鐵元" w:date="2017-01-13T15:47:00Z">
            <w:rPr>
              <w:rFonts w:hint="eastAsia"/>
              <w:lang w:eastAsia="zh-TW"/>
            </w:rPr>
          </w:rPrChange>
        </w:rPr>
        <w:t>輸入</w:t>
      </w:r>
      <w:r w:rsidRPr="00543FA9">
        <w:rPr>
          <w:rFonts w:ascii="sөũ" w:hAnsi="sөũ"/>
          <w:lang w:eastAsia="zh-TW"/>
          <w:rPrChange w:id="1292" w:author="陳鐵元" w:date="2017-01-13T15:47:00Z">
            <w:rPr>
              <w:rFonts w:ascii="sөũ" w:hAnsi="sөũ"/>
              <w:lang w:eastAsia="zh-TW"/>
            </w:rPr>
          </w:rPrChange>
        </w:rPr>
        <w:t>投保學校</w:t>
      </w:r>
    </w:p>
    <w:p w:rsidR="004760E2" w:rsidRPr="00543FA9" w:rsidRDefault="004760E2" w:rsidP="004760E2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293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bCs/>
          <w:lang w:eastAsia="zh-TW"/>
          <w:rPrChange w:id="1294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IF </w:t>
      </w:r>
      <w:r w:rsidRPr="00543FA9">
        <w:rPr>
          <w:rFonts w:ascii="sөũ" w:hAnsi="sөũ"/>
          <w:rPrChange w:id="1295" w:author="陳鐵元" w:date="2017-01-13T15:47:00Z">
            <w:rPr>
              <w:rFonts w:ascii="sөũ" w:hAnsi="sөũ"/>
            </w:rPr>
          </w:rPrChange>
        </w:rPr>
        <w:t>電話</w:t>
      </w:r>
      <w:r w:rsidRPr="00543FA9">
        <w:rPr>
          <w:rFonts w:ascii="sөũ" w:hAnsi="sөũ" w:hint="eastAsia"/>
          <w:lang w:eastAsia="zh-TW"/>
          <w:rPrChange w:id="1296" w:author="陳鐵元" w:date="2017-01-13T15:47:00Z">
            <w:rPr>
              <w:rFonts w:ascii="sөũ" w:hAnsi="sөũ"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1297" w:author="陳鐵元" w:date="2017-01-13T15:47:00Z">
            <w:rPr>
              <w:rFonts w:hint="eastAsia"/>
              <w:lang w:eastAsia="zh-TW"/>
            </w:rPr>
          </w:rPrChange>
        </w:rPr>
        <w:t>是空的</w:t>
      </w:r>
      <w:r w:rsidRPr="00543FA9">
        <w:rPr>
          <w:rFonts w:hint="eastAsia"/>
          <w:kern w:val="2"/>
          <w:szCs w:val="24"/>
          <w:lang w:eastAsia="zh-TW"/>
          <w:rPrChange w:id="1298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</w:t>
      </w:r>
    </w:p>
    <w:p w:rsidR="004760E2" w:rsidRPr="00543FA9" w:rsidRDefault="004760E2" w:rsidP="004760E2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299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300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543FA9">
        <w:rPr>
          <w:lang w:eastAsia="zh-TW"/>
          <w:rPrChange w:id="1301" w:author="陳鐵元" w:date="2017-01-13T15:47:00Z">
            <w:rPr>
              <w:lang w:eastAsia="zh-TW"/>
            </w:rPr>
          </w:rPrChange>
        </w:rPr>
        <w:t>請</w:t>
      </w:r>
      <w:r w:rsidRPr="00543FA9">
        <w:rPr>
          <w:rFonts w:hint="eastAsia"/>
          <w:lang w:eastAsia="zh-TW"/>
          <w:rPrChange w:id="1302" w:author="陳鐵元" w:date="2017-01-13T15:47:00Z">
            <w:rPr>
              <w:rFonts w:hint="eastAsia"/>
              <w:lang w:eastAsia="zh-TW"/>
            </w:rPr>
          </w:rPrChange>
        </w:rPr>
        <w:t>輸入</w:t>
      </w:r>
      <w:r w:rsidRPr="00543FA9">
        <w:rPr>
          <w:rFonts w:ascii="sөũ" w:hAnsi="sөũ"/>
          <w:lang w:eastAsia="zh-TW"/>
          <w:rPrChange w:id="1303" w:author="陳鐵元" w:date="2017-01-13T15:47:00Z">
            <w:rPr>
              <w:rFonts w:ascii="sөũ" w:hAnsi="sөũ"/>
              <w:lang w:eastAsia="zh-TW"/>
            </w:rPr>
          </w:rPrChange>
        </w:rPr>
        <w:t>學校電話</w:t>
      </w:r>
    </w:p>
    <w:p w:rsidR="004760E2" w:rsidRPr="00543FA9" w:rsidRDefault="004760E2" w:rsidP="004760E2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304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bCs/>
          <w:lang w:eastAsia="zh-TW"/>
          <w:rPrChange w:id="1305" w:author="陳鐵元" w:date="2017-01-13T15:47:00Z">
            <w:rPr>
              <w:rFonts w:hint="eastAsia"/>
              <w:bCs/>
              <w:lang w:eastAsia="zh-TW"/>
            </w:rPr>
          </w:rPrChange>
        </w:rPr>
        <w:t>IF</w:t>
      </w:r>
      <w:r w:rsidR="000A0554" w:rsidRPr="00543FA9">
        <w:rPr>
          <w:rFonts w:hint="eastAsia"/>
          <w:bCs/>
          <w:lang w:eastAsia="zh-TW"/>
          <w:rPrChange w:id="1306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 </w:t>
      </w:r>
      <w:r w:rsidR="000A0554" w:rsidRPr="00543FA9">
        <w:rPr>
          <w:rFonts w:ascii="sөũ" w:hAnsi="sөũ"/>
          <w:lang w:eastAsia="zh-TW"/>
          <w:rPrChange w:id="1307" w:author="陳鐵元" w:date="2017-01-13T15:47:00Z">
            <w:rPr>
              <w:rFonts w:ascii="sөũ" w:hAnsi="sөũ"/>
              <w:lang w:eastAsia="zh-TW"/>
            </w:rPr>
          </w:rPrChange>
        </w:rPr>
        <w:t>校址</w:t>
      </w:r>
      <w:r w:rsidR="000A0554" w:rsidRPr="00543FA9">
        <w:rPr>
          <w:rFonts w:ascii="sөũ" w:hAnsi="sөũ" w:hint="eastAsia"/>
          <w:lang w:eastAsia="zh-TW"/>
          <w:rPrChange w:id="1308" w:author="陳鐵元" w:date="2017-01-13T15:47:00Z">
            <w:rPr>
              <w:rFonts w:ascii="sөũ" w:hAnsi="sөũ" w:hint="eastAsia"/>
              <w:lang w:eastAsia="zh-TW"/>
            </w:rPr>
          </w:rPrChange>
        </w:rPr>
        <w:t>郵遞區號</w:t>
      </w:r>
      <w:r w:rsidRPr="00543FA9">
        <w:rPr>
          <w:rFonts w:ascii="sөũ" w:hAnsi="sөũ" w:hint="eastAsia"/>
          <w:lang w:eastAsia="zh-TW"/>
          <w:rPrChange w:id="1309" w:author="陳鐵元" w:date="2017-01-13T15:47:00Z">
            <w:rPr>
              <w:rFonts w:ascii="sөũ" w:hAnsi="sөũ"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1310" w:author="陳鐵元" w:date="2017-01-13T15:47:00Z">
            <w:rPr>
              <w:rFonts w:hint="eastAsia"/>
              <w:lang w:eastAsia="zh-TW"/>
            </w:rPr>
          </w:rPrChange>
        </w:rPr>
        <w:t>是空的</w:t>
      </w:r>
      <w:r w:rsidRPr="00543FA9">
        <w:rPr>
          <w:rFonts w:hint="eastAsia"/>
          <w:kern w:val="2"/>
          <w:szCs w:val="24"/>
          <w:lang w:eastAsia="zh-TW"/>
          <w:rPrChange w:id="1311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</w:t>
      </w:r>
    </w:p>
    <w:p w:rsidR="004760E2" w:rsidRPr="00543FA9" w:rsidRDefault="004760E2" w:rsidP="004760E2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312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313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543FA9">
        <w:rPr>
          <w:lang w:eastAsia="zh-TW"/>
          <w:rPrChange w:id="1314" w:author="陳鐵元" w:date="2017-01-13T15:47:00Z">
            <w:rPr>
              <w:lang w:eastAsia="zh-TW"/>
            </w:rPr>
          </w:rPrChange>
        </w:rPr>
        <w:t>請</w:t>
      </w:r>
      <w:r w:rsidRPr="00543FA9">
        <w:rPr>
          <w:rFonts w:hint="eastAsia"/>
          <w:lang w:eastAsia="zh-TW"/>
          <w:rPrChange w:id="1315" w:author="陳鐵元" w:date="2017-01-13T15:47:00Z">
            <w:rPr>
              <w:rFonts w:hint="eastAsia"/>
              <w:lang w:eastAsia="zh-TW"/>
            </w:rPr>
          </w:rPrChange>
        </w:rPr>
        <w:t>輸入</w:t>
      </w:r>
      <w:r w:rsidR="000A0554" w:rsidRPr="00543FA9">
        <w:rPr>
          <w:rFonts w:ascii="sөũ" w:hAnsi="sөũ"/>
          <w:lang w:eastAsia="zh-TW"/>
          <w:rPrChange w:id="1316" w:author="陳鐵元" w:date="2017-01-13T15:47:00Z">
            <w:rPr>
              <w:rFonts w:ascii="sөũ" w:hAnsi="sөũ"/>
              <w:lang w:eastAsia="zh-TW"/>
            </w:rPr>
          </w:rPrChange>
        </w:rPr>
        <w:t>校址</w:t>
      </w:r>
      <w:r w:rsidR="000A0554" w:rsidRPr="00543FA9">
        <w:rPr>
          <w:rFonts w:ascii="sөũ" w:hAnsi="sөũ" w:hint="eastAsia"/>
          <w:lang w:eastAsia="zh-TW"/>
          <w:rPrChange w:id="1317" w:author="陳鐵元" w:date="2017-01-13T15:47:00Z">
            <w:rPr>
              <w:rFonts w:ascii="sөũ" w:hAnsi="sөũ" w:hint="eastAsia"/>
              <w:lang w:eastAsia="zh-TW"/>
            </w:rPr>
          </w:rPrChange>
        </w:rPr>
        <w:t>郵遞區號</w:t>
      </w:r>
    </w:p>
    <w:p w:rsidR="00B04A91" w:rsidRPr="00543FA9" w:rsidRDefault="00B04A91" w:rsidP="00B04A91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318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bCs/>
          <w:lang w:eastAsia="zh-TW"/>
          <w:rPrChange w:id="1319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IF </w:t>
      </w:r>
      <w:r w:rsidRPr="00543FA9">
        <w:rPr>
          <w:rFonts w:ascii="sөũ" w:hAnsi="sөũ"/>
          <w:lang w:eastAsia="zh-TW"/>
          <w:rPrChange w:id="1320" w:author="陳鐵元" w:date="2017-01-13T15:47:00Z">
            <w:rPr>
              <w:rFonts w:ascii="sөũ" w:hAnsi="sөũ"/>
              <w:lang w:eastAsia="zh-TW"/>
            </w:rPr>
          </w:rPrChange>
        </w:rPr>
        <w:t>校址</w:t>
      </w:r>
      <w:r w:rsidRPr="00543FA9">
        <w:rPr>
          <w:rFonts w:ascii="sөũ" w:hAnsi="sөũ" w:hint="eastAsia"/>
          <w:lang w:eastAsia="zh-TW"/>
          <w:rPrChange w:id="1321" w:author="陳鐵元" w:date="2017-01-13T15:47:00Z">
            <w:rPr>
              <w:rFonts w:ascii="sөũ" w:hAnsi="sөũ"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1322" w:author="陳鐵元" w:date="2017-01-13T15:47:00Z">
            <w:rPr>
              <w:rFonts w:hint="eastAsia"/>
              <w:lang w:eastAsia="zh-TW"/>
            </w:rPr>
          </w:rPrChange>
        </w:rPr>
        <w:t>是空的</w:t>
      </w:r>
      <w:r w:rsidRPr="00543FA9">
        <w:rPr>
          <w:rFonts w:hint="eastAsia"/>
          <w:kern w:val="2"/>
          <w:szCs w:val="24"/>
          <w:lang w:eastAsia="zh-TW"/>
          <w:rPrChange w:id="1323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</w:t>
      </w:r>
    </w:p>
    <w:p w:rsidR="008963D7" w:rsidRPr="00543FA9" w:rsidRDefault="00B04A91" w:rsidP="007E18E2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324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325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543FA9">
        <w:rPr>
          <w:lang w:eastAsia="zh-TW"/>
          <w:rPrChange w:id="1326" w:author="陳鐵元" w:date="2017-01-13T15:47:00Z">
            <w:rPr>
              <w:lang w:eastAsia="zh-TW"/>
            </w:rPr>
          </w:rPrChange>
        </w:rPr>
        <w:t>請</w:t>
      </w:r>
      <w:r w:rsidRPr="00543FA9">
        <w:rPr>
          <w:rFonts w:hint="eastAsia"/>
          <w:lang w:eastAsia="zh-TW"/>
          <w:rPrChange w:id="1327" w:author="陳鐵元" w:date="2017-01-13T15:47:00Z">
            <w:rPr>
              <w:rFonts w:hint="eastAsia"/>
              <w:lang w:eastAsia="zh-TW"/>
            </w:rPr>
          </w:rPrChange>
        </w:rPr>
        <w:t>輸入</w:t>
      </w:r>
      <w:r w:rsidRPr="00543FA9">
        <w:rPr>
          <w:rFonts w:ascii="sөũ" w:hAnsi="sөũ"/>
          <w:lang w:eastAsia="zh-TW"/>
          <w:rPrChange w:id="1328" w:author="陳鐵元" w:date="2017-01-13T15:47:00Z">
            <w:rPr>
              <w:rFonts w:ascii="sөũ" w:hAnsi="sөũ"/>
              <w:lang w:eastAsia="zh-TW"/>
            </w:rPr>
          </w:rPrChange>
        </w:rPr>
        <w:t>校址</w:t>
      </w:r>
    </w:p>
    <w:p w:rsidR="00D41A3B" w:rsidRPr="00543FA9" w:rsidRDefault="00FF6131" w:rsidP="0053178F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329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330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檢查保單資料是否存在：</w:t>
      </w:r>
    </w:p>
    <w:p w:rsidR="008B284D" w:rsidRPr="00543FA9" w:rsidRDefault="008B284D" w:rsidP="0053178F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331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332" w:author="陳鐵元" w:date="2017-01-13T15:47:00Z">
            <w:rPr>
              <w:rFonts w:hint="eastAsia"/>
              <w:lang w:eastAsia="zh-TW"/>
            </w:rPr>
          </w:rPrChange>
        </w:rPr>
        <w:t xml:space="preserve">READ </w:t>
      </w:r>
      <w:r w:rsidRPr="00543FA9">
        <w:rPr>
          <w:lang w:eastAsia="zh-TW"/>
          <w:rPrChange w:id="1333" w:author="陳鐵元" w:date="2017-01-13T15:47:00Z">
            <w:rPr>
              <w:lang w:eastAsia="zh-TW"/>
            </w:rPr>
          </w:rPrChange>
        </w:rPr>
        <w:t>DTBGC</w:t>
      </w:r>
      <w:r w:rsidRPr="00543FA9">
        <w:rPr>
          <w:rFonts w:hint="eastAsia"/>
          <w:lang w:eastAsia="zh-TW"/>
          <w:rPrChange w:id="1334" w:author="陳鐵元" w:date="2017-01-13T15:47:00Z">
            <w:rPr>
              <w:rFonts w:hint="eastAsia"/>
              <w:lang w:eastAsia="zh-TW"/>
            </w:rPr>
          </w:rPrChange>
        </w:rPr>
        <w:t>3</w:t>
      </w:r>
      <w:r w:rsidRPr="00543FA9">
        <w:rPr>
          <w:lang w:eastAsia="zh-TW"/>
          <w:rPrChange w:id="1335" w:author="陳鐵元" w:date="2017-01-13T15:47:00Z">
            <w:rPr>
              <w:lang w:eastAsia="zh-TW"/>
            </w:rPr>
          </w:rPrChange>
        </w:rPr>
        <w:t>01</w:t>
      </w:r>
    </w:p>
    <w:p w:rsidR="008B284D" w:rsidRPr="00543FA9" w:rsidRDefault="00C539C3" w:rsidP="008B284D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1336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337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WHERE</w:t>
      </w:r>
    </w:p>
    <w:p w:rsidR="008B284D" w:rsidRPr="00543FA9" w:rsidRDefault="008B284D" w:rsidP="008B284D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lang w:eastAsia="zh-TW"/>
          <w:rPrChange w:id="1338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339" w:author="陳鐵元" w:date="2017-01-13T15:47:00Z">
            <w:rPr>
              <w:rFonts w:hint="eastAsia"/>
              <w:lang w:eastAsia="zh-TW"/>
            </w:rPr>
          </w:rPrChange>
        </w:rPr>
        <w:t>保單號碼</w:t>
      </w:r>
      <w:r w:rsidRPr="00543FA9">
        <w:rPr>
          <w:rFonts w:hint="eastAsia"/>
          <w:lang w:eastAsia="zh-TW"/>
          <w:rPrChange w:id="1340" w:author="陳鐵元" w:date="2017-01-13T15:47:00Z">
            <w:rPr>
              <w:rFonts w:hint="eastAsia"/>
              <w:lang w:eastAsia="zh-TW"/>
            </w:rPr>
          </w:rPrChange>
        </w:rPr>
        <w:t xml:space="preserve"> LIKE </w:t>
      </w:r>
      <w:r w:rsidRPr="00543FA9">
        <w:rPr>
          <w:rFonts w:hint="eastAsia"/>
          <w:lang w:eastAsia="zh-TW"/>
          <w:rPrChange w:id="1341" w:author="陳鐵元" w:date="2017-01-13T15:47:00Z">
            <w:rPr>
              <w:rFonts w:hint="eastAsia"/>
              <w:lang w:eastAsia="zh-TW"/>
            </w:rPr>
          </w:rPrChange>
        </w:rPr>
        <w:t>畫面</w:t>
      </w:r>
      <w:r w:rsidRPr="00543FA9">
        <w:rPr>
          <w:rFonts w:hint="eastAsia"/>
          <w:lang w:eastAsia="zh-TW"/>
          <w:rPrChange w:id="1342" w:author="陳鐵元" w:date="2017-01-13T15:47:00Z">
            <w:rPr>
              <w:rFonts w:hint="eastAsia"/>
              <w:lang w:eastAsia="zh-TW"/>
            </w:rPr>
          </w:rPrChange>
        </w:rPr>
        <w:t>.</w:t>
      </w:r>
      <w:r w:rsidRPr="00543FA9">
        <w:rPr>
          <w:rFonts w:hint="eastAsia"/>
          <w:lang w:eastAsia="zh-TW"/>
          <w:rPrChange w:id="1343" w:author="陳鐵元" w:date="2017-01-13T15:47:00Z">
            <w:rPr>
              <w:rFonts w:hint="eastAsia"/>
              <w:lang w:eastAsia="zh-TW"/>
            </w:rPr>
          </w:rPrChange>
        </w:rPr>
        <w:t>保單號碼</w:t>
      </w:r>
      <w:r w:rsidR="003742F7" w:rsidRPr="00543FA9">
        <w:rPr>
          <w:rFonts w:hint="eastAsia"/>
          <w:lang w:eastAsia="zh-TW"/>
          <w:rPrChange w:id="1344" w:author="陳鐵元" w:date="2017-01-13T15:47:00Z">
            <w:rPr>
              <w:rFonts w:hint="eastAsia"/>
              <w:lang w:eastAsia="zh-TW"/>
            </w:rPr>
          </w:rPrChange>
        </w:rPr>
        <w:t>+</w:t>
      </w:r>
      <w:r w:rsidR="003742F7" w:rsidRPr="00543FA9">
        <w:rPr>
          <w:lang w:eastAsia="zh-TW"/>
          <w:rPrChange w:id="1345" w:author="陳鐵元" w:date="2017-01-13T15:47:00Z">
            <w:rPr>
              <w:lang w:eastAsia="zh-TW"/>
            </w:rPr>
          </w:rPrChange>
        </w:rPr>
        <w:t>’</w:t>
      </w:r>
      <w:r w:rsidRPr="00543FA9">
        <w:rPr>
          <w:rFonts w:hint="eastAsia"/>
          <w:lang w:eastAsia="zh-TW"/>
          <w:rPrChange w:id="1346" w:author="陳鐵元" w:date="2017-01-13T15:47:00Z">
            <w:rPr>
              <w:rFonts w:hint="eastAsia"/>
              <w:lang w:eastAsia="zh-TW"/>
            </w:rPr>
          </w:rPrChange>
        </w:rPr>
        <w:t>%</w:t>
      </w:r>
      <w:r w:rsidR="003742F7" w:rsidRPr="00543FA9">
        <w:rPr>
          <w:lang w:eastAsia="zh-TW"/>
          <w:rPrChange w:id="1347" w:author="陳鐵元" w:date="2017-01-13T15:47:00Z">
            <w:rPr>
              <w:lang w:eastAsia="zh-TW"/>
            </w:rPr>
          </w:rPrChange>
        </w:rPr>
        <w:t>’</w:t>
      </w:r>
    </w:p>
    <w:p w:rsidR="008B284D" w:rsidRPr="00543FA9" w:rsidRDefault="008B284D" w:rsidP="008B284D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348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Style w:val="style3"/>
          <w:rFonts w:ascii="Calibri" w:eastAsia="細明體"/>
          <w:lang w:eastAsia="zh-TW"/>
          <w:rPrChange w:id="1349" w:author="陳鐵元" w:date="2017-01-13T15:47:00Z">
            <w:rPr>
              <w:rStyle w:val="style3"/>
              <w:rFonts w:ascii="Calibri" w:eastAsia="細明體"/>
              <w:lang w:eastAsia="zh-TW"/>
            </w:rPr>
          </w:rPrChange>
        </w:rPr>
        <w:t>學校編號</w:t>
      </w:r>
      <w:r w:rsidRPr="00543FA9">
        <w:rPr>
          <w:rFonts w:hint="eastAsia"/>
          <w:lang w:eastAsia="zh-TW"/>
          <w:rPrChange w:id="1350" w:author="陳鐵元" w:date="2017-01-13T15:47:00Z">
            <w:rPr>
              <w:rFonts w:hint="eastAsia"/>
              <w:lang w:eastAsia="zh-TW"/>
            </w:rPr>
          </w:rPrChange>
        </w:rPr>
        <w:t>=</w:t>
      </w:r>
      <w:r w:rsidRPr="00543FA9">
        <w:rPr>
          <w:rFonts w:hint="eastAsia"/>
          <w:lang w:eastAsia="zh-TW"/>
          <w:rPrChange w:id="1351" w:author="陳鐵元" w:date="2017-01-13T15:47:00Z">
            <w:rPr>
              <w:rFonts w:hint="eastAsia"/>
              <w:lang w:eastAsia="zh-TW"/>
            </w:rPr>
          </w:rPrChange>
        </w:rPr>
        <w:t>畫面</w:t>
      </w:r>
      <w:r w:rsidRPr="00543FA9">
        <w:rPr>
          <w:rFonts w:hint="eastAsia"/>
          <w:lang w:eastAsia="zh-TW"/>
          <w:rPrChange w:id="1352" w:author="陳鐵元" w:date="2017-01-13T15:47:00Z">
            <w:rPr>
              <w:rFonts w:hint="eastAsia"/>
              <w:lang w:eastAsia="zh-TW"/>
            </w:rPr>
          </w:rPrChange>
        </w:rPr>
        <w:t>.</w:t>
      </w:r>
      <w:r w:rsidRPr="00543FA9">
        <w:rPr>
          <w:rStyle w:val="style3"/>
          <w:rFonts w:ascii="Calibri" w:eastAsia="細明體"/>
          <w:lang w:eastAsia="zh-TW"/>
          <w:rPrChange w:id="1353" w:author="陳鐵元" w:date="2017-01-13T15:47:00Z">
            <w:rPr>
              <w:rStyle w:val="style3"/>
              <w:rFonts w:ascii="Calibri" w:eastAsia="細明體"/>
              <w:lang w:eastAsia="zh-TW"/>
            </w:rPr>
          </w:rPrChange>
        </w:rPr>
        <w:t>學校編號</w:t>
      </w:r>
    </w:p>
    <w:p w:rsidR="00B50236" w:rsidRPr="00543FA9" w:rsidRDefault="00C539C3" w:rsidP="0053178F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1354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355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IF NOT FND</w:t>
      </w:r>
    </w:p>
    <w:p w:rsidR="0026113B" w:rsidRPr="00543FA9" w:rsidRDefault="00AC1396" w:rsidP="0026113B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lang w:eastAsia="zh-TW"/>
          <w:rPrChange w:id="1356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357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="0026113B" w:rsidRPr="00543FA9">
        <w:rPr>
          <w:lang w:eastAsia="zh-TW"/>
          <w:rPrChange w:id="1358" w:author="陳鐵元" w:date="2017-01-13T15:47:00Z">
            <w:rPr>
              <w:lang w:eastAsia="zh-TW"/>
            </w:rPr>
          </w:rPrChange>
        </w:rPr>
        <w:t>‘</w:t>
      </w:r>
      <w:r w:rsidR="0026113B" w:rsidRPr="00543FA9">
        <w:rPr>
          <w:rFonts w:hint="eastAsia"/>
          <w:lang w:eastAsia="zh-TW"/>
          <w:rPrChange w:id="1359" w:author="陳鐵元" w:date="2017-01-13T15:47:00Z">
            <w:rPr>
              <w:rFonts w:hint="eastAsia"/>
              <w:lang w:eastAsia="zh-TW"/>
            </w:rPr>
          </w:rPrChange>
        </w:rPr>
        <w:t>保單號碼</w:t>
      </w:r>
      <w:r w:rsidR="0026113B" w:rsidRPr="00543FA9">
        <w:rPr>
          <w:rFonts w:hint="eastAsia"/>
          <w:lang w:eastAsia="zh-TW"/>
          <w:rPrChange w:id="1360" w:author="陳鐵元" w:date="2017-01-13T15:47:00Z">
            <w:rPr>
              <w:rFonts w:hint="eastAsia"/>
              <w:lang w:eastAsia="zh-TW"/>
            </w:rPr>
          </w:rPrChange>
        </w:rPr>
        <w:t>:</w:t>
      </w:r>
      <w:r w:rsidR="0026113B" w:rsidRPr="00543FA9">
        <w:rPr>
          <w:lang w:eastAsia="zh-TW"/>
          <w:rPrChange w:id="1361" w:author="陳鐵元" w:date="2017-01-13T15:47:00Z">
            <w:rPr>
              <w:lang w:eastAsia="zh-TW"/>
            </w:rPr>
          </w:rPrChange>
        </w:rPr>
        <w:t>’</w:t>
      </w:r>
      <w:r w:rsidR="0026113B" w:rsidRPr="00543FA9">
        <w:rPr>
          <w:rFonts w:hint="eastAsia"/>
          <w:lang w:eastAsia="zh-TW"/>
          <w:rPrChange w:id="1362" w:author="陳鐵元" w:date="2017-01-13T15:47:00Z">
            <w:rPr>
              <w:rFonts w:hint="eastAsia"/>
              <w:lang w:eastAsia="zh-TW"/>
            </w:rPr>
          </w:rPrChange>
        </w:rPr>
        <w:t>+</w:t>
      </w:r>
      <w:r w:rsidR="0026113B" w:rsidRPr="00543FA9">
        <w:rPr>
          <w:rFonts w:ascii="Arial" w:hAnsi="Arial" w:cs="Arial" w:hint="eastAsia"/>
          <w:lang w:eastAsia="zh-TW"/>
          <w:rPrChange w:id="1363" w:author="陳鐵元" w:date="2017-01-13T15:47:00Z">
            <w:rPr>
              <w:rFonts w:ascii="Arial" w:hAnsi="Arial" w:cs="Arial" w:hint="eastAsia"/>
              <w:lang w:eastAsia="zh-TW"/>
            </w:rPr>
          </w:rPrChange>
        </w:rPr>
        <w:t>畫面</w:t>
      </w:r>
      <w:r w:rsidR="0026113B" w:rsidRPr="00543FA9">
        <w:rPr>
          <w:rFonts w:ascii="Arial" w:hAnsi="Arial" w:cs="Arial" w:hint="eastAsia"/>
          <w:lang w:eastAsia="zh-TW"/>
          <w:rPrChange w:id="1364" w:author="陳鐵元" w:date="2017-01-13T15:47:00Z">
            <w:rPr>
              <w:rFonts w:ascii="Arial" w:hAnsi="Arial" w:cs="Arial" w:hint="eastAsia"/>
              <w:lang w:eastAsia="zh-TW"/>
            </w:rPr>
          </w:rPrChange>
        </w:rPr>
        <w:t>.</w:t>
      </w:r>
      <w:r w:rsidR="0026113B" w:rsidRPr="00543FA9">
        <w:rPr>
          <w:rFonts w:hint="eastAsia"/>
          <w:lang w:eastAsia="zh-TW"/>
          <w:rPrChange w:id="1365" w:author="陳鐵元" w:date="2017-01-13T15:47:00Z">
            <w:rPr>
              <w:rFonts w:hint="eastAsia"/>
              <w:lang w:eastAsia="zh-TW"/>
            </w:rPr>
          </w:rPrChange>
        </w:rPr>
        <w:t>保單號碼</w:t>
      </w:r>
      <w:r w:rsidR="0026113B" w:rsidRPr="00543FA9">
        <w:rPr>
          <w:rFonts w:hint="eastAsia"/>
          <w:lang w:eastAsia="zh-TW"/>
          <w:rPrChange w:id="1366" w:author="陳鐵元" w:date="2017-01-13T15:47:00Z">
            <w:rPr>
              <w:rFonts w:hint="eastAsia"/>
              <w:lang w:eastAsia="zh-TW"/>
            </w:rPr>
          </w:rPrChange>
        </w:rPr>
        <w:t>+</w:t>
      </w:r>
      <w:r w:rsidR="0026113B" w:rsidRPr="00543FA9">
        <w:rPr>
          <w:lang w:eastAsia="zh-TW"/>
          <w:rPrChange w:id="1367" w:author="陳鐵元" w:date="2017-01-13T15:47:00Z">
            <w:rPr>
              <w:lang w:eastAsia="zh-TW"/>
            </w:rPr>
          </w:rPrChange>
        </w:rPr>
        <w:t>’</w:t>
      </w:r>
      <w:r w:rsidR="0026113B" w:rsidRPr="00543FA9">
        <w:rPr>
          <w:rFonts w:hint="eastAsia"/>
          <w:lang w:eastAsia="zh-TW"/>
          <w:rPrChange w:id="1368" w:author="陳鐵元" w:date="2017-01-13T15:47:00Z">
            <w:rPr>
              <w:rFonts w:hint="eastAsia"/>
              <w:lang w:eastAsia="zh-TW"/>
            </w:rPr>
          </w:rPrChange>
        </w:rPr>
        <w:t>,</w:t>
      </w:r>
      <w:r w:rsidR="0026113B" w:rsidRPr="00543FA9">
        <w:rPr>
          <w:lang w:eastAsia="zh-TW"/>
          <w:rPrChange w:id="1369" w:author="陳鐵元" w:date="2017-01-13T15:47:00Z">
            <w:rPr>
              <w:lang w:eastAsia="zh-TW"/>
            </w:rPr>
          </w:rPrChange>
        </w:rPr>
        <w:t>’</w:t>
      </w:r>
      <w:r w:rsidR="0026113B" w:rsidRPr="00543FA9">
        <w:rPr>
          <w:rFonts w:hint="eastAsia"/>
          <w:lang w:eastAsia="zh-TW"/>
          <w:rPrChange w:id="1370" w:author="陳鐵元" w:date="2017-01-13T15:47:00Z">
            <w:rPr>
              <w:rFonts w:hint="eastAsia"/>
              <w:lang w:eastAsia="zh-TW"/>
            </w:rPr>
          </w:rPrChange>
        </w:rPr>
        <w:t>+</w:t>
      </w:r>
      <w:r w:rsidR="0026113B" w:rsidRPr="00543FA9">
        <w:rPr>
          <w:lang w:eastAsia="zh-TW"/>
          <w:rPrChange w:id="1371" w:author="陳鐵元" w:date="2017-01-13T15:47:00Z">
            <w:rPr>
              <w:lang w:eastAsia="zh-TW"/>
            </w:rPr>
          </w:rPrChange>
        </w:rPr>
        <w:t>’</w:t>
      </w:r>
      <w:r w:rsidR="0026113B" w:rsidRPr="00543FA9">
        <w:rPr>
          <w:rStyle w:val="Tabletext"/>
          <w:rFonts w:hint="eastAsia"/>
          <w:bCs/>
          <w:lang w:eastAsia="zh-TW"/>
          <w:rPrChange w:id="1372" w:author="陳鐵元" w:date="2017-01-13T15:47:00Z">
            <w:rPr>
              <w:rStyle w:val="Tabletext"/>
              <w:rFonts w:hint="eastAsia"/>
              <w:bCs/>
              <w:lang w:eastAsia="zh-TW"/>
            </w:rPr>
          </w:rPrChange>
        </w:rPr>
        <w:t>於學團險投保紀錄</w:t>
      </w:r>
      <w:r w:rsidR="0026113B" w:rsidRPr="00543FA9">
        <w:rPr>
          <w:rStyle w:val="Tabletext"/>
          <w:rFonts w:hint="eastAsia"/>
          <w:lang w:eastAsia="zh-TW"/>
          <w:rPrChange w:id="1373" w:author="陳鐵元" w:date="2017-01-13T15:47:00Z">
            <w:rPr>
              <w:rStyle w:val="Tabletext"/>
              <w:rFonts w:hint="eastAsia"/>
              <w:lang w:eastAsia="zh-TW"/>
            </w:rPr>
          </w:rPrChange>
        </w:rPr>
        <w:t>無此</w:t>
      </w:r>
      <w:r w:rsidR="0026113B" w:rsidRPr="00543FA9">
        <w:rPr>
          <w:rStyle w:val="style3"/>
          <w:rFonts w:ascii="Calibri" w:eastAsia="細明體"/>
          <w:lang w:eastAsia="zh-TW"/>
          <w:rPrChange w:id="1374" w:author="陳鐵元" w:date="2017-01-13T15:47:00Z">
            <w:rPr>
              <w:rStyle w:val="style3"/>
              <w:rFonts w:ascii="Calibri" w:eastAsia="細明體"/>
              <w:lang w:eastAsia="zh-TW"/>
            </w:rPr>
          </w:rPrChange>
        </w:rPr>
        <w:t>學校</w:t>
      </w:r>
      <w:r w:rsidR="0026113B" w:rsidRPr="00543FA9">
        <w:rPr>
          <w:rFonts w:hint="eastAsia"/>
          <w:lang w:eastAsia="zh-TW"/>
          <w:rPrChange w:id="1375" w:author="陳鐵元" w:date="2017-01-13T15:47:00Z">
            <w:rPr>
              <w:rFonts w:hint="eastAsia"/>
              <w:lang w:eastAsia="zh-TW"/>
            </w:rPr>
          </w:rPrChange>
        </w:rPr>
        <w:t>資料</w:t>
      </w:r>
      <w:r w:rsidR="0026113B" w:rsidRPr="00543FA9">
        <w:rPr>
          <w:lang w:eastAsia="zh-TW"/>
          <w:rPrChange w:id="1376" w:author="陳鐵元" w:date="2017-01-13T15:47:00Z">
            <w:rPr>
              <w:lang w:eastAsia="zh-TW"/>
            </w:rPr>
          </w:rPrChange>
        </w:rPr>
        <w:t>’</w:t>
      </w:r>
      <w:r w:rsidR="0026113B" w:rsidRPr="00543FA9">
        <w:rPr>
          <w:rStyle w:val="Tabletext"/>
          <w:rFonts w:hint="eastAsia"/>
          <w:bCs/>
          <w:lang w:eastAsia="zh-TW"/>
          <w:rPrChange w:id="1377" w:author="陳鐵元" w:date="2017-01-13T15:47:00Z">
            <w:rPr>
              <w:rStyle w:val="Tabletext"/>
              <w:rFonts w:hint="eastAsia"/>
              <w:bCs/>
              <w:lang w:eastAsia="zh-TW"/>
            </w:rPr>
          </w:rPrChange>
        </w:rPr>
        <w:t xml:space="preserve"> +</w:t>
      </w:r>
      <w:r w:rsidR="0026113B" w:rsidRPr="00543FA9">
        <w:rPr>
          <w:rStyle w:val="Tabletext"/>
          <w:bCs/>
          <w:lang w:eastAsia="zh-TW"/>
          <w:rPrChange w:id="1378" w:author="陳鐵元" w:date="2017-01-13T15:47:00Z">
            <w:rPr>
              <w:rStyle w:val="Tabletext"/>
              <w:bCs/>
              <w:lang w:eastAsia="zh-TW"/>
            </w:rPr>
          </w:rPrChange>
        </w:rPr>
        <w:t>’</w:t>
      </w:r>
      <w:r w:rsidR="0026113B" w:rsidRPr="00543FA9">
        <w:rPr>
          <w:rFonts w:hint="eastAsia"/>
          <w:lang w:eastAsia="zh-TW"/>
          <w:rPrChange w:id="1379" w:author="陳鐵元" w:date="2017-01-13T15:47:00Z">
            <w:rPr>
              <w:rFonts w:hint="eastAsia"/>
              <w:lang w:eastAsia="zh-TW"/>
            </w:rPr>
          </w:rPrChange>
        </w:rPr>
        <w:t>,</w:t>
      </w:r>
      <w:r w:rsidR="0026113B" w:rsidRPr="00543FA9">
        <w:rPr>
          <w:lang w:eastAsia="zh-TW"/>
          <w:rPrChange w:id="1380" w:author="陳鐵元" w:date="2017-01-13T15:47:00Z">
            <w:rPr>
              <w:lang w:eastAsia="zh-TW"/>
            </w:rPr>
          </w:rPrChange>
        </w:rPr>
        <w:t>’</w:t>
      </w:r>
      <w:r w:rsidR="0026113B" w:rsidRPr="00543FA9">
        <w:rPr>
          <w:rFonts w:hint="eastAsia"/>
          <w:lang w:eastAsia="zh-TW"/>
          <w:rPrChange w:id="1381" w:author="陳鐵元" w:date="2017-01-13T15:47:00Z">
            <w:rPr>
              <w:rFonts w:hint="eastAsia"/>
              <w:lang w:eastAsia="zh-TW"/>
            </w:rPr>
          </w:rPrChange>
        </w:rPr>
        <w:t>+</w:t>
      </w:r>
      <w:r w:rsidR="0026113B" w:rsidRPr="00543FA9">
        <w:rPr>
          <w:lang w:eastAsia="zh-TW"/>
          <w:rPrChange w:id="1382" w:author="陳鐵元" w:date="2017-01-13T15:47:00Z">
            <w:rPr>
              <w:lang w:eastAsia="zh-TW"/>
            </w:rPr>
          </w:rPrChange>
        </w:rPr>
        <w:t>’</w:t>
      </w:r>
      <w:r w:rsidR="0026113B" w:rsidRPr="00543FA9">
        <w:rPr>
          <w:rFonts w:hint="eastAsia"/>
          <w:lang w:eastAsia="zh-TW"/>
          <w:rPrChange w:id="1383" w:author="陳鐵元" w:date="2017-01-13T15:47:00Z">
            <w:rPr>
              <w:rFonts w:hint="eastAsia"/>
              <w:lang w:eastAsia="zh-TW"/>
            </w:rPr>
          </w:rPrChange>
        </w:rPr>
        <w:t>請確認該張保單或</w:t>
      </w:r>
      <w:r w:rsidR="0026113B" w:rsidRPr="00543FA9">
        <w:rPr>
          <w:rStyle w:val="style3"/>
          <w:rFonts w:ascii="Calibri" w:eastAsia="細明體"/>
          <w:lang w:eastAsia="zh-TW"/>
          <w:rPrChange w:id="1384" w:author="陳鐵元" w:date="2017-01-13T15:47:00Z">
            <w:rPr>
              <w:rStyle w:val="style3"/>
              <w:rFonts w:ascii="Calibri" w:eastAsia="細明體"/>
              <w:lang w:eastAsia="zh-TW"/>
            </w:rPr>
          </w:rPrChange>
        </w:rPr>
        <w:t>學校編號</w:t>
      </w:r>
      <w:r w:rsidR="0026113B" w:rsidRPr="00543FA9">
        <w:rPr>
          <w:rFonts w:hint="eastAsia"/>
          <w:lang w:eastAsia="zh-TW"/>
          <w:rPrChange w:id="1385" w:author="陳鐵元" w:date="2017-01-13T15:47:00Z">
            <w:rPr>
              <w:rFonts w:hint="eastAsia"/>
              <w:lang w:eastAsia="zh-TW"/>
            </w:rPr>
          </w:rPrChange>
        </w:rPr>
        <w:t>是否正確</w:t>
      </w:r>
    </w:p>
    <w:p w:rsidR="00B50236" w:rsidRPr="00543FA9" w:rsidRDefault="00B50236" w:rsidP="0053178F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386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387" w:author="陳鐵元" w:date="2017-01-13T15:47:00Z">
            <w:rPr>
              <w:rFonts w:hint="eastAsia"/>
              <w:lang w:eastAsia="zh-TW"/>
            </w:rPr>
          </w:rPrChange>
        </w:rPr>
        <w:t>RETURN</w:t>
      </w:r>
    </w:p>
    <w:p w:rsidR="006244A0" w:rsidRPr="00543FA9" w:rsidRDefault="006244A0" w:rsidP="009F7CAA">
      <w:pPr>
        <w:pStyle w:val="Tabletext"/>
        <w:keepLines w:val="0"/>
        <w:spacing w:after="0" w:line="240" w:lineRule="auto"/>
        <w:ind w:left="3260"/>
        <w:rPr>
          <w:rFonts w:hint="eastAsia"/>
          <w:kern w:val="2"/>
          <w:szCs w:val="24"/>
          <w:lang w:eastAsia="zh-TW"/>
          <w:rPrChange w:id="1388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</w:p>
    <w:p w:rsidR="006C24C6" w:rsidRPr="00543FA9" w:rsidRDefault="006C24C6" w:rsidP="00DE1095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389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390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產生共用參數：</w:t>
      </w:r>
    </w:p>
    <w:p w:rsidR="0046019E" w:rsidRPr="00543FA9" w:rsidRDefault="001521EA" w:rsidP="0046019E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391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392" w:author="陳鐵元" w:date="2017-01-13T15:47:00Z">
            <w:rPr>
              <w:rFonts w:hint="eastAsia"/>
              <w:lang w:eastAsia="zh-TW"/>
            </w:rPr>
          </w:rPrChange>
        </w:rPr>
        <w:t>受理日期</w:t>
      </w:r>
      <w:r w:rsidRPr="00543FA9">
        <w:rPr>
          <w:rFonts w:hint="eastAsia"/>
          <w:lang w:eastAsia="zh-TW"/>
          <w:rPrChange w:id="1393" w:author="陳鐵元" w:date="2017-01-13T15:47:00Z">
            <w:rPr>
              <w:rFonts w:hint="eastAsia"/>
              <w:lang w:eastAsia="zh-TW"/>
            </w:rPr>
          </w:rPrChange>
        </w:rPr>
        <w:t xml:space="preserve"> = </w:t>
      </w:r>
      <w:r w:rsidR="007A2364" w:rsidRPr="00543FA9">
        <w:rPr>
          <w:rFonts w:hint="eastAsia"/>
          <w:lang w:eastAsia="zh-TW"/>
          <w:rPrChange w:id="1394" w:author="陳鐵元" w:date="2017-01-13T15:47:00Z">
            <w:rPr>
              <w:rFonts w:hint="eastAsia"/>
              <w:lang w:eastAsia="zh-TW"/>
            </w:rPr>
          </w:rPrChange>
        </w:rPr>
        <w:t>今天日期</w:t>
      </w:r>
      <w:r w:rsidR="007A2364" w:rsidRPr="00543FA9">
        <w:rPr>
          <w:rFonts w:hint="eastAsia"/>
          <w:lang w:eastAsia="zh-TW"/>
          <w:rPrChange w:id="1395" w:author="陳鐵元" w:date="2017-01-13T15:47:00Z">
            <w:rPr>
              <w:rFonts w:hint="eastAsia"/>
              <w:lang w:eastAsia="zh-TW"/>
            </w:rPr>
          </w:rPrChange>
        </w:rPr>
        <w:t>(</w:t>
      </w:r>
      <w:r w:rsidRPr="00543FA9">
        <w:rPr>
          <w:rFonts w:hint="eastAsia"/>
          <w:lang w:eastAsia="zh-TW"/>
          <w:rPrChange w:id="1396" w:author="陳鐵元" w:date="2017-01-13T15:47:00Z">
            <w:rPr>
              <w:rFonts w:hint="eastAsia"/>
              <w:lang w:eastAsia="zh-TW"/>
            </w:rPr>
          </w:rPrChange>
        </w:rPr>
        <w:t>CURRENT TIMESTAMP</w:t>
      </w:r>
      <w:r w:rsidR="007A2364" w:rsidRPr="00543FA9">
        <w:rPr>
          <w:rFonts w:hint="eastAsia"/>
          <w:lang w:eastAsia="zh-TW"/>
          <w:rPrChange w:id="1397" w:author="陳鐵元" w:date="2017-01-13T15:47:00Z">
            <w:rPr>
              <w:rFonts w:hint="eastAsia"/>
              <w:lang w:eastAsia="zh-TW"/>
            </w:rPr>
          </w:rPrChange>
        </w:rPr>
        <w:t>)</w:t>
      </w:r>
    </w:p>
    <w:p w:rsidR="00DE1095" w:rsidRPr="00543FA9" w:rsidRDefault="007D7ADC" w:rsidP="00824037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398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399" w:author="陳鐵元" w:date="2017-01-13T15:47:00Z">
            <w:rPr>
              <w:rFonts w:hint="eastAsia"/>
              <w:lang w:eastAsia="zh-TW"/>
            </w:rPr>
          </w:rPrChange>
        </w:rPr>
        <w:t>更新檔案：</w:t>
      </w:r>
    </w:p>
    <w:p w:rsidR="007D7ADC" w:rsidRPr="00543FA9" w:rsidRDefault="007D7ADC" w:rsidP="007D7ADC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400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401" w:author="陳鐵元" w:date="2017-01-13T15:47:00Z">
            <w:rPr>
              <w:rFonts w:hint="eastAsia"/>
              <w:lang w:eastAsia="zh-TW"/>
            </w:rPr>
          </w:rPrChange>
        </w:rPr>
        <w:t xml:space="preserve">INSERT DTAAA001 </w:t>
      </w:r>
      <w:r w:rsidRPr="00543FA9">
        <w:rPr>
          <w:rFonts w:hint="eastAsia"/>
          <w:lang w:eastAsia="zh-TW"/>
          <w:rPrChange w:id="1402" w:author="陳鐵元" w:date="2017-01-13T15:47:00Z">
            <w:rPr>
              <w:rFonts w:hint="eastAsia"/>
              <w:lang w:eastAsia="zh-TW"/>
            </w:rPr>
          </w:rPrChange>
        </w:rPr>
        <w:t>理賠受理檔：</w:t>
      </w:r>
    </w:p>
    <w:p w:rsidR="007D7ADC" w:rsidRPr="00543FA9" w:rsidRDefault="007D7ADC" w:rsidP="007D7ADC">
      <w:pPr>
        <w:pStyle w:val="Tabletext"/>
        <w:keepLines w:val="0"/>
        <w:numPr>
          <w:ilvl w:val="4"/>
          <w:numId w:val="9"/>
        </w:numPr>
        <w:spacing w:after="0" w:line="240" w:lineRule="auto"/>
        <w:rPr>
          <w:kern w:val="2"/>
          <w:szCs w:val="24"/>
          <w:lang w:eastAsia="zh-TW"/>
          <w:rPrChange w:id="1403" w:author="陳鐵元" w:date="2017-01-13T15:47:00Z">
            <w:rPr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404" w:author="陳鐵元" w:date="2017-01-13T15:47:00Z">
            <w:rPr>
              <w:rFonts w:hint="eastAsia"/>
              <w:lang w:eastAsia="zh-TW"/>
            </w:rPr>
          </w:rPrChange>
        </w:rPr>
        <w:t xml:space="preserve">CALL </w:t>
      </w:r>
      <w:r w:rsidRPr="00543FA9">
        <w:rPr>
          <w:lang w:eastAsia="zh-TW"/>
          <w:rPrChange w:id="1405" w:author="陳鐵元" w:date="2017-01-13T15:47:00Z">
            <w:rPr>
              <w:lang w:eastAsia="zh-TW"/>
            </w:rPr>
          </w:rPrChange>
        </w:rPr>
        <w:t>AA_A0Z001</w:t>
      </w:r>
      <w:r w:rsidRPr="00543FA9">
        <w:rPr>
          <w:rFonts w:hint="eastAsia"/>
          <w:lang w:eastAsia="zh-TW"/>
          <w:rPrChange w:id="1406" w:author="陳鐵元" w:date="2017-01-13T15:47:00Z">
            <w:rPr>
              <w:rFonts w:hint="eastAsia"/>
              <w:lang w:eastAsia="zh-TW"/>
            </w:rPr>
          </w:rPrChange>
        </w:rPr>
        <w:t xml:space="preserve"> Method1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7D7ADC" w:rsidRPr="00543FA9" w:rsidTr="006F316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D7ADC" w:rsidRPr="00543FA9" w:rsidRDefault="007D7ADC" w:rsidP="006F316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1407" w:author="陳鐵元" w:date="2017-01-13T15:47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543FA9">
              <w:rPr>
                <w:rFonts w:ascii="細明體" w:eastAsia="細明體" w:hAnsi="細明體" w:cs="Arial Unicode MS" w:hint="eastAsia"/>
                <w:b/>
                <w:bCs/>
                <w:sz w:val="20"/>
                <w:rPrChange w:id="1408" w:author="陳鐵元" w:date="2017-01-13T15:47:00Z">
                  <w:rPr>
                    <w:rFonts w:ascii="細明體" w:eastAsia="細明體" w:hAnsi="細明體" w:cs="Arial Unicode MS" w:hint="eastAsia"/>
                    <w:b/>
                    <w:bCs/>
                    <w:sz w:val="20"/>
                  </w:rPr>
                </w:rPrChange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D7ADC" w:rsidRPr="00543FA9" w:rsidRDefault="007D7ADC" w:rsidP="006F316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1409" w:author="陳鐵元" w:date="2017-01-13T15:47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b/>
                <w:bCs/>
                <w:sz w:val="20"/>
                <w:rPrChange w:id="1410" w:author="陳鐵元" w:date="2017-01-13T15:47:00Z">
                  <w:rPr>
                    <w:rFonts w:ascii="細明體" w:eastAsia="細明體" w:hAnsi="細明體" w:hint="eastAsia"/>
                    <w:b/>
                    <w:bCs/>
                    <w:sz w:val="20"/>
                  </w:rPr>
                </w:rPrChange>
              </w:rPr>
              <w:t>資料來源</w:t>
            </w:r>
          </w:p>
        </w:tc>
      </w:tr>
      <w:tr w:rsidR="007D7ADC" w:rsidRPr="00543FA9" w:rsidTr="00F00C4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D7ADC" w:rsidRPr="00543FA9" w:rsidRDefault="007D7ADC" w:rsidP="006F3167">
            <w:pPr>
              <w:rPr>
                <w:rFonts w:ascii="細明體" w:eastAsia="細明體" w:hAnsi="細明體" w:hint="eastAsia"/>
                <w:sz w:val="20"/>
                <w:szCs w:val="20"/>
                <w:rPrChange w:id="1411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1412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 xml:space="preserve">受理編號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D7ADC" w:rsidRPr="00543FA9" w:rsidRDefault="007D7ADC" w:rsidP="006F3167">
            <w:pPr>
              <w:rPr>
                <w:rFonts w:ascii="新細明體" w:hAnsi="新細明體" w:cs="Arial Unicode MS"/>
                <w:sz w:val="20"/>
                <w:rPrChange w:id="1413" w:author="陳鐵元" w:date="2017-01-13T15:47:00Z">
                  <w:rPr>
                    <w:rFonts w:ascii="新細明體" w:hAnsi="新細明體" w:cs="Arial Unicode MS"/>
                    <w:sz w:val="20"/>
                  </w:rPr>
                </w:rPrChange>
              </w:rPr>
            </w:pPr>
            <w:r w:rsidRPr="00543FA9">
              <w:rPr>
                <w:rFonts w:ascii="新細明體" w:hAnsi="新細明體" w:hint="eastAsia"/>
                <w:sz w:val="20"/>
                <w:rPrChange w:id="1414" w:author="陳鐵元" w:date="2017-01-13T15:47:00Z">
                  <w:rPr>
                    <w:rFonts w:ascii="新細明體" w:hAnsi="新細明體" w:hint="eastAsia"/>
                    <w:sz w:val="20"/>
                  </w:rPr>
                </w:rPrChange>
              </w:rPr>
              <w:t>畫面</w:t>
            </w:r>
          </w:p>
        </w:tc>
      </w:tr>
      <w:tr w:rsidR="007D7ADC" w:rsidRPr="00543FA9" w:rsidTr="00F00C4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D7ADC" w:rsidRPr="00543FA9" w:rsidRDefault="007D7ADC" w:rsidP="006F3167">
            <w:pPr>
              <w:rPr>
                <w:rFonts w:ascii="細明體" w:eastAsia="細明體" w:hAnsi="細明體" w:hint="eastAsia"/>
                <w:sz w:val="20"/>
                <w:szCs w:val="20"/>
                <w:rPrChange w:id="1415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1416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受理單位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D7ADC" w:rsidRPr="00543FA9" w:rsidRDefault="007D7ADC" w:rsidP="006F316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  <w:rPrChange w:id="1417" w:author="陳鐵元" w:date="2017-01-13T15:47:00Z">
                  <w:rPr>
                    <w:rFonts w:ascii="新細明體" w:hAnsi="新細明體" w:cs="Arial Unicode MS"/>
                    <w:szCs w:val="24"/>
                    <w:lang w:eastAsia="zh-TW"/>
                  </w:rPr>
                </w:rPrChange>
              </w:rPr>
            </w:pPr>
            <w:r w:rsidRPr="00543FA9">
              <w:rPr>
                <w:rFonts w:ascii="新細明體" w:hAnsi="新細明體" w:cs="Arial Unicode MS" w:hint="eastAsia"/>
                <w:szCs w:val="24"/>
                <w:lang w:eastAsia="zh-TW"/>
                <w:rPrChange w:id="1418" w:author="陳鐵元" w:date="2017-01-13T15:47:00Z">
                  <w:rPr>
                    <w:rFonts w:ascii="新細明體" w:hAnsi="新細明體" w:cs="Arial Unicode MS" w:hint="eastAsia"/>
                    <w:szCs w:val="24"/>
                    <w:lang w:eastAsia="zh-TW"/>
                  </w:rPr>
                </w:rPrChange>
              </w:rPr>
              <w:t>畫面</w:t>
            </w:r>
          </w:p>
        </w:tc>
      </w:tr>
      <w:tr w:rsidR="007D7ADC" w:rsidRPr="00543FA9" w:rsidTr="00F00C4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D7ADC" w:rsidRPr="00543FA9" w:rsidRDefault="007D7ADC" w:rsidP="006F3167">
            <w:pPr>
              <w:rPr>
                <w:rFonts w:ascii="細明體" w:eastAsia="細明體" w:hAnsi="細明體" w:hint="eastAsia"/>
                <w:sz w:val="20"/>
                <w:szCs w:val="20"/>
                <w:rPrChange w:id="1419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1420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受理單位中文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D7ADC" w:rsidRPr="00543FA9" w:rsidRDefault="007D7ADC" w:rsidP="006F3167">
            <w:pPr>
              <w:rPr>
                <w:rFonts w:ascii="新細明體" w:hAnsi="新細明體" w:cs="Arial Unicode MS"/>
                <w:sz w:val="20"/>
                <w:rPrChange w:id="1421" w:author="陳鐵元" w:date="2017-01-13T15:47:00Z">
                  <w:rPr>
                    <w:rFonts w:ascii="新細明體" w:hAnsi="新細明體" w:cs="Arial Unicode MS"/>
                    <w:sz w:val="20"/>
                  </w:rPr>
                </w:rPrChange>
              </w:rPr>
            </w:pPr>
            <w:r w:rsidRPr="00543FA9">
              <w:rPr>
                <w:rFonts w:ascii="新細明體" w:hAnsi="新細明體" w:cs="Arial Unicode MS" w:hint="eastAsia"/>
                <w:sz w:val="20"/>
                <w:rPrChange w:id="1422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7D7ADC" w:rsidRPr="00543FA9" w:rsidTr="00F00C4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D7ADC" w:rsidRPr="00543FA9" w:rsidRDefault="007D7ADC" w:rsidP="006F3167">
            <w:pPr>
              <w:rPr>
                <w:rFonts w:ascii="細明體" w:eastAsia="細明體" w:hAnsi="細明體" w:hint="eastAsia"/>
                <w:sz w:val="20"/>
                <w:szCs w:val="20"/>
                <w:rPrChange w:id="1423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1424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受理人員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D7ADC" w:rsidRPr="00543FA9" w:rsidRDefault="007D7ADC" w:rsidP="006F3167">
            <w:pPr>
              <w:rPr>
                <w:rFonts w:ascii="新細明體" w:hAnsi="新細明體" w:cs="Arial Unicode MS"/>
                <w:sz w:val="20"/>
                <w:rPrChange w:id="1425" w:author="陳鐵元" w:date="2017-01-13T15:47:00Z">
                  <w:rPr>
                    <w:rFonts w:ascii="新細明體" w:hAnsi="新細明體" w:cs="Arial Unicode MS"/>
                    <w:sz w:val="20"/>
                  </w:rPr>
                </w:rPrChange>
              </w:rPr>
            </w:pPr>
            <w:r w:rsidRPr="00543FA9">
              <w:rPr>
                <w:rFonts w:ascii="新細明體" w:hAnsi="新細明體" w:cs="Arial Unicode MS" w:hint="eastAsia"/>
                <w:sz w:val="20"/>
                <w:rPrChange w:id="1426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7D7ADC" w:rsidRPr="00543FA9" w:rsidTr="00F00C4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D7ADC" w:rsidRPr="00543FA9" w:rsidRDefault="007D7ADC" w:rsidP="006F3167">
            <w:pPr>
              <w:rPr>
                <w:rFonts w:ascii="細明體" w:eastAsia="細明體" w:hAnsi="細明體" w:hint="eastAsia"/>
                <w:sz w:val="20"/>
                <w:szCs w:val="20"/>
                <w:rPrChange w:id="1427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1428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受理人員姓名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D7ADC" w:rsidRPr="00543FA9" w:rsidRDefault="007D7ADC" w:rsidP="006F3167">
            <w:pPr>
              <w:rPr>
                <w:rFonts w:ascii="新細明體" w:hAnsi="新細明體" w:cs="Arial Unicode MS"/>
                <w:sz w:val="20"/>
                <w:rPrChange w:id="1429" w:author="陳鐵元" w:date="2017-01-13T15:47:00Z">
                  <w:rPr>
                    <w:rFonts w:ascii="新細明體" w:hAnsi="新細明體" w:cs="Arial Unicode MS"/>
                    <w:sz w:val="20"/>
                  </w:rPr>
                </w:rPrChange>
              </w:rPr>
            </w:pPr>
            <w:r w:rsidRPr="00543FA9">
              <w:rPr>
                <w:rFonts w:ascii="新細明體" w:hAnsi="新細明體" w:cs="Arial Unicode MS" w:hint="eastAsia"/>
                <w:sz w:val="20"/>
                <w:rPrChange w:id="1430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7D7ADC" w:rsidRPr="00543FA9" w:rsidTr="00F00C4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D7ADC" w:rsidRPr="00543FA9" w:rsidRDefault="007D7ADC" w:rsidP="006F3167">
            <w:pPr>
              <w:rPr>
                <w:rFonts w:ascii="細明體" w:eastAsia="細明體" w:hAnsi="細明體" w:hint="eastAsia"/>
                <w:sz w:val="20"/>
                <w:szCs w:val="20"/>
                <w:rPrChange w:id="1431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1432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受理日期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D7ADC" w:rsidRPr="00543FA9" w:rsidRDefault="007D7ADC" w:rsidP="006F3167">
            <w:pPr>
              <w:rPr>
                <w:rFonts w:ascii="新細明體" w:hAnsi="新細明體" w:cs="Arial Unicode MS"/>
                <w:sz w:val="20"/>
                <w:rPrChange w:id="1433" w:author="陳鐵元" w:date="2017-01-13T15:47:00Z">
                  <w:rPr>
                    <w:rFonts w:ascii="新細明體" w:hAnsi="新細明體" w:cs="Arial Unicode MS"/>
                    <w:sz w:val="20"/>
                  </w:rPr>
                </w:rPrChange>
              </w:rPr>
            </w:pPr>
            <w:r w:rsidRPr="00543FA9">
              <w:rPr>
                <w:rFonts w:ascii="新細明體" w:hAnsi="新細明體" w:cs="Arial Unicode MS" w:hint="eastAsia"/>
                <w:sz w:val="20"/>
                <w:rPrChange w:id="1434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受理日期</w:t>
            </w:r>
          </w:p>
        </w:tc>
      </w:tr>
    </w:tbl>
    <w:p w:rsidR="007D7ADC" w:rsidRPr="00543FA9" w:rsidRDefault="00496E39" w:rsidP="007D7ADC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435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436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543FA9">
        <w:rPr>
          <w:rFonts w:hint="eastAsia"/>
          <w:kern w:val="2"/>
          <w:szCs w:val="24"/>
          <w:lang w:eastAsia="zh-TW"/>
          <w:rPrChange w:id="1437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未正常結束</w:t>
      </w:r>
    </w:p>
    <w:p w:rsidR="00496E39" w:rsidRPr="00543FA9" w:rsidRDefault="00496E39" w:rsidP="00496E39">
      <w:pPr>
        <w:pStyle w:val="Tabletext"/>
        <w:keepLines w:val="0"/>
        <w:numPr>
          <w:ilvl w:val="5"/>
          <w:numId w:val="20"/>
        </w:numPr>
        <w:spacing w:after="0" w:line="240" w:lineRule="auto"/>
        <w:rPr>
          <w:rFonts w:hint="eastAsia"/>
          <w:lang w:eastAsia="zh-TW"/>
          <w:rPrChange w:id="1438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439" w:author="陳鐵元" w:date="2017-01-13T15:47:00Z">
            <w:rPr>
              <w:rFonts w:hint="eastAsia"/>
              <w:lang w:eastAsia="zh-TW"/>
            </w:rPr>
          </w:rPrChange>
        </w:rPr>
        <w:t>回覆訊息</w:t>
      </w:r>
      <w:r w:rsidRPr="00543FA9">
        <w:rPr>
          <w:rFonts w:hint="eastAsia"/>
          <w:lang w:eastAsia="zh-TW"/>
          <w:rPrChange w:id="1440" w:author="陳鐵元" w:date="2017-01-13T15:47:00Z">
            <w:rPr>
              <w:rFonts w:hint="eastAsia"/>
              <w:lang w:eastAsia="zh-TW"/>
            </w:rPr>
          </w:rPrChange>
        </w:rPr>
        <w:t>(EXCEPTION)</w:t>
      </w:r>
      <w:r w:rsidRPr="00543FA9">
        <w:rPr>
          <w:rFonts w:hint="eastAsia"/>
          <w:lang w:eastAsia="zh-TW"/>
          <w:rPrChange w:id="1441" w:author="陳鐵元" w:date="2017-01-13T15:47:00Z">
            <w:rPr>
              <w:rFonts w:hint="eastAsia"/>
              <w:lang w:eastAsia="zh-TW"/>
            </w:rPr>
          </w:rPrChange>
        </w:rPr>
        <w:t>：</w:t>
      </w:r>
      <w:r w:rsidRPr="00543FA9">
        <w:rPr>
          <w:lang w:eastAsia="zh-TW"/>
          <w:rPrChange w:id="1442" w:author="陳鐵元" w:date="2017-01-13T15:47:00Z">
            <w:rPr>
              <w:lang w:eastAsia="zh-TW"/>
            </w:rPr>
          </w:rPrChange>
        </w:rPr>
        <w:t>“</w:t>
      </w:r>
      <w:r w:rsidRPr="00543FA9">
        <w:rPr>
          <w:rFonts w:hint="eastAsia"/>
          <w:lang w:eastAsia="zh-TW"/>
          <w:rPrChange w:id="1443" w:author="陳鐵元" w:date="2017-01-13T15:47:00Z">
            <w:rPr>
              <w:rFonts w:hint="eastAsia"/>
              <w:lang w:eastAsia="zh-TW"/>
            </w:rPr>
          </w:rPrChange>
        </w:rPr>
        <w:t>寫入理賠受理檔失敗</w:t>
      </w:r>
      <w:r w:rsidRPr="00543FA9">
        <w:rPr>
          <w:lang w:eastAsia="zh-TW"/>
          <w:rPrChange w:id="1444" w:author="陳鐵元" w:date="2017-01-13T15:47:00Z">
            <w:rPr>
              <w:lang w:eastAsia="zh-TW"/>
            </w:rPr>
          </w:rPrChange>
        </w:rPr>
        <w:t>”</w:t>
      </w:r>
      <w:r w:rsidRPr="00543FA9">
        <w:rPr>
          <w:rFonts w:hint="eastAsia"/>
          <w:lang w:eastAsia="zh-TW"/>
          <w:rPrChange w:id="1445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1446" w:author="陳鐵元" w:date="2017-01-13T15:47:00Z">
            <w:rPr>
              <w:rFonts w:hint="eastAsia"/>
              <w:lang w:eastAsia="zh-TW"/>
            </w:rPr>
          </w:rPrChange>
        </w:rPr>
        <w:t>。</w:t>
      </w:r>
      <w:r w:rsidRPr="00543FA9">
        <w:rPr>
          <w:rFonts w:hint="eastAsia"/>
          <w:lang w:eastAsia="zh-TW"/>
          <w:rPrChange w:id="1447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</w:p>
    <w:p w:rsidR="00496E39" w:rsidRPr="00543FA9" w:rsidRDefault="00496E39" w:rsidP="00496E39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448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449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RETURN</w:t>
      </w:r>
    </w:p>
    <w:p w:rsidR="007D7ADC" w:rsidRPr="00543FA9" w:rsidRDefault="00C0136D" w:rsidP="007D7ADC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450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451" w:author="陳鐵元" w:date="2017-01-13T15:47:00Z">
            <w:rPr>
              <w:rFonts w:hint="eastAsia"/>
              <w:lang w:eastAsia="zh-TW"/>
            </w:rPr>
          </w:rPrChange>
        </w:rPr>
        <w:t xml:space="preserve">INSERT DTAAA010 </w:t>
      </w:r>
      <w:r w:rsidRPr="00543FA9">
        <w:rPr>
          <w:rFonts w:hint="eastAsia"/>
          <w:lang w:eastAsia="zh-TW"/>
          <w:rPrChange w:id="1452" w:author="陳鐵元" w:date="2017-01-13T15:47:00Z">
            <w:rPr>
              <w:rFonts w:hint="eastAsia"/>
              <w:lang w:eastAsia="zh-TW"/>
            </w:rPr>
          </w:rPrChange>
        </w:rPr>
        <w:t>理賠受理申請書檔：</w:t>
      </w:r>
    </w:p>
    <w:p w:rsidR="00C0136D" w:rsidRPr="00543FA9" w:rsidRDefault="00C0136D" w:rsidP="00C0136D">
      <w:pPr>
        <w:pStyle w:val="Tabletext"/>
        <w:keepLines w:val="0"/>
        <w:numPr>
          <w:ilvl w:val="4"/>
          <w:numId w:val="9"/>
        </w:numPr>
        <w:spacing w:after="0" w:line="240" w:lineRule="auto"/>
        <w:rPr>
          <w:kern w:val="2"/>
          <w:szCs w:val="24"/>
          <w:lang w:eastAsia="zh-TW"/>
          <w:rPrChange w:id="1453" w:author="陳鐵元" w:date="2017-01-13T15:47:00Z">
            <w:rPr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454" w:author="陳鐵元" w:date="2017-01-13T15:47:00Z">
            <w:rPr>
              <w:rFonts w:hint="eastAsia"/>
              <w:lang w:eastAsia="zh-TW"/>
            </w:rPr>
          </w:rPrChange>
        </w:rPr>
        <w:t xml:space="preserve">CALL </w:t>
      </w:r>
      <w:r w:rsidRPr="00543FA9">
        <w:rPr>
          <w:rFonts w:ascii="細明體" w:eastAsia="細明體" w:hAnsi="細明體" w:hint="eastAsia"/>
          <w:rPrChange w:id="1455" w:author="陳鐵元" w:date="2017-01-13T15:47:00Z">
            <w:rPr>
              <w:rFonts w:ascii="細明體" w:eastAsia="細明體" w:hAnsi="細明體" w:hint="eastAsia"/>
            </w:rPr>
          </w:rPrChange>
        </w:rPr>
        <w:t>AA_A0Z002</w:t>
      </w:r>
      <w:r w:rsidRPr="00543FA9">
        <w:rPr>
          <w:rFonts w:ascii="細明體" w:eastAsia="細明體" w:hAnsi="細明體" w:hint="eastAsia"/>
          <w:lang w:eastAsia="zh-TW"/>
          <w:rPrChange w:id="1456" w:author="陳鐵元" w:date="2017-01-13T15:47:00Z">
            <w:rPr>
              <w:rFonts w:ascii="細明體" w:eastAsia="細明體" w:hAnsi="細明體" w:hint="eastAsia"/>
              <w:lang w:eastAsia="zh-TW"/>
            </w:rPr>
          </w:rPrChange>
        </w:rPr>
        <w:t>.Method1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C0136D" w:rsidRPr="00543FA9" w:rsidTr="006F316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0136D" w:rsidRPr="00543FA9" w:rsidRDefault="00C0136D" w:rsidP="006F316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1457" w:author="陳鐵元" w:date="2017-01-13T15:47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543FA9">
              <w:rPr>
                <w:rFonts w:ascii="細明體" w:eastAsia="細明體" w:hAnsi="細明體" w:cs="Arial Unicode MS" w:hint="eastAsia"/>
                <w:b/>
                <w:bCs/>
                <w:sz w:val="20"/>
                <w:rPrChange w:id="1458" w:author="陳鐵元" w:date="2017-01-13T15:47:00Z">
                  <w:rPr>
                    <w:rFonts w:ascii="細明體" w:eastAsia="細明體" w:hAnsi="細明體" w:cs="Arial Unicode MS" w:hint="eastAsia"/>
                    <w:b/>
                    <w:bCs/>
                    <w:sz w:val="20"/>
                  </w:rPr>
                </w:rPrChange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0136D" w:rsidRPr="00543FA9" w:rsidRDefault="00C0136D" w:rsidP="006F316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1459" w:author="陳鐵元" w:date="2017-01-13T15:47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b/>
                <w:bCs/>
                <w:sz w:val="20"/>
                <w:rPrChange w:id="1460" w:author="陳鐵元" w:date="2017-01-13T15:47:00Z">
                  <w:rPr>
                    <w:rFonts w:ascii="細明體" w:eastAsia="細明體" w:hAnsi="細明體" w:hint="eastAsia"/>
                    <w:b/>
                    <w:bCs/>
                    <w:sz w:val="20"/>
                  </w:rPr>
                </w:rPrChange>
              </w:rPr>
              <w:t>資料來源</w:t>
            </w:r>
          </w:p>
        </w:tc>
      </w:tr>
      <w:tr w:rsidR="00C0136D" w:rsidRPr="00543FA9" w:rsidTr="00EC1C2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136D" w:rsidRPr="00543FA9" w:rsidRDefault="00C0136D" w:rsidP="006F3167">
            <w:pPr>
              <w:rPr>
                <w:rFonts w:ascii="細明體" w:eastAsia="細明體" w:hAnsi="細明體" w:hint="eastAsia"/>
                <w:sz w:val="20"/>
                <w:szCs w:val="20"/>
                <w:rPrChange w:id="1461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1462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DTAAA010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0136D" w:rsidRPr="00543FA9" w:rsidRDefault="00C0136D" w:rsidP="006F3167">
            <w:pPr>
              <w:rPr>
                <w:rFonts w:ascii="新細明體" w:hAnsi="新細明體" w:cs="Arial Unicode MS" w:hint="eastAsia"/>
                <w:sz w:val="20"/>
                <w:rPrChange w:id="1463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543FA9">
              <w:rPr>
                <w:rFonts w:ascii="新細明體" w:hAnsi="新細明體" w:cs="Arial Unicode MS" w:hint="eastAsia"/>
                <w:sz w:val="20"/>
                <w:rPrChange w:id="1464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</w:tbl>
    <w:p w:rsidR="00EC1C2A" w:rsidRPr="00543FA9" w:rsidRDefault="00EC1C2A" w:rsidP="00EC1C2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465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466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543FA9">
        <w:rPr>
          <w:rFonts w:hint="eastAsia"/>
          <w:kern w:val="2"/>
          <w:szCs w:val="24"/>
          <w:lang w:eastAsia="zh-TW"/>
          <w:rPrChange w:id="1467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未正常結束</w:t>
      </w:r>
    </w:p>
    <w:p w:rsidR="00EC1C2A" w:rsidRPr="00543FA9" w:rsidRDefault="00EC1C2A" w:rsidP="00EC1C2A">
      <w:pPr>
        <w:pStyle w:val="Tabletext"/>
        <w:keepLines w:val="0"/>
        <w:numPr>
          <w:ilvl w:val="5"/>
          <w:numId w:val="20"/>
        </w:numPr>
        <w:spacing w:after="0" w:line="240" w:lineRule="auto"/>
        <w:rPr>
          <w:rFonts w:hint="eastAsia"/>
          <w:lang w:eastAsia="zh-TW"/>
          <w:rPrChange w:id="1468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469" w:author="陳鐵元" w:date="2017-01-13T15:47:00Z">
            <w:rPr>
              <w:rFonts w:hint="eastAsia"/>
              <w:lang w:eastAsia="zh-TW"/>
            </w:rPr>
          </w:rPrChange>
        </w:rPr>
        <w:t>回覆訊息</w:t>
      </w:r>
      <w:r w:rsidRPr="00543FA9">
        <w:rPr>
          <w:rFonts w:hint="eastAsia"/>
          <w:lang w:eastAsia="zh-TW"/>
          <w:rPrChange w:id="1470" w:author="陳鐵元" w:date="2017-01-13T15:47:00Z">
            <w:rPr>
              <w:rFonts w:hint="eastAsia"/>
              <w:lang w:eastAsia="zh-TW"/>
            </w:rPr>
          </w:rPrChange>
        </w:rPr>
        <w:t>(EXCEPTION)</w:t>
      </w:r>
      <w:r w:rsidRPr="00543FA9">
        <w:rPr>
          <w:rFonts w:hint="eastAsia"/>
          <w:lang w:eastAsia="zh-TW"/>
          <w:rPrChange w:id="1471" w:author="陳鐵元" w:date="2017-01-13T15:47:00Z">
            <w:rPr>
              <w:rFonts w:hint="eastAsia"/>
              <w:lang w:eastAsia="zh-TW"/>
            </w:rPr>
          </w:rPrChange>
        </w:rPr>
        <w:t>：</w:t>
      </w:r>
      <w:r w:rsidRPr="00543FA9">
        <w:rPr>
          <w:lang w:eastAsia="zh-TW"/>
          <w:rPrChange w:id="1472" w:author="陳鐵元" w:date="2017-01-13T15:47:00Z">
            <w:rPr>
              <w:lang w:eastAsia="zh-TW"/>
            </w:rPr>
          </w:rPrChange>
        </w:rPr>
        <w:t>“</w:t>
      </w:r>
      <w:r w:rsidRPr="00543FA9">
        <w:rPr>
          <w:rFonts w:hint="eastAsia"/>
          <w:lang w:eastAsia="zh-TW"/>
          <w:rPrChange w:id="1473" w:author="陳鐵元" w:date="2017-01-13T15:47:00Z">
            <w:rPr>
              <w:rFonts w:hint="eastAsia"/>
              <w:lang w:eastAsia="zh-TW"/>
            </w:rPr>
          </w:rPrChange>
        </w:rPr>
        <w:t>寫入理賠受理申請書檔失敗</w:t>
      </w:r>
      <w:r w:rsidRPr="00543FA9">
        <w:rPr>
          <w:lang w:eastAsia="zh-TW"/>
          <w:rPrChange w:id="1474" w:author="陳鐵元" w:date="2017-01-13T15:47:00Z">
            <w:rPr>
              <w:lang w:eastAsia="zh-TW"/>
            </w:rPr>
          </w:rPrChange>
        </w:rPr>
        <w:t>”</w:t>
      </w:r>
      <w:r w:rsidRPr="00543FA9">
        <w:rPr>
          <w:rFonts w:hint="eastAsia"/>
          <w:lang w:eastAsia="zh-TW"/>
          <w:rPrChange w:id="1475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1476" w:author="陳鐵元" w:date="2017-01-13T15:47:00Z">
            <w:rPr>
              <w:rFonts w:hint="eastAsia"/>
              <w:lang w:eastAsia="zh-TW"/>
            </w:rPr>
          </w:rPrChange>
        </w:rPr>
        <w:t>。</w:t>
      </w:r>
      <w:r w:rsidRPr="00543FA9">
        <w:rPr>
          <w:rFonts w:hint="eastAsia"/>
          <w:lang w:eastAsia="zh-TW"/>
          <w:rPrChange w:id="1477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</w:p>
    <w:p w:rsidR="00C0136D" w:rsidRPr="00543FA9" w:rsidRDefault="00EC1C2A" w:rsidP="00C0136D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478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479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RETURN</w:t>
      </w:r>
    </w:p>
    <w:p w:rsidR="00C0136D" w:rsidRPr="00543FA9" w:rsidRDefault="00EF73C7" w:rsidP="007D7ADC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480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481" w:author="陳鐵元" w:date="2017-01-13T15:47:00Z">
            <w:rPr>
              <w:rFonts w:hint="eastAsia"/>
              <w:lang w:eastAsia="zh-TW"/>
            </w:rPr>
          </w:rPrChange>
        </w:rPr>
        <w:t>INSERT DTAAA011</w:t>
      </w:r>
      <w:r w:rsidRPr="00543FA9">
        <w:rPr>
          <w:rFonts w:hint="eastAsia"/>
          <w:lang w:eastAsia="zh-TW"/>
          <w:rPrChange w:id="1482" w:author="陳鐵元" w:date="2017-01-13T15:47:00Z">
            <w:rPr>
              <w:rFonts w:hint="eastAsia"/>
              <w:lang w:eastAsia="zh-TW"/>
            </w:rPr>
          </w:rPrChange>
        </w:rPr>
        <w:t>理賠索賠類別檔：</w:t>
      </w:r>
    </w:p>
    <w:p w:rsidR="00EF73C7" w:rsidRPr="00543FA9" w:rsidRDefault="00EF73C7" w:rsidP="00EF73C7">
      <w:pPr>
        <w:pStyle w:val="Tabletext"/>
        <w:keepLines w:val="0"/>
        <w:numPr>
          <w:ilvl w:val="4"/>
          <w:numId w:val="9"/>
        </w:numPr>
        <w:spacing w:after="0" w:line="240" w:lineRule="auto"/>
        <w:rPr>
          <w:kern w:val="2"/>
          <w:szCs w:val="24"/>
          <w:lang w:eastAsia="zh-TW"/>
          <w:rPrChange w:id="1483" w:author="陳鐵元" w:date="2017-01-13T15:47:00Z">
            <w:rPr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484" w:author="陳鐵元" w:date="2017-01-13T15:47:00Z">
            <w:rPr>
              <w:rFonts w:hint="eastAsia"/>
              <w:lang w:eastAsia="zh-TW"/>
            </w:rPr>
          </w:rPrChange>
        </w:rPr>
        <w:t>逐筆將畫面上索賠類別有勾選的</w:t>
      </w:r>
      <w:r w:rsidRPr="00543FA9">
        <w:rPr>
          <w:rFonts w:hint="eastAsia"/>
          <w:lang w:eastAsia="zh-TW"/>
          <w:rPrChange w:id="1485" w:author="陳鐵元" w:date="2017-01-13T15:47:00Z">
            <w:rPr>
              <w:rFonts w:hint="eastAsia"/>
              <w:lang w:eastAsia="zh-TW"/>
            </w:rPr>
          </w:rPrChange>
        </w:rPr>
        <w:t xml:space="preserve">FORMAT </w:t>
      </w:r>
      <w:r w:rsidRPr="00543FA9">
        <w:rPr>
          <w:rFonts w:hint="eastAsia"/>
          <w:lang w:eastAsia="zh-TW"/>
          <w:rPrChange w:id="1486" w:author="陳鐵元" w:date="2017-01-13T15:47:00Z">
            <w:rPr>
              <w:rFonts w:hint="eastAsia"/>
              <w:lang w:eastAsia="zh-TW"/>
            </w:rPr>
          </w:rPrChange>
        </w:rPr>
        <w:t>成</w:t>
      </w:r>
      <w:r w:rsidRPr="00543FA9">
        <w:rPr>
          <w:rFonts w:hint="eastAsia"/>
          <w:lang w:eastAsia="zh-TW"/>
          <w:rPrChange w:id="1487" w:author="陳鐵元" w:date="2017-01-13T15:47:00Z">
            <w:rPr>
              <w:rFonts w:hint="eastAsia"/>
              <w:lang w:eastAsia="zh-TW"/>
            </w:rPr>
          </w:rPrChange>
        </w:rPr>
        <w:t xml:space="preserve"> DTAAA011</w:t>
      </w:r>
      <w:r w:rsidRPr="00543FA9">
        <w:rPr>
          <w:rFonts w:hint="eastAsia"/>
          <w:lang w:eastAsia="zh-TW"/>
          <w:rPrChange w:id="1488" w:author="陳鐵元" w:date="2017-01-13T15:47:00Z">
            <w:rPr>
              <w:rFonts w:hint="eastAsia"/>
              <w:lang w:eastAsia="zh-TW"/>
            </w:rPr>
          </w:rPrChange>
        </w:rPr>
        <w:t>格式</w:t>
      </w:r>
      <w:r w:rsidRPr="00543FA9">
        <w:rPr>
          <w:rFonts w:hint="eastAsia"/>
          <w:lang w:eastAsia="zh-TW"/>
          <w:rPrChange w:id="1489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1490" w:author="陳鐵元" w:date="2017-01-13T15:47:00Z">
            <w:rPr>
              <w:rFonts w:hint="eastAsia"/>
              <w:lang w:eastAsia="zh-TW"/>
            </w:rPr>
          </w:rPrChange>
        </w:rPr>
        <w:t>如下：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EF73C7" w:rsidRPr="00543FA9" w:rsidTr="006F316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73C7" w:rsidRPr="00543FA9" w:rsidRDefault="00EF73C7" w:rsidP="006F316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1491" w:author="陳鐵元" w:date="2017-01-13T15:47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543FA9">
              <w:rPr>
                <w:rFonts w:ascii="細明體" w:eastAsia="細明體" w:hAnsi="細明體" w:cs="Arial Unicode MS" w:hint="eastAsia"/>
                <w:b/>
                <w:bCs/>
                <w:sz w:val="20"/>
                <w:rPrChange w:id="1492" w:author="陳鐵元" w:date="2017-01-13T15:47:00Z">
                  <w:rPr>
                    <w:rFonts w:ascii="細明體" w:eastAsia="細明體" w:hAnsi="細明體" w:cs="Arial Unicode MS" w:hint="eastAsia"/>
                    <w:b/>
                    <w:bCs/>
                    <w:sz w:val="20"/>
                  </w:rPr>
                </w:rPrChange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73C7" w:rsidRPr="00543FA9" w:rsidRDefault="00EF73C7" w:rsidP="006F316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1493" w:author="陳鐵元" w:date="2017-01-13T15:47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b/>
                <w:bCs/>
                <w:sz w:val="20"/>
                <w:rPrChange w:id="1494" w:author="陳鐵元" w:date="2017-01-13T15:47:00Z">
                  <w:rPr>
                    <w:rFonts w:ascii="細明體" w:eastAsia="細明體" w:hAnsi="細明體" w:hint="eastAsia"/>
                    <w:b/>
                    <w:bCs/>
                    <w:sz w:val="20"/>
                  </w:rPr>
                </w:rPrChange>
              </w:rPr>
              <w:t>資料來源</w:t>
            </w:r>
          </w:p>
        </w:tc>
      </w:tr>
      <w:tr w:rsidR="00EF73C7" w:rsidRPr="00543FA9" w:rsidTr="00517C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F73C7" w:rsidRPr="00543FA9" w:rsidRDefault="00EF73C7" w:rsidP="006F3167">
            <w:pPr>
              <w:rPr>
                <w:rFonts w:ascii="細明體" w:eastAsia="細明體" w:hAnsi="細明體" w:hint="eastAsia"/>
                <w:sz w:val="20"/>
                <w:szCs w:val="20"/>
                <w:rPrChange w:id="1495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1496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73C7" w:rsidRPr="00543FA9" w:rsidRDefault="00EF73C7" w:rsidP="006F3167">
            <w:pPr>
              <w:rPr>
                <w:rFonts w:ascii="新細明體" w:hAnsi="新細明體" w:cs="Arial Unicode MS" w:hint="eastAsia"/>
                <w:sz w:val="20"/>
                <w:rPrChange w:id="1497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543FA9">
              <w:rPr>
                <w:rFonts w:ascii="新細明體" w:hAnsi="新細明體" w:cs="Arial Unicode MS" w:hint="eastAsia"/>
                <w:sz w:val="20"/>
                <w:rPrChange w:id="1498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EF73C7" w:rsidRPr="00543FA9" w:rsidTr="00517C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F73C7" w:rsidRPr="00543FA9" w:rsidRDefault="00EF73C7" w:rsidP="006F3167">
            <w:pPr>
              <w:rPr>
                <w:rFonts w:ascii="細明體" w:eastAsia="細明體" w:hAnsi="細明體" w:hint="eastAsia"/>
                <w:sz w:val="20"/>
                <w:szCs w:val="20"/>
                <w:rPrChange w:id="1499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1500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索賠類別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73C7" w:rsidRPr="00543FA9" w:rsidRDefault="00EF73C7" w:rsidP="006F3167">
            <w:pPr>
              <w:rPr>
                <w:rFonts w:ascii="新細明體" w:hAnsi="新細明體" w:cs="Arial Unicode MS" w:hint="eastAsia"/>
                <w:sz w:val="20"/>
                <w:rPrChange w:id="1501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543FA9">
              <w:rPr>
                <w:rFonts w:ascii="新細明體" w:hAnsi="新細明體" w:cs="Arial Unicode MS" w:hint="eastAsia"/>
                <w:sz w:val="20"/>
                <w:rPrChange w:id="1502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EF73C7" w:rsidRPr="00543FA9" w:rsidTr="00517C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F73C7" w:rsidRPr="00543FA9" w:rsidRDefault="00EF73C7" w:rsidP="006F3167">
            <w:pPr>
              <w:rPr>
                <w:rFonts w:ascii="細明體" w:eastAsia="細明體" w:hAnsi="細明體" w:hint="eastAsia"/>
                <w:sz w:val="20"/>
                <w:szCs w:val="20"/>
                <w:rPrChange w:id="1503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1504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申請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73C7" w:rsidRPr="00543FA9" w:rsidRDefault="00EF73C7" w:rsidP="006F3167">
            <w:pPr>
              <w:rPr>
                <w:rFonts w:ascii="新細明體" w:hAnsi="新細明體" w:cs="Arial Unicode MS" w:hint="eastAsia"/>
                <w:sz w:val="20"/>
                <w:rPrChange w:id="1505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543FA9">
              <w:rPr>
                <w:rFonts w:ascii="新細明體" w:hAnsi="新細明體" w:cs="Arial Unicode MS" w:hint="eastAsia"/>
                <w:sz w:val="20"/>
                <w:rPrChange w:id="1506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Y</w:t>
            </w:r>
          </w:p>
        </w:tc>
      </w:tr>
      <w:tr w:rsidR="00EF73C7" w:rsidRPr="00543FA9" w:rsidTr="00517C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F73C7" w:rsidRPr="00543FA9" w:rsidRDefault="00EF73C7" w:rsidP="006F3167">
            <w:pPr>
              <w:rPr>
                <w:rFonts w:ascii="細明體" w:eastAsia="細明體" w:hAnsi="細明體" w:hint="eastAsia"/>
                <w:sz w:val="20"/>
                <w:szCs w:val="20"/>
                <w:rPrChange w:id="1507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1508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核定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73C7" w:rsidRPr="00543FA9" w:rsidRDefault="00EF73C7" w:rsidP="006F3167">
            <w:pPr>
              <w:rPr>
                <w:rFonts w:ascii="新細明體" w:hAnsi="新細明體" w:cs="Arial Unicode MS" w:hint="eastAsia"/>
                <w:sz w:val="20"/>
                <w:rPrChange w:id="1509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543FA9">
              <w:rPr>
                <w:rFonts w:ascii="新細明體" w:hAnsi="新細明體" w:cs="Arial Unicode MS" w:hint="eastAsia"/>
                <w:sz w:val="20"/>
                <w:rPrChange w:id="1510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N</w:t>
            </w:r>
          </w:p>
        </w:tc>
      </w:tr>
    </w:tbl>
    <w:p w:rsidR="00EF73C7" w:rsidRPr="00543FA9" w:rsidRDefault="00265A5D" w:rsidP="00EF73C7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511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512" w:author="陳鐵元" w:date="2017-01-13T15:47:00Z">
            <w:rPr>
              <w:rFonts w:hint="eastAsia"/>
              <w:lang w:eastAsia="zh-TW"/>
            </w:rPr>
          </w:rPrChange>
        </w:rPr>
        <w:t xml:space="preserve">CALL </w:t>
      </w:r>
      <w:r w:rsidRPr="00543FA9">
        <w:rPr>
          <w:rFonts w:ascii="細明體" w:eastAsia="細明體" w:hAnsi="細明體" w:hint="eastAsia"/>
          <w:rPrChange w:id="1513" w:author="陳鐵元" w:date="2017-01-13T15:47:00Z">
            <w:rPr>
              <w:rFonts w:ascii="細明體" w:eastAsia="細明體" w:hAnsi="細明體" w:hint="eastAsia"/>
            </w:rPr>
          </w:rPrChange>
        </w:rPr>
        <w:t>AA_A0Z007</w:t>
      </w:r>
      <w:r w:rsidRPr="00543FA9">
        <w:rPr>
          <w:rFonts w:ascii="細明體" w:eastAsia="細明體" w:hAnsi="細明體" w:hint="eastAsia"/>
          <w:lang w:eastAsia="zh-TW"/>
          <w:rPrChange w:id="1514" w:author="陳鐵元" w:date="2017-01-13T15:47:00Z">
            <w:rPr>
              <w:rFonts w:ascii="細明體" w:eastAsia="細明體" w:hAnsi="細明體" w:hint="eastAsia"/>
              <w:lang w:eastAsia="zh-TW"/>
            </w:rPr>
          </w:rPrChange>
        </w:rPr>
        <w:t>.Method1</w:t>
      </w:r>
    </w:p>
    <w:p w:rsidR="00E31F2D" w:rsidRPr="00543FA9" w:rsidRDefault="00E31F2D" w:rsidP="00E31F2D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515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516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543FA9">
        <w:rPr>
          <w:rFonts w:hint="eastAsia"/>
          <w:kern w:val="2"/>
          <w:szCs w:val="24"/>
          <w:lang w:eastAsia="zh-TW"/>
          <w:rPrChange w:id="1517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未正常結束</w:t>
      </w:r>
    </w:p>
    <w:p w:rsidR="00E31F2D" w:rsidRPr="00543FA9" w:rsidRDefault="00E31F2D" w:rsidP="00E31F2D">
      <w:pPr>
        <w:pStyle w:val="Tabletext"/>
        <w:keepLines w:val="0"/>
        <w:numPr>
          <w:ilvl w:val="5"/>
          <w:numId w:val="20"/>
        </w:numPr>
        <w:spacing w:after="0" w:line="240" w:lineRule="auto"/>
        <w:rPr>
          <w:rFonts w:hint="eastAsia"/>
          <w:lang w:eastAsia="zh-TW"/>
          <w:rPrChange w:id="1518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519" w:author="陳鐵元" w:date="2017-01-13T15:47:00Z">
            <w:rPr>
              <w:rFonts w:hint="eastAsia"/>
              <w:lang w:eastAsia="zh-TW"/>
            </w:rPr>
          </w:rPrChange>
        </w:rPr>
        <w:t>回覆訊息</w:t>
      </w:r>
      <w:r w:rsidRPr="00543FA9">
        <w:rPr>
          <w:rFonts w:hint="eastAsia"/>
          <w:lang w:eastAsia="zh-TW"/>
          <w:rPrChange w:id="1520" w:author="陳鐵元" w:date="2017-01-13T15:47:00Z">
            <w:rPr>
              <w:rFonts w:hint="eastAsia"/>
              <w:lang w:eastAsia="zh-TW"/>
            </w:rPr>
          </w:rPrChange>
        </w:rPr>
        <w:t>(EXCEPTION)</w:t>
      </w:r>
      <w:r w:rsidRPr="00543FA9">
        <w:rPr>
          <w:rFonts w:hint="eastAsia"/>
          <w:lang w:eastAsia="zh-TW"/>
          <w:rPrChange w:id="1521" w:author="陳鐵元" w:date="2017-01-13T15:47:00Z">
            <w:rPr>
              <w:rFonts w:hint="eastAsia"/>
              <w:lang w:eastAsia="zh-TW"/>
            </w:rPr>
          </w:rPrChange>
        </w:rPr>
        <w:t>：</w:t>
      </w:r>
      <w:r w:rsidRPr="00543FA9">
        <w:rPr>
          <w:lang w:eastAsia="zh-TW"/>
          <w:rPrChange w:id="1522" w:author="陳鐵元" w:date="2017-01-13T15:47:00Z">
            <w:rPr>
              <w:lang w:eastAsia="zh-TW"/>
            </w:rPr>
          </w:rPrChange>
        </w:rPr>
        <w:t>“</w:t>
      </w:r>
      <w:r w:rsidRPr="00543FA9">
        <w:rPr>
          <w:rFonts w:hint="eastAsia"/>
          <w:lang w:eastAsia="zh-TW"/>
          <w:rPrChange w:id="1523" w:author="陳鐵元" w:date="2017-01-13T15:47:00Z">
            <w:rPr>
              <w:rFonts w:hint="eastAsia"/>
              <w:lang w:eastAsia="zh-TW"/>
            </w:rPr>
          </w:rPrChange>
        </w:rPr>
        <w:t>寫入理賠索賠類別檔失敗</w:t>
      </w:r>
      <w:r w:rsidRPr="00543FA9">
        <w:rPr>
          <w:lang w:eastAsia="zh-TW"/>
          <w:rPrChange w:id="1524" w:author="陳鐵元" w:date="2017-01-13T15:47:00Z">
            <w:rPr>
              <w:lang w:eastAsia="zh-TW"/>
            </w:rPr>
          </w:rPrChange>
        </w:rPr>
        <w:t>”</w:t>
      </w:r>
      <w:r w:rsidRPr="00543FA9">
        <w:rPr>
          <w:rFonts w:hint="eastAsia"/>
          <w:lang w:eastAsia="zh-TW"/>
          <w:rPrChange w:id="1525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1526" w:author="陳鐵元" w:date="2017-01-13T15:47:00Z">
            <w:rPr>
              <w:rFonts w:hint="eastAsia"/>
              <w:lang w:eastAsia="zh-TW"/>
            </w:rPr>
          </w:rPrChange>
        </w:rPr>
        <w:t>。</w:t>
      </w:r>
      <w:r w:rsidRPr="00543FA9">
        <w:rPr>
          <w:rFonts w:hint="eastAsia"/>
          <w:lang w:eastAsia="zh-TW"/>
          <w:rPrChange w:id="1527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</w:p>
    <w:p w:rsidR="00E31F2D" w:rsidRPr="00543FA9" w:rsidRDefault="00E31F2D" w:rsidP="00EF73C7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528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529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RETURN</w:t>
      </w:r>
    </w:p>
    <w:p w:rsidR="001B15A9" w:rsidRPr="00543FA9" w:rsidRDefault="001B15A9" w:rsidP="001A3755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530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531" w:author="陳鐵元" w:date="2017-01-13T15:47:00Z">
            <w:rPr>
              <w:rFonts w:hint="eastAsia"/>
              <w:lang w:eastAsia="zh-TW"/>
            </w:rPr>
          </w:rPrChange>
        </w:rPr>
        <w:t>新增結果</w:t>
      </w:r>
    </w:p>
    <w:p w:rsidR="001A3755" w:rsidRPr="00543FA9" w:rsidRDefault="001A3755" w:rsidP="001A3755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532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533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543FA9">
        <w:rPr>
          <w:rFonts w:hint="eastAsia"/>
          <w:lang w:eastAsia="zh-TW"/>
          <w:rPrChange w:id="1534" w:author="陳鐵元" w:date="2017-01-13T15:47:00Z">
            <w:rPr>
              <w:rFonts w:hint="eastAsia"/>
              <w:lang w:eastAsia="zh-TW"/>
            </w:rPr>
          </w:rPrChange>
        </w:rPr>
        <w:t>成功</w:t>
      </w:r>
    </w:p>
    <w:p w:rsidR="001A3755" w:rsidRPr="00543FA9" w:rsidRDefault="001A3755" w:rsidP="001A3755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535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536" w:author="陳鐵元" w:date="2017-01-13T15:47:00Z">
            <w:rPr>
              <w:rFonts w:hint="eastAsia"/>
              <w:lang w:eastAsia="zh-TW"/>
            </w:rPr>
          </w:rPrChange>
        </w:rPr>
        <w:t>顯示訊息：</w:t>
      </w:r>
      <w:r w:rsidRPr="00543FA9">
        <w:rPr>
          <w:lang w:eastAsia="zh-TW"/>
          <w:rPrChange w:id="1537" w:author="陳鐵元" w:date="2017-01-13T15:47:00Z">
            <w:rPr>
              <w:lang w:eastAsia="zh-TW"/>
            </w:rPr>
          </w:rPrChange>
        </w:rPr>
        <w:t>”</w:t>
      </w:r>
      <w:r w:rsidRPr="00543FA9">
        <w:rPr>
          <w:rFonts w:hint="eastAsia"/>
          <w:lang w:eastAsia="zh-TW"/>
          <w:rPrChange w:id="1538" w:author="陳鐵元" w:date="2017-01-13T15:47:00Z">
            <w:rPr>
              <w:rFonts w:hint="eastAsia"/>
              <w:lang w:eastAsia="zh-TW"/>
            </w:rPr>
          </w:rPrChange>
        </w:rPr>
        <w:t>申請書新增成功，請繼續輸入診斷書資料</w:t>
      </w:r>
      <w:r w:rsidRPr="00543FA9">
        <w:rPr>
          <w:lang w:eastAsia="zh-TW"/>
          <w:rPrChange w:id="1539" w:author="陳鐵元" w:date="2017-01-13T15:47:00Z">
            <w:rPr>
              <w:lang w:eastAsia="zh-TW"/>
            </w:rPr>
          </w:rPrChange>
        </w:rPr>
        <w:t>”</w:t>
      </w:r>
    </w:p>
    <w:p w:rsidR="001A3755" w:rsidRPr="00543FA9" w:rsidRDefault="001A3755" w:rsidP="001A3755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540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541" w:author="陳鐵元" w:date="2017-01-13T15:47:00Z">
            <w:rPr>
              <w:rFonts w:hint="eastAsia"/>
              <w:lang w:eastAsia="zh-TW"/>
            </w:rPr>
          </w:rPrChange>
        </w:rPr>
        <w:t>執行</w:t>
      </w:r>
      <w:r w:rsidRPr="00543FA9">
        <w:rPr>
          <w:rFonts w:hint="eastAsia"/>
          <w:lang w:eastAsia="zh-TW"/>
          <w:rPrChange w:id="1542" w:author="陳鐵元" w:date="2017-01-13T15:47:00Z">
            <w:rPr>
              <w:rFonts w:hint="eastAsia"/>
              <w:lang w:eastAsia="zh-TW"/>
            </w:rPr>
          </w:rPrChange>
        </w:rPr>
        <w:t xml:space="preserve"> Button </w:t>
      </w:r>
      <w:r w:rsidRPr="00543FA9">
        <w:rPr>
          <w:rFonts w:hint="eastAsia"/>
          <w:lang w:eastAsia="zh-TW"/>
          <w:rPrChange w:id="1543" w:author="陳鐵元" w:date="2017-01-13T15:47:00Z">
            <w:rPr>
              <w:rFonts w:hint="eastAsia"/>
              <w:lang w:eastAsia="zh-TW"/>
            </w:rPr>
          </w:rPrChange>
        </w:rPr>
        <w:t>診斷書</w:t>
      </w:r>
      <w:r w:rsidRPr="00543FA9">
        <w:rPr>
          <w:rFonts w:hint="eastAsia"/>
          <w:lang w:eastAsia="zh-TW"/>
          <w:rPrChange w:id="1544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1545" w:author="陳鐵元" w:date="2017-01-13T15:47:00Z">
            <w:rPr>
              <w:rFonts w:hint="eastAsia"/>
              <w:lang w:eastAsia="zh-TW"/>
            </w:rPr>
          </w:rPrChange>
        </w:rPr>
        <w:t>功能</w:t>
      </w:r>
    </w:p>
    <w:p w:rsidR="001A3755" w:rsidRPr="00543FA9" w:rsidRDefault="001A3755" w:rsidP="001A3755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546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547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ELSE</w:t>
      </w:r>
    </w:p>
    <w:p w:rsidR="001A3755" w:rsidRPr="00543FA9" w:rsidRDefault="001A3755" w:rsidP="001A3755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548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549" w:author="陳鐵元" w:date="2017-01-13T15:47:00Z">
            <w:rPr>
              <w:rFonts w:hint="eastAsia"/>
              <w:lang w:eastAsia="zh-TW"/>
            </w:rPr>
          </w:rPrChange>
        </w:rPr>
        <w:t>顯示各種失敗情況的回覆訊息</w:t>
      </w:r>
    </w:p>
    <w:p w:rsidR="00910D14" w:rsidRPr="00543FA9" w:rsidRDefault="00910D14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hint="eastAsia"/>
          <w:b/>
          <w:kern w:val="2"/>
          <w:szCs w:val="24"/>
          <w:lang w:eastAsia="zh-TW"/>
          <w:rPrChange w:id="1550" w:author="陳鐵元" w:date="2017-01-13T15:47:00Z">
            <w:rPr>
              <w:rFonts w:hint="eastAsia"/>
              <w:b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b/>
          <w:bCs/>
          <w:lang w:eastAsia="zh-TW"/>
          <w:rPrChange w:id="1551" w:author="陳鐵元" w:date="2017-01-13T15:47:00Z">
            <w:rPr>
              <w:rFonts w:hint="eastAsia"/>
              <w:b/>
              <w:bCs/>
              <w:lang w:eastAsia="zh-TW"/>
            </w:rPr>
          </w:rPrChange>
        </w:rPr>
        <w:t>案件修改</w:t>
      </w:r>
    </w:p>
    <w:p w:rsidR="002A6321" w:rsidRPr="00543FA9" w:rsidRDefault="002A6321" w:rsidP="002A6321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552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bCs/>
          <w:lang w:eastAsia="zh-TW"/>
          <w:rPrChange w:id="1553" w:author="陳鐵元" w:date="2017-01-13T15:47:00Z">
            <w:rPr>
              <w:rFonts w:hint="eastAsia"/>
              <w:bCs/>
              <w:lang w:eastAsia="zh-TW"/>
            </w:rPr>
          </w:rPrChange>
        </w:rPr>
        <w:t>檢核：</w:t>
      </w:r>
    </w:p>
    <w:p w:rsidR="00FA3AF5" w:rsidRPr="00543FA9" w:rsidRDefault="00FA3AF5" w:rsidP="00FA3AF5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554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555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須執行過</w:t>
      </w:r>
      <w:r w:rsidR="00C61AEF" w:rsidRPr="00543FA9">
        <w:rPr>
          <w:bCs/>
          <w:lang w:eastAsia="zh-TW"/>
          <w:rPrChange w:id="1556" w:author="陳鐵元" w:date="2017-01-13T15:47:00Z">
            <w:rPr>
              <w:bCs/>
              <w:lang w:eastAsia="zh-TW"/>
            </w:rPr>
          </w:rPrChange>
        </w:rPr>
        <w:fldChar w:fldCharType="begin"/>
      </w:r>
      <w:r w:rsidR="00C61AEF" w:rsidRPr="00543FA9">
        <w:rPr>
          <w:bCs/>
          <w:lang w:eastAsia="zh-TW"/>
          <w:rPrChange w:id="1557" w:author="陳鐵元" w:date="2017-01-13T15:47:00Z">
            <w:rPr>
              <w:bCs/>
              <w:lang w:eastAsia="zh-TW"/>
            </w:rPr>
          </w:rPrChange>
        </w:rPr>
        <w:instrText xml:space="preserve"> HYPERLINK  \l "</w:instrText>
      </w:r>
      <w:r w:rsidR="00C61AEF" w:rsidRPr="00543FA9">
        <w:rPr>
          <w:rFonts w:hint="eastAsia"/>
          <w:bCs/>
          <w:lang w:eastAsia="zh-TW"/>
          <w:rPrChange w:id="1558" w:author="陳鐵元" w:date="2017-01-13T15:47:00Z">
            <w:rPr>
              <w:rFonts w:hint="eastAsia"/>
              <w:bCs/>
              <w:lang w:eastAsia="zh-TW"/>
            </w:rPr>
          </w:rPrChange>
        </w:rPr>
        <w:instrText>查詢</w:instrText>
      </w:r>
      <w:r w:rsidR="00C61AEF" w:rsidRPr="00543FA9">
        <w:rPr>
          <w:rFonts w:hint="eastAsia"/>
          <w:bCs/>
          <w:lang w:eastAsia="zh-TW"/>
          <w:rPrChange w:id="1559" w:author="陳鐵元" w:date="2017-01-13T15:47:00Z">
            <w:rPr>
              <w:rFonts w:hint="eastAsia"/>
              <w:bCs/>
              <w:lang w:eastAsia="zh-TW"/>
            </w:rPr>
          </w:rPrChange>
        </w:rPr>
        <w:instrText>by</w:instrText>
      </w:r>
      <w:r w:rsidR="00C61AEF" w:rsidRPr="00543FA9">
        <w:rPr>
          <w:rFonts w:hint="eastAsia"/>
          <w:bCs/>
          <w:lang w:eastAsia="zh-TW"/>
          <w:rPrChange w:id="1560" w:author="陳鐵元" w:date="2017-01-13T15:47:00Z">
            <w:rPr>
              <w:rFonts w:hint="eastAsia"/>
              <w:bCs/>
              <w:lang w:eastAsia="zh-TW"/>
            </w:rPr>
          </w:rPrChange>
        </w:rPr>
        <w:instrText>受編</w:instrText>
      </w:r>
      <w:r w:rsidR="00C61AEF" w:rsidRPr="00543FA9">
        <w:rPr>
          <w:bCs/>
          <w:lang w:eastAsia="zh-TW"/>
          <w:rPrChange w:id="1561" w:author="陳鐵元" w:date="2017-01-13T15:47:00Z">
            <w:rPr>
              <w:bCs/>
              <w:lang w:eastAsia="zh-TW"/>
            </w:rPr>
          </w:rPrChange>
        </w:rPr>
        <w:instrText xml:space="preserve">" </w:instrText>
      </w:r>
      <w:r w:rsidR="00C61AEF" w:rsidRPr="00543FA9">
        <w:rPr>
          <w:bCs/>
          <w:lang w:eastAsia="zh-TW"/>
          <w:rPrChange w:id="1562" w:author="陳鐵元" w:date="2017-01-13T15:47:00Z">
            <w:rPr>
              <w:bCs/>
              <w:lang w:eastAsia="zh-TW"/>
            </w:rPr>
          </w:rPrChange>
        </w:rPr>
      </w:r>
      <w:r w:rsidR="00C61AEF" w:rsidRPr="00543FA9">
        <w:rPr>
          <w:bCs/>
          <w:lang w:eastAsia="zh-TW"/>
          <w:rPrChange w:id="1563" w:author="陳鐵元" w:date="2017-01-13T15:47:00Z">
            <w:rPr>
              <w:bCs/>
              <w:lang w:eastAsia="zh-TW"/>
            </w:rPr>
          </w:rPrChange>
        </w:rPr>
        <w:fldChar w:fldCharType="separate"/>
      </w:r>
      <w:r w:rsidR="00C61AEF" w:rsidRPr="00543FA9">
        <w:rPr>
          <w:rStyle w:val="a3"/>
          <w:rFonts w:hint="eastAsia"/>
          <w:bCs/>
          <w:color w:val="auto"/>
          <w:lang w:eastAsia="zh-TW"/>
          <w:rPrChange w:id="1564" w:author="陳鐵元" w:date="2017-01-13T15:47:00Z">
            <w:rPr>
              <w:rStyle w:val="a3"/>
              <w:rFonts w:hint="eastAsia"/>
              <w:bCs/>
              <w:lang w:eastAsia="zh-TW"/>
            </w:rPr>
          </w:rPrChange>
        </w:rPr>
        <w:t xml:space="preserve">STEP2 </w:t>
      </w:r>
      <w:r w:rsidR="00C61AEF" w:rsidRPr="00543FA9">
        <w:rPr>
          <w:rStyle w:val="a3"/>
          <w:rFonts w:hint="eastAsia"/>
          <w:bCs/>
          <w:color w:val="auto"/>
          <w:lang w:eastAsia="zh-TW"/>
          <w:rPrChange w:id="1565" w:author="陳鐵元" w:date="2017-01-13T15:47:00Z">
            <w:rPr>
              <w:rStyle w:val="a3"/>
              <w:rFonts w:hint="eastAsia"/>
              <w:bCs/>
              <w:lang w:eastAsia="zh-TW"/>
            </w:rPr>
          </w:rPrChange>
        </w:rPr>
        <w:t>查詢</w:t>
      </w:r>
      <w:r w:rsidR="00C61AEF" w:rsidRPr="00543FA9">
        <w:rPr>
          <w:rStyle w:val="a3"/>
          <w:rFonts w:hint="eastAsia"/>
          <w:bCs/>
          <w:color w:val="auto"/>
          <w:lang w:eastAsia="zh-TW"/>
          <w:rPrChange w:id="1566" w:author="陳鐵元" w:date="2017-01-13T15:47:00Z">
            <w:rPr>
              <w:rStyle w:val="a3"/>
              <w:rFonts w:hint="eastAsia"/>
              <w:bCs/>
              <w:lang w:eastAsia="zh-TW"/>
            </w:rPr>
          </w:rPrChange>
        </w:rPr>
        <w:t>by</w:t>
      </w:r>
      <w:r w:rsidR="00C61AEF" w:rsidRPr="00543FA9">
        <w:rPr>
          <w:rStyle w:val="a3"/>
          <w:rFonts w:hint="eastAsia"/>
          <w:bCs/>
          <w:color w:val="auto"/>
          <w:lang w:eastAsia="zh-TW"/>
          <w:rPrChange w:id="1567" w:author="陳鐵元" w:date="2017-01-13T15:47:00Z">
            <w:rPr>
              <w:rStyle w:val="a3"/>
              <w:rFonts w:hint="eastAsia"/>
              <w:bCs/>
              <w:lang w:eastAsia="zh-TW"/>
            </w:rPr>
          </w:rPrChange>
        </w:rPr>
        <w:t>受編</w:t>
      </w:r>
      <w:r w:rsidR="00C61AEF" w:rsidRPr="00543FA9">
        <w:rPr>
          <w:bCs/>
          <w:lang w:eastAsia="zh-TW"/>
          <w:rPrChange w:id="1568" w:author="陳鐵元" w:date="2017-01-13T15:47:00Z">
            <w:rPr>
              <w:bCs/>
              <w:lang w:eastAsia="zh-TW"/>
            </w:rPr>
          </w:rPrChange>
        </w:rPr>
        <w:fldChar w:fldCharType="end"/>
      </w:r>
    </w:p>
    <w:p w:rsidR="00F956EC" w:rsidRPr="00543FA9" w:rsidRDefault="00BC6CAC" w:rsidP="00FA3AF5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569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570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同案件送件</w:t>
      </w:r>
      <w:r w:rsidR="00C92B43" w:rsidRPr="00543FA9">
        <w:rPr>
          <w:rFonts w:hint="eastAsia"/>
          <w:kern w:val="2"/>
          <w:szCs w:val="24"/>
          <w:lang w:eastAsia="zh-TW"/>
          <w:rPrChange w:id="1571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檢核</w:t>
      </w:r>
      <w:r w:rsidR="00C92B43" w:rsidRPr="00543FA9">
        <w:rPr>
          <w:kern w:val="2"/>
          <w:szCs w:val="24"/>
          <w:lang w:eastAsia="zh-TW"/>
          <w:rPrChange w:id="1572" w:author="陳鐵元" w:date="2017-01-13T15:47:00Z">
            <w:rPr>
              <w:kern w:val="2"/>
              <w:szCs w:val="24"/>
              <w:lang w:eastAsia="zh-TW"/>
            </w:rPr>
          </w:rPrChange>
        </w:rPr>
        <w:fldChar w:fldCharType="begin"/>
      </w:r>
      <w:r w:rsidR="001B35D9" w:rsidRPr="00543FA9">
        <w:rPr>
          <w:kern w:val="2"/>
          <w:szCs w:val="24"/>
          <w:lang w:eastAsia="zh-TW"/>
          <w:rPrChange w:id="1573" w:author="陳鐵元" w:date="2017-01-13T15:47:00Z">
            <w:rPr>
              <w:kern w:val="2"/>
              <w:szCs w:val="24"/>
              <w:lang w:eastAsia="zh-TW"/>
            </w:rPr>
          </w:rPrChange>
        </w:rPr>
        <w:instrText>HYPERLINK  \l "</w:instrText>
      </w:r>
      <w:r w:rsidR="001B35D9" w:rsidRPr="00543FA9">
        <w:rPr>
          <w:rFonts w:hint="eastAsia"/>
          <w:kern w:val="2"/>
          <w:szCs w:val="24"/>
          <w:lang w:eastAsia="zh-TW"/>
          <w:rPrChange w:id="1574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instrText>畫面資料檢核</w:instrText>
      </w:r>
      <w:r w:rsidR="001B35D9" w:rsidRPr="00543FA9">
        <w:rPr>
          <w:kern w:val="2"/>
          <w:szCs w:val="24"/>
          <w:lang w:eastAsia="zh-TW"/>
          <w:rPrChange w:id="1575" w:author="陳鐵元" w:date="2017-01-13T15:47:00Z">
            <w:rPr>
              <w:kern w:val="2"/>
              <w:szCs w:val="24"/>
              <w:lang w:eastAsia="zh-TW"/>
            </w:rPr>
          </w:rPrChange>
        </w:rPr>
        <w:instrText>"</w:instrText>
      </w:r>
      <w:r w:rsidR="006F3167" w:rsidRPr="00543FA9">
        <w:rPr>
          <w:kern w:val="2"/>
          <w:szCs w:val="24"/>
          <w:lang w:eastAsia="zh-TW"/>
          <w:rPrChange w:id="1576" w:author="陳鐵元" w:date="2017-01-13T15:47:00Z">
            <w:rPr>
              <w:kern w:val="2"/>
              <w:szCs w:val="24"/>
              <w:lang w:eastAsia="zh-TW"/>
            </w:rPr>
          </w:rPrChange>
        </w:rPr>
      </w:r>
      <w:r w:rsidR="00C92B43" w:rsidRPr="00543FA9">
        <w:rPr>
          <w:kern w:val="2"/>
          <w:szCs w:val="24"/>
          <w:lang w:eastAsia="zh-TW"/>
          <w:rPrChange w:id="1577" w:author="陳鐵元" w:date="2017-01-13T15:47:00Z">
            <w:rPr>
              <w:kern w:val="2"/>
              <w:szCs w:val="24"/>
              <w:lang w:eastAsia="zh-TW"/>
            </w:rPr>
          </w:rPrChange>
        </w:rPr>
        <w:fldChar w:fldCharType="separate"/>
      </w:r>
      <w:r w:rsidR="001B35D9" w:rsidRPr="00543FA9">
        <w:rPr>
          <w:rStyle w:val="a3"/>
          <w:rFonts w:hint="eastAsia"/>
          <w:color w:val="auto"/>
          <w:kern w:val="2"/>
          <w:szCs w:val="24"/>
          <w:lang w:eastAsia="zh-TW"/>
          <w:rPrChange w:id="1578" w:author="陳鐵元" w:date="2017-01-13T15:47:00Z">
            <w:rPr>
              <w:rStyle w:val="a3"/>
              <w:rFonts w:hint="eastAsia"/>
              <w:kern w:val="2"/>
              <w:szCs w:val="24"/>
              <w:lang w:eastAsia="zh-TW"/>
            </w:rPr>
          </w:rPrChange>
        </w:rPr>
        <w:t xml:space="preserve">STEP3.1 </w:t>
      </w:r>
      <w:r w:rsidR="001B35D9" w:rsidRPr="00543FA9">
        <w:rPr>
          <w:rStyle w:val="a3"/>
          <w:rFonts w:hint="eastAsia"/>
          <w:color w:val="auto"/>
          <w:kern w:val="2"/>
          <w:szCs w:val="24"/>
          <w:lang w:eastAsia="zh-TW"/>
          <w:rPrChange w:id="1579" w:author="陳鐵元" w:date="2017-01-13T15:47:00Z">
            <w:rPr>
              <w:rStyle w:val="a3"/>
              <w:rFonts w:hint="eastAsia"/>
              <w:kern w:val="2"/>
              <w:szCs w:val="24"/>
              <w:lang w:eastAsia="zh-TW"/>
            </w:rPr>
          </w:rPrChange>
        </w:rPr>
        <w:t>畫面資料檢核</w:t>
      </w:r>
      <w:r w:rsidR="00C92B43" w:rsidRPr="00543FA9">
        <w:rPr>
          <w:kern w:val="2"/>
          <w:szCs w:val="24"/>
          <w:lang w:eastAsia="zh-TW"/>
          <w:rPrChange w:id="1580" w:author="陳鐵元" w:date="2017-01-13T15:47:00Z">
            <w:rPr>
              <w:kern w:val="2"/>
              <w:szCs w:val="24"/>
              <w:lang w:eastAsia="zh-TW"/>
            </w:rPr>
          </w:rPrChange>
        </w:rPr>
        <w:fldChar w:fldCharType="end"/>
      </w:r>
    </w:p>
    <w:p w:rsidR="00FA3AF5" w:rsidRPr="00543FA9" w:rsidRDefault="002E5BC8" w:rsidP="002A6321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581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582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UPDATE</w:t>
      </w:r>
      <w:r w:rsidRPr="00543FA9">
        <w:rPr>
          <w:rFonts w:hint="eastAsia"/>
          <w:kern w:val="2"/>
          <w:szCs w:val="24"/>
          <w:lang w:eastAsia="zh-TW"/>
          <w:rPrChange w:id="1583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檔案：</w:t>
      </w:r>
    </w:p>
    <w:p w:rsidR="00D413C8" w:rsidRPr="00543FA9" w:rsidRDefault="00D413C8" w:rsidP="00D413C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584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585" w:author="陳鐵元" w:date="2017-01-13T15:47:00Z">
            <w:rPr>
              <w:rFonts w:hint="eastAsia"/>
              <w:lang w:eastAsia="zh-TW"/>
            </w:rPr>
          </w:rPrChange>
        </w:rPr>
        <w:t xml:space="preserve">UPDATE DTAAA010 </w:t>
      </w:r>
      <w:r w:rsidRPr="00543FA9">
        <w:rPr>
          <w:rFonts w:hint="eastAsia"/>
          <w:lang w:eastAsia="zh-TW"/>
          <w:rPrChange w:id="1586" w:author="陳鐵元" w:date="2017-01-13T15:47:00Z">
            <w:rPr>
              <w:rFonts w:hint="eastAsia"/>
              <w:lang w:eastAsia="zh-TW"/>
            </w:rPr>
          </w:rPrChange>
        </w:rPr>
        <w:t>理賠受理申請書檔</w:t>
      </w:r>
    </w:p>
    <w:p w:rsidR="00D413C8" w:rsidRPr="00543FA9" w:rsidRDefault="00D413C8" w:rsidP="00D413C8">
      <w:pPr>
        <w:pStyle w:val="Tabletext"/>
        <w:keepLines w:val="0"/>
        <w:numPr>
          <w:ilvl w:val="4"/>
          <w:numId w:val="9"/>
        </w:numPr>
        <w:spacing w:after="0" w:line="240" w:lineRule="auto"/>
        <w:rPr>
          <w:lang w:eastAsia="zh-TW"/>
          <w:rPrChange w:id="1587" w:author="陳鐵元" w:date="2017-01-13T15:47:00Z">
            <w:rPr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588" w:author="陳鐵元" w:date="2017-01-13T15:47:00Z">
            <w:rPr>
              <w:rFonts w:hint="eastAsia"/>
              <w:lang w:eastAsia="zh-TW"/>
            </w:rPr>
          </w:rPrChange>
        </w:rPr>
        <w:t xml:space="preserve">CALL </w:t>
      </w:r>
      <w:r w:rsidRPr="00543FA9">
        <w:rPr>
          <w:rFonts w:ascii="細明體" w:eastAsia="細明體" w:hAnsi="細明體" w:hint="eastAsia"/>
          <w:rPrChange w:id="1589" w:author="陳鐵元" w:date="2017-01-13T15:47:00Z">
            <w:rPr>
              <w:rFonts w:ascii="細明體" w:eastAsia="細明體" w:hAnsi="細明體" w:hint="eastAsia"/>
            </w:rPr>
          </w:rPrChange>
        </w:rPr>
        <w:t>AA_A0Z002</w:t>
      </w:r>
      <w:r w:rsidRPr="00543FA9">
        <w:rPr>
          <w:rFonts w:ascii="細明體" w:eastAsia="細明體" w:hAnsi="細明體" w:hint="eastAsia"/>
          <w:lang w:eastAsia="zh-TW"/>
          <w:rPrChange w:id="1590" w:author="陳鐵元" w:date="2017-01-13T15:47:00Z">
            <w:rPr>
              <w:rFonts w:ascii="細明體" w:eastAsia="細明體" w:hAnsi="細明體" w:hint="eastAsia"/>
              <w:lang w:eastAsia="zh-TW"/>
            </w:rPr>
          </w:rPrChange>
        </w:rPr>
        <w:t>.Method3：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D413C8" w:rsidRPr="00543FA9" w:rsidTr="006F316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13C8" w:rsidRPr="00543FA9" w:rsidRDefault="00D413C8" w:rsidP="006F316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1591" w:author="陳鐵元" w:date="2017-01-13T15:47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543FA9">
              <w:rPr>
                <w:rFonts w:ascii="細明體" w:eastAsia="細明體" w:hAnsi="細明體" w:cs="Arial Unicode MS" w:hint="eastAsia"/>
                <w:b/>
                <w:bCs/>
                <w:sz w:val="20"/>
                <w:rPrChange w:id="1592" w:author="陳鐵元" w:date="2017-01-13T15:47:00Z">
                  <w:rPr>
                    <w:rFonts w:ascii="細明體" w:eastAsia="細明體" w:hAnsi="細明體" w:cs="Arial Unicode MS" w:hint="eastAsia"/>
                    <w:b/>
                    <w:bCs/>
                    <w:sz w:val="20"/>
                  </w:rPr>
                </w:rPrChange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13C8" w:rsidRPr="00543FA9" w:rsidRDefault="00D413C8" w:rsidP="006F316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1593" w:author="陳鐵元" w:date="2017-01-13T15:47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b/>
                <w:bCs/>
                <w:sz w:val="20"/>
                <w:rPrChange w:id="1594" w:author="陳鐵元" w:date="2017-01-13T15:47:00Z">
                  <w:rPr>
                    <w:rFonts w:ascii="細明體" w:eastAsia="細明體" w:hAnsi="細明體" w:hint="eastAsia"/>
                    <w:b/>
                    <w:bCs/>
                    <w:sz w:val="20"/>
                  </w:rPr>
                </w:rPrChange>
              </w:rPr>
              <w:t>資料來源</w:t>
            </w:r>
          </w:p>
        </w:tc>
      </w:tr>
      <w:tr w:rsidR="00D413C8" w:rsidRPr="00543FA9" w:rsidTr="006F316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413C8" w:rsidRPr="00543FA9" w:rsidRDefault="00D413C8" w:rsidP="006F3167">
            <w:pPr>
              <w:rPr>
                <w:rFonts w:ascii="細明體" w:eastAsia="細明體" w:hAnsi="細明體" w:hint="eastAsia"/>
                <w:sz w:val="20"/>
                <w:szCs w:val="20"/>
                <w:rPrChange w:id="1595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1596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DTAAA010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13C8" w:rsidRPr="00543FA9" w:rsidRDefault="00D413C8" w:rsidP="006F3167">
            <w:pPr>
              <w:rPr>
                <w:rFonts w:ascii="新細明體" w:hAnsi="新細明體" w:cs="Arial Unicode MS" w:hint="eastAsia"/>
                <w:sz w:val="20"/>
                <w:rPrChange w:id="1597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543FA9">
              <w:rPr>
                <w:rFonts w:ascii="新細明體" w:hAnsi="新細明體" w:cs="Arial Unicode MS" w:hint="eastAsia"/>
                <w:sz w:val="20"/>
                <w:rPrChange w:id="1598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</w:tbl>
    <w:p w:rsidR="00D413C8" w:rsidRPr="00543FA9" w:rsidRDefault="00D413C8" w:rsidP="00D413C8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599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600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543FA9">
        <w:rPr>
          <w:rFonts w:hint="eastAsia"/>
          <w:kern w:val="2"/>
          <w:szCs w:val="24"/>
          <w:lang w:eastAsia="zh-TW"/>
          <w:rPrChange w:id="1601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未正常結束</w:t>
      </w:r>
    </w:p>
    <w:p w:rsidR="00D413C8" w:rsidRPr="00543FA9" w:rsidRDefault="00D413C8" w:rsidP="00D413C8">
      <w:pPr>
        <w:pStyle w:val="Tabletext"/>
        <w:keepLines w:val="0"/>
        <w:numPr>
          <w:ilvl w:val="5"/>
          <w:numId w:val="20"/>
        </w:numPr>
        <w:spacing w:after="0" w:line="240" w:lineRule="auto"/>
        <w:rPr>
          <w:rFonts w:hint="eastAsia"/>
          <w:lang w:eastAsia="zh-TW"/>
          <w:rPrChange w:id="1602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603" w:author="陳鐵元" w:date="2017-01-13T15:47:00Z">
            <w:rPr>
              <w:rFonts w:hint="eastAsia"/>
              <w:lang w:eastAsia="zh-TW"/>
            </w:rPr>
          </w:rPrChange>
        </w:rPr>
        <w:t>回覆訊息</w:t>
      </w:r>
      <w:r w:rsidRPr="00543FA9">
        <w:rPr>
          <w:rFonts w:hint="eastAsia"/>
          <w:lang w:eastAsia="zh-TW"/>
          <w:rPrChange w:id="1604" w:author="陳鐵元" w:date="2017-01-13T15:47:00Z">
            <w:rPr>
              <w:rFonts w:hint="eastAsia"/>
              <w:lang w:eastAsia="zh-TW"/>
            </w:rPr>
          </w:rPrChange>
        </w:rPr>
        <w:t>(EXCEPTION)</w:t>
      </w:r>
      <w:r w:rsidRPr="00543FA9">
        <w:rPr>
          <w:rFonts w:hint="eastAsia"/>
          <w:lang w:eastAsia="zh-TW"/>
          <w:rPrChange w:id="1605" w:author="陳鐵元" w:date="2017-01-13T15:47:00Z">
            <w:rPr>
              <w:rFonts w:hint="eastAsia"/>
              <w:lang w:eastAsia="zh-TW"/>
            </w:rPr>
          </w:rPrChange>
        </w:rPr>
        <w:t>：</w:t>
      </w:r>
      <w:r w:rsidRPr="00543FA9">
        <w:rPr>
          <w:lang w:eastAsia="zh-TW"/>
          <w:rPrChange w:id="1606" w:author="陳鐵元" w:date="2017-01-13T15:47:00Z">
            <w:rPr>
              <w:lang w:eastAsia="zh-TW"/>
            </w:rPr>
          </w:rPrChange>
        </w:rPr>
        <w:t>“</w:t>
      </w:r>
      <w:r w:rsidRPr="00543FA9">
        <w:rPr>
          <w:rFonts w:hint="eastAsia"/>
          <w:lang w:eastAsia="zh-TW"/>
          <w:rPrChange w:id="1607" w:author="陳鐵元" w:date="2017-01-13T15:47:00Z">
            <w:rPr>
              <w:rFonts w:hint="eastAsia"/>
              <w:lang w:eastAsia="zh-TW"/>
            </w:rPr>
          </w:rPrChange>
        </w:rPr>
        <w:t>更新理賠受理申請書檔失敗</w:t>
      </w:r>
      <w:r w:rsidRPr="00543FA9">
        <w:rPr>
          <w:lang w:eastAsia="zh-TW"/>
          <w:rPrChange w:id="1608" w:author="陳鐵元" w:date="2017-01-13T15:47:00Z">
            <w:rPr>
              <w:lang w:eastAsia="zh-TW"/>
            </w:rPr>
          </w:rPrChange>
        </w:rPr>
        <w:t>”</w:t>
      </w:r>
      <w:r w:rsidRPr="00543FA9">
        <w:rPr>
          <w:rFonts w:hint="eastAsia"/>
          <w:lang w:eastAsia="zh-TW"/>
          <w:rPrChange w:id="1609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1610" w:author="陳鐵元" w:date="2017-01-13T15:47:00Z">
            <w:rPr>
              <w:rFonts w:hint="eastAsia"/>
              <w:lang w:eastAsia="zh-TW"/>
            </w:rPr>
          </w:rPrChange>
        </w:rPr>
        <w:t>。</w:t>
      </w:r>
      <w:r w:rsidRPr="00543FA9">
        <w:rPr>
          <w:rFonts w:hint="eastAsia"/>
          <w:lang w:eastAsia="zh-TW"/>
          <w:rPrChange w:id="1611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</w:p>
    <w:p w:rsidR="00D413C8" w:rsidRPr="00543FA9" w:rsidRDefault="00D413C8" w:rsidP="00D413C8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612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613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RETURN</w:t>
      </w:r>
    </w:p>
    <w:p w:rsidR="00D413C8" w:rsidRPr="00543FA9" w:rsidRDefault="00D413C8" w:rsidP="00D413C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614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bookmarkStart w:id="1615" w:name="更新理賠索賠類別檔"/>
      <w:r w:rsidRPr="00543FA9">
        <w:rPr>
          <w:rFonts w:hint="eastAsia"/>
          <w:lang w:eastAsia="zh-TW"/>
          <w:rPrChange w:id="1616" w:author="陳鐵元" w:date="2017-01-13T15:47:00Z">
            <w:rPr>
              <w:rFonts w:hint="eastAsia"/>
              <w:lang w:eastAsia="zh-TW"/>
            </w:rPr>
          </w:rPrChange>
        </w:rPr>
        <w:t>UPDATE DTAAA011</w:t>
      </w:r>
      <w:r w:rsidRPr="00543FA9">
        <w:rPr>
          <w:rFonts w:hint="eastAsia"/>
          <w:lang w:eastAsia="zh-TW"/>
          <w:rPrChange w:id="1617" w:author="陳鐵元" w:date="2017-01-13T15:47:00Z">
            <w:rPr>
              <w:rFonts w:hint="eastAsia"/>
              <w:lang w:eastAsia="zh-TW"/>
            </w:rPr>
          </w:rPrChange>
        </w:rPr>
        <w:t>理賠索賠類別檔</w:t>
      </w:r>
      <w:bookmarkEnd w:id="1615"/>
    </w:p>
    <w:p w:rsidR="00D413C8" w:rsidRPr="00543FA9" w:rsidRDefault="00D413C8" w:rsidP="00D413C8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1618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619" w:author="陳鐵元" w:date="2017-01-13T15:47:00Z">
            <w:rPr>
              <w:rFonts w:hint="eastAsia"/>
              <w:lang w:eastAsia="zh-TW"/>
            </w:rPr>
          </w:rPrChange>
        </w:rPr>
        <w:t xml:space="preserve">IF </w:t>
      </w:r>
      <w:r w:rsidRPr="00543FA9">
        <w:rPr>
          <w:rFonts w:hint="eastAsia"/>
          <w:lang w:eastAsia="zh-TW"/>
          <w:rPrChange w:id="1620" w:author="陳鐵元" w:date="2017-01-13T15:47:00Z">
            <w:rPr>
              <w:rFonts w:hint="eastAsia"/>
              <w:lang w:eastAsia="zh-TW"/>
            </w:rPr>
          </w:rPrChange>
        </w:rPr>
        <w:t>索賠類別有修改才須執行本</w:t>
      </w:r>
      <w:r w:rsidRPr="00543FA9">
        <w:rPr>
          <w:rFonts w:hint="eastAsia"/>
          <w:lang w:eastAsia="zh-TW"/>
          <w:rPrChange w:id="1621" w:author="陳鐵元" w:date="2017-01-13T15:47:00Z">
            <w:rPr>
              <w:rFonts w:hint="eastAsia"/>
              <w:lang w:eastAsia="zh-TW"/>
            </w:rPr>
          </w:rPrChange>
        </w:rPr>
        <w:t>STEP</w:t>
      </w:r>
      <w:r w:rsidRPr="00543FA9">
        <w:rPr>
          <w:rFonts w:hint="eastAsia"/>
          <w:lang w:eastAsia="zh-TW"/>
          <w:rPrChange w:id="1622" w:author="陳鐵元" w:date="2017-01-13T15:47:00Z">
            <w:rPr>
              <w:rFonts w:hint="eastAsia"/>
              <w:lang w:eastAsia="zh-TW"/>
            </w:rPr>
          </w:rPrChange>
        </w:rPr>
        <w:t>。</w:t>
      </w:r>
    </w:p>
    <w:p w:rsidR="00D413C8" w:rsidRPr="00543FA9" w:rsidRDefault="00D413C8" w:rsidP="00D413C8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1623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624" w:author="陳鐵元" w:date="2017-01-13T15:47:00Z">
            <w:rPr>
              <w:rFonts w:hint="eastAsia"/>
              <w:lang w:eastAsia="zh-TW"/>
            </w:rPr>
          </w:rPrChange>
        </w:rPr>
        <w:t>先刪除</w:t>
      </w:r>
      <w:r w:rsidR="00A23A11" w:rsidRPr="00543FA9">
        <w:rPr>
          <w:rFonts w:hint="eastAsia"/>
          <w:lang w:eastAsia="zh-TW"/>
          <w:rPrChange w:id="1625" w:author="陳鐵元" w:date="2017-01-13T15:47:00Z">
            <w:rPr>
              <w:rFonts w:hint="eastAsia"/>
              <w:lang w:eastAsia="zh-TW"/>
            </w:rPr>
          </w:rPrChange>
        </w:rPr>
        <w:t>DTAAA011</w:t>
      </w:r>
      <w:r w:rsidRPr="00543FA9">
        <w:rPr>
          <w:rFonts w:hint="eastAsia"/>
          <w:lang w:eastAsia="zh-TW"/>
          <w:rPrChange w:id="1626" w:author="陳鐵元" w:date="2017-01-13T15:47:00Z">
            <w:rPr>
              <w:rFonts w:hint="eastAsia"/>
              <w:lang w:eastAsia="zh-TW"/>
            </w:rPr>
          </w:rPrChange>
        </w:rPr>
        <w:t>已有的：</w:t>
      </w:r>
    </w:p>
    <w:p w:rsidR="00D413C8" w:rsidRPr="00543FA9" w:rsidRDefault="00D413C8" w:rsidP="00D5672C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lang w:eastAsia="zh-TW"/>
          <w:rPrChange w:id="1627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628" w:author="陳鐵元" w:date="2017-01-13T15:47:00Z">
            <w:rPr>
              <w:rFonts w:hint="eastAsia"/>
              <w:lang w:eastAsia="zh-TW"/>
            </w:rPr>
          </w:rPrChange>
        </w:rPr>
        <w:t xml:space="preserve">CALL </w:t>
      </w:r>
      <w:r w:rsidRPr="00543FA9">
        <w:rPr>
          <w:rFonts w:ascii="細明體" w:eastAsia="細明體" w:hAnsi="細明體" w:hint="eastAsia"/>
          <w:rPrChange w:id="1629" w:author="陳鐵元" w:date="2017-01-13T15:47:00Z">
            <w:rPr>
              <w:rFonts w:ascii="細明體" w:eastAsia="細明體" w:hAnsi="細明體" w:hint="eastAsia"/>
            </w:rPr>
          </w:rPrChange>
        </w:rPr>
        <w:t>AA_A0Z007</w:t>
      </w:r>
      <w:r w:rsidRPr="00543FA9">
        <w:rPr>
          <w:rFonts w:ascii="細明體" w:eastAsia="細明體" w:hAnsi="細明體" w:hint="eastAsia"/>
          <w:lang w:eastAsia="zh-TW"/>
          <w:rPrChange w:id="1630" w:author="陳鐵元" w:date="2017-01-13T15:47:00Z">
            <w:rPr>
              <w:rFonts w:ascii="細明體" w:eastAsia="細明體" w:hAnsi="細明體" w:hint="eastAsia"/>
              <w:lang w:eastAsia="zh-TW"/>
            </w:rPr>
          </w:rPrChange>
        </w:rPr>
        <w:t>.Method2：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D413C8" w:rsidRPr="00543FA9" w:rsidTr="006F316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13C8" w:rsidRPr="00543FA9" w:rsidRDefault="00D413C8" w:rsidP="006F316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1631" w:author="陳鐵元" w:date="2017-01-13T15:47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543FA9">
              <w:rPr>
                <w:rFonts w:ascii="細明體" w:eastAsia="細明體" w:hAnsi="細明體" w:cs="Arial Unicode MS" w:hint="eastAsia"/>
                <w:b/>
                <w:bCs/>
                <w:sz w:val="20"/>
                <w:rPrChange w:id="1632" w:author="陳鐵元" w:date="2017-01-13T15:47:00Z">
                  <w:rPr>
                    <w:rFonts w:ascii="細明體" w:eastAsia="細明體" w:hAnsi="細明體" w:cs="Arial Unicode MS" w:hint="eastAsia"/>
                    <w:b/>
                    <w:bCs/>
                    <w:sz w:val="20"/>
                  </w:rPr>
                </w:rPrChange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13C8" w:rsidRPr="00543FA9" w:rsidRDefault="00D413C8" w:rsidP="006F316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1633" w:author="陳鐵元" w:date="2017-01-13T15:47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b/>
                <w:bCs/>
                <w:sz w:val="20"/>
                <w:rPrChange w:id="1634" w:author="陳鐵元" w:date="2017-01-13T15:47:00Z">
                  <w:rPr>
                    <w:rFonts w:ascii="細明體" w:eastAsia="細明體" w:hAnsi="細明體" w:hint="eastAsia"/>
                    <w:b/>
                    <w:bCs/>
                    <w:sz w:val="20"/>
                  </w:rPr>
                </w:rPrChange>
              </w:rPr>
              <w:t>資料來源</w:t>
            </w:r>
          </w:p>
        </w:tc>
      </w:tr>
      <w:tr w:rsidR="00D413C8" w:rsidRPr="00543FA9" w:rsidTr="006F316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413C8" w:rsidRPr="00543FA9" w:rsidRDefault="00D413C8" w:rsidP="006F3167">
            <w:pPr>
              <w:rPr>
                <w:rFonts w:ascii="細明體" w:eastAsia="細明體" w:hAnsi="細明體" w:hint="eastAsia"/>
                <w:sz w:val="20"/>
                <w:szCs w:val="20"/>
                <w:rPrChange w:id="1635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1636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13C8" w:rsidRPr="00543FA9" w:rsidRDefault="00D413C8" w:rsidP="006F3167">
            <w:pPr>
              <w:rPr>
                <w:rFonts w:ascii="新細明體" w:hAnsi="新細明體" w:cs="Arial Unicode MS" w:hint="eastAsia"/>
                <w:sz w:val="20"/>
                <w:rPrChange w:id="1637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543FA9">
              <w:rPr>
                <w:rFonts w:ascii="新細明體" w:hAnsi="新細明體" w:cs="Arial Unicode MS" w:hint="eastAsia"/>
                <w:sz w:val="20"/>
                <w:rPrChange w:id="1638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</w:tbl>
    <w:p w:rsidR="00D5672C" w:rsidRPr="00543FA9" w:rsidRDefault="00D06710" w:rsidP="00D5672C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lang w:eastAsia="zh-TW"/>
          <w:rPrChange w:id="1639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640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543FA9">
        <w:rPr>
          <w:rFonts w:hint="eastAsia"/>
          <w:kern w:val="2"/>
          <w:szCs w:val="24"/>
          <w:lang w:eastAsia="zh-TW"/>
          <w:rPrChange w:id="1641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未正常結束</w:t>
      </w:r>
    </w:p>
    <w:p w:rsidR="00D06710" w:rsidRPr="00543FA9" w:rsidRDefault="00D06710" w:rsidP="00D5672C">
      <w:pPr>
        <w:pStyle w:val="Tabletext"/>
        <w:keepLines w:val="0"/>
        <w:numPr>
          <w:ilvl w:val="6"/>
          <w:numId w:val="9"/>
        </w:numPr>
        <w:spacing w:after="0" w:line="240" w:lineRule="auto"/>
        <w:rPr>
          <w:rFonts w:hint="eastAsia"/>
          <w:lang w:eastAsia="zh-TW"/>
          <w:rPrChange w:id="1642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643" w:author="陳鐵元" w:date="2017-01-13T15:47:00Z">
            <w:rPr>
              <w:rFonts w:hint="eastAsia"/>
              <w:lang w:eastAsia="zh-TW"/>
            </w:rPr>
          </w:rPrChange>
        </w:rPr>
        <w:t>回覆訊息</w:t>
      </w:r>
      <w:r w:rsidRPr="00543FA9">
        <w:rPr>
          <w:rFonts w:hint="eastAsia"/>
          <w:lang w:eastAsia="zh-TW"/>
          <w:rPrChange w:id="1644" w:author="陳鐵元" w:date="2017-01-13T15:47:00Z">
            <w:rPr>
              <w:rFonts w:hint="eastAsia"/>
              <w:lang w:eastAsia="zh-TW"/>
            </w:rPr>
          </w:rPrChange>
        </w:rPr>
        <w:t>(EXCEPTION)</w:t>
      </w:r>
      <w:r w:rsidRPr="00543FA9">
        <w:rPr>
          <w:rFonts w:hint="eastAsia"/>
          <w:lang w:eastAsia="zh-TW"/>
          <w:rPrChange w:id="1645" w:author="陳鐵元" w:date="2017-01-13T15:47:00Z">
            <w:rPr>
              <w:rFonts w:hint="eastAsia"/>
              <w:lang w:eastAsia="zh-TW"/>
            </w:rPr>
          </w:rPrChange>
        </w:rPr>
        <w:t>：</w:t>
      </w:r>
      <w:r w:rsidRPr="00543FA9">
        <w:rPr>
          <w:lang w:eastAsia="zh-TW"/>
          <w:rPrChange w:id="1646" w:author="陳鐵元" w:date="2017-01-13T15:47:00Z">
            <w:rPr>
              <w:lang w:eastAsia="zh-TW"/>
            </w:rPr>
          </w:rPrChange>
        </w:rPr>
        <w:t>“</w:t>
      </w:r>
      <w:r w:rsidRPr="00543FA9">
        <w:rPr>
          <w:rFonts w:hint="eastAsia"/>
          <w:lang w:eastAsia="zh-TW"/>
          <w:rPrChange w:id="1647" w:author="陳鐵元" w:date="2017-01-13T15:47:00Z">
            <w:rPr>
              <w:rFonts w:hint="eastAsia"/>
              <w:lang w:eastAsia="zh-TW"/>
            </w:rPr>
          </w:rPrChange>
        </w:rPr>
        <w:t>更新理賠索賠類別檔失敗</w:t>
      </w:r>
      <w:r w:rsidRPr="00543FA9">
        <w:rPr>
          <w:rFonts w:hint="eastAsia"/>
          <w:lang w:eastAsia="zh-TW"/>
          <w:rPrChange w:id="1648" w:author="陳鐵元" w:date="2017-01-13T15:47:00Z">
            <w:rPr>
              <w:rFonts w:hint="eastAsia"/>
              <w:lang w:eastAsia="zh-TW"/>
            </w:rPr>
          </w:rPrChange>
        </w:rPr>
        <w:t>(</w:t>
      </w:r>
      <w:r w:rsidRPr="00543FA9">
        <w:rPr>
          <w:rFonts w:hint="eastAsia"/>
          <w:lang w:eastAsia="zh-TW"/>
          <w:rPrChange w:id="1649" w:author="陳鐵元" w:date="2017-01-13T15:47:00Z">
            <w:rPr>
              <w:rFonts w:hint="eastAsia"/>
              <w:lang w:eastAsia="zh-TW"/>
            </w:rPr>
          </w:rPrChange>
        </w:rPr>
        <w:t>刪除</w:t>
      </w:r>
      <w:r w:rsidRPr="00543FA9">
        <w:rPr>
          <w:rFonts w:hint="eastAsia"/>
          <w:lang w:eastAsia="zh-TW"/>
          <w:rPrChange w:id="1650" w:author="陳鐵元" w:date="2017-01-13T15:47:00Z">
            <w:rPr>
              <w:rFonts w:hint="eastAsia"/>
              <w:lang w:eastAsia="zh-TW"/>
            </w:rPr>
          </w:rPrChange>
        </w:rPr>
        <w:t>)</w:t>
      </w:r>
      <w:r w:rsidRPr="00543FA9">
        <w:rPr>
          <w:lang w:eastAsia="zh-TW"/>
          <w:rPrChange w:id="1651" w:author="陳鐵元" w:date="2017-01-13T15:47:00Z">
            <w:rPr>
              <w:lang w:eastAsia="zh-TW"/>
            </w:rPr>
          </w:rPrChange>
        </w:rPr>
        <w:t>”</w:t>
      </w:r>
      <w:r w:rsidRPr="00543FA9">
        <w:rPr>
          <w:rFonts w:hint="eastAsia"/>
          <w:lang w:eastAsia="zh-TW"/>
          <w:rPrChange w:id="1652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1653" w:author="陳鐵元" w:date="2017-01-13T15:47:00Z">
            <w:rPr>
              <w:rFonts w:hint="eastAsia"/>
              <w:lang w:eastAsia="zh-TW"/>
            </w:rPr>
          </w:rPrChange>
        </w:rPr>
        <w:t>。</w:t>
      </w:r>
      <w:r w:rsidRPr="00543FA9">
        <w:rPr>
          <w:rFonts w:hint="eastAsia"/>
          <w:lang w:eastAsia="zh-TW"/>
          <w:rPrChange w:id="1654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</w:p>
    <w:p w:rsidR="00D413C8" w:rsidRPr="00543FA9" w:rsidRDefault="00D06710" w:rsidP="00D5672C">
      <w:pPr>
        <w:pStyle w:val="Tabletext"/>
        <w:keepLines w:val="0"/>
        <w:numPr>
          <w:ilvl w:val="6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655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656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RETURN</w:t>
      </w:r>
    </w:p>
    <w:p w:rsidR="00D413C8" w:rsidRPr="00543FA9" w:rsidRDefault="00842198" w:rsidP="00D5672C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657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658" w:author="陳鐵元" w:date="2017-01-13T15:47:00Z">
            <w:rPr>
              <w:rFonts w:hint="eastAsia"/>
              <w:lang w:eastAsia="zh-TW"/>
            </w:rPr>
          </w:rPrChange>
        </w:rPr>
        <w:t>再新增更新的項目：</w:t>
      </w:r>
    </w:p>
    <w:p w:rsidR="00842198" w:rsidRPr="00543FA9" w:rsidRDefault="00842198" w:rsidP="00842198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659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660" w:author="陳鐵元" w:date="2017-01-13T15:47:00Z">
            <w:rPr>
              <w:rFonts w:hint="eastAsia"/>
              <w:lang w:eastAsia="zh-TW"/>
            </w:rPr>
          </w:rPrChange>
        </w:rPr>
        <w:t>逐筆將畫面上索賠類別有勾選的</w:t>
      </w:r>
      <w:r w:rsidRPr="00543FA9">
        <w:rPr>
          <w:rFonts w:hint="eastAsia"/>
          <w:lang w:eastAsia="zh-TW"/>
          <w:rPrChange w:id="1661" w:author="陳鐵元" w:date="2017-01-13T15:47:00Z">
            <w:rPr>
              <w:rFonts w:hint="eastAsia"/>
              <w:lang w:eastAsia="zh-TW"/>
            </w:rPr>
          </w:rPrChange>
        </w:rPr>
        <w:t xml:space="preserve">FORMAT </w:t>
      </w:r>
      <w:r w:rsidRPr="00543FA9">
        <w:rPr>
          <w:rFonts w:hint="eastAsia"/>
          <w:lang w:eastAsia="zh-TW"/>
          <w:rPrChange w:id="1662" w:author="陳鐵元" w:date="2017-01-13T15:47:00Z">
            <w:rPr>
              <w:rFonts w:hint="eastAsia"/>
              <w:lang w:eastAsia="zh-TW"/>
            </w:rPr>
          </w:rPrChange>
        </w:rPr>
        <w:t>成</w:t>
      </w:r>
      <w:r w:rsidRPr="00543FA9">
        <w:rPr>
          <w:rFonts w:hint="eastAsia"/>
          <w:lang w:eastAsia="zh-TW"/>
          <w:rPrChange w:id="1663" w:author="陳鐵元" w:date="2017-01-13T15:47:00Z">
            <w:rPr>
              <w:rFonts w:hint="eastAsia"/>
              <w:lang w:eastAsia="zh-TW"/>
            </w:rPr>
          </w:rPrChange>
        </w:rPr>
        <w:t xml:space="preserve"> DTAAA011</w:t>
      </w:r>
      <w:r w:rsidRPr="00543FA9">
        <w:rPr>
          <w:rFonts w:hint="eastAsia"/>
          <w:lang w:eastAsia="zh-TW"/>
          <w:rPrChange w:id="1664" w:author="陳鐵元" w:date="2017-01-13T15:47:00Z">
            <w:rPr>
              <w:rFonts w:hint="eastAsia"/>
              <w:lang w:eastAsia="zh-TW"/>
            </w:rPr>
          </w:rPrChange>
        </w:rPr>
        <w:t>格式</w:t>
      </w:r>
      <w:r w:rsidRPr="00543FA9">
        <w:rPr>
          <w:rFonts w:hint="eastAsia"/>
          <w:lang w:eastAsia="zh-TW"/>
          <w:rPrChange w:id="1665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1666" w:author="陳鐵元" w:date="2017-01-13T15:47:00Z">
            <w:rPr>
              <w:rFonts w:hint="eastAsia"/>
              <w:lang w:eastAsia="zh-TW"/>
            </w:rPr>
          </w:rPrChange>
        </w:rPr>
        <w:t>如下：</w:t>
      </w:r>
    </w:p>
    <w:tbl>
      <w:tblPr>
        <w:tblW w:w="5940" w:type="dxa"/>
        <w:tblInd w:w="343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842198" w:rsidRPr="00543FA9" w:rsidTr="0084219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42198" w:rsidRPr="00543FA9" w:rsidRDefault="00842198" w:rsidP="006F316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1667" w:author="陳鐵元" w:date="2017-01-13T15:47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543FA9">
              <w:rPr>
                <w:rFonts w:ascii="細明體" w:eastAsia="細明體" w:hAnsi="細明體" w:cs="Arial Unicode MS" w:hint="eastAsia"/>
                <w:b/>
                <w:bCs/>
                <w:sz w:val="20"/>
                <w:rPrChange w:id="1668" w:author="陳鐵元" w:date="2017-01-13T15:47:00Z">
                  <w:rPr>
                    <w:rFonts w:ascii="細明體" w:eastAsia="細明體" w:hAnsi="細明體" w:cs="Arial Unicode MS" w:hint="eastAsia"/>
                    <w:b/>
                    <w:bCs/>
                    <w:sz w:val="20"/>
                  </w:rPr>
                </w:rPrChange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42198" w:rsidRPr="00543FA9" w:rsidRDefault="00842198" w:rsidP="006F316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1669" w:author="陳鐵元" w:date="2017-01-13T15:47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b/>
                <w:bCs/>
                <w:sz w:val="20"/>
                <w:rPrChange w:id="1670" w:author="陳鐵元" w:date="2017-01-13T15:47:00Z">
                  <w:rPr>
                    <w:rFonts w:ascii="細明體" w:eastAsia="細明體" w:hAnsi="細明體" w:hint="eastAsia"/>
                    <w:b/>
                    <w:bCs/>
                    <w:sz w:val="20"/>
                  </w:rPr>
                </w:rPrChange>
              </w:rPr>
              <w:t>資料來源</w:t>
            </w:r>
          </w:p>
        </w:tc>
      </w:tr>
      <w:tr w:rsidR="00842198" w:rsidRPr="00543FA9" w:rsidTr="0084219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42198" w:rsidRPr="00543FA9" w:rsidRDefault="00842198" w:rsidP="006F3167">
            <w:pPr>
              <w:rPr>
                <w:rFonts w:ascii="細明體" w:eastAsia="細明體" w:hAnsi="細明體" w:hint="eastAsia"/>
                <w:sz w:val="20"/>
                <w:szCs w:val="20"/>
                <w:rPrChange w:id="1671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1672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42198" w:rsidRPr="00543FA9" w:rsidRDefault="00842198" w:rsidP="006F3167">
            <w:pPr>
              <w:rPr>
                <w:rFonts w:ascii="新細明體" w:hAnsi="新細明體" w:cs="Arial Unicode MS" w:hint="eastAsia"/>
                <w:sz w:val="20"/>
                <w:rPrChange w:id="1673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543FA9">
              <w:rPr>
                <w:rFonts w:ascii="新細明體" w:hAnsi="新細明體" w:cs="Arial Unicode MS" w:hint="eastAsia"/>
                <w:sz w:val="20"/>
                <w:rPrChange w:id="1674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842198" w:rsidRPr="00543FA9" w:rsidTr="0084219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42198" w:rsidRPr="00543FA9" w:rsidRDefault="00842198" w:rsidP="006F3167">
            <w:pPr>
              <w:rPr>
                <w:rFonts w:ascii="細明體" w:eastAsia="細明體" w:hAnsi="細明體" w:hint="eastAsia"/>
                <w:sz w:val="20"/>
                <w:szCs w:val="20"/>
                <w:rPrChange w:id="1675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1676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索賠類別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42198" w:rsidRPr="00543FA9" w:rsidRDefault="00842198" w:rsidP="006F3167">
            <w:pPr>
              <w:rPr>
                <w:rFonts w:ascii="新細明體" w:hAnsi="新細明體" w:cs="Arial Unicode MS" w:hint="eastAsia"/>
                <w:sz w:val="20"/>
                <w:rPrChange w:id="1677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543FA9">
              <w:rPr>
                <w:rFonts w:ascii="新細明體" w:hAnsi="新細明體" w:cs="Arial Unicode MS" w:hint="eastAsia"/>
                <w:sz w:val="20"/>
                <w:rPrChange w:id="1678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842198" w:rsidRPr="00543FA9" w:rsidTr="0084219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42198" w:rsidRPr="00543FA9" w:rsidRDefault="00842198" w:rsidP="006F3167">
            <w:pPr>
              <w:rPr>
                <w:rFonts w:ascii="細明體" w:eastAsia="細明體" w:hAnsi="細明體" w:hint="eastAsia"/>
                <w:sz w:val="20"/>
                <w:szCs w:val="20"/>
                <w:rPrChange w:id="1679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1680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申請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42198" w:rsidRPr="00543FA9" w:rsidRDefault="00842198" w:rsidP="006F3167">
            <w:pPr>
              <w:rPr>
                <w:rFonts w:ascii="新細明體" w:hAnsi="新細明體" w:cs="Arial Unicode MS" w:hint="eastAsia"/>
                <w:sz w:val="20"/>
                <w:rPrChange w:id="1681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543FA9">
              <w:rPr>
                <w:rFonts w:ascii="新細明體" w:hAnsi="新細明體" w:cs="Arial Unicode MS" w:hint="eastAsia"/>
                <w:sz w:val="20"/>
                <w:rPrChange w:id="1682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Y</w:t>
            </w:r>
          </w:p>
        </w:tc>
      </w:tr>
      <w:tr w:rsidR="00842198" w:rsidRPr="00543FA9" w:rsidTr="0084219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42198" w:rsidRPr="00543FA9" w:rsidRDefault="00842198" w:rsidP="006F3167">
            <w:pPr>
              <w:rPr>
                <w:rFonts w:ascii="細明體" w:eastAsia="細明體" w:hAnsi="細明體" w:hint="eastAsia"/>
                <w:sz w:val="20"/>
                <w:szCs w:val="20"/>
                <w:rPrChange w:id="1683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1684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核定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42198" w:rsidRPr="00543FA9" w:rsidRDefault="00842198" w:rsidP="006F3167">
            <w:pPr>
              <w:rPr>
                <w:rFonts w:ascii="新細明體" w:hAnsi="新細明體" w:cs="Arial Unicode MS" w:hint="eastAsia"/>
                <w:sz w:val="20"/>
                <w:rPrChange w:id="1685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543FA9">
              <w:rPr>
                <w:rFonts w:ascii="新細明體" w:hAnsi="新細明體" w:cs="Arial Unicode MS" w:hint="eastAsia"/>
                <w:sz w:val="20"/>
                <w:rPrChange w:id="1686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N</w:t>
            </w:r>
          </w:p>
        </w:tc>
      </w:tr>
    </w:tbl>
    <w:p w:rsidR="00842198" w:rsidRPr="00543FA9" w:rsidRDefault="00842198" w:rsidP="00842198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687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688" w:author="陳鐵元" w:date="2017-01-13T15:47:00Z">
            <w:rPr>
              <w:rFonts w:hint="eastAsia"/>
              <w:lang w:eastAsia="zh-TW"/>
            </w:rPr>
          </w:rPrChange>
        </w:rPr>
        <w:t xml:space="preserve">CALL </w:t>
      </w:r>
      <w:r w:rsidRPr="00543FA9">
        <w:rPr>
          <w:rFonts w:ascii="細明體" w:eastAsia="細明體" w:hAnsi="細明體" w:hint="eastAsia"/>
          <w:rPrChange w:id="1689" w:author="陳鐵元" w:date="2017-01-13T15:47:00Z">
            <w:rPr>
              <w:rFonts w:ascii="細明體" w:eastAsia="細明體" w:hAnsi="細明體" w:hint="eastAsia"/>
            </w:rPr>
          </w:rPrChange>
        </w:rPr>
        <w:t>AA_A0Z007</w:t>
      </w:r>
      <w:r w:rsidRPr="00543FA9">
        <w:rPr>
          <w:rFonts w:ascii="細明體" w:eastAsia="細明體" w:hAnsi="細明體" w:hint="eastAsia"/>
          <w:lang w:eastAsia="zh-TW"/>
          <w:rPrChange w:id="1690" w:author="陳鐵元" w:date="2017-01-13T15:47:00Z">
            <w:rPr>
              <w:rFonts w:ascii="細明體" w:eastAsia="細明體" w:hAnsi="細明體" w:hint="eastAsia"/>
              <w:lang w:eastAsia="zh-TW"/>
            </w:rPr>
          </w:rPrChange>
        </w:rPr>
        <w:t>.Method1</w:t>
      </w:r>
    </w:p>
    <w:p w:rsidR="00842198" w:rsidRPr="00543FA9" w:rsidRDefault="00842198" w:rsidP="00842198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lang w:eastAsia="zh-TW"/>
          <w:rPrChange w:id="1691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692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543FA9">
        <w:rPr>
          <w:rFonts w:hint="eastAsia"/>
          <w:kern w:val="2"/>
          <w:szCs w:val="24"/>
          <w:lang w:eastAsia="zh-TW"/>
          <w:rPrChange w:id="1693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未正常結束</w:t>
      </w:r>
    </w:p>
    <w:p w:rsidR="00842198" w:rsidRPr="00543FA9" w:rsidRDefault="00842198" w:rsidP="00842198">
      <w:pPr>
        <w:pStyle w:val="Tabletext"/>
        <w:keepLines w:val="0"/>
        <w:numPr>
          <w:ilvl w:val="6"/>
          <w:numId w:val="9"/>
        </w:numPr>
        <w:spacing w:after="0" w:line="240" w:lineRule="auto"/>
        <w:rPr>
          <w:rFonts w:hint="eastAsia"/>
          <w:lang w:eastAsia="zh-TW"/>
          <w:rPrChange w:id="1694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695" w:author="陳鐵元" w:date="2017-01-13T15:47:00Z">
            <w:rPr>
              <w:rFonts w:hint="eastAsia"/>
              <w:lang w:eastAsia="zh-TW"/>
            </w:rPr>
          </w:rPrChange>
        </w:rPr>
        <w:t>回覆訊息</w:t>
      </w:r>
      <w:r w:rsidRPr="00543FA9">
        <w:rPr>
          <w:rFonts w:hint="eastAsia"/>
          <w:lang w:eastAsia="zh-TW"/>
          <w:rPrChange w:id="1696" w:author="陳鐵元" w:date="2017-01-13T15:47:00Z">
            <w:rPr>
              <w:rFonts w:hint="eastAsia"/>
              <w:lang w:eastAsia="zh-TW"/>
            </w:rPr>
          </w:rPrChange>
        </w:rPr>
        <w:t>(EXCEPTION)</w:t>
      </w:r>
      <w:r w:rsidRPr="00543FA9">
        <w:rPr>
          <w:rFonts w:hint="eastAsia"/>
          <w:lang w:eastAsia="zh-TW"/>
          <w:rPrChange w:id="1697" w:author="陳鐵元" w:date="2017-01-13T15:47:00Z">
            <w:rPr>
              <w:rFonts w:hint="eastAsia"/>
              <w:lang w:eastAsia="zh-TW"/>
            </w:rPr>
          </w:rPrChange>
        </w:rPr>
        <w:t>：</w:t>
      </w:r>
      <w:r w:rsidRPr="00543FA9">
        <w:rPr>
          <w:lang w:eastAsia="zh-TW"/>
          <w:rPrChange w:id="1698" w:author="陳鐵元" w:date="2017-01-13T15:47:00Z">
            <w:rPr>
              <w:lang w:eastAsia="zh-TW"/>
            </w:rPr>
          </w:rPrChange>
        </w:rPr>
        <w:t>“</w:t>
      </w:r>
      <w:r w:rsidR="00AC6369" w:rsidRPr="00543FA9">
        <w:rPr>
          <w:rFonts w:hint="eastAsia"/>
          <w:lang w:eastAsia="zh-TW"/>
          <w:rPrChange w:id="1699" w:author="陳鐵元" w:date="2017-01-13T15:47:00Z">
            <w:rPr>
              <w:rFonts w:hint="eastAsia"/>
              <w:lang w:eastAsia="zh-TW"/>
            </w:rPr>
          </w:rPrChange>
        </w:rPr>
        <w:t>更新理賠索賠類別檔失敗</w:t>
      </w:r>
      <w:r w:rsidR="00AC6369" w:rsidRPr="00543FA9">
        <w:rPr>
          <w:rFonts w:hint="eastAsia"/>
          <w:lang w:eastAsia="zh-TW"/>
          <w:rPrChange w:id="1700" w:author="陳鐵元" w:date="2017-01-13T15:47:00Z">
            <w:rPr>
              <w:rFonts w:hint="eastAsia"/>
              <w:lang w:eastAsia="zh-TW"/>
            </w:rPr>
          </w:rPrChange>
        </w:rPr>
        <w:t>(</w:t>
      </w:r>
      <w:r w:rsidR="00AC6369" w:rsidRPr="00543FA9">
        <w:rPr>
          <w:rFonts w:hint="eastAsia"/>
          <w:lang w:eastAsia="zh-TW"/>
          <w:rPrChange w:id="1701" w:author="陳鐵元" w:date="2017-01-13T15:47:00Z">
            <w:rPr>
              <w:rFonts w:hint="eastAsia"/>
              <w:lang w:eastAsia="zh-TW"/>
            </w:rPr>
          </w:rPrChange>
        </w:rPr>
        <w:t>新增</w:t>
      </w:r>
      <w:r w:rsidR="00AC6369" w:rsidRPr="00543FA9">
        <w:rPr>
          <w:rFonts w:hint="eastAsia"/>
          <w:lang w:eastAsia="zh-TW"/>
          <w:rPrChange w:id="1702" w:author="陳鐵元" w:date="2017-01-13T15:47:00Z">
            <w:rPr>
              <w:rFonts w:hint="eastAsia"/>
              <w:lang w:eastAsia="zh-TW"/>
            </w:rPr>
          </w:rPrChange>
        </w:rPr>
        <w:t>)</w:t>
      </w:r>
      <w:r w:rsidRPr="00543FA9">
        <w:rPr>
          <w:lang w:eastAsia="zh-TW"/>
          <w:rPrChange w:id="1703" w:author="陳鐵元" w:date="2017-01-13T15:47:00Z">
            <w:rPr>
              <w:lang w:eastAsia="zh-TW"/>
            </w:rPr>
          </w:rPrChange>
        </w:rPr>
        <w:t>”</w:t>
      </w:r>
      <w:r w:rsidRPr="00543FA9">
        <w:rPr>
          <w:rFonts w:hint="eastAsia"/>
          <w:lang w:eastAsia="zh-TW"/>
          <w:rPrChange w:id="1704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1705" w:author="陳鐵元" w:date="2017-01-13T15:47:00Z">
            <w:rPr>
              <w:rFonts w:hint="eastAsia"/>
              <w:lang w:eastAsia="zh-TW"/>
            </w:rPr>
          </w:rPrChange>
        </w:rPr>
        <w:t>。</w:t>
      </w:r>
      <w:r w:rsidRPr="00543FA9">
        <w:rPr>
          <w:rFonts w:hint="eastAsia"/>
          <w:lang w:eastAsia="zh-TW"/>
          <w:rPrChange w:id="1706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</w:p>
    <w:p w:rsidR="00842198" w:rsidRPr="00543FA9" w:rsidRDefault="00842198" w:rsidP="00AC6369">
      <w:pPr>
        <w:pStyle w:val="Tabletext"/>
        <w:keepLines w:val="0"/>
        <w:numPr>
          <w:ilvl w:val="6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707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708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RETURN</w:t>
      </w:r>
    </w:p>
    <w:p w:rsidR="00AC6369" w:rsidRPr="00543FA9" w:rsidRDefault="00CD2008" w:rsidP="002A6321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709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710" w:author="陳鐵元" w:date="2017-01-13T15:47:00Z">
            <w:rPr>
              <w:rFonts w:hint="eastAsia"/>
              <w:lang w:eastAsia="zh-TW"/>
            </w:rPr>
          </w:rPrChange>
        </w:rPr>
        <w:t>修改結果</w:t>
      </w:r>
    </w:p>
    <w:p w:rsidR="00C11F9F" w:rsidRPr="00543FA9" w:rsidRDefault="00C11F9F" w:rsidP="00C11F9F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711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712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543FA9">
        <w:rPr>
          <w:rFonts w:hint="eastAsia"/>
          <w:lang w:eastAsia="zh-TW"/>
          <w:rPrChange w:id="1713" w:author="陳鐵元" w:date="2017-01-13T15:47:00Z">
            <w:rPr>
              <w:rFonts w:hint="eastAsia"/>
              <w:lang w:eastAsia="zh-TW"/>
            </w:rPr>
          </w:rPrChange>
        </w:rPr>
        <w:t>成功</w:t>
      </w:r>
    </w:p>
    <w:p w:rsidR="00C11F9F" w:rsidRPr="00543FA9" w:rsidRDefault="00B60EC8" w:rsidP="00C11F9F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714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715" w:author="陳鐵元" w:date="2017-01-13T15:47:00Z">
            <w:rPr>
              <w:rFonts w:hint="eastAsia"/>
              <w:lang w:eastAsia="zh-TW"/>
            </w:rPr>
          </w:rPrChange>
        </w:rPr>
        <w:t>顯示訊息：</w:t>
      </w:r>
      <w:r w:rsidRPr="00543FA9">
        <w:rPr>
          <w:lang w:eastAsia="zh-TW"/>
          <w:rPrChange w:id="1716" w:author="陳鐵元" w:date="2017-01-13T15:47:00Z">
            <w:rPr>
              <w:lang w:eastAsia="zh-TW"/>
            </w:rPr>
          </w:rPrChange>
        </w:rPr>
        <w:t>”</w:t>
      </w:r>
      <w:r w:rsidRPr="00543FA9">
        <w:rPr>
          <w:rFonts w:hint="eastAsia"/>
          <w:lang w:eastAsia="zh-TW"/>
          <w:rPrChange w:id="1717" w:author="陳鐵元" w:date="2017-01-13T15:47:00Z">
            <w:rPr>
              <w:rFonts w:hint="eastAsia"/>
              <w:lang w:eastAsia="zh-TW"/>
            </w:rPr>
          </w:rPrChange>
        </w:rPr>
        <w:t>修改成功</w:t>
      </w:r>
      <w:r w:rsidRPr="00543FA9">
        <w:rPr>
          <w:lang w:eastAsia="zh-TW"/>
          <w:rPrChange w:id="1718" w:author="陳鐵元" w:date="2017-01-13T15:47:00Z">
            <w:rPr>
              <w:lang w:eastAsia="zh-TW"/>
            </w:rPr>
          </w:rPrChange>
        </w:rPr>
        <w:t>”</w:t>
      </w:r>
    </w:p>
    <w:p w:rsidR="00C11F9F" w:rsidRPr="00543FA9" w:rsidRDefault="00C11F9F" w:rsidP="00C11F9F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719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720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ELSE</w:t>
      </w:r>
    </w:p>
    <w:p w:rsidR="00C11F9F" w:rsidRPr="00543FA9" w:rsidRDefault="00B60EC8" w:rsidP="00C11F9F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721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722" w:author="陳鐵元" w:date="2017-01-13T15:47:00Z">
            <w:rPr>
              <w:rFonts w:hint="eastAsia"/>
              <w:lang w:eastAsia="zh-TW"/>
            </w:rPr>
          </w:rPrChange>
        </w:rPr>
        <w:t>顯示各種失敗情況的回覆訊息</w:t>
      </w:r>
    </w:p>
    <w:p w:rsidR="001764AD" w:rsidRPr="00543FA9" w:rsidRDefault="009625C4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hint="eastAsia"/>
          <w:b/>
          <w:kern w:val="2"/>
          <w:szCs w:val="24"/>
          <w:lang w:eastAsia="zh-TW"/>
          <w:rPrChange w:id="1723" w:author="陳鐵元" w:date="2017-01-13T15:47:00Z">
            <w:rPr>
              <w:rFonts w:hint="eastAsia"/>
              <w:b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b/>
          <w:kern w:val="2"/>
          <w:szCs w:val="24"/>
          <w:lang w:eastAsia="zh-TW"/>
          <w:rPrChange w:id="1724" w:author="陳鐵元" w:date="2017-01-13T15:47:00Z">
            <w:rPr>
              <w:rFonts w:hint="eastAsia"/>
              <w:b/>
              <w:kern w:val="2"/>
              <w:szCs w:val="24"/>
              <w:lang w:eastAsia="zh-TW"/>
            </w:rPr>
          </w:rPrChange>
        </w:rPr>
        <w:t>案件刪除</w:t>
      </w:r>
    </w:p>
    <w:p w:rsidR="00961DA4" w:rsidRPr="00543FA9" w:rsidRDefault="00961DA4" w:rsidP="00961DA4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725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726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檢核</w:t>
      </w:r>
      <w:r w:rsidR="00F11D8F" w:rsidRPr="00543FA9">
        <w:rPr>
          <w:rFonts w:hint="eastAsia"/>
          <w:kern w:val="2"/>
          <w:szCs w:val="24"/>
          <w:lang w:eastAsia="zh-TW"/>
          <w:rPrChange w:id="1727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：</w:t>
      </w:r>
    </w:p>
    <w:p w:rsidR="00F11D8F" w:rsidRPr="00543FA9" w:rsidRDefault="00F11D8F" w:rsidP="00F11D8F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728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729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須執行過</w:t>
      </w:r>
      <w:r w:rsidRPr="00543FA9">
        <w:rPr>
          <w:bCs/>
          <w:lang w:eastAsia="zh-TW"/>
          <w:rPrChange w:id="1730" w:author="陳鐵元" w:date="2017-01-13T15:47:00Z">
            <w:rPr>
              <w:bCs/>
              <w:lang w:eastAsia="zh-TW"/>
            </w:rPr>
          </w:rPrChange>
        </w:rPr>
        <w:fldChar w:fldCharType="begin"/>
      </w:r>
      <w:r w:rsidRPr="00543FA9">
        <w:rPr>
          <w:bCs/>
          <w:lang w:eastAsia="zh-TW"/>
          <w:rPrChange w:id="1731" w:author="陳鐵元" w:date="2017-01-13T15:47:00Z">
            <w:rPr>
              <w:bCs/>
              <w:lang w:eastAsia="zh-TW"/>
            </w:rPr>
          </w:rPrChange>
        </w:rPr>
        <w:instrText xml:space="preserve"> HYPERLINK  \l "</w:instrText>
      </w:r>
      <w:r w:rsidRPr="00543FA9">
        <w:rPr>
          <w:rFonts w:hint="eastAsia"/>
          <w:bCs/>
          <w:lang w:eastAsia="zh-TW"/>
          <w:rPrChange w:id="1732" w:author="陳鐵元" w:date="2017-01-13T15:47:00Z">
            <w:rPr>
              <w:rFonts w:hint="eastAsia"/>
              <w:bCs/>
              <w:lang w:eastAsia="zh-TW"/>
            </w:rPr>
          </w:rPrChange>
        </w:rPr>
        <w:instrText>查詢</w:instrText>
      </w:r>
      <w:r w:rsidRPr="00543FA9">
        <w:rPr>
          <w:rFonts w:hint="eastAsia"/>
          <w:bCs/>
          <w:lang w:eastAsia="zh-TW"/>
          <w:rPrChange w:id="1733" w:author="陳鐵元" w:date="2017-01-13T15:47:00Z">
            <w:rPr>
              <w:rFonts w:hint="eastAsia"/>
              <w:bCs/>
              <w:lang w:eastAsia="zh-TW"/>
            </w:rPr>
          </w:rPrChange>
        </w:rPr>
        <w:instrText>by</w:instrText>
      </w:r>
      <w:r w:rsidRPr="00543FA9">
        <w:rPr>
          <w:rFonts w:hint="eastAsia"/>
          <w:bCs/>
          <w:lang w:eastAsia="zh-TW"/>
          <w:rPrChange w:id="1734" w:author="陳鐵元" w:date="2017-01-13T15:47:00Z">
            <w:rPr>
              <w:rFonts w:hint="eastAsia"/>
              <w:bCs/>
              <w:lang w:eastAsia="zh-TW"/>
            </w:rPr>
          </w:rPrChange>
        </w:rPr>
        <w:instrText>受編</w:instrText>
      </w:r>
      <w:r w:rsidRPr="00543FA9">
        <w:rPr>
          <w:bCs/>
          <w:lang w:eastAsia="zh-TW"/>
          <w:rPrChange w:id="1735" w:author="陳鐵元" w:date="2017-01-13T15:47:00Z">
            <w:rPr>
              <w:bCs/>
              <w:lang w:eastAsia="zh-TW"/>
            </w:rPr>
          </w:rPrChange>
        </w:rPr>
        <w:instrText xml:space="preserve">" </w:instrText>
      </w:r>
      <w:r w:rsidRPr="00543FA9">
        <w:rPr>
          <w:bCs/>
          <w:lang w:eastAsia="zh-TW"/>
          <w:rPrChange w:id="1736" w:author="陳鐵元" w:date="2017-01-13T15:47:00Z">
            <w:rPr>
              <w:bCs/>
              <w:lang w:eastAsia="zh-TW"/>
            </w:rPr>
          </w:rPrChange>
        </w:rPr>
      </w:r>
      <w:r w:rsidRPr="00543FA9">
        <w:rPr>
          <w:bCs/>
          <w:lang w:eastAsia="zh-TW"/>
          <w:rPrChange w:id="1737" w:author="陳鐵元" w:date="2017-01-13T15:47:00Z">
            <w:rPr>
              <w:bCs/>
              <w:lang w:eastAsia="zh-TW"/>
            </w:rPr>
          </w:rPrChange>
        </w:rPr>
        <w:fldChar w:fldCharType="separate"/>
      </w:r>
      <w:r w:rsidRPr="00543FA9">
        <w:rPr>
          <w:rStyle w:val="a3"/>
          <w:rFonts w:hint="eastAsia"/>
          <w:bCs/>
          <w:color w:val="auto"/>
          <w:lang w:eastAsia="zh-TW"/>
          <w:rPrChange w:id="1738" w:author="陳鐵元" w:date="2017-01-13T15:47:00Z">
            <w:rPr>
              <w:rStyle w:val="a3"/>
              <w:rFonts w:hint="eastAsia"/>
              <w:bCs/>
              <w:lang w:eastAsia="zh-TW"/>
            </w:rPr>
          </w:rPrChange>
        </w:rPr>
        <w:t xml:space="preserve">STEP2 </w:t>
      </w:r>
      <w:r w:rsidRPr="00543FA9">
        <w:rPr>
          <w:rStyle w:val="a3"/>
          <w:rFonts w:hint="eastAsia"/>
          <w:bCs/>
          <w:color w:val="auto"/>
          <w:lang w:eastAsia="zh-TW"/>
          <w:rPrChange w:id="1739" w:author="陳鐵元" w:date="2017-01-13T15:47:00Z">
            <w:rPr>
              <w:rStyle w:val="a3"/>
              <w:rFonts w:hint="eastAsia"/>
              <w:bCs/>
              <w:lang w:eastAsia="zh-TW"/>
            </w:rPr>
          </w:rPrChange>
        </w:rPr>
        <w:t>查詢</w:t>
      </w:r>
      <w:r w:rsidRPr="00543FA9">
        <w:rPr>
          <w:rStyle w:val="a3"/>
          <w:rFonts w:hint="eastAsia"/>
          <w:bCs/>
          <w:color w:val="auto"/>
          <w:lang w:eastAsia="zh-TW"/>
          <w:rPrChange w:id="1740" w:author="陳鐵元" w:date="2017-01-13T15:47:00Z">
            <w:rPr>
              <w:rStyle w:val="a3"/>
              <w:rFonts w:hint="eastAsia"/>
              <w:bCs/>
              <w:lang w:eastAsia="zh-TW"/>
            </w:rPr>
          </w:rPrChange>
        </w:rPr>
        <w:t>by</w:t>
      </w:r>
      <w:r w:rsidRPr="00543FA9">
        <w:rPr>
          <w:rStyle w:val="a3"/>
          <w:rFonts w:hint="eastAsia"/>
          <w:bCs/>
          <w:color w:val="auto"/>
          <w:lang w:eastAsia="zh-TW"/>
          <w:rPrChange w:id="1741" w:author="陳鐵元" w:date="2017-01-13T15:47:00Z">
            <w:rPr>
              <w:rStyle w:val="a3"/>
              <w:rFonts w:hint="eastAsia"/>
              <w:bCs/>
              <w:lang w:eastAsia="zh-TW"/>
            </w:rPr>
          </w:rPrChange>
        </w:rPr>
        <w:t>受編</w:t>
      </w:r>
      <w:r w:rsidRPr="00543FA9">
        <w:rPr>
          <w:bCs/>
          <w:lang w:eastAsia="zh-TW"/>
          <w:rPrChange w:id="1742" w:author="陳鐵元" w:date="2017-01-13T15:47:00Z">
            <w:rPr>
              <w:bCs/>
              <w:lang w:eastAsia="zh-TW"/>
            </w:rPr>
          </w:rPrChange>
        </w:rPr>
        <w:fldChar w:fldCharType="end"/>
      </w:r>
    </w:p>
    <w:p w:rsidR="00E4107D" w:rsidRPr="00543FA9" w:rsidRDefault="005C62B7" w:rsidP="00F11D8F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743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744" w:author="陳鐵元" w:date="2017-01-13T15:47:00Z">
            <w:rPr>
              <w:rFonts w:hint="eastAsia"/>
              <w:lang w:eastAsia="zh-TW"/>
            </w:rPr>
          </w:rPrChange>
        </w:rPr>
        <w:t>顯示確認訊息：</w:t>
      </w:r>
    </w:p>
    <w:p w:rsidR="005C62B7" w:rsidRPr="00543FA9" w:rsidRDefault="005C62B7" w:rsidP="00E4107D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745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lang w:eastAsia="zh-TW"/>
          <w:rPrChange w:id="1746" w:author="陳鐵元" w:date="2017-01-13T15:47:00Z">
            <w:rPr>
              <w:lang w:eastAsia="zh-TW"/>
            </w:rPr>
          </w:rPrChange>
        </w:rPr>
        <w:t>”</w:t>
      </w:r>
      <w:r w:rsidRPr="00543FA9">
        <w:rPr>
          <w:rFonts w:hint="eastAsia"/>
          <w:lang w:eastAsia="zh-TW"/>
          <w:rPrChange w:id="1747" w:author="陳鐵元" w:date="2017-01-13T15:47:00Z">
            <w:rPr>
              <w:rFonts w:hint="eastAsia"/>
              <w:lang w:eastAsia="zh-TW"/>
            </w:rPr>
          </w:rPrChange>
        </w:rPr>
        <w:t>確定要刪除</w:t>
      </w:r>
      <w:r w:rsidRPr="00543FA9">
        <w:rPr>
          <w:rFonts w:hint="eastAsia"/>
          <w:lang w:eastAsia="zh-TW"/>
          <w:rPrChange w:id="1748" w:author="陳鐵元" w:date="2017-01-13T15:47:00Z">
            <w:rPr>
              <w:rFonts w:hint="eastAsia"/>
              <w:lang w:eastAsia="zh-TW"/>
            </w:rPr>
          </w:rPrChange>
        </w:rPr>
        <w:t xml:space="preserve"> ? </w:t>
      </w:r>
      <w:r w:rsidRPr="00543FA9">
        <w:rPr>
          <w:lang w:eastAsia="zh-TW"/>
          <w:rPrChange w:id="1749" w:author="陳鐵元" w:date="2017-01-13T15:47:00Z">
            <w:rPr>
              <w:lang w:eastAsia="zh-TW"/>
            </w:rPr>
          </w:rPrChange>
        </w:rPr>
        <w:t xml:space="preserve">” </w:t>
      </w:r>
      <w:r w:rsidRPr="00543FA9">
        <w:rPr>
          <w:rPrChange w:id="1750" w:author="陳鐵元" w:date="2017-01-13T15:47:00Z">
            <w:rPr/>
          </w:rPrChange>
        </w:rPr>
        <w:sym w:font="Wingdings" w:char="F0E8"/>
      </w:r>
      <w:r w:rsidRPr="00543FA9">
        <w:rPr>
          <w:rFonts w:hint="eastAsia"/>
          <w:lang w:eastAsia="zh-TW"/>
          <w:rPrChange w:id="1751" w:author="陳鐵元" w:date="2017-01-13T15:47:00Z">
            <w:rPr>
              <w:rFonts w:hint="eastAsia"/>
              <w:lang w:eastAsia="zh-TW"/>
            </w:rPr>
          </w:rPrChange>
        </w:rPr>
        <w:t>若確定，才執行刪除動作</w:t>
      </w:r>
    </w:p>
    <w:p w:rsidR="00F11D8F" w:rsidRPr="00543FA9" w:rsidRDefault="009A1090" w:rsidP="00961DA4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752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753" w:author="陳鐵元" w:date="2017-01-13T15:47:00Z">
            <w:rPr>
              <w:rFonts w:hint="eastAsia"/>
              <w:lang w:eastAsia="zh-TW"/>
            </w:rPr>
          </w:rPrChange>
        </w:rPr>
        <w:t>刪除檔案：</w:t>
      </w:r>
    </w:p>
    <w:p w:rsidR="009A1090" w:rsidRPr="00543FA9" w:rsidRDefault="009A1090" w:rsidP="009A1090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754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755" w:author="陳鐵元" w:date="2017-01-13T15:47:00Z">
            <w:rPr>
              <w:rFonts w:hint="eastAsia"/>
              <w:lang w:eastAsia="zh-TW"/>
            </w:rPr>
          </w:rPrChange>
        </w:rPr>
        <w:t>DELETE DTAAA001</w:t>
      </w:r>
      <w:r w:rsidRPr="00543FA9">
        <w:rPr>
          <w:rFonts w:hint="eastAsia"/>
          <w:lang w:eastAsia="zh-TW"/>
          <w:rPrChange w:id="1756" w:author="陳鐵元" w:date="2017-01-13T15:47:00Z">
            <w:rPr>
              <w:rFonts w:hint="eastAsia"/>
              <w:lang w:eastAsia="zh-TW"/>
            </w:rPr>
          </w:rPrChange>
        </w:rPr>
        <w:t>理賠受理檔</w:t>
      </w:r>
    </w:p>
    <w:p w:rsidR="009A1090" w:rsidRPr="00543FA9" w:rsidRDefault="009A1090" w:rsidP="009A1090">
      <w:pPr>
        <w:pStyle w:val="Tabletext"/>
        <w:keepLines w:val="0"/>
        <w:numPr>
          <w:ilvl w:val="4"/>
          <w:numId w:val="9"/>
        </w:numPr>
        <w:spacing w:after="0" w:line="240" w:lineRule="auto"/>
        <w:rPr>
          <w:lang w:eastAsia="zh-TW"/>
          <w:rPrChange w:id="1757" w:author="陳鐵元" w:date="2017-01-13T15:47:00Z">
            <w:rPr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758" w:author="陳鐵元" w:date="2017-01-13T15:47:00Z">
            <w:rPr>
              <w:rFonts w:hint="eastAsia"/>
              <w:lang w:eastAsia="zh-TW"/>
            </w:rPr>
          </w:rPrChange>
        </w:rPr>
        <w:t xml:space="preserve">CALL </w:t>
      </w:r>
      <w:r w:rsidRPr="00543FA9">
        <w:rPr>
          <w:rFonts w:ascii="細明體" w:eastAsia="細明體" w:hAnsi="細明體" w:hint="eastAsia"/>
          <w:rPrChange w:id="1759" w:author="陳鐵元" w:date="2017-01-13T15:47:00Z">
            <w:rPr>
              <w:rFonts w:ascii="細明體" w:eastAsia="細明體" w:hAnsi="細明體" w:hint="eastAsia"/>
            </w:rPr>
          </w:rPrChange>
        </w:rPr>
        <w:t>AA_A0Z00</w:t>
      </w:r>
      <w:r w:rsidRPr="00543FA9">
        <w:rPr>
          <w:rFonts w:ascii="細明體" w:eastAsia="細明體" w:hAnsi="細明體" w:hint="eastAsia"/>
          <w:lang w:eastAsia="zh-TW"/>
          <w:rPrChange w:id="1760" w:author="陳鐵元" w:date="2017-01-13T15:47:00Z">
            <w:rPr>
              <w:rFonts w:ascii="細明體" w:eastAsia="細明體" w:hAnsi="細明體" w:hint="eastAsia"/>
              <w:lang w:eastAsia="zh-TW"/>
            </w:rPr>
          </w:rPrChange>
        </w:rPr>
        <w:t>1.Method2：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9A1090" w:rsidRPr="00543FA9" w:rsidTr="006F316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A1090" w:rsidRPr="00543FA9" w:rsidRDefault="009A1090" w:rsidP="006F316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1761" w:author="陳鐵元" w:date="2017-01-13T15:47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543FA9">
              <w:rPr>
                <w:rFonts w:ascii="細明體" w:eastAsia="細明體" w:hAnsi="細明體" w:cs="Arial Unicode MS" w:hint="eastAsia"/>
                <w:b/>
                <w:bCs/>
                <w:sz w:val="20"/>
                <w:rPrChange w:id="1762" w:author="陳鐵元" w:date="2017-01-13T15:47:00Z">
                  <w:rPr>
                    <w:rFonts w:ascii="細明體" w:eastAsia="細明體" w:hAnsi="細明體" w:cs="Arial Unicode MS" w:hint="eastAsia"/>
                    <w:b/>
                    <w:bCs/>
                    <w:sz w:val="20"/>
                  </w:rPr>
                </w:rPrChange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A1090" w:rsidRPr="00543FA9" w:rsidRDefault="009A1090" w:rsidP="006F316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1763" w:author="陳鐵元" w:date="2017-01-13T15:47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b/>
                <w:bCs/>
                <w:sz w:val="20"/>
                <w:rPrChange w:id="1764" w:author="陳鐵元" w:date="2017-01-13T15:47:00Z">
                  <w:rPr>
                    <w:rFonts w:ascii="細明體" w:eastAsia="細明體" w:hAnsi="細明體" w:hint="eastAsia"/>
                    <w:b/>
                    <w:bCs/>
                    <w:sz w:val="20"/>
                  </w:rPr>
                </w:rPrChange>
              </w:rPr>
              <w:t>資料來源</w:t>
            </w:r>
          </w:p>
        </w:tc>
      </w:tr>
      <w:tr w:rsidR="009A1090" w:rsidRPr="00543FA9" w:rsidTr="006F316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A1090" w:rsidRPr="00543FA9" w:rsidRDefault="009A1090" w:rsidP="006F3167">
            <w:pPr>
              <w:rPr>
                <w:rFonts w:ascii="細明體" w:eastAsia="細明體" w:hAnsi="細明體" w:hint="eastAsia"/>
                <w:sz w:val="20"/>
                <w:szCs w:val="20"/>
                <w:rPrChange w:id="1765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1766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A1090" w:rsidRPr="00543FA9" w:rsidRDefault="009A1090" w:rsidP="006F3167">
            <w:pPr>
              <w:rPr>
                <w:rFonts w:ascii="新細明體" w:hAnsi="新細明體" w:cs="Arial Unicode MS" w:hint="eastAsia"/>
                <w:sz w:val="20"/>
                <w:rPrChange w:id="1767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543FA9">
              <w:rPr>
                <w:rFonts w:ascii="新細明體" w:hAnsi="新細明體" w:cs="Arial Unicode MS" w:hint="eastAsia"/>
                <w:sz w:val="20"/>
                <w:rPrChange w:id="1768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</w:tbl>
    <w:p w:rsidR="009A1090" w:rsidRPr="00543FA9" w:rsidRDefault="009A1090" w:rsidP="009A1090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1769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770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543FA9">
        <w:rPr>
          <w:rFonts w:hint="eastAsia"/>
          <w:kern w:val="2"/>
          <w:szCs w:val="24"/>
          <w:lang w:eastAsia="zh-TW"/>
          <w:rPrChange w:id="1771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未正常結束</w:t>
      </w:r>
    </w:p>
    <w:p w:rsidR="009A1090" w:rsidRPr="00543FA9" w:rsidRDefault="009A1090" w:rsidP="009A1090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lang w:eastAsia="zh-TW"/>
          <w:rPrChange w:id="1772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773" w:author="陳鐵元" w:date="2017-01-13T15:47:00Z">
            <w:rPr>
              <w:rFonts w:hint="eastAsia"/>
              <w:lang w:eastAsia="zh-TW"/>
            </w:rPr>
          </w:rPrChange>
        </w:rPr>
        <w:t>回覆訊息</w:t>
      </w:r>
      <w:r w:rsidRPr="00543FA9">
        <w:rPr>
          <w:rFonts w:hint="eastAsia"/>
          <w:lang w:eastAsia="zh-TW"/>
          <w:rPrChange w:id="1774" w:author="陳鐵元" w:date="2017-01-13T15:47:00Z">
            <w:rPr>
              <w:rFonts w:hint="eastAsia"/>
              <w:lang w:eastAsia="zh-TW"/>
            </w:rPr>
          </w:rPrChange>
        </w:rPr>
        <w:t>(EXCEPTION)</w:t>
      </w:r>
      <w:r w:rsidRPr="00543FA9">
        <w:rPr>
          <w:rFonts w:hint="eastAsia"/>
          <w:lang w:eastAsia="zh-TW"/>
          <w:rPrChange w:id="1775" w:author="陳鐵元" w:date="2017-01-13T15:47:00Z">
            <w:rPr>
              <w:rFonts w:hint="eastAsia"/>
              <w:lang w:eastAsia="zh-TW"/>
            </w:rPr>
          </w:rPrChange>
        </w:rPr>
        <w:t>：</w:t>
      </w:r>
      <w:r w:rsidRPr="00543FA9">
        <w:rPr>
          <w:lang w:eastAsia="zh-TW"/>
          <w:rPrChange w:id="1776" w:author="陳鐵元" w:date="2017-01-13T15:47:00Z">
            <w:rPr>
              <w:lang w:eastAsia="zh-TW"/>
            </w:rPr>
          </w:rPrChange>
        </w:rPr>
        <w:t>“</w:t>
      </w:r>
      <w:r w:rsidR="00C42867" w:rsidRPr="00543FA9">
        <w:rPr>
          <w:rFonts w:hint="eastAsia"/>
          <w:lang w:eastAsia="zh-TW"/>
          <w:rPrChange w:id="1777" w:author="陳鐵元" w:date="2017-01-13T15:47:00Z">
            <w:rPr>
              <w:rFonts w:hint="eastAsia"/>
              <w:lang w:eastAsia="zh-TW"/>
            </w:rPr>
          </w:rPrChange>
        </w:rPr>
        <w:t>刪除理賠受理檔失敗</w:t>
      </w:r>
      <w:r w:rsidRPr="00543FA9">
        <w:rPr>
          <w:lang w:eastAsia="zh-TW"/>
          <w:rPrChange w:id="1778" w:author="陳鐵元" w:date="2017-01-13T15:47:00Z">
            <w:rPr>
              <w:lang w:eastAsia="zh-TW"/>
            </w:rPr>
          </w:rPrChange>
        </w:rPr>
        <w:t>”</w:t>
      </w:r>
      <w:r w:rsidRPr="00543FA9">
        <w:rPr>
          <w:rFonts w:hint="eastAsia"/>
          <w:lang w:eastAsia="zh-TW"/>
          <w:rPrChange w:id="1779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1780" w:author="陳鐵元" w:date="2017-01-13T15:47:00Z">
            <w:rPr>
              <w:rFonts w:hint="eastAsia"/>
              <w:lang w:eastAsia="zh-TW"/>
            </w:rPr>
          </w:rPrChange>
        </w:rPr>
        <w:t>。</w:t>
      </w:r>
      <w:r w:rsidRPr="00543FA9">
        <w:rPr>
          <w:rFonts w:hint="eastAsia"/>
          <w:lang w:eastAsia="zh-TW"/>
          <w:rPrChange w:id="1781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</w:p>
    <w:p w:rsidR="009A1090" w:rsidRPr="00543FA9" w:rsidRDefault="009A1090" w:rsidP="009A1090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782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783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RETURN</w:t>
      </w:r>
    </w:p>
    <w:p w:rsidR="009A1090" w:rsidRPr="00543FA9" w:rsidRDefault="00C42867" w:rsidP="00C42867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784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785" w:author="陳鐵元" w:date="2017-01-13T15:47:00Z">
            <w:rPr>
              <w:rFonts w:hint="eastAsia"/>
              <w:lang w:eastAsia="zh-TW"/>
            </w:rPr>
          </w:rPrChange>
        </w:rPr>
        <w:t xml:space="preserve">DELETE DTAAA010 </w:t>
      </w:r>
      <w:r w:rsidRPr="00543FA9">
        <w:rPr>
          <w:rFonts w:hint="eastAsia"/>
          <w:lang w:eastAsia="zh-TW"/>
          <w:rPrChange w:id="1786" w:author="陳鐵元" w:date="2017-01-13T15:47:00Z">
            <w:rPr>
              <w:rFonts w:hint="eastAsia"/>
              <w:lang w:eastAsia="zh-TW"/>
            </w:rPr>
          </w:rPrChange>
        </w:rPr>
        <w:t>理賠受理申請書檔：</w:t>
      </w:r>
    </w:p>
    <w:p w:rsidR="00C42867" w:rsidRPr="00543FA9" w:rsidRDefault="00C42867" w:rsidP="00C42867">
      <w:pPr>
        <w:pStyle w:val="Tabletext"/>
        <w:keepLines w:val="0"/>
        <w:numPr>
          <w:ilvl w:val="4"/>
          <w:numId w:val="9"/>
        </w:numPr>
        <w:spacing w:after="0" w:line="240" w:lineRule="auto"/>
        <w:rPr>
          <w:lang w:eastAsia="zh-TW"/>
          <w:rPrChange w:id="1787" w:author="陳鐵元" w:date="2017-01-13T15:47:00Z">
            <w:rPr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788" w:author="陳鐵元" w:date="2017-01-13T15:47:00Z">
            <w:rPr>
              <w:rFonts w:hint="eastAsia"/>
              <w:lang w:eastAsia="zh-TW"/>
            </w:rPr>
          </w:rPrChange>
        </w:rPr>
        <w:t xml:space="preserve">CALL </w:t>
      </w:r>
      <w:r w:rsidRPr="00543FA9">
        <w:rPr>
          <w:rFonts w:ascii="細明體" w:eastAsia="細明體" w:hAnsi="細明體" w:hint="eastAsia"/>
          <w:rPrChange w:id="1789" w:author="陳鐵元" w:date="2017-01-13T15:47:00Z">
            <w:rPr>
              <w:rFonts w:ascii="細明體" w:eastAsia="細明體" w:hAnsi="細明體" w:hint="eastAsia"/>
            </w:rPr>
          </w:rPrChange>
        </w:rPr>
        <w:t>AA_A0Z002</w:t>
      </w:r>
      <w:r w:rsidRPr="00543FA9">
        <w:rPr>
          <w:rFonts w:ascii="細明體" w:eastAsia="細明體" w:hAnsi="細明體" w:hint="eastAsia"/>
          <w:lang w:eastAsia="zh-TW"/>
          <w:rPrChange w:id="1790" w:author="陳鐵元" w:date="2017-01-13T15:47:00Z">
            <w:rPr>
              <w:rFonts w:ascii="細明體" w:eastAsia="細明體" w:hAnsi="細明體" w:hint="eastAsia"/>
              <w:lang w:eastAsia="zh-TW"/>
            </w:rPr>
          </w:rPrChange>
        </w:rPr>
        <w:t>.Method2：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C42867" w:rsidRPr="00543FA9" w:rsidTr="006F316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2867" w:rsidRPr="00543FA9" w:rsidRDefault="00C42867" w:rsidP="006F316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1791" w:author="陳鐵元" w:date="2017-01-13T15:47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543FA9">
              <w:rPr>
                <w:rFonts w:ascii="細明體" w:eastAsia="細明體" w:hAnsi="細明體" w:cs="Arial Unicode MS" w:hint="eastAsia"/>
                <w:b/>
                <w:bCs/>
                <w:sz w:val="20"/>
                <w:rPrChange w:id="1792" w:author="陳鐵元" w:date="2017-01-13T15:47:00Z">
                  <w:rPr>
                    <w:rFonts w:ascii="細明體" w:eastAsia="細明體" w:hAnsi="細明體" w:cs="Arial Unicode MS" w:hint="eastAsia"/>
                    <w:b/>
                    <w:bCs/>
                    <w:sz w:val="20"/>
                  </w:rPr>
                </w:rPrChange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2867" w:rsidRPr="00543FA9" w:rsidRDefault="00C42867" w:rsidP="006F316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1793" w:author="陳鐵元" w:date="2017-01-13T15:47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b/>
                <w:bCs/>
                <w:sz w:val="20"/>
                <w:rPrChange w:id="1794" w:author="陳鐵元" w:date="2017-01-13T15:47:00Z">
                  <w:rPr>
                    <w:rFonts w:ascii="細明體" w:eastAsia="細明體" w:hAnsi="細明體" w:hint="eastAsia"/>
                    <w:b/>
                    <w:bCs/>
                    <w:sz w:val="20"/>
                  </w:rPr>
                </w:rPrChange>
              </w:rPr>
              <w:t>資料來源</w:t>
            </w:r>
          </w:p>
        </w:tc>
      </w:tr>
      <w:tr w:rsidR="00C42867" w:rsidRPr="00543FA9" w:rsidTr="006F316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2867" w:rsidRPr="00543FA9" w:rsidRDefault="00C42867" w:rsidP="006F3167">
            <w:pPr>
              <w:rPr>
                <w:rFonts w:ascii="細明體" w:eastAsia="細明體" w:hAnsi="細明體" w:hint="eastAsia"/>
                <w:sz w:val="20"/>
                <w:szCs w:val="20"/>
                <w:rPrChange w:id="1795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1796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2867" w:rsidRPr="00543FA9" w:rsidRDefault="00C42867" w:rsidP="006F3167">
            <w:pPr>
              <w:rPr>
                <w:rFonts w:ascii="新細明體" w:hAnsi="新細明體" w:cs="Arial Unicode MS" w:hint="eastAsia"/>
                <w:sz w:val="20"/>
                <w:rPrChange w:id="1797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543FA9">
              <w:rPr>
                <w:rFonts w:ascii="新細明體" w:hAnsi="新細明體" w:cs="Arial Unicode MS" w:hint="eastAsia"/>
                <w:sz w:val="20"/>
                <w:rPrChange w:id="1798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</w:tbl>
    <w:p w:rsidR="00C42867" w:rsidRPr="00543FA9" w:rsidRDefault="00C42867" w:rsidP="00C42867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1799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800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543FA9">
        <w:rPr>
          <w:rFonts w:hint="eastAsia"/>
          <w:kern w:val="2"/>
          <w:szCs w:val="24"/>
          <w:lang w:eastAsia="zh-TW"/>
          <w:rPrChange w:id="1801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未正常結束</w:t>
      </w:r>
    </w:p>
    <w:p w:rsidR="00C42867" w:rsidRPr="00543FA9" w:rsidRDefault="00C42867" w:rsidP="00C42867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lang w:eastAsia="zh-TW"/>
          <w:rPrChange w:id="1802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803" w:author="陳鐵元" w:date="2017-01-13T15:47:00Z">
            <w:rPr>
              <w:rFonts w:hint="eastAsia"/>
              <w:lang w:eastAsia="zh-TW"/>
            </w:rPr>
          </w:rPrChange>
        </w:rPr>
        <w:t>回覆訊息</w:t>
      </w:r>
      <w:r w:rsidRPr="00543FA9">
        <w:rPr>
          <w:rFonts w:hint="eastAsia"/>
          <w:lang w:eastAsia="zh-TW"/>
          <w:rPrChange w:id="1804" w:author="陳鐵元" w:date="2017-01-13T15:47:00Z">
            <w:rPr>
              <w:rFonts w:hint="eastAsia"/>
              <w:lang w:eastAsia="zh-TW"/>
            </w:rPr>
          </w:rPrChange>
        </w:rPr>
        <w:t>(EXCEPTION)</w:t>
      </w:r>
      <w:r w:rsidRPr="00543FA9">
        <w:rPr>
          <w:rFonts w:hint="eastAsia"/>
          <w:lang w:eastAsia="zh-TW"/>
          <w:rPrChange w:id="1805" w:author="陳鐵元" w:date="2017-01-13T15:47:00Z">
            <w:rPr>
              <w:rFonts w:hint="eastAsia"/>
              <w:lang w:eastAsia="zh-TW"/>
            </w:rPr>
          </w:rPrChange>
        </w:rPr>
        <w:t>：</w:t>
      </w:r>
      <w:r w:rsidRPr="00543FA9">
        <w:rPr>
          <w:lang w:eastAsia="zh-TW"/>
          <w:rPrChange w:id="1806" w:author="陳鐵元" w:date="2017-01-13T15:47:00Z">
            <w:rPr>
              <w:lang w:eastAsia="zh-TW"/>
            </w:rPr>
          </w:rPrChange>
        </w:rPr>
        <w:t>“</w:t>
      </w:r>
      <w:r w:rsidRPr="00543FA9">
        <w:rPr>
          <w:rFonts w:hint="eastAsia"/>
          <w:lang w:eastAsia="zh-TW"/>
          <w:rPrChange w:id="1807" w:author="陳鐵元" w:date="2017-01-13T15:47:00Z">
            <w:rPr>
              <w:rFonts w:hint="eastAsia"/>
              <w:lang w:eastAsia="zh-TW"/>
            </w:rPr>
          </w:rPrChange>
        </w:rPr>
        <w:t>刪除理賠受理申請書檔失敗</w:t>
      </w:r>
      <w:r w:rsidRPr="00543FA9">
        <w:rPr>
          <w:lang w:eastAsia="zh-TW"/>
          <w:rPrChange w:id="1808" w:author="陳鐵元" w:date="2017-01-13T15:47:00Z">
            <w:rPr>
              <w:lang w:eastAsia="zh-TW"/>
            </w:rPr>
          </w:rPrChange>
        </w:rPr>
        <w:t>”</w:t>
      </w:r>
      <w:r w:rsidRPr="00543FA9">
        <w:rPr>
          <w:rFonts w:hint="eastAsia"/>
          <w:lang w:eastAsia="zh-TW"/>
          <w:rPrChange w:id="1809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1810" w:author="陳鐵元" w:date="2017-01-13T15:47:00Z">
            <w:rPr>
              <w:rFonts w:hint="eastAsia"/>
              <w:lang w:eastAsia="zh-TW"/>
            </w:rPr>
          </w:rPrChange>
        </w:rPr>
        <w:t>。</w:t>
      </w:r>
      <w:r w:rsidRPr="00543FA9">
        <w:rPr>
          <w:rFonts w:hint="eastAsia"/>
          <w:lang w:eastAsia="zh-TW"/>
          <w:rPrChange w:id="1811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</w:p>
    <w:p w:rsidR="00C42867" w:rsidRPr="00543FA9" w:rsidRDefault="00C42867" w:rsidP="00C42867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812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813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RETURN</w:t>
      </w:r>
    </w:p>
    <w:p w:rsidR="00C42867" w:rsidRPr="00543FA9" w:rsidRDefault="00C42867" w:rsidP="00C42867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814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815" w:author="陳鐵元" w:date="2017-01-13T15:47:00Z">
            <w:rPr>
              <w:rFonts w:hint="eastAsia"/>
              <w:lang w:eastAsia="zh-TW"/>
            </w:rPr>
          </w:rPrChange>
        </w:rPr>
        <w:t>DELETE DTAAA011</w:t>
      </w:r>
      <w:r w:rsidRPr="00543FA9">
        <w:rPr>
          <w:rFonts w:hint="eastAsia"/>
          <w:lang w:eastAsia="zh-TW"/>
          <w:rPrChange w:id="1816" w:author="陳鐵元" w:date="2017-01-13T15:47:00Z">
            <w:rPr>
              <w:rFonts w:hint="eastAsia"/>
              <w:lang w:eastAsia="zh-TW"/>
            </w:rPr>
          </w:rPrChange>
        </w:rPr>
        <w:t>理賠索賠類別檔：</w:t>
      </w:r>
    </w:p>
    <w:p w:rsidR="00C42867" w:rsidRPr="00543FA9" w:rsidRDefault="00C42867" w:rsidP="00C42867">
      <w:pPr>
        <w:pStyle w:val="Tabletext"/>
        <w:keepLines w:val="0"/>
        <w:numPr>
          <w:ilvl w:val="4"/>
          <w:numId w:val="9"/>
        </w:numPr>
        <w:spacing w:after="0" w:line="240" w:lineRule="auto"/>
        <w:rPr>
          <w:kern w:val="2"/>
          <w:szCs w:val="24"/>
          <w:lang w:eastAsia="zh-TW"/>
          <w:rPrChange w:id="1817" w:author="陳鐵元" w:date="2017-01-13T15:47:00Z">
            <w:rPr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818" w:author="陳鐵元" w:date="2017-01-13T15:47:00Z">
            <w:rPr>
              <w:rFonts w:hint="eastAsia"/>
              <w:lang w:eastAsia="zh-TW"/>
            </w:rPr>
          </w:rPrChange>
        </w:rPr>
        <w:t xml:space="preserve">CALL </w:t>
      </w:r>
      <w:r w:rsidRPr="00543FA9">
        <w:rPr>
          <w:rFonts w:ascii="細明體" w:eastAsia="細明體" w:hAnsi="細明體" w:hint="eastAsia"/>
          <w:rPrChange w:id="1819" w:author="陳鐵元" w:date="2017-01-13T15:47:00Z">
            <w:rPr>
              <w:rFonts w:ascii="細明體" w:eastAsia="細明體" w:hAnsi="細明體" w:hint="eastAsia"/>
            </w:rPr>
          </w:rPrChange>
        </w:rPr>
        <w:t>AA_A0Z007</w:t>
      </w:r>
      <w:r w:rsidRPr="00543FA9">
        <w:rPr>
          <w:rFonts w:ascii="細明體" w:eastAsia="細明體" w:hAnsi="細明體" w:hint="eastAsia"/>
          <w:lang w:eastAsia="zh-TW"/>
          <w:rPrChange w:id="1820" w:author="陳鐵元" w:date="2017-01-13T15:47:00Z">
            <w:rPr>
              <w:rFonts w:ascii="細明體" w:eastAsia="細明體" w:hAnsi="細明體" w:hint="eastAsia"/>
              <w:lang w:eastAsia="zh-TW"/>
            </w:rPr>
          </w:rPrChange>
        </w:rPr>
        <w:t>.Method2：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C42867" w:rsidRPr="00543FA9" w:rsidTr="006F316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2867" w:rsidRPr="00543FA9" w:rsidRDefault="00C42867" w:rsidP="006F316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1821" w:author="陳鐵元" w:date="2017-01-13T15:47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543FA9">
              <w:rPr>
                <w:rFonts w:ascii="細明體" w:eastAsia="細明體" w:hAnsi="細明體" w:cs="Arial Unicode MS" w:hint="eastAsia"/>
                <w:b/>
                <w:bCs/>
                <w:sz w:val="20"/>
                <w:rPrChange w:id="1822" w:author="陳鐵元" w:date="2017-01-13T15:47:00Z">
                  <w:rPr>
                    <w:rFonts w:ascii="細明體" w:eastAsia="細明體" w:hAnsi="細明體" w:cs="Arial Unicode MS" w:hint="eastAsia"/>
                    <w:b/>
                    <w:bCs/>
                    <w:sz w:val="20"/>
                  </w:rPr>
                </w:rPrChange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2867" w:rsidRPr="00543FA9" w:rsidRDefault="00C42867" w:rsidP="006F316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1823" w:author="陳鐵元" w:date="2017-01-13T15:47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b/>
                <w:bCs/>
                <w:sz w:val="20"/>
                <w:rPrChange w:id="1824" w:author="陳鐵元" w:date="2017-01-13T15:47:00Z">
                  <w:rPr>
                    <w:rFonts w:ascii="細明體" w:eastAsia="細明體" w:hAnsi="細明體" w:hint="eastAsia"/>
                    <w:b/>
                    <w:bCs/>
                    <w:sz w:val="20"/>
                  </w:rPr>
                </w:rPrChange>
              </w:rPr>
              <w:t>資料來源</w:t>
            </w:r>
          </w:p>
        </w:tc>
      </w:tr>
      <w:tr w:rsidR="00C42867" w:rsidRPr="00543FA9" w:rsidTr="006F316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2867" w:rsidRPr="00543FA9" w:rsidRDefault="00C42867" w:rsidP="006F3167">
            <w:pPr>
              <w:rPr>
                <w:rFonts w:ascii="細明體" w:eastAsia="細明體" w:hAnsi="細明體" w:hint="eastAsia"/>
                <w:sz w:val="20"/>
                <w:szCs w:val="20"/>
                <w:rPrChange w:id="1825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1826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2867" w:rsidRPr="00543FA9" w:rsidRDefault="00C42867" w:rsidP="006F3167">
            <w:pPr>
              <w:rPr>
                <w:rFonts w:ascii="新細明體" w:hAnsi="新細明體" w:cs="Arial Unicode MS" w:hint="eastAsia"/>
                <w:sz w:val="20"/>
                <w:rPrChange w:id="1827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543FA9">
              <w:rPr>
                <w:rFonts w:ascii="新細明體" w:hAnsi="新細明體" w:cs="Arial Unicode MS" w:hint="eastAsia"/>
                <w:sz w:val="20"/>
                <w:rPrChange w:id="1828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</w:tbl>
    <w:p w:rsidR="00C42867" w:rsidRPr="00543FA9" w:rsidRDefault="00C42867" w:rsidP="00C42867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1829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830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543FA9">
        <w:rPr>
          <w:rFonts w:hint="eastAsia"/>
          <w:kern w:val="2"/>
          <w:szCs w:val="24"/>
          <w:lang w:eastAsia="zh-TW"/>
          <w:rPrChange w:id="1831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未正常結束</w:t>
      </w:r>
    </w:p>
    <w:p w:rsidR="00C42867" w:rsidRPr="00543FA9" w:rsidRDefault="00C42867" w:rsidP="00C42867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lang w:eastAsia="zh-TW"/>
          <w:rPrChange w:id="1832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833" w:author="陳鐵元" w:date="2017-01-13T15:47:00Z">
            <w:rPr>
              <w:rFonts w:hint="eastAsia"/>
              <w:lang w:eastAsia="zh-TW"/>
            </w:rPr>
          </w:rPrChange>
        </w:rPr>
        <w:t>回覆訊息</w:t>
      </w:r>
      <w:r w:rsidRPr="00543FA9">
        <w:rPr>
          <w:rFonts w:hint="eastAsia"/>
          <w:lang w:eastAsia="zh-TW"/>
          <w:rPrChange w:id="1834" w:author="陳鐵元" w:date="2017-01-13T15:47:00Z">
            <w:rPr>
              <w:rFonts w:hint="eastAsia"/>
              <w:lang w:eastAsia="zh-TW"/>
            </w:rPr>
          </w:rPrChange>
        </w:rPr>
        <w:t>(EXCEPTION)</w:t>
      </w:r>
      <w:r w:rsidRPr="00543FA9">
        <w:rPr>
          <w:rFonts w:hint="eastAsia"/>
          <w:lang w:eastAsia="zh-TW"/>
          <w:rPrChange w:id="1835" w:author="陳鐵元" w:date="2017-01-13T15:47:00Z">
            <w:rPr>
              <w:rFonts w:hint="eastAsia"/>
              <w:lang w:eastAsia="zh-TW"/>
            </w:rPr>
          </w:rPrChange>
        </w:rPr>
        <w:t>：</w:t>
      </w:r>
      <w:r w:rsidRPr="00543FA9">
        <w:rPr>
          <w:lang w:eastAsia="zh-TW"/>
          <w:rPrChange w:id="1836" w:author="陳鐵元" w:date="2017-01-13T15:47:00Z">
            <w:rPr>
              <w:lang w:eastAsia="zh-TW"/>
            </w:rPr>
          </w:rPrChange>
        </w:rPr>
        <w:t>“</w:t>
      </w:r>
      <w:r w:rsidRPr="00543FA9">
        <w:rPr>
          <w:rFonts w:hint="eastAsia"/>
          <w:lang w:eastAsia="zh-TW"/>
          <w:rPrChange w:id="1837" w:author="陳鐵元" w:date="2017-01-13T15:47:00Z">
            <w:rPr>
              <w:rFonts w:hint="eastAsia"/>
              <w:lang w:eastAsia="zh-TW"/>
            </w:rPr>
          </w:rPrChange>
        </w:rPr>
        <w:t>刪除理賠索賠類別檔失敗</w:t>
      </w:r>
      <w:r w:rsidRPr="00543FA9">
        <w:rPr>
          <w:lang w:eastAsia="zh-TW"/>
          <w:rPrChange w:id="1838" w:author="陳鐵元" w:date="2017-01-13T15:47:00Z">
            <w:rPr>
              <w:lang w:eastAsia="zh-TW"/>
            </w:rPr>
          </w:rPrChange>
        </w:rPr>
        <w:t>”</w:t>
      </w:r>
      <w:r w:rsidRPr="00543FA9">
        <w:rPr>
          <w:rFonts w:hint="eastAsia"/>
          <w:lang w:eastAsia="zh-TW"/>
          <w:rPrChange w:id="1839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1840" w:author="陳鐵元" w:date="2017-01-13T15:47:00Z">
            <w:rPr>
              <w:rFonts w:hint="eastAsia"/>
              <w:lang w:eastAsia="zh-TW"/>
            </w:rPr>
          </w:rPrChange>
        </w:rPr>
        <w:t>。</w:t>
      </w:r>
      <w:r w:rsidRPr="00543FA9">
        <w:rPr>
          <w:rFonts w:hint="eastAsia"/>
          <w:lang w:eastAsia="zh-TW"/>
          <w:rPrChange w:id="1841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</w:p>
    <w:p w:rsidR="00C42867" w:rsidRPr="00543FA9" w:rsidRDefault="00C42867" w:rsidP="00C42867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842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843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RETURN</w:t>
      </w:r>
    </w:p>
    <w:p w:rsidR="00C42867" w:rsidRPr="00543FA9" w:rsidRDefault="00C42867" w:rsidP="00C42867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844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845" w:author="陳鐵元" w:date="2017-01-13T15:47:00Z">
            <w:rPr>
              <w:rFonts w:hint="eastAsia"/>
              <w:lang w:eastAsia="zh-TW"/>
            </w:rPr>
          </w:rPrChange>
        </w:rPr>
        <w:t>刪除結果</w:t>
      </w:r>
    </w:p>
    <w:p w:rsidR="00C42867" w:rsidRPr="00543FA9" w:rsidRDefault="00C42867" w:rsidP="00C42867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846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847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543FA9">
        <w:rPr>
          <w:rFonts w:hint="eastAsia"/>
          <w:lang w:eastAsia="zh-TW"/>
          <w:rPrChange w:id="1848" w:author="陳鐵元" w:date="2017-01-13T15:47:00Z">
            <w:rPr>
              <w:rFonts w:hint="eastAsia"/>
              <w:lang w:eastAsia="zh-TW"/>
            </w:rPr>
          </w:rPrChange>
        </w:rPr>
        <w:t>成功</w:t>
      </w:r>
    </w:p>
    <w:p w:rsidR="00C42867" w:rsidRPr="00543FA9" w:rsidRDefault="00C42867" w:rsidP="00C42867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849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850" w:author="陳鐵元" w:date="2017-01-13T15:47:00Z">
            <w:rPr>
              <w:rFonts w:hint="eastAsia"/>
              <w:lang w:eastAsia="zh-TW"/>
            </w:rPr>
          </w:rPrChange>
        </w:rPr>
        <w:t>顯示訊息：</w:t>
      </w:r>
      <w:r w:rsidRPr="00543FA9">
        <w:rPr>
          <w:lang w:eastAsia="zh-TW"/>
          <w:rPrChange w:id="1851" w:author="陳鐵元" w:date="2017-01-13T15:47:00Z">
            <w:rPr>
              <w:lang w:eastAsia="zh-TW"/>
            </w:rPr>
          </w:rPrChange>
        </w:rPr>
        <w:t>”</w:t>
      </w:r>
      <w:r w:rsidRPr="00543FA9">
        <w:rPr>
          <w:rFonts w:hint="eastAsia"/>
          <w:lang w:eastAsia="zh-TW"/>
          <w:rPrChange w:id="1852" w:author="陳鐵元" w:date="2017-01-13T15:47:00Z">
            <w:rPr>
              <w:rFonts w:hint="eastAsia"/>
              <w:lang w:eastAsia="zh-TW"/>
            </w:rPr>
          </w:rPrChange>
        </w:rPr>
        <w:t>刪除成功</w:t>
      </w:r>
      <w:r w:rsidRPr="00543FA9">
        <w:rPr>
          <w:lang w:eastAsia="zh-TW"/>
          <w:rPrChange w:id="1853" w:author="陳鐵元" w:date="2017-01-13T15:47:00Z">
            <w:rPr>
              <w:lang w:eastAsia="zh-TW"/>
            </w:rPr>
          </w:rPrChange>
        </w:rPr>
        <w:t>”</w:t>
      </w:r>
    </w:p>
    <w:p w:rsidR="00C42867" w:rsidRPr="00543FA9" w:rsidRDefault="00C42867" w:rsidP="00C42867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854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855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ELSE</w:t>
      </w:r>
    </w:p>
    <w:p w:rsidR="00C42867" w:rsidRPr="00543FA9" w:rsidRDefault="00C42867" w:rsidP="00961DA4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856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857" w:author="陳鐵元" w:date="2017-01-13T15:47:00Z">
            <w:rPr>
              <w:rFonts w:hint="eastAsia"/>
              <w:lang w:eastAsia="zh-TW"/>
            </w:rPr>
          </w:rPrChange>
        </w:rPr>
        <w:t>顯示各種失敗情況的回覆訊息</w:t>
      </w:r>
    </w:p>
    <w:p w:rsidR="00961DA4" w:rsidRPr="00543FA9" w:rsidRDefault="006F3167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hint="eastAsia"/>
          <w:b/>
          <w:kern w:val="2"/>
          <w:szCs w:val="24"/>
          <w:lang w:eastAsia="zh-TW"/>
          <w:rPrChange w:id="1858" w:author="陳鐵元" w:date="2017-01-13T15:47:00Z">
            <w:rPr>
              <w:rFonts w:hint="eastAsia"/>
              <w:b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b/>
          <w:bCs/>
          <w:lang w:eastAsia="zh-TW"/>
          <w:rPrChange w:id="1859" w:author="陳鐵元" w:date="2017-01-13T15:47:00Z">
            <w:rPr>
              <w:rFonts w:hint="eastAsia"/>
              <w:b/>
              <w:bCs/>
              <w:lang w:eastAsia="zh-TW"/>
            </w:rPr>
          </w:rPrChange>
        </w:rPr>
        <w:t>診斷書</w:t>
      </w:r>
    </w:p>
    <w:p w:rsidR="006F3167" w:rsidRPr="00543FA9" w:rsidRDefault="006F3167" w:rsidP="006F3167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860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861" w:author="陳鐵元" w:date="2017-01-13T15:47:00Z">
            <w:rPr>
              <w:rFonts w:hint="eastAsia"/>
              <w:lang w:eastAsia="zh-TW"/>
            </w:rPr>
          </w:rPrChange>
        </w:rPr>
        <w:t xml:space="preserve">Link AAA0_0200  </w:t>
      </w:r>
      <w:r w:rsidRPr="00543FA9">
        <w:rPr>
          <w:rFonts w:ascii="新細明體" w:hAnsi="新細明體" w:cs="New Gulim" w:hint="eastAsia"/>
          <w:lang w:eastAsia="zh-TW"/>
          <w:rPrChange w:id="1862" w:author="陳鐵元" w:date="2017-01-13T15:47:00Z">
            <w:rPr>
              <w:rFonts w:ascii="新細明體" w:hAnsi="新細明體" w:cs="New Gulim" w:hint="eastAsia"/>
              <w:lang w:eastAsia="zh-TW"/>
            </w:rPr>
          </w:rPrChange>
        </w:rPr>
        <w:t>診斷書輸入頁面 ：</w:t>
      </w:r>
    </w:p>
    <w:p w:rsidR="006F3167" w:rsidRPr="00543FA9" w:rsidRDefault="006F3167" w:rsidP="006F3167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863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864" w:author="陳鐵元" w:date="2017-01-13T15:47:00Z">
            <w:rPr>
              <w:rFonts w:hint="eastAsia"/>
              <w:lang w:eastAsia="zh-TW"/>
            </w:rPr>
          </w:rPrChange>
        </w:rPr>
        <w:t>輸入參數：受理編號。</w:t>
      </w:r>
    </w:p>
    <w:p w:rsidR="006F3167" w:rsidRPr="00543FA9" w:rsidRDefault="006F3167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865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b/>
          <w:bCs/>
          <w:lang w:eastAsia="zh-TW"/>
          <w:rPrChange w:id="1866" w:author="陳鐵元" w:date="2017-01-13T15:47:00Z">
            <w:rPr>
              <w:rFonts w:hint="eastAsia"/>
              <w:b/>
              <w:bCs/>
              <w:lang w:eastAsia="zh-TW"/>
            </w:rPr>
          </w:rPrChange>
        </w:rPr>
        <w:t>收據</w:t>
      </w:r>
    </w:p>
    <w:p w:rsidR="006F3167" w:rsidRPr="00543FA9" w:rsidRDefault="006F3167" w:rsidP="006F3167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867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868" w:author="陳鐵元" w:date="2017-01-13T15:47:00Z">
            <w:rPr>
              <w:rFonts w:hint="eastAsia"/>
              <w:lang w:eastAsia="zh-TW"/>
            </w:rPr>
          </w:rPrChange>
        </w:rPr>
        <w:t xml:space="preserve">Link AAA0_0300  </w:t>
      </w:r>
      <w:r w:rsidRPr="00543FA9">
        <w:rPr>
          <w:rFonts w:hint="eastAsia"/>
          <w:lang w:eastAsia="zh-TW"/>
          <w:rPrChange w:id="1869" w:author="陳鐵元" w:date="2017-01-13T15:47:00Z">
            <w:rPr>
              <w:rFonts w:hint="eastAsia"/>
              <w:lang w:eastAsia="zh-TW"/>
            </w:rPr>
          </w:rPrChange>
        </w:rPr>
        <w:t>收據</w:t>
      </w:r>
      <w:r w:rsidRPr="00543FA9">
        <w:rPr>
          <w:rFonts w:ascii="新細明體" w:hAnsi="新細明體" w:cs="New Gulim" w:hint="eastAsia"/>
          <w:lang w:eastAsia="zh-TW"/>
          <w:rPrChange w:id="1870" w:author="陳鐵元" w:date="2017-01-13T15:47:00Z">
            <w:rPr>
              <w:rFonts w:ascii="新細明體" w:hAnsi="新細明體" w:cs="New Gulim" w:hint="eastAsia"/>
              <w:lang w:eastAsia="zh-TW"/>
            </w:rPr>
          </w:rPrChange>
        </w:rPr>
        <w:t>輸入頁面 ：</w:t>
      </w:r>
    </w:p>
    <w:p w:rsidR="006F3167" w:rsidRPr="00543FA9" w:rsidRDefault="006F3167" w:rsidP="006F3167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871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872" w:author="陳鐵元" w:date="2017-01-13T15:47:00Z">
            <w:rPr>
              <w:rFonts w:hint="eastAsia"/>
              <w:lang w:eastAsia="zh-TW"/>
            </w:rPr>
          </w:rPrChange>
        </w:rPr>
        <w:t>輸入參數：受理編號。</w:t>
      </w:r>
    </w:p>
    <w:p w:rsidR="006F3167" w:rsidRPr="00543FA9" w:rsidRDefault="006F3167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873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b/>
          <w:bCs/>
          <w:lang w:eastAsia="zh-TW"/>
          <w:rPrChange w:id="1874" w:author="陳鐵元" w:date="2017-01-13T15:47:00Z">
            <w:rPr>
              <w:rFonts w:hint="eastAsia"/>
              <w:b/>
              <w:bCs/>
              <w:lang w:eastAsia="zh-TW"/>
            </w:rPr>
          </w:rPrChange>
        </w:rPr>
        <w:t>大額給付</w:t>
      </w:r>
    </w:p>
    <w:p w:rsidR="006F3167" w:rsidRPr="00543FA9" w:rsidRDefault="006F3167" w:rsidP="006F3167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875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876" w:author="陳鐵元" w:date="2017-01-13T15:47:00Z">
            <w:rPr>
              <w:rFonts w:hint="eastAsia"/>
              <w:lang w:eastAsia="zh-TW"/>
            </w:rPr>
          </w:rPrChange>
        </w:rPr>
        <w:t xml:space="preserve">Link AAA0_0400  </w:t>
      </w:r>
      <w:r w:rsidRPr="00543FA9">
        <w:rPr>
          <w:rFonts w:hint="eastAsia"/>
          <w:lang w:eastAsia="zh-TW"/>
          <w:rPrChange w:id="1877" w:author="陳鐵元" w:date="2017-01-13T15:47:00Z">
            <w:rPr>
              <w:rFonts w:hint="eastAsia"/>
              <w:lang w:eastAsia="zh-TW"/>
            </w:rPr>
          </w:rPrChange>
        </w:rPr>
        <w:t>大額給付</w:t>
      </w:r>
      <w:r w:rsidRPr="00543FA9">
        <w:rPr>
          <w:rFonts w:ascii="新細明體" w:hAnsi="新細明體" w:cs="New Gulim" w:hint="eastAsia"/>
          <w:lang w:eastAsia="zh-TW"/>
          <w:rPrChange w:id="1878" w:author="陳鐵元" w:date="2017-01-13T15:47:00Z">
            <w:rPr>
              <w:rFonts w:ascii="新細明體" w:hAnsi="新細明體" w:cs="New Gulim" w:hint="eastAsia"/>
              <w:lang w:eastAsia="zh-TW"/>
            </w:rPr>
          </w:rPrChange>
        </w:rPr>
        <w:t>輸入頁面 ：</w:t>
      </w:r>
    </w:p>
    <w:p w:rsidR="006F3167" w:rsidRPr="00543FA9" w:rsidRDefault="006F3167" w:rsidP="006F3167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879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880" w:author="陳鐵元" w:date="2017-01-13T15:47:00Z">
            <w:rPr>
              <w:rFonts w:hint="eastAsia"/>
              <w:lang w:eastAsia="zh-TW"/>
            </w:rPr>
          </w:rPrChange>
        </w:rPr>
        <w:t>輸入參數：受理編號。</w:t>
      </w:r>
    </w:p>
    <w:p w:rsidR="006F3167" w:rsidRPr="00543FA9" w:rsidRDefault="006F3167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881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b/>
          <w:bCs/>
          <w:lang w:eastAsia="zh-TW"/>
          <w:rPrChange w:id="1882" w:author="陳鐵元" w:date="2017-01-13T15:47:00Z">
            <w:rPr>
              <w:rFonts w:hint="eastAsia"/>
              <w:b/>
              <w:bCs/>
              <w:lang w:eastAsia="zh-TW"/>
            </w:rPr>
          </w:rPrChange>
        </w:rPr>
        <w:t>資料確認</w:t>
      </w:r>
    </w:p>
    <w:p w:rsidR="00E60276" w:rsidRPr="00543FA9" w:rsidRDefault="00F86592" w:rsidP="00E60276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lang w:eastAsia="zh-TW"/>
          <w:rPrChange w:id="1883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884" w:author="陳鐵元" w:date="2017-01-13T15:47:00Z">
            <w:rPr>
              <w:rFonts w:hint="eastAsia"/>
              <w:lang w:eastAsia="zh-TW"/>
            </w:rPr>
          </w:rPrChange>
        </w:rPr>
        <w:t>檢核：</w:t>
      </w:r>
    </w:p>
    <w:p w:rsidR="00E60276" w:rsidRPr="00543FA9" w:rsidRDefault="00E60276" w:rsidP="00E60276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lang w:eastAsia="zh-TW"/>
          <w:rPrChange w:id="1885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886" w:author="陳鐵元" w:date="2017-01-13T15:47:00Z">
            <w:rPr>
              <w:rFonts w:hint="eastAsia"/>
              <w:lang w:eastAsia="zh-TW"/>
            </w:rPr>
          </w:rPrChange>
        </w:rPr>
        <w:t>檢查畫面資料是否有被修改過，若有修改過</w:t>
      </w:r>
    </w:p>
    <w:p w:rsidR="00E60276" w:rsidRPr="00543FA9" w:rsidRDefault="00E60276" w:rsidP="00E60276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lang w:eastAsia="zh-TW"/>
          <w:rPrChange w:id="1887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888" w:author="陳鐵元" w:date="2017-01-13T15:47:00Z">
            <w:rPr>
              <w:rFonts w:hint="eastAsia"/>
              <w:lang w:eastAsia="zh-TW"/>
            </w:rPr>
          </w:rPrChange>
        </w:rPr>
        <w:t>顯示確認訊息：</w:t>
      </w:r>
      <w:r w:rsidRPr="00543FA9">
        <w:rPr>
          <w:lang w:eastAsia="zh-TW"/>
          <w:rPrChange w:id="1889" w:author="陳鐵元" w:date="2017-01-13T15:47:00Z">
            <w:rPr>
              <w:lang w:eastAsia="zh-TW"/>
            </w:rPr>
          </w:rPrChange>
        </w:rPr>
        <w:t>”</w:t>
      </w:r>
      <w:r w:rsidRPr="00543FA9">
        <w:rPr>
          <w:rFonts w:hint="eastAsia"/>
          <w:lang w:eastAsia="zh-TW"/>
          <w:rPrChange w:id="1890" w:author="陳鐵元" w:date="2017-01-13T15:47:00Z">
            <w:rPr>
              <w:rFonts w:hint="eastAsia"/>
              <w:lang w:eastAsia="zh-TW"/>
            </w:rPr>
          </w:rPrChange>
        </w:rPr>
        <w:t>您已修改過資料</w:t>
      </w:r>
      <w:r w:rsidRPr="00543FA9">
        <w:rPr>
          <w:rFonts w:ascii="新細明體" w:hAnsi="新細明體" w:hint="eastAsia"/>
          <w:lang w:eastAsia="zh-TW"/>
          <w:rPrChange w:id="1891" w:author="陳鐵元" w:date="2017-01-13T15:47:00Z">
            <w:rPr>
              <w:rFonts w:ascii="新細明體" w:hAnsi="新細明體" w:hint="eastAsia"/>
              <w:lang w:eastAsia="zh-TW"/>
            </w:rPr>
          </w:rPrChange>
        </w:rPr>
        <w:t xml:space="preserve"> ，是否確認</w:t>
      </w:r>
      <w:r w:rsidRPr="00543FA9">
        <w:rPr>
          <w:lang w:eastAsia="zh-TW"/>
          <w:rPrChange w:id="1892" w:author="陳鐵元" w:date="2017-01-13T15:47:00Z">
            <w:rPr>
              <w:lang w:eastAsia="zh-TW"/>
            </w:rPr>
          </w:rPrChange>
        </w:rPr>
        <w:t>”</w:t>
      </w:r>
      <w:r w:rsidRPr="00543FA9">
        <w:rPr>
          <w:rFonts w:hint="eastAsia"/>
          <w:lang w:eastAsia="zh-TW"/>
          <w:rPrChange w:id="1893" w:author="陳鐵元" w:date="2017-01-13T15:47:00Z">
            <w:rPr>
              <w:rFonts w:hint="eastAsia"/>
              <w:lang w:eastAsia="zh-TW"/>
            </w:rPr>
          </w:rPrChange>
        </w:rPr>
        <w:t xml:space="preserve">  +  </w:t>
      </w:r>
      <w:r w:rsidRPr="00543FA9">
        <w:rPr>
          <w:rFonts w:hint="eastAsia"/>
          <w:lang w:eastAsia="zh-TW"/>
          <w:rPrChange w:id="1894" w:author="陳鐵元" w:date="2017-01-13T15:47:00Z">
            <w:rPr>
              <w:rFonts w:hint="eastAsia"/>
              <w:lang w:eastAsia="zh-TW"/>
            </w:rPr>
          </w:rPrChange>
        </w:rPr>
        <w:t>修改過的欄位。</w:t>
      </w:r>
    </w:p>
    <w:p w:rsidR="00E60276" w:rsidRPr="00543FA9" w:rsidRDefault="00E60276" w:rsidP="00E6027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895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PrChange w:id="1896" w:author="陳鐵元" w:date="2017-01-13T15:47:00Z">
            <w:rPr/>
          </w:rPrChange>
        </w:rPr>
        <w:sym w:font="Wingdings" w:char="F0E8"/>
      </w:r>
      <w:r w:rsidRPr="00543FA9">
        <w:rPr>
          <w:rFonts w:hint="eastAsia"/>
          <w:lang w:eastAsia="zh-TW"/>
          <w:rPrChange w:id="1897" w:author="陳鐵元" w:date="2017-01-13T15:47:00Z">
            <w:rPr>
              <w:rFonts w:hint="eastAsia"/>
              <w:lang w:eastAsia="zh-TW"/>
            </w:rPr>
          </w:rPrChange>
        </w:rPr>
        <w:t>若否，將畫面上資料回復未異動前資料，</w:t>
      </w:r>
      <w:r w:rsidRPr="00543FA9">
        <w:rPr>
          <w:rFonts w:hint="eastAsia"/>
          <w:lang w:eastAsia="zh-TW"/>
          <w:rPrChange w:id="1898" w:author="陳鐵元" w:date="2017-01-13T15:47:00Z">
            <w:rPr>
              <w:rFonts w:hint="eastAsia"/>
              <w:lang w:eastAsia="zh-TW"/>
            </w:rPr>
          </w:rPrChange>
        </w:rPr>
        <w:t>Return</w:t>
      </w:r>
      <w:r w:rsidRPr="00543FA9">
        <w:rPr>
          <w:rFonts w:hint="eastAsia"/>
          <w:lang w:eastAsia="zh-TW"/>
          <w:rPrChange w:id="1899" w:author="陳鐵元" w:date="2017-01-13T15:47:00Z">
            <w:rPr>
              <w:rFonts w:hint="eastAsia"/>
              <w:lang w:eastAsia="zh-TW"/>
            </w:rPr>
          </w:rPrChange>
        </w:rPr>
        <w:t>。</w:t>
      </w:r>
    </w:p>
    <w:p w:rsidR="00E60276" w:rsidRPr="00543FA9" w:rsidRDefault="00E60276" w:rsidP="00E6027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900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PrChange w:id="1901" w:author="陳鐵元" w:date="2017-01-13T15:47:00Z">
            <w:rPr/>
          </w:rPrChange>
        </w:rPr>
        <w:sym w:font="Wingdings" w:char="F0E8"/>
      </w:r>
      <w:r w:rsidRPr="00543FA9">
        <w:rPr>
          <w:rFonts w:hint="eastAsia"/>
          <w:lang w:eastAsia="zh-TW"/>
          <w:rPrChange w:id="1902" w:author="陳鐵元" w:date="2017-01-13T15:47:00Z">
            <w:rPr>
              <w:rFonts w:hint="eastAsia"/>
              <w:lang w:eastAsia="zh-TW"/>
            </w:rPr>
          </w:rPrChange>
        </w:rPr>
        <w:t>若是，才繼續執行下列動作</w:t>
      </w:r>
    </w:p>
    <w:p w:rsidR="00033C63" w:rsidRPr="00543FA9" w:rsidRDefault="00033C63" w:rsidP="00033C63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903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904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同案件送件檢核</w:t>
      </w:r>
      <w:r w:rsidRPr="00543FA9">
        <w:rPr>
          <w:kern w:val="2"/>
          <w:szCs w:val="24"/>
          <w:lang w:eastAsia="zh-TW"/>
          <w:rPrChange w:id="1905" w:author="陳鐵元" w:date="2017-01-13T15:47:00Z">
            <w:rPr>
              <w:kern w:val="2"/>
              <w:szCs w:val="24"/>
              <w:lang w:eastAsia="zh-TW"/>
            </w:rPr>
          </w:rPrChange>
        </w:rPr>
        <w:fldChar w:fldCharType="begin"/>
      </w:r>
      <w:r w:rsidRPr="00543FA9">
        <w:rPr>
          <w:kern w:val="2"/>
          <w:szCs w:val="24"/>
          <w:lang w:eastAsia="zh-TW"/>
          <w:rPrChange w:id="1906" w:author="陳鐵元" w:date="2017-01-13T15:47:00Z">
            <w:rPr>
              <w:kern w:val="2"/>
              <w:szCs w:val="24"/>
              <w:lang w:eastAsia="zh-TW"/>
            </w:rPr>
          </w:rPrChange>
        </w:rPr>
        <w:instrText>HYPERLINK  \l "</w:instrText>
      </w:r>
      <w:r w:rsidRPr="00543FA9">
        <w:rPr>
          <w:rFonts w:hint="eastAsia"/>
          <w:kern w:val="2"/>
          <w:szCs w:val="24"/>
          <w:lang w:eastAsia="zh-TW"/>
          <w:rPrChange w:id="1907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instrText>畫面資料檢核</w:instrText>
      </w:r>
      <w:r w:rsidRPr="00543FA9">
        <w:rPr>
          <w:kern w:val="2"/>
          <w:szCs w:val="24"/>
          <w:lang w:eastAsia="zh-TW"/>
          <w:rPrChange w:id="1908" w:author="陳鐵元" w:date="2017-01-13T15:47:00Z">
            <w:rPr>
              <w:kern w:val="2"/>
              <w:szCs w:val="24"/>
              <w:lang w:eastAsia="zh-TW"/>
            </w:rPr>
          </w:rPrChange>
        </w:rPr>
        <w:instrText>"</w:instrText>
      </w:r>
      <w:r w:rsidRPr="00543FA9">
        <w:rPr>
          <w:kern w:val="2"/>
          <w:szCs w:val="24"/>
          <w:lang w:eastAsia="zh-TW"/>
          <w:rPrChange w:id="1909" w:author="陳鐵元" w:date="2017-01-13T15:47:00Z">
            <w:rPr>
              <w:kern w:val="2"/>
              <w:szCs w:val="24"/>
              <w:lang w:eastAsia="zh-TW"/>
            </w:rPr>
          </w:rPrChange>
        </w:rPr>
      </w:r>
      <w:r w:rsidRPr="00543FA9">
        <w:rPr>
          <w:kern w:val="2"/>
          <w:szCs w:val="24"/>
          <w:lang w:eastAsia="zh-TW"/>
          <w:rPrChange w:id="1910" w:author="陳鐵元" w:date="2017-01-13T15:47:00Z">
            <w:rPr>
              <w:kern w:val="2"/>
              <w:szCs w:val="24"/>
              <w:lang w:eastAsia="zh-TW"/>
            </w:rPr>
          </w:rPrChange>
        </w:rPr>
        <w:fldChar w:fldCharType="separate"/>
      </w:r>
      <w:r w:rsidRPr="00543FA9">
        <w:rPr>
          <w:rStyle w:val="a3"/>
          <w:rFonts w:hint="eastAsia"/>
          <w:color w:val="auto"/>
          <w:kern w:val="2"/>
          <w:szCs w:val="24"/>
          <w:lang w:eastAsia="zh-TW"/>
          <w:rPrChange w:id="1911" w:author="陳鐵元" w:date="2017-01-13T15:47:00Z">
            <w:rPr>
              <w:rStyle w:val="a3"/>
              <w:rFonts w:hint="eastAsia"/>
              <w:kern w:val="2"/>
              <w:szCs w:val="24"/>
              <w:lang w:eastAsia="zh-TW"/>
            </w:rPr>
          </w:rPrChange>
        </w:rPr>
        <w:t xml:space="preserve">STEP3.1 </w:t>
      </w:r>
      <w:r w:rsidRPr="00543FA9">
        <w:rPr>
          <w:rStyle w:val="a3"/>
          <w:rFonts w:hint="eastAsia"/>
          <w:color w:val="auto"/>
          <w:kern w:val="2"/>
          <w:szCs w:val="24"/>
          <w:lang w:eastAsia="zh-TW"/>
          <w:rPrChange w:id="1912" w:author="陳鐵元" w:date="2017-01-13T15:47:00Z">
            <w:rPr>
              <w:rStyle w:val="a3"/>
              <w:rFonts w:hint="eastAsia"/>
              <w:kern w:val="2"/>
              <w:szCs w:val="24"/>
              <w:lang w:eastAsia="zh-TW"/>
            </w:rPr>
          </w:rPrChange>
        </w:rPr>
        <w:t>畫面資料檢核</w:t>
      </w:r>
      <w:r w:rsidRPr="00543FA9">
        <w:rPr>
          <w:kern w:val="2"/>
          <w:szCs w:val="24"/>
          <w:lang w:eastAsia="zh-TW"/>
          <w:rPrChange w:id="1913" w:author="陳鐵元" w:date="2017-01-13T15:47:00Z">
            <w:rPr>
              <w:kern w:val="2"/>
              <w:szCs w:val="24"/>
              <w:lang w:eastAsia="zh-TW"/>
            </w:rPr>
          </w:rPrChange>
        </w:rPr>
        <w:fldChar w:fldCharType="end"/>
      </w:r>
    </w:p>
    <w:p w:rsidR="00400CD8" w:rsidRPr="00543FA9" w:rsidRDefault="00400CD8" w:rsidP="00033C63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914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915" w:author="陳鐵元" w:date="2017-01-13T15:47:00Z">
            <w:rPr>
              <w:rFonts w:hint="eastAsia"/>
              <w:lang w:eastAsia="zh-TW"/>
            </w:rPr>
          </w:rPrChange>
        </w:rPr>
        <w:t>加入給付方式需有值</w:t>
      </w:r>
    </w:p>
    <w:p w:rsidR="00400CD8" w:rsidRPr="00543FA9" w:rsidRDefault="00400CD8" w:rsidP="00400CD8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916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917" w:author="陳鐵元" w:date="2017-01-13T15:47:00Z">
            <w:rPr>
              <w:rFonts w:hint="eastAsia"/>
              <w:lang w:eastAsia="zh-TW"/>
            </w:rPr>
          </w:rPrChange>
        </w:rPr>
        <w:t xml:space="preserve">IF </w:t>
      </w:r>
      <w:r w:rsidRPr="00543FA9">
        <w:rPr>
          <w:rFonts w:hint="eastAsia"/>
          <w:lang w:eastAsia="zh-TW"/>
          <w:rPrChange w:id="1918" w:author="陳鐵元" w:date="2017-01-13T15:47:00Z">
            <w:rPr>
              <w:rFonts w:hint="eastAsia"/>
              <w:lang w:eastAsia="zh-TW"/>
            </w:rPr>
          </w:rPrChange>
        </w:rPr>
        <w:t>給付方式</w:t>
      </w:r>
      <w:r w:rsidRPr="00543FA9">
        <w:rPr>
          <w:rFonts w:hint="eastAsia"/>
          <w:lang w:eastAsia="zh-TW"/>
          <w:rPrChange w:id="1919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1920" w:author="陳鐵元" w:date="2017-01-13T15:47:00Z">
            <w:rPr>
              <w:rFonts w:hint="eastAsia"/>
              <w:lang w:eastAsia="zh-TW"/>
            </w:rPr>
          </w:rPrChange>
        </w:rPr>
        <w:t>是空的</w:t>
      </w:r>
    </w:p>
    <w:p w:rsidR="00400CD8" w:rsidRPr="00543FA9" w:rsidRDefault="00400CD8" w:rsidP="00400CD8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921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922" w:author="陳鐵元" w:date="2017-01-13T15:47:00Z">
            <w:rPr>
              <w:rFonts w:hint="eastAsia"/>
              <w:lang w:eastAsia="zh-TW"/>
            </w:rPr>
          </w:rPrChange>
        </w:rPr>
        <w:t>訊息：請輸入給付方式</w:t>
      </w:r>
    </w:p>
    <w:p w:rsidR="00033C63" w:rsidRPr="00543FA9" w:rsidRDefault="00C83424" w:rsidP="009F021A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923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924" w:author="陳鐵元" w:date="2017-01-13T15:47:00Z">
            <w:rPr>
              <w:rFonts w:hint="eastAsia"/>
              <w:lang w:eastAsia="zh-TW"/>
            </w:rPr>
          </w:rPrChange>
        </w:rPr>
        <w:t>異動</w:t>
      </w:r>
      <w:r w:rsidRPr="00543FA9">
        <w:rPr>
          <w:rFonts w:hint="eastAsia"/>
          <w:lang w:eastAsia="zh-TW"/>
          <w:rPrChange w:id="1925" w:author="陳鐵元" w:date="2017-01-13T15:47:00Z">
            <w:rPr>
              <w:rFonts w:hint="eastAsia"/>
              <w:lang w:eastAsia="zh-TW"/>
            </w:rPr>
          </w:rPrChange>
        </w:rPr>
        <w:t>TABLES</w:t>
      </w:r>
      <w:r w:rsidRPr="00543FA9">
        <w:rPr>
          <w:rFonts w:hint="eastAsia"/>
          <w:lang w:eastAsia="zh-TW"/>
          <w:rPrChange w:id="1926" w:author="陳鐵元" w:date="2017-01-13T15:47:00Z">
            <w:rPr>
              <w:rFonts w:hint="eastAsia"/>
              <w:lang w:eastAsia="zh-TW"/>
            </w:rPr>
          </w:rPrChange>
        </w:rPr>
        <w:t>：</w:t>
      </w:r>
    </w:p>
    <w:p w:rsidR="00C83424" w:rsidRPr="00543FA9" w:rsidRDefault="00C83424" w:rsidP="00C83424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927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928" w:author="陳鐵元" w:date="2017-01-13T15:47:00Z">
            <w:rPr>
              <w:rFonts w:hint="eastAsia"/>
              <w:lang w:eastAsia="zh-TW"/>
            </w:rPr>
          </w:rPrChange>
        </w:rPr>
        <w:t>UPDATE DTAAA001</w:t>
      </w:r>
      <w:r w:rsidRPr="00543FA9">
        <w:rPr>
          <w:rFonts w:hint="eastAsia"/>
          <w:lang w:eastAsia="zh-TW"/>
          <w:rPrChange w:id="1929" w:author="陳鐵元" w:date="2017-01-13T15:47:00Z">
            <w:rPr>
              <w:rFonts w:hint="eastAsia"/>
              <w:lang w:eastAsia="zh-TW"/>
            </w:rPr>
          </w:rPrChange>
        </w:rPr>
        <w:t>理賠受理檔</w:t>
      </w:r>
    </w:p>
    <w:p w:rsidR="00C83424" w:rsidRPr="00543FA9" w:rsidRDefault="00C83424" w:rsidP="00C83424">
      <w:pPr>
        <w:pStyle w:val="Tabletext"/>
        <w:keepLines w:val="0"/>
        <w:numPr>
          <w:ilvl w:val="4"/>
          <w:numId w:val="9"/>
        </w:numPr>
        <w:spacing w:after="0" w:line="240" w:lineRule="auto"/>
        <w:rPr>
          <w:lang w:eastAsia="zh-TW"/>
          <w:rPrChange w:id="1930" w:author="陳鐵元" w:date="2017-01-13T15:47:00Z">
            <w:rPr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931" w:author="陳鐵元" w:date="2017-01-13T15:47:00Z">
            <w:rPr>
              <w:rFonts w:hint="eastAsia"/>
              <w:lang w:eastAsia="zh-TW"/>
            </w:rPr>
          </w:rPrChange>
        </w:rPr>
        <w:t xml:space="preserve">CALL </w:t>
      </w:r>
      <w:r w:rsidRPr="00543FA9">
        <w:rPr>
          <w:rFonts w:ascii="細明體" w:eastAsia="細明體" w:hAnsi="細明體" w:hint="eastAsia"/>
          <w:rPrChange w:id="1932" w:author="陳鐵元" w:date="2017-01-13T15:47:00Z">
            <w:rPr>
              <w:rFonts w:ascii="細明體" w:eastAsia="細明體" w:hAnsi="細明體" w:hint="eastAsia"/>
            </w:rPr>
          </w:rPrChange>
        </w:rPr>
        <w:t>AA_A0Z00</w:t>
      </w:r>
      <w:r w:rsidRPr="00543FA9">
        <w:rPr>
          <w:rFonts w:ascii="細明體" w:eastAsia="細明體" w:hAnsi="細明體" w:hint="eastAsia"/>
          <w:lang w:eastAsia="zh-TW"/>
          <w:rPrChange w:id="1933" w:author="陳鐵元" w:date="2017-01-13T15:47:00Z">
            <w:rPr>
              <w:rFonts w:ascii="細明體" w:eastAsia="細明體" w:hAnsi="細明體" w:hint="eastAsia"/>
              <w:lang w:eastAsia="zh-TW"/>
            </w:rPr>
          </w:rPrChange>
        </w:rPr>
        <w:t>1.Method3：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C83424" w:rsidRPr="00543F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3424" w:rsidRPr="00543FA9" w:rsidRDefault="00C83424" w:rsidP="00F5498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1934" w:author="陳鐵元" w:date="2017-01-13T15:47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543FA9">
              <w:rPr>
                <w:rFonts w:ascii="細明體" w:eastAsia="細明體" w:hAnsi="細明體" w:cs="Arial Unicode MS" w:hint="eastAsia"/>
                <w:b/>
                <w:bCs/>
                <w:sz w:val="20"/>
                <w:rPrChange w:id="1935" w:author="陳鐵元" w:date="2017-01-13T15:47:00Z">
                  <w:rPr>
                    <w:rFonts w:ascii="細明體" w:eastAsia="細明體" w:hAnsi="細明體" w:cs="Arial Unicode MS" w:hint="eastAsia"/>
                    <w:b/>
                    <w:bCs/>
                    <w:sz w:val="20"/>
                  </w:rPr>
                </w:rPrChange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3424" w:rsidRPr="00543FA9" w:rsidRDefault="00C83424" w:rsidP="00F5498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1936" w:author="陳鐵元" w:date="2017-01-13T15:47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b/>
                <w:bCs/>
                <w:sz w:val="20"/>
                <w:rPrChange w:id="1937" w:author="陳鐵元" w:date="2017-01-13T15:47:00Z">
                  <w:rPr>
                    <w:rFonts w:ascii="細明體" w:eastAsia="細明體" w:hAnsi="細明體" w:hint="eastAsia"/>
                    <w:b/>
                    <w:bCs/>
                    <w:sz w:val="20"/>
                  </w:rPr>
                </w:rPrChange>
              </w:rPr>
              <w:t>資料來源</w:t>
            </w:r>
          </w:p>
        </w:tc>
      </w:tr>
      <w:tr w:rsidR="00C83424" w:rsidRPr="00543F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3424" w:rsidRPr="00543FA9" w:rsidRDefault="00C83424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1938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1939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3424" w:rsidRPr="00543FA9" w:rsidRDefault="00C83424" w:rsidP="00F5498F">
            <w:pPr>
              <w:rPr>
                <w:rFonts w:ascii="新細明體" w:hAnsi="新細明體" w:cs="Arial Unicode MS" w:hint="eastAsia"/>
                <w:sz w:val="20"/>
                <w:rPrChange w:id="1940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543FA9">
              <w:rPr>
                <w:rFonts w:ascii="新細明體" w:hAnsi="新細明體" w:cs="Arial Unicode MS" w:hint="eastAsia"/>
                <w:sz w:val="20"/>
                <w:rPrChange w:id="1941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C83424" w:rsidRPr="00543F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3424" w:rsidRPr="00543FA9" w:rsidRDefault="00C83424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1942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1943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申請書處理狀態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3424" w:rsidRPr="00543FA9" w:rsidRDefault="00C83424" w:rsidP="00F5498F">
            <w:pPr>
              <w:rPr>
                <w:rFonts w:ascii="新細明體" w:hAnsi="新細明體" w:cs="Arial Unicode MS" w:hint="eastAsia"/>
                <w:sz w:val="20"/>
                <w:rPrChange w:id="1944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543FA9">
              <w:rPr>
                <w:rFonts w:ascii="新細明體" w:hAnsi="新細明體" w:cs="Arial Unicode MS" w:hint="eastAsia"/>
                <w:sz w:val="20"/>
                <w:rPrChange w:id="1945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2</w:t>
            </w:r>
          </w:p>
        </w:tc>
      </w:tr>
      <w:tr w:rsidR="00C83424" w:rsidRPr="00543F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3424" w:rsidRPr="00543FA9" w:rsidRDefault="00C83424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1946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1947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診斷書處理狀態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3424" w:rsidRPr="00543FA9" w:rsidRDefault="00C83424" w:rsidP="00F5498F">
            <w:pPr>
              <w:rPr>
                <w:rFonts w:ascii="新細明體" w:hAnsi="新細明體" w:cs="Arial Unicode MS" w:hint="eastAsia"/>
                <w:sz w:val="20"/>
                <w:rPrChange w:id="1948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C83424" w:rsidRPr="00543F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3424" w:rsidRPr="00543FA9" w:rsidRDefault="00C83424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1949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1950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收據處理狀態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3424" w:rsidRPr="00543FA9" w:rsidRDefault="00C83424" w:rsidP="00F5498F">
            <w:pPr>
              <w:rPr>
                <w:rFonts w:ascii="新細明體" w:hAnsi="新細明體" w:cs="Arial Unicode MS" w:hint="eastAsia"/>
                <w:sz w:val="20"/>
                <w:rPrChange w:id="1951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C83424" w:rsidRPr="00543F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3424" w:rsidRPr="00543FA9" w:rsidRDefault="00C83424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1952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1953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大額給付處理狀態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3424" w:rsidRPr="00543FA9" w:rsidRDefault="00C83424" w:rsidP="00F5498F">
            <w:pPr>
              <w:rPr>
                <w:rFonts w:ascii="新細明體" w:hAnsi="新細明體" w:cs="Arial Unicode MS" w:hint="eastAsia"/>
                <w:sz w:val="20"/>
                <w:rPrChange w:id="1954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C83424" w:rsidRPr="00543F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3424" w:rsidRPr="00543FA9" w:rsidRDefault="00C83424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1955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1956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解除契約處理狀態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3424" w:rsidRPr="00543FA9" w:rsidRDefault="00C83424" w:rsidP="00F5498F">
            <w:pPr>
              <w:rPr>
                <w:rFonts w:ascii="新細明體" w:hAnsi="新細明體" w:cs="Arial Unicode MS" w:hint="eastAsia"/>
                <w:sz w:val="20"/>
                <w:rPrChange w:id="1957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C83424" w:rsidRPr="00543F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3424" w:rsidRPr="00543FA9" w:rsidRDefault="00C83424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1958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1959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資料確認碼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3424" w:rsidRPr="00543FA9" w:rsidRDefault="003629BE" w:rsidP="00F5498F">
            <w:pPr>
              <w:rPr>
                <w:rFonts w:ascii="新細明體" w:hAnsi="新細明體" w:cs="Arial Unicode MS" w:hint="eastAsia"/>
                <w:sz w:val="20"/>
                <w:rPrChange w:id="1960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543FA9">
              <w:rPr>
                <w:rFonts w:ascii="新細明體" w:hAnsi="新細明體" w:cs="Arial Unicode MS"/>
                <w:sz w:val="20"/>
                <w:rPrChange w:id="1961" w:author="陳鐵元" w:date="2017-01-13T15:47:00Z">
                  <w:rPr>
                    <w:rFonts w:ascii="新細明體" w:hAnsi="新細明體" w:cs="Arial Unicode MS"/>
                    <w:sz w:val="20"/>
                  </w:rPr>
                </w:rPrChange>
              </w:rPr>
              <w:t>‘</w:t>
            </w:r>
            <w:r w:rsidRPr="00543FA9">
              <w:rPr>
                <w:rFonts w:ascii="新細明體" w:hAnsi="新細明體" w:cs="Arial Unicode MS" w:hint="eastAsia"/>
                <w:sz w:val="20"/>
                <w:rPrChange w:id="1962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Y</w:t>
            </w:r>
            <w:r w:rsidRPr="00543FA9">
              <w:rPr>
                <w:rFonts w:ascii="新細明體" w:hAnsi="新細明體" w:cs="Arial Unicode MS"/>
                <w:sz w:val="20"/>
                <w:rPrChange w:id="1963" w:author="陳鐵元" w:date="2017-01-13T15:47:00Z">
                  <w:rPr>
                    <w:rFonts w:ascii="新細明體" w:hAnsi="新細明體" w:cs="Arial Unicode MS"/>
                    <w:sz w:val="20"/>
                  </w:rPr>
                </w:rPrChange>
              </w:rPr>
              <w:t>’</w:t>
            </w:r>
          </w:p>
        </w:tc>
      </w:tr>
      <w:tr w:rsidR="00C83424" w:rsidRPr="00543F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3424" w:rsidRPr="00543FA9" w:rsidRDefault="00C83424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1964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1965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3424" w:rsidRPr="00543FA9" w:rsidRDefault="00C83424" w:rsidP="00F5498F">
            <w:pPr>
              <w:rPr>
                <w:rFonts w:ascii="新細明體" w:hAnsi="新細明體" w:cs="Arial Unicode MS" w:hint="eastAsia"/>
                <w:sz w:val="20"/>
                <w:rPrChange w:id="1966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543FA9">
              <w:rPr>
                <w:rFonts w:ascii="新細明體" w:hAnsi="新細明體" w:cs="Arial Unicode MS" w:hint="eastAsia"/>
                <w:sz w:val="20"/>
                <w:rPrChange w:id="1967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登入者</w:t>
            </w:r>
          </w:p>
        </w:tc>
      </w:tr>
      <w:tr w:rsidR="00C83424" w:rsidRPr="00543F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3424" w:rsidRPr="00543FA9" w:rsidRDefault="00C83424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1968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1969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3424" w:rsidRPr="00543FA9" w:rsidRDefault="00C83424" w:rsidP="00F5498F">
            <w:pPr>
              <w:rPr>
                <w:rFonts w:ascii="新細明體" w:hAnsi="新細明體" w:cs="Arial Unicode MS" w:hint="eastAsia"/>
                <w:sz w:val="20"/>
                <w:rPrChange w:id="1970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543FA9">
              <w:rPr>
                <w:rFonts w:ascii="新細明體" w:hAnsi="新細明體" w:cs="Arial Unicode MS" w:hint="eastAsia"/>
                <w:sz w:val="20"/>
                <w:rPrChange w:id="1971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登入者姓名</w:t>
            </w:r>
          </w:p>
        </w:tc>
      </w:tr>
      <w:tr w:rsidR="00C83424" w:rsidRPr="00543F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3424" w:rsidRPr="00543FA9" w:rsidRDefault="00C83424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1972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1973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83424" w:rsidRPr="00543FA9" w:rsidRDefault="00C83424" w:rsidP="00F5498F">
            <w:pPr>
              <w:rPr>
                <w:rFonts w:ascii="新細明體" w:hAnsi="新細明體" w:cs="Arial Unicode MS" w:hint="eastAsia"/>
                <w:sz w:val="20"/>
                <w:rPrChange w:id="1974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543FA9">
              <w:rPr>
                <w:rFonts w:ascii="新細明體" w:hAnsi="新細明體" w:cs="Arial Unicode MS" w:hint="eastAsia"/>
                <w:sz w:val="20"/>
                <w:rPrChange w:id="1975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Current Date</w:t>
            </w:r>
          </w:p>
        </w:tc>
      </w:tr>
      <w:tr w:rsidR="00096063" w:rsidRPr="00543F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6063" w:rsidRPr="00543FA9" w:rsidRDefault="00096063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1976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1977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96063" w:rsidRPr="00543FA9" w:rsidRDefault="00BD58F5" w:rsidP="00F5498F">
            <w:pPr>
              <w:rPr>
                <w:rFonts w:ascii="新細明體" w:hAnsi="新細明體" w:cs="Arial Unicode MS" w:hint="eastAsia"/>
                <w:sz w:val="20"/>
                <w:rPrChange w:id="1978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543FA9">
              <w:rPr>
                <w:rFonts w:ascii="新細明體" w:hAnsi="新細明體" w:cs="Arial Unicode MS" w:hint="eastAsia"/>
                <w:sz w:val="20"/>
                <w:rPrChange w:id="1979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登入者</w:t>
            </w: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1980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單位</w:t>
            </w:r>
          </w:p>
        </w:tc>
      </w:tr>
      <w:tr w:rsidR="00096063" w:rsidRPr="00543F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6063" w:rsidRPr="00543FA9" w:rsidRDefault="00096063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1981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1982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單位中文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96063" w:rsidRPr="00543FA9" w:rsidRDefault="00BD58F5" w:rsidP="00F5498F">
            <w:pPr>
              <w:rPr>
                <w:rFonts w:ascii="新細明體" w:hAnsi="新細明體" w:cs="Arial Unicode MS" w:hint="eastAsia"/>
                <w:sz w:val="20"/>
                <w:rPrChange w:id="1983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543FA9">
              <w:rPr>
                <w:rFonts w:ascii="新細明體" w:hAnsi="新細明體" w:cs="Arial Unicode MS" w:hint="eastAsia"/>
                <w:sz w:val="20"/>
                <w:rPrChange w:id="1984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登入者</w:t>
            </w: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1985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單位中文</w:t>
            </w:r>
          </w:p>
        </w:tc>
      </w:tr>
    </w:tbl>
    <w:p w:rsidR="00C83424" w:rsidRPr="00543FA9" w:rsidRDefault="00C83424" w:rsidP="00C83424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1986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1987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543FA9">
        <w:rPr>
          <w:rFonts w:hint="eastAsia"/>
          <w:kern w:val="2"/>
          <w:szCs w:val="24"/>
          <w:lang w:eastAsia="zh-TW"/>
          <w:rPrChange w:id="1988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未正常結束</w:t>
      </w:r>
    </w:p>
    <w:p w:rsidR="00C83424" w:rsidRPr="00543FA9" w:rsidRDefault="00C83424" w:rsidP="00C83424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lang w:eastAsia="zh-TW"/>
          <w:rPrChange w:id="1989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1990" w:author="陳鐵元" w:date="2017-01-13T15:47:00Z">
            <w:rPr>
              <w:rFonts w:hint="eastAsia"/>
              <w:lang w:eastAsia="zh-TW"/>
            </w:rPr>
          </w:rPrChange>
        </w:rPr>
        <w:t>回覆訊息</w:t>
      </w:r>
      <w:r w:rsidRPr="00543FA9">
        <w:rPr>
          <w:rFonts w:hint="eastAsia"/>
          <w:lang w:eastAsia="zh-TW"/>
          <w:rPrChange w:id="1991" w:author="陳鐵元" w:date="2017-01-13T15:47:00Z">
            <w:rPr>
              <w:rFonts w:hint="eastAsia"/>
              <w:lang w:eastAsia="zh-TW"/>
            </w:rPr>
          </w:rPrChange>
        </w:rPr>
        <w:t>(EXCEPTION)</w:t>
      </w:r>
      <w:r w:rsidRPr="00543FA9">
        <w:rPr>
          <w:rFonts w:hint="eastAsia"/>
          <w:lang w:eastAsia="zh-TW"/>
          <w:rPrChange w:id="1992" w:author="陳鐵元" w:date="2017-01-13T15:47:00Z">
            <w:rPr>
              <w:rFonts w:hint="eastAsia"/>
              <w:lang w:eastAsia="zh-TW"/>
            </w:rPr>
          </w:rPrChange>
        </w:rPr>
        <w:t>：</w:t>
      </w:r>
      <w:r w:rsidRPr="00543FA9">
        <w:rPr>
          <w:lang w:eastAsia="zh-TW"/>
          <w:rPrChange w:id="1993" w:author="陳鐵元" w:date="2017-01-13T15:47:00Z">
            <w:rPr>
              <w:lang w:eastAsia="zh-TW"/>
            </w:rPr>
          </w:rPrChange>
        </w:rPr>
        <w:t>“</w:t>
      </w:r>
      <w:r w:rsidR="00A3164F" w:rsidRPr="00543FA9">
        <w:rPr>
          <w:rFonts w:hint="eastAsia"/>
          <w:lang w:eastAsia="zh-TW"/>
          <w:rPrChange w:id="1994" w:author="陳鐵元" w:date="2017-01-13T15:47:00Z">
            <w:rPr>
              <w:rFonts w:hint="eastAsia"/>
              <w:lang w:eastAsia="zh-TW"/>
            </w:rPr>
          </w:rPrChange>
        </w:rPr>
        <w:t>更新理賠受理檔失敗</w:t>
      </w:r>
      <w:r w:rsidRPr="00543FA9">
        <w:rPr>
          <w:lang w:eastAsia="zh-TW"/>
          <w:rPrChange w:id="1995" w:author="陳鐵元" w:date="2017-01-13T15:47:00Z">
            <w:rPr>
              <w:lang w:eastAsia="zh-TW"/>
            </w:rPr>
          </w:rPrChange>
        </w:rPr>
        <w:t>”</w:t>
      </w:r>
      <w:r w:rsidRPr="00543FA9">
        <w:rPr>
          <w:rFonts w:hint="eastAsia"/>
          <w:lang w:eastAsia="zh-TW"/>
          <w:rPrChange w:id="1996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1997" w:author="陳鐵元" w:date="2017-01-13T15:47:00Z">
            <w:rPr>
              <w:rFonts w:hint="eastAsia"/>
              <w:lang w:eastAsia="zh-TW"/>
            </w:rPr>
          </w:rPrChange>
        </w:rPr>
        <w:t>。</w:t>
      </w:r>
      <w:r w:rsidRPr="00543FA9">
        <w:rPr>
          <w:rFonts w:hint="eastAsia"/>
          <w:lang w:eastAsia="zh-TW"/>
          <w:rPrChange w:id="1998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</w:p>
    <w:p w:rsidR="00C83424" w:rsidRPr="00543FA9" w:rsidRDefault="00C83424" w:rsidP="00C83424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1999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2000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RETURN</w:t>
      </w:r>
    </w:p>
    <w:p w:rsidR="00C83424" w:rsidRPr="00543FA9" w:rsidRDefault="00AC56E9" w:rsidP="00C83424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001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002" w:author="陳鐵元" w:date="2017-01-13T15:47:00Z">
            <w:rPr>
              <w:rFonts w:hint="eastAsia"/>
              <w:lang w:eastAsia="zh-TW"/>
            </w:rPr>
          </w:rPrChange>
        </w:rPr>
        <w:t xml:space="preserve">UPDATE DTAAA010 </w:t>
      </w:r>
      <w:r w:rsidRPr="00543FA9">
        <w:rPr>
          <w:rFonts w:hint="eastAsia"/>
          <w:lang w:eastAsia="zh-TW"/>
          <w:rPrChange w:id="2003" w:author="陳鐵元" w:date="2017-01-13T15:47:00Z">
            <w:rPr>
              <w:rFonts w:hint="eastAsia"/>
              <w:lang w:eastAsia="zh-TW"/>
            </w:rPr>
          </w:rPrChange>
        </w:rPr>
        <w:t>理賠受理申請書檔：</w:t>
      </w:r>
    </w:p>
    <w:p w:rsidR="007B1AB0" w:rsidRPr="00543FA9" w:rsidRDefault="007B1AB0" w:rsidP="007B1AB0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004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005" w:author="陳鐵元" w:date="2017-01-13T15:47:00Z">
            <w:rPr>
              <w:rFonts w:hint="eastAsia"/>
              <w:lang w:eastAsia="zh-TW"/>
            </w:rPr>
          </w:rPrChange>
        </w:rPr>
        <w:t xml:space="preserve">IF </w:t>
      </w:r>
      <w:r w:rsidRPr="00543FA9">
        <w:rPr>
          <w:rFonts w:hint="eastAsia"/>
          <w:lang w:eastAsia="zh-TW"/>
          <w:rPrChange w:id="2006" w:author="陳鐵元" w:date="2017-01-13T15:47:00Z">
            <w:rPr>
              <w:rFonts w:hint="eastAsia"/>
              <w:lang w:eastAsia="zh-TW"/>
            </w:rPr>
          </w:rPrChange>
        </w:rPr>
        <w:t>申請書資料有異動才須執行本</w:t>
      </w:r>
      <w:r w:rsidRPr="00543FA9">
        <w:rPr>
          <w:rFonts w:hint="eastAsia"/>
          <w:lang w:eastAsia="zh-TW"/>
          <w:rPrChange w:id="2007" w:author="陳鐵元" w:date="2017-01-13T15:47:00Z">
            <w:rPr>
              <w:rFonts w:hint="eastAsia"/>
              <w:lang w:eastAsia="zh-TW"/>
            </w:rPr>
          </w:rPrChange>
        </w:rPr>
        <w:t>STEP</w:t>
      </w:r>
      <w:r w:rsidRPr="00543FA9">
        <w:rPr>
          <w:rFonts w:hint="eastAsia"/>
          <w:lang w:eastAsia="zh-TW"/>
          <w:rPrChange w:id="2008" w:author="陳鐵元" w:date="2017-01-13T15:47:00Z">
            <w:rPr>
              <w:rFonts w:hint="eastAsia"/>
              <w:lang w:eastAsia="zh-TW"/>
            </w:rPr>
          </w:rPrChange>
        </w:rPr>
        <w:t>。</w:t>
      </w:r>
    </w:p>
    <w:p w:rsidR="007B1AB0" w:rsidRPr="00543FA9" w:rsidRDefault="007B1AB0" w:rsidP="007B1AB0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009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010" w:author="陳鐵元" w:date="2017-01-13T15:47:00Z">
            <w:rPr>
              <w:rFonts w:hint="eastAsia"/>
              <w:lang w:eastAsia="zh-TW"/>
            </w:rPr>
          </w:rPrChange>
        </w:rPr>
        <w:t xml:space="preserve">CALL </w:t>
      </w:r>
      <w:r w:rsidRPr="00543FA9">
        <w:rPr>
          <w:rFonts w:ascii="細明體" w:eastAsia="細明體" w:hAnsi="細明體" w:hint="eastAsia"/>
          <w:rPrChange w:id="2011" w:author="陳鐵元" w:date="2017-01-13T15:47:00Z">
            <w:rPr>
              <w:rFonts w:ascii="細明體" w:eastAsia="細明體" w:hAnsi="細明體" w:hint="eastAsia"/>
            </w:rPr>
          </w:rPrChange>
        </w:rPr>
        <w:t>AA_A0Z002</w:t>
      </w:r>
      <w:r w:rsidRPr="00543FA9">
        <w:rPr>
          <w:rFonts w:ascii="細明體" w:eastAsia="細明體" w:hAnsi="細明體" w:hint="eastAsia"/>
          <w:lang w:eastAsia="zh-TW"/>
          <w:rPrChange w:id="2012" w:author="陳鐵元" w:date="2017-01-13T15:47:00Z">
            <w:rPr>
              <w:rFonts w:ascii="細明體" w:eastAsia="細明體" w:hAnsi="細明體" w:hint="eastAsia"/>
              <w:lang w:eastAsia="zh-TW"/>
            </w:rPr>
          </w:rPrChange>
        </w:rPr>
        <w:t>.Method3：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7B1AB0" w:rsidRPr="00543F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B1AB0" w:rsidRPr="00543FA9" w:rsidRDefault="007B1AB0" w:rsidP="00F5498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2013" w:author="陳鐵元" w:date="2017-01-13T15:47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543FA9">
              <w:rPr>
                <w:rFonts w:ascii="細明體" w:eastAsia="細明體" w:hAnsi="細明體" w:cs="Arial Unicode MS" w:hint="eastAsia"/>
                <w:b/>
                <w:bCs/>
                <w:sz w:val="20"/>
                <w:rPrChange w:id="2014" w:author="陳鐵元" w:date="2017-01-13T15:47:00Z">
                  <w:rPr>
                    <w:rFonts w:ascii="細明體" w:eastAsia="細明體" w:hAnsi="細明體" w:cs="Arial Unicode MS" w:hint="eastAsia"/>
                    <w:b/>
                    <w:bCs/>
                    <w:sz w:val="20"/>
                  </w:rPr>
                </w:rPrChange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B1AB0" w:rsidRPr="00543FA9" w:rsidRDefault="007B1AB0" w:rsidP="00F5498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2015" w:author="陳鐵元" w:date="2017-01-13T15:47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b/>
                <w:bCs/>
                <w:sz w:val="20"/>
                <w:rPrChange w:id="2016" w:author="陳鐵元" w:date="2017-01-13T15:47:00Z">
                  <w:rPr>
                    <w:rFonts w:ascii="細明體" w:eastAsia="細明體" w:hAnsi="細明體" w:hint="eastAsia"/>
                    <w:b/>
                    <w:bCs/>
                    <w:sz w:val="20"/>
                  </w:rPr>
                </w:rPrChange>
              </w:rPr>
              <w:t>資料來源</w:t>
            </w:r>
          </w:p>
        </w:tc>
      </w:tr>
      <w:tr w:rsidR="007B1AB0" w:rsidRPr="00543F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B1AB0" w:rsidRPr="00543FA9" w:rsidRDefault="007B1AB0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2017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2018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DTAAA010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B1AB0" w:rsidRPr="00543FA9" w:rsidRDefault="007B1AB0" w:rsidP="00F5498F">
            <w:pPr>
              <w:rPr>
                <w:rFonts w:ascii="新細明體" w:hAnsi="新細明體" w:cs="Arial Unicode MS" w:hint="eastAsia"/>
                <w:sz w:val="20"/>
                <w:rPrChange w:id="2019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543FA9">
              <w:rPr>
                <w:rFonts w:ascii="新細明體" w:hAnsi="新細明體" w:cs="Arial Unicode MS" w:hint="eastAsia"/>
                <w:sz w:val="20"/>
                <w:rPrChange w:id="2020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有異動的欄位才需UPDATE</w:t>
            </w:r>
          </w:p>
        </w:tc>
      </w:tr>
    </w:tbl>
    <w:p w:rsidR="007B1AB0" w:rsidRPr="00543FA9" w:rsidRDefault="007B1AB0" w:rsidP="007B1AB0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2021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2022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543FA9">
        <w:rPr>
          <w:rFonts w:hint="eastAsia"/>
          <w:kern w:val="2"/>
          <w:szCs w:val="24"/>
          <w:lang w:eastAsia="zh-TW"/>
          <w:rPrChange w:id="2023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未正常結束</w:t>
      </w:r>
    </w:p>
    <w:p w:rsidR="007B1AB0" w:rsidRPr="00543FA9" w:rsidRDefault="007B1AB0" w:rsidP="007B1AB0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lang w:eastAsia="zh-TW"/>
          <w:rPrChange w:id="2024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025" w:author="陳鐵元" w:date="2017-01-13T15:47:00Z">
            <w:rPr>
              <w:rFonts w:hint="eastAsia"/>
              <w:lang w:eastAsia="zh-TW"/>
            </w:rPr>
          </w:rPrChange>
        </w:rPr>
        <w:t>回覆訊息</w:t>
      </w:r>
      <w:r w:rsidRPr="00543FA9">
        <w:rPr>
          <w:rFonts w:hint="eastAsia"/>
          <w:lang w:eastAsia="zh-TW"/>
          <w:rPrChange w:id="2026" w:author="陳鐵元" w:date="2017-01-13T15:47:00Z">
            <w:rPr>
              <w:rFonts w:hint="eastAsia"/>
              <w:lang w:eastAsia="zh-TW"/>
            </w:rPr>
          </w:rPrChange>
        </w:rPr>
        <w:t>(EXCEPTION)</w:t>
      </w:r>
      <w:r w:rsidRPr="00543FA9">
        <w:rPr>
          <w:rFonts w:hint="eastAsia"/>
          <w:lang w:eastAsia="zh-TW"/>
          <w:rPrChange w:id="2027" w:author="陳鐵元" w:date="2017-01-13T15:47:00Z">
            <w:rPr>
              <w:rFonts w:hint="eastAsia"/>
              <w:lang w:eastAsia="zh-TW"/>
            </w:rPr>
          </w:rPrChange>
        </w:rPr>
        <w:t>：</w:t>
      </w:r>
      <w:r w:rsidRPr="00543FA9">
        <w:rPr>
          <w:lang w:eastAsia="zh-TW"/>
          <w:rPrChange w:id="2028" w:author="陳鐵元" w:date="2017-01-13T15:47:00Z">
            <w:rPr>
              <w:lang w:eastAsia="zh-TW"/>
            </w:rPr>
          </w:rPrChange>
        </w:rPr>
        <w:t>“</w:t>
      </w:r>
      <w:r w:rsidRPr="00543FA9">
        <w:rPr>
          <w:rFonts w:hint="eastAsia"/>
          <w:lang w:eastAsia="zh-TW"/>
          <w:rPrChange w:id="2029" w:author="陳鐵元" w:date="2017-01-13T15:47:00Z">
            <w:rPr>
              <w:rFonts w:hint="eastAsia"/>
              <w:lang w:eastAsia="zh-TW"/>
            </w:rPr>
          </w:rPrChange>
        </w:rPr>
        <w:t>更新理賠受理申請書檔失敗</w:t>
      </w:r>
      <w:r w:rsidRPr="00543FA9">
        <w:rPr>
          <w:lang w:eastAsia="zh-TW"/>
          <w:rPrChange w:id="2030" w:author="陳鐵元" w:date="2017-01-13T15:47:00Z">
            <w:rPr>
              <w:lang w:eastAsia="zh-TW"/>
            </w:rPr>
          </w:rPrChange>
        </w:rPr>
        <w:t>”</w:t>
      </w:r>
      <w:r w:rsidRPr="00543FA9">
        <w:rPr>
          <w:rFonts w:hint="eastAsia"/>
          <w:lang w:eastAsia="zh-TW"/>
          <w:rPrChange w:id="2031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2032" w:author="陳鐵元" w:date="2017-01-13T15:47:00Z">
            <w:rPr>
              <w:rFonts w:hint="eastAsia"/>
              <w:lang w:eastAsia="zh-TW"/>
            </w:rPr>
          </w:rPrChange>
        </w:rPr>
        <w:t>。</w:t>
      </w:r>
      <w:r w:rsidRPr="00543FA9">
        <w:rPr>
          <w:rFonts w:hint="eastAsia"/>
          <w:lang w:eastAsia="zh-TW"/>
          <w:rPrChange w:id="2033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</w:p>
    <w:p w:rsidR="007B1AB0" w:rsidRPr="00543FA9" w:rsidRDefault="007B1AB0" w:rsidP="007B1AB0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034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2035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RETURN</w:t>
      </w:r>
    </w:p>
    <w:p w:rsidR="007B1AB0" w:rsidRPr="00543FA9" w:rsidRDefault="007B1AB0" w:rsidP="007B1AB0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036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037" w:author="陳鐵元" w:date="2017-01-13T15:47:00Z">
            <w:rPr>
              <w:rFonts w:hint="eastAsia"/>
              <w:lang w:eastAsia="zh-TW"/>
            </w:rPr>
          </w:rPrChange>
        </w:rPr>
        <w:t>UPDATE DTAAA011</w:t>
      </w:r>
      <w:r w:rsidRPr="00543FA9">
        <w:rPr>
          <w:rFonts w:hint="eastAsia"/>
          <w:lang w:eastAsia="zh-TW"/>
          <w:rPrChange w:id="2038" w:author="陳鐵元" w:date="2017-01-13T15:47:00Z">
            <w:rPr>
              <w:rFonts w:hint="eastAsia"/>
              <w:lang w:eastAsia="zh-TW"/>
            </w:rPr>
          </w:rPrChange>
        </w:rPr>
        <w:t>理賠索賠類別檔：</w:t>
      </w:r>
    </w:p>
    <w:p w:rsidR="007B1AB0" w:rsidRPr="00543FA9" w:rsidRDefault="007B1AB0" w:rsidP="007B1AB0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039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040" w:author="陳鐵元" w:date="2017-01-13T15:47:00Z">
            <w:rPr>
              <w:rFonts w:hint="eastAsia"/>
              <w:lang w:eastAsia="zh-TW"/>
            </w:rPr>
          </w:rPrChange>
        </w:rPr>
        <w:t xml:space="preserve">IF </w:t>
      </w:r>
      <w:r w:rsidRPr="00543FA9">
        <w:rPr>
          <w:rFonts w:hint="eastAsia"/>
          <w:lang w:eastAsia="zh-TW"/>
          <w:rPrChange w:id="2041" w:author="陳鐵元" w:date="2017-01-13T15:47:00Z">
            <w:rPr>
              <w:rFonts w:hint="eastAsia"/>
              <w:lang w:eastAsia="zh-TW"/>
            </w:rPr>
          </w:rPrChange>
        </w:rPr>
        <w:t>索賠類別資料有異動才須執行本</w:t>
      </w:r>
      <w:r w:rsidRPr="00543FA9">
        <w:rPr>
          <w:rFonts w:hint="eastAsia"/>
          <w:lang w:eastAsia="zh-TW"/>
          <w:rPrChange w:id="2042" w:author="陳鐵元" w:date="2017-01-13T15:47:00Z">
            <w:rPr>
              <w:rFonts w:hint="eastAsia"/>
              <w:lang w:eastAsia="zh-TW"/>
            </w:rPr>
          </w:rPrChange>
        </w:rPr>
        <w:t>STEP</w:t>
      </w:r>
      <w:r w:rsidRPr="00543FA9">
        <w:rPr>
          <w:rFonts w:hint="eastAsia"/>
          <w:lang w:eastAsia="zh-TW"/>
          <w:rPrChange w:id="2043" w:author="陳鐵元" w:date="2017-01-13T15:47:00Z">
            <w:rPr>
              <w:rFonts w:hint="eastAsia"/>
              <w:lang w:eastAsia="zh-TW"/>
            </w:rPr>
          </w:rPrChange>
        </w:rPr>
        <w:t>。</w:t>
      </w:r>
    </w:p>
    <w:p w:rsidR="007B1AB0" w:rsidRPr="00543FA9" w:rsidRDefault="007B1AB0" w:rsidP="007B1AB0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2044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045" w:author="陳鐵元" w:date="2017-01-13T15:47:00Z">
            <w:rPr>
              <w:rFonts w:hint="eastAsia"/>
              <w:lang w:eastAsia="zh-TW"/>
            </w:rPr>
          </w:rPrChange>
        </w:rPr>
        <w:t>同</w:t>
      </w:r>
      <w:r w:rsidRPr="00543FA9">
        <w:rPr>
          <w:rFonts w:hint="eastAsia"/>
          <w:lang w:eastAsia="zh-TW"/>
          <w:rPrChange w:id="2046" w:author="陳鐵元" w:date="2017-01-13T15:47:00Z">
            <w:rPr>
              <w:rFonts w:hint="eastAsia"/>
              <w:color w:val="00FF00"/>
              <w:lang w:eastAsia="zh-TW"/>
            </w:rPr>
          </w:rPrChange>
        </w:rPr>
        <w:t xml:space="preserve"> </w:t>
      </w:r>
      <w:r w:rsidR="00DB795C" w:rsidRPr="00543FA9">
        <w:rPr>
          <w:b/>
          <w:lang w:eastAsia="zh-TW"/>
          <w:rPrChange w:id="2047" w:author="陳鐵元" w:date="2017-01-13T15:47:00Z">
            <w:rPr>
              <w:b/>
              <w:color w:val="008000"/>
              <w:lang w:eastAsia="zh-TW"/>
            </w:rPr>
          </w:rPrChange>
        </w:rPr>
        <w:fldChar w:fldCharType="begin"/>
      </w:r>
      <w:r w:rsidR="00DB795C" w:rsidRPr="00543FA9">
        <w:rPr>
          <w:b/>
          <w:lang w:eastAsia="zh-TW"/>
          <w:rPrChange w:id="2048" w:author="陳鐵元" w:date="2017-01-13T15:47:00Z">
            <w:rPr>
              <w:b/>
              <w:color w:val="008000"/>
              <w:lang w:eastAsia="zh-TW"/>
            </w:rPr>
          </w:rPrChange>
        </w:rPr>
        <w:instrText xml:space="preserve"> HYPERLINK  \l "</w:instrText>
      </w:r>
      <w:r w:rsidR="00DB795C" w:rsidRPr="00543FA9">
        <w:rPr>
          <w:rFonts w:hint="eastAsia"/>
          <w:b/>
          <w:lang w:eastAsia="zh-TW"/>
          <w:rPrChange w:id="2049" w:author="陳鐵元" w:date="2017-01-13T15:47:00Z">
            <w:rPr>
              <w:rFonts w:hint="eastAsia"/>
              <w:b/>
              <w:color w:val="008000"/>
              <w:lang w:eastAsia="zh-TW"/>
            </w:rPr>
          </w:rPrChange>
        </w:rPr>
        <w:instrText>更新理賠索賠類別檔</w:instrText>
      </w:r>
      <w:r w:rsidR="00DB795C" w:rsidRPr="00543FA9">
        <w:rPr>
          <w:b/>
          <w:lang w:eastAsia="zh-TW"/>
          <w:rPrChange w:id="2050" w:author="陳鐵元" w:date="2017-01-13T15:47:00Z">
            <w:rPr>
              <w:b/>
              <w:color w:val="008000"/>
              <w:lang w:eastAsia="zh-TW"/>
            </w:rPr>
          </w:rPrChange>
        </w:rPr>
        <w:instrText xml:space="preserve">" </w:instrText>
      </w:r>
      <w:r w:rsidR="00F5498F" w:rsidRPr="00543FA9">
        <w:rPr>
          <w:b/>
          <w:lang w:eastAsia="zh-TW"/>
          <w:rPrChange w:id="2051" w:author="陳鐵元" w:date="2017-01-13T15:47:00Z">
            <w:rPr>
              <w:b/>
              <w:color w:val="008000"/>
              <w:lang w:eastAsia="zh-TW"/>
            </w:rPr>
          </w:rPrChange>
        </w:rPr>
      </w:r>
      <w:r w:rsidR="00DB795C" w:rsidRPr="00543FA9">
        <w:rPr>
          <w:b/>
          <w:lang w:eastAsia="zh-TW"/>
          <w:rPrChange w:id="2052" w:author="陳鐵元" w:date="2017-01-13T15:47:00Z">
            <w:rPr>
              <w:b/>
              <w:color w:val="008000"/>
              <w:lang w:eastAsia="zh-TW"/>
            </w:rPr>
          </w:rPrChange>
        </w:rPr>
        <w:fldChar w:fldCharType="separate"/>
      </w:r>
      <w:r w:rsidRPr="00543FA9">
        <w:rPr>
          <w:rStyle w:val="a3"/>
          <w:rFonts w:hint="eastAsia"/>
          <w:b/>
          <w:color w:val="auto"/>
          <w:lang w:eastAsia="zh-TW"/>
          <w:rPrChange w:id="2053" w:author="陳鐵元" w:date="2017-01-13T15:47:00Z">
            <w:rPr>
              <w:rStyle w:val="a3"/>
              <w:rFonts w:hint="eastAsia"/>
              <w:b/>
              <w:lang w:eastAsia="zh-TW"/>
            </w:rPr>
          </w:rPrChange>
        </w:rPr>
        <w:t>案件修改</w:t>
      </w:r>
      <w:r w:rsidRPr="00543FA9">
        <w:rPr>
          <w:rStyle w:val="a3"/>
          <w:rFonts w:hint="eastAsia"/>
          <w:color w:val="auto"/>
          <w:lang w:eastAsia="zh-TW"/>
          <w:rPrChange w:id="2054" w:author="陳鐵元" w:date="2017-01-13T15:47:00Z">
            <w:rPr>
              <w:rStyle w:val="a3"/>
              <w:rFonts w:hint="eastAsia"/>
              <w:lang w:eastAsia="zh-TW"/>
            </w:rPr>
          </w:rPrChange>
        </w:rPr>
        <w:t>之</w:t>
      </w:r>
      <w:r w:rsidRPr="00543FA9">
        <w:rPr>
          <w:rStyle w:val="a3"/>
          <w:rFonts w:hint="eastAsia"/>
          <w:color w:val="auto"/>
          <w:lang w:eastAsia="zh-TW"/>
          <w:rPrChange w:id="2055" w:author="陳鐵元" w:date="2017-01-13T15:47:00Z">
            <w:rPr>
              <w:rStyle w:val="a3"/>
              <w:rFonts w:hint="eastAsia"/>
              <w:lang w:eastAsia="zh-TW"/>
            </w:rPr>
          </w:rPrChange>
        </w:rPr>
        <w:t>U</w:t>
      </w:r>
      <w:r w:rsidRPr="00543FA9">
        <w:rPr>
          <w:rStyle w:val="a3"/>
          <w:rFonts w:hint="eastAsia"/>
          <w:color w:val="auto"/>
          <w:lang w:eastAsia="zh-TW"/>
          <w:rPrChange w:id="2056" w:author="陳鐵元" w:date="2017-01-13T15:47:00Z">
            <w:rPr>
              <w:rStyle w:val="a3"/>
              <w:rFonts w:hint="eastAsia"/>
              <w:lang w:eastAsia="zh-TW"/>
            </w:rPr>
          </w:rPrChange>
        </w:rPr>
        <w:t>PDATE DTAAA011</w:t>
      </w:r>
      <w:r w:rsidRPr="00543FA9">
        <w:rPr>
          <w:rStyle w:val="a3"/>
          <w:rFonts w:hint="eastAsia"/>
          <w:color w:val="auto"/>
          <w:lang w:eastAsia="zh-TW"/>
          <w:rPrChange w:id="2057" w:author="陳鐵元" w:date="2017-01-13T15:47:00Z">
            <w:rPr>
              <w:rStyle w:val="a3"/>
              <w:rFonts w:hint="eastAsia"/>
              <w:lang w:eastAsia="zh-TW"/>
            </w:rPr>
          </w:rPrChange>
        </w:rPr>
        <w:t>理賠索賠類別檔</w:t>
      </w:r>
      <w:r w:rsidR="00DB795C" w:rsidRPr="00543FA9">
        <w:rPr>
          <w:b/>
          <w:lang w:eastAsia="zh-TW"/>
          <w:rPrChange w:id="2058" w:author="陳鐵元" w:date="2017-01-13T15:47:00Z">
            <w:rPr>
              <w:b/>
              <w:color w:val="008000"/>
              <w:lang w:eastAsia="zh-TW"/>
            </w:rPr>
          </w:rPrChange>
        </w:rPr>
        <w:fldChar w:fldCharType="end"/>
      </w:r>
      <w:r w:rsidRPr="00543FA9">
        <w:rPr>
          <w:rFonts w:hint="eastAsia"/>
          <w:lang w:eastAsia="zh-TW"/>
          <w:rPrChange w:id="2059" w:author="陳鐵元" w:date="2017-01-13T15:47:00Z">
            <w:rPr>
              <w:rFonts w:hint="eastAsia"/>
              <w:lang w:eastAsia="zh-TW"/>
            </w:rPr>
          </w:rPrChange>
        </w:rPr>
        <w:t>。</w:t>
      </w:r>
    </w:p>
    <w:p w:rsidR="003061A7" w:rsidRPr="00543FA9" w:rsidRDefault="00BA102C" w:rsidP="003061A7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060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061" w:author="陳鐵元" w:date="2017-01-13T15:47:00Z">
            <w:rPr>
              <w:rFonts w:hint="eastAsia"/>
              <w:lang w:eastAsia="zh-TW"/>
            </w:rPr>
          </w:rPrChange>
        </w:rPr>
        <w:t>資料確認結果</w:t>
      </w:r>
    </w:p>
    <w:p w:rsidR="003061A7" w:rsidRPr="00543FA9" w:rsidRDefault="003061A7" w:rsidP="003061A7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062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2063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543FA9">
        <w:rPr>
          <w:rFonts w:hint="eastAsia"/>
          <w:lang w:eastAsia="zh-TW"/>
          <w:rPrChange w:id="2064" w:author="陳鐵元" w:date="2017-01-13T15:47:00Z">
            <w:rPr>
              <w:rFonts w:hint="eastAsia"/>
              <w:lang w:eastAsia="zh-TW"/>
            </w:rPr>
          </w:rPrChange>
        </w:rPr>
        <w:t>成功</w:t>
      </w:r>
    </w:p>
    <w:p w:rsidR="00BA102C" w:rsidRPr="00543FA9" w:rsidRDefault="00BA102C" w:rsidP="00BA102C">
      <w:pPr>
        <w:pStyle w:val="Tabletext"/>
        <w:keepLines w:val="0"/>
        <w:numPr>
          <w:ilvl w:val="4"/>
          <w:numId w:val="20"/>
        </w:numPr>
        <w:spacing w:after="0" w:line="240" w:lineRule="auto"/>
        <w:rPr>
          <w:rFonts w:hint="eastAsia"/>
          <w:lang w:eastAsia="zh-TW"/>
          <w:rPrChange w:id="2065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066" w:author="陳鐵元" w:date="2017-01-13T15:47:00Z">
            <w:rPr>
              <w:rFonts w:hint="eastAsia"/>
              <w:lang w:eastAsia="zh-TW"/>
            </w:rPr>
          </w:rPrChange>
        </w:rPr>
        <w:t>顯示訊息：</w:t>
      </w:r>
      <w:r w:rsidRPr="00543FA9">
        <w:rPr>
          <w:lang w:eastAsia="zh-TW"/>
          <w:rPrChange w:id="2067" w:author="陳鐵元" w:date="2017-01-13T15:47:00Z">
            <w:rPr>
              <w:lang w:eastAsia="zh-TW"/>
            </w:rPr>
          </w:rPrChange>
        </w:rPr>
        <w:t>”</w:t>
      </w:r>
      <w:r w:rsidRPr="00543FA9">
        <w:rPr>
          <w:rFonts w:hint="eastAsia"/>
          <w:lang w:eastAsia="zh-TW"/>
          <w:rPrChange w:id="2068" w:author="陳鐵元" w:date="2017-01-13T15:47:00Z">
            <w:rPr>
              <w:rFonts w:hint="eastAsia"/>
              <w:lang w:eastAsia="zh-TW"/>
            </w:rPr>
          </w:rPrChange>
        </w:rPr>
        <w:t>申請書資料確認成功，請繼續進行診斷書資料確認</w:t>
      </w:r>
      <w:r w:rsidRPr="00543FA9">
        <w:rPr>
          <w:lang w:eastAsia="zh-TW"/>
          <w:rPrChange w:id="2069" w:author="陳鐵元" w:date="2017-01-13T15:47:00Z">
            <w:rPr>
              <w:lang w:eastAsia="zh-TW"/>
            </w:rPr>
          </w:rPrChange>
        </w:rPr>
        <w:t>”</w:t>
      </w:r>
      <w:r w:rsidRPr="00543FA9">
        <w:rPr>
          <w:rFonts w:hint="eastAsia"/>
          <w:lang w:eastAsia="zh-TW"/>
          <w:rPrChange w:id="2070" w:author="陳鐵元" w:date="2017-01-13T15:47:00Z">
            <w:rPr>
              <w:rFonts w:hint="eastAsia"/>
              <w:lang w:eastAsia="zh-TW"/>
            </w:rPr>
          </w:rPrChange>
        </w:rPr>
        <w:t>。</w:t>
      </w:r>
    </w:p>
    <w:p w:rsidR="00BA102C" w:rsidRPr="00543FA9" w:rsidRDefault="00BA102C" w:rsidP="00BA102C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071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072" w:author="陳鐵元" w:date="2017-01-13T15:47:00Z">
            <w:rPr>
              <w:rFonts w:hint="eastAsia"/>
              <w:lang w:eastAsia="zh-TW"/>
            </w:rPr>
          </w:rPrChange>
        </w:rPr>
        <w:t>執行</w:t>
      </w:r>
      <w:r w:rsidRPr="00543FA9">
        <w:rPr>
          <w:rFonts w:hint="eastAsia"/>
          <w:lang w:eastAsia="zh-TW"/>
          <w:rPrChange w:id="2073" w:author="陳鐵元" w:date="2017-01-13T15:47:00Z">
            <w:rPr>
              <w:rFonts w:hint="eastAsia"/>
              <w:lang w:eastAsia="zh-TW"/>
            </w:rPr>
          </w:rPrChange>
        </w:rPr>
        <w:t xml:space="preserve"> Button </w:t>
      </w:r>
      <w:r w:rsidRPr="00543FA9">
        <w:rPr>
          <w:rFonts w:hint="eastAsia"/>
          <w:lang w:eastAsia="zh-TW"/>
          <w:rPrChange w:id="2074" w:author="陳鐵元" w:date="2017-01-13T15:47:00Z">
            <w:rPr>
              <w:rFonts w:hint="eastAsia"/>
              <w:lang w:eastAsia="zh-TW"/>
            </w:rPr>
          </w:rPrChange>
        </w:rPr>
        <w:t>診斷書</w:t>
      </w:r>
      <w:r w:rsidRPr="00543FA9">
        <w:rPr>
          <w:rFonts w:hint="eastAsia"/>
          <w:lang w:eastAsia="zh-TW"/>
          <w:rPrChange w:id="2075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2076" w:author="陳鐵元" w:date="2017-01-13T15:47:00Z">
            <w:rPr>
              <w:rFonts w:hint="eastAsia"/>
              <w:lang w:eastAsia="zh-TW"/>
            </w:rPr>
          </w:rPrChange>
        </w:rPr>
        <w:t>功能。</w:t>
      </w:r>
    </w:p>
    <w:p w:rsidR="003061A7" w:rsidRPr="00543FA9" w:rsidRDefault="003061A7" w:rsidP="003061A7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077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2078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ELSE</w:t>
      </w:r>
    </w:p>
    <w:p w:rsidR="009F021A" w:rsidRPr="00543FA9" w:rsidRDefault="003061A7" w:rsidP="009F021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079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080" w:author="陳鐵元" w:date="2017-01-13T15:47:00Z">
            <w:rPr>
              <w:rFonts w:hint="eastAsia"/>
              <w:lang w:eastAsia="zh-TW"/>
            </w:rPr>
          </w:rPrChange>
        </w:rPr>
        <w:t>顯示各種失敗情況的回覆訊息</w:t>
      </w:r>
    </w:p>
    <w:p w:rsidR="009E241D" w:rsidRPr="00543FA9" w:rsidRDefault="009E241D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hint="eastAsia"/>
          <w:b/>
          <w:kern w:val="2"/>
          <w:szCs w:val="24"/>
          <w:lang w:eastAsia="zh-TW"/>
          <w:rPrChange w:id="2081" w:author="陳鐵元" w:date="2017-01-13T15:47:00Z">
            <w:rPr>
              <w:rFonts w:hint="eastAsia"/>
              <w:b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b/>
          <w:kern w:val="2"/>
          <w:szCs w:val="24"/>
          <w:lang w:eastAsia="zh-TW"/>
          <w:rPrChange w:id="2082" w:author="陳鐵元" w:date="2017-01-13T15:47:00Z">
            <w:rPr>
              <w:rFonts w:hint="eastAsia"/>
              <w:b/>
              <w:kern w:val="2"/>
              <w:szCs w:val="24"/>
              <w:lang w:eastAsia="zh-TW"/>
            </w:rPr>
          </w:rPrChange>
        </w:rPr>
        <w:t>核定</w:t>
      </w:r>
    </w:p>
    <w:p w:rsidR="009E241D" w:rsidRPr="00543FA9" w:rsidRDefault="009E241D" w:rsidP="009E241D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083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084" w:author="陳鐵元" w:date="2017-01-13T15:47:00Z">
            <w:rPr>
              <w:rFonts w:hint="eastAsia"/>
              <w:lang w:eastAsia="zh-TW"/>
            </w:rPr>
          </w:rPrChange>
        </w:rPr>
        <w:t>檢核：</w:t>
      </w:r>
    </w:p>
    <w:p w:rsidR="00A1667B" w:rsidRPr="00543FA9" w:rsidRDefault="00A1667B" w:rsidP="00A1667B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085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2086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同案件送件檢核</w:t>
      </w:r>
      <w:r w:rsidRPr="00543FA9">
        <w:rPr>
          <w:kern w:val="2"/>
          <w:szCs w:val="24"/>
          <w:lang w:eastAsia="zh-TW"/>
          <w:rPrChange w:id="2087" w:author="陳鐵元" w:date="2017-01-13T15:47:00Z">
            <w:rPr>
              <w:kern w:val="2"/>
              <w:szCs w:val="24"/>
              <w:lang w:eastAsia="zh-TW"/>
            </w:rPr>
          </w:rPrChange>
        </w:rPr>
        <w:fldChar w:fldCharType="begin"/>
      </w:r>
      <w:r w:rsidRPr="00543FA9">
        <w:rPr>
          <w:kern w:val="2"/>
          <w:szCs w:val="24"/>
          <w:lang w:eastAsia="zh-TW"/>
          <w:rPrChange w:id="2088" w:author="陳鐵元" w:date="2017-01-13T15:47:00Z">
            <w:rPr>
              <w:kern w:val="2"/>
              <w:szCs w:val="24"/>
              <w:lang w:eastAsia="zh-TW"/>
            </w:rPr>
          </w:rPrChange>
        </w:rPr>
        <w:instrText>HYPERLINK  \l "</w:instrText>
      </w:r>
      <w:r w:rsidRPr="00543FA9">
        <w:rPr>
          <w:rFonts w:hint="eastAsia"/>
          <w:kern w:val="2"/>
          <w:szCs w:val="24"/>
          <w:lang w:eastAsia="zh-TW"/>
          <w:rPrChange w:id="2089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instrText>畫面資料檢核</w:instrText>
      </w:r>
      <w:r w:rsidRPr="00543FA9">
        <w:rPr>
          <w:kern w:val="2"/>
          <w:szCs w:val="24"/>
          <w:lang w:eastAsia="zh-TW"/>
          <w:rPrChange w:id="2090" w:author="陳鐵元" w:date="2017-01-13T15:47:00Z">
            <w:rPr>
              <w:kern w:val="2"/>
              <w:szCs w:val="24"/>
              <w:lang w:eastAsia="zh-TW"/>
            </w:rPr>
          </w:rPrChange>
        </w:rPr>
        <w:instrText>"</w:instrText>
      </w:r>
      <w:r w:rsidRPr="00543FA9">
        <w:rPr>
          <w:kern w:val="2"/>
          <w:szCs w:val="24"/>
          <w:lang w:eastAsia="zh-TW"/>
          <w:rPrChange w:id="2091" w:author="陳鐵元" w:date="2017-01-13T15:47:00Z">
            <w:rPr>
              <w:kern w:val="2"/>
              <w:szCs w:val="24"/>
              <w:lang w:eastAsia="zh-TW"/>
            </w:rPr>
          </w:rPrChange>
        </w:rPr>
      </w:r>
      <w:r w:rsidRPr="00543FA9">
        <w:rPr>
          <w:kern w:val="2"/>
          <w:szCs w:val="24"/>
          <w:lang w:eastAsia="zh-TW"/>
          <w:rPrChange w:id="2092" w:author="陳鐵元" w:date="2017-01-13T15:47:00Z">
            <w:rPr>
              <w:kern w:val="2"/>
              <w:szCs w:val="24"/>
              <w:lang w:eastAsia="zh-TW"/>
            </w:rPr>
          </w:rPrChange>
        </w:rPr>
        <w:fldChar w:fldCharType="separate"/>
      </w:r>
      <w:r w:rsidRPr="00543FA9">
        <w:rPr>
          <w:rStyle w:val="a3"/>
          <w:rFonts w:hint="eastAsia"/>
          <w:color w:val="auto"/>
          <w:kern w:val="2"/>
          <w:szCs w:val="24"/>
          <w:lang w:eastAsia="zh-TW"/>
          <w:rPrChange w:id="2093" w:author="陳鐵元" w:date="2017-01-13T15:47:00Z">
            <w:rPr>
              <w:rStyle w:val="a3"/>
              <w:rFonts w:hint="eastAsia"/>
              <w:kern w:val="2"/>
              <w:szCs w:val="24"/>
              <w:lang w:eastAsia="zh-TW"/>
            </w:rPr>
          </w:rPrChange>
        </w:rPr>
        <w:t xml:space="preserve">STEP3.1 </w:t>
      </w:r>
      <w:r w:rsidRPr="00543FA9">
        <w:rPr>
          <w:rStyle w:val="a3"/>
          <w:rFonts w:hint="eastAsia"/>
          <w:color w:val="auto"/>
          <w:kern w:val="2"/>
          <w:szCs w:val="24"/>
          <w:lang w:eastAsia="zh-TW"/>
          <w:rPrChange w:id="2094" w:author="陳鐵元" w:date="2017-01-13T15:47:00Z">
            <w:rPr>
              <w:rStyle w:val="a3"/>
              <w:rFonts w:hint="eastAsia"/>
              <w:kern w:val="2"/>
              <w:szCs w:val="24"/>
              <w:lang w:eastAsia="zh-TW"/>
            </w:rPr>
          </w:rPrChange>
        </w:rPr>
        <w:t>畫面資料檢核</w:t>
      </w:r>
      <w:r w:rsidRPr="00543FA9">
        <w:rPr>
          <w:kern w:val="2"/>
          <w:szCs w:val="24"/>
          <w:lang w:eastAsia="zh-TW"/>
          <w:rPrChange w:id="2095" w:author="陳鐵元" w:date="2017-01-13T15:47:00Z">
            <w:rPr>
              <w:kern w:val="2"/>
              <w:szCs w:val="24"/>
              <w:lang w:eastAsia="zh-TW"/>
            </w:rPr>
          </w:rPrChange>
        </w:rPr>
        <w:fldChar w:fldCharType="end"/>
      </w:r>
    </w:p>
    <w:p w:rsidR="00A1667B" w:rsidRPr="00543FA9" w:rsidRDefault="00A1667B" w:rsidP="00A1667B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096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097" w:author="陳鐵元" w:date="2017-01-13T15:47:00Z">
            <w:rPr>
              <w:rFonts w:hint="eastAsia"/>
              <w:lang w:eastAsia="zh-TW"/>
            </w:rPr>
          </w:rPrChange>
        </w:rPr>
        <w:t>加入給付方式需有值</w:t>
      </w:r>
    </w:p>
    <w:p w:rsidR="00A1667B" w:rsidRPr="00543FA9" w:rsidRDefault="00A1667B" w:rsidP="00A1667B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098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099" w:author="陳鐵元" w:date="2017-01-13T15:47:00Z">
            <w:rPr>
              <w:rFonts w:hint="eastAsia"/>
              <w:lang w:eastAsia="zh-TW"/>
            </w:rPr>
          </w:rPrChange>
        </w:rPr>
        <w:t xml:space="preserve">IF </w:t>
      </w:r>
      <w:r w:rsidRPr="00543FA9">
        <w:rPr>
          <w:rFonts w:hint="eastAsia"/>
          <w:lang w:eastAsia="zh-TW"/>
          <w:rPrChange w:id="2100" w:author="陳鐵元" w:date="2017-01-13T15:47:00Z">
            <w:rPr>
              <w:rFonts w:hint="eastAsia"/>
              <w:lang w:eastAsia="zh-TW"/>
            </w:rPr>
          </w:rPrChange>
        </w:rPr>
        <w:t>給付方式</w:t>
      </w:r>
      <w:r w:rsidRPr="00543FA9">
        <w:rPr>
          <w:rFonts w:hint="eastAsia"/>
          <w:lang w:eastAsia="zh-TW"/>
          <w:rPrChange w:id="2101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2102" w:author="陳鐵元" w:date="2017-01-13T15:47:00Z">
            <w:rPr>
              <w:rFonts w:hint="eastAsia"/>
              <w:lang w:eastAsia="zh-TW"/>
            </w:rPr>
          </w:rPrChange>
        </w:rPr>
        <w:t>是空的</w:t>
      </w:r>
    </w:p>
    <w:p w:rsidR="00A1667B" w:rsidRPr="00543FA9" w:rsidRDefault="00A1667B" w:rsidP="00A1667B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103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104" w:author="陳鐵元" w:date="2017-01-13T15:47:00Z">
            <w:rPr>
              <w:rFonts w:hint="eastAsia"/>
              <w:lang w:eastAsia="zh-TW"/>
            </w:rPr>
          </w:rPrChange>
        </w:rPr>
        <w:t>訊息：請輸入給付方式</w:t>
      </w:r>
    </w:p>
    <w:p w:rsidR="00A1667B" w:rsidRPr="00543FA9" w:rsidRDefault="001A23EF" w:rsidP="001A23EF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105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2106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檢核是否已進行保單確認：</w:t>
      </w:r>
    </w:p>
    <w:p w:rsidR="001A23EF" w:rsidRPr="00543FA9" w:rsidRDefault="001A23EF" w:rsidP="001A23EF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107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108" w:author="陳鐵元" w:date="2017-01-13T15:47:00Z">
            <w:rPr>
              <w:rFonts w:hint="eastAsia"/>
              <w:lang w:eastAsia="zh-TW"/>
            </w:rPr>
          </w:rPrChange>
        </w:rPr>
        <w:t>READ DTAAA001</w:t>
      </w:r>
    </w:p>
    <w:p w:rsidR="001A23EF" w:rsidRPr="00543FA9" w:rsidRDefault="001A23EF" w:rsidP="001A23EF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109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110" w:author="陳鐵元" w:date="2017-01-13T15:47:00Z">
            <w:rPr>
              <w:rFonts w:hint="eastAsia"/>
              <w:lang w:eastAsia="zh-TW"/>
            </w:rPr>
          </w:rPrChange>
        </w:rPr>
        <w:t xml:space="preserve">WHERE </w:t>
      </w:r>
      <w:r w:rsidRPr="00543FA9">
        <w:rPr>
          <w:rFonts w:hint="eastAsia"/>
          <w:lang w:eastAsia="zh-TW"/>
          <w:rPrChange w:id="2111" w:author="陳鐵元" w:date="2017-01-13T15:47:00Z">
            <w:rPr>
              <w:rFonts w:hint="eastAsia"/>
              <w:lang w:eastAsia="zh-TW"/>
            </w:rPr>
          </w:rPrChange>
        </w:rPr>
        <w:t>受理編號</w:t>
      </w:r>
      <w:r w:rsidRPr="00543FA9">
        <w:rPr>
          <w:rFonts w:hint="eastAsia"/>
          <w:lang w:eastAsia="zh-TW"/>
          <w:rPrChange w:id="2112" w:author="陳鐵元" w:date="2017-01-13T15:47:00Z">
            <w:rPr>
              <w:rFonts w:hint="eastAsia"/>
              <w:lang w:eastAsia="zh-TW"/>
            </w:rPr>
          </w:rPrChange>
        </w:rPr>
        <w:t>=</w:t>
      </w:r>
      <w:r w:rsidRPr="00543FA9">
        <w:rPr>
          <w:rFonts w:hint="eastAsia"/>
          <w:lang w:eastAsia="zh-TW"/>
          <w:rPrChange w:id="2113" w:author="陳鐵元" w:date="2017-01-13T15:47:00Z">
            <w:rPr>
              <w:rFonts w:hint="eastAsia"/>
              <w:lang w:eastAsia="zh-TW"/>
            </w:rPr>
          </w:rPrChange>
        </w:rPr>
        <w:t>輸入</w:t>
      </w:r>
      <w:r w:rsidRPr="00543FA9">
        <w:rPr>
          <w:rFonts w:hint="eastAsia"/>
          <w:lang w:eastAsia="zh-TW"/>
          <w:rPrChange w:id="2114" w:author="陳鐵元" w:date="2017-01-13T15:47:00Z">
            <w:rPr>
              <w:rFonts w:hint="eastAsia"/>
              <w:lang w:eastAsia="zh-TW"/>
            </w:rPr>
          </w:rPrChange>
        </w:rPr>
        <w:t>.</w:t>
      </w:r>
      <w:r w:rsidRPr="00543FA9">
        <w:rPr>
          <w:rFonts w:hint="eastAsia"/>
          <w:lang w:eastAsia="zh-TW"/>
          <w:rPrChange w:id="2115" w:author="陳鐵元" w:date="2017-01-13T15:47:00Z">
            <w:rPr>
              <w:rFonts w:hint="eastAsia"/>
              <w:lang w:eastAsia="zh-TW"/>
            </w:rPr>
          </w:rPrChange>
        </w:rPr>
        <w:t>受理編號</w:t>
      </w:r>
    </w:p>
    <w:p w:rsidR="001A23EF" w:rsidRPr="00543FA9" w:rsidRDefault="001A23EF" w:rsidP="001A23EF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116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117" w:author="陳鐵元" w:date="2017-01-13T15:47:00Z">
            <w:rPr>
              <w:rFonts w:hint="eastAsia"/>
              <w:lang w:eastAsia="zh-TW"/>
            </w:rPr>
          </w:rPrChange>
        </w:rPr>
        <w:t xml:space="preserve">IF </w:t>
      </w:r>
      <w:r w:rsidRPr="00543FA9">
        <w:rPr>
          <w:rFonts w:hint="eastAsia"/>
          <w:lang w:eastAsia="zh-TW"/>
          <w:rPrChange w:id="2118" w:author="陳鐵元" w:date="2017-01-13T15:47:00Z">
            <w:rPr>
              <w:rFonts w:hint="eastAsia"/>
              <w:lang w:eastAsia="zh-TW"/>
            </w:rPr>
          </w:rPrChange>
        </w:rPr>
        <w:t>受理編號後</w:t>
      </w:r>
      <w:smartTag w:uri="urn:schemas-microsoft-com:office:smarttags" w:element="chmetcnv">
        <w:smartTagPr>
          <w:attr w:name="UnitName" w:val="碼"/>
          <w:attr w:name="SourceValue" w:val="3"/>
          <w:attr w:name="HasSpace" w:val="False"/>
          <w:attr w:name="Negative" w:val="False"/>
          <w:attr w:name="NumberType" w:val="3"/>
          <w:attr w:name="TCSC" w:val="1"/>
        </w:smartTagPr>
        <w:r w:rsidRPr="00543FA9">
          <w:rPr>
            <w:rFonts w:hint="eastAsia"/>
            <w:lang w:eastAsia="zh-TW"/>
            <w:rPrChange w:id="2119" w:author="陳鐵元" w:date="2017-01-13T15:47:00Z">
              <w:rPr>
                <w:rFonts w:hint="eastAsia"/>
                <w:lang w:eastAsia="zh-TW"/>
              </w:rPr>
            </w:rPrChange>
          </w:rPr>
          <w:t>三碼</w:t>
        </w:r>
      </w:smartTag>
      <w:r w:rsidRPr="00543FA9">
        <w:rPr>
          <w:rFonts w:hint="eastAsia"/>
          <w:lang w:eastAsia="zh-TW"/>
          <w:rPrChange w:id="2120" w:author="陳鐵元" w:date="2017-01-13T15:47:00Z">
            <w:rPr>
              <w:rFonts w:hint="eastAsia"/>
              <w:lang w:eastAsia="zh-TW"/>
            </w:rPr>
          </w:rPrChange>
        </w:rPr>
        <w:t xml:space="preserve"> = </w:t>
      </w:r>
      <w:r w:rsidRPr="00543FA9">
        <w:rPr>
          <w:lang w:eastAsia="zh-TW"/>
          <w:rPrChange w:id="2121" w:author="陳鐵元" w:date="2017-01-13T15:47:00Z">
            <w:rPr>
              <w:lang w:eastAsia="zh-TW"/>
            </w:rPr>
          </w:rPrChange>
        </w:rPr>
        <w:t>‘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543FA9">
          <w:rPr>
            <w:rFonts w:hint="eastAsia"/>
            <w:lang w:eastAsia="zh-TW"/>
            <w:rPrChange w:id="2122" w:author="陳鐵元" w:date="2017-01-13T15:47:00Z">
              <w:rPr>
                <w:rFonts w:hint="eastAsia"/>
                <w:lang w:eastAsia="zh-TW"/>
              </w:rPr>
            </w:rPrChange>
          </w:rPr>
          <w:t>001</w:t>
        </w:r>
        <w:r w:rsidRPr="00543FA9">
          <w:rPr>
            <w:lang w:eastAsia="zh-TW"/>
            <w:rPrChange w:id="2123" w:author="陳鐵元" w:date="2017-01-13T15:47:00Z">
              <w:rPr>
                <w:lang w:eastAsia="zh-TW"/>
              </w:rPr>
            </w:rPrChange>
          </w:rPr>
          <w:t>’</w:t>
        </w:r>
      </w:smartTag>
    </w:p>
    <w:p w:rsidR="001A23EF" w:rsidRPr="00543FA9" w:rsidRDefault="001A23EF" w:rsidP="001A23EF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124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125" w:author="陳鐵元" w:date="2017-01-13T15:47:00Z">
            <w:rPr>
              <w:rFonts w:hint="eastAsia"/>
              <w:lang w:eastAsia="zh-TW"/>
            </w:rPr>
          </w:rPrChange>
        </w:rPr>
        <w:t xml:space="preserve">IF </w:t>
      </w:r>
      <w:r w:rsidRPr="00543FA9">
        <w:rPr>
          <w:rFonts w:hint="eastAsia"/>
          <w:lang w:eastAsia="zh-TW"/>
          <w:rPrChange w:id="2126" w:author="陳鐵元" w:date="2017-01-13T15:47:00Z">
            <w:rPr>
              <w:rFonts w:hint="eastAsia"/>
              <w:lang w:eastAsia="zh-TW"/>
            </w:rPr>
          </w:rPrChange>
        </w:rPr>
        <w:t>保單確認表示</w:t>
      </w:r>
      <w:r w:rsidRPr="00543FA9">
        <w:rPr>
          <w:rFonts w:hint="eastAsia"/>
          <w:lang w:eastAsia="zh-TW"/>
          <w:rPrChange w:id="2127" w:author="陳鐵元" w:date="2017-01-13T15:47:00Z">
            <w:rPr>
              <w:rFonts w:hint="eastAsia"/>
              <w:lang w:eastAsia="zh-TW"/>
            </w:rPr>
          </w:rPrChange>
        </w:rPr>
        <w:t xml:space="preserve"> = </w:t>
      </w:r>
      <w:r w:rsidRPr="00543FA9">
        <w:rPr>
          <w:lang w:eastAsia="zh-TW"/>
          <w:rPrChange w:id="2128" w:author="陳鐵元" w:date="2017-01-13T15:47:00Z">
            <w:rPr>
              <w:lang w:eastAsia="zh-TW"/>
            </w:rPr>
          </w:rPrChange>
        </w:rPr>
        <w:t>‘</w:t>
      </w:r>
      <w:r w:rsidRPr="00543FA9">
        <w:rPr>
          <w:rFonts w:hint="eastAsia"/>
          <w:lang w:eastAsia="zh-TW"/>
          <w:rPrChange w:id="2129" w:author="陳鐵元" w:date="2017-01-13T15:47:00Z">
            <w:rPr>
              <w:rFonts w:hint="eastAsia"/>
              <w:lang w:eastAsia="zh-TW"/>
            </w:rPr>
          </w:rPrChange>
        </w:rPr>
        <w:t>Y</w:t>
      </w:r>
      <w:r w:rsidRPr="00543FA9">
        <w:rPr>
          <w:lang w:eastAsia="zh-TW"/>
          <w:rPrChange w:id="2130" w:author="陳鐵元" w:date="2017-01-13T15:47:00Z">
            <w:rPr>
              <w:lang w:eastAsia="zh-TW"/>
            </w:rPr>
          </w:rPrChange>
        </w:rPr>
        <w:t>’</w:t>
      </w:r>
    </w:p>
    <w:p w:rsidR="001A23EF" w:rsidRPr="00543FA9" w:rsidRDefault="001A23EF" w:rsidP="001A23EF">
      <w:pPr>
        <w:pStyle w:val="Tabletext"/>
        <w:keepLines w:val="0"/>
        <w:numPr>
          <w:ilvl w:val="6"/>
          <w:numId w:val="20"/>
        </w:numPr>
        <w:spacing w:after="0" w:line="240" w:lineRule="auto"/>
        <w:rPr>
          <w:rFonts w:hint="eastAsia"/>
          <w:lang w:eastAsia="zh-TW"/>
          <w:rPrChange w:id="2131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132" w:author="陳鐵元" w:date="2017-01-13T15:47:00Z">
            <w:rPr>
              <w:rFonts w:hint="eastAsia"/>
              <w:lang w:eastAsia="zh-TW"/>
            </w:rPr>
          </w:rPrChange>
        </w:rPr>
        <w:t xml:space="preserve">ALERT </w:t>
      </w:r>
      <w:r w:rsidRPr="00543FA9">
        <w:rPr>
          <w:lang w:eastAsia="zh-TW"/>
          <w:rPrChange w:id="2133" w:author="陳鐵元" w:date="2017-01-13T15:47:00Z">
            <w:rPr>
              <w:lang w:eastAsia="zh-TW"/>
            </w:rPr>
          </w:rPrChange>
        </w:rPr>
        <w:t>“</w:t>
      </w:r>
      <w:r w:rsidRPr="00543FA9">
        <w:rPr>
          <w:lang w:eastAsia="zh-TW"/>
          <w:rPrChange w:id="2134" w:author="陳鐵元" w:date="2017-01-13T15:47:00Z">
            <w:rPr>
              <w:lang w:eastAsia="zh-TW"/>
            </w:rPr>
          </w:rPrChange>
        </w:rPr>
        <w:t>請先</w:t>
      </w:r>
      <w:r w:rsidRPr="00543FA9">
        <w:rPr>
          <w:rFonts w:hint="eastAsia"/>
          <w:lang w:eastAsia="zh-TW"/>
          <w:rPrChange w:id="2135" w:author="陳鐵元" w:date="2017-01-13T15:47:00Z">
            <w:rPr>
              <w:rFonts w:hint="eastAsia"/>
              <w:lang w:eastAsia="zh-TW"/>
            </w:rPr>
          </w:rPrChange>
        </w:rPr>
        <w:t>取消保單確認後再進行核定。</w:t>
      </w:r>
      <w:r w:rsidRPr="00543FA9">
        <w:rPr>
          <w:lang w:eastAsia="zh-TW"/>
          <w:rPrChange w:id="2136" w:author="陳鐵元" w:date="2017-01-13T15:47:00Z">
            <w:rPr>
              <w:lang w:eastAsia="zh-TW"/>
            </w:rPr>
          </w:rPrChange>
        </w:rPr>
        <w:t>”</w:t>
      </w:r>
    </w:p>
    <w:p w:rsidR="001A23EF" w:rsidRPr="00543FA9" w:rsidRDefault="001A23EF" w:rsidP="001A23EF">
      <w:pPr>
        <w:pStyle w:val="Tabletext"/>
        <w:keepLines w:val="0"/>
        <w:numPr>
          <w:ilvl w:val="6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137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138" w:author="陳鐵元" w:date="2017-01-13T15:47:00Z">
            <w:rPr>
              <w:rFonts w:hint="eastAsia"/>
              <w:lang w:eastAsia="zh-TW"/>
            </w:rPr>
          </w:rPrChange>
        </w:rPr>
        <w:t>RETURN</w:t>
      </w:r>
      <w:r w:rsidRPr="00543FA9">
        <w:rPr>
          <w:rFonts w:hint="eastAsia"/>
          <w:lang w:eastAsia="zh-TW"/>
          <w:rPrChange w:id="2139" w:author="陳鐵元" w:date="2017-01-13T15:47:00Z">
            <w:rPr>
              <w:rFonts w:hint="eastAsia"/>
              <w:lang w:eastAsia="zh-TW"/>
            </w:rPr>
          </w:rPrChange>
        </w:rPr>
        <w:t>。</w:t>
      </w:r>
    </w:p>
    <w:p w:rsidR="006E2DEF" w:rsidRPr="00543FA9" w:rsidRDefault="006E2DEF" w:rsidP="006E2DEF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140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141" w:author="陳鐵元" w:date="2017-01-13T15:47:00Z">
            <w:rPr>
              <w:rFonts w:hint="eastAsia"/>
              <w:lang w:eastAsia="zh-TW"/>
            </w:rPr>
          </w:rPrChange>
        </w:rPr>
        <w:t>異動</w:t>
      </w:r>
      <w:r w:rsidRPr="00543FA9">
        <w:rPr>
          <w:rFonts w:hint="eastAsia"/>
          <w:lang w:eastAsia="zh-TW"/>
          <w:rPrChange w:id="2142" w:author="陳鐵元" w:date="2017-01-13T15:47:00Z">
            <w:rPr>
              <w:rFonts w:hint="eastAsia"/>
              <w:lang w:eastAsia="zh-TW"/>
            </w:rPr>
          </w:rPrChange>
        </w:rPr>
        <w:t>TABLES</w:t>
      </w:r>
    </w:p>
    <w:p w:rsidR="006E2DEF" w:rsidRPr="00543FA9" w:rsidRDefault="006E2DEF" w:rsidP="006E2DEF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143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144" w:author="陳鐵元" w:date="2017-01-13T15:47:00Z">
            <w:rPr>
              <w:rFonts w:hint="eastAsia"/>
              <w:lang w:eastAsia="zh-TW"/>
            </w:rPr>
          </w:rPrChange>
        </w:rPr>
        <w:t>UPDATE DTAAA001</w:t>
      </w:r>
      <w:r w:rsidRPr="00543FA9">
        <w:rPr>
          <w:rFonts w:hint="eastAsia"/>
          <w:lang w:eastAsia="zh-TW"/>
          <w:rPrChange w:id="2145" w:author="陳鐵元" w:date="2017-01-13T15:47:00Z">
            <w:rPr>
              <w:rFonts w:hint="eastAsia"/>
              <w:lang w:eastAsia="zh-TW"/>
            </w:rPr>
          </w:rPrChange>
        </w:rPr>
        <w:t>理賠受理檔</w:t>
      </w:r>
    </w:p>
    <w:p w:rsidR="006E2DEF" w:rsidRPr="00543FA9" w:rsidRDefault="006E2DEF" w:rsidP="006E2DEF">
      <w:pPr>
        <w:pStyle w:val="Tabletext"/>
        <w:keepLines w:val="0"/>
        <w:numPr>
          <w:ilvl w:val="4"/>
          <w:numId w:val="9"/>
        </w:numPr>
        <w:spacing w:after="0" w:line="240" w:lineRule="auto"/>
        <w:rPr>
          <w:lang w:eastAsia="zh-TW"/>
          <w:rPrChange w:id="2146" w:author="陳鐵元" w:date="2017-01-13T15:47:00Z">
            <w:rPr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147" w:author="陳鐵元" w:date="2017-01-13T15:47:00Z">
            <w:rPr>
              <w:rFonts w:hint="eastAsia"/>
              <w:lang w:eastAsia="zh-TW"/>
            </w:rPr>
          </w:rPrChange>
        </w:rPr>
        <w:t xml:space="preserve">CALL </w:t>
      </w:r>
      <w:r w:rsidRPr="00543FA9">
        <w:rPr>
          <w:rFonts w:ascii="細明體" w:eastAsia="細明體" w:hAnsi="細明體" w:hint="eastAsia"/>
          <w:rPrChange w:id="2148" w:author="陳鐵元" w:date="2017-01-13T15:47:00Z">
            <w:rPr>
              <w:rFonts w:ascii="細明體" w:eastAsia="細明體" w:hAnsi="細明體" w:hint="eastAsia"/>
            </w:rPr>
          </w:rPrChange>
        </w:rPr>
        <w:t>AA_A0Z00</w:t>
      </w:r>
      <w:r w:rsidRPr="00543FA9">
        <w:rPr>
          <w:rFonts w:ascii="細明體" w:eastAsia="細明體" w:hAnsi="細明體" w:hint="eastAsia"/>
          <w:lang w:eastAsia="zh-TW"/>
          <w:rPrChange w:id="2149" w:author="陳鐵元" w:date="2017-01-13T15:47:00Z">
            <w:rPr>
              <w:rFonts w:ascii="細明體" w:eastAsia="細明體" w:hAnsi="細明體" w:hint="eastAsia"/>
              <w:lang w:eastAsia="zh-TW"/>
            </w:rPr>
          </w:rPrChange>
        </w:rPr>
        <w:t>1.Method3：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6E2DEF" w:rsidRPr="00543F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DEF" w:rsidRPr="00543FA9" w:rsidRDefault="006E2DEF" w:rsidP="00F5498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2150" w:author="陳鐵元" w:date="2017-01-13T15:47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543FA9">
              <w:rPr>
                <w:rFonts w:ascii="細明體" w:eastAsia="細明體" w:hAnsi="細明體" w:cs="Arial Unicode MS" w:hint="eastAsia"/>
                <w:b/>
                <w:bCs/>
                <w:sz w:val="20"/>
                <w:rPrChange w:id="2151" w:author="陳鐵元" w:date="2017-01-13T15:47:00Z">
                  <w:rPr>
                    <w:rFonts w:ascii="細明體" w:eastAsia="細明體" w:hAnsi="細明體" w:cs="Arial Unicode MS" w:hint="eastAsia"/>
                    <w:b/>
                    <w:bCs/>
                    <w:sz w:val="20"/>
                  </w:rPr>
                </w:rPrChange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DEF" w:rsidRPr="00543FA9" w:rsidRDefault="006E2DEF" w:rsidP="00F5498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2152" w:author="陳鐵元" w:date="2017-01-13T15:47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b/>
                <w:bCs/>
                <w:sz w:val="20"/>
                <w:rPrChange w:id="2153" w:author="陳鐵元" w:date="2017-01-13T15:47:00Z">
                  <w:rPr>
                    <w:rFonts w:ascii="細明體" w:eastAsia="細明體" w:hAnsi="細明體" w:hint="eastAsia"/>
                    <w:b/>
                    <w:bCs/>
                    <w:sz w:val="20"/>
                  </w:rPr>
                </w:rPrChange>
              </w:rPr>
              <w:t>資料來源</w:t>
            </w:r>
          </w:p>
        </w:tc>
      </w:tr>
      <w:tr w:rsidR="006E2DEF" w:rsidRPr="00543F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2DEF" w:rsidRPr="00543FA9" w:rsidRDefault="006E2DEF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2154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2155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DEF" w:rsidRPr="00543FA9" w:rsidRDefault="006E2DEF" w:rsidP="00F5498F">
            <w:pPr>
              <w:rPr>
                <w:rFonts w:ascii="新細明體" w:hAnsi="新細明體" w:cs="Arial Unicode MS" w:hint="eastAsia"/>
                <w:sz w:val="20"/>
                <w:rPrChange w:id="2156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543FA9">
              <w:rPr>
                <w:rFonts w:ascii="新細明體" w:hAnsi="新細明體" w:cs="Arial Unicode MS" w:hint="eastAsia"/>
                <w:sz w:val="20"/>
                <w:rPrChange w:id="2157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E2DEF" w:rsidRPr="00543F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2DEF" w:rsidRPr="00543FA9" w:rsidRDefault="006E2DEF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2158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2159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申請書處理狀態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DEF" w:rsidRPr="00543FA9" w:rsidRDefault="006E2DEF" w:rsidP="00F5498F">
            <w:pPr>
              <w:rPr>
                <w:rFonts w:ascii="新細明體" w:hAnsi="新細明體" w:cs="Arial Unicode MS" w:hint="eastAsia"/>
                <w:sz w:val="20"/>
                <w:rPrChange w:id="2160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543FA9">
              <w:rPr>
                <w:rFonts w:ascii="新細明體" w:hAnsi="新細明體" w:cs="Arial Unicode MS" w:hint="eastAsia"/>
                <w:sz w:val="20"/>
                <w:rPrChange w:id="2161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3</w:t>
            </w:r>
          </w:p>
        </w:tc>
      </w:tr>
      <w:tr w:rsidR="006E2DEF" w:rsidRPr="00543F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2DEF" w:rsidRPr="00543FA9" w:rsidRDefault="006E2DEF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2162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2163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診斷書處理狀態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DEF" w:rsidRPr="00543FA9" w:rsidRDefault="006E2DEF" w:rsidP="00F5498F">
            <w:pPr>
              <w:rPr>
                <w:rFonts w:ascii="新細明體" w:hAnsi="新細明體" w:cs="Arial Unicode MS" w:hint="eastAsia"/>
                <w:sz w:val="20"/>
                <w:rPrChange w:id="2164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E2DEF" w:rsidRPr="00543F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2DEF" w:rsidRPr="00543FA9" w:rsidRDefault="006E2DEF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2165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2166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收據處理狀態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DEF" w:rsidRPr="00543FA9" w:rsidRDefault="006E2DEF" w:rsidP="00F5498F">
            <w:pPr>
              <w:rPr>
                <w:rFonts w:ascii="新細明體" w:hAnsi="新細明體" w:cs="Arial Unicode MS" w:hint="eastAsia"/>
                <w:sz w:val="20"/>
                <w:rPrChange w:id="2167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E2DEF" w:rsidRPr="00543F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2DEF" w:rsidRPr="00543FA9" w:rsidRDefault="006E2DEF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2168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2169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大額給付處理狀態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DEF" w:rsidRPr="00543FA9" w:rsidRDefault="006E2DEF" w:rsidP="00F5498F">
            <w:pPr>
              <w:rPr>
                <w:rFonts w:ascii="新細明體" w:hAnsi="新細明體" w:cs="Arial Unicode MS" w:hint="eastAsia"/>
                <w:sz w:val="20"/>
                <w:rPrChange w:id="2170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E2DEF" w:rsidRPr="00543F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2DEF" w:rsidRPr="00543FA9" w:rsidRDefault="006E2DEF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2171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2172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解除契約處理狀態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DEF" w:rsidRPr="00543FA9" w:rsidRDefault="006E2DEF" w:rsidP="00F5498F">
            <w:pPr>
              <w:rPr>
                <w:rFonts w:ascii="新細明體" w:hAnsi="新細明體" w:cs="Arial Unicode MS" w:hint="eastAsia"/>
                <w:sz w:val="20"/>
                <w:rPrChange w:id="2173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E2DEF" w:rsidRPr="00543F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2DEF" w:rsidRPr="00543FA9" w:rsidRDefault="006E2DEF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2174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2175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資料確認碼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DEF" w:rsidRPr="00543FA9" w:rsidRDefault="006E2DEF" w:rsidP="00F5498F">
            <w:pPr>
              <w:rPr>
                <w:rFonts w:ascii="新細明體" w:hAnsi="新細明體" w:cs="Arial Unicode MS" w:hint="eastAsia"/>
                <w:sz w:val="20"/>
                <w:rPrChange w:id="2176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</w:p>
        </w:tc>
      </w:tr>
      <w:tr w:rsidR="006E2DEF" w:rsidRPr="00543F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2DEF" w:rsidRPr="00543FA9" w:rsidRDefault="006E2DEF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2177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2178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DEF" w:rsidRPr="00543FA9" w:rsidRDefault="006E2DEF" w:rsidP="00F5498F">
            <w:pPr>
              <w:rPr>
                <w:rFonts w:ascii="新細明體" w:hAnsi="新細明體" w:cs="Arial Unicode MS" w:hint="eastAsia"/>
                <w:sz w:val="20"/>
                <w:rPrChange w:id="2179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543FA9">
              <w:rPr>
                <w:rFonts w:ascii="新細明體" w:hAnsi="新細明體" w:cs="Arial Unicode MS" w:hint="eastAsia"/>
                <w:sz w:val="20"/>
                <w:rPrChange w:id="2180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登入者</w:t>
            </w:r>
          </w:p>
        </w:tc>
      </w:tr>
      <w:tr w:rsidR="006E2DEF" w:rsidRPr="00543F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2DEF" w:rsidRPr="00543FA9" w:rsidRDefault="006E2DEF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2181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2182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DEF" w:rsidRPr="00543FA9" w:rsidRDefault="006E2DEF" w:rsidP="00F5498F">
            <w:pPr>
              <w:rPr>
                <w:rFonts w:ascii="新細明體" w:hAnsi="新細明體" w:cs="Arial Unicode MS" w:hint="eastAsia"/>
                <w:sz w:val="20"/>
                <w:rPrChange w:id="2183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543FA9">
              <w:rPr>
                <w:rFonts w:ascii="新細明體" w:hAnsi="新細明體" w:cs="Arial Unicode MS" w:hint="eastAsia"/>
                <w:sz w:val="20"/>
                <w:rPrChange w:id="2184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登入者姓名</w:t>
            </w:r>
          </w:p>
        </w:tc>
      </w:tr>
      <w:tr w:rsidR="006E2DEF" w:rsidRPr="00543F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2DEF" w:rsidRPr="00543FA9" w:rsidRDefault="006E2DEF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2185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2186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2DEF" w:rsidRPr="00543FA9" w:rsidRDefault="006E2DEF" w:rsidP="00F5498F">
            <w:pPr>
              <w:rPr>
                <w:rFonts w:ascii="新細明體" w:hAnsi="新細明體" w:cs="Arial Unicode MS" w:hint="eastAsia"/>
                <w:sz w:val="20"/>
                <w:rPrChange w:id="2187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543FA9">
              <w:rPr>
                <w:rFonts w:ascii="新細明體" w:hAnsi="新細明體" w:cs="Arial Unicode MS" w:hint="eastAsia"/>
                <w:sz w:val="20"/>
                <w:rPrChange w:id="2188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Current Date</w:t>
            </w:r>
          </w:p>
        </w:tc>
      </w:tr>
    </w:tbl>
    <w:p w:rsidR="006E2DEF" w:rsidRPr="00543FA9" w:rsidRDefault="006E2DEF" w:rsidP="006E2DEF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2189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2190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543FA9">
        <w:rPr>
          <w:rFonts w:hint="eastAsia"/>
          <w:kern w:val="2"/>
          <w:szCs w:val="24"/>
          <w:lang w:eastAsia="zh-TW"/>
          <w:rPrChange w:id="2191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未正常結束</w:t>
      </w:r>
    </w:p>
    <w:p w:rsidR="006E2DEF" w:rsidRPr="00543FA9" w:rsidRDefault="006E2DEF" w:rsidP="006E2DEF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lang w:eastAsia="zh-TW"/>
          <w:rPrChange w:id="2192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193" w:author="陳鐵元" w:date="2017-01-13T15:47:00Z">
            <w:rPr>
              <w:rFonts w:hint="eastAsia"/>
              <w:lang w:eastAsia="zh-TW"/>
            </w:rPr>
          </w:rPrChange>
        </w:rPr>
        <w:t>回覆訊息</w:t>
      </w:r>
      <w:r w:rsidRPr="00543FA9">
        <w:rPr>
          <w:rFonts w:hint="eastAsia"/>
          <w:lang w:eastAsia="zh-TW"/>
          <w:rPrChange w:id="2194" w:author="陳鐵元" w:date="2017-01-13T15:47:00Z">
            <w:rPr>
              <w:rFonts w:hint="eastAsia"/>
              <w:lang w:eastAsia="zh-TW"/>
            </w:rPr>
          </w:rPrChange>
        </w:rPr>
        <w:t>(EXCEPTION)</w:t>
      </w:r>
      <w:r w:rsidRPr="00543FA9">
        <w:rPr>
          <w:rFonts w:hint="eastAsia"/>
          <w:lang w:eastAsia="zh-TW"/>
          <w:rPrChange w:id="2195" w:author="陳鐵元" w:date="2017-01-13T15:47:00Z">
            <w:rPr>
              <w:rFonts w:hint="eastAsia"/>
              <w:lang w:eastAsia="zh-TW"/>
            </w:rPr>
          </w:rPrChange>
        </w:rPr>
        <w:t>：</w:t>
      </w:r>
      <w:r w:rsidRPr="00543FA9">
        <w:rPr>
          <w:lang w:eastAsia="zh-TW"/>
          <w:rPrChange w:id="2196" w:author="陳鐵元" w:date="2017-01-13T15:47:00Z">
            <w:rPr>
              <w:lang w:eastAsia="zh-TW"/>
            </w:rPr>
          </w:rPrChange>
        </w:rPr>
        <w:t>“</w:t>
      </w:r>
      <w:r w:rsidRPr="00543FA9">
        <w:rPr>
          <w:rFonts w:hint="eastAsia"/>
          <w:lang w:eastAsia="zh-TW"/>
          <w:rPrChange w:id="2197" w:author="陳鐵元" w:date="2017-01-13T15:47:00Z">
            <w:rPr>
              <w:rFonts w:hint="eastAsia"/>
              <w:lang w:eastAsia="zh-TW"/>
            </w:rPr>
          </w:rPrChange>
        </w:rPr>
        <w:t>更新理賠受理檔失敗</w:t>
      </w:r>
      <w:r w:rsidRPr="00543FA9">
        <w:rPr>
          <w:lang w:eastAsia="zh-TW"/>
          <w:rPrChange w:id="2198" w:author="陳鐵元" w:date="2017-01-13T15:47:00Z">
            <w:rPr>
              <w:lang w:eastAsia="zh-TW"/>
            </w:rPr>
          </w:rPrChange>
        </w:rPr>
        <w:t>”</w:t>
      </w:r>
      <w:r w:rsidRPr="00543FA9">
        <w:rPr>
          <w:rFonts w:hint="eastAsia"/>
          <w:lang w:eastAsia="zh-TW"/>
          <w:rPrChange w:id="2199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2200" w:author="陳鐵元" w:date="2017-01-13T15:47:00Z">
            <w:rPr>
              <w:rFonts w:hint="eastAsia"/>
              <w:lang w:eastAsia="zh-TW"/>
            </w:rPr>
          </w:rPrChange>
        </w:rPr>
        <w:t>。</w:t>
      </w:r>
      <w:r w:rsidRPr="00543FA9">
        <w:rPr>
          <w:rFonts w:hint="eastAsia"/>
          <w:lang w:eastAsia="zh-TW"/>
          <w:rPrChange w:id="2201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</w:p>
    <w:p w:rsidR="006E2DEF" w:rsidRPr="00543FA9" w:rsidRDefault="006E2DEF" w:rsidP="006E2DEF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202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2203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RETURN</w:t>
      </w:r>
    </w:p>
    <w:p w:rsidR="006E2DEF" w:rsidRPr="00543FA9" w:rsidRDefault="006F62EF" w:rsidP="006E2DEF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204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205" w:author="陳鐵元" w:date="2017-01-13T15:47:00Z">
            <w:rPr>
              <w:rFonts w:hint="eastAsia"/>
              <w:lang w:eastAsia="zh-TW"/>
            </w:rPr>
          </w:rPrChange>
        </w:rPr>
        <w:t xml:space="preserve">UPDATE DTAAA010 </w:t>
      </w:r>
      <w:r w:rsidRPr="00543FA9">
        <w:rPr>
          <w:rFonts w:hint="eastAsia"/>
          <w:lang w:eastAsia="zh-TW"/>
          <w:rPrChange w:id="2206" w:author="陳鐵元" w:date="2017-01-13T15:47:00Z">
            <w:rPr>
              <w:rFonts w:hint="eastAsia"/>
              <w:lang w:eastAsia="zh-TW"/>
            </w:rPr>
          </w:rPrChange>
        </w:rPr>
        <w:t>理賠受理申請書檔：</w:t>
      </w:r>
    </w:p>
    <w:p w:rsidR="006F62EF" w:rsidRPr="00543FA9" w:rsidRDefault="006F62EF" w:rsidP="006F62EF">
      <w:pPr>
        <w:pStyle w:val="Tabletext"/>
        <w:keepLines w:val="0"/>
        <w:numPr>
          <w:ilvl w:val="4"/>
          <w:numId w:val="9"/>
        </w:numPr>
        <w:spacing w:after="0" w:line="240" w:lineRule="auto"/>
        <w:rPr>
          <w:lang w:eastAsia="zh-TW"/>
          <w:rPrChange w:id="2207" w:author="陳鐵元" w:date="2017-01-13T15:47:00Z">
            <w:rPr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208" w:author="陳鐵元" w:date="2017-01-13T15:47:00Z">
            <w:rPr>
              <w:rFonts w:hint="eastAsia"/>
              <w:lang w:eastAsia="zh-TW"/>
            </w:rPr>
          </w:rPrChange>
        </w:rPr>
        <w:t xml:space="preserve">CALL </w:t>
      </w:r>
      <w:r w:rsidRPr="00543FA9">
        <w:rPr>
          <w:rFonts w:ascii="細明體" w:eastAsia="細明體" w:hAnsi="細明體" w:hint="eastAsia"/>
          <w:rPrChange w:id="2209" w:author="陳鐵元" w:date="2017-01-13T15:47:00Z">
            <w:rPr>
              <w:rFonts w:ascii="細明體" w:eastAsia="細明體" w:hAnsi="細明體" w:hint="eastAsia"/>
            </w:rPr>
          </w:rPrChange>
        </w:rPr>
        <w:t>AA_A0Z002</w:t>
      </w:r>
      <w:r w:rsidRPr="00543FA9">
        <w:rPr>
          <w:rFonts w:ascii="細明體" w:eastAsia="細明體" w:hAnsi="細明體" w:hint="eastAsia"/>
          <w:lang w:eastAsia="zh-TW"/>
          <w:rPrChange w:id="2210" w:author="陳鐵元" w:date="2017-01-13T15:47:00Z">
            <w:rPr>
              <w:rFonts w:ascii="細明體" w:eastAsia="細明體" w:hAnsi="細明體" w:hint="eastAsia"/>
              <w:lang w:eastAsia="zh-TW"/>
            </w:rPr>
          </w:rPrChange>
        </w:rPr>
        <w:t>.Method5：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6F62EF" w:rsidRPr="00543F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62EF" w:rsidRPr="00543FA9" w:rsidRDefault="006F62EF" w:rsidP="00F5498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2211" w:author="陳鐵元" w:date="2017-01-13T15:47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543FA9">
              <w:rPr>
                <w:rFonts w:ascii="細明體" w:eastAsia="細明體" w:hAnsi="細明體" w:cs="Arial Unicode MS" w:hint="eastAsia"/>
                <w:b/>
                <w:bCs/>
                <w:sz w:val="20"/>
                <w:rPrChange w:id="2212" w:author="陳鐵元" w:date="2017-01-13T15:47:00Z">
                  <w:rPr>
                    <w:rFonts w:ascii="細明體" w:eastAsia="細明體" w:hAnsi="細明體" w:cs="Arial Unicode MS" w:hint="eastAsia"/>
                    <w:b/>
                    <w:bCs/>
                    <w:sz w:val="20"/>
                  </w:rPr>
                </w:rPrChange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62EF" w:rsidRPr="00543FA9" w:rsidRDefault="006F62EF" w:rsidP="00F5498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2213" w:author="陳鐵元" w:date="2017-01-13T15:47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b/>
                <w:bCs/>
                <w:sz w:val="20"/>
                <w:rPrChange w:id="2214" w:author="陳鐵元" w:date="2017-01-13T15:47:00Z">
                  <w:rPr>
                    <w:rFonts w:ascii="細明體" w:eastAsia="細明體" w:hAnsi="細明體" w:hint="eastAsia"/>
                    <w:b/>
                    <w:bCs/>
                    <w:sz w:val="20"/>
                  </w:rPr>
                </w:rPrChange>
              </w:rPr>
              <w:t>資料來源</w:t>
            </w:r>
          </w:p>
        </w:tc>
      </w:tr>
      <w:tr w:rsidR="006F62EF" w:rsidRPr="00543F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62EF" w:rsidRPr="00543FA9" w:rsidRDefault="006F62EF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2215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2216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62EF" w:rsidRPr="00543FA9" w:rsidRDefault="006F62EF" w:rsidP="00F5498F">
            <w:pPr>
              <w:rPr>
                <w:rFonts w:ascii="新細明體" w:hAnsi="新細明體" w:cs="Arial Unicode MS" w:hint="eastAsia"/>
                <w:sz w:val="20"/>
                <w:rPrChange w:id="2217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543FA9">
              <w:rPr>
                <w:rFonts w:ascii="新細明體" w:hAnsi="新細明體" w:cs="Arial Unicode MS" w:hint="eastAsia"/>
                <w:sz w:val="20"/>
                <w:rPrChange w:id="2218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6F62EF" w:rsidRPr="00543F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F62EF" w:rsidRPr="00543FA9" w:rsidRDefault="006F62EF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2219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2220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申請種類_核定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62EF" w:rsidRPr="00543FA9" w:rsidRDefault="006F62EF" w:rsidP="00F5498F">
            <w:pPr>
              <w:rPr>
                <w:rFonts w:ascii="新細明體" w:hAnsi="新細明體" w:cs="Arial Unicode MS" w:hint="eastAsia"/>
                <w:sz w:val="20"/>
                <w:rPrChange w:id="2221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543FA9">
              <w:rPr>
                <w:rFonts w:ascii="新細明體" w:hAnsi="新細明體" w:cs="Arial Unicode MS" w:hint="eastAsia"/>
                <w:sz w:val="20"/>
                <w:rPrChange w:id="2222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</w:tbl>
    <w:p w:rsidR="006F62EF" w:rsidRPr="00543FA9" w:rsidRDefault="006F62EF" w:rsidP="006F62EF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2223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2224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543FA9">
        <w:rPr>
          <w:rFonts w:hint="eastAsia"/>
          <w:kern w:val="2"/>
          <w:szCs w:val="24"/>
          <w:lang w:eastAsia="zh-TW"/>
          <w:rPrChange w:id="2225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未正常結束</w:t>
      </w:r>
    </w:p>
    <w:p w:rsidR="006F62EF" w:rsidRPr="00543FA9" w:rsidRDefault="006F62EF" w:rsidP="006F62EF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lang w:eastAsia="zh-TW"/>
          <w:rPrChange w:id="2226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227" w:author="陳鐵元" w:date="2017-01-13T15:47:00Z">
            <w:rPr>
              <w:rFonts w:hint="eastAsia"/>
              <w:lang w:eastAsia="zh-TW"/>
            </w:rPr>
          </w:rPrChange>
        </w:rPr>
        <w:t>回覆訊息</w:t>
      </w:r>
      <w:r w:rsidRPr="00543FA9">
        <w:rPr>
          <w:rFonts w:hint="eastAsia"/>
          <w:lang w:eastAsia="zh-TW"/>
          <w:rPrChange w:id="2228" w:author="陳鐵元" w:date="2017-01-13T15:47:00Z">
            <w:rPr>
              <w:rFonts w:hint="eastAsia"/>
              <w:lang w:eastAsia="zh-TW"/>
            </w:rPr>
          </w:rPrChange>
        </w:rPr>
        <w:t>(EXCEPTION)</w:t>
      </w:r>
      <w:r w:rsidRPr="00543FA9">
        <w:rPr>
          <w:rFonts w:hint="eastAsia"/>
          <w:lang w:eastAsia="zh-TW"/>
          <w:rPrChange w:id="2229" w:author="陳鐵元" w:date="2017-01-13T15:47:00Z">
            <w:rPr>
              <w:rFonts w:hint="eastAsia"/>
              <w:lang w:eastAsia="zh-TW"/>
            </w:rPr>
          </w:rPrChange>
        </w:rPr>
        <w:t>：</w:t>
      </w:r>
      <w:r w:rsidRPr="00543FA9">
        <w:rPr>
          <w:lang w:eastAsia="zh-TW"/>
          <w:rPrChange w:id="2230" w:author="陳鐵元" w:date="2017-01-13T15:47:00Z">
            <w:rPr>
              <w:lang w:eastAsia="zh-TW"/>
            </w:rPr>
          </w:rPrChange>
        </w:rPr>
        <w:t>“</w:t>
      </w:r>
      <w:r w:rsidRPr="00543FA9">
        <w:rPr>
          <w:rFonts w:hint="eastAsia"/>
          <w:lang w:eastAsia="zh-TW"/>
          <w:rPrChange w:id="2231" w:author="陳鐵元" w:date="2017-01-13T15:47:00Z">
            <w:rPr>
              <w:rFonts w:hint="eastAsia"/>
              <w:lang w:eastAsia="zh-TW"/>
            </w:rPr>
          </w:rPrChange>
        </w:rPr>
        <w:t>更新理賠核定申請種類失敗</w:t>
      </w:r>
      <w:r w:rsidRPr="00543FA9">
        <w:rPr>
          <w:lang w:eastAsia="zh-TW"/>
          <w:rPrChange w:id="2232" w:author="陳鐵元" w:date="2017-01-13T15:47:00Z">
            <w:rPr>
              <w:lang w:eastAsia="zh-TW"/>
            </w:rPr>
          </w:rPrChange>
        </w:rPr>
        <w:t>”</w:t>
      </w:r>
      <w:r w:rsidRPr="00543FA9">
        <w:rPr>
          <w:rFonts w:hint="eastAsia"/>
          <w:lang w:eastAsia="zh-TW"/>
          <w:rPrChange w:id="2233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2234" w:author="陳鐵元" w:date="2017-01-13T15:47:00Z">
            <w:rPr>
              <w:rFonts w:hint="eastAsia"/>
              <w:lang w:eastAsia="zh-TW"/>
            </w:rPr>
          </w:rPrChange>
        </w:rPr>
        <w:t>。</w:t>
      </w:r>
      <w:r w:rsidRPr="00543FA9">
        <w:rPr>
          <w:rFonts w:hint="eastAsia"/>
          <w:lang w:eastAsia="zh-TW"/>
          <w:rPrChange w:id="2235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</w:p>
    <w:p w:rsidR="006F62EF" w:rsidRPr="00543FA9" w:rsidRDefault="006F62EF" w:rsidP="006F62EF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236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2237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RETURN</w:t>
      </w:r>
    </w:p>
    <w:p w:rsidR="006E2DEF" w:rsidRPr="00543FA9" w:rsidRDefault="006F62EF" w:rsidP="0007409F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238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239" w:author="陳鐵元" w:date="2017-01-13T15:47:00Z">
            <w:rPr>
              <w:rFonts w:hint="eastAsia"/>
              <w:lang w:eastAsia="zh-TW"/>
            </w:rPr>
          </w:rPrChange>
        </w:rPr>
        <w:t xml:space="preserve">IF </w:t>
      </w:r>
      <w:r w:rsidRPr="00543FA9">
        <w:rPr>
          <w:rFonts w:hint="eastAsia"/>
          <w:lang w:eastAsia="zh-TW"/>
          <w:rPrChange w:id="2240" w:author="陳鐵元" w:date="2017-01-13T15:47:00Z">
            <w:rPr>
              <w:rFonts w:hint="eastAsia"/>
              <w:lang w:eastAsia="zh-TW"/>
            </w:rPr>
          </w:rPrChange>
        </w:rPr>
        <w:t>畫面資料有異動到</w:t>
      </w:r>
      <w:r w:rsidRPr="00543FA9">
        <w:rPr>
          <w:rFonts w:hint="eastAsia"/>
          <w:lang w:eastAsia="zh-TW"/>
          <w:rPrChange w:id="2241" w:author="陳鐵元" w:date="2017-01-13T15:47:00Z">
            <w:rPr>
              <w:rFonts w:hint="eastAsia"/>
              <w:lang w:eastAsia="zh-TW"/>
            </w:rPr>
          </w:rPrChange>
        </w:rPr>
        <w:t>DTAAA010</w:t>
      </w:r>
      <w:r w:rsidRPr="00543FA9">
        <w:rPr>
          <w:rFonts w:hint="eastAsia"/>
          <w:lang w:eastAsia="zh-TW"/>
          <w:rPrChange w:id="2242" w:author="陳鐵元" w:date="2017-01-13T15:47:00Z">
            <w:rPr>
              <w:rFonts w:hint="eastAsia"/>
              <w:lang w:eastAsia="zh-TW"/>
            </w:rPr>
          </w:rPrChange>
        </w:rPr>
        <w:t>欄位須更新。</w:t>
      </w:r>
    </w:p>
    <w:p w:rsidR="006E2DEF" w:rsidRPr="00543FA9" w:rsidRDefault="00DC78DB" w:rsidP="00DC78DB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243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244" w:author="陳鐵元" w:date="2017-01-13T15:47:00Z">
            <w:rPr>
              <w:rFonts w:hint="eastAsia"/>
              <w:lang w:eastAsia="zh-TW"/>
            </w:rPr>
          </w:rPrChange>
        </w:rPr>
        <w:t>UPDATE DTAAA011</w:t>
      </w:r>
      <w:r w:rsidRPr="00543FA9">
        <w:rPr>
          <w:rFonts w:hint="eastAsia"/>
          <w:lang w:eastAsia="zh-TW"/>
          <w:rPrChange w:id="2245" w:author="陳鐵元" w:date="2017-01-13T15:47:00Z">
            <w:rPr>
              <w:rFonts w:hint="eastAsia"/>
              <w:lang w:eastAsia="zh-TW"/>
            </w:rPr>
          </w:rPrChange>
        </w:rPr>
        <w:t>理賠索賠類別檔：</w:t>
      </w:r>
    </w:p>
    <w:p w:rsidR="00BE3916" w:rsidRPr="00543FA9" w:rsidRDefault="00BE3916" w:rsidP="00BE3916">
      <w:pPr>
        <w:pStyle w:val="Tabletext"/>
        <w:keepLines w:val="0"/>
        <w:numPr>
          <w:ilvl w:val="4"/>
          <w:numId w:val="20"/>
        </w:numPr>
        <w:spacing w:after="0" w:line="240" w:lineRule="auto"/>
        <w:rPr>
          <w:rFonts w:hint="eastAsia"/>
          <w:lang w:eastAsia="zh-TW"/>
          <w:rPrChange w:id="2246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247" w:author="陳鐵元" w:date="2017-01-13T15:47:00Z">
            <w:rPr>
              <w:rFonts w:hint="eastAsia"/>
              <w:lang w:eastAsia="zh-TW"/>
            </w:rPr>
          </w:rPrChange>
        </w:rPr>
        <w:t>判斷</w:t>
      </w:r>
      <w:r w:rsidRPr="00543FA9">
        <w:rPr>
          <w:rFonts w:hint="eastAsia"/>
          <w:lang w:eastAsia="zh-TW"/>
          <w:rPrChange w:id="2248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2249" w:author="陳鐵元" w:date="2017-01-13T15:47:00Z">
            <w:rPr>
              <w:rFonts w:hint="eastAsia"/>
              <w:lang w:eastAsia="zh-TW"/>
            </w:rPr>
          </w:rPrChange>
        </w:rPr>
        <w:t>畫面上之</w:t>
      </w:r>
      <w:r w:rsidRPr="00543FA9">
        <w:rPr>
          <w:rFonts w:hint="eastAsia"/>
          <w:lang w:eastAsia="zh-TW"/>
          <w:rPrChange w:id="2250" w:author="陳鐵元" w:date="2017-01-13T15:47:00Z">
            <w:rPr>
              <w:rFonts w:hint="eastAsia"/>
              <w:lang w:eastAsia="zh-TW"/>
            </w:rPr>
          </w:rPrChange>
        </w:rPr>
        <w:t>DTAAA011</w:t>
      </w:r>
      <w:r w:rsidRPr="00543FA9">
        <w:rPr>
          <w:rFonts w:hint="eastAsia"/>
          <w:lang w:eastAsia="zh-TW"/>
          <w:rPrChange w:id="2251" w:author="陳鐵元" w:date="2017-01-13T15:47:00Z">
            <w:rPr>
              <w:rFonts w:hint="eastAsia"/>
              <w:lang w:eastAsia="zh-TW"/>
            </w:rPr>
          </w:rPrChange>
        </w:rPr>
        <w:t>：</w:t>
      </w:r>
    </w:p>
    <w:p w:rsidR="00BE3916" w:rsidRPr="00543FA9" w:rsidRDefault="00BE3916" w:rsidP="00BE3916">
      <w:pPr>
        <w:pStyle w:val="Tabletext"/>
        <w:keepLines w:val="0"/>
        <w:numPr>
          <w:ilvl w:val="5"/>
          <w:numId w:val="20"/>
        </w:numPr>
        <w:spacing w:after="0" w:line="240" w:lineRule="auto"/>
        <w:rPr>
          <w:rFonts w:hint="eastAsia"/>
          <w:lang w:eastAsia="zh-TW"/>
          <w:rPrChange w:id="2252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253" w:author="陳鐵元" w:date="2017-01-13T15:47:00Z">
            <w:rPr>
              <w:rFonts w:hint="eastAsia"/>
              <w:lang w:eastAsia="zh-TW"/>
            </w:rPr>
          </w:rPrChange>
        </w:rPr>
        <w:t xml:space="preserve">IF </w:t>
      </w:r>
      <w:r w:rsidRPr="00543FA9">
        <w:rPr>
          <w:rFonts w:hint="eastAsia"/>
          <w:lang w:eastAsia="zh-TW"/>
          <w:rPrChange w:id="2254" w:author="陳鐵元" w:date="2017-01-13T15:47:00Z">
            <w:rPr>
              <w:rFonts w:hint="eastAsia"/>
              <w:lang w:eastAsia="zh-TW"/>
            </w:rPr>
          </w:rPrChange>
        </w:rPr>
        <w:t>申請</w:t>
      </w:r>
      <w:r w:rsidRPr="00543FA9">
        <w:rPr>
          <w:rFonts w:hint="eastAsia"/>
          <w:lang w:eastAsia="zh-TW"/>
          <w:rPrChange w:id="2255" w:author="陳鐵元" w:date="2017-01-13T15:47:00Z">
            <w:rPr>
              <w:rFonts w:hint="eastAsia"/>
              <w:lang w:eastAsia="zh-TW"/>
            </w:rPr>
          </w:rPrChange>
        </w:rPr>
        <w:t xml:space="preserve"> = </w:t>
      </w:r>
      <w:r w:rsidRPr="00543FA9">
        <w:rPr>
          <w:lang w:eastAsia="zh-TW"/>
          <w:rPrChange w:id="2256" w:author="陳鐵元" w:date="2017-01-13T15:47:00Z">
            <w:rPr>
              <w:lang w:eastAsia="zh-TW"/>
            </w:rPr>
          </w:rPrChange>
        </w:rPr>
        <w:t>‘</w:t>
      </w:r>
      <w:r w:rsidRPr="00543FA9">
        <w:rPr>
          <w:rFonts w:hint="eastAsia"/>
          <w:lang w:eastAsia="zh-TW"/>
          <w:rPrChange w:id="2257" w:author="陳鐵元" w:date="2017-01-13T15:47:00Z">
            <w:rPr>
              <w:rFonts w:hint="eastAsia"/>
              <w:lang w:eastAsia="zh-TW"/>
            </w:rPr>
          </w:rPrChange>
        </w:rPr>
        <w:t>Y</w:t>
      </w:r>
      <w:r w:rsidRPr="00543FA9">
        <w:rPr>
          <w:lang w:eastAsia="zh-TW"/>
          <w:rPrChange w:id="2258" w:author="陳鐵元" w:date="2017-01-13T15:47:00Z">
            <w:rPr>
              <w:lang w:eastAsia="zh-TW"/>
            </w:rPr>
          </w:rPrChange>
        </w:rPr>
        <w:t>’</w:t>
      </w:r>
      <w:r w:rsidRPr="00543FA9">
        <w:rPr>
          <w:rFonts w:hint="eastAsia"/>
          <w:lang w:eastAsia="zh-TW"/>
          <w:rPrChange w:id="2259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2260" w:author="陳鐵元" w:date="2017-01-13T15:47:00Z">
            <w:rPr>
              <w:rFonts w:hint="eastAsia"/>
              <w:lang w:eastAsia="zh-TW"/>
            </w:rPr>
          </w:rPrChange>
        </w:rPr>
        <w:t>：</w:t>
      </w:r>
    </w:p>
    <w:p w:rsidR="00BE3916" w:rsidRPr="00543FA9" w:rsidRDefault="00BE3916" w:rsidP="00BE3916">
      <w:pPr>
        <w:pStyle w:val="Tabletext"/>
        <w:keepLines w:val="0"/>
        <w:numPr>
          <w:ilvl w:val="6"/>
          <w:numId w:val="9"/>
        </w:numPr>
        <w:spacing w:after="0" w:line="240" w:lineRule="auto"/>
        <w:rPr>
          <w:kern w:val="2"/>
          <w:szCs w:val="24"/>
          <w:lang w:eastAsia="zh-TW"/>
          <w:rPrChange w:id="2261" w:author="陳鐵元" w:date="2017-01-13T15:47:00Z">
            <w:rPr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262" w:author="陳鐵元" w:date="2017-01-13T15:47:00Z">
            <w:rPr>
              <w:rFonts w:hint="eastAsia"/>
              <w:lang w:eastAsia="zh-TW"/>
            </w:rPr>
          </w:rPrChange>
        </w:rPr>
        <w:t xml:space="preserve">CALL  </w:t>
      </w:r>
      <w:r w:rsidRPr="00543FA9">
        <w:rPr>
          <w:rFonts w:ascii="細明體" w:eastAsia="細明體" w:hAnsi="細明體" w:hint="eastAsia"/>
          <w:rPrChange w:id="2263" w:author="陳鐵元" w:date="2017-01-13T15:47:00Z">
            <w:rPr>
              <w:rFonts w:ascii="細明體" w:eastAsia="細明體" w:hAnsi="細明體" w:hint="eastAsia"/>
            </w:rPr>
          </w:rPrChange>
        </w:rPr>
        <w:t>AA_A0Z00</w:t>
      </w:r>
      <w:r w:rsidRPr="00543FA9">
        <w:rPr>
          <w:rFonts w:ascii="細明體" w:eastAsia="細明體" w:hAnsi="細明體" w:hint="eastAsia"/>
          <w:lang w:eastAsia="zh-TW"/>
          <w:rPrChange w:id="2264" w:author="陳鐵元" w:date="2017-01-13T15:47:00Z">
            <w:rPr>
              <w:rFonts w:ascii="細明體" w:eastAsia="細明體" w:hAnsi="細明體" w:hint="eastAsia"/>
              <w:lang w:eastAsia="zh-TW"/>
            </w:rPr>
          </w:rPrChange>
        </w:rPr>
        <w:t>7.Method4：(原先有勾選的才需傳入)</w:t>
      </w:r>
    </w:p>
    <w:tbl>
      <w:tblPr>
        <w:tblW w:w="5940" w:type="dxa"/>
        <w:tblInd w:w="379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BE3916" w:rsidRPr="00543FA9" w:rsidTr="001D694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3916" w:rsidRPr="00543FA9" w:rsidRDefault="00BE3916" w:rsidP="00F5498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2265" w:author="陳鐵元" w:date="2017-01-13T15:47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543FA9">
              <w:rPr>
                <w:rFonts w:ascii="細明體" w:eastAsia="細明體" w:hAnsi="細明體" w:cs="Arial Unicode MS" w:hint="eastAsia"/>
                <w:b/>
                <w:bCs/>
                <w:sz w:val="20"/>
                <w:rPrChange w:id="2266" w:author="陳鐵元" w:date="2017-01-13T15:47:00Z">
                  <w:rPr>
                    <w:rFonts w:ascii="細明體" w:eastAsia="細明體" w:hAnsi="細明體" w:cs="Arial Unicode MS" w:hint="eastAsia"/>
                    <w:b/>
                    <w:bCs/>
                    <w:sz w:val="20"/>
                  </w:rPr>
                </w:rPrChange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3916" w:rsidRPr="00543FA9" w:rsidRDefault="00BE3916" w:rsidP="00F5498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2267" w:author="陳鐵元" w:date="2017-01-13T15:47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b/>
                <w:bCs/>
                <w:sz w:val="20"/>
                <w:rPrChange w:id="2268" w:author="陳鐵元" w:date="2017-01-13T15:47:00Z">
                  <w:rPr>
                    <w:rFonts w:ascii="細明體" w:eastAsia="細明體" w:hAnsi="細明體" w:hint="eastAsia"/>
                    <w:b/>
                    <w:bCs/>
                    <w:sz w:val="20"/>
                  </w:rPr>
                </w:rPrChange>
              </w:rPr>
              <w:t>資料來源</w:t>
            </w:r>
          </w:p>
        </w:tc>
      </w:tr>
      <w:tr w:rsidR="008911D4" w:rsidRPr="00543F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11D4" w:rsidRPr="00543FA9" w:rsidRDefault="008911D4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2269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2270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11D4" w:rsidRPr="00543FA9" w:rsidRDefault="008911D4">
            <w:pPr>
              <w:rPr>
                <w:rPrChange w:id="2271" w:author="陳鐵元" w:date="2017-01-13T15:47:00Z">
                  <w:rPr/>
                </w:rPrChange>
              </w:rPr>
            </w:pPr>
            <w:r w:rsidRPr="00543FA9">
              <w:rPr>
                <w:rFonts w:ascii="新細明體" w:hAnsi="新細明體" w:cs="Arial Unicode MS" w:hint="eastAsia"/>
                <w:sz w:val="20"/>
                <w:rPrChange w:id="2272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8911D4" w:rsidRPr="00543F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11D4" w:rsidRPr="00543FA9" w:rsidRDefault="008911D4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2273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2274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索賠類別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11D4" w:rsidRPr="00543FA9" w:rsidRDefault="008911D4">
            <w:pPr>
              <w:rPr>
                <w:rPrChange w:id="2275" w:author="陳鐵元" w:date="2017-01-13T15:47:00Z">
                  <w:rPr/>
                </w:rPrChange>
              </w:rPr>
            </w:pPr>
            <w:r w:rsidRPr="00543FA9">
              <w:rPr>
                <w:rFonts w:ascii="新細明體" w:hAnsi="新細明體" w:cs="Arial Unicode MS" w:hint="eastAsia"/>
                <w:sz w:val="20"/>
                <w:rPrChange w:id="2276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BE3916" w:rsidRPr="00543FA9" w:rsidTr="001D694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3916" w:rsidRPr="00543FA9" w:rsidRDefault="00BE3916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2277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2278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申請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3916" w:rsidRPr="00543FA9" w:rsidRDefault="00094A7F" w:rsidP="00F5498F">
            <w:pPr>
              <w:rPr>
                <w:rFonts w:ascii="新細明體" w:hAnsi="新細明體" w:cs="Arial Unicode MS" w:hint="eastAsia"/>
                <w:sz w:val="20"/>
                <w:rPrChange w:id="2279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543FA9">
              <w:rPr>
                <w:rFonts w:ascii="新細明體" w:hAnsi="新細明體" w:cs="Arial Unicode MS" w:hint="eastAsia"/>
                <w:sz w:val="20"/>
                <w:rPrChange w:id="2280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Y</w:t>
            </w:r>
          </w:p>
        </w:tc>
      </w:tr>
      <w:tr w:rsidR="00BE3916" w:rsidRPr="00543FA9" w:rsidTr="001D694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3916" w:rsidRPr="00543FA9" w:rsidRDefault="00BE3916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2281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2282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核定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3916" w:rsidRPr="00543FA9" w:rsidRDefault="00094A7F" w:rsidP="00F5498F">
            <w:pPr>
              <w:rPr>
                <w:rFonts w:ascii="新細明體" w:hAnsi="新細明體" w:cs="Arial Unicode MS" w:hint="eastAsia"/>
                <w:sz w:val="20"/>
                <w:rPrChange w:id="2283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543FA9">
              <w:rPr>
                <w:rFonts w:ascii="新細明體" w:hAnsi="新細明體" w:cs="Arial Unicode MS" w:hint="eastAsia"/>
                <w:sz w:val="20"/>
                <w:rPrChange w:id="2284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Y</w:t>
            </w:r>
          </w:p>
        </w:tc>
      </w:tr>
    </w:tbl>
    <w:p w:rsidR="00016771" w:rsidRPr="00543FA9" w:rsidRDefault="00016771" w:rsidP="00016771">
      <w:pPr>
        <w:pStyle w:val="Tabletext"/>
        <w:keepLines w:val="0"/>
        <w:numPr>
          <w:ilvl w:val="6"/>
          <w:numId w:val="20"/>
        </w:numPr>
        <w:spacing w:after="0" w:line="240" w:lineRule="auto"/>
        <w:rPr>
          <w:rFonts w:hint="eastAsia"/>
          <w:lang w:eastAsia="zh-TW"/>
          <w:rPrChange w:id="2285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2286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543FA9">
        <w:rPr>
          <w:rFonts w:hint="eastAsia"/>
          <w:kern w:val="2"/>
          <w:szCs w:val="24"/>
          <w:lang w:eastAsia="zh-TW"/>
          <w:rPrChange w:id="2287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未正常結束</w:t>
      </w:r>
    </w:p>
    <w:p w:rsidR="00016771" w:rsidRPr="00543FA9" w:rsidRDefault="00016771" w:rsidP="00016771">
      <w:pPr>
        <w:pStyle w:val="Tabletext"/>
        <w:keepLines w:val="0"/>
        <w:numPr>
          <w:ilvl w:val="7"/>
          <w:numId w:val="20"/>
        </w:numPr>
        <w:spacing w:after="0" w:line="240" w:lineRule="auto"/>
        <w:rPr>
          <w:rFonts w:hint="eastAsia"/>
          <w:lang w:eastAsia="zh-TW"/>
          <w:rPrChange w:id="2288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289" w:author="陳鐵元" w:date="2017-01-13T15:47:00Z">
            <w:rPr>
              <w:rFonts w:hint="eastAsia"/>
              <w:lang w:eastAsia="zh-TW"/>
            </w:rPr>
          </w:rPrChange>
        </w:rPr>
        <w:t>回覆訊息</w:t>
      </w:r>
      <w:r w:rsidRPr="00543FA9">
        <w:rPr>
          <w:rFonts w:hint="eastAsia"/>
          <w:lang w:eastAsia="zh-TW"/>
          <w:rPrChange w:id="2290" w:author="陳鐵元" w:date="2017-01-13T15:47:00Z">
            <w:rPr>
              <w:rFonts w:hint="eastAsia"/>
              <w:lang w:eastAsia="zh-TW"/>
            </w:rPr>
          </w:rPrChange>
        </w:rPr>
        <w:t>(EXCEPTION)</w:t>
      </w:r>
      <w:r w:rsidRPr="00543FA9">
        <w:rPr>
          <w:rFonts w:hint="eastAsia"/>
          <w:lang w:eastAsia="zh-TW"/>
          <w:rPrChange w:id="2291" w:author="陳鐵元" w:date="2017-01-13T15:47:00Z">
            <w:rPr>
              <w:rFonts w:hint="eastAsia"/>
              <w:lang w:eastAsia="zh-TW"/>
            </w:rPr>
          </w:rPrChange>
        </w:rPr>
        <w:t>：</w:t>
      </w:r>
      <w:r w:rsidRPr="00543FA9">
        <w:rPr>
          <w:lang w:eastAsia="zh-TW"/>
          <w:rPrChange w:id="2292" w:author="陳鐵元" w:date="2017-01-13T15:47:00Z">
            <w:rPr>
              <w:lang w:eastAsia="zh-TW"/>
            </w:rPr>
          </w:rPrChange>
        </w:rPr>
        <w:t>“</w:t>
      </w:r>
      <w:r w:rsidRPr="00543FA9">
        <w:rPr>
          <w:rFonts w:hint="eastAsia"/>
          <w:lang w:eastAsia="zh-TW"/>
          <w:rPrChange w:id="2293" w:author="陳鐵元" w:date="2017-01-13T15:47:00Z">
            <w:rPr>
              <w:rFonts w:hint="eastAsia"/>
              <w:lang w:eastAsia="zh-TW"/>
            </w:rPr>
          </w:rPrChange>
        </w:rPr>
        <w:t>更新理賠索賠類別失敗</w:t>
      </w:r>
      <w:r w:rsidRPr="00543FA9">
        <w:rPr>
          <w:lang w:eastAsia="zh-TW"/>
          <w:rPrChange w:id="2294" w:author="陳鐵元" w:date="2017-01-13T15:47:00Z">
            <w:rPr>
              <w:lang w:eastAsia="zh-TW"/>
            </w:rPr>
          </w:rPrChange>
        </w:rPr>
        <w:t>”</w:t>
      </w:r>
      <w:r w:rsidRPr="00543FA9">
        <w:rPr>
          <w:rFonts w:hint="eastAsia"/>
          <w:lang w:eastAsia="zh-TW"/>
          <w:rPrChange w:id="2295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2296" w:author="陳鐵元" w:date="2017-01-13T15:47:00Z">
            <w:rPr>
              <w:rFonts w:hint="eastAsia"/>
              <w:lang w:eastAsia="zh-TW"/>
            </w:rPr>
          </w:rPrChange>
        </w:rPr>
        <w:t>。</w:t>
      </w:r>
      <w:r w:rsidRPr="00543FA9">
        <w:rPr>
          <w:rFonts w:hint="eastAsia"/>
          <w:lang w:eastAsia="zh-TW"/>
          <w:rPrChange w:id="2297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</w:p>
    <w:p w:rsidR="00016771" w:rsidRPr="00543FA9" w:rsidRDefault="00016771" w:rsidP="00016771">
      <w:pPr>
        <w:pStyle w:val="Tabletext"/>
        <w:keepLines w:val="0"/>
        <w:numPr>
          <w:ilvl w:val="7"/>
          <w:numId w:val="20"/>
        </w:numPr>
        <w:spacing w:after="0" w:line="240" w:lineRule="auto"/>
        <w:rPr>
          <w:rFonts w:hint="eastAsia"/>
          <w:lang w:eastAsia="zh-TW"/>
          <w:rPrChange w:id="2298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2299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RETURN</w:t>
      </w:r>
    </w:p>
    <w:p w:rsidR="0077762A" w:rsidRPr="00543FA9" w:rsidRDefault="0077762A" w:rsidP="00BA4557">
      <w:pPr>
        <w:pStyle w:val="Tabletext"/>
        <w:keepLines w:val="0"/>
        <w:numPr>
          <w:ilvl w:val="5"/>
          <w:numId w:val="20"/>
        </w:numPr>
        <w:spacing w:after="0" w:line="240" w:lineRule="auto"/>
        <w:rPr>
          <w:rFonts w:hint="eastAsia"/>
          <w:lang w:eastAsia="zh-TW"/>
          <w:rPrChange w:id="2300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301" w:author="陳鐵元" w:date="2017-01-13T15:47:00Z">
            <w:rPr>
              <w:rFonts w:hint="eastAsia"/>
              <w:lang w:eastAsia="zh-TW"/>
            </w:rPr>
          </w:rPrChange>
        </w:rPr>
        <w:t xml:space="preserve">ELSE IF </w:t>
      </w:r>
      <w:r w:rsidRPr="00543FA9">
        <w:rPr>
          <w:rFonts w:hint="eastAsia"/>
          <w:lang w:eastAsia="zh-TW"/>
          <w:rPrChange w:id="2302" w:author="陳鐵元" w:date="2017-01-13T15:47:00Z">
            <w:rPr>
              <w:rFonts w:hint="eastAsia"/>
              <w:lang w:eastAsia="zh-TW"/>
            </w:rPr>
          </w:rPrChange>
        </w:rPr>
        <w:t>申請</w:t>
      </w:r>
      <w:r w:rsidRPr="00543FA9">
        <w:rPr>
          <w:rFonts w:hint="eastAsia"/>
          <w:lang w:eastAsia="zh-TW"/>
          <w:rPrChange w:id="2303" w:author="陳鐵元" w:date="2017-01-13T15:47:00Z">
            <w:rPr>
              <w:rFonts w:hint="eastAsia"/>
              <w:lang w:eastAsia="zh-TW"/>
            </w:rPr>
          </w:rPrChange>
        </w:rPr>
        <w:t xml:space="preserve"> = </w:t>
      </w:r>
      <w:r w:rsidRPr="00543FA9">
        <w:rPr>
          <w:lang w:eastAsia="zh-TW"/>
          <w:rPrChange w:id="2304" w:author="陳鐵元" w:date="2017-01-13T15:47:00Z">
            <w:rPr>
              <w:lang w:eastAsia="zh-TW"/>
            </w:rPr>
          </w:rPrChange>
        </w:rPr>
        <w:t>‘</w:t>
      </w:r>
      <w:r w:rsidRPr="00543FA9">
        <w:rPr>
          <w:rFonts w:hint="eastAsia"/>
          <w:lang w:eastAsia="zh-TW"/>
          <w:rPrChange w:id="2305" w:author="陳鐵元" w:date="2017-01-13T15:47:00Z">
            <w:rPr>
              <w:rFonts w:hint="eastAsia"/>
              <w:lang w:eastAsia="zh-TW"/>
            </w:rPr>
          </w:rPrChange>
        </w:rPr>
        <w:t>N</w:t>
      </w:r>
      <w:r w:rsidRPr="00543FA9">
        <w:rPr>
          <w:lang w:eastAsia="zh-TW"/>
          <w:rPrChange w:id="2306" w:author="陳鐵元" w:date="2017-01-13T15:47:00Z">
            <w:rPr>
              <w:lang w:eastAsia="zh-TW"/>
            </w:rPr>
          </w:rPrChange>
        </w:rPr>
        <w:t>’</w:t>
      </w:r>
      <w:r w:rsidRPr="00543FA9">
        <w:rPr>
          <w:rFonts w:hint="eastAsia"/>
          <w:lang w:eastAsia="zh-TW"/>
          <w:rPrChange w:id="2307" w:author="陳鐵元" w:date="2017-01-13T15:47:00Z">
            <w:rPr>
              <w:rFonts w:hint="eastAsia"/>
              <w:lang w:eastAsia="zh-TW"/>
            </w:rPr>
          </w:rPrChange>
        </w:rPr>
        <w:t>：</w:t>
      </w:r>
    </w:p>
    <w:p w:rsidR="00BA4557" w:rsidRPr="00543FA9" w:rsidRDefault="0077762A" w:rsidP="00BA4557">
      <w:pPr>
        <w:pStyle w:val="Tabletext"/>
        <w:keepLines w:val="0"/>
        <w:numPr>
          <w:ilvl w:val="6"/>
          <w:numId w:val="20"/>
        </w:numPr>
        <w:spacing w:after="0" w:line="240" w:lineRule="auto"/>
        <w:rPr>
          <w:lang w:eastAsia="zh-TW"/>
          <w:rPrChange w:id="2308" w:author="陳鐵元" w:date="2017-01-13T15:47:00Z">
            <w:rPr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309" w:author="陳鐵元" w:date="2017-01-13T15:47:00Z">
            <w:rPr>
              <w:rFonts w:hint="eastAsia"/>
              <w:lang w:eastAsia="zh-TW"/>
            </w:rPr>
          </w:rPrChange>
        </w:rPr>
        <w:t xml:space="preserve">CALL  </w:t>
      </w:r>
      <w:r w:rsidRPr="00543FA9">
        <w:rPr>
          <w:rFonts w:ascii="細明體" w:eastAsia="細明體" w:hAnsi="細明體" w:hint="eastAsia"/>
          <w:rPrChange w:id="2310" w:author="陳鐵元" w:date="2017-01-13T15:47:00Z">
            <w:rPr>
              <w:rFonts w:ascii="細明體" w:eastAsia="細明體" w:hAnsi="細明體" w:hint="eastAsia"/>
            </w:rPr>
          </w:rPrChange>
        </w:rPr>
        <w:t>AA_A0Z00</w:t>
      </w:r>
      <w:r w:rsidRPr="00543FA9">
        <w:rPr>
          <w:rFonts w:ascii="細明體" w:eastAsia="細明體" w:hAnsi="細明體" w:hint="eastAsia"/>
          <w:lang w:eastAsia="zh-TW"/>
          <w:rPrChange w:id="2311" w:author="陳鐵元" w:date="2017-01-13T15:47:00Z">
            <w:rPr>
              <w:rFonts w:ascii="細明體" w:eastAsia="細明體" w:hAnsi="細明體" w:hint="eastAsia"/>
              <w:lang w:eastAsia="zh-TW"/>
            </w:rPr>
          </w:rPrChange>
        </w:rPr>
        <w:t>7.Method1：</w:t>
      </w:r>
    </w:p>
    <w:tbl>
      <w:tblPr>
        <w:tblW w:w="5940" w:type="dxa"/>
        <w:tblInd w:w="379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BA4557" w:rsidRPr="00543F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4557" w:rsidRPr="00543FA9" w:rsidRDefault="00BA4557" w:rsidP="00F5498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2312" w:author="陳鐵元" w:date="2017-01-13T15:47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543FA9">
              <w:rPr>
                <w:rFonts w:ascii="細明體" w:eastAsia="細明體" w:hAnsi="細明體" w:cs="Arial Unicode MS" w:hint="eastAsia"/>
                <w:b/>
                <w:bCs/>
                <w:sz w:val="20"/>
                <w:rPrChange w:id="2313" w:author="陳鐵元" w:date="2017-01-13T15:47:00Z">
                  <w:rPr>
                    <w:rFonts w:ascii="細明體" w:eastAsia="細明體" w:hAnsi="細明體" w:cs="Arial Unicode MS" w:hint="eastAsia"/>
                    <w:b/>
                    <w:bCs/>
                    <w:sz w:val="20"/>
                  </w:rPr>
                </w:rPrChange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4557" w:rsidRPr="00543FA9" w:rsidRDefault="00BA4557" w:rsidP="00F5498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2314" w:author="陳鐵元" w:date="2017-01-13T15:47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b/>
                <w:bCs/>
                <w:sz w:val="20"/>
                <w:rPrChange w:id="2315" w:author="陳鐵元" w:date="2017-01-13T15:47:00Z">
                  <w:rPr>
                    <w:rFonts w:ascii="細明體" w:eastAsia="細明體" w:hAnsi="細明體" w:hint="eastAsia"/>
                    <w:b/>
                    <w:bCs/>
                    <w:sz w:val="20"/>
                  </w:rPr>
                </w:rPrChange>
              </w:rPr>
              <w:t>資料來源</w:t>
            </w:r>
          </w:p>
        </w:tc>
      </w:tr>
      <w:tr w:rsidR="00E119BE" w:rsidRPr="00543F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19BE" w:rsidRPr="00543FA9" w:rsidRDefault="00E119BE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2316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2317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9BE" w:rsidRPr="00543FA9" w:rsidRDefault="00E119BE">
            <w:pPr>
              <w:rPr>
                <w:rPrChange w:id="2318" w:author="陳鐵元" w:date="2017-01-13T15:47:00Z">
                  <w:rPr/>
                </w:rPrChange>
              </w:rPr>
            </w:pPr>
            <w:r w:rsidRPr="00543FA9">
              <w:rPr>
                <w:rFonts w:ascii="新細明體" w:hAnsi="新細明體" w:cs="Arial Unicode MS" w:hint="eastAsia"/>
                <w:sz w:val="20"/>
                <w:rPrChange w:id="2319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E119BE" w:rsidRPr="00543F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19BE" w:rsidRPr="00543FA9" w:rsidRDefault="00E119BE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2320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2321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索賠類別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9BE" w:rsidRPr="00543FA9" w:rsidRDefault="00E119BE">
            <w:pPr>
              <w:rPr>
                <w:rPrChange w:id="2322" w:author="陳鐵元" w:date="2017-01-13T15:47:00Z">
                  <w:rPr/>
                </w:rPrChange>
              </w:rPr>
            </w:pPr>
            <w:r w:rsidRPr="00543FA9">
              <w:rPr>
                <w:rFonts w:ascii="新細明體" w:hAnsi="新細明體" w:cs="Arial Unicode MS" w:hint="eastAsia"/>
                <w:sz w:val="20"/>
                <w:rPrChange w:id="2323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BA4557" w:rsidRPr="00543F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557" w:rsidRPr="00543FA9" w:rsidRDefault="00BA4557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2324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2325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申請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4557" w:rsidRPr="00543FA9" w:rsidRDefault="00BF1DAA" w:rsidP="00F5498F">
            <w:pPr>
              <w:rPr>
                <w:rFonts w:ascii="新細明體" w:hAnsi="新細明體" w:cs="Arial Unicode MS" w:hint="eastAsia"/>
                <w:sz w:val="20"/>
                <w:rPrChange w:id="2326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543FA9">
              <w:rPr>
                <w:rFonts w:ascii="新細明體" w:hAnsi="新細明體" w:cs="Arial Unicode MS" w:hint="eastAsia"/>
                <w:sz w:val="20"/>
                <w:rPrChange w:id="2327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Y</w:t>
            </w:r>
          </w:p>
        </w:tc>
      </w:tr>
      <w:tr w:rsidR="00BA4557" w:rsidRPr="00543F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557" w:rsidRPr="00543FA9" w:rsidRDefault="00BA4557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2328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2329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核定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4557" w:rsidRPr="00543FA9" w:rsidRDefault="00BF1DAA" w:rsidP="00F5498F">
            <w:pPr>
              <w:rPr>
                <w:rFonts w:ascii="新細明體" w:hAnsi="新細明體" w:cs="Arial Unicode MS" w:hint="eastAsia"/>
                <w:sz w:val="20"/>
                <w:rPrChange w:id="2330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543FA9">
              <w:rPr>
                <w:rFonts w:ascii="新細明體" w:hAnsi="新細明體" w:cs="Arial Unicode MS" w:hint="eastAsia"/>
                <w:sz w:val="20"/>
                <w:rPrChange w:id="2331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N</w:t>
            </w:r>
          </w:p>
        </w:tc>
      </w:tr>
    </w:tbl>
    <w:p w:rsidR="0060308B" w:rsidRPr="00543FA9" w:rsidRDefault="0060308B" w:rsidP="00016771">
      <w:pPr>
        <w:pStyle w:val="Tabletext"/>
        <w:keepLines w:val="0"/>
        <w:numPr>
          <w:ilvl w:val="6"/>
          <w:numId w:val="20"/>
        </w:numPr>
        <w:spacing w:after="0" w:line="240" w:lineRule="auto"/>
        <w:rPr>
          <w:rFonts w:hint="eastAsia"/>
          <w:lang w:eastAsia="zh-TW"/>
          <w:rPrChange w:id="2332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2333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543FA9">
        <w:rPr>
          <w:rFonts w:hint="eastAsia"/>
          <w:kern w:val="2"/>
          <w:szCs w:val="24"/>
          <w:lang w:eastAsia="zh-TW"/>
          <w:rPrChange w:id="2334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未正常結束</w:t>
      </w:r>
    </w:p>
    <w:p w:rsidR="0060308B" w:rsidRPr="00543FA9" w:rsidRDefault="0060308B" w:rsidP="00016771">
      <w:pPr>
        <w:pStyle w:val="Tabletext"/>
        <w:keepLines w:val="0"/>
        <w:numPr>
          <w:ilvl w:val="7"/>
          <w:numId w:val="20"/>
        </w:numPr>
        <w:spacing w:after="0" w:line="240" w:lineRule="auto"/>
        <w:rPr>
          <w:rFonts w:hint="eastAsia"/>
          <w:lang w:eastAsia="zh-TW"/>
          <w:rPrChange w:id="2335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336" w:author="陳鐵元" w:date="2017-01-13T15:47:00Z">
            <w:rPr>
              <w:rFonts w:hint="eastAsia"/>
              <w:lang w:eastAsia="zh-TW"/>
            </w:rPr>
          </w:rPrChange>
        </w:rPr>
        <w:t>回覆訊息</w:t>
      </w:r>
      <w:r w:rsidRPr="00543FA9">
        <w:rPr>
          <w:rFonts w:hint="eastAsia"/>
          <w:lang w:eastAsia="zh-TW"/>
          <w:rPrChange w:id="2337" w:author="陳鐵元" w:date="2017-01-13T15:47:00Z">
            <w:rPr>
              <w:rFonts w:hint="eastAsia"/>
              <w:lang w:eastAsia="zh-TW"/>
            </w:rPr>
          </w:rPrChange>
        </w:rPr>
        <w:t>(EXCEPTION)</w:t>
      </w:r>
      <w:r w:rsidRPr="00543FA9">
        <w:rPr>
          <w:rFonts w:hint="eastAsia"/>
          <w:lang w:eastAsia="zh-TW"/>
          <w:rPrChange w:id="2338" w:author="陳鐵元" w:date="2017-01-13T15:47:00Z">
            <w:rPr>
              <w:rFonts w:hint="eastAsia"/>
              <w:lang w:eastAsia="zh-TW"/>
            </w:rPr>
          </w:rPrChange>
        </w:rPr>
        <w:t>：</w:t>
      </w:r>
      <w:r w:rsidRPr="00543FA9">
        <w:rPr>
          <w:lang w:eastAsia="zh-TW"/>
          <w:rPrChange w:id="2339" w:author="陳鐵元" w:date="2017-01-13T15:47:00Z">
            <w:rPr>
              <w:lang w:eastAsia="zh-TW"/>
            </w:rPr>
          </w:rPrChange>
        </w:rPr>
        <w:t>“</w:t>
      </w:r>
      <w:r w:rsidR="00016771" w:rsidRPr="00543FA9">
        <w:rPr>
          <w:rFonts w:hint="eastAsia"/>
          <w:lang w:eastAsia="zh-TW"/>
          <w:rPrChange w:id="2340" w:author="陳鐵元" w:date="2017-01-13T15:47:00Z">
            <w:rPr>
              <w:rFonts w:hint="eastAsia"/>
              <w:lang w:eastAsia="zh-TW"/>
            </w:rPr>
          </w:rPrChange>
        </w:rPr>
        <w:t>更新理賠索賠類別失敗</w:t>
      </w:r>
      <w:r w:rsidR="00016771" w:rsidRPr="00543FA9">
        <w:rPr>
          <w:rFonts w:hint="eastAsia"/>
          <w:lang w:eastAsia="zh-TW"/>
          <w:rPrChange w:id="2341" w:author="陳鐵元" w:date="2017-01-13T15:47:00Z">
            <w:rPr>
              <w:rFonts w:hint="eastAsia"/>
              <w:lang w:eastAsia="zh-TW"/>
            </w:rPr>
          </w:rPrChange>
        </w:rPr>
        <w:t>(</w:t>
      </w:r>
      <w:r w:rsidR="00016771" w:rsidRPr="00543FA9">
        <w:rPr>
          <w:rFonts w:hint="eastAsia"/>
          <w:lang w:eastAsia="zh-TW"/>
          <w:rPrChange w:id="2342" w:author="陳鐵元" w:date="2017-01-13T15:47:00Z">
            <w:rPr>
              <w:rFonts w:hint="eastAsia"/>
              <w:lang w:eastAsia="zh-TW"/>
            </w:rPr>
          </w:rPrChange>
        </w:rPr>
        <w:t>核定新增</w:t>
      </w:r>
      <w:r w:rsidR="00016771" w:rsidRPr="00543FA9">
        <w:rPr>
          <w:rFonts w:hint="eastAsia"/>
          <w:lang w:eastAsia="zh-TW"/>
          <w:rPrChange w:id="2343" w:author="陳鐵元" w:date="2017-01-13T15:47:00Z">
            <w:rPr>
              <w:rFonts w:hint="eastAsia"/>
              <w:lang w:eastAsia="zh-TW"/>
            </w:rPr>
          </w:rPrChange>
        </w:rPr>
        <w:t>)</w:t>
      </w:r>
      <w:r w:rsidRPr="00543FA9">
        <w:rPr>
          <w:lang w:eastAsia="zh-TW"/>
          <w:rPrChange w:id="2344" w:author="陳鐵元" w:date="2017-01-13T15:47:00Z">
            <w:rPr>
              <w:lang w:eastAsia="zh-TW"/>
            </w:rPr>
          </w:rPrChange>
        </w:rPr>
        <w:t>”</w:t>
      </w:r>
      <w:r w:rsidRPr="00543FA9">
        <w:rPr>
          <w:rFonts w:hint="eastAsia"/>
          <w:lang w:eastAsia="zh-TW"/>
          <w:rPrChange w:id="2345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2346" w:author="陳鐵元" w:date="2017-01-13T15:47:00Z">
            <w:rPr>
              <w:rFonts w:hint="eastAsia"/>
              <w:lang w:eastAsia="zh-TW"/>
            </w:rPr>
          </w:rPrChange>
        </w:rPr>
        <w:t>。</w:t>
      </w:r>
      <w:r w:rsidRPr="00543FA9">
        <w:rPr>
          <w:rFonts w:hint="eastAsia"/>
          <w:lang w:eastAsia="zh-TW"/>
          <w:rPrChange w:id="2347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</w:p>
    <w:p w:rsidR="0077762A" w:rsidRPr="00543FA9" w:rsidRDefault="0060308B" w:rsidP="00BA4557">
      <w:pPr>
        <w:pStyle w:val="Tabletext"/>
        <w:keepLines w:val="0"/>
        <w:numPr>
          <w:ilvl w:val="7"/>
          <w:numId w:val="20"/>
        </w:numPr>
        <w:spacing w:after="0" w:line="240" w:lineRule="auto"/>
        <w:rPr>
          <w:lang w:eastAsia="zh-TW"/>
          <w:rPrChange w:id="2348" w:author="陳鐵元" w:date="2017-01-13T15:47:00Z">
            <w:rPr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2349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RETURN</w:t>
      </w:r>
    </w:p>
    <w:p w:rsidR="00543FA9" w:rsidRDefault="00543FA9" w:rsidP="00543FA9">
      <w:pPr>
        <w:pStyle w:val="Tabletext"/>
        <w:keepLines w:val="0"/>
        <w:numPr>
          <w:ilvl w:val="2"/>
          <w:numId w:val="9"/>
        </w:numPr>
        <w:spacing w:after="0" w:line="240" w:lineRule="auto"/>
        <w:rPr>
          <w:ins w:id="2350" w:author="陳鐵元" w:date="2017-01-13T15:48:00Z"/>
          <w:color w:val="FF0000"/>
          <w:lang w:eastAsia="zh-TW"/>
        </w:rPr>
      </w:pPr>
      <w:ins w:id="2351" w:author="陳鐵元" w:date="2017-01-13T15:48:00Z">
        <w:r w:rsidRPr="00842599">
          <w:rPr>
            <w:rFonts w:hint="eastAsia"/>
            <w:color w:val="FF0000"/>
            <w:lang w:eastAsia="zh-TW"/>
          </w:rPr>
          <w:t>核定時判斷是否符合公會</w:t>
        </w:r>
        <w:r w:rsidRPr="00842599">
          <w:rPr>
            <w:rFonts w:hint="eastAsia"/>
            <w:color w:val="FF0000"/>
            <w:lang w:eastAsia="zh-TW"/>
          </w:rPr>
          <w:t>14</w:t>
        </w:r>
        <w:r w:rsidRPr="00842599">
          <w:rPr>
            <w:rFonts w:hint="eastAsia"/>
            <w:color w:val="FF0000"/>
            <w:lang w:eastAsia="zh-TW"/>
          </w:rPr>
          <w:t>歲以下身故件通報，若符合則寫入查核系統待指定人員查核之</w:t>
        </w:r>
      </w:ins>
    </w:p>
    <w:p w:rsidR="00543FA9" w:rsidRPr="00EC1432" w:rsidRDefault="00543FA9" w:rsidP="00543FA9">
      <w:pPr>
        <w:pStyle w:val="Tabletext"/>
        <w:keepLines w:val="0"/>
        <w:numPr>
          <w:ilvl w:val="3"/>
          <w:numId w:val="9"/>
        </w:numPr>
        <w:spacing w:after="0" w:line="240" w:lineRule="auto"/>
        <w:rPr>
          <w:ins w:id="2352" w:author="陳鐵元" w:date="2017-01-13T15:48:00Z"/>
          <w:color w:val="FF0000"/>
          <w:lang w:eastAsia="zh-TW"/>
        </w:rPr>
      </w:pPr>
      <w:ins w:id="2353" w:author="陳鐵元" w:date="2017-01-13T15:48:00Z">
        <w:r>
          <w:rPr>
            <w:color w:val="FF0000"/>
            <w:lang w:eastAsia="zh-TW"/>
          </w:rPr>
          <w:t>Call AAA0_0120_mod</w:t>
        </w:r>
        <w:r w:rsidRPr="00EC1432">
          <w:rPr>
            <w:color w:val="FF0000"/>
            <w:lang w:eastAsia="zh-TW"/>
          </w:rPr>
          <w:t>.checkAAQ0</w:t>
        </w:r>
      </w:ins>
    </w:p>
    <w:p w:rsidR="00543FA9" w:rsidRDefault="00543FA9" w:rsidP="00543FA9">
      <w:pPr>
        <w:pStyle w:val="Tabletext"/>
        <w:keepLines w:val="0"/>
        <w:numPr>
          <w:ilvl w:val="3"/>
          <w:numId w:val="9"/>
        </w:numPr>
        <w:spacing w:after="0" w:line="240" w:lineRule="auto"/>
        <w:rPr>
          <w:ins w:id="2354" w:author="陳鐵元" w:date="2017-01-13T15:48:00Z"/>
          <w:color w:val="FF0000"/>
          <w:lang w:eastAsia="zh-TW"/>
        </w:rPr>
      </w:pPr>
      <w:ins w:id="2355" w:author="陳鐵元" w:date="2017-01-13T15:48:00Z">
        <w:r>
          <w:rPr>
            <w:rFonts w:hint="eastAsia"/>
            <w:color w:val="FF0000"/>
            <w:lang w:eastAsia="zh-TW"/>
          </w:rPr>
          <w:t>傳入參數</w:t>
        </w:r>
      </w:ins>
    </w:p>
    <w:p w:rsidR="00543FA9" w:rsidRDefault="00543FA9" w:rsidP="00543FA9">
      <w:pPr>
        <w:pStyle w:val="Tabletext"/>
        <w:keepLines w:val="0"/>
        <w:numPr>
          <w:ilvl w:val="4"/>
          <w:numId w:val="9"/>
        </w:numPr>
        <w:spacing w:after="0" w:line="240" w:lineRule="auto"/>
        <w:rPr>
          <w:ins w:id="2356" w:author="陳鐵元" w:date="2017-01-13T15:48:00Z"/>
          <w:color w:val="FF0000"/>
          <w:lang w:eastAsia="zh-TW"/>
        </w:rPr>
      </w:pPr>
      <w:ins w:id="2357" w:author="陳鐵元" w:date="2017-01-13T15:48:00Z">
        <w:r>
          <w:rPr>
            <w:rFonts w:hint="eastAsia"/>
            <w:color w:val="FF0000"/>
            <w:lang w:eastAsia="zh-TW"/>
          </w:rPr>
          <w:t>申請書資料</w:t>
        </w:r>
      </w:ins>
    </w:p>
    <w:p w:rsidR="00543FA9" w:rsidRDefault="00543FA9" w:rsidP="00543FA9">
      <w:pPr>
        <w:pStyle w:val="Tabletext"/>
        <w:keepLines w:val="0"/>
        <w:numPr>
          <w:ilvl w:val="4"/>
          <w:numId w:val="9"/>
        </w:numPr>
        <w:spacing w:after="0" w:line="240" w:lineRule="auto"/>
        <w:rPr>
          <w:ins w:id="2358" w:author="陳鐵元" w:date="2017-01-13T15:48:00Z"/>
          <w:color w:val="FF0000"/>
          <w:lang w:eastAsia="zh-TW"/>
        </w:rPr>
      </w:pPr>
      <w:ins w:id="2359" w:author="陳鐵元" w:date="2017-01-13T15:48:00Z">
        <w:r>
          <w:rPr>
            <w:rFonts w:hint="eastAsia"/>
            <w:color w:val="FF0000"/>
            <w:lang w:eastAsia="zh-TW"/>
          </w:rPr>
          <w:t>登入者單位</w:t>
        </w:r>
      </w:ins>
    </w:p>
    <w:p w:rsidR="00543FA9" w:rsidRDefault="00543FA9" w:rsidP="00543FA9">
      <w:pPr>
        <w:pStyle w:val="Tabletext"/>
        <w:keepLines w:val="0"/>
        <w:numPr>
          <w:ilvl w:val="4"/>
          <w:numId w:val="9"/>
        </w:numPr>
        <w:spacing w:after="0" w:line="240" w:lineRule="auto"/>
        <w:rPr>
          <w:ins w:id="2360" w:author="陳鐵元" w:date="2017-01-13T15:48:00Z"/>
          <w:color w:val="FF0000"/>
          <w:lang w:eastAsia="zh-TW"/>
        </w:rPr>
      </w:pPr>
      <w:ins w:id="2361" w:author="陳鐵元" w:date="2017-01-13T15:48:00Z">
        <w:r>
          <w:rPr>
            <w:rFonts w:hint="eastAsia"/>
            <w:color w:val="FF0000"/>
            <w:lang w:eastAsia="zh-TW"/>
          </w:rPr>
          <w:t>登入者</w:t>
        </w:r>
        <w:r>
          <w:rPr>
            <w:rFonts w:hint="eastAsia"/>
            <w:color w:val="FF0000"/>
            <w:lang w:eastAsia="zh-TW"/>
          </w:rPr>
          <w:t>id</w:t>
        </w:r>
      </w:ins>
    </w:p>
    <w:p w:rsidR="00543FA9" w:rsidRPr="00EC1432" w:rsidRDefault="00543FA9" w:rsidP="00543FA9">
      <w:pPr>
        <w:pStyle w:val="Tabletext"/>
        <w:keepLines w:val="0"/>
        <w:numPr>
          <w:ilvl w:val="3"/>
          <w:numId w:val="9"/>
        </w:numPr>
        <w:spacing w:after="0" w:line="240" w:lineRule="auto"/>
        <w:rPr>
          <w:ins w:id="2362" w:author="陳鐵元" w:date="2017-01-13T15:48:00Z"/>
          <w:rFonts w:hint="eastAsia"/>
          <w:color w:val="FF0000"/>
          <w:lang w:eastAsia="zh-TW"/>
        </w:rPr>
      </w:pPr>
      <w:ins w:id="2363" w:author="陳鐵元" w:date="2017-01-13T15:48:00Z">
        <w:r w:rsidRPr="00EC1432">
          <w:rPr>
            <w:rFonts w:hint="eastAsia"/>
            <w:color w:val="FF0000"/>
            <w:lang w:eastAsia="zh-TW"/>
          </w:rPr>
          <w:t>若發生錯誤</w:t>
        </w:r>
      </w:ins>
    </w:p>
    <w:p w:rsidR="00543FA9" w:rsidRPr="00543FA9" w:rsidRDefault="00543FA9" w:rsidP="00543FA9">
      <w:pPr>
        <w:pStyle w:val="Tabletext"/>
        <w:keepLines w:val="0"/>
        <w:numPr>
          <w:ilvl w:val="4"/>
          <w:numId w:val="9"/>
        </w:numPr>
        <w:spacing w:after="0" w:line="240" w:lineRule="auto"/>
        <w:rPr>
          <w:ins w:id="2364" w:author="陳鐵元" w:date="2017-01-13T15:48:00Z"/>
          <w:color w:val="FF0000"/>
          <w:lang w:eastAsia="zh-TW"/>
          <w:rPrChange w:id="2365" w:author="陳鐵元" w:date="2017-01-13T15:48:00Z">
            <w:rPr>
              <w:ins w:id="2366" w:author="陳鐵元" w:date="2017-01-13T15:48:00Z"/>
              <w:lang w:eastAsia="zh-TW"/>
            </w:rPr>
          </w:rPrChange>
        </w:rPr>
        <w:pPrChange w:id="2367" w:author="陳鐵元" w:date="2017-01-13T15:48:00Z">
          <w:pPr>
            <w:pStyle w:val="Tabletext"/>
            <w:keepLines w:val="0"/>
            <w:numPr>
              <w:ilvl w:val="2"/>
              <w:numId w:val="9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2368" w:author="陳鐵元" w:date="2017-01-13T15:48:00Z">
        <w:r w:rsidRPr="00EC1432">
          <w:rPr>
            <w:rFonts w:hint="eastAsia"/>
            <w:color w:val="FF0000"/>
            <w:lang w:eastAsia="zh-TW"/>
          </w:rPr>
          <w:t>SET $</w:t>
        </w:r>
        <w:r w:rsidRPr="00EC1432">
          <w:rPr>
            <w:rFonts w:hint="eastAsia"/>
            <w:color w:val="FF0000"/>
            <w:lang w:eastAsia="zh-TW"/>
          </w:rPr>
          <w:t>錯誤訊息</w:t>
        </w:r>
        <w:r w:rsidRPr="00EC1432">
          <w:rPr>
            <w:rFonts w:hint="eastAsia"/>
            <w:color w:val="FF0000"/>
            <w:lang w:eastAsia="zh-TW"/>
          </w:rPr>
          <w:t>=</w:t>
        </w:r>
        <w:r w:rsidRPr="00EC1432">
          <w:rPr>
            <w:color w:val="FF0000"/>
            <w:lang w:eastAsia="zh-TW"/>
          </w:rPr>
          <w:t xml:space="preserve">” </w:t>
        </w:r>
        <w:r w:rsidRPr="00EC1432">
          <w:rPr>
            <w:color w:val="FF0000"/>
            <w:lang w:eastAsia="zh-TW"/>
          </w:rPr>
          <w:t>檢核是否須通報公會</w:t>
        </w:r>
        <w:r w:rsidRPr="00EC1432">
          <w:rPr>
            <w:color w:val="FF0000"/>
            <w:lang w:eastAsia="zh-TW"/>
          </w:rPr>
          <w:t>(14</w:t>
        </w:r>
        <w:r w:rsidRPr="00EC1432">
          <w:rPr>
            <w:color w:val="FF0000"/>
            <w:lang w:eastAsia="zh-TW"/>
          </w:rPr>
          <w:t>歲以下身故件</w:t>
        </w:r>
        <w:r w:rsidRPr="00EC1432">
          <w:rPr>
            <w:color w:val="FF0000"/>
            <w:lang w:eastAsia="zh-TW"/>
          </w:rPr>
          <w:t>)</w:t>
        </w:r>
        <w:r w:rsidRPr="00EC1432">
          <w:rPr>
            <w:color w:val="FF0000"/>
            <w:lang w:eastAsia="zh-TW"/>
          </w:rPr>
          <w:t>異常：</w:t>
        </w:r>
        <w:r w:rsidRPr="00EC1432">
          <w:rPr>
            <w:color w:val="FF0000"/>
            <w:lang w:eastAsia="zh-TW"/>
          </w:rPr>
          <w:t>”</w:t>
        </w:r>
        <w:r w:rsidRPr="00EC1432">
          <w:rPr>
            <w:rFonts w:hint="eastAsia"/>
            <w:color w:val="FF0000"/>
            <w:lang w:eastAsia="zh-TW"/>
          </w:rPr>
          <w:t>+</w:t>
        </w:r>
        <w:r w:rsidRPr="00EC1432">
          <w:rPr>
            <w:rFonts w:hint="eastAsia"/>
            <w:color w:val="FF0000"/>
            <w:lang w:eastAsia="zh-TW"/>
          </w:rPr>
          <w:t>錯誤訊息內容</w:t>
        </w:r>
      </w:ins>
    </w:p>
    <w:p w:rsidR="00016771" w:rsidRPr="00543FA9" w:rsidRDefault="00E65BA4" w:rsidP="006E2DEF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369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370" w:author="陳鐵元" w:date="2017-01-13T15:47:00Z">
            <w:rPr>
              <w:rFonts w:hint="eastAsia"/>
              <w:lang w:eastAsia="zh-TW"/>
            </w:rPr>
          </w:rPrChange>
        </w:rPr>
        <w:t>核定結果</w:t>
      </w:r>
    </w:p>
    <w:p w:rsidR="00E65BA4" w:rsidRPr="00543FA9" w:rsidRDefault="00E65BA4" w:rsidP="00E65BA4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371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2372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543FA9">
        <w:rPr>
          <w:rFonts w:hint="eastAsia"/>
          <w:lang w:eastAsia="zh-TW"/>
          <w:rPrChange w:id="2373" w:author="陳鐵元" w:date="2017-01-13T15:47:00Z">
            <w:rPr>
              <w:rFonts w:hint="eastAsia"/>
              <w:lang w:eastAsia="zh-TW"/>
            </w:rPr>
          </w:rPrChange>
        </w:rPr>
        <w:t>成功</w:t>
      </w:r>
    </w:p>
    <w:p w:rsidR="00E65BA4" w:rsidRPr="00543FA9" w:rsidRDefault="00737B22" w:rsidP="00E65BA4">
      <w:pPr>
        <w:pStyle w:val="Tabletext"/>
        <w:keepLines w:val="0"/>
        <w:numPr>
          <w:ilvl w:val="4"/>
          <w:numId w:val="20"/>
        </w:numPr>
        <w:spacing w:after="0" w:line="240" w:lineRule="auto"/>
        <w:rPr>
          <w:rFonts w:hint="eastAsia"/>
          <w:lang w:eastAsia="zh-TW"/>
          <w:rPrChange w:id="2374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375" w:author="陳鐵元" w:date="2017-01-13T15:47:00Z">
            <w:rPr>
              <w:rFonts w:hint="eastAsia"/>
              <w:lang w:eastAsia="zh-TW"/>
            </w:rPr>
          </w:rPrChange>
        </w:rPr>
        <w:t>顯示訊息：</w:t>
      </w:r>
      <w:r w:rsidRPr="00543FA9">
        <w:rPr>
          <w:lang w:eastAsia="zh-TW"/>
          <w:rPrChange w:id="2376" w:author="陳鐵元" w:date="2017-01-13T15:47:00Z">
            <w:rPr>
              <w:lang w:eastAsia="zh-TW"/>
            </w:rPr>
          </w:rPrChange>
        </w:rPr>
        <w:t>”</w:t>
      </w:r>
      <w:r w:rsidRPr="00543FA9">
        <w:rPr>
          <w:rFonts w:hint="eastAsia"/>
          <w:lang w:eastAsia="zh-TW"/>
          <w:rPrChange w:id="2377" w:author="陳鐵元" w:date="2017-01-13T15:47:00Z">
            <w:rPr>
              <w:rFonts w:hint="eastAsia"/>
              <w:lang w:eastAsia="zh-TW"/>
            </w:rPr>
          </w:rPrChange>
        </w:rPr>
        <w:t>申請書資料核定成功，請繼續進行診斷書核定</w:t>
      </w:r>
      <w:r w:rsidRPr="00543FA9">
        <w:rPr>
          <w:lang w:eastAsia="zh-TW"/>
          <w:rPrChange w:id="2378" w:author="陳鐵元" w:date="2017-01-13T15:47:00Z">
            <w:rPr>
              <w:lang w:eastAsia="zh-TW"/>
            </w:rPr>
          </w:rPrChange>
        </w:rPr>
        <w:t>”</w:t>
      </w:r>
      <w:r w:rsidRPr="00543FA9">
        <w:rPr>
          <w:rFonts w:hint="eastAsia"/>
          <w:lang w:eastAsia="zh-TW"/>
          <w:rPrChange w:id="2379" w:author="陳鐵元" w:date="2017-01-13T15:47:00Z">
            <w:rPr>
              <w:rFonts w:hint="eastAsia"/>
              <w:lang w:eastAsia="zh-TW"/>
            </w:rPr>
          </w:rPrChange>
        </w:rPr>
        <w:t>。</w:t>
      </w:r>
    </w:p>
    <w:p w:rsidR="00E65BA4" w:rsidRPr="00543FA9" w:rsidRDefault="00E65BA4" w:rsidP="00E65BA4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380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381" w:author="陳鐵元" w:date="2017-01-13T15:47:00Z">
            <w:rPr>
              <w:rFonts w:hint="eastAsia"/>
              <w:lang w:eastAsia="zh-TW"/>
            </w:rPr>
          </w:rPrChange>
        </w:rPr>
        <w:t>執行</w:t>
      </w:r>
      <w:r w:rsidRPr="00543FA9">
        <w:rPr>
          <w:rFonts w:hint="eastAsia"/>
          <w:lang w:eastAsia="zh-TW"/>
          <w:rPrChange w:id="2382" w:author="陳鐵元" w:date="2017-01-13T15:47:00Z">
            <w:rPr>
              <w:rFonts w:hint="eastAsia"/>
              <w:lang w:eastAsia="zh-TW"/>
            </w:rPr>
          </w:rPrChange>
        </w:rPr>
        <w:t xml:space="preserve"> Button </w:t>
      </w:r>
      <w:r w:rsidRPr="00543FA9">
        <w:rPr>
          <w:rFonts w:hint="eastAsia"/>
          <w:lang w:eastAsia="zh-TW"/>
          <w:rPrChange w:id="2383" w:author="陳鐵元" w:date="2017-01-13T15:47:00Z">
            <w:rPr>
              <w:rFonts w:hint="eastAsia"/>
              <w:lang w:eastAsia="zh-TW"/>
            </w:rPr>
          </w:rPrChange>
        </w:rPr>
        <w:t>診斷書</w:t>
      </w:r>
      <w:r w:rsidRPr="00543FA9">
        <w:rPr>
          <w:rFonts w:hint="eastAsia"/>
          <w:lang w:eastAsia="zh-TW"/>
          <w:rPrChange w:id="2384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2385" w:author="陳鐵元" w:date="2017-01-13T15:47:00Z">
            <w:rPr>
              <w:rFonts w:hint="eastAsia"/>
              <w:lang w:eastAsia="zh-TW"/>
            </w:rPr>
          </w:rPrChange>
        </w:rPr>
        <w:t>功能。</w:t>
      </w:r>
    </w:p>
    <w:p w:rsidR="00E65BA4" w:rsidRPr="00543FA9" w:rsidRDefault="00E65BA4" w:rsidP="00E65BA4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386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2387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ELSE</w:t>
      </w:r>
    </w:p>
    <w:p w:rsidR="00E65BA4" w:rsidRPr="00543FA9" w:rsidRDefault="00E65BA4" w:rsidP="006E2DEF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388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389" w:author="陳鐵元" w:date="2017-01-13T15:47:00Z">
            <w:rPr>
              <w:rFonts w:hint="eastAsia"/>
              <w:lang w:eastAsia="zh-TW"/>
            </w:rPr>
          </w:rPrChange>
        </w:rPr>
        <w:t>顯示各種失敗情況的回覆訊息</w:t>
      </w:r>
    </w:p>
    <w:p w:rsidR="0092638D" w:rsidRPr="00543FA9" w:rsidRDefault="0092638D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390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b/>
          <w:bCs/>
          <w:lang w:eastAsia="zh-TW"/>
          <w:rPrChange w:id="2391" w:author="陳鐵元" w:date="2017-01-13T15:47:00Z">
            <w:rPr>
              <w:rFonts w:hint="eastAsia"/>
              <w:b/>
              <w:bCs/>
              <w:lang w:eastAsia="zh-TW"/>
            </w:rPr>
          </w:rPrChange>
        </w:rPr>
        <w:t>新增</w:t>
      </w:r>
      <w:r w:rsidRPr="00543FA9">
        <w:rPr>
          <w:rFonts w:hint="eastAsia"/>
          <w:b/>
          <w:bCs/>
          <w:lang w:eastAsia="zh-TW"/>
          <w:rPrChange w:id="2392" w:author="陳鐵元" w:date="2017-01-13T15:47:00Z">
            <w:rPr>
              <w:rFonts w:hint="eastAsia"/>
              <w:b/>
              <w:bCs/>
              <w:lang w:eastAsia="zh-TW"/>
            </w:rPr>
          </w:rPrChange>
        </w:rPr>
        <w:t>_</w:t>
      </w:r>
      <w:r w:rsidRPr="00543FA9">
        <w:rPr>
          <w:rFonts w:hint="eastAsia"/>
          <w:b/>
          <w:bCs/>
          <w:lang w:eastAsia="zh-TW"/>
          <w:rPrChange w:id="2393" w:author="陳鐵元" w:date="2017-01-13T15:47:00Z">
            <w:rPr>
              <w:rFonts w:hint="eastAsia"/>
              <w:b/>
              <w:bCs/>
              <w:lang w:eastAsia="zh-TW"/>
            </w:rPr>
          </w:rPrChange>
        </w:rPr>
        <w:t>無</w:t>
      </w:r>
      <w:r w:rsidR="0079022C" w:rsidRPr="00543FA9">
        <w:rPr>
          <w:rFonts w:hint="eastAsia"/>
          <w:b/>
          <w:bCs/>
          <w:lang w:eastAsia="zh-TW"/>
          <w:rPrChange w:id="2394" w:author="陳鐵元" w:date="2017-01-13T15:47:00Z">
            <w:rPr>
              <w:rFonts w:hint="eastAsia"/>
              <w:b/>
              <w:bCs/>
              <w:lang w:eastAsia="zh-TW"/>
            </w:rPr>
          </w:rPrChange>
        </w:rPr>
        <w:t>名冊</w:t>
      </w:r>
    </w:p>
    <w:p w:rsidR="0092638D" w:rsidRPr="00543FA9" w:rsidRDefault="0092638D" w:rsidP="0092638D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395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396" w:author="陳鐵元" w:date="2017-01-13T15:47:00Z">
            <w:rPr>
              <w:rFonts w:hint="eastAsia"/>
              <w:lang w:eastAsia="zh-TW"/>
            </w:rPr>
          </w:rPrChange>
        </w:rPr>
        <w:t>新增一筆無記名附約於畫面。</w:t>
      </w:r>
    </w:p>
    <w:p w:rsidR="0092638D" w:rsidRPr="00543FA9" w:rsidRDefault="0092638D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397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b/>
          <w:bCs/>
          <w:lang w:eastAsia="zh-TW"/>
          <w:rPrChange w:id="2398" w:author="陳鐵元" w:date="2017-01-13T15:47:00Z">
            <w:rPr>
              <w:rFonts w:hint="eastAsia"/>
              <w:b/>
              <w:bCs/>
              <w:lang w:eastAsia="zh-TW"/>
            </w:rPr>
          </w:rPrChange>
        </w:rPr>
        <w:t>刪除</w:t>
      </w:r>
      <w:r w:rsidRPr="00543FA9">
        <w:rPr>
          <w:rFonts w:hint="eastAsia"/>
          <w:b/>
          <w:bCs/>
          <w:lang w:eastAsia="zh-TW"/>
          <w:rPrChange w:id="2399" w:author="陳鐵元" w:date="2017-01-13T15:47:00Z">
            <w:rPr>
              <w:rFonts w:hint="eastAsia"/>
              <w:b/>
              <w:bCs/>
              <w:lang w:eastAsia="zh-TW"/>
            </w:rPr>
          </w:rPrChange>
        </w:rPr>
        <w:t>_</w:t>
      </w:r>
      <w:r w:rsidR="0079022C" w:rsidRPr="00543FA9">
        <w:rPr>
          <w:rFonts w:hint="eastAsia"/>
          <w:b/>
          <w:bCs/>
          <w:lang w:eastAsia="zh-TW"/>
          <w:rPrChange w:id="2400" w:author="陳鐵元" w:date="2017-01-13T15:47:00Z">
            <w:rPr>
              <w:rFonts w:hint="eastAsia"/>
              <w:b/>
              <w:bCs/>
              <w:lang w:eastAsia="zh-TW"/>
            </w:rPr>
          </w:rPrChange>
        </w:rPr>
        <w:t>無名冊</w:t>
      </w:r>
    </w:p>
    <w:p w:rsidR="0092638D" w:rsidRPr="00543FA9" w:rsidRDefault="0092638D" w:rsidP="0092638D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401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402" w:author="陳鐵元" w:date="2017-01-13T15:47:00Z">
            <w:rPr>
              <w:rFonts w:hint="eastAsia"/>
              <w:lang w:eastAsia="zh-TW"/>
            </w:rPr>
          </w:rPrChange>
        </w:rPr>
        <w:t>將</w:t>
      </w:r>
      <w:r w:rsidRPr="00543FA9">
        <w:rPr>
          <w:rFonts w:hint="eastAsia"/>
          <w:lang w:eastAsia="zh-TW"/>
          <w:rPrChange w:id="2403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2404" w:author="陳鐵元" w:date="2017-01-13T15:47:00Z">
            <w:rPr>
              <w:rFonts w:hint="eastAsia"/>
              <w:lang w:eastAsia="zh-TW"/>
            </w:rPr>
          </w:rPrChange>
        </w:rPr>
        <w:t>畫面上該筆刪除。</w:t>
      </w:r>
    </w:p>
    <w:p w:rsidR="00410CCA" w:rsidRPr="00543FA9" w:rsidRDefault="00410CCA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405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b/>
          <w:bCs/>
          <w:lang w:eastAsia="zh-TW"/>
          <w:rPrChange w:id="2406" w:author="陳鐵元" w:date="2017-01-13T15:47:00Z">
            <w:rPr>
              <w:rFonts w:hint="eastAsia"/>
              <w:b/>
              <w:bCs/>
              <w:lang w:eastAsia="zh-TW"/>
            </w:rPr>
          </w:rPrChange>
        </w:rPr>
        <w:t>索引</w:t>
      </w:r>
      <w:r w:rsidRPr="00543FA9">
        <w:rPr>
          <w:rFonts w:hint="eastAsia"/>
          <w:b/>
          <w:bCs/>
          <w:lang w:eastAsia="zh-TW"/>
          <w:rPrChange w:id="2407" w:author="陳鐵元" w:date="2017-01-13T15:47:00Z">
            <w:rPr>
              <w:rFonts w:hint="eastAsia"/>
              <w:b/>
              <w:bCs/>
              <w:lang w:eastAsia="zh-TW"/>
            </w:rPr>
          </w:rPrChange>
        </w:rPr>
        <w:t>_</w:t>
      </w:r>
      <w:r w:rsidRPr="00543FA9">
        <w:rPr>
          <w:rFonts w:hint="eastAsia"/>
          <w:b/>
          <w:bCs/>
          <w:lang w:eastAsia="zh-TW"/>
          <w:rPrChange w:id="2408" w:author="陳鐵元" w:date="2017-01-13T15:47:00Z">
            <w:rPr>
              <w:rFonts w:hint="eastAsia"/>
              <w:b/>
              <w:bCs/>
              <w:lang w:eastAsia="zh-TW"/>
            </w:rPr>
          </w:rPrChange>
        </w:rPr>
        <w:t>事故人</w:t>
      </w:r>
    </w:p>
    <w:p w:rsidR="00410CCA" w:rsidRPr="00543FA9" w:rsidRDefault="00410CCA" w:rsidP="00410CCA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409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410" w:author="陳鐵元" w:date="2017-01-13T15:47:00Z">
            <w:rPr>
              <w:rFonts w:hint="eastAsia"/>
              <w:lang w:eastAsia="zh-TW"/>
            </w:rPr>
          </w:rPrChange>
        </w:rPr>
        <w:t>檢核：</w:t>
      </w:r>
    </w:p>
    <w:p w:rsidR="00410CCA" w:rsidRPr="00543FA9" w:rsidRDefault="00410CCA" w:rsidP="00410CCA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lang w:eastAsia="zh-TW"/>
          <w:rPrChange w:id="2411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bCs/>
          <w:lang w:eastAsia="zh-TW"/>
          <w:rPrChange w:id="2412" w:author="陳鐵元" w:date="2017-01-13T15:47:00Z">
            <w:rPr>
              <w:rFonts w:hint="eastAsia"/>
              <w:bCs/>
              <w:lang w:eastAsia="zh-TW"/>
            </w:rPr>
          </w:rPrChange>
        </w:rPr>
        <w:t>IF</w:t>
      </w:r>
      <w:r w:rsidR="001C21D1" w:rsidRPr="00543FA9">
        <w:rPr>
          <w:rFonts w:hint="eastAsia"/>
          <w:bCs/>
          <w:lang w:eastAsia="zh-TW"/>
          <w:rPrChange w:id="2413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 </w:t>
      </w:r>
      <w:r w:rsidR="00294A67" w:rsidRPr="00543FA9">
        <w:rPr>
          <w:rFonts w:hint="eastAsia"/>
          <w:lang w:eastAsia="zh-TW"/>
          <w:rPrChange w:id="2414" w:author="陳鐵元" w:date="2017-01-13T15:47:00Z">
            <w:rPr>
              <w:rFonts w:hint="eastAsia"/>
              <w:lang w:eastAsia="zh-TW"/>
            </w:rPr>
          </w:rPrChange>
        </w:rPr>
        <w:t>事故者</w:t>
      </w:r>
      <w:r w:rsidR="00294A67" w:rsidRPr="00543FA9">
        <w:rPr>
          <w:rFonts w:hint="eastAsia"/>
          <w:lang w:eastAsia="zh-TW"/>
          <w:rPrChange w:id="2415" w:author="陳鐵元" w:date="2017-01-13T15:47:00Z">
            <w:rPr>
              <w:rFonts w:hint="eastAsia"/>
              <w:lang w:eastAsia="zh-TW"/>
            </w:rPr>
          </w:rPrChange>
        </w:rPr>
        <w:t xml:space="preserve">ID </w:t>
      </w:r>
      <w:r w:rsidR="00294A67" w:rsidRPr="00543FA9">
        <w:rPr>
          <w:rFonts w:hint="eastAsia"/>
          <w:lang w:eastAsia="zh-TW"/>
          <w:rPrChange w:id="2416" w:author="陳鐵元" w:date="2017-01-13T15:47:00Z">
            <w:rPr>
              <w:rFonts w:hint="eastAsia"/>
              <w:lang w:eastAsia="zh-TW"/>
            </w:rPr>
          </w:rPrChange>
        </w:rPr>
        <w:t>是空的</w:t>
      </w:r>
      <w:r w:rsidR="00294A67" w:rsidRPr="00543FA9">
        <w:rPr>
          <w:rFonts w:hint="eastAsia"/>
          <w:lang w:eastAsia="zh-TW"/>
          <w:rPrChange w:id="2417" w:author="陳鐵元" w:date="2017-01-13T15:47:00Z">
            <w:rPr>
              <w:rFonts w:hint="eastAsia"/>
              <w:lang w:eastAsia="zh-TW"/>
            </w:rPr>
          </w:rPrChange>
        </w:rPr>
        <w:t xml:space="preserve"> OR </w:t>
      </w:r>
      <w:r w:rsidRPr="00543FA9">
        <w:rPr>
          <w:rFonts w:hint="eastAsia"/>
          <w:lang w:eastAsia="zh-TW"/>
          <w:rPrChange w:id="2418" w:author="陳鐵元" w:date="2017-01-13T15:47:00Z">
            <w:rPr>
              <w:rFonts w:hint="eastAsia"/>
              <w:lang w:eastAsia="zh-TW"/>
            </w:rPr>
          </w:rPrChange>
        </w:rPr>
        <w:t>事故者</w:t>
      </w:r>
      <w:r w:rsidRPr="00543FA9">
        <w:rPr>
          <w:rFonts w:hint="eastAsia"/>
          <w:lang w:eastAsia="zh-TW"/>
          <w:rPrChange w:id="2419" w:author="陳鐵元" w:date="2017-01-13T15:47:00Z">
            <w:rPr>
              <w:rFonts w:hint="eastAsia"/>
              <w:lang w:eastAsia="zh-TW"/>
            </w:rPr>
          </w:rPrChange>
        </w:rPr>
        <w:t>ID</w:t>
      </w:r>
      <w:r w:rsidRPr="00543FA9">
        <w:rPr>
          <w:rFonts w:hint="eastAsia"/>
          <w:bCs/>
          <w:lang w:eastAsia="zh-TW"/>
          <w:rPrChange w:id="2420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 </w:t>
      </w:r>
      <w:r w:rsidRPr="00543FA9">
        <w:rPr>
          <w:rFonts w:hint="eastAsia"/>
          <w:bCs/>
          <w:lang w:eastAsia="zh-TW"/>
          <w:rPrChange w:id="2421" w:author="陳鐵元" w:date="2017-01-13T15:47:00Z">
            <w:rPr>
              <w:rFonts w:hint="eastAsia"/>
              <w:bCs/>
              <w:lang w:eastAsia="zh-TW"/>
            </w:rPr>
          </w:rPrChange>
        </w:rPr>
        <w:t>長度</w:t>
      </w:r>
      <w:r w:rsidRPr="00543FA9">
        <w:rPr>
          <w:rFonts w:hint="eastAsia"/>
          <w:bCs/>
          <w:lang w:eastAsia="zh-TW"/>
          <w:rPrChange w:id="2422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 &lt;&gt; 10(</w:t>
      </w:r>
      <w:r w:rsidRPr="00543FA9">
        <w:rPr>
          <w:rFonts w:hint="eastAsia"/>
          <w:lang w:eastAsia="zh-TW"/>
          <w:rPrChange w:id="2423" w:author="陳鐵元" w:date="2017-01-13T15:47:00Z">
            <w:rPr>
              <w:rFonts w:hint="eastAsia"/>
              <w:lang w:eastAsia="zh-TW"/>
            </w:rPr>
          </w:rPrChange>
        </w:rPr>
        <w:t>事故者</w:t>
      </w:r>
      <w:r w:rsidRPr="00543FA9">
        <w:rPr>
          <w:rFonts w:hint="eastAsia"/>
          <w:lang w:eastAsia="zh-TW"/>
          <w:rPrChange w:id="2424" w:author="陳鐵元" w:date="2017-01-13T15:47:00Z">
            <w:rPr>
              <w:rFonts w:hint="eastAsia"/>
              <w:lang w:eastAsia="zh-TW"/>
            </w:rPr>
          </w:rPrChange>
        </w:rPr>
        <w:t>ID</w:t>
      </w:r>
      <w:r w:rsidRPr="00543FA9">
        <w:rPr>
          <w:rFonts w:hint="eastAsia"/>
          <w:lang w:eastAsia="zh-TW"/>
          <w:rPrChange w:id="2425" w:author="陳鐵元" w:date="2017-01-13T15:47:00Z">
            <w:rPr>
              <w:rFonts w:hint="eastAsia"/>
              <w:lang w:eastAsia="zh-TW"/>
            </w:rPr>
          </w:rPrChange>
        </w:rPr>
        <w:t>需有值且長度為</w:t>
      </w:r>
      <w:smartTag w:uri="urn:schemas-microsoft-com:office:smarttags" w:element="chmetcnv">
        <w:smartTagPr>
          <w:attr w:name="UnitName" w:val="碼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543FA9">
          <w:rPr>
            <w:rFonts w:hint="eastAsia"/>
            <w:lang w:eastAsia="zh-TW"/>
            <w:rPrChange w:id="2426" w:author="陳鐵元" w:date="2017-01-13T15:47:00Z">
              <w:rPr>
                <w:rFonts w:hint="eastAsia"/>
                <w:lang w:eastAsia="zh-TW"/>
              </w:rPr>
            </w:rPrChange>
          </w:rPr>
          <w:t>10</w:t>
        </w:r>
        <w:r w:rsidRPr="00543FA9">
          <w:rPr>
            <w:rFonts w:hint="eastAsia"/>
            <w:lang w:eastAsia="zh-TW"/>
            <w:rPrChange w:id="2427" w:author="陳鐵元" w:date="2017-01-13T15:47:00Z">
              <w:rPr>
                <w:rFonts w:hint="eastAsia"/>
                <w:lang w:eastAsia="zh-TW"/>
              </w:rPr>
            </w:rPrChange>
          </w:rPr>
          <w:t>碼</w:t>
        </w:r>
      </w:smartTag>
      <w:r w:rsidRPr="00543FA9">
        <w:rPr>
          <w:rFonts w:hint="eastAsia"/>
          <w:bCs/>
          <w:lang w:eastAsia="zh-TW"/>
          <w:rPrChange w:id="2428" w:author="陳鐵元" w:date="2017-01-13T15:47:00Z">
            <w:rPr>
              <w:rFonts w:hint="eastAsia"/>
              <w:bCs/>
              <w:lang w:eastAsia="zh-TW"/>
            </w:rPr>
          </w:rPrChange>
        </w:rPr>
        <w:t>)</w:t>
      </w:r>
    </w:p>
    <w:p w:rsidR="00410CCA" w:rsidRPr="00543FA9" w:rsidRDefault="00410CCA" w:rsidP="00410CC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2429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2430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543FA9">
        <w:rPr>
          <w:rFonts w:hint="eastAsia"/>
          <w:lang w:eastAsia="zh-TW"/>
          <w:rPrChange w:id="2431" w:author="陳鐵元" w:date="2017-01-13T15:47:00Z">
            <w:rPr>
              <w:rFonts w:hint="eastAsia"/>
              <w:lang w:eastAsia="zh-TW"/>
            </w:rPr>
          </w:rPrChange>
        </w:rPr>
        <w:t>請輸入正確事故者</w:t>
      </w:r>
      <w:r w:rsidRPr="00543FA9">
        <w:rPr>
          <w:rFonts w:hint="eastAsia"/>
          <w:lang w:eastAsia="zh-TW"/>
          <w:rPrChange w:id="2432" w:author="陳鐵元" w:date="2017-01-13T15:47:00Z">
            <w:rPr>
              <w:rFonts w:hint="eastAsia"/>
              <w:lang w:eastAsia="zh-TW"/>
            </w:rPr>
          </w:rPrChange>
        </w:rPr>
        <w:t>ID</w:t>
      </w:r>
    </w:p>
    <w:p w:rsidR="00410CCA" w:rsidRPr="00543FA9" w:rsidRDefault="00410CCA" w:rsidP="00410CCA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433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bCs/>
          <w:lang w:eastAsia="zh-TW"/>
          <w:rPrChange w:id="2434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IF </w:t>
      </w:r>
      <w:r w:rsidRPr="00543FA9">
        <w:rPr>
          <w:rFonts w:hint="eastAsia"/>
          <w:lang w:eastAsia="zh-TW"/>
          <w:rPrChange w:id="2435" w:author="陳鐵元" w:date="2017-01-13T15:47:00Z">
            <w:rPr>
              <w:rFonts w:hint="eastAsia"/>
              <w:lang w:eastAsia="zh-TW"/>
            </w:rPr>
          </w:rPrChange>
        </w:rPr>
        <w:t>事故日期</w:t>
      </w:r>
      <w:r w:rsidRPr="00543FA9">
        <w:rPr>
          <w:rFonts w:hint="eastAsia"/>
          <w:lang w:eastAsia="zh-TW"/>
          <w:rPrChange w:id="2436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2437" w:author="陳鐵元" w:date="2017-01-13T15:47:00Z">
            <w:rPr>
              <w:rFonts w:hint="eastAsia"/>
              <w:lang w:eastAsia="zh-TW"/>
            </w:rPr>
          </w:rPrChange>
        </w:rPr>
        <w:t>是空的</w:t>
      </w:r>
      <w:r w:rsidRPr="00543FA9">
        <w:rPr>
          <w:rFonts w:hint="eastAsia"/>
          <w:lang w:eastAsia="zh-TW"/>
          <w:rPrChange w:id="2438" w:author="陳鐵元" w:date="2017-01-13T15:47:00Z">
            <w:rPr>
              <w:rFonts w:hint="eastAsia"/>
              <w:lang w:eastAsia="zh-TW"/>
            </w:rPr>
          </w:rPrChange>
        </w:rPr>
        <w:t xml:space="preserve"> OR </w:t>
      </w:r>
      <w:r w:rsidRPr="00543FA9">
        <w:rPr>
          <w:rFonts w:hint="eastAsia"/>
          <w:lang w:eastAsia="zh-TW"/>
          <w:rPrChange w:id="2439" w:author="陳鐵元" w:date="2017-01-13T15:47:00Z">
            <w:rPr>
              <w:rFonts w:hint="eastAsia"/>
              <w:lang w:eastAsia="zh-TW"/>
            </w:rPr>
          </w:rPrChange>
        </w:rPr>
        <w:t>事故日期不為合理日期</w:t>
      </w:r>
      <w:r w:rsidRPr="00543FA9">
        <w:rPr>
          <w:rFonts w:hint="eastAsia"/>
          <w:bCs/>
          <w:lang w:eastAsia="zh-TW"/>
          <w:rPrChange w:id="2440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 (</w:t>
      </w:r>
      <w:r w:rsidRPr="00543FA9">
        <w:rPr>
          <w:rFonts w:hint="eastAsia"/>
          <w:lang w:eastAsia="zh-TW"/>
          <w:rPrChange w:id="2441" w:author="陳鐵元" w:date="2017-01-13T15:47:00Z">
            <w:rPr>
              <w:rFonts w:hint="eastAsia"/>
              <w:lang w:eastAsia="zh-TW"/>
            </w:rPr>
          </w:rPrChange>
        </w:rPr>
        <w:t>事故日期需有值且為合理日期</w:t>
      </w:r>
      <w:r w:rsidRPr="00543FA9">
        <w:rPr>
          <w:rFonts w:hint="eastAsia"/>
          <w:bCs/>
          <w:lang w:eastAsia="zh-TW"/>
          <w:rPrChange w:id="2442" w:author="陳鐵元" w:date="2017-01-13T15:47:00Z">
            <w:rPr>
              <w:rFonts w:hint="eastAsia"/>
              <w:bCs/>
              <w:lang w:eastAsia="zh-TW"/>
            </w:rPr>
          </w:rPrChange>
        </w:rPr>
        <w:t>)</w:t>
      </w:r>
    </w:p>
    <w:p w:rsidR="00410CCA" w:rsidRPr="00543FA9" w:rsidRDefault="00410CCA" w:rsidP="00410CC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443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2444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543FA9">
        <w:rPr>
          <w:rFonts w:hint="eastAsia"/>
          <w:lang w:eastAsia="zh-TW"/>
          <w:rPrChange w:id="2445" w:author="陳鐵元" w:date="2017-01-13T15:47:00Z">
            <w:rPr>
              <w:rFonts w:hint="eastAsia"/>
              <w:lang w:eastAsia="zh-TW"/>
            </w:rPr>
          </w:rPrChange>
        </w:rPr>
        <w:t>請輸入正確事故日期</w:t>
      </w:r>
    </w:p>
    <w:p w:rsidR="00410CCA" w:rsidRPr="00543FA9" w:rsidRDefault="006A61AF" w:rsidP="00410CCA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446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2447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索引事故人資料：</w:t>
      </w:r>
    </w:p>
    <w:p w:rsidR="001C21D1" w:rsidRPr="00543FA9" w:rsidRDefault="001C21D1" w:rsidP="001C21D1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448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2449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READ </w:t>
      </w:r>
      <w:r w:rsidRPr="00543FA9">
        <w:rPr>
          <w:kern w:val="2"/>
          <w:szCs w:val="24"/>
          <w:lang w:eastAsia="zh-TW"/>
          <w:rPrChange w:id="2450" w:author="陳鐵元" w:date="2017-01-13T15:47:00Z">
            <w:rPr>
              <w:kern w:val="2"/>
              <w:szCs w:val="24"/>
              <w:lang w:eastAsia="zh-TW"/>
            </w:rPr>
          </w:rPrChange>
        </w:rPr>
        <w:t>DT</w:t>
      </w:r>
      <w:r w:rsidRPr="00543FA9">
        <w:rPr>
          <w:rFonts w:hint="eastAsia"/>
          <w:kern w:val="2"/>
          <w:szCs w:val="24"/>
          <w:lang w:eastAsia="zh-TW"/>
          <w:rPrChange w:id="2451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B</w:t>
      </w:r>
      <w:r w:rsidRPr="00543FA9">
        <w:rPr>
          <w:kern w:val="2"/>
          <w:szCs w:val="24"/>
          <w:lang w:eastAsia="zh-TW"/>
          <w:rPrChange w:id="2452" w:author="陳鐵元" w:date="2017-01-13T15:47:00Z">
            <w:rPr>
              <w:kern w:val="2"/>
              <w:szCs w:val="24"/>
              <w:lang w:eastAsia="zh-TW"/>
            </w:rPr>
          </w:rPrChange>
        </w:rPr>
        <w:t>G</w:t>
      </w:r>
      <w:r w:rsidRPr="00543FA9">
        <w:rPr>
          <w:rFonts w:hint="eastAsia"/>
          <w:kern w:val="2"/>
          <w:szCs w:val="24"/>
          <w:lang w:eastAsia="zh-TW"/>
          <w:rPrChange w:id="2453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C002</w:t>
      </w:r>
    </w:p>
    <w:p w:rsidR="00396768" w:rsidRPr="00543FA9" w:rsidRDefault="001C21D1" w:rsidP="001C21D1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454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2455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WHERE</w:t>
      </w:r>
    </w:p>
    <w:p w:rsidR="001C21D1" w:rsidRPr="00543FA9" w:rsidRDefault="001C21D1" w:rsidP="00396768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456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kern w:val="2"/>
          <w:szCs w:val="24"/>
          <w:lang w:eastAsia="zh-TW"/>
          <w:rPrChange w:id="2457" w:author="陳鐵元" w:date="2017-01-13T15:47:00Z">
            <w:rPr>
              <w:kern w:val="2"/>
              <w:szCs w:val="24"/>
              <w:lang w:eastAsia="zh-TW"/>
            </w:rPr>
          </w:rPrChange>
        </w:rPr>
        <w:t>被保人</w:t>
      </w:r>
      <w:r w:rsidRPr="00543FA9">
        <w:rPr>
          <w:kern w:val="2"/>
          <w:szCs w:val="24"/>
          <w:lang w:eastAsia="zh-TW"/>
          <w:rPrChange w:id="2458" w:author="陳鐵元" w:date="2017-01-13T15:47:00Z">
            <w:rPr>
              <w:kern w:val="2"/>
              <w:szCs w:val="24"/>
              <w:lang w:eastAsia="zh-TW"/>
            </w:rPr>
          </w:rPrChange>
        </w:rPr>
        <w:t>ID</w:t>
      </w:r>
      <w:r w:rsidRPr="00543FA9">
        <w:rPr>
          <w:rFonts w:hint="eastAsia"/>
          <w:kern w:val="2"/>
          <w:szCs w:val="24"/>
          <w:rPrChange w:id="2459" w:author="陳鐵元" w:date="2017-01-13T15:47:00Z">
            <w:rPr>
              <w:rFonts w:hint="eastAsia"/>
              <w:kern w:val="2"/>
              <w:szCs w:val="24"/>
            </w:rPr>
          </w:rPrChange>
        </w:rPr>
        <w:t>=</w:t>
      </w:r>
      <w:r w:rsidRPr="00543FA9">
        <w:rPr>
          <w:rFonts w:hint="eastAsia"/>
          <w:kern w:val="2"/>
          <w:szCs w:val="24"/>
          <w:lang w:eastAsia="zh-TW"/>
          <w:rPrChange w:id="2460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事故者</w:t>
      </w:r>
      <w:r w:rsidRPr="00543FA9">
        <w:rPr>
          <w:rFonts w:hint="eastAsia"/>
          <w:kern w:val="2"/>
          <w:szCs w:val="24"/>
          <w:lang w:eastAsia="zh-TW"/>
          <w:rPrChange w:id="2461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ID</w:t>
      </w:r>
    </w:p>
    <w:p w:rsidR="00BC4561" w:rsidRPr="00543FA9" w:rsidRDefault="00C65CAA" w:rsidP="001C21D1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462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2463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="00302FB9" w:rsidRPr="00543FA9">
        <w:rPr>
          <w:rFonts w:hint="eastAsia"/>
          <w:kern w:val="2"/>
          <w:szCs w:val="24"/>
          <w:lang w:eastAsia="zh-TW"/>
          <w:rPrChange w:id="2464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NOT </w:t>
      </w:r>
      <w:r w:rsidRPr="00543FA9">
        <w:rPr>
          <w:rFonts w:hint="eastAsia"/>
          <w:kern w:val="2"/>
          <w:szCs w:val="24"/>
          <w:lang w:eastAsia="zh-TW"/>
          <w:rPrChange w:id="2465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FND</w:t>
      </w:r>
      <w:r w:rsidR="00187FC9" w:rsidRPr="00543FA9">
        <w:rPr>
          <w:rFonts w:hint="eastAsia"/>
          <w:kern w:val="2"/>
          <w:szCs w:val="24"/>
          <w:lang w:eastAsia="zh-TW"/>
          <w:rPrChange w:id="2466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(</w:t>
      </w:r>
      <w:r w:rsidR="00187FC9" w:rsidRPr="00543FA9">
        <w:rPr>
          <w:rFonts w:hint="eastAsia"/>
          <w:lang w:eastAsia="zh-TW"/>
          <w:rPrChange w:id="2467" w:author="陳鐵元" w:date="2017-01-13T15:47:00Z">
            <w:rPr>
              <w:rFonts w:hint="eastAsia"/>
              <w:lang w:eastAsia="zh-TW"/>
            </w:rPr>
          </w:rPrChange>
        </w:rPr>
        <w:t>視為正常</w:t>
      </w:r>
      <w:r w:rsidR="00187FC9" w:rsidRPr="00543FA9">
        <w:rPr>
          <w:rFonts w:hint="eastAsia"/>
          <w:lang w:eastAsia="zh-TW"/>
          <w:rPrChange w:id="2468" w:author="陳鐵元" w:date="2017-01-13T15:47:00Z">
            <w:rPr>
              <w:rFonts w:hint="eastAsia"/>
              <w:lang w:eastAsia="zh-TW"/>
            </w:rPr>
          </w:rPrChange>
        </w:rPr>
        <w:t>)</w:t>
      </w:r>
    </w:p>
    <w:p w:rsidR="00D31431" w:rsidRPr="00543FA9" w:rsidRDefault="00302FB9" w:rsidP="00302FB9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469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470" w:author="陳鐵元" w:date="2017-01-13T15:47:00Z">
            <w:rPr>
              <w:rFonts w:hint="eastAsia"/>
              <w:lang w:eastAsia="zh-TW"/>
            </w:rPr>
          </w:rPrChange>
        </w:rPr>
        <w:t>回覆訊息：＂查無客戶資料＂</w:t>
      </w:r>
    </w:p>
    <w:p w:rsidR="00302FB9" w:rsidRPr="00543FA9" w:rsidRDefault="00302FB9" w:rsidP="001C21D1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471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2472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ELSE</w:t>
      </w:r>
    </w:p>
    <w:p w:rsidR="00C65CAA" w:rsidRPr="00543FA9" w:rsidRDefault="00C65CAA" w:rsidP="00C65CA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473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2474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取第一筆的</w:t>
      </w:r>
      <w:r w:rsidRPr="00543FA9">
        <w:rPr>
          <w:rFonts w:ascii="Calibri" w:eastAsia="微軟正黑體" w:hAnsi="Calibri" w:cs="Courier New"/>
          <w:bCs/>
          <w:caps/>
          <w:rPrChange w:id="2475" w:author="陳鐵元" w:date="2017-01-13T15:47:00Z">
            <w:rPr>
              <w:rFonts w:ascii="Calibri" w:eastAsia="微軟正黑體" w:hAnsi="Calibri" w:cs="Courier New"/>
              <w:bCs/>
              <w:caps/>
              <w:color w:val="333300"/>
            </w:rPr>
          </w:rPrChange>
        </w:rPr>
        <w:t>DT</w:t>
      </w:r>
      <w:r w:rsidRPr="00543FA9">
        <w:rPr>
          <w:rFonts w:ascii="Calibri" w:eastAsia="微軟正黑體" w:hAnsi="Calibri" w:cs="Courier New" w:hint="eastAsia"/>
          <w:bCs/>
          <w:caps/>
          <w:rPrChange w:id="2476" w:author="陳鐵元" w:date="2017-01-13T15:47:00Z">
            <w:rPr>
              <w:rFonts w:ascii="Calibri" w:eastAsia="微軟正黑體" w:hAnsi="Calibri" w:cs="Courier New" w:hint="eastAsia"/>
              <w:bCs/>
              <w:caps/>
              <w:color w:val="333300"/>
            </w:rPr>
          </w:rPrChange>
        </w:rPr>
        <w:t>B</w:t>
      </w:r>
      <w:r w:rsidRPr="00543FA9">
        <w:rPr>
          <w:rFonts w:ascii="Calibri" w:eastAsia="微軟正黑體" w:hAnsi="Calibri" w:cs="Courier New"/>
          <w:bCs/>
          <w:caps/>
          <w:rPrChange w:id="2477" w:author="陳鐵元" w:date="2017-01-13T15:47:00Z">
            <w:rPr>
              <w:rFonts w:ascii="Calibri" w:eastAsia="微軟正黑體" w:hAnsi="Calibri" w:cs="Courier New"/>
              <w:bCs/>
              <w:caps/>
              <w:color w:val="333300"/>
            </w:rPr>
          </w:rPrChange>
        </w:rPr>
        <w:t>G</w:t>
      </w:r>
      <w:r w:rsidRPr="00543FA9">
        <w:rPr>
          <w:rFonts w:ascii="Calibri" w:eastAsia="微軟正黑體" w:hAnsi="Calibri" w:cs="Courier New" w:hint="eastAsia"/>
          <w:bCs/>
          <w:caps/>
          <w:rPrChange w:id="2478" w:author="陳鐵元" w:date="2017-01-13T15:47:00Z">
            <w:rPr>
              <w:rFonts w:ascii="Calibri" w:eastAsia="微軟正黑體" w:hAnsi="Calibri" w:cs="Courier New" w:hint="eastAsia"/>
              <w:bCs/>
              <w:caps/>
              <w:color w:val="333300"/>
            </w:rPr>
          </w:rPrChange>
        </w:rPr>
        <w:t>C002</w:t>
      </w:r>
      <w:r w:rsidR="002B5119" w:rsidRPr="00543FA9">
        <w:rPr>
          <w:rFonts w:ascii="Calibri" w:eastAsia="微軟正黑體" w:hAnsi="Calibri" w:cs="Courier New" w:hint="eastAsia"/>
          <w:bCs/>
          <w:caps/>
          <w:lang w:eastAsia="zh-TW"/>
          <w:rPrChange w:id="2479" w:author="陳鐵元" w:date="2017-01-13T15:47:00Z">
            <w:rPr>
              <w:rFonts w:ascii="Calibri" w:eastAsia="微軟正黑體" w:hAnsi="Calibri" w:cs="Courier New" w:hint="eastAsia"/>
              <w:bCs/>
              <w:caps/>
              <w:color w:val="333300"/>
              <w:lang w:eastAsia="zh-TW"/>
            </w:rPr>
          </w:rPrChange>
        </w:rPr>
        <w:t>.</w:t>
      </w:r>
      <w:r w:rsidRPr="00543FA9">
        <w:rPr>
          <w:rStyle w:val="style3"/>
          <w:rFonts w:eastAsia="微軟正黑體"/>
          <w:sz w:val="18"/>
          <w:szCs w:val="18"/>
          <w:rPrChange w:id="2480" w:author="陳鐵元" w:date="2017-01-13T15:47:00Z">
            <w:rPr>
              <w:rStyle w:val="style3"/>
              <w:rFonts w:eastAsia="微軟正黑體"/>
              <w:sz w:val="18"/>
              <w:szCs w:val="18"/>
            </w:rPr>
          </w:rPrChange>
        </w:rPr>
        <w:t>姓名</w:t>
      </w:r>
    </w:p>
    <w:p w:rsidR="00410CCA" w:rsidRPr="00543FA9" w:rsidRDefault="00B56CFF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481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b/>
          <w:bCs/>
          <w:lang w:eastAsia="zh-TW"/>
          <w:rPrChange w:id="2482" w:author="陳鐵元" w:date="2017-01-13T15:47:00Z">
            <w:rPr>
              <w:rFonts w:hint="eastAsia"/>
              <w:b/>
              <w:bCs/>
              <w:lang w:eastAsia="zh-TW"/>
            </w:rPr>
          </w:rPrChange>
        </w:rPr>
        <w:t>索引</w:t>
      </w:r>
      <w:r w:rsidRPr="00543FA9">
        <w:rPr>
          <w:rFonts w:hint="eastAsia"/>
          <w:b/>
          <w:bCs/>
          <w:lang w:eastAsia="zh-TW"/>
          <w:rPrChange w:id="2483" w:author="陳鐵元" w:date="2017-01-13T15:47:00Z">
            <w:rPr>
              <w:rFonts w:hint="eastAsia"/>
              <w:b/>
              <w:bCs/>
              <w:lang w:eastAsia="zh-TW"/>
            </w:rPr>
          </w:rPrChange>
        </w:rPr>
        <w:t>_</w:t>
      </w:r>
      <w:r w:rsidRPr="00543FA9">
        <w:rPr>
          <w:rFonts w:hint="eastAsia"/>
          <w:b/>
          <w:bCs/>
          <w:lang w:eastAsia="zh-TW"/>
          <w:rPrChange w:id="2484" w:author="陳鐵元" w:date="2017-01-13T15:47:00Z">
            <w:rPr>
              <w:rFonts w:hint="eastAsia"/>
              <w:b/>
              <w:bCs/>
              <w:lang w:eastAsia="zh-TW"/>
            </w:rPr>
          </w:rPrChange>
        </w:rPr>
        <w:t>送件人</w:t>
      </w:r>
    </w:p>
    <w:p w:rsidR="00B56CFF" w:rsidRPr="00543FA9" w:rsidRDefault="00B56CFF" w:rsidP="00B56CFF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485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486" w:author="陳鐵元" w:date="2017-01-13T15:47:00Z">
            <w:rPr>
              <w:rFonts w:hint="eastAsia"/>
              <w:lang w:eastAsia="zh-TW"/>
            </w:rPr>
          </w:rPrChange>
        </w:rPr>
        <w:t>檢核：</w:t>
      </w:r>
    </w:p>
    <w:p w:rsidR="00F43849" w:rsidRPr="00543FA9" w:rsidRDefault="00F43849" w:rsidP="00F43849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487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bCs/>
          <w:lang w:eastAsia="zh-TW"/>
          <w:rPrChange w:id="2488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IF </w:t>
      </w:r>
      <w:r w:rsidRPr="00543FA9">
        <w:rPr>
          <w:rFonts w:hint="eastAsia"/>
          <w:lang w:eastAsia="zh-TW"/>
          <w:rPrChange w:id="2489" w:author="陳鐵元" w:date="2017-01-13T15:47:00Z">
            <w:rPr>
              <w:rFonts w:hint="eastAsia"/>
              <w:lang w:eastAsia="zh-TW"/>
            </w:rPr>
          </w:rPrChange>
        </w:rPr>
        <w:t>送件人</w:t>
      </w:r>
      <w:r w:rsidRPr="00543FA9">
        <w:rPr>
          <w:rFonts w:hint="eastAsia"/>
          <w:lang w:eastAsia="zh-TW"/>
          <w:rPrChange w:id="2490" w:author="陳鐵元" w:date="2017-01-13T15:47:00Z">
            <w:rPr>
              <w:rFonts w:hint="eastAsia"/>
              <w:lang w:eastAsia="zh-TW"/>
            </w:rPr>
          </w:rPrChange>
        </w:rPr>
        <w:t xml:space="preserve">ID </w:t>
      </w:r>
      <w:r w:rsidRPr="00543FA9">
        <w:rPr>
          <w:rFonts w:hint="eastAsia"/>
          <w:lang w:eastAsia="zh-TW"/>
          <w:rPrChange w:id="2491" w:author="陳鐵元" w:date="2017-01-13T15:47:00Z">
            <w:rPr>
              <w:rFonts w:hint="eastAsia"/>
              <w:lang w:eastAsia="zh-TW"/>
            </w:rPr>
          </w:rPrChange>
        </w:rPr>
        <w:t>是空的</w:t>
      </w:r>
      <w:r w:rsidRPr="00543FA9">
        <w:rPr>
          <w:rFonts w:hint="eastAsia"/>
          <w:lang w:eastAsia="zh-TW"/>
          <w:rPrChange w:id="2492" w:author="陳鐵元" w:date="2017-01-13T15:47:00Z">
            <w:rPr>
              <w:rFonts w:hint="eastAsia"/>
              <w:lang w:eastAsia="zh-TW"/>
            </w:rPr>
          </w:rPrChange>
        </w:rPr>
        <w:t xml:space="preserve"> OR</w:t>
      </w:r>
      <w:r w:rsidRPr="00543FA9">
        <w:rPr>
          <w:rFonts w:hint="eastAsia"/>
          <w:lang w:eastAsia="zh-TW"/>
          <w:rPrChange w:id="2493" w:author="陳鐵元" w:date="2017-01-13T15:47:00Z">
            <w:rPr>
              <w:rFonts w:hint="eastAsia"/>
              <w:lang w:eastAsia="zh-TW"/>
            </w:rPr>
          </w:rPrChange>
        </w:rPr>
        <w:t>送件人</w:t>
      </w:r>
      <w:r w:rsidRPr="00543FA9">
        <w:rPr>
          <w:rFonts w:hint="eastAsia"/>
          <w:lang w:eastAsia="zh-TW"/>
          <w:rPrChange w:id="2494" w:author="陳鐵元" w:date="2017-01-13T15:47:00Z">
            <w:rPr>
              <w:rFonts w:hint="eastAsia"/>
              <w:lang w:eastAsia="zh-TW"/>
            </w:rPr>
          </w:rPrChange>
        </w:rPr>
        <w:t>ID</w:t>
      </w:r>
      <w:r w:rsidRPr="00543FA9">
        <w:rPr>
          <w:rFonts w:hint="eastAsia"/>
          <w:lang w:eastAsia="zh-TW"/>
          <w:rPrChange w:id="2495" w:author="陳鐵元" w:date="2017-01-13T15:47:00Z">
            <w:rPr>
              <w:rFonts w:hint="eastAsia"/>
              <w:lang w:eastAsia="zh-TW"/>
            </w:rPr>
          </w:rPrChange>
        </w:rPr>
        <w:t>長度</w:t>
      </w:r>
      <w:r w:rsidRPr="00543FA9">
        <w:rPr>
          <w:rFonts w:hint="eastAsia"/>
          <w:lang w:eastAsia="zh-TW"/>
          <w:rPrChange w:id="2496" w:author="陳鐵元" w:date="2017-01-13T15:47:00Z">
            <w:rPr>
              <w:rFonts w:hint="eastAsia"/>
              <w:lang w:eastAsia="zh-TW"/>
            </w:rPr>
          </w:rPrChange>
        </w:rPr>
        <w:t>&lt;&gt;10</w:t>
      </w:r>
      <w:r w:rsidRPr="00543FA9">
        <w:rPr>
          <w:rFonts w:hint="eastAsia"/>
          <w:kern w:val="2"/>
          <w:szCs w:val="24"/>
          <w:lang w:eastAsia="zh-TW"/>
          <w:rPrChange w:id="2497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</w:t>
      </w:r>
    </w:p>
    <w:p w:rsidR="00F43849" w:rsidRPr="00543FA9" w:rsidRDefault="00F43849" w:rsidP="009D18A3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498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2499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543FA9">
        <w:rPr>
          <w:rFonts w:hint="eastAsia"/>
          <w:lang w:eastAsia="zh-TW"/>
          <w:rPrChange w:id="2500" w:author="陳鐵元" w:date="2017-01-13T15:47:00Z">
            <w:rPr>
              <w:rFonts w:hint="eastAsia"/>
              <w:lang w:eastAsia="zh-TW"/>
            </w:rPr>
          </w:rPrChange>
        </w:rPr>
        <w:t>請輸入正確送件人</w:t>
      </w:r>
      <w:r w:rsidRPr="00543FA9">
        <w:rPr>
          <w:rFonts w:hint="eastAsia"/>
          <w:lang w:eastAsia="zh-TW"/>
          <w:rPrChange w:id="2501" w:author="陳鐵元" w:date="2017-01-13T15:47:00Z">
            <w:rPr>
              <w:rFonts w:hint="eastAsia"/>
              <w:lang w:eastAsia="zh-TW"/>
            </w:rPr>
          </w:rPrChange>
        </w:rPr>
        <w:t>ID</w:t>
      </w:r>
    </w:p>
    <w:p w:rsidR="009D18A3" w:rsidRPr="00543FA9" w:rsidRDefault="009D18A3" w:rsidP="009D18A3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lang w:eastAsia="zh-TW"/>
          <w:rPrChange w:id="2502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503" w:author="陳鐵元" w:date="2017-01-13T15:47:00Z">
            <w:rPr>
              <w:rFonts w:hint="eastAsia"/>
              <w:lang w:eastAsia="zh-TW"/>
            </w:rPr>
          </w:rPrChange>
        </w:rPr>
        <w:t>請比照簡易受理送件人索引方式</w:t>
      </w:r>
      <w:r w:rsidRPr="00543FA9">
        <w:rPr>
          <w:rFonts w:hint="eastAsia"/>
          <w:lang w:eastAsia="zh-TW"/>
          <w:rPrChange w:id="2504" w:author="陳鐵元" w:date="2017-01-13T15:47:00Z">
            <w:rPr>
              <w:rFonts w:hint="eastAsia"/>
              <w:lang w:eastAsia="zh-TW"/>
            </w:rPr>
          </w:rPrChange>
        </w:rPr>
        <w:t>,</w:t>
      </w:r>
      <w:r w:rsidRPr="00543FA9">
        <w:rPr>
          <w:rFonts w:hint="eastAsia"/>
          <w:lang w:eastAsia="zh-TW"/>
          <w:rPrChange w:id="2505" w:author="陳鐵元" w:date="2017-01-13T15:47:00Z">
            <w:rPr>
              <w:rFonts w:hint="eastAsia"/>
              <w:lang w:eastAsia="zh-TW"/>
            </w:rPr>
          </w:rPrChange>
        </w:rPr>
        <w:t>當送件人</w:t>
      </w:r>
      <w:r w:rsidRPr="00543FA9">
        <w:rPr>
          <w:rFonts w:hint="eastAsia"/>
          <w:lang w:eastAsia="zh-TW"/>
          <w:rPrChange w:id="2506" w:author="陳鐵元" w:date="2017-01-13T15:47:00Z">
            <w:rPr>
              <w:rFonts w:hint="eastAsia"/>
              <w:lang w:eastAsia="zh-TW"/>
            </w:rPr>
          </w:rPrChange>
        </w:rPr>
        <w:t>ID</w:t>
      </w:r>
      <w:r w:rsidRPr="00543FA9">
        <w:rPr>
          <w:rFonts w:hint="eastAsia"/>
          <w:lang w:eastAsia="zh-TW"/>
          <w:rPrChange w:id="2507" w:author="陳鐵元" w:date="2017-01-13T15:47:00Z">
            <w:rPr>
              <w:rFonts w:hint="eastAsia"/>
              <w:lang w:eastAsia="zh-TW"/>
            </w:rPr>
          </w:rPrChange>
        </w:rPr>
        <w:t>改變時</w:t>
      </w:r>
      <w:r w:rsidRPr="00543FA9">
        <w:rPr>
          <w:rFonts w:hint="eastAsia"/>
          <w:lang w:eastAsia="zh-TW"/>
          <w:rPrChange w:id="2508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2509" w:author="陳鐵元" w:date="2017-01-13T15:47:00Z">
            <w:rPr>
              <w:rFonts w:hint="eastAsia"/>
              <w:lang w:eastAsia="zh-TW"/>
            </w:rPr>
          </w:rPrChange>
        </w:rPr>
        <w:t>自動帶出</w:t>
      </w:r>
      <w:r w:rsidRPr="00543FA9">
        <w:rPr>
          <w:rFonts w:hint="eastAsia"/>
          <w:lang w:eastAsia="zh-TW"/>
          <w:rPrChange w:id="2510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2511" w:author="陳鐵元" w:date="2017-01-13T15:47:00Z">
            <w:rPr>
              <w:rFonts w:hint="eastAsia"/>
              <w:lang w:eastAsia="zh-TW"/>
            </w:rPr>
          </w:rPrChange>
        </w:rPr>
        <w:t>送件人姓名</w:t>
      </w:r>
      <w:r w:rsidRPr="00543FA9">
        <w:rPr>
          <w:rFonts w:hint="eastAsia"/>
          <w:lang w:eastAsia="zh-TW"/>
          <w:rPrChange w:id="2512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2513" w:author="陳鐵元" w:date="2017-01-13T15:47:00Z">
            <w:rPr>
              <w:rFonts w:hint="eastAsia"/>
              <w:lang w:eastAsia="zh-TW"/>
            </w:rPr>
          </w:rPrChange>
        </w:rPr>
        <w:t>送件人單位代號</w:t>
      </w:r>
      <w:r w:rsidRPr="00543FA9">
        <w:rPr>
          <w:rFonts w:hint="eastAsia"/>
          <w:lang w:eastAsia="zh-TW"/>
          <w:rPrChange w:id="2514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2515" w:author="陳鐵元" w:date="2017-01-13T15:47:00Z">
            <w:rPr>
              <w:rFonts w:hint="eastAsia"/>
              <w:lang w:eastAsia="zh-TW"/>
            </w:rPr>
          </w:rPrChange>
        </w:rPr>
        <w:t>送件人單位中文</w:t>
      </w:r>
    </w:p>
    <w:p w:rsidR="009D18A3" w:rsidRPr="00543FA9" w:rsidRDefault="00CB6868" w:rsidP="00373605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rPrChange w:id="2516" w:author="陳鐵元" w:date="2017-01-13T15:47:00Z">
            <w:rPr>
              <w:rFonts w:hint="eastAsia"/>
            </w:rPr>
          </w:rPrChange>
        </w:rPr>
      </w:pPr>
      <w:r w:rsidRPr="00543FA9">
        <w:rPr>
          <w:rFonts w:hint="eastAsia"/>
          <w:lang w:eastAsia="zh-TW"/>
          <w:rPrChange w:id="2517" w:author="陳鐵元" w:date="2017-01-13T15:47:00Z">
            <w:rPr>
              <w:rFonts w:hint="eastAsia"/>
              <w:lang w:eastAsia="zh-TW"/>
            </w:rPr>
          </w:rPrChange>
        </w:rPr>
        <w:t xml:space="preserve">CALL </w:t>
      </w:r>
      <w:r w:rsidRPr="00543FA9">
        <w:rPr>
          <w:lang w:eastAsia="zh-TW"/>
          <w:rPrChange w:id="2518" w:author="陳鐵元" w:date="2017-01-13T15:47:00Z">
            <w:rPr>
              <w:lang w:eastAsia="zh-TW"/>
            </w:rPr>
          </w:rPrChange>
        </w:rPr>
        <w:t>com.cathay.common.hr.PersonnelData</w:t>
      </w:r>
      <w:r w:rsidR="00B15BEF" w:rsidRPr="00543FA9">
        <w:rPr>
          <w:rFonts w:hint="eastAsia"/>
          <w:lang w:eastAsia="zh-TW"/>
          <w:rPrChange w:id="2519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2520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lang w:eastAsia="zh-TW"/>
          <w:rPrChange w:id="2521" w:author="陳鐵元" w:date="2017-01-13T15:47:00Z">
            <w:rPr>
              <w:lang w:eastAsia="zh-TW"/>
            </w:rPr>
          </w:rPrChange>
        </w:rPr>
        <w:fldChar w:fldCharType="begin"/>
      </w:r>
      <w:r w:rsidRPr="00543FA9">
        <w:rPr>
          <w:lang w:eastAsia="zh-TW"/>
          <w:rPrChange w:id="2522" w:author="陳鐵元" w:date="2017-01-13T15:47:00Z">
            <w:rPr>
              <w:lang w:eastAsia="zh-TW"/>
            </w:rPr>
          </w:rPrChange>
        </w:rPr>
        <w:instrText xml:space="preserve"> HYPERLINK "http://ws90041at:8080/docs/CommonHR/com/cathay/common/hr/PersonnelData.html" \l "getOnDutyByEmployeeID(java.lang.String)" </w:instrText>
      </w:r>
      <w:r w:rsidRPr="00543FA9">
        <w:rPr>
          <w:lang w:eastAsia="zh-TW"/>
          <w:rPrChange w:id="2523" w:author="陳鐵元" w:date="2017-01-13T15:47:00Z">
            <w:rPr>
              <w:lang w:eastAsia="zh-TW"/>
            </w:rPr>
          </w:rPrChange>
        </w:rPr>
        <w:fldChar w:fldCharType="separate"/>
      </w:r>
      <w:r w:rsidRPr="00543FA9">
        <w:rPr>
          <w:lang w:eastAsia="zh-TW"/>
          <w:rPrChange w:id="2524" w:author="陳鐵元" w:date="2017-01-13T15:47:00Z">
            <w:rPr>
              <w:lang w:eastAsia="zh-TW"/>
            </w:rPr>
          </w:rPrChange>
        </w:rPr>
        <w:t>getOnDutyByEmployeeID</w:t>
      </w:r>
      <w:r w:rsidRPr="00543FA9">
        <w:rPr>
          <w:lang w:eastAsia="zh-TW"/>
          <w:rPrChange w:id="2525" w:author="陳鐵元" w:date="2017-01-13T15:47:00Z">
            <w:rPr>
              <w:lang w:eastAsia="zh-TW"/>
            </w:rPr>
          </w:rPrChange>
        </w:rPr>
        <w:fldChar w:fldCharType="end"/>
      </w:r>
    </w:p>
    <w:p w:rsidR="00373605" w:rsidRPr="00543FA9" w:rsidRDefault="00373605" w:rsidP="00373605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526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kern w:val="2"/>
          <w:lang w:eastAsia="zh-TW"/>
          <w:rPrChange w:id="2527" w:author="陳鐵元" w:date="2017-01-13T15:47:00Z">
            <w:rPr>
              <w:kern w:val="2"/>
              <w:lang w:eastAsia="zh-TW"/>
            </w:rPr>
          </w:rPrChange>
        </w:rPr>
        <w:t>strEmpID</w:t>
      </w:r>
      <w:r w:rsidRPr="00543FA9">
        <w:rPr>
          <w:rFonts w:hint="eastAsia"/>
          <w:kern w:val="2"/>
          <w:rPrChange w:id="2528" w:author="陳鐵元" w:date="2017-01-13T15:47:00Z">
            <w:rPr>
              <w:rFonts w:hint="eastAsia"/>
              <w:kern w:val="2"/>
            </w:rPr>
          </w:rPrChange>
        </w:rPr>
        <w:t>=</w:t>
      </w:r>
      <w:r w:rsidRPr="00543FA9">
        <w:rPr>
          <w:rFonts w:hint="eastAsia"/>
          <w:kern w:val="2"/>
          <w:szCs w:val="24"/>
          <w:lang w:eastAsia="zh-TW"/>
          <w:rPrChange w:id="2529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畫面</w:t>
      </w:r>
      <w:r w:rsidRPr="00543FA9">
        <w:rPr>
          <w:rFonts w:hint="eastAsia"/>
          <w:kern w:val="2"/>
          <w:szCs w:val="24"/>
          <w:lang w:eastAsia="zh-TW"/>
          <w:rPrChange w:id="2530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.</w:t>
      </w:r>
      <w:r w:rsidRPr="00543FA9">
        <w:rPr>
          <w:rFonts w:hint="eastAsia"/>
          <w:kern w:val="2"/>
          <w:szCs w:val="24"/>
          <w:lang w:eastAsia="zh-TW"/>
          <w:rPrChange w:id="2531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送件人ＩＤ</w:t>
      </w:r>
    </w:p>
    <w:p w:rsidR="006C1A14" w:rsidRPr="00543FA9" w:rsidRDefault="006C1A14" w:rsidP="00D0729D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lang w:eastAsia="zh-TW"/>
          <w:rPrChange w:id="2532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2533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543FA9">
        <w:rPr>
          <w:rFonts w:hint="eastAsia"/>
          <w:kern w:val="2"/>
          <w:szCs w:val="24"/>
          <w:lang w:eastAsia="zh-TW"/>
          <w:rPrChange w:id="2534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未正常結束</w:t>
      </w:r>
    </w:p>
    <w:p w:rsidR="006C1A14" w:rsidRPr="00543FA9" w:rsidRDefault="006C1A14" w:rsidP="00D0729D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2535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536" w:author="陳鐵元" w:date="2017-01-13T15:47:00Z">
            <w:rPr>
              <w:rFonts w:hint="eastAsia"/>
              <w:lang w:eastAsia="zh-TW"/>
            </w:rPr>
          </w:rPrChange>
        </w:rPr>
        <w:t>回覆訊息</w:t>
      </w:r>
      <w:r w:rsidRPr="00543FA9">
        <w:rPr>
          <w:rFonts w:hint="eastAsia"/>
          <w:lang w:eastAsia="zh-TW"/>
          <w:rPrChange w:id="2537" w:author="陳鐵元" w:date="2017-01-13T15:47:00Z">
            <w:rPr>
              <w:rFonts w:hint="eastAsia"/>
              <w:lang w:eastAsia="zh-TW"/>
            </w:rPr>
          </w:rPrChange>
        </w:rPr>
        <w:t>(EXCEPTION)</w:t>
      </w:r>
      <w:r w:rsidRPr="00543FA9">
        <w:rPr>
          <w:rFonts w:hint="eastAsia"/>
          <w:lang w:eastAsia="zh-TW"/>
          <w:rPrChange w:id="2538" w:author="陳鐵元" w:date="2017-01-13T15:47:00Z">
            <w:rPr>
              <w:rFonts w:hint="eastAsia"/>
              <w:lang w:eastAsia="zh-TW"/>
            </w:rPr>
          </w:rPrChange>
        </w:rPr>
        <w:t>：</w:t>
      </w:r>
      <w:r w:rsidRPr="00543FA9">
        <w:rPr>
          <w:lang w:eastAsia="zh-TW"/>
          <w:rPrChange w:id="2539" w:author="陳鐵元" w:date="2017-01-13T15:47:00Z">
            <w:rPr>
              <w:lang w:eastAsia="zh-TW"/>
            </w:rPr>
          </w:rPrChange>
        </w:rPr>
        <w:t>“</w:t>
      </w:r>
      <w:r w:rsidR="00D0729D" w:rsidRPr="00543FA9">
        <w:rPr>
          <w:rFonts w:hint="eastAsia"/>
          <w:lang w:eastAsia="zh-TW"/>
          <w:rPrChange w:id="2540" w:author="陳鐵元" w:date="2017-01-13T15:47:00Z">
            <w:rPr>
              <w:rFonts w:hint="eastAsia"/>
              <w:lang w:eastAsia="zh-TW"/>
            </w:rPr>
          </w:rPrChange>
        </w:rPr>
        <w:t>讀取送件人資料有誤</w:t>
      </w:r>
      <w:r w:rsidRPr="00543FA9">
        <w:rPr>
          <w:lang w:eastAsia="zh-TW"/>
          <w:rPrChange w:id="2541" w:author="陳鐵元" w:date="2017-01-13T15:47:00Z">
            <w:rPr>
              <w:lang w:eastAsia="zh-TW"/>
            </w:rPr>
          </w:rPrChange>
        </w:rPr>
        <w:t>”</w:t>
      </w:r>
      <w:r w:rsidRPr="00543FA9">
        <w:rPr>
          <w:rFonts w:hint="eastAsia"/>
          <w:lang w:eastAsia="zh-TW"/>
          <w:rPrChange w:id="2542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2543" w:author="陳鐵元" w:date="2017-01-13T15:47:00Z">
            <w:rPr>
              <w:rFonts w:hint="eastAsia"/>
              <w:lang w:eastAsia="zh-TW"/>
            </w:rPr>
          </w:rPrChange>
        </w:rPr>
        <w:t>。</w:t>
      </w:r>
      <w:r w:rsidRPr="00543FA9">
        <w:rPr>
          <w:rFonts w:hint="eastAsia"/>
          <w:lang w:eastAsia="zh-TW"/>
          <w:rPrChange w:id="2544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</w:p>
    <w:p w:rsidR="006C1A14" w:rsidRPr="00543FA9" w:rsidRDefault="006C1A14" w:rsidP="00D0729D">
      <w:pPr>
        <w:pStyle w:val="Tabletext"/>
        <w:keepLines w:val="0"/>
        <w:numPr>
          <w:ilvl w:val="4"/>
          <w:numId w:val="9"/>
        </w:numPr>
        <w:spacing w:after="0" w:line="240" w:lineRule="auto"/>
        <w:rPr>
          <w:lang w:eastAsia="zh-TW"/>
          <w:rPrChange w:id="2545" w:author="陳鐵元" w:date="2017-01-13T15:47:00Z">
            <w:rPr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2546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RETURN</w:t>
      </w:r>
    </w:p>
    <w:p w:rsidR="006C1A14" w:rsidRPr="00543FA9" w:rsidRDefault="00D0729D" w:rsidP="00373605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547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548" w:author="陳鐵元" w:date="2017-01-13T15:47:00Z">
            <w:rPr>
              <w:rFonts w:hint="eastAsia"/>
              <w:lang w:eastAsia="zh-TW"/>
            </w:rPr>
          </w:rPrChange>
        </w:rPr>
        <w:t>IF</w:t>
      </w:r>
      <w:r w:rsidR="00695681" w:rsidRPr="00543FA9">
        <w:rPr>
          <w:rFonts w:hint="eastAsia"/>
          <w:lang w:eastAsia="zh-TW"/>
          <w:rPrChange w:id="2549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2550" w:author="陳鐵元" w:date="2017-01-13T15:47:00Z">
            <w:rPr>
              <w:rFonts w:hint="eastAsia"/>
              <w:lang w:eastAsia="zh-TW"/>
            </w:rPr>
          </w:rPrChange>
        </w:rPr>
        <w:t>回傳值</w:t>
      </w:r>
      <w:r w:rsidRPr="00543FA9">
        <w:rPr>
          <w:rFonts w:hint="eastAsia"/>
          <w:lang w:eastAsia="zh-TW"/>
          <w:rPrChange w:id="2551" w:author="陳鐵元" w:date="2017-01-13T15:47:00Z">
            <w:rPr>
              <w:rFonts w:hint="eastAsia"/>
              <w:lang w:eastAsia="zh-TW"/>
            </w:rPr>
          </w:rPrChange>
        </w:rPr>
        <w:t xml:space="preserve">Employee </w:t>
      </w:r>
      <w:r w:rsidRPr="00543FA9">
        <w:rPr>
          <w:rFonts w:hint="eastAsia"/>
          <w:lang w:eastAsia="zh-TW"/>
          <w:rPrChange w:id="2552" w:author="陳鐵元" w:date="2017-01-13T15:47:00Z">
            <w:rPr>
              <w:rFonts w:hint="eastAsia"/>
              <w:lang w:eastAsia="zh-TW"/>
            </w:rPr>
          </w:rPrChange>
        </w:rPr>
        <w:t>為</w:t>
      </w:r>
      <w:r w:rsidRPr="00543FA9">
        <w:rPr>
          <w:rFonts w:hint="eastAsia"/>
          <w:lang w:eastAsia="zh-TW"/>
          <w:rPrChange w:id="2553" w:author="陳鐵元" w:date="2017-01-13T15:47:00Z">
            <w:rPr>
              <w:rFonts w:hint="eastAsia"/>
              <w:lang w:eastAsia="zh-TW"/>
            </w:rPr>
          </w:rPrChange>
        </w:rPr>
        <w:t>Null</w:t>
      </w:r>
    </w:p>
    <w:p w:rsidR="00695681" w:rsidRPr="00543FA9" w:rsidRDefault="00695681" w:rsidP="00695681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554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555" w:author="陳鐵元" w:date="2017-01-13T15:47:00Z">
            <w:rPr>
              <w:rFonts w:hint="eastAsia"/>
              <w:lang w:eastAsia="zh-TW"/>
            </w:rPr>
          </w:rPrChange>
        </w:rPr>
        <w:t>回覆訊息：</w:t>
      </w:r>
      <w:r w:rsidRPr="00543FA9">
        <w:rPr>
          <w:rFonts w:hint="eastAsia"/>
          <w:lang w:eastAsia="zh-TW"/>
          <w:rPrChange w:id="2556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lang w:eastAsia="zh-TW"/>
          <w:rPrChange w:id="2557" w:author="陳鐵元" w:date="2017-01-13T15:47:00Z">
            <w:rPr>
              <w:lang w:eastAsia="zh-TW"/>
            </w:rPr>
          </w:rPrChange>
        </w:rPr>
        <w:t>“</w:t>
      </w:r>
      <w:r w:rsidRPr="00543FA9">
        <w:rPr>
          <w:rFonts w:hint="eastAsia"/>
          <w:lang w:eastAsia="zh-TW"/>
          <w:rPrChange w:id="2558" w:author="陳鐵元" w:date="2017-01-13T15:47:00Z">
            <w:rPr>
              <w:rFonts w:hint="eastAsia"/>
              <w:lang w:eastAsia="zh-TW"/>
            </w:rPr>
          </w:rPrChange>
        </w:rPr>
        <w:t>無該送件人在職資料</w:t>
      </w:r>
      <w:r w:rsidRPr="00543FA9">
        <w:rPr>
          <w:lang w:eastAsia="zh-TW"/>
          <w:rPrChange w:id="2559" w:author="陳鐵元" w:date="2017-01-13T15:47:00Z">
            <w:rPr>
              <w:lang w:eastAsia="zh-TW"/>
            </w:rPr>
          </w:rPrChange>
        </w:rPr>
        <w:t>”</w:t>
      </w:r>
      <w:r w:rsidRPr="00543FA9">
        <w:rPr>
          <w:rFonts w:hint="eastAsia"/>
          <w:lang w:eastAsia="zh-TW"/>
          <w:rPrChange w:id="2560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2561" w:author="陳鐵元" w:date="2017-01-13T15:47:00Z">
            <w:rPr>
              <w:rFonts w:hint="eastAsia"/>
              <w:lang w:eastAsia="zh-TW"/>
            </w:rPr>
          </w:rPrChange>
        </w:rPr>
        <w:t>。</w:t>
      </w:r>
    </w:p>
    <w:p w:rsidR="00695681" w:rsidRPr="00543FA9" w:rsidRDefault="00695681" w:rsidP="00695681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562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2563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RETURN</w:t>
      </w:r>
    </w:p>
    <w:p w:rsidR="00695681" w:rsidRPr="00543FA9" w:rsidRDefault="00695681" w:rsidP="00373605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564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2565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ELSE</w:t>
      </w:r>
    </w:p>
    <w:p w:rsidR="00695681" w:rsidRPr="00543FA9" w:rsidRDefault="00695681" w:rsidP="00695681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566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567" w:author="陳鐵元" w:date="2017-01-13T15:47:00Z">
            <w:rPr>
              <w:rFonts w:hint="eastAsia"/>
              <w:lang w:eastAsia="zh-TW"/>
            </w:rPr>
          </w:rPrChange>
        </w:rPr>
        <w:t>送件人姓名：</w:t>
      </w:r>
    </w:p>
    <w:p w:rsidR="00695681" w:rsidRPr="00543FA9" w:rsidRDefault="00695681" w:rsidP="00695681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568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569" w:author="陳鐵元" w:date="2017-01-13T15:47:00Z">
            <w:rPr>
              <w:rFonts w:hint="eastAsia"/>
              <w:lang w:eastAsia="zh-TW"/>
            </w:rPr>
          </w:rPrChange>
        </w:rPr>
        <w:t>不可輸入。</w:t>
      </w:r>
    </w:p>
    <w:p w:rsidR="00695681" w:rsidRPr="00543FA9" w:rsidRDefault="00695681" w:rsidP="00695681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570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571" w:author="陳鐵元" w:date="2017-01-13T15:47:00Z">
            <w:rPr>
              <w:rFonts w:hint="eastAsia"/>
              <w:lang w:eastAsia="zh-TW"/>
            </w:rPr>
          </w:rPrChange>
        </w:rPr>
        <w:t xml:space="preserve">值為　</w:t>
      </w:r>
      <w:r w:rsidRPr="00543FA9">
        <w:rPr>
          <w:rFonts w:hint="eastAsia"/>
          <w:lang w:eastAsia="zh-TW"/>
          <w:rPrChange w:id="2572" w:author="陳鐵元" w:date="2017-01-13T15:47:00Z">
            <w:rPr>
              <w:rFonts w:hint="eastAsia"/>
              <w:lang w:eastAsia="zh-TW"/>
            </w:rPr>
          </w:rPrChange>
        </w:rPr>
        <w:t>Employee.getName()</w:t>
      </w:r>
      <w:r w:rsidRPr="00543FA9">
        <w:rPr>
          <w:rFonts w:hint="eastAsia"/>
          <w:lang w:eastAsia="zh-TW"/>
          <w:rPrChange w:id="2573" w:author="陳鐵元" w:date="2017-01-13T15:47:00Z">
            <w:rPr>
              <w:rFonts w:hint="eastAsia"/>
              <w:lang w:eastAsia="zh-TW"/>
            </w:rPr>
          </w:rPrChange>
        </w:rPr>
        <w:t>。</w:t>
      </w:r>
    </w:p>
    <w:p w:rsidR="00695681" w:rsidRPr="00543FA9" w:rsidRDefault="00695681" w:rsidP="00695681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574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575" w:author="陳鐵元" w:date="2017-01-13T15:47:00Z">
            <w:rPr>
              <w:rFonts w:hint="eastAsia"/>
              <w:lang w:eastAsia="zh-TW"/>
            </w:rPr>
          </w:rPrChange>
        </w:rPr>
        <w:t>送件人單位：</w:t>
      </w:r>
      <w:r w:rsidRPr="00543FA9">
        <w:rPr>
          <w:rFonts w:hint="eastAsia"/>
          <w:lang w:eastAsia="zh-TW"/>
          <w:rPrChange w:id="2576" w:author="陳鐵元" w:date="2017-01-13T15:47:00Z">
            <w:rPr>
              <w:rFonts w:hint="eastAsia"/>
              <w:lang w:eastAsia="zh-TW"/>
            </w:rPr>
          </w:rPrChange>
        </w:rPr>
        <w:t>Employee.get</w:t>
      </w:r>
      <w:r w:rsidRPr="00543FA9">
        <w:rPr>
          <w:rFonts w:hint="eastAsia"/>
          <w:lang w:eastAsia="zh-TW"/>
          <w:rPrChange w:id="2577" w:author="陳鐵元" w:date="2017-01-13T15:47:00Z">
            <w:rPr>
              <w:rFonts w:hint="eastAsia"/>
              <w:lang w:eastAsia="zh-TW"/>
            </w:rPr>
          </w:rPrChange>
        </w:rPr>
        <w:t>Ｄ</w:t>
      </w:r>
      <w:r w:rsidRPr="00543FA9">
        <w:rPr>
          <w:rFonts w:hint="eastAsia"/>
          <w:lang w:eastAsia="zh-TW"/>
          <w:rPrChange w:id="2578" w:author="陳鐵元" w:date="2017-01-13T15:47:00Z">
            <w:rPr>
              <w:rFonts w:hint="eastAsia"/>
              <w:lang w:eastAsia="zh-TW"/>
            </w:rPr>
          </w:rPrChange>
        </w:rPr>
        <w:t>ivShortName()</w:t>
      </w:r>
      <w:r w:rsidRPr="00543FA9">
        <w:rPr>
          <w:rFonts w:hint="eastAsia"/>
          <w:lang w:eastAsia="zh-TW"/>
          <w:rPrChange w:id="2579" w:author="陳鐵元" w:date="2017-01-13T15:47:00Z">
            <w:rPr>
              <w:rFonts w:hint="eastAsia"/>
              <w:lang w:eastAsia="zh-TW"/>
            </w:rPr>
          </w:rPrChange>
        </w:rPr>
        <w:t>。</w:t>
      </w:r>
    </w:p>
    <w:p w:rsidR="00B56CFF" w:rsidRPr="00543FA9" w:rsidRDefault="004C0886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580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b/>
          <w:bCs/>
          <w:lang w:eastAsia="zh-TW"/>
          <w:rPrChange w:id="2581" w:author="陳鐵元" w:date="2017-01-13T15:47:00Z">
            <w:rPr>
              <w:rFonts w:hint="eastAsia"/>
              <w:b/>
              <w:bCs/>
              <w:lang w:eastAsia="zh-TW"/>
            </w:rPr>
          </w:rPrChange>
        </w:rPr>
        <w:t>下一步</w:t>
      </w:r>
    </w:p>
    <w:p w:rsidR="00206F92" w:rsidRPr="00543FA9" w:rsidRDefault="00206F92" w:rsidP="00206F92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582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583" w:author="陳鐵元" w:date="2017-01-13T15:47:00Z">
            <w:rPr>
              <w:rFonts w:hint="eastAsia"/>
              <w:lang w:eastAsia="zh-TW"/>
            </w:rPr>
          </w:rPrChange>
        </w:rPr>
        <w:t>檢核</w:t>
      </w:r>
      <w:r w:rsidRPr="00543FA9">
        <w:rPr>
          <w:rFonts w:hint="eastAsia"/>
          <w:lang w:eastAsia="zh-TW"/>
          <w:rPrChange w:id="2584" w:author="陳鐵元" w:date="2017-01-13T15:47:00Z">
            <w:rPr>
              <w:rFonts w:hint="eastAsia"/>
              <w:lang w:eastAsia="zh-TW"/>
            </w:rPr>
          </w:rPrChange>
        </w:rPr>
        <w:t>(</w:t>
      </w:r>
      <w:r w:rsidRPr="00543FA9">
        <w:rPr>
          <w:rFonts w:hint="eastAsia"/>
          <w:lang w:eastAsia="zh-TW"/>
          <w:rPrChange w:id="2585" w:author="陳鐵元" w:date="2017-01-13T15:47:00Z">
            <w:rPr>
              <w:rFonts w:hint="eastAsia"/>
              <w:lang w:eastAsia="zh-TW"/>
            </w:rPr>
          </w:rPrChange>
        </w:rPr>
        <w:t>注意：同送件檢核相同之欄位必須抽出來共用</w:t>
      </w:r>
      <w:r w:rsidRPr="00543FA9">
        <w:rPr>
          <w:rFonts w:hint="eastAsia"/>
          <w:lang w:eastAsia="zh-TW"/>
          <w:rPrChange w:id="2586" w:author="陳鐵元" w:date="2017-01-13T15:47:00Z">
            <w:rPr>
              <w:rFonts w:hint="eastAsia"/>
              <w:lang w:eastAsia="zh-TW"/>
            </w:rPr>
          </w:rPrChange>
        </w:rPr>
        <w:t>)</w:t>
      </w:r>
    </w:p>
    <w:p w:rsidR="00651257" w:rsidRPr="00543FA9" w:rsidRDefault="00651257" w:rsidP="00651257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587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bCs/>
          <w:lang w:eastAsia="zh-TW"/>
          <w:rPrChange w:id="2588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IF </w:t>
      </w:r>
      <w:r w:rsidRPr="00543FA9">
        <w:rPr>
          <w:rFonts w:hint="eastAsia"/>
          <w:bCs/>
          <w:lang w:eastAsia="zh-TW"/>
          <w:rPrChange w:id="2589" w:author="陳鐵元" w:date="2017-01-13T15:47:00Z">
            <w:rPr>
              <w:rFonts w:hint="eastAsia"/>
              <w:bCs/>
              <w:lang w:eastAsia="zh-TW"/>
            </w:rPr>
          </w:rPrChange>
        </w:rPr>
        <w:t>受理編號</w:t>
      </w:r>
      <w:r w:rsidRPr="00543FA9">
        <w:rPr>
          <w:rFonts w:hint="eastAsia"/>
          <w:bCs/>
          <w:lang w:eastAsia="zh-TW"/>
          <w:rPrChange w:id="2590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 </w:t>
      </w:r>
      <w:r w:rsidRPr="00543FA9">
        <w:rPr>
          <w:rFonts w:hint="eastAsia"/>
          <w:bCs/>
          <w:lang w:eastAsia="zh-TW"/>
          <w:rPrChange w:id="2591" w:author="陳鐵元" w:date="2017-01-13T15:47:00Z">
            <w:rPr>
              <w:rFonts w:hint="eastAsia"/>
              <w:bCs/>
              <w:lang w:eastAsia="zh-TW"/>
            </w:rPr>
          </w:rPrChange>
        </w:rPr>
        <w:t>長度</w:t>
      </w:r>
      <w:r w:rsidRPr="00543FA9">
        <w:rPr>
          <w:rFonts w:hint="eastAsia"/>
          <w:bCs/>
          <w:lang w:eastAsia="zh-TW"/>
          <w:rPrChange w:id="2592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 &lt;&gt; 14(</w:t>
      </w:r>
      <w:r w:rsidRPr="00543FA9">
        <w:rPr>
          <w:rFonts w:hint="eastAsia"/>
          <w:bCs/>
          <w:lang w:eastAsia="zh-TW"/>
          <w:rPrChange w:id="2593" w:author="陳鐵元" w:date="2017-01-13T15:47:00Z">
            <w:rPr>
              <w:rFonts w:hint="eastAsia"/>
              <w:bCs/>
              <w:lang w:eastAsia="zh-TW"/>
            </w:rPr>
          </w:rPrChange>
        </w:rPr>
        <w:t>受理編號需有值且長度為</w:t>
      </w:r>
      <w:smartTag w:uri="urn:schemas-microsoft-com:office:smarttags" w:element="chmetcnv">
        <w:smartTagPr>
          <w:attr w:name="UnitName" w:val="碼"/>
          <w:attr w:name="SourceValue" w:val="14"/>
          <w:attr w:name="HasSpace" w:val="False"/>
          <w:attr w:name="Negative" w:val="False"/>
          <w:attr w:name="NumberType" w:val="1"/>
          <w:attr w:name="TCSC" w:val="0"/>
        </w:smartTagPr>
        <w:r w:rsidRPr="00543FA9">
          <w:rPr>
            <w:rFonts w:hint="eastAsia"/>
            <w:bCs/>
            <w:lang w:eastAsia="zh-TW"/>
            <w:rPrChange w:id="2594" w:author="陳鐵元" w:date="2017-01-13T15:47:00Z">
              <w:rPr>
                <w:rFonts w:hint="eastAsia"/>
                <w:bCs/>
                <w:lang w:eastAsia="zh-TW"/>
              </w:rPr>
            </w:rPrChange>
          </w:rPr>
          <w:t>14</w:t>
        </w:r>
        <w:r w:rsidRPr="00543FA9">
          <w:rPr>
            <w:rFonts w:hint="eastAsia"/>
            <w:bCs/>
            <w:lang w:eastAsia="zh-TW"/>
            <w:rPrChange w:id="2595" w:author="陳鐵元" w:date="2017-01-13T15:47:00Z">
              <w:rPr>
                <w:rFonts w:hint="eastAsia"/>
                <w:bCs/>
                <w:lang w:eastAsia="zh-TW"/>
              </w:rPr>
            </w:rPrChange>
          </w:rPr>
          <w:t>碼</w:t>
        </w:r>
      </w:smartTag>
      <w:r w:rsidRPr="00543FA9">
        <w:rPr>
          <w:rFonts w:hint="eastAsia"/>
          <w:bCs/>
          <w:lang w:eastAsia="zh-TW"/>
          <w:rPrChange w:id="2596" w:author="陳鐵元" w:date="2017-01-13T15:47:00Z">
            <w:rPr>
              <w:rFonts w:hint="eastAsia"/>
              <w:bCs/>
              <w:lang w:eastAsia="zh-TW"/>
            </w:rPr>
          </w:rPrChange>
        </w:rPr>
        <w:t>)</w:t>
      </w:r>
    </w:p>
    <w:p w:rsidR="00651257" w:rsidRPr="00543FA9" w:rsidRDefault="00651257" w:rsidP="00651257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597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2598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543FA9">
        <w:rPr>
          <w:rFonts w:hint="eastAsia"/>
          <w:bCs/>
          <w:lang w:eastAsia="zh-TW"/>
          <w:rPrChange w:id="2599" w:author="陳鐵元" w:date="2017-01-13T15:47:00Z">
            <w:rPr>
              <w:rFonts w:hint="eastAsia"/>
              <w:bCs/>
              <w:lang w:eastAsia="zh-TW"/>
            </w:rPr>
          </w:rPrChange>
        </w:rPr>
        <w:t>請輸入正確受理編號</w:t>
      </w:r>
    </w:p>
    <w:p w:rsidR="00651257" w:rsidRPr="00543FA9" w:rsidRDefault="00651257" w:rsidP="00651257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600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bCs/>
          <w:lang w:eastAsia="zh-TW"/>
          <w:rPrChange w:id="2601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IF </w:t>
      </w:r>
      <w:r w:rsidRPr="00543FA9">
        <w:rPr>
          <w:rFonts w:hint="eastAsia"/>
          <w:lang w:eastAsia="zh-TW"/>
          <w:rPrChange w:id="2602" w:author="陳鐵元" w:date="2017-01-13T15:47:00Z">
            <w:rPr>
              <w:rFonts w:hint="eastAsia"/>
              <w:lang w:eastAsia="zh-TW"/>
            </w:rPr>
          </w:rPrChange>
        </w:rPr>
        <w:t>事故日期</w:t>
      </w:r>
      <w:r w:rsidRPr="00543FA9">
        <w:rPr>
          <w:rFonts w:hint="eastAsia"/>
          <w:lang w:eastAsia="zh-TW"/>
          <w:rPrChange w:id="2603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2604" w:author="陳鐵元" w:date="2017-01-13T15:47:00Z">
            <w:rPr>
              <w:rFonts w:hint="eastAsia"/>
              <w:lang w:eastAsia="zh-TW"/>
            </w:rPr>
          </w:rPrChange>
        </w:rPr>
        <w:t>是空的</w:t>
      </w:r>
      <w:r w:rsidRPr="00543FA9">
        <w:rPr>
          <w:rFonts w:hint="eastAsia"/>
          <w:lang w:eastAsia="zh-TW"/>
          <w:rPrChange w:id="2605" w:author="陳鐵元" w:date="2017-01-13T15:47:00Z">
            <w:rPr>
              <w:rFonts w:hint="eastAsia"/>
              <w:lang w:eastAsia="zh-TW"/>
            </w:rPr>
          </w:rPrChange>
        </w:rPr>
        <w:t xml:space="preserve"> OR </w:t>
      </w:r>
      <w:r w:rsidRPr="00543FA9">
        <w:rPr>
          <w:rFonts w:hint="eastAsia"/>
          <w:lang w:eastAsia="zh-TW"/>
          <w:rPrChange w:id="2606" w:author="陳鐵元" w:date="2017-01-13T15:47:00Z">
            <w:rPr>
              <w:rFonts w:hint="eastAsia"/>
              <w:lang w:eastAsia="zh-TW"/>
            </w:rPr>
          </w:rPrChange>
        </w:rPr>
        <w:t>事故日期不為合理日期</w:t>
      </w:r>
      <w:r w:rsidRPr="00543FA9">
        <w:rPr>
          <w:rFonts w:hint="eastAsia"/>
          <w:bCs/>
          <w:lang w:eastAsia="zh-TW"/>
          <w:rPrChange w:id="2607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 (</w:t>
      </w:r>
      <w:r w:rsidRPr="00543FA9">
        <w:rPr>
          <w:rFonts w:hint="eastAsia"/>
          <w:lang w:eastAsia="zh-TW"/>
          <w:rPrChange w:id="2608" w:author="陳鐵元" w:date="2017-01-13T15:47:00Z">
            <w:rPr>
              <w:rFonts w:hint="eastAsia"/>
              <w:lang w:eastAsia="zh-TW"/>
            </w:rPr>
          </w:rPrChange>
        </w:rPr>
        <w:t>事故日期需有值且為合理日期</w:t>
      </w:r>
      <w:r w:rsidRPr="00543FA9">
        <w:rPr>
          <w:rFonts w:hint="eastAsia"/>
          <w:bCs/>
          <w:lang w:eastAsia="zh-TW"/>
          <w:rPrChange w:id="2609" w:author="陳鐵元" w:date="2017-01-13T15:47:00Z">
            <w:rPr>
              <w:rFonts w:hint="eastAsia"/>
              <w:bCs/>
              <w:lang w:eastAsia="zh-TW"/>
            </w:rPr>
          </w:rPrChange>
        </w:rPr>
        <w:t>)</w:t>
      </w:r>
    </w:p>
    <w:p w:rsidR="00651257" w:rsidRPr="00543FA9" w:rsidRDefault="00651257" w:rsidP="00651257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610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2611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543FA9">
        <w:rPr>
          <w:rFonts w:hint="eastAsia"/>
          <w:lang w:eastAsia="zh-TW"/>
          <w:rPrChange w:id="2612" w:author="陳鐵元" w:date="2017-01-13T15:47:00Z">
            <w:rPr>
              <w:rFonts w:hint="eastAsia"/>
              <w:lang w:eastAsia="zh-TW"/>
            </w:rPr>
          </w:rPrChange>
        </w:rPr>
        <w:t>請輸入正確事故日期</w:t>
      </w:r>
    </w:p>
    <w:p w:rsidR="00651257" w:rsidRPr="00543FA9" w:rsidRDefault="00651257" w:rsidP="00651257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lang w:eastAsia="zh-TW"/>
          <w:rPrChange w:id="2613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bCs/>
          <w:lang w:eastAsia="zh-TW"/>
          <w:rPrChange w:id="2614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IF </w:t>
      </w:r>
      <w:r w:rsidRPr="00543FA9">
        <w:rPr>
          <w:rFonts w:hint="eastAsia"/>
          <w:lang w:eastAsia="zh-TW"/>
          <w:rPrChange w:id="2615" w:author="陳鐵元" w:date="2017-01-13T15:47:00Z">
            <w:rPr>
              <w:rFonts w:hint="eastAsia"/>
              <w:lang w:eastAsia="zh-TW"/>
            </w:rPr>
          </w:rPrChange>
        </w:rPr>
        <w:t>事故者</w:t>
      </w:r>
      <w:r w:rsidRPr="00543FA9">
        <w:rPr>
          <w:rFonts w:hint="eastAsia"/>
          <w:lang w:eastAsia="zh-TW"/>
          <w:rPrChange w:id="2616" w:author="陳鐵元" w:date="2017-01-13T15:47:00Z">
            <w:rPr>
              <w:rFonts w:hint="eastAsia"/>
              <w:lang w:eastAsia="zh-TW"/>
            </w:rPr>
          </w:rPrChange>
        </w:rPr>
        <w:t>ID</w:t>
      </w:r>
      <w:r w:rsidRPr="00543FA9">
        <w:rPr>
          <w:rFonts w:hint="eastAsia"/>
          <w:bCs/>
          <w:lang w:eastAsia="zh-TW"/>
          <w:rPrChange w:id="2617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 </w:t>
      </w:r>
      <w:r w:rsidRPr="00543FA9">
        <w:rPr>
          <w:rFonts w:hint="eastAsia"/>
          <w:bCs/>
          <w:lang w:eastAsia="zh-TW"/>
          <w:rPrChange w:id="2618" w:author="陳鐵元" w:date="2017-01-13T15:47:00Z">
            <w:rPr>
              <w:rFonts w:hint="eastAsia"/>
              <w:bCs/>
              <w:lang w:eastAsia="zh-TW"/>
            </w:rPr>
          </w:rPrChange>
        </w:rPr>
        <w:t>長度</w:t>
      </w:r>
      <w:r w:rsidRPr="00543FA9">
        <w:rPr>
          <w:rFonts w:hint="eastAsia"/>
          <w:bCs/>
          <w:lang w:eastAsia="zh-TW"/>
          <w:rPrChange w:id="2619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 &lt;&gt; 10(</w:t>
      </w:r>
      <w:r w:rsidRPr="00543FA9">
        <w:rPr>
          <w:rFonts w:hint="eastAsia"/>
          <w:lang w:eastAsia="zh-TW"/>
          <w:rPrChange w:id="2620" w:author="陳鐵元" w:date="2017-01-13T15:47:00Z">
            <w:rPr>
              <w:rFonts w:hint="eastAsia"/>
              <w:lang w:eastAsia="zh-TW"/>
            </w:rPr>
          </w:rPrChange>
        </w:rPr>
        <w:t>事故者</w:t>
      </w:r>
      <w:r w:rsidRPr="00543FA9">
        <w:rPr>
          <w:rFonts w:hint="eastAsia"/>
          <w:lang w:eastAsia="zh-TW"/>
          <w:rPrChange w:id="2621" w:author="陳鐵元" w:date="2017-01-13T15:47:00Z">
            <w:rPr>
              <w:rFonts w:hint="eastAsia"/>
              <w:lang w:eastAsia="zh-TW"/>
            </w:rPr>
          </w:rPrChange>
        </w:rPr>
        <w:t>ID</w:t>
      </w:r>
      <w:r w:rsidRPr="00543FA9">
        <w:rPr>
          <w:rFonts w:hint="eastAsia"/>
          <w:lang w:eastAsia="zh-TW"/>
          <w:rPrChange w:id="2622" w:author="陳鐵元" w:date="2017-01-13T15:47:00Z">
            <w:rPr>
              <w:rFonts w:hint="eastAsia"/>
              <w:lang w:eastAsia="zh-TW"/>
            </w:rPr>
          </w:rPrChange>
        </w:rPr>
        <w:t>需有值且長度為</w:t>
      </w:r>
      <w:smartTag w:uri="urn:schemas-microsoft-com:office:smarttags" w:element="chmetcnv">
        <w:smartTagPr>
          <w:attr w:name="UnitName" w:val="碼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543FA9">
          <w:rPr>
            <w:rFonts w:hint="eastAsia"/>
            <w:lang w:eastAsia="zh-TW"/>
            <w:rPrChange w:id="2623" w:author="陳鐵元" w:date="2017-01-13T15:47:00Z">
              <w:rPr>
                <w:rFonts w:hint="eastAsia"/>
                <w:lang w:eastAsia="zh-TW"/>
              </w:rPr>
            </w:rPrChange>
          </w:rPr>
          <w:t>10</w:t>
        </w:r>
        <w:r w:rsidRPr="00543FA9">
          <w:rPr>
            <w:rFonts w:hint="eastAsia"/>
            <w:lang w:eastAsia="zh-TW"/>
            <w:rPrChange w:id="2624" w:author="陳鐵元" w:date="2017-01-13T15:47:00Z">
              <w:rPr>
                <w:rFonts w:hint="eastAsia"/>
                <w:lang w:eastAsia="zh-TW"/>
              </w:rPr>
            </w:rPrChange>
          </w:rPr>
          <w:t>碼</w:t>
        </w:r>
      </w:smartTag>
      <w:r w:rsidRPr="00543FA9">
        <w:rPr>
          <w:rFonts w:hint="eastAsia"/>
          <w:bCs/>
          <w:lang w:eastAsia="zh-TW"/>
          <w:rPrChange w:id="2625" w:author="陳鐵元" w:date="2017-01-13T15:47:00Z">
            <w:rPr>
              <w:rFonts w:hint="eastAsia"/>
              <w:bCs/>
              <w:lang w:eastAsia="zh-TW"/>
            </w:rPr>
          </w:rPrChange>
        </w:rPr>
        <w:t>)</w:t>
      </w:r>
    </w:p>
    <w:p w:rsidR="00651257" w:rsidRPr="00543FA9" w:rsidRDefault="00651257" w:rsidP="00651257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2626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2627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543FA9">
        <w:rPr>
          <w:kern w:val="2"/>
          <w:szCs w:val="24"/>
          <w:lang w:eastAsia="zh-TW"/>
          <w:rPrChange w:id="2628" w:author="陳鐵元" w:date="2017-01-13T15:47:00Z">
            <w:rPr>
              <w:kern w:val="2"/>
              <w:szCs w:val="24"/>
              <w:lang w:eastAsia="zh-TW"/>
            </w:rPr>
          </w:rPrChange>
        </w:rPr>
        <w:t>’</w:t>
      </w:r>
      <w:r w:rsidRPr="00543FA9">
        <w:rPr>
          <w:rFonts w:hint="eastAsia"/>
          <w:lang w:eastAsia="zh-TW"/>
          <w:rPrChange w:id="2629" w:author="陳鐵元" w:date="2017-01-13T15:47:00Z">
            <w:rPr>
              <w:rFonts w:hint="eastAsia"/>
              <w:lang w:eastAsia="zh-TW"/>
            </w:rPr>
          </w:rPrChange>
        </w:rPr>
        <w:t>請確認事故者</w:t>
      </w:r>
      <w:r w:rsidRPr="00543FA9">
        <w:rPr>
          <w:rFonts w:hint="eastAsia"/>
          <w:lang w:eastAsia="zh-TW"/>
          <w:rPrChange w:id="2630" w:author="陳鐵元" w:date="2017-01-13T15:47:00Z">
            <w:rPr>
              <w:rFonts w:hint="eastAsia"/>
              <w:lang w:eastAsia="zh-TW"/>
            </w:rPr>
          </w:rPrChange>
        </w:rPr>
        <w:t>ID</w:t>
      </w:r>
      <w:r w:rsidRPr="00543FA9">
        <w:rPr>
          <w:rFonts w:hint="eastAsia"/>
          <w:lang w:eastAsia="zh-TW"/>
          <w:rPrChange w:id="2631" w:author="陳鐵元" w:date="2017-01-13T15:47:00Z">
            <w:rPr>
              <w:rFonts w:hint="eastAsia"/>
              <w:lang w:eastAsia="zh-TW"/>
            </w:rPr>
          </w:rPrChange>
        </w:rPr>
        <w:t>：</w:t>
      </w:r>
      <w:r w:rsidRPr="00543FA9">
        <w:rPr>
          <w:lang w:eastAsia="zh-TW"/>
          <w:rPrChange w:id="2632" w:author="陳鐵元" w:date="2017-01-13T15:47:00Z">
            <w:rPr>
              <w:lang w:eastAsia="zh-TW"/>
            </w:rPr>
          </w:rPrChange>
        </w:rPr>
        <w:t>’</w:t>
      </w:r>
      <w:r w:rsidRPr="00543FA9">
        <w:rPr>
          <w:rFonts w:hint="eastAsia"/>
          <w:lang w:eastAsia="zh-TW"/>
          <w:rPrChange w:id="2633" w:author="陳鐵元" w:date="2017-01-13T15:47:00Z">
            <w:rPr>
              <w:rFonts w:hint="eastAsia"/>
              <w:lang w:eastAsia="zh-TW"/>
            </w:rPr>
          </w:rPrChange>
        </w:rPr>
        <w:t>+</w:t>
      </w:r>
      <w:r w:rsidRPr="00543FA9">
        <w:rPr>
          <w:rFonts w:hint="eastAsia"/>
          <w:lang w:eastAsia="zh-TW"/>
          <w:rPrChange w:id="2634" w:author="陳鐵元" w:date="2017-01-13T15:47:00Z">
            <w:rPr>
              <w:rFonts w:hint="eastAsia"/>
              <w:lang w:eastAsia="zh-TW"/>
            </w:rPr>
          </w:rPrChange>
        </w:rPr>
        <w:t>畫面</w:t>
      </w:r>
      <w:r w:rsidRPr="00543FA9">
        <w:rPr>
          <w:rFonts w:hint="eastAsia"/>
          <w:lang w:eastAsia="zh-TW"/>
          <w:rPrChange w:id="2635" w:author="陳鐵元" w:date="2017-01-13T15:47:00Z">
            <w:rPr>
              <w:rFonts w:hint="eastAsia"/>
              <w:lang w:eastAsia="zh-TW"/>
            </w:rPr>
          </w:rPrChange>
        </w:rPr>
        <w:t>.</w:t>
      </w:r>
      <w:r w:rsidRPr="00543FA9">
        <w:rPr>
          <w:rFonts w:hint="eastAsia"/>
          <w:lang w:eastAsia="zh-TW"/>
          <w:rPrChange w:id="2636" w:author="陳鐵元" w:date="2017-01-13T15:47:00Z">
            <w:rPr>
              <w:rFonts w:hint="eastAsia"/>
              <w:lang w:eastAsia="zh-TW"/>
            </w:rPr>
          </w:rPrChange>
        </w:rPr>
        <w:t>事故者</w:t>
      </w:r>
      <w:r w:rsidRPr="00543FA9">
        <w:rPr>
          <w:rFonts w:hint="eastAsia"/>
          <w:lang w:eastAsia="zh-TW"/>
          <w:rPrChange w:id="2637" w:author="陳鐵元" w:date="2017-01-13T15:47:00Z">
            <w:rPr>
              <w:rFonts w:hint="eastAsia"/>
              <w:lang w:eastAsia="zh-TW"/>
            </w:rPr>
          </w:rPrChange>
        </w:rPr>
        <w:t>ID+</w:t>
      </w:r>
      <w:r w:rsidRPr="00543FA9">
        <w:rPr>
          <w:lang w:eastAsia="zh-TW"/>
          <w:rPrChange w:id="2638" w:author="陳鐵元" w:date="2017-01-13T15:47:00Z">
            <w:rPr>
              <w:lang w:eastAsia="zh-TW"/>
            </w:rPr>
          </w:rPrChange>
        </w:rPr>
        <w:t>’</w:t>
      </w:r>
      <w:r w:rsidRPr="00543FA9">
        <w:rPr>
          <w:rFonts w:hint="eastAsia"/>
          <w:lang w:eastAsia="zh-TW"/>
          <w:rPrChange w:id="2639" w:author="陳鐵元" w:date="2017-01-13T15:47:00Z">
            <w:rPr>
              <w:rFonts w:hint="eastAsia"/>
              <w:lang w:eastAsia="zh-TW"/>
            </w:rPr>
          </w:rPrChange>
        </w:rPr>
        <w:t>是否正確</w:t>
      </w:r>
      <w:r w:rsidRPr="00543FA9">
        <w:rPr>
          <w:lang w:eastAsia="zh-TW"/>
          <w:rPrChange w:id="2640" w:author="陳鐵元" w:date="2017-01-13T15:47:00Z">
            <w:rPr>
              <w:lang w:eastAsia="zh-TW"/>
            </w:rPr>
          </w:rPrChange>
        </w:rPr>
        <w:t>’</w:t>
      </w:r>
    </w:p>
    <w:p w:rsidR="00651257" w:rsidRPr="00543FA9" w:rsidRDefault="00651257" w:rsidP="00651257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2641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642" w:author="陳鐵元" w:date="2017-01-13T15:47:00Z">
            <w:rPr>
              <w:rFonts w:hint="eastAsia"/>
              <w:lang w:eastAsia="zh-TW"/>
            </w:rPr>
          </w:rPrChange>
        </w:rPr>
        <w:t>按</w:t>
      </w:r>
      <w:r w:rsidRPr="00543FA9">
        <w:rPr>
          <w:rFonts w:hint="eastAsia"/>
          <w:lang w:eastAsia="zh-TW"/>
          <w:rPrChange w:id="2643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2644" w:author="陳鐵元" w:date="2017-01-13T15:47:00Z">
            <w:rPr>
              <w:rFonts w:hint="eastAsia"/>
              <w:lang w:eastAsia="zh-TW"/>
            </w:rPr>
          </w:rPrChange>
        </w:rPr>
        <w:t>確認</w:t>
      </w:r>
      <w:r w:rsidRPr="00543FA9">
        <w:rPr>
          <w:rFonts w:hint="eastAsia"/>
          <w:lang w:eastAsia="zh-TW"/>
          <w:rPrChange w:id="2645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2646" w:author="陳鐵元" w:date="2017-01-13T15:47:00Z">
            <w:rPr>
              <w:rFonts w:hint="eastAsia"/>
              <w:lang w:eastAsia="zh-TW"/>
            </w:rPr>
          </w:rPrChange>
        </w:rPr>
        <w:t>則</w:t>
      </w:r>
      <w:r w:rsidRPr="00543FA9">
        <w:rPr>
          <w:rFonts w:hint="eastAsia"/>
          <w:lang w:eastAsia="zh-TW"/>
          <w:rPrChange w:id="2647" w:author="陳鐵元" w:date="2017-01-13T15:47:00Z">
            <w:rPr>
              <w:rFonts w:hint="eastAsia"/>
              <w:lang w:eastAsia="zh-TW"/>
            </w:rPr>
          </w:rPrChange>
        </w:rPr>
        <w:t xml:space="preserve"> Pass </w:t>
      </w:r>
      <w:r w:rsidRPr="00543FA9">
        <w:rPr>
          <w:rFonts w:hint="eastAsia"/>
          <w:lang w:eastAsia="zh-TW"/>
          <w:rPrChange w:id="2648" w:author="陳鐵元" w:date="2017-01-13T15:47:00Z">
            <w:rPr>
              <w:rFonts w:hint="eastAsia"/>
              <w:lang w:eastAsia="zh-TW"/>
            </w:rPr>
          </w:rPrChange>
        </w:rPr>
        <w:t>此檢核</w:t>
      </w:r>
    </w:p>
    <w:p w:rsidR="00651257" w:rsidRPr="00543FA9" w:rsidRDefault="00651257" w:rsidP="00651257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649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650" w:author="陳鐵元" w:date="2017-01-13T15:47:00Z">
            <w:rPr>
              <w:rFonts w:hint="eastAsia"/>
              <w:lang w:eastAsia="zh-TW"/>
            </w:rPr>
          </w:rPrChange>
        </w:rPr>
        <w:t>按</w:t>
      </w:r>
      <w:r w:rsidRPr="00543FA9">
        <w:rPr>
          <w:rFonts w:hint="eastAsia"/>
          <w:lang w:eastAsia="zh-TW"/>
          <w:rPrChange w:id="2651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2652" w:author="陳鐵元" w:date="2017-01-13T15:47:00Z">
            <w:rPr>
              <w:rFonts w:hint="eastAsia"/>
              <w:lang w:eastAsia="zh-TW"/>
            </w:rPr>
          </w:rPrChange>
        </w:rPr>
        <w:t>取消</w:t>
      </w:r>
      <w:r w:rsidRPr="00543FA9">
        <w:rPr>
          <w:rFonts w:hint="eastAsia"/>
          <w:lang w:eastAsia="zh-TW"/>
          <w:rPrChange w:id="2653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2654" w:author="陳鐵元" w:date="2017-01-13T15:47:00Z">
            <w:rPr>
              <w:rFonts w:hint="eastAsia"/>
              <w:lang w:eastAsia="zh-TW"/>
            </w:rPr>
          </w:rPrChange>
        </w:rPr>
        <w:t>則</w:t>
      </w:r>
      <w:r w:rsidRPr="00543FA9">
        <w:rPr>
          <w:rFonts w:hint="eastAsia"/>
          <w:lang w:eastAsia="zh-TW"/>
          <w:rPrChange w:id="2655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2656" w:author="陳鐵元" w:date="2017-01-13T15:47:00Z">
            <w:rPr>
              <w:rFonts w:hint="eastAsia"/>
              <w:lang w:eastAsia="zh-TW"/>
            </w:rPr>
          </w:rPrChange>
        </w:rPr>
        <w:t>事故人</w:t>
      </w:r>
      <w:r w:rsidRPr="00543FA9">
        <w:rPr>
          <w:rFonts w:hint="eastAsia"/>
          <w:lang w:eastAsia="zh-TW"/>
          <w:rPrChange w:id="2657" w:author="陳鐵元" w:date="2017-01-13T15:47:00Z">
            <w:rPr>
              <w:rFonts w:hint="eastAsia"/>
              <w:lang w:eastAsia="zh-TW"/>
            </w:rPr>
          </w:rPrChange>
        </w:rPr>
        <w:t xml:space="preserve">ID </w:t>
      </w:r>
      <w:r w:rsidRPr="00543FA9">
        <w:rPr>
          <w:rFonts w:hint="eastAsia"/>
          <w:lang w:eastAsia="zh-TW"/>
          <w:rPrChange w:id="2658" w:author="陳鐵元" w:date="2017-01-13T15:47:00Z">
            <w:rPr>
              <w:rFonts w:hint="eastAsia"/>
              <w:lang w:eastAsia="zh-TW"/>
            </w:rPr>
          </w:rPrChange>
        </w:rPr>
        <w:t>反白</w:t>
      </w:r>
    </w:p>
    <w:p w:rsidR="00651257" w:rsidRPr="00543FA9" w:rsidRDefault="00651257" w:rsidP="00651257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659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bCs/>
          <w:lang w:eastAsia="zh-TW"/>
          <w:rPrChange w:id="2660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IF </w:t>
      </w:r>
      <w:r w:rsidRPr="00543FA9">
        <w:rPr>
          <w:rFonts w:hint="eastAsia"/>
          <w:lang w:eastAsia="zh-TW"/>
          <w:rPrChange w:id="2661" w:author="陳鐵元" w:date="2017-01-13T15:47:00Z">
            <w:rPr>
              <w:rFonts w:hint="eastAsia"/>
              <w:lang w:eastAsia="zh-TW"/>
            </w:rPr>
          </w:rPrChange>
        </w:rPr>
        <w:t>事故者姓名</w:t>
      </w:r>
      <w:r w:rsidRPr="00543FA9">
        <w:rPr>
          <w:rFonts w:hint="eastAsia"/>
          <w:lang w:eastAsia="zh-TW"/>
          <w:rPrChange w:id="2662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2663" w:author="陳鐵元" w:date="2017-01-13T15:47:00Z">
            <w:rPr>
              <w:rFonts w:hint="eastAsia"/>
              <w:lang w:eastAsia="zh-TW"/>
            </w:rPr>
          </w:rPrChange>
        </w:rPr>
        <w:t>是空的</w:t>
      </w:r>
      <w:r w:rsidRPr="00543FA9">
        <w:rPr>
          <w:rFonts w:hint="eastAsia"/>
          <w:bCs/>
          <w:lang w:eastAsia="zh-TW"/>
          <w:rPrChange w:id="2664" w:author="陳鐵元" w:date="2017-01-13T15:47:00Z">
            <w:rPr>
              <w:rFonts w:hint="eastAsia"/>
              <w:bCs/>
              <w:lang w:eastAsia="zh-TW"/>
            </w:rPr>
          </w:rPrChange>
        </w:rPr>
        <w:t>(</w:t>
      </w:r>
      <w:r w:rsidRPr="00543FA9">
        <w:rPr>
          <w:rFonts w:hint="eastAsia"/>
          <w:lang w:eastAsia="zh-TW"/>
          <w:rPrChange w:id="2665" w:author="陳鐵元" w:date="2017-01-13T15:47:00Z">
            <w:rPr>
              <w:rFonts w:hint="eastAsia"/>
              <w:lang w:eastAsia="zh-TW"/>
            </w:rPr>
          </w:rPrChange>
        </w:rPr>
        <w:t>事故者姓名需有值</w:t>
      </w:r>
      <w:r w:rsidRPr="00543FA9">
        <w:rPr>
          <w:rFonts w:hint="eastAsia"/>
          <w:bCs/>
          <w:lang w:eastAsia="zh-TW"/>
          <w:rPrChange w:id="2666" w:author="陳鐵元" w:date="2017-01-13T15:47:00Z">
            <w:rPr>
              <w:rFonts w:hint="eastAsia"/>
              <w:bCs/>
              <w:lang w:eastAsia="zh-TW"/>
            </w:rPr>
          </w:rPrChange>
        </w:rPr>
        <w:t>)</w:t>
      </w:r>
    </w:p>
    <w:p w:rsidR="00651257" w:rsidRPr="00543FA9" w:rsidRDefault="00651257" w:rsidP="00651257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667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2668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543FA9">
        <w:rPr>
          <w:rFonts w:hint="eastAsia"/>
          <w:lang w:eastAsia="zh-TW"/>
          <w:rPrChange w:id="2669" w:author="陳鐵元" w:date="2017-01-13T15:47:00Z">
            <w:rPr>
              <w:rFonts w:hint="eastAsia"/>
              <w:lang w:eastAsia="zh-TW"/>
            </w:rPr>
          </w:rPrChange>
        </w:rPr>
        <w:t>請輸入事故者姓名</w:t>
      </w:r>
    </w:p>
    <w:p w:rsidR="00651257" w:rsidRPr="00543FA9" w:rsidRDefault="00651257" w:rsidP="00651257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670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bCs/>
          <w:lang w:eastAsia="zh-TW"/>
          <w:rPrChange w:id="2671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IF </w:t>
      </w:r>
      <w:r w:rsidRPr="00543FA9">
        <w:rPr>
          <w:rFonts w:hint="eastAsia"/>
          <w:lang w:eastAsia="zh-TW"/>
          <w:rPrChange w:id="2672" w:author="陳鐵元" w:date="2017-01-13T15:47:00Z">
            <w:rPr>
              <w:rFonts w:hint="eastAsia"/>
              <w:lang w:eastAsia="zh-TW"/>
            </w:rPr>
          </w:rPrChange>
        </w:rPr>
        <w:t>出生日期</w:t>
      </w:r>
      <w:r w:rsidRPr="00543FA9">
        <w:rPr>
          <w:rFonts w:hint="eastAsia"/>
          <w:lang w:eastAsia="zh-TW"/>
          <w:rPrChange w:id="2673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2674" w:author="陳鐵元" w:date="2017-01-13T15:47:00Z">
            <w:rPr>
              <w:rFonts w:hint="eastAsia"/>
              <w:lang w:eastAsia="zh-TW"/>
            </w:rPr>
          </w:rPrChange>
        </w:rPr>
        <w:t>是空的</w:t>
      </w:r>
      <w:r w:rsidRPr="00543FA9">
        <w:rPr>
          <w:rFonts w:hint="eastAsia"/>
          <w:lang w:eastAsia="zh-TW"/>
          <w:rPrChange w:id="2675" w:author="陳鐵元" w:date="2017-01-13T15:47:00Z">
            <w:rPr>
              <w:rFonts w:hint="eastAsia"/>
              <w:lang w:eastAsia="zh-TW"/>
            </w:rPr>
          </w:rPrChange>
        </w:rPr>
        <w:t xml:space="preserve"> OR </w:t>
      </w:r>
      <w:r w:rsidRPr="00543FA9">
        <w:rPr>
          <w:rFonts w:hint="eastAsia"/>
          <w:lang w:eastAsia="zh-TW"/>
          <w:rPrChange w:id="2676" w:author="陳鐵元" w:date="2017-01-13T15:47:00Z">
            <w:rPr>
              <w:rFonts w:hint="eastAsia"/>
              <w:lang w:eastAsia="zh-TW"/>
            </w:rPr>
          </w:rPrChange>
        </w:rPr>
        <w:t>出生日期不為合理日期</w:t>
      </w:r>
      <w:r w:rsidRPr="00543FA9">
        <w:rPr>
          <w:rFonts w:hint="eastAsia"/>
          <w:bCs/>
          <w:lang w:eastAsia="zh-TW"/>
          <w:rPrChange w:id="2677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 (</w:t>
      </w:r>
      <w:r w:rsidRPr="00543FA9">
        <w:rPr>
          <w:rFonts w:hint="eastAsia"/>
          <w:lang w:eastAsia="zh-TW"/>
          <w:rPrChange w:id="2678" w:author="陳鐵元" w:date="2017-01-13T15:47:00Z">
            <w:rPr>
              <w:rFonts w:hint="eastAsia"/>
              <w:lang w:eastAsia="zh-TW"/>
            </w:rPr>
          </w:rPrChange>
        </w:rPr>
        <w:t>出生日期需有值且為合理日期</w:t>
      </w:r>
      <w:r w:rsidRPr="00543FA9">
        <w:rPr>
          <w:rFonts w:hint="eastAsia"/>
          <w:bCs/>
          <w:lang w:eastAsia="zh-TW"/>
          <w:rPrChange w:id="2679" w:author="陳鐵元" w:date="2017-01-13T15:47:00Z">
            <w:rPr>
              <w:rFonts w:hint="eastAsia"/>
              <w:bCs/>
              <w:lang w:eastAsia="zh-TW"/>
            </w:rPr>
          </w:rPrChange>
        </w:rPr>
        <w:t>)</w:t>
      </w:r>
    </w:p>
    <w:p w:rsidR="00651257" w:rsidRPr="00543FA9" w:rsidRDefault="00651257" w:rsidP="00651257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680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2681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543FA9">
        <w:rPr>
          <w:rFonts w:hint="eastAsia"/>
          <w:lang w:eastAsia="zh-TW"/>
          <w:rPrChange w:id="2682" w:author="陳鐵元" w:date="2017-01-13T15:47:00Z">
            <w:rPr>
              <w:rFonts w:hint="eastAsia"/>
              <w:lang w:eastAsia="zh-TW"/>
            </w:rPr>
          </w:rPrChange>
        </w:rPr>
        <w:t>請輸入正確出生日期</w:t>
      </w:r>
    </w:p>
    <w:p w:rsidR="00651257" w:rsidRPr="00543FA9" w:rsidRDefault="00651257" w:rsidP="00651257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683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bCs/>
          <w:lang w:eastAsia="zh-TW"/>
          <w:rPrChange w:id="2684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IF </w:t>
      </w:r>
      <w:r w:rsidRPr="00543FA9">
        <w:rPr>
          <w:rFonts w:ascii="sөũ" w:hAnsi="sөũ"/>
          <w:lang w:eastAsia="zh-TW"/>
          <w:rPrChange w:id="2685" w:author="陳鐵元" w:date="2017-01-13T15:47:00Z">
            <w:rPr>
              <w:rFonts w:ascii="sөũ" w:hAnsi="sөũ"/>
              <w:lang w:eastAsia="zh-TW"/>
            </w:rPr>
          </w:rPrChange>
        </w:rPr>
        <w:t>保單號碼</w:t>
      </w:r>
      <w:r w:rsidRPr="00543FA9">
        <w:rPr>
          <w:rFonts w:hint="eastAsia"/>
          <w:bCs/>
          <w:lang w:eastAsia="zh-TW"/>
          <w:rPrChange w:id="2686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 </w:t>
      </w:r>
      <w:r w:rsidRPr="00543FA9">
        <w:rPr>
          <w:rFonts w:hint="eastAsia"/>
          <w:bCs/>
          <w:lang w:eastAsia="zh-TW"/>
          <w:rPrChange w:id="2687" w:author="陳鐵元" w:date="2017-01-13T15:47:00Z">
            <w:rPr>
              <w:rFonts w:hint="eastAsia"/>
              <w:bCs/>
              <w:lang w:eastAsia="zh-TW"/>
            </w:rPr>
          </w:rPrChange>
        </w:rPr>
        <w:t>是空的</w:t>
      </w:r>
      <w:r w:rsidRPr="00543FA9">
        <w:rPr>
          <w:rFonts w:hint="eastAsia"/>
          <w:bCs/>
          <w:lang w:eastAsia="zh-TW"/>
          <w:rPrChange w:id="2688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 (</w:t>
      </w:r>
      <w:r w:rsidRPr="00543FA9">
        <w:rPr>
          <w:rFonts w:ascii="sөũ" w:hAnsi="sөũ"/>
          <w:lang w:eastAsia="zh-TW"/>
          <w:rPrChange w:id="2689" w:author="陳鐵元" w:date="2017-01-13T15:47:00Z">
            <w:rPr>
              <w:rFonts w:ascii="sөũ" w:hAnsi="sөũ"/>
              <w:lang w:eastAsia="zh-TW"/>
            </w:rPr>
          </w:rPrChange>
        </w:rPr>
        <w:t>保單號碼</w:t>
      </w:r>
      <w:r w:rsidRPr="00543FA9">
        <w:rPr>
          <w:rFonts w:hint="eastAsia"/>
          <w:bCs/>
          <w:lang w:eastAsia="zh-TW"/>
          <w:rPrChange w:id="2690" w:author="陳鐵元" w:date="2017-01-13T15:47:00Z">
            <w:rPr>
              <w:rFonts w:hint="eastAsia"/>
              <w:bCs/>
              <w:lang w:eastAsia="zh-TW"/>
            </w:rPr>
          </w:rPrChange>
        </w:rPr>
        <w:t>需有值</w:t>
      </w:r>
      <w:r w:rsidRPr="00543FA9">
        <w:rPr>
          <w:rFonts w:hint="eastAsia"/>
          <w:bCs/>
          <w:lang w:eastAsia="zh-TW"/>
          <w:rPrChange w:id="2691" w:author="陳鐵元" w:date="2017-01-13T15:47:00Z">
            <w:rPr>
              <w:rFonts w:hint="eastAsia"/>
              <w:bCs/>
              <w:lang w:eastAsia="zh-TW"/>
            </w:rPr>
          </w:rPrChange>
        </w:rPr>
        <w:t>)</w:t>
      </w:r>
    </w:p>
    <w:p w:rsidR="00651257" w:rsidRPr="00543FA9" w:rsidRDefault="00651257" w:rsidP="00651257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692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2693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543FA9">
        <w:rPr>
          <w:rFonts w:hint="eastAsia"/>
          <w:bCs/>
          <w:lang w:eastAsia="zh-TW"/>
          <w:rPrChange w:id="2694" w:author="陳鐵元" w:date="2017-01-13T15:47:00Z">
            <w:rPr>
              <w:rFonts w:hint="eastAsia"/>
              <w:bCs/>
              <w:lang w:eastAsia="zh-TW"/>
            </w:rPr>
          </w:rPrChange>
        </w:rPr>
        <w:t>請輸入</w:t>
      </w:r>
      <w:r w:rsidRPr="00543FA9">
        <w:rPr>
          <w:rFonts w:ascii="sөũ" w:hAnsi="sөũ"/>
          <w:lang w:eastAsia="zh-TW"/>
          <w:rPrChange w:id="2695" w:author="陳鐵元" w:date="2017-01-13T15:47:00Z">
            <w:rPr>
              <w:rFonts w:ascii="sөũ" w:hAnsi="sөũ"/>
              <w:lang w:eastAsia="zh-TW"/>
            </w:rPr>
          </w:rPrChange>
        </w:rPr>
        <w:t>保單號碼</w:t>
      </w:r>
    </w:p>
    <w:p w:rsidR="00651257" w:rsidRPr="00543FA9" w:rsidRDefault="00651257" w:rsidP="00651257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696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bCs/>
          <w:lang w:eastAsia="zh-TW"/>
          <w:rPrChange w:id="2697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IF </w:t>
      </w:r>
      <w:r w:rsidRPr="00543FA9">
        <w:rPr>
          <w:rFonts w:hint="eastAsia"/>
          <w:lang w:eastAsia="zh-TW"/>
          <w:rPrChange w:id="2698" w:author="陳鐵元" w:date="2017-01-13T15:47:00Z">
            <w:rPr>
              <w:rFonts w:hint="eastAsia"/>
              <w:lang w:eastAsia="zh-TW"/>
            </w:rPr>
          </w:rPrChange>
        </w:rPr>
        <w:t>申請日期</w:t>
      </w:r>
      <w:r w:rsidRPr="00543FA9">
        <w:rPr>
          <w:rFonts w:hint="eastAsia"/>
          <w:lang w:eastAsia="zh-TW"/>
          <w:rPrChange w:id="2699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2700" w:author="陳鐵元" w:date="2017-01-13T15:47:00Z">
            <w:rPr>
              <w:rFonts w:hint="eastAsia"/>
              <w:lang w:eastAsia="zh-TW"/>
            </w:rPr>
          </w:rPrChange>
        </w:rPr>
        <w:t>是空的</w:t>
      </w:r>
      <w:r w:rsidRPr="00543FA9">
        <w:rPr>
          <w:rFonts w:hint="eastAsia"/>
          <w:lang w:eastAsia="zh-TW"/>
          <w:rPrChange w:id="2701" w:author="陳鐵元" w:date="2017-01-13T15:47:00Z">
            <w:rPr>
              <w:rFonts w:hint="eastAsia"/>
              <w:lang w:eastAsia="zh-TW"/>
            </w:rPr>
          </w:rPrChange>
        </w:rPr>
        <w:t xml:space="preserve"> OR </w:t>
      </w:r>
      <w:r w:rsidRPr="00543FA9">
        <w:rPr>
          <w:rFonts w:hint="eastAsia"/>
          <w:lang w:eastAsia="zh-TW"/>
          <w:rPrChange w:id="2702" w:author="陳鐵元" w:date="2017-01-13T15:47:00Z">
            <w:rPr>
              <w:rFonts w:hint="eastAsia"/>
              <w:lang w:eastAsia="zh-TW"/>
            </w:rPr>
          </w:rPrChange>
        </w:rPr>
        <w:t>申請日期不為合理日期</w:t>
      </w:r>
      <w:r w:rsidRPr="00543FA9">
        <w:rPr>
          <w:rFonts w:hint="eastAsia"/>
          <w:bCs/>
          <w:lang w:eastAsia="zh-TW"/>
          <w:rPrChange w:id="2703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 </w:t>
      </w:r>
    </w:p>
    <w:p w:rsidR="00651257" w:rsidRPr="00543FA9" w:rsidRDefault="00651257" w:rsidP="00651257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704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2705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543FA9">
        <w:rPr>
          <w:rFonts w:hint="eastAsia"/>
          <w:lang w:eastAsia="zh-TW"/>
          <w:rPrChange w:id="2706" w:author="陳鐵元" w:date="2017-01-13T15:47:00Z">
            <w:rPr>
              <w:rFonts w:hint="eastAsia"/>
              <w:lang w:eastAsia="zh-TW"/>
            </w:rPr>
          </w:rPrChange>
        </w:rPr>
        <w:t>請輸入正確申請日期</w:t>
      </w:r>
    </w:p>
    <w:p w:rsidR="00651257" w:rsidRPr="00543FA9" w:rsidRDefault="00651257" w:rsidP="00651257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707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2708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543FA9">
        <w:rPr>
          <w:rFonts w:hint="eastAsia"/>
          <w:lang w:eastAsia="zh-TW"/>
          <w:rPrChange w:id="2709" w:author="陳鐵元" w:date="2017-01-13T15:47:00Z">
            <w:rPr>
              <w:rFonts w:hint="eastAsia"/>
              <w:lang w:eastAsia="zh-TW"/>
            </w:rPr>
          </w:rPrChange>
        </w:rPr>
        <w:t>申請日期</w:t>
      </w:r>
      <w:r w:rsidRPr="00543FA9">
        <w:rPr>
          <w:rFonts w:hint="eastAsia"/>
          <w:lang w:eastAsia="zh-TW"/>
          <w:rPrChange w:id="2710" w:author="陳鐵元" w:date="2017-01-13T15:47:00Z">
            <w:rPr>
              <w:rFonts w:hint="eastAsia"/>
              <w:lang w:eastAsia="zh-TW"/>
            </w:rPr>
          </w:rPrChange>
        </w:rPr>
        <w:t xml:space="preserve"> &gt; </w:t>
      </w:r>
      <w:r w:rsidRPr="00543FA9">
        <w:rPr>
          <w:rFonts w:hint="eastAsia"/>
          <w:lang w:eastAsia="zh-TW"/>
          <w:rPrChange w:id="2711" w:author="陳鐵元" w:date="2017-01-13T15:47:00Z">
            <w:rPr>
              <w:rFonts w:hint="eastAsia"/>
              <w:lang w:eastAsia="zh-TW"/>
            </w:rPr>
          </w:rPrChange>
        </w:rPr>
        <w:t>受理日期</w:t>
      </w:r>
    </w:p>
    <w:p w:rsidR="00651257" w:rsidRPr="00543FA9" w:rsidRDefault="00651257" w:rsidP="00651257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712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2713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543FA9">
        <w:rPr>
          <w:rFonts w:hint="eastAsia"/>
          <w:lang w:eastAsia="zh-TW"/>
          <w:rPrChange w:id="2714" w:author="陳鐵元" w:date="2017-01-13T15:47:00Z">
            <w:rPr>
              <w:rFonts w:hint="eastAsia"/>
              <w:lang w:eastAsia="zh-TW"/>
            </w:rPr>
          </w:rPrChange>
        </w:rPr>
        <w:t>申請日期需小於受理日期</w:t>
      </w:r>
    </w:p>
    <w:p w:rsidR="00651257" w:rsidRPr="00543FA9" w:rsidRDefault="00651257" w:rsidP="00651257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715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2716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543FA9">
        <w:rPr>
          <w:rFonts w:hint="eastAsia"/>
          <w:lang w:eastAsia="zh-TW"/>
          <w:rPrChange w:id="2717" w:author="陳鐵元" w:date="2017-01-13T15:47:00Z">
            <w:rPr>
              <w:rFonts w:hint="eastAsia"/>
              <w:lang w:eastAsia="zh-TW"/>
            </w:rPr>
          </w:rPrChange>
        </w:rPr>
        <w:t>事故日期</w:t>
      </w:r>
      <w:r w:rsidRPr="00543FA9">
        <w:rPr>
          <w:rFonts w:hint="eastAsia"/>
          <w:lang w:eastAsia="zh-TW"/>
          <w:rPrChange w:id="2718" w:author="陳鐵元" w:date="2017-01-13T15:47:00Z">
            <w:rPr>
              <w:rFonts w:hint="eastAsia"/>
              <w:lang w:eastAsia="zh-TW"/>
            </w:rPr>
          </w:rPrChange>
        </w:rPr>
        <w:t xml:space="preserve"> &gt; </w:t>
      </w:r>
      <w:r w:rsidRPr="00543FA9">
        <w:rPr>
          <w:rFonts w:hint="eastAsia"/>
          <w:lang w:eastAsia="zh-TW"/>
          <w:rPrChange w:id="2719" w:author="陳鐵元" w:date="2017-01-13T15:47:00Z">
            <w:rPr>
              <w:rFonts w:hint="eastAsia"/>
              <w:lang w:eastAsia="zh-TW"/>
            </w:rPr>
          </w:rPrChange>
        </w:rPr>
        <w:t>申請日期</w:t>
      </w:r>
    </w:p>
    <w:p w:rsidR="00651257" w:rsidRPr="00543FA9" w:rsidRDefault="00651257" w:rsidP="00651257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720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2721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543FA9">
        <w:rPr>
          <w:rFonts w:hint="eastAsia"/>
          <w:lang w:eastAsia="zh-TW"/>
          <w:rPrChange w:id="2722" w:author="陳鐵元" w:date="2017-01-13T15:47:00Z">
            <w:rPr>
              <w:rFonts w:hint="eastAsia"/>
              <w:lang w:eastAsia="zh-TW"/>
            </w:rPr>
          </w:rPrChange>
        </w:rPr>
        <w:t>事故日期不得大於申請日期</w:t>
      </w:r>
    </w:p>
    <w:p w:rsidR="00651257" w:rsidRPr="00543FA9" w:rsidRDefault="00651257" w:rsidP="00651257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723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bCs/>
          <w:lang w:eastAsia="zh-TW"/>
          <w:rPrChange w:id="2724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IF </w:t>
      </w:r>
      <w:r w:rsidRPr="00543FA9">
        <w:rPr>
          <w:rFonts w:hint="eastAsia"/>
          <w:lang w:eastAsia="zh-TW"/>
          <w:rPrChange w:id="2725" w:author="陳鐵元" w:date="2017-01-13T15:47:00Z">
            <w:rPr>
              <w:rFonts w:hint="eastAsia"/>
              <w:lang w:eastAsia="zh-TW"/>
            </w:rPr>
          </w:rPrChange>
        </w:rPr>
        <w:t>送件人</w:t>
      </w:r>
      <w:r w:rsidRPr="00543FA9">
        <w:rPr>
          <w:rFonts w:hint="eastAsia"/>
          <w:lang w:eastAsia="zh-TW"/>
          <w:rPrChange w:id="2726" w:author="陳鐵元" w:date="2017-01-13T15:47:00Z">
            <w:rPr>
              <w:rFonts w:hint="eastAsia"/>
              <w:lang w:eastAsia="zh-TW"/>
            </w:rPr>
          </w:rPrChange>
        </w:rPr>
        <w:t xml:space="preserve">ID </w:t>
      </w:r>
      <w:r w:rsidRPr="00543FA9">
        <w:rPr>
          <w:rFonts w:hint="eastAsia"/>
          <w:lang w:eastAsia="zh-TW"/>
          <w:rPrChange w:id="2727" w:author="陳鐵元" w:date="2017-01-13T15:47:00Z">
            <w:rPr>
              <w:rFonts w:hint="eastAsia"/>
              <w:lang w:eastAsia="zh-TW"/>
            </w:rPr>
          </w:rPrChange>
        </w:rPr>
        <w:t>是空的</w:t>
      </w:r>
      <w:r w:rsidRPr="00543FA9">
        <w:rPr>
          <w:rFonts w:hint="eastAsia"/>
          <w:lang w:eastAsia="zh-TW"/>
          <w:rPrChange w:id="2728" w:author="陳鐵元" w:date="2017-01-13T15:47:00Z">
            <w:rPr>
              <w:rFonts w:hint="eastAsia"/>
              <w:lang w:eastAsia="zh-TW"/>
            </w:rPr>
          </w:rPrChange>
        </w:rPr>
        <w:t xml:space="preserve"> OR</w:t>
      </w:r>
      <w:r w:rsidRPr="00543FA9">
        <w:rPr>
          <w:rFonts w:hint="eastAsia"/>
          <w:lang w:eastAsia="zh-TW"/>
          <w:rPrChange w:id="2729" w:author="陳鐵元" w:date="2017-01-13T15:47:00Z">
            <w:rPr>
              <w:rFonts w:hint="eastAsia"/>
              <w:lang w:eastAsia="zh-TW"/>
            </w:rPr>
          </w:rPrChange>
        </w:rPr>
        <w:t>送件人</w:t>
      </w:r>
      <w:r w:rsidRPr="00543FA9">
        <w:rPr>
          <w:rFonts w:hint="eastAsia"/>
          <w:lang w:eastAsia="zh-TW"/>
          <w:rPrChange w:id="2730" w:author="陳鐵元" w:date="2017-01-13T15:47:00Z">
            <w:rPr>
              <w:rFonts w:hint="eastAsia"/>
              <w:lang w:eastAsia="zh-TW"/>
            </w:rPr>
          </w:rPrChange>
        </w:rPr>
        <w:t>ID</w:t>
      </w:r>
      <w:r w:rsidRPr="00543FA9">
        <w:rPr>
          <w:rFonts w:hint="eastAsia"/>
          <w:lang w:eastAsia="zh-TW"/>
          <w:rPrChange w:id="2731" w:author="陳鐵元" w:date="2017-01-13T15:47:00Z">
            <w:rPr>
              <w:rFonts w:hint="eastAsia"/>
              <w:lang w:eastAsia="zh-TW"/>
            </w:rPr>
          </w:rPrChange>
        </w:rPr>
        <w:t>長度</w:t>
      </w:r>
      <w:r w:rsidRPr="00543FA9">
        <w:rPr>
          <w:rFonts w:hint="eastAsia"/>
          <w:lang w:eastAsia="zh-TW"/>
          <w:rPrChange w:id="2732" w:author="陳鐵元" w:date="2017-01-13T15:47:00Z">
            <w:rPr>
              <w:rFonts w:hint="eastAsia"/>
              <w:lang w:eastAsia="zh-TW"/>
            </w:rPr>
          </w:rPrChange>
        </w:rPr>
        <w:t>&lt;&gt;10</w:t>
      </w:r>
      <w:r w:rsidRPr="00543FA9">
        <w:rPr>
          <w:rFonts w:hint="eastAsia"/>
          <w:kern w:val="2"/>
          <w:szCs w:val="24"/>
          <w:lang w:eastAsia="zh-TW"/>
          <w:rPrChange w:id="2733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</w:t>
      </w:r>
    </w:p>
    <w:p w:rsidR="00651257" w:rsidRPr="00543FA9" w:rsidRDefault="00651257" w:rsidP="00651257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734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2735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543FA9">
        <w:rPr>
          <w:rFonts w:hint="eastAsia"/>
          <w:lang w:eastAsia="zh-TW"/>
          <w:rPrChange w:id="2736" w:author="陳鐵元" w:date="2017-01-13T15:47:00Z">
            <w:rPr>
              <w:rFonts w:hint="eastAsia"/>
              <w:lang w:eastAsia="zh-TW"/>
            </w:rPr>
          </w:rPrChange>
        </w:rPr>
        <w:t>請輸入正確送件人</w:t>
      </w:r>
      <w:r w:rsidRPr="00543FA9">
        <w:rPr>
          <w:rFonts w:hint="eastAsia"/>
          <w:lang w:eastAsia="zh-TW"/>
          <w:rPrChange w:id="2737" w:author="陳鐵元" w:date="2017-01-13T15:47:00Z">
            <w:rPr>
              <w:rFonts w:hint="eastAsia"/>
              <w:lang w:eastAsia="zh-TW"/>
            </w:rPr>
          </w:rPrChange>
        </w:rPr>
        <w:t>ID</w:t>
      </w:r>
    </w:p>
    <w:p w:rsidR="00651257" w:rsidRPr="00543FA9" w:rsidRDefault="00651257" w:rsidP="00651257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738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bCs/>
          <w:lang w:eastAsia="zh-TW"/>
          <w:rPrChange w:id="2739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IF </w:t>
      </w:r>
      <w:r w:rsidRPr="00543FA9">
        <w:rPr>
          <w:rFonts w:hint="eastAsia"/>
          <w:lang w:eastAsia="zh-TW"/>
          <w:rPrChange w:id="2740" w:author="陳鐵元" w:date="2017-01-13T15:47:00Z">
            <w:rPr>
              <w:rFonts w:hint="eastAsia"/>
              <w:lang w:eastAsia="zh-TW"/>
            </w:rPr>
          </w:rPrChange>
        </w:rPr>
        <w:t>送件人姓名</w:t>
      </w:r>
      <w:r w:rsidRPr="00543FA9">
        <w:rPr>
          <w:rFonts w:hint="eastAsia"/>
          <w:lang w:eastAsia="zh-TW"/>
          <w:rPrChange w:id="2741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2742" w:author="陳鐵元" w:date="2017-01-13T15:47:00Z">
            <w:rPr>
              <w:rFonts w:hint="eastAsia"/>
              <w:lang w:eastAsia="zh-TW"/>
            </w:rPr>
          </w:rPrChange>
        </w:rPr>
        <w:t>是空的</w:t>
      </w:r>
      <w:r w:rsidRPr="00543FA9">
        <w:rPr>
          <w:rFonts w:hint="eastAsia"/>
          <w:kern w:val="2"/>
          <w:szCs w:val="24"/>
          <w:lang w:eastAsia="zh-TW"/>
          <w:rPrChange w:id="2743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</w:t>
      </w:r>
    </w:p>
    <w:p w:rsidR="00651257" w:rsidRPr="00543FA9" w:rsidRDefault="00651257" w:rsidP="00651257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744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2745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543FA9">
        <w:rPr>
          <w:rFonts w:hint="eastAsia"/>
          <w:lang w:eastAsia="zh-TW"/>
          <w:rPrChange w:id="2746" w:author="陳鐵元" w:date="2017-01-13T15:47:00Z">
            <w:rPr>
              <w:rFonts w:hint="eastAsia"/>
              <w:lang w:eastAsia="zh-TW"/>
            </w:rPr>
          </w:rPrChange>
        </w:rPr>
        <w:t>請輸入正確送件人姓名</w:t>
      </w:r>
    </w:p>
    <w:p w:rsidR="00651257" w:rsidRPr="00543FA9" w:rsidRDefault="00651257" w:rsidP="00651257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747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bCs/>
          <w:lang w:eastAsia="zh-TW"/>
          <w:rPrChange w:id="2748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IF </w:t>
      </w:r>
      <w:r w:rsidRPr="00543FA9">
        <w:rPr>
          <w:rFonts w:hint="eastAsia"/>
          <w:lang w:eastAsia="zh-TW"/>
          <w:rPrChange w:id="2749" w:author="陳鐵元" w:date="2017-01-13T15:47:00Z">
            <w:rPr>
              <w:rFonts w:hint="eastAsia"/>
              <w:lang w:eastAsia="zh-TW"/>
            </w:rPr>
          </w:rPrChange>
        </w:rPr>
        <w:t>索賠類別</w:t>
      </w:r>
      <w:r w:rsidRPr="00543FA9">
        <w:rPr>
          <w:rFonts w:hint="eastAsia"/>
          <w:lang w:eastAsia="zh-TW"/>
          <w:rPrChange w:id="2750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2751" w:author="陳鐵元" w:date="2017-01-13T15:47:00Z">
            <w:rPr>
              <w:rFonts w:hint="eastAsia"/>
              <w:lang w:eastAsia="zh-TW"/>
            </w:rPr>
          </w:rPrChange>
        </w:rPr>
        <w:t>皆未勾選</w:t>
      </w:r>
      <w:r w:rsidRPr="00543FA9">
        <w:rPr>
          <w:rFonts w:hint="eastAsia"/>
          <w:kern w:val="2"/>
          <w:szCs w:val="24"/>
          <w:lang w:eastAsia="zh-TW"/>
          <w:rPrChange w:id="2752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</w:t>
      </w:r>
    </w:p>
    <w:p w:rsidR="00651257" w:rsidRPr="00543FA9" w:rsidRDefault="00651257" w:rsidP="00651257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753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2754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543FA9">
        <w:rPr>
          <w:rFonts w:hint="eastAsia"/>
          <w:lang w:eastAsia="zh-TW"/>
          <w:rPrChange w:id="2755" w:author="陳鐵元" w:date="2017-01-13T15:47:00Z">
            <w:rPr>
              <w:rFonts w:hint="eastAsia"/>
              <w:lang w:eastAsia="zh-TW"/>
            </w:rPr>
          </w:rPrChange>
        </w:rPr>
        <w:t>請勾選索賠類別</w:t>
      </w:r>
    </w:p>
    <w:p w:rsidR="00651257" w:rsidRPr="00543FA9" w:rsidRDefault="00651257" w:rsidP="00651257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756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bCs/>
          <w:lang w:eastAsia="zh-TW"/>
          <w:rPrChange w:id="2757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IF </w:t>
      </w:r>
      <w:r w:rsidRPr="00543FA9">
        <w:rPr>
          <w:rFonts w:hint="eastAsia"/>
          <w:lang w:eastAsia="zh-TW"/>
          <w:rPrChange w:id="2758" w:author="陳鐵元" w:date="2017-01-13T15:47:00Z">
            <w:rPr>
              <w:rFonts w:hint="eastAsia"/>
              <w:lang w:eastAsia="zh-TW"/>
            </w:rPr>
          </w:rPrChange>
        </w:rPr>
        <w:t>事故原因</w:t>
      </w:r>
      <w:r w:rsidRPr="00543FA9">
        <w:rPr>
          <w:rFonts w:hint="eastAsia"/>
          <w:lang w:eastAsia="zh-TW"/>
          <w:rPrChange w:id="2759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2760" w:author="陳鐵元" w:date="2017-01-13T15:47:00Z">
            <w:rPr>
              <w:rFonts w:hint="eastAsia"/>
              <w:lang w:eastAsia="zh-TW"/>
            </w:rPr>
          </w:rPrChange>
        </w:rPr>
        <w:t>是空的</w:t>
      </w:r>
      <w:r w:rsidRPr="00543FA9">
        <w:rPr>
          <w:rFonts w:hint="eastAsia"/>
          <w:kern w:val="2"/>
          <w:szCs w:val="24"/>
          <w:lang w:eastAsia="zh-TW"/>
          <w:rPrChange w:id="2761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</w:t>
      </w:r>
    </w:p>
    <w:p w:rsidR="00651257" w:rsidRPr="00543FA9" w:rsidRDefault="00651257" w:rsidP="00651257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762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2763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543FA9">
        <w:rPr>
          <w:lang w:eastAsia="zh-TW"/>
          <w:rPrChange w:id="2764" w:author="陳鐵元" w:date="2017-01-13T15:47:00Z">
            <w:rPr>
              <w:lang w:eastAsia="zh-TW"/>
            </w:rPr>
          </w:rPrChange>
        </w:rPr>
        <w:t>請選擇事故原因</w:t>
      </w:r>
    </w:p>
    <w:p w:rsidR="00651257" w:rsidRPr="00543FA9" w:rsidRDefault="00651257" w:rsidP="00651257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765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bCs/>
          <w:lang w:eastAsia="zh-TW"/>
          <w:rPrChange w:id="2766" w:author="陳鐵元" w:date="2017-01-13T15:47:00Z">
            <w:rPr>
              <w:rFonts w:hint="eastAsia"/>
              <w:bCs/>
              <w:lang w:eastAsia="zh-TW"/>
            </w:rPr>
          </w:rPrChange>
        </w:rPr>
        <w:t>IF</w:t>
      </w:r>
      <w:r w:rsidRPr="00543FA9">
        <w:rPr>
          <w:rFonts w:hint="eastAsia"/>
          <w:lang w:eastAsia="zh-TW"/>
          <w:rPrChange w:id="2767" w:author="陳鐵元" w:date="2017-01-13T15:47:00Z">
            <w:rPr>
              <w:rFonts w:hint="eastAsia"/>
              <w:lang w:eastAsia="zh-TW"/>
            </w:rPr>
          </w:rPrChange>
        </w:rPr>
        <w:t>申請種類</w:t>
      </w:r>
      <w:r w:rsidRPr="00543FA9">
        <w:rPr>
          <w:rFonts w:hint="eastAsia"/>
          <w:lang w:eastAsia="zh-TW"/>
          <w:rPrChange w:id="2768" w:author="陳鐵元" w:date="2017-01-13T15:47:00Z">
            <w:rPr>
              <w:rFonts w:hint="eastAsia"/>
              <w:lang w:eastAsia="zh-TW"/>
            </w:rPr>
          </w:rPrChange>
        </w:rPr>
        <w:t xml:space="preserve"> = </w:t>
      </w:r>
      <w:r w:rsidRPr="00543FA9">
        <w:rPr>
          <w:lang w:eastAsia="zh-TW"/>
          <w:rPrChange w:id="2769" w:author="陳鐵元" w:date="2017-01-13T15:47:00Z">
            <w:rPr>
              <w:lang w:eastAsia="zh-TW"/>
            </w:rPr>
          </w:rPrChange>
        </w:rPr>
        <w:t>‘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543FA9">
          <w:rPr>
            <w:rFonts w:hint="eastAsia"/>
            <w:lang w:eastAsia="zh-TW"/>
            <w:rPrChange w:id="2770" w:author="陳鐵元" w:date="2017-01-13T15:47:00Z">
              <w:rPr>
                <w:rFonts w:hint="eastAsia"/>
                <w:lang w:eastAsia="zh-TW"/>
              </w:rPr>
            </w:rPrChange>
          </w:rPr>
          <w:t>1</w:t>
        </w:r>
        <w:r w:rsidRPr="00543FA9">
          <w:rPr>
            <w:lang w:eastAsia="zh-TW"/>
            <w:rPrChange w:id="2771" w:author="陳鐵元" w:date="2017-01-13T15:47:00Z">
              <w:rPr>
                <w:lang w:eastAsia="zh-TW"/>
              </w:rPr>
            </w:rPrChange>
          </w:rPr>
          <w:t>’</w:t>
        </w:r>
      </w:smartTag>
      <w:r w:rsidRPr="00543FA9">
        <w:rPr>
          <w:rFonts w:hint="eastAsia"/>
          <w:lang w:eastAsia="zh-TW"/>
          <w:rPrChange w:id="2772" w:author="陳鐵元" w:date="2017-01-13T15:47:00Z">
            <w:rPr>
              <w:rFonts w:hint="eastAsia"/>
              <w:lang w:eastAsia="zh-TW"/>
            </w:rPr>
          </w:rPrChange>
        </w:rPr>
        <w:t>(</w:t>
      </w:r>
      <w:r w:rsidRPr="00543FA9">
        <w:rPr>
          <w:rFonts w:hint="eastAsia"/>
          <w:lang w:eastAsia="zh-TW"/>
          <w:rPrChange w:id="2773" w:author="陳鐵元" w:date="2017-01-13T15:47:00Z">
            <w:rPr>
              <w:rFonts w:hint="eastAsia"/>
              <w:lang w:eastAsia="zh-TW"/>
            </w:rPr>
          </w:rPrChange>
        </w:rPr>
        <w:t>意外</w:t>
      </w:r>
      <w:r w:rsidRPr="00543FA9">
        <w:rPr>
          <w:rFonts w:hint="eastAsia"/>
          <w:lang w:eastAsia="zh-TW"/>
          <w:rPrChange w:id="2774" w:author="陳鐵元" w:date="2017-01-13T15:47:00Z">
            <w:rPr>
              <w:rFonts w:hint="eastAsia"/>
              <w:lang w:eastAsia="zh-TW"/>
            </w:rPr>
          </w:rPrChange>
        </w:rPr>
        <w:t xml:space="preserve">) AND </w:t>
      </w:r>
      <w:r w:rsidRPr="00543FA9">
        <w:rPr>
          <w:rFonts w:hint="eastAsia"/>
          <w:lang w:eastAsia="zh-TW"/>
          <w:rPrChange w:id="2775" w:author="陳鐵元" w:date="2017-01-13T15:47:00Z">
            <w:rPr>
              <w:rFonts w:hint="eastAsia"/>
              <w:lang w:eastAsia="zh-TW"/>
            </w:rPr>
          </w:rPrChange>
        </w:rPr>
        <w:t>事故職等是空的</w:t>
      </w:r>
      <w:r w:rsidRPr="00543FA9">
        <w:rPr>
          <w:rFonts w:hint="eastAsia"/>
          <w:kern w:val="2"/>
          <w:szCs w:val="24"/>
          <w:lang w:eastAsia="zh-TW"/>
          <w:rPrChange w:id="2776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</w:t>
      </w:r>
    </w:p>
    <w:p w:rsidR="00651257" w:rsidRPr="00543FA9" w:rsidRDefault="00651257" w:rsidP="00651257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777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2778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543FA9">
        <w:rPr>
          <w:lang w:eastAsia="zh-TW"/>
          <w:rPrChange w:id="2779" w:author="陳鐵元" w:date="2017-01-13T15:47:00Z">
            <w:rPr>
              <w:lang w:eastAsia="zh-TW"/>
            </w:rPr>
          </w:rPrChange>
        </w:rPr>
        <w:t>請選取事故職等</w:t>
      </w:r>
    </w:p>
    <w:p w:rsidR="00651257" w:rsidRPr="00543FA9" w:rsidRDefault="00651257" w:rsidP="00651257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780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bCs/>
          <w:lang w:eastAsia="zh-TW"/>
          <w:rPrChange w:id="2781" w:author="陳鐵元" w:date="2017-01-13T15:47:00Z">
            <w:rPr>
              <w:rFonts w:hint="eastAsia"/>
              <w:bCs/>
              <w:lang w:eastAsia="zh-TW"/>
            </w:rPr>
          </w:rPrChange>
        </w:rPr>
        <w:t xml:space="preserve">IF </w:t>
      </w:r>
      <w:r w:rsidRPr="00543FA9">
        <w:rPr>
          <w:rFonts w:ascii="sөũ" w:hAnsi="sөũ"/>
          <w:rPrChange w:id="2782" w:author="陳鐵元" w:date="2017-01-13T15:47:00Z">
            <w:rPr>
              <w:rFonts w:ascii="sөũ" w:hAnsi="sөũ"/>
            </w:rPr>
          </w:rPrChange>
        </w:rPr>
        <w:t>學校代號</w:t>
      </w:r>
      <w:r w:rsidRPr="00543FA9">
        <w:rPr>
          <w:rFonts w:hint="eastAsia"/>
          <w:lang w:eastAsia="zh-TW"/>
          <w:rPrChange w:id="2783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2784" w:author="陳鐵元" w:date="2017-01-13T15:47:00Z">
            <w:rPr>
              <w:rFonts w:hint="eastAsia"/>
              <w:lang w:eastAsia="zh-TW"/>
            </w:rPr>
          </w:rPrChange>
        </w:rPr>
        <w:t>是空的</w:t>
      </w:r>
      <w:r w:rsidRPr="00543FA9">
        <w:rPr>
          <w:rFonts w:hint="eastAsia"/>
          <w:kern w:val="2"/>
          <w:szCs w:val="24"/>
          <w:lang w:eastAsia="zh-TW"/>
          <w:rPrChange w:id="2785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</w:t>
      </w:r>
    </w:p>
    <w:p w:rsidR="00651257" w:rsidRPr="00543FA9" w:rsidRDefault="00651257" w:rsidP="00651257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786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2787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訊息：</w:t>
      </w:r>
      <w:r w:rsidRPr="00543FA9">
        <w:rPr>
          <w:lang w:eastAsia="zh-TW"/>
          <w:rPrChange w:id="2788" w:author="陳鐵元" w:date="2017-01-13T15:47:00Z">
            <w:rPr>
              <w:lang w:eastAsia="zh-TW"/>
            </w:rPr>
          </w:rPrChange>
        </w:rPr>
        <w:t>請</w:t>
      </w:r>
      <w:r w:rsidRPr="00543FA9">
        <w:rPr>
          <w:rFonts w:hint="eastAsia"/>
          <w:lang w:eastAsia="zh-TW"/>
          <w:rPrChange w:id="2789" w:author="陳鐵元" w:date="2017-01-13T15:47:00Z">
            <w:rPr>
              <w:rFonts w:hint="eastAsia"/>
              <w:lang w:eastAsia="zh-TW"/>
            </w:rPr>
          </w:rPrChange>
        </w:rPr>
        <w:t>輸入</w:t>
      </w:r>
      <w:r w:rsidRPr="00543FA9">
        <w:rPr>
          <w:rFonts w:ascii="sөũ" w:hAnsi="sөũ"/>
          <w:lang w:eastAsia="zh-TW"/>
          <w:rPrChange w:id="2790" w:author="陳鐵元" w:date="2017-01-13T15:47:00Z">
            <w:rPr>
              <w:rFonts w:ascii="sөũ" w:hAnsi="sөũ"/>
              <w:lang w:eastAsia="zh-TW"/>
            </w:rPr>
          </w:rPrChange>
        </w:rPr>
        <w:t>學校代號</w:t>
      </w:r>
    </w:p>
    <w:p w:rsidR="00D4124B" w:rsidRPr="00543FA9" w:rsidRDefault="005718B9" w:rsidP="00206F92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791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792" w:author="陳鐵元" w:date="2017-01-13T15:47:00Z">
            <w:rPr>
              <w:rFonts w:hint="eastAsia"/>
              <w:lang w:eastAsia="zh-TW"/>
            </w:rPr>
          </w:rPrChange>
        </w:rPr>
        <w:t>異動</w:t>
      </w:r>
      <w:r w:rsidRPr="00543FA9">
        <w:rPr>
          <w:rFonts w:hint="eastAsia"/>
          <w:lang w:eastAsia="zh-TW"/>
          <w:rPrChange w:id="2793" w:author="陳鐵元" w:date="2017-01-13T15:47:00Z">
            <w:rPr>
              <w:rFonts w:hint="eastAsia"/>
              <w:lang w:eastAsia="zh-TW"/>
            </w:rPr>
          </w:rPrChange>
        </w:rPr>
        <w:t>TABLES (</w:t>
      </w:r>
      <w:r w:rsidRPr="00543FA9">
        <w:rPr>
          <w:rFonts w:hint="eastAsia"/>
          <w:lang w:eastAsia="zh-TW"/>
          <w:rPrChange w:id="2794" w:author="陳鐵元" w:date="2017-01-13T15:47:00Z">
            <w:rPr>
              <w:rFonts w:hint="eastAsia"/>
              <w:lang w:eastAsia="zh-TW"/>
            </w:rPr>
          </w:rPrChange>
        </w:rPr>
        <w:t>在</w:t>
      </w:r>
      <w:r w:rsidRPr="00543FA9">
        <w:rPr>
          <w:rFonts w:hint="eastAsia"/>
          <w:lang w:eastAsia="zh-TW"/>
          <w:rPrChange w:id="2795" w:author="陳鐵元" w:date="2017-01-13T15:47:00Z">
            <w:rPr>
              <w:rFonts w:hint="eastAsia"/>
              <w:lang w:eastAsia="zh-TW"/>
            </w:rPr>
          </w:rPrChange>
        </w:rPr>
        <w:t>UPDATE</w:t>
      </w:r>
      <w:r w:rsidRPr="00543FA9">
        <w:rPr>
          <w:rFonts w:hint="eastAsia"/>
          <w:lang w:eastAsia="zh-TW"/>
          <w:rPrChange w:id="2796" w:author="陳鐵元" w:date="2017-01-13T15:47:00Z">
            <w:rPr>
              <w:rFonts w:hint="eastAsia"/>
              <w:lang w:eastAsia="zh-TW"/>
            </w:rPr>
          </w:rPrChange>
        </w:rPr>
        <w:t>之前先以受理編號</w:t>
      </w:r>
      <w:r w:rsidRPr="00543FA9">
        <w:rPr>
          <w:rFonts w:hint="eastAsia"/>
          <w:lang w:eastAsia="zh-TW"/>
          <w:rPrChange w:id="2797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2798" w:author="陳鐵元" w:date="2017-01-13T15:47:00Z">
            <w:rPr>
              <w:rFonts w:hint="eastAsia"/>
              <w:lang w:eastAsia="zh-TW"/>
            </w:rPr>
          </w:rPrChange>
        </w:rPr>
        <w:t>讀取</w:t>
      </w:r>
      <w:r w:rsidRPr="00543FA9">
        <w:rPr>
          <w:rFonts w:hint="eastAsia"/>
          <w:lang w:eastAsia="zh-TW"/>
          <w:rPrChange w:id="2799" w:author="陳鐵元" w:date="2017-01-13T15:47:00Z">
            <w:rPr>
              <w:rFonts w:hint="eastAsia"/>
              <w:lang w:eastAsia="zh-TW"/>
            </w:rPr>
          </w:rPrChange>
        </w:rPr>
        <w:t xml:space="preserve">DTAAAT10,DTAAAT11,DTAAAT12 </w:t>
      </w:r>
      <w:r w:rsidRPr="00543FA9">
        <w:rPr>
          <w:rFonts w:hint="eastAsia"/>
          <w:lang w:eastAsia="zh-TW"/>
          <w:rPrChange w:id="2800" w:author="陳鐵元" w:date="2017-01-13T15:47:00Z">
            <w:rPr>
              <w:rFonts w:hint="eastAsia"/>
              <w:lang w:eastAsia="zh-TW"/>
            </w:rPr>
          </w:rPrChange>
        </w:rPr>
        <w:t>若無資料</w:t>
      </w:r>
      <w:r w:rsidRPr="00543FA9">
        <w:rPr>
          <w:rFonts w:hint="eastAsia"/>
          <w:lang w:eastAsia="zh-TW"/>
          <w:rPrChange w:id="2801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2802" w:author="陳鐵元" w:date="2017-01-13T15:47:00Z">
            <w:rPr>
              <w:rFonts w:hint="eastAsia"/>
              <w:lang w:eastAsia="zh-TW"/>
            </w:rPr>
          </w:rPrChange>
        </w:rPr>
        <w:t>使用新增</w:t>
      </w:r>
      <w:r w:rsidRPr="00543FA9">
        <w:rPr>
          <w:rFonts w:hint="eastAsia"/>
          <w:lang w:eastAsia="zh-TW"/>
          <w:rPrChange w:id="2803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2804" w:author="陳鐵元" w:date="2017-01-13T15:47:00Z">
            <w:rPr>
              <w:rFonts w:hint="eastAsia"/>
              <w:lang w:eastAsia="zh-TW"/>
            </w:rPr>
          </w:rPrChange>
        </w:rPr>
        <w:t>不使用</w:t>
      </w:r>
      <w:r w:rsidRPr="00543FA9">
        <w:rPr>
          <w:rFonts w:hint="eastAsia"/>
          <w:lang w:eastAsia="zh-TW"/>
          <w:rPrChange w:id="2805" w:author="陳鐵元" w:date="2017-01-13T15:47:00Z">
            <w:rPr>
              <w:rFonts w:hint="eastAsia"/>
              <w:lang w:eastAsia="zh-TW"/>
            </w:rPr>
          </w:rPrChange>
        </w:rPr>
        <w:t>UPDATE)</w:t>
      </w:r>
    </w:p>
    <w:p w:rsidR="002012E2" w:rsidRPr="00543FA9" w:rsidRDefault="002012E2" w:rsidP="002012E2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806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807" w:author="陳鐵元" w:date="2017-01-13T15:47:00Z">
            <w:rPr>
              <w:rFonts w:hint="eastAsia"/>
              <w:lang w:eastAsia="zh-TW"/>
            </w:rPr>
          </w:rPrChange>
        </w:rPr>
        <w:t>處理</w:t>
      </w:r>
      <w:r w:rsidRPr="00543FA9">
        <w:rPr>
          <w:rFonts w:hint="eastAsia"/>
          <w:lang w:eastAsia="zh-TW"/>
          <w:rPrChange w:id="2808" w:author="陳鐵元" w:date="2017-01-13T15:47:00Z">
            <w:rPr>
              <w:rFonts w:hint="eastAsia"/>
              <w:lang w:eastAsia="zh-TW"/>
            </w:rPr>
          </w:rPrChange>
        </w:rPr>
        <w:t>DTAAA001</w:t>
      </w:r>
    </w:p>
    <w:p w:rsidR="002012E2" w:rsidRPr="00543FA9" w:rsidRDefault="002012E2" w:rsidP="002012E2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809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810" w:author="陳鐵元" w:date="2017-01-13T15:47:00Z">
            <w:rPr>
              <w:rFonts w:hint="eastAsia"/>
              <w:lang w:eastAsia="zh-TW"/>
            </w:rPr>
          </w:rPrChange>
        </w:rPr>
        <w:t xml:space="preserve">CALL AA_A0Z001.Method4 BY </w:t>
      </w:r>
      <w:r w:rsidRPr="00543FA9">
        <w:rPr>
          <w:rFonts w:hint="eastAsia"/>
          <w:lang w:eastAsia="zh-TW"/>
          <w:rPrChange w:id="2811" w:author="陳鐵元" w:date="2017-01-13T15:47:00Z">
            <w:rPr>
              <w:rFonts w:hint="eastAsia"/>
              <w:lang w:eastAsia="zh-TW"/>
            </w:rPr>
          </w:rPrChange>
        </w:rPr>
        <w:t>受理編號</w:t>
      </w:r>
    </w:p>
    <w:p w:rsidR="002012E2" w:rsidRPr="00543FA9" w:rsidRDefault="002012E2" w:rsidP="002012E2">
      <w:pPr>
        <w:pStyle w:val="Tabletext"/>
        <w:keepLines w:val="0"/>
        <w:numPr>
          <w:ilvl w:val="5"/>
          <w:numId w:val="20"/>
        </w:numPr>
        <w:spacing w:after="0" w:line="240" w:lineRule="auto"/>
        <w:rPr>
          <w:rFonts w:hint="eastAsia"/>
          <w:lang w:eastAsia="zh-TW"/>
          <w:rPrChange w:id="2812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813" w:author="陳鐵元" w:date="2017-01-13T15:47:00Z">
            <w:rPr>
              <w:rFonts w:hint="eastAsia"/>
              <w:lang w:eastAsia="zh-TW"/>
            </w:rPr>
          </w:rPrChange>
        </w:rPr>
        <w:t>IF NOT FOUND</w:t>
      </w:r>
    </w:p>
    <w:p w:rsidR="002012E2" w:rsidRPr="00543FA9" w:rsidRDefault="002012E2" w:rsidP="002012E2">
      <w:pPr>
        <w:pStyle w:val="Tabletext"/>
        <w:keepLines w:val="0"/>
        <w:numPr>
          <w:ilvl w:val="6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  <w:rPrChange w:id="2814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815" w:author="陳鐵元" w:date="2017-01-13T15:47:00Z">
            <w:rPr>
              <w:rFonts w:hint="eastAsia"/>
              <w:lang w:eastAsia="zh-TW"/>
            </w:rPr>
          </w:rPrChange>
        </w:rPr>
        <w:t>新增</w:t>
      </w:r>
      <w:r w:rsidRPr="00543FA9">
        <w:rPr>
          <w:rFonts w:hint="eastAsia"/>
          <w:lang w:eastAsia="zh-TW"/>
          <w:rPrChange w:id="2816" w:author="陳鐵元" w:date="2017-01-13T15:47:00Z">
            <w:rPr>
              <w:rFonts w:hint="eastAsia"/>
              <w:lang w:eastAsia="zh-TW"/>
            </w:rPr>
          </w:rPrChange>
        </w:rPr>
        <w:t xml:space="preserve">DTAAA001 </w:t>
      </w:r>
      <w:r w:rsidRPr="00543FA9">
        <w:rPr>
          <w:rFonts w:hint="eastAsia"/>
          <w:lang w:eastAsia="zh-TW"/>
          <w:rPrChange w:id="2817" w:author="陳鐵元" w:date="2017-01-13T15:47:00Z">
            <w:rPr>
              <w:rFonts w:hint="eastAsia"/>
              <w:lang w:eastAsia="zh-TW"/>
            </w:rPr>
          </w:rPrChange>
        </w:rPr>
        <w:t>同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543FA9">
          <w:rPr>
            <w:rFonts w:hint="eastAsia"/>
            <w:lang w:eastAsia="zh-TW"/>
            <w:rPrChange w:id="2818" w:author="陳鐵元" w:date="2017-01-13T15:47:00Z">
              <w:rPr>
                <w:rFonts w:hint="eastAsia"/>
                <w:lang w:eastAsia="zh-TW"/>
              </w:rPr>
            </w:rPrChange>
          </w:rPr>
          <w:t>3.4.1</w:t>
        </w:r>
      </w:smartTag>
      <w:r w:rsidRPr="00543FA9">
        <w:rPr>
          <w:rFonts w:hint="eastAsia"/>
          <w:lang w:eastAsia="zh-TW"/>
          <w:rPrChange w:id="2819" w:author="陳鐵元" w:date="2017-01-13T15:47:00Z">
            <w:rPr>
              <w:rFonts w:hint="eastAsia"/>
              <w:lang w:eastAsia="zh-TW"/>
            </w:rPr>
          </w:rPrChange>
        </w:rPr>
        <w:t>.1</w:t>
      </w:r>
    </w:p>
    <w:p w:rsidR="00674606" w:rsidRPr="00543FA9" w:rsidRDefault="003130AC" w:rsidP="003130AC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lang w:eastAsia="zh-TW"/>
          <w:rPrChange w:id="2820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821" w:author="陳鐵元" w:date="2017-01-13T15:47:00Z">
            <w:rPr>
              <w:rFonts w:hint="eastAsia"/>
              <w:lang w:eastAsia="zh-TW"/>
            </w:rPr>
          </w:rPrChange>
        </w:rPr>
        <w:t xml:space="preserve">UPDATE DTAAAT10 </w:t>
      </w:r>
      <w:r w:rsidRPr="00543FA9">
        <w:rPr>
          <w:rFonts w:hint="eastAsia"/>
          <w:lang w:eastAsia="zh-TW"/>
          <w:rPrChange w:id="2822" w:author="陳鐵元" w:date="2017-01-13T15:47:00Z">
            <w:rPr>
              <w:rFonts w:hint="eastAsia"/>
              <w:lang w:eastAsia="zh-TW"/>
            </w:rPr>
          </w:rPrChange>
        </w:rPr>
        <w:t>理賠受理申請書檔</w:t>
      </w:r>
      <w:r w:rsidRPr="00543FA9">
        <w:rPr>
          <w:rFonts w:hint="eastAsia"/>
          <w:lang w:eastAsia="zh-TW"/>
          <w:rPrChange w:id="2823" w:author="陳鐵元" w:date="2017-01-13T15:47:00Z">
            <w:rPr>
              <w:rFonts w:hint="eastAsia"/>
              <w:lang w:eastAsia="zh-TW"/>
            </w:rPr>
          </w:rPrChange>
        </w:rPr>
        <w:t>_</w:t>
      </w:r>
      <w:r w:rsidRPr="00543FA9">
        <w:rPr>
          <w:rFonts w:hint="eastAsia"/>
          <w:lang w:eastAsia="zh-TW"/>
          <w:rPrChange w:id="2824" w:author="陳鐵元" w:date="2017-01-13T15:47:00Z">
            <w:rPr>
              <w:rFonts w:hint="eastAsia"/>
              <w:lang w:eastAsia="zh-TW"/>
            </w:rPr>
          </w:rPrChange>
        </w:rPr>
        <w:t>試算</w:t>
      </w:r>
      <w:r w:rsidRPr="00543FA9">
        <w:rPr>
          <w:rFonts w:hint="eastAsia"/>
          <w:lang w:eastAsia="zh-TW"/>
          <w:rPrChange w:id="2825" w:author="陳鐵元" w:date="2017-01-13T15:47:00Z">
            <w:rPr>
              <w:rFonts w:hint="eastAsia"/>
              <w:lang w:eastAsia="zh-TW"/>
            </w:rPr>
          </w:rPrChange>
        </w:rPr>
        <w:t xml:space="preserve"> BY </w:t>
      </w:r>
      <w:r w:rsidRPr="00543FA9">
        <w:rPr>
          <w:rFonts w:hint="eastAsia"/>
          <w:lang w:eastAsia="zh-TW"/>
          <w:rPrChange w:id="2826" w:author="陳鐵元" w:date="2017-01-13T15:47:00Z">
            <w:rPr>
              <w:rFonts w:hint="eastAsia"/>
              <w:lang w:eastAsia="zh-TW"/>
            </w:rPr>
          </w:rPrChange>
        </w:rPr>
        <w:t>畫面受理編號</w:t>
      </w:r>
    </w:p>
    <w:p w:rsidR="003130AC" w:rsidRPr="00543FA9" w:rsidRDefault="00674606" w:rsidP="0067460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2827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828" w:author="陳鐵元" w:date="2017-01-13T15:47:00Z">
            <w:rPr>
              <w:rFonts w:hint="eastAsia"/>
              <w:lang w:eastAsia="zh-TW"/>
            </w:rPr>
          </w:rPrChange>
        </w:rPr>
        <w:t xml:space="preserve">CALL </w:t>
      </w:r>
      <w:r w:rsidR="003130AC" w:rsidRPr="00543FA9">
        <w:rPr>
          <w:rFonts w:hint="eastAsia"/>
          <w:lang w:eastAsia="zh-TW"/>
          <w:rPrChange w:id="2829" w:author="陳鐵元" w:date="2017-01-13T15:47:00Z">
            <w:rPr>
              <w:rFonts w:hint="eastAsia"/>
              <w:lang w:eastAsia="zh-TW"/>
            </w:rPr>
          </w:rPrChange>
        </w:rPr>
        <w:t>AA_B2Z009.Method10.</w:t>
      </w:r>
      <w:r w:rsidR="003130AC" w:rsidRPr="00543FA9">
        <w:rPr>
          <w:rFonts w:hint="eastAsia"/>
          <w:lang w:eastAsia="zh-TW"/>
          <w:rPrChange w:id="2830" w:author="陳鐵元" w:date="2017-01-13T15:47:00Z">
            <w:rPr>
              <w:rFonts w:hint="eastAsia"/>
              <w:lang w:eastAsia="zh-TW"/>
            </w:rPr>
          </w:rPrChange>
        </w:rPr>
        <w:t>受理編號：</w:t>
      </w:r>
    </w:p>
    <w:p w:rsidR="00674606" w:rsidRPr="00543FA9" w:rsidRDefault="00674606" w:rsidP="0067460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2831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2832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543FA9">
        <w:rPr>
          <w:rFonts w:hint="eastAsia"/>
          <w:kern w:val="2"/>
          <w:szCs w:val="24"/>
          <w:lang w:eastAsia="zh-TW"/>
          <w:rPrChange w:id="2833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未</w:t>
      </w:r>
      <w:r w:rsidRPr="00543FA9">
        <w:rPr>
          <w:rFonts w:hint="eastAsia"/>
          <w:lang w:eastAsia="zh-TW"/>
          <w:rPrChange w:id="2834" w:author="陳鐵元" w:date="2017-01-13T15:47:00Z">
            <w:rPr>
              <w:rFonts w:hint="eastAsia"/>
              <w:lang w:eastAsia="zh-TW"/>
            </w:rPr>
          </w:rPrChange>
        </w:rPr>
        <w:t>正常結束</w:t>
      </w:r>
    </w:p>
    <w:p w:rsidR="00674606" w:rsidRPr="00543FA9" w:rsidRDefault="00674606" w:rsidP="00674606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lang w:eastAsia="zh-TW"/>
          <w:rPrChange w:id="2835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836" w:author="陳鐵元" w:date="2017-01-13T15:47:00Z">
            <w:rPr>
              <w:rFonts w:hint="eastAsia"/>
              <w:lang w:eastAsia="zh-TW"/>
            </w:rPr>
          </w:rPrChange>
        </w:rPr>
        <w:t>回覆訊息</w:t>
      </w:r>
      <w:r w:rsidRPr="00543FA9">
        <w:rPr>
          <w:rFonts w:hint="eastAsia"/>
          <w:lang w:eastAsia="zh-TW"/>
          <w:rPrChange w:id="2837" w:author="陳鐵元" w:date="2017-01-13T15:47:00Z">
            <w:rPr>
              <w:rFonts w:hint="eastAsia"/>
              <w:lang w:eastAsia="zh-TW"/>
            </w:rPr>
          </w:rPrChange>
        </w:rPr>
        <w:t>(EXCEPTION)</w:t>
      </w:r>
      <w:r w:rsidRPr="00543FA9">
        <w:rPr>
          <w:rFonts w:hint="eastAsia"/>
          <w:lang w:eastAsia="zh-TW"/>
          <w:rPrChange w:id="2838" w:author="陳鐵元" w:date="2017-01-13T15:47:00Z">
            <w:rPr>
              <w:rFonts w:hint="eastAsia"/>
              <w:lang w:eastAsia="zh-TW"/>
            </w:rPr>
          </w:rPrChange>
        </w:rPr>
        <w:t>：</w:t>
      </w:r>
      <w:r w:rsidRPr="00543FA9">
        <w:rPr>
          <w:lang w:eastAsia="zh-TW"/>
          <w:rPrChange w:id="2839" w:author="陳鐵元" w:date="2017-01-13T15:47:00Z">
            <w:rPr>
              <w:lang w:eastAsia="zh-TW"/>
            </w:rPr>
          </w:rPrChange>
        </w:rPr>
        <w:t>“</w:t>
      </w:r>
      <w:r w:rsidRPr="00543FA9">
        <w:rPr>
          <w:rFonts w:hint="eastAsia"/>
          <w:lang w:eastAsia="zh-TW"/>
          <w:rPrChange w:id="2840" w:author="陳鐵元" w:date="2017-01-13T15:47:00Z">
            <w:rPr>
              <w:rFonts w:hint="eastAsia"/>
              <w:lang w:eastAsia="zh-TW"/>
            </w:rPr>
          </w:rPrChange>
        </w:rPr>
        <w:t>寫入理賠受理申請書檔失敗</w:t>
      </w:r>
      <w:r w:rsidRPr="00543FA9">
        <w:rPr>
          <w:lang w:eastAsia="zh-TW"/>
          <w:rPrChange w:id="2841" w:author="陳鐵元" w:date="2017-01-13T15:47:00Z">
            <w:rPr>
              <w:lang w:eastAsia="zh-TW"/>
            </w:rPr>
          </w:rPrChange>
        </w:rPr>
        <w:t>”</w:t>
      </w:r>
      <w:r w:rsidRPr="00543FA9">
        <w:rPr>
          <w:rFonts w:hint="eastAsia"/>
          <w:lang w:eastAsia="zh-TW"/>
          <w:rPrChange w:id="2842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2843" w:author="陳鐵元" w:date="2017-01-13T15:47:00Z">
            <w:rPr>
              <w:rFonts w:hint="eastAsia"/>
              <w:lang w:eastAsia="zh-TW"/>
            </w:rPr>
          </w:rPrChange>
        </w:rPr>
        <w:t>。</w:t>
      </w:r>
      <w:r w:rsidRPr="00543FA9">
        <w:rPr>
          <w:rFonts w:hint="eastAsia"/>
          <w:lang w:eastAsia="zh-TW"/>
          <w:rPrChange w:id="2844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</w:p>
    <w:p w:rsidR="00674606" w:rsidRPr="00543FA9" w:rsidRDefault="00674606" w:rsidP="00674606">
      <w:pPr>
        <w:pStyle w:val="Tabletext"/>
        <w:keepLines w:val="0"/>
        <w:numPr>
          <w:ilvl w:val="5"/>
          <w:numId w:val="9"/>
        </w:numPr>
        <w:spacing w:after="0" w:line="240" w:lineRule="auto"/>
        <w:rPr>
          <w:lang w:eastAsia="zh-TW"/>
          <w:rPrChange w:id="2845" w:author="陳鐵元" w:date="2017-01-13T15:47:00Z">
            <w:rPr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846" w:author="陳鐵元" w:date="2017-01-13T15:47:00Z">
            <w:rPr>
              <w:rFonts w:hint="eastAsia"/>
              <w:lang w:eastAsia="zh-TW"/>
            </w:rPr>
          </w:rPrChange>
        </w:rPr>
        <w:t>RETURN</w:t>
      </w:r>
    </w:p>
    <w:p w:rsidR="003130AC" w:rsidRPr="00543FA9" w:rsidRDefault="003130AC" w:rsidP="00D758A2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lang w:eastAsia="zh-TW"/>
          <w:rPrChange w:id="2847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848" w:author="陳鐵元" w:date="2017-01-13T15:47:00Z">
            <w:rPr>
              <w:rFonts w:hint="eastAsia"/>
              <w:lang w:eastAsia="zh-TW"/>
            </w:rPr>
          </w:rPrChange>
        </w:rPr>
        <w:t>UPDATE DTAAAT11</w:t>
      </w:r>
      <w:r w:rsidRPr="00543FA9">
        <w:rPr>
          <w:rFonts w:hint="eastAsia"/>
          <w:lang w:eastAsia="zh-TW"/>
          <w:rPrChange w:id="2849" w:author="陳鐵元" w:date="2017-01-13T15:47:00Z">
            <w:rPr>
              <w:rFonts w:hint="eastAsia"/>
              <w:lang w:eastAsia="zh-TW"/>
            </w:rPr>
          </w:rPrChange>
        </w:rPr>
        <w:t>理賠索賠類別檔</w:t>
      </w:r>
      <w:r w:rsidRPr="00543FA9">
        <w:rPr>
          <w:rFonts w:hint="eastAsia"/>
          <w:lang w:eastAsia="zh-TW"/>
          <w:rPrChange w:id="2850" w:author="陳鐵元" w:date="2017-01-13T15:47:00Z">
            <w:rPr>
              <w:rFonts w:hint="eastAsia"/>
              <w:lang w:eastAsia="zh-TW"/>
            </w:rPr>
          </w:rPrChange>
        </w:rPr>
        <w:t>_</w:t>
      </w:r>
      <w:r w:rsidRPr="00543FA9">
        <w:rPr>
          <w:rFonts w:hint="eastAsia"/>
          <w:lang w:eastAsia="zh-TW"/>
          <w:rPrChange w:id="2851" w:author="陳鐵元" w:date="2017-01-13T15:47:00Z">
            <w:rPr>
              <w:rFonts w:hint="eastAsia"/>
              <w:lang w:eastAsia="zh-TW"/>
            </w:rPr>
          </w:rPrChange>
        </w:rPr>
        <w:t>試算：</w:t>
      </w:r>
    </w:p>
    <w:p w:rsidR="003130AC" w:rsidRPr="00543FA9" w:rsidRDefault="003130AC" w:rsidP="00D758A2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2852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853" w:author="陳鐵元" w:date="2017-01-13T15:47:00Z">
            <w:rPr>
              <w:rFonts w:hint="eastAsia"/>
              <w:lang w:eastAsia="zh-TW"/>
            </w:rPr>
          </w:rPrChange>
        </w:rPr>
        <w:t xml:space="preserve">IF </w:t>
      </w:r>
      <w:r w:rsidRPr="00543FA9">
        <w:rPr>
          <w:rFonts w:hint="eastAsia"/>
          <w:lang w:eastAsia="zh-TW"/>
          <w:rPrChange w:id="2854" w:author="陳鐵元" w:date="2017-01-13T15:47:00Z">
            <w:rPr>
              <w:rFonts w:hint="eastAsia"/>
              <w:lang w:eastAsia="zh-TW"/>
            </w:rPr>
          </w:rPrChange>
        </w:rPr>
        <w:t>索賠類別資料有異動才須執行本</w:t>
      </w:r>
      <w:r w:rsidRPr="00543FA9">
        <w:rPr>
          <w:rFonts w:hint="eastAsia"/>
          <w:lang w:eastAsia="zh-TW"/>
          <w:rPrChange w:id="2855" w:author="陳鐵元" w:date="2017-01-13T15:47:00Z">
            <w:rPr>
              <w:rFonts w:hint="eastAsia"/>
              <w:lang w:eastAsia="zh-TW"/>
            </w:rPr>
          </w:rPrChange>
        </w:rPr>
        <w:t>STEP</w:t>
      </w:r>
      <w:r w:rsidRPr="00543FA9">
        <w:rPr>
          <w:rFonts w:hint="eastAsia"/>
          <w:lang w:eastAsia="zh-TW"/>
          <w:rPrChange w:id="2856" w:author="陳鐵元" w:date="2017-01-13T15:47:00Z">
            <w:rPr>
              <w:rFonts w:hint="eastAsia"/>
              <w:lang w:eastAsia="zh-TW"/>
            </w:rPr>
          </w:rPrChange>
        </w:rPr>
        <w:t>。</w:t>
      </w:r>
    </w:p>
    <w:p w:rsidR="003130AC" w:rsidRPr="00543FA9" w:rsidRDefault="003130AC" w:rsidP="00D758A2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2857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858" w:author="陳鐵元" w:date="2017-01-13T15:47:00Z">
            <w:rPr>
              <w:rFonts w:hint="eastAsia"/>
              <w:lang w:eastAsia="zh-TW"/>
            </w:rPr>
          </w:rPrChange>
        </w:rPr>
        <w:t>先刪除原有的：</w:t>
      </w:r>
    </w:p>
    <w:p w:rsidR="003130AC" w:rsidRPr="00543FA9" w:rsidRDefault="003130AC" w:rsidP="00D758A2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lang w:eastAsia="zh-TW"/>
          <w:rPrChange w:id="2859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860" w:author="陳鐵元" w:date="2017-01-13T15:47:00Z">
            <w:rPr>
              <w:rFonts w:hint="eastAsia"/>
              <w:lang w:eastAsia="zh-TW"/>
            </w:rPr>
          </w:rPrChange>
        </w:rPr>
        <w:t>DELETE DTAAAT11 BY</w:t>
      </w:r>
      <w:r w:rsidRPr="00543FA9">
        <w:rPr>
          <w:rFonts w:hint="eastAsia"/>
          <w:lang w:eastAsia="zh-TW"/>
          <w:rPrChange w:id="2861" w:author="陳鐵元" w:date="2017-01-13T15:47:00Z">
            <w:rPr>
              <w:rFonts w:hint="eastAsia"/>
              <w:lang w:eastAsia="zh-TW"/>
            </w:rPr>
          </w:rPrChange>
        </w:rPr>
        <w:t>畫面受理編號。</w:t>
      </w:r>
    </w:p>
    <w:p w:rsidR="003130AC" w:rsidRPr="00543FA9" w:rsidRDefault="003130AC" w:rsidP="00D758A2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lang w:eastAsia="zh-TW"/>
          <w:rPrChange w:id="2862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863" w:author="陳鐵元" w:date="2017-01-13T15:47:00Z">
            <w:rPr>
              <w:rFonts w:hint="eastAsia"/>
              <w:lang w:eastAsia="zh-TW"/>
            </w:rPr>
          </w:rPrChange>
        </w:rPr>
        <w:t>逐筆將畫面上索賠類別有勾選的</w:t>
      </w:r>
      <w:r w:rsidRPr="00543FA9">
        <w:rPr>
          <w:rFonts w:hint="eastAsia"/>
          <w:lang w:eastAsia="zh-TW"/>
          <w:rPrChange w:id="2864" w:author="陳鐵元" w:date="2017-01-13T15:47:00Z">
            <w:rPr>
              <w:rFonts w:hint="eastAsia"/>
              <w:lang w:eastAsia="zh-TW"/>
            </w:rPr>
          </w:rPrChange>
        </w:rPr>
        <w:t xml:space="preserve">FORMAT </w:t>
      </w:r>
      <w:r w:rsidRPr="00543FA9">
        <w:rPr>
          <w:rFonts w:hint="eastAsia"/>
          <w:lang w:eastAsia="zh-TW"/>
          <w:rPrChange w:id="2865" w:author="陳鐵元" w:date="2017-01-13T15:47:00Z">
            <w:rPr>
              <w:rFonts w:hint="eastAsia"/>
              <w:lang w:eastAsia="zh-TW"/>
            </w:rPr>
          </w:rPrChange>
        </w:rPr>
        <w:t>成</w:t>
      </w:r>
      <w:r w:rsidRPr="00543FA9">
        <w:rPr>
          <w:rFonts w:hint="eastAsia"/>
          <w:lang w:eastAsia="zh-TW"/>
          <w:rPrChange w:id="2866" w:author="陳鐵元" w:date="2017-01-13T15:47:00Z">
            <w:rPr>
              <w:rFonts w:hint="eastAsia"/>
              <w:lang w:eastAsia="zh-TW"/>
            </w:rPr>
          </w:rPrChange>
        </w:rPr>
        <w:t xml:space="preserve"> DTAAAT11</w:t>
      </w:r>
      <w:r w:rsidRPr="00543FA9">
        <w:rPr>
          <w:rFonts w:hint="eastAsia"/>
          <w:lang w:eastAsia="zh-TW"/>
          <w:rPrChange w:id="2867" w:author="陳鐵元" w:date="2017-01-13T15:47:00Z">
            <w:rPr>
              <w:rFonts w:hint="eastAsia"/>
              <w:lang w:eastAsia="zh-TW"/>
            </w:rPr>
          </w:rPrChange>
        </w:rPr>
        <w:t>格式</w:t>
      </w:r>
      <w:r w:rsidRPr="00543FA9">
        <w:rPr>
          <w:rFonts w:hint="eastAsia"/>
          <w:lang w:eastAsia="zh-TW"/>
          <w:rPrChange w:id="2868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2869" w:author="陳鐵元" w:date="2017-01-13T15:47:00Z">
            <w:rPr>
              <w:rFonts w:hint="eastAsia"/>
              <w:lang w:eastAsia="zh-TW"/>
            </w:rPr>
          </w:rPrChange>
        </w:rPr>
        <w:t>如下：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3130AC" w:rsidRPr="00543F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130AC" w:rsidRPr="00543FA9" w:rsidRDefault="003130AC" w:rsidP="00F5498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2870" w:author="陳鐵元" w:date="2017-01-13T15:47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543FA9">
              <w:rPr>
                <w:rFonts w:ascii="細明體" w:eastAsia="細明體" w:hAnsi="細明體" w:cs="Arial Unicode MS" w:hint="eastAsia"/>
                <w:b/>
                <w:bCs/>
                <w:sz w:val="20"/>
                <w:rPrChange w:id="2871" w:author="陳鐵元" w:date="2017-01-13T15:47:00Z">
                  <w:rPr>
                    <w:rFonts w:ascii="細明體" w:eastAsia="細明體" w:hAnsi="細明體" w:cs="Arial Unicode MS" w:hint="eastAsia"/>
                    <w:b/>
                    <w:bCs/>
                    <w:sz w:val="20"/>
                  </w:rPr>
                </w:rPrChange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130AC" w:rsidRPr="00543FA9" w:rsidRDefault="003130AC" w:rsidP="00F5498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rPrChange w:id="2872" w:author="陳鐵元" w:date="2017-01-13T15:47:00Z">
                  <w:rPr>
                    <w:rFonts w:ascii="細明體" w:eastAsia="細明體" w:hAnsi="細明體" w:cs="Arial Unicode MS"/>
                    <w:b/>
                    <w:bCs/>
                    <w:sz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b/>
                <w:bCs/>
                <w:sz w:val="20"/>
                <w:rPrChange w:id="2873" w:author="陳鐵元" w:date="2017-01-13T15:47:00Z">
                  <w:rPr>
                    <w:rFonts w:ascii="細明體" w:eastAsia="細明體" w:hAnsi="細明體" w:hint="eastAsia"/>
                    <w:b/>
                    <w:bCs/>
                    <w:sz w:val="20"/>
                  </w:rPr>
                </w:rPrChange>
              </w:rPr>
              <w:t>資料來源</w:t>
            </w:r>
          </w:p>
        </w:tc>
      </w:tr>
      <w:tr w:rsidR="003130AC" w:rsidRPr="00543F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30AC" w:rsidRPr="00543FA9" w:rsidRDefault="003130AC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2874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2875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130AC" w:rsidRPr="00543FA9" w:rsidRDefault="003130AC" w:rsidP="00F5498F">
            <w:pPr>
              <w:rPr>
                <w:rFonts w:ascii="新細明體" w:hAnsi="新細明體" w:cs="Arial Unicode MS" w:hint="eastAsia"/>
                <w:sz w:val="20"/>
                <w:rPrChange w:id="2876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543FA9">
              <w:rPr>
                <w:rFonts w:ascii="新細明體" w:hAnsi="新細明體" w:cs="Arial Unicode MS" w:hint="eastAsia"/>
                <w:sz w:val="20"/>
                <w:rPrChange w:id="2877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3130AC" w:rsidRPr="00543F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30AC" w:rsidRPr="00543FA9" w:rsidRDefault="003130AC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2878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2879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索賠類別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130AC" w:rsidRPr="00543FA9" w:rsidRDefault="003130AC" w:rsidP="00F5498F">
            <w:pPr>
              <w:rPr>
                <w:rFonts w:ascii="新細明體" w:hAnsi="新細明體" w:cs="Arial Unicode MS" w:hint="eastAsia"/>
                <w:sz w:val="20"/>
                <w:rPrChange w:id="2880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543FA9">
              <w:rPr>
                <w:rFonts w:ascii="新細明體" w:hAnsi="新細明體" w:cs="Arial Unicode MS" w:hint="eastAsia"/>
                <w:sz w:val="20"/>
                <w:rPrChange w:id="2881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畫面</w:t>
            </w:r>
          </w:p>
        </w:tc>
      </w:tr>
      <w:tr w:rsidR="003130AC" w:rsidRPr="00543F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30AC" w:rsidRPr="00543FA9" w:rsidRDefault="003130AC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2882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2883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申請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130AC" w:rsidRPr="00543FA9" w:rsidRDefault="003130AC" w:rsidP="00F5498F">
            <w:pPr>
              <w:rPr>
                <w:rFonts w:ascii="新細明體" w:hAnsi="新細明體" w:cs="Arial Unicode MS" w:hint="eastAsia"/>
                <w:sz w:val="20"/>
                <w:rPrChange w:id="2884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543FA9">
              <w:rPr>
                <w:rFonts w:ascii="新細明體" w:hAnsi="新細明體" w:cs="Arial Unicode MS" w:hint="eastAsia"/>
                <w:sz w:val="20"/>
                <w:rPrChange w:id="2885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Y</w:t>
            </w:r>
          </w:p>
        </w:tc>
      </w:tr>
      <w:tr w:rsidR="003130AC" w:rsidRPr="00543FA9" w:rsidTr="00F5498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30AC" w:rsidRPr="00543FA9" w:rsidRDefault="003130AC" w:rsidP="00F5498F">
            <w:pPr>
              <w:rPr>
                <w:rFonts w:ascii="細明體" w:eastAsia="細明體" w:hAnsi="細明體" w:hint="eastAsia"/>
                <w:sz w:val="20"/>
                <w:szCs w:val="20"/>
                <w:rPrChange w:id="2886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543FA9">
              <w:rPr>
                <w:rFonts w:ascii="細明體" w:eastAsia="細明體" w:hAnsi="細明體" w:hint="eastAsia"/>
                <w:sz w:val="20"/>
                <w:szCs w:val="20"/>
                <w:rPrChange w:id="2887" w:author="陳鐵元" w:date="2017-01-13T15:47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核定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130AC" w:rsidRPr="00543FA9" w:rsidRDefault="003130AC" w:rsidP="00F5498F">
            <w:pPr>
              <w:rPr>
                <w:rFonts w:ascii="新細明體" w:hAnsi="新細明體" w:cs="Arial Unicode MS" w:hint="eastAsia"/>
                <w:sz w:val="20"/>
                <w:rPrChange w:id="2888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</w:pPr>
            <w:r w:rsidRPr="00543FA9">
              <w:rPr>
                <w:rFonts w:ascii="新細明體" w:hAnsi="新細明體" w:cs="Arial Unicode MS" w:hint="eastAsia"/>
                <w:sz w:val="20"/>
                <w:rPrChange w:id="2889" w:author="陳鐵元" w:date="2017-01-13T15:47:00Z">
                  <w:rPr>
                    <w:rFonts w:ascii="新細明體" w:hAnsi="新細明體" w:cs="Arial Unicode MS" w:hint="eastAsia"/>
                    <w:sz w:val="20"/>
                  </w:rPr>
                </w:rPrChange>
              </w:rPr>
              <w:t>N</w:t>
            </w:r>
          </w:p>
        </w:tc>
      </w:tr>
    </w:tbl>
    <w:p w:rsidR="00C40922" w:rsidRPr="00543FA9" w:rsidRDefault="00C40922" w:rsidP="00C40922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lang w:eastAsia="zh-TW"/>
          <w:rPrChange w:id="2890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kern w:val="2"/>
          <w:szCs w:val="24"/>
          <w:lang w:eastAsia="zh-TW"/>
          <w:rPrChange w:id="2891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543FA9">
        <w:rPr>
          <w:rFonts w:hint="eastAsia"/>
          <w:kern w:val="2"/>
          <w:szCs w:val="24"/>
          <w:lang w:eastAsia="zh-TW"/>
          <w:rPrChange w:id="2892" w:author="陳鐵元" w:date="2017-01-13T15:47:00Z">
            <w:rPr>
              <w:rFonts w:hint="eastAsia"/>
              <w:kern w:val="2"/>
              <w:szCs w:val="24"/>
              <w:lang w:eastAsia="zh-TW"/>
            </w:rPr>
          </w:rPrChange>
        </w:rPr>
        <w:t>未</w:t>
      </w:r>
      <w:r w:rsidRPr="00543FA9">
        <w:rPr>
          <w:rFonts w:hint="eastAsia"/>
          <w:lang w:eastAsia="zh-TW"/>
          <w:rPrChange w:id="2893" w:author="陳鐵元" w:date="2017-01-13T15:47:00Z">
            <w:rPr>
              <w:rFonts w:hint="eastAsia"/>
              <w:lang w:eastAsia="zh-TW"/>
            </w:rPr>
          </w:rPrChange>
        </w:rPr>
        <w:t>正常結束</w:t>
      </w:r>
    </w:p>
    <w:p w:rsidR="00C40922" w:rsidRPr="00543FA9" w:rsidRDefault="00C40922" w:rsidP="00C40922">
      <w:pPr>
        <w:pStyle w:val="Tabletext"/>
        <w:keepLines w:val="0"/>
        <w:numPr>
          <w:ilvl w:val="6"/>
          <w:numId w:val="9"/>
        </w:numPr>
        <w:spacing w:after="0" w:line="240" w:lineRule="auto"/>
        <w:rPr>
          <w:rFonts w:hint="eastAsia"/>
          <w:lang w:eastAsia="zh-TW"/>
          <w:rPrChange w:id="2894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895" w:author="陳鐵元" w:date="2017-01-13T15:47:00Z">
            <w:rPr>
              <w:rFonts w:hint="eastAsia"/>
              <w:lang w:eastAsia="zh-TW"/>
            </w:rPr>
          </w:rPrChange>
        </w:rPr>
        <w:t>回覆訊息</w:t>
      </w:r>
      <w:r w:rsidRPr="00543FA9">
        <w:rPr>
          <w:rFonts w:hint="eastAsia"/>
          <w:lang w:eastAsia="zh-TW"/>
          <w:rPrChange w:id="2896" w:author="陳鐵元" w:date="2017-01-13T15:47:00Z">
            <w:rPr>
              <w:rFonts w:hint="eastAsia"/>
              <w:lang w:eastAsia="zh-TW"/>
            </w:rPr>
          </w:rPrChange>
        </w:rPr>
        <w:t>(EXCEPTION)</w:t>
      </w:r>
      <w:r w:rsidRPr="00543FA9">
        <w:rPr>
          <w:rFonts w:hint="eastAsia"/>
          <w:lang w:eastAsia="zh-TW"/>
          <w:rPrChange w:id="2897" w:author="陳鐵元" w:date="2017-01-13T15:47:00Z">
            <w:rPr>
              <w:rFonts w:hint="eastAsia"/>
              <w:lang w:eastAsia="zh-TW"/>
            </w:rPr>
          </w:rPrChange>
        </w:rPr>
        <w:t>：</w:t>
      </w:r>
      <w:r w:rsidRPr="00543FA9">
        <w:rPr>
          <w:lang w:eastAsia="zh-TW"/>
          <w:rPrChange w:id="2898" w:author="陳鐵元" w:date="2017-01-13T15:47:00Z">
            <w:rPr>
              <w:lang w:eastAsia="zh-TW"/>
            </w:rPr>
          </w:rPrChange>
        </w:rPr>
        <w:t>“</w:t>
      </w:r>
      <w:r w:rsidRPr="00543FA9">
        <w:rPr>
          <w:rFonts w:hint="eastAsia"/>
          <w:lang w:eastAsia="zh-TW"/>
          <w:rPrChange w:id="2899" w:author="陳鐵元" w:date="2017-01-13T15:47:00Z">
            <w:rPr>
              <w:rFonts w:hint="eastAsia"/>
              <w:lang w:eastAsia="zh-TW"/>
            </w:rPr>
          </w:rPrChange>
        </w:rPr>
        <w:t>寫入理賠索賠類別檔失敗</w:t>
      </w:r>
      <w:r w:rsidRPr="00543FA9">
        <w:rPr>
          <w:lang w:eastAsia="zh-TW"/>
          <w:rPrChange w:id="2900" w:author="陳鐵元" w:date="2017-01-13T15:47:00Z">
            <w:rPr>
              <w:lang w:eastAsia="zh-TW"/>
            </w:rPr>
          </w:rPrChange>
        </w:rPr>
        <w:t>”</w:t>
      </w:r>
      <w:r w:rsidRPr="00543FA9">
        <w:rPr>
          <w:rFonts w:hint="eastAsia"/>
          <w:lang w:eastAsia="zh-TW"/>
          <w:rPrChange w:id="2901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2902" w:author="陳鐵元" w:date="2017-01-13T15:47:00Z">
            <w:rPr>
              <w:rFonts w:hint="eastAsia"/>
              <w:lang w:eastAsia="zh-TW"/>
            </w:rPr>
          </w:rPrChange>
        </w:rPr>
        <w:t>。</w:t>
      </w:r>
      <w:r w:rsidRPr="00543FA9">
        <w:rPr>
          <w:rFonts w:hint="eastAsia"/>
          <w:lang w:eastAsia="zh-TW"/>
          <w:rPrChange w:id="2903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</w:p>
    <w:p w:rsidR="00BC250E" w:rsidRPr="00543FA9" w:rsidRDefault="00C40922" w:rsidP="00BC250E">
      <w:pPr>
        <w:pStyle w:val="Tabletext"/>
        <w:keepLines w:val="0"/>
        <w:numPr>
          <w:ilvl w:val="6"/>
          <w:numId w:val="20"/>
        </w:numPr>
        <w:spacing w:after="0" w:line="240" w:lineRule="auto"/>
        <w:rPr>
          <w:rFonts w:hint="eastAsia"/>
          <w:lang w:eastAsia="zh-TW"/>
          <w:rPrChange w:id="2904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905" w:author="陳鐵元" w:date="2017-01-13T15:47:00Z">
            <w:rPr>
              <w:rFonts w:hint="eastAsia"/>
              <w:lang w:eastAsia="zh-TW"/>
            </w:rPr>
          </w:rPrChange>
        </w:rPr>
        <w:t>RETURN</w:t>
      </w:r>
    </w:p>
    <w:p w:rsidR="003130AC" w:rsidRPr="00543FA9" w:rsidRDefault="003130AC" w:rsidP="003130AC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lang w:eastAsia="zh-TW"/>
          <w:rPrChange w:id="2906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907" w:author="陳鐵元" w:date="2017-01-13T15:47:00Z">
            <w:rPr>
              <w:rFonts w:hint="eastAsia"/>
              <w:lang w:eastAsia="zh-TW"/>
            </w:rPr>
          </w:rPrChange>
        </w:rPr>
        <w:t>成功：</w:t>
      </w:r>
    </w:p>
    <w:p w:rsidR="003130AC" w:rsidRPr="00543FA9" w:rsidRDefault="003130AC" w:rsidP="003F51B1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2908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909" w:author="陳鐵元" w:date="2017-01-13T15:47:00Z">
            <w:rPr>
              <w:rFonts w:hint="eastAsia"/>
              <w:lang w:eastAsia="zh-TW"/>
            </w:rPr>
          </w:rPrChange>
        </w:rPr>
        <w:t>回覆訊息：</w:t>
      </w:r>
      <w:r w:rsidRPr="00543FA9">
        <w:rPr>
          <w:rFonts w:hint="eastAsia"/>
          <w:lang w:eastAsia="zh-TW"/>
          <w:rPrChange w:id="2910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lang w:eastAsia="zh-TW"/>
          <w:rPrChange w:id="2911" w:author="陳鐵元" w:date="2017-01-13T15:47:00Z">
            <w:rPr>
              <w:lang w:eastAsia="zh-TW"/>
            </w:rPr>
          </w:rPrChange>
        </w:rPr>
        <w:t>“</w:t>
      </w:r>
      <w:r w:rsidRPr="00543FA9">
        <w:rPr>
          <w:rFonts w:hint="eastAsia"/>
          <w:lang w:eastAsia="zh-TW"/>
          <w:rPrChange w:id="2912" w:author="陳鐵元" w:date="2017-01-13T15:47:00Z">
            <w:rPr>
              <w:rFonts w:hint="eastAsia"/>
              <w:lang w:eastAsia="zh-TW"/>
            </w:rPr>
          </w:rPrChange>
        </w:rPr>
        <w:t>申請書作業成功</w:t>
      </w:r>
      <w:r w:rsidRPr="00543FA9">
        <w:rPr>
          <w:lang w:eastAsia="zh-TW"/>
          <w:rPrChange w:id="2913" w:author="陳鐵元" w:date="2017-01-13T15:47:00Z">
            <w:rPr>
              <w:lang w:eastAsia="zh-TW"/>
            </w:rPr>
          </w:rPrChange>
        </w:rPr>
        <w:t>”</w:t>
      </w:r>
      <w:r w:rsidRPr="00543FA9">
        <w:rPr>
          <w:rFonts w:hint="eastAsia"/>
          <w:lang w:eastAsia="zh-TW"/>
          <w:rPrChange w:id="2914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2915" w:author="陳鐵元" w:date="2017-01-13T15:47:00Z">
            <w:rPr>
              <w:rFonts w:hint="eastAsia"/>
              <w:lang w:eastAsia="zh-TW"/>
            </w:rPr>
          </w:rPrChange>
        </w:rPr>
        <w:t>。</w:t>
      </w:r>
      <w:r w:rsidRPr="00543FA9">
        <w:rPr>
          <w:rFonts w:hint="eastAsia"/>
          <w:lang w:eastAsia="zh-TW"/>
          <w:rPrChange w:id="2916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</w:p>
    <w:p w:rsidR="003130AC" w:rsidRPr="00543FA9" w:rsidRDefault="003130AC" w:rsidP="00AE43BC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lang w:eastAsia="zh-TW"/>
          <w:rPrChange w:id="2917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918" w:author="陳鐵元" w:date="2017-01-13T15:47:00Z">
            <w:rPr>
              <w:rFonts w:hint="eastAsia"/>
              <w:lang w:eastAsia="zh-TW"/>
            </w:rPr>
          </w:rPrChange>
        </w:rPr>
        <w:t>新增結果</w:t>
      </w:r>
      <w:r w:rsidR="00AE43BC" w:rsidRPr="00543FA9">
        <w:rPr>
          <w:rFonts w:hint="eastAsia"/>
          <w:lang w:eastAsia="zh-TW"/>
          <w:rPrChange w:id="2919" w:author="陳鐵元" w:date="2017-01-13T15:47:00Z">
            <w:rPr>
              <w:rFonts w:hint="eastAsia"/>
              <w:lang w:eastAsia="zh-TW"/>
            </w:rPr>
          </w:rPrChange>
        </w:rPr>
        <w:t>：</w:t>
      </w:r>
    </w:p>
    <w:p w:rsidR="003130AC" w:rsidRPr="00543FA9" w:rsidRDefault="003F51B1" w:rsidP="00AE43BC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lang w:eastAsia="zh-TW"/>
          <w:rPrChange w:id="2920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921" w:author="陳鐵元" w:date="2017-01-13T15:47:00Z">
            <w:rPr>
              <w:rFonts w:hint="eastAsia"/>
              <w:lang w:eastAsia="zh-TW"/>
            </w:rPr>
          </w:rPrChange>
        </w:rPr>
        <w:t xml:space="preserve">IF </w:t>
      </w:r>
      <w:r w:rsidR="003130AC" w:rsidRPr="00543FA9">
        <w:rPr>
          <w:rFonts w:hint="eastAsia"/>
          <w:lang w:eastAsia="zh-TW"/>
          <w:rPrChange w:id="2922" w:author="陳鐵元" w:date="2017-01-13T15:47:00Z">
            <w:rPr>
              <w:rFonts w:hint="eastAsia"/>
              <w:lang w:eastAsia="zh-TW"/>
            </w:rPr>
          </w:rPrChange>
        </w:rPr>
        <w:t>成功</w:t>
      </w:r>
    </w:p>
    <w:p w:rsidR="003130AC" w:rsidRPr="00543FA9" w:rsidRDefault="003130AC" w:rsidP="00AE43BC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2923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924" w:author="陳鐵元" w:date="2017-01-13T15:47:00Z">
            <w:rPr>
              <w:rFonts w:hint="eastAsia"/>
              <w:lang w:eastAsia="zh-TW"/>
            </w:rPr>
          </w:rPrChange>
        </w:rPr>
        <w:t>顯示訊息：</w:t>
      </w:r>
      <w:r w:rsidRPr="00543FA9">
        <w:rPr>
          <w:lang w:eastAsia="zh-TW"/>
          <w:rPrChange w:id="2925" w:author="陳鐵元" w:date="2017-01-13T15:47:00Z">
            <w:rPr>
              <w:lang w:eastAsia="zh-TW"/>
            </w:rPr>
          </w:rPrChange>
        </w:rPr>
        <w:t>”</w:t>
      </w:r>
      <w:r w:rsidRPr="00543FA9">
        <w:rPr>
          <w:rFonts w:hint="eastAsia"/>
          <w:lang w:eastAsia="zh-TW"/>
          <w:rPrChange w:id="2926" w:author="陳鐵元" w:date="2017-01-13T15:47:00Z">
            <w:rPr>
              <w:rFonts w:hint="eastAsia"/>
              <w:lang w:eastAsia="zh-TW"/>
            </w:rPr>
          </w:rPrChange>
        </w:rPr>
        <w:t>申請書新增成功，請繼續輸入診斷書資料</w:t>
      </w:r>
      <w:r w:rsidRPr="00543FA9">
        <w:rPr>
          <w:lang w:eastAsia="zh-TW"/>
          <w:rPrChange w:id="2927" w:author="陳鐵元" w:date="2017-01-13T15:47:00Z">
            <w:rPr>
              <w:lang w:eastAsia="zh-TW"/>
            </w:rPr>
          </w:rPrChange>
        </w:rPr>
        <w:t>”</w:t>
      </w:r>
      <w:r w:rsidRPr="00543FA9">
        <w:rPr>
          <w:rFonts w:hint="eastAsia"/>
          <w:lang w:eastAsia="zh-TW"/>
          <w:rPrChange w:id="2928" w:author="陳鐵元" w:date="2017-01-13T15:47:00Z">
            <w:rPr>
              <w:rFonts w:hint="eastAsia"/>
              <w:lang w:eastAsia="zh-TW"/>
            </w:rPr>
          </w:rPrChange>
        </w:rPr>
        <w:t>。</w:t>
      </w:r>
    </w:p>
    <w:p w:rsidR="003130AC" w:rsidRPr="00543FA9" w:rsidRDefault="003130AC" w:rsidP="00AE43BC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lang w:eastAsia="zh-TW"/>
          <w:rPrChange w:id="2929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930" w:author="陳鐵元" w:date="2017-01-13T15:47:00Z">
            <w:rPr>
              <w:rFonts w:hint="eastAsia"/>
              <w:lang w:eastAsia="zh-TW"/>
            </w:rPr>
          </w:rPrChange>
        </w:rPr>
        <w:t>執行</w:t>
      </w:r>
      <w:r w:rsidRPr="00543FA9">
        <w:rPr>
          <w:rFonts w:hint="eastAsia"/>
          <w:lang w:eastAsia="zh-TW"/>
          <w:rPrChange w:id="2931" w:author="陳鐵元" w:date="2017-01-13T15:47:00Z">
            <w:rPr>
              <w:rFonts w:hint="eastAsia"/>
              <w:lang w:eastAsia="zh-TW"/>
            </w:rPr>
          </w:rPrChange>
        </w:rPr>
        <w:t xml:space="preserve"> Button </w:t>
      </w:r>
      <w:r w:rsidRPr="00543FA9">
        <w:rPr>
          <w:rFonts w:hint="eastAsia"/>
          <w:lang w:eastAsia="zh-TW"/>
          <w:rPrChange w:id="2932" w:author="陳鐵元" w:date="2017-01-13T15:47:00Z">
            <w:rPr>
              <w:rFonts w:hint="eastAsia"/>
              <w:lang w:eastAsia="zh-TW"/>
            </w:rPr>
          </w:rPrChange>
        </w:rPr>
        <w:t>診斷書</w:t>
      </w:r>
      <w:r w:rsidRPr="00543FA9">
        <w:rPr>
          <w:rFonts w:hint="eastAsia"/>
          <w:lang w:eastAsia="zh-TW"/>
          <w:rPrChange w:id="2933" w:author="陳鐵元" w:date="2017-01-13T15:47:00Z">
            <w:rPr>
              <w:rFonts w:hint="eastAsia"/>
              <w:lang w:eastAsia="zh-TW"/>
            </w:rPr>
          </w:rPrChange>
        </w:rPr>
        <w:t xml:space="preserve"> </w:t>
      </w:r>
      <w:r w:rsidRPr="00543FA9">
        <w:rPr>
          <w:rFonts w:hint="eastAsia"/>
          <w:lang w:eastAsia="zh-TW"/>
          <w:rPrChange w:id="2934" w:author="陳鐵元" w:date="2017-01-13T15:47:00Z">
            <w:rPr>
              <w:rFonts w:hint="eastAsia"/>
              <w:lang w:eastAsia="zh-TW"/>
            </w:rPr>
          </w:rPrChange>
        </w:rPr>
        <w:t>功能。</w:t>
      </w:r>
    </w:p>
    <w:p w:rsidR="00AE43BC" w:rsidRPr="00543FA9" w:rsidRDefault="00AE43BC" w:rsidP="00AE43BC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lang w:eastAsia="zh-TW"/>
          <w:rPrChange w:id="2935" w:author="陳鐵元" w:date="2017-01-13T15:47:00Z">
            <w:rPr>
              <w:rFonts w:hint="eastAsia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936" w:author="陳鐵元" w:date="2017-01-13T15:47:00Z">
            <w:rPr>
              <w:rFonts w:hint="eastAsia"/>
              <w:lang w:eastAsia="zh-TW"/>
            </w:rPr>
          </w:rPrChange>
        </w:rPr>
        <w:t>ELSE</w:t>
      </w:r>
    </w:p>
    <w:p w:rsidR="00EB7BD3" w:rsidRPr="00543FA9" w:rsidRDefault="003130AC" w:rsidP="00CC7B1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lang w:eastAsia="zh-TW"/>
          <w:rPrChange w:id="2937" w:author="陳鐵元" w:date="2017-01-13T15:47:00Z">
            <w:rPr>
              <w:rFonts w:hint="eastAsia"/>
              <w:kern w:val="2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938" w:author="陳鐵元" w:date="2017-01-13T15:47:00Z">
            <w:rPr>
              <w:rFonts w:hint="eastAsia"/>
              <w:lang w:eastAsia="zh-TW"/>
            </w:rPr>
          </w:rPrChange>
        </w:rPr>
        <w:t>顯示各種失敗情況的回覆訊息</w:t>
      </w:r>
    </w:p>
    <w:p w:rsidR="00AE716F" w:rsidRPr="00543FA9" w:rsidRDefault="00AE716F" w:rsidP="00AE716F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hint="eastAsia"/>
          <w:kern w:val="2"/>
          <w:lang w:eastAsia="zh-TW"/>
          <w:rPrChange w:id="2939" w:author="陳鐵元" w:date="2017-01-13T15:47:00Z">
            <w:rPr>
              <w:rFonts w:hint="eastAsia"/>
              <w:kern w:val="2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940" w:author="陳鐵元" w:date="2017-01-13T15:47:00Z">
            <w:rPr>
              <w:rFonts w:hint="eastAsia"/>
              <w:color w:val="FF0000"/>
              <w:lang w:eastAsia="zh-TW"/>
            </w:rPr>
          </w:rPrChange>
        </w:rPr>
        <w:t>輸入事故者時，檢視是否有任何提示訊息，若有顯示於畫面上的受理編號下方</w:t>
      </w:r>
    </w:p>
    <w:p w:rsidR="00AE716F" w:rsidRPr="00543FA9" w:rsidRDefault="00AE716F" w:rsidP="00AE716F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lang w:eastAsia="zh-TW"/>
          <w:rPrChange w:id="2941" w:author="陳鐵元" w:date="2017-01-13T15:47:00Z">
            <w:rPr>
              <w:rFonts w:hint="eastAsia"/>
              <w:color w:val="FF0000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942" w:author="陳鐵元" w:date="2017-01-13T15:47:00Z">
            <w:rPr>
              <w:rFonts w:hint="eastAsia"/>
              <w:color w:val="FF0000"/>
              <w:lang w:eastAsia="zh-TW"/>
            </w:rPr>
          </w:rPrChange>
        </w:rPr>
        <w:t>若為控管保戶，顯示控管保戶檔</w:t>
      </w:r>
      <w:r w:rsidRPr="00543FA9">
        <w:rPr>
          <w:rFonts w:hint="eastAsia"/>
          <w:lang w:eastAsia="zh-TW"/>
          <w:rPrChange w:id="2943" w:author="陳鐵元" w:date="2017-01-13T15:47:00Z">
            <w:rPr>
              <w:rFonts w:hint="eastAsia"/>
              <w:color w:val="FF0000"/>
              <w:lang w:eastAsia="zh-TW"/>
            </w:rPr>
          </w:rPrChange>
        </w:rPr>
        <w:t>(</w:t>
      </w:r>
      <w:r w:rsidRPr="00543FA9">
        <w:rPr>
          <w:lang w:eastAsia="zh-TW"/>
          <w:rPrChange w:id="2944" w:author="陳鐵元" w:date="2017-01-13T15:47:00Z">
            <w:rPr>
              <w:color w:val="FF0000"/>
              <w:lang w:eastAsia="zh-TW"/>
            </w:rPr>
          </w:rPrChange>
        </w:rPr>
        <w:t>DTAAD140</w:t>
      </w:r>
      <w:r w:rsidRPr="00543FA9">
        <w:rPr>
          <w:rFonts w:hint="eastAsia"/>
          <w:lang w:eastAsia="zh-TW"/>
          <w:rPrChange w:id="2945" w:author="陳鐵元" w:date="2017-01-13T15:47:00Z">
            <w:rPr>
              <w:rFonts w:hint="eastAsia"/>
              <w:color w:val="FF0000"/>
              <w:lang w:eastAsia="zh-TW"/>
            </w:rPr>
          </w:rPrChange>
        </w:rPr>
        <w:t>)</w:t>
      </w:r>
      <w:r w:rsidRPr="00543FA9">
        <w:rPr>
          <w:rFonts w:hint="eastAsia"/>
          <w:lang w:eastAsia="zh-TW"/>
          <w:rPrChange w:id="2946" w:author="陳鐵元" w:date="2017-01-13T15:47:00Z">
            <w:rPr>
              <w:rFonts w:hint="eastAsia"/>
              <w:color w:val="FF0000"/>
              <w:lang w:eastAsia="zh-TW"/>
            </w:rPr>
          </w:rPrChange>
        </w:rPr>
        <w:t>最近一筆資料保戶姓名</w:t>
      </w:r>
      <w:r w:rsidRPr="00543FA9">
        <w:rPr>
          <w:rFonts w:hint="eastAsia"/>
          <w:lang w:eastAsia="zh-TW"/>
          <w:rPrChange w:id="2947" w:author="陳鐵元" w:date="2017-01-13T15:47:00Z">
            <w:rPr>
              <w:rFonts w:hint="eastAsia"/>
              <w:color w:val="FF0000"/>
              <w:lang w:eastAsia="zh-TW"/>
            </w:rPr>
          </w:rPrChange>
        </w:rPr>
        <w:t>+</w:t>
      </w:r>
      <w:r w:rsidRPr="00543FA9">
        <w:rPr>
          <w:rFonts w:hint="eastAsia"/>
          <w:lang w:eastAsia="zh-TW"/>
          <w:rPrChange w:id="2948" w:author="陳鐵元" w:date="2017-01-13T15:47:00Z">
            <w:rPr>
              <w:rFonts w:hint="eastAsia"/>
              <w:color w:val="FF0000"/>
              <w:lang w:eastAsia="zh-TW"/>
            </w:rPr>
          </w:rPrChange>
        </w:rPr>
        <w:t>控管原因</w:t>
      </w:r>
      <w:r w:rsidRPr="00543FA9">
        <w:rPr>
          <w:rFonts w:ascii="sөũ" w:hAnsi="sөũ" w:hint="eastAsia"/>
          <w:lang w:eastAsia="zh-TW"/>
          <w:rPrChange w:id="2949" w:author="陳鐵元" w:date="2017-01-13T15:47:00Z">
            <w:rPr>
              <w:rFonts w:ascii="sөũ" w:hAnsi="sөũ" w:hint="eastAsia"/>
              <w:color w:val="FF0000"/>
              <w:lang w:eastAsia="zh-TW"/>
            </w:rPr>
          </w:rPrChange>
        </w:rPr>
        <w:t>(</w:t>
      </w:r>
      <w:r w:rsidRPr="00543FA9">
        <w:rPr>
          <w:rFonts w:ascii="sөũ" w:hAnsi="sөũ" w:hint="eastAsia"/>
          <w:lang w:eastAsia="zh-TW"/>
          <w:rPrChange w:id="2950" w:author="陳鐵元" w:date="2017-01-13T15:47:00Z">
            <w:rPr>
              <w:rFonts w:ascii="sөũ" w:hAnsi="sөũ" w:hint="eastAsia"/>
              <w:color w:val="FF0000"/>
              <w:lang w:eastAsia="zh-TW"/>
            </w:rPr>
          </w:rPrChange>
        </w:rPr>
        <w:t>字體為紅色</w:t>
      </w:r>
      <w:r w:rsidRPr="00543FA9">
        <w:rPr>
          <w:rFonts w:ascii="sөũ" w:hAnsi="sөũ" w:hint="eastAsia"/>
          <w:lang w:eastAsia="zh-TW"/>
          <w:rPrChange w:id="2951" w:author="陳鐵元" w:date="2017-01-13T15:47:00Z">
            <w:rPr>
              <w:rFonts w:ascii="sөũ" w:hAnsi="sөũ" w:hint="eastAsia"/>
              <w:color w:val="FF0000"/>
              <w:lang w:eastAsia="zh-TW"/>
            </w:rPr>
          </w:rPrChange>
        </w:rPr>
        <w:t>)</w:t>
      </w:r>
    </w:p>
    <w:p w:rsidR="00AE716F" w:rsidRPr="00543FA9" w:rsidRDefault="00AE716F" w:rsidP="00AE716F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lang w:eastAsia="zh-TW"/>
          <w:rPrChange w:id="2952" w:author="陳鐵元" w:date="2017-01-13T15:47:00Z">
            <w:rPr>
              <w:rFonts w:hint="eastAsia"/>
              <w:color w:val="FF0000"/>
              <w:lang w:eastAsia="zh-TW"/>
            </w:rPr>
          </w:rPrChange>
        </w:rPr>
      </w:pPr>
      <w:r w:rsidRPr="00543FA9">
        <w:rPr>
          <w:rFonts w:hint="eastAsia"/>
          <w:lang w:eastAsia="zh-TW"/>
          <w:rPrChange w:id="2953" w:author="陳鐵元" w:date="2017-01-13T15:47:00Z">
            <w:rPr>
              <w:rFonts w:hint="eastAsia"/>
              <w:color w:val="FF0000"/>
              <w:lang w:eastAsia="zh-TW"/>
            </w:rPr>
          </w:rPrChange>
        </w:rPr>
        <w:t>若為</w:t>
      </w:r>
      <w:r w:rsidRPr="00543FA9">
        <w:rPr>
          <w:rFonts w:ascii="sөũ" w:hAnsi="sөũ"/>
          <w:lang w:eastAsia="zh-TW"/>
          <w:rPrChange w:id="2954" w:author="陳鐵元" w:date="2017-01-13T15:47:00Z">
            <w:rPr>
              <w:rFonts w:ascii="sөũ" w:hAnsi="sөũ"/>
              <w:color w:val="FF0000"/>
              <w:lang w:eastAsia="zh-TW"/>
            </w:rPr>
          </w:rPrChange>
        </w:rPr>
        <w:t>高知名度政治人物</w:t>
      </w:r>
      <w:r w:rsidRPr="00543FA9">
        <w:rPr>
          <w:rFonts w:ascii="sөũ" w:hAnsi="sөũ" w:hint="eastAsia"/>
          <w:lang w:eastAsia="zh-TW"/>
          <w:rPrChange w:id="2955" w:author="陳鐵元" w:date="2017-01-13T15:47:00Z">
            <w:rPr>
              <w:rFonts w:ascii="sөũ" w:hAnsi="sөũ" w:hint="eastAsia"/>
              <w:color w:val="FF0000"/>
              <w:lang w:eastAsia="zh-TW"/>
            </w:rPr>
          </w:rPrChange>
        </w:rPr>
        <w:t>，顯示</w:t>
      </w:r>
      <w:r w:rsidRPr="00543FA9">
        <w:rPr>
          <w:rFonts w:ascii="sөũ" w:hAnsi="sөũ"/>
          <w:lang w:eastAsia="zh-TW"/>
          <w:rPrChange w:id="2956" w:author="陳鐵元" w:date="2017-01-13T15:47:00Z">
            <w:rPr>
              <w:rFonts w:ascii="sөũ" w:hAnsi="sөũ"/>
              <w:color w:val="FF0000"/>
              <w:lang w:eastAsia="zh-TW"/>
            </w:rPr>
          </w:rPrChange>
        </w:rPr>
        <w:t>”</w:t>
      </w:r>
      <w:r w:rsidRPr="00543FA9">
        <w:rPr>
          <w:rFonts w:ascii="sөũ" w:hAnsi="sөũ" w:hint="eastAsia"/>
          <w:lang w:eastAsia="zh-TW"/>
          <w:rPrChange w:id="2957" w:author="陳鐵元" w:date="2017-01-13T15:47:00Z">
            <w:rPr>
              <w:rFonts w:ascii="sөũ" w:hAnsi="sөũ" w:hint="eastAsia"/>
              <w:color w:val="FF0000"/>
              <w:lang w:eastAsia="zh-TW"/>
            </w:rPr>
          </w:rPrChange>
        </w:rPr>
        <w:t>本件為高知名度人物名單</w:t>
      </w:r>
      <w:r w:rsidRPr="00543FA9">
        <w:rPr>
          <w:rFonts w:ascii="sөũ" w:hAnsi="sөũ"/>
          <w:lang w:eastAsia="zh-TW"/>
          <w:rPrChange w:id="2958" w:author="陳鐵元" w:date="2017-01-13T15:47:00Z">
            <w:rPr>
              <w:rFonts w:ascii="sөũ" w:hAnsi="sөũ"/>
              <w:color w:val="FF0000"/>
              <w:lang w:eastAsia="zh-TW"/>
            </w:rPr>
          </w:rPrChange>
        </w:rPr>
        <w:t>”</w:t>
      </w:r>
      <w:r w:rsidRPr="00543FA9">
        <w:rPr>
          <w:rFonts w:ascii="sөũ" w:hAnsi="sөũ" w:hint="eastAsia"/>
          <w:lang w:eastAsia="zh-TW"/>
          <w:rPrChange w:id="2959" w:author="陳鐵元" w:date="2017-01-13T15:47:00Z">
            <w:rPr>
              <w:rFonts w:ascii="sөũ" w:hAnsi="sөũ" w:hint="eastAsia"/>
              <w:color w:val="FF0000"/>
              <w:lang w:eastAsia="zh-TW"/>
            </w:rPr>
          </w:rPrChange>
        </w:rPr>
        <w:t>(</w:t>
      </w:r>
      <w:r w:rsidRPr="00543FA9">
        <w:rPr>
          <w:rFonts w:ascii="sөũ" w:hAnsi="sөũ" w:hint="eastAsia"/>
          <w:lang w:eastAsia="zh-TW"/>
          <w:rPrChange w:id="2960" w:author="陳鐵元" w:date="2017-01-13T15:47:00Z">
            <w:rPr>
              <w:rFonts w:ascii="sөũ" w:hAnsi="sөũ" w:hint="eastAsia"/>
              <w:color w:val="FF0000"/>
              <w:lang w:eastAsia="zh-TW"/>
            </w:rPr>
          </w:rPrChange>
        </w:rPr>
        <w:t>字體為綠色</w:t>
      </w:r>
      <w:r w:rsidRPr="00543FA9">
        <w:rPr>
          <w:rFonts w:ascii="sөũ" w:hAnsi="sөũ" w:hint="eastAsia"/>
          <w:lang w:eastAsia="zh-TW"/>
          <w:rPrChange w:id="2961" w:author="陳鐵元" w:date="2017-01-13T15:47:00Z">
            <w:rPr>
              <w:rFonts w:ascii="sөũ" w:hAnsi="sөũ" w:hint="eastAsia"/>
              <w:color w:val="FF0000"/>
              <w:lang w:eastAsia="zh-TW"/>
            </w:rPr>
          </w:rPrChange>
        </w:rPr>
        <w:t>)</w:t>
      </w:r>
    </w:p>
    <w:p w:rsidR="00AE716F" w:rsidRPr="00543FA9" w:rsidRDefault="00AE716F" w:rsidP="00AE716F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lang w:eastAsia="zh-TW"/>
          <w:rPrChange w:id="2962" w:author="陳鐵元" w:date="2017-01-13T15:47:00Z">
            <w:rPr>
              <w:rFonts w:hint="eastAsia"/>
              <w:color w:val="FF0000"/>
              <w:lang w:eastAsia="zh-TW"/>
            </w:rPr>
          </w:rPrChange>
        </w:rPr>
      </w:pPr>
      <w:r w:rsidRPr="00543FA9">
        <w:rPr>
          <w:rFonts w:ascii="sөũ" w:hAnsi="sөũ" w:hint="eastAsia"/>
          <w:lang w:eastAsia="zh-TW"/>
          <w:rPrChange w:id="2963" w:author="陳鐵元" w:date="2017-01-13T15:47:00Z">
            <w:rPr>
              <w:rFonts w:ascii="sөũ" w:hAnsi="sөũ" w:hint="eastAsia"/>
              <w:color w:val="FF0000"/>
              <w:lang w:eastAsia="zh-TW"/>
            </w:rPr>
          </w:rPrChange>
        </w:rPr>
        <w:t>若為</w:t>
      </w:r>
      <w:r w:rsidRPr="00543FA9">
        <w:rPr>
          <w:rFonts w:ascii="sөũ" w:hAnsi="sөũ"/>
          <w:lang w:eastAsia="zh-TW"/>
          <w:rPrChange w:id="2964" w:author="陳鐵元" w:date="2017-01-13T15:47:00Z">
            <w:rPr>
              <w:rFonts w:ascii="sөũ" w:hAnsi="sөũ"/>
              <w:color w:val="FF0000"/>
              <w:lang w:eastAsia="zh-TW"/>
            </w:rPr>
          </w:rPrChange>
        </w:rPr>
        <w:t>恐怖份子名單</w:t>
      </w:r>
      <w:r w:rsidRPr="00543FA9">
        <w:rPr>
          <w:rFonts w:ascii="sөũ" w:hAnsi="sөũ" w:hint="eastAsia"/>
          <w:lang w:eastAsia="zh-TW"/>
          <w:rPrChange w:id="2965" w:author="陳鐵元" w:date="2017-01-13T15:47:00Z">
            <w:rPr>
              <w:rFonts w:ascii="sөũ" w:hAnsi="sөũ" w:hint="eastAsia"/>
              <w:color w:val="FF0000"/>
              <w:lang w:eastAsia="zh-TW"/>
            </w:rPr>
          </w:rPrChange>
        </w:rPr>
        <w:t>，顯示</w:t>
      </w:r>
      <w:r w:rsidRPr="00543FA9">
        <w:rPr>
          <w:rFonts w:ascii="sөũ" w:hAnsi="sөũ"/>
          <w:lang w:eastAsia="zh-TW"/>
          <w:rPrChange w:id="2966" w:author="陳鐵元" w:date="2017-01-13T15:47:00Z">
            <w:rPr>
              <w:rFonts w:ascii="sөũ" w:hAnsi="sөũ"/>
              <w:color w:val="FF0000"/>
              <w:lang w:eastAsia="zh-TW"/>
            </w:rPr>
          </w:rPrChange>
        </w:rPr>
        <w:t>”</w:t>
      </w:r>
      <w:r w:rsidRPr="00543FA9">
        <w:rPr>
          <w:rFonts w:ascii="sөũ" w:hAnsi="sөũ" w:hint="eastAsia"/>
          <w:lang w:eastAsia="zh-TW"/>
          <w:rPrChange w:id="2967" w:author="陳鐵元" w:date="2017-01-13T15:47:00Z">
            <w:rPr>
              <w:rFonts w:ascii="sөũ" w:hAnsi="sөũ" w:hint="eastAsia"/>
              <w:color w:val="FF0000"/>
              <w:lang w:eastAsia="zh-TW"/>
            </w:rPr>
          </w:rPrChange>
        </w:rPr>
        <w:t>本件為本件為恐怖份子名單</w:t>
      </w:r>
      <w:r w:rsidRPr="00543FA9">
        <w:rPr>
          <w:rFonts w:ascii="sөũ" w:hAnsi="sөũ"/>
          <w:lang w:eastAsia="zh-TW"/>
          <w:rPrChange w:id="2968" w:author="陳鐵元" w:date="2017-01-13T15:47:00Z">
            <w:rPr>
              <w:rFonts w:ascii="sөũ" w:hAnsi="sөũ"/>
              <w:color w:val="FF0000"/>
              <w:lang w:eastAsia="zh-TW"/>
            </w:rPr>
          </w:rPrChange>
        </w:rPr>
        <w:t>”</w:t>
      </w:r>
      <w:r w:rsidRPr="00543FA9">
        <w:rPr>
          <w:rFonts w:ascii="sөũ" w:hAnsi="sөũ" w:hint="eastAsia"/>
          <w:lang w:eastAsia="zh-TW"/>
          <w:rPrChange w:id="2969" w:author="陳鐵元" w:date="2017-01-13T15:47:00Z">
            <w:rPr>
              <w:rFonts w:ascii="sөũ" w:hAnsi="sөũ" w:hint="eastAsia"/>
              <w:color w:val="FF0000"/>
              <w:lang w:eastAsia="zh-TW"/>
            </w:rPr>
          </w:rPrChange>
        </w:rPr>
        <w:t>(</w:t>
      </w:r>
      <w:r w:rsidRPr="00543FA9">
        <w:rPr>
          <w:rFonts w:ascii="sөũ" w:hAnsi="sөũ" w:hint="eastAsia"/>
          <w:lang w:eastAsia="zh-TW"/>
          <w:rPrChange w:id="2970" w:author="陳鐵元" w:date="2017-01-13T15:47:00Z">
            <w:rPr>
              <w:rFonts w:ascii="sөũ" w:hAnsi="sөũ" w:hint="eastAsia"/>
              <w:color w:val="FF0000"/>
              <w:lang w:eastAsia="zh-TW"/>
            </w:rPr>
          </w:rPrChange>
        </w:rPr>
        <w:t>字體為黃色</w:t>
      </w:r>
      <w:r w:rsidRPr="00543FA9">
        <w:rPr>
          <w:rFonts w:ascii="sөũ" w:hAnsi="sөũ" w:hint="eastAsia"/>
          <w:lang w:eastAsia="zh-TW"/>
          <w:rPrChange w:id="2971" w:author="陳鐵元" w:date="2017-01-13T15:47:00Z">
            <w:rPr>
              <w:rFonts w:ascii="sөũ" w:hAnsi="sөũ" w:hint="eastAsia"/>
              <w:color w:val="FF0000"/>
              <w:lang w:eastAsia="zh-TW"/>
            </w:rPr>
          </w:rPrChange>
        </w:rPr>
        <w:t>)</w:t>
      </w:r>
    </w:p>
    <w:sectPr w:rsidR="00AE716F" w:rsidRPr="00543FA9">
      <w:footerReference w:type="even" r:id="rId9"/>
      <w:footerReference w:type="default" r:id="rId10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08D" w:rsidRDefault="0072408D">
      <w:r>
        <w:separator/>
      </w:r>
    </w:p>
  </w:endnote>
  <w:endnote w:type="continuationSeparator" w:id="0">
    <w:p w:rsidR="0072408D" w:rsidRDefault="00724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ew Gulim">
    <w:altName w:val="Arial Unicode MS"/>
    <w:charset w:val="81"/>
    <w:family w:val="roman"/>
    <w:pitch w:val="variable"/>
    <w:sig w:usb0="00000000" w:usb1="7BD77CFB" w:usb2="00000030" w:usb3="00000000" w:csb0="0008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167" w:rsidRDefault="006F3167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F3167" w:rsidRDefault="006F316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167" w:rsidRDefault="006F3167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20113">
      <w:rPr>
        <w:rStyle w:val="a6"/>
        <w:noProof/>
      </w:rPr>
      <w:t>3</w:t>
    </w:r>
    <w:r>
      <w:rPr>
        <w:rStyle w:val="a6"/>
      </w:rPr>
      <w:fldChar w:fldCharType="end"/>
    </w:r>
  </w:p>
  <w:p w:rsidR="006F3167" w:rsidRDefault="006F3167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08D" w:rsidRDefault="0072408D">
      <w:r>
        <w:separator/>
      </w:r>
    </w:p>
  </w:footnote>
  <w:footnote w:type="continuationSeparator" w:id="0">
    <w:p w:rsidR="0072408D" w:rsidRDefault="00724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3AB77F6"/>
    <w:multiLevelType w:val="hybridMultilevel"/>
    <w:tmpl w:val="21422ECE"/>
    <w:lvl w:ilvl="0" w:tplc="E708AAEC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768"/>
        </w:tabs>
        <w:ind w:left="768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768"/>
        </w:tabs>
        <w:ind w:left="76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48"/>
        </w:tabs>
        <w:ind w:left="124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8"/>
        </w:tabs>
        <w:ind w:left="172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208"/>
        </w:tabs>
        <w:ind w:left="220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88"/>
        </w:tabs>
        <w:ind w:left="268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8"/>
        </w:tabs>
        <w:ind w:left="316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648"/>
        </w:tabs>
        <w:ind w:left="364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28"/>
        </w:tabs>
        <w:ind w:left="4128" w:hanging="480"/>
      </w:pPr>
    </w:lvl>
  </w:abstractNum>
  <w:abstractNum w:abstractNumId="7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EAA5A43"/>
    <w:multiLevelType w:val="multilevel"/>
    <w:tmpl w:val="2F7061B6"/>
    <w:lvl w:ilvl="0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36D13DB9"/>
    <w:multiLevelType w:val="multilevel"/>
    <w:tmpl w:val="9F2271E6"/>
    <w:lvl w:ilvl="0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3F223E6B"/>
    <w:multiLevelType w:val="multilevel"/>
    <w:tmpl w:val="F7EEE6D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4EB67035"/>
    <w:multiLevelType w:val="multilevel"/>
    <w:tmpl w:val="8B441242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785"/>
        </w:tabs>
        <w:ind w:left="425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96"/>
        </w:tabs>
        <w:ind w:left="1418" w:hanging="142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421"/>
        </w:tabs>
        <w:ind w:left="1701" w:firstLine="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846"/>
        </w:tabs>
        <w:ind w:left="2126" w:firstLine="0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31"/>
        </w:tabs>
        <w:ind w:left="2552" w:hanging="1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5EDA2401"/>
    <w:multiLevelType w:val="hybridMultilevel"/>
    <w:tmpl w:val="0A34CC4C"/>
    <w:lvl w:ilvl="0" w:tplc="427C03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62896FDD"/>
    <w:multiLevelType w:val="hybridMultilevel"/>
    <w:tmpl w:val="9F2271E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6411C8D"/>
    <w:multiLevelType w:val="hybridMultilevel"/>
    <w:tmpl w:val="FA0E99E8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7C824968"/>
    <w:multiLevelType w:val="hybridMultilevel"/>
    <w:tmpl w:val="D1CAC06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14"/>
  </w:num>
  <w:num w:numId="3">
    <w:abstractNumId w:val="2"/>
  </w:num>
  <w:num w:numId="4">
    <w:abstractNumId w:val="19"/>
  </w:num>
  <w:num w:numId="5">
    <w:abstractNumId w:val="11"/>
  </w:num>
  <w:num w:numId="6">
    <w:abstractNumId w:val="3"/>
  </w:num>
  <w:num w:numId="7">
    <w:abstractNumId w:val="20"/>
  </w:num>
  <w:num w:numId="8">
    <w:abstractNumId w:val="12"/>
  </w:num>
  <w:num w:numId="9">
    <w:abstractNumId w:val="5"/>
  </w:num>
  <w:num w:numId="10">
    <w:abstractNumId w:val="16"/>
  </w:num>
  <w:num w:numId="11">
    <w:abstractNumId w:val="18"/>
  </w:num>
  <w:num w:numId="12">
    <w:abstractNumId w:val="8"/>
  </w:num>
  <w:num w:numId="13">
    <w:abstractNumId w:val="15"/>
  </w:num>
  <w:num w:numId="14">
    <w:abstractNumId w:val="9"/>
  </w:num>
  <w:num w:numId="15">
    <w:abstractNumId w:val="7"/>
  </w:num>
  <w:num w:numId="16">
    <w:abstractNumId w:val="17"/>
  </w:num>
  <w:num w:numId="17">
    <w:abstractNumId w:val="0"/>
  </w:num>
  <w:num w:numId="18">
    <w:abstractNumId w:val="1"/>
  </w:num>
  <w:num w:numId="19">
    <w:abstractNumId w:val="13"/>
  </w:num>
  <w:num w:numId="20">
    <w:abstractNumId w:val="10"/>
  </w:num>
  <w:num w:numId="21">
    <w:abstractNumId w:val="6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0880"/>
    <w:rsid w:val="00001AEE"/>
    <w:rsid w:val="00001C52"/>
    <w:rsid w:val="00002FB4"/>
    <w:rsid w:val="000038D2"/>
    <w:rsid w:val="00004C07"/>
    <w:rsid w:val="00005061"/>
    <w:rsid w:val="0000538B"/>
    <w:rsid w:val="00011967"/>
    <w:rsid w:val="00012342"/>
    <w:rsid w:val="0001263C"/>
    <w:rsid w:val="00013495"/>
    <w:rsid w:val="00014323"/>
    <w:rsid w:val="00015FA5"/>
    <w:rsid w:val="00016771"/>
    <w:rsid w:val="000179DF"/>
    <w:rsid w:val="000207A2"/>
    <w:rsid w:val="0002170B"/>
    <w:rsid w:val="00021857"/>
    <w:rsid w:val="00024C5A"/>
    <w:rsid w:val="000268AF"/>
    <w:rsid w:val="0002720D"/>
    <w:rsid w:val="00027212"/>
    <w:rsid w:val="000278E1"/>
    <w:rsid w:val="00027F85"/>
    <w:rsid w:val="00033C63"/>
    <w:rsid w:val="00040CA3"/>
    <w:rsid w:val="000415BF"/>
    <w:rsid w:val="00043CEB"/>
    <w:rsid w:val="0004429E"/>
    <w:rsid w:val="00044DCF"/>
    <w:rsid w:val="00046045"/>
    <w:rsid w:val="00050D0D"/>
    <w:rsid w:val="00051064"/>
    <w:rsid w:val="0005270C"/>
    <w:rsid w:val="00054DB3"/>
    <w:rsid w:val="000576E8"/>
    <w:rsid w:val="00062815"/>
    <w:rsid w:val="00062828"/>
    <w:rsid w:val="00062F37"/>
    <w:rsid w:val="00067EEF"/>
    <w:rsid w:val="00073216"/>
    <w:rsid w:val="000737CB"/>
    <w:rsid w:val="0007409F"/>
    <w:rsid w:val="00074DEF"/>
    <w:rsid w:val="000753EA"/>
    <w:rsid w:val="000810A8"/>
    <w:rsid w:val="000824C0"/>
    <w:rsid w:val="000833B3"/>
    <w:rsid w:val="00083F5A"/>
    <w:rsid w:val="00084361"/>
    <w:rsid w:val="00094A7F"/>
    <w:rsid w:val="00096027"/>
    <w:rsid w:val="00096063"/>
    <w:rsid w:val="0009651A"/>
    <w:rsid w:val="00096F22"/>
    <w:rsid w:val="000A0554"/>
    <w:rsid w:val="000A0BA3"/>
    <w:rsid w:val="000A2988"/>
    <w:rsid w:val="000A42B3"/>
    <w:rsid w:val="000A5360"/>
    <w:rsid w:val="000A7E21"/>
    <w:rsid w:val="000B5715"/>
    <w:rsid w:val="000B698C"/>
    <w:rsid w:val="000C21F2"/>
    <w:rsid w:val="000C3D01"/>
    <w:rsid w:val="000C4477"/>
    <w:rsid w:val="000C7462"/>
    <w:rsid w:val="000D074D"/>
    <w:rsid w:val="000D237C"/>
    <w:rsid w:val="000D24F7"/>
    <w:rsid w:val="000D62A2"/>
    <w:rsid w:val="000D703F"/>
    <w:rsid w:val="000D79F3"/>
    <w:rsid w:val="000E0E2A"/>
    <w:rsid w:val="000E16EF"/>
    <w:rsid w:val="000E3333"/>
    <w:rsid w:val="000E3D98"/>
    <w:rsid w:val="000E4EC6"/>
    <w:rsid w:val="000E7523"/>
    <w:rsid w:val="000E7863"/>
    <w:rsid w:val="0010378A"/>
    <w:rsid w:val="00103C4F"/>
    <w:rsid w:val="001053C1"/>
    <w:rsid w:val="00105AF0"/>
    <w:rsid w:val="00106B77"/>
    <w:rsid w:val="0011194B"/>
    <w:rsid w:val="001123C7"/>
    <w:rsid w:val="00112A0E"/>
    <w:rsid w:val="00115504"/>
    <w:rsid w:val="0011706E"/>
    <w:rsid w:val="001236AC"/>
    <w:rsid w:val="00123C2B"/>
    <w:rsid w:val="001317BC"/>
    <w:rsid w:val="00131DCF"/>
    <w:rsid w:val="001338E2"/>
    <w:rsid w:val="00134A5C"/>
    <w:rsid w:val="00135940"/>
    <w:rsid w:val="00136813"/>
    <w:rsid w:val="001417FC"/>
    <w:rsid w:val="0014231D"/>
    <w:rsid w:val="00143269"/>
    <w:rsid w:val="00146E81"/>
    <w:rsid w:val="001478E6"/>
    <w:rsid w:val="001519E0"/>
    <w:rsid w:val="001521EA"/>
    <w:rsid w:val="001536C9"/>
    <w:rsid w:val="001539CE"/>
    <w:rsid w:val="0015617C"/>
    <w:rsid w:val="00157A9E"/>
    <w:rsid w:val="001605B6"/>
    <w:rsid w:val="001615BD"/>
    <w:rsid w:val="00167A52"/>
    <w:rsid w:val="00172965"/>
    <w:rsid w:val="00173043"/>
    <w:rsid w:val="00174936"/>
    <w:rsid w:val="001764AD"/>
    <w:rsid w:val="001821C8"/>
    <w:rsid w:val="00184F72"/>
    <w:rsid w:val="00187FC9"/>
    <w:rsid w:val="00191CF5"/>
    <w:rsid w:val="00192533"/>
    <w:rsid w:val="00192C4A"/>
    <w:rsid w:val="00195462"/>
    <w:rsid w:val="00196B24"/>
    <w:rsid w:val="001A0744"/>
    <w:rsid w:val="001A0F4A"/>
    <w:rsid w:val="001A199F"/>
    <w:rsid w:val="001A23EF"/>
    <w:rsid w:val="001A2418"/>
    <w:rsid w:val="001A3755"/>
    <w:rsid w:val="001A5318"/>
    <w:rsid w:val="001B0069"/>
    <w:rsid w:val="001B11F8"/>
    <w:rsid w:val="001B15A9"/>
    <w:rsid w:val="001B35D9"/>
    <w:rsid w:val="001B7C12"/>
    <w:rsid w:val="001C21D1"/>
    <w:rsid w:val="001C3372"/>
    <w:rsid w:val="001C3BB5"/>
    <w:rsid w:val="001C4CF4"/>
    <w:rsid w:val="001D06F1"/>
    <w:rsid w:val="001D1E70"/>
    <w:rsid w:val="001D205A"/>
    <w:rsid w:val="001D48A8"/>
    <w:rsid w:val="001D6530"/>
    <w:rsid w:val="001D694A"/>
    <w:rsid w:val="001D73D4"/>
    <w:rsid w:val="001E40BC"/>
    <w:rsid w:val="001E4C38"/>
    <w:rsid w:val="001E4D89"/>
    <w:rsid w:val="001E5A1A"/>
    <w:rsid w:val="001E66B1"/>
    <w:rsid w:val="001E6D09"/>
    <w:rsid w:val="001F0962"/>
    <w:rsid w:val="001F15A3"/>
    <w:rsid w:val="001F1CD7"/>
    <w:rsid w:val="001F4466"/>
    <w:rsid w:val="001F4DB3"/>
    <w:rsid w:val="001F53AD"/>
    <w:rsid w:val="001F5AA0"/>
    <w:rsid w:val="001F6027"/>
    <w:rsid w:val="001F71F1"/>
    <w:rsid w:val="002012E2"/>
    <w:rsid w:val="002017FF"/>
    <w:rsid w:val="00202D1B"/>
    <w:rsid w:val="0020395A"/>
    <w:rsid w:val="00206F92"/>
    <w:rsid w:val="00212E73"/>
    <w:rsid w:val="002162D1"/>
    <w:rsid w:val="00216BC3"/>
    <w:rsid w:val="00217EEA"/>
    <w:rsid w:val="00217F04"/>
    <w:rsid w:val="002201A3"/>
    <w:rsid w:val="00221CDD"/>
    <w:rsid w:val="00223625"/>
    <w:rsid w:val="00230B1E"/>
    <w:rsid w:val="002310AC"/>
    <w:rsid w:val="00232B94"/>
    <w:rsid w:val="00233E52"/>
    <w:rsid w:val="00234ED3"/>
    <w:rsid w:val="0023550B"/>
    <w:rsid w:val="00237305"/>
    <w:rsid w:val="00241FE7"/>
    <w:rsid w:val="00247F97"/>
    <w:rsid w:val="002506C8"/>
    <w:rsid w:val="00256308"/>
    <w:rsid w:val="0026113B"/>
    <w:rsid w:val="00264B11"/>
    <w:rsid w:val="00265A5D"/>
    <w:rsid w:val="00265DB2"/>
    <w:rsid w:val="00274FE7"/>
    <w:rsid w:val="00276247"/>
    <w:rsid w:val="00277F25"/>
    <w:rsid w:val="002811F3"/>
    <w:rsid w:val="002813CC"/>
    <w:rsid w:val="002846CD"/>
    <w:rsid w:val="00284C7C"/>
    <w:rsid w:val="00285225"/>
    <w:rsid w:val="00286DED"/>
    <w:rsid w:val="00287292"/>
    <w:rsid w:val="00287AB6"/>
    <w:rsid w:val="00294A67"/>
    <w:rsid w:val="00296516"/>
    <w:rsid w:val="00296B7D"/>
    <w:rsid w:val="0029707E"/>
    <w:rsid w:val="00297A36"/>
    <w:rsid w:val="00297F9C"/>
    <w:rsid w:val="002A1666"/>
    <w:rsid w:val="002A3065"/>
    <w:rsid w:val="002A35E6"/>
    <w:rsid w:val="002A458A"/>
    <w:rsid w:val="002A6321"/>
    <w:rsid w:val="002A6F40"/>
    <w:rsid w:val="002A70D2"/>
    <w:rsid w:val="002A7ECE"/>
    <w:rsid w:val="002B09CC"/>
    <w:rsid w:val="002B13E8"/>
    <w:rsid w:val="002B3EDE"/>
    <w:rsid w:val="002B5119"/>
    <w:rsid w:val="002B523E"/>
    <w:rsid w:val="002B743B"/>
    <w:rsid w:val="002C1FCA"/>
    <w:rsid w:val="002C21C7"/>
    <w:rsid w:val="002C37EE"/>
    <w:rsid w:val="002C49AC"/>
    <w:rsid w:val="002C65AA"/>
    <w:rsid w:val="002D2B99"/>
    <w:rsid w:val="002D2D85"/>
    <w:rsid w:val="002D31DB"/>
    <w:rsid w:val="002D4659"/>
    <w:rsid w:val="002D5A88"/>
    <w:rsid w:val="002D6815"/>
    <w:rsid w:val="002D6A28"/>
    <w:rsid w:val="002D711A"/>
    <w:rsid w:val="002E35B6"/>
    <w:rsid w:val="002E42B3"/>
    <w:rsid w:val="002E5BC8"/>
    <w:rsid w:val="002E7733"/>
    <w:rsid w:val="002F00C5"/>
    <w:rsid w:val="002F21C6"/>
    <w:rsid w:val="002F225B"/>
    <w:rsid w:val="002F3B82"/>
    <w:rsid w:val="002F5104"/>
    <w:rsid w:val="002F5B8C"/>
    <w:rsid w:val="002F74EC"/>
    <w:rsid w:val="002F7E98"/>
    <w:rsid w:val="003007B6"/>
    <w:rsid w:val="00302B0F"/>
    <w:rsid w:val="00302FB9"/>
    <w:rsid w:val="003035EC"/>
    <w:rsid w:val="00305565"/>
    <w:rsid w:val="003061A7"/>
    <w:rsid w:val="00306A2C"/>
    <w:rsid w:val="003078C6"/>
    <w:rsid w:val="0031052A"/>
    <w:rsid w:val="003120C1"/>
    <w:rsid w:val="003130AC"/>
    <w:rsid w:val="00313FBD"/>
    <w:rsid w:val="00315BCF"/>
    <w:rsid w:val="00316BAC"/>
    <w:rsid w:val="00317C89"/>
    <w:rsid w:val="00320DE5"/>
    <w:rsid w:val="00321D05"/>
    <w:rsid w:val="0032332F"/>
    <w:rsid w:val="00324E89"/>
    <w:rsid w:val="00327848"/>
    <w:rsid w:val="00327D3B"/>
    <w:rsid w:val="003317C2"/>
    <w:rsid w:val="0033292A"/>
    <w:rsid w:val="00335BBD"/>
    <w:rsid w:val="0033643B"/>
    <w:rsid w:val="00340246"/>
    <w:rsid w:val="003426C7"/>
    <w:rsid w:val="0034295E"/>
    <w:rsid w:val="00343953"/>
    <w:rsid w:val="00343E82"/>
    <w:rsid w:val="003442D6"/>
    <w:rsid w:val="0034459D"/>
    <w:rsid w:val="00345B8F"/>
    <w:rsid w:val="00347856"/>
    <w:rsid w:val="0035035F"/>
    <w:rsid w:val="00351EAA"/>
    <w:rsid w:val="00355533"/>
    <w:rsid w:val="0035743E"/>
    <w:rsid w:val="00360C1C"/>
    <w:rsid w:val="00360F86"/>
    <w:rsid w:val="003611A8"/>
    <w:rsid w:val="00361860"/>
    <w:rsid w:val="00362945"/>
    <w:rsid w:val="003629BE"/>
    <w:rsid w:val="003635C6"/>
    <w:rsid w:val="00364097"/>
    <w:rsid w:val="00365686"/>
    <w:rsid w:val="00365788"/>
    <w:rsid w:val="00366002"/>
    <w:rsid w:val="00373605"/>
    <w:rsid w:val="00373A2C"/>
    <w:rsid w:val="00373BF6"/>
    <w:rsid w:val="003742F7"/>
    <w:rsid w:val="003848A9"/>
    <w:rsid w:val="00385568"/>
    <w:rsid w:val="00385654"/>
    <w:rsid w:val="00385BDD"/>
    <w:rsid w:val="003878A8"/>
    <w:rsid w:val="00387EAA"/>
    <w:rsid w:val="00390392"/>
    <w:rsid w:val="00390CB2"/>
    <w:rsid w:val="00392319"/>
    <w:rsid w:val="003937B5"/>
    <w:rsid w:val="0039399E"/>
    <w:rsid w:val="00394AE9"/>
    <w:rsid w:val="00396768"/>
    <w:rsid w:val="00396EA0"/>
    <w:rsid w:val="003A00FE"/>
    <w:rsid w:val="003A1031"/>
    <w:rsid w:val="003A126C"/>
    <w:rsid w:val="003A159C"/>
    <w:rsid w:val="003B3765"/>
    <w:rsid w:val="003B3CA0"/>
    <w:rsid w:val="003C3279"/>
    <w:rsid w:val="003C64A9"/>
    <w:rsid w:val="003C7F6C"/>
    <w:rsid w:val="003D48BC"/>
    <w:rsid w:val="003D58C4"/>
    <w:rsid w:val="003D67D6"/>
    <w:rsid w:val="003E1E8C"/>
    <w:rsid w:val="003E3FBA"/>
    <w:rsid w:val="003E4B13"/>
    <w:rsid w:val="003E75AC"/>
    <w:rsid w:val="003F05CC"/>
    <w:rsid w:val="003F26D2"/>
    <w:rsid w:val="003F4711"/>
    <w:rsid w:val="003F51B1"/>
    <w:rsid w:val="003F5CFC"/>
    <w:rsid w:val="003F7DB2"/>
    <w:rsid w:val="00400608"/>
    <w:rsid w:val="004006D0"/>
    <w:rsid w:val="00400CD8"/>
    <w:rsid w:val="00401ED6"/>
    <w:rsid w:val="004040D3"/>
    <w:rsid w:val="0040476B"/>
    <w:rsid w:val="00410CCA"/>
    <w:rsid w:val="00412C43"/>
    <w:rsid w:val="004138D0"/>
    <w:rsid w:val="00415309"/>
    <w:rsid w:val="00416D82"/>
    <w:rsid w:val="004217E5"/>
    <w:rsid w:val="00422D1A"/>
    <w:rsid w:val="00425786"/>
    <w:rsid w:val="00425C73"/>
    <w:rsid w:val="00427FF5"/>
    <w:rsid w:val="00430A65"/>
    <w:rsid w:val="00432ABB"/>
    <w:rsid w:val="00434651"/>
    <w:rsid w:val="00435B2C"/>
    <w:rsid w:val="00442680"/>
    <w:rsid w:val="00443613"/>
    <w:rsid w:val="00443D48"/>
    <w:rsid w:val="00443F5D"/>
    <w:rsid w:val="00444DA7"/>
    <w:rsid w:val="00450486"/>
    <w:rsid w:val="0045129E"/>
    <w:rsid w:val="0045194E"/>
    <w:rsid w:val="00452307"/>
    <w:rsid w:val="00454896"/>
    <w:rsid w:val="00455742"/>
    <w:rsid w:val="0046019E"/>
    <w:rsid w:val="00464F54"/>
    <w:rsid w:val="00465F9B"/>
    <w:rsid w:val="00471486"/>
    <w:rsid w:val="00473527"/>
    <w:rsid w:val="00473D87"/>
    <w:rsid w:val="00475499"/>
    <w:rsid w:val="00475DB5"/>
    <w:rsid w:val="004760E2"/>
    <w:rsid w:val="00484FF7"/>
    <w:rsid w:val="0048527C"/>
    <w:rsid w:val="0049270D"/>
    <w:rsid w:val="00492C92"/>
    <w:rsid w:val="0049617F"/>
    <w:rsid w:val="00496E39"/>
    <w:rsid w:val="004A038A"/>
    <w:rsid w:val="004A0DF8"/>
    <w:rsid w:val="004A1F0A"/>
    <w:rsid w:val="004A3CA5"/>
    <w:rsid w:val="004A4CB2"/>
    <w:rsid w:val="004A643A"/>
    <w:rsid w:val="004A7704"/>
    <w:rsid w:val="004A7E40"/>
    <w:rsid w:val="004B2E46"/>
    <w:rsid w:val="004B4DA6"/>
    <w:rsid w:val="004B5574"/>
    <w:rsid w:val="004C0886"/>
    <w:rsid w:val="004C6B29"/>
    <w:rsid w:val="004C71AE"/>
    <w:rsid w:val="004D0E78"/>
    <w:rsid w:val="004D1545"/>
    <w:rsid w:val="004D351D"/>
    <w:rsid w:val="004D56E6"/>
    <w:rsid w:val="004D6874"/>
    <w:rsid w:val="004E077C"/>
    <w:rsid w:val="004E22DA"/>
    <w:rsid w:val="004E281D"/>
    <w:rsid w:val="004E2B1F"/>
    <w:rsid w:val="004E5113"/>
    <w:rsid w:val="004E6713"/>
    <w:rsid w:val="004F1481"/>
    <w:rsid w:val="004F372E"/>
    <w:rsid w:val="004F3A3B"/>
    <w:rsid w:val="004F3F48"/>
    <w:rsid w:val="004F442F"/>
    <w:rsid w:val="004F6D61"/>
    <w:rsid w:val="0050041F"/>
    <w:rsid w:val="00500E15"/>
    <w:rsid w:val="0050124F"/>
    <w:rsid w:val="00501CE5"/>
    <w:rsid w:val="0050377C"/>
    <w:rsid w:val="00505FBC"/>
    <w:rsid w:val="0051341B"/>
    <w:rsid w:val="005138EA"/>
    <w:rsid w:val="00514EDC"/>
    <w:rsid w:val="00517CC6"/>
    <w:rsid w:val="005206E0"/>
    <w:rsid w:val="00520F2C"/>
    <w:rsid w:val="00521341"/>
    <w:rsid w:val="00521CD5"/>
    <w:rsid w:val="00525356"/>
    <w:rsid w:val="005304C5"/>
    <w:rsid w:val="0053178F"/>
    <w:rsid w:val="00532885"/>
    <w:rsid w:val="005352B7"/>
    <w:rsid w:val="005409EE"/>
    <w:rsid w:val="00541781"/>
    <w:rsid w:val="00543FA9"/>
    <w:rsid w:val="00544EE7"/>
    <w:rsid w:val="005457A0"/>
    <w:rsid w:val="00550E8D"/>
    <w:rsid w:val="005524B3"/>
    <w:rsid w:val="0055374B"/>
    <w:rsid w:val="005550B1"/>
    <w:rsid w:val="005559A4"/>
    <w:rsid w:val="00555A5F"/>
    <w:rsid w:val="00562F4B"/>
    <w:rsid w:val="005638AA"/>
    <w:rsid w:val="00564044"/>
    <w:rsid w:val="005650AF"/>
    <w:rsid w:val="00567489"/>
    <w:rsid w:val="00567BC1"/>
    <w:rsid w:val="00570D7E"/>
    <w:rsid w:val="005718B9"/>
    <w:rsid w:val="00572334"/>
    <w:rsid w:val="00572FDD"/>
    <w:rsid w:val="00577BB6"/>
    <w:rsid w:val="00580498"/>
    <w:rsid w:val="00582440"/>
    <w:rsid w:val="005901C9"/>
    <w:rsid w:val="00591982"/>
    <w:rsid w:val="00591D87"/>
    <w:rsid w:val="00592139"/>
    <w:rsid w:val="00593A0B"/>
    <w:rsid w:val="00594CDA"/>
    <w:rsid w:val="0059535C"/>
    <w:rsid w:val="005A58D3"/>
    <w:rsid w:val="005A6F48"/>
    <w:rsid w:val="005B2726"/>
    <w:rsid w:val="005B3BBE"/>
    <w:rsid w:val="005B498E"/>
    <w:rsid w:val="005B5527"/>
    <w:rsid w:val="005C0C13"/>
    <w:rsid w:val="005C1B8A"/>
    <w:rsid w:val="005C3E30"/>
    <w:rsid w:val="005C48B7"/>
    <w:rsid w:val="005C555C"/>
    <w:rsid w:val="005C62B7"/>
    <w:rsid w:val="005D0F5A"/>
    <w:rsid w:val="005D24C5"/>
    <w:rsid w:val="005D263C"/>
    <w:rsid w:val="005D272F"/>
    <w:rsid w:val="005D3B97"/>
    <w:rsid w:val="005D4A45"/>
    <w:rsid w:val="005D60A4"/>
    <w:rsid w:val="005E1087"/>
    <w:rsid w:val="005E11C8"/>
    <w:rsid w:val="005E2B20"/>
    <w:rsid w:val="005E372F"/>
    <w:rsid w:val="005E5632"/>
    <w:rsid w:val="005E65FB"/>
    <w:rsid w:val="005E7AFF"/>
    <w:rsid w:val="005F4BD5"/>
    <w:rsid w:val="00600ABC"/>
    <w:rsid w:val="00600CC0"/>
    <w:rsid w:val="0060308B"/>
    <w:rsid w:val="0060562A"/>
    <w:rsid w:val="00611524"/>
    <w:rsid w:val="00613114"/>
    <w:rsid w:val="00621DAA"/>
    <w:rsid w:val="00621FAF"/>
    <w:rsid w:val="006244A0"/>
    <w:rsid w:val="00626D30"/>
    <w:rsid w:val="00630012"/>
    <w:rsid w:val="006349B9"/>
    <w:rsid w:val="0063655F"/>
    <w:rsid w:val="00637AE4"/>
    <w:rsid w:val="00642286"/>
    <w:rsid w:val="00645213"/>
    <w:rsid w:val="00646F38"/>
    <w:rsid w:val="00651257"/>
    <w:rsid w:val="006516D6"/>
    <w:rsid w:val="00652F7F"/>
    <w:rsid w:val="0065511D"/>
    <w:rsid w:val="0066046A"/>
    <w:rsid w:val="00662BB6"/>
    <w:rsid w:val="00663114"/>
    <w:rsid w:val="006701C1"/>
    <w:rsid w:val="00674606"/>
    <w:rsid w:val="00680611"/>
    <w:rsid w:val="0068157F"/>
    <w:rsid w:val="006819C3"/>
    <w:rsid w:val="00682EEB"/>
    <w:rsid w:val="00683A78"/>
    <w:rsid w:val="006852D4"/>
    <w:rsid w:val="00687533"/>
    <w:rsid w:val="006905FD"/>
    <w:rsid w:val="006914CC"/>
    <w:rsid w:val="00693058"/>
    <w:rsid w:val="00695681"/>
    <w:rsid w:val="006A19AB"/>
    <w:rsid w:val="006A1F93"/>
    <w:rsid w:val="006A4997"/>
    <w:rsid w:val="006A57D8"/>
    <w:rsid w:val="006A61AF"/>
    <w:rsid w:val="006A6E06"/>
    <w:rsid w:val="006B081F"/>
    <w:rsid w:val="006B1AE1"/>
    <w:rsid w:val="006B1E8D"/>
    <w:rsid w:val="006B233E"/>
    <w:rsid w:val="006B2CA5"/>
    <w:rsid w:val="006B2D58"/>
    <w:rsid w:val="006B437A"/>
    <w:rsid w:val="006B489A"/>
    <w:rsid w:val="006B5A83"/>
    <w:rsid w:val="006B5FC8"/>
    <w:rsid w:val="006B7EE9"/>
    <w:rsid w:val="006C1A14"/>
    <w:rsid w:val="006C24C6"/>
    <w:rsid w:val="006C58DE"/>
    <w:rsid w:val="006C5E44"/>
    <w:rsid w:val="006D3B87"/>
    <w:rsid w:val="006D4FCD"/>
    <w:rsid w:val="006D5BA2"/>
    <w:rsid w:val="006E050F"/>
    <w:rsid w:val="006E147B"/>
    <w:rsid w:val="006E2389"/>
    <w:rsid w:val="006E23D1"/>
    <w:rsid w:val="006E2DEF"/>
    <w:rsid w:val="006E3A42"/>
    <w:rsid w:val="006E4940"/>
    <w:rsid w:val="006E7271"/>
    <w:rsid w:val="006E76EC"/>
    <w:rsid w:val="006E7F41"/>
    <w:rsid w:val="006F1A3B"/>
    <w:rsid w:val="006F2C27"/>
    <w:rsid w:val="006F3167"/>
    <w:rsid w:val="006F3272"/>
    <w:rsid w:val="006F3794"/>
    <w:rsid w:val="006F4EB3"/>
    <w:rsid w:val="006F62EF"/>
    <w:rsid w:val="006F73E2"/>
    <w:rsid w:val="006F7CBF"/>
    <w:rsid w:val="006F7EA2"/>
    <w:rsid w:val="00702495"/>
    <w:rsid w:val="00704102"/>
    <w:rsid w:val="00706DC6"/>
    <w:rsid w:val="00711817"/>
    <w:rsid w:val="00714C22"/>
    <w:rsid w:val="00716FB1"/>
    <w:rsid w:val="00717137"/>
    <w:rsid w:val="007220F0"/>
    <w:rsid w:val="00722974"/>
    <w:rsid w:val="00722DAC"/>
    <w:rsid w:val="0072408D"/>
    <w:rsid w:val="0072518B"/>
    <w:rsid w:val="007270A9"/>
    <w:rsid w:val="00733DF8"/>
    <w:rsid w:val="007348D1"/>
    <w:rsid w:val="0073585E"/>
    <w:rsid w:val="007360ED"/>
    <w:rsid w:val="00736EBF"/>
    <w:rsid w:val="00737B22"/>
    <w:rsid w:val="007430EA"/>
    <w:rsid w:val="00743523"/>
    <w:rsid w:val="00745D61"/>
    <w:rsid w:val="00746147"/>
    <w:rsid w:val="00753F89"/>
    <w:rsid w:val="00753FC8"/>
    <w:rsid w:val="007541E7"/>
    <w:rsid w:val="007558AF"/>
    <w:rsid w:val="0075766F"/>
    <w:rsid w:val="007577CF"/>
    <w:rsid w:val="00757E5D"/>
    <w:rsid w:val="00766120"/>
    <w:rsid w:val="0076614A"/>
    <w:rsid w:val="00767844"/>
    <w:rsid w:val="00771217"/>
    <w:rsid w:val="00772303"/>
    <w:rsid w:val="00772D0D"/>
    <w:rsid w:val="007738FE"/>
    <w:rsid w:val="00773E69"/>
    <w:rsid w:val="007753F2"/>
    <w:rsid w:val="00775DB0"/>
    <w:rsid w:val="0077762A"/>
    <w:rsid w:val="00780460"/>
    <w:rsid w:val="007822E3"/>
    <w:rsid w:val="007839B1"/>
    <w:rsid w:val="007841A1"/>
    <w:rsid w:val="0078629F"/>
    <w:rsid w:val="0078777A"/>
    <w:rsid w:val="007877E6"/>
    <w:rsid w:val="0079022C"/>
    <w:rsid w:val="00791E07"/>
    <w:rsid w:val="007936F1"/>
    <w:rsid w:val="007938B2"/>
    <w:rsid w:val="0079516D"/>
    <w:rsid w:val="00795180"/>
    <w:rsid w:val="00796EB4"/>
    <w:rsid w:val="007A2364"/>
    <w:rsid w:val="007A26A8"/>
    <w:rsid w:val="007A4174"/>
    <w:rsid w:val="007A680A"/>
    <w:rsid w:val="007A7E00"/>
    <w:rsid w:val="007A7F24"/>
    <w:rsid w:val="007B1092"/>
    <w:rsid w:val="007B1AB0"/>
    <w:rsid w:val="007B276F"/>
    <w:rsid w:val="007B42B0"/>
    <w:rsid w:val="007B6A46"/>
    <w:rsid w:val="007C076B"/>
    <w:rsid w:val="007C2EE4"/>
    <w:rsid w:val="007C2F88"/>
    <w:rsid w:val="007C3DC9"/>
    <w:rsid w:val="007C76FB"/>
    <w:rsid w:val="007D085D"/>
    <w:rsid w:val="007D12A1"/>
    <w:rsid w:val="007D1F1C"/>
    <w:rsid w:val="007D2FFC"/>
    <w:rsid w:val="007D6950"/>
    <w:rsid w:val="007D7ADC"/>
    <w:rsid w:val="007E18BB"/>
    <w:rsid w:val="007E18E2"/>
    <w:rsid w:val="007E2C8B"/>
    <w:rsid w:val="007E3714"/>
    <w:rsid w:val="007F215C"/>
    <w:rsid w:val="007F22AC"/>
    <w:rsid w:val="007F54A9"/>
    <w:rsid w:val="007F6520"/>
    <w:rsid w:val="007F702C"/>
    <w:rsid w:val="007F7E5D"/>
    <w:rsid w:val="0080013A"/>
    <w:rsid w:val="008008F4"/>
    <w:rsid w:val="008009B7"/>
    <w:rsid w:val="00803F42"/>
    <w:rsid w:val="0080726A"/>
    <w:rsid w:val="00807E46"/>
    <w:rsid w:val="00810E3F"/>
    <w:rsid w:val="008115E6"/>
    <w:rsid w:val="00813AA0"/>
    <w:rsid w:val="00824037"/>
    <w:rsid w:val="00824B3D"/>
    <w:rsid w:val="00825E8A"/>
    <w:rsid w:val="00826BB3"/>
    <w:rsid w:val="008312F4"/>
    <w:rsid w:val="00833277"/>
    <w:rsid w:val="00834C67"/>
    <w:rsid w:val="008356EF"/>
    <w:rsid w:val="00836A3D"/>
    <w:rsid w:val="008373DB"/>
    <w:rsid w:val="008379E7"/>
    <w:rsid w:val="00840906"/>
    <w:rsid w:val="00842198"/>
    <w:rsid w:val="00842907"/>
    <w:rsid w:val="0084492C"/>
    <w:rsid w:val="008458D0"/>
    <w:rsid w:val="008460D1"/>
    <w:rsid w:val="00850E42"/>
    <w:rsid w:val="008518B9"/>
    <w:rsid w:val="008547B6"/>
    <w:rsid w:val="00855667"/>
    <w:rsid w:val="00860B0A"/>
    <w:rsid w:val="008633E7"/>
    <w:rsid w:val="00863EB8"/>
    <w:rsid w:val="00866C34"/>
    <w:rsid w:val="008676A3"/>
    <w:rsid w:val="008731A9"/>
    <w:rsid w:val="00873351"/>
    <w:rsid w:val="00874130"/>
    <w:rsid w:val="0087643B"/>
    <w:rsid w:val="00876799"/>
    <w:rsid w:val="008769C1"/>
    <w:rsid w:val="00876B3F"/>
    <w:rsid w:val="00880C2F"/>
    <w:rsid w:val="00882897"/>
    <w:rsid w:val="00883BBD"/>
    <w:rsid w:val="00883E95"/>
    <w:rsid w:val="00885C07"/>
    <w:rsid w:val="008911D4"/>
    <w:rsid w:val="00891AB7"/>
    <w:rsid w:val="0089280E"/>
    <w:rsid w:val="00893F5E"/>
    <w:rsid w:val="0089576D"/>
    <w:rsid w:val="00895B19"/>
    <w:rsid w:val="00895B7A"/>
    <w:rsid w:val="00895F0C"/>
    <w:rsid w:val="008963D7"/>
    <w:rsid w:val="008973A9"/>
    <w:rsid w:val="008974A9"/>
    <w:rsid w:val="008A0EA6"/>
    <w:rsid w:val="008A4A69"/>
    <w:rsid w:val="008B284D"/>
    <w:rsid w:val="008B39E9"/>
    <w:rsid w:val="008B4422"/>
    <w:rsid w:val="008B50DC"/>
    <w:rsid w:val="008B5F8E"/>
    <w:rsid w:val="008B6CEF"/>
    <w:rsid w:val="008C1A1B"/>
    <w:rsid w:val="008C1AD6"/>
    <w:rsid w:val="008C2148"/>
    <w:rsid w:val="008C4534"/>
    <w:rsid w:val="008C4707"/>
    <w:rsid w:val="008C7509"/>
    <w:rsid w:val="008D0F29"/>
    <w:rsid w:val="008D12FC"/>
    <w:rsid w:val="008D4E5F"/>
    <w:rsid w:val="008D5513"/>
    <w:rsid w:val="008D5864"/>
    <w:rsid w:val="008D5E1F"/>
    <w:rsid w:val="008D64B0"/>
    <w:rsid w:val="008E12A9"/>
    <w:rsid w:val="008E1765"/>
    <w:rsid w:val="008E466B"/>
    <w:rsid w:val="008E505A"/>
    <w:rsid w:val="008E78A7"/>
    <w:rsid w:val="008F44B4"/>
    <w:rsid w:val="008F48EF"/>
    <w:rsid w:val="008F4D9C"/>
    <w:rsid w:val="008F6B3F"/>
    <w:rsid w:val="008F6CB3"/>
    <w:rsid w:val="008F7427"/>
    <w:rsid w:val="009016A7"/>
    <w:rsid w:val="009024C7"/>
    <w:rsid w:val="0090267B"/>
    <w:rsid w:val="00904481"/>
    <w:rsid w:val="00906F7F"/>
    <w:rsid w:val="00910D14"/>
    <w:rsid w:val="009141F0"/>
    <w:rsid w:val="00914D2B"/>
    <w:rsid w:val="00920113"/>
    <w:rsid w:val="0092016F"/>
    <w:rsid w:val="009211FF"/>
    <w:rsid w:val="00921973"/>
    <w:rsid w:val="00921A89"/>
    <w:rsid w:val="009233F7"/>
    <w:rsid w:val="00925216"/>
    <w:rsid w:val="00925E10"/>
    <w:rsid w:val="00925E18"/>
    <w:rsid w:val="00926206"/>
    <w:rsid w:val="0092638D"/>
    <w:rsid w:val="009267DD"/>
    <w:rsid w:val="009269B3"/>
    <w:rsid w:val="00927933"/>
    <w:rsid w:val="0093096B"/>
    <w:rsid w:val="00930BEC"/>
    <w:rsid w:val="0093132E"/>
    <w:rsid w:val="00933115"/>
    <w:rsid w:val="00936DAD"/>
    <w:rsid w:val="00940362"/>
    <w:rsid w:val="00943C3D"/>
    <w:rsid w:val="009440A1"/>
    <w:rsid w:val="00946E20"/>
    <w:rsid w:val="00946ED1"/>
    <w:rsid w:val="00953008"/>
    <w:rsid w:val="009565F2"/>
    <w:rsid w:val="00957A2A"/>
    <w:rsid w:val="009602FC"/>
    <w:rsid w:val="00961DA4"/>
    <w:rsid w:val="009625C4"/>
    <w:rsid w:val="009631AE"/>
    <w:rsid w:val="00963327"/>
    <w:rsid w:val="009649C0"/>
    <w:rsid w:val="00965719"/>
    <w:rsid w:val="009662C2"/>
    <w:rsid w:val="00967775"/>
    <w:rsid w:val="0097173A"/>
    <w:rsid w:val="00971FD7"/>
    <w:rsid w:val="00976EB2"/>
    <w:rsid w:val="00977F74"/>
    <w:rsid w:val="00981657"/>
    <w:rsid w:val="00983B41"/>
    <w:rsid w:val="00985D86"/>
    <w:rsid w:val="00986710"/>
    <w:rsid w:val="009934A2"/>
    <w:rsid w:val="009954FC"/>
    <w:rsid w:val="0099679D"/>
    <w:rsid w:val="009968FD"/>
    <w:rsid w:val="009A1090"/>
    <w:rsid w:val="009A119C"/>
    <w:rsid w:val="009A784C"/>
    <w:rsid w:val="009B25CD"/>
    <w:rsid w:val="009B3A0E"/>
    <w:rsid w:val="009B5675"/>
    <w:rsid w:val="009B5DC8"/>
    <w:rsid w:val="009B5EB0"/>
    <w:rsid w:val="009C0965"/>
    <w:rsid w:val="009C29F7"/>
    <w:rsid w:val="009C73E0"/>
    <w:rsid w:val="009D0A09"/>
    <w:rsid w:val="009D134C"/>
    <w:rsid w:val="009D18A3"/>
    <w:rsid w:val="009D2FB2"/>
    <w:rsid w:val="009D30C3"/>
    <w:rsid w:val="009D3C96"/>
    <w:rsid w:val="009D4E92"/>
    <w:rsid w:val="009D5CA0"/>
    <w:rsid w:val="009E2394"/>
    <w:rsid w:val="009E241D"/>
    <w:rsid w:val="009E4DA7"/>
    <w:rsid w:val="009E5EFB"/>
    <w:rsid w:val="009E656C"/>
    <w:rsid w:val="009E7B42"/>
    <w:rsid w:val="009F021A"/>
    <w:rsid w:val="009F1780"/>
    <w:rsid w:val="009F180F"/>
    <w:rsid w:val="009F2EFB"/>
    <w:rsid w:val="009F3E0D"/>
    <w:rsid w:val="009F5762"/>
    <w:rsid w:val="009F58AB"/>
    <w:rsid w:val="009F7CAA"/>
    <w:rsid w:val="00A008C1"/>
    <w:rsid w:val="00A01652"/>
    <w:rsid w:val="00A07814"/>
    <w:rsid w:val="00A0794F"/>
    <w:rsid w:val="00A15057"/>
    <w:rsid w:val="00A1667B"/>
    <w:rsid w:val="00A17B5C"/>
    <w:rsid w:val="00A23A11"/>
    <w:rsid w:val="00A242FE"/>
    <w:rsid w:val="00A30E7C"/>
    <w:rsid w:val="00A3164F"/>
    <w:rsid w:val="00A32113"/>
    <w:rsid w:val="00A34704"/>
    <w:rsid w:val="00A36322"/>
    <w:rsid w:val="00A37FC0"/>
    <w:rsid w:val="00A44F7A"/>
    <w:rsid w:val="00A464A5"/>
    <w:rsid w:val="00A47D83"/>
    <w:rsid w:val="00A50B42"/>
    <w:rsid w:val="00A5277F"/>
    <w:rsid w:val="00A5320D"/>
    <w:rsid w:val="00A54A79"/>
    <w:rsid w:val="00A55F2A"/>
    <w:rsid w:val="00A55F73"/>
    <w:rsid w:val="00A56B24"/>
    <w:rsid w:val="00A5717B"/>
    <w:rsid w:val="00A575AC"/>
    <w:rsid w:val="00A61172"/>
    <w:rsid w:val="00A61333"/>
    <w:rsid w:val="00A6178A"/>
    <w:rsid w:val="00A62DC8"/>
    <w:rsid w:val="00A63FF0"/>
    <w:rsid w:val="00A6491D"/>
    <w:rsid w:val="00A72259"/>
    <w:rsid w:val="00A760D5"/>
    <w:rsid w:val="00A836FF"/>
    <w:rsid w:val="00A84CAB"/>
    <w:rsid w:val="00A86A69"/>
    <w:rsid w:val="00A9027F"/>
    <w:rsid w:val="00A91C57"/>
    <w:rsid w:val="00A93C39"/>
    <w:rsid w:val="00AA15FE"/>
    <w:rsid w:val="00AA4BFA"/>
    <w:rsid w:val="00AA5FEE"/>
    <w:rsid w:val="00AB105C"/>
    <w:rsid w:val="00AB1544"/>
    <w:rsid w:val="00AB2DFE"/>
    <w:rsid w:val="00AB59E9"/>
    <w:rsid w:val="00AB64B1"/>
    <w:rsid w:val="00AC0163"/>
    <w:rsid w:val="00AC1396"/>
    <w:rsid w:val="00AC1B02"/>
    <w:rsid w:val="00AC2186"/>
    <w:rsid w:val="00AC2F4A"/>
    <w:rsid w:val="00AC56E9"/>
    <w:rsid w:val="00AC5E9D"/>
    <w:rsid w:val="00AC6369"/>
    <w:rsid w:val="00AD0E03"/>
    <w:rsid w:val="00AD1996"/>
    <w:rsid w:val="00AD3ACE"/>
    <w:rsid w:val="00AD46D5"/>
    <w:rsid w:val="00AD55BB"/>
    <w:rsid w:val="00AD5776"/>
    <w:rsid w:val="00AD6F66"/>
    <w:rsid w:val="00AD78E8"/>
    <w:rsid w:val="00AE0A60"/>
    <w:rsid w:val="00AE43BC"/>
    <w:rsid w:val="00AE6560"/>
    <w:rsid w:val="00AE716F"/>
    <w:rsid w:val="00AF6960"/>
    <w:rsid w:val="00AF6E86"/>
    <w:rsid w:val="00B002B5"/>
    <w:rsid w:val="00B01317"/>
    <w:rsid w:val="00B014B4"/>
    <w:rsid w:val="00B047FF"/>
    <w:rsid w:val="00B04A91"/>
    <w:rsid w:val="00B05278"/>
    <w:rsid w:val="00B054EB"/>
    <w:rsid w:val="00B06585"/>
    <w:rsid w:val="00B069FE"/>
    <w:rsid w:val="00B07CC9"/>
    <w:rsid w:val="00B108D2"/>
    <w:rsid w:val="00B10FEC"/>
    <w:rsid w:val="00B15BEF"/>
    <w:rsid w:val="00B22EED"/>
    <w:rsid w:val="00B23058"/>
    <w:rsid w:val="00B23DD0"/>
    <w:rsid w:val="00B24313"/>
    <w:rsid w:val="00B2543D"/>
    <w:rsid w:val="00B265BC"/>
    <w:rsid w:val="00B26951"/>
    <w:rsid w:val="00B27145"/>
    <w:rsid w:val="00B272ED"/>
    <w:rsid w:val="00B27FB6"/>
    <w:rsid w:val="00B365C4"/>
    <w:rsid w:val="00B36861"/>
    <w:rsid w:val="00B368C7"/>
    <w:rsid w:val="00B4073E"/>
    <w:rsid w:val="00B409CF"/>
    <w:rsid w:val="00B42ABA"/>
    <w:rsid w:val="00B430FE"/>
    <w:rsid w:val="00B467F1"/>
    <w:rsid w:val="00B47A18"/>
    <w:rsid w:val="00B47F36"/>
    <w:rsid w:val="00B50236"/>
    <w:rsid w:val="00B56CFF"/>
    <w:rsid w:val="00B56D07"/>
    <w:rsid w:val="00B578DF"/>
    <w:rsid w:val="00B60EC8"/>
    <w:rsid w:val="00B61CC5"/>
    <w:rsid w:val="00B627C7"/>
    <w:rsid w:val="00B67095"/>
    <w:rsid w:val="00B6777E"/>
    <w:rsid w:val="00B678DA"/>
    <w:rsid w:val="00B721D1"/>
    <w:rsid w:val="00B728E2"/>
    <w:rsid w:val="00B772D2"/>
    <w:rsid w:val="00B80114"/>
    <w:rsid w:val="00B80800"/>
    <w:rsid w:val="00B81B2A"/>
    <w:rsid w:val="00B8200E"/>
    <w:rsid w:val="00B842EC"/>
    <w:rsid w:val="00B855B2"/>
    <w:rsid w:val="00B91DA6"/>
    <w:rsid w:val="00B92656"/>
    <w:rsid w:val="00BA102C"/>
    <w:rsid w:val="00BA2195"/>
    <w:rsid w:val="00BA4557"/>
    <w:rsid w:val="00BB1C4D"/>
    <w:rsid w:val="00BB32B2"/>
    <w:rsid w:val="00BB38C7"/>
    <w:rsid w:val="00BB4A1C"/>
    <w:rsid w:val="00BB542A"/>
    <w:rsid w:val="00BB54A0"/>
    <w:rsid w:val="00BC250E"/>
    <w:rsid w:val="00BC390A"/>
    <w:rsid w:val="00BC4561"/>
    <w:rsid w:val="00BC4F5E"/>
    <w:rsid w:val="00BC6CAC"/>
    <w:rsid w:val="00BD3901"/>
    <w:rsid w:val="00BD3A1E"/>
    <w:rsid w:val="00BD4D49"/>
    <w:rsid w:val="00BD58F5"/>
    <w:rsid w:val="00BD6062"/>
    <w:rsid w:val="00BD7519"/>
    <w:rsid w:val="00BE3916"/>
    <w:rsid w:val="00BE3BF1"/>
    <w:rsid w:val="00BE4422"/>
    <w:rsid w:val="00BE610D"/>
    <w:rsid w:val="00BF0F20"/>
    <w:rsid w:val="00BF1DAA"/>
    <w:rsid w:val="00BF3241"/>
    <w:rsid w:val="00BF3731"/>
    <w:rsid w:val="00BF6198"/>
    <w:rsid w:val="00BF6CCC"/>
    <w:rsid w:val="00BF7770"/>
    <w:rsid w:val="00BF77EC"/>
    <w:rsid w:val="00C0136D"/>
    <w:rsid w:val="00C051B0"/>
    <w:rsid w:val="00C05F79"/>
    <w:rsid w:val="00C06482"/>
    <w:rsid w:val="00C1089F"/>
    <w:rsid w:val="00C118B2"/>
    <w:rsid w:val="00C11F9F"/>
    <w:rsid w:val="00C13AF5"/>
    <w:rsid w:val="00C1417A"/>
    <w:rsid w:val="00C205B3"/>
    <w:rsid w:val="00C20F32"/>
    <w:rsid w:val="00C25F33"/>
    <w:rsid w:val="00C316B6"/>
    <w:rsid w:val="00C3356E"/>
    <w:rsid w:val="00C36210"/>
    <w:rsid w:val="00C36BEC"/>
    <w:rsid w:val="00C36E62"/>
    <w:rsid w:val="00C37710"/>
    <w:rsid w:val="00C40922"/>
    <w:rsid w:val="00C41250"/>
    <w:rsid w:val="00C42312"/>
    <w:rsid w:val="00C42867"/>
    <w:rsid w:val="00C43587"/>
    <w:rsid w:val="00C44142"/>
    <w:rsid w:val="00C45C91"/>
    <w:rsid w:val="00C46E60"/>
    <w:rsid w:val="00C51B29"/>
    <w:rsid w:val="00C52B3C"/>
    <w:rsid w:val="00C536E1"/>
    <w:rsid w:val="00C539C3"/>
    <w:rsid w:val="00C53F56"/>
    <w:rsid w:val="00C5490B"/>
    <w:rsid w:val="00C57296"/>
    <w:rsid w:val="00C573D1"/>
    <w:rsid w:val="00C575E2"/>
    <w:rsid w:val="00C57A11"/>
    <w:rsid w:val="00C6032F"/>
    <w:rsid w:val="00C61AEF"/>
    <w:rsid w:val="00C630CF"/>
    <w:rsid w:val="00C65CAA"/>
    <w:rsid w:val="00C66A26"/>
    <w:rsid w:val="00C67306"/>
    <w:rsid w:val="00C67FE1"/>
    <w:rsid w:val="00C72666"/>
    <w:rsid w:val="00C728C0"/>
    <w:rsid w:val="00C73116"/>
    <w:rsid w:val="00C73228"/>
    <w:rsid w:val="00C75424"/>
    <w:rsid w:val="00C764E0"/>
    <w:rsid w:val="00C77265"/>
    <w:rsid w:val="00C77CFE"/>
    <w:rsid w:val="00C83424"/>
    <w:rsid w:val="00C83D72"/>
    <w:rsid w:val="00C84A40"/>
    <w:rsid w:val="00C91086"/>
    <w:rsid w:val="00C9135B"/>
    <w:rsid w:val="00C92B43"/>
    <w:rsid w:val="00C9465F"/>
    <w:rsid w:val="00C94FCA"/>
    <w:rsid w:val="00C95116"/>
    <w:rsid w:val="00C955F0"/>
    <w:rsid w:val="00CA021B"/>
    <w:rsid w:val="00CA0BDC"/>
    <w:rsid w:val="00CA2468"/>
    <w:rsid w:val="00CA452C"/>
    <w:rsid w:val="00CA5582"/>
    <w:rsid w:val="00CA7382"/>
    <w:rsid w:val="00CB04BC"/>
    <w:rsid w:val="00CB1532"/>
    <w:rsid w:val="00CB2130"/>
    <w:rsid w:val="00CB53BA"/>
    <w:rsid w:val="00CB6868"/>
    <w:rsid w:val="00CB6E71"/>
    <w:rsid w:val="00CC1CA5"/>
    <w:rsid w:val="00CC22FA"/>
    <w:rsid w:val="00CC2E25"/>
    <w:rsid w:val="00CC4AAA"/>
    <w:rsid w:val="00CC6D5B"/>
    <w:rsid w:val="00CC6F04"/>
    <w:rsid w:val="00CC7B1A"/>
    <w:rsid w:val="00CD2008"/>
    <w:rsid w:val="00CD2DD7"/>
    <w:rsid w:val="00CD3AD1"/>
    <w:rsid w:val="00CD550F"/>
    <w:rsid w:val="00CD758E"/>
    <w:rsid w:val="00CE4090"/>
    <w:rsid w:val="00CE498F"/>
    <w:rsid w:val="00CE67A3"/>
    <w:rsid w:val="00CE6E8F"/>
    <w:rsid w:val="00CE7F92"/>
    <w:rsid w:val="00CF17D7"/>
    <w:rsid w:val="00CF2395"/>
    <w:rsid w:val="00CF467A"/>
    <w:rsid w:val="00CF6635"/>
    <w:rsid w:val="00CF6C04"/>
    <w:rsid w:val="00CF74C2"/>
    <w:rsid w:val="00CF75F0"/>
    <w:rsid w:val="00CF7F06"/>
    <w:rsid w:val="00D00BE9"/>
    <w:rsid w:val="00D022CD"/>
    <w:rsid w:val="00D05AA2"/>
    <w:rsid w:val="00D05C10"/>
    <w:rsid w:val="00D06710"/>
    <w:rsid w:val="00D0729D"/>
    <w:rsid w:val="00D10998"/>
    <w:rsid w:val="00D1264C"/>
    <w:rsid w:val="00D1345D"/>
    <w:rsid w:val="00D134B3"/>
    <w:rsid w:val="00D13AE3"/>
    <w:rsid w:val="00D14851"/>
    <w:rsid w:val="00D14E1A"/>
    <w:rsid w:val="00D17A0E"/>
    <w:rsid w:val="00D20980"/>
    <w:rsid w:val="00D22E6E"/>
    <w:rsid w:val="00D26E4F"/>
    <w:rsid w:val="00D2736C"/>
    <w:rsid w:val="00D27E3E"/>
    <w:rsid w:val="00D31431"/>
    <w:rsid w:val="00D369A2"/>
    <w:rsid w:val="00D3743F"/>
    <w:rsid w:val="00D4124B"/>
    <w:rsid w:val="00D413C8"/>
    <w:rsid w:val="00D41A3B"/>
    <w:rsid w:val="00D42065"/>
    <w:rsid w:val="00D43762"/>
    <w:rsid w:val="00D43D40"/>
    <w:rsid w:val="00D44B9B"/>
    <w:rsid w:val="00D46EE8"/>
    <w:rsid w:val="00D47D26"/>
    <w:rsid w:val="00D51E4F"/>
    <w:rsid w:val="00D53D1A"/>
    <w:rsid w:val="00D5622E"/>
    <w:rsid w:val="00D56349"/>
    <w:rsid w:val="00D5672C"/>
    <w:rsid w:val="00D60C9E"/>
    <w:rsid w:val="00D66EF7"/>
    <w:rsid w:val="00D6704F"/>
    <w:rsid w:val="00D678C3"/>
    <w:rsid w:val="00D72FE0"/>
    <w:rsid w:val="00D73118"/>
    <w:rsid w:val="00D745D8"/>
    <w:rsid w:val="00D75161"/>
    <w:rsid w:val="00D758A2"/>
    <w:rsid w:val="00D819BB"/>
    <w:rsid w:val="00D81ADF"/>
    <w:rsid w:val="00D82C8C"/>
    <w:rsid w:val="00D84C2E"/>
    <w:rsid w:val="00D86903"/>
    <w:rsid w:val="00D87727"/>
    <w:rsid w:val="00D92896"/>
    <w:rsid w:val="00D96426"/>
    <w:rsid w:val="00D97471"/>
    <w:rsid w:val="00DA0953"/>
    <w:rsid w:val="00DA5DCC"/>
    <w:rsid w:val="00DA610B"/>
    <w:rsid w:val="00DB1D31"/>
    <w:rsid w:val="00DB210A"/>
    <w:rsid w:val="00DB3775"/>
    <w:rsid w:val="00DB6BF2"/>
    <w:rsid w:val="00DB795C"/>
    <w:rsid w:val="00DC055E"/>
    <w:rsid w:val="00DC5C2A"/>
    <w:rsid w:val="00DC78DB"/>
    <w:rsid w:val="00DD3DB2"/>
    <w:rsid w:val="00DD46CA"/>
    <w:rsid w:val="00DD518A"/>
    <w:rsid w:val="00DD546E"/>
    <w:rsid w:val="00DD7D8C"/>
    <w:rsid w:val="00DE1095"/>
    <w:rsid w:val="00DE5189"/>
    <w:rsid w:val="00DF0F87"/>
    <w:rsid w:val="00DF1777"/>
    <w:rsid w:val="00DF2ACD"/>
    <w:rsid w:val="00DF41E5"/>
    <w:rsid w:val="00E01010"/>
    <w:rsid w:val="00E033E2"/>
    <w:rsid w:val="00E0462D"/>
    <w:rsid w:val="00E05B81"/>
    <w:rsid w:val="00E06D63"/>
    <w:rsid w:val="00E119BE"/>
    <w:rsid w:val="00E12B8D"/>
    <w:rsid w:val="00E12F5B"/>
    <w:rsid w:val="00E15168"/>
    <w:rsid w:val="00E16063"/>
    <w:rsid w:val="00E202D5"/>
    <w:rsid w:val="00E20D7E"/>
    <w:rsid w:val="00E21240"/>
    <w:rsid w:val="00E21498"/>
    <w:rsid w:val="00E219B8"/>
    <w:rsid w:val="00E21AAD"/>
    <w:rsid w:val="00E21AC9"/>
    <w:rsid w:val="00E2440F"/>
    <w:rsid w:val="00E248E3"/>
    <w:rsid w:val="00E24BEE"/>
    <w:rsid w:val="00E24CFD"/>
    <w:rsid w:val="00E306C0"/>
    <w:rsid w:val="00E31AA4"/>
    <w:rsid w:val="00E31F2D"/>
    <w:rsid w:val="00E32886"/>
    <w:rsid w:val="00E3541C"/>
    <w:rsid w:val="00E35D6C"/>
    <w:rsid w:val="00E3677A"/>
    <w:rsid w:val="00E36F00"/>
    <w:rsid w:val="00E371E8"/>
    <w:rsid w:val="00E4107D"/>
    <w:rsid w:val="00E41587"/>
    <w:rsid w:val="00E42B1E"/>
    <w:rsid w:val="00E43115"/>
    <w:rsid w:val="00E44426"/>
    <w:rsid w:val="00E4455E"/>
    <w:rsid w:val="00E4468A"/>
    <w:rsid w:val="00E471EB"/>
    <w:rsid w:val="00E47651"/>
    <w:rsid w:val="00E512CA"/>
    <w:rsid w:val="00E52C36"/>
    <w:rsid w:val="00E54F4F"/>
    <w:rsid w:val="00E55E9A"/>
    <w:rsid w:val="00E562A2"/>
    <w:rsid w:val="00E60276"/>
    <w:rsid w:val="00E60DB6"/>
    <w:rsid w:val="00E6152F"/>
    <w:rsid w:val="00E61CBC"/>
    <w:rsid w:val="00E63FF9"/>
    <w:rsid w:val="00E645DC"/>
    <w:rsid w:val="00E65BA4"/>
    <w:rsid w:val="00E6795F"/>
    <w:rsid w:val="00E703AC"/>
    <w:rsid w:val="00E71A86"/>
    <w:rsid w:val="00E7320F"/>
    <w:rsid w:val="00E7332B"/>
    <w:rsid w:val="00E74283"/>
    <w:rsid w:val="00E75290"/>
    <w:rsid w:val="00E80650"/>
    <w:rsid w:val="00E8224B"/>
    <w:rsid w:val="00E82341"/>
    <w:rsid w:val="00E84D42"/>
    <w:rsid w:val="00E87BE8"/>
    <w:rsid w:val="00E901BC"/>
    <w:rsid w:val="00E95086"/>
    <w:rsid w:val="00E9617C"/>
    <w:rsid w:val="00E96553"/>
    <w:rsid w:val="00E97F85"/>
    <w:rsid w:val="00EA2230"/>
    <w:rsid w:val="00EA5262"/>
    <w:rsid w:val="00EA5705"/>
    <w:rsid w:val="00EA5CE9"/>
    <w:rsid w:val="00EA6F3E"/>
    <w:rsid w:val="00EA7DD3"/>
    <w:rsid w:val="00EB0806"/>
    <w:rsid w:val="00EB2D15"/>
    <w:rsid w:val="00EB30DF"/>
    <w:rsid w:val="00EB3A59"/>
    <w:rsid w:val="00EB45C5"/>
    <w:rsid w:val="00EB4694"/>
    <w:rsid w:val="00EB4A76"/>
    <w:rsid w:val="00EB4D27"/>
    <w:rsid w:val="00EB5C42"/>
    <w:rsid w:val="00EB7482"/>
    <w:rsid w:val="00EB7BD3"/>
    <w:rsid w:val="00EC1C2A"/>
    <w:rsid w:val="00EC6838"/>
    <w:rsid w:val="00EC7C23"/>
    <w:rsid w:val="00ED1FAD"/>
    <w:rsid w:val="00ED2180"/>
    <w:rsid w:val="00ED3697"/>
    <w:rsid w:val="00ED536B"/>
    <w:rsid w:val="00ED6A21"/>
    <w:rsid w:val="00ED7BA4"/>
    <w:rsid w:val="00EE02D5"/>
    <w:rsid w:val="00EE0880"/>
    <w:rsid w:val="00EE4C52"/>
    <w:rsid w:val="00EE5339"/>
    <w:rsid w:val="00EE5C30"/>
    <w:rsid w:val="00EE6AA2"/>
    <w:rsid w:val="00EF01D9"/>
    <w:rsid w:val="00EF0701"/>
    <w:rsid w:val="00EF0BC8"/>
    <w:rsid w:val="00EF2CA8"/>
    <w:rsid w:val="00EF3EA4"/>
    <w:rsid w:val="00EF4427"/>
    <w:rsid w:val="00EF5BFD"/>
    <w:rsid w:val="00EF653F"/>
    <w:rsid w:val="00EF73C7"/>
    <w:rsid w:val="00EF7D4F"/>
    <w:rsid w:val="00F00BB1"/>
    <w:rsid w:val="00F00C49"/>
    <w:rsid w:val="00F020B1"/>
    <w:rsid w:val="00F02D36"/>
    <w:rsid w:val="00F037E6"/>
    <w:rsid w:val="00F03CED"/>
    <w:rsid w:val="00F05B2E"/>
    <w:rsid w:val="00F061B0"/>
    <w:rsid w:val="00F077F3"/>
    <w:rsid w:val="00F07AAF"/>
    <w:rsid w:val="00F07F18"/>
    <w:rsid w:val="00F11D8F"/>
    <w:rsid w:val="00F13A9D"/>
    <w:rsid w:val="00F13B55"/>
    <w:rsid w:val="00F15D79"/>
    <w:rsid w:val="00F20C48"/>
    <w:rsid w:val="00F2381A"/>
    <w:rsid w:val="00F26D11"/>
    <w:rsid w:val="00F270B3"/>
    <w:rsid w:val="00F346F6"/>
    <w:rsid w:val="00F355AC"/>
    <w:rsid w:val="00F36DF8"/>
    <w:rsid w:val="00F370DD"/>
    <w:rsid w:val="00F4232F"/>
    <w:rsid w:val="00F4310A"/>
    <w:rsid w:val="00F43849"/>
    <w:rsid w:val="00F50F7F"/>
    <w:rsid w:val="00F51C46"/>
    <w:rsid w:val="00F546A2"/>
    <w:rsid w:val="00F5498F"/>
    <w:rsid w:val="00F57D03"/>
    <w:rsid w:val="00F6096F"/>
    <w:rsid w:val="00F62BBE"/>
    <w:rsid w:val="00F64ACE"/>
    <w:rsid w:val="00F64C50"/>
    <w:rsid w:val="00F6631C"/>
    <w:rsid w:val="00F74648"/>
    <w:rsid w:val="00F7704A"/>
    <w:rsid w:val="00F81CDA"/>
    <w:rsid w:val="00F8343F"/>
    <w:rsid w:val="00F86592"/>
    <w:rsid w:val="00F9110D"/>
    <w:rsid w:val="00F922BA"/>
    <w:rsid w:val="00F92609"/>
    <w:rsid w:val="00F95273"/>
    <w:rsid w:val="00F95585"/>
    <w:rsid w:val="00F956EC"/>
    <w:rsid w:val="00F96DE8"/>
    <w:rsid w:val="00FA24F2"/>
    <w:rsid w:val="00FA269C"/>
    <w:rsid w:val="00FA3AF5"/>
    <w:rsid w:val="00FA7023"/>
    <w:rsid w:val="00FA70A6"/>
    <w:rsid w:val="00FB18F4"/>
    <w:rsid w:val="00FB1F1C"/>
    <w:rsid w:val="00FB2F14"/>
    <w:rsid w:val="00FB4BE5"/>
    <w:rsid w:val="00FB4F1F"/>
    <w:rsid w:val="00FB5FDD"/>
    <w:rsid w:val="00FB7716"/>
    <w:rsid w:val="00FC01D3"/>
    <w:rsid w:val="00FC0E70"/>
    <w:rsid w:val="00FC45E5"/>
    <w:rsid w:val="00FD035B"/>
    <w:rsid w:val="00FD13AD"/>
    <w:rsid w:val="00FD369D"/>
    <w:rsid w:val="00FD490E"/>
    <w:rsid w:val="00FD4CC1"/>
    <w:rsid w:val="00FD527F"/>
    <w:rsid w:val="00FD5C2B"/>
    <w:rsid w:val="00FD66D5"/>
    <w:rsid w:val="00FD7CF7"/>
    <w:rsid w:val="00FE2B4D"/>
    <w:rsid w:val="00FE32FA"/>
    <w:rsid w:val="00FE530D"/>
    <w:rsid w:val="00FE5D6F"/>
    <w:rsid w:val="00FF1104"/>
    <w:rsid w:val="00FF2096"/>
    <w:rsid w:val="00FF258E"/>
    <w:rsid w:val="00FF6131"/>
    <w:rsid w:val="00FF661B"/>
    <w:rsid w:val="00FF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  <o:rules v:ext="edit">
        <o:r id="V:Rule1" type="connector" idref="#_x0000_s1030"/>
      </o:rules>
    </o:shapelayout>
  </w:shapeDefaults>
  <w:decimalSymbol w:val="."/>
  <w:listSeparator w:val=","/>
  <w15:chartTrackingRefBased/>
  <w15:docId w15:val="{554581F2-2E70-485A-BF38-D779DF0A9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character" w:styleId="a7">
    <w:name w:val="annotation reference"/>
    <w:semiHidden/>
    <w:rPr>
      <w:sz w:val="18"/>
      <w:szCs w:val="18"/>
    </w:rPr>
  </w:style>
  <w:style w:type="paragraph" w:styleId="a8">
    <w:name w:val="annotation text"/>
    <w:basedOn w:val="a"/>
    <w:semiHidden/>
  </w:style>
  <w:style w:type="paragraph" w:styleId="a9">
    <w:name w:val="Balloon Text"/>
    <w:basedOn w:val="a"/>
    <w:semiHidden/>
    <w:rsid w:val="00EE0880"/>
    <w:rPr>
      <w:rFonts w:ascii="Arial" w:hAnsi="Arial"/>
      <w:sz w:val="18"/>
      <w:szCs w:val="18"/>
    </w:rPr>
  </w:style>
  <w:style w:type="character" w:customStyle="1" w:styleId="style31">
    <w:name w:val="style31"/>
    <w:rsid w:val="00A008C1"/>
    <w:rPr>
      <w:rFonts w:ascii="Arial" w:hAnsi="Arial" w:cs="Arial" w:hint="default"/>
      <w:sz w:val="20"/>
      <w:szCs w:val="20"/>
    </w:rPr>
  </w:style>
  <w:style w:type="paragraph" w:styleId="aa">
    <w:name w:val="Normal Indent"/>
    <w:aliases w:val="表正文,正文非缩进"/>
    <w:basedOn w:val="a"/>
    <w:rsid w:val="00221CDD"/>
    <w:pPr>
      <w:ind w:left="425"/>
      <w:jc w:val="both"/>
    </w:pPr>
    <w:rPr>
      <w:sz w:val="21"/>
      <w:szCs w:val="20"/>
    </w:rPr>
  </w:style>
  <w:style w:type="paragraph" w:styleId="ab">
    <w:name w:val="annotation subject"/>
    <w:basedOn w:val="a8"/>
    <w:next w:val="a8"/>
    <w:semiHidden/>
    <w:rsid w:val="00F370DD"/>
    <w:rPr>
      <w:b/>
      <w:bCs/>
    </w:rPr>
  </w:style>
  <w:style w:type="table" w:styleId="ac">
    <w:name w:val="Table Grid"/>
    <w:basedOn w:val="a1"/>
    <w:rsid w:val="007A7E0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31">
    <w:name w:val="style131"/>
    <w:rsid w:val="00390CB2"/>
    <w:rPr>
      <w:rFonts w:ascii="Arial" w:hAnsi="Arial" w:cs="Arial" w:hint="default"/>
      <w:color w:val="000099"/>
    </w:rPr>
  </w:style>
  <w:style w:type="paragraph" w:customStyle="1" w:styleId="TableText0">
    <w:name w:val="Table Text"/>
    <w:basedOn w:val="a"/>
    <w:rsid w:val="00C13AF5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rFonts w:eastAsia="SimSun"/>
      <w:kern w:val="0"/>
      <w:lang w:eastAsia="zh-CN"/>
    </w:rPr>
  </w:style>
  <w:style w:type="paragraph" w:styleId="ad">
    <w:name w:val="header"/>
    <w:basedOn w:val="a"/>
    <w:rsid w:val="00CB2130"/>
    <w:pPr>
      <w:widowControl/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style3r1">
    <w:name w:val="style3r1"/>
    <w:rsid w:val="00C57A11"/>
    <w:rPr>
      <w:rFonts w:ascii="Arial" w:hAnsi="Arial" w:cs="Arial" w:hint="default"/>
      <w:color w:val="FF0000"/>
      <w:sz w:val="20"/>
      <w:szCs w:val="20"/>
    </w:rPr>
  </w:style>
  <w:style w:type="character" w:customStyle="1" w:styleId="style3">
    <w:name w:val="style3"/>
    <w:basedOn w:val="a0"/>
    <w:rsid w:val="00051064"/>
  </w:style>
  <w:style w:type="character" w:styleId="HTML">
    <w:name w:val="HTML Code"/>
    <w:rsid w:val="0046019E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4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1525</Words>
  <Characters>8699</Characters>
  <Application>Microsoft Office Word</Application>
  <DocSecurity>0</DocSecurity>
  <Lines>72</Lines>
  <Paragraphs>20</Paragraphs>
  <ScaleCrop>false</ScaleCrop>
  <Company/>
  <LinksUpToDate>false</LinksUpToDate>
  <CharactersWithSpaces>10204</CharactersWithSpaces>
  <SharedDoc>false</SharedDoc>
  <HLinks>
    <vt:vector size="48" baseType="variant">
      <vt:variant>
        <vt:i4>1245202</vt:i4>
      </vt:variant>
      <vt:variant>
        <vt:i4>21</vt:i4>
      </vt:variant>
      <vt:variant>
        <vt:i4>0</vt:i4>
      </vt:variant>
      <vt:variant>
        <vt:i4>5</vt:i4>
      </vt:variant>
      <vt:variant>
        <vt:lpwstr>http://ws90041at:8080/docs/CommonHR/com/cathay/common/hr/PersonnelData.html</vt:lpwstr>
      </vt:variant>
      <vt:variant>
        <vt:lpwstr>getOnDutyByEmployeeID(java.lang.String)</vt:lpwstr>
      </vt:variant>
      <vt:variant>
        <vt:i4>-1698458866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畫面資料檢核</vt:lpwstr>
      </vt:variant>
      <vt:variant>
        <vt:i4>932575118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更新理賠索賠類別檔</vt:lpwstr>
      </vt:variant>
      <vt:variant>
        <vt:i4>-1698458866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畫面資料檢核</vt:lpwstr>
      </vt:variant>
      <vt:variant>
        <vt:i4>-135056304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查詢by受編</vt:lpwstr>
      </vt:variant>
      <vt:variant>
        <vt:i4>-1698458866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畫面資料檢核</vt:lpwstr>
      </vt:variant>
      <vt:variant>
        <vt:i4>-135056304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查詢by受編</vt:lpwstr>
      </vt:variant>
      <vt:variant>
        <vt:i4>-135056304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查詢by受編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2020-07-27T00:55:00Z</dcterms:created>
  <dcterms:modified xsi:type="dcterms:W3CDTF">2020-07-27T00:55:00Z</dcterms:modified>
</cp:coreProperties>
</file>