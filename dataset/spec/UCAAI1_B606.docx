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2075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Author</w:t>
            </w:r>
          </w:p>
        </w:tc>
      </w:tr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F334F0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7"/>
                <w:attr w:name="Day" w:val="6"/>
                <w:attr w:name="IsLunarDate" w:val="False"/>
                <w:attr w:name="IsROCDate" w:val="False"/>
              </w:smartTagPr>
              <w:r w:rsidRPr="0082075E">
                <w:rPr>
                  <w:rFonts w:ascii="細明體" w:eastAsia="細明體" w:hAnsi="細明體" w:hint="eastAsia"/>
                  <w:lang w:eastAsia="zh-TW"/>
                </w:rPr>
                <w:t>2006/0</w:t>
              </w:r>
              <w:r w:rsidR="003519C9">
                <w:rPr>
                  <w:rFonts w:ascii="細明體" w:eastAsia="細明體" w:hAnsi="細明體" w:hint="eastAsia"/>
                  <w:lang w:eastAsia="zh-TW"/>
                </w:rPr>
                <w:t>7</w:t>
              </w:r>
              <w:r w:rsidRPr="0082075E">
                <w:rPr>
                  <w:rFonts w:ascii="細明體" w:eastAsia="細明體" w:hAnsi="細明體" w:hint="eastAsia"/>
                  <w:lang w:eastAsia="zh-TW"/>
                </w:rPr>
                <w:t>/0</w:t>
              </w:r>
              <w:r w:rsidR="00670598">
                <w:rPr>
                  <w:rFonts w:ascii="細明體" w:eastAsia="細明體" w:hAnsi="細明體" w:hint="eastAsia"/>
                  <w:lang w:eastAsia="zh-TW"/>
                </w:rPr>
                <w:t>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3519C9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Ally</w:t>
            </w:r>
          </w:p>
        </w:tc>
      </w:tr>
    </w:tbl>
    <w:p w:rsidR="00115C05" w:rsidRDefault="00115C05" w:rsidP="00115C0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2"/>
        <w:gridCol w:w="4396"/>
        <w:gridCol w:w="1532"/>
        <w:gridCol w:w="2052"/>
        <w:tblGridChange w:id="1">
          <w:tblGrid>
            <w:gridCol w:w="1216"/>
            <w:gridCol w:w="992"/>
            <w:gridCol w:w="4396"/>
            <w:gridCol w:w="1532"/>
            <w:gridCol w:w="2052"/>
          </w:tblGrid>
        </w:tblGridChange>
      </w:tblGrid>
      <w:tr w:rsidR="00115C05" w:rsidRPr="002A58AE" w:rsidTr="00EA598E">
        <w:tc>
          <w:tcPr>
            <w:tcW w:w="1216" w:type="dxa"/>
          </w:tcPr>
          <w:p w:rsidR="00115C05" w:rsidRPr="002A58AE" w:rsidRDefault="00115C05" w:rsidP="00EA598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115C05" w:rsidRPr="002A58AE" w:rsidRDefault="00115C05" w:rsidP="00EA598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96" w:type="dxa"/>
          </w:tcPr>
          <w:p w:rsidR="00115C05" w:rsidRPr="002A58AE" w:rsidRDefault="00115C05" w:rsidP="00EA598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2" w:type="dxa"/>
          </w:tcPr>
          <w:p w:rsidR="00115C05" w:rsidRPr="002A58AE" w:rsidRDefault="00115C05" w:rsidP="00EA598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2" w:type="dxa"/>
          </w:tcPr>
          <w:p w:rsidR="00115C05" w:rsidRPr="002A58AE" w:rsidRDefault="00115C05" w:rsidP="00EA598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115C05" w:rsidRPr="002A58AE" w:rsidTr="00EA598E">
        <w:tc>
          <w:tcPr>
            <w:tcW w:w="1216" w:type="dxa"/>
          </w:tcPr>
          <w:p w:rsidR="00115C05" w:rsidRPr="002A58AE" w:rsidRDefault="00115C05" w:rsidP="00EA598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02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05</w:t>
            </w:r>
          </w:p>
        </w:tc>
        <w:tc>
          <w:tcPr>
            <w:tcW w:w="992" w:type="dxa"/>
          </w:tcPr>
          <w:p w:rsidR="00115C05" w:rsidRPr="002A58AE" w:rsidRDefault="00115C05" w:rsidP="00EA598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96" w:type="dxa"/>
          </w:tcPr>
          <w:p w:rsidR="00115C05" w:rsidRPr="002A58AE" w:rsidRDefault="00115C05" w:rsidP="00EA598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理賠預付金月報優化</w:t>
            </w:r>
          </w:p>
        </w:tc>
        <w:tc>
          <w:tcPr>
            <w:tcW w:w="1532" w:type="dxa"/>
          </w:tcPr>
          <w:p w:rsidR="00115C05" w:rsidRPr="002A58AE" w:rsidRDefault="00115C05" w:rsidP="00EA598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52" w:type="dxa"/>
          </w:tcPr>
          <w:p w:rsidR="00115C05" w:rsidRPr="002A58AE" w:rsidRDefault="00115C05" w:rsidP="00EA598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150127000420</w:t>
            </w:r>
          </w:p>
        </w:tc>
      </w:tr>
      <w:tr w:rsidR="00F863D5" w:rsidRPr="002A58AE" w:rsidTr="00EA598E">
        <w:trPr>
          <w:ins w:id="2" w:author="蕭侑文" w:date="2018-05-09T11:51:00Z"/>
        </w:trPr>
        <w:tc>
          <w:tcPr>
            <w:tcW w:w="1216" w:type="dxa"/>
          </w:tcPr>
          <w:p w:rsidR="00F863D5" w:rsidRPr="002A58AE" w:rsidRDefault="00F863D5" w:rsidP="00F863D5">
            <w:pPr>
              <w:spacing w:line="240" w:lineRule="atLeast"/>
              <w:jc w:val="center"/>
              <w:rPr>
                <w:ins w:id="3" w:author="蕭侑文" w:date="2018-05-09T11:51:00Z"/>
                <w:rFonts w:ascii="細明體" w:eastAsia="細明體" w:hAnsi="細明體" w:cs="Courier New"/>
                <w:sz w:val="20"/>
                <w:szCs w:val="20"/>
              </w:rPr>
            </w:pPr>
            <w:ins w:id="4" w:author="蕭侑文" w:date="2018-05-09T11:51:00Z">
              <w:r>
                <w:rPr>
                  <w:sz w:val="20"/>
                  <w:szCs w:val="20"/>
                </w:rPr>
                <w:t>2018/5/9</w:t>
              </w:r>
            </w:ins>
          </w:p>
        </w:tc>
        <w:tc>
          <w:tcPr>
            <w:tcW w:w="992" w:type="dxa"/>
          </w:tcPr>
          <w:p w:rsidR="00F863D5" w:rsidRDefault="00F863D5" w:rsidP="00F863D5">
            <w:pPr>
              <w:spacing w:line="240" w:lineRule="atLeast"/>
              <w:jc w:val="center"/>
              <w:rPr>
                <w:ins w:id="5" w:author="蕭侑文" w:date="2018-05-09T11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蕭侑文" w:date="2018-05-09T11:51:00Z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4396" w:type="dxa"/>
          </w:tcPr>
          <w:p w:rsidR="00F863D5" w:rsidRDefault="00F863D5" w:rsidP="00F863D5">
            <w:pPr>
              <w:spacing w:line="240" w:lineRule="atLeast"/>
              <w:rPr>
                <w:ins w:id="7" w:author="蕭侑文" w:date="2018-05-09T11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蕭侑文" w:date="2018-05-09T11:51:00Z">
              <w:r>
                <w:rPr>
                  <w:rFonts w:hint="eastAsia"/>
                  <w:sz w:val="20"/>
                  <w:szCs w:val="20"/>
                </w:rPr>
                <w:t>批次</w:t>
              </w:r>
              <w:r>
                <w:rPr>
                  <w:sz w:val="20"/>
                  <w:szCs w:val="20"/>
                </w:rPr>
                <w:t>FETCH SIZE</w:t>
              </w:r>
              <w:r>
                <w:rPr>
                  <w:rFonts w:hint="eastAsia"/>
                  <w:sz w:val="20"/>
                  <w:szCs w:val="20"/>
                </w:rPr>
                <w:t>調整專案</w:t>
              </w:r>
            </w:ins>
          </w:p>
        </w:tc>
        <w:tc>
          <w:tcPr>
            <w:tcW w:w="1532" w:type="dxa"/>
          </w:tcPr>
          <w:p w:rsidR="00F863D5" w:rsidRDefault="00F863D5" w:rsidP="00F863D5">
            <w:pPr>
              <w:spacing w:line="240" w:lineRule="atLeast"/>
              <w:jc w:val="center"/>
              <w:rPr>
                <w:ins w:id="9" w:author="蕭侑文" w:date="2018-05-09T11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蕭侑文" w:date="2018-05-09T11:51:00Z">
              <w:r>
                <w:rPr>
                  <w:rFonts w:hint="eastAsia"/>
                  <w:sz w:val="20"/>
                  <w:szCs w:val="20"/>
                </w:rPr>
                <w:t>蕭侑文</w:t>
              </w:r>
            </w:ins>
          </w:p>
        </w:tc>
        <w:tc>
          <w:tcPr>
            <w:tcW w:w="2052" w:type="dxa"/>
          </w:tcPr>
          <w:p w:rsidR="00F863D5" w:rsidRDefault="00F863D5" w:rsidP="00F863D5">
            <w:pPr>
              <w:spacing w:line="240" w:lineRule="atLeast"/>
              <w:jc w:val="center"/>
              <w:rPr>
                <w:ins w:id="11" w:author="蕭侑文" w:date="2018-05-09T11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蕭侑文" w:date="2018-05-09T11:51:00Z">
              <w:r>
                <w:rPr>
                  <w:sz w:val="20"/>
                  <w:szCs w:val="20"/>
                </w:rPr>
                <w:t>180322001009</w:t>
              </w:r>
            </w:ins>
          </w:p>
        </w:tc>
      </w:tr>
      <w:tr w:rsidR="0034570D" w:rsidRPr="002A58AE" w:rsidTr="00EA598E">
        <w:trPr>
          <w:ins w:id="13" w:author="張凱鈞" w:date="2019-10-22T11:29:00Z"/>
        </w:trPr>
        <w:tc>
          <w:tcPr>
            <w:tcW w:w="1216" w:type="dxa"/>
          </w:tcPr>
          <w:p w:rsidR="0034570D" w:rsidRDefault="0034570D" w:rsidP="0034570D">
            <w:pPr>
              <w:spacing w:line="240" w:lineRule="atLeast"/>
              <w:jc w:val="center"/>
              <w:rPr>
                <w:ins w:id="14" w:author="張凱鈞" w:date="2019-10-22T11:29:00Z"/>
                <w:sz w:val="20"/>
                <w:szCs w:val="20"/>
              </w:rPr>
            </w:pPr>
            <w:ins w:id="15" w:author="張凱鈞" w:date="2019-10-22T11:29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2019-09-27</w:t>
              </w:r>
            </w:ins>
          </w:p>
        </w:tc>
        <w:tc>
          <w:tcPr>
            <w:tcW w:w="992" w:type="dxa"/>
          </w:tcPr>
          <w:p w:rsidR="0034570D" w:rsidRDefault="0034570D" w:rsidP="0034570D">
            <w:pPr>
              <w:spacing w:line="240" w:lineRule="atLeast"/>
              <w:jc w:val="center"/>
              <w:rPr>
                <w:ins w:id="16" w:author="張凱鈞" w:date="2019-10-22T11:29:00Z"/>
                <w:sz w:val="20"/>
                <w:szCs w:val="20"/>
              </w:rPr>
            </w:pPr>
            <w:ins w:id="17" w:author="張凱鈞" w:date="2019-10-22T11:29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7</w:t>
              </w:r>
            </w:ins>
          </w:p>
        </w:tc>
        <w:tc>
          <w:tcPr>
            <w:tcW w:w="4396" w:type="dxa"/>
          </w:tcPr>
          <w:p w:rsidR="0034570D" w:rsidRDefault="0034570D" w:rsidP="0034570D">
            <w:pPr>
              <w:spacing w:line="240" w:lineRule="atLeast"/>
              <w:rPr>
                <w:ins w:id="18" w:author="張凱鈞" w:date="2019-10-22T11:29:00Z"/>
                <w:rFonts w:hint="eastAsia"/>
                <w:sz w:val="20"/>
                <w:szCs w:val="20"/>
              </w:rPr>
            </w:pPr>
            <w:ins w:id="19" w:author="張凱鈞" w:date="2019-10-22T11:29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532" w:type="dxa"/>
          </w:tcPr>
          <w:p w:rsidR="0034570D" w:rsidRDefault="0034570D" w:rsidP="0034570D">
            <w:pPr>
              <w:spacing w:line="240" w:lineRule="atLeast"/>
              <w:jc w:val="center"/>
              <w:rPr>
                <w:ins w:id="20" w:author="張凱鈞" w:date="2019-10-22T11:29:00Z"/>
                <w:rFonts w:hint="eastAsia"/>
                <w:sz w:val="20"/>
                <w:szCs w:val="20"/>
              </w:rPr>
            </w:pPr>
            <w:ins w:id="21" w:author="張凱鈞" w:date="2019-10-22T11:29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52" w:type="dxa"/>
          </w:tcPr>
          <w:p w:rsidR="0034570D" w:rsidRDefault="0034570D" w:rsidP="0034570D">
            <w:pPr>
              <w:spacing w:line="240" w:lineRule="atLeast"/>
              <w:jc w:val="center"/>
              <w:rPr>
                <w:ins w:id="22" w:author="張凱鈞" w:date="2019-10-22T11:29:00Z"/>
                <w:sz w:val="20"/>
                <w:szCs w:val="20"/>
              </w:rPr>
            </w:pPr>
            <w:ins w:id="23" w:author="張凱鈞" w:date="2019-10-22T11:29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190516001053</w:t>
              </w:r>
            </w:ins>
          </w:p>
        </w:tc>
      </w:tr>
    </w:tbl>
    <w:p w:rsidR="00115C05" w:rsidRDefault="00115C05" w:rsidP="00115C0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Pr="00DC4307" w:rsidRDefault="00DC4307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DC4307">
        <w:rPr>
          <w:rFonts w:ascii="細明體" w:eastAsia="細明體" w:hAnsi="細明體" w:hint="eastAsia"/>
          <w:b/>
          <w:kern w:val="2"/>
          <w:lang w:eastAsia="zh-TW"/>
        </w:rPr>
        <w:t>程式功能概要說明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093"/>
        <w:gridCol w:w="8080"/>
      </w:tblGrid>
      <w:tr w:rsidR="00DC4307" w:rsidRPr="002A58AE" w:rsidTr="00DA268A">
        <w:tc>
          <w:tcPr>
            <w:tcW w:w="2093" w:type="dxa"/>
          </w:tcPr>
          <w:p w:rsidR="00DC4307" w:rsidRPr="002A58AE" w:rsidRDefault="00DC4307" w:rsidP="00DA2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</w:tcPr>
          <w:p w:rsidR="00DC4307" w:rsidRPr="00DC4307" w:rsidRDefault="00DC4307" w:rsidP="00DA2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307">
              <w:rPr>
                <w:rFonts w:ascii="細明體" w:eastAsia="細明體" w:hAnsi="細明體" w:hint="eastAsia"/>
                <w:sz w:val="20"/>
                <w:szCs w:val="20"/>
              </w:rPr>
              <w:t>預付金申請、收據未繳回、未結案件數統計作業</w:t>
            </w:r>
          </w:p>
        </w:tc>
      </w:tr>
      <w:tr w:rsidR="00DC4307" w:rsidRPr="002A58AE" w:rsidTr="00DA268A">
        <w:tc>
          <w:tcPr>
            <w:tcW w:w="2093" w:type="dxa"/>
          </w:tcPr>
          <w:p w:rsidR="00DC4307" w:rsidRPr="002A58AE" w:rsidRDefault="00DC4307" w:rsidP="00DA2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</w:tcPr>
          <w:p w:rsidR="00DC4307" w:rsidRPr="002A58AE" w:rsidRDefault="00DC4307" w:rsidP="00DA2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AAI1_B606</w:t>
            </w:r>
          </w:p>
        </w:tc>
      </w:tr>
      <w:tr w:rsidR="00DC4307" w:rsidRPr="002A58AE" w:rsidTr="00DA268A">
        <w:tc>
          <w:tcPr>
            <w:tcW w:w="2093" w:type="dxa"/>
          </w:tcPr>
          <w:p w:rsidR="00DC4307" w:rsidRPr="002A58AE" w:rsidRDefault="00DC4307" w:rsidP="00DA2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</w:tcPr>
          <w:p w:rsidR="00DC4307" w:rsidRPr="002A58AE" w:rsidRDefault="00DC4307" w:rsidP="00DA2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DC4307" w:rsidRPr="002A58AE" w:rsidTr="00DA268A">
        <w:tc>
          <w:tcPr>
            <w:tcW w:w="2093" w:type="dxa"/>
          </w:tcPr>
          <w:p w:rsidR="00DC4307" w:rsidRPr="002A58AE" w:rsidRDefault="00DC4307" w:rsidP="00DA2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</w:tcPr>
          <w:p w:rsidR="00DC4307" w:rsidRPr="00D76EE6" w:rsidRDefault="00DC4307" w:rsidP="00DA2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307">
              <w:rPr>
                <w:rFonts w:ascii="細明體" w:eastAsia="細明體" w:hAnsi="細明體" w:hint="eastAsia"/>
                <w:sz w:val="20"/>
                <w:szCs w:val="20"/>
              </w:rPr>
              <w:t>預付金申請、收據未繳回、未結案件數統計作業</w:t>
            </w:r>
          </w:p>
        </w:tc>
      </w:tr>
      <w:tr w:rsidR="00DC4307" w:rsidRPr="002A58AE" w:rsidTr="00DA268A">
        <w:tc>
          <w:tcPr>
            <w:tcW w:w="2093" w:type="dxa"/>
          </w:tcPr>
          <w:p w:rsidR="00DC4307" w:rsidRPr="002A58AE" w:rsidRDefault="00DC4307" w:rsidP="00DA2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</w:tcPr>
          <w:p w:rsidR="00DC4307" w:rsidRPr="002A58AE" w:rsidRDefault="00DC4307" w:rsidP="00DA2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DC4307" w:rsidRPr="002A58AE" w:rsidTr="00DA268A">
        <w:tc>
          <w:tcPr>
            <w:tcW w:w="2093" w:type="dxa"/>
          </w:tcPr>
          <w:p w:rsidR="00DC4307" w:rsidRPr="002A58AE" w:rsidRDefault="00DC4307" w:rsidP="00DA2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</w:tcPr>
          <w:p w:rsidR="00DC4307" w:rsidRPr="002A58AE" w:rsidRDefault="00DC4307" w:rsidP="00DA2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DC4307" w:rsidRPr="002A58AE" w:rsidTr="00DA268A">
        <w:tc>
          <w:tcPr>
            <w:tcW w:w="2093" w:type="dxa"/>
          </w:tcPr>
          <w:p w:rsidR="00DC4307" w:rsidRPr="002A58AE" w:rsidRDefault="00DC4307" w:rsidP="00DA2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</w:tcPr>
          <w:p w:rsidR="00DC4307" w:rsidRPr="002A58AE" w:rsidRDefault="00DC4307" w:rsidP="00DA2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DC4307" w:rsidRPr="002A58AE" w:rsidTr="00DA268A">
        <w:tc>
          <w:tcPr>
            <w:tcW w:w="2093" w:type="dxa"/>
          </w:tcPr>
          <w:p w:rsidR="00DC4307" w:rsidRPr="002A58AE" w:rsidRDefault="00DC4307" w:rsidP="00DA268A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</w:tcPr>
          <w:p w:rsidR="00DC4307" w:rsidRPr="002A58AE" w:rsidRDefault="00DC4307" w:rsidP="00DA2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DC4307" w:rsidRPr="0082075E" w:rsidRDefault="00DC4307" w:rsidP="00DC430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Pr="00DC4307" w:rsidRDefault="00E402BB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DC4307">
        <w:rPr>
          <w:rFonts w:ascii="細明體" w:eastAsia="細明體" w:hAnsi="細明體" w:hint="eastAsia"/>
          <w:b/>
          <w:kern w:val="2"/>
          <w:lang w:eastAsia="zh-TW"/>
        </w:rPr>
        <w:t>相關檔案（TABLE）：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19"/>
        <w:gridCol w:w="3408"/>
        <w:gridCol w:w="2453"/>
        <w:gridCol w:w="904"/>
        <w:gridCol w:w="904"/>
        <w:gridCol w:w="904"/>
        <w:gridCol w:w="904"/>
      </w:tblGrid>
      <w:tr w:rsidR="00DC4307" w:rsidRPr="002A58AE" w:rsidTr="00DA268A">
        <w:tc>
          <w:tcPr>
            <w:tcW w:w="397" w:type="pct"/>
          </w:tcPr>
          <w:p w:rsidR="00DC4307" w:rsidRPr="002A58AE" w:rsidRDefault="00DC4307" w:rsidP="00DA268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DC4307" w:rsidRPr="002A58AE" w:rsidRDefault="00DC4307" w:rsidP="00DA268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DC4307" w:rsidRPr="002A58AE" w:rsidRDefault="00DC4307" w:rsidP="00DA268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DC4307" w:rsidRPr="002A58AE" w:rsidRDefault="00DC4307" w:rsidP="00DA268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DC4307" w:rsidRPr="002A58AE" w:rsidRDefault="00DC4307" w:rsidP="00DA268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DC4307" w:rsidRPr="002A58AE" w:rsidRDefault="00DC4307" w:rsidP="00DA268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DC4307" w:rsidRPr="002A58AE" w:rsidRDefault="00DC4307" w:rsidP="00DA268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C4307" w:rsidRPr="002A58AE" w:rsidTr="00DA268A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DC4307" w:rsidRPr="002A58AE" w:rsidRDefault="00DC4307" w:rsidP="00DC4307">
            <w:pPr>
              <w:widowControl/>
              <w:numPr>
                <w:ilvl w:val="0"/>
                <w:numId w:val="4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DC4307" w:rsidRDefault="00DC4307" w:rsidP="00DA268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理賠預付金明細檔</w:t>
            </w:r>
          </w:p>
        </w:tc>
        <w:tc>
          <w:tcPr>
            <w:tcW w:w="1191" w:type="pct"/>
          </w:tcPr>
          <w:p w:rsidR="00DC4307" w:rsidRPr="002A58AE" w:rsidRDefault="00DC4307" w:rsidP="00DA268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DTAAI001</w:t>
            </w:r>
          </w:p>
        </w:tc>
        <w:tc>
          <w:tcPr>
            <w:tcW w:w="439" w:type="pct"/>
          </w:tcPr>
          <w:p w:rsidR="00DC4307" w:rsidRPr="002A58AE" w:rsidRDefault="00DC4307" w:rsidP="00DA26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DC4307" w:rsidRPr="002A58AE" w:rsidRDefault="00DC4307" w:rsidP="00DA26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DC4307" w:rsidRPr="002A58AE" w:rsidRDefault="00DC4307" w:rsidP="00DA26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DC4307" w:rsidRPr="002A58AE" w:rsidRDefault="00DC4307" w:rsidP="00DA26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C4307" w:rsidRPr="002A58AE" w:rsidTr="00DA268A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DC4307" w:rsidRPr="002A58AE" w:rsidRDefault="00DC4307" w:rsidP="00DC4307">
            <w:pPr>
              <w:widowControl/>
              <w:numPr>
                <w:ilvl w:val="0"/>
                <w:numId w:val="4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DC4307" w:rsidRDefault="00DC4307" w:rsidP="00DA268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理賠預付金申請書檔</w:t>
            </w:r>
          </w:p>
        </w:tc>
        <w:tc>
          <w:tcPr>
            <w:tcW w:w="1191" w:type="pct"/>
          </w:tcPr>
          <w:p w:rsidR="00DC4307" w:rsidRPr="002A58AE" w:rsidRDefault="00DC4307" w:rsidP="00DA268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DTAAI010</w:t>
            </w:r>
          </w:p>
        </w:tc>
        <w:tc>
          <w:tcPr>
            <w:tcW w:w="439" w:type="pct"/>
          </w:tcPr>
          <w:p w:rsidR="00DC4307" w:rsidRPr="002A58AE" w:rsidRDefault="00DC4307" w:rsidP="00DA26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DC4307" w:rsidRPr="002A58AE" w:rsidRDefault="00DC4307" w:rsidP="00DA26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DC4307" w:rsidRPr="002A58AE" w:rsidRDefault="00DC4307" w:rsidP="00DA26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DC4307" w:rsidRPr="002A58AE" w:rsidRDefault="00DC4307" w:rsidP="00DA26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C4307" w:rsidRPr="002A58AE" w:rsidTr="00DA268A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DC4307" w:rsidRPr="002A58AE" w:rsidRDefault="00DC4307" w:rsidP="00DC4307">
            <w:pPr>
              <w:widowControl/>
              <w:numPr>
                <w:ilvl w:val="0"/>
                <w:numId w:val="4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DC4307" w:rsidRDefault="00DC4307" w:rsidP="00DC430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預付金月報申請件統計檔</w:t>
            </w:r>
          </w:p>
        </w:tc>
        <w:tc>
          <w:tcPr>
            <w:tcW w:w="1191" w:type="pct"/>
          </w:tcPr>
          <w:p w:rsidR="00DC4307" w:rsidRPr="002A58AE" w:rsidRDefault="00DC4307" w:rsidP="00DA268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DTAAH306</w:t>
            </w:r>
          </w:p>
        </w:tc>
        <w:tc>
          <w:tcPr>
            <w:tcW w:w="439" w:type="pct"/>
          </w:tcPr>
          <w:p w:rsidR="00DC4307" w:rsidRPr="002A58AE" w:rsidRDefault="00DC4307" w:rsidP="00DA26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DC4307" w:rsidRPr="002A58AE" w:rsidRDefault="00DC4307" w:rsidP="00DA26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DC4307" w:rsidRPr="002A58AE" w:rsidRDefault="00DC4307" w:rsidP="00DA26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DC4307" w:rsidRPr="002A58AE" w:rsidRDefault="00DC4307" w:rsidP="00DA26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DC4307" w:rsidRPr="0082075E" w:rsidRDefault="00DC4307" w:rsidP="00DC430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Pr="00DC4307" w:rsidRDefault="00E402BB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DC4307">
        <w:rPr>
          <w:rFonts w:ascii="細明體" w:eastAsia="細明體" w:hAnsi="細明體" w:hint="eastAsia"/>
          <w:b/>
          <w:kern w:val="2"/>
          <w:lang w:eastAsia="zh-TW"/>
        </w:rPr>
        <w:t>使用模組：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DC4307" w:rsidRPr="002A58AE" w:rsidTr="00DA268A">
        <w:tc>
          <w:tcPr>
            <w:tcW w:w="455" w:type="pct"/>
          </w:tcPr>
          <w:p w:rsidR="00DC4307" w:rsidRPr="002A58AE" w:rsidRDefault="00DC4307" w:rsidP="00DA268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DC4307" w:rsidRPr="002A58AE" w:rsidRDefault="00DC4307" w:rsidP="00DA268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DC4307" w:rsidRPr="002A58AE" w:rsidRDefault="00DC4307" w:rsidP="00DA268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DC4307" w:rsidRPr="002A58AE" w:rsidTr="00DA268A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DC4307" w:rsidRPr="002A58AE" w:rsidRDefault="00DC4307" w:rsidP="00DC4307">
            <w:pPr>
              <w:widowControl/>
              <w:numPr>
                <w:ilvl w:val="0"/>
                <w:numId w:val="4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DC4307" w:rsidRPr="002A58AE" w:rsidRDefault="00DC4307" w:rsidP="00DA268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DC4307" w:rsidRPr="002A58AE" w:rsidRDefault="00DC4307" w:rsidP="00DA268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DC4307" w:rsidRPr="0082075E" w:rsidRDefault="00DC4307" w:rsidP="00DC430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66D5C" w:rsidRPr="00DC4307" w:rsidRDefault="00062D90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DC4307">
        <w:rPr>
          <w:rFonts w:ascii="細明體" w:eastAsia="細明體" w:hAnsi="細明體" w:hint="eastAsia"/>
          <w:b/>
          <w:kern w:val="2"/>
          <w:lang w:eastAsia="zh-TW"/>
        </w:rPr>
        <w:t>作業方式</w:t>
      </w:r>
      <w:r w:rsidR="00F265A7" w:rsidRPr="00DC4307">
        <w:rPr>
          <w:rFonts w:ascii="細明體" w:eastAsia="細明體" w:hAnsi="細明體" w:hint="eastAsia"/>
          <w:b/>
          <w:kern w:val="2"/>
          <w:lang w:eastAsia="zh-TW"/>
        </w:rPr>
        <w:tab/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JOB name</w:t>
            </w:r>
          </w:p>
        </w:tc>
        <w:tc>
          <w:tcPr>
            <w:tcW w:w="8408" w:type="dxa"/>
          </w:tcPr>
          <w:p w:rsidR="00F66D5C" w:rsidRPr="003519C9" w:rsidRDefault="00BD446F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JAAA</w:t>
            </w:r>
            <w:r w:rsidR="00F53861"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I101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AAI1B60</w:t>
            </w:r>
            <w:r w:rsidR="00CE61CA">
              <w:rPr>
                <w:rFonts w:hint="eastAsia"/>
                <w:sz w:val="20"/>
                <w:szCs w:val="20"/>
              </w:rPr>
              <w:t>6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處理日期時間</w:t>
            </w:r>
          </w:p>
        </w:tc>
        <w:tc>
          <w:tcPr>
            <w:tcW w:w="8408" w:type="dxa"/>
          </w:tcPr>
          <w:p w:rsidR="00F66D5C" w:rsidRPr="003519C9" w:rsidRDefault="00F66D5C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</w:p>
        </w:tc>
      </w:tr>
      <w:tr w:rsidR="003519C9">
        <w:trPr>
          <w:trHeight w:val="120"/>
        </w:trPr>
        <w:tc>
          <w:tcPr>
            <w:tcW w:w="1672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</w:tbl>
    <w:p w:rsidR="00DC4307" w:rsidRDefault="00DC4307" w:rsidP="00DC430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Pr="00DC4307" w:rsidRDefault="00DC4307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ind w:leftChars="23" w:left="480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E402BB" w:rsidRPr="00DC4307">
        <w:rPr>
          <w:rFonts w:ascii="細明體" w:eastAsia="細明體" w:hAnsi="細明體" w:hint="eastAsia"/>
          <w:b/>
          <w:kern w:val="2"/>
          <w:lang w:eastAsia="zh-TW"/>
        </w:rPr>
        <w:lastRenderedPageBreak/>
        <w:t>程式內容：</w:t>
      </w:r>
    </w:p>
    <w:p w:rsidR="00E402BB" w:rsidRDefault="00E402B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FA6DCC" w:rsidRPr="00FA6DCC" w:rsidRDefault="00FA6DCC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473"/>
        </w:tabs>
        <w:spacing w:after="0" w:line="240" w:lineRule="auto"/>
        <w:ind w:leftChars="377" w:left="1472"/>
        <w:rPr>
          <w:rFonts w:ascii="細明體" w:eastAsia="細明體" w:hAnsi="細明體" w:hint="eastAsia"/>
          <w:lang w:eastAsia="zh-TW"/>
        </w:rPr>
      </w:pPr>
      <w:r w:rsidRPr="00FA6DCC">
        <w:rPr>
          <w:rFonts w:ascii="細明體" w:eastAsia="細明體" w:hAnsi="細明體"/>
          <w:lang w:eastAsia="zh-TW"/>
        </w:rPr>
        <w:t>清檔</w:t>
      </w:r>
      <w:r w:rsidR="00670598">
        <w:rPr>
          <w:rFonts w:ascii="細明體" w:eastAsia="細明體" w:hAnsi="細明體" w:hint="eastAsia"/>
          <w:kern w:val="2"/>
          <w:lang w:eastAsia="zh-TW"/>
        </w:rPr>
        <w:t>DTAAH302</w:t>
      </w:r>
    </w:p>
    <w:p w:rsidR="00FA6DCC" w:rsidRPr="0069566E" w:rsidRDefault="00FA6DCC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473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下列參數</w:t>
      </w:r>
      <w:r w:rsidRPr="006E7E8E">
        <w:rPr>
          <w:rFonts w:ascii="細明體" w:eastAsia="細明體" w:hAnsi="細明體" w:hint="eastAsia"/>
          <w:lang w:eastAsia="zh-TW"/>
        </w:rPr>
        <w:t>歸零</w:t>
      </w:r>
      <w:r>
        <w:rPr>
          <w:rFonts w:ascii="細明體" w:eastAsia="細明體" w:hAnsi="細明體" w:hint="eastAsia"/>
          <w:lang w:eastAsia="zh-TW"/>
        </w:rPr>
        <w:t>：【各輸出件數要為</w:t>
      </w:r>
      <w:r w:rsidRPr="00FA6DCC">
        <w:rPr>
          <w:rFonts w:ascii="細明體" w:eastAsia="細明體" w:hAnsi="細明體" w:hint="eastAsia"/>
          <w:lang w:eastAsia="zh-TW"/>
        </w:rPr>
        <w:t>實際寫出</w:t>
      </w:r>
      <w:r>
        <w:rPr>
          <w:rFonts w:ascii="細明體" w:eastAsia="細明體" w:hAnsi="細明體" w:hint="eastAsia"/>
          <w:lang w:eastAsia="zh-TW"/>
        </w:rPr>
        <w:t>筆數】</w:t>
      </w:r>
    </w:p>
    <w:p w:rsidR="00FA6DCC" w:rsidRDefault="000D72E5" w:rsidP="000D72E5">
      <w:pPr>
        <w:pStyle w:val="Tabletext"/>
        <w:keepLines w:val="0"/>
        <w:spacing w:after="0" w:line="240" w:lineRule="auto"/>
        <w:ind w:left="1332"/>
        <w:rPr>
          <w:rFonts w:ascii="細明體" w:eastAsia="細明體" w:hAnsi="細明體"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1.2.1  INPUT_CNT_1 </w:t>
      </w:r>
      <w:r w:rsidR="005C08A8">
        <w:rPr>
          <w:rFonts w:hint="eastAsia"/>
          <w:kern w:val="2"/>
          <w:szCs w:val="24"/>
          <w:lang w:eastAsia="zh-TW"/>
        </w:rPr>
        <w:t>服務科</w:t>
      </w:r>
      <w:r w:rsidRPr="006E7E8E">
        <w:rPr>
          <w:rFonts w:ascii="細明體" w:eastAsia="細明體" w:hAnsi="細明體" w:hint="eastAsia"/>
          <w:lang w:eastAsia="zh-TW"/>
        </w:rPr>
        <w:t>輸入件數、</w:t>
      </w:r>
      <w:r>
        <w:rPr>
          <w:rFonts w:hint="eastAsia"/>
          <w:kern w:val="2"/>
          <w:szCs w:val="24"/>
          <w:lang w:eastAsia="zh-TW"/>
        </w:rPr>
        <w:t xml:space="preserve">OUTPUT_CNT_1 </w:t>
      </w:r>
      <w:r w:rsidR="005C08A8">
        <w:rPr>
          <w:rFonts w:hint="eastAsia"/>
          <w:kern w:val="2"/>
          <w:szCs w:val="24"/>
          <w:lang w:eastAsia="zh-TW"/>
        </w:rPr>
        <w:t>服務科</w:t>
      </w:r>
      <w:r w:rsidRPr="006E7E8E">
        <w:rPr>
          <w:rFonts w:ascii="細明體" w:eastAsia="細明體" w:hAnsi="細明體" w:hint="eastAsia"/>
          <w:lang w:eastAsia="zh-TW"/>
        </w:rPr>
        <w:t>輸出件數、</w:t>
      </w:r>
      <w:r>
        <w:rPr>
          <w:rFonts w:hint="eastAsia"/>
          <w:kern w:val="2"/>
          <w:szCs w:val="24"/>
          <w:lang w:eastAsia="zh-TW"/>
        </w:rPr>
        <w:t xml:space="preserve">ERROR_CNT_1 </w:t>
      </w:r>
      <w:r w:rsidR="005C08A8">
        <w:rPr>
          <w:rFonts w:hint="eastAsia"/>
          <w:kern w:val="2"/>
          <w:szCs w:val="24"/>
          <w:lang w:eastAsia="zh-TW"/>
        </w:rPr>
        <w:t>服務科</w:t>
      </w:r>
      <w:r w:rsidRPr="006E7E8E">
        <w:rPr>
          <w:rFonts w:ascii="細明體" w:eastAsia="細明體" w:hAnsi="細明體" w:hint="eastAsia"/>
          <w:lang w:eastAsia="zh-TW"/>
        </w:rPr>
        <w:t>錯誤件數</w:t>
      </w:r>
    </w:p>
    <w:p w:rsidR="000D72E5" w:rsidRDefault="000D72E5" w:rsidP="000D72E5">
      <w:pPr>
        <w:pStyle w:val="Tabletext"/>
        <w:keepLines w:val="0"/>
        <w:spacing w:after="0" w:line="240" w:lineRule="auto"/>
        <w:ind w:left="1332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kern w:val="2"/>
            <w:szCs w:val="24"/>
            <w:lang w:eastAsia="zh-TW"/>
          </w:rPr>
          <w:t>1.2.2</w:t>
        </w:r>
      </w:smartTag>
      <w:r>
        <w:rPr>
          <w:rFonts w:hint="eastAsia"/>
          <w:kern w:val="2"/>
          <w:szCs w:val="24"/>
          <w:lang w:eastAsia="zh-TW"/>
        </w:rPr>
        <w:t xml:space="preserve">  INPUT_CNT_2 </w:t>
      </w:r>
      <w:r>
        <w:rPr>
          <w:rFonts w:hint="eastAsia"/>
          <w:kern w:val="2"/>
          <w:szCs w:val="24"/>
          <w:lang w:eastAsia="zh-TW"/>
        </w:rPr>
        <w:t>專招展業</w:t>
      </w:r>
      <w:r w:rsidRPr="006E7E8E">
        <w:rPr>
          <w:rFonts w:ascii="細明體" w:eastAsia="細明體" w:hAnsi="細明體" w:hint="eastAsia"/>
          <w:lang w:eastAsia="zh-TW"/>
        </w:rPr>
        <w:t>輸入件數、</w:t>
      </w:r>
      <w:r>
        <w:rPr>
          <w:rFonts w:hint="eastAsia"/>
          <w:kern w:val="2"/>
          <w:szCs w:val="24"/>
          <w:lang w:eastAsia="zh-TW"/>
        </w:rPr>
        <w:t xml:space="preserve">OUTPUT_CNT_2 </w:t>
      </w:r>
      <w:r>
        <w:rPr>
          <w:rFonts w:hint="eastAsia"/>
          <w:kern w:val="2"/>
          <w:szCs w:val="24"/>
          <w:lang w:eastAsia="zh-TW"/>
        </w:rPr>
        <w:t>專招展業</w:t>
      </w:r>
      <w:r w:rsidRPr="006E7E8E">
        <w:rPr>
          <w:rFonts w:ascii="細明體" w:eastAsia="細明體" w:hAnsi="細明體" w:hint="eastAsia"/>
          <w:lang w:eastAsia="zh-TW"/>
        </w:rPr>
        <w:t>輸出件數、</w:t>
      </w:r>
      <w:r>
        <w:rPr>
          <w:rFonts w:hint="eastAsia"/>
          <w:kern w:val="2"/>
          <w:szCs w:val="24"/>
          <w:lang w:eastAsia="zh-TW"/>
        </w:rPr>
        <w:t xml:space="preserve">ERROR_CNT_2 </w:t>
      </w:r>
      <w:r>
        <w:rPr>
          <w:rFonts w:hint="eastAsia"/>
          <w:kern w:val="2"/>
          <w:szCs w:val="24"/>
          <w:lang w:eastAsia="zh-TW"/>
        </w:rPr>
        <w:t>專</w:t>
      </w:r>
    </w:p>
    <w:p w:rsidR="000D72E5" w:rsidRPr="0069566E" w:rsidRDefault="000D72E5" w:rsidP="000D72E5">
      <w:pPr>
        <w:pStyle w:val="Tabletext"/>
        <w:keepLines w:val="0"/>
        <w:spacing w:after="0" w:line="240" w:lineRule="auto"/>
        <w:ind w:left="1332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</w:t>
      </w:r>
      <w:r>
        <w:rPr>
          <w:rFonts w:hint="eastAsia"/>
          <w:kern w:val="2"/>
          <w:szCs w:val="24"/>
          <w:lang w:eastAsia="zh-TW"/>
        </w:rPr>
        <w:t>招展業</w:t>
      </w:r>
      <w:r w:rsidRPr="006E7E8E">
        <w:rPr>
          <w:rFonts w:ascii="細明體" w:eastAsia="細明體" w:hAnsi="細明體" w:hint="eastAsia"/>
          <w:lang w:eastAsia="zh-TW"/>
        </w:rPr>
        <w:t>錯誤件數</w:t>
      </w:r>
    </w:p>
    <w:p w:rsidR="000D72E5" w:rsidRPr="000D72E5" w:rsidRDefault="000D72E5" w:rsidP="000D72E5">
      <w:pPr>
        <w:pStyle w:val="Tabletext"/>
        <w:keepLines w:val="0"/>
        <w:spacing w:after="0" w:line="240" w:lineRule="auto"/>
        <w:ind w:left="1332"/>
        <w:rPr>
          <w:rFonts w:ascii="細明體" w:eastAsia="細明體" w:hAnsi="細明體" w:hint="eastAsia"/>
          <w:kern w:val="2"/>
          <w:lang w:eastAsia="zh-TW"/>
        </w:rPr>
      </w:pPr>
    </w:p>
    <w:p w:rsidR="00685D2A" w:rsidRDefault="00685D2A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將DTAAH306的所有資料Insert 至DTAAH302</w:t>
      </w:r>
    </w:p>
    <w:p w:rsidR="00685D2A" w:rsidRDefault="00077815" w:rsidP="00626199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若Insert有誤，</w:t>
      </w:r>
      <w:r w:rsidR="00626199">
        <w:rPr>
          <w:rFonts w:ascii="細明體" w:eastAsia="細明體" w:hAnsi="細明體" w:hint="eastAsia"/>
          <w:kern w:val="2"/>
          <w:lang w:eastAsia="zh-TW"/>
        </w:rPr>
        <w:t>則</w:t>
      </w:r>
      <w:r w:rsidR="00626199">
        <w:rPr>
          <w:rFonts w:hint="eastAsia"/>
          <w:kern w:val="2"/>
          <w:szCs w:val="24"/>
          <w:lang w:eastAsia="zh-TW"/>
        </w:rPr>
        <w:t>執行</w:t>
      </w:r>
      <w:r w:rsidR="000F76BE">
        <w:rPr>
          <w:rFonts w:hint="eastAsia"/>
          <w:kern w:val="2"/>
          <w:szCs w:val="24"/>
          <w:lang w:eastAsia="zh-TW"/>
        </w:rPr>
        <w:t>錯誤處理</w:t>
      </w:r>
      <w:r w:rsidR="000F76BE">
        <w:rPr>
          <w:rFonts w:hint="eastAsia"/>
          <w:kern w:val="2"/>
          <w:szCs w:val="24"/>
          <w:lang w:eastAsia="zh-TW"/>
        </w:rPr>
        <w:t>A</w:t>
      </w:r>
    </w:p>
    <w:p w:rsidR="00626199" w:rsidRDefault="00626199" w:rsidP="00626199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程式結束</w:t>
      </w:r>
    </w:p>
    <w:p w:rsidR="00E402BB" w:rsidRPr="0082075E" w:rsidRDefault="00E402B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讀取</w:t>
      </w:r>
      <w:r w:rsidR="0085256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670598">
        <w:rPr>
          <w:rFonts w:ascii="細明體" w:eastAsia="細明體" w:hAnsi="細明體" w:hint="eastAsia"/>
          <w:kern w:val="2"/>
          <w:lang w:eastAsia="zh-TW"/>
        </w:rPr>
        <w:t>DTAAH301</w:t>
      </w:r>
    </w:p>
    <w:p w:rsidR="00E402BB" w:rsidRDefault="004647DB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473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ORDER BY</w:t>
      </w:r>
      <w:r w:rsidR="00F94994" w:rsidRPr="00626199">
        <w:rPr>
          <w:rFonts w:ascii="細明體" w:eastAsia="細明體" w:hAnsi="細明體" w:hint="eastAsia"/>
          <w:color w:val="FF0000"/>
          <w:kern w:val="2"/>
          <w:lang w:eastAsia="zh-TW"/>
        </w:rPr>
        <w:t>資料</w:t>
      </w:r>
      <w:r w:rsidR="0012554A" w:rsidRPr="00626199">
        <w:rPr>
          <w:rFonts w:ascii="細明體" w:eastAsia="細明體" w:hAnsi="細明體" w:hint="eastAsia"/>
          <w:color w:val="FF0000"/>
          <w:kern w:val="2"/>
          <w:lang w:eastAsia="zh-TW"/>
        </w:rPr>
        <w:t>年月</w:t>
      </w:r>
      <w:r w:rsidR="0012554A">
        <w:rPr>
          <w:rFonts w:ascii="細明體" w:eastAsia="細明體" w:hAnsi="細明體" w:hint="eastAsia"/>
          <w:kern w:val="2"/>
          <w:lang w:eastAsia="zh-TW"/>
        </w:rPr>
        <w:t>,</w:t>
      </w:r>
      <w:r w:rsidR="00D878E3">
        <w:rPr>
          <w:rFonts w:ascii="細明體" w:eastAsia="細明體" w:hAnsi="細明體" w:hint="eastAsia"/>
          <w:kern w:val="2"/>
          <w:lang w:eastAsia="zh-TW"/>
        </w:rPr>
        <w:t>行政中心,服務中心</w:t>
      </w:r>
    </w:p>
    <w:p w:rsidR="000D72E5" w:rsidRDefault="000D72E5" w:rsidP="000D72E5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INPUT_CNT_1 = </w:t>
      </w:r>
      <w:r>
        <w:rPr>
          <w:rFonts w:ascii="細明體" w:eastAsia="細明體" w:hAnsi="細明體" w:hint="eastAsia"/>
          <w:kern w:val="2"/>
          <w:lang w:eastAsia="zh-TW"/>
        </w:rPr>
        <w:t>DTAAH301</w:t>
      </w:r>
      <w:r>
        <w:rPr>
          <w:rFonts w:hint="eastAsia"/>
          <w:kern w:val="2"/>
          <w:szCs w:val="24"/>
          <w:lang w:eastAsia="zh-TW"/>
        </w:rPr>
        <w:t>件數</w:t>
      </w:r>
    </w:p>
    <w:p w:rsidR="000D72E5" w:rsidRPr="000D72E5" w:rsidRDefault="000D72E5" w:rsidP="000D72E5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ELSE</w:t>
      </w:r>
      <w:r>
        <w:rPr>
          <w:rFonts w:hint="eastAsia"/>
          <w:kern w:val="2"/>
          <w:szCs w:val="24"/>
          <w:lang w:eastAsia="zh-TW"/>
        </w:rPr>
        <w:t>：結束程式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92C71" w:rsidRPr="00626199" w:rsidRDefault="003812FC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157"/>
        </w:tabs>
        <w:spacing w:after="0" w:line="240" w:lineRule="auto"/>
        <w:ind w:leftChars="200" w:left="1047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3812FC">
        <w:rPr>
          <w:rFonts w:ascii="細明體" w:eastAsia="細明體" w:hAnsi="細明體" w:hint="eastAsia"/>
          <w:color w:val="FF0000"/>
          <w:kern w:val="2"/>
          <w:lang w:eastAsia="zh-TW"/>
        </w:rPr>
        <w:t>依行政中心做統計</w:t>
      </w:r>
      <w:r>
        <w:rPr>
          <w:rFonts w:ascii="細明體" w:eastAsia="細明體" w:hAnsi="細明體" w:hint="eastAsia"/>
          <w:kern w:val="2"/>
          <w:lang w:eastAsia="zh-TW"/>
        </w:rPr>
        <w:t>：</w:t>
      </w:r>
      <w:r w:rsidR="00670598">
        <w:rPr>
          <w:rFonts w:ascii="細明體" w:eastAsia="細明體" w:hAnsi="細明體" w:hint="eastAsia"/>
          <w:kern w:val="2"/>
          <w:lang w:eastAsia="zh-TW"/>
        </w:rPr>
        <w:t>依照讀取</w:t>
      </w:r>
      <w:r>
        <w:rPr>
          <w:rFonts w:ascii="細明體" w:eastAsia="細明體" w:hAnsi="細明體" w:hint="eastAsia"/>
          <w:kern w:val="2"/>
          <w:lang w:eastAsia="zh-TW"/>
        </w:rPr>
        <w:t xml:space="preserve">STEP2 </w:t>
      </w:r>
      <w:r w:rsidR="00670598">
        <w:rPr>
          <w:rFonts w:ascii="細明體" w:eastAsia="細明體" w:hAnsi="細明體" w:hint="eastAsia"/>
          <w:kern w:val="2"/>
          <w:lang w:eastAsia="zh-TW"/>
        </w:rPr>
        <w:t>DTAAH301的資料，</w:t>
      </w:r>
      <w:r w:rsidR="00D36A0B">
        <w:rPr>
          <w:rFonts w:ascii="細明體" w:eastAsia="細明體" w:hAnsi="細明體" w:hint="eastAsia"/>
          <w:kern w:val="2"/>
          <w:lang w:eastAsia="zh-TW"/>
        </w:rPr>
        <w:t>處理該筆資料</w:t>
      </w:r>
      <w:r w:rsidR="007C7F5F">
        <w:rPr>
          <w:rFonts w:ascii="細明體" w:eastAsia="細明體" w:hAnsi="細明體" w:hint="eastAsia"/>
          <w:kern w:val="2"/>
          <w:lang w:eastAsia="zh-TW"/>
        </w:rPr>
        <w:t>加總作業</w:t>
      </w:r>
      <w:r w:rsidR="0012554A" w:rsidRPr="00626199">
        <w:rPr>
          <w:rFonts w:ascii="細明體" w:eastAsia="細明體" w:hAnsi="細明體" w:hint="eastAsia"/>
          <w:color w:val="FF0000"/>
          <w:kern w:val="2"/>
          <w:lang w:eastAsia="zh-TW"/>
        </w:rPr>
        <w:t>(同一資料年月做統計)</w:t>
      </w:r>
      <w:r w:rsidR="002A3D43" w:rsidRPr="00626199">
        <w:rPr>
          <w:rFonts w:ascii="細明體" w:eastAsia="細明體" w:hAnsi="細明體" w:hint="eastAsia"/>
          <w:color w:val="FF0000"/>
          <w:kern w:val="2"/>
          <w:lang w:eastAsia="zh-TW"/>
        </w:rPr>
        <w:t xml:space="preserve"> </w:t>
      </w:r>
    </w:p>
    <w:p w:rsidR="00626199" w:rsidRDefault="00626199" w:rsidP="00626199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83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STEP 4.2、STEP 4.</w:t>
      </w:r>
      <w:r w:rsidR="005C08A8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 w:hint="eastAsia"/>
          <w:kern w:val="2"/>
          <w:lang w:eastAsia="zh-TW"/>
        </w:rPr>
        <w:t>、STEP 4.</w:t>
      </w:r>
      <w:r w:rsidR="005C08A8">
        <w:rPr>
          <w:rFonts w:ascii="細明體" w:eastAsia="細明體" w:hAnsi="細明體" w:hint="eastAsia"/>
          <w:kern w:val="2"/>
          <w:lang w:eastAsia="zh-TW"/>
        </w:rPr>
        <w:t>4</w:t>
      </w:r>
    </w:p>
    <w:p w:rsidR="00626199" w:rsidRDefault="00626199" w:rsidP="00626199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28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當$資料年月不同時，則Level Break</w:t>
      </w:r>
      <w:r w:rsidRPr="00082810">
        <w:rPr>
          <w:rFonts w:ascii="細明體" w:eastAsia="細明體" w:hAnsi="細明體" w:hint="eastAsia"/>
          <w:color w:val="FF0000"/>
          <w:kern w:val="2"/>
          <w:lang w:eastAsia="zh-TW"/>
        </w:rPr>
        <w:t>(同一資料年月做統計)</w:t>
      </w:r>
    </w:p>
    <w:p w:rsidR="00C020DC" w:rsidRDefault="00C94BA1" w:rsidP="00670598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4</w:t>
      </w:r>
      <w:r w:rsidR="00670598">
        <w:rPr>
          <w:rFonts w:ascii="細明體" w:eastAsia="細明體" w:hAnsi="細明體" w:hint="eastAsia"/>
          <w:kern w:val="2"/>
          <w:lang w:eastAsia="zh-TW"/>
        </w:rPr>
        <w:t>.</w:t>
      </w:r>
      <w:r w:rsidR="005C08A8">
        <w:rPr>
          <w:rFonts w:ascii="細明體" w:eastAsia="細明體" w:hAnsi="細明體" w:hint="eastAsia"/>
          <w:kern w:val="2"/>
          <w:lang w:eastAsia="zh-TW"/>
        </w:rPr>
        <w:t>3</w:t>
      </w:r>
      <w:r w:rsidR="00670598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C020DC">
        <w:rPr>
          <w:rFonts w:ascii="細明體" w:eastAsia="細明體" w:hAnsi="細明體" w:hint="eastAsia"/>
          <w:kern w:val="2"/>
          <w:lang w:eastAsia="zh-TW"/>
        </w:rPr>
        <w:t>當$服務中心不同時，則Level Break</w:t>
      </w:r>
    </w:p>
    <w:p w:rsidR="006A6931" w:rsidRDefault="00670598" w:rsidP="000F76BE">
      <w:pPr>
        <w:pStyle w:val="Tabletext"/>
        <w:keepLines w:val="0"/>
        <w:tabs>
          <w:tab w:val="num" w:pos="1528"/>
        </w:tabs>
        <w:spacing w:after="0" w:line="240" w:lineRule="auto"/>
        <w:ind w:leftChars="377"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r w:rsidR="00C94BA1"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5C08A8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 w:hint="eastAsia"/>
          <w:kern w:val="2"/>
          <w:lang w:eastAsia="zh-TW"/>
        </w:rPr>
        <w:t xml:space="preserve">.1   </w:t>
      </w:r>
      <w:r w:rsidR="006A6931">
        <w:rPr>
          <w:rFonts w:ascii="細明體" w:eastAsia="細明體" w:hAnsi="細明體" w:hint="eastAsia"/>
          <w:kern w:val="2"/>
          <w:lang w:eastAsia="zh-TW"/>
        </w:rPr>
        <w:t>IF(預付金受理進度==20) $收據未繳回件數= $收據未繳回件數+ 1</w:t>
      </w:r>
    </w:p>
    <w:p w:rsidR="00800FDA" w:rsidRDefault="00670598" w:rsidP="00670598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</w:t>
      </w:r>
      <w:r w:rsidR="006A6931">
        <w:rPr>
          <w:rFonts w:ascii="細明體" w:eastAsia="細明體" w:hAnsi="細明體" w:hint="eastAsia"/>
          <w:kern w:val="2"/>
          <w:lang w:eastAsia="zh-TW"/>
        </w:rPr>
        <w:t>Else(預付金受理進度==30) $未結案件數= $未結案件數+ 1</w:t>
      </w:r>
    </w:p>
    <w:p w:rsidR="00047CC6" w:rsidRDefault="00047CC6" w:rsidP="00670598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ab/>
      </w:r>
      <w:r>
        <w:rPr>
          <w:rFonts w:ascii="細明體" w:eastAsia="細明體" w:hAnsi="細明體" w:hint="eastAsia"/>
          <w:kern w:val="2"/>
          <w:lang w:eastAsia="zh-TW"/>
        </w:rPr>
        <w:tab/>
      </w:r>
      <w:r>
        <w:rPr>
          <w:rFonts w:ascii="細明體" w:eastAsia="細明體" w:hAnsi="細明體" w:hint="eastAsia"/>
          <w:kern w:val="2"/>
          <w:lang w:eastAsia="zh-TW"/>
        </w:rPr>
        <w:tab/>
      </w:r>
      <w:r>
        <w:rPr>
          <w:rFonts w:ascii="細明體" w:eastAsia="細明體" w:hAnsi="細明體" w:hint="eastAsia"/>
          <w:kern w:val="2"/>
          <w:lang w:eastAsia="zh-TW"/>
        </w:rPr>
        <w:tab/>
        <w:t>$未扣回餘額 = $未扣回餘額 + 資料.未扣回餘額</w:t>
      </w:r>
    </w:p>
    <w:p w:rsidR="001C471E" w:rsidRDefault="000F76BE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</w:t>
      </w:r>
      <w:r w:rsidR="00C94BA1"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5C08A8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 w:hint="eastAsia"/>
          <w:kern w:val="2"/>
          <w:lang w:eastAsia="zh-TW"/>
        </w:rPr>
        <w:t>.2</w:t>
      </w:r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>
        <w:rPr>
          <w:rFonts w:ascii="細明體" w:eastAsia="細明體" w:hAnsi="細明體" w:hint="eastAsia"/>
          <w:kern w:val="2"/>
          <w:lang w:eastAsia="zh-TW"/>
        </w:rPr>
        <w:t>UPDATE</w:t>
      </w:r>
      <w:r w:rsidR="006A6931">
        <w:rPr>
          <w:rFonts w:ascii="細明體" w:eastAsia="細明體" w:hAnsi="細明體" w:hint="eastAsia"/>
          <w:kern w:val="2"/>
          <w:lang w:eastAsia="zh-TW"/>
        </w:rPr>
        <w:t xml:space="preserve"> 至 </w:t>
      </w:r>
      <w:r w:rsidR="0057771A">
        <w:rPr>
          <w:rFonts w:ascii="細明體" w:eastAsia="細明體" w:hAnsi="細明體" w:hint="eastAsia"/>
          <w:kern w:val="2"/>
          <w:lang w:eastAsia="zh-TW"/>
        </w:rPr>
        <w:t>DTAAH302</w:t>
      </w:r>
      <w:r w:rsidR="006A6931"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(A)</w:t>
      </w:r>
      <w:r w:rsidR="006A6931">
        <w:rPr>
          <w:rFonts w:ascii="細明體" w:eastAsia="細明體" w:hAnsi="細明體" w:hint="eastAsia"/>
          <w:kern w:val="2"/>
          <w:lang w:eastAsia="zh-TW"/>
        </w:rPr>
        <w:t>_服務中心</w:t>
      </w:r>
      <w:r w:rsidR="001C471E">
        <w:rPr>
          <w:rFonts w:ascii="細明體" w:eastAsia="細明體" w:hAnsi="細明體" w:hint="eastAsia"/>
          <w:kern w:val="2"/>
          <w:lang w:eastAsia="zh-TW"/>
        </w:rPr>
        <w:t>：</w:t>
      </w:r>
    </w:p>
    <w:p w:rsidR="006A6931" w:rsidRDefault="001C471E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r w:rsidR="005C08A8"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5C08A8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0F76BE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 w:hint="eastAsia"/>
          <w:kern w:val="2"/>
          <w:lang w:eastAsia="zh-TW"/>
        </w:rPr>
        <w:t>.1  若</w:t>
      </w:r>
      <w:r w:rsidR="000F76BE">
        <w:rPr>
          <w:rFonts w:ascii="細明體" w:eastAsia="細明體" w:hAnsi="細明體" w:hint="eastAsia"/>
          <w:kern w:val="2"/>
          <w:lang w:eastAsia="zh-TW"/>
        </w:rPr>
        <w:t>UPDATE</w:t>
      </w:r>
      <w:r>
        <w:rPr>
          <w:rFonts w:ascii="細明體" w:eastAsia="細明體" w:hAnsi="細明體" w:hint="eastAsia"/>
          <w:kern w:val="2"/>
          <w:lang w:eastAsia="zh-TW"/>
        </w:rPr>
        <w:t>成功，</w:t>
      </w:r>
      <w:r>
        <w:rPr>
          <w:rFonts w:hint="eastAsia"/>
          <w:kern w:val="2"/>
          <w:szCs w:val="24"/>
          <w:lang w:eastAsia="zh-TW"/>
        </w:rPr>
        <w:t>OUTPUT_CNT_1++</w:t>
      </w:r>
    </w:p>
    <w:p w:rsidR="001C471E" w:rsidRDefault="000F76BE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r w:rsidR="005C08A8"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5C08A8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 w:hint="eastAsia"/>
          <w:kern w:val="2"/>
          <w:lang w:eastAsia="zh-TW"/>
        </w:rPr>
        <w:t>.2</w:t>
      </w:r>
      <w:r w:rsidR="001C471E">
        <w:rPr>
          <w:rFonts w:ascii="細明體" w:eastAsia="細明體" w:hAnsi="細明體" w:hint="eastAsia"/>
          <w:kern w:val="2"/>
          <w:lang w:eastAsia="zh-TW"/>
        </w:rPr>
        <w:t>.2  若</w:t>
      </w:r>
      <w:r>
        <w:rPr>
          <w:rFonts w:ascii="細明體" w:eastAsia="細明體" w:hAnsi="細明體" w:hint="eastAsia"/>
          <w:kern w:val="2"/>
          <w:lang w:eastAsia="zh-TW"/>
        </w:rPr>
        <w:t>UPDATE</w:t>
      </w:r>
      <w:r w:rsidR="001C471E">
        <w:rPr>
          <w:rFonts w:ascii="細明體" w:eastAsia="細明體" w:hAnsi="細明體" w:hint="eastAsia"/>
          <w:kern w:val="2"/>
          <w:lang w:eastAsia="zh-TW"/>
        </w:rPr>
        <w:t>失敗，則</w:t>
      </w:r>
      <w:r w:rsidR="001C471E">
        <w:rPr>
          <w:rFonts w:hint="eastAsia"/>
          <w:kern w:val="2"/>
          <w:szCs w:val="24"/>
          <w:lang w:eastAsia="zh-TW"/>
        </w:rPr>
        <w:t>執行</w:t>
      </w:r>
      <w:r>
        <w:rPr>
          <w:rFonts w:hint="eastAsia"/>
          <w:kern w:val="2"/>
          <w:szCs w:val="24"/>
          <w:lang w:eastAsia="zh-TW"/>
        </w:rPr>
        <w:t>錯誤處理</w:t>
      </w:r>
      <w:r>
        <w:rPr>
          <w:rFonts w:hint="eastAsia"/>
          <w:kern w:val="2"/>
          <w:szCs w:val="24"/>
          <w:lang w:eastAsia="zh-TW"/>
        </w:rPr>
        <w:t>B</w:t>
      </w:r>
      <w:r w:rsidR="001C471E">
        <w:rPr>
          <w:rFonts w:ascii="細明體" w:eastAsia="細明體" w:hAnsi="細明體" w:hint="eastAsia"/>
          <w:kern w:val="2"/>
          <w:lang w:eastAsia="zh-TW"/>
        </w:rPr>
        <w:t>，</w:t>
      </w:r>
      <w:r w:rsidR="001C471E">
        <w:rPr>
          <w:rFonts w:hint="eastAsia"/>
          <w:kern w:val="2"/>
          <w:szCs w:val="24"/>
          <w:lang w:eastAsia="zh-TW"/>
        </w:rPr>
        <w:t>ERROR_CNT_1++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6A6931" w:rsidRDefault="003812FC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r w:rsidR="00C94BA1"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5C08A8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0F76BE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>
        <w:rPr>
          <w:rFonts w:ascii="細明體" w:eastAsia="細明體" w:hAnsi="細明體" w:hint="eastAsia"/>
          <w:kern w:val="2"/>
          <w:lang w:eastAsia="zh-TW"/>
        </w:rPr>
        <w:t>將</w:t>
      </w:r>
      <w:r w:rsidR="00765124">
        <w:rPr>
          <w:rFonts w:ascii="細明體" w:eastAsia="細明體" w:hAnsi="細明體" w:hint="eastAsia"/>
          <w:kern w:val="2"/>
          <w:lang w:eastAsia="zh-TW"/>
        </w:rPr>
        <w:t>服務中心</w:t>
      </w:r>
      <w:r w:rsidR="006A6931">
        <w:rPr>
          <w:rFonts w:ascii="細明體" w:eastAsia="細明體" w:hAnsi="細明體" w:hint="eastAsia"/>
          <w:kern w:val="2"/>
          <w:lang w:eastAsia="zh-TW"/>
        </w:rPr>
        <w:t>之 $收據未繳回件數、$</w:t>
      </w:r>
      <w:r w:rsidR="006A6931" w:rsidRPr="007C7F5F">
        <w:rPr>
          <w:rFonts w:ascii="細明體" w:eastAsia="細明體" w:hAnsi="細明體" w:hint="eastAsia"/>
          <w:kern w:val="2"/>
          <w:lang w:eastAsia="zh-TW"/>
        </w:rPr>
        <w:t>未</w:t>
      </w:r>
      <w:r w:rsidR="006A6931">
        <w:rPr>
          <w:rFonts w:ascii="細明體" w:eastAsia="細明體" w:hAnsi="細明體" w:hint="eastAsia"/>
          <w:kern w:val="2"/>
          <w:lang w:eastAsia="zh-TW"/>
        </w:rPr>
        <w:t>結案</w:t>
      </w:r>
      <w:r w:rsidR="006A6931"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6A6931">
        <w:rPr>
          <w:rFonts w:ascii="細明體" w:eastAsia="細明體" w:hAnsi="細明體" w:hint="eastAsia"/>
          <w:kern w:val="2"/>
          <w:lang w:eastAsia="zh-TW"/>
        </w:rPr>
        <w:t xml:space="preserve"> 歸零，重新再計算</w:t>
      </w:r>
    </w:p>
    <w:p w:rsidR="00C020DC" w:rsidRDefault="003812FC" w:rsidP="003812F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C94BA1"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5C08A8"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C020DC">
        <w:rPr>
          <w:rFonts w:ascii="細明體" w:eastAsia="細明體" w:hAnsi="細明體" w:hint="eastAsia"/>
          <w:kern w:val="2"/>
          <w:lang w:eastAsia="zh-TW"/>
        </w:rPr>
        <w:t>當$行政中心不同時，則Level Break</w:t>
      </w:r>
    </w:p>
    <w:p w:rsidR="006A6931" w:rsidRDefault="003812FC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r w:rsidR="00C94BA1"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5C08A8"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 xml:space="preserve">.1   </w:t>
      </w:r>
      <w:r w:rsidR="006A6931">
        <w:rPr>
          <w:rFonts w:ascii="細明體" w:eastAsia="細明體" w:hAnsi="細明體" w:hint="eastAsia"/>
          <w:kern w:val="2"/>
          <w:lang w:eastAsia="zh-TW"/>
        </w:rPr>
        <w:t>IF(預付金受理進度==20) $收據未繳回件數= $收據未繳回件數+ 1</w:t>
      </w:r>
    </w:p>
    <w:p w:rsidR="00800FDA" w:rsidRDefault="003812FC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</w:t>
      </w:r>
      <w:r w:rsidR="006A6931">
        <w:rPr>
          <w:rFonts w:ascii="細明體" w:eastAsia="細明體" w:hAnsi="細明體" w:hint="eastAsia"/>
          <w:kern w:val="2"/>
          <w:lang w:eastAsia="zh-TW"/>
        </w:rPr>
        <w:t>Else(預付金受理進度==30) $未結案件數= $未結案件數+ 1</w:t>
      </w:r>
    </w:p>
    <w:p w:rsidR="00047CC6" w:rsidRDefault="00047CC6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ab/>
      </w:r>
      <w:r>
        <w:rPr>
          <w:rFonts w:ascii="細明體" w:eastAsia="細明體" w:hAnsi="細明體" w:hint="eastAsia"/>
          <w:kern w:val="2"/>
          <w:lang w:eastAsia="zh-TW"/>
        </w:rPr>
        <w:tab/>
      </w:r>
      <w:r>
        <w:rPr>
          <w:rFonts w:ascii="細明體" w:eastAsia="細明體" w:hAnsi="細明體" w:hint="eastAsia"/>
          <w:kern w:val="2"/>
          <w:lang w:eastAsia="zh-TW"/>
        </w:rPr>
        <w:tab/>
      </w:r>
      <w:r>
        <w:rPr>
          <w:rFonts w:ascii="細明體" w:eastAsia="細明體" w:hAnsi="細明體" w:hint="eastAsia"/>
          <w:kern w:val="2"/>
          <w:lang w:eastAsia="zh-TW"/>
        </w:rPr>
        <w:tab/>
        <w:t>$未扣回餘額 = $未扣回餘額 + 資料.未扣回餘額</w:t>
      </w:r>
    </w:p>
    <w:p w:rsidR="001C471E" w:rsidRDefault="003812FC" w:rsidP="0067059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</w:t>
      </w:r>
      <w:r w:rsidR="00C94BA1"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5C08A8"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0F76BE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0F76BE">
        <w:rPr>
          <w:rFonts w:ascii="細明體" w:eastAsia="細明體" w:hAnsi="細明體" w:hint="eastAsia"/>
          <w:kern w:val="2"/>
          <w:lang w:eastAsia="zh-TW"/>
        </w:rPr>
        <w:t>UPDATE</w:t>
      </w:r>
      <w:r w:rsidR="006A6931">
        <w:rPr>
          <w:rFonts w:ascii="細明體" w:eastAsia="細明體" w:hAnsi="細明體" w:hint="eastAsia"/>
          <w:kern w:val="2"/>
          <w:lang w:eastAsia="zh-TW"/>
        </w:rPr>
        <w:t xml:space="preserve">至 </w:t>
      </w:r>
      <w:r w:rsidR="0057771A">
        <w:rPr>
          <w:rFonts w:ascii="細明體" w:eastAsia="細明體" w:hAnsi="細明體" w:hint="eastAsia"/>
          <w:kern w:val="2"/>
          <w:lang w:eastAsia="zh-TW"/>
        </w:rPr>
        <w:t>DTAAH302</w:t>
      </w:r>
      <w:r w:rsidR="006A6931"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(A)</w:t>
      </w:r>
      <w:r w:rsidR="006A6931">
        <w:rPr>
          <w:rFonts w:ascii="細明體" w:eastAsia="細明體" w:hAnsi="細明體" w:hint="eastAsia"/>
          <w:kern w:val="2"/>
          <w:lang w:eastAsia="zh-TW"/>
        </w:rPr>
        <w:t>_行政中心</w:t>
      </w:r>
      <w:r w:rsidR="001C471E">
        <w:rPr>
          <w:rFonts w:ascii="細明體" w:eastAsia="細明體" w:hAnsi="細明體" w:hint="eastAsia"/>
          <w:kern w:val="2"/>
          <w:lang w:eastAsia="zh-TW"/>
        </w:rPr>
        <w:t>：</w:t>
      </w:r>
    </w:p>
    <w:p w:rsidR="006A6931" w:rsidRDefault="000F76BE" w:rsidP="00670598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</w:t>
      </w:r>
      <w:r w:rsidR="00C94BA1"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5C08A8"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>.2</w:t>
      </w:r>
      <w:r w:rsidR="001C471E">
        <w:rPr>
          <w:rFonts w:ascii="細明體" w:eastAsia="細明體" w:hAnsi="細明體" w:hint="eastAsia"/>
          <w:kern w:val="2"/>
          <w:lang w:eastAsia="zh-TW"/>
        </w:rPr>
        <w:t>.1  若</w:t>
      </w:r>
      <w:r>
        <w:rPr>
          <w:rFonts w:ascii="細明體" w:eastAsia="細明體" w:hAnsi="細明體" w:hint="eastAsia"/>
          <w:kern w:val="2"/>
          <w:lang w:eastAsia="zh-TW"/>
        </w:rPr>
        <w:t>UPDATE</w:t>
      </w:r>
      <w:r w:rsidR="001C471E">
        <w:rPr>
          <w:rFonts w:ascii="細明體" w:eastAsia="細明體" w:hAnsi="細明體" w:hint="eastAsia"/>
          <w:kern w:val="2"/>
          <w:lang w:eastAsia="zh-TW"/>
        </w:rPr>
        <w:t>成功，</w:t>
      </w:r>
      <w:r w:rsidR="001C471E">
        <w:rPr>
          <w:rFonts w:hint="eastAsia"/>
          <w:kern w:val="2"/>
          <w:szCs w:val="24"/>
          <w:lang w:eastAsia="zh-TW"/>
        </w:rPr>
        <w:t>OUTPUT_CNT_1++</w:t>
      </w:r>
    </w:p>
    <w:p w:rsidR="001C471E" w:rsidRDefault="000F76BE" w:rsidP="0067059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            </w:t>
      </w:r>
      <w:r w:rsidR="00C94BA1"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.</w:t>
      </w:r>
      <w:r w:rsidR="005C08A8"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.2</w:t>
      </w:r>
      <w:r w:rsidR="001C471E">
        <w:rPr>
          <w:rFonts w:hint="eastAsia"/>
          <w:kern w:val="2"/>
          <w:szCs w:val="24"/>
          <w:lang w:eastAsia="zh-TW"/>
        </w:rPr>
        <w:t xml:space="preserve">.2  </w:t>
      </w:r>
      <w:r w:rsidR="001C471E">
        <w:rPr>
          <w:rFonts w:ascii="細明體" w:eastAsia="細明體" w:hAnsi="細明體" w:hint="eastAsia"/>
          <w:kern w:val="2"/>
          <w:lang w:eastAsia="zh-TW"/>
        </w:rPr>
        <w:t>若</w:t>
      </w:r>
      <w:r>
        <w:rPr>
          <w:rFonts w:ascii="細明體" w:eastAsia="細明體" w:hAnsi="細明體" w:hint="eastAsia"/>
          <w:kern w:val="2"/>
          <w:lang w:eastAsia="zh-TW"/>
        </w:rPr>
        <w:t>UPDATE</w:t>
      </w:r>
      <w:r w:rsidR="001C471E">
        <w:rPr>
          <w:rFonts w:ascii="細明體" w:eastAsia="細明體" w:hAnsi="細明體" w:hint="eastAsia"/>
          <w:kern w:val="2"/>
          <w:lang w:eastAsia="zh-TW"/>
        </w:rPr>
        <w:t>失敗，則</w:t>
      </w:r>
      <w:r w:rsidR="001C471E">
        <w:rPr>
          <w:rFonts w:hint="eastAsia"/>
          <w:kern w:val="2"/>
          <w:szCs w:val="24"/>
          <w:lang w:eastAsia="zh-TW"/>
        </w:rPr>
        <w:t>執行</w:t>
      </w:r>
      <w:r>
        <w:rPr>
          <w:rFonts w:hint="eastAsia"/>
          <w:kern w:val="2"/>
          <w:szCs w:val="24"/>
          <w:lang w:eastAsia="zh-TW"/>
        </w:rPr>
        <w:t>錯誤處理</w:t>
      </w:r>
      <w:r>
        <w:rPr>
          <w:rFonts w:hint="eastAsia"/>
          <w:kern w:val="2"/>
          <w:szCs w:val="24"/>
          <w:lang w:eastAsia="zh-TW"/>
        </w:rPr>
        <w:t>B</w:t>
      </w:r>
      <w:r w:rsidR="001C471E">
        <w:rPr>
          <w:rFonts w:ascii="細明體" w:eastAsia="細明體" w:hAnsi="細明體" w:hint="eastAsia"/>
          <w:kern w:val="2"/>
          <w:lang w:eastAsia="zh-TW"/>
        </w:rPr>
        <w:t>，</w:t>
      </w:r>
      <w:r w:rsidR="001C471E">
        <w:rPr>
          <w:rFonts w:hint="eastAsia"/>
          <w:kern w:val="2"/>
          <w:szCs w:val="24"/>
          <w:lang w:eastAsia="zh-TW"/>
        </w:rPr>
        <w:t>ERROR_CNT_1++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6A6931" w:rsidRDefault="003812FC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r w:rsidR="00C94BA1"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5C08A8"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0F76BE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>
        <w:rPr>
          <w:rFonts w:ascii="細明體" w:eastAsia="細明體" w:hAnsi="細明體" w:hint="eastAsia"/>
          <w:kern w:val="2"/>
          <w:lang w:eastAsia="zh-TW"/>
        </w:rPr>
        <w:t>將</w:t>
      </w:r>
      <w:r w:rsidR="00765124">
        <w:rPr>
          <w:rFonts w:ascii="細明體" w:eastAsia="細明體" w:hAnsi="細明體" w:hint="eastAsia"/>
          <w:kern w:val="2"/>
          <w:lang w:eastAsia="zh-TW"/>
        </w:rPr>
        <w:t>行政中心</w:t>
      </w:r>
      <w:r w:rsidR="006A6931">
        <w:rPr>
          <w:rFonts w:ascii="細明體" w:eastAsia="細明體" w:hAnsi="細明體" w:hint="eastAsia"/>
          <w:kern w:val="2"/>
          <w:lang w:eastAsia="zh-TW"/>
        </w:rPr>
        <w:t>之 $收據未繳回件數、$</w:t>
      </w:r>
      <w:r w:rsidR="006A6931" w:rsidRPr="007C7F5F">
        <w:rPr>
          <w:rFonts w:ascii="細明體" w:eastAsia="細明體" w:hAnsi="細明體" w:hint="eastAsia"/>
          <w:kern w:val="2"/>
          <w:lang w:eastAsia="zh-TW"/>
        </w:rPr>
        <w:t>未</w:t>
      </w:r>
      <w:r w:rsidR="006A6931">
        <w:rPr>
          <w:rFonts w:ascii="細明體" w:eastAsia="細明體" w:hAnsi="細明體" w:hint="eastAsia"/>
          <w:kern w:val="2"/>
          <w:lang w:eastAsia="zh-TW"/>
        </w:rPr>
        <w:t>結案</w:t>
      </w:r>
      <w:r w:rsidR="006A6931"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6A6931">
        <w:rPr>
          <w:rFonts w:ascii="細明體" w:eastAsia="細明體" w:hAnsi="細明體" w:hint="eastAsia"/>
          <w:kern w:val="2"/>
          <w:lang w:eastAsia="zh-TW"/>
        </w:rPr>
        <w:t xml:space="preserve"> 歸零，重新再計算</w:t>
      </w:r>
    </w:p>
    <w:p w:rsidR="00F542FA" w:rsidRDefault="00F542FA" w:rsidP="000D72E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542FA" w:rsidRDefault="000D72E5" w:rsidP="003812FC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15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  <w:kern w:val="2"/>
          <w:lang w:eastAsia="zh-TW"/>
        </w:rPr>
        <w:t xml:space="preserve"> DTAAH301</w:t>
      </w:r>
    </w:p>
    <w:p w:rsidR="000D72E5" w:rsidRDefault="000D72E5" w:rsidP="001C471E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ORDER BY</w:t>
      </w:r>
      <w:r w:rsidR="00F94994" w:rsidRPr="000F76BE">
        <w:rPr>
          <w:rFonts w:ascii="細明體" w:eastAsia="細明體" w:hAnsi="細明體" w:hint="eastAsia"/>
          <w:color w:val="FF0000"/>
          <w:kern w:val="2"/>
          <w:lang w:eastAsia="zh-TW"/>
        </w:rPr>
        <w:t>資料年月</w:t>
      </w:r>
      <w:r>
        <w:rPr>
          <w:rFonts w:ascii="細明體" w:eastAsia="細明體" w:hAnsi="細明體" w:hint="eastAsia"/>
          <w:kern w:val="2"/>
          <w:lang w:eastAsia="zh-TW"/>
        </w:rPr>
        <w:t>,業務單位代號,區部單位代號,單位代號</w:t>
      </w:r>
    </w:p>
    <w:p w:rsidR="001C471E" w:rsidRDefault="001C471E" w:rsidP="001C471E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IF FOUND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INPUT_CNT_2 = </w:t>
      </w:r>
      <w:r>
        <w:rPr>
          <w:rFonts w:ascii="細明體" w:eastAsia="細明體" w:hAnsi="細明體" w:hint="eastAsia"/>
          <w:kern w:val="2"/>
          <w:lang w:eastAsia="zh-TW"/>
        </w:rPr>
        <w:t>DTAAH301</w:t>
      </w:r>
      <w:r>
        <w:rPr>
          <w:rFonts w:hint="eastAsia"/>
          <w:kern w:val="2"/>
          <w:szCs w:val="24"/>
          <w:lang w:eastAsia="zh-TW"/>
        </w:rPr>
        <w:t>件數</w:t>
      </w:r>
    </w:p>
    <w:p w:rsidR="001C471E" w:rsidRPr="00F542FA" w:rsidRDefault="001C471E" w:rsidP="001C471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   ELSE</w:t>
      </w:r>
      <w:r>
        <w:rPr>
          <w:rFonts w:hint="eastAsia"/>
          <w:kern w:val="2"/>
          <w:szCs w:val="24"/>
          <w:lang w:eastAsia="zh-TW"/>
        </w:rPr>
        <w:t>：結束程式</w:t>
      </w:r>
    </w:p>
    <w:p w:rsidR="003812FC" w:rsidRDefault="003812FC" w:rsidP="003812FC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15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3812FC">
        <w:rPr>
          <w:rFonts w:ascii="細明體" w:eastAsia="細明體" w:hAnsi="細明體" w:hint="eastAsia"/>
          <w:color w:val="FF0000"/>
          <w:kern w:val="2"/>
          <w:lang w:eastAsia="zh-TW"/>
        </w:rPr>
        <w:t>依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專招展業</w:t>
      </w:r>
      <w:r w:rsidRPr="003812FC">
        <w:rPr>
          <w:rFonts w:ascii="細明體" w:eastAsia="細明體" w:hAnsi="細明體" w:hint="eastAsia"/>
          <w:color w:val="FF0000"/>
          <w:kern w:val="2"/>
          <w:lang w:eastAsia="zh-TW"/>
        </w:rPr>
        <w:t>做統計</w:t>
      </w:r>
      <w:r>
        <w:rPr>
          <w:rFonts w:ascii="細明體" w:eastAsia="細明體" w:hAnsi="細明體" w:hint="eastAsia"/>
          <w:kern w:val="2"/>
          <w:lang w:eastAsia="zh-TW"/>
        </w:rPr>
        <w:t>：依照讀取</w:t>
      </w:r>
      <w:r w:rsidR="000D72E5">
        <w:rPr>
          <w:rFonts w:ascii="細明體" w:eastAsia="細明體" w:hAnsi="細明體" w:hint="eastAsia"/>
          <w:kern w:val="2"/>
          <w:lang w:eastAsia="zh-TW"/>
        </w:rPr>
        <w:t>STEP4</w:t>
      </w:r>
      <w:r>
        <w:rPr>
          <w:rFonts w:ascii="細明體" w:eastAsia="細明體" w:hAnsi="細明體" w:hint="eastAsia"/>
          <w:kern w:val="2"/>
          <w:lang w:eastAsia="zh-TW"/>
        </w:rPr>
        <w:t xml:space="preserve"> DTAAH301的資料，處理該筆資料加總作業</w:t>
      </w:r>
      <w:r w:rsidRPr="000F76BE">
        <w:rPr>
          <w:rFonts w:ascii="細明體" w:eastAsia="細明體" w:hAnsi="細明體" w:hint="eastAsia"/>
          <w:color w:val="FF0000"/>
          <w:kern w:val="2"/>
          <w:lang w:eastAsia="zh-TW"/>
        </w:rPr>
        <w:t>(同一資料年月做統計)</w:t>
      </w:r>
    </w:p>
    <w:p w:rsidR="000F76BE" w:rsidRDefault="000F76BE" w:rsidP="000F76BE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83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STEP 6.2、</w:t>
      </w:r>
      <w:r w:rsidRPr="004B3095">
        <w:rPr>
          <w:rFonts w:ascii="細明體" w:eastAsia="細明體" w:hAnsi="細明體" w:hint="eastAsia"/>
          <w:kern w:val="2"/>
          <w:lang w:eastAsia="zh-TW"/>
        </w:rPr>
        <w:t>STEP 6.3、</w:t>
      </w:r>
      <w:r>
        <w:rPr>
          <w:rFonts w:ascii="細明體" w:eastAsia="細明體" w:hAnsi="細明體" w:hint="eastAsia"/>
          <w:kern w:val="2"/>
          <w:lang w:eastAsia="zh-TW"/>
        </w:rPr>
        <w:t>STEP 6.4、STEP 6.5</w:t>
      </w:r>
    </w:p>
    <w:p w:rsidR="000F76BE" w:rsidRDefault="000F76BE" w:rsidP="000F76BE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28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當$資料年月不同時，則Level Break</w:t>
      </w:r>
      <w:r w:rsidRPr="00082810">
        <w:rPr>
          <w:rFonts w:ascii="細明體" w:eastAsia="細明體" w:hAnsi="細明體" w:hint="eastAsia"/>
          <w:color w:val="FF0000"/>
          <w:kern w:val="2"/>
          <w:lang w:eastAsia="zh-TW"/>
        </w:rPr>
        <w:t>(同一資料年月做統計)</w:t>
      </w:r>
    </w:p>
    <w:p w:rsidR="003812FC" w:rsidRPr="00FB3AF4" w:rsidRDefault="003812FC" w:rsidP="003812FC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28"/>
        </w:tabs>
        <w:spacing w:after="0" w:line="240" w:lineRule="auto"/>
        <w:ind w:leftChars="377" w:left="1472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FB3AF4">
        <w:rPr>
          <w:rFonts w:ascii="細明體" w:eastAsia="細明體" w:hAnsi="細明體" w:hint="eastAsia"/>
          <w:color w:val="000000"/>
          <w:kern w:val="2"/>
          <w:lang w:eastAsia="zh-TW"/>
        </w:rPr>
        <w:t>當$單位代號不同時，則Level Break</w:t>
      </w:r>
    </w:p>
    <w:p w:rsidR="003812FC" w:rsidRPr="00FB3AF4" w:rsidRDefault="000F76BE" w:rsidP="000D72E5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B3AF4">
          <w:rPr>
            <w:rFonts w:ascii="細明體" w:eastAsia="細明體" w:hAnsi="細明體" w:hint="eastAsia"/>
            <w:color w:val="000000"/>
            <w:kern w:val="2"/>
            <w:lang w:eastAsia="zh-TW"/>
          </w:rPr>
          <w:t>6.3.1</w:t>
        </w:r>
      </w:smartTag>
      <w:r w:rsidR="000D72E5" w:rsidRPr="00FB3AF4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</w:t>
      </w:r>
      <w:r w:rsidR="003812FC" w:rsidRPr="00FB3AF4">
        <w:rPr>
          <w:rFonts w:ascii="細明體" w:eastAsia="細明體" w:hAnsi="細明體" w:hint="eastAsia"/>
          <w:color w:val="000000"/>
          <w:kern w:val="2"/>
          <w:lang w:eastAsia="zh-TW"/>
        </w:rPr>
        <w:t>IF(預付金受理進度==20) $收據未繳回件數= $收據未繳回件數+ 1</w:t>
      </w:r>
    </w:p>
    <w:p w:rsidR="003812FC" w:rsidRDefault="003812FC" w:rsidP="003812FC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FB3AF4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   Else(預付金受理進度==30) $未結案件數= $未結案件數+ 1</w:t>
      </w:r>
    </w:p>
    <w:p w:rsidR="00047CC6" w:rsidRPr="00FB3AF4" w:rsidRDefault="00047CC6" w:rsidP="003812FC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ab/>
        <w:t xml:space="preserve">   </w:t>
      </w:r>
      <w:r>
        <w:rPr>
          <w:rFonts w:ascii="細明體" w:eastAsia="細明體" w:hAnsi="細明體" w:hint="eastAsia"/>
          <w:kern w:val="2"/>
          <w:lang w:eastAsia="zh-TW"/>
        </w:rPr>
        <w:t>$未扣回餘額 = $未扣回餘額 + 資料.未扣回餘額</w:t>
      </w:r>
    </w:p>
    <w:p w:rsidR="001C471E" w:rsidRPr="00FB3AF4" w:rsidRDefault="000F76BE" w:rsidP="000D72E5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B3AF4">
          <w:rPr>
            <w:rFonts w:ascii="細明體" w:eastAsia="細明體" w:hAnsi="細明體" w:hint="eastAsia"/>
            <w:color w:val="000000"/>
            <w:kern w:val="2"/>
            <w:lang w:eastAsia="zh-TW"/>
          </w:rPr>
          <w:t>6.3.2</w:t>
        </w:r>
      </w:smartTag>
      <w:r w:rsidR="000D72E5" w:rsidRPr="00FB3AF4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</w:t>
      </w:r>
      <w:r w:rsidRPr="00FB3AF4">
        <w:rPr>
          <w:rFonts w:ascii="細明體" w:eastAsia="細明體" w:hAnsi="細明體" w:hint="eastAsia"/>
          <w:color w:val="000000"/>
          <w:kern w:val="2"/>
          <w:lang w:eastAsia="zh-TW"/>
        </w:rPr>
        <w:t>UPDATE</w:t>
      </w:r>
      <w:r w:rsidR="003812FC" w:rsidRPr="00FB3AF4">
        <w:rPr>
          <w:rFonts w:ascii="細明體" w:eastAsia="細明體" w:hAnsi="細明體" w:hint="eastAsia"/>
          <w:color w:val="000000"/>
          <w:kern w:val="2"/>
          <w:lang w:eastAsia="zh-TW"/>
        </w:rPr>
        <w:t>至</w:t>
      </w:r>
      <w:r w:rsidR="0057771A" w:rsidRPr="00FB3AF4">
        <w:rPr>
          <w:rFonts w:ascii="細明體" w:eastAsia="細明體" w:hAnsi="細明體" w:hint="eastAsia"/>
          <w:color w:val="000000"/>
          <w:kern w:val="2"/>
          <w:lang w:eastAsia="zh-TW"/>
        </w:rPr>
        <w:t>DTAAH302</w:t>
      </w:r>
      <w:r w:rsidR="003812FC" w:rsidRPr="00FB3AF4">
        <w:rPr>
          <w:rFonts w:ascii="細明體" w:eastAsia="細明體" w:hAnsi="細明體" w:hint="eastAsia"/>
          <w:color w:val="000000"/>
          <w:kern w:val="2"/>
          <w:lang w:eastAsia="zh-TW"/>
        </w:rPr>
        <w:t>同 FORMAT</w:t>
      </w:r>
      <w:r w:rsidR="008C54AC" w:rsidRPr="00FB3AF4">
        <w:rPr>
          <w:rFonts w:ascii="細明體" w:eastAsia="細明體" w:hAnsi="細明體" w:hint="eastAsia"/>
          <w:color w:val="000000"/>
          <w:kern w:val="2"/>
          <w:lang w:eastAsia="zh-TW"/>
        </w:rPr>
        <w:t>(B)</w:t>
      </w:r>
      <w:r w:rsidR="003812FC" w:rsidRPr="00FB3AF4">
        <w:rPr>
          <w:rFonts w:ascii="細明體" w:eastAsia="細明體" w:hAnsi="細明體" w:hint="eastAsia"/>
          <w:color w:val="000000"/>
          <w:kern w:val="2"/>
          <w:lang w:eastAsia="zh-TW"/>
        </w:rPr>
        <w:t>_單位</w:t>
      </w:r>
      <w:r w:rsidR="001C471E" w:rsidRPr="00FB3AF4">
        <w:rPr>
          <w:rFonts w:ascii="細明體" w:eastAsia="細明體" w:hAnsi="細明體" w:hint="eastAsia"/>
          <w:color w:val="000000"/>
          <w:kern w:val="2"/>
          <w:lang w:eastAsia="zh-TW"/>
        </w:rPr>
        <w:t>：</w:t>
      </w:r>
    </w:p>
    <w:p w:rsidR="003812FC" w:rsidRPr="00FB3AF4" w:rsidRDefault="000F76BE" w:rsidP="000D72E5">
      <w:pPr>
        <w:pStyle w:val="Tabletext"/>
        <w:keepLines w:val="0"/>
        <w:spacing w:after="0" w:line="240" w:lineRule="auto"/>
        <w:ind w:left="1520"/>
        <w:rPr>
          <w:rFonts w:hint="eastAsia"/>
          <w:color w:val="000000"/>
          <w:kern w:val="2"/>
          <w:lang w:eastAsia="zh-TW"/>
        </w:rPr>
      </w:pPr>
      <w:r w:rsidRPr="00FB3AF4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B3AF4">
          <w:rPr>
            <w:rFonts w:ascii="細明體" w:eastAsia="細明體" w:hAnsi="細明體" w:hint="eastAsia"/>
            <w:color w:val="000000"/>
            <w:kern w:val="2"/>
            <w:lang w:eastAsia="zh-TW"/>
          </w:rPr>
          <w:t>6.3.2</w:t>
        </w:r>
      </w:smartTag>
      <w:r w:rsidR="001C471E" w:rsidRPr="00FB3AF4">
        <w:rPr>
          <w:rFonts w:ascii="細明體" w:eastAsia="細明體" w:hAnsi="細明體" w:hint="eastAsia"/>
          <w:color w:val="000000"/>
          <w:kern w:val="2"/>
          <w:lang w:eastAsia="zh-TW"/>
        </w:rPr>
        <w:t>.1  若</w:t>
      </w:r>
      <w:r w:rsidRPr="00FB3AF4">
        <w:rPr>
          <w:rFonts w:ascii="細明體" w:eastAsia="細明體" w:hAnsi="細明體" w:hint="eastAsia"/>
          <w:color w:val="000000"/>
          <w:kern w:val="2"/>
          <w:lang w:eastAsia="zh-TW"/>
        </w:rPr>
        <w:t>UPDATE</w:t>
      </w:r>
      <w:r w:rsidR="001C471E" w:rsidRPr="00FB3AF4">
        <w:rPr>
          <w:rFonts w:ascii="細明體" w:eastAsia="細明體" w:hAnsi="細明體" w:hint="eastAsia"/>
          <w:color w:val="000000"/>
          <w:kern w:val="2"/>
          <w:lang w:eastAsia="zh-TW"/>
        </w:rPr>
        <w:t>成功，</w:t>
      </w:r>
      <w:r w:rsidR="001C471E" w:rsidRPr="00FB3AF4">
        <w:rPr>
          <w:rFonts w:hint="eastAsia"/>
          <w:color w:val="000000"/>
          <w:kern w:val="2"/>
          <w:lang w:eastAsia="zh-TW"/>
        </w:rPr>
        <w:t>OUTPUT_CNT_2++</w:t>
      </w:r>
    </w:p>
    <w:p w:rsidR="001C471E" w:rsidRPr="00FB3AF4" w:rsidRDefault="000F76BE" w:rsidP="000F76B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FB3AF4">
        <w:rPr>
          <w:rFonts w:hint="eastAsia"/>
          <w:color w:val="000000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B3AF4">
          <w:rPr>
            <w:rFonts w:hint="eastAsia"/>
            <w:color w:val="000000"/>
            <w:kern w:val="2"/>
            <w:lang w:eastAsia="zh-TW"/>
          </w:rPr>
          <w:t>6.3.2</w:t>
        </w:r>
      </w:smartTag>
      <w:r w:rsidRPr="00FB3AF4">
        <w:rPr>
          <w:rFonts w:hint="eastAsia"/>
          <w:color w:val="000000"/>
          <w:kern w:val="2"/>
          <w:lang w:eastAsia="zh-TW"/>
        </w:rPr>
        <w:t xml:space="preserve">.2 </w:t>
      </w:r>
      <w:r w:rsidR="001C471E" w:rsidRPr="00FB3AF4">
        <w:rPr>
          <w:rFonts w:hint="eastAsia"/>
          <w:color w:val="000000"/>
          <w:kern w:val="2"/>
          <w:lang w:eastAsia="zh-TW"/>
        </w:rPr>
        <w:t xml:space="preserve">   </w:t>
      </w:r>
      <w:r w:rsidR="001C471E" w:rsidRPr="00FB3AF4">
        <w:rPr>
          <w:rFonts w:ascii="細明體" w:eastAsia="細明體" w:hAnsi="細明體" w:hint="eastAsia"/>
          <w:color w:val="000000"/>
          <w:kern w:val="2"/>
          <w:lang w:eastAsia="zh-TW"/>
        </w:rPr>
        <w:t>若</w:t>
      </w:r>
      <w:r w:rsidRPr="00FB3AF4">
        <w:rPr>
          <w:rFonts w:ascii="細明體" w:eastAsia="細明體" w:hAnsi="細明體" w:hint="eastAsia"/>
          <w:color w:val="000000"/>
          <w:kern w:val="2"/>
          <w:lang w:eastAsia="zh-TW"/>
        </w:rPr>
        <w:t>UPDATE</w:t>
      </w:r>
      <w:r w:rsidR="001C471E" w:rsidRPr="00FB3AF4">
        <w:rPr>
          <w:rFonts w:ascii="細明體" w:eastAsia="細明體" w:hAnsi="細明體" w:hint="eastAsia"/>
          <w:color w:val="000000"/>
          <w:kern w:val="2"/>
          <w:lang w:eastAsia="zh-TW"/>
        </w:rPr>
        <w:t>失敗，則</w:t>
      </w:r>
      <w:r w:rsidR="001C471E" w:rsidRPr="00FB3AF4">
        <w:rPr>
          <w:rFonts w:hint="eastAsia"/>
          <w:color w:val="000000"/>
          <w:kern w:val="2"/>
          <w:lang w:eastAsia="zh-TW"/>
        </w:rPr>
        <w:t>執行</w:t>
      </w:r>
      <w:r w:rsidRPr="00FB3AF4">
        <w:rPr>
          <w:rFonts w:hint="eastAsia"/>
          <w:color w:val="000000"/>
          <w:kern w:val="2"/>
          <w:lang w:eastAsia="zh-TW"/>
        </w:rPr>
        <w:t>錯誤處理</w:t>
      </w:r>
      <w:r w:rsidRPr="00FB3AF4">
        <w:rPr>
          <w:rFonts w:hint="eastAsia"/>
          <w:color w:val="000000"/>
          <w:kern w:val="2"/>
          <w:lang w:eastAsia="zh-TW"/>
        </w:rPr>
        <w:t>B</w:t>
      </w:r>
      <w:r w:rsidR="001C471E" w:rsidRPr="00FB3AF4">
        <w:rPr>
          <w:rFonts w:ascii="細明體" w:eastAsia="細明體" w:hAnsi="細明體" w:hint="eastAsia"/>
          <w:color w:val="000000"/>
          <w:kern w:val="2"/>
          <w:lang w:eastAsia="zh-TW"/>
        </w:rPr>
        <w:t>，</w:t>
      </w:r>
      <w:r w:rsidR="001C471E" w:rsidRPr="00FB3AF4">
        <w:rPr>
          <w:rFonts w:hint="eastAsia"/>
          <w:color w:val="000000"/>
          <w:kern w:val="2"/>
          <w:lang w:eastAsia="zh-TW"/>
        </w:rPr>
        <w:t>ERROR_CNT_2++</w:t>
      </w:r>
      <w:r w:rsidR="001C471E" w:rsidRPr="00FB3AF4">
        <w:rPr>
          <w:rFonts w:ascii="細明體" w:eastAsia="細明體" w:hAnsi="細明體" w:hint="eastAsia"/>
          <w:color w:val="000000"/>
          <w:kern w:val="2"/>
          <w:lang w:eastAsia="zh-TW"/>
        </w:rPr>
        <w:t>，繼續處理下一筆</w:t>
      </w:r>
    </w:p>
    <w:p w:rsidR="003812FC" w:rsidRPr="00FB3AF4" w:rsidRDefault="000F76BE" w:rsidP="000D72E5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B3AF4">
          <w:rPr>
            <w:rFonts w:ascii="細明體" w:eastAsia="細明體" w:hAnsi="細明體" w:hint="eastAsia"/>
            <w:color w:val="000000"/>
            <w:kern w:val="2"/>
            <w:lang w:eastAsia="zh-TW"/>
          </w:rPr>
          <w:t>6.3.3</w:t>
        </w:r>
      </w:smartTag>
      <w:r w:rsidR="000D72E5" w:rsidRPr="00FB3AF4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</w:t>
      </w:r>
      <w:r w:rsidR="003812FC" w:rsidRPr="00FB3AF4">
        <w:rPr>
          <w:rFonts w:ascii="細明體" w:eastAsia="細明體" w:hAnsi="細明體" w:hint="eastAsia"/>
          <w:color w:val="000000"/>
          <w:kern w:val="2"/>
          <w:lang w:eastAsia="zh-TW"/>
        </w:rPr>
        <w:t>將單位之 $收據未繳回件數、$未結案件數 歸零，重新再計算</w:t>
      </w:r>
    </w:p>
    <w:p w:rsidR="003812FC" w:rsidRDefault="003812FC" w:rsidP="003812F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0F76BE">
        <w:rPr>
          <w:rFonts w:ascii="細明體" w:eastAsia="細明體" w:hAnsi="細明體" w:hint="eastAsia"/>
          <w:kern w:val="2"/>
          <w:lang w:eastAsia="zh-TW"/>
        </w:rPr>
        <w:t>6</w:t>
      </w:r>
      <w:r>
        <w:rPr>
          <w:rFonts w:ascii="細明體" w:eastAsia="細明體" w:hAnsi="細明體" w:hint="eastAsia"/>
          <w:kern w:val="2"/>
          <w:lang w:eastAsia="zh-TW"/>
        </w:rPr>
        <w:t>.4   當$區部單位代號不同時，則Level Break</w:t>
      </w:r>
    </w:p>
    <w:p w:rsidR="003812FC" w:rsidRDefault="003812FC" w:rsidP="000F76BE">
      <w:pPr>
        <w:pStyle w:val="Tabletext"/>
        <w:keepLines w:val="0"/>
        <w:tabs>
          <w:tab w:val="num" w:pos="1528"/>
        </w:tabs>
        <w:spacing w:after="0" w:line="240" w:lineRule="auto"/>
        <w:ind w:leftChars="377"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0F76BE">
          <w:rPr>
            <w:rFonts w:ascii="細明體" w:eastAsia="細明體" w:hAnsi="細明體" w:hint="eastAsia"/>
            <w:kern w:val="2"/>
            <w:lang w:eastAsia="zh-TW"/>
          </w:rPr>
          <w:t>6</w:t>
        </w:r>
        <w:r>
          <w:rPr>
            <w:rFonts w:ascii="細明體" w:eastAsia="細明體" w:hAnsi="細明體" w:hint="eastAsia"/>
            <w:kern w:val="2"/>
            <w:lang w:eastAsia="zh-TW"/>
          </w:rPr>
          <w:t>.4.1</w:t>
        </w:r>
      </w:smartTag>
      <w:r>
        <w:rPr>
          <w:rFonts w:ascii="細明體" w:eastAsia="細明體" w:hAnsi="細明體" w:hint="eastAsia"/>
          <w:kern w:val="2"/>
          <w:lang w:eastAsia="zh-TW"/>
        </w:rPr>
        <w:t xml:space="preserve">   IF(預付金受理進度==20) $收據未繳回件數= $收據未繳回件數+ 1</w:t>
      </w:r>
    </w:p>
    <w:p w:rsidR="003812FC" w:rsidRDefault="003812FC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Else(預付金受理進度==30) $未結案件數= $未結案件數+ 1</w:t>
      </w:r>
    </w:p>
    <w:p w:rsidR="00047CC6" w:rsidRDefault="00047CC6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ab/>
      </w:r>
      <w:r>
        <w:rPr>
          <w:rFonts w:ascii="細明體" w:eastAsia="細明體" w:hAnsi="細明體" w:hint="eastAsia"/>
          <w:kern w:val="2"/>
          <w:lang w:eastAsia="zh-TW"/>
        </w:rPr>
        <w:tab/>
      </w:r>
      <w:r>
        <w:rPr>
          <w:rFonts w:ascii="細明體" w:eastAsia="細明體" w:hAnsi="細明體" w:hint="eastAsia"/>
          <w:kern w:val="2"/>
          <w:lang w:eastAsia="zh-TW"/>
        </w:rPr>
        <w:tab/>
        <w:t xml:space="preserve">    $未扣回餘額 = $未扣回餘額 + 資料.未扣回餘額</w:t>
      </w:r>
    </w:p>
    <w:p w:rsidR="001C471E" w:rsidRDefault="003812FC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0F76BE">
          <w:rPr>
            <w:rFonts w:ascii="細明體" w:eastAsia="細明體" w:hAnsi="細明體" w:hint="eastAsia"/>
            <w:kern w:val="2"/>
            <w:lang w:eastAsia="zh-TW"/>
          </w:rPr>
          <w:t>6.4.2</w:t>
        </w:r>
      </w:smartTag>
      <w:r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0F76BE">
        <w:rPr>
          <w:rFonts w:ascii="細明體" w:eastAsia="細明體" w:hAnsi="細明體" w:hint="eastAsia"/>
          <w:kern w:val="2"/>
          <w:lang w:eastAsia="zh-TW"/>
        </w:rPr>
        <w:t>UPDATE</w:t>
      </w:r>
      <w:r>
        <w:rPr>
          <w:rFonts w:ascii="細明體" w:eastAsia="細明體" w:hAnsi="細明體" w:hint="eastAsia"/>
          <w:kern w:val="2"/>
          <w:lang w:eastAsia="zh-TW"/>
        </w:rPr>
        <w:t xml:space="preserve">至 </w:t>
      </w:r>
      <w:r w:rsidR="0057771A">
        <w:rPr>
          <w:rFonts w:ascii="細明體" w:eastAsia="細明體" w:hAnsi="細明體" w:hint="eastAsia"/>
          <w:kern w:val="2"/>
          <w:lang w:eastAsia="zh-TW"/>
        </w:rPr>
        <w:t>DTAAH302</w:t>
      </w:r>
      <w:r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(B)</w:t>
      </w:r>
      <w:r>
        <w:rPr>
          <w:rFonts w:ascii="細明體" w:eastAsia="細明體" w:hAnsi="細明體" w:hint="eastAsia"/>
          <w:kern w:val="2"/>
          <w:lang w:eastAsia="zh-TW"/>
        </w:rPr>
        <w:t>_</w:t>
      </w:r>
      <w:r w:rsidR="004856E1">
        <w:rPr>
          <w:rFonts w:ascii="細明體" w:eastAsia="細明體" w:hAnsi="細明體" w:hint="eastAsia"/>
          <w:kern w:val="2"/>
          <w:lang w:eastAsia="zh-TW"/>
        </w:rPr>
        <w:t>區部單位代號</w:t>
      </w:r>
      <w:r w:rsidR="001C471E">
        <w:rPr>
          <w:rFonts w:ascii="細明體" w:eastAsia="細明體" w:hAnsi="細明體" w:hint="eastAsia"/>
          <w:kern w:val="2"/>
          <w:lang w:eastAsia="zh-TW"/>
        </w:rPr>
        <w:t>：</w:t>
      </w:r>
    </w:p>
    <w:p w:rsidR="003812FC" w:rsidRDefault="000F76BE" w:rsidP="003812FC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lang w:eastAsia="zh-TW"/>
          </w:rPr>
          <w:t>6.4.2</w:t>
        </w:r>
      </w:smartTag>
      <w:r w:rsidR="001C471E">
        <w:rPr>
          <w:rFonts w:ascii="細明體" w:eastAsia="細明體" w:hAnsi="細明體" w:hint="eastAsia"/>
          <w:kern w:val="2"/>
          <w:lang w:eastAsia="zh-TW"/>
        </w:rPr>
        <w:t>.1  若</w:t>
      </w:r>
      <w:r>
        <w:rPr>
          <w:rFonts w:ascii="細明體" w:eastAsia="細明體" w:hAnsi="細明體" w:hint="eastAsia"/>
          <w:kern w:val="2"/>
          <w:lang w:eastAsia="zh-TW"/>
        </w:rPr>
        <w:t>UPDATE</w:t>
      </w:r>
      <w:r w:rsidR="001C471E">
        <w:rPr>
          <w:rFonts w:ascii="細明體" w:eastAsia="細明體" w:hAnsi="細明體" w:hint="eastAsia"/>
          <w:kern w:val="2"/>
          <w:lang w:eastAsia="zh-TW"/>
        </w:rPr>
        <w:t>成功，</w:t>
      </w:r>
      <w:r w:rsidR="001C471E">
        <w:rPr>
          <w:rFonts w:hint="eastAsia"/>
          <w:kern w:val="2"/>
          <w:szCs w:val="24"/>
          <w:lang w:eastAsia="zh-TW"/>
        </w:rPr>
        <w:t>OUTPUT_CNT_2++</w:t>
      </w:r>
    </w:p>
    <w:p w:rsidR="001C471E" w:rsidRDefault="000F76BE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kern w:val="2"/>
            <w:szCs w:val="24"/>
            <w:lang w:eastAsia="zh-TW"/>
          </w:rPr>
          <w:t>6.4.2</w:t>
        </w:r>
      </w:smartTag>
      <w:r w:rsidR="001C471E">
        <w:rPr>
          <w:rFonts w:hint="eastAsia"/>
          <w:kern w:val="2"/>
          <w:szCs w:val="24"/>
          <w:lang w:eastAsia="zh-TW"/>
        </w:rPr>
        <w:t xml:space="preserve">.2   </w:t>
      </w:r>
      <w:r w:rsidR="001C471E">
        <w:rPr>
          <w:rFonts w:ascii="細明體" w:eastAsia="細明體" w:hAnsi="細明體" w:hint="eastAsia"/>
          <w:kern w:val="2"/>
          <w:lang w:eastAsia="zh-TW"/>
        </w:rPr>
        <w:t>若</w:t>
      </w:r>
      <w:r>
        <w:rPr>
          <w:rFonts w:ascii="細明體" w:eastAsia="細明體" w:hAnsi="細明體" w:hint="eastAsia"/>
          <w:kern w:val="2"/>
          <w:lang w:eastAsia="zh-TW"/>
        </w:rPr>
        <w:t>UPDATE</w:t>
      </w:r>
      <w:r w:rsidR="001C471E">
        <w:rPr>
          <w:rFonts w:ascii="細明體" w:eastAsia="細明體" w:hAnsi="細明體" w:hint="eastAsia"/>
          <w:kern w:val="2"/>
          <w:lang w:eastAsia="zh-TW"/>
        </w:rPr>
        <w:t>失敗，則</w:t>
      </w:r>
      <w:r w:rsidR="001C471E">
        <w:rPr>
          <w:rFonts w:hint="eastAsia"/>
          <w:kern w:val="2"/>
          <w:szCs w:val="24"/>
          <w:lang w:eastAsia="zh-TW"/>
        </w:rPr>
        <w:t>執行</w:t>
      </w:r>
      <w:r>
        <w:rPr>
          <w:rFonts w:hint="eastAsia"/>
          <w:kern w:val="2"/>
          <w:szCs w:val="24"/>
          <w:lang w:eastAsia="zh-TW"/>
        </w:rPr>
        <w:t>錯誤處理</w:t>
      </w:r>
      <w:r>
        <w:rPr>
          <w:rFonts w:hint="eastAsia"/>
          <w:kern w:val="2"/>
          <w:szCs w:val="24"/>
          <w:lang w:eastAsia="zh-TW"/>
        </w:rPr>
        <w:t>B</w:t>
      </w:r>
      <w:r w:rsidR="001C471E">
        <w:rPr>
          <w:rFonts w:ascii="細明體" w:eastAsia="細明體" w:hAnsi="細明體" w:hint="eastAsia"/>
          <w:kern w:val="2"/>
          <w:lang w:eastAsia="zh-TW"/>
        </w:rPr>
        <w:t>，</w:t>
      </w:r>
      <w:r w:rsidR="001C471E">
        <w:rPr>
          <w:rFonts w:hint="eastAsia"/>
          <w:kern w:val="2"/>
          <w:szCs w:val="24"/>
          <w:lang w:eastAsia="zh-TW"/>
        </w:rPr>
        <w:t>ERROR_CNT_2++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3812FC" w:rsidRDefault="000F76BE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lang w:eastAsia="zh-TW"/>
          </w:rPr>
          <w:t>6.4.3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將</w:t>
      </w:r>
      <w:r w:rsidR="00765124">
        <w:rPr>
          <w:rFonts w:ascii="細明體" w:eastAsia="細明體" w:hAnsi="細明體" w:hint="eastAsia"/>
          <w:kern w:val="2"/>
          <w:lang w:eastAsia="zh-TW"/>
        </w:rPr>
        <w:t>區部單位代號</w:t>
      </w:r>
      <w:r w:rsidR="003812FC">
        <w:rPr>
          <w:rFonts w:ascii="細明體" w:eastAsia="細明體" w:hAnsi="細明體" w:hint="eastAsia"/>
          <w:kern w:val="2"/>
          <w:lang w:eastAsia="zh-TW"/>
        </w:rPr>
        <w:t>之 $收據未繳回件數、$</w:t>
      </w:r>
      <w:r w:rsidR="003812FC" w:rsidRPr="007C7F5F">
        <w:rPr>
          <w:rFonts w:ascii="細明體" w:eastAsia="細明體" w:hAnsi="細明體" w:hint="eastAsia"/>
          <w:kern w:val="2"/>
          <w:lang w:eastAsia="zh-TW"/>
        </w:rPr>
        <w:t>未</w:t>
      </w:r>
      <w:r w:rsidR="003812FC">
        <w:rPr>
          <w:rFonts w:ascii="細明體" w:eastAsia="細明體" w:hAnsi="細明體" w:hint="eastAsia"/>
          <w:kern w:val="2"/>
          <w:lang w:eastAsia="zh-TW"/>
        </w:rPr>
        <w:t>結案</w:t>
      </w:r>
      <w:r w:rsidR="003812FC"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3812FC">
        <w:rPr>
          <w:rFonts w:ascii="細明體" w:eastAsia="細明體" w:hAnsi="細明體" w:hint="eastAsia"/>
          <w:kern w:val="2"/>
          <w:lang w:eastAsia="zh-TW"/>
        </w:rPr>
        <w:t xml:space="preserve"> 歸零，重新再計算</w:t>
      </w:r>
    </w:p>
    <w:p w:rsidR="008F2712" w:rsidRDefault="000F76BE" w:rsidP="003812F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6</w:t>
      </w:r>
      <w:r w:rsidR="003812FC">
        <w:rPr>
          <w:rFonts w:ascii="細明體" w:eastAsia="細明體" w:hAnsi="細明體" w:hint="eastAsia"/>
          <w:kern w:val="2"/>
          <w:lang w:eastAsia="zh-TW"/>
        </w:rPr>
        <w:t>.5   當$</w:t>
      </w:r>
      <w:r w:rsidR="00F542FA">
        <w:rPr>
          <w:rFonts w:ascii="細明體" w:eastAsia="細明體" w:hAnsi="細明體" w:hint="eastAsia"/>
          <w:kern w:val="2"/>
          <w:lang w:eastAsia="zh-TW"/>
        </w:rPr>
        <w:t>業務單位代號</w:t>
      </w:r>
      <w:r w:rsidR="003812FC">
        <w:rPr>
          <w:rFonts w:ascii="細明體" w:eastAsia="細明體" w:hAnsi="細明體" w:hint="eastAsia"/>
          <w:kern w:val="2"/>
          <w:lang w:eastAsia="zh-TW"/>
        </w:rPr>
        <w:t>不同時，則Level Break</w:t>
      </w:r>
      <w:r w:rsidR="008F2712">
        <w:rPr>
          <w:rFonts w:ascii="細明體" w:eastAsia="細明體" w:hAnsi="細明體" w:hint="eastAsia"/>
          <w:kern w:val="2"/>
          <w:lang w:eastAsia="zh-TW"/>
        </w:rPr>
        <w:t>(業務單位代號只需統計專招、展業，意即</w:t>
      </w:r>
      <w:r w:rsidR="008F2712" w:rsidRPr="00E9304C">
        <w:rPr>
          <w:rFonts w:ascii="細明體" w:eastAsia="細明體" w:hAnsi="細明體"/>
          <w:kern w:val="2"/>
          <w:lang w:eastAsia="zh-TW"/>
        </w:rPr>
        <w:t>BUSI_DIV_NO</w:t>
      </w:r>
      <w:r w:rsidR="008F2712">
        <w:rPr>
          <w:rFonts w:ascii="細明體" w:eastAsia="細明體" w:hAnsi="細明體" w:hint="eastAsia"/>
          <w:kern w:val="2"/>
          <w:lang w:eastAsia="zh-TW"/>
        </w:rPr>
        <w:t xml:space="preserve"> = </w:t>
      </w:r>
    </w:p>
    <w:p w:rsidR="003812FC" w:rsidRDefault="008F2712" w:rsidP="003812F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1 or 4)</w:t>
      </w:r>
    </w:p>
    <w:p w:rsidR="003812FC" w:rsidRDefault="000D72E5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C94BA1">
          <w:rPr>
            <w:rFonts w:ascii="細明體" w:eastAsia="細明體" w:hAnsi="細明體" w:hint="eastAsia"/>
            <w:kern w:val="2"/>
            <w:lang w:eastAsia="zh-TW"/>
          </w:rPr>
          <w:t>6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.5.1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IF(預付金受理進度==20) $收據未繳回件數= $收據未繳回件數+ 1</w:t>
      </w:r>
    </w:p>
    <w:p w:rsidR="003812FC" w:rsidRDefault="003812FC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Else(預付金受理進度==30) $未結案件數= $未結案件數+ 1</w:t>
      </w:r>
    </w:p>
    <w:p w:rsidR="00047CC6" w:rsidRDefault="00047CC6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ab/>
      </w:r>
      <w:r>
        <w:rPr>
          <w:rFonts w:ascii="細明體" w:eastAsia="細明體" w:hAnsi="細明體" w:hint="eastAsia"/>
          <w:kern w:val="2"/>
          <w:lang w:eastAsia="zh-TW"/>
        </w:rPr>
        <w:tab/>
      </w:r>
      <w:r>
        <w:rPr>
          <w:rFonts w:ascii="細明體" w:eastAsia="細明體" w:hAnsi="細明體" w:hint="eastAsia"/>
          <w:kern w:val="2"/>
          <w:lang w:eastAsia="zh-TW"/>
        </w:rPr>
        <w:tab/>
        <w:t xml:space="preserve">    $未扣回餘額 = $未扣回餘額 + 資料.未扣回餘額</w:t>
      </w:r>
    </w:p>
    <w:p w:rsidR="004856E1" w:rsidRDefault="000D72E5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C94BA1">
          <w:rPr>
            <w:rFonts w:ascii="細明體" w:eastAsia="細明體" w:hAnsi="細明體" w:hint="eastAsia"/>
            <w:kern w:val="2"/>
            <w:lang w:eastAsia="zh-TW"/>
          </w:rPr>
          <w:t>6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.5.</w:t>
        </w:r>
        <w:r w:rsidR="000F76BE">
          <w:rPr>
            <w:rFonts w:ascii="細明體" w:eastAsia="細明體" w:hAnsi="細明體" w:hint="eastAsia"/>
            <w:kern w:val="2"/>
            <w:lang w:eastAsia="zh-TW"/>
          </w:rPr>
          <w:t>2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0F76BE">
        <w:rPr>
          <w:rFonts w:ascii="細明體" w:eastAsia="細明體" w:hAnsi="細明體" w:hint="eastAsia"/>
          <w:kern w:val="2"/>
          <w:lang w:eastAsia="zh-TW"/>
        </w:rPr>
        <w:t>UPDATE</w:t>
      </w:r>
      <w:r w:rsidR="003812FC">
        <w:rPr>
          <w:rFonts w:ascii="細明體" w:eastAsia="細明體" w:hAnsi="細明體" w:hint="eastAsia"/>
          <w:kern w:val="2"/>
          <w:lang w:eastAsia="zh-TW"/>
        </w:rPr>
        <w:t xml:space="preserve">至 </w:t>
      </w:r>
      <w:r w:rsidR="0057771A">
        <w:rPr>
          <w:rFonts w:ascii="細明體" w:eastAsia="細明體" w:hAnsi="細明體" w:hint="eastAsia"/>
          <w:kern w:val="2"/>
          <w:lang w:eastAsia="zh-TW"/>
        </w:rPr>
        <w:t>DTAAH302</w:t>
      </w:r>
      <w:r w:rsidR="003812FC"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(B)</w:t>
      </w:r>
      <w:r w:rsidR="003812FC">
        <w:rPr>
          <w:rFonts w:ascii="細明體" w:eastAsia="細明體" w:hAnsi="細明體" w:hint="eastAsia"/>
          <w:kern w:val="2"/>
          <w:lang w:eastAsia="zh-TW"/>
        </w:rPr>
        <w:t>_</w:t>
      </w:r>
      <w:r w:rsidR="004856E1">
        <w:rPr>
          <w:rFonts w:ascii="細明體" w:eastAsia="細明體" w:hAnsi="細明體" w:hint="eastAsia"/>
          <w:kern w:val="2"/>
          <w:lang w:eastAsia="zh-TW"/>
        </w:rPr>
        <w:t>業務單位代號：</w:t>
      </w:r>
    </w:p>
    <w:p w:rsidR="003812FC" w:rsidRDefault="004856E1" w:rsidP="003812FC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lang w:eastAsia="zh-TW"/>
          </w:rPr>
          <w:t>5.5.</w:t>
        </w:r>
        <w:r w:rsidR="000F76BE">
          <w:rPr>
            <w:rFonts w:ascii="細明體" w:eastAsia="細明體" w:hAnsi="細明體" w:hint="eastAsia"/>
            <w:kern w:val="2"/>
            <w:lang w:eastAsia="zh-TW"/>
          </w:rPr>
          <w:t>2</w:t>
        </w:r>
      </w:smartTag>
      <w:r>
        <w:rPr>
          <w:rFonts w:ascii="細明體" w:eastAsia="細明體" w:hAnsi="細明體" w:hint="eastAsia"/>
          <w:kern w:val="2"/>
          <w:lang w:eastAsia="zh-TW"/>
        </w:rPr>
        <w:t>.1   若</w:t>
      </w:r>
      <w:r w:rsidR="000F76BE">
        <w:rPr>
          <w:rFonts w:ascii="細明體" w:eastAsia="細明體" w:hAnsi="細明體" w:hint="eastAsia"/>
          <w:kern w:val="2"/>
          <w:lang w:eastAsia="zh-TW"/>
        </w:rPr>
        <w:t>UPDATE</w:t>
      </w:r>
      <w:r>
        <w:rPr>
          <w:rFonts w:ascii="細明體" w:eastAsia="細明體" w:hAnsi="細明體" w:hint="eastAsia"/>
          <w:kern w:val="2"/>
          <w:lang w:eastAsia="zh-TW"/>
        </w:rPr>
        <w:t>成功，</w:t>
      </w:r>
      <w:r w:rsidR="001C471E">
        <w:rPr>
          <w:rFonts w:hint="eastAsia"/>
          <w:kern w:val="2"/>
          <w:szCs w:val="24"/>
          <w:lang w:eastAsia="zh-TW"/>
        </w:rPr>
        <w:t>OUTPUT_CNT_2++</w:t>
      </w:r>
    </w:p>
    <w:p w:rsidR="001C471E" w:rsidRDefault="000F76BE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lang w:eastAsia="zh-TW"/>
          </w:rPr>
          <w:t>5.5.2</w:t>
        </w:r>
      </w:smartTag>
      <w:r w:rsidR="004856E1">
        <w:rPr>
          <w:rFonts w:ascii="細明體" w:eastAsia="細明體" w:hAnsi="細明體" w:hint="eastAsia"/>
          <w:kern w:val="2"/>
          <w:lang w:eastAsia="zh-TW"/>
        </w:rPr>
        <w:t>.2</w:t>
      </w:r>
      <w:r w:rsidR="001C471E">
        <w:rPr>
          <w:rFonts w:ascii="細明體" w:eastAsia="細明體" w:hAnsi="細明體" w:hint="eastAsia"/>
          <w:kern w:val="2"/>
          <w:lang w:eastAsia="zh-TW"/>
        </w:rPr>
        <w:t xml:space="preserve">   若</w:t>
      </w:r>
      <w:r>
        <w:rPr>
          <w:rFonts w:ascii="細明體" w:eastAsia="細明體" w:hAnsi="細明體" w:hint="eastAsia"/>
          <w:kern w:val="2"/>
          <w:lang w:eastAsia="zh-TW"/>
        </w:rPr>
        <w:t>UPDATE</w:t>
      </w:r>
      <w:r w:rsidR="001C471E">
        <w:rPr>
          <w:rFonts w:ascii="細明體" w:eastAsia="細明體" w:hAnsi="細明體" w:hint="eastAsia"/>
          <w:kern w:val="2"/>
          <w:lang w:eastAsia="zh-TW"/>
        </w:rPr>
        <w:t>失敗，則</w:t>
      </w:r>
      <w:r w:rsidR="001C471E">
        <w:rPr>
          <w:rFonts w:hint="eastAsia"/>
          <w:kern w:val="2"/>
          <w:szCs w:val="24"/>
          <w:lang w:eastAsia="zh-TW"/>
        </w:rPr>
        <w:t>執行</w:t>
      </w:r>
      <w:r>
        <w:rPr>
          <w:rFonts w:hint="eastAsia"/>
          <w:kern w:val="2"/>
          <w:szCs w:val="24"/>
          <w:lang w:eastAsia="zh-TW"/>
        </w:rPr>
        <w:t>錯誤處理</w:t>
      </w:r>
      <w:r>
        <w:rPr>
          <w:rFonts w:hint="eastAsia"/>
          <w:kern w:val="2"/>
          <w:szCs w:val="24"/>
          <w:lang w:eastAsia="zh-TW"/>
        </w:rPr>
        <w:t>B</w:t>
      </w:r>
      <w:r w:rsidR="001C471E">
        <w:rPr>
          <w:rFonts w:ascii="細明體" w:eastAsia="細明體" w:hAnsi="細明體" w:hint="eastAsia"/>
          <w:kern w:val="2"/>
          <w:lang w:eastAsia="zh-TW"/>
        </w:rPr>
        <w:t>，</w:t>
      </w:r>
      <w:r w:rsidR="001C471E">
        <w:rPr>
          <w:rFonts w:hint="eastAsia"/>
          <w:kern w:val="2"/>
          <w:szCs w:val="24"/>
          <w:lang w:eastAsia="zh-TW"/>
        </w:rPr>
        <w:t>ERROR_CNT_2++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3812FC" w:rsidRDefault="000D72E5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94BA1">
          <w:rPr>
            <w:rFonts w:ascii="細明體" w:eastAsia="細明體" w:hAnsi="細明體" w:hint="eastAsia"/>
            <w:kern w:val="2"/>
            <w:lang w:eastAsia="zh-TW"/>
          </w:rPr>
          <w:t>6</w:t>
        </w:r>
        <w:r w:rsidR="000F76BE">
          <w:rPr>
            <w:rFonts w:ascii="細明體" w:eastAsia="細明體" w:hAnsi="細明體" w:hint="eastAsia"/>
            <w:kern w:val="2"/>
            <w:lang w:eastAsia="zh-TW"/>
          </w:rPr>
          <w:t>.5.3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將</w:t>
      </w:r>
      <w:r w:rsidR="00765124">
        <w:rPr>
          <w:rFonts w:ascii="細明體" w:eastAsia="細明體" w:hAnsi="細明體" w:hint="eastAsia"/>
          <w:kern w:val="2"/>
          <w:lang w:eastAsia="zh-TW"/>
        </w:rPr>
        <w:t>業務單位代號</w:t>
      </w:r>
      <w:r w:rsidR="003812FC">
        <w:rPr>
          <w:rFonts w:ascii="細明體" w:eastAsia="細明體" w:hAnsi="細明體" w:hint="eastAsia"/>
          <w:kern w:val="2"/>
          <w:lang w:eastAsia="zh-TW"/>
        </w:rPr>
        <w:t>之 $收據未繳回件數、$</w:t>
      </w:r>
      <w:r w:rsidR="003812FC" w:rsidRPr="007C7F5F">
        <w:rPr>
          <w:rFonts w:ascii="細明體" w:eastAsia="細明體" w:hAnsi="細明體" w:hint="eastAsia"/>
          <w:kern w:val="2"/>
          <w:lang w:eastAsia="zh-TW"/>
        </w:rPr>
        <w:t>未</w:t>
      </w:r>
      <w:r w:rsidR="003812FC">
        <w:rPr>
          <w:rFonts w:ascii="細明體" w:eastAsia="細明體" w:hAnsi="細明體" w:hint="eastAsia"/>
          <w:kern w:val="2"/>
          <w:lang w:eastAsia="zh-TW"/>
        </w:rPr>
        <w:t>結案</w:t>
      </w:r>
      <w:r w:rsidR="003812FC"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3812FC">
        <w:rPr>
          <w:rFonts w:ascii="細明體" w:eastAsia="細明體" w:hAnsi="細明體" w:hint="eastAsia"/>
          <w:kern w:val="2"/>
          <w:lang w:eastAsia="zh-TW"/>
        </w:rPr>
        <w:t xml:space="preserve"> 歸零，重新再計算</w:t>
      </w:r>
    </w:p>
    <w:p w:rsidR="003812FC" w:rsidRPr="000D72E5" w:rsidRDefault="003812FC" w:rsidP="000D72E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020DC" w:rsidRDefault="005B41A2" w:rsidP="00B224D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</w:p>
    <w:p w:rsidR="005B41A2" w:rsidRDefault="005B41A2" w:rsidP="005B41A2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</w:t>
      </w:r>
      <w:r w:rsidR="004856E1">
        <w:rPr>
          <w:rFonts w:ascii="細明體" w:eastAsia="細明體" w:hAnsi="細明體" w:hint="eastAsia"/>
          <w:kern w:val="2"/>
          <w:lang w:eastAsia="zh-TW"/>
        </w:rPr>
        <w:t>(A)：FOR 行政中心</w:t>
      </w:r>
    </w:p>
    <w:tbl>
      <w:tblPr>
        <w:tblW w:w="60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027"/>
        <w:gridCol w:w="2028"/>
        <w:tblGridChange w:id="24">
          <w:tblGrid>
            <w:gridCol w:w="2027"/>
            <w:gridCol w:w="2027"/>
            <w:gridCol w:w="2028"/>
          </w:tblGrid>
        </w:tblGridChange>
      </w:tblGrid>
      <w:tr w:rsidR="00047CC6" w:rsidRPr="00EA598E" w:rsidTr="00EA598E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027" w:type="dxa"/>
            <w:shd w:val="clear" w:color="auto" w:fill="CCFFCC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服務中心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行政中心</w:t>
            </w:r>
          </w:p>
        </w:tc>
      </w:tr>
      <w:tr w:rsidR="00047CC6" w:rsidRPr="00EA598E" w:rsidTr="00EA598E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  <w:t>條件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</w:p>
        </w:tc>
        <w:tc>
          <w:tcPr>
            <w:tcW w:w="2028" w:type="dxa"/>
            <w:shd w:val="clear" w:color="auto" w:fill="CCFFCC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</w:p>
        </w:tc>
      </w:tr>
      <w:tr w:rsidR="00047CC6" w:rsidRPr="00EA598E" w:rsidTr="00EA598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hyperlink r:id="rId7" w:history="1">
              <w:r>
                <w:rPr>
                  <w:rStyle w:val="style3"/>
                  <w:lang w:eastAsia="zh-TW"/>
                </w:rPr>
                <w:t>統計層級</w:t>
              </w:r>
            </w:hyperlink>
          </w:p>
        </w:tc>
        <w:tc>
          <w:tcPr>
            <w:tcW w:w="2027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2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1</w:t>
            </w:r>
          </w:p>
        </w:tc>
      </w:tr>
      <w:tr w:rsidR="00047CC6" w:rsidRPr="00EA598E" w:rsidTr="00EA598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行政中心代號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$行政中心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$行政中心</w:t>
            </w:r>
          </w:p>
        </w:tc>
      </w:tr>
      <w:tr w:rsidR="00047CC6" w:rsidRPr="00EA598E" w:rsidTr="00EA598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服務中心代號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$服務中心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047CC6" w:rsidRPr="00EA598E" w:rsidTr="00EA598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單位代號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047CC6" w:rsidRPr="00EA598E" w:rsidTr="00EA598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</w:p>
        </w:tc>
      </w:tr>
      <w:tr w:rsidR="00047CC6" w:rsidRPr="00EA598E" w:rsidTr="00EA598E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  <w:t>Update欄位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</w:p>
        </w:tc>
        <w:tc>
          <w:tcPr>
            <w:tcW w:w="2028" w:type="dxa"/>
            <w:shd w:val="clear" w:color="auto" w:fill="CCFFCC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</w:p>
        </w:tc>
      </w:tr>
      <w:tr w:rsidR="00047CC6" w:rsidRPr="00EA598E" w:rsidTr="00EA598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收據未繳回件數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$收據未繳回件數_服務中心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$收據未繳回件數_行政中心</w:t>
            </w:r>
          </w:p>
        </w:tc>
      </w:tr>
      <w:tr w:rsidR="00047CC6" w:rsidRPr="00EA598E" w:rsidTr="00EA598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未結案件數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$未結案件數_服務中心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$未結案件數_行政中心</w:t>
            </w:r>
          </w:p>
        </w:tc>
      </w:tr>
      <w:tr w:rsidR="00047CC6" w:rsidRPr="00EA598E" w:rsidTr="00EA598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未扣回餘額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$未扣回餘額_服務中心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$未扣回餘額_行政中心</w:t>
            </w:r>
          </w:p>
        </w:tc>
      </w:tr>
    </w:tbl>
    <w:p w:rsidR="005B41A2" w:rsidRDefault="005B41A2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856E1" w:rsidRDefault="004856E1" w:rsidP="004856E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FORMAT(B)：FOR 專招展業</w:t>
      </w:r>
    </w:p>
    <w:tbl>
      <w:tblPr>
        <w:tblW w:w="8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</w:tblGrid>
      <w:tr w:rsidR="004856E1" w:rsidRPr="00EA598E" w:rsidTr="00EA598E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027" w:type="dxa"/>
            <w:shd w:val="clear" w:color="auto" w:fill="CCFFCC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單　　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區部單位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業務單位</w:t>
            </w:r>
          </w:p>
        </w:tc>
      </w:tr>
      <w:tr w:rsidR="00626199" w:rsidRPr="00EA598E" w:rsidTr="00EA598E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626199" w:rsidRPr="00EA598E" w:rsidRDefault="00626199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  <w:t>條件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626199" w:rsidRPr="00EA598E" w:rsidRDefault="00626199" w:rsidP="00EA598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</w:p>
        </w:tc>
        <w:tc>
          <w:tcPr>
            <w:tcW w:w="2027" w:type="dxa"/>
            <w:shd w:val="clear" w:color="auto" w:fill="CCFFCC"/>
            <w:vAlign w:val="center"/>
          </w:tcPr>
          <w:p w:rsidR="00626199" w:rsidRPr="00EA598E" w:rsidRDefault="00626199" w:rsidP="00EA598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</w:p>
        </w:tc>
        <w:tc>
          <w:tcPr>
            <w:tcW w:w="2028" w:type="dxa"/>
            <w:shd w:val="clear" w:color="auto" w:fill="CCFFCC"/>
            <w:vAlign w:val="center"/>
          </w:tcPr>
          <w:p w:rsidR="00626199" w:rsidRPr="00EA598E" w:rsidRDefault="00626199" w:rsidP="00EA598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</w:p>
        </w:tc>
      </w:tr>
      <w:tr w:rsidR="004856E1" w:rsidRPr="00EA598E" w:rsidTr="00EA598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hyperlink r:id="rId8" w:history="1">
              <w:r>
                <w:rPr>
                  <w:rStyle w:val="style3"/>
                  <w:lang w:eastAsia="zh-TW"/>
                </w:rPr>
                <w:t>統計層級</w:t>
              </w:r>
            </w:hyperlink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6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5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4</w:t>
            </w:r>
          </w:p>
        </w:tc>
      </w:tr>
      <w:tr w:rsidR="004856E1" w:rsidRPr="00EA598E" w:rsidTr="00EA598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業務單位代號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$業務單位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$業務單位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$業務單位</w:t>
            </w:r>
          </w:p>
        </w:tc>
      </w:tr>
      <w:tr w:rsidR="004856E1" w:rsidRPr="00EA598E" w:rsidTr="00EA598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Arial" w:cs="Arial" w:hint="eastAsia"/>
              </w:rPr>
              <w:t>區部單位</w:t>
            </w: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$區部單位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$區部單位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4856E1" w:rsidRPr="00EA598E" w:rsidTr="00EA598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單位代號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$單位代號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4856E1" w:rsidRPr="00EA598E" w:rsidTr="00EA598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EA598E" w:rsidRDefault="004856E1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EA598E" w:rsidRDefault="00F94994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資料年月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4856E1" w:rsidRPr="00EA598E" w:rsidRDefault="00F94994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4856E1" w:rsidRPr="00EA598E" w:rsidRDefault="00F94994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</w:p>
        </w:tc>
      </w:tr>
      <w:tr w:rsidR="00277225" w:rsidRPr="00EA598E" w:rsidTr="00EA598E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277225" w:rsidRPr="00EA598E" w:rsidRDefault="00277225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  <w:t>條件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277225" w:rsidRPr="00EA598E" w:rsidRDefault="00277225" w:rsidP="00EA598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</w:p>
        </w:tc>
        <w:tc>
          <w:tcPr>
            <w:tcW w:w="2027" w:type="dxa"/>
            <w:shd w:val="clear" w:color="auto" w:fill="CCFFCC"/>
            <w:vAlign w:val="center"/>
          </w:tcPr>
          <w:p w:rsidR="00277225" w:rsidRPr="00EA598E" w:rsidRDefault="00277225" w:rsidP="00EA598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</w:p>
        </w:tc>
        <w:tc>
          <w:tcPr>
            <w:tcW w:w="2028" w:type="dxa"/>
            <w:shd w:val="clear" w:color="auto" w:fill="CCFFCC"/>
            <w:vAlign w:val="center"/>
          </w:tcPr>
          <w:p w:rsidR="00277225" w:rsidRPr="00EA598E" w:rsidRDefault="00277225" w:rsidP="00EA598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3366FF"/>
                <w:kern w:val="2"/>
                <w:lang w:eastAsia="zh-TW"/>
              </w:rPr>
            </w:pPr>
          </w:p>
        </w:tc>
      </w:tr>
      <w:tr w:rsidR="00277225" w:rsidRPr="00EA598E" w:rsidTr="00EA598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277225" w:rsidRPr="00EA598E" w:rsidRDefault="00277225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收據未繳回件數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77225" w:rsidRPr="00EA598E" w:rsidRDefault="00277225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$收據未繳回件數_單位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77225" w:rsidRPr="00EA598E" w:rsidRDefault="00277225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$收據未繳回件數_區部單位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277225" w:rsidRPr="00EA598E" w:rsidRDefault="00277225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$收據未繳回件數_業務單位</w:t>
            </w:r>
          </w:p>
        </w:tc>
      </w:tr>
      <w:tr w:rsidR="00277225" w:rsidRPr="00EA598E" w:rsidTr="00EA598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277225" w:rsidRPr="00EA598E" w:rsidRDefault="00277225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未結案件數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77225" w:rsidRPr="00EA598E" w:rsidRDefault="00277225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$未結案件數_單位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77225" w:rsidRPr="00EA598E" w:rsidRDefault="00277225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$未結案件數_區部單位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277225" w:rsidRPr="00EA598E" w:rsidRDefault="00277225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$未結案件數_業務單位</w:t>
            </w:r>
          </w:p>
        </w:tc>
      </w:tr>
      <w:tr w:rsidR="00047CC6" w:rsidRPr="00EA598E" w:rsidTr="00EA598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未扣回餘額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$未扣回餘額_單位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$未扣回餘額_區部單位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047CC6" w:rsidRPr="00EA598E" w:rsidRDefault="00047CC6" w:rsidP="00EA598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$未扣回餘額_業務單位</w:t>
            </w:r>
          </w:p>
        </w:tc>
      </w:tr>
    </w:tbl>
    <w:p w:rsidR="004856E1" w:rsidRDefault="004856E1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C44A8" w:rsidRDefault="00EC44A8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D72E5" w:rsidRPr="009E231E" w:rsidRDefault="001C471E" w:rsidP="000D72E5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7</w:t>
      </w:r>
      <w:r w:rsidR="000D72E5">
        <w:rPr>
          <w:rFonts w:ascii="細明體" w:eastAsia="細明體" w:hAnsi="細明體" w:hint="eastAsia"/>
          <w:kern w:val="2"/>
          <w:lang w:eastAsia="zh-TW"/>
        </w:rPr>
        <w:t xml:space="preserve">.  </w:t>
      </w:r>
      <w:r w:rsidR="000D72E5">
        <w:rPr>
          <w:rFonts w:ascii="新細明體" w:hAnsi="新細明體" w:hint="eastAsia"/>
          <w:bCs/>
          <w:lang w:eastAsia="zh-TW"/>
        </w:rPr>
        <w:t xml:space="preserve">件數紀錄：CALL </w:t>
      </w:r>
      <w:r w:rsidR="000D72E5" w:rsidRPr="002B5610">
        <w:rPr>
          <w:rFonts w:hint="eastAsia"/>
          <w:color w:val="FF0000"/>
          <w:kern w:val="2"/>
          <w:szCs w:val="24"/>
          <w:lang w:eastAsia="zh-TW"/>
        </w:rPr>
        <w:t>批次作業件數</w:t>
      </w:r>
      <w:r w:rsidR="000D72E5">
        <w:rPr>
          <w:rFonts w:hint="eastAsia"/>
          <w:color w:val="FF0000"/>
          <w:kern w:val="2"/>
          <w:szCs w:val="24"/>
          <w:lang w:eastAsia="zh-TW"/>
        </w:rPr>
        <w:t>紀錄</w:t>
      </w:r>
      <w:r w:rsidR="000D72E5" w:rsidRPr="002B5610">
        <w:rPr>
          <w:rFonts w:hint="eastAsia"/>
          <w:color w:val="FF0000"/>
          <w:kern w:val="2"/>
          <w:szCs w:val="24"/>
          <w:lang w:eastAsia="zh-TW"/>
        </w:rPr>
        <w:t>模組</w:t>
      </w:r>
      <w:r w:rsidR="000D72E5">
        <w:rPr>
          <w:rFonts w:hint="eastAsia"/>
          <w:color w:val="FF0000"/>
          <w:kern w:val="2"/>
          <w:szCs w:val="24"/>
          <w:lang w:eastAsia="zh-TW"/>
        </w:rPr>
        <w:t>CountManager.java</w:t>
      </w:r>
      <w:r w:rsidR="000D72E5" w:rsidRPr="002B5610">
        <w:rPr>
          <w:rFonts w:hint="eastAsia"/>
          <w:color w:val="FF0000"/>
          <w:kern w:val="2"/>
          <w:szCs w:val="24"/>
          <w:lang w:eastAsia="zh-TW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EC44A8" w:rsidTr="00EA598E">
        <w:tc>
          <w:tcPr>
            <w:tcW w:w="1908" w:type="dxa"/>
            <w:shd w:val="clear" w:color="auto" w:fill="auto"/>
          </w:tcPr>
          <w:p w:rsidR="00EC44A8" w:rsidRPr="00EA598E" w:rsidRDefault="00EC44A8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8228" w:type="dxa"/>
            <w:shd w:val="clear" w:color="auto" w:fill="auto"/>
          </w:tcPr>
          <w:p w:rsidR="00EC44A8" w:rsidRPr="00EA598E" w:rsidRDefault="00EC44A8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EC44A8" w:rsidTr="00EA598E">
        <w:tc>
          <w:tcPr>
            <w:tcW w:w="1908" w:type="dxa"/>
            <w:shd w:val="clear" w:color="auto" w:fill="auto"/>
          </w:tcPr>
          <w:p w:rsidR="00EC44A8" w:rsidRPr="00EA598E" w:rsidRDefault="00EC44A8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kern w:val="2"/>
                <w:szCs w:val="24"/>
                <w:lang w:eastAsia="zh-TW"/>
              </w:rPr>
              <w:t>INPUT_CNT_1</w:t>
            </w:r>
          </w:p>
        </w:tc>
        <w:tc>
          <w:tcPr>
            <w:tcW w:w="8228" w:type="dxa"/>
            <w:shd w:val="clear" w:color="auto" w:fill="auto"/>
          </w:tcPr>
          <w:p w:rsidR="00EC44A8" w:rsidRPr="00EA598E" w:rsidRDefault="00683DC5" w:rsidP="00EA598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服務科</w:t>
            </w:r>
            <w:r w:rsidR="00EC44A8" w:rsidRPr="00EA598E">
              <w:rPr>
                <w:rFonts w:ascii="細明體" w:eastAsia="細明體" w:hAnsi="細明體" w:hint="eastAsia"/>
                <w:kern w:val="2"/>
                <w:lang w:eastAsia="zh-TW"/>
              </w:rPr>
              <w:t>輸入件數</w:t>
            </w:r>
          </w:p>
        </w:tc>
      </w:tr>
      <w:tr w:rsidR="00EC44A8" w:rsidTr="00EA598E">
        <w:tc>
          <w:tcPr>
            <w:tcW w:w="1908" w:type="dxa"/>
            <w:shd w:val="clear" w:color="auto" w:fill="auto"/>
          </w:tcPr>
          <w:p w:rsidR="00EC44A8" w:rsidRPr="00EA598E" w:rsidRDefault="00EC44A8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kern w:val="2"/>
                <w:szCs w:val="24"/>
                <w:lang w:eastAsia="zh-TW"/>
              </w:rPr>
              <w:t>OUTPUT_CNT_1</w:t>
            </w:r>
          </w:p>
        </w:tc>
        <w:tc>
          <w:tcPr>
            <w:tcW w:w="8228" w:type="dxa"/>
            <w:shd w:val="clear" w:color="auto" w:fill="auto"/>
          </w:tcPr>
          <w:p w:rsidR="00EC44A8" w:rsidRPr="00EA598E" w:rsidRDefault="00683DC5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服務科</w:t>
            </w:r>
            <w:r w:rsidR="00EC44A8" w:rsidRPr="00EA598E">
              <w:rPr>
                <w:rFonts w:hint="eastAsia"/>
                <w:kern w:val="2"/>
                <w:szCs w:val="24"/>
                <w:lang w:eastAsia="zh-TW"/>
              </w:rPr>
              <w:t>輸出件數</w:t>
            </w:r>
          </w:p>
        </w:tc>
      </w:tr>
      <w:tr w:rsidR="00EC44A8" w:rsidTr="00EA598E">
        <w:tc>
          <w:tcPr>
            <w:tcW w:w="1908" w:type="dxa"/>
            <w:shd w:val="clear" w:color="auto" w:fill="auto"/>
          </w:tcPr>
          <w:p w:rsidR="00EC44A8" w:rsidRPr="00EA598E" w:rsidRDefault="00EC44A8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kern w:val="2"/>
                <w:szCs w:val="24"/>
                <w:lang w:eastAsia="zh-TW"/>
              </w:rPr>
              <w:t>ERROR_CNT_1</w:t>
            </w:r>
          </w:p>
        </w:tc>
        <w:tc>
          <w:tcPr>
            <w:tcW w:w="8228" w:type="dxa"/>
            <w:shd w:val="clear" w:color="auto" w:fill="auto"/>
          </w:tcPr>
          <w:p w:rsidR="00EC44A8" w:rsidRPr="00EA598E" w:rsidRDefault="00683DC5" w:rsidP="00985DFD">
            <w:pPr>
              <w:pStyle w:val="Tabletext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服務科</w:t>
            </w:r>
            <w:r w:rsidR="00EC44A8" w:rsidRPr="00EA598E">
              <w:rPr>
                <w:rFonts w:hint="eastAsia"/>
                <w:kern w:val="2"/>
                <w:szCs w:val="24"/>
                <w:lang w:eastAsia="zh-TW"/>
              </w:rPr>
              <w:t>錯誤件數</w:t>
            </w:r>
          </w:p>
        </w:tc>
      </w:tr>
      <w:tr w:rsidR="00EC44A8" w:rsidTr="00EA598E">
        <w:tc>
          <w:tcPr>
            <w:tcW w:w="1908" w:type="dxa"/>
            <w:shd w:val="clear" w:color="auto" w:fill="auto"/>
          </w:tcPr>
          <w:p w:rsidR="00EC44A8" w:rsidRPr="00EA598E" w:rsidRDefault="00EC44A8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kern w:val="2"/>
                <w:szCs w:val="24"/>
                <w:lang w:eastAsia="zh-TW"/>
              </w:rPr>
              <w:t>INPUT_CNT_2</w:t>
            </w:r>
          </w:p>
        </w:tc>
        <w:tc>
          <w:tcPr>
            <w:tcW w:w="8228" w:type="dxa"/>
            <w:shd w:val="clear" w:color="auto" w:fill="auto"/>
          </w:tcPr>
          <w:p w:rsidR="00EC44A8" w:rsidRPr="00EA598E" w:rsidRDefault="00EC44A8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專招展業輸入件數</w:t>
            </w:r>
          </w:p>
        </w:tc>
      </w:tr>
      <w:tr w:rsidR="00EC44A8" w:rsidTr="00EA598E">
        <w:tc>
          <w:tcPr>
            <w:tcW w:w="1908" w:type="dxa"/>
            <w:shd w:val="clear" w:color="auto" w:fill="auto"/>
          </w:tcPr>
          <w:p w:rsidR="00EC44A8" w:rsidRPr="00EA598E" w:rsidRDefault="00EC44A8" w:rsidP="00EA598E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EA598E">
              <w:rPr>
                <w:kern w:val="2"/>
                <w:szCs w:val="24"/>
                <w:lang w:eastAsia="zh-TW"/>
              </w:rPr>
              <w:t>OUTPUT_CNT_2</w:t>
            </w:r>
          </w:p>
        </w:tc>
        <w:tc>
          <w:tcPr>
            <w:tcW w:w="8228" w:type="dxa"/>
            <w:shd w:val="clear" w:color="auto" w:fill="auto"/>
          </w:tcPr>
          <w:p w:rsidR="00EC44A8" w:rsidRPr="00EA598E" w:rsidRDefault="00EC44A8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專招展業輸出件數</w:t>
            </w:r>
          </w:p>
        </w:tc>
      </w:tr>
      <w:tr w:rsidR="00EC44A8" w:rsidTr="00EA598E">
        <w:tc>
          <w:tcPr>
            <w:tcW w:w="1908" w:type="dxa"/>
            <w:shd w:val="clear" w:color="auto" w:fill="auto"/>
          </w:tcPr>
          <w:p w:rsidR="00EC44A8" w:rsidRPr="00EA598E" w:rsidRDefault="00EC44A8" w:rsidP="00EA598E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EA598E">
              <w:rPr>
                <w:kern w:val="2"/>
                <w:szCs w:val="24"/>
                <w:lang w:eastAsia="zh-TW"/>
              </w:rPr>
              <w:t>ERROR_CNT_2</w:t>
            </w:r>
          </w:p>
        </w:tc>
        <w:tc>
          <w:tcPr>
            <w:tcW w:w="8228" w:type="dxa"/>
            <w:shd w:val="clear" w:color="auto" w:fill="auto"/>
          </w:tcPr>
          <w:p w:rsidR="00EC44A8" w:rsidRPr="00EA598E" w:rsidRDefault="00EC44A8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專招展業錯誤件數</w:t>
            </w:r>
          </w:p>
        </w:tc>
      </w:tr>
      <w:tr w:rsidR="000D72E5" w:rsidTr="00EA598E">
        <w:tc>
          <w:tcPr>
            <w:tcW w:w="1908" w:type="dxa"/>
            <w:shd w:val="clear" w:color="auto" w:fill="auto"/>
          </w:tcPr>
          <w:p w:rsidR="000D72E5" w:rsidRPr="00EA598E" w:rsidRDefault="000D72E5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8228" w:type="dxa"/>
            <w:shd w:val="clear" w:color="auto" w:fill="auto"/>
          </w:tcPr>
          <w:p w:rsidR="000D72E5" w:rsidRPr="00EA598E" w:rsidRDefault="000D72E5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0D72E5" w:rsidTr="00EA598E">
        <w:tc>
          <w:tcPr>
            <w:tcW w:w="1908" w:type="dxa"/>
            <w:shd w:val="clear" w:color="auto" w:fill="auto"/>
          </w:tcPr>
          <w:p w:rsidR="000D72E5" w:rsidRPr="00EA598E" w:rsidRDefault="000D72E5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INPUT_CNT</w:t>
            </w:r>
          </w:p>
        </w:tc>
        <w:tc>
          <w:tcPr>
            <w:tcW w:w="8228" w:type="dxa"/>
            <w:shd w:val="clear" w:color="auto" w:fill="auto"/>
          </w:tcPr>
          <w:p w:rsidR="000D72E5" w:rsidRPr="00EA598E" w:rsidRDefault="009F394C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DTAAH301</w:t>
            </w:r>
            <w:r w:rsidR="000D72E5" w:rsidRPr="00EA598E">
              <w:rPr>
                <w:rFonts w:hint="eastAsia"/>
                <w:kern w:val="2"/>
                <w:szCs w:val="24"/>
                <w:lang w:eastAsia="zh-TW"/>
              </w:rPr>
              <w:t>總件數</w:t>
            </w:r>
          </w:p>
        </w:tc>
      </w:tr>
      <w:tr w:rsidR="000D72E5" w:rsidTr="00EA598E">
        <w:tc>
          <w:tcPr>
            <w:tcW w:w="1908" w:type="dxa"/>
            <w:shd w:val="clear" w:color="auto" w:fill="auto"/>
          </w:tcPr>
          <w:p w:rsidR="000D72E5" w:rsidRPr="00EA598E" w:rsidRDefault="000D72E5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OUTPUT_CNT</w:t>
            </w:r>
          </w:p>
        </w:tc>
        <w:tc>
          <w:tcPr>
            <w:tcW w:w="8228" w:type="dxa"/>
            <w:shd w:val="clear" w:color="auto" w:fill="auto"/>
          </w:tcPr>
          <w:p w:rsidR="000D72E5" w:rsidRPr="00EA598E" w:rsidRDefault="000D72E5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新增成功件數</w:t>
            </w:r>
          </w:p>
        </w:tc>
      </w:tr>
      <w:tr w:rsidR="000D72E5" w:rsidTr="00EA598E">
        <w:tc>
          <w:tcPr>
            <w:tcW w:w="1908" w:type="dxa"/>
            <w:shd w:val="clear" w:color="auto" w:fill="auto"/>
          </w:tcPr>
          <w:p w:rsidR="000D72E5" w:rsidRPr="00EA598E" w:rsidRDefault="000D72E5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PASS_CNT</w:t>
            </w:r>
          </w:p>
        </w:tc>
        <w:tc>
          <w:tcPr>
            <w:tcW w:w="8228" w:type="dxa"/>
            <w:shd w:val="clear" w:color="auto" w:fill="auto"/>
          </w:tcPr>
          <w:p w:rsidR="000D72E5" w:rsidRPr="00EA598E" w:rsidRDefault="000D72E5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條件不合件數</w:t>
            </w:r>
          </w:p>
        </w:tc>
      </w:tr>
      <w:tr w:rsidR="000D72E5" w:rsidTr="00EA598E">
        <w:tc>
          <w:tcPr>
            <w:tcW w:w="1908" w:type="dxa"/>
            <w:shd w:val="clear" w:color="auto" w:fill="auto"/>
          </w:tcPr>
          <w:p w:rsidR="000D72E5" w:rsidRPr="00EA598E" w:rsidRDefault="000D72E5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ERROR_CNT</w:t>
            </w:r>
          </w:p>
        </w:tc>
        <w:tc>
          <w:tcPr>
            <w:tcW w:w="8228" w:type="dxa"/>
            <w:shd w:val="clear" w:color="auto" w:fill="auto"/>
          </w:tcPr>
          <w:p w:rsidR="000D72E5" w:rsidRPr="00EA598E" w:rsidRDefault="000D72E5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新增失敗件數</w:t>
            </w:r>
          </w:p>
        </w:tc>
      </w:tr>
    </w:tbl>
    <w:p w:rsidR="000D72E5" w:rsidRDefault="000D72E5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65124" w:rsidRPr="009E231E" w:rsidRDefault="00765124" w:rsidP="001C471E">
      <w:pPr>
        <w:pStyle w:val="Tabletext"/>
        <w:keepLines w:val="0"/>
        <w:numPr>
          <w:ilvl w:val="0"/>
          <w:numId w:val="4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錯誤處理：CALL </w:t>
      </w:r>
      <w:r>
        <w:rPr>
          <w:rFonts w:hint="eastAsia"/>
          <w:color w:val="FF0000"/>
          <w:kern w:val="2"/>
          <w:szCs w:val="24"/>
          <w:lang w:eastAsia="zh-TW"/>
        </w:rPr>
        <w:t>異常訊息記錄模組</w:t>
      </w:r>
      <w:r>
        <w:rPr>
          <w:rFonts w:hint="eastAsia"/>
          <w:color w:val="FF0000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765124" w:rsidTr="00EA598E">
        <w:tc>
          <w:tcPr>
            <w:tcW w:w="1908" w:type="dxa"/>
            <w:shd w:val="clear" w:color="auto" w:fill="auto"/>
          </w:tcPr>
          <w:p w:rsidR="00765124" w:rsidRPr="00EA598E" w:rsidRDefault="00765124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765124" w:rsidRPr="00EA598E" w:rsidRDefault="00765124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765124" w:rsidTr="00EA598E">
        <w:tc>
          <w:tcPr>
            <w:tcW w:w="1908" w:type="dxa"/>
            <w:shd w:val="clear" w:color="auto" w:fill="auto"/>
          </w:tcPr>
          <w:p w:rsidR="00765124" w:rsidRPr="00EA598E" w:rsidRDefault="000F76BE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8228" w:type="dxa"/>
            <w:shd w:val="clear" w:color="auto" w:fill="auto"/>
          </w:tcPr>
          <w:p w:rsidR="00E2553C" w:rsidRPr="00EA598E" w:rsidRDefault="00E2553C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 w:rsidRPr="00EA598E">
              <w:rPr>
                <w:rFonts w:hint="eastAsia"/>
                <w:kern w:val="2"/>
                <w:szCs w:val="24"/>
                <w:lang w:eastAsia="zh-TW"/>
              </w:rPr>
              <w:t>SELECT</w:t>
            </w:r>
            <w:r w:rsidRPr="00EA598E">
              <w:rPr>
                <w:rFonts w:hint="eastAsia"/>
                <w:caps/>
                <w:color w:val="000000"/>
                <w:lang w:eastAsia="zh-TW"/>
              </w:rPr>
              <w:t>預付金月報申請件統計檔</w:t>
            </w:r>
            <w:r w:rsidRPr="00EA598E">
              <w:rPr>
                <w:rFonts w:hint="eastAsia"/>
                <w:caps/>
                <w:color w:val="000000"/>
                <w:lang w:eastAsia="zh-TW"/>
              </w:rPr>
              <w:t>INSERT</w:t>
            </w:r>
            <w:r w:rsidRPr="00EA598E">
              <w:rPr>
                <w:rFonts w:ascii="細明體" w:eastAsia="細明體" w:hAnsi="細明體" w:hint="eastAsia"/>
                <w:kern w:val="2"/>
                <w:lang w:eastAsia="zh-TW"/>
              </w:rPr>
              <w:t>預付金月報統計檔有誤</w:t>
            </w:r>
          </w:p>
          <w:p w:rsidR="00765124" w:rsidRPr="00EA598E" w:rsidRDefault="00E2553C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摘要：</w:t>
            </w:r>
          </w:p>
        </w:tc>
      </w:tr>
      <w:tr w:rsidR="00685D2A" w:rsidTr="00EA598E">
        <w:tc>
          <w:tcPr>
            <w:tcW w:w="1908" w:type="dxa"/>
            <w:shd w:val="clear" w:color="auto" w:fill="auto"/>
          </w:tcPr>
          <w:p w:rsidR="00685D2A" w:rsidRPr="00EA598E" w:rsidRDefault="00E2553C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B</w:t>
            </w:r>
          </w:p>
        </w:tc>
        <w:tc>
          <w:tcPr>
            <w:tcW w:w="8228" w:type="dxa"/>
            <w:shd w:val="clear" w:color="auto" w:fill="auto"/>
          </w:tcPr>
          <w:p w:rsidR="00E2553C" w:rsidRPr="00EA598E" w:rsidRDefault="00E2553C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訊息中文：預付金月報統計檔更新錯誤</w:t>
            </w:r>
          </w:p>
          <w:p w:rsidR="00685D2A" w:rsidRPr="00EA598E" w:rsidRDefault="00E2553C" w:rsidP="00EA598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A598E">
              <w:rPr>
                <w:rFonts w:hint="eastAsia"/>
                <w:kern w:val="2"/>
                <w:szCs w:val="24"/>
                <w:lang w:eastAsia="zh-TW"/>
              </w:rPr>
              <w:t>摘要：紀錄該筆</w:t>
            </w:r>
            <w:r w:rsidRPr="00EA598E">
              <w:rPr>
                <w:rFonts w:hint="eastAsia"/>
                <w:kern w:val="2"/>
                <w:szCs w:val="24"/>
                <w:lang w:eastAsia="zh-TW"/>
              </w:rPr>
              <w:t>Update</w:t>
            </w:r>
            <w:r w:rsidRPr="00EA598E">
              <w:rPr>
                <w:rFonts w:hint="eastAsia"/>
                <w:kern w:val="2"/>
                <w:szCs w:val="24"/>
                <w:lang w:eastAsia="zh-TW"/>
              </w:rPr>
              <w:t>的資料</w:t>
            </w:r>
          </w:p>
        </w:tc>
      </w:tr>
    </w:tbl>
    <w:p w:rsidR="000D72E5" w:rsidRPr="00765124" w:rsidRDefault="000D72E5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0D72E5" w:rsidRPr="00765124" w:rsidSect="00C91BAC"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ACC" w:rsidRDefault="00B44ACC" w:rsidP="00E402BB">
      <w:r>
        <w:separator/>
      </w:r>
    </w:p>
  </w:endnote>
  <w:endnote w:type="continuationSeparator" w:id="0">
    <w:p w:rsidR="00B44ACC" w:rsidRDefault="00B44ACC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095" w:rsidRDefault="004B309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B3095" w:rsidRDefault="004B309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095" w:rsidRDefault="004B3095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88532D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095" w:rsidRDefault="004B3095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ACC" w:rsidRDefault="00B44ACC" w:rsidP="00E402BB">
      <w:r>
        <w:separator/>
      </w:r>
    </w:p>
  </w:footnote>
  <w:footnote w:type="continuationSeparator" w:id="0">
    <w:p w:rsidR="00B44ACC" w:rsidRDefault="00B44ACC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095" w:rsidRDefault="004B3095">
    <w:pPr>
      <w:pStyle w:val="aa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UCAAI1_B601.doc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" w15:restartNumberingAfterBreak="0">
    <w:nsid w:val="074E6532"/>
    <w:multiLevelType w:val="multilevel"/>
    <w:tmpl w:val="351268B8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55"/>
        </w:tabs>
        <w:ind w:left="1255" w:hanging="4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3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5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7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0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4A2327D"/>
    <w:multiLevelType w:val="hybridMultilevel"/>
    <w:tmpl w:val="2662EB52"/>
    <w:lvl w:ilvl="0" w:tplc="71F2D224">
      <w:start w:val="8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1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7BC7FC3"/>
    <w:multiLevelType w:val="multilevel"/>
    <w:tmpl w:val="80828730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52"/>
        </w:tabs>
        <w:ind w:left="1252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34"/>
        </w:tabs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08"/>
        </w:tabs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5"/>
        </w:tabs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82"/>
        </w:tabs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9"/>
        </w:tabs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56"/>
        </w:tabs>
        <w:ind w:left="7856" w:hanging="1800"/>
      </w:pPr>
      <w:rPr>
        <w:rFonts w:hint="default"/>
      </w:rPr>
    </w:lvl>
  </w:abstractNum>
  <w:abstractNum w:abstractNumId="15" w15:restartNumberingAfterBreak="0">
    <w:nsid w:val="28103032"/>
    <w:multiLevelType w:val="hybridMultilevel"/>
    <w:tmpl w:val="8F30C0AE"/>
    <w:lvl w:ilvl="0" w:tplc="C8002B46">
      <w:start w:val="9"/>
      <w:numFmt w:val="decimal"/>
      <w:lvlText w:val="%1."/>
      <w:lvlJc w:val="left"/>
      <w:pPr>
        <w:tabs>
          <w:tab w:val="num" w:pos="555"/>
        </w:tabs>
        <w:ind w:left="55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55"/>
        </w:tabs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5"/>
        </w:tabs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95"/>
        </w:tabs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55"/>
        </w:tabs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35"/>
        </w:tabs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80"/>
      </w:pPr>
    </w:lvl>
  </w:abstractNum>
  <w:abstractNum w:abstractNumId="16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7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8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1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2" w15:restartNumberingAfterBreak="0">
    <w:nsid w:val="35E143C1"/>
    <w:multiLevelType w:val="multilevel"/>
    <w:tmpl w:val="1392366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4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16D27EE"/>
    <w:multiLevelType w:val="multilevel"/>
    <w:tmpl w:val="FB30FF72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26" w15:restartNumberingAfterBreak="0">
    <w:nsid w:val="433C1B35"/>
    <w:multiLevelType w:val="multilevel"/>
    <w:tmpl w:val="F73A0102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7"/>
        </w:tabs>
        <w:ind w:left="1267" w:hanging="51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234"/>
        </w:tabs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08"/>
        </w:tabs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5"/>
        </w:tabs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82"/>
        </w:tabs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9"/>
        </w:tabs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56"/>
        </w:tabs>
        <w:ind w:left="7856" w:hanging="1800"/>
      </w:pPr>
      <w:rPr>
        <w:rFonts w:hint="default"/>
      </w:rPr>
    </w:lvl>
  </w:abstractNum>
  <w:abstractNum w:abstractNumId="2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5FD086F"/>
    <w:multiLevelType w:val="multilevel"/>
    <w:tmpl w:val="51F2109E"/>
    <w:lvl w:ilvl="0">
      <w:start w:val="3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50"/>
        </w:tabs>
        <w:ind w:left="145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31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2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3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0" w15:restartNumberingAfterBreak="0">
    <w:nsid w:val="73136CC1"/>
    <w:multiLevelType w:val="multilevel"/>
    <w:tmpl w:val="DC36AA3E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55"/>
        </w:tabs>
        <w:ind w:left="1255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4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76DB112E"/>
    <w:multiLevelType w:val="multilevel"/>
    <w:tmpl w:val="871E338A"/>
    <w:lvl w:ilvl="0">
      <w:start w:val="6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43" w15:restartNumberingAfterBreak="0">
    <w:nsid w:val="7E5D7DE0"/>
    <w:multiLevelType w:val="multilevel"/>
    <w:tmpl w:val="78A605A2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44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2"/>
  </w:num>
  <w:num w:numId="2">
    <w:abstractNumId w:val="34"/>
  </w:num>
  <w:num w:numId="3">
    <w:abstractNumId w:val="5"/>
  </w:num>
  <w:num w:numId="4">
    <w:abstractNumId w:val="41"/>
  </w:num>
  <w:num w:numId="5">
    <w:abstractNumId w:val="27"/>
  </w:num>
  <w:num w:numId="6">
    <w:abstractNumId w:val="10"/>
  </w:num>
  <w:num w:numId="7">
    <w:abstractNumId w:val="18"/>
  </w:num>
  <w:num w:numId="8">
    <w:abstractNumId w:val="36"/>
  </w:num>
  <w:num w:numId="9">
    <w:abstractNumId w:val="38"/>
  </w:num>
  <w:num w:numId="10">
    <w:abstractNumId w:val="24"/>
  </w:num>
  <w:num w:numId="11">
    <w:abstractNumId w:val="29"/>
  </w:num>
  <w:num w:numId="12">
    <w:abstractNumId w:val="3"/>
  </w:num>
  <w:num w:numId="13">
    <w:abstractNumId w:val="8"/>
  </w:num>
  <w:num w:numId="14">
    <w:abstractNumId w:val="21"/>
  </w:num>
  <w:num w:numId="15">
    <w:abstractNumId w:val="1"/>
  </w:num>
  <w:num w:numId="16">
    <w:abstractNumId w:val="6"/>
  </w:num>
  <w:num w:numId="17">
    <w:abstractNumId w:val="23"/>
  </w:num>
  <w:num w:numId="18">
    <w:abstractNumId w:val="17"/>
  </w:num>
  <w:num w:numId="19">
    <w:abstractNumId w:val="9"/>
  </w:num>
  <w:num w:numId="20">
    <w:abstractNumId w:val="20"/>
  </w:num>
  <w:num w:numId="21">
    <w:abstractNumId w:val="33"/>
  </w:num>
  <w:num w:numId="22">
    <w:abstractNumId w:val="4"/>
  </w:num>
  <w:num w:numId="23">
    <w:abstractNumId w:val="16"/>
  </w:num>
  <w:num w:numId="24">
    <w:abstractNumId w:val="31"/>
  </w:num>
  <w:num w:numId="25">
    <w:abstractNumId w:val="0"/>
  </w:num>
  <w:num w:numId="26">
    <w:abstractNumId w:val="19"/>
  </w:num>
  <w:num w:numId="27">
    <w:abstractNumId w:val="28"/>
  </w:num>
  <w:num w:numId="28">
    <w:abstractNumId w:val="13"/>
  </w:num>
  <w:num w:numId="29">
    <w:abstractNumId w:val="22"/>
  </w:num>
  <w:num w:numId="30">
    <w:abstractNumId w:val="7"/>
  </w:num>
  <w:num w:numId="31">
    <w:abstractNumId w:val="32"/>
  </w:num>
  <w:num w:numId="32">
    <w:abstractNumId w:val="44"/>
  </w:num>
  <w:num w:numId="33">
    <w:abstractNumId w:val="39"/>
  </w:num>
  <w:num w:numId="34">
    <w:abstractNumId w:val="30"/>
  </w:num>
  <w:num w:numId="35">
    <w:abstractNumId w:val="40"/>
  </w:num>
  <w:num w:numId="36">
    <w:abstractNumId w:val="2"/>
  </w:num>
  <w:num w:numId="37">
    <w:abstractNumId w:val="43"/>
  </w:num>
  <w:num w:numId="38">
    <w:abstractNumId w:val="25"/>
  </w:num>
  <w:num w:numId="39">
    <w:abstractNumId w:val="15"/>
  </w:num>
  <w:num w:numId="40">
    <w:abstractNumId w:val="11"/>
  </w:num>
  <w:num w:numId="41">
    <w:abstractNumId w:val="14"/>
  </w:num>
  <w:num w:numId="42">
    <w:abstractNumId w:val="42"/>
  </w:num>
  <w:num w:numId="43">
    <w:abstractNumId w:val="26"/>
  </w:num>
  <w:num w:numId="44">
    <w:abstractNumId w:val="35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17705"/>
    <w:rsid w:val="00021862"/>
    <w:rsid w:val="00026F57"/>
    <w:rsid w:val="000325B8"/>
    <w:rsid w:val="000331BA"/>
    <w:rsid w:val="00033ACC"/>
    <w:rsid w:val="00047CC6"/>
    <w:rsid w:val="00062D90"/>
    <w:rsid w:val="00077815"/>
    <w:rsid w:val="00085D25"/>
    <w:rsid w:val="000A1A83"/>
    <w:rsid w:val="000A6432"/>
    <w:rsid w:val="000A7BBE"/>
    <w:rsid w:val="000B2D9C"/>
    <w:rsid w:val="000C7675"/>
    <w:rsid w:val="000D72E5"/>
    <w:rsid w:val="000E32F2"/>
    <w:rsid w:val="000F76BE"/>
    <w:rsid w:val="001140C7"/>
    <w:rsid w:val="00114A85"/>
    <w:rsid w:val="00115C05"/>
    <w:rsid w:val="0012035B"/>
    <w:rsid w:val="0012554A"/>
    <w:rsid w:val="0013346E"/>
    <w:rsid w:val="00133C33"/>
    <w:rsid w:val="00140490"/>
    <w:rsid w:val="0014083D"/>
    <w:rsid w:val="001472CD"/>
    <w:rsid w:val="00152C26"/>
    <w:rsid w:val="00157784"/>
    <w:rsid w:val="00160EA4"/>
    <w:rsid w:val="00167659"/>
    <w:rsid w:val="001711B8"/>
    <w:rsid w:val="00174724"/>
    <w:rsid w:val="0018677A"/>
    <w:rsid w:val="001B29BB"/>
    <w:rsid w:val="001B41F4"/>
    <w:rsid w:val="001B7080"/>
    <w:rsid w:val="001C471E"/>
    <w:rsid w:val="001D1AF3"/>
    <w:rsid w:val="001E06B0"/>
    <w:rsid w:val="001E6ECA"/>
    <w:rsid w:val="001E70C2"/>
    <w:rsid w:val="001F5076"/>
    <w:rsid w:val="001F642E"/>
    <w:rsid w:val="0021023C"/>
    <w:rsid w:val="002130ED"/>
    <w:rsid w:val="00214642"/>
    <w:rsid w:val="00215059"/>
    <w:rsid w:val="002333C1"/>
    <w:rsid w:val="00236854"/>
    <w:rsid w:val="00245848"/>
    <w:rsid w:val="0025065A"/>
    <w:rsid w:val="00254CF8"/>
    <w:rsid w:val="00277225"/>
    <w:rsid w:val="0027746A"/>
    <w:rsid w:val="00285878"/>
    <w:rsid w:val="0029338C"/>
    <w:rsid w:val="002A3D43"/>
    <w:rsid w:val="002C074A"/>
    <w:rsid w:val="002C0CD6"/>
    <w:rsid w:val="002E71F4"/>
    <w:rsid w:val="003029C1"/>
    <w:rsid w:val="00304C36"/>
    <w:rsid w:val="003120FB"/>
    <w:rsid w:val="003213F7"/>
    <w:rsid w:val="0032647C"/>
    <w:rsid w:val="003378A3"/>
    <w:rsid w:val="0034570D"/>
    <w:rsid w:val="003519C9"/>
    <w:rsid w:val="00352BC0"/>
    <w:rsid w:val="00370C19"/>
    <w:rsid w:val="003812FC"/>
    <w:rsid w:val="003A0305"/>
    <w:rsid w:val="003A54BA"/>
    <w:rsid w:val="003A632F"/>
    <w:rsid w:val="003C1470"/>
    <w:rsid w:val="003D6A73"/>
    <w:rsid w:val="003F468C"/>
    <w:rsid w:val="003F76D5"/>
    <w:rsid w:val="00404192"/>
    <w:rsid w:val="004161F3"/>
    <w:rsid w:val="00416CD5"/>
    <w:rsid w:val="00417700"/>
    <w:rsid w:val="0042741F"/>
    <w:rsid w:val="0043740C"/>
    <w:rsid w:val="00442653"/>
    <w:rsid w:val="00457B3E"/>
    <w:rsid w:val="004647DB"/>
    <w:rsid w:val="004657B4"/>
    <w:rsid w:val="0047085E"/>
    <w:rsid w:val="00483F5E"/>
    <w:rsid w:val="00484424"/>
    <w:rsid w:val="004856E1"/>
    <w:rsid w:val="00487457"/>
    <w:rsid w:val="00491CC2"/>
    <w:rsid w:val="00496CDA"/>
    <w:rsid w:val="004A5D24"/>
    <w:rsid w:val="004B0A3F"/>
    <w:rsid w:val="004B1825"/>
    <w:rsid w:val="004B3095"/>
    <w:rsid w:val="004B3258"/>
    <w:rsid w:val="004C78DA"/>
    <w:rsid w:val="004D6669"/>
    <w:rsid w:val="004E033D"/>
    <w:rsid w:val="004E157C"/>
    <w:rsid w:val="004E66EB"/>
    <w:rsid w:val="004E6DAC"/>
    <w:rsid w:val="004E796C"/>
    <w:rsid w:val="00500E65"/>
    <w:rsid w:val="0050578E"/>
    <w:rsid w:val="00505B63"/>
    <w:rsid w:val="00510BCA"/>
    <w:rsid w:val="005259AA"/>
    <w:rsid w:val="0053465F"/>
    <w:rsid w:val="00544F9F"/>
    <w:rsid w:val="00546181"/>
    <w:rsid w:val="0055626B"/>
    <w:rsid w:val="00560D8E"/>
    <w:rsid w:val="0056470E"/>
    <w:rsid w:val="0057771A"/>
    <w:rsid w:val="005904F4"/>
    <w:rsid w:val="005951FD"/>
    <w:rsid w:val="005A4C70"/>
    <w:rsid w:val="005B218E"/>
    <w:rsid w:val="005B41A2"/>
    <w:rsid w:val="005C05D1"/>
    <w:rsid w:val="005C08A8"/>
    <w:rsid w:val="005D6E5B"/>
    <w:rsid w:val="005E6E63"/>
    <w:rsid w:val="00606190"/>
    <w:rsid w:val="00626199"/>
    <w:rsid w:val="00627FC7"/>
    <w:rsid w:val="00640CA7"/>
    <w:rsid w:val="0064361D"/>
    <w:rsid w:val="00662070"/>
    <w:rsid w:val="00670598"/>
    <w:rsid w:val="00683DC5"/>
    <w:rsid w:val="006847D2"/>
    <w:rsid w:val="00685D2A"/>
    <w:rsid w:val="006965BF"/>
    <w:rsid w:val="006A6931"/>
    <w:rsid w:val="006B713F"/>
    <w:rsid w:val="006C33A3"/>
    <w:rsid w:val="006C4A8C"/>
    <w:rsid w:val="006D3E74"/>
    <w:rsid w:val="006E2D5D"/>
    <w:rsid w:val="006E4E23"/>
    <w:rsid w:val="0070112A"/>
    <w:rsid w:val="00707955"/>
    <w:rsid w:val="00711CBC"/>
    <w:rsid w:val="00712860"/>
    <w:rsid w:val="007178CE"/>
    <w:rsid w:val="0072003A"/>
    <w:rsid w:val="00721508"/>
    <w:rsid w:val="007548BA"/>
    <w:rsid w:val="00760493"/>
    <w:rsid w:val="00763039"/>
    <w:rsid w:val="00765124"/>
    <w:rsid w:val="00774AA2"/>
    <w:rsid w:val="00784D15"/>
    <w:rsid w:val="00790F65"/>
    <w:rsid w:val="007C0B4B"/>
    <w:rsid w:val="007C3B33"/>
    <w:rsid w:val="007C6BD8"/>
    <w:rsid w:val="007C7F5F"/>
    <w:rsid w:val="007D0C6B"/>
    <w:rsid w:val="007E29D1"/>
    <w:rsid w:val="007E5800"/>
    <w:rsid w:val="007F6EF3"/>
    <w:rsid w:val="00800FDA"/>
    <w:rsid w:val="00807DFF"/>
    <w:rsid w:val="00810315"/>
    <w:rsid w:val="00811B32"/>
    <w:rsid w:val="0082075E"/>
    <w:rsid w:val="00822B62"/>
    <w:rsid w:val="00835601"/>
    <w:rsid w:val="00852566"/>
    <w:rsid w:val="00862461"/>
    <w:rsid w:val="0087095F"/>
    <w:rsid w:val="0087510E"/>
    <w:rsid w:val="008764F0"/>
    <w:rsid w:val="0088532D"/>
    <w:rsid w:val="00887A68"/>
    <w:rsid w:val="008B5F26"/>
    <w:rsid w:val="008C54AC"/>
    <w:rsid w:val="008F2712"/>
    <w:rsid w:val="008F797C"/>
    <w:rsid w:val="008F79BA"/>
    <w:rsid w:val="00901AD6"/>
    <w:rsid w:val="00911780"/>
    <w:rsid w:val="00912686"/>
    <w:rsid w:val="009235ED"/>
    <w:rsid w:val="009307EA"/>
    <w:rsid w:val="00931361"/>
    <w:rsid w:val="00950179"/>
    <w:rsid w:val="00961C36"/>
    <w:rsid w:val="0097131B"/>
    <w:rsid w:val="009805E3"/>
    <w:rsid w:val="00984A94"/>
    <w:rsid w:val="00984E7E"/>
    <w:rsid w:val="00985DFD"/>
    <w:rsid w:val="009937E8"/>
    <w:rsid w:val="009A20FE"/>
    <w:rsid w:val="009B1729"/>
    <w:rsid w:val="009C062C"/>
    <w:rsid w:val="009C2924"/>
    <w:rsid w:val="009D543A"/>
    <w:rsid w:val="009D7A4A"/>
    <w:rsid w:val="009E5F42"/>
    <w:rsid w:val="009F394C"/>
    <w:rsid w:val="009F434C"/>
    <w:rsid w:val="009F65CB"/>
    <w:rsid w:val="00A0085C"/>
    <w:rsid w:val="00A02269"/>
    <w:rsid w:val="00A03689"/>
    <w:rsid w:val="00A05C9C"/>
    <w:rsid w:val="00A25035"/>
    <w:rsid w:val="00A27707"/>
    <w:rsid w:val="00A32D2B"/>
    <w:rsid w:val="00A36C2F"/>
    <w:rsid w:val="00A40574"/>
    <w:rsid w:val="00A5562A"/>
    <w:rsid w:val="00A63906"/>
    <w:rsid w:val="00A87592"/>
    <w:rsid w:val="00AB15C8"/>
    <w:rsid w:val="00AB48F9"/>
    <w:rsid w:val="00AC7CA2"/>
    <w:rsid w:val="00AE1911"/>
    <w:rsid w:val="00AE3BF0"/>
    <w:rsid w:val="00AE3EA4"/>
    <w:rsid w:val="00AE602A"/>
    <w:rsid w:val="00AF3E79"/>
    <w:rsid w:val="00AF4465"/>
    <w:rsid w:val="00B03AEA"/>
    <w:rsid w:val="00B043CF"/>
    <w:rsid w:val="00B07522"/>
    <w:rsid w:val="00B11D82"/>
    <w:rsid w:val="00B21FB1"/>
    <w:rsid w:val="00B224DD"/>
    <w:rsid w:val="00B246DD"/>
    <w:rsid w:val="00B328ED"/>
    <w:rsid w:val="00B42A28"/>
    <w:rsid w:val="00B44ACC"/>
    <w:rsid w:val="00B468A8"/>
    <w:rsid w:val="00B53BFD"/>
    <w:rsid w:val="00BA0234"/>
    <w:rsid w:val="00BA1368"/>
    <w:rsid w:val="00BC62F4"/>
    <w:rsid w:val="00BD446F"/>
    <w:rsid w:val="00BD6B27"/>
    <w:rsid w:val="00C0109D"/>
    <w:rsid w:val="00C020DC"/>
    <w:rsid w:val="00C138DB"/>
    <w:rsid w:val="00C44ED9"/>
    <w:rsid w:val="00C504F6"/>
    <w:rsid w:val="00C606DC"/>
    <w:rsid w:val="00C720AB"/>
    <w:rsid w:val="00C80EBE"/>
    <w:rsid w:val="00C91BAC"/>
    <w:rsid w:val="00C94BA1"/>
    <w:rsid w:val="00C97965"/>
    <w:rsid w:val="00CA5FC4"/>
    <w:rsid w:val="00CB1FC7"/>
    <w:rsid w:val="00CC729B"/>
    <w:rsid w:val="00CD3F8F"/>
    <w:rsid w:val="00CD50C6"/>
    <w:rsid w:val="00CE14A3"/>
    <w:rsid w:val="00CE51DF"/>
    <w:rsid w:val="00CE61CA"/>
    <w:rsid w:val="00D246A9"/>
    <w:rsid w:val="00D25CB4"/>
    <w:rsid w:val="00D34263"/>
    <w:rsid w:val="00D36A0B"/>
    <w:rsid w:val="00D36A23"/>
    <w:rsid w:val="00D42E7E"/>
    <w:rsid w:val="00D4613F"/>
    <w:rsid w:val="00D62D6A"/>
    <w:rsid w:val="00D6373A"/>
    <w:rsid w:val="00D75B78"/>
    <w:rsid w:val="00D878E3"/>
    <w:rsid w:val="00D934B3"/>
    <w:rsid w:val="00DA1B7F"/>
    <w:rsid w:val="00DA268A"/>
    <w:rsid w:val="00DA47AC"/>
    <w:rsid w:val="00DA6BD7"/>
    <w:rsid w:val="00DB0C79"/>
    <w:rsid w:val="00DB3355"/>
    <w:rsid w:val="00DB632E"/>
    <w:rsid w:val="00DC4307"/>
    <w:rsid w:val="00DC4308"/>
    <w:rsid w:val="00DD4EBB"/>
    <w:rsid w:val="00DD6784"/>
    <w:rsid w:val="00DE339A"/>
    <w:rsid w:val="00DE7B2B"/>
    <w:rsid w:val="00DF07DE"/>
    <w:rsid w:val="00DF446E"/>
    <w:rsid w:val="00E07C0E"/>
    <w:rsid w:val="00E20C78"/>
    <w:rsid w:val="00E2299C"/>
    <w:rsid w:val="00E2553C"/>
    <w:rsid w:val="00E26F51"/>
    <w:rsid w:val="00E33344"/>
    <w:rsid w:val="00E34A5D"/>
    <w:rsid w:val="00E402BB"/>
    <w:rsid w:val="00E45E0C"/>
    <w:rsid w:val="00E55D95"/>
    <w:rsid w:val="00E64054"/>
    <w:rsid w:val="00E803DB"/>
    <w:rsid w:val="00E926BD"/>
    <w:rsid w:val="00EA598E"/>
    <w:rsid w:val="00EB00B6"/>
    <w:rsid w:val="00EB081C"/>
    <w:rsid w:val="00EC44A8"/>
    <w:rsid w:val="00ED3A03"/>
    <w:rsid w:val="00ED3AC9"/>
    <w:rsid w:val="00ED4181"/>
    <w:rsid w:val="00EE102D"/>
    <w:rsid w:val="00EE109D"/>
    <w:rsid w:val="00EE28F1"/>
    <w:rsid w:val="00EF0EDD"/>
    <w:rsid w:val="00EF4EBC"/>
    <w:rsid w:val="00F02B1D"/>
    <w:rsid w:val="00F0725A"/>
    <w:rsid w:val="00F072CE"/>
    <w:rsid w:val="00F126C6"/>
    <w:rsid w:val="00F1501D"/>
    <w:rsid w:val="00F17601"/>
    <w:rsid w:val="00F265A7"/>
    <w:rsid w:val="00F334F0"/>
    <w:rsid w:val="00F33D30"/>
    <w:rsid w:val="00F4485A"/>
    <w:rsid w:val="00F45B3D"/>
    <w:rsid w:val="00F50377"/>
    <w:rsid w:val="00F53861"/>
    <w:rsid w:val="00F542FA"/>
    <w:rsid w:val="00F66D5C"/>
    <w:rsid w:val="00F71A71"/>
    <w:rsid w:val="00F74482"/>
    <w:rsid w:val="00F74F55"/>
    <w:rsid w:val="00F76E8C"/>
    <w:rsid w:val="00F863D5"/>
    <w:rsid w:val="00F92C71"/>
    <w:rsid w:val="00F9307C"/>
    <w:rsid w:val="00F94994"/>
    <w:rsid w:val="00F96E86"/>
    <w:rsid w:val="00FA4D38"/>
    <w:rsid w:val="00FA6BE5"/>
    <w:rsid w:val="00FA6DCC"/>
    <w:rsid w:val="00FB3AF4"/>
    <w:rsid w:val="00FB429F"/>
    <w:rsid w:val="00FD1AE5"/>
    <w:rsid w:val="00FD3979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C386D57-D3AC-4C55-973F-238E1568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link w:val="a9"/>
    <w:semiHidden/>
    <w:pPr>
      <w:widowControl/>
    </w:pPr>
    <w:rPr>
      <w:kern w:val="0"/>
      <w:sz w:val="20"/>
      <w:szCs w:val="20"/>
      <w:lang w:eastAsia="en-US"/>
    </w:rPr>
  </w:style>
  <w:style w:type="paragraph" w:styleId="aa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c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ad">
    <w:name w:val="annotation reference"/>
    <w:rsid w:val="001F642E"/>
    <w:rPr>
      <w:sz w:val="18"/>
      <w:szCs w:val="18"/>
    </w:rPr>
  </w:style>
  <w:style w:type="paragraph" w:styleId="ae">
    <w:name w:val="annotation subject"/>
    <w:basedOn w:val="a8"/>
    <w:next w:val="a8"/>
    <w:link w:val="af"/>
    <w:rsid w:val="001F642E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a9">
    <w:name w:val="註解文字 字元"/>
    <w:link w:val="a8"/>
    <w:semiHidden/>
    <w:rsid w:val="001F642E"/>
    <w:rPr>
      <w:lang w:eastAsia="en-US"/>
    </w:rPr>
  </w:style>
  <w:style w:type="character" w:customStyle="1" w:styleId="af">
    <w:name w:val="註解主旨 字元"/>
    <w:link w:val="ae"/>
    <w:rsid w:val="001F642E"/>
    <w:rPr>
      <w:b/>
      <w:bCs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xlsvr20:9080/html/CM/QueryTable.jsp?Field=%E7%B5%B1%E8%A8%88%E5%B1%A4%E7%B4%9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xlsvr20:9080/html/CM/QueryTable.jsp?Field=%E7%B5%B1%E8%A8%88%E5%B1%A4%E7%B4%9A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Links>
    <vt:vector size="12" baseType="variant">
      <vt:variant>
        <vt:i4>7667769</vt:i4>
      </vt:variant>
      <vt:variant>
        <vt:i4>3</vt:i4>
      </vt:variant>
      <vt:variant>
        <vt:i4>0</vt:i4>
      </vt:variant>
      <vt:variant>
        <vt:i4>5</vt:i4>
      </vt:variant>
      <vt:variant>
        <vt:lpwstr>http://cxlsvr20:9080/html/CM/QueryTable.jsp?Field=%E7%B5%B1%E8%A8%88%E5%B1%A4%E7%B4%9A</vt:lpwstr>
      </vt:variant>
      <vt:variant>
        <vt:lpwstr/>
      </vt:variant>
      <vt:variant>
        <vt:i4>7667769</vt:i4>
      </vt:variant>
      <vt:variant>
        <vt:i4>0</vt:i4>
      </vt:variant>
      <vt:variant>
        <vt:i4>0</vt:i4>
      </vt:variant>
      <vt:variant>
        <vt:i4>5</vt:i4>
      </vt:variant>
      <vt:variant>
        <vt:lpwstr>http://cxlsvr20:9080/html/CM/QueryTable.jsp?Field=%E7%B5%B1%E8%A8%88%E5%B1%A4%E7%B4%9A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2006-07-05T06:00:00Z</cp:lastPrinted>
  <dcterms:created xsi:type="dcterms:W3CDTF">2020-07-27T00:57:00Z</dcterms:created>
  <dcterms:modified xsi:type="dcterms:W3CDTF">2020-07-27T00:57:00Z</dcterms:modified>
</cp:coreProperties>
</file>