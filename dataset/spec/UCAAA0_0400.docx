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5"/>
        <w:gridCol w:w="5826"/>
        <w:gridCol w:w="1381"/>
        <w:gridCol w:w="1440"/>
        <w:tblGridChange w:id="0">
          <w:tblGrid>
            <w:gridCol w:w="1260"/>
            <w:gridCol w:w="725"/>
            <w:gridCol w:w="5826"/>
            <w:gridCol w:w="1381"/>
            <w:gridCol w:w="1440"/>
          </w:tblGrid>
        </w:tblGridChange>
      </w:tblGrid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3C6E24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6E24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6E24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6E24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6E24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5"/>
                <w:attr w:name="Year" w:val="2005"/>
              </w:smartTagPr>
              <w:r w:rsidRPr="003C6E24">
                <w:rPr>
                  <w:rFonts w:ascii="新細明體" w:hAnsi="新細明體"/>
                  <w:bCs/>
                  <w:lang w:eastAsia="zh-TW"/>
                </w:rPr>
                <w:t>200</w:t>
              </w:r>
              <w:r w:rsidRPr="003C6E24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 w:rsidRPr="003C6E24">
                <w:rPr>
                  <w:rFonts w:ascii="新細明體" w:hAnsi="新細明體"/>
                  <w:bCs/>
                  <w:lang w:eastAsia="zh-TW"/>
                </w:rPr>
                <w:t>/</w:t>
              </w:r>
              <w:r w:rsidRPr="003C6E24">
                <w:rPr>
                  <w:rFonts w:ascii="新細明體" w:hAnsi="新細明體" w:hint="eastAsia"/>
                  <w:bCs/>
                  <w:lang w:eastAsia="zh-TW"/>
                </w:rPr>
                <w:t>05</w:t>
              </w:r>
              <w:r w:rsidRPr="003C6E24">
                <w:rPr>
                  <w:rFonts w:ascii="新細明體" w:hAnsi="新細明體"/>
                  <w:bCs/>
                  <w:lang w:eastAsia="zh-TW"/>
                </w:rPr>
                <w:t>/</w:t>
              </w:r>
              <w:r w:rsidRPr="003C6E24">
                <w:rPr>
                  <w:rFonts w:ascii="新細明體" w:hAnsi="新細明體" w:hint="eastAsia"/>
                  <w:bCs/>
                  <w:lang w:eastAsia="zh-TW"/>
                </w:rPr>
                <w:t>13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1"/>
                <w:attr w:name="Month" w:val="8"/>
                <w:attr w:name="Year" w:val="2005"/>
              </w:smartTagPr>
              <w:r w:rsidRPr="003C6E24">
                <w:rPr>
                  <w:rFonts w:ascii="新細明體" w:hAnsi="新細明體"/>
                  <w:bCs/>
                  <w:lang w:eastAsia="zh-TW"/>
                </w:rPr>
                <w:t>2005/8/31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刪除事故職等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1"/>
                <w:attr w:name="Year" w:val="2006"/>
              </w:smartTagPr>
              <w:r w:rsidRPr="003C6E24">
                <w:rPr>
                  <w:rFonts w:ascii="新細明體" w:hAnsi="新細明體" w:hint="eastAsia"/>
                  <w:bCs/>
                  <w:lang w:eastAsia="zh-TW"/>
                </w:rPr>
                <w:t>2006/1/4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修正殘廢等級部份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8"/>
                <w:attr w:name="Year" w:val="2006"/>
              </w:smartTagPr>
              <w:r w:rsidRPr="003C6E24">
                <w:rPr>
                  <w:rFonts w:ascii="新細明體" w:hAnsi="新細明體" w:hint="eastAsia"/>
                  <w:bCs/>
                  <w:lang w:eastAsia="zh-TW"/>
                </w:rPr>
                <w:t>2006/8/28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試算部份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2"/>
                <w:attr w:name="Year" w:val="2007"/>
              </w:smartTagPr>
              <w:r w:rsidRPr="003C6E24">
                <w:rPr>
                  <w:rFonts w:ascii="新細明體" w:hAnsi="新細明體" w:hint="eastAsia"/>
                  <w:bCs/>
                  <w:lang w:eastAsia="zh-TW"/>
                </w:rPr>
                <w:t>2007/2/16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修正殘廢選項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2"/>
                <w:attr w:name="Year" w:val="2007"/>
              </w:smartTagPr>
              <w:r w:rsidRPr="003C6E24">
                <w:rPr>
                  <w:rFonts w:ascii="新細明體" w:hAnsi="新細明體" w:hint="eastAsia"/>
                  <w:bCs/>
                  <w:lang w:eastAsia="zh-TW"/>
                </w:rPr>
                <w:t>2007/2/16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修正試算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5"/>
                <w:attr w:name="Year" w:val="2007"/>
              </w:smartTagPr>
              <w:r w:rsidRPr="003C6E24">
                <w:rPr>
                  <w:rFonts w:ascii="新細明體" w:hAnsi="新細明體" w:hint="eastAsia"/>
                  <w:bCs/>
                  <w:lang w:eastAsia="zh-TW"/>
                </w:rPr>
                <w:t>2007/5/24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修正下一步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20080123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理賠年金導入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虹忞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1"/>
                <w:attr w:name="Year" w:val="2008"/>
              </w:smartTagPr>
              <w:r w:rsidRPr="003C6E24">
                <w:rPr>
                  <w:rFonts w:ascii="新細明體" w:hAnsi="新細明體" w:hint="eastAsia"/>
                  <w:bCs/>
                  <w:lang w:eastAsia="zh-TW"/>
                </w:rPr>
                <w:t>2008/1/29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取消資料確認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2"/>
                <w:attr w:name="Year" w:val="2008"/>
              </w:smartTagPr>
              <w:r w:rsidRPr="003C6E24">
                <w:rPr>
                  <w:rFonts w:ascii="新細明體" w:hAnsi="新細明體" w:hint="eastAsia"/>
                  <w:bCs/>
                  <w:lang w:eastAsia="zh-TW"/>
                </w:rPr>
                <w:t>2008/2/1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修改核定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2"/>
                <w:attr w:name="Year" w:val="2008"/>
              </w:smartTagPr>
              <w:r w:rsidRPr="003C6E24">
                <w:rPr>
                  <w:rFonts w:ascii="新細明體" w:hAnsi="新細明體" w:hint="eastAsia"/>
                  <w:bCs/>
                  <w:lang w:eastAsia="zh-TW"/>
                </w:rPr>
                <w:t>2008/2/19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 xml:space="preserve">增加全殘身故時除身故日期外 尚需選擇疾病代碼 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3"/>
                <w:attr w:name="Year" w:val="2008"/>
              </w:smartTagPr>
              <w:r w:rsidRPr="003C6E24">
                <w:rPr>
                  <w:rFonts w:ascii="新細明體" w:hAnsi="新細明體"/>
                  <w:bCs/>
                  <w:lang w:eastAsia="zh-TW"/>
                </w:rPr>
                <w:t>2008/3/19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 xml:space="preserve">死亡疾病代碼左邊加死亡種類下拉Bar(由Field Option獲得) 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4"/>
                <w:attr w:name="Day" w:val="15"/>
                <w:attr w:name="IsLunarDate" w:val="False"/>
                <w:attr w:name="IsROCDate" w:val="False"/>
              </w:smartTagPr>
              <w:r w:rsidRPr="003C6E24">
                <w:rPr>
                  <w:rFonts w:ascii="新細明體" w:hAnsi="新細明體"/>
                  <w:bCs/>
                  <w:lang w:eastAsia="zh-TW"/>
                </w:rPr>
                <w:t>2008/4/15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修改核定時查詢方式及完成後動作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7"/>
                <w:attr w:name="Day" w:val="9"/>
                <w:attr w:name="IsLunarDate" w:val="False"/>
                <w:attr w:name="IsROCDate" w:val="False"/>
              </w:smartTagPr>
              <w:r w:rsidRPr="003C6E24">
                <w:rPr>
                  <w:rFonts w:ascii="新細明體" w:hAnsi="新細明體"/>
                  <w:bCs/>
                  <w:lang w:eastAsia="zh-TW"/>
                </w:rPr>
                <w:t>2008/7/9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增加</w:t>
            </w:r>
            <w:r w:rsidRPr="003C6E24">
              <w:rPr>
                <w:rFonts w:hint="eastAsia"/>
                <w:lang w:eastAsia="zh-TW"/>
              </w:rPr>
              <w:t xml:space="preserve"> </w:t>
            </w:r>
            <w:r w:rsidRPr="003C6E24">
              <w:rPr>
                <w:rFonts w:ascii="sөũ" w:hAnsi="sөũ"/>
                <w:lang w:eastAsia="zh-TW"/>
              </w:rPr>
              <w:t>妊娠期併發症</w:t>
            </w:r>
            <w:r w:rsidRPr="003C6E24">
              <w:rPr>
                <w:rFonts w:ascii="sөũ" w:hAnsi="sөũ" w:hint="eastAsia"/>
                <w:lang w:eastAsia="zh-TW"/>
              </w:rPr>
              <w:t xml:space="preserve"> </w:t>
            </w:r>
            <w:r w:rsidRPr="003C6E24">
              <w:rPr>
                <w:rFonts w:ascii="sөũ" w:hAnsi="sөũ" w:hint="eastAsia"/>
                <w:lang w:eastAsia="zh-TW"/>
              </w:rPr>
              <w:t>及</w:t>
            </w:r>
            <w:r w:rsidRPr="003C6E24">
              <w:rPr>
                <w:rFonts w:ascii="sөũ" w:hAnsi="sөũ" w:hint="eastAsia"/>
                <w:lang w:eastAsia="zh-TW"/>
              </w:rPr>
              <w:t xml:space="preserve"> </w:t>
            </w:r>
            <w:r w:rsidRPr="003C6E24">
              <w:rPr>
                <w:rFonts w:ascii="sөũ" w:hAnsi="sөũ"/>
                <w:lang w:eastAsia="zh-TW"/>
              </w:rPr>
              <w:t>先天性重大殘缺</w:t>
            </w:r>
            <w:r w:rsidRPr="003C6E24">
              <w:rPr>
                <w:rFonts w:ascii="sөũ" w:hAnsi="sөũ" w:hint="eastAsia"/>
                <w:lang w:eastAsia="zh-TW"/>
              </w:rPr>
              <w:t xml:space="preserve"> 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9"/>
                <w:attr w:name="Year" w:val="2008"/>
              </w:smartTagPr>
              <w:r w:rsidRPr="003C6E24">
                <w:rPr>
                  <w:rFonts w:ascii="新細明體" w:hAnsi="新細明體"/>
                  <w:bCs/>
                  <w:lang w:eastAsia="zh-TW"/>
                </w:rPr>
                <w:t>2008/9/9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sөũ" w:hAnsi="sөũ"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修改</w:t>
            </w:r>
            <w:r w:rsidRPr="003C6E24">
              <w:rPr>
                <w:rFonts w:ascii="sөũ" w:hAnsi="sөũ"/>
                <w:lang w:eastAsia="zh-TW"/>
              </w:rPr>
              <w:t>妊娠期併發症</w:t>
            </w:r>
            <w:r w:rsidRPr="003C6E24">
              <w:rPr>
                <w:rFonts w:ascii="sөũ" w:hAnsi="sөũ" w:hint="eastAsia"/>
                <w:lang w:eastAsia="zh-TW"/>
              </w:rPr>
              <w:t xml:space="preserve"> </w:t>
            </w:r>
            <w:r w:rsidRPr="003C6E24">
              <w:rPr>
                <w:rFonts w:ascii="sөũ" w:hAnsi="sөũ" w:hint="eastAsia"/>
                <w:lang w:eastAsia="zh-TW"/>
              </w:rPr>
              <w:t>及</w:t>
            </w:r>
            <w:r w:rsidRPr="003C6E24">
              <w:rPr>
                <w:rFonts w:ascii="sөũ" w:hAnsi="sөũ" w:hint="eastAsia"/>
                <w:lang w:eastAsia="zh-TW"/>
              </w:rPr>
              <w:t xml:space="preserve"> </w:t>
            </w:r>
            <w:r w:rsidRPr="003C6E24">
              <w:rPr>
                <w:rFonts w:ascii="sөũ" w:hAnsi="sөũ"/>
                <w:lang w:eastAsia="zh-TW"/>
              </w:rPr>
              <w:t>先天性重大殘缺</w:t>
            </w:r>
            <w:r w:rsidRPr="003C6E24">
              <w:rPr>
                <w:rFonts w:ascii="sөũ" w:hAnsi="sөũ" w:hint="eastAsia"/>
                <w:lang w:eastAsia="zh-TW"/>
              </w:rPr>
              <w:t xml:space="preserve"> </w:t>
            </w:r>
            <w:r w:rsidRPr="003C6E24">
              <w:rPr>
                <w:rFonts w:ascii="sөũ" w:hAnsi="sөũ" w:hint="eastAsia"/>
                <w:lang w:eastAsia="zh-TW"/>
              </w:rPr>
              <w:t>放大鏡查詢頁面</w:t>
            </w:r>
          </w:p>
          <w:p w:rsidR="00F76735" w:rsidRPr="003C6E24" w:rsidRDefault="00F76735">
            <w:pPr>
              <w:pStyle w:val="Tabletext"/>
              <w:rPr>
                <w:rFonts w:ascii="sөũ" w:hAnsi="sөũ" w:hint="eastAsia"/>
                <w:lang w:eastAsia="zh-TW"/>
              </w:rPr>
            </w:pPr>
            <w:r w:rsidRPr="003C6E24">
              <w:rPr>
                <w:rFonts w:ascii="sөũ" w:hAnsi="sөũ"/>
                <w:lang w:eastAsia="zh-TW"/>
              </w:rPr>
              <w:t>妊娠期併發症</w:t>
            </w:r>
            <w:r w:rsidRPr="003C6E24">
              <w:rPr>
                <w:rFonts w:ascii="sөũ" w:hAnsi="sөũ" w:hint="eastAsia"/>
                <w:lang w:eastAsia="zh-TW"/>
              </w:rPr>
              <w:t xml:space="preserve"> AAC0_1300</w:t>
            </w:r>
          </w:p>
          <w:p w:rsidR="00F76735" w:rsidRPr="003C6E24" w:rsidRDefault="00F76735">
            <w:pPr>
              <w:pStyle w:val="Tabletext"/>
              <w:rPr>
                <w:rFonts w:hint="eastAsia"/>
                <w:lang w:eastAsia="zh-TW"/>
              </w:rPr>
            </w:pPr>
            <w:r w:rsidRPr="003C6E24">
              <w:rPr>
                <w:rFonts w:ascii="sөũ" w:hAnsi="sөũ"/>
                <w:lang w:eastAsia="zh-TW"/>
              </w:rPr>
              <w:t>先天性重大殘缺</w:t>
            </w:r>
            <w:r w:rsidRPr="003C6E24">
              <w:rPr>
                <w:rFonts w:ascii="sөũ" w:hAnsi="sөũ" w:hint="eastAsia"/>
                <w:lang w:eastAsia="zh-TW"/>
              </w:rPr>
              <w:t xml:space="preserve">  AAC0_1400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</w:t>
            </w:r>
            <w:r w:rsidRPr="003C6E24">
              <w:rPr>
                <w:rFonts w:ascii="新細明體" w:hAnsi="新細明體"/>
                <w:bCs/>
                <w:lang w:eastAsia="zh-TW"/>
              </w:rPr>
              <w:t>u</w:t>
            </w:r>
            <w:r w:rsidRPr="003C6E24">
              <w:rPr>
                <w:rFonts w:ascii="新細明體" w:hAnsi="新細明體" w:hint="eastAsia"/>
                <w:bCs/>
                <w:lang w:eastAsia="zh-TW"/>
              </w:rPr>
              <w:t>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0"/>
                <w:attr w:name="Day" w:val="1"/>
                <w:attr w:name="IsLunarDate" w:val="False"/>
                <w:attr w:name="IsROCDate" w:val="False"/>
              </w:smartTagPr>
              <w:r w:rsidRPr="003C6E24">
                <w:rPr>
                  <w:rFonts w:ascii="新細明體" w:hAnsi="新細明體"/>
                  <w:bCs/>
                  <w:lang w:eastAsia="zh-TW"/>
                </w:rPr>
                <w:t>2008/10/1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殘廢項目修正</w:t>
            </w:r>
          </w:p>
          <w:p w:rsidR="00F76735" w:rsidRPr="003C6E24" w:rsidRDefault="00F76735" w:rsidP="006A6809">
            <w:pPr>
              <w:pStyle w:val="Tabletext"/>
              <w:numPr>
                <w:ilvl w:val="0"/>
                <w:numId w:val="21"/>
              </w:numPr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機能部份</w:t>
            </w:r>
            <w:r w:rsidRPr="003C6E24">
              <w:rPr>
                <w:rFonts w:hint="eastAsia"/>
                <w:lang w:eastAsia="zh-TW"/>
              </w:rPr>
              <w:t>: 16</w:t>
            </w:r>
            <w:r w:rsidRPr="003C6E24">
              <w:rPr>
                <w:rFonts w:hint="eastAsia"/>
                <w:lang w:eastAsia="zh-TW"/>
              </w:rPr>
              <w:t>及</w:t>
            </w:r>
            <w:r w:rsidRPr="003C6E24">
              <w:rPr>
                <w:rFonts w:hint="eastAsia"/>
                <w:lang w:eastAsia="zh-TW"/>
              </w:rPr>
              <w:t>24</w:t>
            </w:r>
            <w:r w:rsidRPr="003C6E24">
              <w:rPr>
                <w:rFonts w:hint="eastAsia"/>
                <w:lang w:eastAsia="zh-TW"/>
              </w:rPr>
              <w:t>文字修改</w:t>
            </w:r>
            <w:r w:rsidRPr="003C6E24">
              <w:rPr>
                <w:rFonts w:hint="eastAsia"/>
                <w:lang w:eastAsia="zh-TW"/>
              </w:rPr>
              <w:t xml:space="preserve"> </w:t>
            </w:r>
            <w:r w:rsidRPr="003C6E24">
              <w:rPr>
                <w:rFonts w:hint="eastAsia"/>
                <w:lang w:eastAsia="zh-TW"/>
              </w:rPr>
              <w:t>請參閱</w:t>
            </w:r>
            <w:r w:rsidRPr="003C6E24">
              <w:rPr>
                <w:rFonts w:hint="eastAsia"/>
                <w:lang w:eastAsia="zh-TW"/>
              </w:rPr>
              <w:t>AA</w:t>
            </w:r>
            <w:r w:rsidRPr="003C6E24">
              <w:rPr>
                <w:rFonts w:hint="eastAsia"/>
                <w:lang w:eastAsia="zh-TW"/>
              </w:rPr>
              <w:t>理賠</w:t>
            </w:r>
            <w:r w:rsidRPr="003C6E24">
              <w:rPr>
                <w:rFonts w:hint="eastAsia"/>
                <w:lang w:eastAsia="zh-TW"/>
              </w:rPr>
              <w:t>\</w:t>
            </w:r>
            <w:r w:rsidRPr="003C6E24">
              <w:rPr>
                <w:rFonts w:hint="eastAsia"/>
                <w:lang w:eastAsia="zh-TW"/>
              </w:rPr>
              <w:t>行政管理部提供之文件</w:t>
            </w:r>
            <w:r w:rsidRPr="003C6E24">
              <w:rPr>
                <w:rFonts w:hint="eastAsia"/>
                <w:lang w:eastAsia="zh-TW"/>
              </w:rPr>
              <w:t>\DTAGA113_</w:t>
            </w:r>
            <w:r w:rsidRPr="003C6E24">
              <w:rPr>
                <w:rFonts w:hint="eastAsia"/>
                <w:lang w:eastAsia="zh-TW"/>
              </w:rPr>
              <w:t>殘廢等級項目檔</w:t>
            </w:r>
            <w:r w:rsidRPr="003C6E24">
              <w:rPr>
                <w:rFonts w:hint="eastAsia"/>
                <w:lang w:eastAsia="zh-TW"/>
              </w:rPr>
              <w:t>_</w:t>
            </w:r>
            <w:r w:rsidRPr="003C6E24">
              <w:rPr>
                <w:rFonts w:hint="eastAsia"/>
                <w:lang w:eastAsia="zh-TW"/>
              </w:rPr>
              <w:t>新式</w:t>
            </w:r>
            <w:r w:rsidRPr="003C6E24">
              <w:rPr>
                <w:rFonts w:hint="eastAsia"/>
                <w:lang w:eastAsia="zh-TW"/>
              </w:rPr>
              <w:t>.xls</w:t>
            </w:r>
          </w:p>
          <w:p w:rsidR="00F76735" w:rsidRPr="003C6E24" w:rsidRDefault="00F76735" w:rsidP="006A6809">
            <w:pPr>
              <w:pStyle w:val="Tabletext"/>
              <w:numPr>
                <w:ilvl w:val="0"/>
                <w:numId w:val="21"/>
              </w:numPr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關節減少項目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0"/>
                <w:attr w:name="Year" w:val="2008"/>
              </w:smartTagPr>
              <w:r w:rsidRPr="003C6E24">
                <w:rPr>
                  <w:rFonts w:ascii="新細明體" w:hAnsi="新細明體" w:hint="eastAsia"/>
                  <w:bCs/>
                  <w:lang w:eastAsia="zh-TW"/>
                </w:rPr>
                <w:t>2008/10/30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增加殘廢表示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2"/>
                <w:attr w:name="Day" w:val="19"/>
                <w:attr w:name="IsLunarDate" w:val="False"/>
                <w:attr w:name="IsROCDate" w:val="False"/>
              </w:smartTagPr>
              <w:r w:rsidRPr="003C6E24">
                <w:rPr>
                  <w:rFonts w:ascii="新細明體" w:hAnsi="新細明體"/>
                  <w:bCs/>
                  <w:lang w:eastAsia="zh-TW"/>
                </w:rPr>
                <w:t>2008/12/19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修改重大疾病控制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"/>
                <w:attr w:name="Year" w:val="2009"/>
              </w:smartTagPr>
              <w:r w:rsidRPr="003C6E24">
                <w:rPr>
                  <w:rFonts w:ascii="新細明體" w:hAnsi="新細明體"/>
                  <w:bCs/>
                  <w:lang w:eastAsia="zh-TW"/>
                </w:rPr>
                <w:t>2009/1/7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增加全殘關懷金表示</w:t>
            </w:r>
            <w:r w:rsidRPr="003C6E24">
              <w:rPr>
                <w:rFonts w:hint="eastAsia"/>
                <w:lang w:eastAsia="zh-TW"/>
              </w:rPr>
              <w:t>(checkbox 0:</w:t>
            </w:r>
            <w:r w:rsidRPr="003C6E24">
              <w:rPr>
                <w:rFonts w:hint="eastAsia"/>
                <w:lang w:eastAsia="zh-TW"/>
              </w:rPr>
              <w:t>無勾選</w:t>
            </w:r>
            <w:r w:rsidRPr="003C6E24">
              <w:rPr>
                <w:rFonts w:hint="eastAsia"/>
                <w:lang w:eastAsia="zh-TW"/>
              </w:rPr>
              <w:t>,1:</w:t>
            </w:r>
            <w:r w:rsidRPr="003C6E24">
              <w:rPr>
                <w:rFonts w:hint="eastAsia"/>
                <w:lang w:eastAsia="zh-TW"/>
              </w:rPr>
              <w:t>有勾選</w:t>
            </w:r>
            <w:r w:rsidRPr="003C6E24">
              <w:rPr>
                <w:rFonts w:hint="eastAsia"/>
                <w:lang w:eastAsia="zh-TW"/>
              </w:rPr>
              <w:t>)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2"/>
                <w:attr w:name="Day" w:val="5"/>
                <w:attr w:name="IsLunarDate" w:val="False"/>
                <w:attr w:name="IsROCDate" w:val="False"/>
              </w:smartTagPr>
              <w:r w:rsidRPr="003C6E24">
                <w:rPr>
                  <w:rFonts w:ascii="新細明體" w:hAnsi="新細明體" w:hint="eastAsia"/>
                  <w:bCs/>
                  <w:lang w:eastAsia="zh-TW"/>
                </w:rPr>
                <w:t>2009/2/5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修改全殘關懷金檢核條件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6"/>
                <w:attr w:name="Day" w:val="2"/>
                <w:attr w:name="IsLunarDate" w:val="False"/>
                <w:attr w:name="IsROCDate" w:val="False"/>
              </w:smartTagPr>
              <w:r w:rsidRPr="003C6E24">
                <w:rPr>
                  <w:rFonts w:ascii="新細明體" w:hAnsi="新細明體"/>
                  <w:bCs/>
                  <w:lang w:eastAsia="zh-TW"/>
                </w:rPr>
                <w:t>2009/6/2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增加長期看護及殘廢檢核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6"/>
                <w:attr w:name="Year" w:val="2009"/>
              </w:smartTagPr>
              <w:r w:rsidRPr="003C6E24">
                <w:rPr>
                  <w:rFonts w:ascii="新細明體" w:hAnsi="新細明體" w:hint="eastAsia"/>
                  <w:bCs/>
                  <w:lang w:eastAsia="zh-TW"/>
                </w:rPr>
                <w:t>2009/6/5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增加檢查豁免索賠類別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8"/>
                <w:attr w:name="Day" w:val="11"/>
                <w:attr w:name="IsLunarDate" w:val="False"/>
                <w:attr w:name="IsROCDate" w:val="False"/>
              </w:smartTagPr>
              <w:r w:rsidRPr="003C6E24">
                <w:rPr>
                  <w:rFonts w:ascii="新細明體" w:hAnsi="新細明體"/>
                  <w:bCs/>
                  <w:lang w:eastAsia="zh-TW"/>
                </w:rPr>
                <w:t>2009/8/11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增加員工福團意外特約輸入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3"/>
                <w:attr w:name="Year" w:val="2011"/>
              </w:smartTagPr>
              <w:r w:rsidRPr="003C6E24">
                <w:rPr>
                  <w:rFonts w:ascii="新細明體" w:hAnsi="新細明體"/>
                  <w:bCs/>
                  <w:lang w:eastAsia="zh-TW"/>
                </w:rPr>
                <w:t>2011/3/17</w:t>
              </w:r>
            </w:smartTag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增加團險流產日輸入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2012/03/19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增加死亡證明書開立日期等欄位輸入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金生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</w:p>
        </w:tc>
      </w:tr>
      <w:tr w:rsidR="00F76735" w:rsidRPr="003C6E24" w:rsidTr="00F7732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 w:rsidP="00C44F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/>
                <w:bCs/>
                <w:lang w:eastAsia="zh-TW"/>
              </w:rPr>
              <w:t>2012/8/6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B8258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2</w:t>
            </w: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增加臍帶血幹細胞項目導入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F7673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735" w:rsidRPr="003C6E24" w:rsidRDefault="003B5365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3C6E24">
              <w:t>120806000343</w:t>
            </w:r>
          </w:p>
        </w:tc>
      </w:tr>
      <w:tr w:rsidR="00F77327" w:rsidRPr="003C6E24" w:rsidTr="00F2553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327" w:rsidRPr="003C6E24" w:rsidRDefault="00F77327" w:rsidP="00F25532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3C6E24">
              <w:rPr>
                <w:rFonts w:ascii="新細明體" w:hAnsi="新細明體"/>
                <w:bCs/>
                <w:lang w:eastAsia="zh-TW"/>
              </w:rPr>
              <w:t>2013/3/21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327" w:rsidRPr="003C6E24" w:rsidRDefault="00F77327" w:rsidP="00F2553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3</w:t>
            </w: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327" w:rsidRPr="003C6E24" w:rsidRDefault="00F77327" w:rsidP="00B12A89">
            <w:pPr>
              <w:pStyle w:val="Tabletext"/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新增死亡證明書由服務中心與登打中心輸入</w:t>
            </w:r>
            <w:r w:rsidRPr="003C6E24">
              <w:rPr>
                <w:rFonts w:hint="eastAsia"/>
                <w:lang w:eastAsia="zh-TW"/>
              </w:rPr>
              <w:t>(</w:t>
            </w:r>
            <w:r w:rsidRPr="003C6E24">
              <w:rPr>
                <w:rFonts w:hint="eastAsia"/>
                <w:lang w:eastAsia="zh-TW"/>
              </w:rPr>
              <w:t>申</w:t>
            </w:r>
            <w:r w:rsidRPr="003C6E24">
              <w:rPr>
                <w:rFonts w:hint="eastAsia"/>
                <w:lang w:eastAsia="zh-TW"/>
              </w:rPr>
              <w:t>:</w:t>
            </w:r>
            <w:r w:rsidRPr="003C6E24">
              <w:rPr>
                <w:b/>
                <w:bCs/>
                <w:lang w:eastAsia="zh-TW"/>
              </w:rPr>
              <w:t>130318000131</w:t>
            </w:r>
            <w:r w:rsidRPr="003C6E24">
              <w:rPr>
                <w:rFonts w:hint="eastAsia"/>
                <w:b/>
                <w:bCs/>
                <w:lang w:eastAsia="zh-TW"/>
              </w:rPr>
              <w:t>)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327" w:rsidRPr="003C6E24" w:rsidRDefault="00F77327" w:rsidP="00F2553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327" w:rsidRPr="003C6E24" w:rsidRDefault="00F77327" w:rsidP="00F25532">
            <w:pPr>
              <w:pStyle w:val="Tabletext"/>
              <w:rPr>
                <w:lang w:eastAsia="zh-TW"/>
              </w:rPr>
            </w:pPr>
            <w:r w:rsidRPr="003C6E24">
              <w:t>130320000032</w:t>
            </w:r>
          </w:p>
        </w:tc>
      </w:tr>
      <w:tr w:rsidR="00EE2716" w:rsidRPr="003C6E24" w:rsidTr="00F2553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716" w:rsidRPr="003C6E24" w:rsidRDefault="00EE2716" w:rsidP="00F25532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3C6E24">
              <w:rPr>
                <w:rFonts w:ascii="新細明體" w:hAnsi="新細明體"/>
                <w:bCs/>
                <w:lang w:eastAsia="zh-TW"/>
              </w:rPr>
              <w:t>2014/4/10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716" w:rsidRPr="003C6E24" w:rsidRDefault="00EE2716" w:rsidP="00F2553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4</w:t>
            </w: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716" w:rsidRPr="003C6E24" w:rsidRDefault="00EE2716" w:rsidP="00EE2716">
            <w:pPr>
              <w:pStyle w:val="Tabletext"/>
              <w:rPr>
                <w:rFonts w:hint="eastAsia"/>
                <w:lang w:eastAsia="zh-TW"/>
              </w:rPr>
            </w:pPr>
            <w:r w:rsidRPr="003C6E24">
              <w:rPr>
                <w:rFonts w:hint="eastAsia"/>
                <w:lang w:eastAsia="zh-TW"/>
              </w:rPr>
              <w:t>日額也可輸入大額給付</w:t>
            </w:r>
            <w:r w:rsidRPr="003C6E24">
              <w:rPr>
                <w:rFonts w:hint="eastAsia"/>
                <w:lang w:eastAsia="zh-TW"/>
              </w:rPr>
              <w:t>(FOR CQ</w:t>
            </w:r>
            <w:r w:rsidRPr="003C6E24">
              <w:rPr>
                <w:rFonts w:hint="eastAsia"/>
                <w:lang w:eastAsia="zh-TW"/>
              </w:rPr>
              <w:t>導入重大疾病住院</w:t>
            </w:r>
            <w:r w:rsidRPr="003C6E24">
              <w:rPr>
                <w:rFonts w:hint="eastAsia"/>
                <w:lang w:eastAsia="zh-TW"/>
              </w:rPr>
              <w:t>)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716" w:rsidRPr="003C6E24" w:rsidRDefault="00EE2716" w:rsidP="00F2553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716" w:rsidRPr="003C6E24" w:rsidRDefault="006B0AEB" w:rsidP="00F25532">
            <w:pPr>
              <w:pStyle w:val="Tabletext"/>
              <w:rPr>
                <w:lang w:eastAsia="zh-TW"/>
              </w:rPr>
            </w:pPr>
            <w:r w:rsidRPr="003C6E24">
              <w:t>140410000395</w:t>
            </w:r>
          </w:p>
        </w:tc>
      </w:tr>
      <w:tr w:rsidR="00A01ACE" w:rsidRPr="003C6E24" w:rsidTr="00F2553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ACE" w:rsidRPr="003C6E24" w:rsidRDefault="00A01ACE" w:rsidP="00F25532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2015/05/12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ACE" w:rsidRPr="003C6E24" w:rsidRDefault="00A01ACE" w:rsidP="00F2553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</w:rPr>
              <w:t>5</w:t>
            </w: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ACE" w:rsidRPr="003C6E24" w:rsidRDefault="00A01ACE" w:rsidP="00EE2716">
            <w:pPr>
              <w:pStyle w:val="Tabletext"/>
              <w:rPr>
                <w:rFonts w:hint="eastAsia"/>
                <w:lang w:eastAsia="zh-TW"/>
                <w:rPrChange w:id="2" w:author="陳鐵元" w:date="2016-02-23T11:55:00Z">
                  <w:rPr>
                    <w:rFonts w:hint="eastAsia"/>
                    <w:color w:val="0000FF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</w:rPr>
              <w:t>申請書</w:t>
            </w:r>
            <w:r w:rsidRPr="003C6E24">
              <w:rPr>
                <w:lang w:eastAsia="zh-TW"/>
              </w:rPr>
              <w:t xml:space="preserve">150318000505: </w:t>
            </w:r>
            <w:r w:rsidRPr="003C6E24">
              <w:rPr>
                <w:rFonts w:hint="eastAsia"/>
                <w:lang w:eastAsia="zh-TW"/>
              </w:rPr>
              <w:t>新版殘廢程度表</w:t>
            </w:r>
            <w:r w:rsidRPr="003C6E24">
              <w:rPr>
                <w:lang w:eastAsia="zh-TW"/>
              </w:rPr>
              <w:t>(</w:t>
            </w:r>
            <w:r w:rsidRPr="003C6E24">
              <w:rPr>
                <w:rFonts w:hint="eastAsia"/>
                <w:lang w:eastAsia="zh-TW"/>
              </w:rPr>
              <w:t>表</w:t>
            </w:r>
            <w:r w:rsidRPr="003C6E24">
              <w:rPr>
                <w:lang w:eastAsia="zh-TW"/>
              </w:rPr>
              <w:t>6)</w:t>
            </w:r>
            <w:r w:rsidRPr="003C6E24">
              <w:rPr>
                <w:rFonts w:hint="eastAsia"/>
                <w:lang w:eastAsia="zh-TW"/>
              </w:rPr>
              <w:t>導入作業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ACE" w:rsidRPr="00C576BF" w:rsidRDefault="00A01ACE" w:rsidP="00F2553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C576BF">
              <w:rPr>
                <w:rFonts w:hint="eastAsia"/>
              </w:rPr>
              <w:t>龎伯珊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ACE" w:rsidRPr="00C576BF" w:rsidRDefault="00A01ACE" w:rsidP="00F25532">
            <w:pPr>
              <w:pStyle w:val="Tabletext"/>
            </w:pPr>
            <w:r w:rsidRPr="00C576BF">
              <w:t>150511000535</w:t>
            </w:r>
          </w:p>
        </w:tc>
      </w:tr>
      <w:tr w:rsidR="00AB6C6E" w:rsidRPr="003C6E24" w:rsidTr="00F2553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C6E" w:rsidRPr="003C6E24" w:rsidRDefault="00AB6C6E" w:rsidP="00F25532">
            <w:pPr>
              <w:pStyle w:val="Tabletext"/>
              <w:rPr>
                <w:rFonts w:ascii="新細明體" w:hAnsi="新細明體" w:hint="eastAsia"/>
                <w:bCs/>
                <w:lang w:eastAsia="zh-TW"/>
                <w:rPrChange w:id="3" w:author="陳鐵元" w:date="2016-02-23T11:55:00Z">
                  <w:rPr>
                    <w:rFonts w:ascii="新細明體" w:hAnsi="新細明體"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  <w:rPrChange w:id="4" w:author="陳鐵元" w:date="2016-02-23T11:55:00Z">
                  <w:rPr>
                    <w:rFonts w:ascii="新細明體" w:hAnsi="新細明體" w:hint="eastAsia"/>
                    <w:bCs/>
                    <w:lang w:eastAsia="zh-TW"/>
                  </w:rPr>
                </w:rPrChange>
              </w:rPr>
              <w:t>2015/12/28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C6E" w:rsidRPr="003C6E24" w:rsidRDefault="00AB6C6E" w:rsidP="00F25532">
            <w:pPr>
              <w:pStyle w:val="Tabletext"/>
              <w:rPr>
                <w:rFonts w:ascii="新細明體" w:hAnsi="新細明體" w:hint="eastAsia"/>
                <w:bCs/>
                <w:lang w:eastAsia="zh-TW"/>
                <w:rPrChange w:id="5" w:author="陳鐵元" w:date="2016-02-23T11:55:00Z">
                  <w:rPr>
                    <w:rFonts w:ascii="新細明體" w:hAnsi="新細明體"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 w:hint="eastAsia"/>
                <w:bCs/>
                <w:lang w:eastAsia="zh-TW"/>
                <w:rPrChange w:id="6" w:author="陳鐵元" w:date="2016-02-23T11:55:00Z">
                  <w:rPr>
                    <w:rFonts w:ascii="新細明體" w:hAnsi="新細明體" w:hint="eastAsia"/>
                    <w:bCs/>
                    <w:lang w:eastAsia="zh-TW"/>
                  </w:rPr>
                </w:rPrChange>
              </w:rPr>
              <w:t>6</w:t>
            </w:r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C6E" w:rsidRPr="003C6E24" w:rsidRDefault="001B68B8" w:rsidP="008D263C">
            <w:pPr>
              <w:pStyle w:val="Tabletext"/>
              <w:rPr>
                <w:rFonts w:hint="eastAsia"/>
                <w:lang w:eastAsia="zh-TW"/>
                <w:rPrChange w:id="7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8" w:author="陳鐵元" w:date="2016-02-23T11:55:00Z">
                  <w:rPr>
                    <w:rFonts w:hint="eastAsia"/>
                    <w:lang w:eastAsia="zh-TW"/>
                  </w:rPr>
                </w:rPrChange>
              </w:rPr>
              <w:t>SG</w:t>
            </w:r>
            <w:r w:rsidRPr="003C6E24">
              <w:rPr>
                <w:rFonts w:hint="eastAsia"/>
                <w:lang w:eastAsia="zh-TW"/>
                <w:rPrChange w:id="9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導入</w:t>
            </w:r>
            <w:r w:rsidR="008D263C" w:rsidRPr="003C6E24">
              <w:rPr>
                <w:rFonts w:hint="eastAsia"/>
                <w:lang w:eastAsia="zh-TW"/>
                <w:rPrChange w:id="10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癌症全殘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C6E" w:rsidRPr="003C6E24" w:rsidRDefault="00AB6C6E" w:rsidP="00F25532">
            <w:pPr>
              <w:pStyle w:val="Tabletext"/>
              <w:rPr>
                <w:rFonts w:hint="eastAsia"/>
                <w:rPrChange w:id="11" w:author="陳鐵元" w:date="2016-02-23T11:55:00Z">
                  <w:rPr>
                    <w:rFonts w:hint="eastAsia"/>
                  </w:rPr>
                </w:rPrChange>
              </w:rPr>
            </w:pPr>
            <w:r w:rsidRPr="003C6E24">
              <w:rPr>
                <w:rFonts w:ascii="細明體" w:eastAsia="細明體" w:hAnsi="細明體" w:cs="Courier New" w:hint="eastAsia"/>
                <w:rPrChange w:id="12" w:author="陳鐵元" w:date="2016-02-23T11:55:00Z">
                  <w:rPr>
                    <w:rFonts w:ascii="細明體" w:eastAsia="細明體" w:hAnsi="細明體" w:cs="Courier New" w:hint="eastAsia"/>
                  </w:rPr>
                </w:rPrChange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C6E" w:rsidRPr="003C6E24" w:rsidRDefault="00AB6C6E" w:rsidP="00F25532">
            <w:pPr>
              <w:pStyle w:val="Tabletext"/>
              <w:rPr>
                <w:rPrChange w:id="13" w:author="陳鐵元" w:date="2016-02-23T11:55:00Z">
                  <w:rPr/>
                </w:rPrChange>
              </w:rPr>
            </w:pPr>
            <w:r w:rsidRPr="003C6E24">
              <w:rPr>
                <w:rPrChange w:id="14" w:author="陳鐵元" w:date="2016-02-23T11:55:00Z">
                  <w:rPr/>
                </w:rPrChange>
              </w:rPr>
              <w:t>150902000347</w:t>
            </w:r>
          </w:p>
        </w:tc>
      </w:tr>
      <w:tr w:rsidR="009B468A" w:rsidRPr="003C6E24" w:rsidTr="00F2553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68A" w:rsidRPr="003C6E24" w:rsidRDefault="009B468A" w:rsidP="00F25532">
            <w:pPr>
              <w:pStyle w:val="Tabletext"/>
              <w:rPr>
                <w:rFonts w:ascii="新細明體" w:hAnsi="新細明體" w:hint="eastAsia"/>
                <w:bCs/>
                <w:lang w:eastAsia="zh-TW"/>
                <w:rPrChange w:id="15" w:author="陳鐵元" w:date="2016-02-23T11:55:00Z">
                  <w:rPr>
                    <w:rFonts w:ascii="新細明體" w:hAnsi="新細明體" w:hint="eastAsia"/>
                    <w:bCs/>
                    <w:lang w:eastAsia="zh-TW"/>
                  </w:rPr>
                </w:rPrChange>
              </w:rPr>
            </w:pPr>
            <w:ins w:id="16" w:author="伯珊" w:date="2016-01-21T13:06:00Z">
              <w:r w:rsidRPr="003C6E24">
                <w:rPr>
                  <w:rFonts w:ascii="新細明體" w:hAnsi="新細明體" w:hint="eastAsia"/>
                  <w:bCs/>
                  <w:lang w:eastAsia="zh-TW"/>
                  <w:rPrChange w:id="17" w:author="陳鐵元" w:date="2016-02-23T11:55:00Z">
                    <w:rPr>
                      <w:rFonts w:ascii="新細明體" w:hAnsi="新細明體" w:hint="eastAsia"/>
                      <w:bCs/>
                      <w:lang w:eastAsia="zh-TW"/>
                    </w:rPr>
                  </w:rPrChange>
                </w:rPr>
                <w:t>2016/1/21</w:t>
              </w:r>
            </w:ins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68A" w:rsidRPr="003C6E24" w:rsidRDefault="009B468A" w:rsidP="00F25532">
            <w:pPr>
              <w:pStyle w:val="Tabletext"/>
              <w:rPr>
                <w:rFonts w:ascii="新細明體" w:hAnsi="新細明體" w:hint="eastAsia"/>
                <w:bCs/>
                <w:lang w:eastAsia="zh-TW"/>
                <w:rPrChange w:id="18" w:author="陳鐵元" w:date="2016-02-23T11:55:00Z">
                  <w:rPr>
                    <w:rFonts w:ascii="新細明體" w:hAnsi="新細明體" w:hint="eastAsia"/>
                    <w:bCs/>
                    <w:lang w:eastAsia="zh-TW"/>
                  </w:rPr>
                </w:rPrChange>
              </w:rPr>
            </w:pPr>
            <w:ins w:id="19" w:author="伯珊" w:date="2016-01-21T13:06:00Z">
              <w:r w:rsidRPr="003C6E24">
                <w:rPr>
                  <w:rFonts w:ascii="新細明體" w:hAnsi="新細明體" w:hint="eastAsia"/>
                  <w:bCs/>
                  <w:lang w:eastAsia="zh-TW"/>
                  <w:rPrChange w:id="20" w:author="陳鐵元" w:date="2016-02-23T11:55:00Z">
                    <w:rPr>
                      <w:rFonts w:ascii="新細明體" w:hAnsi="新細明體" w:hint="eastAsia"/>
                      <w:bCs/>
                      <w:lang w:eastAsia="zh-TW"/>
                    </w:rPr>
                  </w:rPrChange>
                </w:rPr>
                <w:t>7</w:t>
              </w:r>
            </w:ins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68A" w:rsidRPr="003C6E24" w:rsidRDefault="009B468A" w:rsidP="008D263C">
            <w:pPr>
              <w:pStyle w:val="Tabletext"/>
              <w:rPr>
                <w:rFonts w:hint="eastAsia"/>
                <w:lang w:eastAsia="zh-TW"/>
                <w:rPrChange w:id="2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ins w:id="22" w:author="伯珊" w:date="2016-01-21T13:06:00Z">
              <w:r w:rsidRPr="003C6E24">
                <w:rPr>
                  <w:rFonts w:hint="eastAsia"/>
                  <w:lang w:eastAsia="zh-TW"/>
                  <w:rPrChange w:id="23" w:author="陳鐵元" w:date="2016-02-23T11:55:00Z">
                    <w:rPr>
                      <w:rFonts w:hint="eastAsia"/>
                      <w:lang w:eastAsia="zh-TW"/>
                    </w:rPr>
                  </w:rPrChange>
                </w:rPr>
                <w:t>SG</w:t>
              </w:r>
              <w:r w:rsidRPr="003C6E24">
                <w:rPr>
                  <w:rFonts w:hint="eastAsia"/>
                  <w:lang w:eastAsia="zh-TW"/>
                  <w:rPrChange w:id="24" w:author="陳鐵元" w:date="2016-02-23T11:55:00Z">
                    <w:rPr>
                      <w:rFonts w:hint="eastAsia"/>
                      <w:lang w:eastAsia="zh-TW"/>
                    </w:rPr>
                  </w:rPrChange>
                </w:rPr>
                <w:t>導入連續住院豁免</w:t>
              </w:r>
            </w:ins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68A" w:rsidRPr="003C6E24" w:rsidRDefault="009B468A" w:rsidP="00F25532">
            <w:pPr>
              <w:pStyle w:val="Tabletext"/>
              <w:rPr>
                <w:rFonts w:ascii="細明體" w:eastAsia="細明體" w:hAnsi="細明體" w:cs="Courier New" w:hint="eastAsia"/>
                <w:rPrChange w:id="25" w:author="陳鐵元" w:date="2016-02-23T11:55:00Z">
                  <w:rPr>
                    <w:rFonts w:ascii="細明體" w:eastAsia="細明體" w:hAnsi="細明體" w:cs="Courier New" w:hint="eastAsia"/>
                  </w:rPr>
                </w:rPrChange>
              </w:rPr>
            </w:pPr>
            <w:ins w:id="26" w:author="伯珊" w:date="2016-01-21T13:06:00Z">
              <w:r w:rsidRPr="003C6E24">
                <w:rPr>
                  <w:rFonts w:hint="eastAsia"/>
                  <w:rPrChange w:id="27" w:author="陳鐵元" w:date="2016-02-23T11:55:00Z">
                    <w:rPr>
                      <w:rFonts w:hint="eastAsia"/>
                    </w:rPr>
                  </w:rPrChange>
                </w:rPr>
                <w:t>龎伯珊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68A" w:rsidRPr="003C6E24" w:rsidRDefault="009B468A" w:rsidP="00F25532">
            <w:pPr>
              <w:pStyle w:val="Tabletext"/>
              <w:rPr>
                <w:rPrChange w:id="28" w:author="陳鐵元" w:date="2016-02-23T11:55:00Z">
                  <w:rPr/>
                </w:rPrChange>
              </w:rPr>
            </w:pPr>
            <w:ins w:id="29" w:author="伯珊" w:date="2016-01-21T13:07:00Z">
              <w:r w:rsidRPr="003C6E24">
                <w:rPr>
                  <w:rPrChange w:id="30" w:author="陳鐵元" w:date="2016-02-23T11:55:00Z">
                    <w:rPr/>
                  </w:rPrChange>
                </w:rPr>
                <w:t>150902000347</w:t>
              </w:r>
            </w:ins>
          </w:p>
        </w:tc>
      </w:tr>
      <w:tr w:rsidR="00F16486" w:rsidRPr="003C6E24" w:rsidTr="00F25532">
        <w:trPr>
          <w:ins w:id="31" w:author="李明諭" w:date="2016-01-28T17:08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486" w:rsidRPr="003C6E24" w:rsidRDefault="00F16486" w:rsidP="00F16486">
            <w:pPr>
              <w:pStyle w:val="Tabletext"/>
              <w:rPr>
                <w:ins w:id="32" w:author="李明諭" w:date="2016-01-28T17:08:00Z"/>
                <w:rFonts w:ascii="新細明體" w:hAnsi="新細明體" w:hint="eastAsia"/>
                <w:bCs/>
                <w:lang w:eastAsia="zh-TW"/>
                <w:rPrChange w:id="33" w:author="陳鐵元" w:date="2016-02-23T11:55:00Z">
                  <w:rPr>
                    <w:ins w:id="34" w:author="李明諭" w:date="2016-01-28T17:08:00Z"/>
                    <w:rFonts w:ascii="新細明體" w:hAnsi="新細明體" w:hint="eastAsia"/>
                    <w:bCs/>
                    <w:lang w:eastAsia="zh-TW"/>
                  </w:rPr>
                </w:rPrChange>
              </w:rPr>
            </w:pPr>
            <w:ins w:id="35" w:author="李明諭" w:date="2016-01-28T17:08:00Z">
              <w:r w:rsidRPr="003C6E24">
                <w:rPr>
                  <w:rFonts w:ascii="細明體" w:eastAsia="細明體" w:hAnsi="細明體" w:cs="Courier New" w:hint="eastAsia"/>
                  <w:rPrChange w:id="36" w:author="陳鐵元" w:date="2016-02-23T11:55:00Z">
                    <w:rPr>
                      <w:rFonts w:ascii="細明體" w:eastAsia="細明體" w:hAnsi="細明體" w:cs="Courier New" w:hint="eastAsia"/>
                    </w:rPr>
                  </w:rPrChange>
                </w:rPr>
                <w:t>2016/01/</w:t>
              </w:r>
            </w:ins>
            <w:ins w:id="37" w:author="李明諭" w:date="2016-01-28T17:09:00Z">
              <w:r w:rsidRPr="003C6E24">
                <w:rPr>
                  <w:rFonts w:ascii="細明體" w:eastAsia="細明體" w:hAnsi="細明體" w:cs="Courier New" w:hint="eastAsia"/>
                  <w:lang w:eastAsia="zh-TW"/>
                  <w:rPrChange w:id="38" w:author="陳鐵元" w:date="2016-02-23T11:55:00Z">
                    <w:rPr>
                      <w:rFonts w:ascii="細明體" w:eastAsia="細明體" w:hAnsi="細明體" w:cs="Courier New" w:hint="eastAsia"/>
                      <w:lang w:eastAsia="zh-TW"/>
                    </w:rPr>
                  </w:rPrChange>
                </w:rPr>
                <w:t>2</w:t>
              </w:r>
            </w:ins>
            <w:ins w:id="39" w:author="李明諭" w:date="2016-01-28T17:08:00Z">
              <w:r w:rsidRPr="003C6E24">
                <w:rPr>
                  <w:rFonts w:ascii="細明體" w:eastAsia="細明體" w:hAnsi="細明體" w:cs="Courier New" w:hint="eastAsia"/>
                  <w:rPrChange w:id="40" w:author="陳鐵元" w:date="2016-02-23T11:55:00Z">
                    <w:rPr>
                      <w:rFonts w:ascii="細明體" w:eastAsia="細明體" w:hAnsi="細明體" w:cs="Courier New" w:hint="eastAsia"/>
                    </w:rPr>
                  </w:rPrChange>
                </w:rPr>
                <w:t>8</w:t>
              </w:r>
            </w:ins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486" w:rsidRPr="003C6E24" w:rsidRDefault="00F16486" w:rsidP="00F16486">
            <w:pPr>
              <w:pStyle w:val="Tabletext"/>
              <w:rPr>
                <w:ins w:id="41" w:author="李明諭" w:date="2016-01-28T17:08:00Z"/>
                <w:rFonts w:ascii="新細明體" w:hAnsi="新細明體" w:hint="eastAsia"/>
                <w:bCs/>
                <w:lang w:eastAsia="zh-TW"/>
                <w:rPrChange w:id="42" w:author="陳鐵元" w:date="2016-02-23T11:55:00Z">
                  <w:rPr>
                    <w:ins w:id="43" w:author="李明諭" w:date="2016-01-28T17:08:00Z"/>
                    <w:rFonts w:ascii="新細明體" w:hAnsi="新細明體" w:hint="eastAsia"/>
                    <w:bCs/>
                    <w:lang w:eastAsia="zh-TW"/>
                  </w:rPr>
                </w:rPrChange>
              </w:rPr>
            </w:pPr>
            <w:ins w:id="44" w:author="李明諭" w:date="2016-01-28T17:08:00Z">
              <w:r w:rsidRPr="003C6E24">
                <w:rPr>
                  <w:rFonts w:ascii="細明體" w:eastAsia="細明體" w:hAnsi="細明體" w:cs="Courier New" w:hint="eastAsia"/>
                  <w:rPrChange w:id="45" w:author="陳鐵元" w:date="2016-02-23T11:55:00Z">
                    <w:rPr>
                      <w:rFonts w:ascii="細明體" w:eastAsia="細明體" w:hAnsi="細明體" w:cs="Courier New" w:hint="eastAsia"/>
                    </w:rPr>
                  </w:rPrChange>
                </w:rPr>
                <w:t>13</w:t>
              </w:r>
            </w:ins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486" w:rsidRPr="003C6E24" w:rsidRDefault="00F16486" w:rsidP="00F16486">
            <w:pPr>
              <w:widowControl w:val="0"/>
              <w:spacing w:line="240" w:lineRule="atLeast"/>
              <w:rPr>
                <w:ins w:id="46" w:author="李明諭" w:date="2016-01-28T17:08:00Z"/>
                <w:rFonts w:hint="eastAsia"/>
                <w:sz w:val="20"/>
                <w:szCs w:val="20"/>
                <w:rPrChange w:id="47" w:author="陳鐵元" w:date="2016-02-23T11:55:00Z">
                  <w:rPr>
                    <w:ins w:id="48" w:author="李明諭" w:date="2016-01-28T17:08:00Z"/>
                    <w:rFonts w:hint="eastAsia"/>
                    <w:lang w:eastAsia="zh-TW"/>
                  </w:rPr>
                </w:rPrChange>
              </w:rPr>
              <w:pPrChange w:id="49" w:author="李明諭" w:date="2016-01-28T17:09:00Z">
                <w:pPr>
                  <w:pStyle w:val="Tabletext"/>
                </w:pPr>
              </w:pPrChange>
            </w:pPr>
            <w:ins w:id="50" w:author="李明諭" w:date="2016-01-28T17:08:00Z">
              <w:r w:rsidRPr="003C6E24">
                <w:rPr>
                  <w:rFonts w:hint="eastAsia"/>
                  <w:sz w:val="20"/>
                  <w:szCs w:val="20"/>
                  <w:rPrChange w:id="51" w:author="陳鐵元" w:date="2016-02-23T11:55:00Z">
                    <w:rPr>
                      <w:rFonts w:hint="eastAsia"/>
                      <w:color w:val="0000FF"/>
                    </w:rPr>
                  </w:rPrChange>
                </w:rPr>
                <w:t>重大燒燙傷表比例</w:t>
              </w:r>
            </w:ins>
            <w:ins w:id="52" w:author="李明諭" w:date="2016-01-28T17:09:00Z">
              <w:r w:rsidRPr="003C6E24">
                <w:rPr>
                  <w:rFonts w:hint="eastAsia"/>
                  <w:sz w:val="20"/>
                  <w:szCs w:val="20"/>
                  <w:rPrChange w:id="53" w:author="陳鐵元" w:date="2016-02-23T11:55:00Z">
                    <w:rPr>
                      <w:rFonts w:hint="eastAsia"/>
                      <w:color w:val="0000FF"/>
                    </w:rPr>
                  </w:rPrChange>
                </w:rPr>
                <w:t>設定加入，</w:t>
              </w:r>
            </w:ins>
            <w:ins w:id="54" w:author="李明諭" w:date="2016-01-28T17:10:00Z">
              <w:r w:rsidRPr="003C6E24">
                <w:rPr>
                  <w:rFonts w:hint="eastAsia"/>
                  <w:sz w:val="20"/>
                  <w:szCs w:val="20"/>
                  <w:rPrChange w:id="55" w:author="陳鐵元" w:date="2016-02-23T11:55:00Z">
                    <w:rPr>
                      <w:rFonts w:hint="eastAsia"/>
                      <w:color w:val="0000FF"/>
                    </w:rPr>
                  </w:rPrChange>
                </w:rPr>
                <w:t>在</w:t>
              </w:r>
            </w:ins>
            <w:ins w:id="56" w:author="李明諭" w:date="2016-01-28T17:09:00Z">
              <w:r w:rsidRPr="003C6E24">
                <w:rPr>
                  <w:rFonts w:hint="eastAsia"/>
                  <w:sz w:val="20"/>
                  <w:szCs w:val="20"/>
                  <w:rPrChange w:id="57" w:author="陳鐵元" w:date="2016-02-23T11:55:00Z">
                    <w:rPr>
                      <w:rFonts w:hint="eastAsia"/>
                      <w:color w:val="0000FF"/>
                    </w:rPr>
                  </w:rPrChange>
                </w:rPr>
                <w:t>畫</w:t>
              </w:r>
            </w:ins>
            <w:ins w:id="58" w:author="李明諭" w:date="2016-01-28T17:10:00Z">
              <w:r w:rsidRPr="003C6E24">
                <w:rPr>
                  <w:rFonts w:hint="eastAsia"/>
                  <w:sz w:val="20"/>
                  <w:szCs w:val="20"/>
                  <w:rPrChange w:id="59" w:author="陳鐵元" w:date="2016-02-23T11:55:00Z">
                    <w:rPr>
                      <w:rFonts w:hint="eastAsia"/>
                      <w:color w:val="0000FF"/>
                    </w:rPr>
                  </w:rPrChange>
                </w:rPr>
                <w:t>面加入</w:t>
              </w:r>
            </w:ins>
            <w:ins w:id="60" w:author="李明諭" w:date="2016-01-28T17:15:00Z">
              <w:r w:rsidR="009B7CC4" w:rsidRPr="003C6E24">
                <w:rPr>
                  <w:rFonts w:hint="eastAsia"/>
                  <w:sz w:val="20"/>
                  <w:szCs w:val="20"/>
                  <w:rPrChange w:id="61" w:author="陳鐵元" w:date="2016-02-23T11:55:00Z">
                    <w:rPr>
                      <w:rFonts w:hint="eastAsia"/>
                      <w:color w:val="0000FF"/>
                    </w:rPr>
                  </w:rPrChange>
                </w:rPr>
                <w:t>燒燙傷級數</w:t>
              </w:r>
            </w:ins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486" w:rsidRPr="003C6E24" w:rsidRDefault="00F16486" w:rsidP="00F16486">
            <w:pPr>
              <w:pStyle w:val="Tabletext"/>
              <w:rPr>
                <w:ins w:id="62" w:author="李明諭" w:date="2016-01-28T17:08:00Z"/>
                <w:rFonts w:hint="eastAsia"/>
                <w:rPrChange w:id="63" w:author="陳鐵元" w:date="2016-02-23T11:55:00Z">
                  <w:rPr>
                    <w:ins w:id="64" w:author="李明諭" w:date="2016-01-28T17:08:00Z"/>
                    <w:rFonts w:hint="eastAsia"/>
                  </w:rPr>
                </w:rPrChange>
              </w:rPr>
            </w:pPr>
            <w:ins w:id="65" w:author="李明諭" w:date="2016-01-28T17:08:00Z">
              <w:r w:rsidRPr="003C6E24">
                <w:rPr>
                  <w:rFonts w:ascii="細明體" w:eastAsia="細明體" w:hAnsi="細明體" w:cs="Courier New" w:hint="eastAsia"/>
                  <w:rPrChange w:id="66" w:author="陳鐵元" w:date="2016-02-23T11:55:00Z">
                    <w:rPr>
                      <w:rFonts w:ascii="細明體" w:eastAsia="細明體" w:hAnsi="細明體" w:cs="Courier New" w:hint="eastAsia"/>
                    </w:rPr>
                  </w:rPrChange>
                </w:rPr>
                <w:t>明諭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486" w:rsidRPr="003C6E24" w:rsidRDefault="00F16486" w:rsidP="00F16486">
            <w:pPr>
              <w:pStyle w:val="Tabletext"/>
              <w:rPr>
                <w:ins w:id="67" w:author="李明諭" w:date="2016-01-28T17:08:00Z"/>
                <w:rPrChange w:id="68" w:author="陳鐵元" w:date="2016-02-23T11:55:00Z">
                  <w:rPr>
                    <w:ins w:id="69" w:author="李明諭" w:date="2016-01-28T17:08:00Z"/>
                  </w:rPr>
                </w:rPrChange>
              </w:rPr>
            </w:pPr>
            <w:ins w:id="70" w:author="李明諭" w:date="2016-01-28T17:08:00Z">
              <w:r w:rsidRPr="003C6E24">
                <w:rPr>
                  <w:rPrChange w:id="71" w:author="陳鐵元" w:date="2016-02-23T11:55:00Z">
                    <w:rPr/>
                  </w:rPrChange>
                </w:rPr>
                <w:t>150902000347</w:t>
              </w:r>
            </w:ins>
          </w:p>
        </w:tc>
      </w:tr>
      <w:tr w:rsidR="003C6E24" w:rsidRPr="003C6E24" w:rsidTr="000073ED">
        <w:trPr>
          <w:ins w:id="72" w:author="陳鐵元" w:date="2016-02-23T11:40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3ED" w:rsidRPr="00875910" w:rsidRDefault="000073ED" w:rsidP="00E00024">
            <w:pPr>
              <w:pStyle w:val="Tabletext"/>
              <w:rPr>
                <w:ins w:id="73" w:author="陳鐵元" w:date="2016-02-23T11:40:00Z"/>
                <w:rFonts w:ascii="細明體" w:eastAsia="細明體" w:hAnsi="細明體" w:cs="Courier New" w:hint="eastAsia"/>
                <w:color w:val="FF0000"/>
                <w:rPrChange w:id="74" w:author="陳鐵元" w:date="2016-02-23T12:05:00Z">
                  <w:rPr>
                    <w:ins w:id="75" w:author="陳鐵元" w:date="2016-02-23T11:40:00Z"/>
                    <w:rFonts w:ascii="細明體" w:eastAsia="細明體" w:hAnsi="細明體" w:cs="Courier New" w:hint="eastAsia"/>
                  </w:rPr>
                </w:rPrChange>
              </w:rPr>
            </w:pPr>
            <w:ins w:id="76" w:author="陳鐵元" w:date="2016-02-23T11:40:00Z">
              <w:r w:rsidRPr="00875910">
                <w:rPr>
                  <w:rFonts w:ascii="細明體" w:eastAsia="細明體" w:hAnsi="細明體" w:cs="Courier New" w:hint="eastAsia"/>
                  <w:color w:val="FF0000"/>
                  <w:rPrChange w:id="77" w:author="陳鐵元" w:date="2016-02-23T12:05:00Z">
                    <w:rPr>
                      <w:rFonts w:ascii="細明體" w:eastAsia="細明體" w:hAnsi="細明體" w:cs="Courier New" w:hint="eastAsia"/>
                    </w:rPr>
                  </w:rPrChange>
                </w:rPr>
                <w:t>2016/02/23</w:t>
              </w:r>
            </w:ins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3ED" w:rsidRPr="00875910" w:rsidRDefault="000073ED" w:rsidP="00E00024">
            <w:pPr>
              <w:pStyle w:val="Tabletext"/>
              <w:rPr>
                <w:ins w:id="78" w:author="陳鐵元" w:date="2016-02-23T11:40:00Z"/>
                <w:rFonts w:ascii="細明體" w:eastAsia="細明體" w:hAnsi="細明體" w:cs="Courier New" w:hint="eastAsia"/>
                <w:color w:val="FF0000"/>
                <w:rPrChange w:id="79" w:author="陳鐵元" w:date="2016-02-23T12:05:00Z">
                  <w:rPr>
                    <w:ins w:id="80" w:author="陳鐵元" w:date="2016-02-23T11:40:00Z"/>
                    <w:rFonts w:ascii="細明體" w:eastAsia="細明體" w:hAnsi="細明體" w:cs="Courier New" w:hint="eastAsia"/>
                  </w:rPr>
                </w:rPrChange>
              </w:rPr>
            </w:pPr>
            <w:ins w:id="81" w:author="陳鐵元" w:date="2016-02-23T11:40:00Z">
              <w:r w:rsidRPr="00875910">
                <w:rPr>
                  <w:rFonts w:ascii="細明體" w:eastAsia="細明體" w:hAnsi="細明體" w:cs="Courier New" w:hint="eastAsia"/>
                  <w:color w:val="FF0000"/>
                  <w:rPrChange w:id="82" w:author="陳鐵元" w:date="2016-02-23T12:05:00Z">
                    <w:rPr>
                      <w:rFonts w:ascii="細明體" w:eastAsia="細明體" w:hAnsi="細明體" w:cs="Courier New" w:hint="eastAsia"/>
                    </w:rPr>
                  </w:rPrChange>
                </w:rPr>
                <w:t>14</w:t>
              </w:r>
            </w:ins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3ED" w:rsidRPr="00875910" w:rsidRDefault="000073ED" w:rsidP="00E00024">
            <w:pPr>
              <w:widowControl w:val="0"/>
              <w:spacing w:line="240" w:lineRule="atLeast"/>
              <w:rPr>
                <w:ins w:id="83" w:author="陳鐵元" w:date="2016-02-23T11:40:00Z"/>
                <w:rFonts w:hint="eastAsia"/>
                <w:color w:val="FF0000"/>
                <w:sz w:val="20"/>
                <w:szCs w:val="20"/>
                <w:rPrChange w:id="84" w:author="陳鐵元" w:date="2016-02-23T12:05:00Z">
                  <w:rPr>
                    <w:ins w:id="85" w:author="陳鐵元" w:date="2016-02-23T11:40:00Z"/>
                    <w:rFonts w:hint="eastAsia"/>
                    <w:color w:val="0000FF"/>
                    <w:sz w:val="20"/>
                    <w:szCs w:val="20"/>
                  </w:rPr>
                </w:rPrChange>
              </w:rPr>
            </w:pPr>
            <w:ins w:id="86" w:author="陳鐵元" w:date="2016-02-23T11:41:00Z">
              <w:r w:rsidRPr="00875910">
                <w:rPr>
                  <w:rFonts w:hint="eastAsia"/>
                  <w:color w:val="FF0000"/>
                  <w:sz w:val="20"/>
                  <w:szCs w:val="20"/>
                  <w:rPrChange w:id="87" w:author="陳鐵元" w:date="2016-02-23T12:0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加入是否有殘廢裝置</w:t>
              </w:r>
            </w:ins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3ED" w:rsidRPr="00875910" w:rsidRDefault="000073ED" w:rsidP="00E00024">
            <w:pPr>
              <w:pStyle w:val="Tabletext"/>
              <w:rPr>
                <w:ins w:id="88" w:author="陳鐵元" w:date="2016-02-23T11:40:00Z"/>
                <w:rFonts w:ascii="細明體" w:eastAsia="細明體" w:hAnsi="細明體" w:cs="Courier New" w:hint="eastAsia"/>
                <w:color w:val="FF0000"/>
                <w:rPrChange w:id="89" w:author="陳鐵元" w:date="2016-02-23T12:05:00Z">
                  <w:rPr>
                    <w:ins w:id="90" w:author="陳鐵元" w:date="2016-02-23T11:40:00Z"/>
                    <w:rFonts w:ascii="細明體" w:eastAsia="細明體" w:hAnsi="細明體" w:cs="Courier New" w:hint="eastAsia"/>
                  </w:rPr>
                </w:rPrChange>
              </w:rPr>
            </w:pPr>
            <w:ins w:id="91" w:author="陳鐵元" w:date="2016-02-23T11:41:00Z">
              <w:r w:rsidRPr="00875910">
                <w:rPr>
                  <w:rFonts w:ascii="細明體" w:eastAsia="細明體" w:hAnsi="細明體" w:cs="Courier New" w:hint="eastAsia"/>
                  <w:color w:val="FF0000"/>
                  <w:lang w:eastAsia="zh-TW"/>
                  <w:rPrChange w:id="92" w:author="陳鐵元" w:date="2016-02-23T12:05:00Z">
                    <w:rPr>
                      <w:rFonts w:ascii="細明體" w:eastAsia="細明體" w:hAnsi="細明體" w:cs="Courier New" w:hint="eastAsia"/>
                      <w:lang w:eastAsia="zh-TW"/>
                    </w:rPr>
                  </w:rPrChange>
                </w:rPr>
                <w:t>鐵元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3ED" w:rsidRPr="00875910" w:rsidRDefault="000073ED" w:rsidP="00E00024">
            <w:pPr>
              <w:pStyle w:val="Tabletext"/>
              <w:rPr>
                <w:ins w:id="93" w:author="陳鐵元" w:date="2016-02-23T11:40:00Z"/>
                <w:color w:val="FF0000"/>
                <w:rPrChange w:id="94" w:author="陳鐵元" w:date="2016-02-23T12:05:00Z">
                  <w:rPr>
                    <w:ins w:id="95" w:author="陳鐵元" w:date="2016-02-23T11:40:00Z"/>
                  </w:rPr>
                </w:rPrChange>
              </w:rPr>
            </w:pPr>
            <w:ins w:id="96" w:author="陳鐵元" w:date="2016-02-23T11:42:00Z">
              <w:r w:rsidRPr="00C576BF">
                <w:rPr>
                  <w:rFonts w:hint="eastAsia"/>
                  <w:color w:val="FF0000"/>
                </w:rPr>
                <w:t>150902000347</w:t>
              </w:r>
            </w:ins>
          </w:p>
        </w:tc>
      </w:tr>
      <w:tr w:rsidR="004D2E59" w:rsidRPr="003C6E24" w:rsidTr="000073ED">
        <w:trPr>
          <w:ins w:id="97" w:author="陳鐵元" w:date="2016-04-15T13:08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E59" w:rsidRPr="00C576BF" w:rsidRDefault="004D2E59" w:rsidP="00E00024">
            <w:pPr>
              <w:pStyle w:val="Tabletext"/>
              <w:rPr>
                <w:ins w:id="98" w:author="陳鐵元" w:date="2016-04-15T13:08:00Z"/>
                <w:rFonts w:ascii="細明體" w:eastAsia="細明體" w:hAnsi="細明體" w:cs="Courier New" w:hint="eastAsia"/>
                <w:color w:val="FF0000"/>
                <w:lang w:eastAsia="zh-TW"/>
              </w:rPr>
            </w:pPr>
            <w:ins w:id="99" w:author="陳鐵元" w:date="2016-04-15T13:08:00Z">
              <w:r>
                <w:rPr>
                  <w:rFonts w:ascii="細明體" w:eastAsia="細明體" w:hAnsi="細明體" w:cs="Courier New" w:hint="eastAsia"/>
                  <w:color w:val="FF0000"/>
                  <w:lang w:eastAsia="zh-TW"/>
                </w:rPr>
                <w:t>2016/03/23</w:t>
              </w:r>
            </w:ins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E59" w:rsidRPr="00C576BF" w:rsidRDefault="004D2E59" w:rsidP="00E00024">
            <w:pPr>
              <w:pStyle w:val="Tabletext"/>
              <w:rPr>
                <w:ins w:id="100" w:author="陳鐵元" w:date="2016-04-15T13:08:00Z"/>
                <w:rFonts w:ascii="細明體" w:eastAsia="細明體" w:hAnsi="細明體" w:cs="Courier New" w:hint="eastAsia"/>
                <w:color w:val="FF0000"/>
                <w:lang w:eastAsia="zh-TW"/>
              </w:rPr>
            </w:pPr>
            <w:ins w:id="101" w:author="陳鐵元" w:date="2016-04-15T13:08:00Z">
              <w:r>
                <w:rPr>
                  <w:rFonts w:ascii="細明體" w:eastAsia="細明體" w:hAnsi="細明體" w:cs="Courier New" w:hint="eastAsia"/>
                  <w:color w:val="FF0000"/>
                  <w:lang w:eastAsia="zh-TW"/>
                </w:rPr>
                <w:t>15</w:t>
              </w:r>
            </w:ins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E59" w:rsidRPr="00C576BF" w:rsidRDefault="004D2E59" w:rsidP="00E00024">
            <w:pPr>
              <w:widowControl w:val="0"/>
              <w:spacing w:line="240" w:lineRule="atLeast"/>
              <w:rPr>
                <w:ins w:id="102" w:author="陳鐵元" w:date="2016-04-15T13:08:00Z"/>
                <w:rFonts w:hint="eastAsia"/>
                <w:color w:val="FF0000"/>
                <w:sz w:val="20"/>
                <w:szCs w:val="20"/>
              </w:rPr>
            </w:pPr>
            <w:ins w:id="103" w:author="陳鐵元" w:date="2016-04-15T13:08:00Z">
              <w:r>
                <w:rPr>
                  <w:rFonts w:hint="eastAsia"/>
                  <w:color w:val="FF0000"/>
                  <w:sz w:val="20"/>
                  <w:szCs w:val="20"/>
                </w:rPr>
                <w:t>配合</w:t>
              </w:r>
              <w:r>
                <w:rPr>
                  <w:rFonts w:hint="eastAsia"/>
                  <w:color w:val="FF0000"/>
                  <w:sz w:val="20"/>
                  <w:szCs w:val="20"/>
                </w:rPr>
                <w:t>SG</w:t>
              </w:r>
              <w:r>
                <w:rPr>
                  <w:rFonts w:hint="eastAsia"/>
                  <w:color w:val="FF0000"/>
                  <w:sz w:val="20"/>
                  <w:szCs w:val="20"/>
                </w:rPr>
                <w:t>商品導入</w:t>
              </w:r>
            </w:ins>
            <w:ins w:id="104" w:author="陳鐵元" w:date="2016-04-15T13:09:00Z">
              <w:r>
                <w:rPr>
                  <w:rFonts w:hint="eastAsia"/>
                  <w:color w:val="FF0000"/>
                  <w:sz w:val="20"/>
                  <w:szCs w:val="20"/>
                </w:rPr>
                <w:t>_</w:t>
              </w:r>
              <w:r>
                <w:rPr>
                  <w:rFonts w:hint="eastAsia"/>
                  <w:color w:val="FF0000"/>
                  <w:sz w:val="20"/>
                  <w:szCs w:val="20"/>
                </w:rPr>
                <w:t>調整重大疾病名稱</w:t>
              </w:r>
            </w:ins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E59" w:rsidRPr="00C576BF" w:rsidRDefault="004D2E59" w:rsidP="00E00024">
            <w:pPr>
              <w:pStyle w:val="Tabletext"/>
              <w:rPr>
                <w:ins w:id="105" w:author="陳鐵元" w:date="2016-04-15T13:08:00Z"/>
                <w:rFonts w:ascii="細明體" w:eastAsia="細明體" w:hAnsi="細明體" w:cs="Courier New" w:hint="eastAsia"/>
                <w:color w:val="FF0000"/>
                <w:lang w:eastAsia="zh-TW"/>
              </w:rPr>
            </w:pPr>
            <w:ins w:id="106" w:author="陳鐵元" w:date="2016-04-15T13:08:00Z">
              <w:r w:rsidRPr="00DD79AF">
                <w:rPr>
                  <w:rFonts w:ascii="細明體" w:eastAsia="細明體" w:hAnsi="細明體" w:cs="Courier New" w:hint="eastAsia"/>
                  <w:color w:val="FF0000"/>
                  <w:lang w:eastAsia="zh-TW"/>
                </w:rPr>
                <w:t>鐵元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E59" w:rsidRPr="00C576BF" w:rsidRDefault="004D2E59" w:rsidP="00E00024">
            <w:pPr>
              <w:pStyle w:val="Tabletext"/>
              <w:rPr>
                <w:ins w:id="107" w:author="陳鐵元" w:date="2016-04-15T13:08:00Z"/>
                <w:rFonts w:hint="eastAsia"/>
                <w:color w:val="FF0000"/>
              </w:rPr>
            </w:pPr>
            <w:ins w:id="108" w:author="陳鐵元" w:date="2016-04-15T13:08:00Z">
              <w:r w:rsidRPr="004D2E59">
                <w:rPr>
                  <w:color w:val="FF0000"/>
                </w:rPr>
                <w:t>150811000250</w:t>
              </w:r>
            </w:ins>
          </w:p>
        </w:tc>
      </w:tr>
      <w:tr w:rsidR="00C576BF" w:rsidRPr="003C6E24" w:rsidTr="000073ED">
        <w:trPr>
          <w:ins w:id="109" w:author="伯珊" w:date="2016-05-19T21:06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6BF" w:rsidRDefault="00C576BF" w:rsidP="00E00024">
            <w:pPr>
              <w:pStyle w:val="Tabletext"/>
              <w:rPr>
                <w:ins w:id="110" w:author="伯珊" w:date="2016-05-19T21:06:00Z"/>
                <w:rFonts w:ascii="細明體" w:eastAsia="細明體" w:hAnsi="細明體" w:cs="Courier New" w:hint="eastAsia"/>
                <w:color w:val="FF0000"/>
                <w:lang w:eastAsia="zh-TW"/>
              </w:rPr>
            </w:pPr>
            <w:ins w:id="111" w:author="伯珊" w:date="2016-05-19T21:06:00Z">
              <w:r>
                <w:rPr>
                  <w:rFonts w:ascii="細明體" w:eastAsia="細明體" w:hAnsi="細明體" w:cs="Courier New" w:hint="eastAsia"/>
                  <w:color w:val="FF0000"/>
                  <w:lang w:eastAsia="zh-TW"/>
                </w:rPr>
                <w:lastRenderedPageBreak/>
                <w:t>2016/5/19</w:t>
              </w:r>
            </w:ins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6BF" w:rsidRDefault="00C576BF" w:rsidP="00E00024">
            <w:pPr>
              <w:pStyle w:val="Tabletext"/>
              <w:rPr>
                <w:ins w:id="112" w:author="伯珊" w:date="2016-05-19T21:06:00Z"/>
                <w:rFonts w:ascii="細明體" w:eastAsia="細明體" w:hAnsi="細明體" w:cs="Courier New" w:hint="eastAsia"/>
                <w:color w:val="FF0000"/>
                <w:lang w:eastAsia="zh-TW"/>
              </w:rPr>
            </w:pPr>
            <w:ins w:id="113" w:author="伯珊" w:date="2016-05-19T21:06:00Z">
              <w:r>
                <w:rPr>
                  <w:rFonts w:ascii="細明體" w:eastAsia="細明體" w:hAnsi="細明體" w:cs="Courier New" w:hint="eastAsia"/>
                  <w:color w:val="FF0000"/>
                  <w:lang w:eastAsia="zh-TW"/>
                </w:rPr>
                <w:t>16</w:t>
              </w:r>
            </w:ins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6BF" w:rsidRDefault="00C576BF" w:rsidP="00E00024">
            <w:pPr>
              <w:widowControl w:val="0"/>
              <w:spacing w:line="240" w:lineRule="atLeast"/>
              <w:rPr>
                <w:ins w:id="114" w:author="伯珊" w:date="2016-05-19T21:06:00Z"/>
                <w:rFonts w:hint="eastAsia"/>
                <w:color w:val="FF0000"/>
                <w:sz w:val="20"/>
                <w:szCs w:val="20"/>
              </w:rPr>
            </w:pPr>
            <w:ins w:id="115" w:author="伯珊" w:date="2016-05-19T21:06:00Z">
              <w:r>
                <w:rPr>
                  <w:rFonts w:hint="eastAsia"/>
                  <w:color w:val="FF0000"/>
                  <w:sz w:val="20"/>
                  <w:szCs w:val="20"/>
                </w:rPr>
                <w:t>申請書</w:t>
              </w:r>
              <w:r w:rsidRPr="00C576BF">
                <w:rPr>
                  <w:rFonts w:hint="eastAsia"/>
                  <w:color w:val="FF0000"/>
                  <w:sz w:val="20"/>
                  <w:szCs w:val="20"/>
                </w:rPr>
                <w:t>160510000408</w:t>
              </w:r>
              <w:r>
                <w:rPr>
                  <w:rFonts w:hint="eastAsia"/>
                  <w:color w:val="FF0000"/>
                  <w:sz w:val="20"/>
                  <w:szCs w:val="20"/>
                </w:rPr>
                <w:t xml:space="preserve">: </w:t>
              </w:r>
              <w:r w:rsidRPr="00C576BF">
                <w:rPr>
                  <w:rFonts w:hint="eastAsia"/>
                  <w:color w:val="FF0000"/>
                  <w:sz w:val="20"/>
                  <w:szCs w:val="20"/>
                </w:rPr>
                <w:t>新增癌症豁免保費理賠判斷欄位</w:t>
              </w:r>
            </w:ins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6BF" w:rsidRPr="00DD79AF" w:rsidRDefault="00C576BF" w:rsidP="00E00024">
            <w:pPr>
              <w:pStyle w:val="Tabletext"/>
              <w:rPr>
                <w:ins w:id="116" w:author="伯珊" w:date="2016-05-19T21:06:00Z"/>
                <w:rFonts w:ascii="細明體" w:eastAsia="細明體" w:hAnsi="細明體" w:cs="Courier New" w:hint="eastAsia"/>
                <w:color w:val="FF0000"/>
                <w:lang w:eastAsia="zh-TW"/>
              </w:rPr>
            </w:pPr>
            <w:ins w:id="117" w:author="伯珊" w:date="2016-05-19T21:06:00Z">
              <w:r>
                <w:rPr>
                  <w:rFonts w:ascii="細明體" w:eastAsia="細明體" w:hAnsi="細明體" w:cs="Courier New" w:hint="eastAsia"/>
                  <w:color w:val="FF0000"/>
                  <w:lang w:eastAsia="zh-TW"/>
                </w:rPr>
                <w:t>龎伯珊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6BF" w:rsidRPr="004D2E59" w:rsidRDefault="00C576BF" w:rsidP="00E00024">
            <w:pPr>
              <w:pStyle w:val="Tabletext"/>
              <w:rPr>
                <w:ins w:id="118" w:author="伯珊" w:date="2016-05-19T21:06:00Z"/>
                <w:color w:val="FF0000"/>
                <w:lang w:eastAsia="zh-TW"/>
              </w:rPr>
            </w:pPr>
            <w:ins w:id="119" w:author="伯珊" w:date="2016-05-19T21:07:00Z">
              <w:r w:rsidRPr="00C576BF">
                <w:rPr>
                  <w:color w:val="FF0000"/>
                  <w:lang w:eastAsia="zh-TW"/>
                </w:rPr>
                <w:t>160519000460</w:t>
              </w:r>
            </w:ins>
          </w:p>
        </w:tc>
      </w:tr>
      <w:tr w:rsidR="00324ED6" w:rsidRPr="003C6E24" w:rsidTr="000073ED">
        <w:trPr>
          <w:ins w:id="120" w:author="馬慈蓮" w:date="2017-03-23T11:18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D6" w:rsidRDefault="00333CA8" w:rsidP="00E00024">
            <w:pPr>
              <w:pStyle w:val="Tabletext"/>
              <w:rPr>
                <w:ins w:id="121" w:author="馬慈蓮" w:date="2017-03-23T11:18:00Z"/>
                <w:rFonts w:ascii="細明體" w:eastAsia="細明體" w:hAnsi="細明體" w:cs="Courier New" w:hint="eastAsia"/>
                <w:color w:val="FF0000"/>
                <w:lang w:eastAsia="zh-TW"/>
              </w:rPr>
            </w:pPr>
            <w:ins w:id="122" w:author="馬慈蓮" w:date="2017-03-23T11:18:00Z">
              <w:r>
                <w:rPr>
                  <w:rFonts w:ascii="細明體" w:eastAsia="細明體" w:hAnsi="細明體" w:cs="Courier New" w:hint="eastAsia"/>
                  <w:color w:val="FF0000"/>
                  <w:lang w:eastAsia="zh-TW"/>
                </w:rPr>
                <w:t>2017/03/23</w:t>
              </w:r>
            </w:ins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D6" w:rsidRDefault="00333CA8" w:rsidP="00E00024">
            <w:pPr>
              <w:pStyle w:val="Tabletext"/>
              <w:rPr>
                <w:ins w:id="123" w:author="馬慈蓮" w:date="2017-03-23T11:18:00Z"/>
                <w:rFonts w:ascii="細明體" w:eastAsia="細明體" w:hAnsi="細明體" w:cs="Courier New" w:hint="eastAsia"/>
                <w:color w:val="FF0000"/>
                <w:lang w:eastAsia="zh-TW"/>
              </w:rPr>
            </w:pPr>
            <w:ins w:id="124" w:author="馬慈蓮" w:date="2017-03-23T11:18:00Z">
              <w:r>
                <w:rPr>
                  <w:rFonts w:ascii="細明體" w:eastAsia="細明體" w:hAnsi="細明體" w:cs="Courier New" w:hint="eastAsia"/>
                  <w:color w:val="FF0000"/>
                  <w:lang w:eastAsia="zh-TW"/>
                </w:rPr>
                <w:t>17</w:t>
              </w:r>
            </w:ins>
          </w:p>
        </w:tc>
        <w:tc>
          <w:tcPr>
            <w:tcW w:w="5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D6" w:rsidRDefault="00333CA8" w:rsidP="00E00024">
            <w:pPr>
              <w:widowControl w:val="0"/>
              <w:spacing w:line="240" w:lineRule="atLeast"/>
              <w:rPr>
                <w:ins w:id="125" w:author="馬慈蓮" w:date="2017-03-23T11:18:00Z"/>
                <w:rFonts w:hint="eastAsia"/>
                <w:color w:val="FF0000"/>
                <w:sz w:val="20"/>
                <w:szCs w:val="20"/>
              </w:rPr>
            </w:pPr>
            <w:ins w:id="126" w:author="馬慈蓮" w:date="2017-03-23T11:18:00Z">
              <w:r>
                <w:rPr>
                  <w:rFonts w:hint="eastAsia"/>
                  <w:color w:val="FF0000"/>
                  <w:sz w:val="20"/>
                  <w:szCs w:val="20"/>
                </w:rPr>
                <w:t>畫面增加重疾程度欄位</w:t>
              </w:r>
            </w:ins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D6" w:rsidRDefault="00333CA8" w:rsidP="00E00024">
            <w:pPr>
              <w:pStyle w:val="Tabletext"/>
              <w:rPr>
                <w:ins w:id="127" w:author="馬慈蓮" w:date="2017-03-23T11:18:00Z"/>
                <w:rFonts w:ascii="細明體" w:eastAsia="細明體" w:hAnsi="細明體" w:cs="Courier New" w:hint="eastAsia"/>
                <w:color w:val="FF0000"/>
                <w:lang w:eastAsia="zh-TW"/>
              </w:rPr>
            </w:pPr>
            <w:ins w:id="128" w:author="馬慈蓮" w:date="2017-03-23T11:18:00Z">
              <w:r>
                <w:rPr>
                  <w:rFonts w:ascii="細明體" w:eastAsia="細明體" w:hAnsi="細明體" w:cs="Courier New" w:hint="eastAsia"/>
                  <w:color w:val="FF0000"/>
                  <w:lang w:eastAsia="zh-TW"/>
                </w:rPr>
                <w:t>慈蓮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D6" w:rsidRPr="00C576BF" w:rsidRDefault="00AA13CE" w:rsidP="00E00024">
            <w:pPr>
              <w:pStyle w:val="Tabletext"/>
              <w:rPr>
                <w:ins w:id="129" w:author="馬慈蓮" w:date="2017-03-23T11:18:00Z"/>
                <w:color w:val="FF0000"/>
                <w:lang w:eastAsia="zh-TW"/>
              </w:rPr>
            </w:pPr>
            <w:ins w:id="130" w:author="馬慈蓮" w:date="2017-03-23T11:19:00Z">
              <w:r>
                <w:t>170223001261</w:t>
              </w:r>
            </w:ins>
          </w:p>
        </w:tc>
      </w:tr>
      <w:tr w:rsidR="004109A3" w:rsidRPr="003C6E24" w:rsidTr="00EA2D52">
        <w:tblPrEx>
          <w:tblW w:w="10632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31" w:author="李明諭" w:date="2017-12-26T11:32:00Z">
            <w:tblPrEx>
              <w:tblW w:w="10632" w:type="dxa"/>
              <w:tblInd w:w="10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132" w:author="李明諭" w:date="2017-12-26T11:32:00Z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" w:author="李明諭" w:date="2017-12-26T11:32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109A3" w:rsidRDefault="004109A3" w:rsidP="004109A3">
            <w:pPr>
              <w:pStyle w:val="Tabletext"/>
              <w:rPr>
                <w:ins w:id="134" w:author="李明諭" w:date="2017-12-26T11:32:00Z"/>
                <w:rFonts w:ascii="細明體" w:eastAsia="細明體" w:hAnsi="細明體" w:cs="Courier New" w:hint="eastAsia"/>
                <w:color w:val="FF0000"/>
                <w:lang w:eastAsia="zh-TW"/>
              </w:rPr>
            </w:pPr>
            <w:ins w:id="135" w:author="李明諭" w:date="2017-12-26T11:32:00Z">
              <w:r>
                <w:rPr>
                  <w:rFonts w:ascii="細明體" w:eastAsia="細明體" w:hAnsi="細明體" w:cs="Courier New" w:hint="eastAsia"/>
                  <w:color w:val="FF0000"/>
                </w:rPr>
                <w:t>2017/10/27</w:t>
              </w:r>
            </w:ins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" w:author="李明諭" w:date="2017-12-26T11:32:00Z">
              <w:tcPr>
                <w:tcW w:w="72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109A3" w:rsidRDefault="004109A3" w:rsidP="004109A3">
            <w:pPr>
              <w:pStyle w:val="Tabletext"/>
              <w:rPr>
                <w:ins w:id="137" w:author="李明諭" w:date="2017-12-26T11:32:00Z"/>
                <w:rFonts w:ascii="細明體" w:eastAsia="細明體" w:hAnsi="細明體" w:cs="Courier New" w:hint="eastAsia"/>
                <w:color w:val="FF0000"/>
                <w:lang w:eastAsia="zh-TW"/>
              </w:rPr>
            </w:pPr>
            <w:ins w:id="138" w:author="李明諭" w:date="2017-12-26T11:32:00Z">
              <w:r>
                <w:rPr>
                  <w:rFonts w:ascii="細明體" w:eastAsia="細明體" w:hAnsi="細明體" w:cs="Courier New" w:hint="eastAsia"/>
                  <w:color w:val="FF0000"/>
                </w:rPr>
                <w:t>6</w:t>
              </w:r>
            </w:ins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" w:author="李明諭" w:date="2017-12-26T11:32:00Z">
              <w:tcPr>
                <w:tcW w:w="582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109A3" w:rsidRDefault="004109A3" w:rsidP="004109A3">
            <w:pPr>
              <w:widowControl w:val="0"/>
              <w:spacing w:line="240" w:lineRule="atLeast"/>
              <w:rPr>
                <w:ins w:id="140" w:author="李明諭" w:date="2017-12-26T11:32:00Z"/>
                <w:rFonts w:hint="eastAsia"/>
                <w:color w:val="FF0000"/>
                <w:sz w:val="20"/>
                <w:szCs w:val="20"/>
              </w:rPr>
            </w:pPr>
            <w:ins w:id="141" w:author="李明諭" w:date="2017-12-26T11:32:00Z">
              <w:r>
                <w:rPr>
                  <w:b/>
                  <w:bCs/>
                  <w:color w:val="FF0000"/>
                </w:rPr>
                <w:t>106</w:t>
              </w:r>
              <w:r>
                <w:rPr>
                  <w:rFonts w:hint="eastAsia"/>
                  <w:b/>
                  <w:bCs/>
                  <w:color w:val="FF0000"/>
                </w:rPr>
                <w:t>前商品理賠導入</w:t>
              </w:r>
              <w:r>
                <w:rPr>
                  <w:b/>
                  <w:bCs/>
                  <w:color w:val="FF0000"/>
                </w:rPr>
                <w:t>(</w:t>
              </w:r>
              <w:r>
                <w:rPr>
                  <w:rFonts w:hint="eastAsia"/>
                  <w:b/>
                  <w:bCs/>
                  <w:color w:val="FF0000"/>
                </w:rPr>
                <w:t>第二批</w:t>
              </w:r>
              <w:r>
                <w:rPr>
                  <w:b/>
                  <w:bCs/>
                  <w:color w:val="FF0000"/>
                </w:rPr>
                <w:t>)</w:t>
              </w:r>
              <w:r>
                <w:t xml:space="preserve"> </w:t>
              </w:r>
            </w:ins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" w:author="李明諭" w:date="2017-12-26T11:32:00Z">
              <w:tcPr>
                <w:tcW w:w="138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109A3" w:rsidRDefault="004109A3" w:rsidP="004109A3">
            <w:pPr>
              <w:pStyle w:val="Tabletext"/>
              <w:rPr>
                <w:ins w:id="143" w:author="李明諭" w:date="2017-12-26T11:32:00Z"/>
                <w:rFonts w:ascii="細明體" w:eastAsia="細明體" w:hAnsi="細明體" w:cs="Courier New" w:hint="eastAsia"/>
                <w:color w:val="FF0000"/>
                <w:lang w:eastAsia="zh-TW"/>
              </w:rPr>
            </w:pPr>
            <w:ins w:id="144" w:author="李明諭" w:date="2017-12-26T11:32:00Z">
              <w:r>
                <w:rPr>
                  <w:rFonts w:ascii="細明體" w:eastAsia="細明體" w:hAnsi="細明體" w:cs="Courier New" w:hint="eastAsia"/>
                  <w:color w:val="FF0000"/>
                </w:rPr>
                <w:t>龎伯珊</w:t>
              </w:r>
            </w:ins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" w:author="李明諭" w:date="2017-12-26T11:32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4109A3" w:rsidRDefault="004109A3" w:rsidP="004109A3">
            <w:pPr>
              <w:pStyle w:val="Tabletext"/>
              <w:rPr>
                <w:ins w:id="146" w:author="李明諭" w:date="2017-12-26T11:32:00Z"/>
              </w:rPr>
            </w:pPr>
            <w:ins w:id="147" w:author="李明諭" w:date="2017-12-26T11:32:00Z">
              <w:r>
                <w:rPr>
                  <w:b/>
                  <w:bCs/>
                </w:rPr>
                <w:t>170718000879</w:t>
              </w:r>
            </w:ins>
          </w:p>
        </w:tc>
      </w:tr>
    </w:tbl>
    <w:p w:rsidR="006D62E0" w:rsidRPr="00C576BF" w:rsidRDefault="006D62E0">
      <w:pPr>
        <w:rPr>
          <w:rFonts w:hint="eastAsia"/>
        </w:rPr>
      </w:pPr>
    </w:p>
    <w:p w:rsidR="006D62E0" w:rsidRPr="00324ED6" w:rsidRDefault="006D62E0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 w:rsidRPr="00324ED6">
        <w:rPr>
          <w:rFonts w:hint="eastAsia"/>
          <w:b/>
          <w:kern w:val="2"/>
          <w:sz w:val="24"/>
          <w:szCs w:val="24"/>
          <w:lang w:eastAsia="zh-TW"/>
        </w:rPr>
        <w:t>UCAAA00400_</w:t>
      </w:r>
      <w:r w:rsidRPr="00324ED6">
        <w:rPr>
          <w:rFonts w:hint="eastAsia"/>
          <w:b/>
          <w:kern w:val="2"/>
          <w:sz w:val="24"/>
          <w:szCs w:val="24"/>
          <w:lang w:eastAsia="zh-TW"/>
        </w:rPr>
        <w:t>大額給付輸入</w:t>
      </w:r>
    </w:p>
    <w:p w:rsidR="006D62E0" w:rsidRPr="00333CA8" w:rsidRDefault="006D62E0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6D62E0" w:rsidRPr="00AA13CE" w:rsidRDefault="006D62E0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AA13CE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6D62E0" w:rsidRPr="003C6E24">
        <w:tc>
          <w:tcPr>
            <w:tcW w:w="2340" w:type="dxa"/>
          </w:tcPr>
          <w:p w:rsidR="006D62E0" w:rsidRPr="001F632C" w:rsidRDefault="006D62E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F632C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6D62E0" w:rsidRPr="00174D56" w:rsidRDefault="006D62E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74D56">
              <w:rPr>
                <w:rFonts w:ascii="細明體" w:eastAsia="細明體" w:hAnsi="細明體" w:hint="eastAsia"/>
                <w:sz w:val="20"/>
                <w:szCs w:val="20"/>
              </w:rPr>
              <w:t>大額給付輸入</w:t>
            </w:r>
          </w:p>
        </w:tc>
      </w:tr>
      <w:tr w:rsidR="006D62E0" w:rsidRPr="003C6E24">
        <w:tc>
          <w:tcPr>
            <w:tcW w:w="2340" w:type="dxa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4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4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程式名稱</w:t>
            </w:r>
          </w:p>
        </w:tc>
        <w:tc>
          <w:tcPr>
            <w:tcW w:w="8460" w:type="dxa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1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AAA0_0400</w:t>
            </w:r>
          </w:p>
        </w:tc>
      </w:tr>
      <w:tr w:rsidR="006D62E0" w:rsidRPr="003C6E24">
        <w:tc>
          <w:tcPr>
            <w:tcW w:w="2340" w:type="dxa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作業方式</w:t>
            </w:r>
          </w:p>
        </w:tc>
        <w:tc>
          <w:tcPr>
            <w:tcW w:w="8460" w:type="dxa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ONLINE</w:t>
            </w:r>
          </w:p>
        </w:tc>
      </w:tr>
      <w:tr w:rsidR="006D62E0" w:rsidRPr="003C6E24">
        <w:tc>
          <w:tcPr>
            <w:tcW w:w="2340" w:type="dxa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6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概要說明</w:t>
            </w:r>
          </w:p>
        </w:tc>
        <w:tc>
          <w:tcPr>
            <w:tcW w:w="8460" w:type="dxa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理賠大額給付資料輸入、資料確認、核定</w:t>
            </w:r>
          </w:p>
        </w:tc>
      </w:tr>
      <w:tr w:rsidR="006D62E0" w:rsidRPr="003C6E24">
        <w:tc>
          <w:tcPr>
            <w:tcW w:w="2340" w:type="dxa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6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61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處理人員</w:t>
            </w:r>
          </w:p>
        </w:tc>
        <w:tc>
          <w:tcPr>
            <w:tcW w:w="8460" w:type="dxa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6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6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 xml:space="preserve">RLAA001 RLAA002 RLAA003 </w:t>
            </w:r>
          </w:p>
        </w:tc>
      </w:tr>
    </w:tbl>
    <w:p w:rsidR="006D62E0" w:rsidRPr="003C6E24" w:rsidRDefault="006D62E0">
      <w:pPr>
        <w:ind w:left="480"/>
        <w:rPr>
          <w:rFonts w:ascii="細明體" w:eastAsia="細明體" w:hAnsi="細明體" w:hint="eastAsia"/>
          <w:sz w:val="20"/>
          <w:szCs w:val="20"/>
          <w:rPrChange w:id="164" w:author="陳鐵元" w:date="2016-02-23T11:5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</w:p>
    <w:p w:rsidR="006D62E0" w:rsidRPr="003C6E24" w:rsidRDefault="006D62E0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  <w:rPrChange w:id="165" w:author="陳鐵元" w:date="2016-02-23T11:5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  <w:r w:rsidRPr="003C6E24">
        <w:rPr>
          <w:rFonts w:ascii="細明體" w:eastAsia="細明體" w:hAnsi="細明體" w:hint="eastAsia"/>
          <w:sz w:val="20"/>
          <w:szCs w:val="20"/>
          <w:rPrChange w:id="166" w:author="陳鐵元" w:date="2016-02-23T11:55:00Z">
            <w:rPr>
              <w:rFonts w:ascii="細明體" w:eastAsia="細明體" w:hAnsi="細明體" w:hint="eastAsia"/>
              <w:sz w:val="20"/>
              <w:szCs w:val="20"/>
            </w:rPr>
          </w:rPrChange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6D62E0" w:rsidRPr="003C6E24">
        <w:tc>
          <w:tcPr>
            <w:tcW w:w="720" w:type="dxa"/>
          </w:tcPr>
          <w:p w:rsidR="006D62E0" w:rsidRPr="003C6E24" w:rsidRDefault="006D62E0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6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6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2520" w:type="dxa"/>
          </w:tcPr>
          <w:p w:rsidR="006D62E0" w:rsidRPr="003C6E24" w:rsidRDefault="006D62E0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6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7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4140" w:type="dxa"/>
          </w:tcPr>
          <w:p w:rsidR="006D62E0" w:rsidRPr="003C6E24" w:rsidRDefault="006D62E0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71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7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CLASS</w:t>
            </w:r>
          </w:p>
        </w:tc>
        <w:tc>
          <w:tcPr>
            <w:tcW w:w="3500" w:type="dxa"/>
          </w:tcPr>
          <w:p w:rsidR="006D62E0" w:rsidRPr="003C6E24" w:rsidRDefault="006D62E0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7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7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METHOD</w:t>
            </w:r>
          </w:p>
        </w:tc>
      </w:tr>
      <w:tr w:rsidR="006D62E0" w:rsidRPr="003C6E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D62E0" w:rsidRPr="003C6E24" w:rsidRDefault="006D62E0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  <w:rPrChange w:id="17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2520" w:type="dxa"/>
          </w:tcPr>
          <w:p w:rsidR="006D62E0" w:rsidRPr="003C6E24" w:rsidRDefault="006D62E0">
            <w:pPr>
              <w:rPr>
                <w:rFonts w:hint="eastAsia"/>
                <w:sz w:val="20"/>
                <w:szCs w:val="20"/>
                <w:rPrChange w:id="176" w:author="陳鐵元" w:date="2016-02-23T11:55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3C6E24">
              <w:rPr>
                <w:rFonts w:hint="eastAsia"/>
                <w:sz w:val="20"/>
                <w:szCs w:val="20"/>
                <w:rPrChange w:id="177" w:author="陳鐵元" w:date="2016-02-23T11:55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理賠大額給付檔處理模組</w:t>
            </w:r>
          </w:p>
        </w:tc>
        <w:tc>
          <w:tcPr>
            <w:tcW w:w="4140" w:type="dxa"/>
          </w:tcPr>
          <w:p w:rsidR="006D62E0" w:rsidRPr="00C576BF" w:rsidRDefault="006D62E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576BF">
              <w:rPr>
                <w:rFonts w:ascii="細明體" w:eastAsia="細明體" w:hAnsi="細明體" w:hint="eastAsia"/>
              </w:rPr>
              <w:t>AA_A0Z00</w:t>
            </w:r>
            <w:r w:rsidRPr="00C576BF">
              <w:rPr>
                <w:rFonts w:ascii="細明體" w:eastAsia="細明體" w:hAnsi="細明體" w:hint="eastAsia"/>
                <w:lang w:eastAsia="zh-TW"/>
              </w:rPr>
              <w:t>5</w:t>
            </w:r>
          </w:p>
        </w:tc>
        <w:tc>
          <w:tcPr>
            <w:tcW w:w="3500" w:type="dxa"/>
          </w:tcPr>
          <w:p w:rsidR="006D62E0" w:rsidRPr="00324ED6" w:rsidRDefault="006D62E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D62E0" w:rsidRPr="003C6E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D62E0" w:rsidRPr="003C6E24" w:rsidRDefault="006D62E0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  <w:rPrChange w:id="17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2520" w:type="dxa"/>
          </w:tcPr>
          <w:p w:rsidR="006D62E0" w:rsidRPr="003C6E24" w:rsidRDefault="006D62E0">
            <w:pPr>
              <w:rPr>
                <w:rFonts w:ascii="新細明體" w:hAnsi="新細明體" w:hint="eastAsia"/>
                <w:sz w:val="20"/>
                <w:szCs w:val="20"/>
                <w:rPrChange w:id="179" w:author="陳鐵元" w:date="2016-02-23T11:55:00Z">
                  <w:rPr>
                    <w:rFonts w:ascii="新細明體" w:hAnsi="新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新細明體" w:hAnsi="新細明體" w:hint="eastAsia"/>
                <w:kern w:val="2"/>
                <w:sz w:val="20"/>
                <w:szCs w:val="20"/>
                <w:rPrChange w:id="180" w:author="陳鐵元" w:date="2016-02-23T11:55:00Z">
                  <w:rPr>
                    <w:rFonts w:ascii="新細明體" w:hAnsi="新細明體" w:hint="eastAsia"/>
                    <w:kern w:val="2"/>
                    <w:sz w:val="20"/>
                    <w:szCs w:val="20"/>
                  </w:rPr>
                </w:rPrChange>
              </w:rPr>
              <w:t>客戶投保明細讀取模組</w:t>
            </w:r>
          </w:p>
        </w:tc>
        <w:tc>
          <w:tcPr>
            <w:tcW w:w="4140" w:type="dxa"/>
          </w:tcPr>
          <w:p w:rsidR="006D62E0" w:rsidRPr="00C576BF" w:rsidRDefault="006D62E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 w:rsidRPr="00C576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AA_B0Z000</w:t>
            </w:r>
          </w:p>
        </w:tc>
        <w:tc>
          <w:tcPr>
            <w:tcW w:w="3500" w:type="dxa"/>
          </w:tcPr>
          <w:p w:rsidR="006D62E0" w:rsidRPr="00324ED6" w:rsidRDefault="006D62E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D62E0" w:rsidRPr="003C6E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D62E0" w:rsidRPr="003C6E24" w:rsidRDefault="006D62E0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  <w:rPrChange w:id="181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2520" w:type="dxa"/>
          </w:tcPr>
          <w:p w:rsidR="006D62E0" w:rsidRPr="003C6E24" w:rsidRDefault="006D62E0">
            <w:pPr>
              <w:rPr>
                <w:rFonts w:ascii="新細明體" w:hAnsi="新細明體" w:hint="eastAsia"/>
                <w:kern w:val="2"/>
                <w:sz w:val="20"/>
                <w:szCs w:val="20"/>
                <w:rPrChange w:id="182" w:author="陳鐵元" w:date="2016-02-23T11:55:00Z">
                  <w:rPr>
                    <w:rFonts w:ascii="新細明體" w:hAnsi="新細明體" w:hint="eastAsia"/>
                    <w:kern w:val="2"/>
                    <w:sz w:val="20"/>
                    <w:szCs w:val="20"/>
                  </w:rPr>
                </w:rPrChange>
              </w:rPr>
            </w:pPr>
            <w:r w:rsidRPr="003C6E24">
              <w:rPr>
                <w:sz w:val="20"/>
                <w:szCs w:val="20"/>
                <w:rPrChange w:id="183" w:author="陳鐵元" w:date="2016-02-23T11:55:00Z">
                  <w:rPr>
                    <w:sz w:val="20"/>
                    <w:szCs w:val="20"/>
                  </w:rPr>
                </w:rPrChange>
              </w:rPr>
              <w:t>員工基本資料讀取共用類別</w:t>
            </w:r>
          </w:p>
        </w:tc>
        <w:tc>
          <w:tcPr>
            <w:tcW w:w="41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  <w:rPrChange w:id="184" w:author="陳鐵元" w:date="2016-02-23T11:55:00Z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3C6E24">
              <w:rPr>
                <w:bCs/>
                <w:rPrChange w:id="185" w:author="陳鐵元" w:date="2016-02-23T11:55:00Z">
                  <w:rPr>
                    <w:bCs/>
                  </w:rPr>
                </w:rPrChange>
              </w:rPr>
              <w:t>com.cathay.common.hr.PersonnelData</w:t>
            </w:r>
          </w:p>
        </w:tc>
        <w:tc>
          <w:tcPr>
            <w:tcW w:w="3500" w:type="dxa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86" w:author="陳鐵元" w:date="2016-02-23T11:55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C576BF">
              <w:rPr>
                <w:rStyle w:val="HTML"/>
                <w:b/>
                <w:bCs/>
                <w:sz w:val="20"/>
                <w:szCs w:val="20"/>
              </w:rPr>
              <w:fldChar w:fldCharType="begin"/>
            </w:r>
            <w:r w:rsidRPr="003C6E24">
              <w:rPr>
                <w:rStyle w:val="HTML"/>
                <w:b/>
                <w:bCs/>
                <w:sz w:val="20"/>
                <w:szCs w:val="20"/>
                <w:rPrChange w:id="187" w:author="陳鐵元" w:date="2016-02-23T11:55:00Z">
                  <w:rPr>
                    <w:rStyle w:val="HTML"/>
                    <w:b/>
                    <w:bCs/>
                    <w:sz w:val="20"/>
                    <w:szCs w:val="20"/>
                  </w:rPr>
                </w:rPrChange>
              </w:rPr>
              <w:instrText xml:space="preserve"> HYPERLINK "http://ws90041at:8080/docs/CommonHR/com/cathay/common/hr/PersonnelData.html" \l "getOnDutyByEmployeeID(java.lang.String)" </w:instrText>
            </w:r>
            <w:r w:rsidRPr="003C6E24">
              <w:rPr>
                <w:rStyle w:val="HTML"/>
                <w:b/>
                <w:bCs/>
                <w:sz w:val="20"/>
                <w:szCs w:val="20"/>
                <w:rPrChange w:id="188" w:author="陳鐵元" w:date="2016-02-23T11:55:00Z">
                  <w:rPr>
                    <w:rStyle w:val="HTML"/>
                    <w:b/>
                    <w:bCs/>
                    <w:sz w:val="20"/>
                    <w:szCs w:val="20"/>
                  </w:rPr>
                </w:rPrChange>
              </w:rPr>
              <w:fldChar w:fldCharType="separate"/>
            </w:r>
            <w:r w:rsidRPr="003C6E24">
              <w:rPr>
                <w:rStyle w:val="aa"/>
                <w:rFonts w:ascii="細明體" w:eastAsia="細明體" w:hAnsi="細明體" w:cs="細明體"/>
                <w:b/>
                <w:bCs/>
                <w:color w:val="auto"/>
                <w:sz w:val="20"/>
                <w:szCs w:val="20"/>
                <w:rPrChange w:id="189" w:author="陳鐵元" w:date="2016-02-23T11:55:00Z">
                  <w:rPr>
                    <w:rStyle w:val="aa"/>
                    <w:rFonts w:ascii="細明體" w:eastAsia="細明體" w:hAnsi="細明體" w:cs="細明體"/>
                    <w:b/>
                    <w:bCs/>
                    <w:sz w:val="20"/>
                    <w:szCs w:val="20"/>
                  </w:rPr>
                </w:rPrChange>
              </w:rPr>
              <w:t>getOnDutyByEmployeeID</w:t>
            </w:r>
            <w:r w:rsidRPr="00C576BF">
              <w:rPr>
                <w:rStyle w:val="HTM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6D62E0" w:rsidRPr="003C6E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D62E0" w:rsidRPr="003C6E24" w:rsidRDefault="006D62E0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  <w:rPrChange w:id="19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2520" w:type="dxa"/>
          </w:tcPr>
          <w:p w:rsidR="006D62E0" w:rsidRPr="00C576BF" w:rsidRDefault="006D62E0">
            <w:pPr>
              <w:rPr>
                <w:sz w:val="20"/>
                <w:szCs w:val="20"/>
              </w:rPr>
            </w:pPr>
            <w:r w:rsidRPr="003C6E24">
              <w:rPr>
                <w:rFonts w:hint="eastAsia"/>
                <w:sz w:val="20"/>
                <w:szCs w:val="20"/>
                <w:rPrChange w:id="191" w:author="陳鐵元" w:date="2016-02-23T11:55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理賠索賠類別檔處理模組</w:t>
            </w:r>
          </w:p>
        </w:tc>
        <w:tc>
          <w:tcPr>
            <w:tcW w:w="4140" w:type="dxa"/>
          </w:tcPr>
          <w:p w:rsidR="006D62E0" w:rsidRPr="00324ED6" w:rsidRDefault="006D62E0">
            <w:pPr>
              <w:pStyle w:val="Tabletext"/>
              <w:keepLines w:val="0"/>
              <w:spacing w:after="0" w:line="240" w:lineRule="auto"/>
              <w:rPr>
                <w:bCs/>
              </w:rPr>
            </w:pPr>
            <w:r w:rsidRPr="00324ED6">
              <w:rPr>
                <w:rFonts w:ascii="細明體" w:eastAsia="細明體" w:hAnsi="細明體" w:hint="eastAsia"/>
              </w:rPr>
              <w:t>AA_A0Z007</w:t>
            </w:r>
          </w:p>
        </w:tc>
        <w:tc>
          <w:tcPr>
            <w:tcW w:w="3500" w:type="dxa"/>
          </w:tcPr>
          <w:p w:rsidR="006D62E0" w:rsidRPr="00333CA8" w:rsidRDefault="006D62E0">
            <w:pPr>
              <w:rPr>
                <w:rStyle w:val="HTML"/>
                <w:b/>
                <w:bCs/>
                <w:sz w:val="20"/>
                <w:szCs w:val="20"/>
              </w:rPr>
            </w:pPr>
          </w:p>
        </w:tc>
      </w:tr>
      <w:tr w:rsidR="006D62E0" w:rsidRPr="003C6E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D62E0" w:rsidRPr="003C6E24" w:rsidRDefault="006D62E0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  <w:rPrChange w:id="19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2520" w:type="dxa"/>
          </w:tcPr>
          <w:p w:rsidR="006D62E0" w:rsidRPr="003C6E24" w:rsidRDefault="006D62E0">
            <w:pPr>
              <w:rPr>
                <w:rFonts w:hint="eastAsia"/>
                <w:sz w:val="20"/>
                <w:szCs w:val="20"/>
                <w:rPrChange w:id="193" w:author="陳鐵元" w:date="2016-02-23T11:55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新細明體" w:hAnsi="新細明體" w:hint="eastAsia"/>
                <w:sz w:val="20"/>
                <w:szCs w:val="20"/>
                <w:rPrChange w:id="194" w:author="陳鐵元" w:date="2016-02-23T11:5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理賠受理殘廢項目檔</w:t>
            </w:r>
            <w:r w:rsidRPr="003C6E24">
              <w:rPr>
                <w:rFonts w:hint="eastAsia"/>
                <w:sz w:val="20"/>
                <w:szCs w:val="20"/>
                <w:rPrChange w:id="195" w:author="陳鐵元" w:date="2016-02-23T11:55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處理模組</w:t>
            </w:r>
          </w:p>
        </w:tc>
        <w:tc>
          <w:tcPr>
            <w:tcW w:w="4140" w:type="dxa"/>
          </w:tcPr>
          <w:p w:rsidR="006D62E0" w:rsidRPr="00C576BF" w:rsidRDefault="006D62E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576BF">
              <w:rPr>
                <w:rFonts w:ascii="細明體" w:eastAsia="細明體" w:hAnsi="細明體" w:hint="eastAsia"/>
              </w:rPr>
              <w:t>AA_A0Z0</w:t>
            </w:r>
            <w:r w:rsidRPr="00C576BF">
              <w:rPr>
                <w:rFonts w:ascii="細明體" w:eastAsia="細明體" w:hAnsi="細明體" w:hint="eastAsia"/>
                <w:lang w:eastAsia="zh-TW"/>
              </w:rPr>
              <w:t>15</w:t>
            </w:r>
          </w:p>
        </w:tc>
        <w:tc>
          <w:tcPr>
            <w:tcW w:w="3500" w:type="dxa"/>
          </w:tcPr>
          <w:p w:rsidR="006D62E0" w:rsidRPr="00324ED6" w:rsidRDefault="006D62E0">
            <w:pPr>
              <w:rPr>
                <w:rStyle w:val="HTML"/>
                <w:b/>
                <w:bCs/>
                <w:sz w:val="20"/>
                <w:szCs w:val="20"/>
              </w:rPr>
            </w:pPr>
          </w:p>
        </w:tc>
      </w:tr>
    </w:tbl>
    <w:p w:rsidR="006D62E0" w:rsidRPr="003C6E24" w:rsidRDefault="006D62E0">
      <w:pPr>
        <w:rPr>
          <w:rFonts w:ascii="細明體" w:eastAsia="細明體" w:hAnsi="細明體" w:hint="eastAsia"/>
          <w:sz w:val="20"/>
          <w:szCs w:val="20"/>
          <w:rPrChange w:id="196" w:author="陳鐵元" w:date="2016-02-23T11:5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</w:p>
    <w:p w:rsidR="006D62E0" w:rsidRPr="003C6E24" w:rsidRDefault="006D62E0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  <w:rPrChange w:id="197" w:author="陳鐵元" w:date="2016-02-23T11:5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  <w:r w:rsidRPr="003C6E24">
        <w:rPr>
          <w:rFonts w:ascii="細明體" w:eastAsia="細明體" w:hAnsi="細明體" w:hint="eastAsia"/>
          <w:sz w:val="20"/>
          <w:szCs w:val="20"/>
          <w:rPrChange w:id="198" w:author="陳鐵元" w:date="2016-02-23T11:55:00Z">
            <w:rPr>
              <w:rFonts w:ascii="細明體" w:eastAsia="細明體" w:hAnsi="細明體" w:hint="eastAsia"/>
              <w:sz w:val="20"/>
              <w:szCs w:val="20"/>
            </w:rPr>
          </w:rPrChange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6D62E0" w:rsidRPr="003C6E24">
        <w:tc>
          <w:tcPr>
            <w:tcW w:w="720" w:type="dxa"/>
          </w:tcPr>
          <w:p w:rsidR="006D62E0" w:rsidRPr="003C6E24" w:rsidRDefault="006D62E0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9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0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3780" w:type="dxa"/>
          </w:tcPr>
          <w:p w:rsidR="006D62E0" w:rsidRPr="003C6E24" w:rsidRDefault="006D62E0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01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0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3960" w:type="dxa"/>
          </w:tcPr>
          <w:p w:rsidR="006D62E0" w:rsidRPr="003C6E24" w:rsidRDefault="006D62E0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0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0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檔案名稱</w:t>
            </w:r>
          </w:p>
        </w:tc>
      </w:tr>
      <w:tr w:rsidR="006D62E0" w:rsidRPr="003C6E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D62E0" w:rsidRPr="003C6E24" w:rsidRDefault="006D62E0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  <w:rPrChange w:id="20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rPr>
                <w:rFonts w:hint="eastAsia"/>
                <w:lang w:eastAsia="zh-TW"/>
                <w:rPrChange w:id="20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20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理賠受理檔</w:t>
            </w:r>
          </w:p>
        </w:tc>
        <w:tc>
          <w:tcPr>
            <w:tcW w:w="3960" w:type="dxa"/>
          </w:tcPr>
          <w:p w:rsidR="006D62E0" w:rsidRPr="003C6E24" w:rsidRDefault="006D62E0">
            <w:pPr>
              <w:jc w:val="center"/>
              <w:rPr>
                <w:sz w:val="20"/>
                <w:szCs w:val="20"/>
                <w:rPrChange w:id="208" w:author="陳鐵元" w:date="2016-02-23T11:55:00Z">
                  <w:rPr>
                    <w:sz w:val="20"/>
                    <w:szCs w:val="20"/>
                  </w:rPr>
                </w:rPrChange>
              </w:rPr>
            </w:pPr>
            <w:r w:rsidRPr="003C6E24">
              <w:rPr>
                <w:sz w:val="20"/>
                <w:szCs w:val="20"/>
                <w:rPrChange w:id="209" w:author="陳鐵元" w:date="2016-02-23T11:55:00Z">
                  <w:rPr>
                    <w:sz w:val="20"/>
                    <w:szCs w:val="20"/>
                  </w:rPr>
                </w:rPrChange>
              </w:rPr>
              <w:t>DT</w:t>
            </w:r>
            <w:r w:rsidRPr="003C6E24">
              <w:rPr>
                <w:rFonts w:hint="eastAsia"/>
                <w:sz w:val="20"/>
                <w:szCs w:val="20"/>
                <w:rPrChange w:id="210" w:author="陳鐵元" w:date="2016-02-23T11:55:00Z">
                  <w:rPr>
                    <w:rFonts w:hint="eastAsia"/>
                    <w:sz w:val="20"/>
                    <w:szCs w:val="20"/>
                  </w:rPr>
                </w:rPrChange>
              </w:rPr>
              <w:t>AAA001</w:t>
            </w:r>
          </w:p>
        </w:tc>
      </w:tr>
      <w:tr w:rsidR="006D62E0" w:rsidRPr="003C6E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D62E0" w:rsidRPr="003C6E24" w:rsidRDefault="006D62E0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  <w:rPrChange w:id="211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rPr>
                <w:rFonts w:hint="eastAsia"/>
                <w:lang w:eastAsia="zh-TW"/>
                <w:rPrChange w:id="212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213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理賠受理大額給付檔</w:t>
            </w:r>
          </w:p>
        </w:tc>
        <w:tc>
          <w:tcPr>
            <w:tcW w:w="3960" w:type="dxa"/>
          </w:tcPr>
          <w:p w:rsidR="006D62E0" w:rsidRPr="003C6E24" w:rsidRDefault="006D62E0">
            <w:pPr>
              <w:jc w:val="center"/>
              <w:rPr>
                <w:sz w:val="20"/>
                <w:szCs w:val="20"/>
                <w:rPrChange w:id="214" w:author="陳鐵元" w:date="2016-02-23T11:55:00Z">
                  <w:rPr>
                    <w:sz w:val="20"/>
                    <w:szCs w:val="20"/>
                  </w:rPr>
                </w:rPrChange>
              </w:rPr>
            </w:pPr>
            <w:r w:rsidRPr="003C6E24">
              <w:rPr>
                <w:sz w:val="20"/>
                <w:szCs w:val="20"/>
                <w:rPrChange w:id="215" w:author="陳鐵元" w:date="2016-02-23T11:55:00Z">
                  <w:rPr>
                    <w:sz w:val="20"/>
                    <w:szCs w:val="20"/>
                  </w:rPr>
                </w:rPrChange>
              </w:rPr>
              <w:t>DT</w:t>
            </w:r>
            <w:r w:rsidRPr="003C6E24">
              <w:rPr>
                <w:rFonts w:hint="eastAsia"/>
                <w:sz w:val="20"/>
                <w:szCs w:val="20"/>
                <w:rPrChange w:id="216" w:author="陳鐵元" w:date="2016-02-23T11:55:00Z">
                  <w:rPr>
                    <w:rFonts w:hint="eastAsia"/>
                    <w:sz w:val="20"/>
                    <w:szCs w:val="20"/>
                  </w:rPr>
                </w:rPrChange>
              </w:rPr>
              <w:t>AAA040</w:t>
            </w:r>
          </w:p>
        </w:tc>
      </w:tr>
      <w:tr w:rsidR="006D62E0" w:rsidRPr="003C6E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D62E0" w:rsidRPr="003C6E24" w:rsidRDefault="006D62E0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  <w:rPrChange w:id="21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rPr>
                <w:rFonts w:hint="eastAsia"/>
                <w:lang w:eastAsia="zh-TW"/>
                <w:rPrChange w:id="218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 w:hint="eastAsia"/>
                <w:rPrChange w:id="219" w:author="陳鐵元" w:date="2016-02-23T11:55:00Z">
                  <w:rPr>
                    <w:rFonts w:ascii="新細明體" w:hAnsi="新細明體" w:hint="eastAsia"/>
                  </w:rPr>
                </w:rPrChange>
              </w:rPr>
              <w:t>理賠受理殘廢項目檔</w:t>
            </w:r>
          </w:p>
        </w:tc>
        <w:tc>
          <w:tcPr>
            <w:tcW w:w="3960" w:type="dxa"/>
          </w:tcPr>
          <w:p w:rsidR="006D62E0" w:rsidRPr="003C6E24" w:rsidRDefault="006D62E0">
            <w:pPr>
              <w:jc w:val="center"/>
              <w:rPr>
                <w:rFonts w:ascii="Arial" w:hAnsi="Arial" w:cs="Arial"/>
                <w:sz w:val="20"/>
                <w:szCs w:val="20"/>
                <w:rPrChange w:id="220" w:author="陳鐵元" w:date="2016-02-23T11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Arial" w:hAnsi="Arial" w:cs="Arial"/>
                <w:sz w:val="20"/>
                <w:szCs w:val="20"/>
                <w:rPrChange w:id="221" w:author="陳鐵元" w:date="2016-02-23T11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DTAAA041</w:t>
            </w:r>
          </w:p>
        </w:tc>
      </w:tr>
      <w:tr w:rsidR="006D62E0" w:rsidRPr="003C6E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D62E0" w:rsidRPr="003C6E24" w:rsidRDefault="006D62E0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  <w:rPrChange w:id="22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rPr>
                <w:rFonts w:ascii="新細明體" w:hAnsi="新細明體" w:hint="eastAsia"/>
                <w:rPrChange w:id="223" w:author="陳鐵元" w:date="2016-02-23T11:55:00Z">
                  <w:rPr>
                    <w:rFonts w:ascii="新細明體" w:hAnsi="新細明體" w:hint="eastAsia"/>
                  </w:rPr>
                </w:rPrChange>
              </w:rPr>
            </w:pPr>
            <w:r w:rsidRPr="003C6E24">
              <w:rPr>
                <w:rFonts w:hint="eastAsia"/>
                <w:rPrChange w:id="224" w:author="陳鐵元" w:date="2016-02-23T11:55:00Z">
                  <w:rPr>
                    <w:rFonts w:hint="eastAsia"/>
                  </w:rPr>
                </w:rPrChange>
              </w:rPr>
              <w:t>殘廢等級項目檔</w:t>
            </w:r>
          </w:p>
        </w:tc>
        <w:tc>
          <w:tcPr>
            <w:tcW w:w="3960" w:type="dxa"/>
          </w:tcPr>
          <w:p w:rsidR="006D62E0" w:rsidRPr="003C6E24" w:rsidRDefault="006D62E0">
            <w:pPr>
              <w:jc w:val="center"/>
              <w:rPr>
                <w:rFonts w:ascii="Arial" w:hAnsi="Arial" w:cs="Arial"/>
                <w:sz w:val="20"/>
                <w:szCs w:val="20"/>
                <w:rPrChange w:id="225" w:author="陳鐵元" w:date="2016-02-23T11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Arial" w:hAnsi="Arial" w:cs="Arial"/>
                <w:sz w:val="20"/>
                <w:szCs w:val="20"/>
                <w:rPrChange w:id="226" w:author="陳鐵元" w:date="2016-02-23T11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DTAGA113</w:t>
            </w:r>
          </w:p>
        </w:tc>
      </w:tr>
      <w:tr w:rsidR="00693E6B" w:rsidRPr="003C6E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93E6B" w:rsidRPr="003C6E24" w:rsidRDefault="00693E6B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  <w:rPrChange w:id="22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693E6B" w:rsidRPr="003C6E24" w:rsidRDefault="00693E6B">
            <w:pPr>
              <w:pStyle w:val="Tabletext"/>
              <w:rPr>
                <w:rFonts w:hint="eastAsia"/>
                <w:lang w:eastAsia="zh-TW"/>
                <w:rPrChange w:id="228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229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理賠醫院代碼檔</w:t>
            </w:r>
          </w:p>
        </w:tc>
        <w:tc>
          <w:tcPr>
            <w:tcW w:w="3960" w:type="dxa"/>
          </w:tcPr>
          <w:p w:rsidR="00693E6B" w:rsidRPr="003C6E24" w:rsidRDefault="00693E6B">
            <w:pPr>
              <w:jc w:val="center"/>
              <w:rPr>
                <w:rFonts w:ascii="Arial" w:hAnsi="Arial" w:cs="Arial"/>
                <w:sz w:val="20"/>
                <w:szCs w:val="20"/>
                <w:rPrChange w:id="230" w:author="陳鐵元" w:date="2016-02-23T11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Arial" w:hAnsi="Arial" w:cs="Arial"/>
                <w:sz w:val="20"/>
                <w:szCs w:val="20"/>
                <w:rPrChange w:id="231" w:author="陳鐵元" w:date="2016-02-23T11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DTAAC070</w:t>
            </w:r>
          </w:p>
        </w:tc>
      </w:tr>
      <w:tr w:rsidR="00693E6B" w:rsidRPr="003C6E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93E6B" w:rsidRPr="003C6E24" w:rsidRDefault="00693E6B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  <w:rPrChange w:id="23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693E6B" w:rsidRPr="003C6E24" w:rsidRDefault="00693E6B">
            <w:pPr>
              <w:pStyle w:val="Tabletext"/>
              <w:rPr>
                <w:rFonts w:hint="eastAsia"/>
                <w:lang w:eastAsia="zh-TW"/>
                <w:rPrChange w:id="233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234" w:author="陳鐵元" w:date="2016-02-23T11:55:00Z">
                  <w:rPr>
                    <w:rFonts w:hint="eastAsia"/>
                    <w:lang w:eastAsia="zh-TW"/>
                  </w:rPr>
                </w:rPrChange>
              </w:rPr>
              <w:t>三碼郵遞區號檔</w:t>
            </w:r>
          </w:p>
        </w:tc>
        <w:tc>
          <w:tcPr>
            <w:tcW w:w="3960" w:type="dxa"/>
          </w:tcPr>
          <w:p w:rsidR="00693E6B" w:rsidRPr="003C6E24" w:rsidRDefault="00693E6B">
            <w:pPr>
              <w:jc w:val="center"/>
              <w:rPr>
                <w:rFonts w:ascii="Arial" w:hAnsi="Arial" w:cs="Arial"/>
                <w:sz w:val="20"/>
                <w:szCs w:val="20"/>
                <w:rPrChange w:id="235" w:author="陳鐵元" w:date="2016-02-23T11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Arial" w:hAnsi="Arial" w:cs="Arial"/>
                <w:sz w:val="20"/>
                <w:szCs w:val="20"/>
                <w:rPrChange w:id="236" w:author="陳鐵元" w:date="2016-02-23T11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DTADK007</w:t>
            </w:r>
          </w:p>
        </w:tc>
      </w:tr>
    </w:tbl>
    <w:p w:rsidR="006D62E0" w:rsidRPr="003C6E24" w:rsidRDefault="006D62E0">
      <w:pPr>
        <w:ind w:left="480"/>
        <w:rPr>
          <w:rFonts w:ascii="細明體" w:eastAsia="細明體" w:hAnsi="細明體" w:hint="eastAsia"/>
          <w:sz w:val="20"/>
          <w:szCs w:val="20"/>
          <w:rPrChange w:id="237" w:author="陳鐵元" w:date="2016-02-23T11:5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</w:p>
    <w:p w:rsidR="006D62E0" w:rsidRPr="003C6E24" w:rsidRDefault="006D62E0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  <w:rPrChange w:id="238" w:author="陳鐵元" w:date="2016-02-23T11:5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  <w:r w:rsidRPr="003C6E24">
        <w:rPr>
          <w:rFonts w:ascii="細明體" w:eastAsia="細明體" w:hAnsi="細明體" w:hint="eastAsia"/>
          <w:sz w:val="20"/>
          <w:szCs w:val="20"/>
          <w:rPrChange w:id="239" w:author="陳鐵元" w:date="2016-02-23T11:55:00Z">
            <w:rPr>
              <w:rFonts w:ascii="細明體" w:eastAsia="細明體" w:hAnsi="細明體" w:hint="eastAsia"/>
              <w:sz w:val="20"/>
              <w:szCs w:val="20"/>
            </w:rPr>
          </w:rPrChange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6D62E0" w:rsidRPr="003C6E24">
        <w:tc>
          <w:tcPr>
            <w:tcW w:w="9180" w:type="dxa"/>
            <w:gridSpan w:val="4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4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41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輸入參數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4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4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2340" w:type="dxa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4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4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參數名稱</w:t>
            </w:r>
          </w:p>
        </w:tc>
        <w:tc>
          <w:tcPr>
            <w:tcW w:w="1800" w:type="dxa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46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4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格式</w:t>
            </w:r>
          </w:p>
        </w:tc>
        <w:tc>
          <w:tcPr>
            <w:tcW w:w="4320" w:type="dxa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4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4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說明(檢查規則)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  <w:rPrChange w:id="25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2340" w:type="dxa"/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51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5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1800" w:type="dxa"/>
            <w:vAlign w:val="bottom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5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5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VARCHAR 14</w:t>
            </w:r>
          </w:p>
        </w:tc>
        <w:tc>
          <w:tcPr>
            <w:tcW w:w="4320" w:type="dxa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25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</w:tbl>
    <w:p w:rsidR="006D62E0" w:rsidRPr="003C6E24" w:rsidRDefault="006D62E0">
      <w:pPr>
        <w:rPr>
          <w:rFonts w:ascii="細明體" w:eastAsia="細明體" w:hAnsi="細明體"/>
          <w:sz w:val="20"/>
          <w:szCs w:val="20"/>
          <w:rPrChange w:id="256" w:author="陳鐵元" w:date="2016-02-23T11:55:00Z">
            <w:rPr>
              <w:rFonts w:ascii="細明體" w:eastAsia="細明體" w:hAnsi="細明體"/>
              <w:sz w:val="20"/>
              <w:szCs w:val="20"/>
            </w:rPr>
          </w:rPrChange>
        </w:rPr>
      </w:pPr>
    </w:p>
    <w:p w:rsidR="006D62E0" w:rsidRPr="003C6E24" w:rsidRDefault="006D62E0">
      <w:pPr>
        <w:rPr>
          <w:rFonts w:hint="eastAsia"/>
          <w:sz w:val="20"/>
          <w:rPrChange w:id="257" w:author="陳鐵元" w:date="2016-02-23T11:55:00Z">
            <w:rPr>
              <w:rFonts w:hint="eastAsia"/>
              <w:sz w:val="20"/>
            </w:rPr>
          </w:rPrChange>
        </w:rPr>
      </w:pPr>
      <w:r w:rsidRPr="003C6E24">
        <w:rPr>
          <w:sz w:val="20"/>
          <w:rPrChange w:id="258" w:author="陳鐵元" w:date="2016-02-23T11:55:00Z">
            <w:rPr>
              <w:sz w:val="20"/>
            </w:rPr>
          </w:rPrChange>
        </w:rPr>
        <w:br w:type="page"/>
      </w:r>
    </w:p>
    <w:p w:rsidR="006D62E0" w:rsidRPr="003C6E24" w:rsidRDefault="006D62E0">
      <w:pPr>
        <w:numPr>
          <w:ilvl w:val="0"/>
          <w:numId w:val="1"/>
        </w:numPr>
        <w:rPr>
          <w:rFonts w:hint="eastAsia"/>
          <w:sz w:val="20"/>
          <w:rPrChange w:id="259" w:author="陳鐵元" w:date="2016-02-23T11:55:00Z">
            <w:rPr>
              <w:rFonts w:hint="eastAsia"/>
              <w:sz w:val="20"/>
            </w:rPr>
          </w:rPrChange>
        </w:rPr>
      </w:pPr>
      <w:r w:rsidRPr="003C6E24">
        <w:rPr>
          <w:rFonts w:hint="eastAsia"/>
          <w:sz w:val="20"/>
          <w:rPrChange w:id="260" w:author="陳鐵元" w:date="2016-02-23T11:55:00Z">
            <w:rPr>
              <w:rFonts w:hint="eastAsia"/>
              <w:sz w:val="20"/>
            </w:rPr>
          </w:rPrChange>
        </w:rPr>
        <w:t>畫面</w:t>
      </w:r>
      <w:r w:rsidRPr="003C6E24">
        <w:rPr>
          <w:rFonts w:hint="eastAsia"/>
          <w:sz w:val="20"/>
          <w:rPrChange w:id="261" w:author="陳鐵元" w:date="2016-02-23T11:55:00Z">
            <w:rPr>
              <w:rFonts w:hint="eastAsia"/>
              <w:sz w:val="20"/>
            </w:rPr>
          </w:rPrChange>
        </w:rPr>
        <w:t>USAAA00400</w:t>
      </w:r>
    </w:p>
    <w:p w:rsidR="00813D0D" w:rsidRPr="00C576BF" w:rsidRDefault="00D24AEB" w:rsidP="00813D0D">
      <w:pPr>
        <w:rPr>
          <w:rFonts w:hint="eastAsia"/>
          <w:sz w:val="20"/>
        </w:rPr>
      </w:pPr>
      <w:del w:id="262" w:author="伯珊" w:date="2016-01-21T13:17:00Z">
        <w:r w:rsidRPr="00C576BF" w:rsidDel="00E8656F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531pt;height:286.5pt;visibility:visible">
              <v:imagedata r:id="rId8" o:title=""/>
            </v:shape>
          </w:pict>
        </w:r>
      </w:del>
      <w:ins w:id="263" w:author="伯珊" w:date="2016-01-21T13:17:00Z">
        <w:r w:rsidR="00E8656F" w:rsidRPr="00C576BF">
          <w:rPr>
            <w:noProof/>
          </w:rPr>
          <w:pict>
            <v:shape id="_x0000_i1026" type="#_x0000_t75" style="width:538.5pt;height:492pt;visibility:visible">
              <v:imagedata r:id="rId9" o:title=""/>
            </v:shape>
          </w:pict>
        </w:r>
      </w:ins>
    </w:p>
    <w:p w:rsidR="00813D0D" w:rsidRPr="00C576BF" w:rsidRDefault="00813D0D" w:rsidP="00813D0D">
      <w:pPr>
        <w:rPr>
          <w:ins w:id="264" w:author="李明諭" w:date="2016-01-28T17:06:00Z"/>
          <w:sz w:val="20"/>
        </w:rPr>
      </w:pPr>
    </w:p>
    <w:p w:rsidR="00F16486" w:rsidRPr="00324ED6" w:rsidRDefault="00F16486" w:rsidP="00813D0D">
      <w:pPr>
        <w:rPr>
          <w:ins w:id="265" w:author="李明諭" w:date="2016-01-28T17:06:00Z"/>
          <w:sz w:val="20"/>
        </w:rPr>
      </w:pPr>
      <w:ins w:id="266" w:author="李明諭" w:date="2016-01-28T17:06:00Z">
        <w:r w:rsidRPr="00324ED6">
          <w:rPr>
            <w:rFonts w:hint="eastAsia"/>
            <w:sz w:val="20"/>
          </w:rPr>
          <w:t>燒燙傷級數</w:t>
        </w:r>
      </w:ins>
    </w:p>
    <w:p w:rsidR="00F16486" w:rsidRPr="00C576BF" w:rsidRDefault="00F16486" w:rsidP="00813D0D">
      <w:pPr>
        <w:rPr>
          <w:ins w:id="267" w:author="陳鐵元" w:date="2016-02-23T11:55:00Z"/>
          <w:noProof/>
        </w:rPr>
      </w:pPr>
      <w:ins w:id="268" w:author="李明諭" w:date="2016-01-28T17:06:00Z">
        <w:r w:rsidRPr="00C576BF">
          <w:rPr>
            <w:noProof/>
          </w:rPr>
          <w:pict>
            <v:shape id="_x0000_i1027" type="#_x0000_t75" style="width:539.25pt;height:213pt;visibility:visible">
              <v:imagedata r:id="rId10" o:title=""/>
            </v:shape>
          </w:pict>
        </w:r>
      </w:ins>
    </w:p>
    <w:p w:rsidR="003C6E24" w:rsidRPr="00324ED6" w:rsidRDefault="003C6E24" w:rsidP="00813D0D">
      <w:pPr>
        <w:rPr>
          <w:ins w:id="269" w:author="陳鐵元" w:date="2016-02-23T11:55:00Z"/>
          <w:noProof/>
        </w:rPr>
      </w:pPr>
    </w:p>
    <w:p w:rsidR="003C6E24" w:rsidRPr="00333CA8" w:rsidRDefault="003C6E24" w:rsidP="00813D0D">
      <w:pPr>
        <w:rPr>
          <w:ins w:id="270" w:author="陳鐵元" w:date="2016-02-23T11:55:00Z"/>
          <w:noProof/>
        </w:rPr>
      </w:pPr>
      <w:ins w:id="271" w:author="陳鐵元" w:date="2016-02-23T11:55:00Z">
        <w:r w:rsidRPr="00333CA8">
          <w:rPr>
            <w:rFonts w:hint="eastAsia"/>
            <w:noProof/>
          </w:rPr>
          <w:t>是否有殘廢裝置</w:t>
        </w:r>
      </w:ins>
    </w:p>
    <w:p w:rsidR="003C6E24" w:rsidRDefault="003C6E24" w:rsidP="00813D0D">
      <w:pPr>
        <w:rPr>
          <w:ins w:id="272" w:author="伯珊" w:date="2016-05-19T21:11:00Z"/>
          <w:noProof/>
        </w:rPr>
      </w:pPr>
      <w:ins w:id="273" w:author="陳鐵元" w:date="2016-02-23T11:55:00Z">
        <w:r w:rsidRPr="00C576BF">
          <w:rPr>
            <w:noProof/>
          </w:rPr>
          <w:pict>
            <v:shape id="_x0000_i1028" type="#_x0000_t75" style="width:538.5pt;height:40.5pt;visibility:visible">
              <v:imagedata r:id="rId11" o:title=""/>
            </v:shape>
          </w:pict>
        </w:r>
      </w:ins>
    </w:p>
    <w:p w:rsidR="00C576BF" w:rsidRDefault="00C576BF" w:rsidP="00813D0D">
      <w:pPr>
        <w:rPr>
          <w:ins w:id="274" w:author="伯珊" w:date="2016-05-19T21:11:00Z"/>
          <w:noProof/>
        </w:rPr>
      </w:pPr>
    </w:p>
    <w:p w:rsidR="00C576BF" w:rsidRDefault="00C576BF" w:rsidP="00813D0D">
      <w:pPr>
        <w:rPr>
          <w:ins w:id="275" w:author="伯珊" w:date="2016-05-19T21:11:00Z"/>
          <w:noProof/>
        </w:rPr>
      </w:pPr>
      <w:ins w:id="276" w:author="伯珊" w:date="2016-05-19T21:11:00Z">
        <w:r>
          <w:rPr>
            <w:rFonts w:hint="eastAsia"/>
            <w:noProof/>
          </w:rPr>
          <w:t>豁免表示</w:t>
        </w:r>
      </w:ins>
    </w:p>
    <w:p w:rsidR="00C576BF" w:rsidRDefault="00C576BF" w:rsidP="00813D0D">
      <w:pPr>
        <w:rPr>
          <w:ins w:id="277" w:author="馬慈蓮" w:date="2017-03-23T11:34:00Z"/>
          <w:noProof/>
        </w:rPr>
      </w:pPr>
      <w:ins w:id="278" w:author="伯珊" w:date="2016-05-19T21:11:00Z">
        <w:r w:rsidRPr="005C56D2">
          <w:rPr>
            <w:noProof/>
          </w:rPr>
          <w:pict>
            <v:shape id="_x0000_i1029" type="#_x0000_t75" style="width:539.25pt;height:222pt;visibility:visible">
              <v:imagedata r:id="rId12" o:title=""/>
            </v:shape>
          </w:pict>
        </w:r>
      </w:ins>
    </w:p>
    <w:p w:rsidR="001F632C" w:rsidRDefault="001F632C" w:rsidP="00813D0D">
      <w:pPr>
        <w:rPr>
          <w:ins w:id="279" w:author="馬慈蓮" w:date="2017-03-23T11:34:00Z"/>
          <w:noProof/>
        </w:rPr>
      </w:pPr>
      <w:ins w:id="280" w:author="馬慈蓮" w:date="2017-03-23T11:34:00Z">
        <w:r>
          <w:rPr>
            <w:rFonts w:hint="eastAsia"/>
            <w:noProof/>
          </w:rPr>
          <w:t xml:space="preserve">2017/03/23 </w:t>
        </w:r>
        <w:r>
          <w:rPr>
            <w:rFonts w:hint="eastAsia"/>
            <w:noProof/>
          </w:rPr>
          <w:t>增加重大疾病或特定傷病程度</w:t>
        </w:r>
      </w:ins>
    </w:p>
    <w:p w:rsidR="001F632C" w:rsidRDefault="001F632C" w:rsidP="00813D0D">
      <w:pPr>
        <w:rPr>
          <w:ins w:id="281" w:author="李明諭" w:date="2017-12-26T11:33:00Z"/>
          <w:noProof/>
        </w:rPr>
      </w:pPr>
      <w:ins w:id="282" w:author="馬慈蓮" w:date="2017-03-23T11:34:00Z">
        <w:r w:rsidRPr="006F7F4C">
          <w:rPr>
            <w:noProof/>
          </w:rPr>
          <w:pict>
            <v:shape id="_x0000_i1030" type="#_x0000_t75" style="width:538.5pt;height:105pt;visibility:visible">
              <v:imagedata r:id="rId13" o:title=""/>
            </v:shape>
          </w:pict>
        </w:r>
      </w:ins>
    </w:p>
    <w:p w:rsidR="00AD2943" w:rsidRDefault="00AD2943" w:rsidP="00813D0D">
      <w:pPr>
        <w:rPr>
          <w:ins w:id="283" w:author="李明諭" w:date="2017-12-26T11:33:00Z"/>
          <w:noProof/>
        </w:rPr>
      </w:pPr>
    </w:p>
    <w:p w:rsidR="00AD2943" w:rsidRPr="00C576BF" w:rsidRDefault="00AD2943" w:rsidP="00813D0D">
      <w:pPr>
        <w:rPr>
          <w:rFonts w:hint="eastAsia"/>
          <w:sz w:val="20"/>
        </w:rPr>
      </w:pPr>
      <w:ins w:id="284" w:author="李明諭" w:date="2017-12-26T11:33:00Z">
        <w:r>
          <w:rPr>
            <w:rFonts w:hint="eastAsia"/>
            <w:b/>
            <w:bCs/>
            <w:color w:val="FF0000"/>
            <w:sz w:val="20"/>
            <w:szCs w:val="20"/>
          </w:rPr>
          <w:t>新增欄位</w:t>
        </w:r>
        <w:r w:rsidRPr="0023414D">
          <w:rPr>
            <w:rFonts w:hint="eastAsia"/>
            <w:b/>
            <w:bCs/>
            <w:color w:val="FF0000"/>
            <w:sz w:val="20"/>
            <w:szCs w:val="20"/>
          </w:rPr>
          <w:t>全民健保重大傷病範圍</w:t>
        </w:r>
      </w:ins>
    </w:p>
    <w:p w:rsidR="006D62E0" w:rsidRPr="00324ED6" w:rsidRDefault="006D62E0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 w:rsidRPr="00C576BF">
        <w:rPr>
          <w:u w:val="single"/>
          <w:lang w:eastAsia="zh-TW"/>
        </w:rPr>
        <w:br w:type="page"/>
      </w:r>
      <w:r w:rsidRPr="00324ED6">
        <w:rPr>
          <w:rFonts w:hint="eastAsia"/>
          <w:u w:val="single"/>
          <w:lang w:eastAsia="zh-TW"/>
        </w:rPr>
        <w:t>說明</w:t>
      </w:r>
    </w:p>
    <w:p w:rsidR="006D62E0" w:rsidRPr="00333CA8" w:rsidRDefault="006D62E0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6D62E0" w:rsidRPr="00C576BF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3C6E24">
        <w:rPr>
          <w:rFonts w:hint="eastAsia"/>
          <w:b/>
          <w:bCs/>
          <w:lang w:eastAsia="zh-TW"/>
          <w:rPrChange w:id="285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初始畫面</w:t>
      </w:r>
    </w:p>
    <w:p w:rsidR="006D62E0" w:rsidRPr="001F632C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324ED6">
        <w:rPr>
          <w:rFonts w:hint="eastAsia"/>
          <w:bCs/>
          <w:lang w:eastAsia="zh-TW"/>
        </w:rPr>
        <w:t>如</w:t>
      </w:r>
      <w:r w:rsidRPr="00324ED6">
        <w:rPr>
          <w:rFonts w:hint="eastAsia"/>
          <w:bCs/>
          <w:lang w:eastAsia="zh-TW"/>
        </w:rPr>
        <w:t xml:space="preserve"> </w:t>
      </w:r>
      <w:r w:rsidRPr="00333CA8">
        <w:rPr>
          <w:rFonts w:hint="eastAsia"/>
        </w:rPr>
        <w:t>USAAA00</w:t>
      </w:r>
      <w:r w:rsidRPr="00333CA8">
        <w:rPr>
          <w:rFonts w:hint="eastAsia"/>
          <w:lang w:eastAsia="zh-TW"/>
        </w:rPr>
        <w:t>4</w:t>
      </w:r>
      <w:r w:rsidRPr="00AA13CE">
        <w:rPr>
          <w:rFonts w:hint="eastAsia"/>
        </w:rPr>
        <w:t>00</w:t>
      </w:r>
      <w:r w:rsidRPr="001F632C">
        <w:rPr>
          <w:rFonts w:hint="eastAsia"/>
          <w:lang w:eastAsia="zh-TW"/>
        </w:rPr>
        <w:t>。</w:t>
      </w:r>
    </w:p>
    <w:p w:rsidR="006D62E0" w:rsidRPr="00174D56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174D56">
        <w:rPr>
          <w:rFonts w:hint="eastAsia"/>
          <w:bCs/>
          <w:lang w:eastAsia="zh-TW"/>
        </w:rPr>
        <w:t xml:space="preserve">IF </w:t>
      </w:r>
      <w:r w:rsidRPr="00174D56">
        <w:rPr>
          <w:rFonts w:hint="eastAsia"/>
          <w:bCs/>
          <w:lang w:eastAsia="zh-TW"/>
        </w:rPr>
        <w:t>受理編號</w:t>
      </w:r>
      <w:r w:rsidRPr="00174D56">
        <w:rPr>
          <w:rFonts w:hint="eastAsia"/>
          <w:bCs/>
          <w:lang w:eastAsia="zh-TW"/>
        </w:rPr>
        <w:t xml:space="preserve"> &lt;&gt; </w:t>
      </w:r>
      <w:r w:rsidRPr="00174D56">
        <w:rPr>
          <w:rFonts w:hint="eastAsia"/>
          <w:bCs/>
          <w:lang w:eastAsia="zh-TW"/>
        </w:rPr>
        <w:t>空值：</w:t>
      </w:r>
    </w:p>
    <w:p w:rsidR="006D62E0" w:rsidRPr="002C2631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D47D64">
        <w:rPr>
          <w:rFonts w:hint="eastAsia"/>
          <w:bCs/>
          <w:lang w:eastAsia="zh-TW"/>
        </w:rPr>
        <w:t>執行</w:t>
      </w:r>
      <w:r w:rsidRPr="00D47D64">
        <w:rPr>
          <w:rFonts w:hint="eastAsia"/>
          <w:bCs/>
          <w:lang w:eastAsia="zh-TW"/>
        </w:rPr>
        <w:t xml:space="preserve"> </w:t>
      </w:r>
      <w:r w:rsidRPr="00D47D64">
        <w:rPr>
          <w:rFonts w:hint="eastAsia"/>
          <w:bCs/>
          <w:lang w:eastAsia="zh-TW"/>
        </w:rPr>
        <w:t>查詢</w:t>
      </w:r>
      <w:r w:rsidRPr="00D47D64">
        <w:rPr>
          <w:rFonts w:hint="eastAsia"/>
          <w:bCs/>
          <w:lang w:eastAsia="zh-TW"/>
        </w:rPr>
        <w:t>_</w:t>
      </w:r>
      <w:r w:rsidRPr="002C2631">
        <w:rPr>
          <w:rFonts w:hint="eastAsia"/>
          <w:bCs/>
          <w:lang w:eastAsia="zh-TW"/>
        </w:rPr>
        <w:t>受理編號</w:t>
      </w:r>
      <w:r w:rsidRPr="002C2631">
        <w:rPr>
          <w:rFonts w:hint="eastAsia"/>
          <w:bCs/>
          <w:lang w:eastAsia="zh-TW"/>
        </w:rPr>
        <w:t xml:space="preserve"> </w:t>
      </w:r>
      <w:r w:rsidRPr="002C2631">
        <w:rPr>
          <w:rFonts w:hint="eastAsia"/>
          <w:bCs/>
          <w:lang w:eastAsia="zh-TW"/>
        </w:rPr>
        <w:t>功能。</w:t>
      </w:r>
      <w:r w:rsidRPr="002C2631">
        <w:rPr>
          <w:rFonts w:hint="eastAsia"/>
          <w:bCs/>
          <w:lang w:eastAsia="zh-TW"/>
        </w:rPr>
        <w:t xml:space="preserve"> </w:t>
      </w:r>
    </w:p>
    <w:p w:rsidR="006D62E0" w:rsidRPr="00CA7ED0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CA7ED0">
        <w:rPr>
          <w:rFonts w:hint="eastAsia"/>
          <w:bCs/>
          <w:lang w:eastAsia="zh-TW"/>
        </w:rPr>
        <w:t xml:space="preserve">ELSE </w:t>
      </w:r>
    </w:p>
    <w:p w:rsidR="006D62E0" w:rsidRPr="00A00726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</w:rPr>
      </w:pPr>
      <w:r w:rsidRPr="00A00726">
        <w:rPr>
          <w:rFonts w:hint="eastAsia"/>
          <w:bCs/>
          <w:lang w:eastAsia="zh-TW"/>
        </w:rPr>
        <w:t>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6D62E0" w:rsidRPr="003C6E24">
        <w:tc>
          <w:tcPr>
            <w:tcW w:w="2520" w:type="dxa"/>
          </w:tcPr>
          <w:p w:rsidR="006D62E0" w:rsidRPr="000D5521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0D5521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6D62E0" w:rsidRPr="007C7966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7C7966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6D62E0" w:rsidRPr="00EF0AD7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077DE4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28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28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受理人員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28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28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登入者人員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29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29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292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受理人員姓名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29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29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登入者姓名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29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29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29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受理日期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29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29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CurrentDate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0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0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302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受理單位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0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30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登入者單位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0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0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30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受理單位中文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0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30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登入者單位中文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1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311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12" w:author="陳鐵元" w:date="2016-02-23T11:55:00Z">
            <w:rPr>
              <w:rFonts w:hint="eastAsia"/>
              <w:lang w:eastAsia="zh-TW"/>
            </w:rPr>
          </w:rPrChange>
        </w:rPr>
        <w:t xml:space="preserve">Button </w:t>
      </w:r>
      <w:r w:rsidRPr="003C6E24">
        <w:rPr>
          <w:rFonts w:hint="eastAsia"/>
          <w:lang w:eastAsia="zh-TW"/>
          <w:rPrChange w:id="313" w:author="陳鐵元" w:date="2016-02-23T11:55:00Z">
            <w:rPr>
              <w:rFonts w:hint="eastAsia"/>
              <w:lang w:eastAsia="zh-TW"/>
            </w:rPr>
          </w:rPrChange>
        </w:rPr>
        <w:t>顯示：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6D62E0" w:rsidRPr="003C6E24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  <w:rPrChange w:id="31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31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Button Name</w:t>
            </w:r>
          </w:p>
        </w:tc>
        <w:tc>
          <w:tcPr>
            <w:tcW w:w="50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  <w:rPrChange w:id="31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31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是否顯示</w:t>
            </w:r>
          </w:p>
        </w:tc>
      </w:tr>
      <w:tr w:rsidR="006D62E0" w:rsidRPr="003C6E24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318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319" w:author="陳鐵元" w:date="2016-02-23T11:55:00Z">
                  <w:rPr>
                    <w:rFonts w:hint="eastAsia"/>
                    <w:lang w:eastAsia="zh-TW"/>
                  </w:rPr>
                </w:rPrChange>
              </w:rPr>
              <w:t>輸入</w:t>
            </w:r>
          </w:p>
        </w:tc>
        <w:tc>
          <w:tcPr>
            <w:tcW w:w="50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320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321" w:author="陳鐵元" w:date="2016-02-23T11:55:00Z">
                  <w:rPr>
                    <w:rFonts w:hint="eastAsia"/>
                    <w:lang w:eastAsia="zh-TW"/>
                  </w:rPr>
                </w:rPrChange>
              </w:rPr>
              <w:t>Enable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  <w:rPrChange w:id="322" w:author="陳鐵元" w:date="2016-02-23T11:55:00Z">
            <w:rPr>
              <w:rFonts w:hint="eastAsia"/>
              <w:bCs/>
              <w:color w:val="000000"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323" w:author="陳鐵元" w:date="2016-02-23T11:55:00Z">
            <w:rPr>
              <w:rFonts w:hint="eastAsia"/>
              <w:bCs/>
              <w:color w:val="000000"/>
              <w:lang w:eastAsia="zh-TW"/>
            </w:rPr>
          </w:rPrChange>
        </w:rPr>
        <w:t xml:space="preserve">READ  DTAGA113 </w:t>
      </w:r>
      <w:r w:rsidRPr="003C6E24">
        <w:rPr>
          <w:rFonts w:hint="eastAsia"/>
          <w:bCs/>
          <w:lang w:eastAsia="zh-TW"/>
          <w:rPrChange w:id="324" w:author="陳鐵元" w:date="2016-02-23T11:55:00Z">
            <w:rPr>
              <w:rFonts w:hint="eastAsia"/>
              <w:bCs/>
              <w:color w:val="000000"/>
              <w:lang w:eastAsia="zh-TW"/>
            </w:rPr>
          </w:rPrChange>
        </w:rPr>
        <w:t>殘廢項目檔，供殘廢項目新增時使用。</w:t>
      </w:r>
    </w:p>
    <w:p w:rsidR="006D62E0" w:rsidRPr="003C6E2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lang w:eastAsia="zh-TW"/>
          <w:rPrChange w:id="325" w:author="陳鐵元" w:date="2016-02-23T11:55:00Z">
            <w:rPr>
              <w:rFonts w:hint="eastAsia"/>
              <w:b/>
              <w:bCs/>
              <w:color w:val="000000"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326" w:author="陳鐵元" w:date="2016-02-23T11:55:00Z">
            <w:rPr>
              <w:rFonts w:hint="eastAsia"/>
              <w:bCs/>
              <w:color w:val="000000"/>
              <w:lang w:eastAsia="zh-TW"/>
            </w:rPr>
          </w:rPrChange>
        </w:rPr>
        <w:t>END IF</w:t>
      </w:r>
      <w:r w:rsidRPr="003C6E24">
        <w:rPr>
          <w:rFonts w:hint="eastAsia"/>
          <w:bCs/>
          <w:lang w:eastAsia="zh-TW"/>
          <w:rPrChange w:id="327" w:author="陳鐵元" w:date="2016-02-23T11:55:00Z">
            <w:rPr>
              <w:rFonts w:hint="eastAsia"/>
              <w:bCs/>
              <w:color w:val="000000"/>
              <w:lang w:eastAsia="zh-TW"/>
            </w:rPr>
          </w:rPrChange>
        </w:rPr>
        <w:t>。</w:t>
      </w:r>
      <w:ins w:id="328" w:author="馬慈蓮" w:date="2017-03-23T11:32:00Z">
        <w:r w:rsidR="001F632C">
          <w:rPr>
            <w:bCs/>
            <w:lang w:eastAsia="zh-TW"/>
          </w:rPr>
          <w:tab/>
        </w:r>
      </w:ins>
    </w:p>
    <w:p w:rsidR="006D62E0" w:rsidRPr="00174D56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329" w:author="馬慈蓮" w:date="2017-03-23T13:18:00Z"/>
          <w:b/>
          <w:bCs/>
          <w:lang w:eastAsia="zh-TW"/>
          <w:rPrChange w:id="330" w:author="馬慈蓮" w:date="2017-03-23T13:18:00Z">
            <w:rPr>
              <w:ins w:id="331" w:author="馬慈蓮" w:date="2017-03-23T13:18:00Z"/>
              <w:bCs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332" w:author="陳鐵元" w:date="2016-02-23T11:55:00Z">
            <w:rPr>
              <w:rFonts w:hint="eastAsia"/>
              <w:bCs/>
              <w:color w:val="000000"/>
              <w:lang w:eastAsia="zh-TW"/>
            </w:rPr>
          </w:rPrChange>
        </w:rPr>
        <w:t>身故日期後面增加一放大鏡連結疾病代碼，作法同診斷書疾病代碼。</w:t>
      </w:r>
    </w:p>
    <w:p w:rsidR="002C2631" w:rsidRPr="002C2631" w:rsidRDefault="00174D56" w:rsidP="00174D5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333" w:author="馬慈蓮" w:date="2017-03-23T13:25:00Z"/>
          <w:b/>
          <w:bCs/>
          <w:lang w:eastAsia="zh-TW"/>
          <w:rPrChange w:id="334" w:author="馬慈蓮" w:date="2017-03-23T13:25:00Z">
            <w:rPr>
              <w:ins w:id="335" w:author="馬慈蓮" w:date="2017-03-23T13:25:00Z"/>
              <w:bCs/>
              <w:lang w:eastAsia="zh-TW"/>
            </w:rPr>
          </w:rPrChange>
        </w:rPr>
      </w:pPr>
      <w:ins w:id="336" w:author="馬慈蓮" w:date="2017-03-23T13:18:00Z">
        <w:r>
          <w:rPr>
            <w:rFonts w:hint="eastAsia"/>
            <w:bCs/>
            <w:lang w:eastAsia="zh-TW"/>
          </w:rPr>
          <w:t>重大疾病及特定傷病程度下拉式選單：</w:t>
        </w:r>
      </w:ins>
    </w:p>
    <w:p w:rsidR="002C2631" w:rsidRPr="002C2631" w:rsidRDefault="00174D56" w:rsidP="002C263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337" w:author="馬慈蓮" w:date="2017-03-23T13:26:00Z"/>
          <w:b/>
          <w:bCs/>
          <w:lang w:eastAsia="zh-TW"/>
          <w:rPrChange w:id="338" w:author="馬慈蓮" w:date="2017-03-23T13:26:00Z">
            <w:rPr>
              <w:ins w:id="339" w:author="馬慈蓮" w:date="2017-03-23T13:26:00Z"/>
              <w:bCs/>
              <w:lang w:eastAsia="zh-TW"/>
            </w:rPr>
          </w:rPrChange>
        </w:rPr>
        <w:pPrChange w:id="340" w:author="馬慈蓮" w:date="2017-03-23T13:25:00Z">
          <w:pPr>
            <w:pStyle w:val="Tabletext"/>
            <w:keepLines w:val="0"/>
            <w:numPr>
              <w:ilvl w:val="1"/>
              <w:numId w:val="2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341" w:author="馬慈蓮" w:date="2017-03-23T13:18:00Z">
        <w:r>
          <w:rPr>
            <w:rFonts w:hint="eastAsia"/>
            <w:bCs/>
            <w:lang w:eastAsia="zh-TW"/>
          </w:rPr>
          <w:t>讀取</w:t>
        </w:r>
      </w:ins>
      <w:ins w:id="342" w:author="馬慈蓮" w:date="2017-03-23T13:19:00Z">
        <w:r>
          <w:rPr>
            <w:rFonts w:hint="eastAsia"/>
            <w:bCs/>
            <w:lang w:eastAsia="zh-TW"/>
          </w:rPr>
          <w:t>代碼檔：</w:t>
        </w:r>
        <w:r>
          <w:rPr>
            <w:rFonts w:hint="eastAsia"/>
            <w:bCs/>
            <w:lang w:eastAsia="zh-TW"/>
          </w:rPr>
          <w:t>AA</w:t>
        </w:r>
        <w:r>
          <w:rPr>
            <w:rFonts w:hint="eastAsia"/>
            <w:bCs/>
            <w:lang w:eastAsia="zh-TW"/>
          </w:rPr>
          <w:t>，</w:t>
        </w:r>
        <w:r w:rsidRPr="00174D56">
          <w:rPr>
            <w:bCs/>
            <w:lang w:eastAsia="zh-TW"/>
          </w:rPr>
          <w:t>HEVY_LVL</w:t>
        </w:r>
      </w:ins>
      <w:ins w:id="343" w:author="馬慈蓮" w:date="2017-03-23T13:26:00Z">
        <w:r w:rsidR="002C2631">
          <w:rPr>
            <w:rFonts w:hint="eastAsia"/>
            <w:bCs/>
            <w:lang w:eastAsia="zh-TW"/>
          </w:rPr>
          <w:t>。</w:t>
        </w:r>
      </w:ins>
    </w:p>
    <w:p w:rsidR="00174D56" w:rsidRPr="00CA7ED0" w:rsidRDefault="002C2631" w:rsidP="00CA7ED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344" w:author="馬慈蓮" w:date="2017-03-23T13:19:00Z"/>
          <w:rFonts w:hint="eastAsia"/>
          <w:b/>
          <w:bCs/>
          <w:lang w:eastAsia="zh-TW"/>
          <w:rPrChange w:id="345" w:author="馬慈蓮" w:date="2017-03-23T13:26:00Z">
            <w:rPr>
              <w:ins w:id="346" w:author="馬慈蓮" w:date="2017-03-23T13:19:00Z"/>
              <w:bCs/>
              <w:lang w:eastAsia="zh-TW"/>
            </w:rPr>
          </w:rPrChange>
        </w:rPr>
        <w:pPrChange w:id="347" w:author="馬慈蓮" w:date="2017-03-23T13:26:00Z">
          <w:pPr>
            <w:pStyle w:val="Tabletext"/>
            <w:keepLines w:val="0"/>
            <w:numPr>
              <w:ilvl w:val="1"/>
              <w:numId w:val="2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348" w:author="馬慈蓮" w:date="2017-03-23T13:26:00Z">
        <w:r>
          <w:rPr>
            <w:rFonts w:hint="eastAsia"/>
            <w:bCs/>
            <w:lang w:eastAsia="zh-TW"/>
          </w:rPr>
          <w:t>初始值：空白</w:t>
        </w:r>
      </w:ins>
    </w:p>
    <w:p w:rsidR="00D47D64" w:rsidRPr="003C6E24" w:rsidRDefault="00D47D64" w:rsidP="00174D5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lang w:eastAsia="zh-TW"/>
          <w:rPrChange w:id="349" w:author="陳鐵元" w:date="2016-02-23T11:55:00Z">
            <w:rPr>
              <w:rFonts w:hint="eastAsia"/>
              <w:b/>
              <w:bCs/>
              <w:color w:val="000000"/>
              <w:lang w:eastAsia="zh-TW"/>
            </w:rPr>
          </w:rPrChange>
        </w:rPr>
      </w:pPr>
    </w:p>
    <w:p w:rsidR="006D62E0" w:rsidRPr="003C6E24" w:rsidRDefault="006D62E0">
      <w:pPr>
        <w:pStyle w:val="Tabletext"/>
        <w:keepLines w:val="0"/>
        <w:spacing w:after="0" w:line="240" w:lineRule="auto"/>
        <w:ind w:left="425"/>
        <w:rPr>
          <w:rFonts w:hint="eastAsia"/>
          <w:b/>
          <w:bCs/>
          <w:lang w:eastAsia="zh-TW"/>
          <w:rPrChange w:id="350" w:author="陳鐵元" w:date="2016-02-23T11:55:00Z">
            <w:rPr>
              <w:rFonts w:hint="eastAsia"/>
              <w:b/>
              <w:bCs/>
              <w:color w:val="000000"/>
              <w:lang w:eastAsia="zh-TW"/>
            </w:rPr>
          </w:rPrChange>
        </w:rPr>
      </w:pP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351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352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查詢</w:t>
      </w:r>
      <w:r w:rsidRPr="003C6E24">
        <w:rPr>
          <w:rFonts w:hint="eastAsia"/>
          <w:b/>
          <w:bCs/>
          <w:lang w:eastAsia="zh-TW"/>
          <w:rPrChange w:id="353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_</w:t>
      </w:r>
      <w:r w:rsidRPr="003C6E24">
        <w:rPr>
          <w:rFonts w:hint="eastAsia"/>
          <w:b/>
          <w:bCs/>
          <w:lang w:eastAsia="zh-TW"/>
          <w:rPrChange w:id="354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受理編號</w:t>
      </w:r>
      <w:r w:rsidR="00B37614" w:rsidRPr="003C6E24">
        <w:rPr>
          <w:rFonts w:hint="eastAsia"/>
          <w:b/>
          <w:bCs/>
          <w:lang w:eastAsia="zh-TW"/>
          <w:rPrChange w:id="355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 xml:space="preserve">(IF </w:t>
      </w:r>
      <w:r w:rsidR="00B37614" w:rsidRPr="003C6E24">
        <w:rPr>
          <w:rFonts w:hint="eastAsia"/>
          <w:b/>
          <w:bCs/>
          <w:lang w:eastAsia="zh-TW"/>
          <w:rPrChange w:id="356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受理編號第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碼"/>
        </w:smartTagPr>
        <w:r w:rsidR="00B37614" w:rsidRPr="003C6E24">
          <w:rPr>
            <w:rFonts w:hint="eastAsia"/>
            <w:b/>
            <w:bCs/>
            <w:lang w:eastAsia="zh-TW"/>
            <w:rPrChange w:id="357" w:author="陳鐵元" w:date="2016-02-23T11:55:00Z">
              <w:rPr>
                <w:rFonts w:hint="eastAsia"/>
                <w:b/>
                <w:bCs/>
                <w:color w:val="008000"/>
                <w:lang w:eastAsia="zh-TW"/>
              </w:rPr>
            </w:rPrChange>
          </w:rPr>
          <w:t>11</w:t>
        </w:r>
        <w:r w:rsidR="00B37614" w:rsidRPr="003C6E24">
          <w:rPr>
            <w:rFonts w:hint="eastAsia"/>
            <w:b/>
            <w:bCs/>
            <w:lang w:eastAsia="zh-TW"/>
            <w:rPrChange w:id="358" w:author="陳鐵元" w:date="2016-02-23T11:55:00Z">
              <w:rPr>
                <w:rFonts w:hint="eastAsia"/>
                <w:b/>
                <w:bCs/>
                <w:color w:val="008000"/>
                <w:lang w:eastAsia="zh-TW"/>
              </w:rPr>
            </w:rPrChange>
          </w:rPr>
          <w:t>碼</w:t>
        </w:r>
      </w:smartTag>
      <w:r w:rsidR="00B37614" w:rsidRPr="003C6E24">
        <w:rPr>
          <w:rFonts w:hint="eastAsia"/>
          <w:b/>
          <w:bCs/>
          <w:lang w:eastAsia="zh-TW"/>
          <w:rPrChange w:id="359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不為</w:t>
      </w:r>
      <w:r w:rsidR="00B37614" w:rsidRPr="003C6E24">
        <w:rPr>
          <w:b/>
          <w:bCs/>
          <w:lang w:eastAsia="zh-TW"/>
          <w:rPrChange w:id="360" w:author="陳鐵元" w:date="2016-02-23T11:55:00Z">
            <w:rPr>
              <w:b/>
              <w:bCs/>
              <w:color w:val="008000"/>
              <w:lang w:eastAsia="zh-TW"/>
            </w:rPr>
          </w:rPrChange>
        </w:rPr>
        <w:t>’</w:t>
      </w:r>
      <w:r w:rsidR="00B37614" w:rsidRPr="003C6E24">
        <w:rPr>
          <w:rFonts w:hint="eastAsia"/>
          <w:b/>
          <w:bCs/>
          <w:lang w:eastAsia="zh-TW"/>
          <w:rPrChange w:id="361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T</w:t>
      </w:r>
      <w:r w:rsidR="00B37614" w:rsidRPr="003C6E24">
        <w:rPr>
          <w:b/>
          <w:bCs/>
          <w:lang w:eastAsia="zh-TW"/>
          <w:rPrChange w:id="362" w:author="陳鐵元" w:date="2016-02-23T11:55:00Z">
            <w:rPr>
              <w:b/>
              <w:bCs/>
              <w:color w:val="008000"/>
              <w:lang w:eastAsia="zh-TW"/>
            </w:rPr>
          </w:rPrChange>
        </w:rPr>
        <w:t>’</w:t>
      </w:r>
      <w:r w:rsidR="00B37614" w:rsidRPr="003C6E24">
        <w:rPr>
          <w:rFonts w:hint="eastAsia"/>
          <w:b/>
          <w:bCs/>
          <w:lang w:eastAsia="zh-TW"/>
          <w:rPrChange w:id="363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，請執行查詢</w:t>
      </w:r>
      <w:r w:rsidR="00B37614" w:rsidRPr="003C6E24">
        <w:rPr>
          <w:rFonts w:hint="eastAsia"/>
          <w:b/>
          <w:bCs/>
          <w:lang w:eastAsia="zh-TW"/>
          <w:rPrChange w:id="364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_</w:t>
      </w:r>
      <w:r w:rsidR="00B37614" w:rsidRPr="003C6E24">
        <w:rPr>
          <w:rFonts w:hint="eastAsia"/>
          <w:b/>
          <w:bCs/>
          <w:lang w:eastAsia="zh-TW"/>
          <w:rPrChange w:id="365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核定功能</w:t>
      </w:r>
      <w:r w:rsidR="00B37614" w:rsidRPr="003C6E24">
        <w:rPr>
          <w:rFonts w:hint="eastAsia"/>
          <w:b/>
          <w:bCs/>
          <w:lang w:eastAsia="zh-TW"/>
          <w:rPrChange w:id="366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)</w:t>
      </w:r>
    </w:p>
    <w:p w:rsidR="006D62E0" w:rsidRPr="00C576BF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C576BF"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6D62E0" w:rsidRPr="003C6E24">
        <w:tc>
          <w:tcPr>
            <w:tcW w:w="720" w:type="dxa"/>
          </w:tcPr>
          <w:p w:rsidR="006D62E0" w:rsidRPr="00324ED6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324ED6"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6D62E0" w:rsidRPr="00333CA8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333CA8"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6D62E0" w:rsidRPr="001F632C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AA13CE"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  <w:rPrChange w:id="367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6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36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受理編號需有值且長度為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4"/>
                <w:attr w:name="UnitName" w:val="碼"/>
              </w:smartTagPr>
              <w:r w:rsidRPr="003C6E24">
                <w:rPr>
                  <w:rFonts w:hint="eastAsia"/>
                  <w:bCs/>
                  <w:lang w:eastAsia="zh-TW"/>
                  <w:rPrChange w:id="370" w:author="陳鐵元" w:date="2016-02-23T11:55:00Z">
                    <w:rPr>
                      <w:rFonts w:hint="eastAsia"/>
                      <w:bCs/>
                      <w:lang w:eastAsia="zh-TW"/>
                    </w:rPr>
                  </w:rPrChange>
                </w:rPr>
                <w:t>14</w:t>
              </w:r>
              <w:r w:rsidRPr="003C6E24">
                <w:rPr>
                  <w:rFonts w:hint="eastAsia"/>
                  <w:bCs/>
                  <w:lang w:eastAsia="zh-TW"/>
                  <w:rPrChange w:id="371" w:author="陳鐵元" w:date="2016-02-23T11:5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</w:p>
        </w:tc>
        <w:tc>
          <w:tcPr>
            <w:tcW w:w="33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7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37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請輸入正確受理編號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  <w:rPrChange w:id="374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75" w:author="陳鐵元" w:date="2016-02-23T11:55:00Z">
            <w:rPr>
              <w:rFonts w:hint="eastAsia"/>
              <w:lang w:eastAsia="zh-TW"/>
            </w:rPr>
          </w:rPrChange>
        </w:rPr>
        <w:t>說明</w:t>
      </w:r>
      <w:r w:rsidR="00B37614" w:rsidRPr="003C6E24">
        <w:rPr>
          <w:rFonts w:hint="eastAsia"/>
          <w:lang w:eastAsia="zh-TW"/>
          <w:rPrChange w:id="376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377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78" w:author="陳鐵元" w:date="2016-02-23T11:55:00Z">
            <w:rPr>
              <w:rFonts w:hint="eastAsia"/>
              <w:lang w:eastAsia="zh-TW"/>
            </w:rPr>
          </w:rPrChange>
        </w:rPr>
        <w:t>讀取受理狀態：</w:t>
      </w:r>
      <w:r w:rsidRPr="003C6E24">
        <w:rPr>
          <w:rFonts w:hint="eastAsia"/>
          <w:lang w:eastAsia="zh-TW"/>
          <w:rPrChange w:id="379" w:author="陳鐵元" w:date="2016-02-23T11:55:00Z">
            <w:rPr>
              <w:rFonts w:hint="eastAsia"/>
              <w:lang w:eastAsia="zh-TW"/>
            </w:rPr>
          </w:rPrChange>
        </w:rPr>
        <w:t xml:space="preserve">Call  </w:t>
      </w:r>
      <w:r w:rsidRPr="003C6E24">
        <w:rPr>
          <w:rFonts w:ascii="細明體" w:eastAsia="細明體" w:hAnsi="細明體" w:hint="eastAsia"/>
          <w:rPrChange w:id="380" w:author="陳鐵元" w:date="2016-02-23T11:55:00Z">
            <w:rPr>
              <w:rFonts w:ascii="細明體" w:eastAsia="細明體" w:hAnsi="細明體" w:hint="eastAsia"/>
            </w:rPr>
          </w:rPrChange>
        </w:rPr>
        <w:t>AA_A0Z00</w:t>
      </w:r>
      <w:r w:rsidRPr="003C6E24">
        <w:rPr>
          <w:rFonts w:ascii="細明體" w:eastAsia="細明體" w:hAnsi="細明體" w:hint="eastAsia"/>
          <w:lang w:eastAsia="zh-TW"/>
          <w:rPrChange w:id="381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1.Method4 By 受理編號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382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83" w:author="陳鐵元" w:date="2016-02-23T11:55:00Z">
            <w:rPr>
              <w:rFonts w:hint="eastAsia"/>
              <w:lang w:eastAsia="zh-TW"/>
            </w:rPr>
          </w:rPrChange>
        </w:rPr>
        <w:t>IF DATA_NOT_FOUND</w:t>
      </w:r>
      <w:r w:rsidRPr="003C6E24">
        <w:rPr>
          <w:rFonts w:hint="eastAsia"/>
          <w:lang w:eastAsia="zh-TW"/>
          <w:rPrChange w:id="384" w:author="陳鐵元" w:date="2016-02-23T11:55:00Z">
            <w:rPr>
              <w:rFonts w:hint="eastAsia"/>
              <w:lang w:eastAsia="zh-TW"/>
            </w:rPr>
          </w:rPrChange>
        </w:rPr>
        <w:t>：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38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86" w:author="陳鐵元" w:date="2016-02-23T11:55:00Z">
            <w:rPr>
              <w:rFonts w:hint="eastAsia"/>
              <w:lang w:eastAsia="zh-TW"/>
            </w:rPr>
          </w:rPrChange>
        </w:rPr>
        <w:t>顯示</w:t>
      </w:r>
      <w:r w:rsidRPr="003C6E24">
        <w:rPr>
          <w:rFonts w:hint="eastAsia"/>
          <w:lang w:eastAsia="zh-TW"/>
          <w:rPrChange w:id="387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388" w:author="陳鐵元" w:date="2016-02-23T11:55:00Z">
            <w:rPr>
              <w:lang w:eastAsia="zh-TW"/>
            </w:rPr>
          </w:rPrChange>
        </w:rPr>
        <w:t>‘</w:t>
      </w:r>
      <w:r w:rsidRPr="003C6E24">
        <w:rPr>
          <w:rFonts w:hint="eastAsia"/>
          <w:lang w:eastAsia="zh-TW"/>
          <w:rPrChange w:id="389" w:author="陳鐵元" w:date="2016-02-23T11:55:00Z">
            <w:rPr>
              <w:rFonts w:hint="eastAsia"/>
              <w:lang w:eastAsia="zh-TW"/>
            </w:rPr>
          </w:rPrChange>
        </w:rPr>
        <w:t>無該受理編號</w:t>
      </w:r>
      <w:r w:rsidRPr="003C6E24">
        <w:rPr>
          <w:lang w:eastAsia="zh-TW"/>
          <w:rPrChange w:id="390" w:author="陳鐵元" w:date="2016-02-23T11:55:00Z">
            <w:rPr>
              <w:lang w:eastAsia="zh-TW"/>
            </w:rPr>
          </w:rPrChange>
        </w:rPr>
        <w:t>’</w:t>
      </w:r>
      <w:r w:rsidRPr="003C6E24">
        <w:rPr>
          <w:rFonts w:hint="eastAsia"/>
          <w:lang w:eastAsia="zh-TW"/>
          <w:rPrChange w:id="391" w:author="陳鐵元" w:date="2016-02-23T11:55:00Z">
            <w:rPr>
              <w:rFonts w:hint="eastAsia"/>
              <w:lang w:eastAsia="zh-TW"/>
            </w:rPr>
          </w:rPrChange>
        </w:rPr>
        <w:t xml:space="preserve"> + </w:t>
      </w:r>
      <w:r w:rsidRPr="003C6E24">
        <w:rPr>
          <w:rFonts w:hint="eastAsia"/>
          <w:lang w:eastAsia="zh-TW"/>
          <w:rPrChange w:id="392" w:author="陳鐵元" w:date="2016-02-23T11:55:00Z">
            <w:rPr>
              <w:rFonts w:hint="eastAsia"/>
              <w:lang w:eastAsia="zh-TW"/>
            </w:rPr>
          </w:rPrChange>
        </w:rPr>
        <w:t>受理編號。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393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94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395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39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ascii="細明體" w:eastAsia="細明體" w:hAnsi="細明體" w:hint="eastAsia"/>
          <w:lang w:eastAsia="zh-TW"/>
          <w:rPrChange w:id="397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 xml:space="preserve">受理進度 = DTAAA001.受理進度。 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39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99" w:author="陳鐵元" w:date="2016-02-23T11:55:00Z">
            <w:rPr>
              <w:rFonts w:hint="eastAsia"/>
              <w:lang w:eastAsia="zh-TW"/>
            </w:rPr>
          </w:rPrChange>
        </w:rPr>
        <w:t>讀取索賠類別：</w:t>
      </w:r>
      <w:r w:rsidRPr="003C6E24">
        <w:rPr>
          <w:rFonts w:hint="eastAsia"/>
          <w:lang w:eastAsia="zh-TW"/>
          <w:rPrChange w:id="400" w:author="陳鐵元" w:date="2016-02-23T11:55:00Z">
            <w:rPr>
              <w:rFonts w:hint="eastAsia"/>
              <w:lang w:eastAsia="zh-TW"/>
            </w:rPr>
          </w:rPrChange>
        </w:rPr>
        <w:t xml:space="preserve">Call  </w:t>
      </w:r>
      <w:r w:rsidRPr="003C6E24">
        <w:rPr>
          <w:rFonts w:ascii="細明體" w:eastAsia="細明體" w:hAnsi="細明體" w:hint="eastAsia"/>
          <w:rPrChange w:id="401" w:author="陳鐵元" w:date="2016-02-23T11:55:00Z">
            <w:rPr>
              <w:rFonts w:ascii="細明體" w:eastAsia="細明體" w:hAnsi="細明體" w:hint="eastAsia"/>
            </w:rPr>
          </w:rPrChange>
        </w:rPr>
        <w:t>AA_A0Z00</w:t>
      </w:r>
      <w:r w:rsidRPr="003C6E24">
        <w:rPr>
          <w:rFonts w:ascii="細明體" w:eastAsia="細明體" w:hAnsi="細明體" w:hint="eastAsia"/>
          <w:lang w:eastAsia="zh-TW"/>
          <w:rPrChange w:id="402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7.Method8 By 受理編號,</w:t>
      </w:r>
      <w:r w:rsidRPr="003C6E24">
        <w:rPr>
          <w:rFonts w:ascii="細明體" w:eastAsia="細明體" w:hAnsi="細明體"/>
          <w:lang w:eastAsia="zh-TW"/>
          <w:rPrChange w:id="403" w:author="陳鐵元" w:date="2016-02-23T11:55:00Z">
            <w:rPr>
              <w:rFonts w:ascii="細明體" w:eastAsia="細明體" w:hAnsi="細明體"/>
              <w:lang w:eastAsia="zh-TW"/>
            </w:rPr>
          </w:rPrChange>
        </w:rPr>
        <w:t xml:space="preserve"> 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3C6E24">
          <w:rPr>
            <w:rFonts w:ascii="細明體" w:eastAsia="細明體" w:hAnsi="細明體" w:hint="eastAsia"/>
            <w:lang w:eastAsia="zh-TW"/>
            <w:rPrChange w:id="404" w:author="陳鐵元" w:date="2016-02-23T11:55:00Z">
              <w:rPr>
                <w:rFonts w:ascii="細明體" w:eastAsia="細明體" w:hAnsi="細明體" w:hint="eastAsia"/>
                <w:lang w:eastAsia="zh-TW"/>
              </w:rPr>
            </w:rPrChange>
          </w:rPr>
          <w:t>1</w:t>
        </w:r>
        <w:r w:rsidRPr="003C6E24">
          <w:rPr>
            <w:rFonts w:ascii="細明體" w:eastAsia="細明體" w:hAnsi="細明體"/>
            <w:lang w:eastAsia="zh-TW"/>
            <w:rPrChange w:id="405" w:author="陳鐵元" w:date="2016-02-23T11:55:00Z">
              <w:rPr>
                <w:rFonts w:ascii="細明體" w:eastAsia="細明體" w:hAnsi="細明體"/>
                <w:lang w:eastAsia="zh-TW"/>
              </w:rPr>
            </w:rPrChange>
          </w:rPr>
          <w:t>’</w:t>
        </w:r>
      </w:smartTag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40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07" w:author="陳鐵元" w:date="2016-02-23T11:55:00Z">
            <w:rPr>
              <w:rFonts w:hint="eastAsia"/>
              <w:lang w:eastAsia="zh-TW"/>
            </w:rPr>
          </w:rPrChange>
        </w:rPr>
        <w:t>索賠類別</w:t>
      </w:r>
      <w:r w:rsidRPr="003C6E24">
        <w:rPr>
          <w:rFonts w:hint="eastAsia"/>
          <w:lang w:eastAsia="zh-TW"/>
          <w:rPrChange w:id="408" w:author="陳鐵元" w:date="2016-02-23T11:55:00Z">
            <w:rPr>
              <w:rFonts w:hint="eastAsia"/>
              <w:lang w:eastAsia="zh-TW"/>
            </w:rPr>
          </w:rPrChange>
        </w:rPr>
        <w:t xml:space="preserve"> = </w:t>
      </w:r>
      <w:r w:rsidRPr="003C6E24">
        <w:rPr>
          <w:rFonts w:hint="eastAsia"/>
          <w:lang w:eastAsia="zh-TW"/>
          <w:rPrChange w:id="409" w:author="陳鐵元" w:date="2016-02-23T11:55:00Z">
            <w:rPr>
              <w:rFonts w:hint="eastAsia"/>
              <w:lang w:eastAsia="zh-TW"/>
            </w:rPr>
          </w:rPrChange>
        </w:rPr>
        <w:t>模組</w:t>
      </w:r>
      <w:r w:rsidRPr="003C6E24">
        <w:rPr>
          <w:rFonts w:hint="eastAsia"/>
          <w:lang w:eastAsia="zh-TW"/>
          <w:rPrChange w:id="410" w:author="陳鐵元" w:date="2016-02-23T11:55:00Z">
            <w:rPr>
              <w:rFonts w:hint="eastAsia"/>
              <w:lang w:eastAsia="zh-TW"/>
            </w:rPr>
          </w:rPrChange>
        </w:rPr>
        <w:t>.</w:t>
      </w:r>
      <w:r w:rsidRPr="003C6E24">
        <w:rPr>
          <w:rFonts w:hint="eastAsia"/>
          <w:lang w:eastAsia="zh-TW"/>
          <w:rPrChange w:id="411" w:author="陳鐵元" w:date="2016-02-23T11:55:00Z">
            <w:rPr>
              <w:rFonts w:hint="eastAsia"/>
              <w:lang w:eastAsia="zh-TW"/>
            </w:rPr>
          </w:rPrChange>
        </w:rPr>
        <w:t>索賠類別。</w:t>
      </w:r>
      <w:r w:rsidRPr="003C6E24">
        <w:rPr>
          <w:rFonts w:hint="eastAsia"/>
          <w:lang w:eastAsia="zh-TW"/>
          <w:rPrChange w:id="412" w:author="陳鐵元" w:date="2016-02-23T11:55:00Z">
            <w:rPr>
              <w:rFonts w:hint="eastAsia"/>
              <w:lang w:eastAsia="zh-TW"/>
            </w:rPr>
          </w:rPrChange>
        </w:rPr>
        <w:t>(</w:t>
      </w:r>
      <w:r w:rsidRPr="003C6E24">
        <w:rPr>
          <w:rFonts w:hint="eastAsia"/>
          <w:lang w:eastAsia="zh-TW"/>
          <w:rPrChange w:id="413" w:author="陳鐵元" w:date="2016-02-23T11:55:00Z">
            <w:rPr>
              <w:rFonts w:hint="eastAsia"/>
              <w:lang w:eastAsia="zh-TW"/>
            </w:rPr>
          </w:rPrChange>
        </w:rPr>
        <w:t>多筆</w:t>
      </w:r>
      <w:r w:rsidRPr="003C6E24">
        <w:rPr>
          <w:rFonts w:hint="eastAsia"/>
          <w:lang w:eastAsia="zh-TW"/>
          <w:rPrChange w:id="414" w:author="陳鐵元" w:date="2016-02-23T11:55:00Z">
            <w:rPr>
              <w:rFonts w:hint="eastAsia"/>
              <w:lang w:eastAsia="zh-TW"/>
            </w:rPr>
          </w:rPrChange>
        </w:rPr>
        <w:t>)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41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16" w:author="陳鐵元" w:date="2016-02-23T11:55:00Z">
            <w:rPr>
              <w:rFonts w:hint="eastAsia"/>
              <w:lang w:eastAsia="zh-TW"/>
            </w:rPr>
          </w:rPrChange>
        </w:rPr>
        <w:t>讀取大額給付資料：</w:t>
      </w:r>
      <w:r w:rsidRPr="003C6E24">
        <w:rPr>
          <w:rFonts w:hint="eastAsia"/>
          <w:lang w:eastAsia="zh-TW"/>
          <w:rPrChange w:id="417" w:author="陳鐵元" w:date="2016-02-23T11:55:00Z">
            <w:rPr>
              <w:rFonts w:hint="eastAsia"/>
              <w:lang w:eastAsia="zh-TW"/>
            </w:rPr>
          </w:rPrChange>
        </w:rPr>
        <w:t xml:space="preserve">Call  </w:t>
      </w:r>
      <w:r w:rsidRPr="003C6E24">
        <w:rPr>
          <w:rFonts w:ascii="細明體" w:eastAsia="細明體" w:hAnsi="細明體" w:hint="eastAsia"/>
          <w:rPrChange w:id="418" w:author="陳鐵元" w:date="2016-02-23T11:55:00Z">
            <w:rPr>
              <w:rFonts w:ascii="細明體" w:eastAsia="細明體" w:hAnsi="細明體" w:hint="eastAsia"/>
            </w:rPr>
          </w:rPrChange>
        </w:rPr>
        <w:t>AA_A0Z005</w:t>
      </w:r>
      <w:r w:rsidRPr="003C6E24">
        <w:rPr>
          <w:rFonts w:ascii="細明體" w:eastAsia="細明體" w:hAnsi="細明體" w:hint="eastAsia"/>
          <w:lang w:eastAsia="zh-TW"/>
          <w:rPrChange w:id="419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.Method5 By 受理編號 ,</w:t>
      </w:r>
      <w:r w:rsidRPr="003C6E24">
        <w:rPr>
          <w:rFonts w:ascii="細明體" w:eastAsia="細明體" w:hAnsi="細明體"/>
          <w:lang w:eastAsia="zh-TW"/>
          <w:rPrChange w:id="420" w:author="陳鐵元" w:date="2016-02-23T11:55:00Z">
            <w:rPr>
              <w:rFonts w:ascii="細明體" w:eastAsia="細明體" w:hAnsi="細明體"/>
              <w:lang w:eastAsia="zh-TW"/>
            </w:rPr>
          </w:rPrChange>
        </w:rPr>
        <w:t xml:space="preserve"> 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3C6E24">
          <w:rPr>
            <w:rFonts w:ascii="細明體" w:eastAsia="細明體" w:hAnsi="細明體" w:hint="eastAsia"/>
            <w:lang w:eastAsia="zh-TW"/>
            <w:rPrChange w:id="421" w:author="陳鐵元" w:date="2016-02-23T11:55:00Z">
              <w:rPr>
                <w:rFonts w:ascii="細明體" w:eastAsia="細明體" w:hAnsi="細明體" w:hint="eastAsia"/>
                <w:lang w:eastAsia="zh-TW"/>
              </w:rPr>
            </w:rPrChange>
          </w:rPr>
          <w:t>1</w:t>
        </w:r>
        <w:r w:rsidRPr="003C6E24">
          <w:rPr>
            <w:rFonts w:ascii="細明體" w:eastAsia="細明體" w:hAnsi="細明體"/>
            <w:lang w:eastAsia="zh-TW"/>
            <w:rPrChange w:id="422" w:author="陳鐵元" w:date="2016-02-23T11:55:00Z">
              <w:rPr>
                <w:rFonts w:ascii="細明體" w:eastAsia="細明體" w:hAnsi="細明體"/>
                <w:lang w:eastAsia="zh-TW"/>
              </w:rPr>
            </w:rPrChange>
          </w:rPr>
          <w:t>’</w:t>
        </w:r>
      </w:smartTag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  <w:rPrChange w:id="423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24" w:author="陳鐵元" w:date="2016-02-23T11:55:00Z">
            <w:rPr>
              <w:rFonts w:hint="eastAsia"/>
              <w:lang w:eastAsia="zh-TW"/>
            </w:rPr>
          </w:rPrChange>
        </w:rPr>
        <w:t xml:space="preserve">IF </w:t>
      </w:r>
      <w:r w:rsidRPr="003C6E24">
        <w:rPr>
          <w:rFonts w:hint="eastAsia"/>
          <w:lang w:eastAsia="zh-TW"/>
          <w:rPrChange w:id="425" w:author="陳鐵元" w:date="2016-02-23T11:55:00Z">
            <w:rPr>
              <w:rFonts w:hint="eastAsia"/>
              <w:lang w:eastAsia="zh-TW"/>
            </w:rPr>
          </w:rPrChange>
        </w:rPr>
        <w:t>有資料，顯示畫面相關欄位如下：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6D62E0" w:rsidRPr="003C6E24">
        <w:tc>
          <w:tcPr>
            <w:tcW w:w="2520" w:type="dxa"/>
          </w:tcPr>
          <w:p w:rsidR="006D62E0" w:rsidRPr="002C2631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2C2631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6D62E0" w:rsidRPr="00CA7ED0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CA7ED0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6D62E0" w:rsidRPr="00A00726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A00726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2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受理編號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2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3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32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社保身分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3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3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3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殘疾鑑定日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3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4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4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42" w:author="陳鐵元" w:date="2016-02-23T11:55:00Z">
                  <w:rPr>
                    <w:rFonts w:hint="eastAsia"/>
                    <w:lang w:eastAsia="zh-TW"/>
                  </w:rPr>
                </w:rPrChange>
              </w:rPr>
              <w:t>身故日期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4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444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44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</w:t>
            </w:r>
            <w:r w:rsidRPr="003C6E24">
              <w:rPr>
                <w:bCs/>
                <w:lang w:eastAsia="zh-TW"/>
                <w:rPrChange w:id="446" w:author="陳鐵元" w:date="2016-02-23T11:55:00Z">
                  <w:rPr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4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48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49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癌症身故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450" w:author="陳鐵元" w:date="2016-02-23T11:55:00Z">
                  <w:rPr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451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45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</w:t>
            </w:r>
            <w:r w:rsidRPr="003C6E24">
              <w:rPr>
                <w:bCs/>
                <w:lang w:eastAsia="zh-TW"/>
                <w:rPrChange w:id="453" w:author="陳鐵元" w:date="2016-02-23T11:55:00Z">
                  <w:rPr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5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743D79" w:rsidRPr="003C6E24">
        <w:tc>
          <w:tcPr>
            <w:tcW w:w="2520" w:type="dxa"/>
          </w:tcPr>
          <w:p w:rsidR="00743D79" w:rsidRPr="003C6E24" w:rsidRDefault="00743D7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5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56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員工福團意外特約</w:t>
            </w:r>
          </w:p>
        </w:tc>
        <w:tc>
          <w:tcPr>
            <w:tcW w:w="3780" w:type="dxa"/>
          </w:tcPr>
          <w:p w:rsidR="00743D79" w:rsidRPr="003C6E24" w:rsidRDefault="00743D79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457" w:author="陳鐵元" w:date="2016-02-23T11:55:00Z">
                  <w:rPr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458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45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</w:t>
            </w:r>
            <w:r w:rsidRPr="003C6E24">
              <w:rPr>
                <w:bCs/>
                <w:lang w:eastAsia="zh-TW"/>
                <w:rPrChange w:id="460" w:author="陳鐵元" w:date="2016-02-23T11:55:00Z">
                  <w:rPr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743D79" w:rsidRPr="003C6E24" w:rsidRDefault="00743D7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6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62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63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全殘項目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464" w:author="陳鐵元" w:date="2016-02-23T11:55:00Z">
                  <w:rPr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465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46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</w:t>
            </w:r>
            <w:r w:rsidRPr="003C6E24">
              <w:rPr>
                <w:bCs/>
                <w:lang w:eastAsia="zh-TW"/>
                <w:rPrChange w:id="467" w:author="陳鐵元" w:date="2016-02-23T11:55:00Z">
                  <w:rPr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6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C35223" w:rsidRPr="003C6E24">
        <w:tc>
          <w:tcPr>
            <w:tcW w:w="2520" w:type="dxa"/>
          </w:tcPr>
          <w:p w:rsidR="00C35223" w:rsidRPr="003C6E24" w:rsidRDefault="00C3522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69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70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全殘關懷金</w:t>
            </w:r>
          </w:p>
        </w:tc>
        <w:tc>
          <w:tcPr>
            <w:tcW w:w="3780" w:type="dxa"/>
          </w:tcPr>
          <w:p w:rsidR="00C35223" w:rsidRPr="003C6E24" w:rsidRDefault="00C35223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471" w:author="陳鐵元" w:date="2016-02-23T11:55:00Z">
                  <w:rPr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7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C35223" w:rsidRPr="003C6E24" w:rsidRDefault="00C3522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7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74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75" w:author="陳鐵元" w:date="2016-02-23T11:55:00Z">
                  <w:rPr>
                    <w:rFonts w:hint="eastAsia"/>
                    <w:lang w:eastAsia="zh-TW"/>
                  </w:rPr>
                </w:rPrChange>
              </w:rPr>
              <w:t>重大疾病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7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477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47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</w:t>
            </w:r>
            <w:r w:rsidRPr="003C6E24">
              <w:rPr>
                <w:bCs/>
                <w:lang w:eastAsia="zh-TW"/>
                <w:rPrChange w:id="479" w:author="陳鐵元" w:date="2016-02-23T11:55:00Z">
                  <w:rPr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8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8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82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特定傷病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8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484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48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</w:t>
            </w:r>
            <w:r w:rsidRPr="003C6E24">
              <w:rPr>
                <w:bCs/>
                <w:lang w:eastAsia="zh-TW"/>
                <w:rPrChange w:id="486" w:author="陳鐵元" w:date="2016-02-23T11:55:00Z">
                  <w:rPr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8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88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89" w:author="陳鐵元" w:date="2016-02-23T11:55:00Z">
                  <w:rPr>
                    <w:rFonts w:hint="eastAsia"/>
                    <w:lang w:eastAsia="zh-TW"/>
                  </w:rPr>
                </w:rPrChange>
              </w:rPr>
              <w:t>豁免保費</w:t>
            </w:r>
            <w:r w:rsidR="00E8656F" w:rsidRPr="003C6E24">
              <w:rPr>
                <w:rFonts w:hint="eastAsia"/>
                <w:lang w:eastAsia="zh-TW"/>
                <w:rPrChange w:id="490" w:author="陳鐵元" w:date="2016-02-23T11:55:00Z">
                  <w:rPr>
                    <w:rFonts w:hint="eastAsia"/>
                    <w:lang w:eastAsia="zh-TW"/>
                  </w:rPr>
                </w:rPrChange>
              </w:rPr>
              <w:t>-</w:t>
            </w:r>
            <w:r w:rsidR="00E8656F" w:rsidRPr="003C6E24">
              <w:rPr>
                <w:rFonts w:hint="eastAsia"/>
                <w:lang w:eastAsia="zh-TW"/>
                <w:rPrChange w:id="491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失能表示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9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493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49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</w:t>
            </w:r>
            <w:r w:rsidRPr="003C6E24">
              <w:rPr>
                <w:bCs/>
                <w:lang w:eastAsia="zh-TW"/>
                <w:rPrChange w:id="495" w:author="陳鐵元" w:date="2016-02-23T11:55:00Z">
                  <w:rPr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9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97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98" w:author="陳鐵元" w:date="2016-02-23T11:55:00Z">
                  <w:rPr>
                    <w:rFonts w:hint="eastAsia"/>
                    <w:lang w:eastAsia="zh-TW"/>
                  </w:rPr>
                </w:rPrChange>
              </w:rPr>
              <w:t>豁免保費</w:t>
            </w:r>
            <w:r w:rsidRPr="003C6E24">
              <w:rPr>
                <w:rFonts w:hint="eastAsia"/>
                <w:lang w:eastAsia="zh-TW"/>
                <w:rPrChange w:id="499" w:author="陳鐵元" w:date="2016-02-23T11:55:00Z">
                  <w:rPr>
                    <w:rFonts w:hint="eastAsia"/>
                    <w:lang w:eastAsia="zh-TW"/>
                  </w:rPr>
                </w:rPrChange>
              </w:rPr>
              <w:t>-</w:t>
            </w:r>
            <w:r w:rsidRPr="003C6E24">
              <w:rPr>
                <w:rFonts w:hint="eastAsia"/>
                <w:lang w:eastAsia="zh-TW"/>
                <w:rPrChange w:id="500" w:author="陳鐵元" w:date="2016-02-23T11:55:00Z">
                  <w:rPr>
                    <w:rFonts w:hint="eastAsia"/>
                    <w:lang w:eastAsia="zh-TW"/>
                  </w:rPr>
                </w:rPrChange>
              </w:rPr>
              <w:t>殘廢表示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501" w:author="陳鐵元" w:date="2016-02-23T11:55:00Z">
                  <w:rPr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502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50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</w:t>
            </w:r>
            <w:r w:rsidRPr="003C6E24">
              <w:rPr>
                <w:bCs/>
                <w:lang w:eastAsia="zh-TW"/>
                <w:rPrChange w:id="504" w:author="陳鐵元" w:date="2016-02-23T11:55:00Z">
                  <w:rPr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0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0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50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燒燙傷等級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0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509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51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</w:t>
            </w:r>
            <w:r w:rsidRPr="003C6E24">
              <w:rPr>
                <w:bCs/>
                <w:lang w:eastAsia="zh-TW"/>
                <w:rPrChange w:id="511" w:author="陳鐵元" w:date="2016-02-23T11:55:00Z">
                  <w:rPr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1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13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514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生命末期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515" w:author="陳鐵元" w:date="2016-02-23T11:55:00Z">
                  <w:rPr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516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51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</w:t>
            </w:r>
            <w:r w:rsidRPr="003C6E24">
              <w:rPr>
                <w:bCs/>
                <w:lang w:eastAsia="zh-TW"/>
                <w:rPrChange w:id="518" w:author="陳鐵元" w:date="2016-02-23T11:55:00Z">
                  <w:rPr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1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20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521" w:author="陳鐵元" w:date="2016-02-23T11:55:00Z">
                  <w:rPr>
                    <w:rFonts w:hint="eastAsia"/>
                    <w:lang w:eastAsia="zh-TW"/>
                  </w:rPr>
                </w:rPrChange>
              </w:rPr>
              <w:t>長期看護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2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523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52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</w:t>
            </w:r>
            <w:r w:rsidRPr="003C6E24">
              <w:rPr>
                <w:bCs/>
                <w:lang w:eastAsia="zh-TW"/>
                <w:rPrChange w:id="525" w:author="陳鐵元" w:date="2016-02-23T11:55:00Z">
                  <w:rPr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2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27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528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結婚津貼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2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530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53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</w:t>
            </w:r>
            <w:r w:rsidRPr="003C6E24">
              <w:rPr>
                <w:bCs/>
                <w:lang w:eastAsia="zh-TW"/>
                <w:rPrChange w:id="532" w:author="陳鐵元" w:date="2016-02-23T11:55:00Z">
                  <w:rPr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3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34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535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生育津貼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3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537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53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</w:t>
            </w:r>
            <w:r w:rsidRPr="003C6E24">
              <w:rPr>
                <w:bCs/>
                <w:lang w:eastAsia="zh-TW"/>
                <w:rPrChange w:id="539" w:author="陳鐵元" w:date="2016-02-23T11:55:00Z">
                  <w:rPr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4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4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542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分娩日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4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544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54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</w:t>
            </w:r>
            <w:r w:rsidRPr="003C6E24">
              <w:rPr>
                <w:bCs/>
                <w:lang w:eastAsia="zh-TW"/>
                <w:rPrChange w:id="546" w:author="陳鐵元" w:date="2016-02-23T11:55:00Z">
                  <w:rPr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4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48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549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嬰兒數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550" w:author="陳鐵元" w:date="2016-02-23T11:55:00Z">
                  <w:rPr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551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55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</w:t>
            </w:r>
            <w:r w:rsidRPr="003C6E24">
              <w:rPr>
                <w:bCs/>
                <w:lang w:eastAsia="zh-TW"/>
                <w:rPrChange w:id="553" w:author="陳鐵元" w:date="2016-02-23T11:55:00Z">
                  <w:rPr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5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5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556" w:author="陳鐵元" w:date="2016-02-23T11:55:00Z">
                  <w:rPr>
                    <w:rFonts w:hint="eastAsia"/>
                    <w:lang w:eastAsia="zh-TW"/>
                  </w:rPr>
                </w:rPrChange>
              </w:rPr>
              <w:t>流產日</w:t>
            </w:r>
          </w:p>
        </w:tc>
        <w:tc>
          <w:tcPr>
            <w:tcW w:w="3780" w:type="dxa"/>
          </w:tcPr>
          <w:p w:rsidR="00E8656F" w:rsidRPr="00CA7ED0" w:rsidRDefault="00E8656F" w:rsidP="00E8656F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2C2631">
              <w:rPr>
                <w:bCs/>
                <w:lang w:eastAsia="zh-TW"/>
              </w:rPr>
              <w:t>DTAAA0</w:t>
            </w:r>
            <w:r w:rsidRPr="002C2631">
              <w:rPr>
                <w:rFonts w:hint="eastAsia"/>
                <w:bCs/>
                <w:lang w:eastAsia="zh-TW"/>
              </w:rPr>
              <w:t>4</w:t>
            </w:r>
            <w:r w:rsidRPr="00CA7ED0">
              <w:rPr>
                <w:bCs/>
                <w:lang w:eastAsia="zh-TW"/>
              </w:rPr>
              <w:t>0</w:t>
            </w:r>
          </w:p>
        </w:tc>
        <w:tc>
          <w:tcPr>
            <w:tcW w:w="2340" w:type="dxa"/>
          </w:tcPr>
          <w:p w:rsidR="00E8656F" w:rsidRPr="00A00726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57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558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理賠年金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5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56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56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562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0:無</w:t>
            </w:r>
          </w:p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56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564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1:分期給付</w:t>
            </w:r>
          </w:p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6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lang w:eastAsia="zh-TW"/>
                <w:rPrChange w:id="566" w:author="陳鐵元" w:date="2016-02-23T11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2:提前一次給付</w:t>
            </w: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67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568" w:author="陳鐵元" w:date="2016-02-23T11:55:00Z">
                  <w:rPr>
                    <w:rFonts w:hint="eastAsia"/>
                    <w:lang w:eastAsia="zh-TW"/>
                  </w:rPr>
                </w:rPrChange>
              </w:rPr>
              <w:t>死亡種類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6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57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57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72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/>
                <w:rPrChange w:id="573" w:author="陳鐵元" w:date="2016-02-23T11:55:00Z">
                  <w:rPr>
                    <w:rFonts w:ascii="sөũ" w:hAnsi="sөũ"/>
                  </w:rPr>
                </w:rPrChange>
              </w:rPr>
              <w:t>妊娠期併發症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7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57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576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/>
                <w:rPrChange w:id="577" w:author="陳鐵元" w:date="2016-02-23T11:55:00Z">
                  <w:rPr>
                    <w:rFonts w:ascii="sөũ" w:hAnsi="sөũ"/>
                  </w:rPr>
                </w:rPrChange>
              </w:rPr>
            </w:pPr>
            <w:r w:rsidRPr="003C6E24">
              <w:rPr>
                <w:rFonts w:ascii="sөũ" w:hAnsi="sөũ"/>
                <w:rPrChange w:id="578" w:author="陳鐵元" w:date="2016-02-23T11:55:00Z">
                  <w:rPr>
                    <w:rFonts w:ascii="sөũ" w:hAnsi="sөũ"/>
                  </w:rPr>
                </w:rPrChange>
              </w:rPr>
              <w:t>先天性重大殘缺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7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58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58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582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 w:hint="eastAsia"/>
                <w:lang w:eastAsia="zh-TW"/>
                <w:rPrChange w:id="583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證明書開立日期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8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58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586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587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 w:hint="eastAsia"/>
                <w:lang w:eastAsia="zh-TW"/>
                <w:rPrChange w:id="588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死亡地點一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8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59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59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592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 w:hint="eastAsia"/>
                <w:lang w:eastAsia="zh-TW"/>
                <w:rPrChange w:id="593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死亡地點二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9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59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596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597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 w:hint="eastAsia"/>
                <w:lang w:eastAsia="zh-TW"/>
                <w:rPrChange w:id="598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死亡地點三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9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60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60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602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 w:hint="eastAsia"/>
                <w:lang w:eastAsia="zh-TW"/>
                <w:rPrChange w:id="603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醫院代碼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0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60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606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607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 w:hint="eastAsia"/>
                <w:lang w:eastAsia="zh-TW"/>
                <w:rPrChange w:id="608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醫院名稱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0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61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61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612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 w:hint="eastAsia"/>
                <w:lang w:eastAsia="zh-TW"/>
                <w:rPrChange w:id="613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檢察官姓名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1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61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616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617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 w:hint="eastAsia"/>
                <w:lang w:eastAsia="zh-TW"/>
                <w:rPrChange w:id="618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醫師姓名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1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62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62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622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 w:hint="eastAsia"/>
                <w:lang w:eastAsia="zh-TW"/>
                <w:rPrChange w:id="623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死亡原因</w:t>
            </w:r>
            <w:r w:rsidRPr="003C6E24">
              <w:rPr>
                <w:rFonts w:ascii="sөũ" w:hAnsi="sөũ" w:hint="eastAsia"/>
                <w:lang w:eastAsia="zh-TW"/>
                <w:rPrChange w:id="624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_1</w:t>
            </w:r>
            <w:r w:rsidRPr="003C6E24">
              <w:rPr>
                <w:rFonts w:ascii="sөũ" w:hAnsi="sөũ" w:hint="eastAsia"/>
                <w:lang w:eastAsia="zh-TW"/>
                <w:rPrChange w:id="625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甲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2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62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628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629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 w:hint="eastAsia"/>
                <w:lang w:eastAsia="zh-TW"/>
                <w:rPrChange w:id="630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死亡原因</w:t>
            </w:r>
            <w:r w:rsidRPr="003C6E24">
              <w:rPr>
                <w:rFonts w:ascii="sөũ" w:hAnsi="sөũ" w:hint="eastAsia"/>
                <w:lang w:eastAsia="zh-TW"/>
                <w:rPrChange w:id="631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_1</w:t>
            </w:r>
            <w:r w:rsidRPr="003C6E24">
              <w:rPr>
                <w:rFonts w:ascii="sөũ" w:hAnsi="sөũ" w:hint="eastAsia"/>
                <w:lang w:eastAsia="zh-TW"/>
                <w:rPrChange w:id="632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乙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3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63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63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636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 w:hint="eastAsia"/>
                <w:lang w:eastAsia="zh-TW"/>
                <w:rPrChange w:id="637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死亡原因</w:t>
            </w:r>
            <w:r w:rsidRPr="003C6E24">
              <w:rPr>
                <w:rFonts w:ascii="sөũ" w:hAnsi="sөũ" w:hint="eastAsia"/>
                <w:lang w:eastAsia="zh-TW"/>
                <w:rPrChange w:id="638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_1</w:t>
            </w:r>
            <w:r w:rsidRPr="003C6E24">
              <w:rPr>
                <w:rFonts w:ascii="sөũ" w:hAnsi="sөũ" w:hint="eastAsia"/>
                <w:lang w:eastAsia="zh-TW"/>
                <w:rPrChange w:id="639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丙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4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64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642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643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 w:hint="eastAsia"/>
                <w:lang w:eastAsia="zh-TW"/>
                <w:rPrChange w:id="644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死亡原因</w:t>
            </w:r>
            <w:r w:rsidRPr="003C6E24">
              <w:rPr>
                <w:rFonts w:ascii="sөũ" w:hAnsi="sөũ" w:hint="eastAsia"/>
                <w:lang w:eastAsia="zh-TW"/>
                <w:rPrChange w:id="645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_1</w:t>
            </w:r>
            <w:r w:rsidRPr="003C6E24">
              <w:rPr>
                <w:rFonts w:ascii="sөũ" w:hAnsi="sөũ" w:hint="eastAsia"/>
                <w:lang w:eastAsia="zh-TW"/>
                <w:rPrChange w:id="646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丁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4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64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64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650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 w:hint="eastAsia"/>
                <w:lang w:eastAsia="zh-TW"/>
                <w:rPrChange w:id="651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死亡原因</w:t>
            </w:r>
            <w:r w:rsidRPr="003C6E24">
              <w:rPr>
                <w:rFonts w:ascii="sөũ" w:hAnsi="sөũ" w:hint="eastAsia"/>
                <w:lang w:eastAsia="zh-TW"/>
                <w:rPrChange w:id="652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_2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5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65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65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656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 w:hint="eastAsia"/>
                <w:lang w:eastAsia="zh-TW"/>
                <w:rPrChange w:id="657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證明書開立字號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5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65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660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661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 w:hint="eastAsia"/>
                <w:lang w:eastAsia="zh-TW"/>
                <w:rPrChange w:id="662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癌症全殘</w:t>
            </w:r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6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66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rFonts w:ascii="細明體" w:eastAsia="細明體" w:hAnsi="細明體" w:hint="eastAsia"/>
                <w:sz w:val="20"/>
                <w:rPrChange w:id="66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E8656F" w:rsidRPr="003C6E24">
        <w:trPr>
          <w:ins w:id="666" w:author="伯珊" w:date="2016-01-21T13:17:00Z"/>
        </w:trPr>
        <w:tc>
          <w:tcPr>
            <w:tcW w:w="252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ind w:left="480"/>
              <w:rPr>
                <w:ins w:id="667" w:author="伯珊" w:date="2016-01-21T13:17:00Z"/>
                <w:rFonts w:ascii="sөũ" w:hAnsi="sөũ" w:hint="eastAsia"/>
                <w:lang w:eastAsia="zh-TW"/>
                <w:rPrChange w:id="668" w:author="陳鐵元" w:date="2016-02-23T11:55:00Z">
                  <w:rPr>
                    <w:ins w:id="669" w:author="伯珊" w:date="2016-01-21T13:17:00Z"/>
                    <w:rFonts w:ascii="sөũ" w:hAnsi="sөũ" w:hint="eastAsia"/>
                    <w:lang w:eastAsia="zh-TW"/>
                  </w:rPr>
                </w:rPrChange>
              </w:rPr>
            </w:pPr>
            <w:ins w:id="670" w:author="伯珊" w:date="2016-01-21T13:23:00Z">
              <w:r w:rsidRPr="003C6E24">
                <w:rPr>
                  <w:rFonts w:ascii="sөũ" w:hAnsi="sөũ" w:hint="eastAsia"/>
                  <w:lang w:eastAsia="zh-TW"/>
                  <w:rPrChange w:id="671" w:author="陳鐵元" w:date="2016-02-23T11:55:00Z">
                    <w:rPr>
                      <w:rFonts w:ascii="sөũ" w:hAnsi="sөũ" w:hint="eastAsia"/>
                      <w:lang w:eastAsia="zh-TW"/>
                    </w:rPr>
                  </w:rPrChange>
                </w:rPr>
                <w:t>豁免保費</w:t>
              </w:r>
              <w:r w:rsidRPr="003C6E24">
                <w:rPr>
                  <w:rFonts w:ascii="sөũ" w:hAnsi="sөũ" w:hint="eastAsia"/>
                  <w:lang w:eastAsia="zh-TW"/>
                  <w:rPrChange w:id="672" w:author="陳鐵元" w:date="2016-02-23T11:55:00Z">
                    <w:rPr>
                      <w:rFonts w:ascii="sөũ" w:hAnsi="sөũ" w:hint="eastAsia"/>
                      <w:lang w:eastAsia="zh-TW"/>
                    </w:rPr>
                  </w:rPrChange>
                </w:rPr>
                <w:t>-</w:t>
              </w:r>
            </w:ins>
            <w:ins w:id="673" w:author="伯珊" w:date="2016-01-21T13:17:00Z">
              <w:r w:rsidRPr="003C6E24">
                <w:rPr>
                  <w:rFonts w:ascii="sөũ" w:hAnsi="sөũ" w:hint="eastAsia"/>
                  <w:lang w:eastAsia="zh-TW"/>
                  <w:rPrChange w:id="674" w:author="陳鐵元" w:date="2016-02-23T11:55:00Z">
                    <w:rPr>
                      <w:rFonts w:ascii="sөũ" w:hAnsi="sөũ" w:hint="eastAsia"/>
                      <w:lang w:eastAsia="zh-TW"/>
                    </w:rPr>
                  </w:rPrChange>
                </w:rPr>
                <w:t>連續住</w:t>
              </w:r>
            </w:ins>
            <w:ins w:id="675" w:author="伯珊" w:date="2016-01-21T13:18:00Z">
              <w:r w:rsidRPr="003C6E24">
                <w:rPr>
                  <w:rFonts w:ascii="sөũ" w:hAnsi="sөũ" w:hint="eastAsia"/>
                  <w:lang w:eastAsia="zh-TW"/>
                  <w:rPrChange w:id="676" w:author="陳鐵元" w:date="2016-02-23T11:55:00Z">
                    <w:rPr>
                      <w:rFonts w:ascii="sөũ" w:hAnsi="sөũ" w:hint="eastAsia"/>
                      <w:lang w:eastAsia="zh-TW"/>
                    </w:rPr>
                  </w:rPrChange>
                </w:rPr>
                <w:t>院</w:t>
              </w:r>
            </w:ins>
          </w:p>
        </w:tc>
        <w:tc>
          <w:tcPr>
            <w:tcW w:w="3780" w:type="dxa"/>
          </w:tcPr>
          <w:p w:rsidR="00E8656F" w:rsidRPr="003C6E24" w:rsidRDefault="00E8656F" w:rsidP="00E8656F">
            <w:pPr>
              <w:pStyle w:val="Tabletext"/>
              <w:keepLines w:val="0"/>
              <w:spacing w:after="0" w:line="240" w:lineRule="auto"/>
              <w:rPr>
                <w:ins w:id="677" w:author="伯珊" w:date="2016-01-21T13:17:00Z"/>
                <w:rFonts w:hint="eastAsia"/>
                <w:bCs/>
                <w:lang w:eastAsia="zh-TW"/>
                <w:rPrChange w:id="678" w:author="陳鐵元" w:date="2016-02-23T11:55:00Z">
                  <w:rPr>
                    <w:ins w:id="679" w:author="伯珊" w:date="2016-01-21T13:17:00Z"/>
                    <w:rFonts w:hint="eastAsia"/>
                    <w:bCs/>
                    <w:lang w:eastAsia="zh-TW"/>
                  </w:rPr>
                </w:rPrChange>
              </w:rPr>
            </w:pPr>
            <w:ins w:id="680" w:author="伯珊" w:date="2016-01-21T13:18:00Z">
              <w:r w:rsidRPr="003C6E24">
                <w:rPr>
                  <w:rFonts w:hint="eastAsia"/>
                  <w:bCs/>
                  <w:lang w:eastAsia="zh-TW"/>
                  <w:rPrChange w:id="681" w:author="陳鐵元" w:date="2016-02-23T11:55:00Z">
                    <w:rPr>
                      <w:rFonts w:hint="eastAsia"/>
                      <w:bCs/>
                      <w:lang w:eastAsia="zh-TW"/>
                    </w:rPr>
                  </w:rPrChange>
                </w:rPr>
                <w:t>DTAAA040</w:t>
              </w:r>
            </w:ins>
          </w:p>
        </w:tc>
        <w:tc>
          <w:tcPr>
            <w:tcW w:w="2340" w:type="dxa"/>
          </w:tcPr>
          <w:p w:rsidR="00E8656F" w:rsidRPr="003C6E24" w:rsidRDefault="00E8656F" w:rsidP="00E8656F">
            <w:pPr>
              <w:rPr>
                <w:ins w:id="682" w:author="伯珊" w:date="2016-01-21T13:17:00Z"/>
                <w:rFonts w:ascii="細明體" w:eastAsia="細明體" w:hAnsi="細明體" w:hint="eastAsia"/>
                <w:sz w:val="20"/>
                <w:rPrChange w:id="683" w:author="陳鐵元" w:date="2016-02-23T11:55:00Z">
                  <w:rPr>
                    <w:ins w:id="684" w:author="伯珊" w:date="2016-01-21T13:17:00Z"/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  <w:tr w:rsidR="003C6E24" w:rsidRPr="003C6E24">
        <w:trPr>
          <w:ins w:id="685" w:author="陳鐵元" w:date="2016-02-23T11:57:00Z"/>
        </w:trPr>
        <w:tc>
          <w:tcPr>
            <w:tcW w:w="2520" w:type="dxa"/>
          </w:tcPr>
          <w:p w:rsidR="003C6E24" w:rsidRPr="00C576BF" w:rsidRDefault="003C6E24" w:rsidP="00E8656F">
            <w:pPr>
              <w:pStyle w:val="Tabletext"/>
              <w:keepLines w:val="0"/>
              <w:spacing w:after="0" w:line="240" w:lineRule="auto"/>
              <w:ind w:left="480"/>
              <w:rPr>
                <w:ins w:id="686" w:author="陳鐵元" w:date="2016-02-23T11:57:00Z"/>
                <w:rFonts w:ascii="sөũ" w:hAnsi="sөũ" w:hint="eastAsia"/>
                <w:lang w:eastAsia="zh-TW"/>
              </w:rPr>
            </w:pPr>
            <w:ins w:id="687" w:author="陳鐵元" w:date="2016-02-23T11:57:00Z">
              <w:r>
                <w:rPr>
                  <w:rFonts w:ascii="sөũ" w:hAnsi="sөũ" w:hint="eastAsia"/>
                  <w:lang w:eastAsia="zh-TW"/>
                </w:rPr>
                <w:t>殘廢裝置</w:t>
              </w:r>
            </w:ins>
          </w:p>
        </w:tc>
        <w:tc>
          <w:tcPr>
            <w:tcW w:w="3780" w:type="dxa"/>
          </w:tcPr>
          <w:p w:rsidR="003C6E24" w:rsidRPr="00C576BF" w:rsidRDefault="003C6E24" w:rsidP="00E8656F">
            <w:pPr>
              <w:pStyle w:val="Tabletext"/>
              <w:keepLines w:val="0"/>
              <w:spacing w:after="0" w:line="240" w:lineRule="auto"/>
              <w:rPr>
                <w:ins w:id="688" w:author="陳鐵元" w:date="2016-02-23T11:57:00Z"/>
                <w:rFonts w:hint="eastAsia"/>
                <w:bCs/>
                <w:lang w:eastAsia="zh-TW"/>
              </w:rPr>
            </w:pPr>
            <w:ins w:id="689" w:author="陳鐵元" w:date="2016-02-23T11:57:00Z">
              <w:r w:rsidRPr="00AF6CC1">
                <w:rPr>
                  <w:rFonts w:hint="eastAsia"/>
                  <w:bCs/>
                  <w:lang w:eastAsia="zh-TW"/>
                </w:rPr>
                <w:t>DTAAA040</w:t>
              </w:r>
            </w:ins>
          </w:p>
        </w:tc>
        <w:tc>
          <w:tcPr>
            <w:tcW w:w="2340" w:type="dxa"/>
          </w:tcPr>
          <w:p w:rsidR="003C6E24" w:rsidRPr="00C576BF" w:rsidRDefault="003C6E24" w:rsidP="00E8656F">
            <w:pPr>
              <w:rPr>
                <w:ins w:id="690" w:author="陳鐵元" w:date="2016-02-23T11:57:00Z"/>
                <w:rFonts w:ascii="細明體" w:eastAsia="細明體" w:hAnsi="細明體" w:hint="eastAsia"/>
                <w:sz w:val="20"/>
              </w:rPr>
            </w:pPr>
          </w:p>
        </w:tc>
      </w:tr>
      <w:tr w:rsidR="00C576BF" w:rsidRPr="003C6E24">
        <w:trPr>
          <w:ins w:id="691" w:author="伯珊" w:date="2016-05-19T21:12:00Z"/>
        </w:trPr>
        <w:tc>
          <w:tcPr>
            <w:tcW w:w="2520" w:type="dxa"/>
          </w:tcPr>
          <w:p w:rsidR="00C576BF" w:rsidRDefault="00C576BF" w:rsidP="00E8656F">
            <w:pPr>
              <w:pStyle w:val="Tabletext"/>
              <w:keepLines w:val="0"/>
              <w:spacing w:after="0" w:line="240" w:lineRule="auto"/>
              <w:ind w:left="480"/>
              <w:rPr>
                <w:ins w:id="692" w:author="伯珊" w:date="2016-05-19T21:12:00Z"/>
                <w:rFonts w:ascii="sөũ" w:hAnsi="sөũ" w:hint="eastAsia"/>
                <w:lang w:eastAsia="zh-TW"/>
              </w:rPr>
            </w:pPr>
            <w:ins w:id="693" w:author="伯珊" w:date="2016-05-19T21:13:00Z">
              <w:r>
                <w:rPr>
                  <w:rFonts w:ascii="sөũ" w:hAnsi="sөũ" w:hint="eastAsia"/>
                  <w:lang w:eastAsia="zh-TW"/>
                </w:rPr>
                <w:t>豁免保費</w:t>
              </w:r>
              <w:r>
                <w:rPr>
                  <w:rFonts w:ascii="sөũ" w:hAnsi="sөũ" w:hint="eastAsia"/>
                  <w:lang w:eastAsia="zh-TW"/>
                </w:rPr>
                <w:t>-</w:t>
              </w:r>
            </w:ins>
            <w:ins w:id="694" w:author="伯珊" w:date="2016-05-19T21:12:00Z">
              <w:r>
                <w:rPr>
                  <w:rFonts w:ascii="sөũ" w:hAnsi="sөũ" w:hint="eastAsia"/>
                  <w:lang w:eastAsia="zh-TW"/>
                </w:rPr>
                <w:t>癌症表示</w:t>
              </w:r>
            </w:ins>
          </w:p>
        </w:tc>
        <w:tc>
          <w:tcPr>
            <w:tcW w:w="3780" w:type="dxa"/>
          </w:tcPr>
          <w:p w:rsidR="00C576BF" w:rsidRPr="00AF6CC1" w:rsidRDefault="00C576BF" w:rsidP="00E8656F">
            <w:pPr>
              <w:pStyle w:val="Tabletext"/>
              <w:keepLines w:val="0"/>
              <w:spacing w:after="0" w:line="240" w:lineRule="auto"/>
              <w:rPr>
                <w:ins w:id="695" w:author="伯珊" w:date="2016-05-19T21:12:00Z"/>
                <w:rFonts w:hint="eastAsia"/>
                <w:bCs/>
                <w:lang w:eastAsia="zh-TW"/>
              </w:rPr>
            </w:pPr>
            <w:ins w:id="696" w:author="伯珊" w:date="2016-05-19T21:12:00Z">
              <w:r>
                <w:rPr>
                  <w:rFonts w:hint="eastAsia"/>
                  <w:bCs/>
                  <w:lang w:eastAsia="zh-TW"/>
                </w:rPr>
                <w:t>DTAAA040</w:t>
              </w:r>
            </w:ins>
          </w:p>
        </w:tc>
        <w:tc>
          <w:tcPr>
            <w:tcW w:w="2340" w:type="dxa"/>
          </w:tcPr>
          <w:p w:rsidR="00C576BF" w:rsidRPr="00C576BF" w:rsidRDefault="00C576BF" w:rsidP="00E8656F">
            <w:pPr>
              <w:rPr>
                <w:ins w:id="697" w:author="伯珊" w:date="2016-05-19T21:12:00Z"/>
                <w:rFonts w:ascii="細明體" w:eastAsia="細明體" w:hAnsi="細明體" w:hint="eastAsia"/>
                <w:sz w:val="20"/>
              </w:rPr>
            </w:pPr>
          </w:p>
        </w:tc>
      </w:tr>
    </w:tbl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69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699" w:author="陳鐵元" w:date="2016-02-23T11:55:00Z">
            <w:rPr>
              <w:rFonts w:hint="eastAsia"/>
              <w:lang w:eastAsia="zh-TW"/>
            </w:rPr>
          </w:rPrChange>
        </w:rPr>
        <w:t>ELSE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700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701" w:author="陳鐵元" w:date="2016-02-23T11:55:00Z">
            <w:rPr>
              <w:rFonts w:hint="eastAsia"/>
              <w:lang w:eastAsia="zh-TW"/>
            </w:rPr>
          </w:rPrChange>
        </w:rPr>
        <w:t>顯示</w:t>
      </w:r>
      <w:r w:rsidRPr="003C6E24">
        <w:rPr>
          <w:rFonts w:hint="eastAsia"/>
          <w:lang w:eastAsia="zh-TW"/>
          <w:rPrChange w:id="702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703" w:author="陳鐵元" w:date="2016-02-23T11:55:00Z">
            <w:rPr>
              <w:lang w:eastAsia="zh-TW"/>
            </w:rPr>
          </w:rPrChange>
        </w:rPr>
        <w:t>‘</w:t>
      </w:r>
      <w:r w:rsidRPr="003C6E24">
        <w:rPr>
          <w:rFonts w:hint="eastAsia"/>
          <w:lang w:eastAsia="zh-TW"/>
          <w:rPrChange w:id="704" w:author="陳鐵元" w:date="2016-02-23T11:55:00Z">
            <w:rPr>
              <w:rFonts w:hint="eastAsia"/>
              <w:lang w:eastAsia="zh-TW"/>
            </w:rPr>
          </w:rPrChange>
        </w:rPr>
        <w:t>該受理編號無大額給付資料</w:t>
      </w:r>
      <w:r w:rsidRPr="003C6E24">
        <w:rPr>
          <w:lang w:eastAsia="zh-TW"/>
          <w:rPrChange w:id="705" w:author="陳鐵元" w:date="2016-02-23T11:55:00Z">
            <w:rPr>
              <w:lang w:eastAsia="zh-TW"/>
            </w:rPr>
          </w:rPrChange>
        </w:rPr>
        <w:t>’</w:t>
      </w:r>
      <w:r w:rsidRPr="003C6E24">
        <w:rPr>
          <w:rFonts w:hint="eastAsia"/>
          <w:lang w:eastAsia="zh-TW"/>
          <w:rPrChange w:id="706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707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708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709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710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711" w:author="陳鐵元" w:date="2016-02-23T11:55:00Z">
            <w:rPr>
              <w:rFonts w:hint="eastAsia"/>
              <w:lang w:eastAsia="zh-TW"/>
            </w:rPr>
          </w:rPrChange>
        </w:rPr>
        <w:t>END IF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712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713" w:author="陳鐵元" w:date="2016-02-23T11:55:00Z">
            <w:rPr>
              <w:rFonts w:hint="eastAsia"/>
              <w:lang w:eastAsia="zh-TW"/>
            </w:rPr>
          </w:rPrChange>
        </w:rPr>
        <w:t>讀取殘廢項目資料：</w:t>
      </w:r>
      <w:r w:rsidRPr="003C6E24">
        <w:rPr>
          <w:rFonts w:hint="eastAsia"/>
          <w:lang w:eastAsia="zh-TW"/>
          <w:rPrChange w:id="714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Arial" w:hAnsi="Arial" w:cs="Arial"/>
          <w:lang w:eastAsia="zh-TW"/>
          <w:rPrChange w:id="715" w:author="陳鐵元" w:date="2016-02-23T11:55:00Z">
            <w:rPr>
              <w:rFonts w:ascii="Arial" w:hAnsi="Arial" w:cs="Arial"/>
              <w:lang w:eastAsia="zh-TW"/>
            </w:rPr>
          </w:rPrChange>
        </w:rPr>
        <w:t>AA_A0Z015</w:t>
      </w:r>
      <w:r w:rsidRPr="003C6E24">
        <w:rPr>
          <w:rFonts w:ascii="Arial" w:hAnsi="Arial" w:cs="Arial" w:hint="eastAsia"/>
          <w:lang w:eastAsia="zh-TW"/>
          <w:rPrChange w:id="716" w:author="陳鐵元" w:date="2016-02-23T11:55:00Z">
            <w:rPr>
              <w:rFonts w:ascii="Arial" w:hAnsi="Arial" w:cs="Arial" w:hint="eastAsia"/>
              <w:lang w:eastAsia="zh-TW"/>
            </w:rPr>
          </w:rPrChange>
        </w:rPr>
        <w:t xml:space="preserve">.Method5 </w:t>
      </w:r>
      <w:r w:rsidRPr="003C6E24">
        <w:rPr>
          <w:rFonts w:ascii="細明體" w:eastAsia="細明體" w:hAnsi="細明體" w:hint="eastAsia"/>
          <w:lang w:eastAsia="zh-TW"/>
          <w:rPrChange w:id="717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By 受理編號 ,</w:t>
      </w:r>
      <w:r w:rsidRPr="003C6E24">
        <w:rPr>
          <w:rFonts w:ascii="細明體" w:eastAsia="細明體" w:hAnsi="細明體"/>
          <w:lang w:eastAsia="zh-TW"/>
          <w:rPrChange w:id="718" w:author="陳鐵元" w:date="2016-02-23T11:55:00Z">
            <w:rPr>
              <w:rFonts w:ascii="細明體" w:eastAsia="細明體" w:hAnsi="細明體"/>
              <w:lang w:eastAsia="zh-TW"/>
            </w:rPr>
          </w:rPrChange>
        </w:rPr>
        <w:t xml:space="preserve"> 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3C6E24">
          <w:rPr>
            <w:rFonts w:ascii="細明體" w:eastAsia="細明體" w:hAnsi="細明體" w:hint="eastAsia"/>
            <w:lang w:eastAsia="zh-TW"/>
            <w:rPrChange w:id="719" w:author="陳鐵元" w:date="2016-02-23T11:55:00Z">
              <w:rPr>
                <w:rFonts w:ascii="細明體" w:eastAsia="細明體" w:hAnsi="細明體" w:hint="eastAsia"/>
                <w:lang w:eastAsia="zh-TW"/>
              </w:rPr>
            </w:rPrChange>
          </w:rPr>
          <w:t>1</w:t>
        </w:r>
        <w:r w:rsidRPr="003C6E24">
          <w:rPr>
            <w:rFonts w:ascii="細明體" w:eastAsia="細明體" w:hAnsi="細明體"/>
            <w:lang w:eastAsia="zh-TW"/>
            <w:rPrChange w:id="720" w:author="陳鐵元" w:date="2016-02-23T11:55:00Z">
              <w:rPr>
                <w:rFonts w:ascii="細明體" w:eastAsia="細明體" w:hAnsi="細明體"/>
                <w:lang w:eastAsia="zh-TW"/>
              </w:rPr>
            </w:rPrChange>
          </w:rPr>
          <w:t>’</w:t>
        </w:r>
      </w:smartTag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  <w:rPrChange w:id="721" w:author="陳鐵元" w:date="2016-02-23T11:55:00Z">
            <w:rPr>
              <w:lang w:eastAsia="zh-TW"/>
            </w:rPr>
          </w:rPrChange>
        </w:rPr>
      </w:pPr>
      <w:r w:rsidRPr="003C6E24">
        <w:rPr>
          <w:rFonts w:ascii="Arial" w:hAnsi="Arial" w:cs="Arial" w:hint="eastAsia"/>
          <w:lang w:eastAsia="zh-TW"/>
          <w:rPrChange w:id="722" w:author="陳鐵元" w:date="2016-02-23T11:55:00Z">
            <w:rPr>
              <w:rFonts w:ascii="Arial" w:hAnsi="Arial" w:cs="Arial" w:hint="eastAsia"/>
              <w:lang w:eastAsia="zh-TW"/>
            </w:rPr>
          </w:rPrChange>
        </w:rPr>
        <w:t xml:space="preserve">IF </w:t>
      </w:r>
      <w:r w:rsidRPr="003C6E24">
        <w:rPr>
          <w:rFonts w:ascii="Arial" w:hAnsi="Arial" w:cs="Arial" w:hint="eastAsia"/>
          <w:lang w:eastAsia="zh-TW"/>
          <w:rPrChange w:id="723" w:author="陳鐵元" w:date="2016-02-23T11:55:00Z">
            <w:rPr>
              <w:rFonts w:ascii="Arial" w:hAnsi="Arial" w:cs="Arial" w:hint="eastAsia"/>
              <w:lang w:eastAsia="zh-TW"/>
            </w:rPr>
          </w:rPrChange>
        </w:rPr>
        <w:t>有資料，顯示畫面相關欄位。</w:t>
      </w:r>
      <w:r w:rsidRPr="003C6E24">
        <w:rPr>
          <w:rFonts w:ascii="Arial" w:hAnsi="Arial" w:cs="Arial" w:hint="eastAsia"/>
          <w:lang w:eastAsia="zh-TW"/>
          <w:rPrChange w:id="724" w:author="陳鐵元" w:date="2016-02-23T11:55:00Z">
            <w:rPr>
              <w:rFonts w:ascii="Arial" w:hAnsi="Arial" w:cs="Arial" w:hint="eastAsia"/>
              <w:lang w:eastAsia="zh-TW"/>
            </w:rPr>
          </w:rPrChange>
        </w:rPr>
        <w:t xml:space="preserve">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725" w:author="陳鐵元" w:date="2016-02-23T11:5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/>
                <w:bCs/>
                <w:lang w:eastAsia="zh-TW"/>
                <w:rPrChange w:id="726" w:author="陳鐵元" w:date="2016-02-23T11:5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727" w:author="陳鐵元" w:date="2016-02-23T11:5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/>
                <w:bCs/>
                <w:lang w:eastAsia="zh-TW"/>
                <w:rPrChange w:id="728" w:author="陳鐵元" w:date="2016-02-23T11:5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資料來源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729" w:author="陳鐵元" w:date="2016-02-23T11:5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/>
                <w:lang w:eastAsia="zh-TW"/>
                <w:rPrChange w:id="730" w:author="陳鐵元" w:date="2016-02-23T11:55:00Z">
                  <w:rPr>
                    <w:rFonts w:hint="eastAsia"/>
                    <w:b/>
                    <w:lang w:eastAsia="zh-TW"/>
                  </w:rPr>
                </w:rPrChange>
              </w:rPr>
              <w:t>特殊限制</w:t>
            </w:r>
          </w:p>
        </w:tc>
      </w:tr>
      <w:tr w:rsidR="006D62E0" w:rsidRPr="003C6E24">
        <w:tc>
          <w:tcPr>
            <w:tcW w:w="2520" w:type="dxa"/>
            <w:vAlign w:val="center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73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rPrChange w:id="732" w:author="陳鐵元" w:date="2016-02-23T11:55:00Z">
                  <w:rPr>
                    <w:rFonts w:ascii="細明體" w:eastAsia="細明體" w:hAnsi="細明體" w:hint="eastAsia"/>
                  </w:rPr>
                </w:rPrChange>
              </w:rPr>
              <w:t>殘廢</w:t>
            </w:r>
            <w:r w:rsidRPr="003C6E24">
              <w:rPr>
                <w:rFonts w:ascii="細明體" w:eastAsia="細明體" w:hAnsi="細明體" w:hint="eastAsia"/>
                <w:lang w:eastAsia="zh-TW"/>
                <w:rPrChange w:id="733" w:author="陳鐵元" w:date="2016-02-23T11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種類</w:t>
            </w:r>
            <w:r w:rsidRPr="003C6E24">
              <w:rPr>
                <w:rFonts w:ascii="細明體" w:eastAsia="細明體" w:hAnsi="細明體" w:hint="eastAsia"/>
                <w:rPrChange w:id="734" w:author="陳鐵元" w:date="2016-02-23T11:55:00Z">
                  <w:rPr>
                    <w:rFonts w:ascii="細明體" w:eastAsia="細明體" w:hAnsi="細明體" w:hint="eastAsia"/>
                  </w:rPr>
                </w:rPrChange>
              </w:rPr>
              <w:t>序號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3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73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DTAAA041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3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  <w:vAlign w:val="center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738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lang w:eastAsia="zh-TW"/>
                <w:rPrChange w:id="739" w:author="陳鐵元" w:date="2016-02-23T11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殘廢種類</w:t>
            </w:r>
            <w:r w:rsidRPr="003C6E24">
              <w:rPr>
                <w:rFonts w:ascii="細明體" w:eastAsia="細明體" w:hAnsi="細明體" w:hint="eastAsia"/>
                <w:rPrChange w:id="740" w:author="陳鐵元" w:date="2016-02-23T11:55:00Z">
                  <w:rPr>
                    <w:rFonts w:ascii="細明體" w:eastAsia="細明體" w:hAnsi="細明體" w:hint="eastAsia"/>
                  </w:rPr>
                </w:rPrChange>
              </w:rPr>
              <w:t>編號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4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74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DTAAA041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4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  <w:vAlign w:val="center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  <w:rPrChange w:id="744" w:author="陳鐵元" w:date="2016-02-23T11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lang w:eastAsia="zh-TW"/>
                <w:rPrChange w:id="745" w:author="陳鐵元" w:date="2016-02-23T11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項目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4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74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DTAAA041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4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  <w:vAlign w:val="center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749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rPrChange w:id="750" w:author="陳鐵元" w:date="2016-02-23T11:55:00Z">
                  <w:rPr>
                    <w:rFonts w:ascii="細明體" w:eastAsia="細明體" w:hAnsi="細明體" w:hint="eastAsia"/>
                  </w:rPr>
                </w:rPrChange>
              </w:rPr>
              <w:t>部位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5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75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DTAAA041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5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  <w:vAlign w:val="center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754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rPrChange w:id="755" w:author="陳鐵元" w:date="2016-02-23T11:55:00Z">
                  <w:rPr>
                    <w:rFonts w:ascii="細明體" w:eastAsia="細明體" w:hAnsi="細明體" w:hint="eastAsia"/>
                  </w:rPr>
                </w:rPrChange>
              </w:rPr>
              <w:t>左右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5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757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75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41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5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  <w:vAlign w:val="center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760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rPrChange w:id="761" w:author="陳鐵元" w:date="2016-02-23T11:55:00Z">
                  <w:rPr>
                    <w:rFonts w:ascii="細明體" w:eastAsia="細明體" w:hAnsi="細明體" w:hint="eastAsia"/>
                  </w:rPr>
                </w:rPrChange>
              </w:rPr>
              <w:t>關節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762" w:author="陳鐵元" w:date="2016-02-23T11:55:00Z">
                  <w:rPr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763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76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41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6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  <w:vAlign w:val="center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76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lang w:eastAsia="zh-TW"/>
                <w:rPrChange w:id="767" w:author="陳鐵元" w:date="2016-02-23T11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機能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768" w:author="陳鐵元" w:date="2016-02-23T11:55:00Z">
                  <w:rPr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769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77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41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7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772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773" w:author="陳鐵元" w:date="2016-02-23T11:55:00Z">
            <w:rPr>
              <w:rFonts w:hint="eastAsia"/>
              <w:lang w:eastAsia="zh-TW"/>
            </w:rPr>
          </w:rPrChange>
        </w:rPr>
        <w:t xml:space="preserve">Button </w:t>
      </w:r>
      <w:r w:rsidRPr="003C6E24">
        <w:rPr>
          <w:rFonts w:hint="eastAsia"/>
          <w:lang w:eastAsia="zh-TW"/>
          <w:rPrChange w:id="774" w:author="陳鐵元" w:date="2016-02-23T11:55:00Z">
            <w:rPr>
              <w:rFonts w:hint="eastAsia"/>
              <w:lang w:eastAsia="zh-TW"/>
            </w:rPr>
          </w:rPrChange>
        </w:rPr>
        <w:t>顯示：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6D62E0" w:rsidRPr="003C6E24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  <w:rPrChange w:id="77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77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Button Name</w:t>
            </w:r>
          </w:p>
        </w:tc>
        <w:tc>
          <w:tcPr>
            <w:tcW w:w="50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  <w:rPrChange w:id="77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77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Enable</w:t>
            </w:r>
            <w:r w:rsidRPr="003C6E24">
              <w:rPr>
                <w:rFonts w:hint="eastAsia"/>
                <w:bCs/>
                <w:lang w:eastAsia="zh-TW"/>
                <w:rPrChange w:id="77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時機</w:t>
            </w:r>
          </w:p>
        </w:tc>
      </w:tr>
      <w:tr w:rsidR="006D62E0" w:rsidRPr="003C6E24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780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781" w:author="陳鐵元" w:date="2016-02-23T11:55:00Z">
                  <w:rPr>
                    <w:rFonts w:hint="eastAsia"/>
                    <w:lang w:eastAsia="zh-TW"/>
                  </w:rPr>
                </w:rPrChange>
              </w:rPr>
              <w:t>輸入</w:t>
            </w:r>
          </w:p>
        </w:tc>
        <w:tc>
          <w:tcPr>
            <w:tcW w:w="504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4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lang w:eastAsia="zh-TW"/>
                <w:rPrChange w:id="782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/>
                <w:lang w:eastAsia="zh-TW"/>
                <w:rPrChange w:id="783" w:author="陳鐵元" w:date="2016-02-23T11:55:00Z">
                  <w:rPr>
                    <w:rFonts w:ascii="新細明體" w:hAnsi="新細明體"/>
                    <w:lang w:eastAsia="zh-TW"/>
                  </w:rPr>
                </w:rPrChange>
              </w:rPr>
              <w:t>DTAAA</w:t>
            </w:r>
            <w:r w:rsidRPr="003C6E24">
              <w:rPr>
                <w:rFonts w:ascii="新細明體" w:hAnsi="新細明體" w:hint="eastAsia"/>
                <w:lang w:eastAsia="zh-TW"/>
                <w:rPrChange w:id="784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001.</w:t>
            </w:r>
            <w:r w:rsidRPr="003C6E24">
              <w:rPr>
                <w:rFonts w:hint="eastAsia"/>
                <w:lang w:eastAsia="zh-TW"/>
                <w:rPrChange w:id="785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Pr="003C6E24">
              <w:rPr>
                <w:rFonts w:hint="eastAsia"/>
                <w:lang w:eastAsia="zh-TW"/>
                <w:rPrChange w:id="786" w:author="陳鐵元" w:date="2016-02-23T11:55:00Z">
                  <w:rPr>
                    <w:rFonts w:hint="eastAsia"/>
                    <w:lang w:eastAsia="zh-TW"/>
                  </w:rPr>
                </w:rPrChange>
              </w:rPr>
              <w:t xml:space="preserve"> = 00(</w:t>
            </w:r>
            <w:r w:rsidRPr="003C6E24">
              <w:rPr>
                <w:rFonts w:hint="eastAsia"/>
                <w:lang w:eastAsia="zh-TW"/>
                <w:rPrChange w:id="78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3C6E24">
              <w:rPr>
                <w:rFonts w:hint="eastAsia"/>
                <w:lang w:eastAsia="zh-TW"/>
                <w:rPrChange w:id="788" w:author="陳鐵元" w:date="2016-02-23T11:55:00Z">
                  <w:rPr>
                    <w:rFonts w:hint="eastAsia"/>
                    <w:lang w:eastAsia="zh-TW"/>
                  </w:rPr>
                </w:rPrChange>
              </w:rPr>
              <w:t xml:space="preserve">) </w:t>
            </w:r>
          </w:p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4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lang w:eastAsia="zh-TW"/>
                <w:rPrChange w:id="789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/>
                <w:lang w:eastAsia="zh-TW"/>
                <w:rPrChange w:id="790" w:author="陳鐵元" w:date="2016-02-23T11:55:00Z">
                  <w:rPr>
                    <w:rFonts w:ascii="新細明體" w:hAnsi="新細明體"/>
                    <w:lang w:eastAsia="zh-TW"/>
                  </w:rPr>
                </w:rPrChange>
              </w:rPr>
              <w:t>DTAAA</w:t>
            </w:r>
            <w:r w:rsidRPr="003C6E24">
              <w:rPr>
                <w:rFonts w:ascii="新細明體" w:hAnsi="新細明體" w:hint="eastAsia"/>
                <w:lang w:eastAsia="zh-TW"/>
                <w:rPrChange w:id="791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001.</w:t>
            </w:r>
            <w:r w:rsidRPr="003C6E24">
              <w:rPr>
                <w:rFonts w:hint="eastAsia"/>
                <w:lang w:eastAsia="zh-TW"/>
                <w:rPrChange w:id="792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受理人員為登入者</w:t>
            </w:r>
            <w:r w:rsidRPr="003C6E24">
              <w:rPr>
                <w:rFonts w:hint="eastAsia"/>
                <w:lang w:eastAsia="zh-TW"/>
                <w:rPrChange w:id="793" w:author="陳鐵元" w:date="2016-02-23T11:55:00Z">
                  <w:rPr>
                    <w:rFonts w:hint="eastAsia"/>
                    <w:lang w:eastAsia="zh-TW"/>
                  </w:rPr>
                </w:rPrChange>
              </w:rPr>
              <w:t xml:space="preserve"> </w:t>
            </w:r>
          </w:p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4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lang w:eastAsia="zh-TW"/>
                <w:rPrChange w:id="794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/>
                <w:lang w:eastAsia="zh-TW"/>
                <w:rPrChange w:id="795" w:author="陳鐵元" w:date="2016-02-23T11:55:00Z">
                  <w:rPr>
                    <w:rFonts w:ascii="新細明體" w:hAnsi="新細明體"/>
                    <w:lang w:eastAsia="zh-TW"/>
                  </w:rPr>
                </w:rPrChange>
              </w:rPr>
              <w:t>DTAAA</w:t>
            </w:r>
            <w:r w:rsidRPr="003C6E24">
              <w:rPr>
                <w:rFonts w:ascii="新細明體" w:hAnsi="新細明體" w:hint="eastAsia"/>
                <w:lang w:eastAsia="zh-TW"/>
                <w:rPrChange w:id="796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001.</w:t>
            </w:r>
            <w:r w:rsidRPr="003C6E24">
              <w:rPr>
                <w:rFonts w:ascii="細明體" w:eastAsia="細明體" w:hAnsi="細明體" w:hint="eastAsia"/>
                <w:lang w:eastAsia="zh-TW"/>
                <w:rPrChange w:id="797" w:author="陳鐵元" w:date="2016-02-23T11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 xml:space="preserve">大額給付處理狀態 = </w:t>
            </w:r>
            <w:r w:rsidRPr="003C6E24">
              <w:rPr>
                <w:rFonts w:ascii="細明體" w:eastAsia="細明體" w:hAnsi="細明體"/>
                <w:lang w:eastAsia="zh-TW"/>
                <w:rPrChange w:id="798" w:author="陳鐵元" w:date="2016-02-23T11:55:00Z">
                  <w:rPr>
                    <w:rFonts w:ascii="細明體" w:eastAsia="細明體" w:hAnsi="細明體"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 w:rsidRPr="003C6E24">
                <w:rPr>
                  <w:rFonts w:ascii="細明體" w:eastAsia="細明體" w:hAnsi="細明體" w:hint="eastAsia"/>
                  <w:lang w:eastAsia="zh-TW"/>
                  <w:rPrChange w:id="799" w:author="陳鐵元" w:date="2016-02-23T11:55:00Z">
                    <w:rPr>
                      <w:rFonts w:ascii="細明體" w:eastAsia="細明體" w:hAnsi="細明體" w:hint="eastAsia"/>
                      <w:lang w:eastAsia="zh-TW"/>
                    </w:rPr>
                  </w:rPrChange>
                </w:rPr>
                <w:t>0</w:t>
              </w:r>
              <w:r w:rsidRPr="003C6E24">
                <w:rPr>
                  <w:rFonts w:ascii="細明體" w:eastAsia="細明體" w:hAnsi="細明體"/>
                  <w:lang w:eastAsia="zh-TW"/>
                  <w:rPrChange w:id="800" w:author="陳鐵元" w:date="2016-02-23T11:55:00Z">
                    <w:rPr>
                      <w:rFonts w:ascii="細明體" w:eastAsia="細明體" w:hAnsi="細明體"/>
                      <w:lang w:eastAsia="zh-TW"/>
                    </w:rPr>
                  </w:rPrChange>
                </w:rPr>
                <w:t>’</w:t>
              </w:r>
            </w:smartTag>
          </w:p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4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lang w:eastAsia="zh-TW"/>
                <w:rPrChange w:id="80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 w:hint="eastAsia"/>
                <w:lang w:eastAsia="zh-TW"/>
                <w:rPrChange w:id="802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DTAAA040 無資料時</w:t>
            </w:r>
          </w:p>
        </w:tc>
      </w:tr>
      <w:tr w:rsidR="006D62E0" w:rsidRPr="003C6E24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803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804" w:author="陳鐵元" w:date="2016-02-23T11:55:00Z">
                  <w:rPr>
                    <w:rFonts w:hint="eastAsia"/>
                    <w:lang w:eastAsia="zh-TW"/>
                  </w:rPr>
                </w:rPrChange>
              </w:rPr>
              <w:t>修改</w:t>
            </w:r>
          </w:p>
        </w:tc>
        <w:tc>
          <w:tcPr>
            <w:tcW w:w="504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5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lang w:eastAsia="zh-TW"/>
                <w:rPrChange w:id="80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/>
                <w:lang w:eastAsia="zh-TW"/>
                <w:rPrChange w:id="806" w:author="陳鐵元" w:date="2016-02-23T11:55:00Z">
                  <w:rPr>
                    <w:rFonts w:ascii="新細明體" w:hAnsi="新細明體"/>
                    <w:lang w:eastAsia="zh-TW"/>
                  </w:rPr>
                </w:rPrChange>
              </w:rPr>
              <w:t>DTAAA</w:t>
            </w:r>
            <w:r w:rsidRPr="003C6E24">
              <w:rPr>
                <w:rFonts w:ascii="新細明體" w:hAnsi="新細明體" w:hint="eastAsia"/>
                <w:lang w:eastAsia="zh-TW"/>
                <w:rPrChange w:id="807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001.</w:t>
            </w:r>
            <w:r w:rsidRPr="003C6E24">
              <w:rPr>
                <w:rFonts w:hint="eastAsia"/>
                <w:lang w:eastAsia="zh-TW"/>
                <w:rPrChange w:id="808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Pr="003C6E24">
              <w:rPr>
                <w:rFonts w:hint="eastAsia"/>
                <w:lang w:eastAsia="zh-TW"/>
                <w:rPrChange w:id="809" w:author="陳鐵元" w:date="2016-02-23T11:55:00Z">
                  <w:rPr>
                    <w:rFonts w:hint="eastAsia"/>
                    <w:lang w:eastAsia="zh-TW"/>
                  </w:rPr>
                </w:rPrChange>
              </w:rPr>
              <w:t xml:space="preserve"> = 00(</w:t>
            </w:r>
            <w:r w:rsidRPr="003C6E24">
              <w:rPr>
                <w:rFonts w:hint="eastAsia"/>
                <w:lang w:eastAsia="zh-TW"/>
                <w:rPrChange w:id="810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3C6E24">
              <w:rPr>
                <w:rFonts w:hint="eastAsia"/>
                <w:lang w:eastAsia="zh-TW"/>
                <w:rPrChange w:id="811" w:author="陳鐵元" w:date="2016-02-23T11:55:00Z">
                  <w:rPr>
                    <w:rFonts w:hint="eastAsia"/>
                    <w:lang w:eastAsia="zh-TW"/>
                  </w:rPr>
                </w:rPrChange>
              </w:rPr>
              <w:t>)</w:t>
            </w:r>
          </w:p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5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lang w:eastAsia="zh-TW"/>
                <w:rPrChange w:id="812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/>
                <w:lang w:eastAsia="zh-TW"/>
                <w:rPrChange w:id="813" w:author="陳鐵元" w:date="2016-02-23T11:55:00Z">
                  <w:rPr>
                    <w:rFonts w:ascii="新細明體" w:hAnsi="新細明體"/>
                    <w:lang w:eastAsia="zh-TW"/>
                  </w:rPr>
                </w:rPrChange>
              </w:rPr>
              <w:t>DTAAA</w:t>
            </w:r>
            <w:r w:rsidRPr="003C6E24">
              <w:rPr>
                <w:rFonts w:ascii="新細明體" w:hAnsi="新細明體" w:hint="eastAsia"/>
                <w:lang w:eastAsia="zh-TW"/>
                <w:rPrChange w:id="814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001.</w:t>
            </w:r>
            <w:r w:rsidRPr="003C6E24">
              <w:rPr>
                <w:rFonts w:hint="eastAsia"/>
                <w:lang w:eastAsia="zh-TW"/>
                <w:rPrChange w:id="815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受理人員為登入者</w:t>
            </w:r>
          </w:p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5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lang w:eastAsia="zh-TW"/>
                <w:rPrChange w:id="81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/>
                <w:lang w:eastAsia="zh-TW"/>
                <w:rPrChange w:id="817" w:author="陳鐵元" w:date="2016-02-23T11:55:00Z">
                  <w:rPr>
                    <w:rFonts w:ascii="新細明體" w:hAnsi="新細明體"/>
                    <w:lang w:eastAsia="zh-TW"/>
                  </w:rPr>
                </w:rPrChange>
              </w:rPr>
              <w:t>DTAAA</w:t>
            </w:r>
            <w:r w:rsidRPr="003C6E24">
              <w:rPr>
                <w:rFonts w:ascii="新細明體" w:hAnsi="新細明體" w:hint="eastAsia"/>
                <w:lang w:eastAsia="zh-TW"/>
                <w:rPrChange w:id="818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001.</w:t>
            </w:r>
            <w:r w:rsidRPr="003C6E24">
              <w:rPr>
                <w:rFonts w:ascii="細明體" w:eastAsia="細明體" w:hAnsi="細明體" w:hint="eastAsia"/>
                <w:lang w:eastAsia="zh-TW"/>
                <w:rPrChange w:id="819" w:author="陳鐵元" w:date="2016-02-23T11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 xml:space="preserve">大額給付處理狀態 = </w:t>
            </w:r>
            <w:r w:rsidRPr="003C6E24">
              <w:rPr>
                <w:rFonts w:ascii="細明體" w:eastAsia="細明體" w:hAnsi="細明體"/>
                <w:lang w:eastAsia="zh-TW"/>
                <w:rPrChange w:id="820" w:author="陳鐵元" w:date="2016-02-23T11:55:00Z">
                  <w:rPr>
                    <w:rFonts w:ascii="細明體" w:eastAsia="細明體" w:hAnsi="細明體"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3C6E24">
                <w:rPr>
                  <w:rFonts w:ascii="細明體" w:eastAsia="細明體" w:hAnsi="細明體" w:hint="eastAsia"/>
                  <w:lang w:eastAsia="zh-TW"/>
                  <w:rPrChange w:id="821" w:author="陳鐵元" w:date="2016-02-23T11:55:00Z">
                    <w:rPr>
                      <w:rFonts w:ascii="細明體" w:eastAsia="細明體" w:hAnsi="細明體" w:hint="eastAsia"/>
                      <w:lang w:eastAsia="zh-TW"/>
                    </w:rPr>
                  </w:rPrChange>
                </w:rPr>
                <w:t>1</w:t>
              </w:r>
              <w:r w:rsidRPr="003C6E24">
                <w:rPr>
                  <w:rFonts w:ascii="細明體" w:eastAsia="細明體" w:hAnsi="細明體"/>
                  <w:lang w:eastAsia="zh-TW"/>
                  <w:rPrChange w:id="822" w:author="陳鐵元" w:date="2016-02-23T11:55:00Z">
                    <w:rPr>
                      <w:rFonts w:ascii="細明體" w:eastAsia="細明體" w:hAnsi="細明體"/>
                      <w:lang w:eastAsia="zh-TW"/>
                    </w:rPr>
                  </w:rPrChange>
                </w:rPr>
                <w:t>’</w:t>
              </w:r>
            </w:smartTag>
          </w:p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5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lang w:eastAsia="zh-TW"/>
                <w:rPrChange w:id="823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 w:hint="eastAsia"/>
                <w:lang w:eastAsia="zh-TW"/>
                <w:rPrChange w:id="824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DTAAA040 有資料時</w:t>
            </w:r>
          </w:p>
        </w:tc>
      </w:tr>
      <w:tr w:rsidR="006D62E0" w:rsidRPr="003C6E24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82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826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刪除</w:t>
            </w:r>
          </w:p>
        </w:tc>
        <w:tc>
          <w:tcPr>
            <w:tcW w:w="504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6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lang w:eastAsia="zh-TW"/>
                <w:rPrChange w:id="827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/>
                <w:lang w:eastAsia="zh-TW"/>
                <w:rPrChange w:id="828" w:author="陳鐵元" w:date="2016-02-23T11:55:00Z">
                  <w:rPr>
                    <w:rFonts w:ascii="新細明體" w:hAnsi="新細明體"/>
                    <w:lang w:eastAsia="zh-TW"/>
                  </w:rPr>
                </w:rPrChange>
              </w:rPr>
              <w:t>DTAAA</w:t>
            </w:r>
            <w:r w:rsidRPr="003C6E24">
              <w:rPr>
                <w:rFonts w:ascii="新細明體" w:hAnsi="新細明體" w:hint="eastAsia"/>
                <w:lang w:eastAsia="zh-TW"/>
                <w:rPrChange w:id="829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001.</w:t>
            </w:r>
            <w:r w:rsidRPr="003C6E24">
              <w:rPr>
                <w:rFonts w:hint="eastAsia"/>
                <w:lang w:eastAsia="zh-TW"/>
                <w:rPrChange w:id="830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Pr="003C6E24">
              <w:rPr>
                <w:rFonts w:hint="eastAsia"/>
                <w:lang w:eastAsia="zh-TW"/>
                <w:rPrChange w:id="831" w:author="陳鐵元" w:date="2016-02-23T11:55:00Z">
                  <w:rPr>
                    <w:rFonts w:hint="eastAsia"/>
                    <w:lang w:eastAsia="zh-TW"/>
                  </w:rPr>
                </w:rPrChange>
              </w:rPr>
              <w:t xml:space="preserve"> = 00(</w:t>
            </w:r>
            <w:r w:rsidRPr="003C6E24">
              <w:rPr>
                <w:rFonts w:hint="eastAsia"/>
                <w:lang w:eastAsia="zh-TW"/>
                <w:rPrChange w:id="832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3C6E24">
              <w:rPr>
                <w:rFonts w:hint="eastAsia"/>
                <w:lang w:eastAsia="zh-TW"/>
                <w:rPrChange w:id="833" w:author="陳鐵元" w:date="2016-02-23T11:55:00Z">
                  <w:rPr>
                    <w:rFonts w:hint="eastAsia"/>
                    <w:lang w:eastAsia="zh-TW"/>
                  </w:rPr>
                </w:rPrChange>
              </w:rPr>
              <w:t>)</w:t>
            </w:r>
          </w:p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6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lang w:eastAsia="zh-TW"/>
                <w:rPrChange w:id="834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/>
                <w:lang w:eastAsia="zh-TW"/>
                <w:rPrChange w:id="835" w:author="陳鐵元" w:date="2016-02-23T11:55:00Z">
                  <w:rPr>
                    <w:rFonts w:ascii="新細明體" w:hAnsi="新細明體"/>
                    <w:lang w:eastAsia="zh-TW"/>
                  </w:rPr>
                </w:rPrChange>
              </w:rPr>
              <w:t>DTAAA</w:t>
            </w:r>
            <w:r w:rsidRPr="003C6E24">
              <w:rPr>
                <w:rFonts w:ascii="新細明體" w:hAnsi="新細明體" w:hint="eastAsia"/>
                <w:lang w:eastAsia="zh-TW"/>
                <w:rPrChange w:id="836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001.</w:t>
            </w:r>
            <w:r w:rsidRPr="003C6E24">
              <w:rPr>
                <w:rFonts w:hint="eastAsia"/>
                <w:lang w:eastAsia="zh-TW"/>
                <w:rPrChange w:id="83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受理人員為登入者</w:t>
            </w:r>
          </w:p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6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lang w:eastAsia="zh-TW"/>
                <w:rPrChange w:id="838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/>
                <w:lang w:eastAsia="zh-TW"/>
                <w:rPrChange w:id="839" w:author="陳鐵元" w:date="2016-02-23T11:55:00Z">
                  <w:rPr>
                    <w:rFonts w:ascii="新細明體" w:hAnsi="新細明體"/>
                    <w:lang w:eastAsia="zh-TW"/>
                  </w:rPr>
                </w:rPrChange>
              </w:rPr>
              <w:t>DTAAA</w:t>
            </w:r>
            <w:r w:rsidRPr="003C6E24">
              <w:rPr>
                <w:rFonts w:ascii="新細明體" w:hAnsi="新細明體" w:hint="eastAsia"/>
                <w:lang w:eastAsia="zh-TW"/>
                <w:rPrChange w:id="840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001.</w:t>
            </w:r>
            <w:r w:rsidRPr="003C6E24">
              <w:rPr>
                <w:rFonts w:ascii="細明體" w:eastAsia="細明體" w:hAnsi="細明體" w:hint="eastAsia"/>
                <w:lang w:eastAsia="zh-TW"/>
                <w:rPrChange w:id="841" w:author="陳鐵元" w:date="2016-02-23T11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 xml:space="preserve">大額給付處理狀態 = </w:t>
            </w:r>
            <w:r w:rsidRPr="003C6E24">
              <w:rPr>
                <w:rFonts w:ascii="細明體" w:eastAsia="細明體" w:hAnsi="細明體"/>
                <w:lang w:eastAsia="zh-TW"/>
                <w:rPrChange w:id="842" w:author="陳鐵元" w:date="2016-02-23T11:55:00Z">
                  <w:rPr>
                    <w:rFonts w:ascii="細明體" w:eastAsia="細明體" w:hAnsi="細明體"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3C6E24">
                <w:rPr>
                  <w:rFonts w:ascii="細明體" w:eastAsia="細明體" w:hAnsi="細明體" w:hint="eastAsia"/>
                  <w:lang w:eastAsia="zh-TW"/>
                  <w:rPrChange w:id="843" w:author="陳鐵元" w:date="2016-02-23T11:55:00Z">
                    <w:rPr>
                      <w:rFonts w:ascii="細明體" w:eastAsia="細明體" w:hAnsi="細明體" w:hint="eastAsia"/>
                      <w:lang w:eastAsia="zh-TW"/>
                    </w:rPr>
                  </w:rPrChange>
                </w:rPr>
                <w:t>1</w:t>
              </w:r>
              <w:r w:rsidRPr="003C6E24">
                <w:rPr>
                  <w:rFonts w:ascii="細明體" w:eastAsia="細明體" w:hAnsi="細明體"/>
                  <w:lang w:eastAsia="zh-TW"/>
                  <w:rPrChange w:id="844" w:author="陳鐵元" w:date="2016-02-23T11:55:00Z">
                    <w:rPr>
                      <w:rFonts w:ascii="細明體" w:eastAsia="細明體" w:hAnsi="細明體"/>
                      <w:lang w:eastAsia="zh-TW"/>
                    </w:rPr>
                  </w:rPrChange>
                </w:rPr>
                <w:t>’</w:t>
              </w:r>
            </w:smartTag>
          </w:p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6"/>
              </w:numPr>
              <w:tabs>
                <w:tab w:val="clear" w:pos="480"/>
                <w:tab w:val="num" w:pos="349"/>
              </w:tabs>
              <w:spacing w:after="0" w:line="240" w:lineRule="auto"/>
              <w:rPr>
                <w:rFonts w:hint="eastAsia"/>
                <w:lang w:eastAsia="zh-TW"/>
                <w:rPrChange w:id="84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 w:hint="eastAsia"/>
                <w:lang w:eastAsia="zh-TW"/>
                <w:rPrChange w:id="846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DTAAA040 有資料時</w:t>
            </w:r>
          </w:p>
        </w:tc>
      </w:tr>
      <w:tr w:rsidR="006D62E0" w:rsidRPr="003C6E24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847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848" w:author="陳鐵元" w:date="2016-02-23T11:55:00Z">
                  <w:rPr>
                    <w:rFonts w:hint="eastAsia"/>
                    <w:lang w:eastAsia="zh-TW"/>
                  </w:rPr>
                </w:rPrChange>
              </w:rPr>
              <w:t>資料確認</w:t>
            </w:r>
          </w:p>
        </w:tc>
        <w:tc>
          <w:tcPr>
            <w:tcW w:w="504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hint="eastAsia"/>
                <w:strike/>
                <w:lang w:eastAsia="zh-TW"/>
                <w:rPrChange w:id="849" w:author="陳鐵元" w:date="2016-02-23T11:55:00Z">
                  <w:rPr>
                    <w:rFonts w:hint="eastAsia"/>
                    <w:strike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/>
                <w:strike/>
                <w:lang w:eastAsia="zh-TW"/>
                <w:rPrChange w:id="850" w:author="陳鐵元" w:date="2016-02-23T11:55:00Z">
                  <w:rPr>
                    <w:rFonts w:ascii="新細明體" w:hAnsi="新細明體"/>
                    <w:strike/>
                    <w:lang w:eastAsia="zh-TW"/>
                  </w:rPr>
                </w:rPrChange>
              </w:rPr>
              <w:t>DTAAA</w:t>
            </w:r>
            <w:r w:rsidRPr="003C6E24">
              <w:rPr>
                <w:rFonts w:ascii="新細明體" w:hAnsi="新細明體" w:hint="eastAsia"/>
                <w:strike/>
                <w:lang w:eastAsia="zh-TW"/>
                <w:rPrChange w:id="851" w:author="陳鐵元" w:date="2016-02-23T11:55:00Z">
                  <w:rPr>
                    <w:rFonts w:ascii="新細明體" w:hAnsi="新細明體" w:hint="eastAsia"/>
                    <w:strike/>
                    <w:lang w:eastAsia="zh-TW"/>
                  </w:rPr>
                </w:rPrChange>
              </w:rPr>
              <w:t>001</w:t>
            </w:r>
            <w:r w:rsidRPr="003C6E24">
              <w:rPr>
                <w:rFonts w:hint="eastAsia"/>
                <w:strike/>
                <w:lang w:eastAsia="zh-TW"/>
                <w:rPrChange w:id="852" w:author="陳鐵元" w:date="2016-02-23T11:55:00Z">
                  <w:rPr>
                    <w:rFonts w:hint="eastAsia"/>
                    <w:strike/>
                    <w:lang w:eastAsia="zh-TW"/>
                  </w:rPr>
                </w:rPrChange>
              </w:rPr>
              <w:t>受理進度</w:t>
            </w:r>
            <w:r w:rsidRPr="003C6E24">
              <w:rPr>
                <w:rFonts w:hint="eastAsia"/>
                <w:strike/>
                <w:lang w:eastAsia="zh-TW"/>
                <w:rPrChange w:id="853" w:author="陳鐵元" w:date="2016-02-23T11:55:00Z">
                  <w:rPr>
                    <w:rFonts w:hint="eastAsia"/>
                    <w:strike/>
                    <w:lang w:eastAsia="zh-TW"/>
                  </w:rPr>
                </w:rPrChange>
              </w:rPr>
              <w:t xml:space="preserve">   = 10(</w:t>
            </w:r>
            <w:r w:rsidRPr="003C6E24">
              <w:rPr>
                <w:rFonts w:hint="eastAsia"/>
                <w:strike/>
                <w:lang w:eastAsia="zh-TW"/>
                <w:rPrChange w:id="854" w:author="陳鐵元" w:date="2016-02-23T11:55:00Z">
                  <w:rPr>
                    <w:rFonts w:hint="eastAsia"/>
                    <w:strike/>
                    <w:lang w:eastAsia="zh-TW"/>
                  </w:rPr>
                </w:rPrChange>
              </w:rPr>
              <w:t>受理</w:t>
            </w:r>
            <w:r w:rsidRPr="003C6E24">
              <w:rPr>
                <w:rFonts w:hint="eastAsia"/>
                <w:strike/>
                <w:lang w:eastAsia="zh-TW"/>
                <w:rPrChange w:id="855" w:author="陳鐵元" w:date="2016-02-23T11:55:00Z">
                  <w:rPr>
                    <w:rFonts w:hint="eastAsia"/>
                    <w:strike/>
                    <w:lang w:eastAsia="zh-TW"/>
                  </w:rPr>
                </w:rPrChange>
              </w:rPr>
              <w:t>)</w:t>
            </w:r>
          </w:p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hint="eastAsia"/>
                <w:lang w:eastAsia="zh-TW"/>
                <w:rPrChange w:id="85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/>
                <w:strike/>
                <w:lang w:eastAsia="zh-TW"/>
                <w:rPrChange w:id="857" w:author="陳鐵元" w:date="2016-02-23T11:55:00Z">
                  <w:rPr>
                    <w:rFonts w:ascii="新細明體" w:hAnsi="新細明體"/>
                    <w:strike/>
                    <w:lang w:eastAsia="zh-TW"/>
                  </w:rPr>
                </w:rPrChange>
              </w:rPr>
              <w:t>DTAAA</w:t>
            </w:r>
            <w:r w:rsidRPr="003C6E24">
              <w:rPr>
                <w:rFonts w:ascii="新細明體" w:hAnsi="新細明體" w:hint="eastAsia"/>
                <w:strike/>
                <w:lang w:eastAsia="zh-TW"/>
                <w:rPrChange w:id="858" w:author="陳鐵元" w:date="2016-02-23T11:55:00Z">
                  <w:rPr>
                    <w:rFonts w:ascii="新細明體" w:hAnsi="新細明體" w:hint="eastAsia"/>
                    <w:strike/>
                    <w:lang w:eastAsia="zh-TW"/>
                  </w:rPr>
                </w:rPrChange>
              </w:rPr>
              <w:t>001.</w:t>
            </w:r>
            <w:r w:rsidRPr="003C6E24">
              <w:rPr>
                <w:rFonts w:ascii="細明體" w:eastAsia="細明體" w:hAnsi="細明體" w:hint="eastAsia"/>
                <w:strike/>
                <w:lang w:eastAsia="zh-TW"/>
                <w:rPrChange w:id="859" w:author="陳鐵元" w:date="2016-02-23T11:55:00Z">
                  <w:rPr>
                    <w:rFonts w:ascii="細明體" w:eastAsia="細明體" w:hAnsi="細明體" w:hint="eastAsia"/>
                    <w:strike/>
                    <w:lang w:eastAsia="zh-TW"/>
                  </w:rPr>
                </w:rPrChange>
              </w:rPr>
              <w:t xml:space="preserve">大額給付處理狀態 = </w:t>
            </w:r>
            <w:r w:rsidRPr="003C6E24">
              <w:rPr>
                <w:rFonts w:ascii="細明體" w:eastAsia="細明體" w:hAnsi="細明體"/>
                <w:strike/>
                <w:lang w:eastAsia="zh-TW"/>
                <w:rPrChange w:id="860" w:author="陳鐵元" w:date="2016-02-23T11:55:00Z">
                  <w:rPr>
                    <w:rFonts w:ascii="細明體" w:eastAsia="細明體" w:hAnsi="細明體"/>
                    <w:strike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3C6E24">
                <w:rPr>
                  <w:rFonts w:ascii="細明體" w:eastAsia="細明體" w:hAnsi="細明體" w:hint="eastAsia"/>
                  <w:strike/>
                  <w:lang w:eastAsia="zh-TW"/>
                  <w:rPrChange w:id="861" w:author="陳鐵元" w:date="2016-02-23T11:55:00Z">
                    <w:rPr>
                      <w:rFonts w:ascii="細明體" w:eastAsia="細明體" w:hAnsi="細明體" w:hint="eastAsia"/>
                      <w:strike/>
                      <w:lang w:eastAsia="zh-TW"/>
                    </w:rPr>
                  </w:rPrChange>
                </w:rPr>
                <w:t>1</w:t>
              </w:r>
              <w:r w:rsidRPr="003C6E24">
                <w:rPr>
                  <w:rFonts w:ascii="細明體" w:eastAsia="細明體" w:hAnsi="細明體"/>
                  <w:strike/>
                  <w:lang w:eastAsia="zh-TW"/>
                  <w:rPrChange w:id="862" w:author="陳鐵元" w:date="2016-02-23T11:55:00Z">
                    <w:rPr>
                      <w:rFonts w:ascii="細明體" w:eastAsia="細明體" w:hAnsi="細明體"/>
                      <w:strike/>
                      <w:lang w:eastAsia="zh-TW"/>
                    </w:rPr>
                  </w:rPrChange>
                </w:rPr>
                <w:t>’</w:t>
              </w:r>
            </w:smartTag>
            <w:r w:rsidRPr="003C6E24">
              <w:rPr>
                <w:rFonts w:ascii="細明體" w:eastAsia="細明體" w:hAnsi="細明體" w:hint="eastAsia"/>
                <w:strike/>
                <w:lang w:eastAsia="zh-TW"/>
                <w:rPrChange w:id="863" w:author="陳鐵元" w:date="2016-02-23T11:55:00Z">
                  <w:rPr>
                    <w:rFonts w:ascii="細明體" w:eastAsia="細明體" w:hAnsi="細明體" w:hint="eastAsia"/>
                    <w:strike/>
                    <w:lang w:eastAsia="zh-TW"/>
                  </w:rPr>
                </w:rPrChange>
              </w:rPr>
              <w:t>(受理)</w:t>
            </w:r>
          </w:p>
        </w:tc>
      </w:tr>
      <w:tr w:rsidR="006D62E0" w:rsidRPr="003C6E24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864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865" w:author="陳鐵元" w:date="2016-02-23T11:55:00Z">
                  <w:rPr>
                    <w:rFonts w:hint="eastAsia"/>
                    <w:lang w:eastAsia="zh-TW"/>
                  </w:rPr>
                </w:rPrChange>
              </w:rPr>
              <w:t>查詢核定</w:t>
            </w:r>
          </w:p>
        </w:tc>
        <w:tc>
          <w:tcPr>
            <w:tcW w:w="504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  <w:rPrChange w:id="86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/>
                <w:lang w:eastAsia="zh-TW"/>
                <w:rPrChange w:id="867" w:author="陳鐵元" w:date="2016-02-23T11:55:00Z">
                  <w:rPr>
                    <w:rFonts w:ascii="新細明體" w:hAnsi="新細明體"/>
                    <w:lang w:eastAsia="zh-TW"/>
                  </w:rPr>
                </w:rPrChange>
              </w:rPr>
              <w:t>DTAAA</w:t>
            </w:r>
            <w:r w:rsidRPr="003C6E24">
              <w:rPr>
                <w:rFonts w:ascii="新細明體" w:hAnsi="新細明體" w:hint="eastAsia"/>
                <w:lang w:eastAsia="zh-TW"/>
                <w:rPrChange w:id="868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001</w:t>
            </w:r>
            <w:r w:rsidRPr="003C6E24">
              <w:rPr>
                <w:rFonts w:hint="eastAsia"/>
                <w:lang w:eastAsia="zh-TW"/>
                <w:rPrChange w:id="869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Pr="003C6E24">
              <w:rPr>
                <w:rFonts w:hint="eastAsia"/>
                <w:lang w:eastAsia="zh-TW"/>
                <w:rPrChange w:id="870" w:author="陳鐵元" w:date="2016-02-23T11:55:00Z">
                  <w:rPr>
                    <w:rFonts w:hint="eastAsia"/>
                    <w:lang w:eastAsia="zh-TW"/>
                  </w:rPr>
                </w:rPrChange>
              </w:rPr>
              <w:t xml:space="preserve"> &gt;=  30(</w:t>
            </w:r>
            <w:r w:rsidRPr="003C6E24">
              <w:rPr>
                <w:rFonts w:hint="eastAsia"/>
                <w:lang w:eastAsia="zh-TW"/>
                <w:rPrChange w:id="871" w:author="陳鐵元" w:date="2016-02-23T11:55:00Z">
                  <w:rPr>
                    <w:rFonts w:hint="eastAsia"/>
                    <w:lang w:eastAsia="zh-TW"/>
                  </w:rPr>
                </w:rPrChange>
              </w:rPr>
              <w:t>核定</w:t>
            </w:r>
            <w:r w:rsidRPr="003C6E24">
              <w:rPr>
                <w:rFonts w:hint="eastAsia"/>
                <w:lang w:eastAsia="zh-TW"/>
                <w:rPrChange w:id="872" w:author="陳鐵元" w:date="2016-02-23T11:55:00Z">
                  <w:rPr>
                    <w:rFonts w:hint="eastAsia"/>
                    <w:lang w:eastAsia="zh-TW"/>
                  </w:rPr>
                </w:rPrChange>
              </w:rPr>
              <w:t xml:space="preserve">) </w:t>
            </w:r>
          </w:p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  <w:rPrChange w:id="873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/>
                <w:lang w:eastAsia="zh-TW"/>
                <w:rPrChange w:id="874" w:author="陳鐵元" w:date="2016-02-23T11:55:00Z">
                  <w:rPr>
                    <w:rFonts w:ascii="新細明體" w:hAnsi="新細明體"/>
                    <w:lang w:eastAsia="zh-TW"/>
                  </w:rPr>
                </w:rPrChange>
              </w:rPr>
              <w:t>DTAAA</w:t>
            </w:r>
            <w:r w:rsidRPr="003C6E24">
              <w:rPr>
                <w:rFonts w:ascii="新細明體" w:hAnsi="新細明體" w:hint="eastAsia"/>
                <w:lang w:eastAsia="zh-TW"/>
                <w:rPrChange w:id="875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001.</w:t>
            </w:r>
            <w:r w:rsidRPr="003C6E24">
              <w:rPr>
                <w:rFonts w:ascii="細明體" w:eastAsia="細明體" w:hAnsi="細明體" w:hint="eastAsia"/>
                <w:lang w:eastAsia="zh-TW"/>
                <w:rPrChange w:id="876" w:author="陳鐵元" w:date="2016-02-23T11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 xml:space="preserve">大額給付處理狀態 &gt;= </w:t>
            </w:r>
            <w:r w:rsidRPr="003C6E24">
              <w:rPr>
                <w:rFonts w:ascii="細明體" w:eastAsia="細明體" w:hAnsi="細明體"/>
                <w:lang w:eastAsia="zh-TW"/>
                <w:rPrChange w:id="877" w:author="陳鐵元" w:date="2016-02-23T11:55:00Z">
                  <w:rPr>
                    <w:rFonts w:ascii="細明體" w:eastAsia="細明體" w:hAnsi="細明體"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Pr="003C6E24">
                <w:rPr>
                  <w:rFonts w:ascii="細明體" w:eastAsia="細明體" w:hAnsi="細明體" w:hint="eastAsia"/>
                  <w:lang w:eastAsia="zh-TW"/>
                  <w:rPrChange w:id="878" w:author="陳鐵元" w:date="2016-02-23T11:55:00Z">
                    <w:rPr>
                      <w:rFonts w:ascii="細明體" w:eastAsia="細明體" w:hAnsi="細明體" w:hint="eastAsia"/>
                      <w:lang w:eastAsia="zh-TW"/>
                    </w:rPr>
                  </w:rPrChange>
                </w:rPr>
                <w:t>3</w:t>
              </w:r>
              <w:r w:rsidRPr="003C6E24">
                <w:rPr>
                  <w:rFonts w:ascii="細明體" w:eastAsia="細明體" w:hAnsi="細明體"/>
                  <w:lang w:eastAsia="zh-TW"/>
                  <w:rPrChange w:id="879" w:author="陳鐵元" w:date="2016-02-23T11:55:00Z">
                    <w:rPr>
                      <w:rFonts w:ascii="細明體" w:eastAsia="細明體" w:hAnsi="細明體"/>
                      <w:lang w:eastAsia="zh-TW"/>
                    </w:rPr>
                  </w:rPrChange>
                </w:rPr>
                <w:t>’</w:t>
              </w:r>
            </w:smartTag>
          </w:p>
        </w:tc>
      </w:tr>
      <w:tr w:rsidR="006D62E0" w:rsidRPr="003C6E24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880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881" w:author="陳鐵元" w:date="2016-02-23T11:55:00Z">
                  <w:rPr>
                    <w:rFonts w:hint="eastAsia"/>
                    <w:lang w:eastAsia="zh-TW"/>
                  </w:rPr>
                </w:rPrChange>
              </w:rPr>
              <w:t>核定</w:t>
            </w:r>
          </w:p>
        </w:tc>
        <w:tc>
          <w:tcPr>
            <w:tcW w:w="504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8"/>
              </w:numPr>
              <w:spacing w:after="0" w:line="240" w:lineRule="auto"/>
              <w:rPr>
                <w:rFonts w:hint="eastAsia"/>
                <w:lang w:eastAsia="zh-TW"/>
                <w:rPrChange w:id="882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/>
                <w:lang w:eastAsia="zh-TW"/>
                <w:rPrChange w:id="883" w:author="陳鐵元" w:date="2016-02-23T11:55:00Z">
                  <w:rPr>
                    <w:rFonts w:ascii="新細明體" w:hAnsi="新細明體"/>
                    <w:lang w:eastAsia="zh-TW"/>
                  </w:rPr>
                </w:rPrChange>
              </w:rPr>
              <w:t>DTAAA</w:t>
            </w:r>
            <w:r w:rsidRPr="003C6E24">
              <w:rPr>
                <w:rFonts w:ascii="新細明體" w:hAnsi="新細明體" w:hint="eastAsia"/>
                <w:lang w:eastAsia="zh-TW"/>
                <w:rPrChange w:id="884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001</w:t>
            </w:r>
            <w:r w:rsidRPr="003C6E24">
              <w:rPr>
                <w:rFonts w:hint="eastAsia"/>
                <w:lang w:eastAsia="zh-TW"/>
                <w:rPrChange w:id="885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Pr="003C6E24">
              <w:rPr>
                <w:rFonts w:hint="eastAsia"/>
                <w:lang w:eastAsia="zh-TW"/>
                <w:rPrChange w:id="886" w:author="陳鐵元" w:date="2016-02-23T11:55:00Z">
                  <w:rPr>
                    <w:rFonts w:hint="eastAsia"/>
                    <w:lang w:eastAsia="zh-TW"/>
                  </w:rPr>
                </w:rPrChange>
              </w:rPr>
              <w:t xml:space="preserve">   = 10(</w:t>
            </w:r>
            <w:r w:rsidRPr="003C6E24">
              <w:rPr>
                <w:rFonts w:hint="eastAsia"/>
                <w:lang w:eastAsia="zh-TW"/>
                <w:rPrChange w:id="88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3C6E24">
              <w:rPr>
                <w:rFonts w:hint="eastAsia"/>
                <w:lang w:eastAsia="zh-TW"/>
                <w:rPrChange w:id="888" w:author="陳鐵元" w:date="2016-02-23T11:55:00Z">
                  <w:rPr>
                    <w:rFonts w:hint="eastAsia"/>
                    <w:lang w:eastAsia="zh-TW"/>
                  </w:rPr>
                </w:rPrChange>
              </w:rPr>
              <w:t>) OR 25(</w:t>
            </w:r>
            <w:r w:rsidRPr="003C6E24">
              <w:rPr>
                <w:rFonts w:hint="eastAsia"/>
                <w:lang w:eastAsia="zh-TW"/>
                <w:rPrChange w:id="889" w:author="陳鐵元" w:date="2016-02-23T11:55:00Z">
                  <w:rPr>
                    <w:rFonts w:hint="eastAsia"/>
                    <w:lang w:eastAsia="zh-TW"/>
                  </w:rPr>
                </w:rPrChange>
              </w:rPr>
              <w:t>退回</w:t>
            </w:r>
            <w:r w:rsidRPr="003C6E24">
              <w:rPr>
                <w:rFonts w:hint="eastAsia"/>
                <w:lang w:eastAsia="zh-TW"/>
                <w:rPrChange w:id="890" w:author="陳鐵元" w:date="2016-02-23T11:55:00Z">
                  <w:rPr>
                    <w:rFonts w:hint="eastAsia"/>
                    <w:lang w:eastAsia="zh-TW"/>
                  </w:rPr>
                </w:rPrChange>
              </w:rPr>
              <w:t>)</w:t>
            </w:r>
          </w:p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8"/>
              </w:numPr>
              <w:spacing w:after="0" w:line="240" w:lineRule="auto"/>
              <w:rPr>
                <w:rFonts w:hint="eastAsia"/>
                <w:lang w:eastAsia="zh-TW"/>
                <w:rPrChange w:id="89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新細明體" w:hAnsi="新細明體"/>
                <w:lang w:eastAsia="zh-TW"/>
                <w:rPrChange w:id="892" w:author="陳鐵元" w:date="2016-02-23T11:55:00Z">
                  <w:rPr>
                    <w:rFonts w:ascii="新細明體" w:hAnsi="新細明體"/>
                    <w:lang w:eastAsia="zh-TW"/>
                  </w:rPr>
                </w:rPrChange>
              </w:rPr>
              <w:t>DTAAA</w:t>
            </w:r>
            <w:r w:rsidRPr="003C6E24">
              <w:rPr>
                <w:rFonts w:ascii="新細明體" w:hAnsi="新細明體" w:hint="eastAsia"/>
                <w:lang w:eastAsia="zh-TW"/>
                <w:rPrChange w:id="893" w:author="陳鐵元" w:date="2016-02-23T11:55:00Z">
                  <w:rPr>
                    <w:rFonts w:ascii="新細明體" w:hAnsi="新細明體" w:hint="eastAsia"/>
                    <w:lang w:eastAsia="zh-TW"/>
                  </w:rPr>
                </w:rPrChange>
              </w:rPr>
              <w:t>001.</w:t>
            </w:r>
            <w:r w:rsidRPr="003C6E24">
              <w:rPr>
                <w:rFonts w:ascii="細明體" w:eastAsia="細明體" w:hAnsi="細明體" w:hint="eastAsia"/>
                <w:lang w:eastAsia="zh-TW"/>
                <w:rPrChange w:id="894" w:author="陳鐵元" w:date="2016-02-23T11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 xml:space="preserve">大額給付處理狀態 = </w:t>
            </w:r>
            <w:r w:rsidRPr="003C6E24">
              <w:rPr>
                <w:rFonts w:ascii="細明體" w:eastAsia="細明體" w:hAnsi="細明體"/>
                <w:lang w:eastAsia="zh-TW"/>
                <w:rPrChange w:id="895" w:author="陳鐵元" w:date="2016-02-23T11:55:00Z">
                  <w:rPr>
                    <w:rFonts w:ascii="細明體" w:eastAsia="細明體" w:hAnsi="細明體"/>
                    <w:lang w:eastAsia="zh-TW"/>
                  </w:rPr>
                </w:rPrChange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Pr="003C6E24">
                <w:rPr>
                  <w:rFonts w:ascii="細明體" w:eastAsia="細明體" w:hAnsi="細明體" w:hint="eastAsia"/>
                  <w:lang w:eastAsia="zh-TW"/>
                  <w:rPrChange w:id="896" w:author="陳鐵元" w:date="2016-02-23T11:55:00Z">
                    <w:rPr>
                      <w:rFonts w:ascii="細明體" w:eastAsia="細明體" w:hAnsi="細明體" w:hint="eastAsia"/>
                      <w:lang w:eastAsia="zh-TW"/>
                    </w:rPr>
                  </w:rPrChange>
                </w:rPr>
                <w:t>3</w:t>
              </w:r>
              <w:r w:rsidRPr="003C6E24">
                <w:rPr>
                  <w:rFonts w:ascii="細明體" w:eastAsia="細明體" w:hAnsi="細明體"/>
                  <w:lang w:eastAsia="zh-TW"/>
                  <w:rPrChange w:id="897" w:author="陳鐵元" w:date="2016-02-23T11:55:00Z">
                    <w:rPr>
                      <w:rFonts w:ascii="細明體" w:eastAsia="細明體" w:hAnsi="細明體"/>
                      <w:lang w:eastAsia="zh-TW"/>
                    </w:rPr>
                  </w:rPrChange>
                </w:rPr>
                <w:t>’</w:t>
              </w:r>
            </w:smartTag>
            <w:r w:rsidRPr="003C6E24">
              <w:rPr>
                <w:rFonts w:ascii="細明體" w:eastAsia="細明體" w:hAnsi="細明體" w:hint="eastAsia"/>
                <w:lang w:eastAsia="zh-TW"/>
                <w:rPrChange w:id="898" w:author="陳鐵元" w:date="2016-02-23T11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 xml:space="preserve">OR </w:t>
            </w:r>
            <w:r w:rsidRPr="003C6E24">
              <w:rPr>
                <w:rFonts w:ascii="細明體" w:eastAsia="細明體" w:hAnsi="細明體"/>
                <w:lang w:eastAsia="zh-TW"/>
                <w:rPrChange w:id="899" w:author="陳鐵元" w:date="2016-02-23T11:55:00Z">
                  <w:rPr>
                    <w:rFonts w:ascii="細明體" w:eastAsia="細明體" w:hAnsi="細明體"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3C6E24">
                <w:rPr>
                  <w:rFonts w:ascii="細明體" w:eastAsia="細明體" w:hAnsi="細明體" w:hint="eastAsia"/>
                  <w:lang w:eastAsia="zh-TW"/>
                  <w:rPrChange w:id="900" w:author="陳鐵元" w:date="2016-02-23T11:55:00Z">
                    <w:rPr>
                      <w:rFonts w:ascii="細明體" w:eastAsia="細明體" w:hAnsi="細明體" w:hint="eastAsia"/>
                      <w:lang w:eastAsia="zh-TW"/>
                    </w:rPr>
                  </w:rPrChange>
                </w:rPr>
                <w:t>1</w:t>
              </w:r>
              <w:r w:rsidRPr="003C6E24">
                <w:rPr>
                  <w:rFonts w:ascii="細明體" w:eastAsia="細明體" w:hAnsi="細明體"/>
                  <w:lang w:eastAsia="zh-TW"/>
                  <w:rPrChange w:id="901" w:author="陳鐵元" w:date="2016-02-23T11:55:00Z">
                    <w:rPr>
                      <w:rFonts w:ascii="細明體" w:eastAsia="細明體" w:hAnsi="細明體"/>
                      <w:lang w:eastAsia="zh-TW"/>
                    </w:rPr>
                  </w:rPrChange>
                </w:rPr>
                <w:t>’</w:t>
              </w:r>
            </w:smartTag>
          </w:p>
        </w:tc>
      </w:tr>
      <w:tr w:rsidR="006D62E0" w:rsidRPr="003C6E24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902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903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回診斷書</w:t>
            </w:r>
          </w:p>
        </w:tc>
        <w:tc>
          <w:tcPr>
            <w:tcW w:w="50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904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</w:tr>
    </w:tbl>
    <w:p w:rsidR="00A013F0" w:rsidRPr="003C6E24" w:rsidRDefault="00A013F0" w:rsidP="00382A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  <w:rPrChange w:id="905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906" w:author="陳鐵元" w:date="2016-02-23T11:55:00Z">
            <w:rPr>
              <w:rFonts w:hint="eastAsia"/>
              <w:bCs/>
              <w:lang w:eastAsia="zh-TW"/>
            </w:rPr>
          </w:rPrChange>
        </w:rPr>
        <w:t>死亡地點一</w:t>
      </w:r>
      <w:r w:rsidRPr="003C6E24">
        <w:rPr>
          <w:rFonts w:hint="eastAsia"/>
          <w:bCs/>
          <w:lang w:eastAsia="zh-TW"/>
          <w:rPrChange w:id="907" w:author="陳鐵元" w:date="2016-02-23T11:55:00Z">
            <w:rPr>
              <w:rFonts w:hint="eastAsia"/>
              <w:bCs/>
              <w:lang w:eastAsia="zh-TW"/>
            </w:rPr>
          </w:rPrChange>
        </w:rPr>
        <w:t>:</w:t>
      </w:r>
    </w:p>
    <w:p w:rsidR="00A013F0" w:rsidRPr="003C6E24" w:rsidRDefault="00A013F0" w:rsidP="00382A2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  <w:rPrChange w:id="908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909" w:author="陳鐵元" w:date="2016-02-23T11:55:00Z">
            <w:rPr>
              <w:rFonts w:hint="eastAsia"/>
              <w:bCs/>
              <w:lang w:eastAsia="zh-TW"/>
            </w:rPr>
          </w:rPrChange>
        </w:rPr>
        <w:t>讀</w:t>
      </w:r>
      <w:r w:rsidRPr="003C6E24">
        <w:rPr>
          <w:rFonts w:hint="eastAsia"/>
          <w:lang w:eastAsia="zh-TW"/>
          <w:rPrChange w:id="910" w:author="陳鐵元" w:date="2016-02-23T11:55:00Z">
            <w:rPr>
              <w:rFonts w:hint="eastAsia"/>
              <w:lang w:eastAsia="zh-TW"/>
            </w:rPr>
          </w:rPrChange>
        </w:rPr>
        <w:t>三碼郵遞區號檔</w:t>
      </w:r>
      <w:r w:rsidRPr="003C6E24">
        <w:rPr>
          <w:rFonts w:hint="eastAsia"/>
          <w:lang w:eastAsia="zh-TW"/>
          <w:rPrChange w:id="911" w:author="陳鐵元" w:date="2016-02-23T11:55:00Z">
            <w:rPr>
              <w:rFonts w:hint="eastAsia"/>
              <w:lang w:eastAsia="zh-TW"/>
            </w:rPr>
          </w:rPrChange>
        </w:rPr>
        <w:t>,</w:t>
      </w:r>
      <w:r w:rsidRPr="003C6E24">
        <w:rPr>
          <w:rFonts w:hint="eastAsia"/>
          <w:lang w:eastAsia="zh-TW"/>
          <w:rPrChange w:id="912" w:author="陳鐵元" w:date="2016-02-23T11:55:00Z">
            <w:rPr>
              <w:rFonts w:hint="eastAsia"/>
              <w:lang w:eastAsia="zh-TW"/>
            </w:rPr>
          </w:rPrChange>
        </w:rPr>
        <w:t>取得所有縣市</w:t>
      </w:r>
    </w:p>
    <w:p w:rsidR="00A013F0" w:rsidRPr="003C6E24" w:rsidRDefault="00A013F0" w:rsidP="00382A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  <w:rPrChange w:id="913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914" w:author="陳鐵元" w:date="2016-02-23T11:55:00Z">
            <w:rPr>
              <w:rFonts w:hint="eastAsia"/>
              <w:lang w:eastAsia="zh-TW"/>
            </w:rPr>
          </w:rPrChange>
        </w:rPr>
        <w:t>死亡地點二</w:t>
      </w:r>
      <w:r w:rsidRPr="003C6E24">
        <w:rPr>
          <w:rFonts w:hint="eastAsia"/>
          <w:lang w:eastAsia="zh-TW"/>
          <w:rPrChange w:id="915" w:author="陳鐵元" w:date="2016-02-23T11:55:00Z">
            <w:rPr>
              <w:rFonts w:hint="eastAsia"/>
              <w:lang w:eastAsia="zh-TW"/>
            </w:rPr>
          </w:rPrChange>
        </w:rPr>
        <w:t>:</w:t>
      </w:r>
    </w:p>
    <w:p w:rsidR="00A013F0" w:rsidRPr="003C6E24" w:rsidRDefault="00A013F0" w:rsidP="00382A2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  <w:rPrChange w:id="916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917" w:author="陳鐵元" w:date="2016-02-23T11:55:00Z">
            <w:rPr>
              <w:rFonts w:hint="eastAsia"/>
              <w:lang w:eastAsia="zh-TW"/>
            </w:rPr>
          </w:rPrChange>
        </w:rPr>
        <w:t>依上面選擇的縣市</w:t>
      </w:r>
      <w:r w:rsidRPr="003C6E24">
        <w:rPr>
          <w:rFonts w:hint="eastAsia"/>
          <w:lang w:eastAsia="zh-TW"/>
          <w:rPrChange w:id="918" w:author="陳鐵元" w:date="2016-02-23T11:55:00Z">
            <w:rPr>
              <w:rFonts w:hint="eastAsia"/>
              <w:lang w:eastAsia="zh-TW"/>
            </w:rPr>
          </w:rPrChange>
        </w:rPr>
        <w:t>,</w:t>
      </w:r>
      <w:r w:rsidRPr="003C6E24">
        <w:rPr>
          <w:rFonts w:hint="eastAsia"/>
          <w:bCs/>
          <w:lang w:eastAsia="zh-TW"/>
          <w:rPrChange w:id="919" w:author="陳鐵元" w:date="2016-02-23T11:55:00Z">
            <w:rPr>
              <w:rFonts w:hint="eastAsia"/>
              <w:bCs/>
              <w:lang w:eastAsia="zh-TW"/>
            </w:rPr>
          </w:rPrChange>
        </w:rPr>
        <w:t>讀</w:t>
      </w:r>
      <w:r w:rsidRPr="003C6E24">
        <w:rPr>
          <w:rFonts w:hint="eastAsia"/>
          <w:lang w:eastAsia="zh-TW"/>
          <w:rPrChange w:id="920" w:author="陳鐵元" w:date="2016-02-23T11:55:00Z">
            <w:rPr>
              <w:rFonts w:hint="eastAsia"/>
              <w:lang w:eastAsia="zh-TW"/>
            </w:rPr>
          </w:rPrChange>
        </w:rPr>
        <w:t>三碼郵遞區號檔</w:t>
      </w:r>
      <w:r w:rsidRPr="003C6E24">
        <w:rPr>
          <w:rFonts w:hint="eastAsia"/>
          <w:lang w:eastAsia="zh-TW"/>
          <w:rPrChange w:id="921" w:author="陳鐵元" w:date="2016-02-23T11:55:00Z">
            <w:rPr>
              <w:rFonts w:hint="eastAsia"/>
              <w:lang w:eastAsia="zh-TW"/>
            </w:rPr>
          </w:rPrChange>
        </w:rPr>
        <w:t>,</w:t>
      </w:r>
      <w:r w:rsidRPr="003C6E24">
        <w:rPr>
          <w:rFonts w:hint="eastAsia"/>
          <w:lang w:eastAsia="zh-TW"/>
          <w:rPrChange w:id="922" w:author="陳鐵元" w:date="2016-02-23T11:55:00Z">
            <w:rPr>
              <w:rFonts w:hint="eastAsia"/>
              <w:lang w:eastAsia="zh-TW"/>
            </w:rPr>
          </w:rPrChange>
        </w:rPr>
        <w:t>取得該縣市下</w:t>
      </w:r>
      <w:r w:rsidRPr="003C6E24">
        <w:rPr>
          <w:rFonts w:hint="eastAsia"/>
          <w:lang w:eastAsia="zh-TW"/>
          <w:rPrChange w:id="923" w:author="陳鐵元" w:date="2016-02-23T11:55:00Z">
            <w:rPr>
              <w:rFonts w:hint="eastAsia"/>
              <w:lang w:eastAsia="zh-TW"/>
            </w:rPr>
          </w:rPrChange>
        </w:rPr>
        <w:t>,</w:t>
      </w:r>
      <w:r w:rsidRPr="003C6E24">
        <w:rPr>
          <w:rFonts w:hint="eastAsia"/>
          <w:lang w:eastAsia="zh-TW"/>
          <w:rPrChange w:id="924" w:author="陳鐵元" w:date="2016-02-23T11:55:00Z">
            <w:rPr>
              <w:rFonts w:hint="eastAsia"/>
              <w:lang w:eastAsia="zh-TW"/>
            </w:rPr>
          </w:rPrChange>
        </w:rPr>
        <w:t>所有鄉鎮市區</w:t>
      </w:r>
    </w:p>
    <w:p w:rsidR="00A013F0" w:rsidRPr="003C6E24" w:rsidRDefault="00A013F0" w:rsidP="00382A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  <w:rPrChange w:id="925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926" w:author="陳鐵元" w:date="2016-02-23T11:55:00Z">
            <w:rPr>
              <w:rFonts w:hint="eastAsia"/>
              <w:lang w:eastAsia="zh-TW"/>
            </w:rPr>
          </w:rPrChange>
        </w:rPr>
        <w:t>死亡地點三</w:t>
      </w:r>
    </w:p>
    <w:p w:rsidR="00832DB3" w:rsidRPr="003C6E24" w:rsidRDefault="00832DB3" w:rsidP="00382A2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  <w:rPrChange w:id="927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928" w:author="陳鐵元" w:date="2016-02-23T11:55:00Z">
            <w:rPr>
              <w:rFonts w:hint="eastAsia"/>
              <w:bCs/>
              <w:lang w:eastAsia="zh-TW"/>
            </w:rPr>
          </w:rPrChange>
        </w:rPr>
        <w:t>固定以下選項</w:t>
      </w:r>
    </w:p>
    <w:p w:rsidR="00A013F0" w:rsidRPr="003C6E24" w:rsidRDefault="00832DB3" w:rsidP="00382A2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  <w:rPrChange w:id="929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930" w:author="陳鐵元" w:date="2016-02-23T11:55:00Z">
            <w:rPr>
              <w:rFonts w:hint="eastAsia"/>
              <w:bCs/>
              <w:lang w:eastAsia="zh-TW"/>
            </w:rPr>
          </w:rPrChange>
        </w:rPr>
        <w:t>醫院</w:t>
      </w:r>
    </w:p>
    <w:p w:rsidR="00832DB3" w:rsidRPr="003C6E24" w:rsidRDefault="00832DB3" w:rsidP="00382A2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  <w:rPrChange w:id="931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932" w:author="陳鐵元" w:date="2016-02-23T11:55:00Z">
            <w:rPr>
              <w:rFonts w:hint="eastAsia"/>
              <w:bCs/>
              <w:lang w:eastAsia="zh-TW"/>
            </w:rPr>
          </w:rPrChange>
        </w:rPr>
        <w:t>診所</w:t>
      </w:r>
    </w:p>
    <w:p w:rsidR="00832DB3" w:rsidRPr="003C6E24" w:rsidRDefault="00832DB3" w:rsidP="00382A2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  <w:rPrChange w:id="933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934" w:author="陳鐵元" w:date="2016-02-23T11:55:00Z">
            <w:rPr>
              <w:rFonts w:hint="eastAsia"/>
              <w:bCs/>
              <w:lang w:eastAsia="zh-TW"/>
            </w:rPr>
          </w:rPrChange>
        </w:rPr>
        <w:t>助產所</w:t>
      </w:r>
    </w:p>
    <w:p w:rsidR="00832DB3" w:rsidRPr="003C6E24" w:rsidRDefault="00832DB3" w:rsidP="00382A2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  <w:rPrChange w:id="935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936" w:author="陳鐵元" w:date="2016-02-23T11:55:00Z">
            <w:rPr>
              <w:rFonts w:hint="eastAsia"/>
              <w:bCs/>
              <w:lang w:eastAsia="zh-TW"/>
            </w:rPr>
          </w:rPrChange>
        </w:rPr>
        <w:t>自宅</w:t>
      </w:r>
    </w:p>
    <w:p w:rsidR="00832DB3" w:rsidRPr="003C6E24" w:rsidRDefault="00832DB3" w:rsidP="00382A2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  <w:rPrChange w:id="937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938" w:author="陳鐵元" w:date="2016-02-23T11:55:00Z">
            <w:rPr>
              <w:rFonts w:hint="eastAsia"/>
              <w:bCs/>
              <w:lang w:eastAsia="zh-TW"/>
            </w:rPr>
          </w:rPrChange>
        </w:rPr>
        <w:t>其他</w:t>
      </w:r>
    </w:p>
    <w:p w:rsidR="00832DB3" w:rsidRPr="003C6E24" w:rsidRDefault="00832DB3" w:rsidP="00382A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  <w:rPrChange w:id="939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940" w:author="陳鐵元" w:date="2016-02-23T11:55:00Z">
            <w:rPr>
              <w:rFonts w:hint="eastAsia"/>
              <w:bCs/>
              <w:lang w:eastAsia="zh-TW"/>
            </w:rPr>
          </w:rPrChange>
        </w:rPr>
        <w:t>醫院代碼</w:t>
      </w:r>
      <w:r w:rsidRPr="003C6E24">
        <w:rPr>
          <w:rFonts w:hint="eastAsia"/>
          <w:bCs/>
          <w:lang w:eastAsia="zh-TW"/>
          <w:rPrChange w:id="941" w:author="陳鐵元" w:date="2016-02-23T11:55:00Z">
            <w:rPr>
              <w:rFonts w:hint="eastAsia"/>
              <w:bCs/>
              <w:lang w:eastAsia="zh-TW"/>
            </w:rPr>
          </w:rPrChange>
        </w:rPr>
        <w:t>:</w:t>
      </w:r>
    </w:p>
    <w:p w:rsidR="00832DB3" w:rsidRPr="003C6E24" w:rsidRDefault="00832DB3" w:rsidP="00382A2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  <w:rPrChange w:id="942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943" w:author="陳鐵元" w:date="2016-02-23T11:55:00Z">
            <w:rPr>
              <w:rFonts w:hint="eastAsia"/>
              <w:bCs/>
              <w:lang w:eastAsia="zh-TW"/>
            </w:rPr>
          </w:rPrChange>
        </w:rPr>
        <w:t>另開視窗連結</w:t>
      </w:r>
      <w:r w:rsidRPr="003C6E24">
        <w:rPr>
          <w:rFonts w:hint="eastAsia"/>
          <w:bCs/>
          <w:lang w:eastAsia="zh-TW"/>
          <w:rPrChange w:id="944" w:author="陳鐵元" w:date="2016-02-23T11:55:00Z">
            <w:rPr>
              <w:rFonts w:hint="eastAsia"/>
              <w:bCs/>
              <w:lang w:eastAsia="zh-TW"/>
            </w:rPr>
          </w:rPrChange>
        </w:rPr>
        <w:t>AAC0_0700,</w:t>
      </w:r>
      <w:r w:rsidRPr="003C6E24">
        <w:rPr>
          <w:rFonts w:hint="eastAsia"/>
          <w:bCs/>
          <w:lang w:eastAsia="zh-TW"/>
          <w:rPrChange w:id="945" w:author="陳鐵元" w:date="2016-02-23T11:55:00Z">
            <w:rPr>
              <w:rFonts w:hint="eastAsia"/>
              <w:bCs/>
              <w:lang w:eastAsia="zh-TW"/>
            </w:rPr>
          </w:rPrChange>
        </w:rPr>
        <w:t>取得醫院代碼</w:t>
      </w:r>
    </w:p>
    <w:p w:rsidR="00832DB3" w:rsidRPr="003C6E24" w:rsidRDefault="00832DB3" w:rsidP="00382A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  <w:rPrChange w:id="946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947" w:author="陳鐵元" w:date="2016-02-23T11:55:00Z">
            <w:rPr>
              <w:rFonts w:hint="eastAsia"/>
              <w:bCs/>
              <w:lang w:eastAsia="zh-TW"/>
            </w:rPr>
          </w:rPrChange>
        </w:rPr>
        <w:t>醫院中文</w:t>
      </w:r>
    </w:p>
    <w:p w:rsidR="00832DB3" w:rsidRPr="003C6E24" w:rsidRDefault="00832DB3" w:rsidP="00832DB3">
      <w:pPr>
        <w:pStyle w:val="Tabletext"/>
        <w:numPr>
          <w:ilvl w:val="3"/>
          <w:numId w:val="2"/>
        </w:numPr>
        <w:rPr>
          <w:rFonts w:hint="eastAsia"/>
          <w:bCs/>
          <w:lang w:eastAsia="zh-TW"/>
          <w:rPrChange w:id="948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949" w:author="陳鐵元" w:date="2016-02-23T11:55:00Z">
            <w:rPr>
              <w:rFonts w:hint="eastAsia"/>
              <w:bCs/>
              <w:lang w:eastAsia="zh-TW"/>
            </w:rPr>
          </w:rPrChange>
        </w:rPr>
        <w:t xml:space="preserve">READ DTAAC070 By </w:t>
      </w:r>
      <w:r w:rsidRPr="003C6E24">
        <w:rPr>
          <w:rFonts w:hint="eastAsia"/>
          <w:bCs/>
          <w:lang w:eastAsia="zh-TW"/>
          <w:rPrChange w:id="950" w:author="陳鐵元" w:date="2016-02-23T11:55:00Z">
            <w:rPr>
              <w:rFonts w:hint="eastAsia"/>
              <w:bCs/>
              <w:lang w:eastAsia="zh-TW"/>
            </w:rPr>
          </w:rPrChange>
        </w:rPr>
        <w:t>醫院代碼</w:t>
      </w:r>
      <w:r w:rsidRPr="003C6E24">
        <w:rPr>
          <w:rFonts w:hint="eastAsia"/>
          <w:bCs/>
          <w:lang w:eastAsia="zh-TW"/>
          <w:rPrChange w:id="951" w:author="陳鐵元" w:date="2016-02-23T11:55:00Z">
            <w:rPr>
              <w:rFonts w:hint="eastAsia"/>
              <w:bCs/>
              <w:lang w:eastAsia="zh-TW"/>
            </w:rPr>
          </w:rPrChange>
        </w:rPr>
        <w:t>:</w:t>
      </w:r>
    </w:p>
    <w:p w:rsidR="00832DB3" w:rsidRPr="003C6E24" w:rsidRDefault="00832DB3" w:rsidP="00832DB3">
      <w:pPr>
        <w:pStyle w:val="Tabletext"/>
        <w:numPr>
          <w:ilvl w:val="3"/>
          <w:numId w:val="2"/>
        </w:numPr>
        <w:rPr>
          <w:rFonts w:hint="eastAsia"/>
          <w:bCs/>
          <w:lang w:eastAsia="zh-TW"/>
          <w:rPrChange w:id="952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953" w:author="陳鐵元" w:date="2016-02-23T11:55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3C6E24">
        <w:rPr>
          <w:rFonts w:hint="eastAsia"/>
          <w:bCs/>
          <w:lang w:eastAsia="zh-TW"/>
          <w:rPrChange w:id="954" w:author="陳鐵元" w:date="2016-02-23T11:55:00Z">
            <w:rPr>
              <w:rFonts w:hint="eastAsia"/>
              <w:bCs/>
              <w:lang w:eastAsia="zh-TW"/>
            </w:rPr>
          </w:rPrChange>
        </w:rPr>
        <w:t>是否為授權醫院</w:t>
      </w:r>
      <w:r w:rsidRPr="003C6E24">
        <w:rPr>
          <w:rFonts w:hint="eastAsia"/>
          <w:bCs/>
          <w:lang w:eastAsia="zh-TW"/>
          <w:rPrChange w:id="955" w:author="陳鐵元" w:date="2016-02-23T11:55:00Z">
            <w:rPr>
              <w:rFonts w:hint="eastAsia"/>
              <w:bCs/>
              <w:lang w:eastAsia="zh-TW"/>
            </w:rPr>
          </w:rPrChange>
        </w:rPr>
        <w:t xml:space="preserve"> = </w:t>
      </w:r>
      <w:r w:rsidRPr="003C6E24">
        <w:rPr>
          <w:rFonts w:hint="eastAsia"/>
          <w:bCs/>
          <w:lang w:eastAsia="zh-TW"/>
          <w:rPrChange w:id="956" w:author="陳鐵元" w:date="2016-02-23T11:55:00Z">
            <w:rPr>
              <w:rFonts w:hint="eastAsia"/>
              <w:bCs/>
              <w:lang w:eastAsia="zh-TW"/>
            </w:rPr>
          </w:rPrChange>
        </w:rPr>
        <w:t>‘</w:t>
      </w:r>
      <w:r w:rsidRPr="003C6E24">
        <w:rPr>
          <w:rFonts w:hint="eastAsia"/>
          <w:bCs/>
          <w:lang w:eastAsia="zh-TW"/>
          <w:rPrChange w:id="957" w:author="陳鐵元" w:date="2016-02-23T11:55:00Z">
            <w:rPr>
              <w:rFonts w:hint="eastAsia"/>
              <w:bCs/>
              <w:lang w:eastAsia="zh-TW"/>
            </w:rPr>
          </w:rPrChange>
        </w:rPr>
        <w:t>N</w:t>
      </w:r>
      <w:r w:rsidRPr="003C6E24">
        <w:rPr>
          <w:rFonts w:hint="eastAsia"/>
          <w:bCs/>
          <w:lang w:eastAsia="zh-TW"/>
          <w:rPrChange w:id="958" w:author="陳鐵元" w:date="2016-02-23T11:55:00Z">
            <w:rPr>
              <w:rFonts w:hint="eastAsia"/>
              <w:bCs/>
              <w:lang w:eastAsia="zh-TW"/>
            </w:rPr>
          </w:rPrChange>
        </w:rPr>
        <w:t>’</w:t>
      </w:r>
    </w:p>
    <w:p w:rsidR="00832DB3" w:rsidRPr="003C6E24" w:rsidRDefault="00832DB3" w:rsidP="00382A2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  <w:rPrChange w:id="959" w:author="陳鐵元" w:date="2016-02-23T11:55:00Z">
            <w:rPr>
              <w:rFonts w:hint="eastAsia"/>
              <w:bCs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960" w:author="陳鐵元" w:date="2016-02-23T11:55:00Z">
            <w:rPr>
              <w:rFonts w:hint="eastAsia"/>
              <w:bCs/>
              <w:lang w:eastAsia="zh-TW"/>
            </w:rPr>
          </w:rPrChange>
        </w:rPr>
        <w:t>以紅底表示</w:t>
      </w: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961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962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輸入</w:t>
      </w:r>
    </w:p>
    <w:p w:rsidR="006D62E0" w:rsidRPr="00C576BF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C576BF"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6D62E0" w:rsidRPr="003C6E24">
        <w:tc>
          <w:tcPr>
            <w:tcW w:w="720" w:type="dxa"/>
          </w:tcPr>
          <w:p w:rsidR="006D62E0" w:rsidRPr="00324ED6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324ED6"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6D62E0" w:rsidRPr="00333CA8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333CA8"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6D62E0" w:rsidRPr="001F632C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AA13CE"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6D62E0" w:rsidRPr="003C6E24">
        <w:tc>
          <w:tcPr>
            <w:tcW w:w="720" w:type="dxa"/>
          </w:tcPr>
          <w:p w:rsidR="006D62E0" w:rsidRPr="002C2631" w:rsidRDefault="006D62E0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6D62E0" w:rsidRPr="00597712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A00726">
              <w:rPr>
                <w:rFonts w:hint="eastAsia"/>
                <w:bCs/>
                <w:lang w:eastAsia="zh-TW"/>
              </w:rPr>
              <w:t>受理</w:t>
            </w:r>
            <w:r w:rsidRPr="00597712">
              <w:rPr>
                <w:rFonts w:hint="eastAsia"/>
                <w:bCs/>
                <w:lang w:eastAsia="zh-TW"/>
              </w:rPr>
              <w:t>編號需輸入且為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4"/>
                <w:attr w:name="UnitName" w:val="碼"/>
              </w:smartTagPr>
              <w:r w:rsidRPr="00597712">
                <w:rPr>
                  <w:rFonts w:hint="eastAsia"/>
                  <w:bCs/>
                  <w:lang w:eastAsia="zh-TW"/>
                </w:rPr>
                <w:t>14</w:t>
              </w:r>
              <w:r w:rsidRPr="00597712"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6D62E0" w:rsidRPr="000D5521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0D5521">
              <w:rPr>
                <w:rFonts w:hint="eastAsia"/>
                <w:bCs/>
                <w:lang w:eastAsia="zh-TW"/>
              </w:rPr>
              <w:t>受理編號有誤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963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6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96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96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96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strike/>
                <w:lang w:eastAsia="zh-TW"/>
                <w:rPrChange w:id="968" w:author="陳鐵元" w:date="2016-02-23T11:55:00Z">
                  <w:rPr>
                    <w:bCs/>
                    <w:strike/>
                    <w:lang w:eastAsia="zh-TW"/>
                  </w:rPr>
                </w:rPrChange>
              </w:rPr>
              <w:t>‘</w:t>
            </w:r>
            <w:r w:rsidRPr="003C6E24">
              <w:rPr>
                <w:rFonts w:hint="eastAsia"/>
                <w:bCs/>
                <w:strike/>
                <w:lang w:eastAsia="zh-TW"/>
                <w:rPrChange w:id="969" w:author="陳鐵元" w:date="2016-02-23T11:5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K</w:t>
            </w:r>
            <w:r w:rsidRPr="003C6E24">
              <w:rPr>
                <w:bCs/>
                <w:strike/>
                <w:lang w:eastAsia="zh-TW"/>
                <w:rPrChange w:id="970" w:author="陳鐵元" w:date="2016-02-23T11:55:00Z">
                  <w:rPr>
                    <w:bCs/>
                    <w:strike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97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、</w:t>
            </w:r>
            <w:r w:rsidRPr="003C6E24">
              <w:rPr>
                <w:bCs/>
                <w:lang w:eastAsia="zh-TW"/>
                <w:rPrChange w:id="972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97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B</w:t>
            </w:r>
            <w:r w:rsidRPr="003C6E24">
              <w:rPr>
                <w:bCs/>
                <w:lang w:eastAsia="zh-TW"/>
                <w:rPrChange w:id="974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97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、</w:t>
            </w:r>
            <w:r w:rsidRPr="003C6E24">
              <w:rPr>
                <w:bCs/>
                <w:lang w:eastAsia="zh-TW"/>
                <w:rPrChange w:id="976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97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C</w:t>
            </w:r>
            <w:r w:rsidRPr="003C6E24">
              <w:rPr>
                <w:bCs/>
                <w:lang w:eastAsia="zh-TW"/>
                <w:rPrChange w:id="978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97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、</w:t>
            </w:r>
            <w:r w:rsidRPr="003C6E24">
              <w:rPr>
                <w:bCs/>
                <w:lang w:eastAsia="zh-TW"/>
                <w:rPrChange w:id="980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98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</w:t>
            </w:r>
            <w:r w:rsidRPr="003C6E24">
              <w:rPr>
                <w:bCs/>
                <w:lang w:eastAsia="zh-TW"/>
                <w:rPrChange w:id="982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98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、</w:t>
            </w:r>
            <w:r w:rsidRPr="003C6E24">
              <w:rPr>
                <w:bCs/>
                <w:lang w:eastAsia="zh-TW"/>
                <w:rPrChange w:id="984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98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G</w:t>
            </w:r>
            <w:r w:rsidRPr="003C6E24">
              <w:rPr>
                <w:bCs/>
                <w:lang w:eastAsia="zh-TW"/>
                <w:rPrChange w:id="986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98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、</w:t>
            </w:r>
            <w:r w:rsidRPr="003C6E24">
              <w:rPr>
                <w:bCs/>
                <w:lang w:eastAsia="zh-TW"/>
                <w:rPrChange w:id="988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98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H</w:t>
            </w:r>
            <w:r w:rsidRPr="003C6E24">
              <w:rPr>
                <w:bCs/>
                <w:lang w:eastAsia="zh-TW"/>
                <w:rPrChange w:id="990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9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99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</w:t>
            </w:r>
            <w:r w:rsidRPr="003C6E24">
              <w:rPr>
                <w:rFonts w:hint="eastAsia"/>
                <w:bCs/>
                <w:lang w:eastAsia="zh-TW"/>
                <w:rPrChange w:id="99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殘疾鑑定日</w:t>
            </w:r>
            <w:r w:rsidRPr="003C6E24">
              <w:rPr>
                <w:rFonts w:hint="eastAsia"/>
                <w:bCs/>
                <w:lang w:eastAsia="zh-TW"/>
                <w:rPrChange w:id="99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99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需輸入</w:t>
            </w:r>
          </w:p>
        </w:tc>
        <w:tc>
          <w:tcPr>
            <w:tcW w:w="33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9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99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請輸入殘疾鑑定日</w:t>
            </w:r>
          </w:p>
        </w:tc>
      </w:tr>
      <w:tr w:rsidR="006D62E0" w:rsidRPr="003C6E24">
        <w:tc>
          <w:tcPr>
            <w:tcW w:w="720" w:type="dxa"/>
          </w:tcPr>
          <w:p w:rsidR="006D62E0" w:rsidRPr="002C2631" w:rsidRDefault="006D62E0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6D62E0" w:rsidRPr="000D5521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A00726">
              <w:rPr>
                <w:rFonts w:hint="eastAsia"/>
                <w:bCs/>
                <w:lang w:eastAsia="zh-TW"/>
              </w:rPr>
              <w:t xml:space="preserve">IF </w:t>
            </w:r>
            <w:r w:rsidRPr="00597712">
              <w:rPr>
                <w:rFonts w:hint="eastAsia"/>
                <w:bCs/>
                <w:lang w:eastAsia="zh-TW"/>
              </w:rPr>
              <w:t>索賠類別</w:t>
            </w:r>
            <w:r w:rsidRPr="00597712">
              <w:rPr>
                <w:rFonts w:hint="eastAsia"/>
                <w:bCs/>
                <w:lang w:eastAsia="zh-TW"/>
              </w:rPr>
              <w:t xml:space="preserve"> = </w:t>
            </w:r>
            <w:r w:rsidRPr="00597712">
              <w:rPr>
                <w:bCs/>
                <w:lang w:eastAsia="zh-TW"/>
              </w:rPr>
              <w:t>‘</w:t>
            </w:r>
            <w:r w:rsidRPr="00597712">
              <w:rPr>
                <w:rFonts w:hint="eastAsia"/>
                <w:bCs/>
                <w:lang w:eastAsia="zh-TW"/>
              </w:rPr>
              <w:t>A</w:t>
            </w:r>
            <w:r w:rsidRPr="000D5521">
              <w:rPr>
                <w:bCs/>
                <w:lang w:eastAsia="zh-TW"/>
              </w:rPr>
              <w:t>’</w:t>
            </w:r>
            <w:r w:rsidRPr="000D5521">
              <w:rPr>
                <w:rFonts w:hint="eastAsia"/>
                <w:bCs/>
                <w:lang w:eastAsia="zh-TW"/>
              </w:rPr>
              <w:t>、</w:t>
            </w:r>
            <w:r w:rsidRPr="000D5521">
              <w:rPr>
                <w:bCs/>
                <w:lang w:eastAsia="zh-TW"/>
              </w:rPr>
              <w:t>’</w:t>
            </w:r>
            <w:r w:rsidRPr="000D5521">
              <w:rPr>
                <w:rFonts w:hint="eastAsia"/>
                <w:bCs/>
                <w:lang w:eastAsia="zh-TW"/>
              </w:rPr>
              <w:t>K</w:t>
            </w:r>
            <w:r w:rsidRPr="000D5521">
              <w:rPr>
                <w:bCs/>
                <w:lang w:eastAsia="zh-TW"/>
              </w:rPr>
              <w:t>’</w:t>
            </w:r>
          </w:p>
          <w:p w:rsidR="004C06A3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9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7C7966">
              <w:rPr>
                <w:rFonts w:hint="eastAsia"/>
                <w:bCs/>
                <w:lang w:eastAsia="zh-TW"/>
              </w:rPr>
              <w:t xml:space="preserve">     </w:t>
            </w:r>
            <w:r w:rsidR="004C06A3" w:rsidRPr="007C7966">
              <w:rPr>
                <w:rFonts w:hint="eastAsia"/>
                <w:bCs/>
                <w:lang w:eastAsia="zh-TW"/>
              </w:rPr>
              <w:t xml:space="preserve">IF </w:t>
            </w:r>
            <w:r w:rsidR="004C06A3" w:rsidRPr="00077DE4">
              <w:rPr>
                <w:rFonts w:hint="eastAsia"/>
                <w:bCs/>
                <w:lang w:eastAsia="zh-TW"/>
              </w:rPr>
              <w:t>索賠類別</w:t>
            </w:r>
            <w:r w:rsidR="004C06A3" w:rsidRPr="00077DE4">
              <w:rPr>
                <w:rFonts w:hint="eastAsia"/>
                <w:bCs/>
                <w:lang w:eastAsia="zh-TW"/>
              </w:rPr>
              <w:t xml:space="preserve"> = </w:t>
            </w:r>
            <w:r w:rsidR="004C06A3" w:rsidRPr="00EF0AD7">
              <w:rPr>
                <w:bCs/>
                <w:lang w:eastAsia="zh-TW"/>
              </w:rPr>
              <w:t>‘</w:t>
            </w:r>
            <w:r w:rsidR="004C06A3" w:rsidRPr="00C434A4">
              <w:rPr>
                <w:rFonts w:hint="eastAsia"/>
                <w:bCs/>
                <w:lang w:eastAsia="zh-TW"/>
              </w:rPr>
              <w:t>K</w:t>
            </w:r>
            <w:r w:rsidR="004C06A3" w:rsidRPr="00DD1A95">
              <w:rPr>
                <w:bCs/>
                <w:lang w:eastAsia="zh-TW"/>
              </w:rPr>
              <w:t>’</w:t>
            </w:r>
          </w:p>
          <w:p w:rsidR="004C06A3" w:rsidRPr="003C6E24" w:rsidRDefault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9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0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IF </w:t>
            </w:r>
            <w:r w:rsidRPr="003C6E24">
              <w:rPr>
                <w:rFonts w:hint="eastAsia"/>
                <w:bCs/>
                <w:lang w:eastAsia="zh-TW"/>
                <w:rPrChange w:id="100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全殘關懷金</w:t>
            </w:r>
            <w:r w:rsidRPr="003C6E24">
              <w:rPr>
                <w:rFonts w:hint="eastAsia"/>
                <w:bCs/>
                <w:lang w:eastAsia="zh-TW"/>
                <w:rPrChange w:id="100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0(</w:t>
            </w:r>
            <w:r w:rsidRPr="003C6E24">
              <w:rPr>
                <w:rFonts w:hint="eastAsia"/>
                <w:bCs/>
                <w:lang w:eastAsia="zh-TW"/>
                <w:rPrChange w:id="100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無勾選</w:t>
            </w:r>
            <w:r w:rsidRPr="003C6E24">
              <w:rPr>
                <w:rFonts w:hint="eastAsia"/>
                <w:bCs/>
                <w:lang w:eastAsia="zh-TW"/>
                <w:rPrChange w:id="100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  <w:p w:rsidR="006D62E0" w:rsidRPr="003C6E24" w:rsidRDefault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0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0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    </w:t>
            </w:r>
            <w:r w:rsidR="006D62E0" w:rsidRPr="003C6E24">
              <w:rPr>
                <w:rFonts w:hint="eastAsia"/>
                <w:bCs/>
                <w:lang w:eastAsia="zh-TW"/>
                <w:rPrChange w:id="100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身故日期</w:t>
            </w:r>
            <w:r w:rsidR="006D62E0" w:rsidRPr="003C6E24">
              <w:rPr>
                <w:rFonts w:hint="eastAsia"/>
                <w:bCs/>
                <w:lang w:eastAsia="zh-TW"/>
                <w:rPrChange w:id="100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="006D62E0" w:rsidRPr="003C6E24">
              <w:rPr>
                <w:rFonts w:hint="eastAsia"/>
                <w:bCs/>
                <w:lang w:eastAsia="zh-TW"/>
                <w:rPrChange w:id="100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需輸入</w:t>
            </w:r>
          </w:p>
          <w:p w:rsidR="004C06A3" w:rsidRPr="003C6E24" w:rsidRDefault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1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1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END IF</w:t>
            </w:r>
          </w:p>
          <w:p w:rsidR="004C06A3" w:rsidRPr="003C6E24" w:rsidRDefault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1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1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ELSE</w:t>
            </w:r>
          </w:p>
          <w:p w:rsidR="004C06A3" w:rsidRPr="003C6E24" w:rsidRDefault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1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1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</w:t>
            </w:r>
            <w:r w:rsidRPr="003C6E24">
              <w:rPr>
                <w:rFonts w:hint="eastAsia"/>
                <w:bCs/>
                <w:lang w:eastAsia="zh-TW"/>
                <w:rPrChange w:id="101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身故日期</w:t>
            </w:r>
            <w:r w:rsidRPr="003C6E24">
              <w:rPr>
                <w:rFonts w:hint="eastAsia"/>
                <w:bCs/>
                <w:lang w:eastAsia="zh-TW"/>
                <w:rPrChange w:id="101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01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需輸入</w:t>
            </w:r>
          </w:p>
          <w:p w:rsidR="004C06A3" w:rsidRPr="003C6E24" w:rsidRDefault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1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2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END IF</w:t>
            </w:r>
          </w:p>
          <w:p w:rsidR="004C06A3" w:rsidRPr="003C6E24" w:rsidRDefault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2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2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END IF</w:t>
            </w:r>
          </w:p>
        </w:tc>
        <w:tc>
          <w:tcPr>
            <w:tcW w:w="33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2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2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請輸入身故日期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02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2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2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02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02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030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03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K</w:t>
            </w:r>
            <w:r w:rsidRPr="003C6E24">
              <w:rPr>
                <w:bCs/>
                <w:lang w:eastAsia="zh-TW"/>
                <w:rPrChange w:id="1032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="00C35223" w:rsidRPr="003C6E24">
              <w:rPr>
                <w:rFonts w:hint="eastAsia"/>
                <w:bCs/>
                <w:lang w:eastAsia="zh-TW"/>
                <w:rPrChange w:id="103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</w:p>
          <w:p w:rsidR="00C35223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3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3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</w:t>
            </w:r>
            <w:r w:rsidR="00C35223" w:rsidRPr="003C6E24">
              <w:rPr>
                <w:rFonts w:hint="eastAsia"/>
                <w:bCs/>
                <w:lang w:eastAsia="zh-TW"/>
                <w:rPrChange w:id="103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="00C35223" w:rsidRPr="003C6E24">
              <w:rPr>
                <w:rFonts w:hint="eastAsia"/>
                <w:bCs/>
                <w:lang w:eastAsia="zh-TW"/>
                <w:rPrChange w:id="103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全殘關懷金</w:t>
            </w:r>
            <w:r w:rsidR="00C35223" w:rsidRPr="003C6E24">
              <w:rPr>
                <w:rFonts w:hint="eastAsia"/>
                <w:bCs/>
                <w:lang w:eastAsia="zh-TW"/>
                <w:rPrChange w:id="103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0(</w:t>
            </w:r>
            <w:r w:rsidR="00C35223" w:rsidRPr="003C6E24">
              <w:rPr>
                <w:rFonts w:hint="eastAsia"/>
                <w:bCs/>
                <w:lang w:eastAsia="zh-TW"/>
                <w:rPrChange w:id="103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無勾選</w:t>
            </w:r>
            <w:r w:rsidR="00C35223" w:rsidRPr="003C6E24">
              <w:rPr>
                <w:rFonts w:hint="eastAsia"/>
                <w:bCs/>
                <w:lang w:eastAsia="zh-TW"/>
                <w:rPrChange w:id="104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  <w:p w:rsidR="006D62E0" w:rsidRPr="003C6E24" w:rsidRDefault="00C3522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4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4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 </w:t>
            </w:r>
            <w:r w:rsidR="006D62E0" w:rsidRPr="003C6E24">
              <w:rPr>
                <w:rFonts w:hint="eastAsia"/>
                <w:bCs/>
                <w:lang w:eastAsia="zh-TW"/>
                <w:rPrChange w:id="104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全殘項目須</w:t>
            </w:r>
            <w:r w:rsidR="00A05D0B" w:rsidRPr="003C6E24">
              <w:rPr>
                <w:rFonts w:hint="eastAsia"/>
                <w:bCs/>
                <w:lang w:eastAsia="zh-TW"/>
                <w:rPrChange w:id="104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有一項</w:t>
            </w:r>
            <w:r w:rsidR="006D62E0" w:rsidRPr="003C6E24">
              <w:rPr>
                <w:rFonts w:hint="eastAsia"/>
                <w:bCs/>
                <w:lang w:eastAsia="zh-TW"/>
                <w:rPrChange w:id="104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選擇</w:t>
            </w:r>
          </w:p>
          <w:p w:rsidR="00C35223" w:rsidRPr="003C6E24" w:rsidRDefault="00C3522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4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4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END IF</w:t>
            </w:r>
          </w:p>
          <w:p w:rsidR="00C35223" w:rsidRPr="003C6E24" w:rsidRDefault="00C3522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4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4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END IF</w:t>
            </w:r>
          </w:p>
        </w:tc>
        <w:tc>
          <w:tcPr>
            <w:tcW w:w="33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5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5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請選擇全殘項目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052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5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5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05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05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057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05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B</w:t>
            </w:r>
            <w:r w:rsidRPr="003C6E24">
              <w:rPr>
                <w:bCs/>
                <w:lang w:eastAsia="zh-TW"/>
                <w:rPrChange w:id="1059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6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6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</w:t>
            </w:r>
            <w:r w:rsidRPr="003C6E24">
              <w:rPr>
                <w:rFonts w:hint="eastAsia"/>
                <w:bCs/>
                <w:lang w:eastAsia="zh-TW"/>
                <w:rPrChange w:id="106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殘廢資料至少須有一筆</w:t>
            </w:r>
          </w:p>
        </w:tc>
        <w:tc>
          <w:tcPr>
            <w:tcW w:w="33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6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6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請輸入殘廢資料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06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6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6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06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06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070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07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C</w:t>
            </w:r>
            <w:r w:rsidRPr="003C6E24">
              <w:rPr>
                <w:bCs/>
                <w:lang w:eastAsia="zh-TW"/>
                <w:rPrChange w:id="1072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6D62E0" w:rsidRPr="00324ED6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C576BF">
              <w:rPr>
                <w:rFonts w:hint="eastAsia"/>
                <w:bCs/>
                <w:lang w:eastAsia="zh-TW"/>
              </w:rPr>
              <w:t xml:space="preserve">     </w:t>
            </w:r>
            <w:r w:rsidRPr="00C576BF">
              <w:rPr>
                <w:rFonts w:hint="eastAsia"/>
                <w:bCs/>
                <w:lang w:eastAsia="zh-TW"/>
              </w:rPr>
              <w:t>重大疾病或特定傷病</w:t>
            </w:r>
            <w:r w:rsidR="003871E2" w:rsidRPr="00C576BF">
              <w:rPr>
                <w:rFonts w:hint="eastAsia"/>
                <w:bCs/>
                <w:lang w:eastAsia="zh-TW"/>
              </w:rPr>
              <w:t>或</w:t>
            </w:r>
            <w:r w:rsidR="003871E2" w:rsidRPr="003C6E24"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  <w:rPrChange w:id="1073" w:author="陳鐵元" w:date="2016-02-23T11:55:00Z">
                  <w:rPr>
                    <w:rStyle w:val="SoDAField"/>
                    <w:rFonts w:ascii="細明體" w:eastAsia="細明體" w:hAnsi="細明體" w:hint="eastAsia"/>
                    <w:caps/>
                    <w:color w:val="000000"/>
                    <w:lang w:eastAsia="zh-TW"/>
                  </w:rPr>
                </w:rPrChange>
              </w:rPr>
              <w:t>先天性重大殘缺代碼不為空值</w:t>
            </w:r>
            <w:r w:rsidRPr="00C576BF">
              <w:rPr>
                <w:rFonts w:hint="eastAsia"/>
                <w:bCs/>
                <w:lang w:eastAsia="zh-TW"/>
              </w:rPr>
              <w:t>至少有一項</w:t>
            </w:r>
            <w:r w:rsidR="003871E2" w:rsidRPr="00324ED6">
              <w:rPr>
                <w:rFonts w:hint="eastAsia"/>
                <w:bCs/>
                <w:lang w:eastAsia="zh-TW"/>
              </w:rPr>
              <w:t>成立</w:t>
            </w:r>
          </w:p>
        </w:tc>
        <w:tc>
          <w:tcPr>
            <w:tcW w:w="3320" w:type="dxa"/>
          </w:tcPr>
          <w:p w:rsidR="006D62E0" w:rsidRPr="001F632C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333CA8">
              <w:rPr>
                <w:rFonts w:hint="eastAsia"/>
                <w:bCs/>
                <w:lang w:eastAsia="zh-TW"/>
              </w:rPr>
              <w:t>請選擇重大疾病或特定傷病</w:t>
            </w:r>
            <w:r w:rsidR="003871E2" w:rsidRPr="00333CA8">
              <w:rPr>
                <w:rFonts w:hint="eastAsia"/>
                <w:bCs/>
                <w:lang w:eastAsia="zh-TW"/>
              </w:rPr>
              <w:t>或</w:t>
            </w:r>
            <w:r w:rsidR="003871E2" w:rsidRPr="00AA13CE"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  <w:t>先天性重大殘缺</w:t>
            </w:r>
          </w:p>
        </w:tc>
      </w:tr>
      <w:tr w:rsidR="006563A8" w:rsidRPr="003C6E24">
        <w:tc>
          <w:tcPr>
            <w:tcW w:w="720" w:type="dxa"/>
          </w:tcPr>
          <w:p w:rsidR="006563A8" w:rsidRPr="003C6E24" w:rsidRDefault="006563A8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074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2C5F16" w:rsidRPr="003C6E24" w:rsidRDefault="002C5F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7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07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07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07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&lt;&gt; </w:t>
            </w:r>
            <w:r w:rsidRPr="003C6E24">
              <w:rPr>
                <w:bCs/>
                <w:lang w:eastAsia="zh-TW"/>
                <w:rPrChange w:id="1079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08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C</w:t>
            </w:r>
            <w:r w:rsidRPr="003C6E24">
              <w:rPr>
                <w:bCs/>
                <w:lang w:eastAsia="zh-TW"/>
                <w:rPrChange w:id="1081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="00005CC0" w:rsidRPr="003C6E24">
              <w:rPr>
                <w:rFonts w:hint="eastAsia"/>
                <w:bCs/>
                <w:lang w:eastAsia="zh-TW"/>
                <w:rPrChange w:id="108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="009A6971" w:rsidRPr="003C6E24">
              <w:rPr>
                <w:rFonts w:hint="eastAsia"/>
                <w:bCs/>
                <w:lang w:eastAsia="zh-TW"/>
                <w:rPrChange w:id="108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AND &lt;&gt;</w:t>
            </w:r>
            <w:r w:rsidR="00005CC0" w:rsidRPr="003C6E24">
              <w:rPr>
                <w:rFonts w:hint="eastAsia"/>
                <w:bCs/>
                <w:lang w:eastAsia="zh-TW"/>
                <w:rPrChange w:id="108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="00005CC0" w:rsidRPr="003C6E24">
              <w:rPr>
                <w:bCs/>
                <w:lang w:eastAsia="zh-TW"/>
                <w:rPrChange w:id="1085" w:author="陳鐵元" w:date="2016-02-23T11:55:00Z">
                  <w:rPr>
                    <w:bCs/>
                    <w:lang w:eastAsia="zh-TW"/>
                  </w:rPr>
                </w:rPrChange>
              </w:rPr>
              <w:t>‘</w:t>
            </w:r>
            <w:r w:rsidR="00005CC0" w:rsidRPr="003C6E24">
              <w:rPr>
                <w:rFonts w:hint="eastAsia"/>
                <w:bCs/>
                <w:lang w:eastAsia="zh-TW"/>
                <w:rPrChange w:id="108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E</w:t>
            </w:r>
            <w:r w:rsidR="00005CC0" w:rsidRPr="003C6E24">
              <w:rPr>
                <w:bCs/>
                <w:lang w:eastAsia="zh-TW"/>
                <w:rPrChange w:id="1087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6563A8" w:rsidRPr="003C6E24" w:rsidRDefault="006563A8" w:rsidP="0061268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8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1089" w:author="陳鐵元" w:date="2016-02-23T11:55:00Z">
                  <w:rPr>
                    <w:bCs/>
                    <w:lang w:eastAsia="zh-TW"/>
                  </w:rPr>
                </w:rPrChange>
              </w:rPr>
              <w:t>若有勾選大額給付重大疾病或特定傷病</w:t>
            </w:r>
            <w:r w:rsidRPr="003C6E24">
              <w:rPr>
                <w:bCs/>
                <w:lang w:eastAsia="zh-TW"/>
                <w:rPrChange w:id="1090" w:author="陳鐵元" w:date="2016-02-23T11:55:00Z">
                  <w:rPr>
                    <w:bCs/>
                    <w:lang w:eastAsia="zh-TW"/>
                  </w:rPr>
                </w:rPrChange>
              </w:rPr>
              <w:t>,</w:t>
            </w:r>
            <w:r w:rsidRPr="003C6E24">
              <w:rPr>
                <w:bCs/>
                <w:lang w:eastAsia="zh-TW"/>
                <w:rPrChange w:id="1091" w:author="陳鐵元" w:date="2016-02-23T11:55:00Z">
                  <w:rPr>
                    <w:bCs/>
                    <w:lang w:eastAsia="zh-TW"/>
                  </w:rPr>
                </w:rPrChange>
              </w:rPr>
              <w:t>要判斷索賠類別是否有勾選重大疾病</w:t>
            </w:r>
            <w:r w:rsidRPr="003C6E24">
              <w:rPr>
                <w:bCs/>
                <w:lang w:eastAsia="zh-TW"/>
                <w:rPrChange w:id="1092" w:author="陳鐵元" w:date="2016-02-23T11:55:00Z">
                  <w:rPr>
                    <w:bCs/>
                    <w:lang w:eastAsia="zh-TW"/>
                  </w:rPr>
                </w:rPrChange>
              </w:rPr>
              <w:t>(C)</w:t>
            </w:r>
            <w:r w:rsidR="00CA32DD" w:rsidRPr="003C6E24">
              <w:rPr>
                <w:rFonts w:hint="eastAsia"/>
                <w:bCs/>
                <w:lang w:eastAsia="zh-TW"/>
                <w:rPrChange w:id="109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="0061268E" w:rsidRPr="003C6E24">
              <w:rPr>
                <w:rFonts w:hint="eastAsia"/>
                <w:bCs/>
                <w:lang w:eastAsia="zh-TW"/>
                <w:rPrChange w:id="109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AND </w:t>
            </w:r>
            <w:r w:rsidR="00B23946" w:rsidRPr="003C6E24">
              <w:rPr>
                <w:rFonts w:hint="eastAsia"/>
                <w:bCs/>
                <w:lang w:eastAsia="zh-TW"/>
                <w:rPrChange w:id="109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日額</w:t>
            </w:r>
            <w:r w:rsidR="00B23946" w:rsidRPr="003C6E24">
              <w:rPr>
                <w:rFonts w:hint="eastAsia"/>
                <w:bCs/>
                <w:lang w:eastAsia="zh-TW"/>
                <w:rPrChange w:id="109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(E)</w:t>
            </w:r>
            <w:r w:rsidRPr="003C6E24">
              <w:rPr>
                <w:bCs/>
                <w:lang w:eastAsia="zh-TW"/>
                <w:rPrChange w:id="1097" w:author="陳鐵元" w:date="2016-02-23T11:55:00Z">
                  <w:rPr>
                    <w:bCs/>
                    <w:lang w:eastAsia="zh-TW"/>
                  </w:rPr>
                </w:rPrChange>
              </w:rPr>
              <w:t>，避免多算出豁免保費紀錄</w:t>
            </w:r>
          </w:p>
        </w:tc>
        <w:tc>
          <w:tcPr>
            <w:tcW w:w="3320" w:type="dxa"/>
          </w:tcPr>
          <w:p w:rsidR="006563A8" w:rsidRPr="003C6E24" w:rsidRDefault="006563A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9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1099" w:author="陳鐵元" w:date="2016-02-23T11:55:00Z">
                  <w:rPr>
                    <w:bCs/>
                    <w:lang w:eastAsia="zh-TW"/>
                  </w:rPr>
                </w:rPrChange>
              </w:rPr>
              <w:t>索賠類別未勾選重大疾病，請確認。若此次未申請重大疾病，請取消大額給付之勾選。</w:t>
            </w:r>
          </w:p>
        </w:tc>
      </w:tr>
      <w:tr w:rsidR="004221A2" w:rsidRPr="003C6E24">
        <w:tc>
          <w:tcPr>
            <w:tcW w:w="720" w:type="dxa"/>
          </w:tcPr>
          <w:p w:rsidR="004221A2" w:rsidRPr="003C6E24" w:rsidRDefault="004221A2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100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4221A2" w:rsidRPr="003C6E24" w:rsidRDefault="004221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0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10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10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有重大疾病項目</w:t>
            </w:r>
          </w:p>
          <w:p w:rsidR="004221A2" w:rsidRPr="003C6E24" w:rsidRDefault="004221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0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10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</w:t>
            </w:r>
            <w:r w:rsidRPr="003C6E24">
              <w:rPr>
                <w:rFonts w:hint="eastAsia"/>
                <w:bCs/>
                <w:lang w:eastAsia="zh-TW"/>
                <w:rPrChange w:id="110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一定要輸入殘疾鑑定日</w:t>
            </w:r>
          </w:p>
        </w:tc>
        <w:tc>
          <w:tcPr>
            <w:tcW w:w="3320" w:type="dxa"/>
          </w:tcPr>
          <w:p w:rsidR="004221A2" w:rsidRPr="003C6E24" w:rsidRDefault="004221A2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1107" w:author="陳鐵元" w:date="2016-02-23T11:55:00Z">
                  <w:rPr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108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0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11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11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11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113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11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J</w:t>
            </w:r>
            <w:r w:rsidRPr="003C6E24">
              <w:rPr>
                <w:bCs/>
                <w:lang w:eastAsia="zh-TW"/>
                <w:rPrChange w:id="1115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1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11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</w:t>
            </w:r>
            <w:r w:rsidRPr="003C6E24">
              <w:rPr>
                <w:rFonts w:hint="eastAsia"/>
                <w:bCs/>
                <w:lang w:eastAsia="zh-TW"/>
                <w:rPrChange w:id="111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豁免原因須選擇</w:t>
            </w:r>
          </w:p>
        </w:tc>
        <w:tc>
          <w:tcPr>
            <w:tcW w:w="3320" w:type="dxa"/>
          </w:tcPr>
          <w:p w:rsidR="006D62E0" w:rsidRPr="00C576BF" w:rsidRDefault="006D62E0" w:rsidP="00C576B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3C6E24">
              <w:rPr>
                <w:rFonts w:hint="eastAsia"/>
                <w:bCs/>
                <w:lang w:eastAsia="zh-TW"/>
                <w:rPrChange w:id="111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</w:t>
            </w:r>
            <w:del w:id="1120" w:author="伯珊" w:date="2016-05-19T21:14:00Z">
              <w:r w:rsidR="00E8656F" w:rsidRPr="003C6E24" w:rsidDel="00C576BF">
                <w:rPr>
                  <w:rFonts w:hint="eastAsia"/>
                  <w:bCs/>
                  <w:lang w:eastAsia="zh-TW"/>
                  <w:rPrChange w:id="1121" w:author="陳鐵元" w:date="2016-02-23T11:55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勾</w:delText>
              </w:r>
            </w:del>
            <w:r w:rsidR="00E8656F" w:rsidRPr="003C6E24">
              <w:rPr>
                <w:rFonts w:hint="eastAsia"/>
                <w:bCs/>
                <w:lang w:eastAsia="zh-TW"/>
                <w:rPrChange w:id="112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選</w:t>
            </w:r>
            <w:ins w:id="1123" w:author="伯珊" w:date="2016-05-19T21:14:00Z">
              <w:r w:rsidR="00C576BF">
                <w:rPr>
                  <w:rFonts w:hint="eastAsia"/>
                  <w:bCs/>
                  <w:lang w:eastAsia="zh-TW"/>
                </w:rPr>
                <w:t>擇</w:t>
              </w:r>
            </w:ins>
            <w:r w:rsidRPr="00C576BF">
              <w:rPr>
                <w:rFonts w:hint="eastAsia"/>
                <w:bCs/>
                <w:lang w:eastAsia="zh-TW"/>
              </w:rPr>
              <w:t>豁免原因</w:t>
            </w:r>
            <w:r w:rsidR="003F6868" w:rsidRPr="00C576BF">
              <w:rPr>
                <w:rFonts w:hint="eastAsia"/>
                <w:bCs/>
                <w:lang w:eastAsia="zh-TW"/>
              </w:rPr>
              <w:t>(</w:t>
            </w:r>
            <w:r w:rsidR="003F6868" w:rsidRPr="00C576BF">
              <w:rPr>
                <w:rFonts w:hint="eastAsia"/>
                <w:bCs/>
                <w:lang w:eastAsia="zh-TW"/>
              </w:rPr>
              <w:t>失能豁免、殘廢豁免</w:t>
            </w:r>
            <w:ins w:id="1124" w:author="伯珊" w:date="2016-01-21T13:25:00Z">
              <w:r w:rsidR="003F6868" w:rsidRPr="00324ED6">
                <w:rPr>
                  <w:rFonts w:hint="eastAsia"/>
                  <w:bCs/>
                  <w:lang w:eastAsia="zh-TW"/>
                </w:rPr>
                <w:t>、連續住院</w:t>
              </w:r>
            </w:ins>
            <w:ins w:id="1125" w:author="伯珊" w:date="2016-05-19T21:14:00Z">
              <w:r w:rsidR="00C576BF">
                <w:rPr>
                  <w:rFonts w:hint="eastAsia"/>
                  <w:bCs/>
                  <w:lang w:eastAsia="zh-TW"/>
                </w:rPr>
                <w:t>、癌症表示</w:t>
              </w:r>
            </w:ins>
            <w:r w:rsidR="003F6868" w:rsidRPr="00C576BF">
              <w:rPr>
                <w:rFonts w:hint="eastAsia"/>
                <w:bCs/>
                <w:lang w:eastAsia="zh-TW"/>
              </w:rPr>
              <w:t>)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12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2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12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12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13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131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13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</w:t>
            </w:r>
            <w:r w:rsidRPr="003C6E24">
              <w:rPr>
                <w:bCs/>
                <w:lang w:eastAsia="zh-TW"/>
                <w:rPrChange w:id="1133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3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13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</w:t>
            </w:r>
            <w:r w:rsidRPr="003C6E24">
              <w:rPr>
                <w:rFonts w:hint="eastAsia"/>
                <w:bCs/>
                <w:lang w:eastAsia="zh-TW"/>
                <w:rPrChange w:id="113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生命末期需勾選</w:t>
            </w:r>
          </w:p>
        </w:tc>
        <w:tc>
          <w:tcPr>
            <w:tcW w:w="33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3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13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請勾選生命末期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139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4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14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14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14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144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14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H</w:t>
            </w:r>
            <w:r w:rsidRPr="003C6E24">
              <w:rPr>
                <w:bCs/>
                <w:lang w:eastAsia="zh-TW"/>
                <w:rPrChange w:id="1146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4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14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</w:t>
            </w:r>
            <w:r w:rsidRPr="003C6E24">
              <w:rPr>
                <w:rFonts w:hint="eastAsia"/>
                <w:bCs/>
                <w:lang w:eastAsia="zh-TW"/>
                <w:rPrChange w:id="114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長期看護需勾選</w:t>
            </w:r>
          </w:p>
        </w:tc>
        <w:tc>
          <w:tcPr>
            <w:tcW w:w="33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5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15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請勾選長期看護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152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5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15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15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15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157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15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I</w:t>
            </w:r>
            <w:r w:rsidRPr="003C6E24">
              <w:rPr>
                <w:bCs/>
                <w:lang w:eastAsia="zh-TW"/>
                <w:rPrChange w:id="1159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2E7743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6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16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</w:t>
            </w:r>
            <w:r w:rsidRPr="003C6E24">
              <w:rPr>
                <w:rFonts w:hint="eastAsia"/>
                <w:bCs/>
                <w:lang w:eastAsia="zh-TW"/>
                <w:rPrChange w:id="116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結婚津貼</w:t>
            </w:r>
            <w:r w:rsidRPr="003C6E24">
              <w:rPr>
                <w:rFonts w:hint="eastAsia"/>
                <w:bCs/>
                <w:lang w:eastAsia="zh-TW"/>
                <w:rPrChange w:id="116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16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或</w:t>
            </w:r>
            <w:r w:rsidRPr="003C6E24">
              <w:rPr>
                <w:rFonts w:hint="eastAsia"/>
                <w:bCs/>
                <w:lang w:eastAsia="zh-TW"/>
                <w:rPrChange w:id="116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16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生育津貼</w:t>
            </w:r>
            <w:r w:rsidRPr="003C6E24">
              <w:rPr>
                <w:rFonts w:hint="eastAsia"/>
                <w:bCs/>
                <w:lang w:eastAsia="zh-TW"/>
                <w:rPrChange w:id="116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16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或</w:t>
            </w:r>
            <w:r w:rsidRPr="003C6E24">
              <w:rPr>
                <w:rFonts w:hint="eastAsia"/>
                <w:bCs/>
                <w:lang w:eastAsia="zh-TW"/>
                <w:rPrChange w:id="116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17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分娩日</w:t>
            </w:r>
            <w:r w:rsidR="00F63B5B" w:rsidRPr="003C6E24">
              <w:rPr>
                <w:rFonts w:hint="eastAsia"/>
                <w:bCs/>
                <w:lang w:eastAsia="zh-TW"/>
                <w:rPrChange w:id="117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="00F63B5B" w:rsidRPr="003C6E24">
              <w:rPr>
                <w:rFonts w:hint="eastAsia"/>
                <w:bCs/>
                <w:lang w:eastAsia="zh-TW"/>
                <w:rPrChange w:id="117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或</w:t>
            </w:r>
            <w:r w:rsidR="00F63B5B" w:rsidRPr="003C6E24">
              <w:rPr>
                <w:rFonts w:hint="eastAsia"/>
                <w:bCs/>
                <w:lang w:eastAsia="zh-TW"/>
                <w:rPrChange w:id="117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="00F63B5B" w:rsidRPr="003C6E24">
              <w:rPr>
                <w:rFonts w:hint="eastAsia"/>
                <w:bCs/>
                <w:lang w:eastAsia="zh-TW"/>
                <w:rPrChange w:id="117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流產日</w:t>
            </w:r>
            <w:r w:rsidRPr="003C6E24">
              <w:rPr>
                <w:rFonts w:hint="eastAsia"/>
                <w:bCs/>
                <w:lang w:eastAsia="zh-TW"/>
                <w:rPrChange w:id="117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至少有一項需輸入</w:t>
            </w:r>
          </w:p>
        </w:tc>
        <w:tc>
          <w:tcPr>
            <w:tcW w:w="33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7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17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請勾選婦女津貼項目</w:t>
            </w:r>
          </w:p>
        </w:tc>
      </w:tr>
      <w:tr w:rsidR="002E7743" w:rsidRPr="003C6E24">
        <w:tc>
          <w:tcPr>
            <w:tcW w:w="720" w:type="dxa"/>
          </w:tcPr>
          <w:p w:rsidR="002E7743" w:rsidRPr="003C6E24" w:rsidRDefault="002E7743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178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2E7743" w:rsidRPr="003C6E24" w:rsidRDefault="002E7743" w:rsidP="002E77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7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18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18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18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183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18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I</w:t>
            </w:r>
            <w:r w:rsidRPr="003C6E24">
              <w:rPr>
                <w:bCs/>
                <w:lang w:eastAsia="zh-TW"/>
                <w:rPrChange w:id="1185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18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AND </w:t>
            </w:r>
            <w:r w:rsidRPr="003C6E24">
              <w:rPr>
                <w:rFonts w:hint="eastAsia"/>
                <w:bCs/>
                <w:lang w:eastAsia="zh-TW"/>
                <w:rPrChange w:id="118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生育津貼</w:t>
            </w:r>
            <w:r w:rsidRPr="003C6E24">
              <w:rPr>
                <w:rFonts w:hint="eastAsia"/>
                <w:bCs/>
                <w:lang w:eastAsia="zh-TW"/>
                <w:rPrChange w:id="118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18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有勾選</w:t>
            </w:r>
          </w:p>
          <w:p w:rsidR="002E7743" w:rsidRPr="003C6E24" w:rsidRDefault="002E7743" w:rsidP="002E77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9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19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</w:t>
            </w:r>
            <w:r w:rsidRPr="003C6E24">
              <w:rPr>
                <w:rFonts w:hint="eastAsia"/>
                <w:bCs/>
                <w:lang w:eastAsia="zh-TW"/>
                <w:rPrChange w:id="119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分娩日</w:t>
            </w:r>
            <w:r w:rsidRPr="003C6E24">
              <w:rPr>
                <w:rFonts w:hint="eastAsia"/>
                <w:bCs/>
                <w:lang w:eastAsia="zh-TW"/>
                <w:rPrChange w:id="119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19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或</w:t>
            </w:r>
            <w:r w:rsidRPr="003C6E24">
              <w:rPr>
                <w:rFonts w:hint="eastAsia"/>
                <w:bCs/>
                <w:lang w:eastAsia="zh-TW"/>
                <w:rPrChange w:id="119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19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流產日</w:t>
            </w:r>
            <w:r w:rsidRPr="003C6E24">
              <w:rPr>
                <w:rFonts w:hint="eastAsia"/>
                <w:bCs/>
                <w:lang w:eastAsia="zh-TW"/>
                <w:rPrChange w:id="119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19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只可輸入其中一項</w:t>
            </w:r>
          </w:p>
        </w:tc>
        <w:tc>
          <w:tcPr>
            <w:tcW w:w="3320" w:type="dxa"/>
          </w:tcPr>
          <w:p w:rsidR="002E7743" w:rsidRPr="003C6E24" w:rsidRDefault="00C249D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9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0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分娩日或流產日請擇一輸入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20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0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0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20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20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206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20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I</w:t>
            </w:r>
            <w:r w:rsidRPr="003C6E24">
              <w:rPr>
                <w:bCs/>
                <w:lang w:eastAsia="zh-TW"/>
                <w:rPrChange w:id="1208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20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</w:t>
            </w:r>
          </w:p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1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1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IF </w:t>
            </w:r>
            <w:r w:rsidRPr="003C6E24">
              <w:rPr>
                <w:rFonts w:hint="eastAsia"/>
                <w:bCs/>
                <w:lang w:eastAsia="zh-TW"/>
                <w:rPrChange w:id="121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分娩日</w:t>
            </w:r>
            <w:r w:rsidRPr="003C6E24">
              <w:rPr>
                <w:rFonts w:hint="eastAsia"/>
                <w:bCs/>
                <w:lang w:eastAsia="zh-TW"/>
                <w:rPrChange w:id="121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21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有輸入</w:t>
            </w:r>
          </w:p>
          <w:p w:rsidR="006D62E0" w:rsidRPr="00A00726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C2631">
              <w:rPr>
                <w:rFonts w:hint="eastAsia"/>
                <w:bCs/>
                <w:lang w:eastAsia="zh-TW"/>
              </w:rPr>
              <w:t xml:space="preserve">           </w:t>
            </w:r>
            <w:r w:rsidRPr="002C2631">
              <w:rPr>
                <w:rFonts w:hint="eastAsia"/>
                <w:bCs/>
                <w:lang w:eastAsia="zh-TW"/>
              </w:rPr>
              <w:t>嬰兒數需輸入</w:t>
            </w:r>
          </w:p>
        </w:tc>
        <w:tc>
          <w:tcPr>
            <w:tcW w:w="3320" w:type="dxa"/>
          </w:tcPr>
          <w:p w:rsidR="006D62E0" w:rsidRPr="000D5521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0D5521">
              <w:rPr>
                <w:rFonts w:hint="eastAsia"/>
                <w:bCs/>
                <w:lang w:eastAsia="zh-TW"/>
              </w:rPr>
              <w:t>請輸入嬰兒數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21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1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1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21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有殘廢項目資料</w:t>
            </w:r>
          </w:p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1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2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</w:t>
            </w:r>
            <w:r w:rsidRPr="003C6E24">
              <w:rPr>
                <w:rFonts w:hint="eastAsia"/>
                <w:bCs/>
                <w:lang w:eastAsia="zh-TW"/>
                <w:rPrChange w:id="122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檢查是否每一筆均有項目編號</w:t>
            </w:r>
          </w:p>
        </w:tc>
        <w:tc>
          <w:tcPr>
            <w:tcW w:w="33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2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2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該筆殘廢項目資料反白</w:t>
            </w:r>
          </w:p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2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2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請選擇完整殘廢項目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22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2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2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22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23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231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23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N</w:t>
            </w:r>
            <w:r w:rsidRPr="003C6E24">
              <w:rPr>
                <w:bCs/>
                <w:lang w:eastAsia="zh-TW"/>
                <w:rPrChange w:id="1233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3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3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</w:t>
            </w:r>
            <w:r w:rsidRPr="003C6E24">
              <w:rPr>
                <w:rFonts w:hint="eastAsia"/>
                <w:bCs/>
                <w:lang w:eastAsia="zh-TW"/>
                <w:rPrChange w:id="123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理賠年金至少有一項需勾選</w:t>
            </w:r>
          </w:p>
        </w:tc>
        <w:tc>
          <w:tcPr>
            <w:tcW w:w="33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3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3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請勾選理賠年金項目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239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4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4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24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24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244" w:author="陳鐵元" w:date="2016-02-23T11:55:00Z">
                  <w:rPr>
                    <w:bCs/>
                    <w:lang w:eastAsia="zh-TW"/>
                  </w:rPr>
                </w:rPrChange>
              </w:rPr>
              <w:t>‘</w:t>
            </w:r>
            <w:r w:rsidRPr="003C6E24">
              <w:rPr>
                <w:rFonts w:hint="eastAsia"/>
                <w:bCs/>
                <w:lang w:eastAsia="zh-TW"/>
                <w:rPrChange w:id="124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A</w:t>
            </w:r>
            <w:r w:rsidRPr="003C6E24">
              <w:rPr>
                <w:bCs/>
                <w:lang w:eastAsia="zh-TW"/>
                <w:rPrChange w:id="1246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24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、</w:t>
            </w:r>
            <w:r w:rsidRPr="003C6E24">
              <w:rPr>
                <w:bCs/>
                <w:lang w:eastAsia="zh-TW"/>
                <w:rPrChange w:id="1248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24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K</w:t>
            </w:r>
            <w:r w:rsidRPr="003C6E24">
              <w:rPr>
                <w:bCs/>
                <w:lang w:eastAsia="zh-TW"/>
                <w:rPrChange w:id="1250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5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5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IF </w:t>
            </w:r>
            <w:r w:rsidRPr="003C6E24">
              <w:rPr>
                <w:rFonts w:hint="eastAsia"/>
                <w:bCs/>
                <w:lang w:eastAsia="zh-TW"/>
                <w:rPrChange w:id="125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25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255" w:author="陳鐵元" w:date="2016-02-23T11:55:00Z">
                  <w:rPr>
                    <w:bCs/>
                    <w:lang w:eastAsia="zh-TW"/>
                  </w:rPr>
                </w:rPrChange>
              </w:rPr>
              <w:t>‘</w:t>
            </w:r>
            <w:r w:rsidRPr="003C6E24">
              <w:rPr>
                <w:rFonts w:hint="eastAsia"/>
                <w:bCs/>
                <w:lang w:eastAsia="zh-TW"/>
                <w:rPrChange w:id="125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K</w:t>
            </w:r>
            <w:r w:rsidRPr="003C6E24">
              <w:rPr>
                <w:bCs/>
                <w:lang w:eastAsia="zh-TW"/>
                <w:rPrChange w:id="1257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5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5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IF </w:t>
            </w:r>
            <w:r w:rsidRPr="003C6E24">
              <w:rPr>
                <w:rFonts w:hint="eastAsia"/>
                <w:bCs/>
                <w:lang w:eastAsia="zh-TW"/>
                <w:rPrChange w:id="126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全殘關懷金</w:t>
            </w:r>
            <w:r w:rsidRPr="003C6E24">
              <w:rPr>
                <w:rFonts w:hint="eastAsia"/>
                <w:bCs/>
                <w:lang w:eastAsia="zh-TW"/>
                <w:rPrChange w:id="126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0(</w:t>
            </w:r>
            <w:r w:rsidRPr="003C6E24">
              <w:rPr>
                <w:rFonts w:hint="eastAsia"/>
                <w:bCs/>
                <w:lang w:eastAsia="zh-TW"/>
                <w:rPrChange w:id="126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無勾選</w:t>
            </w:r>
            <w:r w:rsidRPr="003C6E24">
              <w:rPr>
                <w:rFonts w:hint="eastAsia"/>
                <w:bCs/>
                <w:lang w:eastAsia="zh-TW"/>
                <w:rPrChange w:id="126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6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6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    </w:t>
            </w:r>
            <w:r w:rsidRPr="003C6E24">
              <w:rPr>
                <w:rFonts w:hint="eastAsia"/>
                <w:bCs/>
                <w:lang w:eastAsia="zh-TW"/>
                <w:rPrChange w:id="126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疾病代碼</w:t>
            </w:r>
            <w:r w:rsidRPr="003C6E24">
              <w:rPr>
                <w:rFonts w:hint="eastAsia"/>
                <w:bCs/>
                <w:lang w:eastAsia="zh-TW"/>
                <w:rPrChange w:id="126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26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需輸入</w:t>
            </w:r>
          </w:p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6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7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END IF</w:t>
            </w:r>
          </w:p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7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7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ELSE</w:t>
            </w:r>
          </w:p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7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7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</w:t>
            </w:r>
            <w:r w:rsidRPr="003C6E24">
              <w:rPr>
                <w:rFonts w:hint="eastAsia"/>
                <w:bCs/>
                <w:lang w:eastAsia="zh-TW"/>
                <w:rPrChange w:id="127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疾病代碼</w:t>
            </w:r>
            <w:r w:rsidRPr="003C6E24">
              <w:rPr>
                <w:rFonts w:hint="eastAsia"/>
                <w:bCs/>
                <w:lang w:eastAsia="zh-TW"/>
                <w:rPrChange w:id="127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27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需輸入</w:t>
            </w:r>
          </w:p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7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7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END IF</w:t>
            </w:r>
          </w:p>
          <w:p w:rsidR="006D62E0" w:rsidRPr="003C6E24" w:rsidRDefault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80" w:author="陳鐵元" w:date="2016-02-23T11:55:00Z">
                  <w:rPr>
                    <w:rFonts w:hint="eastAsia"/>
                    <w:bCs/>
                    <w:color w:val="0000FF"/>
                    <w:lang w:eastAsia="zh-TW"/>
                  </w:rPr>
                </w:rPrChange>
              </w:rPr>
            </w:pPr>
            <w:r w:rsidRPr="00C576BF">
              <w:rPr>
                <w:rFonts w:hint="eastAsia"/>
                <w:bCs/>
                <w:lang w:eastAsia="zh-TW"/>
              </w:rPr>
              <w:t>END IF</w:t>
            </w:r>
          </w:p>
        </w:tc>
        <w:tc>
          <w:tcPr>
            <w:tcW w:w="3320" w:type="dxa"/>
          </w:tcPr>
          <w:p w:rsidR="006D62E0" w:rsidRPr="00C576BF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C576BF">
              <w:rPr>
                <w:rFonts w:hint="eastAsia"/>
                <w:bCs/>
                <w:lang w:eastAsia="zh-TW"/>
              </w:rPr>
              <w:t>請輸入疾病代碼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28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8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8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 </w:t>
            </w:r>
            <w:r w:rsidRPr="003C6E24">
              <w:rPr>
                <w:rFonts w:hint="eastAsia"/>
                <w:bCs/>
                <w:lang w:eastAsia="zh-TW"/>
                <w:rPrChange w:id="128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申請種類</w:t>
            </w:r>
            <w:r w:rsidRPr="003C6E24">
              <w:rPr>
                <w:rFonts w:hint="eastAsia"/>
                <w:bCs/>
                <w:lang w:eastAsia="zh-TW"/>
                <w:rPrChange w:id="128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"</w:t>
            </w:r>
            <w:r w:rsidRPr="003C6E24">
              <w:rPr>
                <w:rFonts w:hint="eastAsia"/>
                <w:bCs/>
                <w:lang w:eastAsia="zh-TW"/>
                <w:rPrChange w:id="128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意外</w:t>
            </w:r>
            <w:r w:rsidRPr="003C6E24">
              <w:rPr>
                <w:rFonts w:hint="eastAsia"/>
                <w:bCs/>
                <w:lang w:eastAsia="zh-TW"/>
                <w:rPrChange w:id="128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"</w:t>
            </w:r>
            <w:r w:rsidRPr="003C6E24">
              <w:rPr>
                <w:rFonts w:hint="eastAsia"/>
                <w:bCs/>
                <w:lang w:eastAsia="zh-TW"/>
                <w:rPrChange w:id="128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，不得勾選癌症身故</w:t>
            </w:r>
            <w:r w:rsidR="0060722E" w:rsidRPr="003C6E24">
              <w:rPr>
                <w:rFonts w:hint="eastAsia"/>
                <w:bCs/>
                <w:lang w:eastAsia="zh-TW"/>
                <w:rPrChange w:id="128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或</w:t>
            </w:r>
            <w:r w:rsidR="0060722E" w:rsidRPr="003C6E24">
              <w:rPr>
                <w:rFonts w:ascii="sөũ" w:hAnsi="sөũ" w:hint="eastAsia"/>
                <w:lang w:eastAsia="zh-TW"/>
                <w:rPrChange w:id="1290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癌症全殘</w:t>
            </w:r>
          </w:p>
        </w:tc>
        <w:tc>
          <w:tcPr>
            <w:tcW w:w="33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9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9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意外死亡不得勾選癌症身故</w:t>
            </w:r>
          </w:p>
        </w:tc>
      </w:tr>
      <w:tr w:rsidR="00E30AB8" w:rsidRPr="003C6E24">
        <w:tc>
          <w:tcPr>
            <w:tcW w:w="720" w:type="dxa"/>
          </w:tcPr>
          <w:p w:rsidR="00E30AB8" w:rsidRPr="003C6E24" w:rsidRDefault="00E30AB8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293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E30AB8" w:rsidRPr="003C6E24" w:rsidRDefault="00E30AB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9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29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 </w:t>
            </w:r>
            <w:r w:rsidRPr="003C6E24">
              <w:rPr>
                <w:rFonts w:hint="eastAsia"/>
                <w:bCs/>
                <w:lang w:eastAsia="zh-TW"/>
                <w:rPrChange w:id="129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死亡種類</w:t>
            </w:r>
            <w:r w:rsidRPr="003C6E24">
              <w:rPr>
                <w:rFonts w:hint="eastAsia"/>
                <w:bCs/>
                <w:lang w:eastAsia="zh-TW"/>
                <w:rPrChange w:id="129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298" w:author="陳鐵元" w:date="2016-02-23T11:55:00Z">
                  <w:rPr>
                    <w:bCs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C6E24">
                <w:rPr>
                  <w:rFonts w:hint="eastAsia"/>
                  <w:bCs/>
                  <w:lang w:eastAsia="zh-TW"/>
                  <w:rPrChange w:id="1299" w:author="陳鐵元" w:date="2016-02-23T11:55:00Z">
                    <w:rPr>
                      <w:rFonts w:hint="eastAsia"/>
                      <w:bCs/>
                      <w:lang w:eastAsia="zh-TW"/>
                    </w:rPr>
                  </w:rPrChange>
                </w:rPr>
                <w:t>1</w:t>
              </w:r>
              <w:r w:rsidRPr="003C6E24">
                <w:rPr>
                  <w:bCs/>
                  <w:lang w:eastAsia="zh-TW"/>
                  <w:rPrChange w:id="1300" w:author="陳鐵元" w:date="2016-02-23T11:55:00Z">
                    <w:rPr>
                      <w:bCs/>
                      <w:lang w:eastAsia="zh-TW"/>
                    </w:rPr>
                  </w:rPrChange>
                </w:rPr>
                <w:t>’</w:t>
              </w:r>
            </w:smartTag>
            <w:r w:rsidRPr="003C6E24">
              <w:rPr>
                <w:rFonts w:hint="eastAsia"/>
                <w:bCs/>
                <w:lang w:eastAsia="zh-TW"/>
                <w:rPrChange w:id="130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OR</w:t>
            </w:r>
            <w:r w:rsidRPr="003C6E24">
              <w:rPr>
                <w:bCs/>
                <w:lang w:eastAsia="zh-TW"/>
                <w:rPrChange w:id="1302" w:author="陳鐵元" w:date="2016-02-23T11:55:00Z">
                  <w:rPr>
                    <w:bCs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C6E24">
                <w:rPr>
                  <w:rFonts w:hint="eastAsia"/>
                  <w:bCs/>
                  <w:lang w:eastAsia="zh-TW"/>
                  <w:rPrChange w:id="1303" w:author="陳鐵元" w:date="2016-02-23T11:55:00Z">
                    <w:rPr>
                      <w:rFonts w:hint="eastAsia"/>
                      <w:bCs/>
                      <w:lang w:eastAsia="zh-TW"/>
                    </w:rPr>
                  </w:rPrChange>
                </w:rPr>
                <w:t>2</w:t>
              </w:r>
              <w:r w:rsidRPr="003C6E24">
                <w:rPr>
                  <w:bCs/>
                  <w:lang w:eastAsia="zh-TW"/>
                  <w:rPrChange w:id="1304" w:author="陳鐵元" w:date="2016-02-23T11:55:00Z">
                    <w:rPr>
                      <w:bCs/>
                      <w:lang w:eastAsia="zh-TW"/>
                    </w:rPr>
                  </w:rPrChange>
                </w:rPr>
                <w:t>’</w:t>
              </w:r>
            </w:smartTag>
            <w:r w:rsidRPr="003C6E24">
              <w:rPr>
                <w:rFonts w:hint="eastAsia"/>
                <w:bCs/>
                <w:lang w:eastAsia="zh-TW"/>
                <w:rPrChange w:id="130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OR </w:t>
            </w:r>
            <w:r w:rsidRPr="003C6E24">
              <w:rPr>
                <w:bCs/>
                <w:lang w:eastAsia="zh-TW"/>
                <w:rPrChange w:id="1306" w:author="陳鐵元" w:date="2016-02-23T11:55:00Z">
                  <w:rPr>
                    <w:bCs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C6E24">
                <w:rPr>
                  <w:rFonts w:hint="eastAsia"/>
                  <w:bCs/>
                  <w:lang w:eastAsia="zh-TW"/>
                  <w:rPrChange w:id="1307" w:author="陳鐵元" w:date="2016-02-23T11:55:00Z">
                    <w:rPr>
                      <w:rFonts w:hint="eastAsia"/>
                      <w:bCs/>
                      <w:lang w:eastAsia="zh-TW"/>
                    </w:rPr>
                  </w:rPrChange>
                </w:rPr>
                <w:t>5</w:t>
              </w:r>
              <w:r w:rsidRPr="003C6E24">
                <w:rPr>
                  <w:bCs/>
                  <w:lang w:eastAsia="zh-TW"/>
                  <w:rPrChange w:id="1308" w:author="陳鐵元" w:date="2016-02-23T11:55:00Z">
                    <w:rPr>
                      <w:bCs/>
                      <w:lang w:eastAsia="zh-TW"/>
                    </w:rPr>
                  </w:rPrChange>
                </w:rPr>
                <w:t>’</w:t>
              </w:r>
            </w:smartTag>
            <w:r w:rsidRPr="003C6E24">
              <w:rPr>
                <w:rFonts w:hint="eastAsia"/>
                <w:bCs/>
                <w:lang w:eastAsia="zh-TW"/>
                <w:rPrChange w:id="130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31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死亡疾病代碼需有值</w:t>
            </w:r>
          </w:p>
        </w:tc>
        <w:tc>
          <w:tcPr>
            <w:tcW w:w="3320" w:type="dxa"/>
          </w:tcPr>
          <w:p w:rsidR="00E30AB8" w:rsidRPr="003C6E24" w:rsidRDefault="00E30AB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1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1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請選擇疾病代碼</w:t>
            </w:r>
          </w:p>
        </w:tc>
      </w:tr>
      <w:tr w:rsidR="00E30AB8" w:rsidRPr="003C6E24">
        <w:tc>
          <w:tcPr>
            <w:tcW w:w="720" w:type="dxa"/>
          </w:tcPr>
          <w:p w:rsidR="00E30AB8" w:rsidRPr="003C6E24" w:rsidRDefault="00E30AB8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313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1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1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31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31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318" w:author="陳鐵元" w:date="2016-02-23T11:55:00Z">
                  <w:rPr>
                    <w:bCs/>
                    <w:lang w:eastAsia="zh-TW"/>
                  </w:rPr>
                </w:rPrChange>
              </w:rPr>
              <w:t>‘</w:t>
            </w:r>
            <w:r w:rsidRPr="003C6E24">
              <w:rPr>
                <w:rFonts w:hint="eastAsia"/>
                <w:bCs/>
                <w:lang w:eastAsia="zh-TW"/>
                <w:rPrChange w:id="131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A</w:t>
            </w:r>
            <w:r w:rsidRPr="003C6E24">
              <w:rPr>
                <w:bCs/>
                <w:lang w:eastAsia="zh-TW"/>
                <w:rPrChange w:id="1320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32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、</w:t>
            </w:r>
            <w:r w:rsidRPr="003C6E24">
              <w:rPr>
                <w:bCs/>
                <w:lang w:eastAsia="zh-TW"/>
                <w:rPrChange w:id="1322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32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K</w:t>
            </w:r>
            <w:r w:rsidRPr="003C6E24">
              <w:rPr>
                <w:bCs/>
                <w:lang w:eastAsia="zh-TW"/>
                <w:rPrChange w:id="1324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2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2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IF </w:t>
            </w:r>
            <w:r w:rsidRPr="003C6E24">
              <w:rPr>
                <w:rFonts w:hint="eastAsia"/>
                <w:bCs/>
                <w:lang w:eastAsia="zh-TW"/>
                <w:rPrChange w:id="132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32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329" w:author="陳鐵元" w:date="2016-02-23T11:55:00Z">
                  <w:rPr>
                    <w:bCs/>
                    <w:lang w:eastAsia="zh-TW"/>
                  </w:rPr>
                </w:rPrChange>
              </w:rPr>
              <w:t>‘</w:t>
            </w:r>
            <w:r w:rsidRPr="003C6E24">
              <w:rPr>
                <w:rFonts w:hint="eastAsia"/>
                <w:bCs/>
                <w:lang w:eastAsia="zh-TW"/>
                <w:rPrChange w:id="133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K</w:t>
            </w:r>
            <w:r w:rsidRPr="003C6E24">
              <w:rPr>
                <w:bCs/>
                <w:lang w:eastAsia="zh-TW"/>
                <w:rPrChange w:id="1331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3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3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IF </w:t>
            </w:r>
            <w:r w:rsidRPr="003C6E24">
              <w:rPr>
                <w:rFonts w:hint="eastAsia"/>
                <w:bCs/>
                <w:lang w:eastAsia="zh-TW"/>
                <w:rPrChange w:id="133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全殘關懷金</w:t>
            </w:r>
            <w:r w:rsidRPr="003C6E24">
              <w:rPr>
                <w:rFonts w:hint="eastAsia"/>
                <w:bCs/>
                <w:lang w:eastAsia="zh-TW"/>
                <w:rPrChange w:id="133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0(</w:t>
            </w:r>
            <w:r w:rsidRPr="003C6E24">
              <w:rPr>
                <w:rFonts w:hint="eastAsia"/>
                <w:bCs/>
                <w:lang w:eastAsia="zh-TW"/>
                <w:rPrChange w:id="133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無勾選</w:t>
            </w:r>
            <w:r w:rsidRPr="003C6E24">
              <w:rPr>
                <w:rFonts w:hint="eastAsia"/>
                <w:bCs/>
                <w:lang w:eastAsia="zh-TW"/>
                <w:rPrChange w:id="133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3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3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    </w:t>
            </w:r>
            <w:r w:rsidRPr="003C6E24">
              <w:rPr>
                <w:rFonts w:hint="eastAsia"/>
                <w:bCs/>
                <w:lang w:eastAsia="zh-TW"/>
                <w:rPrChange w:id="134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死亡種類</w:t>
            </w:r>
            <w:r w:rsidRPr="003C6E24">
              <w:rPr>
                <w:rFonts w:hint="eastAsia"/>
                <w:bCs/>
                <w:lang w:eastAsia="zh-TW"/>
                <w:rPrChange w:id="134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34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需輸入</w:t>
            </w:r>
          </w:p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4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4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END IF</w:t>
            </w:r>
          </w:p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4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4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ELSE</w:t>
            </w:r>
          </w:p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4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4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</w:t>
            </w:r>
            <w:r w:rsidRPr="003C6E24">
              <w:rPr>
                <w:rFonts w:hint="eastAsia"/>
                <w:bCs/>
                <w:lang w:eastAsia="zh-TW"/>
                <w:rPrChange w:id="134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死亡種類</w:t>
            </w:r>
            <w:r w:rsidRPr="003C6E24">
              <w:rPr>
                <w:rFonts w:hint="eastAsia"/>
                <w:bCs/>
                <w:lang w:eastAsia="zh-TW"/>
                <w:rPrChange w:id="135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35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需輸入</w:t>
            </w:r>
          </w:p>
          <w:p w:rsidR="004C06A3" w:rsidRPr="003C6E24" w:rsidRDefault="004C06A3" w:rsidP="004C06A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5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5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END IF</w:t>
            </w:r>
          </w:p>
          <w:p w:rsidR="00E30AB8" w:rsidRPr="003C6E24" w:rsidRDefault="004C06A3" w:rsidP="00E30AB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5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5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END IF</w:t>
            </w:r>
          </w:p>
        </w:tc>
        <w:tc>
          <w:tcPr>
            <w:tcW w:w="3320" w:type="dxa"/>
          </w:tcPr>
          <w:p w:rsidR="00E30AB8" w:rsidRPr="003C6E24" w:rsidRDefault="00E30AB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5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5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請選擇死亡種類</w:t>
            </w:r>
          </w:p>
        </w:tc>
      </w:tr>
      <w:tr w:rsidR="007D7029" w:rsidRPr="003C6E24">
        <w:tc>
          <w:tcPr>
            <w:tcW w:w="720" w:type="dxa"/>
          </w:tcPr>
          <w:p w:rsidR="007D7029" w:rsidRPr="003C6E24" w:rsidRDefault="007D7029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358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7D7029" w:rsidRPr="003C6E24" w:rsidRDefault="007D7029" w:rsidP="00E30AB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5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6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36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殘廢表示</w:t>
            </w:r>
            <w:r w:rsidRPr="003C6E24">
              <w:rPr>
                <w:rFonts w:hint="eastAsia"/>
                <w:bCs/>
                <w:lang w:eastAsia="zh-TW"/>
                <w:rPrChange w:id="136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36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有勾選，至少須有一項殘廢項目</w:t>
            </w:r>
          </w:p>
        </w:tc>
        <w:tc>
          <w:tcPr>
            <w:tcW w:w="3320" w:type="dxa"/>
          </w:tcPr>
          <w:p w:rsidR="007D7029" w:rsidRPr="003C6E24" w:rsidRDefault="007D702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6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6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請選擇殘廢項目</w:t>
            </w:r>
          </w:p>
        </w:tc>
      </w:tr>
      <w:tr w:rsidR="00035317" w:rsidRPr="003C6E24">
        <w:tc>
          <w:tcPr>
            <w:tcW w:w="720" w:type="dxa"/>
          </w:tcPr>
          <w:p w:rsidR="00035317" w:rsidRPr="003C6E24" w:rsidRDefault="00035317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36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035317" w:rsidRPr="003C6E24" w:rsidRDefault="00035317" w:rsidP="00E30AB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6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6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36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殘廢項目有一項以上</w:t>
            </w:r>
            <w:r w:rsidRPr="003C6E24">
              <w:rPr>
                <w:rFonts w:hint="eastAsia"/>
                <w:bCs/>
                <w:lang w:eastAsia="zh-TW"/>
                <w:rPrChange w:id="137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AND </w:t>
            </w:r>
            <w:r w:rsidRPr="003C6E24">
              <w:rPr>
                <w:rFonts w:hint="eastAsia"/>
                <w:bCs/>
                <w:lang w:eastAsia="zh-TW"/>
                <w:rPrChange w:id="137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殘廢表示未勾選</w:t>
            </w:r>
          </w:p>
          <w:p w:rsidR="00035317" w:rsidRPr="003C6E24" w:rsidRDefault="00035317" w:rsidP="00E30AB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7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7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</w:t>
            </w:r>
            <w:r w:rsidRPr="003C6E24">
              <w:rPr>
                <w:rFonts w:hint="eastAsia"/>
                <w:bCs/>
                <w:lang w:eastAsia="zh-TW"/>
                <w:rPrChange w:id="137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出現確認視窗</w:t>
            </w:r>
            <w:r w:rsidRPr="003C6E24">
              <w:rPr>
                <w:rFonts w:hint="eastAsia"/>
                <w:bCs/>
                <w:lang w:eastAsia="zh-TW"/>
                <w:rPrChange w:id="137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bCs/>
                <w:lang w:eastAsia="zh-TW"/>
                <w:rPrChange w:id="1376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37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請確認是否符合豁免狀況</w:t>
            </w:r>
            <w:r w:rsidRPr="003C6E24">
              <w:rPr>
                <w:bCs/>
                <w:lang w:eastAsia="zh-TW"/>
                <w:rPrChange w:id="1378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035317" w:rsidRPr="003C6E24" w:rsidRDefault="00035317" w:rsidP="00E30AB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7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8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</w:t>
            </w:r>
            <w:r w:rsidRPr="003C6E24">
              <w:rPr>
                <w:rFonts w:hint="eastAsia"/>
                <w:bCs/>
                <w:lang w:eastAsia="zh-TW"/>
                <w:rPrChange w:id="138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按</w:t>
            </w:r>
            <w:r w:rsidRPr="003C6E24">
              <w:rPr>
                <w:rFonts w:hint="eastAsia"/>
                <w:bCs/>
                <w:lang w:eastAsia="zh-TW"/>
                <w:rPrChange w:id="138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38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確認</w:t>
            </w:r>
            <w:r w:rsidRPr="003C6E24">
              <w:rPr>
                <w:rFonts w:hint="eastAsia"/>
                <w:bCs/>
                <w:lang w:eastAsia="zh-TW"/>
                <w:rPrChange w:id="138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38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繼續執行，按取消則返回頁面</w:t>
            </w:r>
          </w:p>
        </w:tc>
        <w:tc>
          <w:tcPr>
            <w:tcW w:w="3320" w:type="dxa"/>
          </w:tcPr>
          <w:p w:rsidR="00035317" w:rsidRPr="003C6E24" w:rsidRDefault="0003531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8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D84F3C" w:rsidRPr="003C6E24">
        <w:tc>
          <w:tcPr>
            <w:tcW w:w="720" w:type="dxa"/>
          </w:tcPr>
          <w:p w:rsidR="00D84F3C" w:rsidRPr="003C6E24" w:rsidRDefault="00D84F3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387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D84F3C" w:rsidRPr="003C6E24" w:rsidRDefault="00D84F3C" w:rsidP="00E30AB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8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38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39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39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392" w:author="陳鐵元" w:date="2016-02-23T11:55:00Z">
                  <w:rPr>
                    <w:bCs/>
                    <w:lang w:eastAsia="zh-TW"/>
                  </w:rPr>
                </w:rPrChange>
              </w:rPr>
              <w:t>‘</w:t>
            </w:r>
            <w:r w:rsidRPr="003C6E24">
              <w:rPr>
                <w:rFonts w:hint="eastAsia"/>
                <w:bCs/>
                <w:lang w:eastAsia="zh-TW"/>
                <w:rPrChange w:id="139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J</w:t>
            </w:r>
            <w:r w:rsidRPr="003C6E24">
              <w:rPr>
                <w:bCs/>
                <w:lang w:eastAsia="zh-TW"/>
                <w:rPrChange w:id="1394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39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(</w:t>
            </w:r>
            <w:r w:rsidRPr="003C6E24">
              <w:rPr>
                <w:rFonts w:hint="eastAsia"/>
                <w:bCs/>
                <w:lang w:eastAsia="zh-TW"/>
                <w:rPrChange w:id="139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豁免</w:t>
            </w:r>
            <w:r w:rsidRPr="003C6E24">
              <w:rPr>
                <w:rFonts w:hint="eastAsia"/>
                <w:bCs/>
                <w:lang w:eastAsia="zh-TW"/>
                <w:rPrChange w:id="139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) ,</w:t>
            </w:r>
            <w:r w:rsidRPr="003C6E24">
              <w:rPr>
                <w:rFonts w:hint="eastAsia"/>
                <w:bCs/>
                <w:lang w:eastAsia="zh-TW"/>
                <w:rPrChange w:id="139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檢查下列項目至少有一項成立</w:t>
            </w:r>
          </w:p>
          <w:p w:rsidR="00D84F3C" w:rsidRPr="003C6E24" w:rsidRDefault="00D84F3C" w:rsidP="00D84F3C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39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40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身故</w:t>
            </w:r>
            <w:r w:rsidRPr="003C6E24">
              <w:rPr>
                <w:rFonts w:hint="eastAsia"/>
                <w:bCs/>
                <w:lang w:eastAsia="zh-TW"/>
                <w:rPrChange w:id="140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(</w:t>
            </w:r>
            <w:r w:rsidRPr="003C6E24">
              <w:rPr>
                <w:rFonts w:hint="eastAsia"/>
                <w:bCs/>
                <w:lang w:eastAsia="zh-TW"/>
                <w:rPrChange w:id="140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全殘</w:t>
            </w:r>
            <w:r w:rsidRPr="003C6E24">
              <w:rPr>
                <w:rFonts w:hint="eastAsia"/>
                <w:bCs/>
                <w:lang w:eastAsia="zh-TW"/>
                <w:rPrChange w:id="140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  <w:r w:rsidRPr="003C6E24">
              <w:rPr>
                <w:rFonts w:hint="eastAsia"/>
                <w:bCs/>
                <w:lang w:eastAsia="zh-TW"/>
                <w:rPrChange w:id="140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日期</w:t>
            </w:r>
            <w:r w:rsidRPr="003C6E24">
              <w:rPr>
                <w:rFonts w:hint="eastAsia"/>
                <w:bCs/>
                <w:lang w:eastAsia="zh-TW"/>
                <w:rPrChange w:id="140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hint="eastAsia"/>
                <w:bCs/>
                <w:lang w:eastAsia="zh-TW"/>
                <w:rPrChange w:id="140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有值。</w:t>
            </w:r>
          </w:p>
          <w:p w:rsidR="00D84F3C" w:rsidRPr="003C6E24" w:rsidRDefault="00D84F3C" w:rsidP="00D84F3C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0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40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全殘項目任一項有勾選。</w:t>
            </w:r>
          </w:p>
          <w:p w:rsidR="00D84F3C" w:rsidRPr="003C6E24" w:rsidRDefault="00D84F3C" w:rsidP="00D84F3C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0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41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殘廢項目至少有一項。</w:t>
            </w:r>
          </w:p>
          <w:p w:rsidR="00D84F3C" w:rsidRPr="003C6E24" w:rsidRDefault="00D84F3C" w:rsidP="00D84F3C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1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41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重大疾病有勾選任一項。</w:t>
            </w:r>
          </w:p>
          <w:p w:rsidR="00D84F3C" w:rsidRPr="003C6E24" w:rsidRDefault="00D84F3C" w:rsidP="00D84F3C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1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41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特定傷病有勾選任一項。</w:t>
            </w:r>
          </w:p>
          <w:p w:rsidR="00D84F3C" w:rsidRPr="003C6E24" w:rsidRDefault="00D84F3C" w:rsidP="00D84F3C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1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41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失能表示有勾選。</w:t>
            </w:r>
          </w:p>
          <w:p w:rsidR="00D84F3C" w:rsidRPr="003C6E24" w:rsidRDefault="00D84F3C" w:rsidP="00D84F3C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ins w:id="1417" w:author="伯珊" w:date="2016-01-21T13:26:00Z"/>
                <w:bCs/>
                <w:lang w:eastAsia="zh-TW"/>
                <w:rPrChange w:id="1418" w:author="陳鐵元" w:date="2016-02-23T11:55:00Z">
                  <w:rPr>
                    <w:ins w:id="1419" w:author="伯珊" w:date="2016-01-21T13:26:00Z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42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殘廢表示有勾選。</w:t>
            </w:r>
          </w:p>
          <w:p w:rsidR="003F6868" w:rsidRDefault="003F6868" w:rsidP="00D84F3C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ins w:id="1421" w:author="伯珊" w:date="2016-05-19T21:15:00Z"/>
                <w:bCs/>
                <w:lang w:eastAsia="zh-TW"/>
              </w:rPr>
            </w:pPr>
            <w:ins w:id="1422" w:author="伯珊" w:date="2016-01-21T13:26:00Z">
              <w:r w:rsidRPr="003C6E24">
                <w:rPr>
                  <w:rFonts w:hint="eastAsia"/>
                  <w:bCs/>
                  <w:lang w:eastAsia="zh-TW"/>
                  <w:rPrChange w:id="1423" w:author="陳鐵元" w:date="2016-02-23T11:55:00Z">
                    <w:rPr>
                      <w:rFonts w:hint="eastAsia"/>
                      <w:bCs/>
                      <w:lang w:eastAsia="zh-TW"/>
                    </w:rPr>
                  </w:rPrChange>
                </w:rPr>
                <w:t>連續住院有勾選。</w:t>
              </w:r>
            </w:ins>
          </w:p>
          <w:p w:rsidR="00C576BF" w:rsidRPr="00C576BF" w:rsidRDefault="00C576BF" w:rsidP="00D84F3C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ins w:id="1424" w:author="伯珊" w:date="2016-05-19T21:15:00Z">
              <w:r>
                <w:rPr>
                  <w:rFonts w:hint="eastAsia"/>
                  <w:bCs/>
                  <w:lang w:eastAsia="zh-TW"/>
                </w:rPr>
                <w:t>癌症表示有選擇</w:t>
              </w:r>
            </w:ins>
          </w:p>
          <w:p w:rsidR="00D84F3C" w:rsidRPr="00324ED6" w:rsidRDefault="00D84F3C" w:rsidP="00D84F3C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324ED6">
              <w:rPr>
                <w:rFonts w:hint="eastAsia"/>
                <w:bCs/>
                <w:lang w:eastAsia="zh-TW"/>
              </w:rPr>
              <w:t>燒燙傷等級有選擇。</w:t>
            </w:r>
          </w:p>
        </w:tc>
        <w:tc>
          <w:tcPr>
            <w:tcW w:w="3320" w:type="dxa"/>
          </w:tcPr>
          <w:p w:rsidR="00D84F3C" w:rsidRPr="00333CA8" w:rsidRDefault="00D84F3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333CA8">
              <w:rPr>
                <w:rFonts w:hint="eastAsia"/>
                <w:bCs/>
                <w:lang w:eastAsia="zh-TW"/>
              </w:rPr>
              <w:t>請選擇豁免項目</w:t>
            </w:r>
          </w:p>
        </w:tc>
      </w:tr>
      <w:tr w:rsidR="00C26BD9" w:rsidRPr="003C6E24">
        <w:tc>
          <w:tcPr>
            <w:tcW w:w="720" w:type="dxa"/>
          </w:tcPr>
          <w:p w:rsidR="00C26BD9" w:rsidRPr="003C6E24" w:rsidRDefault="00C26BD9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42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C26BD9" w:rsidRPr="003C6E24" w:rsidRDefault="00C26BD9" w:rsidP="00C26B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42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42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3C6E24">
              <w:rPr>
                <w:rFonts w:hint="eastAsia"/>
                <w:bCs/>
                <w:lang w:eastAsia="zh-TW"/>
                <w:rPrChange w:id="142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索賠類別</w:t>
            </w:r>
            <w:r w:rsidRPr="003C6E24">
              <w:rPr>
                <w:rFonts w:hint="eastAsia"/>
                <w:bCs/>
                <w:lang w:eastAsia="zh-TW"/>
                <w:rPrChange w:id="142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3C6E24">
              <w:rPr>
                <w:bCs/>
                <w:lang w:eastAsia="zh-TW"/>
                <w:rPrChange w:id="1430" w:author="陳鐵元" w:date="2016-02-23T11:55:00Z">
                  <w:rPr>
                    <w:bCs/>
                    <w:lang w:eastAsia="zh-TW"/>
                  </w:rPr>
                </w:rPrChange>
              </w:rPr>
              <w:t>‘</w:t>
            </w:r>
            <w:r w:rsidRPr="003C6E24">
              <w:rPr>
                <w:rFonts w:hint="eastAsia"/>
                <w:bCs/>
                <w:lang w:eastAsia="zh-TW"/>
                <w:rPrChange w:id="143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A</w:t>
            </w:r>
            <w:r w:rsidRPr="003C6E24">
              <w:rPr>
                <w:bCs/>
                <w:lang w:eastAsia="zh-TW"/>
                <w:rPrChange w:id="1432" w:author="陳鐵元" w:date="2016-02-23T11:55:00Z">
                  <w:rPr>
                    <w:bCs/>
                    <w:lang w:eastAsia="zh-TW"/>
                  </w:rPr>
                </w:rPrChange>
              </w:rPr>
              <w:t>’</w:t>
            </w:r>
            <w:r w:rsidRPr="003C6E24">
              <w:rPr>
                <w:rFonts w:hint="eastAsia"/>
                <w:bCs/>
                <w:lang w:eastAsia="zh-TW"/>
                <w:rPrChange w:id="143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AND </w:t>
            </w:r>
            <w:r w:rsidRPr="003C6E24">
              <w:rPr>
                <w:rFonts w:hint="eastAsia"/>
                <w:bCs/>
                <w:lang w:eastAsia="zh-TW"/>
                <w:rPrChange w:id="143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不是單件簡易試算作業</w:t>
            </w:r>
          </w:p>
          <w:p w:rsidR="00C26BD9" w:rsidRPr="003C6E24" w:rsidRDefault="00C26BD9" w:rsidP="00382A21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3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43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證明書開立日期需輸入</w:t>
            </w:r>
          </w:p>
          <w:p w:rsidR="00C26BD9" w:rsidRPr="003C6E24" w:rsidRDefault="00C26BD9" w:rsidP="00382A21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3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43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證明書開立日期需大於等於身故</w:t>
            </w:r>
            <w:r w:rsidRPr="003C6E24">
              <w:rPr>
                <w:rFonts w:hint="eastAsia"/>
                <w:bCs/>
                <w:lang w:eastAsia="zh-TW"/>
                <w:rPrChange w:id="143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(</w:t>
            </w:r>
            <w:r w:rsidRPr="003C6E24">
              <w:rPr>
                <w:rFonts w:hint="eastAsia"/>
                <w:bCs/>
                <w:lang w:eastAsia="zh-TW"/>
                <w:rPrChange w:id="144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全殘</w:t>
            </w:r>
            <w:r w:rsidRPr="003C6E24">
              <w:rPr>
                <w:rFonts w:hint="eastAsia"/>
                <w:bCs/>
                <w:lang w:eastAsia="zh-TW"/>
                <w:rPrChange w:id="144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  <w:r w:rsidRPr="003C6E24">
              <w:rPr>
                <w:rFonts w:hint="eastAsia"/>
                <w:bCs/>
                <w:lang w:eastAsia="zh-TW"/>
                <w:rPrChange w:id="144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日期</w:t>
            </w:r>
            <w:r w:rsidRPr="003C6E24">
              <w:rPr>
                <w:rFonts w:hint="eastAsia"/>
                <w:bCs/>
                <w:lang w:eastAsia="zh-TW"/>
                <w:rPrChange w:id="144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</w:p>
          <w:p w:rsidR="00C26BD9" w:rsidRPr="003C6E24" w:rsidRDefault="00C26BD9" w:rsidP="00382A21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4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44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證明書開立日期需小於受理日期</w:t>
            </w:r>
          </w:p>
          <w:p w:rsidR="00E81D1E" w:rsidRPr="003C6E24" w:rsidRDefault="00E81D1E" w:rsidP="00382A21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4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44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死亡地點需選擇</w:t>
            </w:r>
          </w:p>
          <w:p w:rsidR="00E81D1E" w:rsidRPr="003C6E24" w:rsidRDefault="00E81D1E" w:rsidP="00382A21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4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44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醫院代碼需輸入</w:t>
            </w:r>
          </w:p>
          <w:p w:rsidR="00E81D1E" w:rsidRPr="003C6E24" w:rsidRDefault="00E81D1E" w:rsidP="00382A21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5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145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法醫師</w:t>
            </w:r>
            <w:r w:rsidRPr="003C6E24">
              <w:rPr>
                <w:rFonts w:hint="eastAsia"/>
                <w:bCs/>
                <w:lang w:eastAsia="zh-TW"/>
                <w:rPrChange w:id="145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/</w:t>
            </w:r>
            <w:r w:rsidRPr="003C6E24">
              <w:rPr>
                <w:rFonts w:hint="eastAsia"/>
                <w:bCs/>
                <w:lang w:eastAsia="zh-TW"/>
                <w:rPrChange w:id="145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檢驗員</w:t>
            </w:r>
            <w:r w:rsidRPr="003C6E24">
              <w:rPr>
                <w:rFonts w:hint="eastAsia"/>
                <w:bCs/>
                <w:lang w:eastAsia="zh-TW"/>
                <w:rPrChange w:id="145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/</w:t>
            </w:r>
            <w:r w:rsidRPr="003C6E24">
              <w:rPr>
                <w:rFonts w:hint="eastAsia"/>
                <w:bCs/>
                <w:lang w:eastAsia="zh-TW"/>
                <w:rPrChange w:id="145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醫師姓名需輸入</w:t>
            </w:r>
          </w:p>
        </w:tc>
        <w:tc>
          <w:tcPr>
            <w:tcW w:w="3320" w:type="dxa"/>
          </w:tcPr>
          <w:p w:rsidR="00C26BD9" w:rsidRPr="003C6E24" w:rsidRDefault="00C26B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45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C234EA" w:rsidRPr="003C6E24">
        <w:tc>
          <w:tcPr>
            <w:tcW w:w="720" w:type="dxa"/>
          </w:tcPr>
          <w:p w:rsidR="00C234EA" w:rsidRPr="003C6E24" w:rsidRDefault="00C234EA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  <w:rPrChange w:id="1457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C234EA" w:rsidRPr="003C6E24" w:rsidRDefault="00C234EA" w:rsidP="00C234EA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  <w:rPrChange w:id="1458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3C6E24">
              <w:rPr>
                <w:rFonts w:ascii="sөũ" w:hAnsi="sөũ"/>
                <w:lang w:eastAsia="zh-TW"/>
                <w:rPrChange w:id="1459" w:author="陳鐵元" w:date="2016-02-23T11:55:00Z">
                  <w:rPr>
                    <w:rFonts w:ascii="sөũ" w:hAnsi="sөũ"/>
                    <w:lang w:eastAsia="zh-TW"/>
                  </w:rPr>
                </w:rPrChange>
              </w:rPr>
              <w:t>死亡原因</w:t>
            </w:r>
            <w:r w:rsidRPr="003C6E24">
              <w:rPr>
                <w:rFonts w:ascii="sөũ" w:hAnsi="sөũ" w:hint="eastAsia"/>
                <w:lang w:eastAsia="zh-TW"/>
                <w:rPrChange w:id="1460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、證明字號</w:t>
            </w:r>
            <w:r w:rsidRPr="003C6E24">
              <w:rPr>
                <w:rFonts w:ascii="sөũ" w:hAnsi="sөũ" w:hint="eastAsia"/>
                <w:lang w:eastAsia="zh-TW"/>
                <w:rPrChange w:id="1461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ascii="sөũ" w:hAnsi="sөũ" w:hint="eastAsia"/>
                <w:lang w:eastAsia="zh-TW"/>
                <w:rPrChange w:id="1462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字數檢核</w:t>
            </w:r>
          </w:p>
          <w:p w:rsidR="00C234EA" w:rsidRPr="003C6E24" w:rsidRDefault="00C234EA" w:rsidP="00C234EA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6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ascii="sөũ" w:hAnsi="sөũ"/>
                <w:rPrChange w:id="1464" w:author="陳鐵元" w:date="2016-02-23T11:55:00Z">
                  <w:rPr>
                    <w:rFonts w:ascii="sөũ" w:hAnsi="sөũ"/>
                  </w:rPr>
                </w:rPrChange>
              </w:rPr>
              <w:t>死亡原因</w:t>
            </w:r>
            <w:r w:rsidRPr="003C6E24">
              <w:rPr>
                <w:rFonts w:ascii="sөũ" w:hAnsi="sөũ" w:hint="eastAsia"/>
                <w:lang w:eastAsia="zh-TW"/>
                <w:rPrChange w:id="1465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_1</w:t>
            </w:r>
            <w:r w:rsidRPr="003C6E24">
              <w:rPr>
                <w:rFonts w:ascii="sөũ" w:hAnsi="sөũ" w:hint="eastAsia"/>
                <w:lang w:eastAsia="zh-TW"/>
                <w:rPrChange w:id="1466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甲</w:t>
            </w:r>
            <w:r w:rsidRPr="003C6E24">
              <w:rPr>
                <w:rFonts w:ascii="sөũ" w:hAnsi="sөũ" w:hint="eastAsia"/>
                <w:lang w:eastAsia="zh-TW"/>
                <w:rPrChange w:id="1467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ascii="sөũ" w:hAnsi="sөũ" w:hint="eastAsia"/>
                <w:lang w:eastAsia="zh-TW"/>
                <w:rPrChange w:id="1468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字數長度</w:t>
            </w:r>
            <w:r w:rsidRPr="003C6E24">
              <w:rPr>
                <w:rFonts w:ascii="sөũ" w:hAnsi="sөũ" w:hint="eastAsia"/>
                <w:lang w:eastAsia="zh-TW"/>
                <w:rPrChange w:id="1469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&lt;= 200</w:t>
            </w:r>
          </w:p>
          <w:p w:rsidR="00C234EA" w:rsidRPr="003C6E24" w:rsidRDefault="00C234EA" w:rsidP="00C234EA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7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ascii="sөũ" w:hAnsi="sөũ"/>
                <w:rPrChange w:id="1471" w:author="陳鐵元" w:date="2016-02-23T11:55:00Z">
                  <w:rPr>
                    <w:rFonts w:ascii="sөũ" w:hAnsi="sөũ"/>
                  </w:rPr>
                </w:rPrChange>
              </w:rPr>
              <w:t>死亡原因</w:t>
            </w:r>
            <w:r w:rsidRPr="003C6E24">
              <w:rPr>
                <w:rFonts w:ascii="sөũ" w:hAnsi="sөũ" w:hint="eastAsia"/>
                <w:lang w:eastAsia="zh-TW"/>
                <w:rPrChange w:id="1472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_1</w:t>
            </w:r>
            <w:r w:rsidRPr="003C6E24">
              <w:rPr>
                <w:rFonts w:ascii="sөũ" w:hAnsi="sөũ" w:hint="eastAsia"/>
                <w:lang w:eastAsia="zh-TW"/>
                <w:rPrChange w:id="1473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乙</w:t>
            </w:r>
            <w:r w:rsidRPr="003C6E24">
              <w:rPr>
                <w:rFonts w:ascii="sөũ" w:hAnsi="sөũ" w:hint="eastAsia"/>
                <w:lang w:eastAsia="zh-TW"/>
                <w:rPrChange w:id="1474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ascii="sөũ" w:hAnsi="sөũ" w:hint="eastAsia"/>
                <w:lang w:eastAsia="zh-TW"/>
                <w:rPrChange w:id="1475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字數長度</w:t>
            </w:r>
            <w:r w:rsidRPr="003C6E24">
              <w:rPr>
                <w:rFonts w:ascii="sөũ" w:hAnsi="sөũ" w:hint="eastAsia"/>
                <w:lang w:eastAsia="zh-TW"/>
                <w:rPrChange w:id="1476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&lt;= 200</w:t>
            </w:r>
          </w:p>
          <w:p w:rsidR="00C234EA" w:rsidRPr="003C6E24" w:rsidRDefault="00C234EA" w:rsidP="00C234EA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7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ascii="sөũ" w:hAnsi="sөũ"/>
                <w:rPrChange w:id="1478" w:author="陳鐵元" w:date="2016-02-23T11:55:00Z">
                  <w:rPr>
                    <w:rFonts w:ascii="sөũ" w:hAnsi="sөũ"/>
                  </w:rPr>
                </w:rPrChange>
              </w:rPr>
              <w:t>死亡原因</w:t>
            </w:r>
            <w:r w:rsidRPr="003C6E24">
              <w:rPr>
                <w:rFonts w:ascii="sөũ" w:hAnsi="sөũ" w:hint="eastAsia"/>
                <w:lang w:eastAsia="zh-TW"/>
                <w:rPrChange w:id="1479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_1</w:t>
            </w:r>
            <w:r w:rsidRPr="003C6E24">
              <w:rPr>
                <w:rFonts w:ascii="sөũ" w:hAnsi="sөũ" w:hint="eastAsia"/>
                <w:lang w:eastAsia="zh-TW"/>
                <w:rPrChange w:id="1480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丙</w:t>
            </w:r>
            <w:r w:rsidRPr="003C6E24">
              <w:rPr>
                <w:rFonts w:ascii="sөũ" w:hAnsi="sөũ" w:hint="eastAsia"/>
                <w:lang w:eastAsia="zh-TW"/>
                <w:rPrChange w:id="1481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ascii="sөũ" w:hAnsi="sөũ" w:hint="eastAsia"/>
                <w:lang w:eastAsia="zh-TW"/>
                <w:rPrChange w:id="1482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字數長度</w:t>
            </w:r>
            <w:r w:rsidRPr="003C6E24">
              <w:rPr>
                <w:rFonts w:ascii="sөũ" w:hAnsi="sөũ" w:hint="eastAsia"/>
                <w:lang w:eastAsia="zh-TW"/>
                <w:rPrChange w:id="1483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&lt;= 200</w:t>
            </w:r>
          </w:p>
          <w:p w:rsidR="00C234EA" w:rsidRPr="003C6E24" w:rsidRDefault="00C234EA" w:rsidP="00C234EA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8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ascii="sөũ" w:hAnsi="sөũ"/>
                <w:rPrChange w:id="1485" w:author="陳鐵元" w:date="2016-02-23T11:55:00Z">
                  <w:rPr>
                    <w:rFonts w:ascii="sөũ" w:hAnsi="sөũ"/>
                  </w:rPr>
                </w:rPrChange>
              </w:rPr>
              <w:t>死亡原因</w:t>
            </w:r>
            <w:r w:rsidRPr="003C6E24">
              <w:rPr>
                <w:rFonts w:ascii="sөũ" w:hAnsi="sөũ" w:hint="eastAsia"/>
                <w:lang w:eastAsia="zh-TW"/>
                <w:rPrChange w:id="1486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_1</w:t>
            </w:r>
            <w:r w:rsidRPr="003C6E24">
              <w:rPr>
                <w:rFonts w:ascii="sөũ" w:hAnsi="sөũ" w:hint="eastAsia"/>
                <w:lang w:eastAsia="zh-TW"/>
                <w:rPrChange w:id="1487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丁</w:t>
            </w:r>
            <w:r w:rsidRPr="003C6E24">
              <w:rPr>
                <w:rFonts w:ascii="sөũ" w:hAnsi="sөũ" w:hint="eastAsia"/>
                <w:lang w:eastAsia="zh-TW"/>
                <w:rPrChange w:id="1488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</w:t>
            </w:r>
            <w:r w:rsidRPr="003C6E24">
              <w:rPr>
                <w:rFonts w:ascii="sөũ" w:hAnsi="sөũ" w:hint="eastAsia"/>
                <w:lang w:eastAsia="zh-TW"/>
                <w:rPrChange w:id="1489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字數長度</w:t>
            </w:r>
            <w:r w:rsidRPr="003C6E24">
              <w:rPr>
                <w:rFonts w:ascii="sөũ" w:hAnsi="sөũ" w:hint="eastAsia"/>
                <w:lang w:eastAsia="zh-TW"/>
                <w:rPrChange w:id="1490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&lt;= 200</w:t>
            </w:r>
          </w:p>
          <w:p w:rsidR="00C234EA" w:rsidRPr="003C6E24" w:rsidRDefault="00C234EA" w:rsidP="00C234EA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9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ascii="sөũ" w:hAnsi="sөũ"/>
                <w:rPrChange w:id="1492" w:author="陳鐵元" w:date="2016-02-23T11:55:00Z">
                  <w:rPr>
                    <w:rFonts w:ascii="sөũ" w:hAnsi="sөũ"/>
                  </w:rPr>
                </w:rPrChange>
              </w:rPr>
              <w:t>死亡原因</w:t>
            </w:r>
            <w:r w:rsidRPr="003C6E24">
              <w:rPr>
                <w:rFonts w:ascii="sөũ" w:hAnsi="sөũ" w:hint="eastAsia"/>
                <w:lang w:eastAsia="zh-TW"/>
                <w:rPrChange w:id="1493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_2 </w:t>
            </w:r>
            <w:r w:rsidRPr="003C6E24">
              <w:rPr>
                <w:rFonts w:ascii="sөũ" w:hAnsi="sөũ" w:hint="eastAsia"/>
                <w:lang w:eastAsia="zh-TW"/>
                <w:rPrChange w:id="1494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字數長度</w:t>
            </w:r>
            <w:r w:rsidRPr="003C6E24">
              <w:rPr>
                <w:rFonts w:ascii="sөũ" w:hAnsi="sөũ" w:hint="eastAsia"/>
                <w:lang w:eastAsia="zh-TW"/>
                <w:rPrChange w:id="1495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&lt;= 200</w:t>
            </w:r>
          </w:p>
          <w:p w:rsidR="00C234EA" w:rsidRPr="003C6E24" w:rsidRDefault="00C234EA" w:rsidP="00977662">
            <w:pPr>
              <w:pStyle w:val="Tabletext"/>
              <w:keepLines w:val="0"/>
              <w:numPr>
                <w:ilvl w:val="1"/>
                <w:numId w:val="6"/>
              </w:numPr>
              <w:spacing w:after="0" w:line="240" w:lineRule="auto"/>
              <w:rPr>
                <w:rFonts w:hint="eastAsia"/>
                <w:bCs/>
                <w:lang w:eastAsia="zh-TW"/>
                <w:rPrChange w:id="149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ascii="sөũ" w:hAnsi="sөũ"/>
                <w:lang w:eastAsia="zh-TW"/>
                <w:rPrChange w:id="1497" w:author="陳鐵元" w:date="2016-02-23T11:55:00Z">
                  <w:rPr>
                    <w:rFonts w:ascii="sөũ" w:hAnsi="sөũ"/>
                    <w:lang w:eastAsia="zh-TW"/>
                  </w:rPr>
                </w:rPrChange>
              </w:rPr>
              <w:t>證明書開立字號</w:t>
            </w:r>
            <w:r w:rsidRPr="003C6E24">
              <w:rPr>
                <w:rFonts w:ascii="sөũ" w:hAnsi="sөũ" w:hint="eastAsia"/>
                <w:lang w:eastAsia="zh-TW"/>
                <w:rPrChange w:id="1498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>字數長度</w:t>
            </w:r>
            <w:r w:rsidRPr="003C6E24">
              <w:rPr>
                <w:rFonts w:ascii="sөũ" w:hAnsi="sөũ" w:hint="eastAsia"/>
                <w:lang w:eastAsia="zh-TW"/>
                <w:rPrChange w:id="1499" w:author="陳鐵元" w:date="2016-02-23T11:55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&lt;= 50</w:t>
            </w:r>
          </w:p>
        </w:tc>
        <w:tc>
          <w:tcPr>
            <w:tcW w:w="3320" w:type="dxa"/>
          </w:tcPr>
          <w:p w:rsidR="00C234EA" w:rsidRPr="003C6E24" w:rsidRDefault="00C234E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50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6D62E0" w:rsidRPr="003C6E24" w:rsidRDefault="006D62E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  <w:rPrChange w:id="1501" w:author="陳鐵元" w:date="2016-02-23T11:55:00Z">
            <w:rPr>
              <w:rFonts w:hint="eastAsia"/>
              <w:lang w:eastAsia="zh-TW"/>
            </w:rPr>
          </w:rPrChange>
        </w:rPr>
      </w:pPr>
    </w:p>
    <w:p w:rsidR="006D62E0" w:rsidRPr="003C6E2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  <w:rPrChange w:id="1502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1503" w:author="陳鐵元" w:date="2016-02-23T11:55:00Z">
            <w:rPr>
              <w:rFonts w:hint="eastAsia"/>
              <w:lang w:eastAsia="zh-TW"/>
            </w:rPr>
          </w:rPrChange>
        </w:rPr>
        <w:t>異動</w:t>
      </w:r>
      <w:r w:rsidRPr="003C6E24">
        <w:rPr>
          <w:rFonts w:hint="eastAsia"/>
          <w:lang w:eastAsia="zh-TW"/>
          <w:rPrChange w:id="1504" w:author="陳鐵元" w:date="2016-02-23T11:55:00Z">
            <w:rPr>
              <w:rFonts w:hint="eastAsia"/>
              <w:lang w:eastAsia="zh-TW"/>
            </w:rPr>
          </w:rPrChange>
        </w:rPr>
        <w:t>TABLES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150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1506" w:author="陳鐵元" w:date="2016-02-23T11:55:00Z">
            <w:rPr>
              <w:rFonts w:hint="eastAsia"/>
              <w:lang w:eastAsia="zh-TW"/>
            </w:rPr>
          </w:rPrChange>
        </w:rPr>
        <w:t xml:space="preserve">UPDATE DTAAA001 </w:t>
      </w:r>
      <w:r w:rsidRPr="003C6E24">
        <w:rPr>
          <w:rFonts w:hint="eastAsia"/>
          <w:lang w:eastAsia="zh-TW"/>
          <w:rPrChange w:id="1507" w:author="陳鐵元" w:date="2016-02-23T11:55:00Z">
            <w:rPr>
              <w:rFonts w:hint="eastAsia"/>
              <w:lang w:eastAsia="zh-TW"/>
            </w:rPr>
          </w:rPrChange>
        </w:rPr>
        <w:t>理賠受理檔：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150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1509" w:author="陳鐵元" w:date="2016-02-23T11:55:00Z">
            <w:rPr>
              <w:rFonts w:hint="eastAsia"/>
              <w:lang w:eastAsia="zh-TW"/>
            </w:rPr>
          </w:rPrChange>
        </w:rPr>
        <w:t xml:space="preserve">CALL  </w:t>
      </w:r>
      <w:r w:rsidRPr="003C6E24">
        <w:rPr>
          <w:lang w:eastAsia="zh-TW"/>
          <w:rPrChange w:id="1510" w:author="陳鐵元" w:date="2016-02-23T11:55:00Z">
            <w:rPr>
              <w:lang w:eastAsia="zh-TW"/>
            </w:rPr>
          </w:rPrChange>
        </w:rPr>
        <w:t>AA_A0Z001</w:t>
      </w:r>
      <w:r w:rsidRPr="003C6E24">
        <w:rPr>
          <w:rFonts w:hint="eastAsia"/>
          <w:lang w:eastAsia="zh-TW"/>
          <w:rPrChange w:id="1511" w:author="陳鐵元" w:date="2016-02-23T11:55:00Z">
            <w:rPr>
              <w:rFonts w:hint="eastAsia"/>
              <w:lang w:eastAsia="zh-TW"/>
            </w:rPr>
          </w:rPrChange>
        </w:rPr>
        <w:t xml:space="preserve"> Method3</w:t>
      </w:r>
      <w:r w:rsidRPr="003C6E24">
        <w:rPr>
          <w:rFonts w:hint="eastAsia"/>
          <w:lang w:eastAsia="zh-TW"/>
          <w:rPrChange w:id="1512" w:author="陳鐵元" w:date="2016-02-23T11:55:00Z">
            <w:rPr>
              <w:rFonts w:hint="eastAsia"/>
              <w:lang w:eastAsia="zh-TW"/>
            </w:rPr>
          </w:rPrChange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A00726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2C2631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0D5521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0D5521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0D5521" w:rsidRDefault="006D62E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97712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  <w:r w:rsidRPr="000D5521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7C7966" w:rsidRDefault="006D62E0">
            <w:pPr>
              <w:rPr>
                <w:rFonts w:ascii="新細明體" w:hAnsi="新細明體" w:cs="Arial Unicode MS"/>
                <w:sz w:val="20"/>
              </w:rPr>
            </w:pPr>
            <w:r w:rsidRPr="007C7966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1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1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  <w:rPrChange w:id="1515" w:author="陳鐵元" w:date="2016-02-23T11:55:00Z">
                  <w:rPr>
                    <w:rFonts w:ascii="新細明體" w:hAnsi="新細明體" w:cs="Arial Unicode MS"/>
                    <w:szCs w:val="24"/>
                    <w:lang w:eastAsia="zh-TW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16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1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診斷書處理狀態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1518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1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2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收據處理狀態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1521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2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2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大額給付處理狀態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52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52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1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26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2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解除契約處理狀態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1528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2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3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資料確認碼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1531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3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3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53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53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登入者ID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36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3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53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53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登入者姓名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4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41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54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54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CURRENT DATE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4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4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54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54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登入者單位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4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4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55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55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登入者單位中文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1552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1553" w:author="陳鐵元" w:date="2016-02-23T11:55:00Z">
            <w:rPr>
              <w:rFonts w:hint="eastAsia"/>
              <w:lang w:eastAsia="zh-TW"/>
            </w:rPr>
          </w:rPrChange>
        </w:rPr>
        <w:t>失敗處理：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1554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1555" w:author="陳鐵元" w:date="2016-02-23T11:55:00Z">
            <w:rPr>
              <w:rFonts w:hint="eastAsia"/>
              <w:lang w:eastAsia="zh-TW"/>
            </w:rPr>
          </w:rPrChange>
        </w:rPr>
        <w:t>回覆訊息：</w:t>
      </w:r>
      <w:r w:rsidRPr="003C6E24">
        <w:rPr>
          <w:rFonts w:hint="eastAsia"/>
          <w:lang w:eastAsia="zh-TW"/>
          <w:rPrChange w:id="1556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1557" w:author="陳鐵元" w:date="2016-02-23T11:55:00Z">
            <w:rPr>
              <w:lang w:eastAsia="zh-TW"/>
            </w:rPr>
          </w:rPrChange>
        </w:rPr>
        <w:t>“</w:t>
      </w:r>
      <w:r w:rsidRPr="003C6E24">
        <w:rPr>
          <w:rFonts w:hint="eastAsia"/>
          <w:lang w:eastAsia="zh-TW"/>
          <w:rPrChange w:id="1558" w:author="陳鐵元" w:date="2016-02-23T11:55:00Z">
            <w:rPr>
              <w:rFonts w:hint="eastAsia"/>
              <w:lang w:eastAsia="zh-TW"/>
            </w:rPr>
          </w:rPrChange>
        </w:rPr>
        <w:t>UPDATE</w:t>
      </w:r>
      <w:r w:rsidRPr="003C6E24">
        <w:rPr>
          <w:rFonts w:hint="eastAsia"/>
          <w:lang w:eastAsia="zh-TW"/>
          <w:rPrChange w:id="1559" w:author="陳鐵元" w:date="2016-02-23T11:55:00Z">
            <w:rPr>
              <w:rFonts w:hint="eastAsia"/>
              <w:lang w:eastAsia="zh-TW"/>
            </w:rPr>
          </w:rPrChange>
        </w:rPr>
        <w:t>理賠受理檔失敗</w:t>
      </w:r>
      <w:r w:rsidRPr="003C6E24">
        <w:rPr>
          <w:lang w:eastAsia="zh-TW"/>
          <w:rPrChange w:id="1560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1561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1562" w:author="陳鐵元" w:date="2016-02-23T11:55:00Z">
            <w:rPr>
              <w:rFonts w:hint="eastAsia"/>
              <w:lang w:eastAsia="zh-TW"/>
            </w:rPr>
          </w:rPrChange>
        </w:rPr>
        <w:t>。</w:t>
      </w:r>
      <w:r w:rsidRPr="003C6E24">
        <w:rPr>
          <w:rFonts w:hint="eastAsia"/>
          <w:lang w:eastAsia="zh-TW"/>
          <w:rPrChange w:id="1563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1564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1565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1566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1567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1568" w:author="陳鐵元" w:date="2016-02-23T11:55:00Z">
            <w:rPr>
              <w:rFonts w:hint="eastAsia"/>
              <w:lang w:eastAsia="zh-TW"/>
            </w:rPr>
          </w:rPrChange>
        </w:rPr>
        <w:t xml:space="preserve">INSERT DTAAA040 </w:t>
      </w:r>
      <w:r w:rsidRPr="003C6E24">
        <w:rPr>
          <w:rFonts w:hint="eastAsia"/>
          <w:lang w:eastAsia="zh-TW"/>
          <w:rPrChange w:id="1569" w:author="陳鐵元" w:date="2016-02-23T11:55:00Z">
            <w:rPr>
              <w:rFonts w:hint="eastAsia"/>
              <w:lang w:eastAsia="zh-TW"/>
            </w:rPr>
          </w:rPrChange>
        </w:rPr>
        <w:t>理賠受理大額給付檔：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  <w:rPrChange w:id="1570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1571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細明體" w:eastAsia="細明體" w:hAnsi="細明體" w:hint="eastAsia"/>
          <w:lang w:eastAsia="zh-TW"/>
          <w:rPrChange w:id="1572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AA_A0Z005.Method1：</w:t>
      </w:r>
    </w:p>
    <w:tbl>
      <w:tblPr>
        <w:tblW w:w="5940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7"/>
        <w:gridCol w:w="2763"/>
        <w:tblGridChange w:id="1573">
          <w:tblGrid>
            <w:gridCol w:w="3177"/>
            <w:gridCol w:w="2763"/>
          </w:tblGrid>
        </w:tblGridChange>
      </w:tblGrid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574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b/>
                <w:bCs/>
                <w:sz w:val="20"/>
                <w:rPrChange w:id="1575" w:author="陳鐵元" w:date="2016-02-23T11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576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b/>
                <w:bCs/>
                <w:sz w:val="20"/>
                <w:rPrChange w:id="1577" w:author="陳鐵元" w:date="2016-02-23T11:55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7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157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58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58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1582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158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受理_社保身分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58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58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1586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1587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核定_社保身分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58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58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59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受理_殘疾鑑定日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59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59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59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59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核定_殘疾鑑定日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59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59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59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受理_身故日期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59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59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0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0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核定_身故日期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0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0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0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受理_癌症身故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0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60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0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0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核定_癌症身故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0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A335C" w:rsidRPr="003C6E24" w:rsidRDefault="002A335C" w:rsidP="002A335C">
            <w:pPr>
              <w:rPr>
                <w:rFonts w:ascii="細明體" w:eastAsia="細明體" w:hAnsi="細明體" w:cs="Arial Unicode MS" w:hint="eastAsia"/>
                <w:sz w:val="20"/>
                <w:rPrChange w:id="161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1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</w:t>
            </w:r>
            <w:r w:rsidR="00AF4C2E" w:rsidRPr="003C6E24">
              <w:rPr>
                <w:rFonts w:ascii="細明體" w:eastAsia="細明體" w:hAnsi="細明體" w:cs="Arial Unicode MS" w:hint="eastAsia"/>
                <w:sz w:val="20"/>
                <w:rPrChange w:id="161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員工福團意外特約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A335C" w:rsidRPr="003C6E24" w:rsidRDefault="002A335C" w:rsidP="002A335C">
            <w:pPr>
              <w:rPr>
                <w:rFonts w:ascii="新細明體" w:hAnsi="新細明體" w:cs="Arial Unicode MS" w:hint="eastAsia"/>
                <w:sz w:val="20"/>
                <w:rPrChange w:id="161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61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A335C" w:rsidRPr="003C6E24" w:rsidRDefault="002A335C" w:rsidP="002A335C">
            <w:pPr>
              <w:rPr>
                <w:rFonts w:ascii="細明體" w:eastAsia="細明體" w:hAnsi="細明體" w:cs="Arial Unicode MS" w:hint="eastAsia"/>
                <w:sz w:val="20"/>
                <w:rPrChange w:id="161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1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</w:t>
            </w:r>
            <w:r w:rsidR="009D75B4" w:rsidRPr="003C6E24">
              <w:rPr>
                <w:rFonts w:ascii="細明體" w:eastAsia="細明體" w:hAnsi="細明體" w:cs="Arial Unicode MS" w:hint="eastAsia"/>
                <w:sz w:val="20"/>
                <w:rPrChange w:id="161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員工福團意外特約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A335C" w:rsidRPr="003C6E24" w:rsidRDefault="002A335C" w:rsidP="002A335C">
            <w:pPr>
              <w:rPr>
                <w:rFonts w:ascii="新細明體" w:hAnsi="新細明體" w:cs="Arial Unicode MS" w:hint="eastAsia"/>
                <w:sz w:val="20"/>
                <w:rPrChange w:id="161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1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2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受理_全殘項目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2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62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2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2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核定_全殘項目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2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5223" w:rsidRPr="003C6E24" w:rsidRDefault="00C35223">
            <w:pPr>
              <w:rPr>
                <w:rFonts w:ascii="細明體" w:eastAsia="細明體" w:hAnsi="細明體" w:cs="Arial Unicode MS" w:hint="eastAsia"/>
                <w:sz w:val="20"/>
                <w:rPrChange w:id="162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2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受理_全殘關懷金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5223" w:rsidRPr="003C6E24" w:rsidRDefault="00C35223">
            <w:pPr>
              <w:rPr>
                <w:rFonts w:ascii="新細明體" w:hAnsi="新細明體" w:cs="Arial Unicode MS" w:hint="eastAsia"/>
                <w:sz w:val="20"/>
                <w:rPrChange w:id="162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62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5223" w:rsidRPr="003C6E24" w:rsidRDefault="00C35223">
            <w:pPr>
              <w:rPr>
                <w:rFonts w:ascii="細明體" w:eastAsia="細明體" w:hAnsi="細明體" w:cs="Arial Unicode MS" w:hint="eastAsia"/>
                <w:sz w:val="20"/>
                <w:rPrChange w:id="163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3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核定_全殘關懷金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5223" w:rsidRPr="003C6E24" w:rsidRDefault="00C35223">
            <w:pPr>
              <w:rPr>
                <w:rFonts w:ascii="新細明體" w:hAnsi="新細明體" w:cs="Arial Unicode MS" w:hint="eastAsia"/>
                <w:sz w:val="20"/>
                <w:rPrChange w:id="163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3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3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受理_重大疾病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3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63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3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3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核定_重大疾病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3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4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4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受理_特定傷病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4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64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/>
                <w:sz w:val="20"/>
                <w:rPrChange w:id="1644" w:author="陳鐵元" w:date="2016-02-23T11:55:00Z">
                  <w:rPr>
                    <w:rFonts w:ascii="細明體" w:eastAsia="細明體" w:hAnsi="細明體" w:cs="Arial Unicode MS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4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核定_特定傷病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4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4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4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受理_豁免原因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4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65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5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5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核定_豁免原因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5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5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5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受理_燒燙傷等級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5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65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5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5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核定_燒燙傷等級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6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6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6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受理_生命末期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6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66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6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6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核定_生命末期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6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6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6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受理_長期看護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7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67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7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7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核定_長期看護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7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7C7966" w:rsidRDefault="006D62E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597712">
              <w:rPr>
                <w:rFonts w:ascii="細明體" w:eastAsia="細明體" w:hAnsi="細明體" w:cs="Arial Unicode MS" w:hint="eastAsia"/>
                <w:sz w:val="20"/>
              </w:rPr>
              <w:t>受理</w:t>
            </w:r>
            <w:r w:rsidRPr="000D5521">
              <w:rPr>
                <w:rFonts w:ascii="細明體" w:eastAsia="細明體" w:hAnsi="細明體" w:cs="Arial Unicode MS" w:hint="eastAsia"/>
                <w:sz w:val="20"/>
              </w:rPr>
              <w:t>_結婚津貼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077DE4" w:rsidRDefault="006D62E0">
            <w:pPr>
              <w:rPr>
                <w:rFonts w:ascii="新細明體" w:hAnsi="新細明體" w:cs="Arial Unicode MS" w:hint="eastAsia"/>
                <w:sz w:val="20"/>
              </w:rPr>
            </w:pPr>
            <w:r w:rsidRPr="00077DE4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7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7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核定_結婚津貼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7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7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7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受理_生育津貼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8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68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8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8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核定_生育津貼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8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8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8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受理_分娩日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8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68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8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9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核定_分娩日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9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9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9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受理_嬰兒數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9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69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169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69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核定_嬰兒數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169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>
            <w:pPr>
              <w:rPr>
                <w:rFonts w:ascii="細明體" w:eastAsia="細明體" w:hAnsi="細明體" w:cs="Arial Unicode MS" w:hint="eastAsia"/>
                <w:sz w:val="20"/>
                <w:rPrChange w:id="169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0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受理_流產日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>
            <w:pPr>
              <w:rPr>
                <w:rFonts w:ascii="新細明體" w:hAnsi="新細明體" w:cs="Arial Unicode MS" w:hint="eastAsia"/>
                <w:sz w:val="20"/>
                <w:rPrChange w:id="170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70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>
            <w:pPr>
              <w:rPr>
                <w:rFonts w:ascii="細明體" w:eastAsia="細明體" w:hAnsi="細明體" w:cs="Arial Unicode MS" w:hint="eastAsia"/>
                <w:sz w:val="20"/>
                <w:rPrChange w:id="170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0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核定_流產日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>
            <w:pPr>
              <w:rPr>
                <w:rFonts w:ascii="新細明體" w:hAnsi="新細明體" w:cs="Arial Unicode MS" w:hint="eastAsia"/>
                <w:sz w:val="20"/>
                <w:rPrChange w:id="170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>
            <w:pPr>
              <w:rPr>
                <w:rFonts w:ascii="細明體" w:eastAsia="細明體" w:hAnsi="細明體" w:cs="Arial Unicode MS" w:hint="eastAsia"/>
                <w:sz w:val="20"/>
                <w:rPrChange w:id="170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0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受理_理賠年金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>
            <w:pPr>
              <w:rPr>
                <w:rFonts w:ascii="細明體" w:eastAsia="細明體" w:hAnsi="細明體" w:hint="eastAsia"/>
                <w:sz w:val="20"/>
                <w:rPrChange w:id="1708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170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畫面</w:t>
            </w:r>
          </w:p>
          <w:p w:rsidR="00CA0E60" w:rsidRPr="003C6E24" w:rsidRDefault="00CA0E60">
            <w:pPr>
              <w:rPr>
                <w:rFonts w:ascii="新細明體" w:hAnsi="新細明體" w:cs="Arial Unicode MS" w:hint="eastAsia"/>
                <w:sz w:val="20"/>
                <w:rPrChange w:id="171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171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(0:無；1:分期給付；2:提前一次給付)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>
            <w:pPr>
              <w:rPr>
                <w:rFonts w:ascii="細明體" w:eastAsia="細明體" w:hAnsi="細明體" w:cs="Arial Unicode MS" w:hint="eastAsia"/>
                <w:sz w:val="20"/>
                <w:rPrChange w:id="171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1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核定_理賠年金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>
            <w:pPr>
              <w:rPr>
                <w:rFonts w:ascii="新細明體" w:hAnsi="新細明體" w:cs="Arial Unicode MS" w:hint="eastAsia"/>
                <w:sz w:val="20"/>
                <w:rPrChange w:id="171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>
            <w:pPr>
              <w:rPr>
                <w:rFonts w:ascii="細明體" w:eastAsia="細明體" w:hAnsi="細明體" w:cs="Arial Unicode MS" w:hint="eastAsia"/>
                <w:sz w:val="20"/>
                <w:rPrChange w:id="171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1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受理_死亡種類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>
            <w:pPr>
              <w:rPr>
                <w:rFonts w:ascii="新細明體" w:hAnsi="新細明體" w:cs="Arial Unicode MS" w:hint="eastAsia"/>
                <w:sz w:val="20"/>
                <w:rPrChange w:id="171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71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>
            <w:pPr>
              <w:rPr>
                <w:rFonts w:ascii="細明體" w:eastAsia="細明體" w:hAnsi="細明體" w:cs="Arial Unicode MS" w:hint="eastAsia"/>
                <w:sz w:val="20"/>
                <w:rPrChange w:id="171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2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核定_死亡種類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>
            <w:pPr>
              <w:rPr>
                <w:rFonts w:ascii="新細明體" w:hAnsi="新細明體" w:cs="Arial Unicode MS" w:hint="eastAsia"/>
                <w:sz w:val="20"/>
                <w:rPrChange w:id="172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E60" w:rsidRPr="003C6E24" w:rsidRDefault="00CA0E60">
            <w:pPr>
              <w:rPr>
                <w:rFonts w:ascii="細明體" w:eastAsia="細明體" w:hAnsi="細明體" w:cs="Arial Unicode MS" w:hint="eastAsia"/>
                <w:sz w:val="20"/>
                <w:rPrChange w:id="1722" w:author="陳鐵元" w:date="2016-02-23T11:55:00Z">
                  <w:rPr>
                    <w:rFonts w:ascii="細明體" w:eastAsia="細明體" w:hAnsi="細明體" w:cs="Arial Unicode MS" w:hint="eastAsia"/>
                    <w:color w:val="0000FF"/>
                    <w:sz w:val="20"/>
                  </w:rPr>
                </w:rPrChange>
              </w:rPr>
            </w:pPr>
            <w:r w:rsidRPr="00C576BF">
              <w:rPr>
                <w:rFonts w:ascii="sөũ" w:hAnsi="sөũ" w:hint="eastAsia"/>
                <w:sz w:val="20"/>
                <w:szCs w:val="20"/>
              </w:rPr>
              <w:t>受理</w:t>
            </w:r>
            <w:r w:rsidRPr="00C576BF">
              <w:rPr>
                <w:rFonts w:ascii="sөũ" w:hAnsi="sөũ" w:hint="eastAsia"/>
                <w:sz w:val="20"/>
                <w:szCs w:val="20"/>
              </w:rPr>
              <w:t>_</w:t>
            </w:r>
            <w:r w:rsidRPr="00C576BF">
              <w:rPr>
                <w:rFonts w:ascii="sөũ" w:hAnsi="sөũ"/>
                <w:sz w:val="20"/>
                <w:szCs w:val="20"/>
              </w:rPr>
              <w:t>妊娠期併發症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C576BF" w:rsidRDefault="00CA0E60">
            <w:pPr>
              <w:rPr>
                <w:rFonts w:ascii="新細明體" w:hAnsi="新細明體" w:cs="Arial Unicode MS" w:hint="eastAsia"/>
                <w:sz w:val="20"/>
              </w:rPr>
            </w:pPr>
            <w:r w:rsidRPr="00C576BF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E60" w:rsidRPr="003C6E24" w:rsidRDefault="00CA0E60">
            <w:pPr>
              <w:rPr>
                <w:rFonts w:ascii="sөũ" w:hAnsi="sөũ"/>
                <w:sz w:val="20"/>
                <w:szCs w:val="20"/>
                <w:rPrChange w:id="1723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1724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核定</w:t>
            </w:r>
            <w:r w:rsidRPr="003C6E24">
              <w:rPr>
                <w:rFonts w:ascii="sөũ" w:hAnsi="sөũ" w:hint="eastAsia"/>
                <w:sz w:val="20"/>
                <w:szCs w:val="20"/>
                <w:rPrChange w:id="1725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1726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先天性重大殘缺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>
            <w:pPr>
              <w:rPr>
                <w:rFonts w:ascii="新細明體" w:hAnsi="新細明體" w:cs="Arial Unicode MS" w:hint="eastAsia"/>
                <w:sz w:val="20"/>
                <w:rPrChange w:id="172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E60" w:rsidRPr="003C6E24" w:rsidRDefault="00CA0E60">
            <w:pPr>
              <w:rPr>
                <w:rFonts w:ascii="sөũ" w:hAnsi="sөũ"/>
                <w:sz w:val="20"/>
                <w:szCs w:val="20"/>
                <w:rPrChange w:id="1728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1729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受理</w:t>
            </w:r>
            <w:r w:rsidRPr="003C6E24">
              <w:rPr>
                <w:rFonts w:ascii="sөũ" w:hAnsi="sөũ" w:hint="eastAsia"/>
                <w:sz w:val="20"/>
                <w:szCs w:val="20"/>
                <w:rPrChange w:id="1730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1731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妊娠期併發症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>
            <w:pPr>
              <w:rPr>
                <w:rFonts w:ascii="新細明體" w:hAnsi="新細明體" w:cs="Arial Unicode MS" w:hint="eastAsia"/>
                <w:sz w:val="20"/>
                <w:rPrChange w:id="173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73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E60" w:rsidRPr="003C6E24" w:rsidRDefault="00CA0E60">
            <w:pPr>
              <w:rPr>
                <w:rFonts w:ascii="sөũ" w:hAnsi="sөũ"/>
                <w:sz w:val="20"/>
                <w:szCs w:val="20"/>
                <w:rPrChange w:id="1734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1735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核定</w:t>
            </w:r>
            <w:r w:rsidRPr="003C6E24">
              <w:rPr>
                <w:rFonts w:ascii="sөũ" w:hAnsi="sөũ" w:hint="eastAsia"/>
                <w:sz w:val="20"/>
                <w:szCs w:val="20"/>
                <w:rPrChange w:id="1736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1737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先天性重大殘缺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>
            <w:pPr>
              <w:rPr>
                <w:rFonts w:ascii="新細明體" w:hAnsi="新細明體" w:cs="Arial Unicode MS" w:hint="eastAsia"/>
                <w:sz w:val="20"/>
                <w:rPrChange w:id="1738" w:author="陳鐵元" w:date="2016-02-23T11:55:00Z">
                  <w:rPr>
                    <w:rFonts w:ascii="新細明體" w:hAnsi="新細明體" w:cs="Arial Unicode MS" w:hint="eastAsia"/>
                    <w:color w:val="0000FF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 w:rsidP="007D7029">
            <w:pPr>
              <w:rPr>
                <w:rFonts w:ascii="細明體" w:eastAsia="細明體" w:hAnsi="細明體" w:cs="Arial Unicode MS" w:hint="eastAsia"/>
                <w:sz w:val="20"/>
                <w:rPrChange w:id="173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4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受理_殘廢表示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 w:rsidP="007D7029">
            <w:pPr>
              <w:rPr>
                <w:rFonts w:ascii="新細明體" w:hAnsi="新細明體" w:cs="Arial Unicode MS" w:hint="eastAsia"/>
                <w:sz w:val="20"/>
                <w:rPrChange w:id="174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74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 w:rsidP="007D7029">
            <w:pPr>
              <w:rPr>
                <w:rFonts w:ascii="細明體" w:eastAsia="細明體" w:hAnsi="細明體" w:cs="Arial Unicode MS" w:hint="eastAsia"/>
                <w:sz w:val="20"/>
                <w:rPrChange w:id="174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4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核定_殘廢表示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0E60" w:rsidRPr="003C6E24" w:rsidRDefault="00CA0E60" w:rsidP="007D7029">
            <w:pPr>
              <w:rPr>
                <w:rFonts w:ascii="新細明體" w:hAnsi="新細明體" w:cs="Arial Unicode MS" w:hint="eastAsia"/>
                <w:sz w:val="20"/>
                <w:rPrChange w:id="174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4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4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受理_證明書開立日期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74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74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5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5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核定_證明書開立日期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75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5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5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受理_死亡地點一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75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75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5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5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核定_死亡地點一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75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6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6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受理_死亡地點二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76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76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6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6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核定_死亡地點二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76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6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6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受理_死亡地點三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76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77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7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7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核定_死亡地點三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77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7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7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受理_醫院代碼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77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77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7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7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核定_醫院代碼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78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8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8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受理_醫院名稱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78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78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8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8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核定_醫院名稱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78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8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8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受理_檢察官姓名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79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79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9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9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核定_檢察官姓名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79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9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79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受理_醫師姓名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79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79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細明體" w:eastAsia="細明體" w:hAnsi="細明體" w:cs="Arial Unicode MS" w:hint="eastAsia"/>
                <w:sz w:val="20"/>
                <w:rPrChange w:id="179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0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核定_醫師姓名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7D7029">
            <w:pPr>
              <w:rPr>
                <w:rFonts w:ascii="新細明體" w:hAnsi="新細明體" w:cs="Arial Unicode MS" w:hint="eastAsia"/>
                <w:sz w:val="20"/>
                <w:rPrChange w:id="180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6FB8" w:rsidRPr="003C6E24" w:rsidRDefault="00FC6FB8" w:rsidP="007D7029">
            <w:pPr>
              <w:rPr>
                <w:rFonts w:ascii="細明體" w:eastAsia="細明體" w:hAnsi="細明體" w:cs="Arial Unicode MS" w:hint="eastAsia"/>
                <w:sz w:val="20"/>
                <w:rPrChange w:id="180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0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受理_臍帶血適應症代碼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6FB8" w:rsidRPr="003C6E24" w:rsidRDefault="00FC6FB8" w:rsidP="007D7029">
            <w:pPr>
              <w:rPr>
                <w:rFonts w:ascii="新細明體" w:hAnsi="新細明體" w:cs="Arial Unicode MS" w:hint="eastAsia"/>
                <w:sz w:val="20"/>
                <w:rPrChange w:id="180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80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6FB8" w:rsidRPr="003C6E24" w:rsidRDefault="00FC6FB8" w:rsidP="007D7029">
            <w:pPr>
              <w:rPr>
                <w:rFonts w:ascii="細明體" w:eastAsia="細明體" w:hAnsi="細明體" w:cs="Arial Unicode MS" w:hint="eastAsia"/>
                <w:sz w:val="20"/>
                <w:rPrChange w:id="180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0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受理_臍帶血適應症項目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6FB8" w:rsidRPr="003C6E24" w:rsidRDefault="00FC6FB8" w:rsidP="007D7029">
            <w:pPr>
              <w:rPr>
                <w:rFonts w:ascii="新細明體" w:hAnsi="新細明體" w:cs="Arial Unicode MS" w:hint="eastAsia"/>
                <w:sz w:val="20"/>
                <w:rPrChange w:id="180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6FB8" w:rsidRPr="003C6E24" w:rsidRDefault="00FC6FB8" w:rsidP="007D7029">
            <w:pPr>
              <w:rPr>
                <w:rFonts w:ascii="細明體" w:eastAsia="細明體" w:hAnsi="細明體" w:cs="Arial Unicode MS" w:hint="eastAsia"/>
                <w:sz w:val="20"/>
                <w:rPrChange w:id="180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1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核定_臍帶血適應症代碼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6FB8" w:rsidRPr="003C6E24" w:rsidRDefault="00FC6FB8" w:rsidP="007D7029">
            <w:pPr>
              <w:rPr>
                <w:rFonts w:ascii="新細明體" w:hAnsi="新細明體" w:cs="Arial Unicode MS" w:hint="eastAsia"/>
                <w:sz w:val="20"/>
                <w:rPrChange w:id="181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81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6FB8" w:rsidRPr="003C6E24" w:rsidRDefault="00FC6FB8" w:rsidP="007D7029">
            <w:pPr>
              <w:rPr>
                <w:rFonts w:ascii="細明體" w:eastAsia="細明體" w:hAnsi="細明體" w:cs="Arial Unicode MS" w:hint="eastAsia"/>
                <w:sz w:val="20"/>
                <w:rPrChange w:id="181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1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核定_臍帶血適應症項目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6FB8" w:rsidRPr="003C6E24" w:rsidRDefault="00FC6FB8" w:rsidP="007D7029">
            <w:pPr>
              <w:rPr>
                <w:rFonts w:ascii="新細明體" w:hAnsi="新細明體" w:cs="Arial Unicode MS" w:hint="eastAsia"/>
                <w:sz w:val="20"/>
                <w:rPrChange w:id="181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7AFD" w:rsidRPr="003C6E24" w:rsidRDefault="00417AFD" w:rsidP="007D7029">
            <w:pPr>
              <w:rPr>
                <w:rFonts w:ascii="細明體" w:eastAsia="細明體" w:hAnsi="細明體" w:cs="Arial Unicode MS" w:hint="eastAsia"/>
                <w:sz w:val="20"/>
                <w:rPrChange w:id="181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1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受理_死亡原因_1甲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C91B1F" w:rsidP="007D7029">
            <w:pPr>
              <w:rPr>
                <w:rFonts w:ascii="新細明體" w:hAnsi="新細明體" w:cs="Arial Unicode MS" w:hint="eastAsia"/>
                <w:sz w:val="20"/>
                <w:rPrChange w:id="181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81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7AFD" w:rsidRPr="003C6E24" w:rsidRDefault="00417AFD" w:rsidP="007D7029">
            <w:pPr>
              <w:rPr>
                <w:rFonts w:ascii="細明體" w:eastAsia="細明體" w:hAnsi="細明體" w:cs="Arial Unicode MS" w:hint="eastAsia"/>
                <w:sz w:val="20"/>
                <w:rPrChange w:id="182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2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核定_死亡原因_1甲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417AFD" w:rsidP="007D7029">
            <w:pPr>
              <w:rPr>
                <w:rFonts w:ascii="新細明體" w:hAnsi="新細明體" w:cs="Arial Unicode MS" w:hint="eastAsia"/>
                <w:sz w:val="20"/>
                <w:rPrChange w:id="182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7AFD" w:rsidRPr="00597712" w:rsidRDefault="00417AFD" w:rsidP="007D7029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597712">
              <w:rPr>
                <w:rFonts w:ascii="細明體" w:eastAsia="細明體" w:hAnsi="細明體" w:cs="Arial Unicode MS" w:hint="eastAsia"/>
                <w:sz w:val="20"/>
              </w:rPr>
              <w:t>受理_死亡原因_1乙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0D5521" w:rsidRDefault="00C91B1F" w:rsidP="007D7029">
            <w:pPr>
              <w:rPr>
                <w:rFonts w:ascii="新細明體" w:hAnsi="新細明體" w:cs="Arial Unicode MS" w:hint="eastAsia"/>
                <w:sz w:val="20"/>
              </w:rPr>
            </w:pPr>
            <w:r w:rsidRPr="000D5521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7AFD" w:rsidRPr="003C6E24" w:rsidRDefault="00417AFD" w:rsidP="007D7029">
            <w:pPr>
              <w:rPr>
                <w:rFonts w:ascii="細明體" w:eastAsia="細明體" w:hAnsi="細明體" w:cs="Arial Unicode MS" w:hint="eastAsia"/>
                <w:sz w:val="20"/>
                <w:rPrChange w:id="182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2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核定_死亡原因_1乙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417AFD" w:rsidP="007D7029">
            <w:pPr>
              <w:rPr>
                <w:rFonts w:ascii="新細明體" w:hAnsi="新細明體" w:cs="Arial Unicode MS" w:hint="eastAsia"/>
                <w:sz w:val="20"/>
                <w:rPrChange w:id="182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7AFD" w:rsidRPr="003C6E24" w:rsidRDefault="00417AFD" w:rsidP="007D7029">
            <w:pPr>
              <w:rPr>
                <w:rFonts w:ascii="細明體" w:eastAsia="細明體" w:hAnsi="細明體" w:cs="Arial Unicode MS" w:hint="eastAsia"/>
                <w:sz w:val="20"/>
                <w:rPrChange w:id="182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2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受理_死亡原因_1丙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C91B1F" w:rsidP="007D7029">
            <w:pPr>
              <w:rPr>
                <w:rFonts w:ascii="新細明體" w:hAnsi="新細明體" w:cs="Arial Unicode MS" w:hint="eastAsia"/>
                <w:sz w:val="20"/>
                <w:rPrChange w:id="182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82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7AFD" w:rsidRPr="003C6E24" w:rsidRDefault="00417AFD" w:rsidP="007D7029">
            <w:pPr>
              <w:rPr>
                <w:rFonts w:ascii="細明體" w:eastAsia="細明體" w:hAnsi="細明體" w:cs="Arial Unicode MS" w:hint="eastAsia"/>
                <w:sz w:val="20"/>
                <w:rPrChange w:id="183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3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核定_死亡原因_1丙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417AFD" w:rsidP="007D7029">
            <w:pPr>
              <w:rPr>
                <w:rFonts w:ascii="新細明體" w:hAnsi="新細明體" w:cs="Arial Unicode MS" w:hint="eastAsia"/>
                <w:sz w:val="20"/>
                <w:rPrChange w:id="183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417AFD" w:rsidP="007D7029">
            <w:pPr>
              <w:rPr>
                <w:rFonts w:ascii="細明體" w:eastAsia="細明體" w:hAnsi="細明體" w:cs="Arial Unicode MS" w:hint="eastAsia"/>
                <w:sz w:val="20"/>
                <w:rPrChange w:id="183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3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受理_死亡原因_1丁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C91B1F" w:rsidP="007D7029">
            <w:pPr>
              <w:rPr>
                <w:rFonts w:ascii="新細明體" w:hAnsi="新細明體" w:cs="Arial Unicode MS" w:hint="eastAsia"/>
                <w:sz w:val="20"/>
                <w:rPrChange w:id="183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83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7AFD" w:rsidRPr="003C6E24" w:rsidRDefault="00417AFD" w:rsidP="007D7029">
            <w:pPr>
              <w:rPr>
                <w:rFonts w:ascii="細明體" w:eastAsia="細明體" w:hAnsi="細明體" w:cs="Arial Unicode MS" w:hint="eastAsia"/>
                <w:sz w:val="20"/>
                <w:rPrChange w:id="183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3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核定_死亡原因_1丁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417AFD" w:rsidP="007D7029">
            <w:pPr>
              <w:rPr>
                <w:rFonts w:ascii="新細明體" w:hAnsi="新細明體" w:cs="Arial Unicode MS" w:hint="eastAsia"/>
                <w:sz w:val="20"/>
                <w:rPrChange w:id="183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417AFD" w:rsidP="007D7029">
            <w:pPr>
              <w:rPr>
                <w:rFonts w:ascii="細明體" w:eastAsia="細明體" w:hAnsi="細明體" w:cs="Arial Unicode MS" w:hint="eastAsia"/>
                <w:sz w:val="20"/>
                <w:rPrChange w:id="184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4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受理_死亡原因_2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C91B1F" w:rsidP="007D7029">
            <w:pPr>
              <w:rPr>
                <w:rFonts w:ascii="新細明體" w:hAnsi="新細明體" w:cs="Arial Unicode MS" w:hint="eastAsia"/>
                <w:sz w:val="20"/>
                <w:rPrChange w:id="184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84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417AFD" w:rsidP="007D7029">
            <w:pPr>
              <w:rPr>
                <w:rFonts w:ascii="細明體" w:eastAsia="細明體" w:hAnsi="細明體" w:cs="Arial Unicode MS" w:hint="eastAsia"/>
                <w:sz w:val="20"/>
                <w:rPrChange w:id="184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4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核定_死亡原因_2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417AFD" w:rsidP="007D7029">
            <w:pPr>
              <w:rPr>
                <w:rFonts w:ascii="新細明體" w:hAnsi="新細明體" w:cs="Arial Unicode MS" w:hint="eastAsia"/>
                <w:sz w:val="20"/>
                <w:rPrChange w:id="184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417AFD" w:rsidP="007D7029">
            <w:pPr>
              <w:rPr>
                <w:rFonts w:ascii="細明體" w:eastAsia="細明體" w:hAnsi="細明體" w:cs="Arial Unicode MS" w:hint="eastAsia"/>
                <w:sz w:val="20"/>
                <w:rPrChange w:id="184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4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受理_證明書開立字號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C91B1F" w:rsidP="007D7029">
            <w:pPr>
              <w:rPr>
                <w:rFonts w:ascii="新細明體" w:hAnsi="新細明體" w:cs="Arial Unicode MS" w:hint="eastAsia"/>
                <w:sz w:val="20"/>
                <w:rPrChange w:id="184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85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417AFD" w:rsidP="007D7029">
            <w:pPr>
              <w:rPr>
                <w:rFonts w:ascii="細明體" w:eastAsia="細明體" w:hAnsi="細明體" w:cs="Arial Unicode MS" w:hint="eastAsia"/>
                <w:sz w:val="20"/>
                <w:rPrChange w:id="185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5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核定_證明書開立字號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7AFD" w:rsidRPr="003C6E24" w:rsidRDefault="00417AFD" w:rsidP="007D7029">
            <w:pPr>
              <w:rPr>
                <w:rFonts w:ascii="新細明體" w:hAnsi="新細明體" w:cs="Arial Unicode MS" w:hint="eastAsia"/>
                <w:sz w:val="20"/>
                <w:rPrChange w:id="185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722E" w:rsidRPr="003C6E24" w:rsidRDefault="0060722E" w:rsidP="007D7029">
            <w:pPr>
              <w:rPr>
                <w:rFonts w:ascii="細明體" w:eastAsia="細明體" w:hAnsi="細明體" w:cs="Arial Unicode MS" w:hint="eastAsia"/>
                <w:sz w:val="20"/>
                <w:rPrChange w:id="185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5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受理_癌症全殘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722E" w:rsidRPr="003C6E24" w:rsidRDefault="0060722E" w:rsidP="007D7029">
            <w:pPr>
              <w:rPr>
                <w:rFonts w:ascii="新細明體" w:hAnsi="新細明體" w:cs="Arial Unicode MS" w:hint="eastAsia"/>
                <w:sz w:val="20"/>
                <w:rPrChange w:id="185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185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C6E24" w:rsidRPr="003C6E24" w:rsidTr="003C6E24">
        <w:trPr>
          <w:trHeight w:val="33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722E" w:rsidRPr="003C6E24" w:rsidRDefault="0060722E" w:rsidP="007D7029">
            <w:pPr>
              <w:rPr>
                <w:rFonts w:ascii="細明體" w:eastAsia="細明體" w:hAnsi="細明體" w:cs="Arial Unicode MS" w:hint="eastAsia"/>
                <w:sz w:val="20"/>
                <w:rPrChange w:id="185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185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核定_癌症全殘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722E" w:rsidRPr="003C6E24" w:rsidRDefault="0060722E" w:rsidP="007D7029">
            <w:pPr>
              <w:rPr>
                <w:rFonts w:ascii="新細明體" w:hAnsi="新細明體" w:cs="Arial Unicode MS" w:hint="eastAsia"/>
                <w:sz w:val="20"/>
                <w:rPrChange w:id="186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C6E24" w:rsidRPr="003C6E24" w:rsidTr="003C6E24">
        <w:trPr>
          <w:trHeight w:val="330"/>
          <w:ins w:id="1861" w:author="伯珊" w:date="2016-01-21T13:26:00Z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7D7029">
            <w:pPr>
              <w:rPr>
                <w:ins w:id="1862" w:author="伯珊" w:date="2016-01-21T13:26:00Z"/>
                <w:rFonts w:ascii="細明體" w:eastAsia="細明體" w:hAnsi="細明體" w:cs="Arial Unicode MS" w:hint="eastAsia"/>
                <w:sz w:val="20"/>
                <w:rPrChange w:id="1863" w:author="陳鐵元" w:date="2016-02-23T11:55:00Z">
                  <w:rPr>
                    <w:ins w:id="1864" w:author="伯珊" w:date="2016-01-21T13:26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1865" w:author="伯珊" w:date="2016-01-21T13:26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1866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受理_</w:t>
              </w:r>
            </w:ins>
            <w:ins w:id="1867" w:author="伯珊" w:date="2016-01-21T13:27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1868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連續住院</w:t>
              </w:r>
            </w:ins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7D7029">
            <w:pPr>
              <w:rPr>
                <w:ins w:id="1869" w:author="伯珊" w:date="2016-01-21T13:26:00Z"/>
                <w:rFonts w:ascii="新細明體" w:hAnsi="新細明體" w:cs="Arial Unicode MS" w:hint="eastAsia"/>
                <w:sz w:val="20"/>
                <w:rPrChange w:id="1870" w:author="陳鐵元" w:date="2016-02-23T11:55:00Z">
                  <w:rPr>
                    <w:ins w:id="1871" w:author="伯珊" w:date="2016-01-21T13:26:00Z"/>
                    <w:rFonts w:ascii="新細明體" w:hAnsi="新細明體" w:cs="Arial Unicode MS" w:hint="eastAsia"/>
                    <w:sz w:val="20"/>
                  </w:rPr>
                </w:rPrChange>
              </w:rPr>
            </w:pPr>
            <w:ins w:id="1872" w:author="伯珊" w:date="2016-01-21T13:27:00Z">
              <w:r w:rsidRPr="003C6E24">
                <w:rPr>
                  <w:rFonts w:ascii="新細明體" w:hAnsi="新細明體" w:cs="Arial Unicode MS" w:hint="eastAsia"/>
                  <w:sz w:val="20"/>
                  <w:rPrChange w:id="1873" w:author="陳鐵元" w:date="2016-02-23T11:55:00Z">
                    <w:rPr>
                      <w:rFonts w:ascii="新細明體" w:hAnsi="新細明體" w:cs="Arial Unicode MS" w:hint="eastAsia"/>
                      <w:sz w:val="20"/>
                    </w:rPr>
                  </w:rPrChange>
                </w:rPr>
                <w:t>畫面</w:t>
              </w:r>
            </w:ins>
          </w:p>
        </w:tc>
      </w:tr>
      <w:tr w:rsidR="003C6E24" w:rsidRPr="003C6E24" w:rsidTr="003C6E24">
        <w:trPr>
          <w:trHeight w:val="330"/>
          <w:ins w:id="1874" w:author="伯珊" w:date="2016-01-21T13:27:00Z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7D7029">
            <w:pPr>
              <w:rPr>
                <w:ins w:id="1875" w:author="伯珊" w:date="2016-01-21T13:27:00Z"/>
                <w:rFonts w:ascii="細明體" w:eastAsia="細明體" w:hAnsi="細明體" w:cs="Arial Unicode MS" w:hint="eastAsia"/>
                <w:sz w:val="20"/>
                <w:rPrChange w:id="1876" w:author="陳鐵元" w:date="2016-02-23T11:55:00Z">
                  <w:rPr>
                    <w:ins w:id="1877" w:author="伯珊" w:date="2016-01-21T13:27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1878" w:author="伯珊" w:date="2016-01-21T13:27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1879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核定_連續住院</w:t>
              </w:r>
            </w:ins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7D7029">
            <w:pPr>
              <w:rPr>
                <w:ins w:id="1880" w:author="伯珊" w:date="2016-01-21T13:27:00Z"/>
                <w:rFonts w:ascii="新細明體" w:hAnsi="新細明體" w:cs="Arial Unicode MS" w:hint="eastAsia"/>
                <w:sz w:val="20"/>
                <w:rPrChange w:id="1881" w:author="陳鐵元" w:date="2016-02-23T11:55:00Z">
                  <w:rPr>
                    <w:ins w:id="1882" w:author="伯珊" w:date="2016-01-21T13:27:00Z"/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C576BF" w:rsidRPr="003C6E24" w:rsidTr="003C6E24">
        <w:trPr>
          <w:trHeight w:val="330"/>
          <w:ins w:id="1883" w:author="伯珊" w:date="2016-05-19T21:15:00Z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6BF" w:rsidRPr="00C576BF" w:rsidRDefault="00C576BF" w:rsidP="007D7029">
            <w:pPr>
              <w:rPr>
                <w:ins w:id="1884" w:author="伯珊" w:date="2016-05-19T21:15:00Z"/>
                <w:rFonts w:ascii="細明體" w:eastAsia="細明體" w:hAnsi="細明體" w:cs="Arial Unicode MS" w:hint="eastAsia"/>
                <w:sz w:val="20"/>
              </w:rPr>
            </w:pPr>
            <w:ins w:id="1885" w:author="伯珊" w:date="2016-05-19T21:15:00Z">
              <w:r>
                <w:rPr>
                  <w:rFonts w:ascii="細明體" w:eastAsia="細明體" w:hAnsi="細明體" w:cs="Arial Unicode MS" w:hint="eastAsia"/>
                  <w:sz w:val="20"/>
                </w:rPr>
                <w:t>受理_癌症表示</w:t>
              </w:r>
            </w:ins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6BF" w:rsidRPr="00C576BF" w:rsidRDefault="00C576BF" w:rsidP="007D7029">
            <w:pPr>
              <w:rPr>
                <w:ins w:id="1886" w:author="伯珊" w:date="2016-05-19T21:15:00Z"/>
                <w:rFonts w:ascii="新細明體" w:hAnsi="新細明體" w:cs="Arial Unicode MS" w:hint="eastAsia"/>
                <w:sz w:val="20"/>
              </w:rPr>
            </w:pPr>
            <w:ins w:id="1887" w:author="伯珊" w:date="2016-05-19T21:15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  <w:tr w:rsidR="00C576BF" w:rsidRPr="003C6E24" w:rsidTr="003C6E24">
        <w:trPr>
          <w:trHeight w:val="330"/>
          <w:ins w:id="1888" w:author="伯珊" w:date="2016-05-19T21:15:00Z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6BF" w:rsidRDefault="00C576BF" w:rsidP="007D7029">
            <w:pPr>
              <w:rPr>
                <w:ins w:id="1889" w:author="伯珊" w:date="2016-05-19T21:15:00Z"/>
                <w:rFonts w:ascii="細明體" w:eastAsia="細明體" w:hAnsi="細明體" w:cs="Arial Unicode MS" w:hint="eastAsia"/>
                <w:sz w:val="20"/>
              </w:rPr>
            </w:pPr>
            <w:ins w:id="1890" w:author="伯珊" w:date="2016-05-19T21:15:00Z">
              <w:r>
                <w:rPr>
                  <w:rFonts w:ascii="細明體" w:eastAsia="細明體" w:hAnsi="細明體" w:cs="Arial Unicode MS" w:hint="eastAsia"/>
                  <w:sz w:val="20"/>
                </w:rPr>
                <w:t>核定_癌症表示</w:t>
              </w:r>
            </w:ins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6BF" w:rsidRDefault="00C576BF" w:rsidP="007D7029">
            <w:pPr>
              <w:rPr>
                <w:ins w:id="1891" w:author="伯珊" w:date="2016-05-19T21:15:00Z"/>
                <w:rFonts w:ascii="新細明體" w:hAnsi="新細明體" w:cs="Arial Unicode MS" w:hint="eastAsia"/>
                <w:sz w:val="20"/>
              </w:rPr>
            </w:pPr>
          </w:p>
        </w:tc>
      </w:tr>
      <w:tr w:rsidR="003C6E24" w:rsidRPr="003C6E24" w:rsidTr="003C6E24">
        <w:trPr>
          <w:trHeight w:val="330"/>
          <w:ins w:id="1892" w:author="李明諭" w:date="2016-01-28T17:22:00Z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1893" w:author="李明諭" w:date="2016-01-28T17:22:00Z"/>
                <w:rFonts w:ascii="細明體" w:eastAsia="細明體" w:hAnsi="細明體" w:cs="Arial Unicode MS" w:hint="eastAsia"/>
                <w:sz w:val="20"/>
                <w:rPrChange w:id="1894" w:author="陳鐵元" w:date="2016-02-23T11:55:00Z">
                  <w:rPr>
                    <w:ins w:id="1895" w:author="李明諭" w:date="2016-01-28T17:22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1896" w:author="李明諭" w:date="2016-01-28T17:22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1897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受理_燒燙傷級數</w:t>
              </w:r>
            </w:ins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1898" w:author="李明諭" w:date="2016-01-28T17:25:00Z"/>
                <w:rFonts w:ascii="新細明體" w:hAnsi="新細明體" w:cs="Arial Unicode MS"/>
                <w:sz w:val="20"/>
                <w:rPrChange w:id="1899" w:author="陳鐵元" w:date="2016-02-23T11:55:00Z">
                  <w:rPr>
                    <w:ins w:id="1900" w:author="李明諭" w:date="2016-01-28T17:25:00Z"/>
                    <w:rFonts w:ascii="新細明體" w:hAnsi="新細明體" w:cs="Arial Unicode MS"/>
                    <w:sz w:val="20"/>
                  </w:rPr>
                </w:rPrChange>
              </w:rPr>
            </w:pPr>
            <w:ins w:id="1901" w:author="李明諭" w:date="2016-01-28T17:22:00Z">
              <w:r w:rsidRPr="003C6E24">
                <w:rPr>
                  <w:rFonts w:ascii="新細明體" w:hAnsi="新細明體" w:cs="Arial Unicode MS" w:hint="eastAsia"/>
                  <w:sz w:val="20"/>
                  <w:rPrChange w:id="1902" w:author="陳鐵元" w:date="2016-02-23T11:55:00Z">
                    <w:rPr>
                      <w:rFonts w:ascii="新細明體" w:hAnsi="新細明體" w:cs="Arial Unicode MS" w:hint="eastAsia"/>
                      <w:sz w:val="20"/>
                    </w:rPr>
                  </w:rPrChange>
                </w:rPr>
                <w:t>畫面</w:t>
              </w:r>
            </w:ins>
          </w:p>
          <w:p w:rsidR="000648C3" w:rsidRPr="003C6E24" w:rsidRDefault="000648C3" w:rsidP="000648C3">
            <w:pPr>
              <w:rPr>
                <w:ins w:id="1903" w:author="李明諭" w:date="2016-01-28T17:26:00Z"/>
                <w:rFonts w:ascii="新細明體" w:hAnsi="新細明體" w:cs="Arial Unicode MS"/>
                <w:sz w:val="20"/>
                <w:rPrChange w:id="1904" w:author="陳鐵元" w:date="2016-02-23T11:55:00Z">
                  <w:rPr>
                    <w:ins w:id="1905" w:author="李明諭" w:date="2016-01-28T17:26:00Z"/>
                    <w:rFonts w:ascii="新細明體" w:hAnsi="新細明體" w:cs="Arial Unicode MS"/>
                    <w:sz w:val="20"/>
                  </w:rPr>
                </w:rPrChange>
              </w:rPr>
            </w:pPr>
            <w:ins w:id="1906" w:author="李明諭" w:date="2016-01-28T17:26:00Z">
              <w:r w:rsidRPr="003C6E24">
                <w:rPr>
                  <w:rFonts w:ascii="新細明體" w:hAnsi="新細明體" w:cs="Arial Unicode MS" w:hint="eastAsia"/>
                  <w:sz w:val="20"/>
                  <w:rPrChange w:id="1907" w:author="陳鐵元" w:date="2016-02-23T11:55:00Z">
                    <w:rPr>
                      <w:rFonts w:ascii="新細明體" w:hAnsi="新細明體" w:cs="Arial Unicode MS" w:hint="eastAsia"/>
                      <w:sz w:val="20"/>
                    </w:rPr>
                  </w:rPrChange>
                </w:rPr>
                <w:t>設成下拉選項:</w:t>
              </w:r>
            </w:ins>
          </w:p>
          <w:p w:rsidR="000648C3" w:rsidRPr="00C576BF" w:rsidRDefault="000648C3" w:rsidP="000648C3">
            <w:pPr>
              <w:rPr>
                <w:ins w:id="1908" w:author="李明諭" w:date="2016-01-28T17:36:00Z"/>
                <w:rFonts w:ascii="新細明體" w:hAnsi="新細明體" w:cs="Arial Unicode MS"/>
                <w:sz w:val="20"/>
              </w:rPr>
            </w:pPr>
            <w:ins w:id="1909" w:author="李明諭" w:date="2016-01-28T17:26:00Z">
              <w:r w:rsidRPr="003C6E24">
                <w:rPr>
                  <w:rFonts w:ascii="新細明體" w:hAnsi="新細明體" w:cs="Arial Unicode MS" w:hint="eastAsia"/>
                  <w:sz w:val="20"/>
                  <w:rPrChange w:id="1910" w:author="陳鐵元" w:date="2016-02-23T11:55:00Z">
                    <w:rPr>
                      <w:rFonts w:ascii="新細明體" w:hAnsi="新細明體" w:cs="Arial Unicode MS" w:hint="eastAsia"/>
                      <w:sz w:val="20"/>
                    </w:rPr>
                  </w:rPrChange>
                </w:rPr>
                <w:t>重度燒燙傷1級</w:t>
              </w:r>
            </w:ins>
            <w:ins w:id="1911" w:author="李明諭" w:date="2016-01-28T17:37:00Z">
              <w:r w:rsidR="00500124" w:rsidRPr="00C576BF">
                <w:rPr>
                  <w:rFonts w:ascii="新細明體" w:hAnsi="新細明體" w:cs="Arial Unicode MS"/>
                  <w:sz w:val="20"/>
                </w:rPr>
                <w:sym w:font="Wingdings" w:char="F0E0"/>
              </w:r>
              <w:r w:rsidR="00500124" w:rsidRPr="00C576BF">
                <w:rPr>
                  <w:rFonts w:ascii="新細明體" w:hAnsi="新細明體" w:cs="Arial Unicode MS"/>
                  <w:sz w:val="20"/>
                </w:rPr>
                <w:t>2001</w:t>
              </w:r>
            </w:ins>
          </w:p>
          <w:p w:rsidR="00500124" w:rsidRPr="00C576BF" w:rsidRDefault="00500124" w:rsidP="000648C3">
            <w:pPr>
              <w:rPr>
                <w:ins w:id="1912" w:author="李明諭" w:date="2016-01-28T17:36:00Z"/>
                <w:rFonts w:ascii="新細明體" w:hAnsi="新細明體" w:cs="Arial Unicode MS"/>
                <w:sz w:val="20"/>
              </w:rPr>
            </w:pPr>
            <w:ins w:id="1913" w:author="李明諭" w:date="2016-01-28T17:36:00Z">
              <w:r w:rsidRPr="00C576BF">
                <w:rPr>
                  <w:rFonts w:ascii="新細明體" w:hAnsi="新細明體" w:cs="Arial Unicode MS" w:hint="eastAsia"/>
                  <w:sz w:val="20"/>
                </w:rPr>
                <w:t>重度燒燙傷2級</w:t>
              </w:r>
            </w:ins>
            <w:ins w:id="1914" w:author="李明諭" w:date="2016-01-28T17:37:00Z">
              <w:r w:rsidRPr="00C576BF">
                <w:rPr>
                  <w:rFonts w:ascii="新細明體" w:hAnsi="新細明體" w:cs="Arial Unicode MS"/>
                  <w:sz w:val="20"/>
                </w:rPr>
                <w:sym w:font="Wingdings" w:char="F0E0"/>
              </w:r>
              <w:r w:rsidRPr="00C576BF">
                <w:rPr>
                  <w:rFonts w:ascii="新細明體" w:hAnsi="新細明體" w:cs="Arial Unicode MS"/>
                  <w:sz w:val="20"/>
                </w:rPr>
                <w:t>2002</w:t>
              </w:r>
            </w:ins>
          </w:p>
          <w:p w:rsidR="00500124" w:rsidRPr="00C576BF" w:rsidRDefault="00500124" w:rsidP="000648C3">
            <w:pPr>
              <w:rPr>
                <w:ins w:id="1915" w:author="李明諭" w:date="2016-01-28T17:36:00Z"/>
                <w:rFonts w:ascii="新細明體" w:hAnsi="新細明體" w:cs="Arial Unicode MS"/>
                <w:sz w:val="20"/>
              </w:rPr>
            </w:pPr>
            <w:ins w:id="1916" w:author="李明諭" w:date="2016-01-28T17:36:00Z">
              <w:r w:rsidRPr="00C576BF">
                <w:rPr>
                  <w:rFonts w:ascii="新細明體" w:hAnsi="新細明體" w:cs="Arial Unicode MS" w:hint="eastAsia"/>
                  <w:sz w:val="20"/>
                </w:rPr>
                <w:t>重度燒燙傷3級</w:t>
              </w:r>
            </w:ins>
            <w:ins w:id="1917" w:author="李明諭" w:date="2016-01-28T17:37:00Z">
              <w:r w:rsidRPr="00C576BF">
                <w:rPr>
                  <w:rFonts w:ascii="新細明體" w:hAnsi="新細明體" w:cs="Arial Unicode MS"/>
                  <w:sz w:val="20"/>
                </w:rPr>
                <w:sym w:font="Wingdings" w:char="F0E0"/>
              </w:r>
              <w:r w:rsidRPr="00C576BF">
                <w:rPr>
                  <w:rFonts w:ascii="新細明體" w:hAnsi="新細明體" w:cs="Arial Unicode MS"/>
                  <w:sz w:val="20"/>
                </w:rPr>
                <w:t>2003</w:t>
              </w:r>
            </w:ins>
          </w:p>
          <w:p w:rsidR="00500124" w:rsidRPr="00C576BF" w:rsidRDefault="00500124" w:rsidP="000648C3">
            <w:pPr>
              <w:rPr>
                <w:ins w:id="1918" w:author="李明諭" w:date="2016-01-28T17:36:00Z"/>
                <w:rFonts w:ascii="新細明體" w:hAnsi="新細明體" w:cs="Arial Unicode MS"/>
                <w:sz w:val="20"/>
              </w:rPr>
            </w:pPr>
            <w:ins w:id="1919" w:author="李明諭" w:date="2016-01-28T17:36:00Z">
              <w:r w:rsidRPr="00C576BF">
                <w:rPr>
                  <w:rFonts w:ascii="新細明體" w:hAnsi="新細明體" w:cs="Arial Unicode MS" w:hint="eastAsia"/>
                  <w:sz w:val="20"/>
                </w:rPr>
                <w:t>重度燒燙傷</w:t>
              </w:r>
            </w:ins>
            <w:ins w:id="1920" w:author="李明諭" w:date="2016-01-28T17:37:00Z">
              <w:r w:rsidRPr="00C576BF">
                <w:rPr>
                  <w:rFonts w:ascii="新細明體" w:hAnsi="新細明體" w:cs="Arial Unicode MS" w:hint="eastAsia"/>
                  <w:sz w:val="20"/>
                </w:rPr>
                <w:t>4</w:t>
              </w:r>
            </w:ins>
            <w:ins w:id="1921" w:author="李明諭" w:date="2016-01-28T17:36:00Z">
              <w:r w:rsidRPr="00C576BF">
                <w:rPr>
                  <w:rFonts w:ascii="新細明體" w:hAnsi="新細明體" w:cs="Arial Unicode MS" w:hint="eastAsia"/>
                  <w:sz w:val="20"/>
                </w:rPr>
                <w:t>級</w:t>
              </w:r>
            </w:ins>
            <w:ins w:id="1922" w:author="李明諭" w:date="2016-01-28T17:37:00Z">
              <w:r w:rsidRPr="00C576BF">
                <w:rPr>
                  <w:rFonts w:ascii="新細明體" w:hAnsi="新細明體" w:cs="Arial Unicode MS"/>
                  <w:sz w:val="20"/>
                </w:rPr>
                <w:sym w:font="Wingdings" w:char="F0E0"/>
              </w:r>
              <w:r w:rsidRPr="00C576BF">
                <w:rPr>
                  <w:rFonts w:ascii="新細明體" w:hAnsi="新細明體" w:cs="Arial Unicode MS"/>
                  <w:sz w:val="20"/>
                </w:rPr>
                <w:t>2004</w:t>
              </w:r>
            </w:ins>
          </w:p>
          <w:p w:rsidR="00500124" w:rsidRPr="00174D56" w:rsidRDefault="00500124" w:rsidP="000648C3">
            <w:pPr>
              <w:rPr>
                <w:ins w:id="1923" w:author="李明諭" w:date="2016-01-28T17:22:00Z"/>
                <w:rFonts w:ascii="新細明體" w:hAnsi="新細明體" w:cs="Arial Unicode MS" w:hint="eastAsia"/>
                <w:sz w:val="20"/>
              </w:rPr>
            </w:pPr>
            <w:ins w:id="1924" w:author="李明諭" w:date="2016-01-28T17:36:00Z">
              <w:r w:rsidRPr="00C576BF">
                <w:rPr>
                  <w:rFonts w:ascii="新細明體" w:hAnsi="新細明體" w:cs="Arial Unicode MS" w:hint="eastAsia"/>
                  <w:sz w:val="20"/>
                </w:rPr>
                <w:t>重度燒燙傷</w:t>
              </w:r>
            </w:ins>
            <w:ins w:id="1925" w:author="李明諭" w:date="2016-01-28T17:37:00Z">
              <w:r w:rsidRPr="00C576BF">
                <w:rPr>
                  <w:rFonts w:ascii="新細明體" w:hAnsi="新細明體" w:cs="Arial Unicode MS" w:hint="eastAsia"/>
                  <w:sz w:val="20"/>
                </w:rPr>
                <w:t>5</w:t>
              </w:r>
            </w:ins>
            <w:ins w:id="1926" w:author="李明諭" w:date="2016-01-28T17:36:00Z">
              <w:r w:rsidRPr="00C576BF">
                <w:rPr>
                  <w:rFonts w:ascii="新細明體" w:hAnsi="新細明體" w:cs="Arial Unicode MS" w:hint="eastAsia"/>
                  <w:sz w:val="20"/>
                </w:rPr>
                <w:t>級</w:t>
              </w:r>
            </w:ins>
            <w:ins w:id="1927" w:author="李明諭" w:date="2016-01-28T17:37:00Z">
              <w:r w:rsidRPr="00C576BF">
                <w:rPr>
                  <w:rFonts w:ascii="新細明體" w:hAnsi="新細明體" w:cs="Arial Unicode MS"/>
                  <w:sz w:val="20"/>
                </w:rPr>
                <w:sym w:font="Wingdings" w:char="F0E0"/>
              </w:r>
              <w:r w:rsidRPr="00C576BF">
                <w:rPr>
                  <w:rFonts w:ascii="新細明體" w:hAnsi="新細明體" w:cs="Arial Unicode MS"/>
                  <w:sz w:val="20"/>
                </w:rPr>
                <w:t>2005(</w:t>
              </w:r>
              <w:r w:rsidRPr="00C576BF">
                <w:rPr>
                  <w:rFonts w:ascii="新細明體" w:hAnsi="新細明體" w:cs="Arial Unicode MS" w:hint="eastAsia"/>
                  <w:sz w:val="20"/>
                </w:rPr>
                <w:t>選5級</w:t>
              </w:r>
            </w:ins>
            <w:ins w:id="1928" w:author="李明諭" w:date="2016-01-28T17:38:00Z">
              <w:r w:rsidRPr="00324ED6">
                <w:rPr>
                  <w:rFonts w:ascii="新細明體" w:hAnsi="新細明體" w:cs="Arial Unicode MS" w:hint="eastAsia"/>
                  <w:sz w:val="20"/>
                </w:rPr>
                <w:t>就寫2005</w:t>
              </w:r>
              <w:r w:rsidRPr="00333CA8">
                <w:rPr>
                  <w:rFonts w:ascii="新細明體" w:hAnsi="新細明體" w:cs="Arial Unicode MS" w:hint="eastAsia"/>
                  <w:sz w:val="20"/>
                </w:rPr>
                <w:t>進</w:t>
              </w:r>
              <w:r w:rsidRPr="00AA13CE">
                <w:rPr>
                  <w:rFonts w:ascii="新細明體" w:hAnsi="新細明體" w:cs="Arial Unicode MS" w:hint="eastAsia"/>
                  <w:sz w:val="20"/>
                </w:rPr>
                <w:t>table</w:t>
              </w:r>
              <w:r w:rsidRPr="001F632C">
                <w:rPr>
                  <w:rFonts w:ascii="新細明體" w:hAnsi="新細明體" w:cs="Arial Unicode MS" w:hint="eastAsia"/>
                  <w:sz w:val="20"/>
                </w:rPr>
                <w:t>欄位，其他比照</w:t>
              </w:r>
              <w:r w:rsidRPr="00174D56">
                <w:rPr>
                  <w:rFonts w:ascii="新細明體" w:hAnsi="新細明體" w:cs="Arial Unicode MS" w:hint="eastAsia"/>
                  <w:sz w:val="20"/>
                </w:rPr>
                <w:t>)</w:t>
              </w:r>
            </w:ins>
          </w:p>
        </w:tc>
      </w:tr>
      <w:tr w:rsidR="003C6E24" w:rsidRPr="003C6E24" w:rsidTr="003C6E24">
        <w:trPr>
          <w:trHeight w:val="330"/>
          <w:ins w:id="1929" w:author="陳鐵元" w:date="2016-02-23T11:58:00Z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6E24" w:rsidRPr="00C576BF" w:rsidRDefault="003C6E24" w:rsidP="000648C3">
            <w:pPr>
              <w:rPr>
                <w:ins w:id="1930" w:author="陳鐵元" w:date="2016-02-23T11:58:00Z"/>
                <w:rFonts w:ascii="細明體" w:eastAsia="細明體" w:hAnsi="細明體" w:cs="Arial Unicode MS" w:hint="eastAsia"/>
                <w:sz w:val="20"/>
              </w:rPr>
            </w:pPr>
            <w:ins w:id="1931" w:author="陳鐵元" w:date="2016-02-23T11:58:00Z">
              <w:r w:rsidRPr="00AF6CC1">
                <w:rPr>
                  <w:rFonts w:ascii="細明體" w:eastAsia="細明體" w:hAnsi="細明體" w:cs="Arial Unicode MS" w:hint="eastAsia"/>
                  <w:sz w:val="20"/>
                </w:rPr>
                <w:t>核定_燒燙傷級數</w:t>
              </w:r>
            </w:ins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6E24" w:rsidRPr="00324ED6" w:rsidRDefault="003C6E24" w:rsidP="000648C3">
            <w:pPr>
              <w:rPr>
                <w:ins w:id="1932" w:author="陳鐵元" w:date="2016-02-23T11:58:00Z"/>
                <w:rFonts w:ascii="新細明體" w:hAnsi="新細明體" w:cs="Arial Unicode MS" w:hint="eastAsia"/>
                <w:sz w:val="20"/>
              </w:rPr>
            </w:pPr>
          </w:p>
        </w:tc>
      </w:tr>
      <w:tr w:rsidR="003C6E24" w:rsidRPr="003C6E24" w:rsidTr="003C6E24">
        <w:trPr>
          <w:trHeight w:val="330"/>
          <w:ins w:id="1933" w:author="李明諭" w:date="2016-01-28T17:22:00Z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B10212" w:rsidRDefault="003C6E24" w:rsidP="00C576BF">
            <w:pPr>
              <w:rPr>
                <w:ins w:id="1934" w:author="李明諭" w:date="2016-01-28T17:22:00Z"/>
                <w:rFonts w:ascii="細明體" w:eastAsia="細明體" w:hAnsi="細明體" w:cs="Arial Unicode MS" w:hint="eastAsia"/>
                <w:color w:val="FF0000"/>
                <w:sz w:val="20"/>
                <w:rPrChange w:id="1935" w:author="陳鐵元" w:date="2016-02-23T12:00:00Z">
                  <w:rPr>
                    <w:ins w:id="1936" w:author="李明諭" w:date="2016-01-28T17:22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1937" w:author="陳鐵元" w:date="2016-02-23T11:58:00Z">
              <w:r w:rsidRPr="00B10212">
                <w:rPr>
                  <w:rFonts w:ascii="細明體" w:eastAsia="細明體" w:hAnsi="細明體" w:cs="Arial Unicode MS" w:hint="eastAsia"/>
                  <w:color w:val="FF0000"/>
                  <w:sz w:val="20"/>
                  <w:rPrChange w:id="1938" w:author="陳鐵元" w:date="2016-02-23T12:00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受理_是否有</w:t>
              </w:r>
            </w:ins>
            <w:ins w:id="1939" w:author="陳鐵元" w:date="2016-02-23T11:59:00Z">
              <w:r w:rsidRPr="00B10212">
                <w:rPr>
                  <w:rFonts w:ascii="細明體" w:eastAsia="細明體" w:hAnsi="細明體" w:cs="Arial Unicode MS" w:hint="eastAsia"/>
                  <w:color w:val="FF0000"/>
                  <w:sz w:val="20"/>
                  <w:rPrChange w:id="1940" w:author="陳鐵元" w:date="2016-02-23T12:00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殘廢裝置</w:t>
              </w:r>
            </w:ins>
            <w:ins w:id="1941" w:author="李明諭" w:date="2016-01-28T17:22:00Z">
              <w:del w:id="1942" w:author="陳鐵元" w:date="2016-02-23T11:58:00Z">
                <w:r w:rsidR="000648C3" w:rsidRPr="00B10212" w:rsidDel="003C6E24">
                  <w:rPr>
                    <w:rFonts w:ascii="細明體" w:eastAsia="細明體" w:hAnsi="細明體" w:cs="Arial Unicode MS" w:hint="eastAsia"/>
                    <w:color w:val="FF0000"/>
                    <w:sz w:val="20"/>
                    <w:rPrChange w:id="1943" w:author="陳鐵元" w:date="2016-02-23T12:00:00Z">
                      <w:rPr>
                        <w:rFonts w:ascii="細明體" w:eastAsia="細明體" w:hAnsi="細明體" w:cs="Arial Unicode MS" w:hint="eastAsia"/>
                        <w:sz w:val="20"/>
                      </w:rPr>
                    </w:rPrChange>
                  </w:rPr>
                  <w:delText>核定_燒燙傷級數</w:delText>
                </w:r>
              </w:del>
            </w:ins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B10212" w:rsidRDefault="003C6E24" w:rsidP="000648C3">
            <w:pPr>
              <w:rPr>
                <w:ins w:id="1944" w:author="李明諭" w:date="2016-01-28T17:22:00Z"/>
                <w:rFonts w:ascii="新細明體" w:hAnsi="新細明體" w:cs="Arial Unicode MS" w:hint="eastAsia"/>
                <w:color w:val="FF0000"/>
                <w:sz w:val="20"/>
                <w:rPrChange w:id="1945" w:author="陳鐵元" w:date="2016-02-23T12:00:00Z">
                  <w:rPr>
                    <w:ins w:id="1946" w:author="李明諭" w:date="2016-01-28T17:22:00Z"/>
                    <w:rFonts w:ascii="新細明體" w:hAnsi="新細明體" w:cs="Arial Unicode MS" w:hint="eastAsia"/>
                    <w:sz w:val="20"/>
                  </w:rPr>
                </w:rPrChange>
              </w:rPr>
            </w:pPr>
            <w:ins w:id="1947" w:author="陳鐵元" w:date="2016-02-23T11:59:00Z">
              <w:r w:rsidRPr="00B10212">
                <w:rPr>
                  <w:rFonts w:ascii="新細明體" w:hAnsi="新細明體" w:cs="Arial Unicode MS" w:hint="eastAsia"/>
                  <w:color w:val="FF0000"/>
                  <w:sz w:val="20"/>
                  <w:rPrChange w:id="1948" w:author="陳鐵元" w:date="2016-02-23T12:00:00Z">
                    <w:rPr>
                      <w:rFonts w:ascii="新細明體" w:hAnsi="新細明體" w:cs="Arial Unicode MS" w:hint="eastAsia"/>
                      <w:sz w:val="20"/>
                    </w:rPr>
                  </w:rPrChange>
                </w:rPr>
                <w:t>畫面</w:t>
              </w:r>
            </w:ins>
          </w:p>
        </w:tc>
      </w:tr>
      <w:tr w:rsidR="003C6E24" w:rsidRPr="003C6E24" w:rsidTr="003C6E24">
        <w:trPr>
          <w:trHeight w:val="330"/>
          <w:ins w:id="1949" w:author="陳鐵元" w:date="2016-02-23T11:59:00Z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6E24" w:rsidRPr="00B10212" w:rsidRDefault="003C6E24" w:rsidP="003C6E24">
            <w:pPr>
              <w:rPr>
                <w:ins w:id="1950" w:author="陳鐵元" w:date="2016-02-23T11:59:00Z"/>
                <w:rFonts w:ascii="細明體" w:eastAsia="細明體" w:hAnsi="細明體" w:cs="Arial Unicode MS" w:hint="eastAsia"/>
                <w:color w:val="FF0000"/>
                <w:sz w:val="20"/>
                <w:rPrChange w:id="1951" w:author="陳鐵元" w:date="2016-02-23T12:00:00Z">
                  <w:rPr>
                    <w:ins w:id="1952" w:author="陳鐵元" w:date="2016-02-23T11:59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1953" w:author="陳鐵元" w:date="2016-02-23T11:59:00Z">
              <w:r w:rsidRPr="00B10212">
                <w:rPr>
                  <w:rFonts w:ascii="細明體" w:eastAsia="細明體" w:hAnsi="細明體" w:cs="Arial Unicode MS" w:hint="eastAsia"/>
                  <w:color w:val="FF0000"/>
                  <w:sz w:val="20"/>
                  <w:rPrChange w:id="1954" w:author="陳鐵元" w:date="2016-02-23T12:00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核定_是否有殘廢裝置</w:t>
              </w:r>
            </w:ins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6E24" w:rsidRPr="00B10212" w:rsidRDefault="003C6E24" w:rsidP="000648C3">
            <w:pPr>
              <w:rPr>
                <w:ins w:id="1955" w:author="陳鐵元" w:date="2016-02-23T11:59:00Z"/>
                <w:rFonts w:ascii="新細明體" w:hAnsi="新細明體" w:cs="Arial Unicode MS" w:hint="eastAsia"/>
                <w:color w:val="FF0000"/>
                <w:sz w:val="20"/>
                <w:rPrChange w:id="1956" w:author="陳鐵元" w:date="2016-02-23T12:00:00Z">
                  <w:rPr>
                    <w:ins w:id="1957" w:author="陳鐵元" w:date="2016-02-23T11:59:00Z"/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597712" w:rsidRPr="003C6E24" w:rsidTr="003C6E24">
        <w:trPr>
          <w:trHeight w:val="330"/>
          <w:ins w:id="1958" w:author="馬慈蓮" w:date="2017-03-23T13:27:00Z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97712" w:rsidRPr="00597712" w:rsidRDefault="00597712" w:rsidP="003C6E24">
            <w:pPr>
              <w:rPr>
                <w:ins w:id="1959" w:author="馬慈蓮" w:date="2017-03-23T13:27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1960" w:author="馬慈蓮" w:date="2017-03-23T13:27:00Z">
              <w:r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受理_</w:t>
              </w:r>
              <w:r w:rsidR="000D5521" w:rsidRPr="000D552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重疾特傷程度</w:t>
              </w:r>
            </w:ins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97712" w:rsidRPr="000D5521" w:rsidRDefault="000D5521" w:rsidP="000648C3">
            <w:pPr>
              <w:rPr>
                <w:ins w:id="1961" w:author="馬慈蓮" w:date="2017-03-23T13:27:00Z"/>
                <w:rFonts w:ascii="新細明體" w:hAnsi="新細明體" w:cs="Arial Unicode MS" w:hint="eastAsia"/>
                <w:color w:val="FF0000"/>
                <w:sz w:val="20"/>
              </w:rPr>
            </w:pPr>
            <w:ins w:id="1962" w:author="馬慈蓮" w:date="2017-03-23T13:27:00Z">
              <w:r>
                <w:rPr>
                  <w:rFonts w:ascii="新細明體" w:hAnsi="新細明體" w:cs="Arial Unicode MS" w:hint="eastAsia"/>
                  <w:color w:val="FF0000"/>
                  <w:sz w:val="20"/>
                </w:rPr>
                <w:t>畫面，若沒選則為0</w:t>
              </w:r>
            </w:ins>
          </w:p>
        </w:tc>
      </w:tr>
      <w:tr w:rsidR="000D5521" w:rsidRPr="003C6E24" w:rsidTr="003C6E24">
        <w:trPr>
          <w:trHeight w:val="330"/>
          <w:ins w:id="1963" w:author="馬慈蓮" w:date="2017-03-23T13:27:00Z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D5521" w:rsidRDefault="000D5521" w:rsidP="003C6E24">
            <w:pPr>
              <w:rPr>
                <w:ins w:id="1964" w:author="馬慈蓮" w:date="2017-03-23T13:27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1965" w:author="馬慈蓮" w:date="2017-03-23T13:27:00Z">
              <w:r w:rsidRPr="000D552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核定_重疾特傷程度</w:t>
              </w:r>
            </w:ins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D5521" w:rsidRPr="000D5521" w:rsidRDefault="000D5521" w:rsidP="000648C3">
            <w:pPr>
              <w:rPr>
                <w:ins w:id="1966" w:author="馬慈蓮" w:date="2017-03-23T13:27:00Z"/>
                <w:rFonts w:ascii="新細明體" w:hAnsi="新細明體" w:cs="Arial Unicode MS" w:hint="eastAsia"/>
                <w:color w:val="FF0000"/>
                <w:sz w:val="20"/>
              </w:rPr>
            </w:pPr>
          </w:p>
        </w:tc>
      </w:tr>
    </w:tbl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1967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1968" w:author="陳鐵元" w:date="2016-02-23T11:55:00Z">
            <w:rPr>
              <w:rFonts w:hint="eastAsia"/>
              <w:lang w:eastAsia="zh-TW"/>
            </w:rPr>
          </w:rPrChange>
        </w:rPr>
        <w:t>失敗處理：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1969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1970" w:author="陳鐵元" w:date="2016-02-23T11:55:00Z">
            <w:rPr>
              <w:rFonts w:hint="eastAsia"/>
              <w:lang w:eastAsia="zh-TW"/>
            </w:rPr>
          </w:rPrChange>
        </w:rPr>
        <w:t>回覆訊息：</w:t>
      </w:r>
      <w:r w:rsidRPr="003C6E24">
        <w:rPr>
          <w:rFonts w:hint="eastAsia"/>
          <w:lang w:eastAsia="zh-TW"/>
          <w:rPrChange w:id="1971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1972" w:author="陳鐵元" w:date="2016-02-23T11:55:00Z">
            <w:rPr>
              <w:lang w:eastAsia="zh-TW"/>
            </w:rPr>
          </w:rPrChange>
        </w:rPr>
        <w:t>“</w:t>
      </w:r>
      <w:r w:rsidRPr="003C6E24">
        <w:rPr>
          <w:rFonts w:hint="eastAsia"/>
          <w:lang w:eastAsia="zh-TW"/>
          <w:rPrChange w:id="1973" w:author="陳鐵元" w:date="2016-02-23T11:55:00Z">
            <w:rPr>
              <w:rFonts w:hint="eastAsia"/>
              <w:lang w:eastAsia="zh-TW"/>
            </w:rPr>
          </w:rPrChange>
        </w:rPr>
        <w:t>寫入受理大額給付檔失敗</w:t>
      </w:r>
      <w:r w:rsidRPr="003C6E24">
        <w:rPr>
          <w:lang w:eastAsia="zh-TW"/>
          <w:rPrChange w:id="1974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1975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1976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1977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1978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1979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1980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1981" w:author="陳鐵元" w:date="2016-02-23T11:55:00Z">
            <w:rPr>
              <w:rFonts w:hint="eastAsia"/>
              <w:lang w:eastAsia="zh-TW"/>
            </w:rPr>
          </w:rPrChange>
        </w:rPr>
        <w:t xml:space="preserve">INSERT DTAAA041 </w:t>
      </w:r>
      <w:r w:rsidRPr="003C6E24">
        <w:rPr>
          <w:rFonts w:ascii="細明體" w:eastAsia="細明體" w:hAnsi="細明體" w:hint="eastAsia"/>
          <w:rPrChange w:id="1982" w:author="陳鐵元" w:date="2016-02-23T11:55:00Z">
            <w:rPr>
              <w:rFonts w:ascii="細明體" w:eastAsia="細明體" w:hAnsi="細明體" w:hint="eastAsia"/>
            </w:rPr>
          </w:rPrChange>
        </w:rPr>
        <w:t>理賠受理</w:t>
      </w:r>
      <w:r w:rsidRPr="003C6E24">
        <w:rPr>
          <w:rFonts w:ascii="細明體" w:eastAsia="細明體" w:hAnsi="細明體" w:hint="eastAsia"/>
          <w:rPrChange w:id="1983" w:author="陳鐵元" w:date="2016-02-23T11:55:00Z">
            <w:rPr>
              <w:rFonts w:ascii="細明體" w:eastAsia="細明體" w:hAnsi="細明體" w:hint="eastAsia"/>
            </w:rPr>
          </w:rPrChange>
        </w:rPr>
        <w:t>殘廢項目檔</w:t>
      </w:r>
      <w:r w:rsidRPr="003C6E24">
        <w:rPr>
          <w:rFonts w:hint="eastAsia"/>
          <w:lang w:eastAsia="zh-TW"/>
          <w:rPrChange w:id="1984" w:author="陳鐵元" w:date="2016-02-23T11:55:00Z">
            <w:rPr>
              <w:rFonts w:hint="eastAsia"/>
              <w:lang w:eastAsia="zh-TW"/>
            </w:rPr>
          </w:rPrChange>
        </w:rPr>
        <w:t>：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198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1986" w:author="陳鐵元" w:date="2016-02-23T11:55:00Z">
            <w:rPr>
              <w:rFonts w:hint="eastAsia"/>
              <w:lang w:eastAsia="zh-TW"/>
            </w:rPr>
          </w:rPrChange>
        </w:rPr>
        <w:t xml:space="preserve">IF </w:t>
      </w:r>
      <w:r w:rsidRPr="003C6E24">
        <w:rPr>
          <w:rFonts w:hint="eastAsia"/>
          <w:lang w:eastAsia="zh-TW"/>
          <w:rPrChange w:id="1987" w:author="陳鐵元" w:date="2016-02-23T11:55:00Z">
            <w:rPr>
              <w:rFonts w:hint="eastAsia"/>
              <w:lang w:eastAsia="zh-TW"/>
            </w:rPr>
          </w:rPrChange>
        </w:rPr>
        <w:t>畫面上有殘廢項目，才須執行此</w:t>
      </w:r>
      <w:r w:rsidRPr="003C6E24">
        <w:rPr>
          <w:rFonts w:hint="eastAsia"/>
          <w:lang w:eastAsia="zh-TW"/>
          <w:rPrChange w:id="1988" w:author="陳鐵元" w:date="2016-02-23T11:55:00Z">
            <w:rPr>
              <w:rFonts w:hint="eastAsia"/>
              <w:lang w:eastAsia="zh-TW"/>
            </w:rPr>
          </w:rPrChange>
        </w:rPr>
        <w:t>STEP</w:t>
      </w:r>
      <w:r w:rsidRPr="003C6E24">
        <w:rPr>
          <w:rFonts w:hint="eastAsia"/>
          <w:lang w:eastAsia="zh-TW"/>
          <w:rPrChange w:id="1989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  <w:rPrChange w:id="1990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1991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細明體" w:eastAsia="細明體" w:hAnsi="細明體" w:hint="eastAsia"/>
          <w:rPrChange w:id="1992" w:author="陳鐵元" w:date="2016-02-23T11:55:00Z">
            <w:rPr>
              <w:rFonts w:ascii="細明體" w:eastAsia="細明體" w:hAnsi="細明體" w:hint="eastAsia"/>
            </w:rPr>
          </w:rPrChange>
        </w:rPr>
        <w:t>AA_A0Z0</w:t>
      </w:r>
      <w:r w:rsidRPr="003C6E24">
        <w:rPr>
          <w:rFonts w:ascii="細明體" w:eastAsia="細明體" w:hAnsi="細明體" w:hint="eastAsia"/>
          <w:lang w:eastAsia="zh-TW"/>
          <w:rPrChange w:id="1993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15.Method1：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994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b/>
                <w:bCs/>
                <w:sz w:val="20"/>
                <w:rPrChange w:id="1995" w:author="陳鐵元" w:date="2016-02-23T11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996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b/>
                <w:bCs/>
                <w:sz w:val="20"/>
                <w:rPrChange w:id="1997" w:author="陳鐵元" w:date="2016-02-23T11:55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199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199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殘廢種類序號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0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00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2002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00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殘廢種類編號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0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00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2006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007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0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00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2010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01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受理_部位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1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01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01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01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受理_左右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1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01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2018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01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受理_關節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2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02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2022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02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受理_機能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2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02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  <w:rPrChange w:id="202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027" w:author="陳鐵元" w:date="2016-02-23T11:55:00Z">
            <w:rPr>
              <w:rFonts w:hint="eastAsia"/>
              <w:lang w:eastAsia="zh-TW"/>
            </w:rPr>
          </w:rPrChange>
        </w:rPr>
        <w:t>新增結果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202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029" w:author="陳鐵元" w:date="2016-02-23T11:55:00Z">
            <w:rPr>
              <w:rFonts w:hint="eastAsia"/>
              <w:lang w:eastAsia="zh-TW"/>
            </w:rPr>
          </w:rPrChange>
        </w:rPr>
        <w:t>成功</w:t>
      </w:r>
      <w:r w:rsidRPr="003C6E24">
        <w:rPr>
          <w:lang w:eastAsia="zh-TW"/>
          <w:rPrChange w:id="2030" w:author="陳鐵元" w:date="2016-02-23T11:55:00Z">
            <w:rPr>
              <w:lang w:eastAsia="zh-TW"/>
            </w:rPr>
          </w:rPrChange>
        </w:rPr>
        <w:sym w:font="Wingdings" w:char="F0E8"/>
      </w:r>
      <w:r w:rsidRPr="003C6E24">
        <w:rPr>
          <w:rFonts w:hint="eastAsia"/>
          <w:lang w:eastAsia="zh-TW"/>
          <w:rPrChange w:id="2031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2032" w:author="陳鐵元" w:date="2016-02-23T11:55:00Z">
            <w:rPr>
              <w:rFonts w:hint="eastAsia"/>
              <w:lang w:eastAsia="zh-TW"/>
            </w:rPr>
          </w:rPrChange>
        </w:rPr>
        <w:t>顯示訊息：</w:t>
      </w:r>
      <w:r w:rsidRPr="003C6E24">
        <w:rPr>
          <w:lang w:eastAsia="zh-TW"/>
          <w:rPrChange w:id="2033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2034" w:author="陳鐵元" w:date="2016-02-23T11:55:00Z">
            <w:rPr>
              <w:rFonts w:hint="eastAsia"/>
              <w:lang w:eastAsia="zh-TW"/>
            </w:rPr>
          </w:rPrChange>
        </w:rPr>
        <w:t>大額給付輸入成功</w:t>
      </w:r>
      <w:r w:rsidRPr="003C6E24">
        <w:rPr>
          <w:lang w:eastAsia="zh-TW"/>
          <w:rPrChange w:id="2035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2036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2037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038" w:author="陳鐵元" w:date="2016-02-23T11:55:00Z">
            <w:rPr>
              <w:rFonts w:hint="eastAsia"/>
              <w:lang w:eastAsia="zh-TW"/>
            </w:rPr>
          </w:rPrChange>
        </w:rPr>
        <w:t>失敗</w:t>
      </w:r>
      <w:r w:rsidRPr="003C6E24">
        <w:rPr>
          <w:lang w:eastAsia="zh-TW"/>
          <w:rPrChange w:id="2039" w:author="陳鐵元" w:date="2016-02-23T11:55:00Z">
            <w:rPr>
              <w:lang w:eastAsia="zh-TW"/>
            </w:rPr>
          </w:rPrChange>
        </w:rPr>
        <w:sym w:font="Wingdings" w:char="F0E8"/>
      </w:r>
      <w:r w:rsidRPr="003C6E24">
        <w:rPr>
          <w:rFonts w:hint="eastAsia"/>
          <w:lang w:eastAsia="zh-TW"/>
          <w:rPrChange w:id="2040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2041" w:author="陳鐵元" w:date="2016-02-23T11:55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6D62E0" w:rsidRPr="003C6E24" w:rsidRDefault="006D62E0">
      <w:pPr>
        <w:pStyle w:val="Tabletext"/>
        <w:keepLines w:val="0"/>
        <w:spacing w:after="0" w:line="240" w:lineRule="auto"/>
        <w:ind w:left="720"/>
        <w:rPr>
          <w:rFonts w:hint="eastAsia"/>
          <w:lang w:eastAsia="zh-TW"/>
          <w:rPrChange w:id="2042" w:author="陳鐵元" w:date="2016-02-23T11:55:00Z">
            <w:rPr>
              <w:rFonts w:hint="eastAsia"/>
              <w:lang w:eastAsia="zh-TW"/>
            </w:rPr>
          </w:rPrChange>
        </w:rPr>
      </w:pP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2043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2044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修改</w:t>
      </w:r>
    </w:p>
    <w:p w:rsidR="006D62E0" w:rsidRPr="00C576BF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C576BF">
        <w:rPr>
          <w:rFonts w:hint="eastAsia"/>
          <w:lang w:eastAsia="zh-TW"/>
        </w:rPr>
        <w:t>檢核：</w:t>
      </w:r>
    </w:p>
    <w:p w:rsidR="006D62E0" w:rsidRPr="00AA13CE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324ED6">
        <w:rPr>
          <w:rFonts w:hint="eastAsia"/>
          <w:lang w:eastAsia="zh-TW"/>
        </w:rPr>
        <w:t>同</w:t>
      </w:r>
      <w:r w:rsidRPr="00324ED6">
        <w:rPr>
          <w:rFonts w:hint="eastAsia"/>
          <w:lang w:eastAsia="zh-TW"/>
        </w:rPr>
        <w:t xml:space="preserve"> </w:t>
      </w:r>
      <w:r w:rsidRPr="00333CA8">
        <w:rPr>
          <w:rFonts w:hint="eastAsia"/>
          <w:lang w:eastAsia="zh-TW"/>
        </w:rPr>
        <w:t>輸入</w:t>
      </w:r>
    </w:p>
    <w:p w:rsidR="006D62E0" w:rsidRPr="00174D56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1F632C">
        <w:rPr>
          <w:rFonts w:hint="eastAsia"/>
          <w:lang w:eastAsia="zh-TW"/>
        </w:rPr>
        <w:t>異動</w:t>
      </w:r>
      <w:r w:rsidRPr="00174D56">
        <w:rPr>
          <w:rFonts w:hint="eastAsia"/>
          <w:lang w:eastAsia="zh-TW"/>
        </w:rPr>
        <w:t xml:space="preserve">TABLES </w:t>
      </w:r>
    </w:p>
    <w:p w:rsidR="006D62E0" w:rsidRPr="002C2631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D47D64">
        <w:rPr>
          <w:rFonts w:hint="eastAsia"/>
          <w:lang w:eastAsia="zh-TW"/>
        </w:rPr>
        <w:t>UPDATE DTAAA040</w:t>
      </w:r>
      <w:r w:rsidRPr="00D47D64">
        <w:rPr>
          <w:rFonts w:hint="eastAsia"/>
          <w:lang w:eastAsia="zh-TW"/>
        </w:rPr>
        <w:t>理賠受理大額給付檔：</w:t>
      </w:r>
    </w:p>
    <w:p w:rsidR="006D62E0" w:rsidRPr="002C2631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2C2631">
        <w:rPr>
          <w:rFonts w:hint="eastAsia"/>
          <w:lang w:eastAsia="zh-TW"/>
        </w:rPr>
        <w:t xml:space="preserve">CALL </w:t>
      </w:r>
      <w:r w:rsidRPr="002C2631">
        <w:rPr>
          <w:rFonts w:ascii="細明體" w:eastAsia="細明體" w:hAnsi="細明體" w:hint="eastAsia"/>
          <w:lang w:eastAsia="zh-TW"/>
        </w:rPr>
        <w:t>AA_A0Z005.Method3：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2045">
          <w:tblGrid>
            <w:gridCol w:w="2440"/>
            <w:gridCol w:w="737"/>
            <w:gridCol w:w="2763"/>
          </w:tblGrid>
        </w:tblGridChange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2C2631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2C2631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597712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A0072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046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04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4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04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2050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05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受理_社保身分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5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05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2054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05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核定_社保身分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5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05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05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受理_殘疾鑑定日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5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06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06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06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核定_殘疾鑑定日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6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06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06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受理_身故日期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6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06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06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06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核定_身故日期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7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07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07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受理_癌症身故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7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07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07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07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核定_癌症身故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7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B41A4" w:rsidRPr="003C6E24" w:rsidTr="006B41A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41A4" w:rsidRPr="003C6E24" w:rsidRDefault="006B41A4" w:rsidP="006B41A4">
            <w:pPr>
              <w:rPr>
                <w:rFonts w:ascii="細明體" w:eastAsia="細明體" w:hAnsi="細明體" w:cs="Arial Unicode MS" w:hint="eastAsia"/>
                <w:sz w:val="20"/>
                <w:rPrChange w:id="207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07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受理_員工福團意外特約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41A4" w:rsidRPr="003C6E24" w:rsidRDefault="006B41A4" w:rsidP="006B41A4">
            <w:pPr>
              <w:rPr>
                <w:rFonts w:ascii="新細明體" w:hAnsi="新細明體" w:cs="Arial Unicode MS" w:hint="eastAsia"/>
                <w:sz w:val="20"/>
                <w:rPrChange w:id="208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08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B41A4" w:rsidRPr="003C6E24" w:rsidTr="006B41A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41A4" w:rsidRPr="003C6E24" w:rsidRDefault="006B41A4" w:rsidP="006B41A4">
            <w:pPr>
              <w:rPr>
                <w:rFonts w:ascii="細明體" w:eastAsia="細明體" w:hAnsi="細明體" w:cs="Arial Unicode MS" w:hint="eastAsia"/>
                <w:sz w:val="20"/>
                <w:rPrChange w:id="208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08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核定_員工福團意外特約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41A4" w:rsidRPr="003C6E24" w:rsidRDefault="006B41A4" w:rsidP="006B41A4">
            <w:pPr>
              <w:rPr>
                <w:rFonts w:ascii="新細明體" w:hAnsi="新細明體" w:cs="Arial Unicode MS" w:hint="eastAsia"/>
                <w:sz w:val="20"/>
                <w:rPrChange w:id="208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08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08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受理_全殘項目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8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08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08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09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核定_全殘項目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09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C35223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5223" w:rsidRPr="003C6E24" w:rsidRDefault="00C35223">
            <w:pPr>
              <w:rPr>
                <w:rFonts w:ascii="細明體" w:eastAsia="細明體" w:hAnsi="細明體" w:cs="Arial Unicode MS" w:hint="eastAsia"/>
                <w:sz w:val="20"/>
                <w:rPrChange w:id="209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09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受理_全殘關懷金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5223" w:rsidRPr="003C6E24" w:rsidRDefault="00C35223">
            <w:pPr>
              <w:rPr>
                <w:rFonts w:ascii="新細明體" w:hAnsi="新細明體" w:cs="Arial Unicode MS" w:hint="eastAsia"/>
                <w:sz w:val="20"/>
                <w:rPrChange w:id="209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09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C35223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5223" w:rsidRPr="003C6E24" w:rsidRDefault="00C35223">
            <w:pPr>
              <w:rPr>
                <w:rFonts w:ascii="細明體" w:eastAsia="細明體" w:hAnsi="細明體" w:cs="Arial Unicode MS" w:hint="eastAsia"/>
                <w:sz w:val="20"/>
                <w:rPrChange w:id="209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09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核定_全殘關懷金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5223" w:rsidRPr="003C6E24" w:rsidRDefault="00C35223">
            <w:pPr>
              <w:rPr>
                <w:rFonts w:ascii="新細明體" w:hAnsi="新細明體" w:cs="Arial Unicode MS" w:hint="eastAsia"/>
                <w:sz w:val="20"/>
                <w:rPrChange w:id="209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09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0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受理_重大疾病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0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10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0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0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核定_重大疾病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0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0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0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受理_特定傷病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0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10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/>
                <w:sz w:val="20"/>
                <w:rPrChange w:id="2110" w:author="陳鐵元" w:date="2016-02-23T11:55:00Z">
                  <w:rPr>
                    <w:rFonts w:ascii="細明體" w:eastAsia="細明體" w:hAnsi="細明體" w:cs="Arial Unicode MS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1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核定_特定傷病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1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1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1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受理_豁免原因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1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11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1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1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核定_豁免原因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1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2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2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受理_燒燙傷等級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2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12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2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2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核定_燒燙傷等級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2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2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2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受理_生命末期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2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13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3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3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核定_生命末期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3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3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3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受理_長期看護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3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13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3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3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核定_長期看護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4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4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4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受理_結婚津貼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4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14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4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4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核定_結婚津貼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4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4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4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受理_生育津貼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5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15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5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5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核定_生育津貼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5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5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5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受理_分娩日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5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15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5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6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核定_分娩日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6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6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6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受理_嬰兒數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6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16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16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6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核定_嬰兒數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16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CF63C1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>
            <w:pPr>
              <w:rPr>
                <w:rFonts w:ascii="細明體" w:eastAsia="細明體" w:hAnsi="細明體" w:cs="Arial Unicode MS" w:hint="eastAsia"/>
                <w:sz w:val="20"/>
                <w:rPrChange w:id="216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7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受理_流產日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>
            <w:pPr>
              <w:rPr>
                <w:rFonts w:ascii="新細明體" w:hAnsi="新細明體" w:cs="Arial Unicode MS" w:hint="eastAsia"/>
                <w:sz w:val="20"/>
                <w:rPrChange w:id="217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17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CF63C1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>
            <w:pPr>
              <w:rPr>
                <w:rFonts w:ascii="細明體" w:eastAsia="細明體" w:hAnsi="細明體" w:cs="Arial Unicode MS" w:hint="eastAsia"/>
                <w:sz w:val="20"/>
                <w:rPrChange w:id="217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7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核定_流產日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>
            <w:pPr>
              <w:rPr>
                <w:rFonts w:ascii="新細明體" w:hAnsi="新細明體" w:cs="Arial Unicode MS" w:hint="eastAsia"/>
                <w:sz w:val="20"/>
                <w:rPrChange w:id="217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CF63C1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>
            <w:pPr>
              <w:rPr>
                <w:rFonts w:ascii="細明體" w:eastAsia="細明體" w:hAnsi="細明體" w:cs="Arial Unicode MS" w:hint="eastAsia"/>
                <w:sz w:val="20"/>
                <w:rPrChange w:id="217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7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受理_理賠年金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>
            <w:pPr>
              <w:rPr>
                <w:rFonts w:ascii="細明體" w:eastAsia="細明體" w:hAnsi="細明體" w:hint="eastAsia"/>
                <w:sz w:val="20"/>
                <w:rPrChange w:id="2178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17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畫面</w:t>
            </w:r>
          </w:p>
          <w:p w:rsidR="00CF63C1" w:rsidRPr="003C6E24" w:rsidRDefault="00CF63C1">
            <w:pPr>
              <w:rPr>
                <w:rFonts w:ascii="新細明體" w:hAnsi="新細明體" w:cs="Arial Unicode MS" w:hint="eastAsia"/>
                <w:sz w:val="20"/>
                <w:rPrChange w:id="218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18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(0:無；1:分期給付；2:提前一次給付)</w:t>
            </w:r>
          </w:p>
        </w:tc>
      </w:tr>
      <w:tr w:rsidR="00CF63C1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>
            <w:pPr>
              <w:rPr>
                <w:rFonts w:ascii="細明體" w:eastAsia="細明體" w:hAnsi="細明體" w:cs="Arial Unicode MS" w:hint="eastAsia"/>
                <w:sz w:val="20"/>
                <w:rPrChange w:id="218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8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核定_理賠年金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>
            <w:pPr>
              <w:rPr>
                <w:rFonts w:ascii="新細明體" w:hAnsi="新細明體" w:cs="Arial Unicode MS" w:hint="eastAsia"/>
                <w:sz w:val="20"/>
                <w:rPrChange w:id="218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CF63C1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 w:rsidP="006D62E0">
            <w:pPr>
              <w:rPr>
                <w:rFonts w:ascii="細明體" w:eastAsia="細明體" w:hAnsi="細明體" w:cs="Arial Unicode MS" w:hint="eastAsia"/>
                <w:sz w:val="20"/>
                <w:rPrChange w:id="218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18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 w:rsidP="006D62E0">
            <w:pPr>
              <w:rPr>
                <w:rFonts w:ascii="新細明體" w:hAnsi="新細明體" w:cs="Arial Unicode MS" w:hint="eastAsia"/>
                <w:sz w:val="20"/>
                <w:rPrChange w:id="218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18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CF63C1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0D5521" w:rsidRDefault="00CF63C1" w:rsidP="006D62E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2C2631">
              <w:rPr>
                <w:rFonts w:ascii="細明體" w:eastAsia="細明體" w:hAnsi="細明體" w:cs="Arial Unicode MS" w:hint="eastAsia"/>
                <w:sz w:val="20"/>
              </w:rPr>
              <w:t>核定</w:t>
            </w:r>
            <w:r w:rsidRPr="00A00726">
              <w:rPr>
                <w:rFonts w:ascii="細明體" w:eastAsia="細明體" w:hAnsi="細明體" w:cs="Arial Unicode MS" w:hint="eastAsia"/>
                <w:sz w:val="20"/>
              </w:rPr>
              <w:t>_</w:t>
            </w:r>
            <w:r w:rsidRPr="00597712">
              <w:rPr>
                <w:rFonts w:ascii="細明體" w:eastAsia="細明體" w:hAnsi="細明體" w:cs="Arial Unicode MS" w:hint="eastAsia"/>
                <w:sz w:val="20"/>
              </w:rPr>
              <w:t>死亡種類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7C7966" w:rsidRDefault="00CF63C1" w:rsidP="006D62E0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CF63C1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3C1" w:rsidRPr="003C6E24" w:rsidRDefault="00CF63C1" w:rsidP="006D62E0">
            <w:pPr>
              <w:rPr>
                <w:rFonts w:ascii="細明體" w:eastAsia="細明體" w:hAnsi="細明體" w:cs="Arial Unicode MS" w:hint="eastAsia"/>
                <w:sz w:val="20"/>
                <w:rPrChange w:id="218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2190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受理</w:t>
            </w:r>
            <w:r w:rsidRPr="003C6E24">
              <w:rPr>
                <w:rFonts w:ascii="sөũ" w:hAnsi="sөũ" w:hint="eastAsia"/>
                <w:sz w:val="20"/>
                <w:szCs w:val="20"/>
                <w:rPrChange w:id="2191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2192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妊娠期併發症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 w:rsidP="006D62E0">
            <w:pPr>
              <w:rPr>
                <w:rFonts w:ascii="新細明體" w:hAnsi="新細明體" w:cs="Arial Unicode MS" w:hint="eastAsia"/>
                <w:sz w:val="20"/>
                <w:rPrChange w:id="219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19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CF63C1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3C1" w:rsidRPr="003C6E24" w:rsidRDefault="00CF63C1" w:rsidP="006D62E0">
            <w:pPr>
              <w:rPr>
                <w:rFonts w:ascii="sөũ" w:hAnsi="sөũ" w:hint="eastAsia"/>
                <w:sz w:val="20"/>
                <w:szCs w:val="20"/>
                <w:rPrChange w:id="2195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2196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核定</w:t>
            </w:r>
            <w:r w:rsidRPr="003C6E24">
              <w:rPr>
                <w:rFonts w:ascii="sөũ" w:hAnsi="sөũ" w:hint="eastAsia"/>
                <w:sz w:val="20"/>
                <w:szCs w:val="20"/>
                <w:rPrChange w:id="2197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2198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先天性重大殘缺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 w:rsidP="006D62E0">
            <w:pPr>
              <w:rPr>
                <w:rFonts w:ascii="新細明體" w:hAnsi="新細明體" w:cs="Arial Unicode MS" w:hint="eastAsia"/>
                <w:sz w:val="20"/>
                <w:rPrChange w:id="219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CF63C1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3C1" w:rsidRPr="003C6E24" w:rsidRDefault="00CF63C1" w:rsidP="006D62E0">
            <w:pPr>
              <w:rPr>
                <w:rFonts w:ascii="sөũ" w:hAnsi="sөũ" w:hint="eastAsia"/>
                <w:sz w:val="20"/>
                <w:szCs w:val="20"/>
                <w:rPrChange w:id="2200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2201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受理</w:t>
            </w:r>
            <w:r w:rsidRPr="003C6E24">
              <w:rPr>
                <w:rFonts w:ascii="sөũ" w:hAnsi="sөũ" w:hint="eastAsia"/>
                <w:sz w:val="20"/>
                <w:szCs w:val="20"/>
                <w:rPrChange w:id="2202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2203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妊娠期併發症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 w:rsidP="006D62E0">
            <w:pPr>
              <w:rPr>
                <w:rFonts w:ascii="新細明體" w:hAnsi="新細明體" w:cs="Arial Unicode MS" w:hint="eastAsia"/>
                <w:sz w:val="20"/>
                <w:rPrChange w:id="220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20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CF63C1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3C1" w:rsidRPr="003C6E24" w:rsidRDefault="00CF63C1" w:rsidP="006D62E0">
            <w:pPr>
              <w:rPr>
                <w:rFonts w:ascii="sөũ" w:hAnsi="sөũ" w:hint="eastAsia"/>
                <w:sz w:val="20"/>
                <w:szCs w:val="20"/>
                <w:rPrChange w:id="2206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2207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核定</w:t>
            </w:r>
            <w:r w:rsidRPr="003C6E24">
              <w:rPr>
                <w:rFonts w:ascii="sөũ" w:hAnsi="sөũ" w:hint="eastAsia"/>
                <w:sz w:val="20"/>
                <w:szCs w:val="20"/>
                <w:rPrChange w:id="2208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2209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先天性重大殘缺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 w:rsidP="006D62E0">
            <w:pPr>
              <w:rPr>
                <w:rFonts w:ascii="新細明體" w:hAnsi="新細明體" w:cs="Arial Unicode MS" w:hint="eastAsia"/>
                <w:sz w:val="20"/>
                <w:rPrChange w:id="2210" w:author="陳鐵元" w:date="2016-02-23T11:55:00Z">
                  <w:rPr>
                    <w:rFonts w:ascii="新細明體" w:hAnsi="新細明體" w:cs="Arial Unicode MS" w:hint="eastAsia"/>
                    <w:color w:val="0000FF"/>
                    <w:sz w:val="20"/>
                  </w:rPr>
                </w:rPrChange>
              </w:rPr>
            </w:pPr>
          </w:p>
        </w:tc>
      </w:tr>
      <w:tr w:rsidR="00CF63C1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 w:rsidP="007D7029">
            <w:pPr>
              <w:rPr>
                <w:rFonts w:ascii="細明體" w:eastAsia="細明體" w:hAnsi="細明體" w:cs="Arial Unicode MS" w:hint="eastAsia"/>
                <w:sz w:val="20"/>
                <w:rPrChange w:id="221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1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受理_殘廢表示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 w:rsidP="007D7029">
            <w:pPr>
              <w:rPr>
                <w:rFonts w:ascii="新細明體" w:hAnsi="新細明體" w:cs="Arial Unicode MS" w:hint="eastAsia"/>
                <w:sz w:val="20"/>
                <w:rPrChange w:id="221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21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CF63C1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 w:rsidP="007D7029">
            <w:pPr>
              <w:rPr>
                <w:rFonts w:ascii="細明體" w:eastAsia="細明體" w:hAnsi="細明體" w:cs="Arial Unicode MS" w:hint="eastAsia"/>
                <w:sz w:val="20"/>
                <w:rPrChange w:id="221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1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核定_殘廢表示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3C1" w:rsidRPr="003C6E24" w:rsidRDefault="00CF63C1" w:rsidP="007D7029">
            <w:pPr>
              <w:rPr>
                <w:rFonts w:ascii="新細明體" w:hAnsi="新細明體" w:cs="Arial Unicode MS" w:hint="eastAsia"/>
                <w:sz w:val="20"/>
                <w:rPrChange w:id="221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1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1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受理_證明書開立日期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2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22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2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2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核定_證明書開立日期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2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2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2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2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22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2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3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3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3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3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3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23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3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3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3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3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4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4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24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4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4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4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4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4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受理_醫院代碼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4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24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5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5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核定_醫院代碼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5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5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5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受理_醫院名稱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5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25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5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5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核定_醫院名稱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5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6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6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受理_檢察官姓名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6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26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6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6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核定_檢察官姓名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6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6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6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受理_醫師姓名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6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27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27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7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核定_醫師姓名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27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227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7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受理_臍帶血適應症代碼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227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27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227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7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受理_臍帶血適應症項目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228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228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8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核定_臍帶血適應症代碼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228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28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228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8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核定_臍帶血適應症項目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228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28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8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29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29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29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9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29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29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29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29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29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29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30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30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30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30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30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30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30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30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30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30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31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31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31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31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31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31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31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31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31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31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32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32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32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32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32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受理_證明書開立字號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32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32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32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32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核定_證明書開立字號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32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F17751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細明體" w:eastAsia="細明體" w:hAnsi="細明體" w:cs="Arial Unicode MS" w:hint="eastAsia"/>
                <w:sz w:val="20"/>
                <w:rPrChange w:id="233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33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受理_癌症全殘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新細明體" w:hAnsi="新細明體" w:cs="Arial Unicode MS" w:hint="eastAsia"/>
                <w:sz w:val="20"/>
                <w:rPrChange w:id="233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33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F17751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細明體" w:eastAsia="細明體" w:hAnsi="細明體" w:cs="Arial Unicode MS" w:hint="eastAsia"/>
                <w:sz w:val="20"/>
                <w:rPrChange w:id="233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33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核定_癌症全殘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新細明體" w:hAnsi="新細明體" w:cs="Arial Unicode MS" w:hint="eastAsia"/>
                <w:sz w:val="20"/>
                <w:rPrChange w:id="233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F6868" w:rsidRPr="003C6E24" w:rsidTr="00FF0C39">
        <w:trPr>
          <w:trHeight w:val="330"/>
          <w:ins w:id="2337" w:author="伯珊" w:date="2016-01-21T13:2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FF0C39">
            <w:pPr>
              <w:rPr>
                <w:ins w:id="2338" w:author="伯珊" w:date="2016-01-21T13:27:00Z"/>
                <w:rFonts w:ascii="細明體" w:eastAsia="細明體" w:hAnsi="細明體" w:cs="Arial Unicode MS" w:hint="eastAsia"/>
                <w:sz w:val="20"/>
                <w:rPrChange w:id="2339" w:author="陳鐵元" w:date="2016-02-23T11:55:00Z">
                  <w:rPr>
                    <w:ins w:id="2340" w:author="伯珊" w:date="2016-01-21T13:27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2341" w:author="伯珊" w:date="2016-01-21T13:27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2342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受理_連續住院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FF0C39">
            <w:pPr>
              <w:rPr>
                <w:ins w:id="2343" w:author="伯珊" w:date="2016-01-21T13:27:00Z"/>
                <w:rFonts w:ascii="新細明體" w:hAnsi="新細明體" w:cs="Arial Unicode MS" w:hint="eastAsia"/>
                <w:sz w:val="20"/>
                <w:rPrChange w:id="2344" w:author="陳鐵元" w:date="2016-02-23T11:55:00Z">
                  <w:rPr>
                    <w:ins w:id="2345" w:author="伯珊" w:date="2016-01-21T13:27:00Z"/>
                    <w:rFonts w:ascii="新細明體" w:hAnsi="新細明體" w:cs="Arial Unicode MS" w:hint="eastAsia"/>
                    <w:sz w:val="20"/>
                  </w:rPr>
                </w:rPrChange>
              </w:rPr>
            </w:pPr>
            <w:ins w:id="2346" w:author="伯珊" w:date="2016-01-21T13:27:00Z">
              <w:r w:rsidRPr="003C6E24">
                <w:rPr>
                  <w:rFonts w:ascii="新細明體" w:hAnsi="新細明體" w:cs="Arial Unicode MS" w:hint="eastAsia"/>
                  <w:sz w:val="20"/>
                  <w:rPrChange w:id="2347" w:author="陳鐵元" w:date="2016-02-23T11:55:00Z">
                    <w:rPr>
                      <w:rFonts w:ascii="新細明體" w:hAnsi="新細明體" w:cs="Arial Unicode MS" w:hint="eastAsia"/>
                      <w:sz w:val="20"/>
                    </w:rPr>
                  </w:rPrChange>
                </w:rPr>
                <w:t>畫面</w:t>
              </w:r>
            </w:ins>
          </w:p>
        </w:tc>
      </w:tr>
      <w:tr w:rsidR="003F6868" w:rsidRPr="003C6E24" w:rsidTr="00FF0C39">
        <w:trPr>
          <w:trHeight w:val="330"/>
          <w:ins w:id="2348" w:author="伯珊" w:date="2016-01-21T13:2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FF0C39">
            <w:pPr>
              <w:rPr>
                <w:ins w:id="2349" w:author="伯珊" w:date="2016-01-21T13:27:00Z"/>
                <w:rFonts w:ascii="細明體" w:eastAsia="細明體" w:hAnsi="細明體" w:cs="Arial Unicode MS" w:hint="eastAsia"/>
                <w:sz w:val="20"/>
                <w:rPrChange w:id="2350" w:author="陳鐵元" w:date="2016-02-23T11:55:00Z">
                  <w:rPr>
                    <w:ins w:id="2351" w:author="伯珊" w:date="2016-01-21T13:27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2352" w:author="伯珊" w:date="2016-01-21T13:27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2353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核定_連續住院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FF0C39">
            <w:pPr>
              <w:rPr>
                <w:ins w:id="2354" w:author="伯珊" w:date="2016-01-21T13:27:00Z"/>
                <w:rFonts w:ascii="新細明體" w:hAnsi="新細明體" w:cs="Arial Unicode MS" w:hint="eastAsia"/>
                <w:sz w:val="20"/>
                <w:rPrChange w:id="2355" w:author="陳鐵元" w:date="2016-02-23T11:55:00Z">
                  <w:rPr>
                    <w:ins w:id="2356" w:author="伯珊" w:date="2016-01-21T13:27:00Z"/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95AE5" w:rsidRPr="003C6E24" w:rsidTr="00FF0C39">
        <w:trPr>
          <w:trHeight w:val="330"/>
          <w:ins w:id="2357" w:author="伯珊" w:date="2016-05-19T21:15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695AE5" w:rsidRDefault="00695AE5" w:rsidP="00FF0C39">
            <w:pPr>
              <w:rPr>
                <w:ins w:id="2358" w:author="伯珊" w:date="2016-05-19T21:15:00Z"/>
                <w:rFonts w:ascii="細明體" w:eastAsia="細明體" w:hAnsi="細明體" w:cs="Arial Unicode MS" w:hint="eastAsia"/>
                <w:sz w:val="20"/>
              </w:rPr>
            </w:pPr>
            <w:ins w:id="2359" w:author="伯珊" w:date="2016-05-19T21:16:00Z">
              <w:r>
                <w:rPr>
                  <w:rFonts w:ascii="細明體" w:eastAsia="細明體" w:hAnsi="細明體" w:cs="Arial Unicode MS" w:hint="eastAsia"/>
                  <w:sz w:val="20"/>
                </w:rPr>
                <w:t>受理_癌症表示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695AE5" w:rsidRDefault="00695AE5" w:rsidP="00FF0C39">
            <w:pPr>
              <w:rPr>
                <w:ins w:id="2360" w:author="伯珊" w:date="2016-05-19T21:15:00Z"/>
                <w:rFonts w:ascii="新細明體" w:hAnsi="新細明體" w:cs="Arial Unicode MS" w:hint="eastAsia"/>
                <w:sz w:val="20"/>
              </w:rPr>
            </w:pPr>
            <w:ins w:id="2361" w:author="伯珊" w:date="2016-05-19T21:16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  <w:tr w:rsidR="00695AE5" w:rsidRPr="003C6E24" w:rsidTr="00FF0C39">
        <w:trPr>
          <w:trHeight w:val="330"/>
          <w:ins w:id="2362" w:author="伯珊" w:date="2016-05-19T21:16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Default="00695AE5" w:rsidP="00FF0C39">
            <w:pPr>
              <w:rPr>
                <w:ins w:id="2363" w:author="伯珊" w:date="2016-05-19T21:16:00Z"/>
                <w:rFonts w:ascii="細明體" w:eastAsia="細明體" w:hAnsi="細明體" w:cs="Arial Unicode MS" w:hint="eastAsia"/>
                <w:sz w:val="20"/>
              </w:rPr>
            </w:pPr>
            <w:ins w:id="2364" w:author="伯珊" w:date="2016-05-19T21:16:00Z">
              <w:r>
                <w:rPr>
                  <w:rFonts w:ascii="細明體" w:eastAsia="細明體" w:hAnsi="細明體" w:cs="Arial Unicode MS" w:hint="eastAsia"/>
                  <w:sz w:val="20"/>
                </w:rPr>
                <w:t>核定_癌症表示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Default="00695AE5" w:rsidP="00FF0C39">
            <w:pPr>
              <w:rPr>
                <w:ins w:id="2365" w:author="伯珊" w:date="2016-05-19T21:16:00Z"/>
                <w:rFonts w:ascii="新細明體" w:hAnsi="新細明體" w:cs="Arial Unicode MS" w:hint="eastAsia"/>
                <w:sz w:val="20"/>
              </w:rPr>
            </w:pPr>
          </w:p>
        </w:tc>
      </w:tr>
      <w:tr w:rsidR="000648C3" w:rsidRPr="003C6E24" w:rsidTr="00FF0C39">
        <w:trPr>
          <w:trHeight w:val="330"/>
          <w:ins w:id="2366" w:author="李明諭" w:date="2016-01-28T17:2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2367" w:author="李明諭" w:date="2016-01-28T17:22:00Z"/>
                <w:rFonts w:ascii="細明體" w:eastAsia="細明體" w:hAnsi="細明體" w:cs="Arial Unicode MS" w:hint="eastAsia"/>
                <w:sz w:val="20"/>
                <w:rPrChange w:id="2368" w:author="陳鐵元" w:date="2016-02-23T11:55:00Z">
                  <w:rPr>
                    <w:ins w:id="2369" w:author="李明諭" w:date="2016-01-28T17:22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2370" w:author="李明諭" w:date="2016-01-28T17:22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2371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受理_燒燙傷級</w:t>
              </w:r>
            </w:ins>
            <w:ins w:id="2372" w:author="李明諭" w:date="2016-01-28T17:23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2373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數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2374" w:author="李明諭" w:date="2016-01-28T17:22:00Z"/>
                <w:rFonts w:ascii="新細明體" w:hAnsi="新細明體" w:cs="Arial Unicode MS" w:hint="eastAsia"/>
                <w:sz w:val="20"/>
                <w:rPrChange w:id="2375" w:author="陳鐵元" w:date="2016-02-23T11:55:00Z">
                  <w:rPr>
                    <w:ins w:id="2376" w:author="李明諭" w:date="2016-01-28T17:22:00Z"/>
                    <w:rFonts w:ascii="新細明體" w:hAnsi="新細明體" w:cs="Arial Unicode MS" w:hint="eastAsia"/>
                    <w:sz w:val="20"/>
                  </w:rPr>
                </w:rPrChange>
              </w:rPr>
            </w:pPr>
            <w:ins w:id="2377" w:author="李明諭" w:date="2016-01-28T17:22:00Z">
              <w:r w:rsidRPr="003C6E24">
                <w:rPr>
                  <w:rFonts w:ascii="新細明體" w:hAnsi="新細明體" w:cs="Arial Unicode MS" w:hint="eastAsia"/>
                  <w:sz w:val="20"/>
                  <w:rPrChange w:id="2378" w:author="陳鐵元" w:date="2016-02-23T11:55:00Z">
                    <w:rPr>
                      <w:rFonts w:ascii="新細明體" w:hAnsi="新細明體" w:cs="Arial Unicode MS" w:hint="eastAsia"/>
                      <w:sz w:val="20"/>
                    </w:rPr>
                  </w:rPrChange>
                </w:rPr>
                <w:t>畫面</w:t>
              </w:r>
            </w:ins>
          </w:p>
        </w:tc>
      </w:tr>
      <w:tr w:rsidR="000648C3" w:rsidRPr="003C6E24" w:rsidTr="00FF0C39">
        <w:trPr>
          <w:trHeight w:val="330"/>
          <w:ins w:id="2379" w:author="李明諭" w:date="2016-01-28T17:2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2380" w:author="李明諭" w:date="2016-01-28T17:22:00Z"/>
                <w:rFonts w:ascii="細明體" w:eastAsia="細明體" w:hAnsi="細明體" w:cs="Arial Unicode MS" w:hint="eastAsia"/>
                <w:sz w:val="20"/>
                <w:rPrChange w:id="2381" w:author="陳鐵元" w:date="2016-02-23T11:55:00Z">
                  <w:rPr>
                    <w:ins w:id="2382" w:author="李明諭" w:date="2016-01-28T17:22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2383" w:author="李明諭" w:date="2016-01-28T17:22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2384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核定_燒燙傷級</w:t>
              </w:r>
            </w:ins>
            <w:ins w:id="2385" w:author="李明諭" w:date="2016-01-28T17:23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2386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數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2387" w:author="李明諭" w:date="2016-01-28T17:22:00Z"/>
                <w:rFonts w:ascii="新細明體" w:hAnsi="新細明體" w:cs="Arial Unicode MS" w:hint="eastAsia"/>
                <w:sz w:val="20"/>
                <w:rPrChange w:id="2388" w:author="陳鐵元" w:date="2016-02-23T11:55:00Z">
                  <w:rPr>
                    <w:ins w:id="2389" w:author="李明諭" w:date="2016-01-28T17:22:00Z"/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10212" w:rsidRPr="00AF6CC1" w:rsidTr="00B10212">
        <w:tblPrEx>
          <w:tblW w:w="5940" w:type="dxa"/>
          <w:tblInd w:w="1800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390" w:author="陳鐵元" w:date="2016-02-23T12:00:00Z">
            <w:tblPrEx>
              <w:tblW w:w="5940" w:type="dxa"/>
              <w:tblInd w:w="18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330"/>
          <w:ins w:id="2391" w:author="陳鐵元" w:date="2016-02-23T12:00:00Z"/>
          <w:trPrChange w:id="2392" w:author="陳鐵元" w:date="2016-02-23T12:00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2393" w:author="陳鐵元" w:date="2016-02-23T12:00:00Z">
              <w:tcPr>
                <w:tcW w:w="3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B10212" w:rsidRPr="00AF6CC1" w:rsidRDefault="00B10212" w:rsidP="00E00024">
            <w:pPr>
              <w:rPr>
                <w:ins w:id="2394" w:author="陳鐵元" w:date="2016-02-23T12:00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2395" w:author="陳鐵元" w:date="2016-02-23T12:00:00Z">
              <w:r w:rsidRPr="00AF6CC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受理_是否有殘廢裝置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2396" w:author="陳鐵元" w:date="2016-02-23T12:00:00Z">
              <w:tcPr>
                <w:tcW w:w="27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B10212" w:rsidRPr="00AF6CC1" w:rsidRDefault="00B10212" w:rsidP="00E00024">
            <w:pPr>
              <w:rPr>
                <w:ins w:id="2397" w:author="陳鐵元" w:date="2016-02-23T12:00:00Z"/>
                <w:rFonts w:ascii="新細明體" w:hAnsi="新細明體" w:cs="Arial Unicode MS" w:hint="eastAsia"/>
                <w:color w:val="FF0000"/>
                <w:sz w:val="20"/>
              </w:rPr>
            </w:pPr>
            <w:ins w:id="2398" w:author="陳鐵元" w:date="2016-02-23T12:00:00Z">
              <w:r w:rsidRPr="00AF6CC1">
                <w:rPr>
                  <w:rFonts w:ascii="新細明體" w:hAnsi="新細明體" w:cs="Arial Unicode MS" w:hint="eastAsia"/>
                  <w:color w:val="FF0000"/>
                  <w:sz w:val="20"/>
                </w:rPr>
                <w:t>畫面</w:t>
              </w:r>
            </w:ins>
          </w:p>
        </w:tc>
      </w:tr>
      <w:tr w:rsidR="00B10212" w:rsidRPr="00AF6CC1" w:rsidTr="00B10212">
        <w:tblPrEx>
          <w:tblW w:w="5940" w:type="dxa"/>
          <w:tblInd w:w="1800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399" w:author="陳鐵元" w:date="2016-02-23T12:00:00Z">
            <w:tblPrEx>
              <w:tblW w:w="5940" w:type="dxa"/>
              <w:tblInd w:w="18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330"/>
          <w:ins w:id="2400" w:author="陳鐵元" w:date="2016-02-23T12:00:00Z"/>
          <w:trPrChange w:id="2401" w:author="陳鐵元" w:date="2016-02-23T12:00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2402" w:author="陳鐵元" w:date="2016-02-23T12:00:00Z">
              <w:tcPr>
                <w:tcW w:w="3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B10212" w:rsidRPr="00AF6CC1" w:rsidRDefault="00B10212" w:rsidP="00E00024">
            <w:pPr>
              <w:rPr>
                <w:ins w:id="2403" w:author="陳鐵元" w:date="2016-02-23T12:00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2404" w:author="陳鐵元" w:date="2016-02-23T12:00:00Z">
              <w:r w:rsidRPr="00AF6CC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核定_是否有殘廢裝置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2405" w:author="陳鐵元" w:date="2016-02-23T12:00:00Z">
              <w:tcPr>
                <w:tcW w:w="27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B10212" w:rsidRPr="00AF6CC1" w:rsidRDefault="00B10212" w:rsidP="00E00024">
            <w:pPr>
              <w:rPr>
                <w:ins w:id="2406" w:author="陳鐵元" w:date="2016-02-23T12:00:00Z"/>
                <w:rFonts w:ascii="新細明體" w:hAnsi="新細明體" w:cs="Arial Unicode MS" w:hint="eastAsia"/>
                <w:color w:val="FF0000"/>
                <w:sz w:val="20"/>
              </w:rPr>
            </w:pPr>
          </w:p>
        </w:tc>
      </w:tr>
      <w:tr w:rsidR="007C7966" w:rsidRPr="003C6E24" w:rsidTr="00FF0C39">
        <w:trPr>
          <w:trHeight w:val="330"/>
          <w:ins w:id="2407" w:author="陳鐵元" w:date="2016-02-23T12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7966" w:rsidRPr="00C576BF" w:rsidRDefault="007C7966" w:rsidP="007C7966">
            <w:pPr>
              <w:rPr>
                <w:ins w:id="2408" w:author="陳鐵元" w:date="2016-02-23T12:00:00Z"/>
                <w:rFonts w:ascii="細明體" w:eastAsia="細明體" w:hAnsi="細明體" w:cs="Arial Unicode MS" w:hint="eastAsia"/>
                <w:sz w:val="20"/>
              </w:rPr>
            </w:pPr>
            <w:ins w:id="2409" w:author="馬慈蓮" w:date="2017-03-23T13:28:00Z">
              <w:r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受理_</w:t>
              </w:r>
              <w:r w:rsidRPr="000D552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重疾特傷程度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7966" w:rsidRPr="00324ED6" w:rsidRDefault="007C7966" w:rsidP="007C7966">
            <w:pPr>
              <w:rPr>
                <w:ins w:id="2410" w:author="陳鐵元" w:date="2016-02-23T12:00:00Z"/>
                <w:rFonts w:ascii="新細明體" w:hAnsi="新細明體" w:cs="Arial Unicode MS" w:hint="eastAsia"/>
                <w:sz w:val="20"/>
              </w:rPr>
            </w:pPr>
            <w:ins w:id="2411" w:author="馬慈蓮" w:date="2017-03-23T13:28:00Z">
              <w:r>
                <w:rPr>
                  <w:rFonts w:ascii="新細明體" w:hAnsi="新細明體" w:cs="Arial Unicode MS" w:hint="eastAsia"/>
                  <w:color w:val="FF0000"/>
                  <w:sz w:val="20"/>
                </w:rPr>
                <w:t>畫面，若沒選則為0</w:t>
              </w:r>
            </w:ins>
          </w:p>
        </w:tc>
      </w:tr>
      <w:tr w:rsidR="007C7966" w:rsidRPr="003C6E24" w:rsidTr="00FF0C39">
        <w:trPr>
          <w:trHeight w:val="330"/>
          <w:ins w:id="2412" w:author="馬慈蓮" w:date="2017-03-23T13:2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7966" w:rsidRDefault="007C7966" w:rsidP="007C7966">
            <w:pPr>
              <w:rPr>
                <w:ins w:id="2413" w:author="馬慈蓮" w:date="2017-03-23T13:28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2414" w:author="馬慈蓮" w:date="2017-03-23T13:28:00Z">
              <w:r w:rsidRPr="000D552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核定_重疾特傷程度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C7966" w:rsidRDefault="007C7966" w:rsidP="007C7966">
            <w:pPr>
              <w:rPr>
                <w:ins w:id="2415" w:author="馬慈蓮" w:date="2017-03-23T13:28:00Z"/>
                <w:rFonts w:ascii="新細明體" w:hAnsi="新細明體" w:cs="Arial Unicode MS" w:hint="eastAsia"/>
                <w:color w:val="FF0000"/>
                <w:sz w:val="20"/>
              </w:rPr>
            </w:pPr>
          </w:p>
        </w:tc>
      </w:tr>
    </w:tbl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241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417" w:author="陳鐵元" w:date="2016-02-23T11:55:00Z">
            <w:rPr>
              <w:rFonts w:hint="eastAsia"/>
              <w:lang w:eastAsia="zh-TW"/>
            </w:rPr>
          </w:rPrChange>
        </w:rPr>
        <w:t xml:space="preserve">UPDATE DTAAA041 </w:t>
      </w:r>
      <w:r w:rsidRPr="003C6E24">
        <w:rPr>
          <w:rFonts w:ascii="細明體" w:eastAsia="細明體" w:hAnsi="細明體" w:hint="eastAsia"/>
          <w:lang w:eastAsia="zh-TW"/>
          <w:rPrChange w:id="2418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理賠受理殘廢項目檔</w:t>
      </w:r>
      <w:r w:rsidRPr="003C6E24">
        <w:rPr>
          <w:rFonts w:hint="eastAsia"/>
          <w:lang w:eastAsia="zh-TW"/>
          <w:rPrChange w:id="2419" w:author="陳鐵元" w:date="2016-02-23T11:55:00Z">
            <w:rPr>
              <w:rFonts w:hint="eastAsia"/>
              <w:lang w:eastAsia="zh-TW"/>
            </w:rPr>
          </w:rPrChange>
        </w:rPr>
        <w:t>：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2420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421" w:author="陳鐵元" w:date="2016-02-23T11:55:00Z">
            <w:rPr>
              <w:rFonts w:hint="eastAsia"/>
              <w:lang w:eastAsia="zh-TW"/>
            </w:rPr>
          </w:rPrChange>
        </w:rPr>
        <w:t xml:space="preserve">IF </w:t>
      </w:r>
      <w:r w:rsidRPr="003C6E24">
        <w:rPr>
          <w:rFonts w:hint="eastAsia"/>
          <w:lang w:eastAsia="zh-TW"/>
          <w:rPrChange w:id="2422" w:author="陳鐵元" w:date="2016-02-23T11:55:00Z">
            <w:rPr>
              <w:rFonts w:hint="eastAsia"/>
              <w:lang w:eastAsia="zh-TW"/>
            </w:rPr>
          </w:rPrChange>
        </w:rPr>
        <w:t>畫面上殘廢項目有變動，才須執行此</w:t>
      </w:r>
      <w:r w:rsidRPr="003C6E24">
        <w:rPr>
          <w:rFonts w:hint="eastAsia"/>
          <w:lang w:eastAsia="zh-TW"/>
          <w:rPrChange w:id="2423" w:author="陳鐵元" w:date="2016-02-23T11:55:00Z">
            <w:rPr>
              <w:rFonts w:hint="eastAsia"/>
              <w:lang w:eastAsia="zh-TW"/>
            </w:rPr>
          </w:rPrChange>
        </w:rPr>
        <w:t>STEP</w:t>
      </w:r>
      <w:r w:rsidRPr="003C6E24">
        <w:rPr>
          <w:rFonts w:hint="eastAsia"/>
          <w:lang w:eastAsia="zh-TW"/>
          <w:rPrChange w:id="2424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  <w:rPrChange w:id="2425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426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細明體" w:eastAsia="細明體" w:hAnsi="細明體" w:hint="eastAsia"/>
          <w:rPrChange w:id="2427" w:author="陳鐵元" w:date="2016-02-23T11:55:00Z">
            <w:rPr>
              <w:rFonts w:ascii="細明體" w:eastAsia="細明體" w:hAnsi="細明體" w:hint="eastAsia"/>
            </w:rPr>
          </w:rPrChange>
        </w:rPr>
        <w:t>AA_A0Z0</w:t>
      </w:r>
      <w:r w:rsidRPr="003C6E24">
        <w:rPr>
          <w:rFonts w:ascii="細明體" w:eastAsia="細明體" w:hAnsi="細明體" w:hint="eastAsia"/>
          <w:lang w:eastAsia="zh-TW"/>
          <w:rPrChange w:id="2428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15.Method3：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A00726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2C2631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7C7966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0D5521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42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430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殘廢種類序號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43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43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243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434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殘廢種類編號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43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43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2437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438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43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44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244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442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受理_部位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44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44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44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446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受理_左右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44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44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244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450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受理_關節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45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45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245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454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受理_機能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45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45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  <w:rPrChange w:id="2457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458" w:author="陳鐵元" w:date="2016-02-23T11:55:00Z">
            <w:rPr>
              <w:rFonts w:hint="eastAsia"/>
              <w:lang w:eastAsia="zh-TW"/>
            </w:rPr>
          </w:rPrChange>
        </w:rPr>
        <w:t>修改結果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2459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460" w:author="陳鐵元" w:date="2016-02-23T11:55:00Z">
            <w:rPr>
              <w:rFonts w:hint="eastAsia"/>
              <w:lang w:eastAsia="zh-TW"/>
            </w:rPr>
          </w:rPrChange>
        </w:rPr>
        <w:t>成功</w:t>
      </w:r>
      <w:r w:rsidRPr="003C6E24">
        <w:rPr>
          <w:lang w:eastAsia="zh-TW"/>
          <w:rPrChange w:id="2461" w:author="陳鐵元" w:date="2016-02-23T11:55:00Z">
            <w:rPr>
              <w:lang w:eastAsia="zh-TW"/>
            </w:rPr>
          </w:rPrChange>
        </w:rPr>
        <w:sym w:font="Wingdings" w:char="F0E8"/>
      </w:r>
      <w:r w:rsidRPr="003C6E24">
        <w:rPr>
          <w:rFonts w:hint="eastAsia"/>
          <w:lang w:eastAsia="zh-TW"/>
          <w:rPrChange w:id="2462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2463" w:author="陳鐵元" w:date="2016-02-23T11:55:00Z">
            <w:rPr>
              <w:rFonts w:hint="eastAsia"/>
              <w:lang w:eastAsia="zh-TW"/>
            </w:rPr>
          </w:rPrChange>
        </w:rPr>
        <w:t>顯示訊息：</w:t>
      </w:r>
      <w:r w:rsidRPr="003C6E24">
        <w:rPr>
          <w:lang w:eastAsia="zh-TW"/>
          <w:rPrChange w:id="2464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2465" w:author="陳鐵元" w:date="2016-02-23T11:55:00Z">
            <w:rPr>
              <w:rFonts w:hint="eastAsia"/>
              <w:lang w:eastAsia="zh-TW"/>
            </w:rPr>
          </w:rPrChange>
        </w:rPr>
        <w:t>修改成功</w:t>
      </w:r>
      <w:r w:rsidRPr="003C6E24">
        <w:rPr>
          <w:lang w:eastAsia="zh-TW"/>
          <w:rPrChange w:id="2466" w:author="陳鐵元" w:date="2016-02-23T11:55:00Z">
            <w:rPr>
              <w:lang w:eastAsia="zh-TW"/>
            </w:rPr>
          </w:rPrChange>
        </w:rPr>
        <w:t>”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2467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468" w:author="陳鐵元" w:date="2016-02-23T11:55:00Z">
            <w:rPr>
              <w:rFonts w:hint="eastAsia"/>
              <w:lang w:eastAsia="zh-TW"/>
            </w:rPr>
          </w:rPrChange>
        </w:rPr>
        <w:t>失敗</w:t>
      </w:r>
      <w:r w:rsidRPr="003C6E24">
        <w:rPr>
          <w:lang w:eastAsia="zh-TW"/>
          <w:rPrChange w:id="2469" w:author="陳鐵元" w:date="2016-02-23T11:55:00Z">
            <w:rPr>
              <w:lang w:eastAsia="zh-TW"/>
            </w:rPr>
          </w:rPrChange>
        </w:rPr>
        <w:sym w:font="Wingdings" w:char="F0E8"/>
      </w:r>
      <w:r w:rsidRPr="003C6E24">
        <w:rPr>
          <w:rFonts w:hint="eastAsia"/>
          <w:lang w:eastAsia="zh-TW"/>
          <w:rPrChange w:id="2470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2471" w:author="陳鐵元" w:date="2016-02-23T11:55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2472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2473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刪除</w:t>
      </w:r>
    </w:p>
    <w:p w:rsidR="006D62E0" w:rsidRPr="00C576BF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C576BF">
        <w:rPr>
          <w:rFonts w:hint="eastAsia"/>
          <w:lang w:eastAsia="zh-TW"/>
        </w:rPr>
        <w:t>檢核：須先查詢後才可刪除</w:t>
      </w:r>
    </w:p>
    <w:p w:rsidR="006D62E0" w:rsidRPr="00174D56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324ED6">
        <w:rPr>
          <w:rFonts w:hint="eastAsia"/>
          <w:lang w:eastAsia="zh-TW"/>
        </w:rPr>
        <w:t>顯示確認訊息：</w:t>
      </w:r>
      <w:r w:rsidRPr="00324ED6">
        <w:rPr>
          <w:lang w:eastAsia="zh-TW"/>
        </w:rPr>
        <w:t>”</w:t>
      </w:r>
      <w:r w:rsidRPr="00333CA8">
        <w:rPr>
          <w:rFonts w:hint="eastAsia"/>
          <w:lang w:eastAsia="zh-TW"/>
        </w:rPr>
        <w:t>確定要刪除</w:t>
      </w:r>
      <w:r w:rsidRPr="00333CA8">
        <w:rPr>
          <w:rFonts w:hint="eastAsia"/>
          <w:lang w:eastAsia="zh-TW"/>
        </w:rPr>
        <w:t xml:space="preserve"> ? </w:t>
      </w:r>
      <w:r w:rsidRPr="00AA13CE">
        <w:rPr>
          <w:lang w:eastAsia="zh-TW"/>
        </w:rPr>
        <w:t xml:space="preserve">” </w:t>
      </w:r>
      <w:r w:rsidRPr="001F632C">
        <w:sym w:font="Wingdings" w:char="F0E8"/>
      </w:r>
      <w:r w:rsidRPr="00174D56">
        <w:rPr>
          <w:rFonts w:hint="eastAsia"/>
          <w:lang w:eastAsia="zh-TW"/>
        </w:rPr>
        <w:t>若確定，才執行刪除動作</w:t>
      </w:r>
    </w:p>
    <w:p w:rsidR="006D62E0" w:rsidRPr="00D47D6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D47D64">
        <w:rPr>
          <w:rFonts w:hint="eastAsia"/>
          <w:lang w:eastAsia="zh-TW"/>
        </w:rPr>
        <w:t>異動</w:t>
      </w:r>
      <w:r w:rsidRPr="00D47D64">
        <w:rPr>
          <w:rFonts w:hint="eastAsia"/>
          <w:lang w:eastAsia="zh-TW"/>
        </w:rPr>
        <w:t xml:space="preserve">TABLES </w:t>
      </w:r>
    </w:p>
    <w:p w:rsidR="006D62E0" w:rsidRPr="002C2631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2C2631">
        <w:rPr>
          <w:rFonts w:hint="eastAsia"/>
          <w:lang w:eastAsia="zh-TW"/>
        </w:rPr>
        <w:t>UPDATE DTAAA001</w:t>
      </w:r>
      <w:r w:rsidRPr="002C2631">
        <w:rPr>
          <w:rFonts w:hint="eastAsia"/>
          <w:lang w:eastAsia="zh-TW"/>
        </w:rPr>
        <w:t>理賠受理檔</w:t>
      </w:r>
    </w:p>
    <w:p w:rsidR="006D62E0" w:rsidRPr="007C7966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A00726">
        <w:rPr>
          <w:rFonts w:hint="eastAsia"/>
          <w:lang w:eastAsia="zh-TW"/>
        </w:rPr>
        <w:t xml:space="preserve">CALL  </w:t>
      </w:r>
      <w:r w:rsidRPr="00597712">
        <w:rPr>
          <w:lang w:eastAsia="zh-TW"/>
        </w:rPr>
        <w:t>AA_A0Z001</w:t>
      </w:r>
      <w:r w:rsidRPr="000D5521">
        <w:rPr>
          <w:rFonts w:hint="eastAsia"/>
          <w:lang w:eastAsia="zh-TW"/>
        </w:rPr>
        <w:t xml:space="preserve"> Method3</w:t>
      </w:r>
      <w:r w:rsidRPr="007C7966">
        <w:rPr>
          <w:rFonts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077DE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077DE4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C434A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EF0AD7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47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47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2476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hint="eastAsia"/>
                <w:sz w:val="20"/>
                <w:rPrChange w:id="2477" w:author="陳鐵元" w:date="2016-02-23T11:55:00Z">
                  <w:rPr>
                    <w:rFonts w:ascii="新細明體" w:hAnsi="新細明體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47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47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  <w:rPrChange w:id="2480" w:author="陳鐵元" w:date="2016-02-23T11:55:00Z">
                  <w:rPr>
                    <w:rFonts w:ascii="新細明體" w:hAnsi="新細明體" w:cs="Arial Unicode MS"/>
                    <w:szCs w:val="24"/>
                    <w:lang w:eastAsia="zh-TW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481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48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診斷書處理狀態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2483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48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48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收據處理狀態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2486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48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48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大額給付處理狀態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48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49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0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491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49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解除契約處理狀態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2493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49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49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49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49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登入者ID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49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49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50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50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登入者姓名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50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50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50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50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CURRENT DATE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250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07" w:author="陳鐵元" w:date="2016-02-23T11:55:00Z">
            <w:rPr>
              <w:rFonts w:hint="eastAsia"/>
              <w:lang w:eastAsia="zh-TW"/>
            </w:rPr>
          </w:rPrChange>
        </w:rPr>
        <w:t>失敗處理：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250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09" w:author="陳鐵元" w:date="2016-02-23T11:55:00Z">
            <w:rPr>
              <w:rFonts w:hint="eastAsia"/>
              <w:lang w:eastAsia="zh-TW"/>
            </w:rPr>
          </w:rPrChange>
        </w:rPr>
        <w:t>回覆訊息：</w:t>
      </w:r>
      <w:r w:rsidRPr="003C6E24">
        <w:rPr>
          <w:rFonts w:hint="eastAsia"/>
          <w:lang w:eastAsia="zh-TW"/>
          <w:rPrChange w:id="2510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2511" w:author="陳鐵元" w:date="2016-02-23T11:55:00Z">
            <w:rPr>
              <w:lang w:eastAsia="zh-TW"/>
            </w:rPr>
          </w:rPrChange>
        </w:rPr>
        <w:t>“</w:t>
      </w:r>
      <w:r w:rsidRPr="003C6E24">
        <w:rPr>
          <w:rFonts w:hint="eastAsia"/>
          <w:lang w:eastAsia="zh-TW"/>
          <w:rPrChange w:id="2512" w:author="陳鐵元" w:date="2016-02-23T11:55:00Z">
            <w:rPr>
              <w:rFonts w:hint="eastAsia"/>
              <w:lang w:eastAsia="zh-TW"/>
            </w:rPr>
          </w:rPrChange>
        </w:rPr>
        <w:t>更新理賠受理檔失敗</w:t>
      </w:r>
      <w:r w:rsidRPr="003C6E24">
        <w:rPr>
          <w:lang w:eastAsia="zh-TW"/>
          <w:rPrChange w:id="2513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2514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2515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251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17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2518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2519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20" w:author="陳鐵元" w:date="2016-02-23T11:55:00Z">
            <w:rPr>
              <w:rFonts w:hint="eastAsia"/>
              <w:lang w:eastAsia="zh-TW"/>
            </w:rPr>
          </w:rPrChange>
        </w:rPr>
        <w:t xml:space="preserve">DELETE DTAAA040 </w:t>
      </w:r>
      <w:r w:rsidRPr="003C6E24">
        <w:rPr>
          <w:rFonts w:hint="eastAsia"/>
          <w:lang w:eastAsia="zh-TW"/>
          <w:rPrChange w:id="2521" w:author="陳鐵元" w:date="2016-02-23T11:55:00Z">
            <w:rPr>
              <w:rFonts w:hint="eastAsia"/>
              <w:lang w:eastAsia="zh-TW"/>
            </w:rPr>
          </w:rPrChange>
        </w:rPr>
        <w:t>理賠受理大額給付檔：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  <w:rPrChange w:id="2522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23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細明體" w:eastAsia="細明體" w:hAnsi="細明體" w:hint="eastAsia"/>
          <w:rPrChange w:id="2524" w:author="陳鐵元" w:date="2016-02-23T11:55:00Z">
            <w:rPr>
              <w:rFonts w:ascii="細明體" w:eastAsia="細明體" w:hAnsi="細明體" w:hint="eastAsia"/>
            </w:rPr>
          </w:rPrChange>
        </w:rPr>
        <w:t>AA_A0Z002</w:t>
      </w:r>
      <w:r w:rsidRPr="003C6E24">
        <w:rPr>
          <w:rFonts w:ascii="細明體" w:eastAsia="細明體" w:hAnsi="細明體" w:hint="eastAsia"/>
          <w:lang w:eastAsia="zh-TW"/>
          <w:rPrChange w:id="2525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526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b/>
                <w:bCs/>
                <w:sz w:val="20"/>
                <w:rPrChange w:id="2527" w:author="陳鐵元" w:date="2016-02-23T11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528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b/>
                <w:bCs/>
                <w:sz w:val="20"/>
                <w:rPrChange w:id="2529" w:author="陳鐵元" w:date="2016-02-23T11:55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53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531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53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53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2534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35" w:author="陳鐵元" w:date="2016-02-23T11:55:00Z">
            <w:rPr>
              <w:rFonts w:hint="eastAsia"/>
              <w:lang w:eastAsia="zh-TW"/>
            </w:rPr>
          </w:rPrChange>
        </w:rPr>
        <w:t>失敗處理：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253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37" w:author="陳鐵元" w:date="2016-02-23T11:55:00Z">
            <w:rPr>
              <w:rFonts w:hint="eastAsia"/>
              <w:lang w:eastAsia="zh-TW"/>
            </w:rPr>
          </w:rPrChange>
        </w:rPr>
        <w:t>回覆訊息：</w:t>
      </w:r>
      <w:r w:rsidRPr="003C6E24">
        <w:rPr>
          <w:rFonts w:hint="eastAsia"/>
          <w:lang w:eastAsia="zh-TW"/>
          <w:rPrChange w:id="2538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2539" w:author="陳鐵元" w:date="2016-02-23T11:55:00Z">
            <w:rPr>
              <w:lang w:eastAsia="zh-TW"/>
            </w:rPr>
          </w:rPrChange>
        </w:rPr>
        <w:t>“</w:t>
      </w:r>
      <w:r w:rsidRPr="003C6E24">
        <w:rPr>
          <w:rFonts w:hint="eastAsia"/>
          <w:lang w:eastAsia="zh-TW"/>
          <w:rPrChange w:id="2540" w:author="陳鐵元" w:date="2016-02-23T11:55:00Z">
            <w:rPr>
              <w:rFonts w:hint="eastAsia"/>
              <w:lang w:eastAsia="zh-TW"/>
            </w:rPr>
          </w:rPrChange>
        </w:rPr>
        <w:t>刪除理賠受理大額給付檔失敗</w:t>
      </w:r>
      <w:r w:rsidRPr="003C6E24">
        <w:rPr>
          <w:lang w:eastAsia="zh-TW"/>
          <w:rPrChange w:id="2541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2542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2543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2544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45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2546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2547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48" w:author="陳鐵元" w:date="2016-02-23T11:55:00Z">
            <w:rPr>
              <w:rFonts w:hint="eastAsia"/>
              <w:lang w:eastAsia="zh-TW"/>
            </w:rPr>
          </w:rPrChange>
        </w:rPr>
        <w:t xml:space="preserve">DELETE DTAAA041 </w:t>
      </w:r>
      <w:r w:rsidRPr="003C6E24">
        <w:rPr>
          <w:rFonts w:ascii="新細明體" w:hAnsi="新細明體" w:hint="eastAsia"/>
          <w:rPrChange w:id="2549" w:author="陳鐵元" w:date="2016-02-23T11:55:00Z">
            <w:rPr>
              <w:rFonts w:ascii="新細明體" w:hAnsi="新細明體" w:hint="eastAsia"/>
            </w:rPr>
          </w:rPrChange>
        </w:rPr>
        <w:t>理賠受理殘廢項目檔</w:t>
      </w:r>
      <w:r w:rsidRPr="003C6E24">
        <w:rPr>
          <w:rFonts w:hint="eastAsia"/>
          <w:lang w:eastAsia="zh-TW"/>
          <w:rPrChange w:id="2550" w:author="陳鐵元" w:date="2016-02-23T11:55:00Z">
            <w:rPr>
              <w:rFonts w:hint="eastAsia"/>
              <w:lang w:eastAsia="zh-TW"/>
            </w:rPr>
          </w:rPrChange>
        </w:rPr>
        <w:t>：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  <w:rPrChange w:id="2551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52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細明體" w:eastAsia="細明體" w:hAnsi="細明體" w:hint="eastAsia"/>
          <w:rPrChange w:id="2553" w:author="陳鐵元" w:date="2016-02-23T11:55:00Z">
            <w:rPr>
              <w:rFonts w:ascii="細明體" w:eastAsia="細明體" w:hAnsi="細明體" w:hint="eastAsia"/>
            </w:rPr>
          </w:rPrChange>
        </w:rPr>
        <w:t>AA_A0Z0</w:t>
      </w:r>
      <w:r w:rsidRPr="003C6E24">
        <w:rPr>
          <w:rFonts w:ascii="細明體" w:eastAsia="細明體" w:hAnsi="細明體" w:hint="eastAsia"/>
          <w:lang w:eastAsia="zh-TW"/>
          <w:rPrChange w:id="2554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15.Method2：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555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b/>
                <w:bCs/>
                <w:sz w:val="20"/>
                <w:rPrChange w:id="2556" w:author="陳鐵元" w:date="2016-02-23T11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557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b/>
                <w:bCs/>
                <w:sz w:val="20"/>
                <w:rPrChange w:id="2558" w:author="陳鐵元" w:date="2016-02-23T11:55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55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56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56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56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2563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64" w:author="陳鐵元" w:date="2016-02-23T11:55:00Z">
            <w:rPr>
              <w:rFonts w:hint="eastAsia"/>
              <w:lang w:eastAsia="zh-TW"/>
            </w:rPr>
          </w:rPrChange>
        </w:rPr>
        <w:t>失敗處理：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256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66" w:author="陳鐵元" w:date="2016-02-23T11:55:00Z">
            <w:rPr>
              <w:rFonts w:hint="eastAsia"/>
              <w:lang w:eastAsia="zh-TW"/>
            </w:rPr>
          </w:rPrChange>
        </w:rPr>
        <w:t>回覆訊息：</w:t>
      </w:r>
      <w:r w:rsidRPr="003C6E24">
        <w:rPr>
          <w:rFonts w:hint="eastAsia"/>
          <w:lang w:eastAsia="zh-TW"/>
          <w:rPrChange w:id="2567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2568" w:author="陳鐵元" w:date="2016-02-23T11:55:00Z">
            <w:rPr>
              <w:lang w:eastAsia="zh-TW"/>
            </w:rPr>
          </w:rPrChange>
        </w:rPr>
        <w:t>“</w:t>
      </w:r>
      <w:r w:rsidRPr="003C6E24">
        <w:rPr>
          <w:rFonts w:hint="eastAsia"/>
          <w:lang w:eastAsia="zh-TW"/>
          <w:rPrChange w:id="2569" w:author="陳鐵元" w:date="2016-02-23T11:55:00Z">
            <w:rPr>
              <w:rFonts w:hint="eastAsia"/>
              <w:lang w:eastAsia="zh-TW"/>
            </w:rPr>
          </w:rPrChange>
        </w:rPr>
        <w:t>刪除</w:t>
      </w:r>
      <w:r w:rsidRPr="003C6E24">
        <w:rPr>
          <w:rFonts w:ascii="新細明體" w:hAnsi="新細明體" w:hint="eastAsia"/>
          <w:lang w:eastAsia="zh-TW"/>
          <w:rPrChange w:id="2570" w:author="陳鐵元" w:date="2016-02-23T11:55:00Z">
            <w:rPr>
              <w:rFonts w:ascii="新細明體" w:hAnsi="新細明體" w:hint="eastAsia"/>
              <w:lang w:eastAsia="zh-TW"/>
            </w:rPr>
          </w:rPrChange>
        </w:rPr>
        <w:t>理賠受理殘廢項目檔</w:t>
      </w:r>
      <w:r w:rsidRPr="003C6E24">
        <w:rPr>
          <w:rFonts w:hint="eastAsia"/>
          <w:lang w:eastAsia="zh-TW"/>
          <w:rPrChange w:id="2571" w:author="陳鐵元" w:date="2016-02-23T11:55:00Z">
            <w:rPr>
              <w:rFonts w:hint="eastAsia"/>
              <w:lang w:eastAsia="zh-TW"/>
            </w:rPr>
          </w:rPrChange>
        </w:rPr>
        <w:t>失敗</w:t>
      </w:r>
      <w:r w:rsidRPr="003C6E24">
        <w:rPr>
          <w:lang w:eastAsia="zh-TW"/>
          <w:rPrChange w:id="2572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2573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2574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257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76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2577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  <w:rPrChange w:id="257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79" w:author="陳鐵元" w:date="2016-02-23T11:55:00Z">
            <w:rPr>
              <w:rFonts w:hint="eastAsia"/>
              <w:lang w:eastAsia="zh-TW"/>
            </w:rPr>
          </w:rPrChange>
        </w:rPr>
        <w:t>刪除結果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2580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81" w:author="陳鐵元" w:date="2016-02-23T11:55:00Z">
            <w:rPr>
              <w:rFonts w:hint="eastAsia"/>
              <w:lang w:eastAsia="zh-TW"/>
            </w:rPr>
          </w:rPrChange>
        </w:rPr>
        <w:t>成功</w:t>
      </w:r>
      <w:r w:rsidRPr="003C6E24">
        <w:rPr>
          <w:lang w:eastAsia="zh-TW"/>
          <w:rPrChange w:id="2582" w:author="陳鐵元" w:date="2016-02-23T11:55:00Z">
            <w:rPr>
              <w:lang w:eastAsia="zh-TW"/>
            </w:rPr>
          </w:rPrChange>
        </w:rPr>
        <w:sym w:font="Wingdings" w:char="F0E8"/>
      </w:r>
      <w:r w:rsidRPr="003C6E24">
        <w:rPr>
          <w:rFonts w:hint="eastAsia"/>
          <w:lang w:eastAsia="zh-TW"/>
          <w:rPrChange w:id="2583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2584" w:author="陳鐵元" w:date="2016-02-23T11:55:00Z">
            <w:rPr>
              <w:rFonts w:hint="eastAsia"/>
              <w:lang w:eastAsia="zh-TW"/>
            </w:rPr>
          </w:rPrChange>
        </w:rPr>
        <w:t>顯示訊息：</w:t>
      </w:r>
      <w:r w:rsidRPr="003C6E24">
        <w:rPr>
          <w:lang w:eastAsia="zh-TW"/>
          <w:rPrChange w:id="2585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2586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2587" w:author="陳鐵元" w:date="2016-02-23T11:55:00Z">
            <w:rPr>
              <w:rFonts w:hint="eastAsia"/>
              <w:lang w:eastAsia="zh-TW"/>
            </w:rPr>
          </w:rPrChange>
        </w:rPr>
        <w:t>刪除成功</w:t>
      </w:r>
      <w:r w:rsidRPr="003C6E24">
        <w:rPr>
          <w:lang w:eastAsia="zh-TW"/>
          <w:rPrChange w:id="2588" w:author="陳鐵元" w:date="2016-02-23T11:55:00Z">
            <w:rPr>
              <w:lang w:eastAsia="zh-TW"/>
            </w:rPr>
          </w:rPrChange>
        </w:rPr>
        <w:t>”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2589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590" w:author="陳鐵元" w:date="2016-02-23T11:55:00Z">
            <w:rPr>
              <w:rFonts w:hint="eastAsia"/>
              <w:lang w:eastAsia="zh-TW"/>
            </w:rPr>
          </w:rPrChange>
        </w:rPr>
        <w:t>失敗</w:t>
      </w:r>
      <w:r w:rsidRPr="003C6E24">
        <w:rPr>
          <w:lang w:eastAsia="zh-TW"/>
          <w:rPrChange w:id="2591" w:author="陳鐵元" w:date="2016-02-23T11:55:00Z">
            <w:rPr>
              <w:lang w:eastAsia="zh-TW"/>
            </w:rPr>
          </w:rPrChange>
        </w:rPr>
        <w:sym w:font="Wingdings" w:char="F0E8"/>
      </w:r>
      <w:r w:rsidRPr="003C6E24">
        <w:rPr>
          <w:rFonts w:hint="eastAsia"/>
          <w:lang w:eastAsia="zh-TW"/>
          <w:rPrChange w:id="2592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2593" w:author="陳鐵元" w:date="2016-02-23T11:55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2594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2595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診斷書</w:t>
      </w:r>
    </w:p>
    <w:p w:rsidR="006D62E0" w:rsidRPr="00C576BF" w:rsidRDefault="006D62E0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lang w:eastAsia="zh-TW"/>
        </w:rPr>
      </w:pPr>
      <w:r w:rsidRPr="00C576BF">
        <w:rPr>
          <w:rFonts w:hint="eastAsia"/>
          <w:lang w:eastAsia="zh-TW"/>
        </w:rPr>
        <w:t xml:space="preserve">Link AAA0_0200  </w:t>
      </w:r>
      <w:r w:rsidRPr="00C576BF">
        <w:rPr>
          <w:rFonts w:ascii="新細明體" w:hAnsi="新細明體" w:cs="New Gulim" w:hint="eastAsia"/>
          <w:lang w:eastAsia="zh-TW"/>
        </w:rPr>
        <w:t>診斷書輸入頁面 ：</w:t>
      </w:r>
    </w:p>
    <w:p w:rsidR="006D62E0" w:rsidRPr="00C576BF" w:rsidRDefault="006D62E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 w:rsidRPr="00C576BF">
        <w:rPr>
          <w:rFonts w:hint="eastAsia"/>
          <w:lang w:eastAsia="zh-TW"/>
        </w:rPr>
        <w:t>輸入參數：受理編號。</w:t>
      </w: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2596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2597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收據</w:t>
      </w:r>
    </w:p>
    <w:p w:rsidR="006D62E0" w:rsidRPr="00C576BF" w:rsidRDefault="006D62E0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lang w:eastAsia="zh-TW"/>
        </w:rPr>
      </w:pPr>
      <w:r w:rsidRPr="00C576BF">
        <w:rPr>
          <w:rFonts w:hint="eastAsia"/>
          <w:lang w:eastAsia="zh-TW"/>
        </w:rPr>
        <w:t xml:space="preserve">Link AAA0_0300  </w:t>
      </w:r>
      <w:r w:rsidRPr="00C576BF">
        <w:rPr>
          <w:rFonts w:hint="eastAsia"/>
          <w:lang w:eastAsia="zh-TW"/>
        </w:rPr>
        <w:t>收據</w:t>
      </w:r>
      <w:r w:rsidRPr="00C576BF">
        <w:rPr>
          <w:rFonts w:ascii="新細明體" w:hAnsi="新細明體" w:cs="New Gulim" w:hint="eastAsia"/>
          <w:lang w:eastAsia="zh-TW"/>
        </w:rPr>
        <w:t>輸入頁面 ：</w:t>
      </w:r>
    </w:p>
    <w:p w:rsidR="006D62E0" w:rsidRPr="00324ED6" w:rsidRDefault="006D62E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 w:rsidRPr="00324ED6">
        <w:rPr>
          <w:rFonts w:hint="eastAsia"/>
          <w:lang w:eastAsia="zh-TW"/>
        </w:rPr>
        <w:t>輸入參數：受理編號。</w:t>
      </w: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2598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2599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大額給付</w:t>
      </w:r>
    </w:p>
    <w:p w:rsidR="006D62E0" w:rsidRPr="00C576BF" w:rsidRDefault="006D62E0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lang w:eastAsia="zh-TW"/>
        </w:rPr>
      </w:pPr>
      <w:r w:rsidRPr="00C576BF">
        <w:rPr>
          <w:rFonts w:hint="eastAsia"/>
          <w:lang w:eastAsia="zh-TW"/>
        </w:rPr>
        <w:t xml:space="preserve">Link AAA0_0400  </w:t>
      </w:r>
      <w:r w:rsidRPr="00C576BF">
        <w:rPr>
          <w:rFonts w:hint="eastAsia"/>
          <w:lang w:eastAsia="zh-TW"/>
        </w:rPr>
        <w:t>大額給付</w:t>
      </w:r>
      <w:r w:rsidRPr="00C576BF">
        <w:rPr>
          <w:rFonts w:ascii="新細明體" w:hAnsi="新細明體" w:cs="New Gulim" w:hint="eastAsia"/>
          <w:lang w:eastAsia="zh-TW"/>
        </w:rPr>
        <w:t>輸入頁面 ：</w:t>
      </w:r>
    </w:p>
    <w:p w:rsidR="006D62E0" w:rsidRPr="00324ED6" w:rsidRDefault="006D62E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 w:rsidRPr="00324ED6">
        <w:rPr>
          <w:rFonts w:hint="eastAsia"/>
          <w:lang w:eastAsia="zh-TW"/>
        </w:rPr>
        <w:t>輸入參數：受理編號。</w:t>
      </w: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2600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2601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解除契約</w:t>
      </w:r>
    </w:p>
    <w:p w:rsidR="006D62E0" w:rsidRPr="00C576BF" w:rsidRDefault="006D62E0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lang w:eastAsia="zh-TW"/>
        </w:rPr>
      </w:pPr>
      <w:r w:rsidRPr="00C576BF">
        <w:rPr>
          <w:rFonts w:hint="eastAsia"/>
          <w:lang w:eastAsia="zh-TW"/>
        </w:rPr>
        <w:t xml:space="preserve">Link AAA0_0500  </w:t>
      </w:r>
      <w:r w:rsidRPr="00C576BF">
        <w:rPr>
          <w:rFonts w:hint="eastAsia"/>
          <w:lang w:eastAsia="zh-TW"/>
        </w:rPr>
        <w:t>解除契約</w:t>
      </w:r>
      <w:r w:rsidRPr="00C576BF">
        <w:rPr>
          <w:rFonts w:ascii="新細明體" w:hAnsi="新細明體" w:cs="New Gulim" w:hint="eastAsia"/>
          <w:lang w:eastAsia="zh-TW"/>
        </w:rPr>
        <w:t>輸入頁面 ：</w:t>
      </w:r>
    </w:p>
    <w:p w:rsidR="006D62E0" w:rsidRPr="00324ED6" w:rsidRDefault="006D62E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 w:rsidRPr="00324ED6">
        <w:rPr>
          <w:rFonts w:hint="eastAsia"/>
          <w:lang w:eastAsia="zh-TW"/>
        </w:rPr>
        <w:t>輸入參數：受理編號。</w:t>
      </w: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2602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2603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資料確認</w:t>
      </w:r>
    </w:p>
    <w:p w:rsidR="006D62E0" w:rsidRPr="00C576BF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C576BF">
        <w:rPr>
          <w:rFonts w:hint="eastAsia"/>
          <w:lang w:eastAsia="zh-TW"/>
        </w:rPr>
        <w:t>檢核：</w:t>
      </w:r>
    </w:p>
    <w:p w:rsidR="006D62E0" w:rsidRPr="00324ED6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324ED6">
        <w:rPr>
          <w:rFonts w:hint="eastAsia"/>
          <w:lang w:eastAsia="zh-TW"/>
        </w:rPr>
        <w:t>同輸入。</w:t>
      </w:r>
    </w:p>
    <w:p w:rsidR="006D62E0" w:rsidRPr="00AA13CE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333CA8">
        <w:rPr>
          <w:rFonts w:hint="eastAsia"/>
          <w:lang w:eastAsia="zh-TW"/>
        </w:rPr>
        <w:t>檢查畫面資料是否有被修改過，若有修改過</w:t>
      </w:r>
    </w:p>
    <w:p w:rsidR="006D62E0" w:rsidRPr="00174D56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1F632C">
        <w:rPr>
          <w:rFonts w:hint="eastAsia"/>
          <w:lang w:eastAsia="zh-TW"/>
        </w:rPr>
        <w:t>顯示確認訊息：</w:t>
      </w:r>
      <w:r w:rsidRPr="00174D56">
        <w:rPr>
          <w:lang w:eastAsia="zh-TW"/>
        </w:rPr>
        <w:t>”</w:t>
      </w:r>
      <w:r w:rsidRPr="00174D56">
        <w:rPr>
          <w:rFonts w:hint="eastAsia"/>
          <w:lang w:eastAsia="zh-TW"/>
        </w:rPr>
        <w:t>您已修改過資料</w:t>
      </w:r>
      <w:r w:rsidRPr="00174D56">
        <w:rPr>
          <w:rFonts w:ascii="新細明體" w:hAnsi="新細明體" w:hint="eastAsia"/>
          <w:lang w:eastAsia="zh-TW"/>
        </w:rPr>
        <w:t xml:space="preserve"> ，是否確認</w:t>
      </w:r>
      <w:r w:rsidRPr="00174D56">
        <w:rPr>
          <w:lang w:eastAsia="zh-TW"/>
        </w:rPr>
        <w:t>”</w:t>
      </w:r>
      <w:r w:rsidRPr="00174D56">
        <w:rPr>
          <w:rFonts w:hint="eastAsia"/>
          <w:lang w:eastAsia="zh-TW"/>
        </w:rPr>
        <w:t xml:space="preserve">  +  </w:t>
      </w:r>
      <w:r w:rsidRPr="00174D56">
        <w:rPr>
          <w:rFonts w:hint="eastAsia"/>
          <w:lang w:eastAsia="zh-TW"/>
        </w:rPr>
        <w:t>修改過的欄位。</w:t>
      </w:r>
    </w:p>
    <w:p w:rsidR="006D62E0" w:rsidRPr="002C2631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D47D64">
        <w:sym w:font="Wingdings" w:char="F0E8"/>
      </w:r>
      <w:r w:rsidRPr="00D47D64">
        <w:rPr>
          <w:rFonts w:hint="eastAsia"/>
          <w:lang w:eastAsia="zh-TW"/>
        </w:rPr>
        <w:t>若否，將畫面上資料回復未異動前資料，</w:t>
      </w:r>
      <w:r w:rsidRPr="002C2631">
        <w:rPr>
          <w:rFonts w:hint="eastAsia"/>
          <w:lang w:eastAsia="zh-TW"/>
        </w:rPr>
        <w:t>Return</w:t>
      </w:r>
      <w:r w:rsidRPr="002C2631">
        <w:rPr>
          <w:rFonts w:hint="eastAsia"/>
          <w:lang w:eastAsia="zh-TW"/>
        </w:rPr>
        <w:t>。</w:t>
      </w:r>
    </w:p>
    <w:p w:rsidR="006D62E0" w:rsidRPr="000D5521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A00726">
        <w:sym w:font="Wingdings" w:char="F0E8"/>
      </w:r>
      <w:r w:rsidRPr="00597712">
        <w:rPr>
          <w:rFonts w:hint="eastAsia"/>
          <w:lang w:eastAsia="zh-TW"/>
        </w:rPr>
        <w:t>若是，才繼續執行下列動作</w:t>
      </w:r>
    </w:p>
    <w:p w:rsidR="006D62E0" w:rsidRPr="00077DE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7C7966">
        <w:rPr>
          <w:rFonts w:hint="eastAsia"/>
          <w:lang w:eastAsia="zh-TW"/>
        </w:rPr>
        <w:t>異動</w:t>
      </w:r>
      <w:r w:rsidRPr="00077DE4">
        <w:rPr>
          <w:rFonts w:hint="eastAsia"/>
          <w:lang w:eastAsia="zh-TW"/>
        </w:rPr>
        <w:t xml:space="preserve">TABLES </w:t>
      </w:r>
    </w:p>
    <w:p w:rsidR="006D62E0" w:rsidRPr="00DD1A95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EF0AD7">
        <w:rPr>
          <w:rFonts w:hint="eastAsia"/>
          <w:lang w:eastAsia="zh-TW"/>
        </w:rPr>
        <w:t>UPDATE DTAAA001</w:t>
      </w:r>
      <w:r w:rsidRPr="00C434A4">
        <w:rPr>
          <w:rFonts w:hint="eastAsia"/>
          <w:lang w:eastAsia="zh-TW"/>
        </w:rPr>
        <w:t>理賠受理檔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  <w:rPrChange w:id="2604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605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細明體" w:eastAsia="細明體" w:hAnsi="細明體" w:hint="eastAsia"/>
          <w:rPrChange w:id="2606" w:author="陳鐵元" w:date="2016-02-23T11:55:00Z">
            <w:rPr>
              <w:rFonts w:ascii="細明體" w:eastAsia="細明體" w:hAnsi="細明體" w:hint="eastAsia"/>
            </w:rPr>
          </w:rPrChange>
        </w:rPr>
        <w:t>AA_A0Z00</w:t>
      </w:r>
      <w:r w:rsidRPr="003C6E24">
        <w:rPr>
          <w:rFonts w:ascii="細明體" w:eastAsia="細明體" w:hAnsi="細明體" w:hint="eastAsia"/>
          <w:lang w:eastAsia="zh-TW"/>
          <w:rPrChange w:id="2607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1.Method3：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608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b/>
                <w:bCs/>
                <w:sz w:val="20"/>
                <w:rPrChange w:id="2609" w:author="陳鐵元" w:date="2016-02-23T11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610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b/>
                <w:bCs/>
                <w:sz w:val="20"/>
                <w:rPrChange w:id="2611" w:author="陳鐵元" w:date="2016-02-23T11:55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61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61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1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61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616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61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1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61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62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診斷書處理狀態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2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62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62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收據處理狀態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2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62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626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大額給付處理狀態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2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62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2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62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63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解除契約處理狀態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3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63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63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資料確認碼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3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63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IF 資料有修改</w:t>
            </w:r>
          </w:p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3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63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 xml:space="preserve">     </w:t>
            </w:r>
            <w:r w:rsidRPr="003C6E24">
              <w:rPr>
                <w:rFonts w:ascii="新細明體" w:hAnsi="新細明體" w:cs="Arial Unicode MS"/>
                <w:sz w:val="20"/>
                <w:rPrChange w:id="2638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  <w:t>‘</w:t>
            </w:r>
            <w:r w:rsidRPr="003C6E24">
              <w:rPr>
                <w:rFonts w:ascii="新細明體" w:hAnsi="新細明體" w:cs="Arial Unicode MS" w:hint="eastAsia"/>
                <w:sz w:val="20"/>
                <w:rPrChange w:id="263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N</w:t>
            </w:r>
            <w:r w:rsidRPr="003C6E24">
              <w:rPr>
                <w:rFonts w:ascii="新細明體" w:hAnsi="新細明體" w:cs="Arial Unicode MS"/>
                <w:sz w:val="20"/>
                <w:rPrChange w:id="2640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  <w:t>’</w:t>
            </w:r>
          </w:p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4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64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ELSE</w:t>
            </w:r>
          </w:p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4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64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 xml:space="preserve">     </w:t>
            </w:r>
            <w:r w:rsidRPr="003C6E24">
              <w:rPr>
                <w:rFonts w:ascii="新細明體" w:hAnsi="新細明體" w:cs="Arial Unicode MS"/>
                <w:sz w:val="20"/>
                <w:rPrChange w:id="2645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  <w:t>‘</w:t>
            </w:r>
            <w:r w:rsidRPr="003C6E24">
              <w:rPr>
                <w:rFonts w:ascii="新細明體" w:hAnsi="新細明體" w:cs="Arial Unicode MS" w:hint="eastAsia"/>
                <w:sz w:val="20"/>
                <w:rPrChange w:id="264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Y</w:t>
            </w:r>
            <w:r w:rsidRPr="003C6E24">
              <w:rPr>
                <w:rFonts w:ascii="新細明體" w:hAnsi="新細明體" w:cs="Arial Unicode MS"/>
                <w:sz w:val="20"/>
                <w:rPrChange w:id="2647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  <w:t>’</w:t>
            </w:r>
          </w:p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4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64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END IF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65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651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5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65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65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65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5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65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登入者姓名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65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65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6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66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Current Date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2662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663" w:author="陳鐵元" w:date="2016-02-23T11:55:00Z">
            <w:rPr>
              <w:rFonts w:hint="eastAsia"/>
              <w:lang w:eastAsia="zh-TW"/>
            </w:rPr>
          </w:rPrChange>
        </w:rPr>
        <w:t>失敗處理：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2664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665" w:author="陳鐵元" w:date="2016-02-23T11:55:00Z">
            <w:rPr>
              <w:rFonts w:hint="eastAsia"/>
              <w:lang w:eastAsia="zh-TW"/>
            </w:rPr>
          </w:rPrChange>
        </w:rPr>
        <w:t>回覆訊息：</w:t>
      </w:r>
      <w:r w:rsidRPr="003C6E24">
        <w:rPr>
          <w:rFonts w:hint="eastAsia"/>
          <w:lang w:eastAsia="zh-TW"/>
          <w:rPrChange w:id="2666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2667" w:author="陳鐵元" w:date="2016-02-23T11:55:00Z">
            <w:rPr>
              <w:lang w:eastAsia="zh-TW"/>
            </w:rPr>
          </w:rPrChange>
        </w:rPr>
        <w:t>“</w:t>
      </w:r>
      <w:r w:rsidRPr="003C6E24">
        <w:rPr>
          <w:rFonts w:hint="eastAsia"/>
          <w:lang w:eastAsia="zh-TW"/>
          <w:rPrChange w:id="2668" w:author="陳鐵元" w:date="2016-02-23T11:55:00Z">
            <w:rPr>
              <w:rFonts w:hint="eastAsia"/>
              <w:lang w:eastAsia="zh-TW"/>
            </w:rPr>
          </w:rPrChange>
        </w:rPr>
        <w:t>更新理賠受理檔失敗</w:t>
      </w:r>
      <w:r w:rsidRPr="003C6E24">
        <w:rPr>
          <w:lang w:eastAsia="zh-TW"/>
          <w:rPrChange w:id="2669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2670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2671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2672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673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2674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267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676" w:author="陳鐵元" w:date="2016-02-23T11:55:00Z">
            <w:rPr>
              <w:rFonts w:hint="eastAsia"/>
              <w:lang w:eastAsia="zh-TW"/>
            </w:rPr>
          </w:rPrChange>
        </w:rPr>
        <w:t xml:space="preserve">UPDATE DTAAA040 </w:t>
      </w:r>
      <w:r w:rsidRPr="003C6E24">
        <w:rPr>
          <w:rFonts w:hint="eastAsia"/>
          <w:lang w:eastAsia="zh-TW"/>
          <w:rPrChange w:id="2677" w:author="陳鐵元" w:date="2016-02-23T11:55:00Z">
            <w:rPr>
              <w:rFonts w:hint="eastAsia"/>
              <w:lang w:eastAsia="zh-TW"/>
            </w:rPr>
          </w:rPrChange>
        </w:rPr>
        <w:t>理賠受理申請書檔：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267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679" w:author="陳鐵元" w:date="2016-02-23T11:55:00Z">
            <w:rPr>
              <w:rFonts w:hint="eastAsia"/>
              <w:lang w:eastAsia="zh-TW"/>
            </w:rPr>
          </w:rPrChange>
        </w:rPr>
        <w:t xml:space="preserve">IF </w:t>
      </w:r>
      <w:r w:rsidRPr="003C6E24">
        <w:rPr>
          <w:rFonts w:hint="eastAsia"/>
          <w:lang w:eastAsia="zh-TW"/>
          <w:rPrChange w:id="2680" w:author="陳鐵元" w:date="2016-02-23T11:55:00Z">
            <w:rPr>
              <w:rFonts w:hint="eastAsia"/>
              <w:lang w:eastAsia="zh-TW"/>
            </w:rPr>
          </w:rPrChange>
        </w:rPr>
        <w:t>申請書資料有異動才須執行本</w:t>
      </w:r>
      <w:r w:rsidRPr="003C6E24">
        <w:rPr>
          <w:rFonts w:hint="eastAsia"/>
          <w:lang w:eastAsia="zh-TW"/>
          <w:rPrChange w:id="2681" w:author="陳鐵元" w:date="2016-02-23T11:55:00Z">
            <w:rPr>
              <w:rFonts w:hint="eastAsia"/>
              <w:lang w:eastAsia="zh-TW"/>
            </w:rPr>
          </w:rPrChange>
        </w:rPr>
        <w:t>STEP</w:t>
      </w:r>
      <w:r w:rsidRPr="003C6E24">
        <w:rPr>
          <w:rFonts w:hint="eastAsia"/>
          <w:lang w:eastAsia="zh-TW"/>
          <w:rPrChange w:id="2682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lang w:eastAsia="zh-TW"/>
          <w:rPrChange w:id="2683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2684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細明體" w:eastAsia="細明體" w:hAnsi="細明體" w:hint="eastAsia"/>
          <w:lang w:eastAsia="zh-TW"/>
          <w:rPrChange w:id="2685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AA_A0Z005.Method3：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2686">
          <w:tblGrid>
            <w:gridCol w:w="2440"/>
            <w:gridCol w:w="737"/>
            <w:gridCol w:w="2763"/>
          </w:tblGrid>
        </w:tblGridChange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687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b/>
                <w:bCs/>
                <w:sz w:val="20"/>
                <w:rPrChange w:id="2688" w:author="陳鐵元" w:date="2016-02-23T11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689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b/>
                <w:bCs/>
                <w:sz w:val="20"/>
                <w:rPrChange w:id="2690" w:author="陳鐵元" w:date="2016-02-23T11:55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2691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269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9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69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269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696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受理_社保身分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69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69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269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700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核定_社保身分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0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597712" w:rsidRDefault="006D62E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2631">
              <w:rPr>
                <w:rFonts w:ascii="細明體" w:eastAsia="細明體" w:hAnsi="細明體" w:cs="Arial Unicode MS" w:hint="eastAsia"/>
                <w:sz w:val="20"/>
              </w:rPr>
              <w:t>受理</w:t>
            </w:r>
            <w:r w:rsidRPr="00A00726">
              <w:rPr>
                <w:rFonts w:ascii="細明體" w:eastAsia="細明體" w:hAnsi="細明體" w:cs="Arial Unicode MS" w:hint="eastAsia"/>
                <w:sz w:val="20"/>
              </w:rPr>
              <w:t>_</w:t>
            </w:r>
            <w:r w:rsidRPr="00597712">
              <w:rPr>
                <w:rFonts w:ascii="細明體" w:eastAsia="細明體" w:hAnsi="細明體" w:cs="Arial Unicode MS" w:hint="eastAsia"/>
                <w:sz w:val="20"/>
              </w:rPr>
              <w:t>殘疾鑑定日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7C7966" w:rsidRDefault="006D62E0">
            <w:pPr>
              <w:rPr>
                <w:rFonts w:ascii="新細明體" w:hAnsi="新細明體" w:cs="Arial Unicode MS" w:hint="eastAsia"/>
                <w:sz w:val="20"/>
              </w:rPr>
            </w:pPr>
            <w:r w:rsidRPr="000D5521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0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0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核定_殘疾鑑定日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0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0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0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受理_身故日期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0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70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0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1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核定_身故日期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1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1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1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受理_癌症身故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1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71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1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1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核定_癌症身故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1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62611" w:rsidRPr="003C6E24" w:rsidTr="0066261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62611" w:rsidRPr="003C6E24" w:rsidRDefault="00662611" w:rsidP="00662611">
            <w:pPr>
              <w:rPr>
                <w:rFonts w:ascii="細明體" w:eastAsia="細明體" w:hAnsi="細明體" w:cs="Arial Unicode MS" w:hint="eastAsia"/>
                <w:sz w:val="20"/>
                <w:rPrChange w:id="271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2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受理_員工福團意外特約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62611" w:rsidRPr="003C6E24" w:rsidRDefault="00662611" w:rsidP="00662611">
            <w:pPr>
              <w:rPr>
                <w:rFonts w:ascii="新細明體" w:hAnsi="新細明體" w:cs="Arial Unicode MS" w:hint="eastAsia"/>
                <w:sz w:val="20"/>
                <w:rPrChange w:id="272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72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62611" w:rsidRPr="003C6E24" w:rsidTr="0066261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62611" w:rsidRPr="003C6E24" w:rsidRDefault="00662611" w:rsidP="00662611">
            <w:pPr>
              <w:rPr>
                <w:rFonts w:ascii="細明體" w:eastAsia="細明體" w:hAnsi="細明體" w:cs="Arial Unicode MS" w:hint="eastAsia"/>
                <w:sz w:val="20"/>
                <w:rPrChange w:id="272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2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核定_員工福團意外特約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62611" w:rsidRPr="003C6E24" w:rsidRDefault="00662611" w:rsidP="00662611">
            <w:pPr>
              <w:rPr>
                <w:rFonts w:ascii="新細明體" w:hAnsi="新細明體" w:cs="Arial Unicode MS" w:hint="eastAsia"/>
                <w:sz w:val="20"/>
                <w:rPrChange w:id="272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2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2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受理_全殘項目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2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72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3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3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核定_全殘項目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3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C705D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細明體" w:eastAsia="細明體" w:hAnsi="細明體" w:cs="Arial Unicode MS" w:hint="eastAsia"/>
                <w:sz w:val="20"/>
                <w:rPrChange w:id="273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3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受理_全殘關懷金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新細明體" w:hAnsi="新細明體" w:cs="Arial Unicode MS" w:hint="eastAsia"/>
                <w:sz w:val="20"/>
                <w:rPrChange w:id="273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73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C705D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細明體" w:eastAsia="細明體" w:hAnsi="細明體" w:cs="Arial Unicode MS" w:hint="eastAsia"/>
                <w:sz w:val="20"/>
                <w:rPrChange w:id="273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3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核定_全殘關懷金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新細明體" w:hAnsi="新細明體" w:cs="Arial Unicode MS" w:hint="eastAsia"/>
                <w:sz w:val="20"/>
                <w:rPrChange w:id="273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4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4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受理_重大疾病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4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74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4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4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核定_重大疾病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4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4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4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受理_特定傷病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4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75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/>
                <w:sz w:val="20"/>
                <w:rPrChange w:id="2751" w:author="陳鐵元" w:date="2016-02-23T11:55:00Z">
                  <w:rPr>
                    <w:rFonts w:ascii="細明體" w:eastAsia="細明體" w:hAnsi="細明體" w:cs="Arial Unicode MS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5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核定_特定傷病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5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5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5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受理_豁免原因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5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75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5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5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核定_豁免原因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6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6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6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受理_燒燙傷等級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6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76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6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6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核定_燒燙傷等級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6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6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6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受理_生命末期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7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77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7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7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核定_生命末期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7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7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7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受理_長期看護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7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77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7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8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核定_長期看護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8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8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8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受理_結婚津貼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8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78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8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8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核定_結婚津貼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8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8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9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受理_生育津貼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9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79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9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9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核定_生育津貼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9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79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79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受理_分娩日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79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79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80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0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核定_分娩日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80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80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0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受理_嬰兒數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80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80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280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0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核定_嬰兒數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280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F361D2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>
            <w:pPr>
              <w:rPr>
                <w:rFonts w:ascii="細明體" w:eastAsia="細明體" w:hAnsi="細明體" w:cs="Arial Unicode MS" w:hint="eastAsia"/>
                <w:sz w:val="20"/>
                <w:rPrChange w:id="281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1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受理_流產日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>
            <w:pPr>
              <w:rPr>
                <w:rFonts w:ascii="新細明體" w:hAnsi="新細明體" w:cs="Arial Unicode MS" w:hint="eastAsia"/>
                <w:sz w:val="20"/>
                <w:rPrChange w:id="281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81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F361D2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>
            <w:pPr>
              <w:rPr>
                <w:rFonts w:ascii="細明體" w:eastAsia="細明體" w:hAnsi="細明體" w:cs="Arial Unicode MS" w:hint="eastAsia"/>
                <w:sz w:val="20"/>
                <w:rPrChange w:id="281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1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核定_流產日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>
            <w:pPr>
              <w:rPr>
                <w:rFonts w:ascii="新細明體" w:hAnsi="新細明體" w:cs="Arial Unicode MS" w:hint="eastAsia"/>
                <w:sz w:val="20"/>
                <w:rPrChange w:id="281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F361D2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>
            <w:pPr>
              <w:rPr>
                <w:rFonts w:ascii="細明體" w:eastAsia="細明體" w:hAnsi="細明體" w:cs="Arial Unicode MS" w:hint="eastAsia"/>
                <w:sz w:val="20"/>
                <w:rPrChange w:id="281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1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受理_理賠年金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>
            <w:pPr>
              <w:rPr>
                <w:rFonts w:ascii="細明體" w:eastAsia="細明體" w:hAnsi="細明體" w:hint="eastAsia"/>
                <w:sz w:val="20"/>
                <w:rPrChange w:id="281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820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畫面</w:t>
            </w:r>
          </w:p>
          <w:p w:rsidR="00F361D2" w:rsidRPr="003C6E24" w:rsidRDefault="00F361D2">
            <w:pPr>
              <w:rPr>
                <w:rFonts w:ascii="新細明體" w:hAnsi="新細明體" w:cs="Arial Unicode MS" w:hint="eastAsia"/>
                <w:sz w:val="20"/>
                <w:rPrChange w:id="282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2822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(0:無；1:分期給付；2:提前一次給付)</w:t>
            </w:r>
          </w:p>
        </w:tc>
      </w:tr>
      <w:tr w:rsidR="00F361D2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>
            <w:pPr>
              <w:rPr>
                <w:rFonts w:ascii="細明體" w:eastAsia="細明體" w:hAnsi="細明體" w:cs="Arial Unicode MS" w:hint="eastAsia"/>
                <w:sz w:val="20"/>
                <w:rPrChange w:id="282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2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核定_理賠年金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>
            <w:pPr>
              <w:rPr>
                <w:rFonts w:ascii="新細明體" w:hAnsi="新細明體" w:cs="Arial Unicode MS" w:hint="eastAsia"/>
                <w:sz w:val="20"/>
                <w:rPrChange w:id="282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F361D2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 w:rsidP="006D62E0">
            <w:pPr>
              <w:rPr>
                <w:rFonts w:ascii="細明體" w:eastAsia="細明體" w:hAnsi="細明體" w:cs="Arial Unicode MS" w:hint="eastAsia"/>
                <w:sz w:val="20"/>
                <w:rPrChange w:id="282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2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 w:rsidP="006D62E0">
            <w:pPr>
              <w:rPr>
                <w:rFonts w:ascii="新細明體" w:hAnsi="新細明體" w:cs="Arial Unicode MS" w:hint="eastAsia"/>
                <w:sz w:val="20"/>
                <w:rPrChange w:id="282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82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F361D2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 w:rsidP="006D62E0">
            <w:pPr>
              <w:rPr>
                <w:rFonts w:ascii="細明體" w:eastAsia="細明體" w:hAnsi="細明體" w:cs="Arial Unicode MS" w:hint="eastAsia"/>
                <w:sz w:val="20"/>
                <w:rPrChange w:id="283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3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 w:rsidP="006D62E0">
            <w:pPr>
              <w:rPr>
                <w:rFonts w:ascii="新細明體" w:hAnsi="新細明體" w:cs="Arial Unicode MS" w:hint="eastAsia"/>
                <w:sz w:val="20"/>
                <w:rPrChange w:id="283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F361D2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61D2" w:rsidRPr="003C6E24" w:rsidRDefault="00F361D2" w:rsidP="006D62E0">
            <w:pPr>
              <w:rPr>
                <w:rFonts w:ascii="細明體" w:eastAsia="細明體" w:hAnsi="細明體" w:cs="Arial Unicode MS" w:hint="eastAsia"/>
                <w:sz w:val="20"/>
                <w:rPrChange w:id="283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2834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受理</w:t>
            </w:r>
            <w:r w:rsidRPr="003C6E24">
              <w:rPr>
                <w:rFonts w:ascii="sөũ" w:hAnsi="sөũ" w:hint="eastAsia"/>
                <w:sz w:val="20"/>
                <w:szCs w:val="20"/>
                <w:rPrChange w:id="2835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2836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妊娠期併發症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 w:rsidP="006D62E0">
            <w:pPr>
              <w:rPr>
                <w:rFonts w:ascii="新細明體" w:hAnsi="新細明體" w:cs="Arial Unicode MS" w:hint="eastAsia"/>
                <w:sz w:val="20"/>
                <w:rPrChange w:id="283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83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F361D2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61D2" w:rsidRPr="003C6E24" w:rsidRDefault="00F361D2" w:rsidP="006D62E0">
            <w:pPr>
              <w:rPr>
                <w:rFonts w:ascii="sөũ" w:hAnsi="sөũ" w:hint="eastAsia"/>
                <w:sz w:val="20"/>
                <w:szCs w:val="20"/>
                <w:rPrChange w:id="2839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2840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核定</w:t>
            </w:r>
            <w:r w:rsidRPr="003C6E24">
              <w:rPr>
                <w:rFonts w:ascii="sөũ" w:hAnsi="sөũ" w:hint="eastAsia"/>
                <w:sz w:val="20"/>
                <w:szCs w:val="20"/>
                <w:rPrChange w:id="2841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2842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先天性重大殘缺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 w:rsidP="006D62E0">
            <w:pPr>
              <w:rPr>
                <w:rFonts w:ascii="新細明體" w:hAnsi="新細明體" w:cs="Arial Unicode MS" w:hint="eastAsia"/>
                <w:sz w:val="20"/>
                <w:rPrChange w:id="284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F361D2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61D2" w:rsidRPr="003C6E24" w:rsidRDefault="00F361D2" w:rsidP="006D62E0">
            <w:pPr>
              <w:rPr>
                <w:rFonts w:ascii="sөũ" w:hAnsi="sөũ" w:hint="eastAsia"/>
                <w:sz w:val="20"/>
                <w:szCs w:val="20"/>
                <w:rPrChange w:id="2844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2845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受理</w:t>
            </w:r>
            <w:r w:rsidRPr="003C6E24">
              <w:rPr>
                <w:rFonts w:ascii="sөũ" w:hAnsi="sөũ" w:hint="eastAsia"/>
                <w:sz w:val="20"/>
                <w:szCs w:val="20"/>
                <w:rPrChange w:id="2846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2847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妊娠期併發症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 w:rsidP="006D62E0">
            <w:pPr>
              <w:rPr>
                <w:rFonts w:ascii="新細明體" w:hAnsi="新細明體" w:cs="Arial Unicode MS" w:hint="eastAsia"/>
                <w:sz w:val="20"/>
                <w:rPrChange w:id="284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84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F361D2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61D2" w:rsidRPr="003C6E24" w:rsidRDefault="00F361D2" w:rsidP="006D62E0">
            <w:pPr>
              <w:rPr>
                <w:rFonts w:ascii="sөũ" w:hAnsi="sөũ" w:hint="eastAsia"/>
                <w:sz w:val="20"/>
                <w:szCs w:val="20"/>
                <w:rPrChange w:id="2850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2851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核定</w:t>
            </w:r>
            <w:r w:rsidRPr="003C6E24">
              <w:rPr>
                <w:rFonts w:ascii="sөũ" w:hAnsi="sөũ" w:hint="eastAsia"/>
                <w:sz w:val="20"/>
                <w:szCs w:val="20"/>
                <w:rPrChange w:id="2852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2853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先天性重大殘缺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 w:rsidP="006D62E0">
            <w:pPr>
              <w:rPr>
                <w:rFonts w:ascii="新細明體" w:hAnsi="新細明體" w:cs="Arial Unicode MS" w:hint="eastAsia"/>
                <w:sz w:val="20"/>
                <w:rPrChange w:id="2854" w:author="陳鐵元" w:date="2016-02-23T11:55:00Z">
                  <w:rPr>
                    <w:rFonts w:ascii="新細明體" w:hAnsi="新細明體" w:cs="Arial Unicode MS" w:hint="eastAsia"/>
                    <w:color w:val="0000FF"/>
                    <w:sz w:val="20"/>
                  </w:rPr>
                </w:rPrChange>
              </w:rPr>
            </w:pPr>
          </w:p>
        </w:tc>
      </w:tr>
      <w:tr w:rsidR="00F361D2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 w:rsidP="007D7029">
            <w:pPr>
              <w:rPr>
                <w:rFonts w:ascii="細明體" w:eastAsia="細明體" w:hAnsi="細明體" w:cs="Arial Unicode MS" w:hint="eastAsia"/>
                <w:sz w:val="20"/>
                <w:rPrChange w:id="285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5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受理_殘廢表示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 w:rsidP="007D7029">
            <w:pPr>
              <w:rPr>
                <w:rFonts w:ascii="新細明體" w:hAnsi="新細明體" w:cs="Arial Unicode MS" w:hint="eastAsia"/>
                <w:sz w:val="20"/>
                <w:rPrChange w:id="285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85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F361D2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 w:rsidP="007D7029">
            <w:pPr>
              <w:rPr>
                <w:rFonts w:ascii="細明體" w:eastAsia="細明體" w:hAnsi="細明體" w:cs="Arial Unicode MS" w:hint="eastAsia"/>
                <w:sz w:val="20"/>
                <w:rPrChange w:id="285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6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核定_殘廢表示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61D2" w:rsidRPr="003C6E24" w:rsidRDefault="00F361D2" w:rsidP="007D7029">
            <w:pPr>
              <w:rPr>
                <w:rFonts w:ascii="新細明體" w:hAnsi="新細明體" w:cs="Arial Unicode MS" w:hint="eastAsia"/>
                <w:sz w:val="20"/>
                <w:rPrChange w:id="286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86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6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受理_證明書開立日期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86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86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86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6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核定_證明書開立日期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86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86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7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87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87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87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7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87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87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7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87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87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88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8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88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88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8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88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88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88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8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88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89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9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受理_醫院代碼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89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89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89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9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核定_醫院代碼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89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89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89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受理_醫院名稱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89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90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90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0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核定_醫院名稱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90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90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0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受理_檢察官姓名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90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90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90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0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核定_檢察官姓名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91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91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1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受理_醫師姓名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91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91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291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1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核定_醫師姓名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291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291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1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受理_臍帶血適應症代碼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292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92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292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2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受理_臍帶血適應症項目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292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292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2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核定_臍帶血適應症代碼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292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92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292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3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核定_臍帶血適應症項目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293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93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3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93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93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93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3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93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93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4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94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94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94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4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94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94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4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94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94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95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5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95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95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5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95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95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95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5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95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96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6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96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96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96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6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96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96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6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受理_證明書開立字號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96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97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297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7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核定_證明書開立字號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297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F17751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細明體" w:eastAsia="細明體" w:hAnsi="細明體" w:cs="Arial Unicode MS" w:hint="eastAsia"/>
                <w:sz w:val="20"/>
                <w:rPrChange w:id="297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7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受理_癌症全殘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新細明體" w:hAnsi="新細明體" w:cs="Arial Unicode MS" w:hint="eastAsia"/>
                <w:sz w:val="20"/>
                <w:rPrChange w:id="297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297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F17751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細明體" w:eastAsia="細明體" w:hAnsi="細明體" w:cs="Arial Unicode MS" w:hint="eastAsia"/>
                <w:sz w:val="20"/>
                <w:rPrChange w:id="297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297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核定_癌症全殘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新細明體" w:hAnsi="新細明體" w:cs="Arial Unicode MS" w:hint="eastAsia"/>
                <w:sz w:val="20"/>
                <w:rPrChange w:id="298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F6868" w:rsidRPr="003C6E24" w:rsidTr="00FF0C39">
        <w:trPr>
          <w:trHeight w:val="330"/>
          <w:ins w:id="2981" w:author="伯珊" w:date="2016-01-21T13:2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FF0C39">
            <w:pPr>
              <w:rPr>
                <w:ins w:id="2982" w:author="伯珊" w:date="2016-01-21T13:28:00Z"/>
                <w:rFonts w:ascii="細明體" w:eastAsia="細明體" w:hAnsi="細明體" w:cs="Arial Unicode MS" w:hint="eastAsia"/>
                <w:sz w:val="20"/>
                <w:rPrChange w:id="2983" w:author="陳鐵元" w:date="2016-02-23T11:55:00Z">
                  <w:rPr>
                    <w:ins w:id="2984" w:author="伯珊" w:date="2016-01-21T13:28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2985" w:author="伯珊" w:date="2016-01-21T13:28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2986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受理_連續住院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FF0C39">
            <w:pPr>
              <w:rPr>
                <w:ins w:id="2987" w:author="伯珊" w:date="2016-01-21T13:28:00Z"/>
                <w:rFonts w:ascii="新細明體" w:hAnsi="新細明體" w:cs="Arial Unicode MS" w:hint="eastAsia"/>
                <w:sz w:val="20"/>
                <w:rPrChange w:id="2988" w:author="陳鐵元" w:date="2016-02-23T11:55:00Z">
                  <w:rPr>
                    <w:ins w:id="2989" w:author="伯珊" w:date="2016-01-21T13:28:00Z"/>
                    <w:rFonts w:ascii="新細明體" w:hAnsi="新細明體" w:cs="Arial Unicode MS" w:hint="eastAsia"/>
                    <w:sz w:val="20"/>
                  </w:rPr>
                </w:rPrChange>
              </w:rPr>
            </w:pPr>
            <w:ins w:id="2990" w:author="伯珊" w:date="2016-01-21T13:28:00Z">
              <w:r w:rsidRPr="003C6E24">
                <w:rPr>
                  <w:rFonts w:ascii="新細明體" w:hAnsi="新細明體" w:cs="Arial Unicode MS" w:hint="eastAsia"/>
                  <w:sz w:val="20"/>
                  <w:rPrChange w:id="2991" w:author="陳鐵元" w:date="2016-02-23T11:55:00Z">
                    <w:rPr>
                      <w:rFonts w:ascii="新細明體" w:hAnsi="新細明體" w:cs="Arial Unicode MS" w:hint="eastAsia"/>
                      <w:sz w:val="20"/>
                    </w:rPr>
                  </w:rPrChange>
                </w:rPr>
                <w:t>畫面</w:t>
              </w:r>
            </w:ins>
          </w:p>
        </w:tc>
      </w:tr>
      <w:tr w:rsidR="003F6868" w:rsidRPr="003C6E24" w:rsidTr="00FF0C39">
        <w:trPr>
          <w:trHeight w:val="330"/>
          <w:ins w:id="2992" w:author="伯珊" w:date="2016-01-21T13:2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FF0C39">
            <w:pPr>
              <w:rPr>
                <w:ins w:id="2993" w:author="伯珊" w:date="2016-01-21T13:28:00Z"/>
                <w:rFonts w:ascii="細明體" w:eastAsia="細明體" w:hAnsi="細明體" w:cs="Arial Unicode MS" w:hint="eastAsia"/>
                <w:sz w:val="20"/>
                <w:rPrChange w:id="2994" w:author="陳鐵元" w:date="2016-02-23T11:55:00Z">
                  <w:rPr>
                    <w:ins w:id="2995" w:author="伯珊" w:date="2016-01-21T13:28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2996" w:author="伯珊" w:date="2016-01-21T13:28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2997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核定_連續住院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FF0C39">
            <w:pPr>
              <w:rPr>
                <w:ins w:id="2998" w:author="伯珊" w:date="2016-01-21T13:28:00Z"/>
                <w:rFonts w:ascii="新細明體" w:hAnsi="新細明體" w:cs="Arial Unicode MS" w:hint="eastAsia"/>
                <w:sz w:val="20"/>
                <w:rPrChange w:id="2999" w:author="陳鐵元" w:date="2016-02-23T11:55:00Z">
                  <w:rPr>
                    <w:ins w:id="3000" w:author="伯珊" w:date="2016-01-21T13:28:00Z"/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95AE5" w:rsidRPr="003C6E24" w:rsidTr="00FF0C39">
        <w:trPr>
          <w:trHeight w:val="330"/>
          <w:ins w:id="3001" w:author="伯珊" w:date="2016-05-19T21:16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695AE5" w:rsidRDefault="00695AE5" w:rsidP="00FF0C39">
            <w:pPr>
              <w:rPr>
                <w:ins w:id="3002" w:author="伯珊" w:date="2016-05-19T21:16:00Z"/>
                <w:rFonts w:ascii="細明體" w:eastAsia="細明體" w:hAnsi="細明體" w:cs="Arial Unicode MS" w:hint="eastAsia"/>
                <w:sz w:val="20"/>
              </w:rPr>
            </w:pPr>
            <w:ins w:id="3003" w:author="伯珊" w:date="2016-05-19T21:16:00Z">
              <w:r>
                <w:rPr>
                  <w:rFonts w:ascii="細明體" w:eastAsia="細明體" w:hAnsi="細明體" w:cs="Arial Unicode MS" w:hint="eastAsia"/>
                  <w:sz w:val="20"/>
                </w:rPr>
                <w:t>受理_癌症表示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695AE5" w:rsidRDefault="00695AE5" w:rsidP="00FF0C39">
            <w:pPr>
              <w:rPr>
                <w:ins w:id="3004" w:author="伯珊" w:date="2016-05-19T21:16:00Z"/>
                <w:rFonts w:ascii="新細明體" w:hAnsi="新細明體" w:cs="Arial Unicode MS" w:hint="eastAsia"/>
                <w:sz w:val="20"/>
              </w:rPr>
            </w:pPr>
            <w:ins w:id="3005" w:author="伯珊" w:date="2016-05-19T21:16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  <w:tr w:rsidR="00695AE5" w:rsidRPr="003C6E24" w:rsidTr="00FF0C39">
        <w:trPr>
          <w:trHeight w:val="330"/>
          <w:ins w:id="3006" w:author="伯珊" w:date="2016-05-19T21:16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Default="00695AE5" w:rsidP="00FF0C39">
            <w:pPr>
              <w:rPr>
                <w:ins w:id="3007" w:author="伯珊" w:date="2016-05-19T21:16:00Z"/>
                <w:rFonts w:ascii="細明體" w:eastAsia="細明體" w:hAnsi="細明體" w:cs="Arial Unicode MS" w:hint="eastAsia"/>
                <w:sz w:val="20"/>
              </w:rPr>
            </w:pPr>
            <w:ins w:id="3008" w:author="伯珊" w:date="2016-05-19T21:16:00Z">
              <w:r>
                <w:rPr>
                  <w:rFonts w:ascii="細明體" w:eastAsia="細明體" w:hAnsi="細明體" w:cs="Arial Unicode MS" w:hint="eastAsia"/>
                  <w:sz w:val="20"/>
                </w:rPr>
                <w:t>核定_癌症表示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Default="00695AE5" w:rsidP="00FF0C39">
            <w:pPr>
              <w:rPr>
                <w:ins w:id="3009" w:author="伯珊" w:date="2016-05-19T21:16:00Z"/>
                <w:rFonts w:ascii="新細明體" w:hAnsi="新細明體" w:cs="Arial Unicode MS" w:hint="eastAsia"/>
                <w:sz w:val="20"/>
              </w:rPr>
            </w:pPr>
          </w:p>
        </w:tc>
      </w:tr>
      <w:tr w:rsidR="000648C3" w:rsidRPr="003C6E24" w:rsidTr="00FF0C39">
        <w:trPr>
          <w:trHeight w:val="330"/>
          <w:ins w:id="3010" w:author="李明諭" w:date="2016-01-28T17:23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3011" w:author="李明諭" w:date="2016-01-28T17:23:00Z"/>
                <w:rFonts w:ascii="細明體" w:eastAsia="細明體" w:hAnsi="細明體" w:cs="Arial Unicode MS" w:hint="eastAsia"/>
                <w:sz w:val="20"/>
                <w:rPrChange w:id="3012" w:author="陳鐵元" w:date="2016-02-23T11:55:00Z">
                  <w:rPr>
                    <w:ins w:id="3013" w:author="李明諭" w:date="2016-01-28T17:23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3014" w:author="李明諭" w:date="2016-01-28T17:23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3015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受理_燒燙傷級數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3016" w:author="李明諭" w:date="2016-01-28T17:23:00Z"/>
                <w:rFonts w:ascii="新細明體" w:hAnsi="新細明體" w:cs="Arial Unicode MS" w:hint="eastAsia"/>
                <w:sz w:val="20"/>
                <w:rPrChange w:id="3017" w:author="陳鐵元" w:date="2016-02-23T11:55:00Z">
                  <w:rPr>
                    <w:ins w:id="3018" w:author="李明諭" w:date="2016-01-28T17:23:00Z"/>
                    <w:rFonts w:ascii="新細明體" w:hAnsi="新細明體" w:cs="Arial Unicode MS" w:hint="eastAsia"/>
                    <w:sz w:val="20"/>
                  </w:rPr>
                </w:rPrChange>
              </w:rPr>
            </w:pPr>
            <w:ins w:id="3019" w:author="李明諭" w:date="2016-01-28T17:23:00Z">
              <w:r w:rsidRPr="003C6E24">
                <w:rPr>
                  <w:rFonts w:ascii="新細明體" w:hAnsi="新細明體" w:cs="Arial Unicode MS" w:hint="eastAsia"/>
                  <w:sz w:val="20"/>
                  <w:rPrChange w:id="3020" w:author="陳鐵元" w:date="2016-02-23T11:55:00Z">
                    <w:rPr>
                      <w:rFonts w:ascii="新細明體" w:hAnsi="新細明體" w:cs="Arial Unicode MS" w:hint="eastAsia"/>
                      <w:sz w:val="20"/>
                    </w:rPr>
                  </w:rPrChange>
                </w:rPr>
                <w:t>畫面</w:t>
              </w:r>
            </w:ins>
          </w:p>
        </w:tc>
      </w:tr>
      <w:tr w:rsidR="00B10212" w:rsidRPr="003C6E24" w:rsidTr="00FF0C39">
        <w:trPr>
          <w:trHeight w:val="330"/>
          <w:ins w:id="3021" w:author="李明諭" w:date="2016-01-28T17:23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3022" w:author="李明諭" w:date="2016-01-28T17:23:00Z"/>
                <w:rFonts w:ascii="細明體" w:eastAsia="細明體" w:hAnsi="細明體" w:cs="Arial Unicode MS" w:hint="eastAsia"/>
                <w:sz w:val="20"/>
                <w:rPrChange w:id="3023" w:author="陳鐵元" w:date="2016-02-23T11:55:00Z">
                  <w:rPr>
                    <w:ins w:id="3024" w:author="李明諭" w:date="2016-01-28T17:23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3025" w:author="李明諭" w:date="2016-01-28T17:23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3026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核定_燒燙傷級數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3027" w:author="李明諭" w:date="2016-01-28T17:23:00Z"/>
                <w:rFonts w:ascii="新細明體" w:hAnsi="新細明體" w:cs="Arial Unicode MS" w:hint="eastAsia"/>
                <w:sz w:val="20"/>
                <w:rPrChange w:id="3028" w:author="陳鐵元" w:date="2016-02-23T11:55:00Z">
                  <w:rPr>
                    <w:ins w:id="3029" w:author="李明諭" w:date="2016-01-28T17:23:00Z"/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10212" w:rsidRPr="00AF6CC1" w:rsidTr="00B10212">
        <w:tblPrEx>
          <w:tblW w:w="5940" w:type="dxa"/>
          <w:tblInd w:w="1800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3030" w:author="陳鐵元" w:date="2016-02-23T12:01:00Z">
            <w:tblPrEx>
              <w:tblW w:w="5940" w:type="dxa"/>
              <w:tblInd w:w="18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330"/>
          <w:ins w:id="3031" w:author="陳鐵元" w:date="2016-02-23T12:01:00Z"/>
          <w:trPrChange w:id="3032" w:author="陳鐵元" w:date="2016-02-23T12:01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3033" w:author="陳鐵元" w:date="2016-02-23T12:01:00Z">
              <w:tcPr>
                <w:tcW w:w="3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B10212" w:rsidRPr="00AF6CC1" w:rsidRDefault="00B10212" w:rsidP="00E00024">
            <w:pPr>
              <w:rPr>
                <w:ins w:id="3034" w:author="陳鐵元" w:date="2016-02-23T12:01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3035" w:author="陳鐵元" w:date="2016-02-23T12:01:00Z">
              <w:r w:rsidRPr="00AF6CC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受理_是否有殘廢裝置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3036" w:author="陳鐵元" w:date="2016-02-23T12:01:00Z">
              <w:tcPr>
                <w:tcW w:w="27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B10212" w:rsidRPr="00AF6CC1" w:rsidRDefault="00B10212" w:rsidP="00E00024">
            <w:pPr>
              <w:rPr>
                <w:ins w:id="3037" w:author="陳鐵元" w:date="2016-02-23T12:01:00Z"/>
                <w:rFonts w:ascii="新細明體" w:hAnsi="新細明體" w:cs="Arial Unicode MS" w:hint="eastAsia"/>
                <w:color w:val="FF0000"/>
                <w:sz w:val="20"/>
              </w:rPr>
            </w:pPr>
            <w:ins w:id="3038" w:author="陳鐵元" w:date="2016-02-23T12:01:00Z">
              <w:r w:rsidRPr="00AF6CC1">
                <w:rPr>
                  <w:rFonts w:ascii="新細明體" w:hAnsi="新細明體" w:cs="Arial Unicode MS" w:hint="eastAsia"/>
                  <w:color w:val="FF0000"/>
                  <w:sz w:val="20"/>
                </w:rPr>
                <w:t>畫面</w:t>
              </w:r>
            </w:ins>
          </w:p>
        </w:tc>
      </w:tr>
      <w:tr w:rsidR="00B10212" w:rsidRPr="00AF6CC1" w:rsidTr="00B10212">
        <w:tblPrEx>
          <w:tblW w:w="5940" w:type="dxa"/>
          <w:tblInd w:w="1800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3039" w:author="陳鐵元" w:date="2016-02-23T12:01:00Z">
            <w:tblPrEx>
              <w:tblW w:w="5940" w:type="dxa"/>
              <w:tblInd w:w="18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330"/>
          <w:ins w:id="3040" w:author="陳鐵元" w:date="2016-02-23T12:01:00Z"/>
          <w:trPrChange w:id="3041" w:author="陳鐵元" w:date="2016-02-23T12:01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3042" w:author="陳鐵元" w:date="2016-02-23T12:01:00Z">
              <w:tcPr>
                <w:tcW w:w="3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B10212" w:rsidRPr="00AF6CC1" w:rsidRDefault="00B10212" w:rsidP="00E00024">
            <w:pPr>
              <w:rPr>
                <w:ins w:id="3043" w:author="陳鐵元" w:date="2016-02-23T12:01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3044" w:author="陳鐵元" w:date="2016-02-23T12:01:00Z">
              <w:r w:rsidRPr="00AF6CC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核定_是否有殘廢裝置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3045" w:author="陳鐵元" w:date="2016-02-23T12:01:00Z">
              <w:tcPr>
                <w:tcW w:w="27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B10212" w:rsidRPr="00AF6CC1" w:rsidRDefault="00B10212" w:rsidP="00E00024">
            <w:pPr>
              <w:rPr>
                <w:ins w:id="3046" w:author="陳鐵元" w:date="2016-02-23T12:01:00Z"/>
                <w:rFonts w:ascii="新細明體" w:hAnsi="新細明體" w:cs="Arial Unicode MS" w:hint="eastAsia"/>
                <w:color w:val="FF0000"/>
                <w:sz w:val="20"/>
              </w:rPr>
            </w:pPr>
          </w:p>
        </w:tc>
      </w:tr>
      <w:tr w:rsidR="00077DE4" w:rsidRPr="003C6E24" w:rsidTr="00FF0C39">
        <w:trPr>
          <w:trHeight w:val="330"/>
          <w:ins w:id="3047" w:author="陳鐵元" w:date="2016-02-23T12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7DE4" w:rsidRPr="00C576BF" w:rsidRDefault="00077DE4" w:rsidP="00077DE4">
            <w:pPr>
              <w:rPr>
                <w:ins w:id="3048" w:author="陳鐵元" w:date="2016-02-23T12:01:00Z"/>
                <w:rFonts w:ascii="細明體" w:eastAsia="細明體" w:hAnsi="細明體" w:cs="Arial Unicode MS" w:hint="eastAsia"/>
                <w:sz w:val="20"/>
              </w:rPr>
            </w:pPr>
            <w:ins w:id="3049" w:author="馬慈蓮" w:date="2017-03-23T13:28:00Z">
              <w:r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受理_</w:t>
              </w:r>
              <w:r w:rsidRPr="000D552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重疾特傷程度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7DE4" w:rsidRPr="00324ED6" w:rsidRDefault="00077DE4" w:rsidP="00077DE4">
            <w:pPr>
              <w:rPr>
                <w:ins w:id="3050" w:author="陳鐵元" w:date="2016-02-23T12:01:00Z"/>
                <w:rFonts w:ascii="新細明體" w:hAnsi="新細明體" w:cs="Arial Unicode MS" w:hint="eastAsia"/>
                <w:sz w:val="20"/>
              </w:rPr>
            </w:pPr>
            <w:ins w:id="3051" w:author="馬慈蓮" w:date="2017-03-23T13:28:00Z">
              <w:r>
                <w:rPr>
                  <w:rFonts w:ascii="新細明體" w:hAnsi="新細明體" w:cs="Arial Unicode MS" w:hint="eastAsia"/>
                  <w:color w:val="FF0000"/>
                  <w:sz w:val="20"/>
                </w:rPr>
                <w:t>畫面，若沒選則為0</w:t>
              </w:r>
            </w:ins>
          </w:p>
        </w:tc>
      </w:tr>
      <w:tr w:rsidR="00077DE4" w:rsidRPr="003C6E24" w:rsidTr="00FF0C39">
        <w:trPr>
          <w:trHeight w:val="330"/>
          <w:ins w:id="3052" w:author="馬慈蓮" w:date="2017-03-23T13:2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7DE4" w:rsidRDefault="00077DE4" w:rsidP="00077DE4">
            <w:pPr>
              <w:rPr>
                <w:ins w:id="3053" w:author="馬慈蓮" w:date="2017-03-23T13:28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3054" w:author="馬慈蓮" w:date="2017-03-23T13:28:00Z">
              <w:r w:rsidRPr="000D552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核定_重疾特傷程度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7DE4" w:rsidRDefault="00077DE4" w:rsidP="00077DE4">
            <w:pPr>
              <w:rPr>
                <w:ins w:id="3055" w:author="馬慈蓮" w:date="2017-03-23T13:28:00Z"/>
                <w:rFonts w:ascii="新細明體" w:hAnsi="新細明體" w:cs="Arial Unicode MS" w:hint="eastAsia"/>
                <w:color w:val="FF0000"/>
                <w:sz w:val="20"/>
              </w:rPr>
            </w:pPr>
          </w:p>
        </w:tc>
      </w:tr>
    </w:tbl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305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057" w:author="陳鐵元" w:date="2016-02-23T11:55:00Z">
            <w:rPr>
              <w:rFonts w:hint="eastAsia"/>
              <w:lang w:eastAsia="zh-TW"/>
            </w:rPr>
          </w:rPrChange>
        </w:rPr>
        <w:t>失敗處理：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305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059" w:author="陳鐵元" w:date="2016-02-23T11:55:00Z">
            <w:rPr>
              <w:rFonts w:hint="eastAsia"/>
              <w:lang w:eastAsia="zh-TW"/>
            </w:rPr>
          </w:rPrChange>
        </w:rPr>
        <w:t>回覆訊息：</w:t>
      </w:r>
      <w:r w:rsidRPr="003C6E24">
        <w:rPr>
          <w:rFonts w:hint="eastAsia"/>
          <w:lang w:eastAsia="zh-TW"/>
          <w:rPrChange w:id="3060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3061" w:author="陳鐵元" w:date="2016-02-23T11:55:00Z">
            <w:rPr>
              <w:lang w:eastAsia="zh-TW"/>
            </w:rPr>
          </w:rPrChange>
        </w:rPr>
        <w:t>“</w:t>
      </w:r>
      <w:r w:rsidRPr="003C6E24">
        <w:rPr>
          <w:rFonts w:hint="eastAsia"/>
          <w:lang w:eastAsia="zh-TW"/>
          <w:rPrChange w:id="3062" w:author="陳鐵元" w:date="2016-02-23T11:55:00Z">
            <w:rPr>
              <w:rFonts w:hint="eastAsia"/>
              <w:lang w:eastAsia="zh-TW"/>
            </w:rPr>
          </w:rPrChange>
        </w:rPr>
        <w:t>更新理賠受理大額給付檔失敗</w:t>
      </w:r>
      <w:r w:rsidRPr="003C6E24">
        <w:rPr>
          <w:lang w:eastAsia="zh-TW"/>
          <w:rPrChange w:id="3063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3064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3065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306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067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3068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3069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070" w:author="陳鐵元" w:date="2016-02-23T11:55:00Z">
            <w:rPr>
              <w:rFonts w:hint="eastAsia"/>
              <w:lang w:eastAsia="zh-TW"/>
            </w:rPr>
          </w:rPrChange>
        </w:rPr>
        <w:t xml:space="preserve">UPDATE DTAAA041 </w:t>
      </w:r>
      <w:r w:rsidRPr="003C6E24">
        <w:rPr>
          <w:rFonts w:ascii="細明體" w:eastAsia="細明體" w:hAnsi="細明體" w:hint="eastAsia"/>
          <w:lang w:eastAsia="zh-TW"/>
          <w:rPrChange w:id="3071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理賠受理殘廢項目檔</w:t>
      </w:r>
      <w:r w:rsidRPr="003C6E24">
        <w:rPr>
          <w:rFonts w:hint="eastAsia"/>
          <w:lang w:eastAsia="zh-TW"/>
          <w:rPrChange w:id="3072" w:author="陳鐵元" w:date="2016-02-23T11:55:00Z">
            <w:rPr>
              <w:rFonts w:hint="eastAsia"/>
              <w:lang w:eastAsia="zh-TW"/>
            </w:rPr>
          </w:rPrChange>
        </w:rPr>
        <w:t>：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3073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074" w:author="陳鐵元" w:date="2016-02-23T11:55:00Z">
            <w:rPr>
              <w:rFonts w:hint="eastAsia"/>
              <w:lang w:eastAsia="zh-TW"/>
            </w:rPr>
          </w:rPrChange>
        </w:rPr>
        <w:t xml:space="preserve">IF </w:t>
      </w:r>
      <w:r w:rsidRPr="003C6E24">
        <w:rPr>
          <w:rFonts w:hint="eastAsia"/>
          <w:lang w:eastAsia="zh-TW"/>
          <w:rPrChange w:id="3075" w:author="陳鐵元" w:date="2016-02-23T11:55:00Z">
            <w:rPr>
              <w:rFonts w:hint="eastAsia"/>
              <w:lang w:eastAsia="zh-TW"/>
            </w:rPr>
          </w:rPrChange>
        </w:rPr>
        <w:t>畫面上殘廢項目有變動，才須執行此</w:t>
      </w:r>
      <w:r w:rsidRPr="003C6E24">
        <w:rPr>
          <w:rFonts w:hint="eastAsia"/>
          <w:lang w:eastAsia="zh-TW"/>
          <w:rPrChange w:id="3076" w:author="陳鐵元" w:date="2016-02-23T11:55:00Z">
            <w:rPr>
              <w:rFonts w:hint="eastAsia"/>
              <w:lang w:eastAsia="zh-TW"/>
            </w:rPr>
          </w:rPrChange>
        </w:rPr>
        <w:t>STEP</w:t>
      </w:r>
      <w:r w:rsidRPr="003C6E24">
        <w:rPr>
          <w:rFonts w:hint="eastAsia"/>
          <w:lang w:eastAsia="zh-TW"/>
          <w:rPrChange w:id="3077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  <w:rPrChange w:id="3078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079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細明體" w:eastAsia="細明體" w:hAnsi="細明體" w:hint="eastAsia"/>
          <w:rPrChange w:id="3080" w:author="陳鐵元" w:date="2016-02-23T11:55:00Z">
            <w:rPr>
              <w:rFonts w:ascii="細明體" w:eastAsia="細明體" w:hAnsi="細明體" w:hint="eastAsia"/>
            </w:rPr>
          </w:rPrChange>
        </w:rPr>
        <w:t>AA_A0Z0</w:t>
      </w:r>
      <w:r w:rsidRPr="003C6E24">
        <w:rPr>
          <w:rFonts w:ascii="細明體" w:eastAsia="細明體" w:hAnsi="細明體" w:hint="eastAsia"/>
          <w:lang w:eastAsia="zh-TW"/>
          <w:rPrChange w:id="3081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15.Method6：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082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b/>
                <w:bCs/>
                <w:sz w:val="20"/>
                <w:rPrChange w:id="3083" w:author="陳鐵元" w:date="2016-02-23T11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084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b/>
                <w:bCs/>
                <w:sz w:val="20"/>
                <w:rPrChange w:id="3085" w:author="陳鐵元" w:date="2016-02-23T11:55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086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308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08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08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090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09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殘廢種類序號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09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09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094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09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殘廢種類編號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09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09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098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09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10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10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102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10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部位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10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10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106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107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左右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10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10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110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11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關節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11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11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114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11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機能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11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11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  <w:rPrChange w:id="311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119" w:author="陳鐵元" w:date="2016-02-23T11:55:00Z">
            <w:rPr>
              <w:rFonts w:hint="eastAsia"/>
              <w:lang w:eastAsia="zh-TW"/>
            </w:rPr>
          </w:rPrChange>
        </w:rPr>
        <w:t>資料確認結果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3120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121" w:author="陳鐵元" w:date="2016-02-23T11:55:00Z">
            <w:rPr>
              <w:rFonts w:hint="eastAsia"/>
              <w:lang w:eastAsia="zh-TW"/>
            </w:rPr>
          </w:rPrChange>
        </w:rPr>
        <w:t>成功</w:t>
      </w:r>
      <w:r w:rsidRPr="003C6E24">
        <w:rPr>
          <w:lang w:eastAsia="zh-TW"/>
          <w:rPrChange w:id="3122" w:author="陳鐵元" w:date="2016-02-23T11:55:00Z">
            <w:rPr>
              <w:lang w:eastAsia="zh-TW"/>
            </w:rPr>
          </w:rPrChange>
        </w:rPr>
        <w:sym w:font="Wingdings" w:char="F0E8"/>
      </w:r>
      <w:r w:rsidRPr="003C6E24">
        <w:rPr>
          <w:lang w:eastAsia="zh-TW"/>
          <w:rPrChange w:id="3123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3124" w:author="陳鐵元" w:date="2016-02-23T11:55:00Z">
            <w:rPr>
              <w:rFonts w:hint="eastAsia"/>
              <w:lang w:eastAsia="zh-TW"/>
            </w:rPr>
          </w:rPrChange>
        </w:rPr>
        <w:t>大額給付資料確認成功</w:t>
      </w:r>
      <w:r w:rsidRPr="003C6E24">
        <w:rPr>
          <w:lang w:eastAsia="zh-TW"/>
          <w:rPrChange w:id="3125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3126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3127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128" w:author="陳鐵元" w:date="2016-02-23T11:55:00Z">
            <w:rPr>
              <w:rFonts w:hint="eastAsia"/>
              <w:lang w:eastAsia="zh-TW"/>
            </w:rPr>
          </w:rPrChange>
        </w:rPr>
        <w:t>失敗</w:t>
      </w:r>
      <w:r w:rsidRPr="003C6E24">
        <w:rPr>
          <w:lang w:eastAsia="zh-TW"/>
          <w:rPrChange w:id="3129" w:author="陳鐵元" w:date="2016-02-23T11:55:00Z">
            <w:rPr>
              <w:lang w:eastAsia="zh-TW"/>
            </w:rPr>
          </w:rPrChange>
        </w:rPr>
        <w:sym w:font="Wingdings" w:char="F0E8"/>
      </w:r>
      <w:r w:rsidRPr="003C6E24">
        <w:rPr>
          <w:rFonts w:hint="eastAsia"/>
          <w:lang w:eastAsia="zh-TW"/>
          <w:rPrChange w:id="3130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3131" w:author="陳鐵元" w:date="2016-02-23T11:55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3132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3133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核定</w:t>
      </w:r>
    </w:p>
    <w:p w:rsidR="006D62E0" w:rsidRPr="00C576BF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C576BF">
        <w:rPr>
          <w:rFonts w:hint="eastAsia"/>
          <w:lang w:eastAsia="zh-TW"/>
        </w:rPr>
        <w:t>檢核：</w:t>
      </w:r>
    </w:p>
    <w:p w:rsidR="006D62E0" w:rsidRPr="002C2631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324ED6">
        <w:rPr>
          <w:rFonts w:hint="eastAsia"/>
          <w:lang w:eastAsia="zh-TW"/>
        </w:rPr>
        <w:t>讀取索賠類別：</w:t>
      </w:r>
      <w:r w:rsidRPr="00333CA8">
        <w:rPr>
          <w:rFonts w:hint="eastAsia"/>
          <w:lang w:eastAsia="zh-TW"/>
        </w:rPr>
        <w:t xml:space="preserve">Call  </w:t>
      </w:r>
      <w:r w:rsidRPr="00333CA8">
        <w:rPr>
          <w:rFonts w:ascii="細明體" w:eastAsia="細明體" w:hAnsi="細明體" w:hint="eastAsia"/>
        </w:rPr>
        <w:t>AA_A0Z00</w:t>
      </w:r>
      <w:r w:rsidRPr="00AA13CE">
        <w:rPr>
          <w:rFonts w:ascii="細明體" w:eastAsia="細明體" w:hAnsi="細明體" w:hint="eastAsia"/>
          <w:lang w:eastAsia="zh-TW"/>
        </w:rPr>
        <w:t xml:space="preserve">7.Method8 By </w:t>
      </w:r>
      <w:r w:rsidRPr="001F632C">
        <w:rPr>
          <w:rFonts w:ascii="細明體" w:eastAsia="細明體" w:hAnsi="細明體" w:hint="eastAsia"/>
          <w:lang w:eastAsia="zh-TW"/>
        </w:rPr>
        <w:t>受理編號</w:t>
      </w:r>
      <w:r w:rsidRPr="00174D56">
        <w:rPr>
          <w:rFonts w:ascii="細明體" w:eastAsia="細明體" w:hAnsi="細明體" w:hint="eastAsia"/>
          <w:lang w:eastAsia="zh-TW"/>
        </w:rPr>
        <w:t>,</w:t>
      </w:r>
      <w:r w:rsidRPr="00174D56">
        <w:rPr>
          <w:rFonts w:ascii="細明體" w:eastAsia="細明體" w:hAnsi="細明體"/>
          <w:lang w:eastAsia="zh-TW"/>
        </w:rPr>
        <w:t xml:space="preserve"> 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74D56">
          <w:rPr>
            <w:rFonts w:ascii="細明體" w:eastAsia="細明體" w:hAnsi="細明體" w:hint="eastAsia"/>
            <w:lang w:eastAsia="zh-TW"/>
          </w:rPr>
          <w:t>2</w:t>
        </w:r>
        <w:r w:rsidRPr="00174D56">
          <w:rPr>
            <w:rFonts w:ascii="細明體" w:eastAsia="細明體" w:hAnsi="細明體"/>
            <w:lang w:eastAsia="zh-TW"/>
          </w:rPr>
          <w:t>’</w:t>
        </w:r>
      </w:smartTag>
    </w:p>
    <w:p w:rsidR="006D62E0" w:rsidRPr="00077DE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2C2631">
        <w:rPr>
          <w:rFonts w:hint="eastAsia"/>
          <w:lang w:eastAsia="zh-TW"/>
        </w:rPr>
        <w:t>索賠類別</w:t>
      </w:r>
      <w:r w:rsidRPr="002C2631">
        <w:rPr>
          <w:rFonts w:hint="eastAsia"/>
          <w:lang w:eastAsia="zh-TW"/>
        </w:rPr>
        <w:t xml:space="preserve"> = </w:t>
      </w:r>
      <w:r w:rsidRPr="00A00726">
        <w:rPr>
          <w:rFonts w:hint="eastAsia"/>
          <w:lang w:eastAsia="zh-TW"/>
        </w:rPr>
        <w:t>模組</w:t>
      </w:r>
      <w:r w:rsidRPr="00597712">
        <w:rPr>
          <w:rFonts w:hint="eastAsia"/>
          <w:lang w:eastAsia="zh-TW"/>
        </w:rPr>
        <w:t>.</w:t>
      </w:r>
      <w:r w:rsidRPr="00597712">
        <w:rPr>
          <w:rFonts w:hint="eastAsia"/>
          <w:lang w:eastAsia="zh-TW"/>
        </w:rPr>
        <w:t>索賠類別。</w:t>
      </w:r>
      <w:r w:rsidRPr="000D5521">
        <w:rPr>
          <w:rFonts w:hint="eastAsia"/>
          <w:lang w:eastAsia="zh-TW"/>
        </w:rPr>
        <w:t>(</w:t>
      </w:r>
      <w:r w:rsidRPr="007C7966">
        <w:rPr>
          <w:rFonts w:hint="eastAsia"/>
          <w:lang w:eastAsia="zh-TW"/>
        </w:rPr>
        <w:t>多筆</w:t>
      </w:r>
      <w:r w:rsidRPr="00077DE4">
        <w:rPr>
          <w:rFonts w:hint="eastAsia"/>
          <w:lang w:eastAsia="zh-TW"/>
        </w:rPr>
        <w:t>)</w:t>
      </w:r>
    </w:p>
    <w:p w:rsidR="006D62E0" w:rsidRPr="00C434A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EF0AD7">
        <w:rPr>
          <w:rFonts w:hint="eastAsia"/>
          <w:lang w:eastAsia="zh-TW"/>
        </w:rPr>
        <w:t>同輸入檢核。</w:t>
      </w:r>
    </w:p>
    <w:p w:rsidR="006D62E0" w:rsidRPr="00DD1A95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DD1A95">
        <w:rPr>
          <w:rFonts w:hint="eastAsia"/>
          <w:lang w:eastAsia="zh-TW"/>
        </w:rPr>
        <w:t>異動</w:t>
      </w:r>
      <w:r w:rsidRPr="00DD1A95">
        <w:rPr>
          <w:rFonts w:hint="eastAsia"/>
          <w:lang w:eastAsia="zh-TW"/>
        </w:rPr>
        <w:t xml:space="preserve">TABLES 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3134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135" w:author="陳鐵元" w:date="2016-02-23T11:55:00Z">
            <w:rPr>
              <w:rFonts w:hint="eastAsia"/>
              <w:lang w:eastAsia="zh-TW"/>
            </w:rPr>
          </w:rPrChange>
        </w:rPr>
        <w:t>UPDATE DTAAA001</w:t>
      </w:r>
      <w:r w:rsidRPr="003C6E24">
        <w:rPr>
          <w:rFonts w:hint="eastAsia"/>
          <w:lang w:eastAsia="zh-TW"/>
          <w:rPrChange w:id="3136" w:author="陳鐵元" w:date="2016-02-23T11:55:00Z">
            <w:rPr>
              <w:rFonts w:hint="eastAsia"/>
              <w:lang w:eastAsia="zh-TW"/>
            </w:rPr>
          </w:rPrChange>
        </w:rPr>
        <w:t>理賠受理檔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  <w:rPrChange w:id="3137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138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細明體" w:eastAsia="細明體" w:hAnsi="細明體" w:hint="eastAsia"/>
          <w:rPrChange w:id="3139" w:author="陳鐵元" w:date="2016-02-23T11:55:00Z">
            <w:rPr>
              <w:rFonts w:ascii="細明體" w:eastAsia="細明體" w:hAnsi="細明體" w:hint="eastAsia"/>
            </w:rPr>
          </w:rPrChange>
        </w:rPr>
        <w:t>AA_A0Z00</w:t>
      </w:r>
      <w:r w:rsidRPr="003C6E24">
        <w:rPr>
          <w:rFonts w:ascii="細明體" w:eastAsia="細明體" w:hAnsi="細明體" w:hint="eastAsia"/>
          <w:lang w:eastAsia="zh-TW"/>
          <w:rPrChange w:id="3140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1.Method3：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141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b/>
                <w:bCs/>
                <w:sz w:val="20"/>
                <w:rPrChange w:id="3142" w:author="陳鐵元" w:date="2016-02-23T11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143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b/>
                <w:bCs/>
                <w:sz w:val="20"/>
                <w:rPrChange w:id="3144" w:author="陳鐵元" w:date="2016-02-23T11:55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14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3146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14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14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14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3150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15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15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315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診斷書處理狀態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15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15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3156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收據處理狀態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15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15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315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大額給付處理狀態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16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16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3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16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316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解除契約處理狀態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16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16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3166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資料確認碼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16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16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316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17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17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17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317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17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17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登入者姓名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176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317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17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17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Current Date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3180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181" w:author="陳鐵元" w:date="2016-02-23T11:55:00Z">
            <w:rPr>
              <w:rFonts w:hint="eastAsia"/>
              <w:lang w:eastAsia="zh-TW"/>
            </w:rPr>
          </w:rPrChange>
        </w:rPr>
        <w:t>失敗處理：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3182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183" w:author="陳鐵元" w:date="2016-02-23T11:55:00Z">
            <w:rPr>
              <w:rFonts w:hint="eastAsia"/>
              <w:lang w:eastAsia="zh-TW"/>
            </w:rPr>
          </w:rPrChange>
        </w:rPr>
        <w:t>回覆訊息：</w:t>
      </w:r>
      <w:r w:rsidRPr="003C6E24">
        <w:rPr>
          <w:rFonts w:hint="eastAsia"/>
          <w:lang w:eastAsia="zh-TW"/>
          <w:rPrChange w:id="3184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3185" w:author="陳鐵元" w:date="2016-02-23T11:55:00Z">
            <w:rPr>
              <w:lang w:eastAsia="zh-TW"/>
            </w:rPr>
          </w:rPrChange>
        </w:rPr>
        <w:t>“</w:t>
      </w:r>
      <w:r w:rsidRPr="003C6E24">
        <w:rPr>
          <w:rFonts w:hint="eastAsia"/>
          <w:lang w:eastAsia="zh-TW"/>
          <w:rPrChange w:id="3186" w:author="陳鐵元" w:date="2016-02-23T11:55:00Z">
            <w:rPr>
              <w:rFonts w:hint="eastAsia"/>
              <w:lang w:eastAsia="zh-TW"/>
            </w:rPr>
          </w:rPrChange>
        </w:rPr>
        <w:t>更新理賠受理檔失敗</w:t>
      </w:r>
      <w:r w:rsidRPr="003C6E24">
        <w:rPr>
          <w:lang w:eastAsia="zh-TW"/>
          <w:rPrChange w:id="3187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3188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3189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3190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191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3192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3193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194" w:author="陳鐵元" w:date="2016-02-23T11:55:00Z">
            <w:rPr>
              <w:rFonts w:hint="eastAsia"/>
              <w:lang w:eastAsia="zh-TW"/>
            </w:rPr>
          </w:rPrChange>
        </w:rPr>
        <w:t xml:space="preserve">IF DTAAA040 </w:t>
      </w:r>
      <w:r w:rsidRPr="003C6E24">
        <w:rPr>
          <w:rFonts w:hint="eastAsia"/>
          <w:lang w:eastAsia="zh-TW"/>
          <w:rPrChange w:id="3195" w:author="陳鐵元" w:date="2016-02-23T11:55:00Z">
            <w:rPr>
              <w:rFonts w:hint="eastAsia"/>
              <w:lang w:eastAsia="zh-TW"/>
            </w:rPr>
          </w:rPrChange>
        </w:rPr>
        <w:t>存在此受理編號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319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197" w:author="陳鐵元" w:date="2016-02-23T11:55:00Z">
            <w:rPr>
              <w:rFonts w:hint="eastAsia"/>
              <w:lang w:eastAsia="zh-TW"/>
            </w:rPr>
          </w:rPrChange>
        </w:rPr>
        <w:t xml:space="preserve">UPDATE DTAAA040 </w:t>
      </w:r>
      <w:r w:rsidRPr="003C6E24">
        <w:rPr>
          <w:rFonts w:hint="eastAsia"/>
          <w:lang w:eastAsia="zh-TW"/>
          <w:rPrChange w:id="3198" w:author="陳鐵元" w:date="2016-02-23T11:55:00Z">
            <w:rPr>
              <w:rFonts w:hint="eastAsia"/>
              <w:lang w:eastAsia="zh-TW"/>
            </w:rPr>
          </w:rPrChange>
        </w:rPr>
        <w:t>理賠受理檔：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lang w:eastAsia="zh-TW"/>
          <w:rPrChange w:id="3199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200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細明體" w:eastAsia="細明體" w:hAnsi="細明體" w:hint="eastAsia"/>
          <w:lang w:eastAsia="zh-TW"/>
          <w:rPrChange w:id="3201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AA_A0Z005.Method3：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3202">
          <w:tblGrid>
            <w:gridCol w:w="2440"/>
            <w:gridCol w:w="737"/>
            <w:gridCol w:w="2763"/>
          </w:tblGrid>
        </w:tblGridChange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203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b/>
                <w:bCs/>
                <w:sz w:val="20"/>
                <w:rPrChange w:id="3204" w:author="陳鐵元" w:date="2016-02-23T11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205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b/>
                <w:bCs/>
                <w:sz w:val="20"/>
                <w:rPrChange w:id="3206" w:author="陳鐵元" w:date="2016-02-23T11:55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20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320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0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21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21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212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受理_社保身分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1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214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21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核定_社保身分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1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21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21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1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受理_殘疾鑑定日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2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2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2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核定_殘疾鑑定日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2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22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2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2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受理_身故日期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2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2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2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核定_身故日期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3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23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3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3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受理_癌症身故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3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3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3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核定_癌症身故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3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23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127466" w:rsidRPr="003C6E24" w:rsidTr="0012746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7466" w:rsidRPr="003C6E24" w:rsidRDefault="00127466" w:rsidP="00127466">
            <w:pPr>
              <w:rPr>
                <w:rFonts w:ascii="細明體" w:eastAsia="細明體" w:hAnsi="細明體" w:cs="Arial Unicode MS" w:hint="eastAsia"/>
                <w:sz w:val="20"/>
                <w:rPrChange w:id="323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4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受理_員工福團意外特約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7466" w:rsidRPr="003C6E24" w:rsidRDefault="00127466" w:rsidP="00127466">
            <w:pPr>
              <w:rPr>
                <w:rFonts w:ascii="新細明體" w:hAnsi="新細明體" w:cs="Arial Unicode MS" w:hint="eastAsia"/>
                <w:sz w:val="20"/>
                <w:rPrChange w:id="324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24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127466" w:rsidRPr="003C6E24" w:rsidTr="0012746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7466" w:rsidRPr="003C6E24" w:rsidRDefault="00127466" w:rsidP="00127466">
            <w:pPr>
              <w:rPr>
                <w:rFonts w:ascii="細明體" w:eastAsia="細明體" w:hAnsi="細明體" w:cs="Arial Unicode MS" w:hint="eastAsia"/>
                <w:sz w:val="20"/>
                <w:rPrChange w:id="324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4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核定_員工福團意外特約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7466" w:rsidRPr="003C6E24" w:rsidRDefault="00127466" w:rsidP="00127466">
            <w:pPr>
              <w:rPr>
                <w:rFonts w:ascii="新細明體" w:hAnsi="新細明體" w:cs="Arial Unicode MS" w:hint="eastAsia"/>
                <w:sz w:val="20"/>
                <w:rPrChange w:id="324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4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4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受理_全殘項目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4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4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5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核定_全殘項目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5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25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C705D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細明體" w:eastAsia="細明體" w:hAnsi="細明體" w:cs="Arial Unicode MS" w:hint="eastAsia"/>
                <w:sz w:val="20"/>
                <w:rPrChange w:id="325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5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受理_全殘關懷金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新細明體" w:hAnsi="新細明體" w:cs="Arial Unicode MS" w:hint="eastAsia"/>
                <w:sz w:val="20"/>
                <w:rPrChange w:id="325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C705D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細明體" w:eastAsia="細明體" w:hAnsi="細明體" w:cs="Arial Unicode MS" w:hint="eastAsia"/>
                <w:sz w:val="20"/>
                <w:rPrChange w:id="325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5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核定_全殘關懷金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新細明體" w:hAnsi="新細明體" w:cs="Arial Unicode MS" w:hint="eastAsia"/>
                <w:sz w:val="20"/>
                <w:rPrChange w:id="325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25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6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6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受理_重大疾病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6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6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6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核定_重大疾病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6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26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6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6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受理_特定傷病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6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/>
                <w:sz w:val="20"/>
                <w:rPrChange w:id="3270" w:author="陳鐵元" w:date="2016-02-23T11:55:00Z">
                  <w:rPr>
                    <w:rFonts w:ascii="細明體" w:eastAsia="細明體" w:hAnsi="細明體" w:cs="Arial Unicode MS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7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核定_特定傷病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7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27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7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7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受理_豁免原因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7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7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7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核定_豁免原因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7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28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8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8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受理_燒燙傷等級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8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8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8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核定_燒燙傷等級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8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28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8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8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受理_生命末期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9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9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9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核定_生命末期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9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29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9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9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受理_長期看護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29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29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29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核定_長期看護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30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30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30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0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受理_結婚津貼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30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30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0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核定_結婚津貼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30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30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30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1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受理_生育津貼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31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31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1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核定_生育津貼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31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31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31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1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受理_分娩日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31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31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2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核定_分娩日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32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32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32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2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受理_嬰兒數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32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32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2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核定_嬰兒數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32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32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細明體" w:eastAsia="細明體" w:hAnsi="細明體" w:cs="Arial Unicode MS" w:hint="eastAsia"/>
                <w:sz w:val="20"/>
                <w:rPrChange w:id="333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3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受理_流產日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新細明體" w:hAnsi="新細明體" w:cs="Arial Unicode MS" w:hint="eastAsia"/>
                <w:sz w:val="20"/>
                <w:rPrChange w:id="333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細明體" w:eastAsia="細明體" w:hAnsi="細明體" w:cs="Arial Unicode MS" w:hint="eastAsia"/>
                <w:sz w:val="20"/>
                <w:rPrChange w:id="333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3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核定_流產日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新細明體" w:hAnsi="新細明體" w:cs="Arial Unicode MS" w:hint="eastAsia"/>
                <w:sz w:val="20"/>
                <w:rPrChange w:id="333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33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細明體" w:eastAsia="細明體" w:hAnsi="細明體" w:cs="Arial Unicode MS" w:hint="eastAsia"/>
                <w:sz w:val="20"/>
                <w:rPrChange w:id="333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3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受理_理賠年金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新細明體" w:hAnsi="新細明體" w:cs="Arial Unicode MS" w:hint="eastAsia"/>
                <w:sz w:val="20"/>
                <w:rPrChange w:id="333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細明體" w:eastAsia="細明體" w:hAnsi="細明體" w:cs="Arial Unicode MS" w:hint="eastAsia"/>
                <w:sz w:val="20"/>
                <w:rPrChange w:id="334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4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核定_理賠年金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細明體" w:eastAsia="細明體" w:hAnsi="細明體" w:hint="eastAsia"/>
                <w:sz w:val="20"/>
                <w:rPrChange w:id="3342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34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畫面</w:t>
            </w:r>
          </w:p>
          <w:p w:rsidR="002B2F9E" w:rsidRPr="003C6E24" w:rsidRDefault="002B2F9E">
            <w:pPr>
              <w:rPr>
                <w:rFonts w:ascii="新細明體" w:hAnsi="新細明體" w:cs="Arial Unicode MS" w:hint="eastAsia"/>
                <w:sz w:val="20"/>
                <w:rPrChange w:id="334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34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(0:無；1:分期給付；2:提前一次給付)</w:t>
            </w: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細明體" w:eastAsia="細明體" w:hAnsi="細明體" w:cs="Arial Unicode MS" w:hint="eastAsia"/>
                <w:sz w:val="20"/>
                <w:rPrChange w:id="334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4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新細明體" w:hAnsi="新細明體" w:cs="Arial Unicode MS" w:hint="eastAsia"/>
                <w:sz w:val="20"/>
                <w:rPrChange w:id="334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細明體" w:eastAsia="細明體" w:hAnsi="細明體" w:cs="Arial Unicode MS" w:hint="eastAsia"/>
                <w:sz w:val="20"/>
                <w:rPrChange w:id="334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5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新細明體" w:hAnsi="新細明體" w:cs="Arial Unicode MS" w:hint="eastAsia"/>
                <w:sz w:val="20"/>
                <w:rPrChange w:id="335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35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2F9E" w:rsidRPr="003C6E24" w:rsidRDefault="002B2F9E" w:rsidP="006D62E0">
            <w:pPr>
              <w:rPr>
                <w:rFonts w:ascii="細明體" w:eastAsia="細明體" w:hAnsi="細明體" w:cs="Arial Unicode MS" w:hint="eastAsia"/>
                <w:sz w:val="20"/>
                <w:rPrChange w:id="335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3354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受理</w:t>
            </w:r>
            <w:r w:rsidRPr="003C6E24">
              <w:rPr>
                <w:rFonts w:ascii="sөũ" w:hAnsi="sөũ" w:hint="eastAsia"/>
                <w:sz w:val="20"/>
                <w:szCs w:val="20"/>
                <w:rPrChange w:id="3355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3356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妊娠期併發症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新細明體" w:hAnsi="新細明體" w:cs="Arial Unicode MS" w:hint="eastAsia"/>
                <w:sz w:val="20"/>
                <w:rPrChange w:id="335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2F9E" w:rsidRPr="003C6E24" w:rsidRDefault="002B2F9E" w:rsidP="006D62E0">
            <w:pPr>
              <w:rPr>
                <w:rFonts w:ascii="sөũ" w:hAnsi="sөũ" w:hint="eastAsia"/>
                <w:sz w:val="20"/>
                <w:szCs w:val="20"/>
                <w:rPrChange w:id="3358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3359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核定</w:t>
            </w:r>
            <w:r w:rsidRPr="003C6E24">
              <w:rPr>
                <w:rFonts w:ascii="sөũ" w:hAnsi="sөũ" w:hint="eastAsia"/>
                <w:sz w:val="20"/>
                <w:szCs w:val="20"/>
                <w:rPrChange w:id="3360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3361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先天性重大殘缺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新細明體" w:hAnsi="新細明體" w:cs="Arial Unicode MS" w:hint="eastAsia"/>
                <w:sz w:val="20"/>
                <w:rPrChange w:id="336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36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2F9E" w:rsidRPr="003C6E24" w:rsidRDefault="002B2F9E" w:rsidP="006D62E0">
            <w:pPr>
              <w:rPr>
                <w:rFonts w:ascii="sөũ" w:hAnsi="sөũ" w:hint="eastAsia"/>
                <w:sz w:val="20"/>
                <w:szCs w:val="20"/>
                <w:rPrChange w:id="3364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3365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受理</w:t>
            </w:r>
            <w:r w:rsidRPr="003C6E24">
              <w:rPr>
                <w:rFonts w:ascii="sөũ" w:hAnsi="sөũ" w:hint="eastAsia"/>
                <w:sz w:val="20"/>
                <w:szCs w:val="20"/>
                <w:rPrChange w:id="3366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3367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妊娠期併發症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新細明體" w:hAnsi="新細明體" w:cs="Arial Unicode MS" w:hint="eastAsia"/>
                <w:sz w:val="20"/>
                <w:rPrChange w:id="336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2F9E" w:rsidRPr="003C6E24" w:rsidRDefault="002B2F9E" w:rsidP="006D62E0">
            <w:pPr>
              <w:rPr>
                <w:rFonts w:ascii="sөũ" w:hAnsi="sөũ" w:hint="eastAsia"/>
                <w:sz w:val="20"/>
                <w:szCs w:val="20"/>
                <w:rPrChange w:id="3369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3370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核定</w:t>
            </w:r>
            <w:r w:rsidRPr="003C6E24">
              <w:rPr>
                <w:rFonts w:ascii="sөũ" w:hAnsi="sөũ" w:hint="eastAsia"/>
                <w:sz w:val="20"/>
                <w:szCs w:val="20"/>
                <w:rPrChange w:id="3371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3372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先天性重大殘缺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新細明體" w:hAnsi="新細明體" w:cs="Arial Unicode MS" w:hint="eastAsia"/>
                <w:sz w:val="20"/>
                <w:rPrChange w:id="337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37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7D7029">
            <w:pPr>
              <w:rPr>
                <w:rFonts w:ascii="細明體" w:eastAsia="細明體" w:hAnsi="細明體" w:cs="Arial Unicode MS" w:hint="eastAsia"/>
                <w:sz w:val="20"/>
                <w:rPrChange w:id="337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7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受理_殘廢表示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7D7029">
            <w:pPr>
              <w:rPr>
                <w:rFonts w:ascii="新細明體" w:hAnsi="新細明體" w:cs="Arial Unicode MS" w:hint="eastAsia"/>
                <w:sz w:val="20"/>
                <w:rPrChange w:id="337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7D7029">
            <w:pPr>
              <w:rPr>
                <w:rFonts w:ascii="細明體" w:eastAsia="細明體" w:hAnsi="細明體" w:cs="Arial Unicode MS" w:hint="eastAsia"/>
                <w:sz w:val="20"/>
                <w:rPrChange w:id="337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7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核定_殘廢表示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7D7029">
            <w:pPr>
              <w:rPr>
                <w:rFonts w:ascii="新細明體" w:hAnsi="新細明體" w:cs="Arial Unicode MS" w:hint="eastAsia"/>
                <w:sz w:val="20"/>
                <w:rPrChange w:id="338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38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38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8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受理_證明書開立日期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38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38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8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核定_證明書開立日期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38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38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597712" w:rsidRDefault="00E81D1E" w:rsidP="009317D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2C2631">
              <w:rPr>
                <w:rFonts w:ascii="細明體" w:eastAsia="細明體" w:hAnsi="細明體" w:cs="Arial Unicode MS" w:hint="eastAsia"/>
                <w:sz w:val="20"/>
              </w:rPr>
              <w:t>受理</w:t>
            </w:r>
            <w:r w:rsidRPr="00A00726">
              <w:rPr>
                <w:rFonts w:ascii="細明體" w:eastAsia="細明體" w:hAnsi="細明體" w:cs="Arial Unicode MS" w:hint="eastAsia"/>
                <w:sz w:val="20"/>
              </w:rPr>
              <w:t>_</w:t>
            </w:r>
            <w:r w:rsidRPr="00597712">
              <w:rPr>
                <w:rFonts w:ascii="細明體" w:eastAsia="細明體" w:hAnsi="細明體" w:cs="Arial Unicode MS" w:hint="eastAsia"/>
                <w:sz w:val="20"/>
              </w:rPr>
              <w:t>死亡地點一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0D5521" w:rsidRDefault="00E81D1E" w:rsidP="009317D8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38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9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39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39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39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9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39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39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39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39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39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40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0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40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40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0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40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40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40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0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受理_醫院代碼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40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41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1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核定_醫院代碼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41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41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41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1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受理_醫院名稱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41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41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1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核定_醫院名稱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41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42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42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2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受理_檢察官姓名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C576BF" w:rsidRDefault="00E81D1E" w:rsidP="009317D8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42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2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核定_檢察官姓名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42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42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42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2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受理_醫師姓名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42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43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3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核定_醫師姓名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43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43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343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3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受理_臍帶血適應症代碼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343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43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343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3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受理_臍帶血適應症項目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344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344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4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核定_臍帶血適應症代碼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344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44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344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4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核定_臍帶血適應症項目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344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44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4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45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45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45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5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45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45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5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45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45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45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6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46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46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6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46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46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46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6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46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46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7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47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47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47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7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47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47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7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47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47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48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8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48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48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8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受理_證明書開立字號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48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48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48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8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核定_證明書開立字號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48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F17751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細明體" w:eastAsia="細明體" w:hAnsi="細明體" w:cs="Arial Unicode MS" w:hint="eastAsia"/>
                <w:sz w:val="20"/>
                <w:rPrChange w:id="349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9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受理_癌症全殘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新細明體" w:hAnsi="新細明體" w:cs="Arial Unicode MS" w:hint="eastAsia"/>
                <w:sz w:val="20"/>
                <w:rPrChange w:id="349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49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F17751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細明體" w:eastAsia="細明體" w:hAnsi="細明體" w:cs="Arial Unicode MS" w:hint="eastAsia"/>
                <w:sz w:val="20"/>
                <w:rPrChange w:id="349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49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核定_癌症全殘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新細明體" w:hAnsi="新細明體" w:cs="Arial Unicode MS" w:hint="eastAsia"/>
                <w:sz w:val="20"/>
                <w:rPrChange w:id="349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F6868" w:rsidRPr="003C6E24" w:rsidTr="00FF0C39">
        <w:trPr>
          <w:trHeight w:val="330"/>
          <w:ins w:id="3497" w:author="伯珊" w:date="2016-01-21T13:2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FF0C39">
            <w:pPr>
              <w:rPr>
                <w:ins w:id="3498" w:author="伯珊" w:date="2016-01-21T13:28:00Z"/>
                <w:rFonts w:ascii="細明體" w:eastAsia="細明體" w:hAnsi="細明體" w:cs="Arial Unicode MS" w:hint="eastAsia"/>
                <w:sz w:val="20"/>
                <w:rPrChange w:id="3499" w:author="陳鐵元" w:date="2016-02-23T11:55:00Z">
                  <w:rPr>
                    <w:ins w:id="3500" w:author="伯珊" w:date="2016-01-21T13:28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3501" w:author="伯珊" w:date="2016-01-21T13:28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3502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受理_連</w:t>
              </w:r>
            </w:ins>
            <w:ins w:id="3503" w:author="伯珊" w:date="2016-01-21T13:29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3504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續住院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FF0C39">
            <w:pPr>
              <w:rPr>
                <w:ins w:id="3505" w:author="伯珊" w:date="2016-01-21T13:28:00Z"/>
                <w:rFonts w:ascii="新細明體" w:hAnsi="新細明體" w:cs="Arial Unicode MS" w:hint="eastAsia"/>
                <w:sz w:val="20"/>
                <w:rPrChange w:id="3506" w:author="陳鐵元" w:date="2016-02-23T11:55:00Z">
                  <w:rPr>
                    <w:ins w:id="3507" w:author="伯珊" w:date="2016-01-21T13:28:00Z"/>
                    <w:rFonts w:ascii="新細明體" w:hAnsi="新細明體" w:cs="Arial Unicode MS" w:hint="eastAsia"/>
                    <w:sz w:val="20"/>
                  </w:rPr>
                </w:rPrChange>
              </w:rPr>
            </w:pPr>
            <w:ins w:id="3508" w:author="伯珊" w:date="2016-01-21T13:29:00Z">
              <w:r w:rsidRPr="003C6E24">
                <w:rPr>
                  <w:rFonts w:ascii="新細明體" w:hAnsi="新細明體" w:cs="Arial Unicode MS" w:hint="eastAsia"/>
                  <w:sz w:val="20"/>
                  <w:rPrChange w:id="3509" w:author="陳鐵元" w:date="2016-02-23T11:55:00Z">
                    <w:rPr>
                      <w:rFonts w:ascii="新細明體" w:hAnsi="新細明體" w:cs="Arial Unicode MS" w:hint="eastAsia"/>
                      <w:sz w:val="20"/>
                    </w:rPr>
                  </w:rPrChange>
                </w:rPr>
                <w:t>畫面</w:t>
              </w:r>
            </w:ins>
          </w:p>
        </w:tc>
      </w:tr>
      <w:tr w:rsidR="003F6868" w:rsidRPr="003C6E24" w:rsidTr="00FF0C39">
        <w:trPr>
          <w:trHeight w:val="330"/>
          <w:ins w:id="3510" w:author="伯珊" w:date="2016-01-21T13:2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FF0C39">
            <w:pPr>
              <w:rPr>
                <w:ins w:id="3511" w:author="伯珊" w:date="2016-01-21T13:29:00Z"/>
                <w:rFonts w:ascii="細明體" w:eastAsia="細明體" w:hAnsi="細明體" w:cs="Arial Unicode MS" w:hint="eastAsia"/>
                <w:sz w:val="20"/>
                <w:rPrChange w:id="3512" w:author="陳鐵元" w:date="2016-02-23T11:55:00Z">
                  <w:rPr>
                    <w:ins w:id="3513" w:author="伯珊" w:date="2016-01-21T13:29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3514" w:author="伯珊" w:date="2016-01-21T13:29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3515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核定_</w:t>
              </w:r>
            </w:ins>
            <w:ins w:id="3516" w:author="伯珊" w:date="2016-01-21T13:31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3517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連續住院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FF0C39">
            <w:pPr>
              <w:rPr>
                <w:ins w:id="3518" w:author="伯珊" w:date="2016-01-21T13:29:00Z"/>
                <w:rFonts w:ascii="新細明體" w:hAnsi="新細明體" w:cs="Arial Unicode MS" w:hint="eastAsia"/>
                <w:sz w:val="20"/>
                <w:rPrChange w:id="3519" w:author="陳鐵元" w:date="2016-02-23T11:55:00Z">
                  <w:rPr>
                    <w:ins w:id="3520" w:author="伯珊" w:date="2016-01-21T13:29:00Z"/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95AE5" w:rsidRPr="003C6E24" w:rsidTr="00FF0C39">
        <w:trPr>
          <w:trHeight w:val="330"/>
          <w:ins w:id="3521" w:author="伯珊" w:date="2016-05-19T21:16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695AE5" w:rsidRDefault="00695AE5" w:rsidP="00FF0C39">
            <w:pPr>
              <w:rPr>
                <w:ins w:id="3522" w:author="伯珊" w:date="2016-05-19T21:16:00Z"/>
                <w:rFonts w:ascii="細明體" w:eastAsia="細明體" w:hAnsi="細明體" w:cs="Arial Unicode MS" w:hint="eastAsia"/>
                <w:sz w:val="20"/>
              </w:rPr>
            </w:pPr>
            <w:ins w:id="3523" w:author="伯珊" w:date="2016-05-19T21:16:00Z">
              <w:r>
                <w:rPr>
                  <w:rFonts w:ascii="細明體" w:eastAsia="細明體" w:hAnsi="細明體" w:cs="Arial Unicode MS" w:hint="eastAsia"/>
                  <w:sz w:val="20"/>
                </w:rPr>
                <w:t>受理_癌症表示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695AE5" w:rsidRDefault="00695AE5" w:rsidP="00FF0C39">
            <w:pPr>
              <w:rPr>
                <w:ins w:id="3524" w:author="伯珊" w:date="2016-05-19T21:16:00Z"/>
                <w:rFonts w:ascii="新細明體" w:hAnsi="新細明體" w:cs="Arial Unicode MS" w:hint="eastAsia"/>
                <w:sz w:val="20"/>
              </w:rPr>
            </w:pPr>
            <w:ins w:id="3525" w:author="伯珊" w:date="2016-05-19T21:16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  <w:tr w:rsidR="00695AE5" w:rsidRPr="003C6E24" w:rsidTr="00FF0C39">
        <w:trPr>
          <w:trHeight w:val="330"/>
          <w:ins w:id="3526" w:author="伯珊" w:date="2016-05-19T21:16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Default="00695AE5" w:rsidP="00FF0C39">
            <w:pPr>
              <w:rPr>
                <w:ins w:id="3527" w:author="伯珊" w:date="2016-05-19T21:16:00Z"/>
                <w:rFonts w:ascii="細明體" w:eastAsia="細明體" w:hAnsi="細明體" w:cs="Arial Unicode MS" w:hint="eastAsia"/>
                <w:sz w:val="20"/>
              </w:rPr>
            </w:pPr>
            <w:ins w:id="3528" w:author="伯珊" w:date="2016-05-19T21:16:00Z">
              <w:r>
                <w:rPr>
                  <w:rFonts w:ascii="細明體" w:eastAsia="細明體" w:hAnsi="細明體" w:cs="Arial Unicode MS" w:hint="eastAsia"/>
                  <w:sz w:val="20"/>
                </w:rPr>
                <w:t>核定_癌症表示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Default="00695AE5" w:rsidP="00FF0C39">
            <w:pPr>
              <w:rPr>
                <w:ins w:id="3529" w:author="伯珊" w:date="2016-05-19T21:16:00Z"/>
                <w:rFonts w:ascii="新細明體" w:hAnsi="新細明體" w:cs="Arial Unicode MS" w:hint="eastAsia"/>
                <w:sz w:val="20"/>
              </w:rPr>
            </w:pPr>
          </w:p>
        </w:tc>
      </w:tr>
      <w:tr w:rsidR="000648C3" w:rsidRPr="003C6E24" w:rsidTr="00FF0C39">
        <w:trPr>
          <w:trHeight w:val="330"/>
          <w:ins w:id="3530" w:author="李明諭" w:date="2016-01-28T17:23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3531" w:author="李明諭" w:date="2016-01-28T17:23:00Z"/>
                <w:rFonts w:ascii="細明體" w:eastAsia="細明體" w:hAnsi="細明體" w:cs="Arial Unicode MS" w:hint="eastAsia"/>
                <w:sz w:val="20"/>
                <w:rPrChange w:id="3532" w:author="陳鐵元" w:date="2016-02-23T11:55:00Z">
                  <w:rPr>
                    <w:ins w:id="3533" w:author="李明諭" w:date="2016-01-28T17:23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3534" w:author="李明諭" w:date="2016-01-28T17:23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3535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受理_燒燙傷級數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3536" w:author="李明諭" w:date="2016-01-28T17:23:00Z"/>
                <w:rFonts w:ascii="新細明體" w:hAnsi="新細明體" w:cs="Arial Unicode MS" w:hint="eastAsia"/>
                <w:sz w:val="20"/>
                <w:rPrChange w:id="3537" w:author="陳鐵元" w:date="2016-02-23T11:55:00Z">
                  <w:rPr>
                    <w:ins w:id="3538" w:author="李明諭" w:date="2016-01-28T17:23:00Z"/>
                    <w:rFonts w:ascii="新細明體" w:hAnsi="新細明體" w:cs="Arial Unicode MS" w:hint="eastAsia"/>
                    <w:sz w:val="20"/>
                  </w:rPr>
                </w:rPrChange>
              </w:rPr>
            </w:pPr>
            <w:ins w:id="3539" w:author="李明諭" w:date="2016-01-28T17:23:00Z">
              <w:r w:rsidRPr="003C6E24">
                <w:rPr>
                  <w:rFonts w:ascii="新細明體" w:hAnsi="新細明體" w:cs="Arial Unicode MS" w:hint="eastAsia"/>
                  <w:sz w:val="20"/>
                  <w:rPrChange w:id="3540" w:author="陳鐵元" w:date="2016-02-23T11:55:00Z">
                    <w:rPr>
                      <w:rFonts w:ascii="新細明體" w:hAnsi="新細明體" w:cs="Arial Unicode MS" w:hint="eastAsia"/>
                      <w:sz w:val="20"/>
                    </w:rPr>
                  </w:rPrChange>
                </w:rPr>
                <w:t>畫面</w:t>
              </w:r>
            </w:ins>
          </w:p>
        </w:tc>
      </w:tr>
      <w:tr w:rsidR="000648C3" w:rsidRPr="003C6E24" w:rsidTr="00FF0C39">
        <w:trPr>
          <w:trHeight w:val="330"/>
          <w:ins w:id="3541" w:author="李明諭" w:date="2016-01-28T17:23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3542" w:author="李明諭" w:date="2016-01-28T17:23:00Z"/>
                <w:rFonts w:ascii="細明體" w:eastAsia="細明體" w:hAnsi="細明體" w:cs="Arial Unicode MS" w:hint="eastAsia"/>
                <w:sz w:val="20"/>
                <w:rPrChange w:id="3543" w:author="陳鐵元" w:date="2016-02-23T11:55:00Z">
                  <w:rPr>
                    <w:ins w:id="3544" w:author="李明諭" w:date="2016-01-28T17:23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3545" w:author="李明諭" w:date="2016-01-28T17:23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3546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核定_燒燙傷級數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3547" w:author="李明諭" w:date="2016-01-28T17:23:00Z"/>
                <w:rFonts w:ascii="新細明體" w:hAnsi="新細明體" w:cs="Arial Unicode MS" w:hint="eastAsia"/>
                <w:sz w:val="20"/>
                <w:rPrChange w:id="3548" w:author="陳鐵元" w:date="2016-02-23T11:55:00Z">
                  <w:rPr>
                    <w:ins w:id="3549" w:author="李明諭" w:date="2016-01-28T17:23:00Z"/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10212" w:rsidRPr="00AF6CC1" w:rsidTr="00C25B8D">
        <w:tblPrEx>
          <w:tblW w:w="5940" w:type="dxa"/>
          <w:tblInd w:w="1800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3550" w:author="陳鐵元" w:date="2016-02-23T12:01:00Z">
            <w:tblPrEx>
              <w:tblW w:w="5940" w:type="dxa"/>
              <w:tblInd w:w="18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330"/>
          <w:ins w:id="3551" w:author="陳鐵元" w:date="2016-02-23T12:01:00Z"/>
          <w:trPrChange w:id="3552" w:author="陳鐵元" w:date="2016-02-23T12:01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3553" w:author="陳鐵元" w:date="2016-02-23T12:01:00Z">
              <w:tcPr>
                <w:tcW w:w="3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B10212" w:rsidRPr="00AF6CC1" w:rsidRDefault="00B10212" w:rsidP="00E00024">
            <w:pPr>
              <w:rPr>
                <w:ins w:id="3554" w:author="陳鐵元" w:date="2016-02-23T12:01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3555" w:author="陳鐵元" w:date="2016-02-23T12:01:00Z">
              <w:r w:rsidRPr="00AF6CC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受理_是否有殘廢裝置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3556" w:author="陳鐵元" w:date="2016-02-23T12:01:00Z">
              <w:tcPr>
                <w:tcW w:w="27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B10212" w:rsidRPr="00AF6CC1" w:rsidRDefault="00B10212" w:rsidP="00E00024">
            <w:pPr>
              <w:rPr>
                <w:ins w:id="3557" w:author="陳鐵元" w:date="2016-02-23T12:01:00Z"/>
                <w:rFonts w:ascii="新細明體" w:hAnsi="新細明體" w:cs="Arial Unicode MS" w:hint="eastAsia"/>
                <w:color w:val="FF0000"/>
                <w:sz w:val="20"/>
              </w:rPr>
            </w:pPr>
            <w:ins w:id="3558" w:author="陳鐵元" w:date="2016-02-23T12:01:00Z">
              <w:r w:rsidRPr="00AF6CC1">
                <w:rPr>
                  <w:rFonts w:ascii="新細明體" w:hAnsi="新細明體" w:cs="Arial Unicode MS" w:hint="eastAsia"/>
                  <w:color w:val="FF0000"/>
                  <w:sz w:val="20"/>
                </w:rPr>
                <w:t>畫面</w:t>
              </w:r>
            </w:ins>
          </w:p>
        </w:tc>
      </w:tr>
      <w:tr w:rsidR="00B10212" w:rsidRPr="00AF6CC1" w:rsidTr="00C25B8D">
        <w:tblPrEx>
          <w:tblW w:w="5940" w:type="dxa"/>
          <w:tblInd w:w="1800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3559" w:author="陳鐵元" w:date="2016-02-23T12:01:00Z">
            <w:tblPrEx>
              <w:tblW w:w="5940" w:type="dxa"/>
              <w:tblInd w:w="18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330"/>
          <w:ins w:id="3560" w:author="陳鐵元" w:date="2016-02-23T12:01:00Z"/>
          <w:trPrChange w:id="3561" w:author="陳鐵元" w:date="2016-02-23T12:01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3562" w:author="陳鐵元" w:date="2016-02-23T12:01:00Z">
              <w:tcPr>
                <w:tcW w:w="3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B10212" w:rsidRPr="00AF6CC1" w:rsidRDefault="00B10212" w:rsidP="00E00024">
            <w:pPr>
              <w:rPr>
                <w:ins w:id="3563" w:author="陳鐵元" w:date="2016-02-23T12:01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3564" w:author="陳鐵元" w:date="2016-02-23T12:01:00Z">
              <w:r w:rsidRPr="00AF6CC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核定_是否有殘廢裝置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3565" w:author="陳鐵元" w:date="2016-02-23T12:01:00Z">
              <w:tcPr>
                <w:tcW w:w="27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B10212" w:rsidRPr="00AF6CC1" w:rsidRDefault="00B10212" w:rsidP="00E00024">
            <w:pPr>
              <w:rPr>
                <w:ins w:id="3566" w:author="陳鐵元" w:date="2016-02-23T12:01:00Z"/>
                <w:rFonts w:ascii="新細明體" w:hAnsi="新細明體" w:cs="Arial Unicode MS" w:hint="eastAsia"/>
                <w:color w:val="FF0000"/>
                <w:sz w:val="20"/>
              </w:rPr>
            </w:pPr>
          </w:p>
        </w:tc>
      </w:tr>
      <w:tr w:rsidR="00EF0AD7" w:rsidRPr="003C6E24" w:rsidTr="00FF0C39">
        <w:trPr>
          <w:trHeight w:val="330"/>
          <w:ins w:id="3567" w:author="陳鐵元" w:date="2016-02-23T12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0AD7" w:rsidRPr="00C576BF" w:rsidRDefault="00EF0AD7" w:rsidP="00EF0AD7">
            <w:pPr>
              <w:rPr>
                <w:ins w:id="3568" w:author="陳鐵元" w:date="2016-02-23T12:01:00Z"/>
                <w:rFonts w:ascii="細明體" w:eastAsia="細明體" w:hAnsi="細明體" w:cs="Arial Unicode MS" w:hint="eastAsia"/>
                <w:sz w:val="20"/>
              </w:rPr>
            </w:pPr>
            <w:ins w:id="3569" w:author="馬慈蓮" w:date="2017-03-23T13:28:00Z">
              <w:r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受理_</w:t>
              </w:r>
              <w:r w:rsidRPr="000D552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重疾特傷程度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0AD7" w:rsidRPr="00333CA8" w:rsidRDefault="00EF0AD7" w:rsidP="00EF0AD7">
            <w:pPr>
              <w:rPr>
                <w:ins w:id="3570" w:author="陳鐵元" w:date="2016-02-23T12:01:00Z"/>
                <w:rFonts w:ascii="新細明體" w:hAnsi="新細明體" w:cs="Arial Unicode MS" w:hint="eastAsia"/>
                <w:sz w:val="20"/>
              </w:rPr>
            </w:pPr>
            <w:ins w:id="3571" w:author="馬慈蓮" w:date="2017-03-23T13:28:00Z">
              <w:r>
                <w:rPr>
                  <w:rFonts w:ascii="新細明體" w:hAnsi="新細明體" w:cs="Arial Unicode MS" w:hint="eastAsia"/>
                  <w:color w:val="FF0000"/>
                  <w:sz w:val="20"/>
                </w:rPr>
                <w:t>畫面，若沒選則為0</w:t>
              </w:r>
            </w:ins>
          </w:p>
        </w:tc>
      </w:tr>
      <w:tr w:rsidR="00EF0AD7" w:rsidRPr="003C6E24" w:rsidTr="00FF0C39">
        <w:trPr>
          <w:trHeight w:val="330"/>
          <w:ins w:id="3572" w:author="馬慈蓮" w:date="2017-03-23T13:2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0AD7" w:rsidRDefault="00EF0AD7" w:rsidP="00EF0AD7">
            <w:pPr>
              <w:rPr>
                <w:ins w:id="3573" w:author="馬慈蓮" w:date="2017-03-23T13:28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3574" w:author="馬慈蓮" w:date="2017-03-23T13:28:00Z">
              <w:r w:rsidRPr="000D552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核定_重疾特傷程度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0AD7" w:rsidRDefault="00EF0AD7" w:rsidP="00EF0AD7">
            <w:pPr>
              <w:rPr>
                <w:ins w:id="3575" w:author="馬慈蓮" w:date="2017-03-23T13:28:00Z"/>
                <w:rFonts w:ascii="新細明體" w:hAnsi="新細明體" w:cs="Arial Unicode MS" w:hint="eastAsia"/>
                <w:color w:val="FF0000"/>
                <w:sz w:val="20"/>
              </w:rPr>
            </w:pPr>
          </w:p>
        </w:tc>
      </w:tr>
    </w:tbl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357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577" w:author="陳鐵元" w:date="2016-02-23T11:55:00Z">
            <w:rPr>
              <w:rFonts w:hint="eastAsia"/>
              <w:lang w:eastAsia="zh-TW"/>
            </w:rPr>
          </w:rPrChange>
        </w:rPr>
        <w:t>失敗處理：</w:t>
      </w:r>
    </w:p>
    <w:p w:rsidR="006D62E0" w:rsidRPr="003C6E24" w:rsidRDefault="006D62E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  <w:rPrChange w:id="357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579" w:author="陳鐵元" w:date="2016-02-23T11:55:00Z">
            <w:rPr>
              <w:rFonts w:hint="eastAsia"/>
              <w:lang w:eastAsia="zh-TW"/>
            </w:rPr>
          </w:rPrChange>
        </w:rPr>
        <w:t>回覆訊息：</w:t>
      </w:r>
      <w:r w:rsidRPr="003C6E24">
        <w:rPr>
          <w:rFonts w:hint="eastAsia"/>
          <w:lang w:eastAsia="zh-TW"/>
          <w:rPrChange w:id="3580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3581" w:author="陳鐵元" w:date="2016-02-23T11:55:00Z">
            <w:rPr>
              <w:lang w:eastAsia="zh-TW"/>
            </w:rPr>
          </w:rPrChange>
        </w:rPr>
        <w:t>“</w:t>
      </w:r>
      <w:r w:rsidRPr="003C6E24">
        <w:rPr>
          <w:rFonts w:hint="eastAsia"/>
          <w:lang w:eastAsia="zh-TW"/>
          <w:rPrChange w:id="3582" w:author="陳鐵元" w:date="2016-02-23T11:55:00Z">
            <w:rPr>
              <w:rFonts w:hint="eastAsia"/>
              <w:lang w:eastAsia="zh-TW"/>
            </w:rPr>
          </w:rPrChange>
        </w:rPr>
        <w:t>更新理賠大額給付檔失敗</w:t>
      </w:r>
      <w:r w:rsidRPr="003C6E24">
        <w:rPr>
          <w:lang w:eastAsia="zh-TW"/>
          <w:rPrChange w:id="3583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3584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3585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  <w:rPrChange w:id="358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587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3588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3589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590" w:author="陳鐵元" w:date="2016-02-23T11:55:00Z">
            <w:rPr>
              <w:rFonts w:hint="eastAsia"/>
              <w:lang w:eastAsia="zh-TW"/>
            </w:rPr>
          </w:rPrChange>
        </w:rPr>
        <w:t xml:space="preserve">UPDATE DTAAA041 </w:t>
      </w:r>
      <w:r w:rsidRPr="003C6E24">
        <w:rPr>
          <w:rFonts w:ascii="細明體" w:eastAsia="細明體" w:hAnsi="細明體" w:hint="eastAsia"/>
          <w:lang w:eastAsia="zh-TW"/>
          <w:rPrChange w:id="3591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理賠受理殘廢項目檔</w:t>
      </w:r>
      <w:r w:rsidRPr="003C6E24">
        <w:rPr>
          <w:rFonts w:hint="eastAsia"/>
          <w:lang w:eastAsia="zh-TW"/>
          <w:rPrChange w:id="3592" w:author="陳鐵元" w:date="2016-02-23T11:55:00Z">
            <w:rPr>
              <w:rFonts w:hint="eastAsia"/>
              <w:lang w:eastAsia="zh-TW"/>
            </w:rPr>
          </w:rPrChange>
        </w:rPr>
        <w:t>：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3593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594" w:author="陳鐵元" w:date="2016-02-23T11:55:00Z">
            <w:rPr>
              <w:rFonts w:hint="eastAsia"/>
              <w:lang w:eastAsia="zh-TW"/>
            </w:rPr>
          </w:rPrChange>
        </w:rPr>
        <w:t xml:space="preserve">IF </w:t>
      </w:r>
      <w:r w:rsidRPr="003C6E24">
        <w:rPr>
          <w:rFonts w:hint="eastAsia"/>
          <w:lang w:eastAsia="zh-TW"/>
          <w:rPrChange w:id="3595" w:author="陳鐵元" w:date="2016-02-23T11:55:00Z">
            <w:rPr>
              <w:rFonts w:hint="eastAsia"/>
              <w:lang w:eastAsia="zh-TW"/>
            </w:rPr>
          </w:rPrChange>
        </w:rPr>
        <w:t>畫面上有殘廢項目，才須執行此</w:t>
      </w:r>
      <w:r w:rsidRPr="003C6E24">
        <w:rPr>
          <w:rFonts w:hint="eastAsia"/>
          <w:lang w:eastAsia="zh-TW"/>
          <w:rPrChange w:id="3596" w:author="陳鐵元" w:date="2016-02-23T11:55:00Z">
            <w:rPr>
              <w:rFonts w:hint="eastAsia"/>
              <w:lang w:eastAsia="zh-TW"/>
            </w:rPr>
          </w:rPrChange>
        </w:rPr>
        <w:t>STEP</w:t>
      </w:r>
      <w:r w:rsidRPr="003C6E24">
        <w:rPr>
          <w:rFonts w:hint="eastAsia"/>
          <w:lang w:eastAsia="zh-TW"/>
          <w:rPrChange w:id="3597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lang w:eastAsia="zh-TW"/>
          <w:rPrChange w:id="3598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599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細明體" w:eastAsia="細明體" w:hAnsi="細明體" w:hint="eastAsia"/>
          <w:rPrChange w:id="3600" w:author="陳鐵元" w:date="2016-02-23T11:55:00Z">
            <w:rPr>
              <w:rFonts w:ascii="細明體" w:eastAsia="細明體" w:hAnsi="細明體" w:hint="eastAsia"/>
            </w:rPr>
          </w:rPrChange>
        </w:rPr>
        <w:t>AA_A0Z0</w:t>
      </w:r>
      <w:r w:rsidRPr="003C6E24">
        <w:rPr>
          <w:rFonts w:ascii="細明體" w:eastAsia="細明體" w:hAnsi="細明體" w:hint="eastAsia"/>
          <w:lang w:eastAsia="zh-TW"/>
          <w:rPrChange w:id="3601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15.Method7：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A00726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2C2631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7C7966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0D5521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60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360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0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0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606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607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殘廢種類序號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0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0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610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61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殘廢種類編號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1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1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614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61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1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1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618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61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部位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2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2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62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62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左右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2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2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626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627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關節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2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2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630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63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機能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3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3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3634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635" w:author="陳鐵元" w:date="2016-02-23T11:55:00Z">
            <w:rPr>
              <w:rFonts w:hint="eastAsia"/>
              <w:lang w:eastAsia="zh-TW"/>
            </w:rPr>
          </w:rPrChange>
        </w:rPr>
        <w:t>ELSE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363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637" w:author="陳鐵元" w:date="2016-02-23T11:55:00Z">
            <w:rPr>
              <w:rFonts w:hint="eastAsia"/>
              <w:lang w:eastAsia="zh-TW"/>
            </w:rPr>
          </w:rPrChange>
        </w:rPr>
        <w:t xml:space="preserve">INSERT DTAAA040 </w:t>
      </w:r>
      <w:r w:rsidRPr="003C6E24">
        <w:rPr>
          <w:rFonts w:hint="eastAsia"/>
          <w:lang w:eastAsia="zh-TW"/>
          <w:rPrChange w:id="3638" w:author="陳鐵元" w:date="2016-02-23T11:55:00Z">
            <w:rPr>
              <w:rFonts w:hint="eastAsia"/>
              <w:lang w:eastAsia="zh-TW"/>
            </w:rPr>
          </w:rPrChange>
        </w:rPr>
        <w:t>理賠受理大額給付檔：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lang w:eastAsia="zh-TW"/>
          <w:rPrChange w:id="3639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3640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細明體" w:eastAsia="細明體" w:hAnsi="細明體" w:hint="eastAsia"/>
          <w:lang w:eastAsia="zh-TW"/>
          <w:rPrChange w:id="3641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AA_A0Z005.Method1：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3642">
          <w:tblGrid>
            <w:gridCol w:w="2440"/>
            <w:gridCol w:w="737"/>
            <w:gridCol w:w="2763"/>
          </w:tblGrid>
        </w:tblGridChange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597712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59771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7C7966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0D5521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643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364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4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4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647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648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受理_社保身分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4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3650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65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核定_社保身分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5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5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365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65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受理_殘疾鑑定日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5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65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65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核定_殘疾鑑定日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5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6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66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66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受理_身故日期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6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66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66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核定_身故日期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6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6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66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66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受理_癌症身故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7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67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67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核定_癌症身故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7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7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451348" w:rsidRPr="003C6E24" w:rsidTr="0045134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1348" w:rsidRPr="003C6E24" w:rsidRDefault="00451348" w:rsidP="00451348">
            <w:pPr>
              <w:rPr>
                <w:rFonts w:ascii="細明體" w:eastAsia="細明體" w:hAnsi="細明體" w:cs="Arial Unicode MS" w:hint="eastAsia"/>
                <w:sz w:val="20"/>
                <w:rPrChange w:id="367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67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受理_員工福團意外特約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1348" w:rsidRPr="003C6E24" w:rsidRDefault="00451348" w:rsidP="00451348">
            <w:pPr>
              <w:rPr>
                <w:rFonts w:ascii="新細明體" w:hAnsi="新細明體" w:cs="Arial Unicode MS" w:hint="eastAsia"/>
                <w:sz w:val="20"/>
                <w:rPrChange w:id="367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7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451348" w:rsidRPr="003C6E24" w:rsidTr="0045134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1348" w:rsidRPr="003C6E24" w:rsidRDefault="00451348" w:rsidP="00451348">
            <w:pPr>
              <w:rPr>
                <w:rFonts w:ascii="細明體" w:eastAsia="細明體" w:hAnsi="細明體" w:cs="Arial Unicode MS" w:hint="eastAsia"/>
                <w:sz w:val="20"/>
                <w:rPrChange w:id="367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68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核定_員工福團意外特約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1348" w:rsidRPr="003C6E24" w:rsidRDefault="00451348" w:rsidP="00451348">
            <w:pPr>
              <w:rPr>
                <w:rFonts w:ascii="新細明體" w:hAnsi="新細明體" w:cs="Arial Unicode MS" w:hint="eastAsia"/>
                <w:sz w:val="20"/>
                <w:rPrChange w:id="368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68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68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受理_全殘項目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8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68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68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核定_全殘項目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8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8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C705D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細明體" w:eastAsia="細明體" w:hAnsi="細明體" w:cs="Arial Unicode MS" w:hint="eastAsia"/>
                <w:sz w:val="20"/>
                <w:rPrChange w:id="368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69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受理_全殘關懷金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新細明體" w:hAnsi="新細明體" w:cs="Arial Unicode MS" w:hint="eastAsia"/>
                <w:sz w:val="20"/>
                <w:rPrChange w:id="369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C705D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細明體" w:eastAsia="細明體" w:hAnsi="細明體" w:cs="Arial Unicode MS" w:hint="eastAsia"/>
                <w:sz w:val="20"/>
                <w:rPrChange w:id="369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69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核定_全殘關懷金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新細明體" w:hAnsi="新細明體" w:cs="Arial Unicode MS" w:hint="eastAsia"/>
                <w:sz w:val="20"/>
                <w:rPrChange w:id="369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69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69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69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受理_重大疾病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69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69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0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核定_重大疾病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0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70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0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0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受理_特定傷病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0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/>
                <w:sz w:val="20"/>
                <w:rPrChange w:id="3706" w:author="陳鐵元" w:date="2016-02-23T11:55:00Z">
                  <w:rPr>
                    <w:rFonts w:ascii="細明體" w:eastAsia="細明體" w:hAnsi="細明體" w:cs="Arial Unicode MS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0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核定_特定傷病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0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70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1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1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受理_豁免原因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1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1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1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核定_豁免原因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1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71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1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1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受理_燒燙傷等級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1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2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2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核定_燒燙傷等級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2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72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2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2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受理_生命末期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2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2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2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核定_生命末期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2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73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3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3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受理_長期看護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3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3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3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核定_長期看護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3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73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3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3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受理_結婚津貼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4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4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4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核定_結婚津貼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4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74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4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4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受理_生育津貼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4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4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4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核定_生育津貼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5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75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5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5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受理_分娩日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5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5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5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核定_分娩日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5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75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5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6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受理_嬰兒數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6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376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6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核定_嬰兒數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376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76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細明體" w:eastAsia="細明體" w:hAnsi="細明體" w:cs="Arial Unicode MS" w:hint="eastAsia"/>
                <w:sz w:val="20"/>
                <w:rPrChange w:id="376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6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受理_流產日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新細明體" w:hAnsi="新細明體" w:cs="Arial Unicode MS" w:hint="eastAsia"/>
                <w:sz w:val="20"/>
                <w:rPrChange w:id="376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細明體" w:eastAsia="細明體" w:hAnsi="細明體" w:cs="Arial Unicode MS" w:hint="eastAsia"/>
                <w:sz w:val="20"/>
                <w:rPrChange w:id="376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7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核定_流產日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新細明體" w:hAnsi="新細明體" w:cs="Arial Unicode MS" w:hint="eastAsia"/>
                <w:sz w:val="20"/>
                <w:rPrChange w:id="377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77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細明體" w:eastAsia="細明體" w:hAnsi="細明體" w:cs="Arial Unicode MS" w:hint="eastAsia"/>
                <w:sz w:val="20"/>
                <w:rPrChange w:id="377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7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受理_理賠年金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新細明體" w:hAnsi="新細明體" w:cs="Arial Unicode MS" w:hint="eastAsia"/>
                <w:sz w:val="20"/>
                <w:rPrChange w:id="377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細明體" w:eastAsia="細明體" w:hAnsi="細明體" w:cs="Arial Unicode MS" w:hint="eastAsia"/>
                <w:sz w:val="20"/>
                <w:rPrChange w:id="377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7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核定_理賠年金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>
            <w:pPr>
              <w:rPr>
                <w:rFonts w:ascii="細明體" w:eastAsia="細明體" w:hAnsi="細明體" w:hint="eastAsia"/>
                <w:sz w:val="20"/>
                <w:rPrChange w:id="3778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77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畫面</w:t>
            </w:r>
          </w:p>
          <w:p w:rsidR="002B2F9E" w:rsidRPr="003C6E24" w:rsidRDefault="002B2F9E">
            <w:pPr>
              <w:rPr>
                <w:rFonts w:ascii="新細明體" w:hAnsi="新細明體" w:cs="Arial Unicode MS" w:hint="eastAsia"/>
                <w:sz w:val="20"/>
                <w:rPrChange w:id="378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378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(0:無；1:分期給付；2:提前一次給付)</w:t>
            </w: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細明體" w:eastAsia="細明體" w:hAnsi="細明體" w:cs="Arial Unicode MS" w:hint="eastAsia"/>
                <w:sz w:val="20"/>
                <w:rPrChange w:id="378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8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新細明體" w:hAnsi="新細明體" w:cs="Arial Unicode MS" w:hint="eastAsia"/>
                <w:sz w:val="20"/>
                <w:rPrChange w:id="378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細明體" w:eastAsia="細明體" w:hAnsi="細明體" w:cs="Arial Unicode MS" w:hint="eastAsia"/>
                <w:sz w:val="20"/>
                <w:rPrChange w:id="378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78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新細明體" w:hAnsi="新細明體" w:cs="Arial Unicode MS" w:hint="eastAsia"/>
                <w:sz w:val="20"/>
                <w:rPrChange w:id="378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78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2F9E" w:rsidRPr="003C6E24" w:rsidRDefault="002B2F9E" w:rsidP="006D62E0">
            <w:pPr>
              <w:rPr>
                <w:rFonts w:ascii="細明體" w:eastAsia="細明體" w:hAnsi="細明體" w:cs="Arial Unicode MS" w:hint="eastAsia"/>
                <w:sz w:val="20"/>
                <w:rPrChange w:id="3789" w:author="陳鐵元" w:date="2016-02-23T11:55:00Z">
                  <w:rPr>
                    <w:rFonts w:ascii="細明體" w:eastAsia="細明體" w:hAnsi="細明體" w:cs="Arial Unicode MS" w:hint="eastAsia"/>
                    <w:color w:val="0000FF"/>
                    <w:sz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3790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受理</w:t>
            </w:r>
            <w:r w:rsidRPr="003C6E24">
              <w:rPr>
                <w:rFonts w:ascii="sөũ" w:hAnsi="sөũ" w:hint="eastAsia"/>
                <w:sz w:val="20"/>
                <w:szCs w:val="20"/>
                <w:rPrChange w:id="3791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3792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妊娠期併發症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新細明體" w:hAnsi="新細明體" w:cs="Arial Unicode MS" w:hint="eastAsia"/>
                <w:sz w:val="20"/>
                <w:rPrChange w:id="3793" w:author="陳鐵元" w:date="2016-02-23T11:55:00Z">
                  <w:rPr>
                    <w:rFonts w:ascii="新細明體" w:hAnsi="新細明體" w:cs="Arial Unicode MS" w:hint="eastAsia"/>
                    <w:color w:val="0000FF"/>
                    <w:sz w:val="20"/>
                  </w:rPr>
                </w:rPrChange>
              </w:rPr>
            </w:pP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2F9E" w:rsidRPr="003C6E24" w:rsidRDefault="002B2F9E" w:rsidP="006D62E0">
            <w:pPr>
              <w:rPr>
                <w:rFonts w:ascii="sөũ" w:hAnsi="sөũ" w:hint="eastAsia"/>
                <w:sz w:val="20"/>
                <w:szCs w:val="20"/>
                <w:rPrChange w:id="3794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3795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核定</w:t>
            </w:r>
            <w:r w:rsidRPr="003C6E24">
              <w:rPr>
                <w:rFonts w:ascii="sөũ" w:hAnsi="sөũ" w:hint="eastAsia"/>
                <w:sz w:val="20"/>
                <w:szCs w:val="20"/>
                <w:rPrChange w:id="3796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3797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先天性重大殘缺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新細明體" w:hAnsi="新細明體" w:cs="Arial Unicode MS" w:hint="eastAsia"/>
                <w:sz w:val="20"/>
                <w:rPrChange w:id="379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79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2F9E" w:rsidRPr="003C6E24" w:rsidRDefault="002B2F9E" w:rsidP="006D62E0">
            <w:pPr>
              <w:rPr>
                <w:rFonts w:ascii="sөũ" w:hAnsi="sөũ" w:hint="eastAsia"/>
                <w:sz w:val="20"/>
                <w:szCs w:val="20"/>
                <w:rPrChange w:id="3800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3801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受理</w:t>
            </w:r>
            <w:r w:rsidRPr="003C6E24">
              <w:rPr>
                <w:rFonts w:ascii="sөũ" w:hAnsi="sөũ" w:hint="eastAsia"/>
                <w:sz w:val="20"/>
                <w:szCs w:val="20"/>
                <w:rPrChange w:id="3802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3803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妊娠期併發症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新細明體" w:hAnsi="新細明體" w:cs="Arial Unicode MS" w:hint="eastAsia"/>
                <w:sz w:val="20"/>
                <w:rPrChange w:id="380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2F9E" w:rsidRPr="003C6E24" w:rsidRDefault="002B2F9E" w:rsidP="006D62E0">
            <w:pPr>
              <w:rPr>
                <w:rFonts w:ascii="sөũ" w:hAnsi="sөũ" w:hint="eastAsia"/>
                <w:sz w:val="20"/>
                <w:szCs w:val="20"/>
                <w:rPrChange w:id="3805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3806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核定</w:t>
            </w:r>
            <w:r w:rsidRPr="003C6E24">
              <w:rPr>
                <w:rFonts w:ascii="sөũ" w:hAnsi="sөũ" w:hint="eastAsia"/>
                <w:sz w:val="20"/>
                <w:szCs w:val="20"/>
                <w:rPrChange w:id="3807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3808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先天性重大殘缺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6D62E0">
            <w:pPr>
              <w:rPr>
                <w:rFonts w:ascii="新細明體" w:hAnsi="新細明體" w:cs="Arial Unicode MS" w:hint="eastAsia"/>
                <w:sz w:val="20"/>
                <w:rPrChange w:id="380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81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7D7029">
            <w:pPr>
              <w:rPr>
                <w:rFonts w:ascii="細明體" w:eastAsia="細明體" w:hAnsi="細明體" w:cs="Arial Unicode MS" w:hint="eastAsia"/>
                <w:sz w:val="20"/>
                <w:rPrChange w:id="381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1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受理_殘廢表示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7D7029">
            <w:pPr>
              <w:rPr>
                <w:rFonts w:ascii="新細明體" w:hAnsi="新細明體" w:cs="Arial Unicode MS" w:hint="eastAsia"/>
                <w:sz w:val="20"/>
                <w:rPrChange w:id="381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2B2F9E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7D7029">
            <w:pPr>
              <w:rPr>
                <w:rFonts w:ascii="細明體" w:eastAsia="細明體" w:hAnsi="細明體" w:cs="Arial Unicode MS" w:hint="eastAsia"/>
                <w:sz w:val="20"/>
                <w:rPrChange w:id="381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1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核定_殘廢表示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F9E" w:rsidRPr="003C6E24" w:rsidRDefault="002B2F9E" w:rsidP="007D7029">
            <w:pPr>
              <w:rPr>
                <w:rFonts w:ascii="新細明體" w:hAnsi="新細明體" w:cs="Arial Unicode MS" w:hint="eastAsia"/>
                <w:sz w:val="20"/>
                <w:rPrChange w:id="381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81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1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1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受理_證明書開立日期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2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2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2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核定_證明書開立日期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2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82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2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2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2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2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2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3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83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3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3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3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3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3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3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83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3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4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4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4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4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4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84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4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4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受理_醫院代碼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4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4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5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核定_醫院代碼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5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85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5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5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受理_醫院名稱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5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5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5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核定_醫院名稱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5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85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6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6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受理_檢察官姓名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6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6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6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核定_檢察官姓名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6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86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6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6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受理_醫師姓名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6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387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7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核定_醫師姓名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387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87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387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7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受理_臍帶血適應症代碼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387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87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387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7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受理_臍帶血適應症項目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388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388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8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核定_臍帶血適應症代碼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388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88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0B064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細明體" w:eastAsia="細明體" w:hAnsi="細明體" w:cs="Arial Unicode MS" w:hint="eastAsia"/>
                <w:sz w:val="20"/>
                <w:rPrChange w:id="388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8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核定_臍帶血適應症項目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4B" w:rsidRPr="003C6E24" w:rsidRDefault="000B064B" w:rsidP="00FF0C39">
            <w:pPr>
              <w:rPr>
                <w:rFonts w:ascii="新細明體" w:hAnsi="新細明體" w:cs="Arial Unicode MS" w:hint="eastAsia"/>
                <w:sz w:val="20"/>
                <w:rPrChange w:id="388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88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8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89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89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89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9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89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89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89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89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89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89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90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90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90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90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90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90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90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90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90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90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91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91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91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91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91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91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91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91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91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91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92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92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92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92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92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受理_證明書開立字號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92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392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392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392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核定_證明書開立字號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392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3F6868" w:rsidRPr="003C6E24" w:rsidTr="00FF0C39">
        <w:trPr>
          <w:trHeight w:val="330"/>
          <w:ins w:id="3930" w:author="伯珊" w:date="2016-01-21T13:3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3F6868">
            <w:pPr>
              <w:rPr>
                <w:ins w:id="3931" w:author="伯珊" w:date="2016-01-21T13:32:00Z"/>
                <w:rFonts w:ascii="細明體" w:eastAsia="細明體" w:hAnsi="細明體" w:cs="Arial Unicode MS" w:hint="eastAsia"/>
                <w:sz w:val="20"/>
                <w:rPrChange w:id="3932" w:author="陳鐵元" w:date="2016-02-23T11:55:00Z">
                  <w:rPr>
                    <w:ins w:id="3933" w:author="伯珊" w:date="2016-01-21T13:32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3934" w:author="伯珊" w:date="2016-01-21T13:32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3935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受理_連續住院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3F6868">
            <w:pPr>
              <w:rPr>
                <w:ins w:id="3936" w:author="伯珊" w:date="2016-01-21T13:32:00Z"/>
                <w:rFonts w:ascii="新細明體" w:hAnsi="新細明體" w:cs="Arial Unicode MS" w:hint="eastAsia"/>
                <w:sz w:val="20"/>
                <w:rPrChange w:id="3937" w:author="陳鐵元" w:date="2016-02-23T11:55:00Z">
                  <w:rPr>
                    <w:ins w:id="3938" w:author="伯珊" w:date="2016-01-21T13:32:00Z"/>
                    <w:rFonts w:ascii="新細明體" w:hAnsi="新細明體" w:cs="Arial Unicode MS" w:hint="eastAsia"/>
                    <w:sz w:val="20"/>
                  </w:rPr>
                </w:rPrChange>
              </w:rPr>
            </w:pPr>
            <w:ins w:id="3939" w:author="伯珊" w:date="2016-01-21T13:32:00Z">
              <w:r w:rsidRPr="003C6E24">
                <w:rPr>
                  <w:rFonts w:ascii="新細明體" w:hAnsi="新細明體" w:cs="Arial Unicode MS" w:hint="eastAsia"/>
                  <w:sz w:val="20"/>
                  <w:rPrChange w:id="3940" w:author="陳鐵元" w:date="2016-02-23T11:55:00Z">
                    <w:rPr>
                      <w:rFonts w:ascii="新細明體" w:hAnsi="新細明體" w:cs="Arial Unicode MS" w:hint="eastAsia"/>
                      <w:sz w:val="20"/>
                    </w:rPr>
                  </w:rPrChange>
                </w:rPr>
                <w:t>畫面</w:t>
              </w:r>
            </w:ins>
          </w:p>
        </w:tc>
      </w:tr>
      <w:tr w:rsidR="003F6868" w:rsidRPr="003C6E24" w:rsidTr="00FF0C39">
        <w:trPr>
          <w:trHeight w:val="330"/>
          <w:ins w:id="3941" w:author="伯珊" w:date="2016-01-21T13:3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3F6868">
            <w:pPr>
              <w:rPr>
                <w:ins w:id="3942" w:author="伯珊" w:date="2016-01-21T13:32:00Z"/>
                <w:rFonts w:ascii="細明體" w:eastAsia="細明體" w:hAnsi="細明體" w:cs="Arial Unicode MS" w:hint="eastAsia"/>
                <w:sz w:val="20"/>
                <w:rPrChange w:id="3943" w:author="陳鐵元" w:date="2016-02-23T11:55:00Z">
                  <w:rPr>
                    <w:ins w:id="3944" w:author="伯珊" w:date="2016-01-21T13:32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3945" w:author="伯珊" w:date="2016-01-21T13:32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3946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核定_連續住院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6868" w:rsidRPr="003C6E24" w:rsidRDefault="003F6868" w:rsidP="003F6868">
            <w:pPr>
              <w:rPr>
                <w:ins w:id="3947" w:author="伯珊" w:date="2016-01-21T13:32:00Z"/>
                <w:rFonts w:ascii="新細明體" w:hAnsi="新細明體" w:cs="Arial Unicode MS" w:hint="eastAsia"/>
                <w:sz w:val="20"/>
                <w:rPrChange w:id="3948" w:author="陳鐵元" w:date="2016-02-23T11:55:00Z">
                  <w:rPr>
                    <w:ins w:id="3949" w:author="伯珊" w:date="2016-01-21T13:32:00Z"/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95AE5" w:rsidRPr="003C6E24" w:rsidTr="00FF0C39">
        <w:trPr>
          <w:trHeight w:val="330"/>
          <w:ins w:id="3950" w:author="伯珊" w:date="2016-05-19T21:16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695AE5" w:rsidRDefault="00695AE5" w:rsidP="003F6868">
            <w:pPr>
              <w:rPr>
                <w:ins w:id="3951" w:author="伯珊" w:date="2016-05-19T21:16:00Z"/>
                <w:rFonts w:ascii="細明體" w:eastAsia="細明體" w:hAnsi="細明體" w:cs="Arial Unicode MS" w:hint="eastAsia"/>
                <w:sz w:val="20"/>
              </w:rPr>
            </w:pPr>
            <w:ins w:id="3952" w:author="伯珊" w:date="2016-05-19T21:17:00Z">
              <w:r>
                <w:rPr>
                  <w:rFonts w:ascii="細明體" w:eastAsia="細明體" w:hAnsi="細明體" w:cs="Arial Unicode MS" w:hint="eastAsia"/>
                  <w:sz w:val="20"/>
                </w:rPr>
                <w:t>受理_癌症表示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695AE5" w:rsidRDefault="00695AE5" w:rsidP="003F6868">
            <w:pPr>
              <w:rPr>
                <w:ins w:id="3953" w:author="伯珊" w:date="2016-05-19T21:16:00Z"/>
                <w:rFonts w:ascii="新細明體" w:hAnsi="新細明體" w:cs="Arial Unicode MS" w:hint="eastAsia"/>
                <w:sz w:val="20"/>
              </w:rPr>
            </w:pPr>
            <w:ins w:id="3954" w:author="伯珊" w:date="2016-05-19T21:17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  <w:tr w:rsidR="00695AE5" w:rsidRPr="003C6E24" w:rsidTr="00FF0C39">
        <w:trPr>
          <w:trHeight w:val="330"/>
          <w:ins w:id="3955" w:author="伯珊" w:date="2016-05-19T21:1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Default="00695AE5" w:rsidP="003F6868">
            <w:pPr>
              <w:rPr>
                <w:ins w:id="3956" w:author="伯珊" w:date="2016-05-19T21:17:00Z"/>
                <w:rFonts w:ascii="細明體" w:eastAsia="細明體" w:hAnsi="細明體" w:cs="Arial Unicode MS" w:hint="eastAsia"/>
                <w:sz w:val="20"/>
              </w:rPr>
            </w:pPr>
            <w:ins w:id="3957" w:author="伯珊" w:date="2016-05-19T21:17:00Z">
              <w:r>
                <w:rPr>
                  <w:rFonts w:ascii="細明體" w:eastAsia="細明體" w:hAnsi="細明體" w:cs="Arial Unicode MS" w:hint="eastAsia"/>
                  <w:sz w:val="20"/>
                </w:rPr>
                <w:t>核定_癌症表示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Default="00695AE5" w:rsidP="003F6868">
            <w:pPr>
              <w:rPr>
                <w:ins w:id="3958" w:author="伯珊" w:date="2016-05-19T21:17:00Z"/>
                <w:rFonts w:ascii="新細明體" w:hAnsi="新細明體" w:cs="Arial Unicode MS" w:hint="eastAsia"/>
                <w:sz w:val="20"/>
              </w:rPr>
            </w:pPr>
          </w:p>
        </w:tc>
      </w:tr>
      <w:tr w:rsidR="000648C3" w:rsidRPr="003C6E24" w:rsidTr="00FF0C39">
        <w:trPr>
          <w:trHeight w:val="330"/>
          <w:ins w:id="3959" w:author="李明諭" w:date="2016-01-28T17:24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3960" w:author="李明諭" w:date="2016-01-28T17:24:00Z"/>
                <w:rFonts w:ascii="細明體" w:eastAsia="細明體" w:hAnsi="細明體" w:cs="Arial Unicode MS" w:hint="eastAsia"/>
                <w:sz w:val="20"/>
                <w:rPrChange w:id="3961" w:author="陳鐵元" w:date="2016-02-23T11:55:00Z">
                  <w:rPr>
                    <w:ins w:id="3962" w:author="李明諭" w:date="2016-01-28T17:24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3963" w:author="李明諭" w:date="2016-01-28T17:24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3964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受理_燒燙傷級數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3965" w:author="李明諭" w:date="2016-01-28T17:24:00Z"/>
                <w:rFonts w:ascii="新細明體" w:hAnsi="新細明體" w:cs="Arial Unicode MS" w:hint="eastAsia"/>
                <w:sz w:val="20"/>
                <w:rPrChange w:id="3966" w:author="陳鐵元" w:date="2016-02-23T11:55:00Z">
                  <w:rPr>
                    <w:ins w:id="3967" w:author="李明諭" w:date="2016-01-28T17:24:00Z"/>
                    <w:rFonts w:ascii="新細明體" w:hAnsi="新細明體" w:cs="Arial Unicode MS" w:hint="eastAsia"/>
                    <w:sz w:val="20"/>
                  </w:rPr>
                </w:rPrChange>
              </w:rPr>
            </w:pPr>
            <w:ins w:id="3968" w:author="李明諭" w:date="2016-01-28T17:24:00Z">
              <w:r w:rsidRPr="003C6E24">
                <w:rPr>
                  <w:rFonts w:ascii="新細明體" w:hAnsi="新細明體" w:cs="Arial Unicode MS" w:hint="eastAsia"/>
                  <w:sz w:val="20"/>
                  <w:rPrChange w:id="3969" w:author="陳鐵元" w:date="2016-02-23T11:55:00Z">
                    <w:rPr>
                      <w:rFonts w:ascii="新細明體" w:hAnsi="新細明體" w:cs="Arial Unicode MS" w:hint="eastAsia"/>
                      <w:sz w:val="20"/>
                    </w:rPr>
                  </w:rPrChange>
                </w:rPr>
                <w:t>畫面</w:t>
              </w:r>
            </w:ins>
          </w:p>
        </w:tc>
      </w:tr>
      <w:tr w:rsidR="000648C3" w:rsidRPr="003C6E24" w:rsidTr="00FF0C39">
        <w:trPr>
          <w:trHeight w:val="330"/>
          <w:ins w:id="3970" w:author="李明諭" w:date="2016-01-28T17:24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3971" w:author="李明諭" w:date="2016-01-28T17:24:00Z"/>
                <w:rFonts w:ascii="細明體" w:eastAsia="細明體" w:hAnsi="細明體" w:cs="Arial Unicode MS" w:hint="eastAsia"/>
                <w:sz w:val="20"/>
                <w:rPrChange w:id="3972" w:author="陳鐵元" w:date="2016-02-23T11:55:00Z">
                  <w:rPr>
                    <w:ins w:id="3973" w:author="李明諭" w:date="2016-01-28T17:24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3974" w:author="李明諭" w:date="2016-01-28T17:24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3975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核定_燒燙傷級數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48C3" w:rsidRPr="003C6E24" w:rsidRDefault="000648C3" w:rsidP="000648C3">
            <w:pPr>
              <w:rPr>
                <w:ins w:id="3976" w:author="李明諭" w:date="2016-01-28T17:24:00Z"/>
                <w:rFonts w:ascii="新細明體" w:hAnsi="新細明體" w:cs="Arial Unicode MS" w:hint="eastAsia"/>
                <w:sz w:val="20"/>
                <w:rPrChange w:id="3977" w:author="陳鐵元" w:date="2016-02-23T11:55:00Z">
                  <w:rPr>
                    <w:ins w:id="3978" w:author="李明諭" w:date="2016-01-28T17:24:00Z"/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C25B8D" w:rsidRPr="00AF6CC1" w:rsidTr="00C25B8D">
        <w:tblPrEx>
          <w:tblW w:w="5940" w:type="dxa"/>
          <w:tblInd w:w="1800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3979" w:author="陳鐵元" w:date="2016-02-23T12:02:00Z">
            <w:tblPrEx>
              <w:tblW w:w="5940" w:type="dxa"/>
              <w:tblInd w:w="18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330"/>
          <w:ins w:id="3980" w:author="陳鐵元" w:date="2016-02-23T12:01:00Z"/>
          <w:trPrChange w:id="3981" w:author="陳鐵元" w:date="2016-02-23T12:02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3982" w:author="陳鐵元" w:date="2016-02-23T12:02:00Z">
              <w:tcPr>
                <w:tcW w:w="3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25B8D" w:rsidRPr="00AF6CC1" w:rsidRDefault="00C25B8D" w:rsidP="00E00024">
            <w:pPr>
              <w:rPr>
                <w:ins w:id="3983" w:author="陳鐵元" w:date="2016-02-23T12:01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3984" w:author="陳鐵元" w:date="2016-02-23T12:01:00Z">
              <w:r w:rsidRPr="00AF6CC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受理_是否有殘廢裝置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3985" w:author="陳鐵元" w:date="2016-02-23T12:02:00Z">
              <w:tcPr>
                <w:tcW w:w="27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25B8D" w:rsidRPr="00AF6CC1" w:rsidRDefault="00C25B8D" w:rsidP="00E00024">
            <w:pPr>
              <w:rPr>
                <w:ins w:id="3986" w:author="陳鐵元" w:date="2016-02-23T12:01:00Z"/>
                <w:rFonts w:ascii="新細明體" w:hAnsi="新細明體" w:cs="Arial Unicode MS" w:hint="eastAsia"/>
                <w:color w:val="FF0000"/>
                <w:sz w:val="20"/>
              </w:rPr>
            </w:pPr>
            <w:ins w:id="3987" w:author="陳鐵元" w:date="2016-02-23T12:01:00Z">
              <w:r w:rsidRPr="00AF6CC1">
                <w:rPr>
                  <w:rFonts w:ascii="新細明體" w:hAnsi="新細明體" w:cs="Arial Unicode MS" w:hint="eastAsia"/>
                  <w:color w:val="FF0000"/>
                  <w:sz w:val="20"/>
                </w:rPr>
                <w:t>畫面</w:t>
              </w:r>
            </w:ins>
          </w:p>
        </w:tc>
      </w:tr>
      <w:tr w:rsidR="00C25B8D" w:rsidRPr="00AF6CC1" w:rsidTr="00C25B8D">
        <w:tblPrEx>
          <w:tblW w:w="5940" w:type="dxa"/>
          <w:tblInd w:w="1800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3988" w:author="陳鐵元" w:date="2016-02-23T12:02:00Z">
            <w:tblPrEx>
              <w:tblW w:w="5940" w:type="dxa"/>
              <w:tblInd w:w="18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330"/>
          <w:ins w:id="3989" w:author="陳鐵元" w:date="2016-02-23T12:01:00Z"/>
          <w:trPrChange w:id="3990" w:author="陳鐵元" w:date="2016-02-23T12:02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3991" w:author="陳鐵元" w:date="2016-02-23T12:02:00Z">
              <w:tcPr>
                <w:tcW w:w="3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25B8D" w:rsidRPr="00AF6CC1" w:rsidRDefault="00C25B8D" w:rsidP="00E00024">
            <w:pPr>
              <w:rPr>
                <w:ins w:id="3992" w:author="陳鐵元" w:date="2016-02-23T12:01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3993" w:author="陳鐵元" w:date="2016-02-23T12:01:00Z">
              <w:r w:rsidRPr="00AF6CC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核定_是否有殘廢裝置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3994" w:author="陳鐵元" w:date="2016-02-23T12:02:00Z">
              <w:tcPr>
                <w:tcW w:w="27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25B8D" w:rsidRPr="00AF6CC1" w:rsidRDefault="00C25B8D" w:rsidP="00E00024">
            <w:pPr>
              <w:rPr>
                <w:ins w:id="3995" w:author="陳鐵元" w:date="2016-02-23T12:01:00Z"/>
                <w:rFonts w:ascii="新細明體" w:hAnsi="新細明體" w:cs="Arial Unicode MS" w:hint="eastAsia"/>
                <w:color w:val="FF0000"/>
                <w:sz w:val="20"/>
              </w:rPr>
            </w:pPr>
          </w:p>
        </w:tc>
      </w:tr>
      <w:tr w:rsidR="00C434A4" w:rsidRPr="003C6E24" w:rsidTr="00FF0C39">
        <w:trPr>
          <w:trHeight w:val="330"/>
          <w:ins w:id="3996" w:author="陳鐵元" w:date="2016-02-23T12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4A4" w:rsidRPr="00C576BF" w:rsidRDefault="00C434A4" w:rsidP="00C434A4">
            <w:pPr>
              <w:rPr>
                <w:ins w:id="3997" w:author="陳鐵元" w:date="2016-02-23T12:01:00Z"/>
                <w:rFonts w:ascii="細明體" w:eastAsia="細明體" w:hAnsi="細明體" w:cs="Arial Unicode MS" w:hint="eastAsia"/>
                <w:sz w:val="20"/>
              </w:rPr>
            </w:pPr>
            <w:ins w:id="3998" w:author="馬慈蓮" w:date="2017-03-23T13:28:00Z">
              <w:r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受理_</w:t>
              </w:r>
              <w:r w:rsidRPr="000D552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重疾特傷程度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4A4" w:rsidRPr="00333CA8" w:rsidRDefault="00C434A4" w:rsidP="00C434A4">
            <w:pPr>
              <w:rPr>
                <w:ins w:id="3999" w:author="陳鐵元" w:date="2016-02-23T12:01:00Z"/>
                <w:rFonts w:ascii="新細明體" w:hAnsi="新細明體" w:cs="Arial Unicode MS" w:hint="eastAsia"/>
                <w:sz w:val="20"/>
              </w:rPr>
            </w:pPr>
            <w:ins w:id="4000" w:author="馬慈蓮" w:date="2017-03-23T13:28:00Z">
              <w:r>
                <w:rPr>
                  <w:rFonts w:ascii="新細明體" w:hAnsi="新細明體" w:cs="Arial Unicode MS" w:hint="eastAsia"/>
                  <w:color w:val="FF0000"/>
                  <w:sz w:val="20"/>
                </w:rPr>
                <w:t>畫面，若沒選則為0</w:t>
              </w:r>
            </w:ins>
          </w:p>
        </w:tc>
      </w:tr>
      <w:tr w:rsidR="00C434A4" w:rsidRPr="003C6E24" w:rsidTr="00FF0C39">
        <w:trPr>
          <w:trHeight w:val="330"/>
          <w:ins w:id="4001" w:author="馬慈蓮" w:date="2017-03-23T13:2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4A4" w:rsidRDefault="00C434A4" w:rsidP="00C434A4">
            <w:pPr>
              <w:rPr>
                <w:ins w:id="4002" w:author="馬慈蓮" w:date="2017-03-23T13:28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4003" w:author="馬慈蓮" w:date="2017-03-23T13:28:00Z">
              <w:r w:rsidRPr="000D552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核定_重疾特傷程度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4A4" w:rsidRDefault="00C434A4" w:rsidP="00C434A4">
            <w:pPr>
              <w:rPr>
                <w:ins w:id="4004" w:author="馬慈蓮" w:date="2017-03-23T13:28:00Z"/>
                <w:rFonts w:ascii="新細明體" w:hAnsi="新細明體" w:cs="Arial Unicode MS" w:hint="eastAsia"/>
                <w:color w:val="FF0000"/>
                <w:sz w:val="20"/>
              </w:rPr>
            </w:pPr>
          </w:p>
        </w:tc>
      </w:tr>
    </w:tbl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400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006" w:author="陳鐵元" w:date="2016-02-23T11:55:00Z">
            <w:rPr>
              <w:rFonts w:hint="eastAsia"/>
              <w:lang w:eastAsia="zh-TW"/>
            </w:rPr>
          </w:rPrChange>
        </w:rPr>
        <w:t>失敗處理：</w:t>
      </w:r>
    </w:p>
    <w:p w:rsidR="006D62E0" w:rsidRPr="003C6E24" w:rsidRDefault="006D62E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  <w:rPrChange w:id="4007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008" w:author="陳鐵元" w:date="2016-02-23T11:55:00Z">
            <w:rPr>
              <w:rFonts w:hint="eastAsia"/>
              <w:lang w:eastAsia="zh-TW"/>
            </w:rPr>
          </w:rPrChange>
        </w:rPr>
        <w:t>回覆訊息：</w:t>
      </w:r>
      <w:r w:rsidRPr="003C6E24">
        <w:rPr>
          <w:rFonts w:hint="eastAsia"/>
          <w:lang w:eastAsia="zh-TW"/>
          <w:rPrChange w:id="4009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4010" w:author="陳鐵元" w:date="2016-02-23T11:55:00Z">
            <w:rPr>
              <w:lang w:eastAsia="zh-TW"/>
            </w:rPr>
          </w:rPrChange>
        </w:rPr>
        <w:t>“</w:t>
      </w:r>
      <w:r w:rsidRPr="003C6E24">
        <w:rPr>
          <w:rFonts w:hint="eastAsia"/>
          <w:lang w:eastAsia="zh-TW"/>
          <w:rPrChange w:id="4011" w:author="陳鐵元" w:date="2016-02-23T11:55:00Z">
            <w:rPr>
              <w:rFonts w:hint="eastAsia"/>
              <w:lang w:eastAsia="zh-TW"/>
            </w:rPr>
          </w:rPrChange>
        </w:rPr>
        <w:t>寫入受理大額給付檔失敗</w:t>
      </w:r>
      <w:r w:rsidRPr="003C6E24">
        <w:rPr>
          <w:lang w:eastAsia="zh-TW"/>
          <w:rPrChange w:id="4012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4013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4014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  <w:rPrChange w:id="401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016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4017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401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019" w:author="陳鐵元" w:date="2016-02-23T11:55:00Z">
            <w:rPr>
              <w:rFonts w:hint="eastAsia"/>
              <w:lang w:eastAsia="zh-TW"/>
            </w:rPr>
          </w:rPrChange>
        </w:rPr>
        <w:t xml:space="preserve">INSERT DTAAA041 </w:t>
      </w:r>
      <w:r w:rsidRPr="003C6E24">
        <w:rPr>
          <w:rFonts w:ascii="細明體" w:eastAsia="細明體" w:hAnsi="細明體" w:hint="eastAsia"/>
          <w:rPrChange w:id="4020" w:author="陳鐵元" w:date="2016-02-23T11:55:00Z">
            <w:rPr>
              <w:rFonts w:ascii="細明體" w:eastAsia="細明體" w:hAnsi="細明體" w:hint="eastAsia"/>
            </w:rPr>
          </w:rPrChange>
        </w:rPr>
        <w:t>理賠受理殘廢項目檔</w:t>
      </w:r>
      <w:r w:rsidRPr="003C6E24">
        <w:rPr>
          <w:rFonts w:hint="eastAsia"/>
          <w:lang w:eastAsia="zh-TW"/>
          <w:rPrChange w:id="4021" w:author="陳鐵元" w:date="2016-02-23T11:55:00Z">
            <w:rPr>
              <w:rFonts w:hint="eastAsia"/>
              <w:lang w:eastAsia="zh-TW"/>
            </w:rPr>
          </w:rPrChange>
        </w:rPr>
        <w:t>：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4022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023" w:author="陳鐵元" w:date="2016-02-23T11:55:00Z">
            <w:rPr>
              <w:rFonts w:hint="eastAsia"/>
              <w:lang w:eastAsia="zh-TW"/>
            </w:rPr>
          </w:rPrChange>
        </w:rPr>
        <w:t xml:space="preserve">IF </w:t>
      </w:r>
      <w:r w:rsidRPr="003C6E24">
        <w:rPr>
          <w:rFonts w:hint="eastAsia"/>
          <w:lang w:eastAsia="zh-TW"/>
          <w:rPrChange w:id="4024" w:author="陳鐵元" w:date="2016-02-23T11:55:00Z">
            <w:rPr>
              <w:rFonts w:hint="eastAsia"/>
              <w:lang w:eastAsia="zh-TW"/>
            </w:rPr>
          </w:rPrChange>
        </w:rPr>
        <w:t>畫面上有殘廢項目，才須執行此</w:t>
      </w:r>
      <w:r w:rsidRPr="003C6E24">
        <w:rPr>
          <w:rFonts w:hint="eastAsia"/>
          <w:lang w:eastAsia="zh-TW"/>
          <w:rPrChange w:id="4025" w:author="陳鐵元" w:date="2016-02-23T11:55:00Z">
            <w:rPr>
              <w:rFonts w:hint="eastAsia"/>
              <w:lang w:eastAsia="zh-TW"/>
            </w:rPr>
          </w:rPrChange>
        </w:rPr>
        <w:t>STEP</w:t>
      </w:r>
      <w:r w:rsidRPr="003C6E24">
        <w:rPr>
          <w:rFonts w:hint="eastAsia"/>
          <w:lang w:eastAsia="zh-TW"/>
          <w:rPrChange w:id="4026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lang w:eastAsia="zh-TW"/>
          <w:rPrChange w:id="4027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028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細明體" w:eastAsia="細明體" w:hAnsi="細明體" w:hint="eastAsia"/>
          <w:rPrChange w:id="4029" w:author="陳鐵元" w:date="2016-02-23T11:55:00Z">
            <w:rPr>
              <w:rFonts w:ascii="細明體" w:eastAsia="細明體" w:hAnsi="細明體" w:hint="eastAsia"/>
            </w:rPr>
          </w:rPrChange>
        </w:rPr>
        <w:t>AA_A0Z0</w:t>
      </w:r>
      <w:r w:rsidRPr="003C6E24">
        <w:rPr>
          <w:rFonts w:ascii="細明體" w:eastAsia="細明體" w:hAnsi="細明體" w:hint="eastAsia"/>
          <w:lang w:eastAsia="zh-TW"/>
          <w:rPrChange w:id="4030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15.Method1：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695AE5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695AE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AA13CE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333CA8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4031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4032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03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03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403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036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殘廢種類序號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03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03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403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040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殘廢種類編號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04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04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404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044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04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04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404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048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部位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04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05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405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052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左右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05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05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405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056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關節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05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05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4059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060" w:author="陳鐵元" w:date="2016-02-23T11:55:00Z">
            <w:rPr>
              <w:rFonts w:hint="eastAsia"/>
              <w:lang w:eastAsia="zh-TW"/>
            </w:rPr>
          </w:rPrChange>
        </w:rPr>
        <w:t>END IF</w:t>
      </w:r>
    </w:p>
    <w:p w:rsidR="006D62E0" w:rsidRPr="003C6E2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  <w:rPrChange w:id="4061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062" w:author="陳鐵元" w:date="2016-02-23T11:55:00Z">
            <w:rPr>
              <w:rFonts w:hint="eastAsia"/>
              <w:lang w:eastAsia="zh-TW"/>
            </w:rPr>
          </w:rPrChange>
        </w:rPr>
        <w:t>核定結果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4063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064" w:author="陳鐵元" w:date="2016-02-23T11:55:00Z">
            <w:rPr>
              <w:rFonts w:hint="eastAsia"/>
              <w:lang w:eastAsia="zh-TW"/>
            </w:rPr>
          </w:rPrChange>
        </w:rPr>
        <w:t>成功</w:t>
      </w:r>
      <w:r w:rsidRPr="003C6E24">
        <w:rPr>
          <w:lang w:eastAsia="zh-TW"/>
          <w:rPrChange w:id="4065" w:author="陳鐵元" w:date="2016-02-23T11:55:00Z">
            <w:rPr>
              <w:lang w:eastAsia="zh-TW"/>
            </w:rPr>
          </w:rPrChange>
        </w:rPr>
        <w:sym w:font="Wingdings" w:char="F0E8"/>
      </w:r>
      <w:r w:rsidRPr="003C6E24">
        <w:rPr>
          <w:lang w:eastAsia="zh-TW"/>
          <w:rPrChange w:id="4066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4067" w:author="陳鐵元" w:date="2016-02-23T11:55:00Z">
            <w:rPr>
              <w:rFonts w:hint="eastAsia"/>
              <w:lang w:eastAsia="zh-TW"/>
            </w:rPr>
          </w:rPrChange>
        </w:rPr>
        <w:t>大額給付資料核定成功</w:t>
      </w:r>
      <w:r w:rsidRPr="003C6E24">
        <w:rPr>
          <w:lang w:eastAsia="zh-TW"/>
          <w:rPrChange w:id="4068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4069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B37614" w:rsidRPr="003C6E24" w:rsidRDefault="00B37614" w:rsidP="00B3761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4070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071" w:author="陳鐵元" w:date="2016-02-23T11:55:00Z">
            <w:rPr>
              <w:rFonts w:hint="eastAsia"/>
              <w:lang w:eastAsia="zh-TW"/>
            </w:rPr>
          </w:rPrChange>
        </w:rPr>
        <w:t xml:space="preserve">Alert </w:t>
      </w:r>
      <w:r w:rsidRPr="003C6E24">
        <w:rPr>
          <w:rFonts w:hint="eastAsia"/>
          <w:lang w:eastAsia="zh-TW"/>
          <w:rPrChange w:id="4072" w:author="陳鐵元" w:date="2016-02-23T11:55:00Z">
            <w:rPr>
              <w:rFonts w:hint="eastAsia"/>
              <w:lang w:eastAsia="zh-TW"/>
            </w:rPr>
          </w:rPrChange>
        </w:rPr>
        <w:t>訊息後請導入</w:t>
      </w:r>
      <w:r w:rsidRPr="003C6E24">
        <w:rPr>
          <w:rFonts w:hint="eastAsia"/>
          <w:lang w:eastAsia="zh-TW"/>
          <w:rPrChange w:id="4073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4074" w:author="陳鐵元" w:date="2016-02-23T11:55:00Z">
            <w:rPr>
              <w:rFonts w:hint="eastAsia"/>
              <w:lang w:eastAsia="zh-TW"/>
            </w:rPr>
          </w:rPrChange>
        </w:rPr>
        <w:t>下一頁簽</w:t>
      </w:r>
      <w:r w:rsidRPr="003C6E24">
        <w:rPr>
          <w:rFonts w:hint="eastAsia"/>
          <w:lang w:eastAsia="zh-TW"/>
          <w:rPrChange w:id="4075" w:author="陳鐵元" w:date="2016-02-23T11:55:00Z">
            <w:rPr>
              <w:rFonts w:hint="eastAsia"/>
              <w:lang w:eastAsia="zh-TW"/>
            </w:rPr>
          </w:rPrChange>
        </w:rPr>
        <w:t xml:space="preserve"> AAB1_0700 </w:t>
      </w:r>
      <w:r w:rsidRPr="003C6E24">
        <w:rPr>
          <w:rFonts w:hint="eastAsia"/>
          <w:lang w:eastAsia="zh-TW"/>
          <w:rPrChange w:id="4076" w:author="陳鐵元" w:date="2016-02-23T11:55:00Z">
            <w:rPr>
              <w:rFonts w:hint="eastAsia"/>
              <w:lang w:eastAsia="zh-TW"/>
            </w:rPr>
          </w:rPrChange>
        </w:rPr>
        <w:t>核付</w:t>
      </w:r>
      <w:r w:rsidRPr="003C6E24">
        <w:rPr>
          <w:rFonts w:hint="eastAsia"/>
          <w:lang w:eastAsia="zh-TW"/>
          <w:rPrChange w:id="4077" w:author="陳鐵元" w:date="2016-02-23T11:55:00Z">
            <w:rPr>
              <w:rFonts w:hint="eastAsia"/>
              <w:lang w:eastAsia="zh-TW"/>
            </w:rPr>
          </w:rPrChange>
        </w:rPr>
        <w:t>ID</w:t>
      </w:r>
      <w:r w:rsidRPr="003C6E24">
        <w:rPr>
          <w:rFonts w:hint="eastAsia"/>
          <w:lang w:eastAsia="zh-TW"/>
          <w:rPrChange w:id="4078" w:author="陳鐵元" w:date="2016-02-23T11:55:00Z">
            <w:rPr>
              <w:rFonts w:hint="eastAsia"/>
              <w:lang w:eastAsia="zh-TW"/>
            </w:rPr>
          </w:rPrChange>
        </w:rPr>
        <w:t>索引</w:t>
      </w:r>
      <w:r w:rsidRPr="003C6E24">
        <w:rPr>
          <w:rFonts w:hint="eastAsia"/>
          <w:lang w:eastAsia="zh-TW"/>
          <w:rPrChange w:id="4079" w:author="陳鐵元" w:date="2016-02-23T11:55:00Z">
            <w:rPr>
              <w:rFonts w:hint="eastAsia"/>
              <w:lang w:eastAsia="zh-TW"/>
            </w:rPr>
          </w:rPrChange>
        </w:rPr>
        <w:t xml:space="preserve"> By </w:t>
      </w:r>
      <w:r w:rsidRPr="003C6E24">
        <w:rPr>
          <w:rFonts w:hint="eastAsia"/>
          <w:lang w:eastAsia="zh-TW"/>
          <w:rPrChange w:id="4080" w:author="陳鐵元" w:date="2016-02-23T11:55:00Z">
            <w:rPr>
              <w:rFonts w:hint="eastAsia"/>
              <w:lang w:eastAsia="zh-TW"/>
            </w:rPr>
          </w:rPrChange>
        </w:rPr>
        <w:t>受理編號。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4081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082" w:author="陳鐵元" w:date="2016-02-23T11:55:00Z">
            <w:rPr>
              <w:rFonts w:hint="eastAsia"/>
              <w:lang w:eastAsia="zh-TW"/>
            </w:rPr>
          </w:rPrChange>
        </w:rPr>
        <w:t>失敗</w:t>
      </w:r>
      <w:r w:rsidRPr="003C6E24">
        <w:rPr>
          <w:lang w:eastAsia="zh-TW"/>
          <w:rPrChange w:id="4083" w:author="陳鐵元" w:date="2016-02-23T11:55:00Z">
            <w:rPr>
              <w:lang w:eastAsia="zh-TW"/>
            </w:rPr>
          </w:rPrChange>
        </w:rPr>
        <w:sym w:font="Wingdings" w:char="F0E8"/>
      </w:r>
      <w:r w:rsidRPr="003C6E24">
        <w:rPr>
          <w:rFonts w:hint="eastAsia"/>
          <w:lang w:eastAsia="zh-TW"/>
          <w:rPrChange w:id="4084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4085" w:author="陳鐵元" w:date="2016-02-23T11:55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6D62E0" w:rsidRPr="003C6E24" w:rsidRDefault="006D62E0">
      <w:pPr>
        <w:pStyle w:val="Tabletext"/>
        <w:keepLines w:val="0"/>
        <w:spacing w:after="0" w:line="240" w:lineRule="auto"/>
        <w:rPr>
          <w:rFonts w:hint="eastAsia"/>
          <w:lang w:eastAsia="zh-TW"/>
          <w:rPrChange w:id="4086" w:author="陳鐵元" w:date="2016-02-23T11:55:00Z">
            <w:rPr>
              <w:rFonts w:hint="eastAsia"/>
              <w:lang w:eastAsia="zh-TW"/>
            </w:rPr>
          </w:rPrChange>
        </w:rPr>
      </w:pP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4087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4088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查詢</w:t>
      </w:r>
      <w:r w:rsidRPr="003C6E24">
        <w:rPr>
          <w:rFonts w:hint="eastAsia"/>
          <w:b/>
          <w:bCs/>
          <w:lang w:eastAsia="zh-TW"/>
          <w:rPrChange w:id="4089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_</w:t>
      </w:r>
      <w:r w:rsidRPr="003C6E24">
        <w:rPr>
          <w:rFonts w:hint="eastAsia"/>
          <w:b/>
          <w:bCs/>
          <w:lang w:eastAsia="zh-TW"/>
          <w:rPrChange w:id="4090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核定</w:t>
      </w:r>
    </w:p>
    <w:p w:rsidR="006D62E0" w:rsidRPr="00C576BF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C576BF"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6D62E0" w:rsidRPr="003C6E24">
        <w:tc>
          <w:tcPr>
            <w:tcW w:w="720" w:type="dxa"/>
          </w:tcPr>
          <w:p w:rsidR="006D62E0" w:rsidRPr="00AA13CE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333CA8"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6D62E0" w:rsidRPr="00174D56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1F632C"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6D62E0" w:rsidRPr="002C2631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2C2631"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6D62E0" w:rsidRPr="003C6E24">
        <w:tc>
          <w:tcPr>
            <w:tcW w:w="720" w:type="dxa"/>
          </w:tcPr>
          <w:p w:rsidR="006D62E0" w:rsidRPr="003C6E24" w:rsidRDefault="006D62E0">
            <w:pPr>
              <w:pStyle w:val="Tabletext"/>
              <w:keepLines w:val="0"/>
              <w:numPr>
                <w:ilvl w:val="0"/>
                <w:numId w:val="19"/>
              </w:numPr>
              <w:spacing w:after="0" w:line="240" w:lineRule="auto"/>
              <w:rPr>
                <w:rFonts w:hint="eastAsia"/>
                <w:lang w:eastAsia="zh-TW"/>
                <w:rPrChange w:id="409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61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09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09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受理編號需有值且長度為</w:t>
            </w:r>
            <w:smartTag w:uri="urn:schemas-microsoft-com:office:smarttags" w:element="chmetcnv">
              <w:smartTagPr>
                <w:attr w:name="UnitName" w:val="碼"/>
                <w:attr w:name="SourceValue" w:val="1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C6E24">
                <w:rPr>
                  <w:rFonts w:hint="eastAsia"/>
                  <w:bCs/>
                  <w:lang w:eastAsia="zh-TW"/>
                  <w:rPrChange w:id="4094" w:author="陳鐵元" w:date="2016-02-23T11:55:00Z">
                    <w:rPr>
                      <w:rFonts w:hint="eastAsia"/>
                      <w:bCs/>
                      <w:lang w:eastAsia="zh-TW"/>
                    </w:rPr>
                  </w:rPrChange>
                </w:rPr>
                <w:t>14</w:t>
              </w:r>
              <w:r w:rsidRPr="003C6E24">
                <w:rPr>
                  <w:rFonts w:hint="eastAsia"/>
                  <w:bCs/>
                  <w:lang w:eastAsia="zh-TW"/>
                  <w:rPrChange w:id="4095" w:author="陳鐵元" w:date="2016-02-23T11:5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</w:p>
        </w:tc>
        <w:tc>
          <w:tcPr>
            <w:tcW w:w="33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09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09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請輸入正確受理編號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  <w:rPrChange w:id="409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099" w:author="陳鐵元" w:date="2016-02-23T11:55:00Z">
            <w:rPr>
              <w:rFonts w:hint="eastAsia"/>
              <w:lang w:eastAsia="zh-TW"/>
            </w:rPr>
          </w:rPrChange>
        </w:rPr>
        <w:t>說明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4100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101" w:author="陳鐵元" w:date="2016-02-23T11:55:00Z">
            <w:rPr>
              <w:rFonts w:hint="eastAsia"/>
              <w:lang w:eastAsia="zh-TW"/>
            </w:rPr>
          </w:rPrChange>
        </w:rPr>
        <w:t>讀取受理狀態：</w:t>
      </w:r>
      <w:r w:rsidRPr="003C6E24">
        <w:rPr>
          <w:rFonts w:hint="eastAsia"/>
          <w:lang w:eastAsia="zh-TW"/>
          <w:rPrChange w:id="4102" w:author="陳鐵元" w:date="2016-02-23T11:55:00Z">
            <w:rPr>
              <w:rFonts w:hint="eastAsia"/>
              <w:lang w:eastAsia="zh-TW"/>
            </w:rPr>
          </w:rPrChange>
        </w:rPr>
        <w:t xml:space="preserve">Call  </w:t>
      </w:r>
      <w:r w:rsidRPr="003C6E24">
        <w:rPr>
          <w:rFonts w:ascii="細明體" w:eastAsia="細明體" w:hAnsi="細明體" w:hint="eastAsia"/>
          <w:rPrChange w:id="4103" w:author="陳鐵元" w:date="2016-02-23T11:55:00Z">
            <w:rPr>
              <w:rFonts w:ascii="細明體" w:eastAsia="細明體" w:hAnsi="細明體" w:hint="eastAsia"/>
            </w:rPr>
          </w:rPrChange>
        </w:rPr>
        <w:t>AA_A0Z00</w:t>
      </w:r>
      <w:r w:rsidRPr="003C6E24">
        <w:rPr>
          <w:rFonts w:ascii="細明體" w:eastAsia="細明體" w:hAnsi="細明體" w:hint="eastAsia"/>
          <w:lang w:eastAsia="zh-TW"/>
          <w:rPrChange w:id="4104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1.Method4 By 受理編號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410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106" w:author="陳鐵元" w:date="2016-02-23T11:55:00Z">
            <w:rPr>
              <w:rFonts w:hint="eastAsia"/>
              <w:lang w:eastAsia="zh-TW"/>
            </w:rPr>
          </w:rPrChange>
        </w:rPr>
        <w:t>IF DATA_NOT_FOUND</w:t>
      </w:r>
      <w:r w:rsidRPr="003C6E24">
        <w:rPr>
          <w:rFonts w:hint="eastAsia"/>
          <w:lang w:eastAsia="zh-TW"/>
          <w:rPrChange w:id="4107" w:author="陳鐵元" w:date="2016-02-23T11:55:00Z">
            <w:rPr>
              <w:rFonts w:hint="eastAsia"/>
              <w:lang w:eastAsia="zh-TW"/>
            </w:rPr>
          </w:rPrChange>
        </w:rPr>
        <w:t>：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410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109" w:author="陳鐵元" w:date="2016-02-23T11:55:00Z">
            <w:rPr>
              <w:rFonts w:hint="eastAsia"/>
              <w:lang w:eastAsia="zh-TW"/>
            </w:rPr>
          </w:rPrChange>
        </w:rPr>
        <w:t>顯示</w:t>
      </w:r>
      <w:r w:rsidRPr="003C6E24">
        <w:rPr>
          <w:rFonts w:hint="eastAsia"/>
          <w:lang w:eastAsia="zh-TW"/>
          <w:rPrChange w:id="4110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4111" w:author="陳鐵元" w:date="2016-02-23T11:55:00Z">
            <w:rPr>
              <w:lang w:eastAsia="zh-TW"/>
            </w:rPr>
          </w:rPrChange>
        </w:rPr>
        <w:t>‘</w:t>
      </w:r>
      <w:r w:rsidRPr="003C6E24">
        <w:rPr>
          <w:rFonts w:hint="eastAsia"/>
          <w:lang w:eastAsia="zh-TW"/>
          <w:rPrChange w:id="4112" w:author="陳鐵元" w:date="2016-02-23T11:55:00Z">
            <w:rPr>
              <w:rFonts w:hint="eastAsia"/>
              <w:lang w:eastAsia="zh-TW"/>
            </w:rPr>
          </w:rPrChange>
        </w:rPr>
        <w:t>無該受理編號</w:t>
      </w:r>
      <w:r w:rsidRPr="003C6E24">
        <w:rPr>
          <w:lang w:eastAsia="zh-TW"/>
          <w:rPrChange w:id="4113" w:author="陳鐵元" w:date="2016-02-23T11:55:00Z">
            <w:rPr>
              <w:lang w:eastAsia="zh-TW"/>
            </w:rPr>
          </w:rPrChange>
        </w:rPr>
        <w:t>’</w:t>
      </w:r>
      <w:r w:rsidRPr="003C6E24">
        <w:rPr>
          <w:rFonts w:hint="eastAsia"/>
          <w:lang w:eastAsia="zh-TW"/>
          <w:rPrChange w:id="4114" w:author="陳鐵元" w:date="2016-02-23T11:55:00Z">
            <w:rPr>
              <w:rFonts w:hint="eastAsia"/>
              <w:lang w:eastAsia="zh-TW"/>
            </w:rPr>
          </w:rPrChange>
        </w:rPr>
        <w:t xml:space="preserve"> + </w:t>
      </w:r>
      <w:r w:rsidRPr="003C6E24">
        <w:rPr>
          <w:rFonts w:hint="eastAsia"/>
          <w:lang w:eastAsia="zh-TW"/>
          <w:rPrChange w:id="4115" w:author="陳鐵元" w:date="2016-02-23T11:55:00Z">
            <w:rPr>
              <w:rFonts w:hint="eastAsia"/>
              <w:lang w:eastAsia="zh-TW"/>
            </w:rPr>
          </w:rPrChange>
        </w:rPr>
        <w:t>受理編號。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411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117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4118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4119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ascii="細明體" w:eastAsia="細明體" w:hAnsi="細明體" w:hint="eastAsia"/>
          <w:lang w:eastAsia="zh-TW"/>
          <w:rPrChange w:id="4120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 xml:space="preserve">受理進度 = DTAAA001.受理進度。 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4121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122" w:author="陳鐵元" w:date="2016-02-23T11:55:00Z">
            <w:rPr>
              <w:rFonts w:hint="eastAsia"/>
              <w:lang w:eastAsia="zh-TW"/>
            </w:rPr>
          </w:rPrChange>
        </w:rPr>
        <w:t>讀取索賠類別：</w:t>
      </w:r>
      <w:r w:rsidRPr="003C6E24">
        <w:rPr>
          <w:rFonts w:hint="eastAsia"/>
          <w:lang w:eastAsia="zh-TW"/>
          <w:rPrChange w:id="4123" w:author="陳鐵元" w:date="2016-02-23T11:55:00Z">
            <w:rPr>
              <w:rFonts w:hint="eastAsia"/>
              <w:lang w:eastAsia="zh-TW"/>
            </w:rPr>
          </w:rPrChange>
        </w:rPr>
        <w:t xml:space="preserve">Call  </w:t>
      </w:r>
      <w:r w:rsidRPr="003C6E24">
        <w:rPr>
          <w:rFonts w:ascii="細明體" w:eastAsia="細明體" w:hAnsi="細明體" w:hint="eastAsia"/>
          <w:rPrChange w:id="4124" w:author="陳鐵元" w:date="2016-02-23T11:55:00Z">
            <w:rPr>
              <w:rFonts w:ascii="細明體" w:eastAsia="細明體" w:hAnsi="細明體" w:hint="eastAsia"/>
            </w:rPr>
          </w:rPrChange>
        </w:rPr>
        <w:t>AA_A0Z00</w:t>
      </w:r>
      <w:r w:rsidRPr="003C6E24">
        <w:rPr>
          <w:rFonts w:ascii="細明體" w:eastAsia="細明體" w:hAnsi="細明體" w:hint="eastAsia"/>
          <w:lang w:eastAsia="zh-TW"/>
          <w:rPrChange w:id="4125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7.Method8 By 受理編號,</w:t>
      </w:r>
      <w:r w:rsidRPr="003C6E24">
        <w:rPr>
          <w:rFonts w:ascii="細明體" w:eastAsia="細明體" w:hAnsi="細明體"/>
          <w:lang w:eastAsia="zh-TW"/>
          <w:rPrChange w:id="4126" w:author="陳鐵元" w:date="2016-02-23T11:55:00Z">
            <w:rPr>
              <w:rFonts w:ascii="細明體" w:eastAsia="細明體" w:hAnsi="細明體"/>
              <w:lang w:eastAsia="zh-TW"/>
            </w:rPr>
          </w:rPrChange>
        </w:rPr>
        <w:t xml:space="preserve"> ‘</w:t>
      </w:r>
      <w:r w:rsidRPr="003C6E24">
        <w:rPr>
          <w:rFonts w:ascii="細明體" w:eastAsia="細明體" w:hAnsi="細明體" w:hint="eastAsia"/>
          <w:lang w:eastAsia="zh-TW"/>
          <w:rPrChange w:id="4127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2</w:t>
      </w:r>
      <w:r w:rsidRPr="003C6E24">
        <w:rPr>
          <w:rFonts w:ascii="細明體" w:eastAsia="細明體" w:hAnsi="細明體"/>
          <w:lang w:eastAsia="zh-TW"/>
          <w:rPrChange w:id="4128" w:author="陳鐵元" w:date="2016-02-23T11:55:00Z">
            <w:rPr>
              <w:rFonts w:ascii="細明體" w:eastAsia="細明體" w:hAnsi="細明體"/>
              <w:lang w:eastAsia="zh-TW"/>
            </w:rPr>
          </w:rPrChange>
        </w:rPr>
        <w:t>’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4129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130" w:author="陳鐵元" w:date="2016-02-23T11:55:00Z">
            <w:rPr>
              <w:rFonts w:hint="eastAsia"/>
              <w:lang w:eastAsia="zh-TW"/>
            </w:rPr>
          </w:rPrChange>
        </w:rPr>
        <w:t>索賠類別</w:t>
      </w:r>
      <w:r w:rsidRPr="003C6E24">
        <w:rPr>
          <w:rFonts w:hint="eastAsia"/>
          <w:lang w:eastAsia="zh-TW"/>
          <w:rPrChange w:id="4131" w:author="陳鐵元" w:date="2016-02-23T11:55:00Z">
            <w:rPr>
              <w:rFonts w:hint="eastAsia"/>
              <w:lang w:eastAsia="zh-TW"/>
            </w:rPr>
          </w:rPrChange>
        </w:rPr>
        <w:t xml:space="preserve"> = </w:t>
      </w:r>
      <w:r w:rsidRPr="003C6E24">
        <w:rPr>
          <w:rFonts w:hint="eastAsia"/>
          <w:lang w:eastAsia="zh-TW"/>
          <w:rPrChange w:id="4132" w:author="陳鐵元" w:date="2016-02-23T11:55:00Z">
            <w:rPr>
              <w:rFonts w:hint="eastAsia"/>
              <w:lang w:eastAsia="zh-TW"/>
            </w:rPr>
          </w:rPrChange>
        </w:rPr>
        <w:t>模組</w:t>
      </w:r>
      <w:r w:rsidRPr="003C6E24">
        <w:rPr>
          <w:rFonts w:hint="eastAsia"/>
          <w:lang w:eastAsia="zh-TW"/>
          <w:rPrChange w:id="4133" w:author="陳鐵元" w:date="2016-02-23T11:55:00Z">
            <w:rPr>
              <w:rFonts w:hint="eastAsia"/>
              <w:lang w:eastAsia="zh-TW"/>
            </w:rPr>
          </w:rPrChange>
        </w:rPr>
        <w:t>.</w:t>
      </w:r>
      <w:r w:rsidRPr="003C6E24">
        <w:rPr>
          <w:rFonts w:hint="eastAsia"/>
          <w:lang w:eastAsia="zh-TW"/>
          <w:rPrChange w:id="4134" w:author="陳鐵元" w:date="2016-02-23T11:55:00Z">
            <w:rPr>
              <w:rFonts w:hint="eastAsia"/>
              <w:lang w:eastAsia="zh-TW"/>
            </w:rPr>
          </w:rPrChange>
        </w:rPr>
        <w:t>索賠類別。</w:t>
      </w:r>
      <w:r w:rsidRPr="003C6E24">
        <w:rPr>
          <w:rFonts w:hint="eastAsia"/>
          <w:lang w:eastAsia="zh-TW"/>
          <w:rPrChange w:id="4135" w:author="陳鐵元" w:date="2016-02-23T11:55:00Z">
            <w:rPr>
              <w:rFonts w:hint="eastAsia"/>
              <w:lang w:eastAsia="zh-TW"/>
            </w:rPr>
          </w:rPrChange>
        </w:rPr>
        <w:t>(</w:t>
      </w:r>
      <w:r w:rsidRPr="003C6E24">
        <w:rPr>
          <w:rFonts w:hint="eastAsia"/>
          <w:lang w:eastAsia="zh-TW"/>
          <w:rPrChange w:id="4136" w:author="陳鐵元" w:date="2016-02-23T11:55:00Z">
            <w:rPr>
              <w:rFonts w:hint="eastAsia"/>
              <w:lang w:eastAsia="zh-TW"/>
            </w:rPr>
          </w:rPrChange>
        </w:rPr>
        <w:t>多筆</w:t>
      </w:r>
      <w:r w:rsidRPr="003C6E24">
        <w:rPr>
          <w:rFonts w:hint="eastAsia"/>
          <w:lang w:eastAsia="zh-TW"/>
          <w:rPrChange w:id="4137" w:author="陳鐵元" w:date="2016-02-23T11:55:00Z">
            <w:rPr>
              <w:rFonts w:hint="eastAsia"/>
              <w:lang w:eastAsia="zh-TW"/>
            </w:rPr>
          </w:rPrChange>
        </w:rPr>
        <w:t>)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413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139" w:author="陳鐵元" w:date="2016-02-23T11:55:00Z">
            <w:rPr>
              <w:rFonts w:hint="eastAsia"/>
              <w:lang w:eastAsia="zh-TW"/>
            </w:rPr>
          </w:rPrChange>
        </w:rPr>
        <w:t>讀取大額給付資料：</w:t>
      </w:r>
      <w:r w:rsidRPr="003C6E24">
        <w:rPr>
          <w:rFonts w:hint="eastAsia"/>
          <w:lang w:eastAsia="zh-TW"/>
          <w:rPrChange w:id="4140" w:author="陳鐵元" w:date="2016-02-23T11:55:00Z">
            <w:rPr>
              <w:rFonts w:hint="eastAsia"/>
              <w:lang w:eastAsia="zh-TW"/>
            </w:rPr>
          </w:rPrChange>
        </w:rPr>
        <w:t xml:space="preserve">Call  </w:t>
      </w:r>
      <w:r w:rsidRPr="003C6E24">
        <w:rPr>
          <w:rFonts w:ascii="細明體" w:eastAsia="細明體" w:hAnsi="細明體" w:hint="eastAsia"/>
          <w:rPrChange w:id="4141" w:author="陳鐵元" w:date="2016-02-23T11:55:00Z">
            <w:rPr>
              <w:rFonts w:ascii="細明體" w:eastAsia="細明體" w:hAnsi="細明體" w:hint="eastAsia"/>
            </w:rPr>
          </w:rPrChange>
        </w:rPr>
        <w:t>AA_A0Z005</w:t>
      </w:r>
      <w:r w:rsidRPr="003C6E24">
        <w:rPr>
          <w:rFonts w:ascii="細明體" w:eastAsia="細明體" w:hAnsi="細明體" w:hint="eastAsia"/>
          <w:lang w:eastAsia="zh-TW"/>
          <w:rPrChange w:id="4142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 xml:space="preserve">.Method5 By 受理編號, </w:t>
      </w:r>
      <w:r w:rsidRPr="003C6E24">
        <w:rPr>
          <w:rFonts w:ascii="細明體" w:eastAsia="細明體" w:hAnsi="細明體"/>
          <w:lang w:eastAsia="zh-TW"/>
          <w:rPrChange w:id="4143" w:author="陳鐵元" w:date="2016-02-23T11:55:00Z">
            <w:rPr>
              <w:rFonts w:ascii="細明體" w:eastAsia="細明體" w:hAnsi="細明體"/>
              <w:lang w:eastAsia="zh-TW"/>
            </w:rPr>
          </w:rPrChange>
        </w:rPr>
        <w:t>‘</w:t>
      </w:r>
      <w:r w:rsidRPr="003C6E24">
        <w:rPr>
          <w:rFonts w:ascii="細明體" w:eastAsia="細明體" w:hAnsi="細明體" w:hint="eastAsia"/>
          <w:lang w:eastAsia="zh-TW"/>
          <w:rPrChange w:id="4144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2</w:t>
      </w:r>
      <w:r w:rsidRPr="003C6E24">
        <w:rPr>
          <w:rFonts w:ascii="細明體" w:eastAsia="細明體" w:hAnsi="細明體"/>
          <w:lang w:eastAsia="zh-TW"/>
          <w:rPrChange w:id="4145" w:author="陳鐵元" w:date="2016-02-23T11:55:00Z">
            <w:rPr>
              <w:rFonts w:ascii="細明體" w:eastAsia="細明體" w:hAnsi="細明體"/>
              <w:lang w:eastAsia="zh-TW"/>
            </w:rPr>
          </w:rPrChange>
        </w:rPr>
        <w:t>’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  <w:rPrChange w:id="4146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147" w:author="陳鐵元" w:date="2016-02-23T11:55:00Z">
            <w:rPr>
              <w:rFonts w:hint="eastAsia"/>
              <w:lang w:eastAsia="zh-TW"/>
            </w:rPr>
          </w:rPrChange>
        </w:rPr>
        <w:t xml:space="preserve">IF </w:t>
      </w:r>
      <w:r w:rsidRPr="003C6E24">
        <w:rPr>
          <w:rFonts w:hint="eastAsia"/>
          <w:lang w:eastAsia="zh-TW"/>
          <w:rPrChange w:id="4148" w:author="陳鐵元" w:date="2016-02-23T11:55:00Z">
            <w:rPr>
              <w:rFonts w:hint="eastAsia"/>
              <w:lang w:eastAsia="zh-TW"/>
            </w:rPr>
          </w:rPrChange>
        </w:rPr>
        <w:t>有資料，顯示畫面相關欄位如下：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4149" w:author="陳鐵元" w:date="2016-02-23T11:5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/>
                <w:bCs/>
                <w:lang w:eastAsia="zh-TW"/>
                <w:rPrChange w:id="4150" w:author="陳鐵元" w:date="2016-02-23T11:5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4151" w:author="陳鐵元" w:date="2016-02-23T11:5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/>
                <w:bCs/>
                <w:lang w:eastAsia="zh-TW"/>
                <w:rPrChange w:id="4152" w:author="陳鐵元" w:date="2016-02-23T11:5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資料來源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4153" w:author="陳鐵元" w:date="2016-02-23T11:5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/>
                <w:lang w:eastAsia="zh-TW"/>
                <w:rPrChange w:id="4154" w:author="陳鐵元" w:date="2016-02-23T11:55:00Z">
                  <w:rPr>
                    <w:rFonts w:hint="eastAsia"/>
                    <w:b/>
                    <w:lang w:eastAsia="zh-TW"/>
                  </w:rPr>
                </w:rPrChange>
              </w:rPr>
              <w:t>特殊限制</w:t>
            </w: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15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156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受理編號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5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15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DTAAA040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5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160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161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社保身分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6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16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6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16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166" w:author="陳鐵元" w:date="2016-02-23T11:55:00Z">
                  <w:rPr>
                    <w:rFonts w:hint="eastAsia"/>
                    <w:lang w:eastAsia="zh-TW"/>
                  </w:rPr>
                </w:rPrChange>
              </w:rPr>
              <w:t>殘疾鑑定日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6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16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6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170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171" w:author="陳鐵元" w:date="2016-02-23T11:55:00Z">
                  <w:rPr>
                    <w:rFonts w:hint="eastAsia"/>
                    <w:lang w:eastAsia="zh-TW"/>
                  </w:rPr>
                </w:rPrChange>
              </w:rPr>
              <w:t>身故日期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7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17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7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17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176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癌症身故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4177" w:author="陳鐵元" w:date="2016-02-23T11:55:00Z">
                  <w:rPr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17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7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F17751" w:rsidRPr="003C6E24">
        <w:tc>
          <w:tcPr>
            <w:tcW w:w="2520" w:type="dxa"/>
          </w:tcPr>
          <w:p w:rsidR="00F17751" w:rsidRPr="003C6E24" w:rsidRDefault="00F177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180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181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癌症全殘</w:t>
            </w:r>
          </w:p>
        </w:tc>
        <w:tc>
          <w:tcPr>
            <w:tcW w:w="3780" w:type="dxa"/>
          </w:tcPr>
          <w:p w:rsidR="00F17751" w:rsidRPr="003C6E24" w:rsidRDefault="00F1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8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18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F17751" w:rsidRPr="003C6E24" w:rsidRDefault="00F1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8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D782E" w:rsidRPr="003C6E24">
        <w:tc>
          <w:tcPr>
            <w:tcW w:w="2520" w:type="dxa"/>
          </w:tcPr>
          <w:p w:rsidR="00ED782E" w:rsidRPr="003C6E24" w:rsidRDefault="00ED782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18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rPrChange w:id="4186" w:author="陳鐵元" w:date="2016-02-23T11:55:00Z">
                  <w:rPr>
                    <w:rFonts w:hint="eastAsia"/>
                  </w:rPr>
                </w:rPrChange>
              </w:rPr>
              <w:t>員工福團意外特約</w:t>
            </w:r>
          </w:p>
        </w:tc>
        <w:tc>
          <w:tcPr>
            <w:tcW w:w="3780" w:type="dxa"/>
          </w:tcPr>
          <w:p w:rsidR="00ED782E" w:rsidRPr="003C6E24" w:rsidRDefault="00ED782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8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18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ED782E" w:rsidRPr="003C6E24" w:rsidRDefault="00ED782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8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190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191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全殘項目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4192" w:author="陳鐵元" w:date="2016-02-23T11:55:00Z">
                  <w:rPr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19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9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C705D" w:rsidRPr="003C6E24">
        <w:tc>
          <w:tcPr>
            <w:tcW w:w="2520" w:type="dxa"/>
          </w:tcPr>
          <w:p w:rsidR="00EC705D" w:rsidRPr="003C6E24" w:rsidRDefault="00EC705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19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196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全殘關懷金</w:t>
            </w:r>
          </w:p>
        </w:tc>
        <w:tc>
          <w:tcPr>
            <w:tcW w:w="3780" w:type="dxa"/>
          </w:tcPr>
          <w:p w:rsidR="00EC705D" w:rsidRPr="003C6E24" w:rsidRDefault="00EC70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9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19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EC705D" w:rsidRPr="003C6E24" w:rsidRDefault="00EC70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9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00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201" w:author="陳鐵元" w:date="2016-02-23T11:55:00Z">
                  <w:rPr>
                    <w:rFonts w:hint="eastAsia"/>
                    <w:lang w:eastAsia="zh-TW"/>
                  </w:rPr>
                </w:rPrChange>
              </w:rPr>
              <w:t>殘廢等級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0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20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0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0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206" w:author="陳鐵元" w:date="2016-02-23T11:55:00Z">
                  <w:rPr>
                    <w:rFonts w:hint="eastAsia"/>
                    <w:lang w:eastAsia="zh-TW"/>
                  </w:rPr>
                </w:rPrChange>
              </w:rPr>
              <w:t>重大疾病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0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20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0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10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211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特定傷病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1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21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1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15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216" w:author="陳鐵元" w:date="2016-02-23T11:55:00Z">
                  <w:rPr>
                    <w:rFonts w:hint="eastAsia"/>
                    <w:lang w:eastAsia="zh-TW"/>
                  </w:rPr>
                </w:rPrChange>
              </w:rPr>
              <w:t>豁免保費</w:t>
            </w:r>
            <w:r w:rsidR="003F6868" w:rsidRPr="003C6E24">
              <w:rPr>
                <w:rFonts w:hint="eastAsia"/>
                <w:lang w:eastAsia="zh-TW"/>
                <w:rPrChange w:id="421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-</w:t>
            </w:r>
            <w:r w:rsidR="003F6868" w:rsidRPr="003C6E24">
              <w:rPr>
                <w:rFonts w:hint="eastAsia"/>
                <w:lang w:eastAsia="zh-TW"/>
                <w:rPrChange w:id="4218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失能表示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1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22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2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3F6868" w:rsidRPr="003C6E24">
        <w:tc>
          <w:tcPr>
            <w:tcW w:w="2520" w:type="dxa"/>
          </w:tcPr>
          <w:p w:rsidR="003F6868" w:rsidRPr="003C6E24" w:rsidRDefault="003F686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22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223" w:author="陳鐵元" w:date="2016-02-23T11:55:00Z">
                  <w:rPr>
                    <w:rFonts w:hint="eastAsia"/>
                    <w:lang w:eastAsia="zh-TW"/>
                  </w:rPr>
                </w:rPrChange>
              </w:rPr>
              <w:t>豁免保費</w:t>
            </w:r>
            <w:r w:rsidRPr="003C6E24">
              <w:rPr>
                <w:rFonts w:hint="eastAsia"/>
                <w:lang w:eastAsia="zh-TW"/>
                <w:rPrChange w:id="4224" w:author="陳鐵元" w:date="2016-02-23T11:55:00Z">
                  <w:rPr>
                    <w:rFonts w:hint="eastAsia"/>
                    <w:lang w:eastAsia="zh-TW"/>
                  </w:rPr>
                </w:rPrChange>
              </w:rPr>
              <w:t>-</w:t>
            </w:r>
            <w:r w:rsidRPr="003C6E24">
              <w:rPr>
                <w:rFonts w:hint="eastAsia"/>
                <w:lang w:eastAsia="zh-TW"/>
                <w:rPrChange w:id="4225" w:author="陳鐵元" w:date="2016-02-23T11:55:00Z">
                  <w:rPr>
                    <w:rFonts w:hint="eastAsia"/>
                    <w:lang w:eastAsia="zh-TW"/>
                  </w:rPr>
                </w:rPrChange>
              </w:rPr>
              <w:t>殘廢表示</w:t>
            </w:r>
          </w:p>
        </w:tc>
        <w:tc>
          <w:tcPr>
            <w:tcW w:w="3780" w:type="dxa"/>
          </w:tcPr>
          <w:p w:rsidR="003F6868" w:rsidRPr="003C6E24" w:rsidRDefault="003F686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2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22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3F6868" w:rsidRPr="003C6E24" w:rsidRDefault="003F686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2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3F6868" w:rsidRPr="003C6E24">
        <w:trPr>
          <w:ins w:id="4229" w:author="伯珊" w:date="2016-01-21T13:33:00Z"/>
        </w:trPr>
        <w:tc>
          <w:tcPr>
            <w:tcW w:w="2520" w:type="dxa"/>
          </w:tcPr>
          <w:p w:rsidR="003F6868" w:rsidRPr="003C6E24" w:rsidRDefault="003F6868">
            <w:pPr>
              <w:pStyle w:val="Tabletext"/>
              <w:keepLines w:val="0"/>
              <w:spacing w:after="0" w:line="240" w:lineRule="auto"/>
              <w:ind w:left="480"/>
              <w:rPr>
                <w:ins w:id="4230" w:author="伯珊" w:date="2016-01-21T13:33:00Z"/>
                <w:rFonts w:hint="eastAsia"/>
                <w:lang w:eastAsia="zh-TW"/>
                <w:rPrChange w:id="4231" w:author="陳鐵元" w:date="2016-02-23T11:55:00Z">
                  <w:rPr>
                    <w:ins w:id="4232" w:author="伯珊" w:date="2016-01-21T13:33:00Z"/>
                    <w:rFonts w:hint="eastAsia"/>
                    <w:lang w:eastAsia="zh-TW"/>
                  </w:rPr>
                </w:rPrChange>
              </w:rPr>
            </w:pPr>
            <w:ins w:id="4233" w:author="伯珊" w:date="2016-01-21T13:33:00Z">
              <w:r w:rsidRPr="003C6E24">
                <w:rPr>
                  <w:rFonts w:hint="eastAsia"/>
                  <w:lang w:eastAsia="zh-TW"/>
                  <w:rPrChange w:id="4234" w:author="陳鐵元" w:date="2016-02-23T11:55:00Z">
                    <w:rPr>
                      <w:rFonts w:hint="eastAsia"/>
                      <w:lang w:eastAsia="zh-TW"/>
                    </w:rPr>
                  </w:rPrChange>
                </w:rPr>
                <w:t>豁免保費</w:t>
              </w:r>
              <w:r w:rsidRPr="003C6E24">
                <w:rPr>
                  <w:rFonts w:hint="eastAsia"/>
                  <w:lang w:eastAsia="zh-TW"/>
                  <w:rPrChange w:id="4235" w:author="陳鐵元" w:date="2016-02-23T11:55:00Z">
                    <w:rPr>
                      <w:rFonts w:hint="eastAsia"/>
                      <w:lang w:eastAsia="zh-TW"/>
                    </w:rPr>
                  </w:rPrChange>
                </w:rPr>
                <w:t>-</w:t>
              </w:r>
              <w:r w:rsidRPr="003C6E24">
                <w:rPr>
                  <w:rFonts w:hint="eastAsia"/>
                  <w:lang w:eastAsia="zh-TW"/>
                  <w:rPrChange w:id="4236" w:author="陳鐵元" w:date="2016-02-23T11:55:00Z">
                    <w:rPr>
                      <w:rFonts w:hint="eastAsia"/>
                      <w:lang w:eastAsia="zh-TW"/>
                    </w:rPr>
                  </w:rPrChange>
                </w:rPr>
                <w:t>連續住院</w:t>
              </w:r>
            </w:ins>
          </w:p>
        </w:tc>
        <w:tc>
          <w:tcPr>
            <w:tcW w:w="3780" w:type="dxa"/>
          </w:tcPr>
          <w:p w:rsidR="003F6868" w:rsidRPr="00695AE5" w:rsidRDefault="003F6868">
            <w:pPr>
              <w:pStyle w:val="Tabletext"/>
              <w:keepLines w:val="0"/>
              <w:spacing w:after="0" w:line="240" w:lineRule="auto"/>
              <w:rPr>
                <w:ins w:id="4237" w:author="伯珊" w:date="2016-01-21T13:33:00Z"/>
                <w:rFonts w:hint="eastAsia"/>
                <w:bCs/>
                <w:lang w:eastAsia="zh-TW"/>
              </w:rPr>
            </w:pPr>
            <w:ins w:id="4238" w:author="伯珊" w:date="2016-01-21T13:34:00Z">
              <w:r w:rsidRPr="00695AE5">
                <w:rPr>
                  <w:rFonts w:hint="eastAsia"/>
                  <w:bCs/>
                  <w:lang w:eastAsia="zh-TW"/>
                </w:rPr>
                <w:t>模組回傳</w:t>
              </w:r>
            </w:ins>
          </w:p>
        </w:tc>
        <w:tc>
          <w:tcPr>
            <w:tcW w:w="2340" w:type="dxa"/>
          </w:tcPr>
          <w:p w:rsidR="003F6868" w:rsidRPr="00333CA8" w:rsidRDefault="003F6868">
            <w:pPr>
              <w:pStyle w:val="Tabletext"/>
              <w:keepLines w:val="0"/>
              <w:spacing w:after="0" w:line="240" w:lineRule="auto"/>
              <w:rPr>
                <w:ins w:id="4239" w:author="伯珊" w:date="2016-01-21T13:33:00Z"/>
                <w:rFonts w:hint="eastAsia"/>
                <w:bCs/>
                <w:lang w:eastAsia="zh-TW"/>
              </w:rPr>
            </w:pPr>
          </w:p>
        </w:tc>
      </w:tr>
      <w:tr w:rsidR="00C576BF" w:rsidRPr="003C6E24">
        <w:trPr>
          <w:ins w:id="4240" w:author="伯珊" w:date="2016-05-19T21:13:00Z"/>
        </w:trPr>
        <w:tc>
          <w:tcPr>
            <w:tcW w:w="2520" w:type="dxa"/>
          </w:tcPr>
          <w:p w:rsidR="00C576BF" w:rsidRPr="00C576BF" w:rsidRDefault="00C576BF">
            <w:pPr>
              <w:pStyle w:val="Tabletext"/>
              <w:keepLines w:val="0"/>
              <w:spacing w:after="0" w:line="240" w:lineRule="auto"/>
              <w:ind w:left="480"/>
              <w:rPr>
                <w:ins w:id="4241" w:author="伯珊" w:date="2016-05-19T21:13:00Z"/>
                <w:rFonts w:hint="eastAsia"/>
                <w:lang w:eastAsia="zh-TW"/>
              </w:rPr>
            </w:pPr>
            <w:ins w:id="4242" w:author="伯珊" w:date="2016-05-19T21:13:00Z">
              <w:r>
                <w:rPr>
                  <w:rFonts w:hint="eastAsia"/>
                  <w:lang w:eastAsia="zh-TW"/>
                </w:rPr>
                <w:t>豁免保費</w:t>
              </w:r>
              <w:r>
                <w:rPr>
                  <w:rFonts w:hint="eastAsia"/>
                  <w:lang w:eastAsia="zh-TW"/>
                </w:rPr>
                <w:t>-</w:t>
              </w:r>
              <w:r>
                <w:rPr>
                  <w:rFonts w:hint="eastAsia"/>
                  <w:lang w:eastAsia="zh-TW"/>
                </w:rPr>
                <w:t>癌症表示</w:t>
              </w:r>
            </w:ins>
          </w:p>
        </w:tc>
        <w:tc>
          <w:tcPr>
            <w:tcW w:w="3780" w:type="dxa"/>
          </w:tcPr>
          <w:p w:rsidR="00C576BF" w:rsidRPr="00C576BF" w:rsidRDefault="00C576BF">
            <w:pPr>
              <w:pStyle w:val="Tabletext"/>
              <w:keepLines w:val="0"/>
              <w:spacing w:after="0" w:line="240" w:lineRule="auto"/>
              <w:rPr>
                <w:ins w:id="4243" w:author="伯珊" w:date="2016-05-19T21:13:00Z"/>
                <w:rFonts w:hint="eastAsia"/>
                <w:bCs/>
                <w:lang w:eastAsia="zh-TW"/>
              </w:rPr>
            </w:pPr>
            <w:ins w:id="4244" w:author="伯珊" w:date="2016-05-19T21:13:00Z">
              <w:r>
                <w:rPr>
                  <w:rFonts w:hint="eastAsia"/>
                  <w:bCs/>
                  <w:lang w:eastAsia="zh-TW"/>
                </w:rPr>
                <w:t>模組回傳</w:t>
              </w:r>
            </w:ins>
          </w:p>
        </w:tc>
        <w:tc>
          <w:tcPr>
            <w:tcW w:w="2340" w:type="dxa"/>
          </w:tcPr>
          <w:p w:rsidR="00C576BF" w:rsidRPr="00333CA8" w:rsidRDefault="00C576BF">
            <w:pPr>
              <w:pStyle w:val="Tabletext"/>
              <w:keepLines w:val="0"/>
              <w:spacing w:after="0" w:line="240" w:lineRule="auto"/>
              <w:rPr>
                <w:ins w:id="4245" w:author="伯珊" w:date="2016-05-19T21:13:00Z"/>
                <w:rFonts w:hint="eastAsia"/>
                <w:bCs/>
                <w:lang w:eastAsia="zh-TW"/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4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24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燒燙傷等級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4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24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5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5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252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生命末期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4253" w:author="陳鐵元" w:date="2016-02-23T11:55:00Z">
                  <w:rPr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25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5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5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25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長期看護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5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25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6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6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262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結婚津貼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6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26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6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6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26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生育津貼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6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26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7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7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272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分娩日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7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27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7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7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27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嬰兒數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4278" w:author="陳鐵元" w:date="2016-02-23T11:55:00Z">
                  <w:rPr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27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8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2B2F9E" w:rsidRPr="003C6E24">
        <w:tc>
          <w:tcPr>
            <w:tcW w:w="2520" w:type="dxa"/>
          </w:tcPr>
          <w:p w:rsidR="002B2F9E" w:rsidRPr="003C6E24" w:rsidRDefault="002B2F9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8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282" w:author="陳鐵元" w:date="2016-02-23T11:55:00Z">
                  <w:rPr>
                    <w:rFonts w:hint="eastAsia"/>
                    <w:lang w:eastAsia="zh-TW"/>
                  </w:rPr>
                </w:rPrChange>
              </w:rPr>
              <w:t>流產日</w:t>
            </w:r>
          </w:p>
        </w:tc>
        <w:tc>
          <w:tcPr>
            <w:tcW w:w="3780" w:type="dxa"/>
          </w:tcPr>
          <w:p w:rsidR="002B2F9E" w:rsidRPr="003C6E24" w:rsidRDefault="002B2F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8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28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2B2F9E" w:rsidRPr="003C6E24" w:rsidRDefault="002B2F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8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8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lang w:eastAsia="zh-TW"/>
                <w:rPrChange w:id="4287" w:author="陳鐵元" w:date="2016-02-23T11:55:00Z">
                  <w:rPr>
                    <w:rFonts w:hint="eastAsia"/>
                    <w:lang w:eastAsia="zh-TW"/>
                  </w:rPr>
                </w:rPrChange>
              </w:rPr>
              <w:t>理賠年金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4288" w:author="陳鐵元" w:date="2016-02-23T11:55:00Z">
                  <w:rPr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28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模組回傳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90" w:author="陳鐵元" w:date="2016-02-23T11:55:00Z">
                  <w:rPr>
                    <w:rFonts w:hint="eastAsia"/>
                    <w:bCs/>
                    <w:color w:val="0000FF"/>
                    <w:lang w:eastAsia="zh-TW"/>
                  </w:rPr>
                </w:rPrChange>
              </w:rPr>
            </w:pPr>
          </w:p>
        </w:tc>
      </w:tr>
    </w:tbl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4291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292" w:author="陳鐵元" w:date="2016-02-23T11:55:00Z">
            <w:rPr>
              <w:rFonts w:hint="eastAsia"/>
              <w:lang w:eastAsia="zh-TW"/>
            </w:rPr>
          </w:rPrChange>
        </w:rPr>
        <w:t>ELSE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4293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294" w:author="陳鐵元" w:date="2016-02-23T11:55:00Z">
            <w:rPr>
              <w:rFonts w:hint="eastAsia"/>
              <w:lang w:eastAsia="zh-TW"/>
            </w:rPr>
          </w:rPrChange>
        </w:rPr>
        <w:t>顯示</w:t>
      </w:r>
      <w:r w:rsidRPr="003C6E24">
        <w:rPr>
          <w:rFonts w:hint="eastAsia"/>
          <w:lang w:eastAsia="zh-TW"/>
          <w:rPrChange w:id="4295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4296" w:author="陳鐵元" w:date="2016-02-23T11:55:00Z">
            <w:rPr>
              <w:lang w:eastAsia="zh-TW"/>
            </w:rPr>
          </w:rPrChange>
        </w:rPr>
        <w:t>‘</w:t>
      </w:r>
      <w:r w:rsidRPr="003C6E24">
        <w:rPr>
          <w:rFonts w:hint="eastAsia"/>
          <w:lang w:eastAsia="zh-TW"/>
          <w:rPrChange w:id="4297" w:author="陳鐵元" w:date="2016-02-23T11:55:00Z">
            <w:rPr>
              <w:rFonts w:hint="eastAsia"/>
              <w:lang w:eastAsia="zh-TW"/>
            </w:rPr>
          </w:rPrChange>
        </w:rPr>
        <w:t>該受理編號無大額給付資料</w:t>
      </w:r>
      <w:r w:rsidRPr="003C6E24">
        <w:rPr>
          <w:lang w:eastAsia="zh-TW"/>
          <w:rPrChange w:id="4298" w:author="陳鐵元" w:date="2016-02-23T11:55:00Z">
            <w:rPr>
              <w:lang w:eastAsia="zh-TW"/>
            </w:rPr>
          </w:rPrChange>
        </w:rPr>
        <w:t>’</w:t>
      </w:r>
      <w:r w:rsidRPr="003C6E24">
        <w:rPr>
          <w:rFonts w:hint="eastAsia"/>
          <w:lang w:eastAsia="zh-TW"/>
          <w:rPrChange w:id="4299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4300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301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4302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4303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304" w:author="陳鐵元" w:date="2016-02-23T11:55:00Z">
            <w:rPr>
              <w:rFonts w:hint="eastAsia"/>
              <w:lang w:eastAsia="zh-TW"/>
            </w:rPr>
          </w:rPrChange>
        </w:rPr>
        <w:t>END IF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430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306" w:author="陳鐵元" w:date="2016-02-23T11:55:00Z">
            <w:rPr>
              <w:rFonts w:hint="eastAsia"/>
              <w:lang w:eastAsia="zh-TW"/>
            </w:rPr>
          </w:rPrChange>
        </w:rPr>
        <w:t>讀取殘廢項目資料：</w:t>
      </w:r>
      <w:r w:rsidRPr="003C6E24">
        <w:rPr>
          <w:rFonts w:hint="eastAsia"/>
          <w:lang w:eastAsia="zh-TW"/>
          <w:rPrChange w:id="4307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Arial" w:hAnsi="Arial" w:cs="Arial"/>
          <w:lang w:eastAsia="zh-TW"/>
          <w:rPrChange w:id="4308" w:author="陳鐵元" w:date="2016-02-23T11:55:00Z">
            <w:rPr>
              <w:rFonts w:ascii="Arial" w:hAnsi="Arial" w:cs="Arial"/>
              <w:lang w:eastAsia="zh-TW"/>
            </w:rPr>
          </w:rPrChange>
        </w:rPr>
        <w:t>AA_A0Z015</w:t>
      </w:r>
      <w:r w:rsidRPr="003C6E24">
        <w:rPr>
          <w:rFonts w:ascii="Arial" w:hAnsi="Arial" w:cs="Arial" w:hint="eastAsia"/>
          <w:lang w:eastAsia="zh-TW"/>
          <w:rPrChange w:id="4309" w:author="陳鐵元" w:date="2016-02-23T11:55:00Z">
            <w:rPr>
              <w:rFonts w:ascii="Arial" w:hAnsi="Arial" w:cs="Arial" w:hint="eastAsia"/>
              <w:lang w:eastAsia="zh-TW"/>
            </w:rPr>
          </w:rPrChange>
        </w:rPr>
        <w:t xml:space="preserve">.Method5 </w:t>
      </w:r>
      <w:r w:rsidRPr="003C6E24">
        <w:rPr>
          <w:rFonts w:ascii="細明體" w:eastAsia="細明體" w:hAnsi="細明體" w:hint="eastAsia"/>
          <w:lang w:eastAsia="zh-TW"/>
          <w:rPrChange w:id="4310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By 受理編號 ,</w:t>
      </w:r>
      <w:r w:rsidRPr="003C6E24">
        <w:rPr>
          <w:rFonts w:ascii="細明體" w:eastAsia="細明體" w:hAnsi="細明體"/>
          <w:lang w:eastAsia="zh-TW"/>
          <w:rPrChange w:id="4311" w:author="陳鐵元" w:date="2016-02-23T11:55:00Z">
            <w:rPr>
              <w:rFonts w:ascii="細明體" w:eastAsia="細明體" w:hAnsi="細明體"/>
              <w:lang w:eastAsia="zh-TW"/>
            </w:rPr>
          </w:rPrChange>
        </w:rPr>
        <w:t xml:space="preserve"> ‘</w:t>
      </w:r>
      <w:r w:rsidRPr="003C6E24">
        <w:rPr>
          <w:rFonts w:ascii="細明體" w:eastAsia="細明體" w:hAnsi="細明體" w:hint="eastAsia"/>
          <w:lang w:eastAsia="zh-TW"/>
          <w:rPrChange w:id="4312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2</w:t>
      </w:r>
      <w:r w:rsidRPr="003C6E24">
        <w:rPr>
          <w:rFonts w:ascii="細明體" w:eastAsia="細明體" w:hAnsi="細明體"/>
          <w:lang w:eastAsia="zh-TW"/>
          <w:rPrChange w:id="4313" w:author="陳鐵元" w:date="2016-02-23T11:55:00Z">
            <w:rPr>
              <w:rFonts w:ascii="細明體" w:eastAsia="細明體" w:hAnsi="細明體"/>
              <w:lang w:eastAsia="zh-TW"/>
            </w:rPr>
          </w:rPrChange>
        </w:rPr>
        <w:t>’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  <w:rPrChange w:id="4314" w:author="陳鐵元" w:date="2016-02-23T11:55:00Z">
            <w:rPr>
              <w:lang w:eastAsia="zh-TW"/>
            </w:rPr>
          </w:rPrChange>
        </w:rPr>
      </w:pPr>
      <w:r w:rsidRPr="003C6E24">
        <w:rPr>
          <w:rFonts w:ascii="Arial" w:hAnsi="Arial" w:cs="Arial" w:hint="eastAsia"/>
          <w:lang w:eastAsia="zh-TW"/>
          <w:rPrChange w:id="4315" w:author="陳鐵元" w:date="2016-02-23T11:55:00Z">
            <w:rPr>
              <w:rFonts w:ascii="Arial" w:hAnsi="Arial" w:cs="Arial" w:hint="eastAsia"/>
              <w:lang w:eastAsia="zh-TW"/>
            </w:rPr>
          </w:rPrChange>
        </w:rPr>
        <w:t xml:space="preserve">IF </w:t>
      </w:r>
      <w:r w:rsidRPr="003C6E24">
        <w:rPr>
          <w:rFonts w:ascii="Arial" w:hAnsi="Arial" w:cs="Arial" w:hint="eastAsia"/>
          <w:lang w:eastAsia="zh-TW"/>
          <w:rPrChange w:id="4316" w:author="陳鐵元" w:date="2016-02-23T11:55:00Z">
            <w:rPr>
              <w:rFonts w:ascii="Arial" w:hAnsi="Arial" w:cs="Arial" w:hint="eastAsia"/>
              <w:lang w:eastAsia="zh-TW"/>
            </w:rPr>
          </w:rPrChange>
        </w:rPr>
        <w:t>有資料，顯示畫面相關欄位。</w:t>
      </w:r>
      <w:r w:rsidRPr="003C6E24">
        <w:rPr>
          <w:rFonts w:ascii="Arial" w:hAnsi="Arial" w:cs="Arial" w:hint="eastAsia"/>
          <w:lang w:eastAsia="zh-TW"/>
          <w:rPrChange w:id="4317" w:author="陳鐵元" w:date="2016-02-23T11:55:00Z">
            <w:rPr>
              <w:rFonts w:ascii="Arial" w:hAnsi="Arial" w:cs="Arial" w:hint="eastAsia"/>
              <w:lang w:eastAsia="zh-TW"/>
            </w:rPr>
          </w:rPrChange>
        </w:rPr>
        <w:t xml:space="preserve">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6D62E0" w:rsidRPr="003C6E24">
        <w:tc>
          <w:tcPr>
            <w:tcW w:w="252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4318" w:author="陳鐵元" w:date="2016-02-23T11:5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/>
                <w:bCs/>
                <w:lang w:eastAsia="zh-TW"/>
                <w:rPrChange w:id="4319" w:author="陳鐵元" w:date="2016-02-23T11:5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4320" w:author="陳鐵元" w:date="2016-02-23T11:5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/>
                <w:bCs/>
                <w:lang w:eastAsia="zh-TW"/>
                <w:rPrChange w:id="4321" w:author="陳鐵元" w:date="2016-02-23T11:5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資料來源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4322" w:author="陳鐵元" w:date="2016-02-23T11:5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/>
                <w:lang w:eastAsia="zh-TW"/>
                <w:rPrChange w:id="4323" w:author="陳鐵元" w:date="2016-02-23T11:55:00Z">
                  <w:rPr>
                    <w:rFonts w:hint="eastAsia"/>
                    <w:b/>
                    <w:lang w:eastAsia="zh-TW"/>
                  </w:rPr>
                </w:rPrChange>
              </w:rPr>
              <w:t>特殊限制</w:t>
            </w:r>
          </w:p>
        </w:tc>
      </w:tr>
      <w:tr w:rsidR="006D62E0" w:rsidRPr="003C6E24">
        <w:tc>
          <w:tcPr>
            <w:tcW w:w="2520" w:type="dxa"/>
            <w:vAlign w:val="center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324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rPrChange w:id="4325" w:author="陳鐵元" w:date="2016-02-23T11:55:00Z">
                  <w:rPr>
                    <w:rFonts w:ascii="細明體" w:eastAsia="細明體" w:hAnsi="細明體" w:hint="eastAsia"/>
                  </w:rPr>
                </w:rPrChange>
              </w:rPr>
              <w:t>殘廢</w:t>
            </w:r>
            <w:r w:rsidRPr="003C6E24">
              <w:rPr>
                <w:rFonts w:ascii="細明體" w:eastAsia="細明體" w:hAnsi="細明體" w:hint="eastAsia"/>
                <w:lang w:eastAsia="zh-TW"/>
                <w:rPrChange w:id="4326" w:author="陳鐵元" w:date="2016-02-23T11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種類</w:t>
            </w:r>
            <w:r w:rsidRPr="003C6E24">
              <w:rPr>
                <w:rFonts w:ascii="細明體" w:eastAsia="細明體" w:hAnsi="細明體" w:hint="eastAsia"/>
                <w:rPrChange w:id="4327" w:author="陳鐵元" w:date="2016-02-23T11:55:00Z">
                  <w:rPr>
                    <w:rFonts w:ascii="細明體" w:eastAsia="細明體" w:hAnsi="細明體" w:hint="eastAsia"/>
                  </w:rPr>
                </w:rPrChange>
              </w:rPr>
              <w:t>序號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2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32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DTAAA041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3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  <w:vAlign w:val="center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rPrChange w:id="4331" w:author="陳鐵元" w:date="2016-02-23T11:55:00Z">
                  <w:rPr>
                    <w:rFonts w:ascii="細明體" w:eastAsia="細明體" w:hAnsi="細明體" w:hint="eastAsia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lang w:eastAsia="zh-TW"/>
                <w:rPrChange w:id="4332" w:author="陳鐵元" w:date="2016-02-23T11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殘廢項目編號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3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33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DTAAA041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3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  <w:vAlign w:val="center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33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rPrChange w:id="4337" w:author="陳鐵元" w:date="2016-02-23T11:55:00Z">
                  <w:rPr>
                    <w:rFonts w:ascii="細明體" w:eastAsia="細明體" w:hAnsi="細明體" w:hint="eastAsia"/>
                  </w:rPr>
                </w:rPrChange>
              </w:rPr>
              <w:t>項目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3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339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DTAAA041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4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  <w:vAlign w:val="center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341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rPrChange w:id="4342" w:author="陳鐵元" w:date="2016-02-23T11:55:00Z">
                  <w:rPr>
                    <w:rFonts w:ascii="細明體" w:eastAsia="細明體" w:hAnsi="細明體" w:hint="eastAsia"/>
                  </w:rPr>
                </w:rPrChange>
              </w:rPr>
              <w:t>部位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4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rFonts w:hint="eastAsia"/>
                <w:bCs/>
                <w:lang w:eastAsia="zh-TW"/>
                <w:rPrChange w:id="4344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DTAAA041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45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  <w:vAlign w:val="center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346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rPrChange w:id="4347" w:author="陳鐵元" w:date="2016-02-23T11:55:00Z">
                  <w:rPr>
                    <w:rFonts w:ascii="細明體" w:eastAsia="細明體" w:hAnsi="細明體" w:hint="eastAsia"/>
                  </w:rPr>
                </w:rPrChange>
              </w:rPr>
              <w:t>左右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48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4349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435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41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51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  <w:vAlign w:val="center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352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rPrChange w:id="4353" w:author="陳鐵元" w:date="2016-02-23T11:55:00Z">
                  <w:rPr>
                    <w:rFonts w:ascii="細明體" w:eastAsia="細明體" w:hAnsi="細明體" w:hint="eastAsia"/>
                  </w:rPr>
                </w:rPrChange>
              </w:rPr>
              <w:t>關節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4354" w:author="陳鐵元" w:date="2016-02-23T11:55:00Z">
                  <w:rPr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4355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4356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41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57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6D62E0" w:rsidRPr="003C6E24">
        <w:tc>
          <w:tcPr>
            <w:tcW w:w="2520" w:type="dxa"/>
            <w:vAlign w:val="center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358" w:author="陳鐵元" w:date="2016-02-23T11:55:00Z">
                  <w:rPr>
                    <w:rFonts w:hint="eastAsia"/>
                    <w:lang w:eastAsia="zh-TW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rPrChange w:id="4359" w:author="陳鐵元" w:date="2016-02-23T11:55:00Z">
                  <w:rPr>
                    <w:rFonts w:ascii="細明體" w:eastAsia="細明體" w:hAnsi="細明體" w:hint="eastAsia"/>
                  </w:rPr>
                </w:rPrChange>
              </w:rPr>
              <w:t>機能</w:t>
            </w:r>
          </w:p>
        </w:tc>
        <w:tc>
          <w:tcPr>
            <w:tcW w:w="378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60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3C6E24">
              <w:rPr>
                <w:bCs/>
                <w:lang w:eastAsia="zh-TW"/>
                <w:rPrChange w:id="4361" w:author="陳鐵元" w:date="2016-02-23T11:55:00Z">
                  <w:rPr>
                    <w:bCs/>
                    <w:lang w:eastAsia="zh-TW"/>
                  </w:rPr>
                </w:rPrChange>
              </w:rPr>
              <w:t>DTAAA0</w:t>
            </w:r>
            <w:r w:rsidRPr="003C6E24">
              <w:rPr>
                <w:rFonts w:hint="eastAsia"/>
                <w:bCs/>
                <w:lang w:eastAsia="zh-TW"/>
                <w:rPrChange w:id="4362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  <w:t>41</w:t>
            </w:r>
          </w:p>
        </w:tc>
        <w:tc>
          <w:tcPr>
            <w:tcW w:w="2340" w:type="dxa"/>
          </w:tcPr>
          <w:p w:rsidR="006D62E0" w:rsidRPr="003C6E24" w:rsidRDefault="006D62E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363" w:author="陳鐵元" w:date="2016-02-23T11:5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4364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365" w:author="陳鐵元" w:date="2016-02-23T11:55:00Z">
            <w:rPr>
              <w:rFonts w:hint="eastAsia"/>
              <w:lang w:eastAsia="zh-TW"/>
            </w:rPr>
          </w:rPrChange>
        </w:rPr>
        <w:t>RETURN</w:t>
      </w:r>
    </w:p>
    <w:p w:rsidR="006D62E0" w:rsidRPr="003C6E24" w:rsidRDefault="006D62E0">
      <w:pPr>
        <w:pStyle w:val="Tabletext"/>
        <w:keepLines w:val="0"/>
        <w:spacing w:after="0" w:line="240" w:lineRule="auto"/>
        <w:rPr>
          <w:rFonts w:hint="eastAsia"/>
          <w:lang w:eastAsia="zh-TW"/>
          <w:rPrChange w:id="4366" w:author="陳鐵元" w:date="2016-02-23T11:55:00Z">
            <w:rPr>
              <w:rFonts w:hint="eastAsia"/>
              <w:lang w:eastAsia="zh-TW"/>
            </w:rPr>
          </w:rPrChange>
        </w:rPr>
      </w:pP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4367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4368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新增</w:t>
      </w:r>
      <w:r w:rsidRPr="003C6E24">
        <w:rPr>
          <w:rFonts w:hint="eastAsia"/>
          <w:b/>
          <w:bCs/>
          <w:lang w:eastAsia="zh-TW"/>
          <w:rPrChange w:id="4369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_</w:t>
      </w:r>
      <w:r w:rsidRPr="003C6E24">
        <w:rPr>
          <w:rFonts w:hint="eastAsia"/>
          <w:b/>
          <w:bCs/>
          <w:lang w:eastAsia="zh-TW"/>
          <w:rPrChange w:id="4370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殘廢項目</w:t>
      </w:r>
    </w:p>
    <w:p w:rsidR="006D62E0" w:rsidRPr="00C576BF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C576BF">
        <w:rPr>
          <w:rFonts w:hint="eastAsia"/>
          <w:lang w:eastAsia="zh-TW"/>
        </w:rPr>
        <w:t>新增一筆殘廢項目。</w:t>
      </w:r>
    </w:p>
    <w:p w:rsidR="006D62E0" w:rsidRPr="002C2631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333CA8">
        <w:rPr>
          <w:rFonts w:hint="eastAsia"/>
          <w:lang w:eastAsia="zh-TW"/>
        </w:rPr>
        <w:t>下拉</w:t>
      </w:r>
      <w:r w:rsidRPr="00AA13CE">
        <w:rPr>
          <w:rFonts w:hint="eastAsia"/>
          <w:lang w:eastAsia="zh-TW"/>
        </w:rPr>
        <w:t xml:space="preserve">BAR </w:t>
      </w:r>
      <w:r w:rsidRPr="001F632C">
        <w:rPr>
          <w:rFonts w:hint="eastAsia"/>
          <w:lang w:eastAsia="zh-TW"/>
        </w:rPr>
        <w:t>須依項目、部位、左右、關節、機能</w:t>
      </w:r>
      <w:r w:rsidRPr="00174D56">
        <w:rPr>
          <w:rFonts w:hint="eastAsia"/>
          <w:lang w:eastAsia="zh-TW"/>
        </w:rPr>
        <w:t xml:space="preserve"> </w:t>
      </w:r>
      <w:r w:rsidRPr="00174D56">
        <w:rPr>
          <w:rFonts w:hint="eastAsia"/>
          <w:lang w:eastAsia="zh-TW"/>
        </w:rPr>
        <w:t>依序選取。</w:t>
      </w:r>
    </w:p>
    <w:p w:rsidR="006D62E0" w:rsidRPr="00C434A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jc w:val="both"/>
        <w:rPr>
          <w:rFonts w:hint="eastAsia"/>
          <w:lang w:eastAsia="zh-TW"/>
        </w:rPr>
      </w:pPr>
      <w:r w:rsidRPr="002C2631">
        <w:rPr>
          <w:rFonts w:hint="eastAsia"/>
          <w:lang w:eastAsia="zh-TW"/>
        </w:rPr>
        <w:t>若</w:t>
      </w:r>
      <w:r w:rsidRPr="002C2631">
        <w:rPr>
          <w:rFonts w:hint="eastAsia"/>
          <w:lang w:eastAsia="zh-TW"/>
        </w:rPr>
        <w:t xml:space="preserve"> DTAGA113</w:t>
      </w:r>
      <w:r w:rsidRPr="00A00726">
        <w:rPr>
          <w:rFonts w:hint="eastAsia"/>
          <w:lang w:eastAsia="zh-TW"/>
        </w:rPr>
        <w:t>中欄位值為空值</w:t>
      </w:r>
      <w:r w:rsidRPr="00597712">
        <w:rPr>
          <w:rFonts w:hint="eastAsia"/>
          <w:lang w:eastAsia="zh-TW"/>
        </w:rPr>
        <w:t xml:space="preserve"> </w:t>
      </w:r>
      <w:r w:rsidRPr="000D5521">
        <w:rPr>
          <w:rFonts w:hint="eastAsia"/>
          <w:lang w:eastAsia="zh-TW"/>
        </w:rPr>
        <w:t>則該下拉</w:t>
      </w:r>
      <w:r w:rsidRPr="007C7966">
        <w:rPr>
          <w:rFonts w:hint="eastAsia"/>
          <w:lang w:eastAsia="zh-TW"/>
        </w:rPr>
        <w:t>BAR DISBLE</w:t>
      </w:r>
      <w:r w:rsidRPr="00C434A4">
        <w:rPr>
          <w:rFonts w:hint="eastAsia"/>
          <w:lang w:eastAsia="zh-TW"/>
        </w:rPr>
        <w:t>。</w:t>
      </w:r>
    </w:p>
    <w:p w:rsidR="006D62E0" w:rsidRPr="00DD1A95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jc w:val="both"/>
        <w:rPr>
          <w:lang w:eastAsia="zh-TW"/>
        </w:rPr>
      </w:pPr>
      <w:r w:rsidRPr="00DD1A95">
        <w:rPr>
          <w:rFonts w:hint="eastAsia"/>
          <w:lang w:eastAsia="zh-TW"/>
        </w:rPr>
        <w:t>規則如下</w:t>
      </w:r>
    </w:p>
    <w:p w:rsidR="006D62E0" w:rsidRPr="003C6E24" w:rsidRDefault="006D62E0" w:rsidP="00966C5A">
      <w:pPr>
        <w:pStyle w:val="Tabletext"/>
        <w:keepLines w:val="0"/>
        <w:numPr>
          <w:ilvl w:val="2"/>
          <w:numId w:val="2"/>
        </w:numPr>
        <w:spacing w:after="0" w:line="240" w:lineRule="auto"/>
        <w:jc w:val="both"/>
        <w:rPr>
          <w:lang w:eastAsia="zh-TW"/>
          <w:rPrChange w:id="4371" w:author="陳鐵元" w:date="2016-02-23T11:55:00Z">
            <w:rPr>
              <w:lang w:eastAsia="zh-TW"/>
            </w:rPr>
          </w:rPrChange>
        </w:rPr>
      </w:pPr>
      <w:r w:rsidRPr="003C6E24">
        <w:rPr>
          <w:lang w:eastAsia="zh-TW"/>
          <w:rPrChange w:id="4372" w:author="陳鐵元" w:date="2016-02-23T11:55:00Z">
            <w:rPr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4373" w:author="陳鐵元" w:date="2016-02-23T11:55:00Z">
            <w:rPr>
              <w:rFonts w:hint="eastAsia"/>
              <w:lang w:eastAsia="zh-TW"/>
            </w:rPr>
          </w:rPrChange>
        </w:rPr>
        <w:t>部位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4374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b/>
                <w:bCs/>
                <w:sz w:val="20"/>
                <w:rPrChange w:id="4375" w:author="陳鐵元" w:date="2016-02-23T11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項目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4376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b/>
                <w:bCs/>
                <w:sz w:val="20"/>
                <w:rPrChange w:id="4377" w:author="陳鐵元" w:date="2016-02-23T11:55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部位可選擇之下拉項目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szCs w:val="20"/>
                <w:rPrChange w:id="4378" w:author="陳鐵元" w:date="2016-02-23T11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4379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380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38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1,2,3,4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382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38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384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38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5,6,7,8,9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386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387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388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38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10,11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390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39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392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39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12~21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jc w:val="both"/>
        <w:rPr>
          <w:lang w:eastAsia="zh-TW"/>
          <w:rPrChange w:id="4394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395" w:author="陳鐵元" w:date="2016-02-23T11:55:00Z">
            <w:rPr>
              <w:rFonts w:hint="eastAsia"/>
              <w:lang w:eastAsia="zh-TW"/>
            </w:rPr>
          </w:rPrChange>
        </w:rPr>
        <w:t>左右：當部位為</w:t>
      </w:r>
      <w:r w:rsidRPr="003C6E24">
        <w:rPr>
          <w:lang w:eastAsia="zh-TW"/>
          <w:rPrChange w:id="4396" w:author="陳鐵元" w:date="2016-02-23T11:55:00Z">
            <w:rPr>
              <w:lang w:eastAsia="zh-TW"/>
            </w:rPr>
          </w:rPrChange>
        </w:rPr>
        <w:t xml:space="preserve">5,6,10~21 </w:t>
      </w:r>
      <w:r w:rsidRPr="003C6E24">
        <w:rPr>
          <w:rFonts w:hint="eastAsia"/>
          <w:lang w:eastAsia="zh-TW"/>
          <w:rPrChange w:id="4397" w:author="陳鐵元" w:date="2016-02-23T11:55:00Z">
            <w:rPr>
              <w:rFonts w:hint="eastAsia"/>
              <w:lang w:eastAsia="zh-TW"/>
            </w:rPr>
          </w:rPrChange>
        </w:rPr>
        <w:t>可選擇。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jc w:val="both"/>
        <w:rPr>
          <w:lang w:eastAsia="zh-TW"/>
          <w:rPrChange w:id="4398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399" w:author="陳鐵元" w:date="2016-02-23T11:55:00Z">
            <w:rPr>
              <w:rFonts w:hint="eastAsia"/>
              <w:lang w:eastAsia="zh-TW"/>
            </w:rPr>
          </w:rPrChange>
        </w:rPr>
        <w:t>關節：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4400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b/>
                <w:bCs/>
                <w:sz w:val="20"/>
                <w:rPrChange w:id="4401" w:author="陳鐵元" w:date="2016-02-23T11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部位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4402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b/>
                <w:bCs/>
                <w:sz w:val="20"/>
                <w:rPrChange w:id="4403" w:author="陳鐵元" w:date="2016-02-23T11:55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關節可選擇之下拉項目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szCs w:val="20"/>
                <w:rPrChange w:id="4404" w:author="陳鐵元" w:date="2016-02-23T11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440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06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0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1,2,3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08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0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10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1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4,5,6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12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1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14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1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7,8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16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17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13,14,15,16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18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1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7,9,10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20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2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22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2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11,12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24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2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18~21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26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2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11,13,14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jc w:val="both"/>
        <w:rPr>
          <w:lang w:eastAsia="zh-TW"/>
          <w:rPrChange w:id="4428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429" w:author="陳鐵元" w:date="2016-02-23T11:55:00Z">
            <w:rPr>
              <w:rFonts w:hint="eastAsia"/>
              <w:lang w:eastAsia="zh-TW"/>
            </w:rPr>
          </w:rPrChange>
        </w:rPr>
        <w:t>機能：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4430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b/>
                <w:bCs/>
                <w:sz w:val="20"/>
                <w:rPrChange w:id="4431" w:author="陳鐵元" w:date="2016-02-23T11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部位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4432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b/>
                <w:bCs/>
                <w:sz w:val="20"/>
                <w:rPrChange w:id="4433" w:author="陳鐵元" w:date="2016-02-23T11:55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機能可選擇之下拉項目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szCs w:val="20"/>
                <w:rPrChange w:id="4434" w:author="陳鐵元" w:date="2016-02-23T11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443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 w:rsidP="002F3BAD">
            <w:pPr>
              <w:rPr>
                <w:rFonts w:ascii="新細明體" w:hAnsi="新細明體" w:cs="Arial Unicode MS"/>
                <w:sz w:val="20"/>
                <w:rPrChange w:id="4436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3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15,16,17,18</w:t>
            </w:r>
            <w:r w:rsidR="00936EC8" w:rsidRPr="003C6E24">
              <w:rPr>
                <w:rFonts w:ascii="新細明體" w:hAnsi="新細明體" w:cs="Arial Unicode MS" w:hint="eastAsia"/>
                <w:sz w:val="20"/>
                <w:rPrChange w:id="443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,2</w:t>
            </w:r>
            <w:r w:rsidR="002F3BAD" w:rsidRPr="003C6E24">
              <w:rPr>
                <w:rFonts w:ascii="新細明體" w:hAnsi="新細明體" w:cs="Arial Unicode MS" w:hint="eastAsia"/>
                <w:sz w:val="20"/>
                <w:rPrChange w:id="443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5</w:t>
            </w:r>
            <w:r w:rsidR="00936EC8" w:rsidRPr="003C6E24">
              <w:rPr>
                <w:rFonts w:ascii="新細明體" w:hAnsi="新細明體" w:cs="Arial Unicode MS" w:hint="eastAsia"/>
                <w:sz w:val="20"/>
                <w:rPrChange w:id="444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,2</w:t>
            </w:r>
            <w:r w:rsidR="002F3BAD" w:rsidRPr="003C6E24">
              <w:rPr>
                <w:rFonts w:ascii="新細明體" w:hAnsi="新細明體" w:cs="Arial Unicode MS" w:hint="eastAsia"/>
                <w:sz w:val="20"/>
                <w:rPrChange w:id="444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8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42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4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 w:rsidP="002F3BAD">
            <w:pPr>
              <w:rPr>
                <w:rFonts w:ascii="新細明體" w:hAnsi="新細明體" w:cs="Arial Unicode MS"/>
                <w:sz w:val="20"/>
                <w:rPrChange w:id="4444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4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4,15,16,17,18</w:t>
            </w:r>
            <w:r w:rsidR="00936EC8" w:rsidRPr="003C6E24">
              <w:rPr>
                <w:rFonts w:ascii="新細明體" w:hAnsi="新細明體" w:cs="Arial Unicode MS" w:hint="eastAsia"/>
                <w:sz w:val="20"/>
                <w:rPrChange w:id="444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,2</w:t>
            </w:r>
            <w:r w:rsidR="002F3BAD" w:rsidRPr="003C6E24">
              <w:rPr>
                <w:rFonts w:ascii="新細明體" w:hAnsi="新細明體" w:cs="Arial Unicode MS" w:hint="eastAsia"/>
                <w:sz w:val="20"/>
                <w:rPrChange w:id="444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6</w:t>
            </w:r>
            <w:r w:rsidR="00936EC8" w:rsidRPr="003C6E24">
              <w:rPr>
                <w:rFonts w:ascii="新細明體" w:hAnsi="新細明體" w:cs="Arial Unicode MS" w:hint="eastAsia"/>
                <w:sz w:val="20"/>
                <w:rPrChange w:id="444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,2</w:t>
            </w:r>
            <w:r w:rsidR="002F3BAD" w:rsidRPr="003C6E24">
              <w:rPr>
                <w:rFonts w:ascii="新細明體" w:hAnsi="新細明體" w:cs="Arial Unicode MS" w:hint="eastAsia"/>
                <w:sz w:val="20"/>
                <w:rPrChange w:id="444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7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50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5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52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5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12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54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5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56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5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24</w:t>
            </w:r>
            <w:r w:rsidR="00936EC8" w:rsidRPr="003C6E24">
              <w:rPr>
                <w:rFonts w:ascii="新細明體" w:hAnsi="新細明體" w:cs="Arial Unicode MS" w:hint="eastAsia"/>
                <w:sz w:val="20"/>
                <w:rPrChange w:id="445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,2</w:t>
            </w:r>
            <w:r w:rsidR="002F3BAD" w:rsidRPr="003C6E24">
              <w:rPr>
                <w:rFonts w:ascii="新細明體" w:hAnsi="新細明體" w:cs="Arial Unicode MS" w:hint="eastAsia"/>
                <w:sz w:val="20"/>
                <w:rPrChange w:id="445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9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60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6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62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6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1,5,6,7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64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6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66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6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3,8,9,10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68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6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70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7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2,12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72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7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74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7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13,14,20,21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76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77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78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7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1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80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8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10,11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82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8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1,12,19,22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84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8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12,13,14,15,16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86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8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1,24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/>
                <w:sz w:val="20"/>
                <w:rPrChange w:id="4488" w:author="陳鐵元" w:date="2016-02-23T11:55:00Z">
                  <w:rPr>
                    <w:rFonts w:ascii="細明體" w:eastAsia="細明體" w:hAnsi="細明體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48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17,18,19,20,21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/>
                <w:sz w:val="20"/>
                <w:rPrChange w:id="4490" w:author="陳鐵元" w:date="2016-02-23T11:55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49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1,23,24</w:t>
            </w:r>
          </w:p>
        </w:tc>
      </w:tr>
    </w:tbl>
    <w:p w:rsidR="006D62E0" w:rsidRPr="003C6E24" w:rsidRDefault="006D62E0">
      <w:pPr>
        <w:pStyle w:val="Tabletext"/>
        <w:keepLines w:val="0"/>
        <w:spacing w:after="0" w:line="240" w:lineRule="auto"/>
        <w:ind w:left="851"/>
        <w:jc w:val="both"/>
        <w:rPr>
          <w:lang w:eastAsia="zh-TW"/>
          <w:rPrChange w:id="4492" w:author="陳鐵元" w:date="2016-02-23T11:55:00Z">
            <w:rPr>
              <w:lang w:eastAsia="zh-TW"/>
            </w:rPr>
          </w:rPrChange>
        </w:rPr>
      </w:pPr>
    </w:p>
    <w:p w:rsidR="006D62E0" w:rsidRPr="003C6E24" w:rsidRDefault="006D62E0">
      <w:pPr>
        <w:pStyle w:val="Tabletext"/>
        <w:keepLines w:val="0"/>
        <w:spacing w:after="0" w:line="240" w:lineRule="auto"/>
        <w:ind w:left="425"/>
        <w:jc w:val="both"/>
        <w:rPr>
          <w:rFonts w:hint="eastAsia"/>
          <w:lang w:eastAsia="zh-TW"/>
          <w:rPrChange w:id="4493" w:author="陳鐵元" w:date="2016-02-23T11:55:00Z">
            <w:rPr>
              <w:rFonts w:hint="eastAsia"/>
              <w:lang w:eastAsia="zh-TW"/>
            </w:rPr>
          </w:rPrChange>
        </w:rPr>
      </w:pPr>
    </w:p>
    <w:p w:rsidR="006D62E0" w:rsidRPr="003C6E24" w:rsidRDefault="002F3BAD">
      <w:pPr>
        <w:pStyle w:val="Tabletext"/>
        <w:keepLines w:val="0"/>
        <w:spacing w:after="0" w:line="240" w:lineRule="auto"/>
        <w:ind w:left="425"/>
        <w:jc w:val="both"/>
        <w:rPr>
          <w:rFonts w:hint="eastAsia"/>
          <w:lang w:eastAsia="zh-TW"/>
          <w:rPrChange w:id="4494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noProof/>
          <w:lang w:eastAsia="zh-TW"/>
          <w:rPrChange w:id="4495" w:author="陳鐵元" w:date="2016-02-23T11:55:00Z">
            <w:rPr>
              <w:noProof/>
              <w:lang w:eastAsia="zh-TW"/>
            </w:rPr>
          </w:rPrChange>
        </w:rPr>
        <w:pict>
          <v:shape id="_x0000_i1031" type="#_x0000_t75" style="width:513pt;height:343.5pt;visibility:visible">
            <v:imagedata r:id="rId14" o:title=""/>
          </v:shape>
        </w:pict>
      </w:r>
    </w:p>
    <w:p w:rsidR="00936EC8" w:rsidRPr="003C6E24" w:rsidRDefault="00936EC8">
      <w:pPr>
        <w:pStyle w:val="Tabletext"/>
        <w:keepLines w:val="0"/>
        <w:spacing w:after="0" w:line="240" w:lineRule="auto"/>
        <w:ind w:left="425"/>
        <w:jc w:val="both"/>
        <w:rPr>
          <w:rFonts w:hint="eastAsia"/>
          <w:lang w:eastAsia="zh-TW"/>
          <w:rPrChange w:id="4496" w:author="陳鐵元" w:date="2016-02-23T11:55:00Z">
            <w:rPr>
              <w:rFonts w:hint="eastAsia"/>
              <w:lang w:eastAsia="zh-TW"/>
            </w:rPr>
          </w:rPrChange>
        </w:rPr>
      </w:pPr>
    </w:p>
    <w:p w:rsidR="00936EC8" w:rsidRPr="003C6E24" w:rsidRDefault="00936EC8">
      <w:pPr>
        <w:pStyle w:val="Tabletext"/>
        <w:keepLines w:val="0"/>
        <w:spacing w:after="0" w:line="240" w:lineRule="auto"/>
        <w:ind w:left="425"/>
        <w:jc w:val="both"/>
        <w:rPr>
          <w:rFonts w:hint="eastAsia"/>
          <w:lang w:eastAsia="zh-TW"/>
          <w:rPrChange w:id="4497" w:author="陳鐵元" w:date="2016-02-23T11:55:00Z">
            <w:rPr>
              <w:rFonts w:hint="eastAsia"/>
              <w:lang w:eastAsia="zh-TW"/>
            </w:rPr>
          </w:rPrChange>
        </w:rPr>
      </w:pP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4498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4499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確認</w:t>
      </w:r>
      <w:r w:rsidRPr="003C6E24">
        <w:rPr>
          <w:rFonts w:hint="eastAsia"/>
          <w:b/>
          <w:bCs/>
          <w:lang w:eastAsia="zh-TW"/>
          <w:rPrChange w:id="4500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_</w:t>
      </w:r>
      <w:r w:rsidRPr="003C6E24">
        <w:rPr>
          <w:rFonts w:hint="eastAsia"/>
          <w:b/>
          <w:bCs/>
          <w:lang w:eastAsia="zh-TW"/>
          <w:rPrChange w:id="4501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殘廢項目</w:t>
      </w:r>
    </w:p>
    <w:p w:rsidR="006D62E0" w:rsidRPr="00C576BF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C576BF">
        <w:rPr>
          <w:rFonts w:hint="eastAsia"/>
          <w:lang w:eastAsia="zh-TW"/>
        </w:rPr>
        <w:t>依項目、部位、左右、關節、機能</w:t>
      </w:r>
      <w:r w:rsidRPr="00C576BF">
        <w:rPr>
          <w:rFonts w:hint="eastAsia"/>
          <w:lang w:eastAsia="zh-TW"/>
        </w:rPr>
        <w:t xml:space="preserve"> </w:t>
      </w:r>
      <w:r w:rsidRPr="00C576BF">
        <w:rPr>
          <w:rFonts w:hint="eastAsia"/>
          <w:lang w:eastAsia="zh-TW"/>
        </w:rPr>
        <w:t>讀取</w:t>
      </w:r>
      <w:r w:rsidRPr="00C576BF">
        <w:rPr>
          <w:rFonts w:ascii="Arial" w:hAnsi="Arial" w:cs="Arial"/>
          <w:lang w:eastAsia="zh-TW"/>
        </w:rPr>
        <w:t>DTAGA113</w:t>
      </w:r>
      <w:r w:rsidRPr="00C576BF">
        <w:rPr>
          <w:rFonts w:hint="eastAsia"/>
          <w:lang w:eastAsia="zh-TW"/>
        </w:rPr>
        <w:t>。</w:t>
      </w:r>
    </w:p>
    <w:p w:rsidR="006D62E0" w:rsidRPr="001F632C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jc w:val="both"/>
        <w:rPr>
          <w:rFonts w:hint="eastAsia"/>
          <w:lang w:eastAsia="zh-TW"/>
        </w:rPr>
      </w:pPr>
      <w:r w:rsidRPr="00333CA8">
        <w:rPr>
          <w:rFonts w:hint="eastAsia"/>
          <w:lang w:eastAsia="zh-TW"/>
        </w:rPr>
        <w:t>IF NOT_FND</w:t>
      </w:r>
      <w:r w:rsidRPr="00AA13CE">
        <w:rPr>
          <w:rFonts w:hint="eastAsia"/>
          <w:lang w:eastAsia="zh-TW"/>
        </w:rPr>
        <w:t>：</w:t>
      </w:r>
    </w:p>
    <w:p w:rsidR="006D62E0" w:rsidRPr="00A00726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jc w:val="both"/>
        <w:rPr>
          <w:rFonts w:hint="eastAsia"/>
          <w:lang w:eastAsia="zh-TW"/>
        </w:rPr>
      </w:pPr>
      <w:r w:rsidRPr="00174D56">
        <w:rPr>
          <w:rFonts w:hint="eastAsia"/>
          <w:lang w:eastAsia="zh-TW"/>
        </w:rPr>
        <w:t>顯示錯誤訊息：</w:t>
      </w:r>
      <w:r w:rsidRPr="00174D56">
        <w:rPr>
          <w:lang w:eastAsia="zh-TW"/>
        </w:rPr>
        <w:t>’</w:t>
      </w:r>
      <w:r w:rsidRPr="002C2631">
        <w:rPr>
          <w:rFonts w:hint="eastAsia"/>
          <w:lang w:eastAsia="zh-TW"/>
        </w:rPr>
        <w:t>查無相對應殘廢種類編號</w:t>
      </w:r>
      <w:r w:rsidRPr="002C2631">
        <w:rPr>
          <w:lang w:eastAsia="zh-TW"/>
        </w:rPr>
        <w:t>’</w:t>
      </w:r>
      <w:r w:rsidRPr="002C2631">
        <w:rPr>
          <w:rFonts w:hint="eastAsia"/>
          <w:lang w:eastAsia="zh-TW"/>
        </w:rPr>
        <w:t>。</w:t>
      </w:r>
    </w:p>
    <w:p w:rsidR="006D62E0" w:rsidRPr="007C7966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jc w:val="both"/>
        <w:rPr>
          <w:rFonts w:hint="eastAsia"/>
          <w:lang w:eastAsia="zh-TW"/>
        </w:rPr>
      </w:pPr>
      <w:r w:rsidRPr="00597712">
        <w:rPr>
          <w:rFonts w:hint="eastAsia"/>
          <w:lang w:eastAsia="zh-TW"/>
        </w:rPr>
        <w:t>RETURN</w:t>
      </w:r>
      <w:r w:rsidRPr="000D5521">
        <w:rPr>
          <w:rFonts w:hint="eastAsia"/>
          <w:lang w:eastAsia="zh-TW"/>
        </w:rPr>
        <w:t>。</w:t>
      </w:r>
    </w:p>
    <w:p w:rsidR="006D62E0" w:rsidRPr="003C6E2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jc w:val="both"/>
        <w:rPr>
          <w:rFonts w:hint="eastAsia"/>
          <w:lang w:eastAsia="zh-TW"/>
          <w:rPrChange w:id="4502" w:author="陳鐵元" w:date="2016-02-23T11:55:00Z">
            <w:rPr>
              <w:rFonts w:hint="eastAsia"/>
              <w:lang w:eastAsia="zh-TW"/>
            </w:rPr>
          </w:rPrChange>
        </w:rPr>
      </w:pPr>
      <w:r w:rsidRPr="00DD1A95">
        <w:rPr>
          <w:rFonts w:hint="eastAsia"/>
          <w:lang w:eastAsia="zh-TW"/>
        </w:rPr>
        <w:t>IF FND</w:t>
      </w:r>
      <w:r w:rsidRPr="00DD1A95">
        <w:rPr>
          <w:rFonts w:hint="eastAsia"/>
          <w:lang w:eastAsia="zh-TW"/>
        </w:rPr>
        <w:t>：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jc w:val="both"/>
        <w:rPr>
          <w:rFonts w:hint="eastAsia"/>
          <w:lang w:eastAsia="zh-TW"/>
          <w:rPrChange w:id="4503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504" w:author="陳鐵元" w:date="2016-02-23T11:55:00Z">
            <w:rPr>
              <w:rFonts w:hint="eastAsia"/>
              <w:lang w:eastAsia="zh-TW"/>
            </w:rPr>
          </w:rPrChange>
        </w:rPr>
        <w:t>顯示</w:t>
      </w:r>
      <w:r w:rsidRPr="003C6E24">
        <w:rPr>
          <w:rFonts w:hint="eastAsia"/>
          <w:lang w:eastAsia="zh-TW"/>
          <w:rPrChange w:id="4505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4506" w:author="陳鐵元" w:date="2016-02-23T11:55:00Z">
            <w:rPr>
              <w:rFonts w:hint="eastAsia"/>
              <w:lang w:eastAsia="zh-TW"/>
            </w:rPr>
          </w:rPrChange>
        </w:rPr>
        <w:t>殘廢種類編號於畫面。</w:t>
      </w:r>
    </w:p>
    <w:p w:rsidR="006D62E0" w:rsidRPr="003C6E24" w:rsidRDefault="006D62E0">
      <w:pPr>
        <w:pStyle w:val="Tabletext"/>
        <w:keepLines w:val="0"/>
        <w:spacing w:after="0" w:line="240" w:lineRule="auto"/>
        <w:rPr>
          <w:rFonts w:hint="eastAsia"/>
          <w:lang w:eastAsia="zh-TW"/>
          <w:rPrChange w:id="4507" w:author="陳鐵元" w:date="2016-02-23T11:55:00Z">
            <w:rPr>
              <w:rFonts w:hint="eastAsia"/>
              <w:lang w:eastAsia="zh-TW"/>
            </w:rPr>
          </w:rPrChange>
        </w:rPr>
      </w:pP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4508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4509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刪除</w:t>
      </w:r>
      <w:r w:rsidRPr="003C6E24">
        <w:rPr>
          <w:rFonts w:hint="eastAsia"/>
          <w:b/>
          <w:bCs/>
          <w:lang w:eastAsia="zh-TW"/>
          <w:rPrChange w:id="4510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_</w:t>
      </w:r>
      <w:r w:rsidRPr="003C6E24">
        <w:rPr>
          <w:rFonts w:hint="eastAsia"/>
          <w:b/>
          <w:bCs/>
          <w:lang w:eastAsia="zh-TW"/>
          <w:rPrChange w:id="4511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殘廢項目</w:t>
      </w:r>
    </w:p>
    <w:p w:rsidR="006D62E0" w:rsidRPr="00C576BF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</w:rPr>
      </w:pPr>
      <w:r w:rsidRPr="00C576BF">
        <w:rPr>
          <w:rFonts w:hint="eastAsia"/>
          <w:lang w:eastAsia="zh-TW"/>
        </w:rPr>
        <w:t>刪除該筆殘廢資料。</w:t>
      </w:r>
    </w:p>
    <w:p w:rsidR="006D62E0" w:rsidRPr="00695AE5" w:rsidRDefault="006D62E0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4512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4513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試算輸入</w:t>
      </w:r>
    </w:p>
    <w:p w:rsidR="006D62E0" w:rsidRPr="00C576BF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C576BF">
        <w:rPr>
          <w:rFonts w:hint="eastAsia"/>
          <w:lang w:eastAsia="zh-TW"/>
        </w:rPr>
        <w:t>檢核</w:t>
      </w:r>
    </w:p>
    <w:p w:rsidR="006D62E0" w:rsidRPr="00174D56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333CA8">
        <w:rPr>
          <w:rFonts w:hint="eastAsia"/>
          <w:lang w:eastAsia="zh-TW"/>
        </w:rPr>
        <w:t>同輸入。</w:t>
      </w:r>
      <w:r w:rsidRPr="00AA13CE">
        <w:rPr>
          <w:rFonts w:hint="eastAsia"/>
          <w:lang w:eastAsia="zh-TW"/>
        </w:rPr>
        <w:t>(</w:t>
      </w:r>
      <w:r w:rsidRPr="001F632C">
        <w:rPr>
          <w:rFonts w:hint="eastAsia"/>
          <w:lang w:eastAsia="zh-TW"/>
        </w:rPr>
        <w:t>檢核需提出，與輸入共用</w:t>
      </w:r>
      <w:r w:rsidRPr="00174D56">
        <w:rPr>
          <w:rFonts w:hint="eastAsia"/>
          <w:lang w:eastAsia="zh-TW"/>
        </w:rPr>
        <w:t>)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4514" w:author="陳鐵元" w:date="2016-02-23T11:55:00Z">
            <w:rPr>
              <w:rFonts w:hint="eastAsia"/>
              <w:lang w:eastAsia="zh-TW"/>
            </w:rPr>
          </w:rPrChange>
        </w:rPr>
      </w:pPr>
      <w:r w:rsidRPr="002C2631">
        <w:rPr>
          <w:rFonts w:hint="eastAsia"/>
          <w:lang w:eastAsia="zh-TW"/>
        </w:rPr>
        <w:t>讀取索賠類別：</w:t>
      </w:r>
      <w:r w:rsidRPr="002C2631">
        <w:rPr>
          <w:rFonts w:hint="eastAsia"/>
          <w:lang w:eastAsia="zh-TW"/>
        </w:rPr>
        <w:t xml:space="preserve">Call  </w:t>
      </w:r>
      <w:r w:rsidRPr="002C2631">
        <w:rPr>
          <w:rFonts w:ascii="細明體" w:eastAsia="細明體" w:hAnsi="細明體" w:hint="eastAsia"/>
        </w:rPr>
        <w:t>AA_A0Z00</w:t>
      </w:r>
      <w:r w:rsidRPr="00A00726">
        <w:rPr>
          <w:rFonts w:ascii="細明體" w:eastAsia="細明體" w:hAnsi="細明體" w:hint="eastAsia"/>
          <w:lang w:eastAsia="zh-TW"/>
        </w:rPr>
        <w:t xml:space="preserve">7.Method8 By </w:t>
      </w:r>
      <w:r w:rsidRPr="00597712">
        <w:rPr>
          <w:rFonts w:ascii="細明體" w:eastAsia="細明體" w:hAnsi="細明體" w:hint="eastAsia"/>
          <w:lang w:eastAsia="zh-TW"/>
        </w:rPr>
        <w:t>受</w:t>
      </w:r>
      <w:r w:rsidRPr="000D5521">
        <w:rPr>
          <w:rFonts w:ascii="細明體" w:eastAsia="細明體" w:hAnsi="細明體" w:hint="eastAsia"/>
          <w:lang w:eastAsia="zh-TW"/>
        </w:rPr>
        <w:t>理編號</w:t>
      </w:r>
      <w:r w:rsidRPr="007C7966">
        <w:rPr>
          <w:rFonts w:ascii="細明體" w:eastAsia="細明體" w:hAnsi="細明體" w:hint="eastAsia"/>
          <w:lang w:eastAsia="zh-TW"/>
        </w:rPr>
        <w:t>,</w:t>
      </w:r>
      <w:r w:rsidRPr="00DD1A95">
        <w:rPr>
          <w:rFonts w:ascii="細明體" w:eastAsia="細明體" w:hAnsi="細明體"/>
          <w:lang w:eastAsia="zh-TW"/>
        </w:rPr>
        <w:t xml:space="preserve"> ‘</w:t>
      </w:r>
      <w:r w:rsidRPr="00DD1A95">
        <w:rPr>
          <w:rFonts w:ascii="細明體" w:eastAsia="細明體" w:hAnsi="細明體" w:hint="eastAsia"/>
          <w:lang w:eastAsia="zh-TW"/>
        </w:rPr>
        <w:t>3</w:t>
      </w:r>
      <w:r w:rsidRPr="003C6E24">
        <w:rPr>
          <w:rFonts w:ascii="細明體" w:eastAsia="細明體" w:hAnsi="細明體"/>
          <w:lang w:eastAsia="zh-TW"/>
          <w:rPrChange w:id="4515" w:author="陳鐵元" w:date="2016-02-23T11:55:00Z">
            <w:rPr>
              <w:rFonts w:ascii="細明體" w:eastAsia="細明體" w:hAnsi="細明體"/>
              <w:lang w:eastAsia="zh-TW"/>
            </w:rPr>
          </w:rPrChange>
        </w:rPr>
        <w:t>’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451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517" w:author="陳鐵元" w:date="2016-02-23T11:55:00Z">
            <w:rPr>
              <w:rFonts w:hint="eastAsia"/>
              <w:lang w:eastAsia="zh-TW"/>
            </w:rPr>
          </w:rPrChange>
        </w:rPr>
        <w:t>索賠類別</w:t>
      </w:r>
      <w:r w:rsidRPr="003C6E24">
        <w:rPr>
          <w:rFonts w:hint="eastAsia"/>
          <w:lang w:eastAsia="zh-TW"/>
          <w:rPrChange w:id="4518" w:author="陳鐵元" w:date="2016-02-23T11:55:00Z">
            <w:rPr>
              <w:rFonts w:hint="eastAsia"/>
              <w:lang w:eastAsia="zh-TW"/>
            </w:rPr>
          </w:rPrChange>
        </w:rPr>
        <w:t xml:space="preserve"> = </w:t>
      </w:r>
      <w:r w:rsidRPr="003C6E24">
        <w:rPr>
          <w:rFonts w:hint="eastAsia"/>
          <w:lang w:eastAsia="zh-TW"/>
          <w:rPrChange w:id="4519" w:author="陳鐵元" w:date="2016-02-23T11:55:00Z">
            <w:rPr>
              <w:rFonts w:hint="eastAsia"/>
              <w:lang w:eastAsia="zh-TW"/>
            </w:rPr>
          </w:rPrChange>
        </w:rPr>
        <w:t>模組</w:t>
      </w:r>
      <w:r w:rsidRPr="003C6E24">
        <w:rPr>
          <w:rFonts w:hint="eastAsia"/>
          <w:lang w:eastAsia="zh-TW"/>
          <w:rPrChange w:id="4520" w:author="陳鐵元" w:date="2016-02-23T11:55:00Z">
            <w:rPr>
              <w:rFonts w:hint="eastAsia"/>
              <w:lang w:eastAsia="zh-TW"/>
            </w:rPr>
          </w:rPrChange>
        </w:rPr>
        <w:t>.</w:t>
      </w:r>
      <w:r w:rsidRPr="003C6E24">
        <w:rPr>
          <w:rFonts w:hint="eastAsia"/>
          <w:lang w:eastAsia="zh-TW"/>
          <w:rPrChange w:id="4521" w:author="陳鐵元" w:date="2016-02-23T11:55:00Z">
            <w:rPr>
              <w:rFonts w:hint="eastAsia"/>
              <w:lang w:eastAsia="zh-TW"/>
            </w:rPr>
          </w:rPrChange>
        </w:rPr>
        <w:t>索賠類別。</w:t>
      </w:r>
      <w:r w:rsidRPr="003C6E24">
        <w:rPr>
          <w:rFonts w:hint="eastAsia"/>
          <w:lang w:eastAsia="zh-TW"/>
          <w:rPrChange w:id="4522" w:author="陳鐵元" w:date="2016-02-23T11:55:00Z">
            <w:rPr>
              <w:rFonts w:hint="eastAsia"/>
              <w:lang w:eastAsia="zh-TW"/>
            </w:rPr>
          </w:rPrChange>
        </w:rPr>
        <w:t>(</w:t>
      </w:r>
      <w:r w:rsidRPr="003C6E24">
        <w:rPr>
          <w:rFonts w:hint="eastAsia"/>
          <w:lang w:eastAsia="zh-TW"/>
          <w:rPrChange w:id="4523" w:author="陳鐵元" w:date="2016-02-23T11:55:00Z">
            <w:rPr>
              <w:rFonts w:hint="eastAsia"/>
              <w:lang w:eastAsia="zh-TW"/>
            </w:rPr>
          </w:rPrChange>
        </w:rPr>
        <w:t>多筆</w:t>
      </w:r>
      <w:r w:rsidRPr="003C6E24">
        <w:rPr>
          <w:rFonts w:hint="eastAsia"/>
          <w:lang w:eastAsia="zh-TW"/>
          <w:rPrChange w:id="4524" w:author="陳鐵元" w:date="2016-02-23T11:55:00Z">
            <w:rPr>
              <w:rFonts w:hint="eastAsia"/>
              <w:lang w:eastAsia="zh-TW"/>
            </w:rPr>
          </w:rPrChange>
        </w:rPr>
        <w:t>)</w:t>
      </w:r>
    </w:p>
    <w:p w:rsidR="006D62E0" w:rsidRPr="003C6E2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  <w:rPrChange w:id="452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526" w:author="陳鐵元" w:date="2016-02-23T11:55:00Z">
            <w:rPr>
              <w:rFonts w:hint="eastAsia"/>
              <w:lang w:eastAsia="zh-TW"/>
            </w:rPr>
          </w:rPrChange>
        </w:rPr>
        <w:t>檢查是否已有資料，若有刪除舊有資料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4527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528" w:author="陳鐵元" w:date="2016-02-23T11:55:00Z">
            <w:rPr>
              <w:rFonts w:hint="eastAsia"/>
              <w:lang w:eastAsia="zh-TW"/>
            </w:rPr>
          </w:rPrChange>
        </w:rPr>
        <w:t>讀取大額給付資料：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4529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530" w:author="陳鐵元" w:date="2016-02-23T11:55:00Z">
            <w:rPr>
              <w:rFonts w:hint="eastAsia"/>
              <w:lang w:eastAsia="zh-TW"/>
            </w:rPr>
          </w:rPrChange>
        </w:rPr>
        <w:t xml:space="preserve">Call  </w:t>
      </w:r>
      <w:r w:rsidRPr="003C6E24">
        <w:rPr>
          <w:rFonts w:ascii="細明體" w:eastAsia="細明體" w:hAnsi="細明體" w:hint="eastAsia"/>
          <w:rPrChange w:id="4531" w:author="陳鐵元" w:date="2016-02-23T11:55:00Z">
            <w:rPr>
              <w:rFonts w:ascii="細明體" w:eastAsia="細明體" w:hAnsi="細明體" w:hint="eastAsia"/>
            </w:rPr>
          </w:rPrChange>
        </w:rPr>
        <w:t>AA_A0Z005</w:t>
      </w:r>
      <w:r w:rsidRPr="003C6E24">
        <w:rPr>
          <w:rFonts w:ascii="細明體" w:eastAsia="細明體" w:hAnsi="細明體" w:hint="eastAsia"/>
          <w:lang w:eastAsia="zh-TW"/>
          <w:rPrChange w:id="4532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.Method4 By 受理編號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4533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ascii="細明體" w:eastAsia="細明體" w:hAnsi="細明體" w:hint="eastAsia"/>
          <w:lang w:eastAsia="zh-TW"/>
          <w:rPrChange w:id="4534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IF 有查到資料</w:t>
      </w:r>
    </w:p>
    <w:p w:rsidR="006D62E0" w:rsidRPr="003C6E24" w:rsidRDefault="006D62E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  <w:rPrChange w:id="453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536" w:author="陳鐵元" w:date="2016-02-23T11:55:00Z">
            <w:rPr>
              <w:rFonts w:hint="eastAsia"/>
              <w:lang w:eastAsia="zh-TW"/>
            </w:rPr>
          </w:rPrChange>
        </w:rPr>
        <w:t xml:space="preserve">DELETE DTAAA040 </w:t>
      </w:r>
      <w:r w:rsidRPr="003C6E24">
        <w:rPr>
          <w:rFonts w:hint="eastAsia"/>
          <w:lang w:eastAsia="zh-TW"/>
          <w:rPrChange w:id="4537" w:author="陳鐵元" w:date="2016-02-23T11:55:00Z">
            <w:rPr>
              <w:rFonts w:hint="eastAsia"/>
              <w:lang w:eastAsia="zh-TW"/>
            </w:rPr>
          </w:rPrChange>
        </w:rPr>
        <w:t>理賠受理大額給付檔：</w:t>
      </w:r>
    </w:p>
    <w:p w:rsidR="006D62E0" w:rsidRPr="003C6E24" w:rsidRDefault="006D62E0">
      <w:pPr>
        <w:pStyle w:val="Tabletext"/>
        <w:keepLines w:val="0"/>
        <w:numPr>
          <w:ilvl w:val="6"/>
          <w:numId w:val="2"/>
        </w:numPr>
        <w:spacing w:after="0" w:line="240" w:lineRule="auto"/>
        <w:rPr>
          <w:lang w:eastAsia="zh-TW"/>
          <w:rPrChange w:id="4538" w:author="陳鐵元" w:date="2016-02-23T11:55:00Z">
            <w:rPr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539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細明體" w:eastAsia="細明體" w:hAnsi="細明體" w:hint="eastAsia"/>
          <w:rPrChange w:id="4540" w:author="陳鐵元" w:date="2016-02-23T11:55:00Z">
            <w:rPr>
              <w:rFonts w:ascii="細明體" w:eastAsia="細明體" w:hAnsi="細明體" w:hint="eastAsia"/>
            </w:rPr>
          </w:rPrChange>
        </w:rPr>
        <w:t>AA_A0Z00</w:t>
      </w:r>
      <w:r w:rsidRPr="003C6E24">
        <w:rPr>
          <w:rFonts w:ascii="細明體" w:eastAsia="細明體" w:hAnsi="細明體" w:hint="eastAsia"/>
          <w:lang w:eastAsia="zh-TW"/>
          <w:rPrChange w:id="4541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5.Method2：</w:t>
      </w:r>
    </w:p>
    <w:tbl>
      <w:tblPr>
        <w:tblW w:w="5940" w:type="dxa"/>
        <w:tblInd w:w="15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4542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b/>
                <w:bCs/>
                <w:sz w:val="20"/>
                <w:rPrChange w:id="4543" w:author="陳鐵元" w:date="2016-02-23T11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4544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b/>
                <w:bCs/>
                <w:sz w:val="20"/>
                <w:rPrChange w:id="4545" w:author="陳鐵元" w:date="2016-02-23T11:55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4546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454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54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54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  <w:rPrChange w:id="4550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551" w:author="陳鐵元" w:date="2016-02-23T11:55:00Z">
            <w:rPr>
              <w:rFonts w:hint="eastAsia"/>
              <w:lang w:eastAsia="zh-TW"/>
            </w:rPr>
          </w:rPrChange>
        </w:rPr>
        <w:t>失敗處理：</w:t>
      </w:r>
    </w:p>
    <w:p w:rsidR="006D62E0" w:rsidRPr="003C6E24" w:rsidRDefault="006D62E0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lang w:eastAsia="zh-TW"/>
          <w:rPrChange w:id="4552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553" w:author="陳鐵元" w:date="2016-02-23T11:55:00Z">
            <w:rPr>
              <w:rFonts w:hint="eastAsia"/>
              <w:lang w:eastAsia="zh-TW"/>
            </w:rPr>
          </w:rPrChange>
        </w:rPr>
        <w:t>回覆訊息：</w:t>
      </w:r>
      <w:r w:rsidRPr="003C6E24">
        <w:rPr>
          <w:rFonts w:hint="eastAsia"/>
          <w:lang w:eastAsia="zh-TW"/>
          <w:rPrChange w:id="4554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4555" w:author="陳鐵元" w:date="2016-02-23T11:55:00Z">
            <w:rPr>
              <w:lang w:eastAsia="zh-TW"/>
            </w:rPr>
          </w:rPrChange>
        </w:rPr>
        <w:t>“</w:t>
      </w:r>
      <w:r w:rsidRPr="003C6E24">
        <w:rPr>
          <w:rFonts w:hint="eastAsia"/>
          <w:lang w:eastAsia="zh-TW"/>
          <w:rPrChange w:id="4556" w:author="陳鐵元" w:date="2016-02-23T11:55:00Z">
            <w:rPr>
              <w:rFonts w:hint="eastAsia"/>
              <w:lang w:eastAsia="zh-TW"/>
            </w:rPr>
          </w:rPrChange>
        </w:rPr>
        <w:t>刪除理賠受理大額給付檔失敗</w:t>
      </w:r>
      <w:r w:rsidRPr="003C6E24">
        <w:rPr>
          <w:lang w:eastAsia="zh-TW"/>
          <w:rPrChange w:id="4557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4558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4559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lang w:eastAsia="zh-TW"/>
          <w:rPrChange w:id="4560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561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4562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4563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564" w:author="陳鐵元" w:date="2016-02-23T11:55:00Z">
            <w:rPr>
              <w:rFonts w:hint="eastAsia"/>
              <w:lang w:eastAsia="zh-TW"/>
            </w:rPr>
          </w:rPrChange>
        </w:rPr>
        <w:t>讀取殘廢項目資料：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456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566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Arial" w:hAnsi="Arial" w:cs="Arial"/>
          <w:lang w:eastAsia="zh-TW"/>
          <w:rPrChange w:id="4567" w:author="陳鐵元" w:date="2016-02-23T11:55:00Z">
            <w:rPr>
              <w:rFonts w:ascii="Arial" w:hAnsi="Arial" w:cs="Arial"/>
              <w:lang w:eastAsia="zh-TW"/>
            </w:rPr>
          </w:rPrChange>
        </w:rPr>
        <w:t>AA_A0Z015</w:t>
      </w:r>
      <w:r w:rsidRPr="003C6E24">
        <w:rPr>
          <w:rFonts w:ascii="Arial" w:hAnsi="Arial" w:cs="Arial" w:hint="eastAsia"/>
          <w:lang w:eastAsia="zh-TW"/>
          <w:rPrChange w:id="4568" w:author="陳鐵元" w:date="2016-02-23T11:55:00Z">
            <w:rPr>
              <w:rFonts w:ascii="Arial" w:hAnsi="Arial" w:cs="Arial" w:hint="eastAsia"/>
              <w:lang w:eastAsia="zh-TW"/>
            </w:rPr>
          </w:rPrChange>
        </w:rPr>
        <w:t xml:space="preserve">.Method5 </w:t>
      </w:r>
      <w:r w:rsidRPr="003C6E24">
        <w:rPr>
          <w:rFonts w:ascii="細明體" w:eastAsia="細明體" w:hAnsi="細明體" w:hint="eastAsia"/>
          <w:lang w:eastAsia="zh-TW"/>
          <w:rPrChange w:id="4569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By 受理編號 ,</w:t>
      </w:r>
      <w:r w:rsidRPr="003C6E24">
        <w:rPr>
          <w:rFonts w:ascii="細明體" w:eastAsia="細明體" w:hAnsi="細明體"/>
          <w:lang w:eastAsia="zh-TW"/>
          <w:rPrChange w:id="4570" w:author="陳鐵元" w:date="2016-02-23T11:55:00Z">
            <w:rPr>
              <w:rFonts w:ascii="細明體" w:eastAsia="細明體" w:hAnsi="細明體"/>
              <w:lang w:eastAsia="zh-TW"/>
            </w:rPr>
          </w:rPrChange>
        </w:rPr>
        <w:t xml:space="preserve"> ‘</w:t>
      </w:r>
      <w:r w:rsidRPr="003C6E24">
        <w:rPr>
          <w:rFonts w:ascii="細明體" w:eastAsia="細明體" w:hAnsi="細明體" w:hint="eastAsia"/>
          <w:lang w:eastAsia="zh-TW"/>
          <w:rPrChange w:id="4571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3</w:t>
      </w:r>
      <w:r w:rsidRPr="003C6E24">
        <w:rPr>
          <w:rFonts w:ascii="細明體" w:eastAsia="細明體" w:hAnsi="細明體"/>
          <w:lang w:eastAsia="zh-TW"/>
          <w:rPrChange w:id="4572" w:author="陳鐵元" w:date="2016-02-23T11:55:00Z">
            <w:rPr>
              <w:rFonts w:ascii="細明體" w:eastAsia="細明體" w:hAnsi="細明體"/>
              <w:lang w:eastAsia="zh-TW"/>
            </w:rPr>
          </w:rPrChange>
        </w:rPr>
        <w:t>’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4573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ascii="細明體" w:eastAsia="細明體" w:hAnsi="細明體" w:hint="eastAsia"/>
          <w:lang w:eastAsia="zh-TW"/>
          <w:rPrChange w:id="4574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IF 有查到資料</w:t>
      </w:r>
    </w:p>
    <w:p w:rsidR="006D62E0" w:rsidRPr="003C6E24" w:rsidRDefault="006D62E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  <w:rPrChange w:id="457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576" w:author="陳鐵元" w:date="2016-02-23T11:55:00Z">
            <w:rPr>
              <w:rFonts w:hint="eastAsia"/>
              <w:lang w:eastAsia="zh-TW"/>
            </w:rPr>
          </w:rPrChange>
        </w:rPr>
        <w:t xml:space="preserve">DELETE DTAAAT41 </w:t>
      </w:r>
      <w:r w:rsidRPr="003C6E24">
        <w:rPr>
          <w:rFonts w:ascii="新細明體" w:hAnsi="新細明體" w:hint="eastAsia"/>
          <w:rPrChange w:id="4577" w:author="陳鐵元" w:date="2016-02-23T11:55:00Z">
            <w:rPr>
              <w:rFonts w:ascii="新細明體" w:hAnsi="新細明體" w:hint="eastAsia"/>
            </w:rPr>
          </w:rPrChange>
        </w:rPr>
        <w:t>理賠受理殘廢項目檔</w:t>
      </w:r>
      <w:r w:rsidRPr="003C6E24">
        <w:rPr>
          <w:rFonts w:hint="eastAsia"/>
          <w:lang w:eastAsia="zh-TW"/>
          <w:rPrChange w:id="4578" w:author="陳鐵元" w:date="2016-02-23T11:55:00Z">
            <w:rPr>
              <w:rFonts w:hint="eastAsia"/>
              <w:lang w:eastAsia="zh-TW"/>
            </w:rPr>
          </w:rPrChange>
        </w:rPr>
        <w:t>：</w:t>
      </w:r>
    </w:p>
    <w:p w:rsidR="006D62E0" w:rsidRPr="00C576BF" w:rsidRDefault="006D62E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lang w:eastAsia="zh-TW"/>
        </w:rPr>
      </w:pPr>
      <w:r w:rsidRPr="003C6E24">
        <w:rPr>
          <w:rFonts w:hint="eastAsia"/>
          <w:lang w:eastAsia="zh-TW"/>
          <w:rPrChange w:id="4579" w:author="陳鐵元" w:date="2016-02-23T11:55:00Z">
            <w:rPr>
              <w:rFonts w:hint="eastAsia"/>
              <w:lang w:eastAsia="zh-TW"/>
            </w:rPr>
          </w:rPrChange>
        </w:rPr>
        <w:t xml:space="preserve">CALL </w:t>
      </w:r>
      <w:r w:rsidRPr="003C6E24">
        <w:rPr>
          <w:rFonts w:ascii="細明體" w:eastAsia="細明體" w:hAnsi="細明體" w:hint="eastAsia"/>
          <w:rPrChange w:id="4580" w:author="陳鐵元" w:date="2016-02-23T11:55:00Z">
            <w:rPr>
              <w:rFonts w:ascii="細明體" w:eastAsia="細明體" w:hAnsi="細明體" w:hint="eastAsia"/>
            </w:rPr>
          </w:rPrChange>
        </w:rPr>
        <w:t>AA_A0Z0</w:t>
      </w:r>
      <w:r w:rsidRPr="003C6E24">
        <w:rPr>
          <w:rFonts w:ascii="細明體" w:eastAsia="細明體" w:hAnsi="細明體" w:hint="eastAsia"/>
          <w:lang w:eastAsia="zh-TW"/>
          <w:rPrChange w:id="4581" w:author="陳鐵元" w:date="2016-02-23T11:55:00Z">
            <w:rPr>
              <w:rFonts w:ascii="細明體" w:eastAsia="細明體" w:hAnsi="細明體" w:hint="eastAsia"/>
              <w:lang w:eastAsia="zh-TW"/>
            </w:rPr>
          </w:rPrChange>
        </w:rPr>
        <w:t>15.</w:t>
      </w:r>
      <w:r w:rsidRPr="003C6E24">
        <w:rPr>
          <w:rFonts w:ascii="Verdana" w:hAnsi="Verdana" w:cs="Verdana"/>
          <w:sz w:val="18"/>
          <w:szCs w:val="18"/>
          <w:highlight w:val="white"/>
          <w:rPrChange w:id="4582" w:author="陳鐵元" w:date="2016-02-23T11:55:00Z">
            <w:rPr>
              <w:rFonts w:ascii="Verdana" w:hAnsi="Verdana" w:cs="Verdana"/>
              <w:color w:val="000000"/>
              <w:sz w:val="18"/>
              <w:szCs w:val="18"/>
              <w:highlight w:val="white"/>
            </w:rPr>
          </w:rPrChange>
        </w:rPr>
        <w:t xml:space="preserve"> deleteDTAAAT41</w:t>
      </w:r>
      <w:r w:rsidRPr="003C6E24">
        <w:rPr>
          <w:rFonts w:ascii="Verdana" w:hAnsi="Verdana" w:cs="Verdana" w:hint="eastAsia"/>
          <w:sz w:val="18"/>
          <w:szCs w:val="18"/>
          <w:highlight w:val="white"/>
          <w:lang w:eastAsia="zh-TW"/>
          <w:rPrChange w:id="4583" w:author="陳鐵元" w:date="2016-02-23T11:55:00Z">
            <w:rPr>
              <w:rFonts w:ascii="Verdana" w:hAnsi="Verdana" w:cs="Verdana" w:hint="eastAsia"/>
              <w:color w:val="000000"/>
              <w:sz w:val="18"/>
              <w:szCs w:val="18"/>
              <w:highlight w:val="white"/>
              <w:lang w:eastAsia="zh-TW"/>
            </w:rPr>
          </w:rPrChange>
        </w:rPr>
        <w:t>()</w:t>
      </w:r>
      <w:r w:rsidRPr="00C576BF"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5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C576BF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C576BF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AA13CE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333CA8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458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4585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58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58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458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589" w:author="陳鐵元" w:date="2016-02-23T11:55:00Z">
            <w:rPr>
              <w:rFonts w:hint="eastAsia"/>
              <w:lang w:eastAsia="zh-TW"/>
            </w:rPr>
          </w:rPrChange>
        </w:rPr>
        <w:t>失敗處理：</w:t>
      </w:r>
    </w:p>
    <w:p w:rsidR="006D62E0" w:rsidRPr="003C6E24" w:rsidRDefault="006D62E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  <w:rPrChange w:id="4590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591" w:author="陳鐵元" w:date="2016-02-23T11:55:00Z">
            <w:rPr>
              <w:rFonts w:hint="eastAsia"/>
              <w:lang w:eastAsia="zh-TW"/>
            </w:rPr>
          </w:rPrChange>
        </w:rPr>
        <w:t>回覆訊息：</w:t>
      </w:r>
      <w:r w:rsidRPr="003C6E24">
        <w:rPr>
          <w:rFonts w:hint="eastAsia"/>
          <w:lang w:eastAsia="zh-TW"/>
          <w:rPrChange w:id="4592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4593" w:author="陳鐵元" w:date="2016-02-23T11:55:00Z">
            <w:rPr>
              <w:lang w:eastAsia="zh-TW"/>
            </w:rPr>
          </w:rPrChange>
        </w:rPr>
        <w:t>“</w:t>
      </w:r>
      <w:r w:rsidRPr="003C6E24">
        <w:rPr>
          <w:rFonts w:hint="eastAsia"/>
          <w:lang w:eastAsia="zh-TW"/>
          <w:rPrChange w:id="4594" w:author="陳鐵元" w:date="2016-02-23T11:55:00Z">
            <w:rPr>
              <w:rFonts w:hint="eastAsia"/>
              <w:lang w:eastAsia="zh-TW"/>
            </w:rPr>
          </w:rPrChange>
        </w:rPr>
        <w:t>刪除</w:t>
      </w:r>
      <w:r w:rsidRPr="003C6E24">
        <w:rPr>
          <w:rFonts w:ascii="新細明體" w:hAnsi="新細明體" w:hint="eastAsia"/>
          <w:lang w:eastAsia="zh-TW"/>
          <w:rPrChange w:id="4595" w:author="陳鐵元" w:date="2016-02-23T11:55:00Z">
            <w:rPr>
              <w:rFonts w:ascii="新細明體" w:hAnsi="新細明體" w:hint="eastAsia"/>
              <w:lang w:eastAsia="zh-TW"/>
            </w:rPr>
          </w:rPrChange>
        </w:rPr>
        <w:t>理賠受理殘廢項目檔</w:t>
      </w:r>
      <w:r w:rsidRPr="003C6E24">
        <w:rPr>
          <w:rFonts w:hint="eastAsia"/>
          <w:lang w:eastAsia="zh-TW"/>
          <w:rPrChange w:id="4596" w:author="陳鐵元" w:date="2016-02-23T11:55:00Z">
            <w:rPr>
              <w:rFonts w:hint="eastAsia"/>
              <w:lang w:eastAsia="zh-TW"/>
            </w:rPr>
          </w:rPrChange>
        </w:rPr>
        <w:t>失敗</w:t>
      </w:r>
      <w:r w:rsidRPr="003C6E24">
        <w:rPr>
          <w:lang w:eastAsia="zh-TW"/>
          <w:rPrChange w:id="4597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4598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4599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  <w:rPrChange w:id="4600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601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4602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  <w:rPrChange w:id="4603" w:author="陳鐵元" w:date="2016-02-23T11:55:00Z">
            <w:rPr>
              <w:rFonts w:hint="eastAsia"/>
              <w:lang w:eastAsia="zh-TW"/>
            </w:rPr>
          </w:rPrChange>
        </w:rPr>
      </w:pPr>
    </w:p>
    <w:p w:rsidR="006D62E0" w:rsidRPr="003C6E24" w:rsidRDefault="006D62E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  <w:rPrChange w:id="4604" w:author="陳鐵元" w:date="2016-02-23T11:55:00Z">
            <w:rPr>
              <w:rFonts w:hint="eastAsia"/>
              <w:lang w:eastAsia="zh-TW"/>
            </w:rPr>
          </w:rPrChange>
        </w:rPr>
      </w:pPr>
    </w:p>
    <w:p w:rsidR="006D62E0" w:rsidRPr="003C6E2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  <w:rPrChange w:id="4605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606" w:author="陳鐵元" w:date="2016-02-23T11:55:00Z">
            <w:rPr>
              <w:rFonts w:hint="eastAsia"/>
              <w:lang w:eastAsia="zh-TW"/>
            </w:rPr>
          </w:rPrChange>
        </w:rPr>
        <w:t>異動</w:t>
      </w:r>
      <w:r w:rsidRPr="003C6E24">
        <w:rPr>
          <w:rFonts w:hint="eastAsia"/>
          <w:lang w:eastAsia="zh-TW"/>
          <w:rPrChange w:id="4607" w:author="陳鐵元" w:date="2016-02-23T11:55:00Z">
            <w:rPr>
              <w:rFonts w:hint="eastAsia"/>
              <w:lang w:eastAsia="zh-TW"/>
            </w:rPr>
          </w:rPrChange>
        </w:rPr>
        <w:t>TABLES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460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609" w:author="陳鐵元" w:date="2016-02-23T11:55:00Z">
            <w:rPr>
              <w:rFonts w:hint="eastAsia"/>
              <w:lang w:eastAsia="zh-TW"/>
            </w:rPr>
          </w:rPrChange>
        </w:rPr>
        <w:t xml:space="preserve">INSERT DTAAAT40 </w:t>
      </w:r>
      <w:r w:rsidRPr="003C6E24">
        <w:rPr>
          <w:rFonts w:hint="eastAsia"/>
          <w:lang w:eastAsia="zh-TW"/>
          <w:rPrChange w:id="4610" w:author="陳鐵元" w:date="2016-02-23T11:55:00Z">
            <w:rPr>
              <w:rFonts w:hint="eastAsia"/>
              <w:lang w:eastAsia="zh-TW"/>
            </w:rPr>
          </w:rPrChange>
        </w:rPr>
        <w:t>理賠受理大額給付檔：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  <w:rPrChange w:id="4611" w:author="陳鐵元" w:date="2016-02-23T11:55:00Z">
            <w:rPr>
              <w:lang w:eastAsia="zh-TW"/>
            </w:rPr>
          </w:rPrChange>
        </w:rPr>
      </w:pP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4612">
          <w:tblGrid>
            <w:gridCol w:w="2440"/>
            <w:gridCol w:w="737"/>
            <w:gridCol w:w="2763"/>
          </w:tblGrid>
        </w:tblGridChange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4613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b/>
                <w:bCs/>
                <w:sz w:val="20"/>
                <w:rPrChange w:id="4614" w:author="陳鐵元" w:date="2016-02-23T11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4615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b/>
                <w:bCs/>
                <w:sz w:val="20"/>
                <w:rPrChange w:id="4616" w:author="陳鐵元" w:date="2016-02-23T11:55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4617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szCs w:val="20"/>
                <w:rPrChange w:id="461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1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62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462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622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受理_社保身分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2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62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462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626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核定_社保身分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2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462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2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受理_殘疾鑑定日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3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63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63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3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核定_殘疾鑑定日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3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63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3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受理_身故日期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3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63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63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4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核定_身故日期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4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64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4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受理_癌症身故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4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64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64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4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核定_癌症身故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4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A865D9" w:rsidRPr="003C6E24" w:rsidTr="00A865D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65D9" w:rsidRPr="003C6E24" w:rsidRDefault="00A865D9" w:rsidP="00A865D9">
            <w:pPr>
              <w:rPr>
                <w:rFonts w:ascii="細明體" w:eastAsia="細明體" w:hAnsi="細明體" w:cs="Arial Unicode MS" w:hint="eastAsia"/>
                <w:sz w:val="20"/>
                <w:rPrChange w:id="464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5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受理_員工福團意外特約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65D9" w:rsidRPr="003C6E24" w:rsidRDefault="00A865D9" w:rsidP="00A865D9">
            <w:pPr>
              <w:rPr>
                <w:rFonts w:ascii="新細明體" w:hAnsi="新細明體" w:cs="Arial Unicode MS" w:hint="eastAsia"/>
                <w:sz w:val="20"/>
                <w:rPrChange w:id="465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65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A865D9" w:rsidRPr="003C6E24" w:rsidTr="00A865D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65D9" w:rsidRPr="003C6E24" w:rsidRDefault="00A865D9" w:rsidP="00A865D9">
            <w:pPr>
              <w:rPr>
                <w:rFonts w:ascii="細明體" w:eastAsia="細明體" w:hAnsi="細明體" w:cs="Arial Unicode MS" w:hint="eastAsia"/>
                <w:sz w:val="20"/>
                <w:rPrChange w:id="465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5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核定_員工福團意外特約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65D9" w:rsidRPr="003C6E24" w:rsidRDefault="00A865D9" w:rsidP="00A865D9">
            <w:pPr>
              <w:rPr>
                <w:rFonts w:ascii="新細明體" w:hAnsi="新細明體" w:cs="Arial Unicode MS" w:hint="eastAsia"/>
                <w:sz w:val="20"/>
                <w:rPrChange w:id="465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65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5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受理_全殘項目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5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65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66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6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核定_全殘項目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6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C705D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細明體" w:eastAsia="細明體" w:hAnsi="細明體" w:cs="Arial Unicode MS" w:hint="eastAsia"/>
                <w:sz w:val="20"/>
                <w:rPrChange w:id="466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6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受理_全殘關懷金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新細明體" w:hAnsi="新細明體" w:cs="Arial Unicode MS" w:hint="eastAsia"/>
                <w:sz w:val="20"/>
                <w:rPrChange w:id="466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66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C705D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細明體" w:eastAsia="細明體" w:hAnsi="細明體" w:cs="Arial Unicode MS" w:hint="eastAsia"/>
                <w:sz w:val="20"/>
                <w:rPrChange w:id="466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6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核定_全殘關懷金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705D" w:rsidRPr="003C6E24" w:rsidRDefault="00EC705D">
            <w:pPr>
              <w:rPr>
                <w:rFonts w:ascii="新細明體" w:hAnsi="新細明體" w:cs="Arial Unicode MS" w:hint="eastAsia"/>
                <w:sz w:val="20"/>
                <w:rPrChange w:id="466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67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7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受理_重大疾病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7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67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67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7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核定_重大疾病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7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67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7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受理_特定傷病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7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68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/>
                <w:sz w:val="20"/>
                <w:rPrChange w:id="4681" w:author="陳鐵元" w:date="2016-02-23T11:55:00Z">
                  <w:rPr>
                    <w:rFonts w:ascii="細明體" w:eastAsia="細明體" w:hAnsi="細明體" w:cs="Arial Unicode MS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8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核定_特定傷病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8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68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8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受理_豁免原因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8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68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68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8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核定_豁免原因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9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69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9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受理_燒燙傷等級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9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69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69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9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核定_燒燙傷等級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69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69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69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受理_生命末期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70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70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70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0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核定_生命末期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70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70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0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受理_長期看護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70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70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70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1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核定_長期看護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71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71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1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受理_結婚津貼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71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71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71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1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核定_結婚津貼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71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71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2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受理_生育津貼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72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72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72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2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核定_生育津貼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72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72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2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受理_分娩日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72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72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73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3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核定_分娩日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73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73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3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受理_嬰兒數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73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73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細明體" w:eastAsia="細明體" w:hAnsi="細明體" w:cs="Arial Unicode MS" w:hint="eastAsia"/>
                <w:sz w:val="20"/>
                <w:rPrChange w:id="473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3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核定_嬰兒數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473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5E72B7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>
            <w:pPr>
              <w:rPr>
                <w:rFonts w:ascii="細明體" w:eastAsia="細明體" w:hAnsi="細明體" w:cs="Arial Unicode MS" w:hint="eastAsia"/>
                <w:sz w:val="20"/>
                <w:rPrChange w:id="474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4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受理_流產日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>
            <w:pPr>
              <w:rPr>
                <w:rFonts w:ascii="新細明體" w:hAnsi="新細明體" w:cs="Arial Unicode MS" w:hint="eastAsia"/>
                <w:sz w:val="20"/>
                <w:rPrChange w:id="474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74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5E72B7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>
            <w:pPr>
              <w:rPr>
                <w:rFonts w:ascii="細明體" w:eastAsia="細明體" w:hAnsi="細明體" w:cs="Arial Unicode MS" w:hint="eastAsia"/>
                <w:sz w:val="20"/>
                <w:rPrChange w:id="474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4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核定_流產日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>
            <w:pPr>
              <w:rPr>
                <w:rFonts w:ascii="新細明體" w:hAnsi="新細明體" w:cs="Arial Unicode MS" w:hint="eastAsia"/>
                <w:sz w:val="20"/>
                <w:rPrChange w:id="474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5E72B7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>
            <w:pPr>
              <w:rPr>
                <w:rFonts w:ascii="細明體" w:eastAsia="細明體" w:hAnsi="細明體" w:cs="Arial Unicode MS" w:hint="eastAsia"/>
                <w:sz w:val="20"/>
                <w:rPrChange w:id="474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4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受理_理賠年金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>
            <w:pPr>
              <w:rPr>
                <w:rFonts w:ascii="細明體" w:eastAsia="細明體" w:hAnsi="細明體" w:hint="eastAsia"/>
                <w:sz w:val="20"/>
                <w:rPrChange w:id="474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750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畫面</w:t>
            </w:r>
          </w:p>
          <w:p w:rsidR="005E72B7" w:rsidRPr="003C6E24" w:rsidRDefault="005E72B7">
            <w:pPr>
              <w:rPr>
                <w:rFonts w:ascii="新細明體" w:hAnsi="新細明體" w:cs="Arial Unicode MS" w:hint="eastAsia"/>
                <w:sz w:val="20"/>
                <w:rPrChange w:id="475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4752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(0:無；1:分期給付；2:提前一次給付)</w:t>
            </w:r>
          </w:p>
        </w:tc>
      </w:tr>
      <w:tr w:rsidR="005E72B7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>
            <w:pPr>
              <w:rPr>
                <w:rFonts w:ascii="細明體" w:eastAsia="細明體" w:hAnsi="細明體" w:cs="Arial Unicode MS" w:hint="eastAsia"/>
                <w:sz w:val="20"/>
                <w:rPrChange w:id="475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5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核定_理賠年金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>
            <w:pPr>
              <w:rPr>
                <w:rFonts w:ascii="新細明體" w:hAnsi="新細明體" w:cs="Arial Unicode MS" w:hint="eastAsia"/>
                <w:sz w:val="20"/>
                <w:rPrChange w:id="475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5E72B7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 w:rsidP="006D62E0">
            <w:pPr>
              <w:rPr>
                <w:rFonts w:ascii="細明體" w:eastAsia="細明體" w:hAnsi="細明體" w:cs="Arial Unicode MS" w:hint="eastAsia"/>
                <w:sz w:val="20"/>
                <w:rPrChange w:id="475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5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 w:rsidP="006D62E0">
            <w:pPr>
              <w:rPr>
                <w:rFonts w:ascii="新細明體" w:hAnsi="新細明體" w:cs="Arial Unicode MS" w:hint="eastAsia"/>
                <w:sz w:val="20"/>
                <w:rPrChange w:id="475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75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5E72B7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 w:rsidP="006D62E0">
            <w:pPr>
              <w:rPr>
                <w:rFonts w:ascii="細明體" w:eastAsia="細明體" w:hAnsi="細明體" w:cs="Arial Unicode MS" w:hint="eastAsia"/>
                <w:sz w:val="20"/>
                <w:rPrChange w:id="476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6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 w:rsidP="006D62E0">
            <w:pPr>
              <w:rPr>
                <w:rFonts w:ascii="新細明體" w:hAnsi="新細明體" w:cs="Arial Unicode MS" w:hint="eastAsia"/>
                <w:sz w:val="20"/>
                <w:rPrChange w:id="476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5E72B7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72B7" w:rsidRPr="003C6E24" w:rsidRDefault="005E72B7" w:rsidP="00EB6320">
            <w:pPr>
              <w:rPr>
                <w:rFonts w:ascii="細明體" w:eastAsia="細明體" w:hAnsi="細明體" w:cs="Arial Unicode MS" w:hint="eastAsia"/>
                <w:sz w:val="20"/>
                <w:rPrChange w:id="4763" w:author="陳鐵元" w:date="2016-02-23T11:55:00Z">
                  <w:rPr>
                    <w:rFonts w:ascii="細明體" w:eastAsia="細明體" w:hAnsi="細明體" w:cs="Arial Unicode MS" w:hint="eastAsia"/>
                    <w:color w:val="0000FF"/>
                    <w:sz w:val="20"/>
                  </w:rPr>
                </w:rPrChange>
              </w:rPr>
            </w:pPr>
            <w:r w:rsidRPr="002C2631">
              <w:rPr>
                <w:rFonts w:ascii="sөũ" w:hAnsi="sөũ" w:hint="eastAsia"/>
                <w:sz w:val="20"/>
                <w:szCs w:val="20"/>
              </w:rPr>
              <w:t>受理</w:t>
            </w:r>
            <w:r w:rsidRPr="00A00726">
              <w:rPr>
                <w:rFonts w:ascii="sөũ" w:hAnsi="sөũ" w:hint="eastAsia"/>
                <w:sz w:val="20"/>
                <w:szCs w:val="20"/>
              </w:rPr>
              <w:t>_</w:t>
            </w:r>
            <w:r w:rsidRPr="00597712">
              <w:rPr>
                <w:rFonts w:ascii="sөũ" w:hAnsi="sөũ"/>
                <w:sz w:val="20"/>
                <w:szCs w:val="20"/>
              </w:rPr>
              <w:t>妊娠期併發症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C576BF" w:rsidRDefault="005E72B7" w:rsidP="00EB6320">
            <w:pPr>
              <w:rPr>
                <w:rFonts w:ascii="新細明體" w:hAnsi="新細明體" w:cs="Arial Unicode MS" w:hint="eastAsia"/>
                <w:sz w:val="20"/>
              </w:rPr>
            </w:pPr>
            <w:r w:rsidRPr="00C576BF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5E72B7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72B7" w:rsidRPr="003C6E24" w:rsidRDefault="005E72B7" w:rsidP="00EB6320">
            <w:pPr>
              <w:rPr>
                <w:rFonts w:ascii="sөũ" w:hAnsi="sөũ"/>
                <w:sz w:val="20"/>
                <w:szCs w:val="20"/>
                <w:rPrChange w:id="4764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4765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核定</w:t>
            </w:r>
            <w:r w:rsidRPr="003C6E24">
              <w:rPr>
                <w:rFonts w:ascii="sөũ" w:hAnsi="sөũ" w:hint="eastAsia"/>
                <w:sz w:val="20"/>
                <w:szCs w:val="20"/>
                <w:rPrChange w:id="4766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4767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先天性重大殘缺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 w:rsidP="00EB6320">
            <w:pPr>
              <w:rPr>
                <w:rFonts w:ascii="新細明體" w:hAnsi="新細明體" w:cs="Arial Unicode MS" w:hint="eastAsia"/>
                <w:sz w:val="20"/>
                <w:rPrChange w:id="476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5E72B7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72B7" w:rsidRPr="003C6E24" w:rsidRDefault="005E72B7" w:rsidP="00EB6320">
            <w:pPr>
              <w:rPr>
                <w:rFonts w:ascii="sөũ" w:hAnsi="sөũ"/>
                <w:sz w:val="20"/>
                <w:szCs w:val="20"/>
                <w:rPrChange w:id="4769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4770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受理</w:t>
            </w:r>
            <w:r w:rsidRPr="003C6E24">
              <w:rPr>
                <w:rFonts w:ascii="sөũ" w:hAnsi="sөũ" w:hint="eastAsia"/>
                <w:sz w:val="20"/>
                <w:szCs w:val="20"/>
                <w:rPrChange w:id="4771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4772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妊娠期併發症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 w:rsidP="00EB6320">
            <w:pPr>
              <w:rPr>
                <w:rFonts w:ascii="新細明體" w:hAnsi="新細明體" w:cs="Arial Unicode MS" w:hint="eastAsia"/>
                <w:sz w:val="20"/>
                <w:rPrChange w:id="477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77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5E72B7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72B7" w:rsidRPr="003C6E24" w:rsidRDefault="005E72B7" w:rsidP="00EB6320">
            <w:pPr>
              <w:rPr>
                <w:rFonts w:ascii="sөũ" w:hAnsi="sөũ"/>
                <w:sz w:val="20"/>
                <w:szCs w:val="20"/>
                <w:rPrChange w:id="4775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sөũ" w:hAnsi="sөũ" w:hint="eastAsia"/>
                <w:sz w:val="20"/>
                <w:szCs w:val="20"/>
                <w:rPrChange w:id="4776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核定</w:t>
            </w:r>
            <w:r w:rsidRPr="003C6E24">
              <w:rPr>
                <w:rFonts w:ascii="sөũ" w:hAnsi="sөũ" w:hint="eastAsia"/>
                <w:sz w:val="20"/>
                <w:szCs w:val="20"/>
                <w:rPrChange w:id="4777" w:author="陳鐵元" w:date="2016-02-23T11:55:00Z">
                  <w:rPr>
                    <w:rFonts w:ascii="sөũ" w:hAnsi="sөũ" w:hint="eastAsia"/>
                    <w:sz w:val="20"/>
                    <w:szCs w:val="20"/>
                  </w:rPr>
                </w:rPrChange>
              </w:rPr>
              <w:t>_</w:t>
            </w:r>
            <w:r w:rsidRPr="003C6E24">
              <w:rPr>
                <w:rFonts w:ascii="sөũ" w:hAnsi="sөũ"/>
                <w:sz w:val="20"/>
                <w:szCs w:val="20"/>
                <w:rPrChange w:id="4778" w:author="陳鐵元" w:date="2016-02-23T11:55:00Z">
                  <w:rPr>
                    <w:rFonts w:ascii="sөũ" w:hAnsi="sөũ"/>
                    <w:sz w:val="20"/>
                    <w:szCs w:val="20"/>
                  </w:rPr>
                </w:rPrChange>
              </w:rPr>
              <w:t>先天性重大殘缺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 w:rsidP="00EB6320">
            <w:pPr>
              <w:rPr>
                <w:rFonts w:ascii="新細明體" w:hAnsi="新細明體" w:cs="Arial Unicode MS" w:hint="eastAsia"/>
                <w:sz w:val="20"/>
                <w:rPrChange w:id="4779" w:author="陳鐵元" w:date="2016-02-23T11:55:00Z">
                  <w:rPr>
                    <w:rFonts w:ascii="新細明體" w:hAnsi="新細明體" w:cs="Arial Unicode MS" w:hint="eastAsia"/>
                    <w:color w:val="0000FF"/>
                    <w:sz w:val="20"/>
                  </w:rPr>
                </w:rPrChange>
              </w:rPr>
            </w:pPr>
          </w:p>
        </w:tc>
      </w:tr>
      <w:tr w:rsidR="005E72B7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 w:rsidP="007D7029">
            <w:pPr>
              <w:rPr>
                <w:rFonts w:ascii="細明體" w:eastAsia="細明體" w:hAnsi="細明體" w:cs="Arial Unicode MS" w:hint="eastAsia"/>
                <w:sz w:val="20"/>
                <w:rPrChange w:id="478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8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受理_殘廢表示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 w:rsidP="007D7029">
            <w:pPr>
              <w:rPr>
                <w:rFonts w:ascii="新細明體" w:hAnsi="新細明體" w:cs="Arial Unicode MS" w:hint="eastAsia"/>
                <w:sz w:val="20"/>
                <w:rPrChange w:id="478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78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5E72B7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 w:rsidP="007D7029">
            <w:pPr>
              <w:rPr>
                <w:rFonts w:ascii="細明體" w:eastAsia="細明體" w:hAnsi="細明體" w:cs="Arial Unicode MS" w:hint="eastAsia"/>
                <w:sz w:val="20"/>
                <w:rPrChange w:id="478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8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核定_殘廢表示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2B7" w:rsidRPr="003C6E24" w:rsidRDefault="005E72B7" w:rsidP="007D7029">
            <w:pPr>
              <w:rPr>
                <w:rFonts w:ascii="新細明體" w:hAnsi="新細明體" w:cs="Arial Unicode MS" w:hint="eastAsia"/>
                <w:sz w:val="20"/>
                <w:rPrChange w:id="478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78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8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受理_證明書開立日期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78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79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79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9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核定_證明書開立日期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79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79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9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79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79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79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79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80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80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0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80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80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80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0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80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80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0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受理_死亡地點三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81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81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81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1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核定_死亡地點三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81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81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1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受理_醫院代碼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81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81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81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2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核定_醫院代碼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82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82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2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受理_醫院名稱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82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82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82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2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核定_醫院名稱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82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82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3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受理_檢察官姓名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83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83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83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3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核定_檢察官姓名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83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83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3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受理_醫師姓名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83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83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81D1E" w:rsidRPr="003C6E24" w:rsidTr="009317D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細明體" w:eastAsia="細明體" w:hAnsi="細明體" w:cs="Arial Unicode MS" w:hint="eastAsia"/>
                <w:sz w:val="20"/>
                <w:rPrChange w:id="484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4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核定_醫師姓名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1D1E" w:rsidRPr="003C6E24" w:rsidRDefault="00E81D1E" w:rsidP="009317D8">
            <w:pPr>
              <w:rPr>
                <w:rFonts w:ascii="新細明體" w:hAnsi="新細明體" w:cs="Arial Unicode MS" w:hint="eastAsia"/>
                <w:sz w:val="20"/>
                <w:rPrChange w:id="484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40733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733B" w:rsidRPr="003C6E24" w:rsidRDefault="0040733B" w:rsidP="00FF0C39">
            <w:pPr>
              <w:rPr>
                <w:rFonts w:ascii="細明體" w:eastAsia="細明體" w:hAnsi="細明體" w:cs="Arial Unicode MS" w:hint="eastAsia"/>
                <w:sz w:val="20"/>
                <w:rPrChange w:id="484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4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受理_臍帶血適應症代碼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733B" w:rsidRPr="003C6E24" w:rsidRDefault="0040733B" w:rsidP="00FF0C39">
            <w:pPr>
              <w:rPr>
                <w:rFonts w:ascii="新細明體" w:hAnsi="新細明體" w:cs="Arial Unicode MS" w:hint="eastAsia"/>
                <w:sz w:val="20"/>
                <w:rPrChange w:id="484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84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40733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733B" w:rsidRPr="003C6E24" w:rsidRDefault="0040733B" w:rsidP="00FF0C39">
            <w:pPr>
              <w:rPr>
                <w:rFonts w:ascii="細明體" w:eastAsia="細明體" w:hAnsi="細明體" w:cs="Arial Unicode MS" w:hint="eastAsia"/>
                <w:sz w:val="20"/>
                <w:rPrChange w:id="484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4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受理_臍帶血適應症項目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733B" w:rsidRPr="003C6E24" w:rsidRDefault="0040733B" w:rsidP="00FF0C39">
            <w:pPr>
              <w:rPr>
                <w:rFonts w:ascii="新細明體" w:hAnsi="新細明體" w:cs="Arial Unicode MS" w:hint="eastAsia"/>
                <w:sz w:val="20"/>
                <w:rPrChange w:id="484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40733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733B" w:rsidRPr="003C6E24" w:rsidRDefault="0040733B" w:rsidP="00FF0C39">
            <w:pPr>
              <w:rPr>
                <w:rFonts w:ascii="細明體" w:eastAsia="細明體" w:hAnsi="細明體" w:cs="Arial Unicode MS" w:hint="eastAsia"/>
                <w:sz w:val="20"/>
                <w:rPrChange w:id="485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5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核定_臍帶血適應症代碼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733B" w:rsidRPr="003C6E24" w:rsidRDefault="0040733B" w:rsidP="00FF0C39">
            <w:pPr>
              <w:rPr>
                <w:rFonts w:ascii="新細明體" w:hAnsi="新細明體" w:cs="Arial Unicode MS" w:hint="eastAsia"/>
                <w:sz w:val="20"/>
                <w:rPrChange w:id="485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85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40733B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733B" w:rsidRPr="003C6E24" w:rsidRDefault="0040733B" w:rsidP="00FF0C39">
            <w:pPr>
              <w:rPr>
                <w:rFonts w:ascii="細明體" w:eastAsia="細明體" w:hAnsi="細明體" w:cs="Arial Unicode MS" w:hint="eastAsia"/>
                <w:sz w:val="20"/>
                <w:rPrChange w:id="485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5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核定_臍帶血適應症項目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733B" w:rsidRPr="003C6E24" w:rsidRDefault="0040733B" w:rsidP="00FF0C39">
            <w:pPr>
              <w:rPr>
                <w:rFonts w:ascii="新細明體" w:hAnsi="新細明體" w:cs="Arial Unicode MS" w:hint="eastAsia"/>
                <w:sz w:val="20"/>
                <w:rPrChange w:id="485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485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5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485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86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486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6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486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486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6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486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86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486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6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487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4871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7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487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87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487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7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487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4878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7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受理_死亡原因_1丁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488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88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EE27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488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8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核定_死亡原因_1丁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488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4885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8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受理_死亡原因_2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488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88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488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9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核定_死亡原因_2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489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4892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9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受理_證明書開立字號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489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89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23FEA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細明體" w:eastAsia="細明體" w:hAnsi="細明體" w:cs="Arial Unicode MS" w:hint="eastAsia"/>
                <w:sz w:val="20"/>
                <w:rPrChange w:id="4896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897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核定_證明書開立字號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3FEA" w:rsidRPr="003C6E24" w:rsidRDefault="00B23FEA" w:rsidP="00FF0C39">
            <w:pPr>
              <w:rPr>
                <w:rFonts w:ascii="新細明體" w:hAnsi="新細明體" w:cs="Arial Unicode MS" w:hint="eastAsia"/>
                <w:sz w:val="20"/>
                <w:rPrChange w:id="489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F17751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細明體" w:eastAsia="細明體" w:hAnsi="細明體" w:cs="Arial Unicode MS" w:hint="eastAsia"/>
                <w:sz w:val="20"/>
                <w:rPrChange w:id="4899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900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受理_癌症全殘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新細明體" w:hAnsi="新細明體" w:cs="Arial Unicode MS" w:hint="eastAsia"/>
                <w:sz w:val="20"/>
                <w:rPrChange w:id="490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490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F17751" w:rsidRPr="003C6E24" w:rsidTr="00FF0C3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細明體" w:eastAsia="細明體" w:hAnsi="細明體" w:cs="Arial Unicode MS" w:hint="eastAsia"/>
                <w:sz w:val="20"/>
                <w:rPrChange w:id="4903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sz w:val="20"/>
                <w:rPrChange w:id="4904" w:author="陳鐵元" w:date="2016-02-23T11:55:00Z">
                  <w:rPr>
                    <w:rFonts w:ascii="細明體" w:eastAsia="細明體" w:hAnsi="細明體" w:cs="Arial Unicode MS" w:hint="eastAsia"/>
                    <w:sz w:val="20"/>
                  </w:rPr>
                </w:rPrChange>
              </w:rPr>
              <w:t>核定_癌症全殘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751" w:rsidRPr="003C6E24" w:rsidRDefault="00F17751" w:rsidP="00FF0C39">
            <w:pPr>
              <w:rPr>
                <w:rFonts w:ascii="新細明體" w:hAnsi="新細明體" w:cs="Arial Unicode MS" w:hint="eastAsia"/>
                <w:sz w:val="20"/>
                <w:rPrChange w:id="490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8237F4" w:rsidRPr="003C6E24" w:rsidTr="00FF0C39">
        <w:trPr>
          <w:trHeight w:val="330"/>
          <w:ins w:id="4906" w:author="伯珊" w:date="2016-01-21T13:34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237F4" w:rsidRPr="003C6E24" w:rsidRDefault="008237F4" w:rsidP="008237F4">
            <w:pPr>
              <w:rPr>
                <w:ins w:id="4907" w:author="伯珊" w:date="2016-01-21T13:34:00Z"/>
                <w:rFonts w:ascii="細明體" w:eastAsia="細明體" w:hAnsi="細明體" w:cs="Arial Unicode MS" w:hint="eastAsia"/>
                <w:sz w:val="20"/>
                <w:rPrChange w:id="4908" w:author="陳鐵元" w:date="2016-02-23T11:55:00Z">
                  <w:rPr>
                    <w:ins w:id="4909" w:author="伯珊" w:date="2016-01-21T13:34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4910" w:author="伯珊" w:date="2016-01-21T13:34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4911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受理_連續住院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237F4" w:rsidRPr="003C6E24" w:rsidRDefault="008237F4" w:rsidP="008237F4">
            <w:pPr>
              <w:rPr>
                <w:ins w:id="4912" w:author="伯珊" w:date="2016-01-21T13:34:00Z"/>
                <w:rFonts w:ascii="新細明體" w:hAnsi="新細明體" w:cs="Arial Unicode MS" w:hint="eastAsia"/>
                <w:sz w:val="20"/>
                <w:rPrChange w:id="4913" w:author="陳鐵元" w:date="2016-02-23T11:55:00Z">
                  <w:rPr>
                    <w:ins w:id="4914" w:author="伯珊" w:date="2016-01-21T13:34:00Z"/>
                    <w:rFonts w:ascii="新細明體" w:hAnsi="新細明體" w:cs="Arial Unicode MS" w:hint="eastAsia"/>
                    <w:sz w:val="20"/>
                  </w:rPr>
                </w:rPrChange>
              </w:rPr>
            </w:pPr>
            <w:ins w:id="4915" w:author="伯珊" w:date="2016-01-21T13:34:00Z">
              <w:r w:rsidRPr="003C6E24">
                <w:rPr>
                  <w:rFonts w:ascii="新細明體" w:hAnsi="新細明體" w:cs="Arial Unicode MS" w:hint="eastAsia"/>
                  <w:sz w:val="20"/>
                  <w:rPrChange w:id="4916" w:author="陳鐵元" w:date="2016-02-23T11:55:00Z">
                    <w:rPr>
                      <w:rFonts w:ascii="新細明體" w:hAnsi="新細明體" w:cs="Arial Unicode MS" w:hint="eastAsia"/>
                      <w:sz w:val="20"/>
                    </w:rPr>
                  </w:rPrChange>
                </w:rPr>
                <w:t>畫面</w:t>
              </w:r>
            </w:ins>
          </w:p>
        </w:tc>
      </w:tr>
      <w:tr w:rsidR="008237F4" w:rsidRPr="003C6E24" w:rsidTr="00FF0C39">
        <w:trPr>
          <w:trHeight w:val="330"/>
          <w:ins w:id="4917" w:author="伯珊" w:date="2016-01-21T13:34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237F4" w:rsidRPr="003C6E24" w:rsidRDefault="008237F4" w:rsidP="008237F4">
            <w:pPr>
              <w:rPr>
                <w:ins w:id="4918" w:author="伯珊" w:date="2016-01-21T13:34:00Z"/>
                <w:rFonts w:ascii="細明體" w:eastAsia="細明體" w:hAnsi="細明體" w:cs="Arial Unicode MS" w:hint="eastAsia"/>
                <w:sz w:val="20"/>
                <w:rPrChange w:id="4919" w:author="陳鐵元" w:date="2016-02-23T11:55:00Z">
                  <w:rPr>
                    <w:ins w:id="4920" w:author="伯珊" w:date="2016-01-21T13:34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4921" w:author="伯珊" w:date="2016-01-21T13:34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4922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核定_連續住院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237F4" w:rsidRPr="003C6E24" w:rsidRDefault="008237F4" w:rsidP="008237F4">
            <w:pPr>
              <w:rPr>
                <w:ins w:id="4923" w:author="伯珊" w:date="2016-01-21T13:34:00Z"/>
                <w:rFonts w:ascii="新細明體" w:hAnsi="新細明體" w:cs="Arial Unicode MS" w:hint="eastAsia"/>
                <w:sz w:val="20"/>
                <w:rPrChange w:id="4924" w:author="陳鐵元" w:date="2016-02-23T11:55:00Z">
                  <w:rPr>
                    <w:ins w:id="4925" w:author="伯珊" w:date="2016-01-21T13:34:00Z"/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95AE5" w:rsidRPr="003C6E24" w:rsidTr="00FF0C39">
        <w:trPr>
          <w:trHeight w:val="330"/>
          <w:ins w:id="4926" w:author="伯珊" w:date="2016-05-19T21:1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695AE5" w:rsidRDefault="00695AE5" w:rsidP="00695AE5">
            <w:pPr>
              <w:rPr>
                <w:ins w:id="4927" w:author="伯珊" w:date="2016-05-19T21:17:00Z"/>
                <w:rFonts w:ascii="細明體" w:eastAsia="細明體" w:hAnsi="細明體" w:cs="Arial Unicode MS" w:hint="eastAsia"/>
                <w:sz w:val="20"/>
              </w:rPr>
            </w:pPr>
            <w:ins w:id="4928" w:author="伯珊" w:date="2016-05-19T21:17:00Z">
              <w:r>
                <w:rPr>
                  <w:rFonts w:ascii="細明體" w:eastAsia="細明體" w:hAnsi="細明體" w:cs="Arial Unicode MS" w:hint="eastAsia"/>
                  <w:sz w:val="20"/>
                </w:rPr>
                <w:t>受理_癌症表示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695AE5" w:rsidRDefault="00695AE5" w:rsidP="00695AE5">
            <w:pPr>
              <w:rPr>
                <w:ins w:id="4929" w:author="伯珊" w:date="2016-05-19T21:17:00Z"/>
                <w:rFonts w:ascii="新細明體" w:hAnsi="新細明體" w:cs="Arial Unicode MS" w:hint="eastAsia"/>
                <w:sz w:val="20"/>
              </w:rPr>
            </w:pPr>
            <w:ins w:id="4930" w:author="伯珊" w:date="2016-05-19T21:17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  <w:tr w:rsidR="00695AE5" w:rsidRPr="003C6E24" w:rsidTr="00FF0C39">
        <w:trPr>
          <w:trHeight w:val="330"/>
          <w:ins w:id="4931" w:author="伯珊" w:date="2016-05-19T21:1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695AE5" w:rsidRDefault="00695AE5" w:rsidP="00695AE5">
            <w:pPr>
              <w:rPr>
                <w:ins w:id="4932" w:author="伯珊" w:date="2016-05-19T21:17:00Z"/>
                <w:rFonts w:ascii="細明體" w:eastAsia="細明體" w:hAnsi="細明體" w:cs="Arial Unicode MS" w:hint="eastAsia"/>
                <w:sz w:val="20"/>
              </w:rPr>
            </w:pPr>
            <w:ins w:id="4933" w:author="伯珊" w:date="2016-05-19T21:17:00Z">
              <w:r>
                <w:rPr>
                  <w:rFonts w:ascii="細明體" w:eastAsia="細明體" w:hAnsi="細明體" w:cs="Arial Unicode MS" w:hint="eastAsia"/>
                  <w:sz w:val="20"/>
                </w:rPr>
                <w:t>核定_癌症表示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333CA8" w:rsidRDefault="00695AE5" w:rsidP="00695AE5">
            <w:pPr>
              <w:rPr>
                <w:ins w:id="4934" w:author="伯珊" w:date="2016-05-19T21:17:00Z"/>
                <w:rFonts w:ascii="新細明體" w:hAnsi="新細明體" w:cs="Arial Unicode MS" w:hint="eastAsia"/>
                <w:sz w:val="20"/>
              </w:rPr>
            </w:pPr>
          </w:p>
        </w:tc>
      </w:tr>
      <w:tr w:rsidR="00695AE5" w:rsidRPr="003C6E24" w:rsidTr="00FF0C39">
        <w:trPr>
          <w:trHeight w:val="330"/>
          <w:ins w:id="4935" w:author="李明諭" w:date="2016-01-28T17:24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3C6E24" w:rsidRDefault="00695AE5" w:rsidP="00695AE5">
            <w:pPr>
              <w:rPr>
                <w:ins w:id="4936" w:author="李明諭" w:date="2016-01-28T17:24:00Z"/>
                <w:rFonts w:ascii="細明體" w:eastAsia="細明體" w:hAnsi="細明體" w:cs="Arial Unicode MS" w:hint="eastAsia"/>
                <w:sz w:val="20"/>
                <w:rPrChange w:id="4937" w:author="陳鐵元" w:date="2016-02-23T11:55:00Z">
                  <w:rPr>
                    <w:ins w:id="4938" w:author="李明諭" w:date="2016-01-28T17:24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4939" w:author="李明諭" w:date="2016-01-28T17:24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4940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受理_燒燙傷級數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3C6E24" w:rsidRDefault="00695AE5" w:rsidP="00695AE5">
            <w:pPr>
              <w:rPr>
                <w:ins w:id="4941" w:author="李明諭" w:date="2016-01-28T17:24:00Z"/>
                <w:rFonts w:ascii="新細明體" w:hAnsi="新細明體" w:cs="Arial Unicode MS" w:hint="eastAsia"/>
                <w:sz w:val="20"/>
                <w:rPrChange w:id="4942" w:author="陳鐵元" w:date="2016-02-23T11:55:00Z">
                  <w:rPr>
                    <w:ins w:id="4943" w:author="李明諭" w:date="2016-01-28T17:24:00Z"/>
                    <w:rFonts w:ascii="新細明體" w:hAnsi="新細明體" w:cs="Arial Unicode MS" w:hint="eastAsia"/>
                    <w:sz w:val="20"/>
                  </w:rPr>
                </w:rPrChange>
              </w:rPr>
            </w:pPr>
            <w:ins w:id="4944" w:author="李明諭" w:date="2016-01-28T17:24:00Z">
              <w:r w:rsidRPr="003C6E24">
                <w:rPr>
                  <w:rFonts w:ascii="新細明體" w:hAnsi="新細明體" w:cs="Arial Unicode MS" w:hint="eastAsia"/>
                  <w:sz w:val="20"/>
                  <w:rPrChange w:id="4945" w:author="陳鐵元" w:date="2016-02-23T11:55:00Z">
                    <w:rPr>
                      <w:rFonts w:ascii="新細明體" w:hAnsi="新細明體" w:cs="Arial Unicode MS" w:hint="eastAsia"/>
                      <w:sz w:val="20"/>
                    </w:rPr>
                  </w:rPrChange>
                </w:rPr>
                <w:t>畫面</w:t>
              </w:r>
            </w:ins>
          </w:p>
        </w:tc>
      </w:tr>
      <w:tr w:rsidR="00695AE5" w:rsidRPr="003C6E24" w:rsidTr="00FF0C39">
        <w:trPr>
          <w:trHeight w:val="330"/>
          <w:ins w:id="4946" w:author="李明諭" w:date="2016-01-28T17:24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3C6E24" w:rsidRDefault="00695AE5" w:rsidP="00695AE5">
            <w:pPr>
              <w:rPr>
                <w:ins w:id="4947" w:author="李明諭" w:date="2016-01-28T17:24:00Z"/>
                <w:rFonts w:ascii="細明體" w:eastAsia="細明體" w:hAnsi="細明體" w:cs="Arial Unicode MS" w:hint="eastAsia"/>
                <w:sz w:val="20"/>
                <w:rPrChange w:id="4948" w:author="陳鐵元" w:date="2016-02-23T11:55:00Z">
                  <w:rPr>
                    <w:ins w:id="4949" w:author="李明諭" w:date="2016-01-28T17:24:00Z"/>
                    <w:rFonts w:ascii="細明體" w:eastAsia="細明體" w:hAnsi="細明體" w:cs="Arial Unicode MS" w:hint="eastAsia"/>
                    <w:sz w:val="20"/>
                  </w:rPr>
                </w:rPrChange>
              </w:rPr>
            </w:pPr>
            <w:ins w:id="4950" w:author="李明諭" w:date="2016-01-28T17:24:00Z">
              <w:r w:rsidRPr="003C6E24">
                <w:rPr>
                  <w:rFonts w:ascii="細明體" w:eastAsia="細明體" w:hAnsi="細明體" w:cs="Arial Unicode MS" w:hint="eastAsia"/>
                  <w:sz w:val="20"/>
                  <w:rPrChange w:id="4951" w:author="陳鐵元" w:date="2016-02-23T11:55:00Z">
                    <w:rPr>
                      <w:rFonts w:ascii="細明體" w:eastAsia="細明體" w:hAnsi="細明體" w:cs="Arial Unicode MS" w:hint="eastAsia"/>
                      <w:sz w:val="20"/>
                    </w:rPr>
                  </w:rPrChange>
                </w:rPr>
                <w:t>核定_燒燙傷級數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5AE5" w:rsidRPr="003C6E24" w:rsidRDefault="00695AE5" w:rsidP="00695AE5">
            <w:pPr>
              <w:rPr>
                <w:ins w:id="4952" w:author="李明諭" w:date="2016-01-28T17:24:00Z"/>
                <w:rFonts w:ascii="新細明體" w:hAnsi="新細明體" w:cs="Arial Unicode MS" w:hint="eastAsia"/>
                <w:sz w:val="20"/>
                <w:rPrChange w:id="4953" w:author="陳鐵元" w:date="2016-02-23T11:55:00Z">
                  <w:rPr>
                    <w:ins w:id="4954" w:author="李明諭" w:date="2016-01-28T17:24:00Z"/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95AE5" w:rsidRPr="00AF6CC1" w:rsidTr="00C25B8D">
        <w:tblPrEx>
          <w:tblW w:w="5940" w:type="dxa"/>
          <w:tblInd w:w="1800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4955" w:author="陳鐵元" w:date="2016-02-23T12:02:00Z">
            <w:tblPrEx>
              <w:tblW w:w="5940" w:type="dxa"/>
              <w:tblInd w:w="18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330"/>
          <w:ins w:id="4956" w:author="陳鐵元" w:date="2016-02-23T12:02:00Z"/>
          <w:trPrChange w:id="4957" w:author="陳鐵元" w:date="2016-02-23T12:02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4958" w:author="陳鐵元" w:date="2016-02-23T12:02:00Z">
              <w:tcPr>
                <w:tcW w:w="3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695AE5" w:rsidRPr="00AF6CC1" w:rsidRDefault="00695AE5" w:rsidP="00695AE5">
            <w:pPr>
              <w:rPr>
                <w:ins w:id="4959" w:author="陳鐵元" w:date="2016-02-23T12:02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4960" w:author="陳鐵元" w:date="2016-02-23T12:02:00Z">
              <w:r w:rsidRPr="00AF6CC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受理_是否有殘廢裝置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4961" w:author="陳鐵元" w:date="2016-02-23T12:02:00Z">
              <w:tcPr>
                <w:tcW w:w="27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695AE5" w:rsidRPr="00AF6CC1" w:rsidRDefault="00695AE5" w:rsidP="00695AE5">
            <w:pPr>
              <w:rPr>
                <w:ins w:id="4962" w:author="陳鐵元" w:date="2016-02-23T12:02:00Z"/>
                <w:rFonts w:ascii="新細明體" w:hAnsi="新細明體" w:cs="Arial Unicode MS" w:hint="eastAsia"/>
                <w:color w:val="FF0000"/>
                <w:sz w:val="20"/>
              </w:rPr>
            </w:pPr>
            <w:ins w:id="4963" w:author="陳鐵元" w:date="2016-02-23T12:02:00Z">
              <w:r w:rsidRPr="00AF6CC1">
                <w:rPr>
                  <w:rFonts w:ascii="新細明體" w:hAnsi="新細明體" w:cs="Arial Unicode MS" w:hint="eastAsia"/>
                  <w:color w:val="FF0000"/>
                  <w:sz w:val="20"/>
                </w:rPr>
                <w:t>畫面</w:t>
              </w:r>
            </w:ins>
          </w:p>
        </w:tc>
      </w:tr>
      <w:tr w:rsidR="00695AE5" w:rsidRPr="00AF6CC1" w:rsidTr="00C25B8D">
        <w:tblPrEx>
          <w:tblW w:w="5940" w:type="dxa"/>
          <w:tblInd w:w="1800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4964" w:author="陳鐵元" w:date="2016-02-23T12:02:00Z">
            <w:tblPrEx>
              <w:tblW w:w="5940" w:type="dxa"/>
              <w:tblInd w:w="18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330"/>
          <w:ins w:id="4965" w:author="陳鐵元" w:date="2016-02-23T12:02:00Z"/>
          <w:trPrChange w:id="4966" w:author="陳鐵元" w:date="2016-02-23T12:02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4967" w:author="陳鐵元" w:date="2016-02-23T12:02:00Z">
              <w:tcPr>
                <w:tcW w:w="3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695AE5" w:rsidRPr="00AF6CC1" w:rsidRDefault="00695AE5" w:rsidP="00695AE5">
            <w:pPr>
              <w:rPr>
                <w:ins w:id="4968" w:author="陳鐵元" w:date="2016-02-23T12:02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4969" w:author="陳鐵元" w:date="2016-02-23T12:02:00Z">
              <w:r w:rsidRPr="00AF6CC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核定_是否有殘廢裝置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4970" w:author="陳鐵元" w:date="2016-02-23T12:02:00Z">
              <w:tcPr>
                <w:tcW w:w="27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695AE5" w:rsidRPr="00AF6CC1" w:rsidRDefault="00695AE5" w:rsidP="00695AE5">
            <w:pPr>
              <w:rPr>
                <w:ins w:id="4971" w:author="陳鐵元" w:date="2016-02-23T12:02:00Z"/>
                <w:rFonts w:ascii="新細明體" w:hAnsi="新細明體" w:cs="Arial Unicode MS" w:hint="eastAsia"/>
                <w:color w:val="FF0000"/>
                <w:sz w:val="20"/>
              </w:rPr>
            </w:pPr>
          </w:p>
        </w:tc>
      </w:tr>
      <w:tr w:rsidR="00DD1A95" w:rsidRPr="003C6E24" w:rsidTr="00FF0C39">
        <w:trPr>
          <w:trHeight w:val="330"/>
          <w:ins w:id="4972" w:author="陳鐵元" w:date="2016-02-23T12:0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1A95" w:rsidRPr="00C576BF" w:rsidRDefault="00DD1A95" w:rsidP="00DD1A95">
            <w:pPr>
              <w:rPr>
                <w:ins w:id="4973" w:author="陳鐵元" w:date="2016-02-23T12:02:00Z"/>
                <w:rFonts w:ascii="細明體" w:eastAsia="細明體" w:hAnsi="細明體" w:cs="Arial Unicode MS" w:hint="eastAsia"/>
                <w:sz w:val="20"/>
              </w:rPr>
            </w:pPr>
            <w:ins w:id="4974" w:author="馬慈蓮" w:date="2017-03-23T13:28:00Z">
              <w:r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受理_</w:t>
              </w:r>
              <w:r w:rsidRPr="000D552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重疾特傷程度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1A95" w:rsidRPr="00695AE5" w:rsidRDefault="00DD1A95" w:rsidP="00DD1A95">
            <w:pPr>
              <w:rPr>
                <w:ins w:id="4975" w:author="陳鐵元" w:date="2016-02-23T12:02:00Z"/>
                <w:rFonts w:ascii="新細明體" w:hAnsi="新細明體" w:cs="Arial Unicode MS" w:hint="eastAsia"/>
                <w:sz w:val="20"/>
              </w:rPr>
            </w:pPr>
            <w:ins w:id="4976" w:author="馬慈蓮" w:date="2017-03-23T13:28:00Z">
              <w:r>
                <w:rPr>
                  <w:rFonts w:ascii="新細明體" w:hAnsi="新細明體" w:cs="Arial Unicode MS" w:hint="eastAsia"/>
                  <w:color w:val="FF0000"/>
                  <w:sz w:val="20"/>
                </w:rPr>
                <w:t>畫面，若沒選則為0</w:t>
              </w:r>
            </w:ins>
          </w:p>
        </w:tc>
      </w:tr>
      <w:tr w:rsidR="00DD1A95" w:rsidRPr="003C6E24" w:rsidTr="00FF0C39">
        <w:trPr>
          <w:trHeight w:val="330"/>
          <w:ins w:id="4977" w:author="馬慈蓮" w:date="2017-03-23T13:2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1A95" w:rsidRDefault="00DD1A95" w:rsidP="00DD1A95">
            <w:pPr>
              <w:rPr>
                <w:ins w:id="4978" w:author="馬慈蓮" w:date="2017-03-23T13:28:00Z"/>
                <w:rFonts w:ascii="細明體" w:eastAsia="細明體" w:hAnsi="細明體" w:cs="Arial Unicode MS" w:hint="eastAsia"/>
                <w:color w:val="FF0000"/>
                <w:sz w:val="20"/>
              </w:rPr>
            </w:pPr>
            <w:ins w:id="4979" w:author="馬慈蓮" w:date="2017-03-23T13:28:00Z">
              <w:r w:rsidRPr="000D5521">
                <w:rPr>
                  <w:rFonts w:ascii="細明體" w:eastAsia="細明體" w:hAnsi="細明體" w:cs="Arial Unicode MS" w:hint="eastAsia"/>
                  <w:color w:val="FF0000"/>
                  <w:sz w:val="20"/>
                </w:rPr>
                <w:t>核定_重疾特傷程度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1A95" w:rsidRDefault="00DD1A95" w:rsidP="00DD1A95">
            <w:pPr>
              <w:rPr>
                <w:ins w:id="4980" w:author="馬慈蓮" w:date="2017-03-23T13:28:00Z"/>
                <w:rFonts w:ascii="新細明體" w:hAnsi="新細明體" w:cs="Arial Unicode MS" w:hint="eastAsia"/>
                <w:color w:val="FF0000"/>
                <w:sz w:val="20"/>
              </w:rPr>
            </w:pPr>
          </w:p>
        </w:tc>
      </w:tr>
    </w:tbl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4981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982" w:author="陳鐵元" w:date="2016-02-23T11:55:00Z">
            <w:rPr>
              <w:rFonts w:hint="eastAsia"/>
              <w:lang w:eastAsia="zh-TW"/>
            </w:rPr>
          </w:rPrChange>
        </w:rPr>
        <w:t>失敗處理：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4983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984" w:author="陳鐵元" w:date="2016-02-23T11:55:00Z">
            <w:rPr>
              <w:rFonts w:hint="eastAsia"/>
              <w:lang w:eastAsia="zh-TW"/>
            </w:rPr>
          </w:rPrChange>
        </w:rPr>
        <w:t>回覆訊息：</w:t>
      </w:r>
      <w:r w:rsidRPr="003C6E24">
        <w:rPr>
          <w:rFonts w:hint="eastAsia"/>
          <w:lang w:eastAsia="zh-TW"/>
          <w:rPrChange w:id="4985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lang w:eastAsia="zh-TW"/>
          <w:rPrChange w:id="4986" w:author="陳鐵元" w:date="2016-02-23T11:55:00Z">
            <w:rPr>
              <w:lang w:eastAsia="zh-TW"/>
            </w:rPr>
          </w:rPrChange>
        </w:rPr>
        <w:t>“</w:t>
      </w:r>
      <w:r w:rsidRPr="003C6E24">
        <w:rPr>
          <w:rFonts w:hint="eastAsia"/>
          <w:lang w:eastAsia="zh-TW"/>
          <w:rPrChange w:id="4987" w:author="陳鐵元" w:date="2016-02-23T11:55:00Z">
            <w:rPr>
              <w:rFonts w:hint="eastAsia"/>
              <w:lang w:eastAsia="zh-TW"/>
            </w:rPr>
          </w:rPrChange>
        </w:rPr>
        <w:t>寫入受理大額給付檔失敗</w:t>
      </w:r>
      <w:r w:rsidRPr="003C6E24">
        <w:rPr>
          <w:lang w:eastAsia="zh-TW"/>
          <w:rPrChange w:id="4988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4989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4990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  <w:rPrChange w:id="4991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992" w:author="陳鐵元" w:date="2016-02-23T11:55:00Z">
            <w:rPr>
              <w:rFonts w:hint="eastAsia"/>
              <w:lang w:eastAsia="zh-TW"/>
            </w:rPr>
          </w:rPrChange>
        </w:rPr>
        <w:t>return</w:t>
      </w:r>
      <w:r w:rsidRPr="003C6E24">
        <w:rPr>
          <w:rFonts w:hint="eastAsia"/>
          <w:lang w:eastAsia="zh-TW"/>
          <w:rPrChange w:id="4993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4994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995" w:author="陳鐵元" w:date="2016-02-23T11:55:00Z">
            <w:rPr>
              <w:rFonts w:hint="eastAsia"/>
              <w:lang w:eastAsia="zh-TW"/>
            </w:rPr>
          </w:rPrChange>
        </w:rPr>
        <w:t xml:space="preserve">INSERT DTAAAT41 </w:t>
      </w:r>
      <w:r w:rsidRPr="003C6E24">
        <w:rPr>
          <w:rFonts w:ascii="細明體" w:eastAsia="細明體" w:hAnsi="細明體" w:hint="eastAsia"/>
          <w:rPrChange w:id="4996" w:author="陳鐵元" w:date="2016-02-23T11:55:00Z">
            <w:rPr>
              <w:rFonts w:ascii="細明體" w:eastAsia="細明體" w:hAnsi="細明體" w:hint="eastAsia"/>
            </w:rPr>
          </w:rPrChange>
        </w:rPr>
        <w:t>理賠受理殘廢項目檔</w:t>
      </w:r>
      <w:r w:rsidRPr="003C6E24">
        <w:rPr>
          <w:rFonts w:hint="eastAsia"/>
          <w:lang w:eastAsia="zh-TW"/>
          <w:rPrChange w:id="4997" w:author="陳鐵元" w:date="2016-02-23T11:55:00Z">
            <w:rPr>
              <w:rFonts w:hint="eastAsia"/>
              <w:lang w:eastAsia="zh-TW"/>
            </w:rPr>
          </w:rPrChange>
        </w:rPr>
        <w:t>：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  <w:rPrChange w:id="499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4999" w:author="陳鐵元" w:date="2016-02-23T11:55:00Z">
            <w:rPr>
              <w:rFonts w:hint="eastAsia"/>
              <w:lang w:eastAsia="zh-TW"/>
            </w:rPr>
          </w:rPrChange>
        </w:rPr>
        <w:t xml:space="preserve">IF </w:t>
      </w:r>
      <w:r w:rsidRPr="003C6E24">
        <w:rPr>
          <w:rFonts w:hint="eastAsia"/>
          <w:lang w:eastAsia="zh-TW"/>
          <w:rPrChange w:id="5000" w:author="陳鐵元" w:date="2016-02-23T11:55:00Z">
            <w:rPr>
              <w:rFonts w:hint="eastAsia"/>
              <w:lang w:eastAsia="zh-TW"/>
            </w:rPr>
          </w:rPrChange>
        </w:rPr>
        <w:t>畫面上有殘廢項目，才須執行此</w:t>
      </w:r>
      <w:r w:rsidRPr="003C6E24">
        <w:rPr>
          <w:rFonts w:hint="eastAsia"/>
          <w:lang w:eastAsia="zh-TW"/>
          <w:rPrChange w:id="5001" w:author="陳鐵元" w:date="2016-02-23T11:55:00Z">
            <w:rPr>
              <w:rFonts w:hint="eastAsia"/>
              <w:lang w:eastAsia="zh-TW"/>
            </w:rPr>
          </w:rPrChange>
        </w:rPr>
        <w:t>STEP</w:t>
      </w:r>
      <w:r w:rsidRPr="003C6E24">
        <w:rPr>
          <w:rFonts w:hint="eastAsia"/>
          <w:lang w:eastAsia="zh-TW"/>
          <w:rPrChange w:id="5002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  <w:rPrChange w:id="5003" w:author="陳鐵元" w:date="2016-02-23T11:55:00Z">
            <w:rPr>
              <w:lang w:eastAsia="zh-TW"/>
            </w:rPr>
          </w:rPrChange>
        </w:rPr>
      </w:pP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5004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cs="Arial Unicode MS" w:hint="eastAsia"/>
                <w:b/>
                <w:bCs/>
                <w:sz w:val="20"/>
                <w:rPrChange w:id="5005" w:author="陳鐵元" w:date="2016-02-23T11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5006" w:author="陳鐵元" w:date="2016-02-23T11:55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b/>
                <w:bCs/>
                <w:sz w:val="20"/>
                <w:rPrChange w:id="5007" w:author="陳鐵元" w:date="2016-02-23T11:55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5008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500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殘廢種類序號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501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501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5012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501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殘廢種類編號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501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501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5016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5017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5018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5019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5020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5021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受理_部位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5022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5023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szCs w:val="20"/>
                <w:rPrChange w:id="5024" w:author="陳鐵元" w:date="2016-02-23T11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5025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受理_左右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5026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5027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5028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5029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受理_關節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5030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5031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D62E0" w:rsidRPr="003C6E2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2E0" w:rsidRPr="003C6E24" w:rsidRDefault="006D62E0">
            <w:pPr>
              <w:rPr>
                <w:rFonts w:ascii="細明體" w:eastAsia="細明體" w:hAnsi="細明體" w:hint="eastAsia"/>
                <w:sz w:val="20"/>
                <w:rPrChange w:id="5032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  <w:r w:rsidRPr="003C6E24">
              <w:rPr>
                <w:rFonts w:ascii="細明體" w:eastAsia="細明體" w:hAnsi="細明體" w:hint="eastAsia"/>
                <w:sz w:val="20"/>
                <w:rPrChange w:id="5033" w:author="陳鐵元" w:date="2016-02-23T11:55:00Z">
                  <w:rPr>
                    <w:rFonts w:ascii="細明體" w:eastAsia="細明體" w:hAnsi="細明體" w:hint="eastAsia"/>
                    <w:sz w:val="20"/>
                  </w:rPr>
                </w:rPrChange>
              </w:rPr>
              <w:t>受理_機能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62E0" w:rsidRPr="003C6E24" w:rsidRDefault="006D62E0">
            <w:pPr>
              <w:rPr>
                <w:rFonts w:ascii="新細明體" w:hAnsi="新細明體" w:cs="Arial Unicode MS" w:hint="eastAsia"/>
                <w:sz w:val="20"/>
                <w:rPrChange w:id="5034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3C6E24">
              <w:rPr>
                <w:rFonts w:ascii="新細明體" w:hAnsi="新細明體" w:cs="Arial Unicode MS" w:hint="eastAsia"/>
                <w:sz w:val="20"/>
                <w:rPrChange w:id="5035" w:author="陳鐵元" w:date="2016-02-23T11:55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6D62E0" w:rsidRPr="003C6E2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  <w:rPrChange w:id="5036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5037" w:author="陳鐵元" w:date="2016-02-23T11:55:00Z">
            <w:rPr>
              <w:rFonts w:hint="eastAsia"/>
              <w:lang w:eastAsia="zh-TW"/>
            </w:rPr>
          </w:rPrChange>
        </w:rPr>
        <w:t>新增結果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5038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5039" w:author="陳鐵元" w:date="2016-02-23T11:55:00Z">
            <w:rPr>
              <w:rFonts w:hint="eastAsia"/>
              <w:lang w:eastAsia="zh-TW"/>
            </w:rPr>
          </w:rPrChange>
        </w:rPr>
        <w:t>成功</w:t>
      </w:r>
      <w:r w:rsidRPr="003C6E24">
        <w:rPr>
          <w:lang w:eastAsia="zh-TW"/>
          <w:rPrChange w:id="5040" w:author="陳鐵元" w:date="2016-02-23T11:55:00Z">
            <w:rPr>
              <w:lang w:eastAsia="zh-TW"/>
            </w:rPr>
          </w:rPrChange>
        </w:rPr>
        <w:sym w:font="Wingdings" w:char="F0E8"/>
      </w:r>
      <w:r w:rsidRPr="003C6E24">
        <w:rPr>
          <w:rFonts w:hint="eastAsia"/>
          <w:lang w:eastAsia="zh-TW"/>
          <w:rPrChange w:id="5041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5042" w:author="陳鐵元" w:date="2016-02-23T11:55:00Z">
            <w:rPr>
              <w:rFonts w:hint="eastAsia"/>
              <w:lang w:eastAsia="zh-TW"/>
            </w:rPr>
          </w:rPrChange>
        </w:rPr>
        <w:t>顯示訊息：</w:t>
      </w:r>
      <w:r w:rsidRPr="003C6E24">
        <w:rPr>
          <w:lang w:eastAsia="zh-TW"/>
          <w:rPrChange w:id="5043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5044" w:author="陳鐵元" w:date="2016-02-23T11:55:00Z">
            <w:rPr>
              <w:rFonts w:hint="eastAsia"/>
              <w:lang w:eastAsia="zh-TW"/>
            </w:rPr>
          </w:rPrChange>
        </w:rPr>
        <w:t>大額給付輸入成功</w:t>
      </w:r>
      <w:r w:rsidRPr="003C6E24">
        <w:rPr>
          <w:lang w:eastAsia="zh-TW"/>
          <w:rPrChange w:id="5045" w:author="陳鐵元" w:date="2016-02-23T11:55:00Z">
            <w:rPr>
              <w:lang w:eastAsia="zh-TW"/>
            </w:rPr>
          </w:rPrChange>
        </w:rPr>
        <w:t>”</w:t>
      </w:r>
      <w:r w:rsidRPr="003C6E24">
        <w:rPr>
          <w:rFonts w:hint="eastAsia"/>
          <w:lang w:eastAsia="zh-TW"/>
          <w:rPrChange w:id="5046" w:author="陳鐵元" w:date="2016-02-23T11:55:00Z">
            <w:rPr>
              <w:rFonts w:hint="eastAsia"/>
              <w:lang w:eastAsia="zh-TW"/>
            </w:rPr>
          </w:rPrChange>
        </w:rPr>
        <w:t>。</w:t>
      </w:r>
    </w:p>
    <w:p w:rsidR="006D62E0" w:rsidRPr="003C6E24" w:rsidRDefault="006D6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  <w:rPrChange w:id="5047" w:author="陳鐵元" w:date="2016-02-23T11:55:00Z">
            <w:rPr>
              <w:rFonts w:hint="eastAsia"/>
              <w:lang w:eastAsia="zh-TW"/>
            </w:rPr>
          </w:rPrChange>
        </w:rPr>
      </w:pPr>
      <w:r w:rsidRPr="003C6E24">
        <w:rPr>
          <w:rFonts w:hint="eastAsia"/>
          <w:lang w:eastAsia="zh-TW"/>
          <w:rPrChange w:id="5048" w:author="陳鐵元" w:date="2016-02-23T11:55:00Z">
            <w:rPr>
              <w:rFonts w:hint="eastAsia"/>
              <w:lang w:eastAsia="zh-TW"/>
            </w:rPr>
          </w:rPrChange>
        </w:rPr>
        <w:t>失敗</w:t>
      </w:r>
      <w:r w:rsidRPr="003C6E24">
        <w:rPr>
          <w:lang w:eastAsia="zh-TW"/>
          <w:rPrChange w:id="5049" w:author="陳鐵元" w:date="2016-02-23T11:55:00Z">
            <w:rPr>
              <w:lang w:eastAsia="zh-TW"/>
            </w:rPr>
          </w:rPrChange>
        </w:rPr>
        <w:sym w:font="Wingdings" w:char="F0E8"/>
      </w:r>
      <w:r w:rsidRPr="003C6E24">
        <w:rPr>
          <w:rFonts w:hint="eastAsia"/>
          <w:lang w:eastAsia="zh-TW"/>
          <w:rPrChange w:id="5050" w:author="陳鐵元" w:date="2016-02-23T11:55:00Z">
            <w:rPr>
              <w:rFonts w:hint="eastAsia"/>
              <w:lang w:eastAsia="zh-TW"/>
            </w:rPr>
          </w:rPrChange>
        </w:rPr>
        <w:t xml:space="preserve"> </w:t>
      </w:r>
      <w:r w:rsidRPr="003C6E24">
        <w:rPr>
          <w:rFonts w:hint="eastAsia"/>
          <w:lang w:eastAsia="zh-TW"/>
          <w:rPrChange w:id="5051" w:author="陳鐵元" w:date="2016-02-23T11:55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6D62E0" w:rsidRPr="003C6E24" w:rsidRDefault="006D62E0">
      <w:pPr>
        <w:pStyle w:val="Tabletext"/>
        <w:keepLines w:val="0"/>
        <w:spacing w:after="0" w:line="240" w:lineRule="auto"/>
        <w:rPr>
          <w:rFonts w:hint="eastAsia"/>
          <w:lang w:eastAsia="zh-TW"/>
          <w:rPrChange w:id="5052" w:author="陳鐵元" w:date="2016-02-23T11:55:00Z">
            <w:rPr>
              <w:rFonts w:hint="eastAsia"/>
              <w:lang w:eastAsia="zh-TW"/>
            </w:rPr>
          </w:rPrChange>
        </w:rPr>
      </w:pPr>
    </w:p>
    <w:p w:rsidR="006D62E0" w:rsidRPr="003C6E24" w:rsidRDefault="006D62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  <w:rPrChange w:id="5053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/>
          <w:bCs/>
          <w:lang w:eastAsia="zh-TW"/>
          <w:rPrChange w:id="5054" w:author="陳鐵元" w:date="2016-02-23T11:55:00Z">
            <w:rPr>
              <w:rFonts w:hint="eastAsia"/>
              <w:b/>
              <w:bCs/>
              <w:color w:val="008000"/>
              <w:lang w:eastAsia="zh-TW"/>
            </w:rPr>
          </w:rPrChange>
        </w:rPr>
        <w:t>下一步</w:t>
      </w:r>
    </w:p>
    <w:p w:rsidR="006D62E0" w:rsidRPr="003C6E24" w:rsidRDefault="006D62E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  <w:rPrChange w:id="5055" w:author="陳鐵元" w:date="2016-02-23T11:55:00Z">
            <w:rPr>
              <w:rFonts w:hint="eastAsia"/>
              <w:bCs/>
              <w:color w:val="008000"/>
              <w:lang w:eastAsia="zh-TW"/>
            </w:rPr>
          </w:rPrChange>
        </w:rPr>
      </w:pPr>
      <w:r w:rsidRPr="003C6E24">
        <w:rPr>
          <w:rFonts w:hint="eastAsia"/>
          <w:bCs/>
          <w:lang w:eastAsia="zh-TW"/>
          <w:rPrChange w:id="5056" w:author="陳鐵元" w:date="2016-02-23T11:55:00Z">
            <w:rPr>
              <w:rFonts w:hint="eastAsia"/>
              <w:bCs/>
              <w:color w:val="008000"/>
              <w:lang w:eastAsia="zh-TW"/>
            </w:rPr>
          </w:rPrChange>
        </w:rPr>
        <w:t xml:space="preserve">IF </w:t>
      </w:r>
      <w:r w:rsidRPr="003C6E24">
        <w:rPr>
          <w:rFonts w:hint="eastAsia"/>
          <w:bCs/>
          <w:lang w:eastAsia="zh-TW"/>
          <w:rPrChange w:id="5057" w:author="陳鐵元" w:date="2016-02-23T11:55:00Z">
            <w:rPr>
              <w:rFonts w:hint="eastAsia"/>
              <w:bCs/>
              <w:color w:val="008000"/>
              <w:lang w:eastAsia="zh-TW"/>
            </w:rPr>
          </w:rPrChange>
        </w:rPr>
        <w:t>索賠類別為</w:t>
      </w:r>
      <w:r w:rsidRPr="003C6E24">
        <w:rPr>
          <w:rFonts w:hint="eastAsia"/>
          <w:bCs/>
          <w:lang w:eastAsia="zh-TW"/>
          <w:rPrChange w:id="5058" w:author="陳鐵元" w:date="2016-02-23T11:55:00Z">
            <w:rPr>
              <w:rFonts w:hint="eastAsia"/>
              <w:bCs/>
              <w:color w:val="008000"/>
              <w:lang w:eastAsia="zh-TW"/>
            </w:rPr>
          </w:rPrChange>
        </w:rPr>
        <w:t xml:space="preserve"> A B C D G H I J </w:t>
      </w:r>
      <w:r w:rsidRPr="003C6E24">
        <w:rPr>
          <w:rFonts w:hint="eastAsia"/>
          <w:bCs/>
          <w:lang w:eastAsia="zh-TW"/>
          <w:rPrChange w:id="5059" w:author="陳鐵元" w:date="2016-02-23T11:55:00Z">
            <w:rPr>
              <w:rFonts w:hint="eastAsia"/>
              <w:bCs/>
              <w:color w:val="0000FF"/>
              <w:lang w:eastAsia="zh-TW"/>
            </w:rPr>
          </w:rPrChange>
        </w:rPr>
        <w:t>N</w:t>
      </w:r>
      <w:r w:rsidRPr="003C6E24">
        <w:rPr>
          <w:rFonts w:hint="eastAsia"/>
          <w:bCs/>
          <w:lang w:eastAsia="zh-TW"/>
          <w:rPrChange w:id="5060" w:author="陳鐵元" w:date="2016-02-23T11:55:00Z">
            <w:rPr>
              <w:rFonts w:hint="eastAsia"/>
              <w:bCs/>
              <w:color w:val="008000"/>
              <w:lang w:eastAsia="zh-TW"/>
            </w:rPr>
          </w:rPrChange>
        </w:rPr>
        <w:t>且有查詢到大額給付資料才可按此</w:t>
      </w:r>
      <w:r w:rsidRPr="003C6E24">
        <w:rPr>
          <w:rFonts w:hint="eastAsia"/>
          <w:bCs/>
          <w:lang w:eastAsia="zh-TW"/>
          <w:rPrChange w:id="5061" w:author="陳鐵元" w:date="2016-02-23T11:55:00Z">
            <w:rPr>
              <w:rFonts w:hint="eastAsia"/>
              <w:bCs/>
              <w:color w:val="008000"/>
              <w:lang w:eastAsia="zh-TW"/>
            </w:rPr>
          </w:rPrChange>
        </w:rPr>
        <w:t>Button</w:t>
      </w:r>
      <w:r w:rsidRPr="003C6E24">
        <w:rPr>
          <w:rFonts w:hint="eastAsia"/>
          <w:bCs/>
          <w:lang w:eastAsia="zh-TW"/>
          <w:rPrChange w:id="5062" w:author="陳鐵元" w:date="2016-02-23T11:55:00Z">
            <w:rPr>
              <w:rFonts w:hint="eastAsia"/>
              <w:bCs/>
              <w:color w:val="008000"/>
              <w:lang w:eastAsia="zh-TW"/>
            </w:rPr>
          </w:rPrChange>
        </w:rPr>
        <w:t>。</w:t>
      </w:r>
    </w:p>
    <w:p w:rsidR="007E5EC5" w:rsidRPr="00C576BF" w:rsidRDefault="0070490D" w:rsidP="007E5EC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lang w:eastAsia="zh-TW"/>
        </w:rPr>
      </w:pPr>
      <w:r w:rsidRPr="00C576BF">
        <w:rPr>
          <w:rFonts w:ascii="sөũ" w:hAnsi="sөũ"/>
          <w:lang w:eastAsia="zh-TW"/>
        </w:rPr>
        <w:t>妊娠期併發症</w:t>
      </w:r>
      <w:r w:rsidRPr="00C576BF">
        <w:rPr>
          <w:rFonts w:hint="eastAsia"/>
          <w:lang w:eastAsia="zh-TW"/>
        </w:rPr>
        <w:t>放大鏡：</w:t>
      </w:r>
    </w:p>
    <w:p w:rsidR="0070490D" w:rsidRPr="00174D56" w:rsidRDefault="0070490D" w:rsidP="00F7732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333CA8">
        <w:rPr>
          <w:rFonts w:ascii="sөũ" w:hAnsi="sөũ" w:hint="eastAsia"/>
          <w:lang w:eastAsia="zh-TW"/>
        </w:rPr>
        <w:t>連結</w:t>
      </w:r>
      <w:r w:rsidRPr="00AA13CE">
        <w:rPr>
          <w:rFonts w:ascii="sөũ" w:hAnsi="sөũ" w:hint="eastAsia"/>
          <w:lang w:eastAsia="zh-TW"/>
        </w:rPr>
        <w:t>AAC0_1300</w:t>
      </w:r>
      <w:r w:rsidRPr="001F632C">
        <w:rPr>
          <w:rFonts w:ascii="sөũ" w:hAnsi="sөũ" w:hint="eastAsia"/>
          <w:lang w:eastAsia="zh-TW"/>
        </w:rPr>
        <w:t>，傳入參數：項目</w:t>
      </w:r>
      <w:r w:rsidRPr="00174D56">
        <w:rPr>
          <w:rFonts w:ascii="sөũ" w:hAnsi="sөũ" w:hint="eastAsia"/>
          <w:lang w:eastAsia="zh-TW"/>
        </w:rPr>
        <w:t>=0</w:t>
      </w:r>
    </w:p>
    <w:p w:rsidR="006D62E0" w:rsidRPr="002C2631" w:rsidRDefault="007E5EC5" w:rsidP="007E5EC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lang w:eastAsia="zh-TW"/>
        </w:rPr>
      </w:pPr>
      <w:r w:rsidRPr="002C2631">
        <w:rPr>
          <w:rFonts w:hint="eastAsia"/>
          <w:lang w:eastAsia="zh-TW"/>
        </w:rPr>
        <w:t>臍帶血幹細胞放大鏡：</w:t>
      </w:r>
    </w:p>
    <w:p w:rsidR="0070490D" w:rsidRPr="00DD1A95" w:rsidRDefault="0070490D" w:rsidP="00F7732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A00726">
        <w:rPr>
          <w:rFonts w:ascii="sөũ" w:hAnsi="sөũ" w:hint="eastAsia"/>
          <w:lang w:eastAsia="zh-TW"/>
        </w:rPr>
        <w:t>連結</w:t>
      </w:r>
      <w:r w:rsidRPr="00597712">
        <w:rPr>
          <w:rFonts w:ascii="sөũ" w:hAnsi="sөũ" w:hint="eastAsia"/>
          <w:lang w:eastAsia="zh-TW"/>
        </w:rPr>
        <w:t>AAC0_1300</w:t>
      </w:r>
      <w:r w:rsidRPr="000D5521">
        <w:rPr>
          <w:rFonts w:ascii="sөũ" w:hAnsi="sөũ" w:hint="eastAsia"/>
          <w:lang w:eastAsia="zh-TW"/>
        </w:rPr>
        <w:t>，傳入參數：項目</w:t>
      </w:r>
      <w:r w:rsidRPr="00DD1A95">
        <w:rPr>
          <w:rFonts w:ascii="sөũ" w:hAnsi="sөũ" w:hint="eastAsia"/>
          <w:lang w:eastAsia="zh-TW"/>
        </w:rPr>
        <w:t>=1</w:t>
      </w:r>
    </w:p>
    <w:p w:rsidR="007E5EC5" w:rsidRPr="003C6E24" w:rsidRDefault="007E5EC5" w:rsidP="007E5EC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lang w:eastAsia="zh-TW"/>
          <w:rPrChange w:id="5063" w:author="陳鐵元" w:date="2016-02-23T11:55:00Z">
            <w:rPr>
              <w:rFonts w:hint="eastAsia"/>
              <w:lang w:eastAsia="zh-TW"/>
            </w:rPr>
          </w:rPrChange>
        </w:rPr>
      </w:pPr>
    </w:p>
    <w:sectPr w:rsidR="007E5EC5" w:rsidRPr="003C6E2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D52" w:rsidRDefault="00EA2D52" w:rsidP="0002006A">
      <w:r>
        <w:separator/>
      </w:r>
    </w:p>
  </w:endnote>
  <w:endnote w:type="continuationSeparator" w:id="0">
    <w:p w:rsidR="00EA2D52" w:rsidRDefault="00EA2D52" w:rsidP="00020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w Gulim">
    <w:altName w:val="Arial Unicode MS"/>
    <w:charset w:val="81"/>
    <w:family w:val="roman"/>
    <w:pitch w:val="variable"/>
    <w:sig w:usb0="00000000" w:usb1="7B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D52" w:rsidRDefault="00EA2D52" w:rsidP="0002006A">
      <w:r>
        <w:separator/>
      </w:r>
    </w:p>
  </w:footnote>
  <w:footnote w:type="continuationSeparator" w:id="0">
    <w:p w:rsidR="00EA2D52" w:rsidRDefault="00EA2D52" w:rsidP="00020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DD41E11"/>
    <w:multiLevelType w:val="hybridMultilevel"/>
    <w:tmpl w:val="135E73F4"/>
    <w:lvl w:ilvl="0" w:tplc="05223A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7C4D56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653C1886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9C631A6"/>
    <w:multiLevelType w:val="hybridMultilevel"/>
    <w:tmpl w:val="5CC8FB7A"/>
    <w:lvl w:ilvl="0" w:tplc="34DC5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223E6B"/>
    <w:multiLevelType w:val="multilevel"/>
    <w:tmpl w:val="A5FA03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3334600"/>
    <w:multiLevelType w:val="hybridMultilevel"/>
    <w:tmpl w:val="BEB823E4"/>
    <w:lvl w:ilvl="0" w:tplc="EDB83E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E915938"/>
    <w:multiLevelType w:val="hybridMultilevel"/>
    <w:tmpl w:val="25DE3722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A393F6A"/>
    <w:multiLevelType w:val="hybridMultilevel"/>
    <w:tmpl w:val="0728D3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AA43451"/>
    <w:multiLevelType w:val="hybridMultilevel"/>
    <w:tmpl w:val="84CC21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8"/>
  </w:num>
  <w:num w:numId="5">
    <w:abstractNumId w:val="16"/>
  </w:num>
  <w:num w:numId="6">
    <w:abstractNumId w:val="7"/>
  </w:num>
  <w:num w:numId="7">
    <w:abstractNumId w:val="3"/>
  </w:num>
  <w:num w:numId="8">
    <w:abstractNumId w:val="19"/>
  </w:num>
  <w:num w:numId="9">
    <w:abstractNumId w:val="0"/>
  </w:num>
  <w:num w:numId="10">
    <w:abstractNumId w:val="21"/>
  </w:num>
  <w:num w:numId="11">
    <w:abstractNumId w:val="20"/>
  </w:num>
  <w:num w:numId="12">
    <w:abstractNumId w:val="1"/>
  </w:num>
  <w:num w:numId="13">
    <w:abstractNumId w:val="17"/>
  </w:num>
  <w:num w:numId="14">
    <w:abstractNumId w:val="6"/>
  </w:num>
  <w:num w:numId="15">
    <w:abstractNumId w:val="11"/>
  </w:num>
  <w:num w:numId="16">
    <w:abstractNumId w:val="4"/>
  </w:num>
  <w:num w:numId="17">
    <w:abstractNumId w:val="15"/>
  </w:num>
  <w:num w:numId="18">
    <w:abstractNumId w:val="14"/>
  </w:num>
  <w:num w:numId="19">
    <w:abstractNumId w:val="13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3"/>
  </w:num>
  <w:num w:numId="23">
    <w:abstractNumId w:val="22"/>
  </w:num>
  <w:num w:numId="24">
    <w:abstractNumId w:val="1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0AB8"/>
    <w:rsid w:val="00003417"/>
    <w:rsid w:val="00005CC0"/>
    <w:rsid w:val="000073ED"/>
    <w:rsid w:val="00007507"/>
    <w:rsid w:val="0002006A"/>
    <w:rsid w:val="00035317"/>
    <w:rsid w:val="00041E7B"/>
    <w:rsid w:val="00047AF7"/>
    <w:rsid w:val="000648C3"/>
    <w:rsid w:val="00077DE4"/>
    <w:rsid w:val="0009786E"/>
    <w:rsid w:val="000B064B"/>
    <w:rsid w:val="000B7871"/>
    <w:rsid w:val="000D5521"/>
    <w:rsid w:val="000F3153"/>
    <w:rsid w:val="00112243"/>
    <w:rsid w:val="00115A86"/>
    <w:rsid w:val="00127466"/>
    <w:rsid w:val="001516C7"/>
    <w:rsid w:val="0015515F"/>
    <w:rsid w:val="00174D56"/>
    <w:rsid w:val="00190FD1"/>
    <w:rsid w:val="001B68B8"/>
    <w:rsid w:val="001C18C9"/>
    <w:rsid w:val="001F471D"/>
    <w:rsid w:val="001F632C"/>
    <w:rsid w:val="00222CAB"/>
    <w:rsid w:val="002A335C"/>
    <w:rsid w:val="002B2F9E"/>
    <w:rsid w:val="002C2631"/>
    <w:rsid w:val="002C5F16"/>
    <w:rsid w:val="002E01C7"/>
    <w:rsid w:val="002E7743"/>
    <w:rsid w:val="002F3BAD"/>
    <w:rsid w:val="00324ED6"/>
    <w:rsid w:val="00333CA8"/>
    <w:rsid w:val="00343E0D"/>
    <w:rsid w:val="00375E2E"/>
    <w:rsid w:val="00381BD8"/>
    <w:rsid w:val="00382A21"/>
    <w:rsid w:val="003831D2"/>
    <w:rsid w:val="003871E2"/>
    <w:rsid w:val="003B5365"/>
    <w:rsid w:val="003C0DA8"/>
    <w:rsid w:val="003C5E6B"/>
    <w:rsid w:val="003C6E24"/>
    <w:rsid w:val="003F6868"/>
    <w:rsid w:val="0040733B"/>
    <w:rsid w:val="004109A3"/>
    <w:rsid w:val="00417AFD"/>
    <w:rsid w:val="004221A2"/>
    <w:rsid w:val="00447845"/>
    <w:rsid w:val="00451348"/>
    <w:rsid w:val="004704DD"/>
    <w:rsid w:val="004B706B"/>
    <w:rsid w:val="004C06A3"/>
    <w:rsid w:val="004C0BCD"/>
    <w:rsid w:val="004C601A"/>
    <w:rsid w:val="004D02CA"/>
    <w:rsid w:val="004D2E59"/>
    <w:rsid w:val="004E4A52"/>
    <w:rsid w:val="00500124"/>
    <w:rsid w:val="00580B60"/>
    <w:rsid w:val="00583D0C"/>
    <w:rsid w:val="00597712"/>
    <w:rsid w:val="005A3A57"/>
    <w:rsid w:val="005A7858"/>
    <w:rsid w:val="005C0FAB"/>
    <w:rsid w:val="005C4922"/>
    <w:rsid w:val="005E496B"/>
    <w:rsid w:val="005E72B7"/>
    <w:rsid w:val="0060722E"/>
    <w:rsid w:val="0061268E"/>
    <w:rsid w:val="0062687E"/>
    <w:rsid w:val="00653F85"/>
    <w:rsid w:val="006563A8"/>
    <w:rsid w:val="00662611"/>
    <w:rsid w:val="00693E6B"/>
    <w:rsid w:val="00694F72"/>
    <w:rsid w:val="00695AE5"/>
    <w:rsid w:val="006A42D3"/>
    <w:rsid w:val="006A6809"/>
    <w:rsid w:val="006B0AEB"/>
    <w:rsid w:val="006B41A4"/>
    <w:rsid w:val="006D62E0"/>
    <w:rsid w:val="006E774A"/>
    <w:rsid w:val="006F7D9A"/>
    <w:rsid w:val="0070490D"/>
    <w:rsid w:val="00743D79"/>
    <w:rsid w:val="007C7966"/>
    <w:rsid w:val="007D7029"/>
    <w:rsid w:val="007E5EC5"/>
    <w:rsid w:val="00802E27"/>
    <w:rsid w:val="00813D0D"/>
    <w:rsid w:val="008237F4"/>
    <w:rsid w:val="008267A4"/>
    <w:rsid w:val="00832DB3"/>
    <w:rsid w:val="008729F3"/>
    <w:rsid w:val="00875910"/>
    <w:rsid w:val="008A5D5C"/>
    <w:rsid w:val="008D263C"/>
    <w:rsid w:val="008E60ED"/>
    <w:rsid w:val="009317D8"/>
    <w:rsid w:val="00936EC8"/>
    <w:rsid w:val="00962493"/>
    <w:rsid w:val="00966C5A"/>
    <w:rsid w:val="00977662"/>
    <w:rsid w:val="009834ED"/>
    <w:rsid w:val="009A6971"/>
    <w:rsid w:val="009B468A"/>
    <w:rsid w:val="009B7CC4"/>
    <w:rsid w:val="009D051B"/>
    <w:rsid w:val="009D68F6"/>
    <w:rsid w:val="009D75B4"/>
    <w:rsid w:val="009F47E6"/>
    <w:rsid w:val="009F4E5D"/>
    <w:rsid w:val="00A00726"/>
    <w:rsid w:val="00A013F0"/>
    <w:rsid w:val="00A01ACE"/>
    <w:rsid w:val="00A05D0B"/>
    <w:rsid w:val="00A129C9"/>
    <w:rsid w:val="00A75E16"/>
    <w:rsid w:val="00A84A3B"/>
    <w:rsid w:val="00A865D9"/>
    <w:rsid w:val="00AA13CE"/>
    <w:rsid w:val="00AB6C6E"/>
    <w:rsid w:val="00AB73C1"/>
    <w:rsid w:val="00AC22DD"/>
    <w:rsid w:val="00AD2943"/>
    <w:rsid w:val="00AF4C2E"/>
    <w:rsid w:val="00B10212"/>
    <w:rsid w:val="00B12A89"/>
    <w:rsid w:val="00B23946"/>
    <w:rsid w:val="00B23FEA"/>
    <w:rsid w:val="00B32976"/>
    <w:rsid w:val="00B37614"/>
    <w:rsid w:val="00B53A54"/>
    <w:rsid w:val="00B82585"/>
    <w:rsid w:val="00BB7590"/>
    <w:rsid w:val="00C01E05"/>
    <w:rsid w:val="00C234EA"/>
    <w:rsid w:val="00C249DC"/>
    <w:rsid w:val="00C25B8D"/>
    <w:rsid w:val="00C26BD9"/>
    <w:rsid w:val="00C35223"/>
    <w:rsid w:val="00C434A4"/>
    <w:rsid w:val="00C44F35"/>
    <w:rsid w:val="00C576BF"/>
    <w:rsid w:val="00C721E2"/>
    <w:rsid w:val="00C91B1F"/>
    <w:rsid w:val="00CA0E60"/>
    <w:rsid w:val="00CA32DD"/>
    <w:rsid w:val="00CA7ED0"/>
    <w:rsid w:val="00CF4155"/>
    <w:rsid w:val="00CF63C1"/>
    <w:rsid w:val="00D24AEB"/>
    <w:rsid w:val="00D47D64"/>
    <w:rsid w:val="00D84F3C"/>
    <w:rsid w:val="00D85B63"/>
    <w:rsid w:val="00D94C6E"/>
    <w:rsid w:val="00DD1A95"/>
    <w:rsid w:val="00E00024"/>
    <w:rsid w:val="00E253C4"/>
    <w:rsid w:val="00E30AB8"/>
    <w:rsid w:val="00E614EB"/>
    <w:rsid w:val="00E76302"/>
    <w:rsid w:val="00E81D1E"/>
    <w:rsid w:val="00E8656F"/>
    <w:rsid w:val="00EA2D52"/>
    <w:rsid w:val="00EA3854"/>
    <w:rsid w:val="00EB6320"/>
    <w:rsid w:val="00EC705D"/>
    <w:rsid w:val="00ED782E"/>
    <w:rsid w:val="00EE2716"/>
    <w:rsid w:val="00EF0AD7"/>
    <w:rsid w:val="00F16486"/>
    <w:rsid w:val="00F17751"/>
    <w:rsid w:val="00F25532"/>
    <w:rsid w:val="00F361D2"/>
    <w:rsid w:val="00F45000"/>
    <w:rsid w:val="00F63B5B"/>
    <w:rsid w:val="00F76735"/>
    <w:rsid w:val="00F77327"/>
    <w:rsid w:val="00FC6FB8"/>
    <w:rsid w:val="00FD723D"/>
    <w:rsid w:val="00FE5A97"/>
    <w:rsid w:val="00FF0C39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BC36419-CB1F-4E0D-8D35-8930D216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AB8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Indent"/>
    <w:aliases w:val="表正文,正文非缩进"/>
    <w:basedOn w:val="a"/>
    <w:pPr>
      <w:widowControl w:val="0"/>
      <w:ind w:left="425"/>
      <w:jc w:val="both"/>
    </w:pPr>
    <w:rPr>
      <w:kern w:val="2"/>
      <w:sz w:val="21"/>
      <w:szCs w:val="20"/>
    </w:rPr>
  </w:style>
  <w:style w:type="paragraph" w:styleId="ad">
    <w:name w:val="header"/>
    <w:basedOn w:val="a"/>
    <w:link w:val="ae"/>
    <w:rsid w:val="000200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02006A"/>
  </w:style>
  <w:style w:type="paragraph" w:styleId="af">
    <w:name w:val="footer"/>
    <w:basedOn w:val="a"/>
    <w:link w:val="af0"/>
    <w:rsid w:val="000200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02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A481F-5570-47F1-A631-84B07ECAE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2776</Words>
  <Characters>15827</Characters>
  <Application>Microsoft Office Word</Application>
  <DocSecurity>0</DocSecurity>
  <Lines>131</Lines>
  <Paragraphs>37</Paragraphs>
  <ScaleCrop>false</ScaleCrop>
  <Company/>
  <LinksUpToDate>false</LinksUpToDate>
  <CharactersWithSpaces>18566</CharactersWithSpaces>
  <SharedDoc>false</SharedDoc>
  <HLinks>
    <vt:vector size="6" baseType="variant">
      <vt:variant>
        <vt:i4>1245202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