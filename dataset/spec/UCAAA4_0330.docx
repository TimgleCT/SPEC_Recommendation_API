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F7" w:rsidRPr="00264C1C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911"/>
        <w:gridCol w:w="4561"/>
        <w:gridCol w:w="1521"/>
        <w:gridCol w:w="2619"/>
      </w:tblGrid>
      <w:tr w:rsidR="00413168" w:rsidRPr="00264C1C" w:rsidTr="00264C1C">
        <w:trPr>
          <w:trHeight w:val="298"/>
        </w:trPr>
        <w:tc>
          <w:tcPr>
            <w:tcW w:w="1268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修改日期</w:t>
            </w:r>
          </w:p>
        </w:tc>
        <w:tc>
          <w:tcPr>
            <w:tcW w:w="911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版本</w:t>
            </w:r>
          </w:p>
        </w:tc>
        <w:tc>
          <w:tcPr>
            <w:tcW w:w="4561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修改原因</w:t>
            </w:r>
          </w:p>
        </w:tc>
        <w:tc>
          <w:tcPr>
            <w:tcW w:w="1521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修改人姓名</w:t>
            </w:r>
          </w:p>
        </w:tc>
        <w:tc>
          <w:tcPr>
            <w:tcW w:w="2619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立案單號</w:t>
            </w:r>
          </w:p>
        </w:tc>
      </w:tr>
      <w:tr w:rsidR="00413168" w:rsidRPr="00264C1C" w:rsidTr="0090029D">
        <w:tc>
          <w:tcPr>
            <w:tcW w:w="1268" w:type="dxa"/>
          </w:tcPr>
          <w:p w:rsidR="00413168" w:rsidRPr="00264C1C" w:rsidRDefault="00413168" w:rsidP="009D21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201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8</w:t>
            </w: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/0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6</w:t>
            </w: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/</w:t>
            </w:r>
            <w:r w:rsidR="0090029D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</w:t>
            </w:r>
          </w:p>
        </w:tc>
        <w:tc>
          <w:tcPr>
            <w:tcW w:w="911" w:type="dxa"/>
          </w:tcPr>
          <w:p w:rsidR="00413168" w:rsidRPr="00264C1C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1</w:t>
            </w:r>
          </w:p>
        </w:tc>
        <w:tc>
          <w:tcPr>
            <w:tcW w:w="4561" w:type="dxa"/>
          </w:tcPr>
          <w:p w:rsidR="00DC1A1D" w:rsidRPr="00264C1C" w:rsidRDefault="0090029D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90029D"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行動補全建置</w:t>
            </w:r>
          </w:p>
        </w:tc>
        <w:tc>
          <w:tcPr>
            <w:tcW w:w="1521" w:type="dxa"/>
          </w:tcPr>
          <w:p w:rsidR="00413168" w:rsidRPr="00264C1C" w:rsidRDefault="0090029D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李明諭</w:t>
            </w:r>
          </w:p>
        </w:tc>
        <w:tc>
          <w:tcPr>
            <w:tcW w:w="2619" w:type="dxa"/>
          </w:tcPr>
          <w:p w:rsidR="00413168" w:rsidRPr="00264C1C" w:rsidRDefault="0090029D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90029D"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180423001589</w:t>
            </w:r>
          </w:p>
        </w:tc>
      </w:tr>
      <w:tr w:rsidR="003658A5" w:rsidRPr="00264C1C" w:rsidTr="0090029D">
        <w:tc>
          <w:tcPr>
            <w:tcW w:w="1268" w:type="dxa"/>
          </w:tcPr>
          <w:p w:rsidR="003658A5" w:rsidRPr="00264C1C" w:rsidRDefault="003658A5" w:rsidP="009D21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2018/11/28</w:t>
            </w:r>
          </w:p>
        </w:tc>
        <w:tc>
          <w:tcPr>
            <w:tcW w:w="911" w:type="dxa"/>
          </w:tcPr>
          <w:p w:rsidR="003658A5" w:rsidRPr="00264C1C" w:rsidRDefault="003658A5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</w:t>
            </w:r>
          </w:p>
        </w:tc>
        <w:tc>
          <w:tcPr>
            <w:tcW w:w="4561" w:type="dxa"/>
          </w:tcPr>
          <w:p w:rsidR="003658A5" w:rsidRPr="0090029D" w:rsidRDefault="003658A5" w:rsidP="00F35288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</w:pPr>
            <w:r w:rsidRPr="003658A5"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logSecurity清查</w:t>
            </w:r>
          </w:p>
        </w:tc>
        <w:tc>
          <w:tcPr>
            <w:tcW w:w="1521" w:type="dxa"/>
          </w:tcPr>
          <w:p w:rsidR="003658A5" w:rsidRDefault="003658A5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陳德仁</w:t>
            </w:r>
          </w:p>
        </w:tc>
        <w:tc>
          <w:tcPr>
            <w:tcW w:w="2619" w:type="dxa"/>
          </w:tcPr>
          <w:p w:rsidR="003658A5" w:rsidRPr="0090029D" w:rsidRDefault="003658A5" w:rsidP="00F35288">
            <w:pPr>
              <w:spacing w:line="240" w:lineRule="atLeast"/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</w:pPr>
            <w:r w:rsidRPr="003658A5">
              <w:rPr>
                <w:rFonts w:ascii="細明體" w:eastAsia="細明體" w:hAnsi="細明體" w:cs="Courier New"/>
                <w:b/>
                <w:bCs/>
                <w:color w:val="0D0D0D"/>
                <w:sz w:val="20"/>
                <w:szCs w:val="20"/>
              </w:rPr>
              <w:t>180511000919</w:t>
            </w:r>
          </w:p>
        </w:tc>
      </w:tr>
    </w:tbl>
    <w:p w:rsidR="00A711A3" w:rsidRPr="00264C1C" w:rsidRDefault="00A711A3" w:rsidP="000535F7">
      <w:pPr>
        <w:rPr>
          <w:rFonts w:ascii="細明體" w:eastAsia="細明體" w:hAnsi="細明體"/>
          <w:color w:val="0D0D0D"/>
          <w:sz w:val="20"/>
          <w:szCs w:val="20"/>
        </w:rPr>
      </w:pPr>
    </w:p>
    <w:p w:rsidR="000535F7" w:rsidRPr="00264C1C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color w:val="0D0D0D"/>
          <w:kern w:val="2"/>
          <w:lang w:eastAsia="zh-TW"/>
        </w:rPr>
      </w:pPr>
    </w:p>
    <w:p w:rsidR="000535F7" w:rsidRPr="00264C1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>程式功能概述：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" w:author="李明諭" w:date="2018-06-21T15:17:00Z">
          <w:tblPr>
            <w:tblW w:w="1071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438"/>
        <w:gridCol w:w="1114"/>
        <w:gridCol w:w="79"/>
        <w:gridCol w:w="2951"/>
        <w:gridCol w:w="1222"/>
        <w:gridCol w:w="3969"/>
        <w:tblGridChange w:id="2">
          <w:tblGrid>
            <w:gridCol w:w="113"/>
            <w:gridCol w:w="1325"/>
            <w:gridCol w:w="113"/>
            <w:gridCol w:w="1001"/>
            <w:gridCol w:w="79"/>
            <w:gridCol w:w="2951"/>
            <w:gridCol w:w="1222"/>
            <w:gridCol w:w="3232"/>
            <w:gridCol w:w="674"/>
          </w:tblGrid>
        </w:tblGridChange>
      </w:tblGrid>
      <w:tr w:rsidR="00803B0C" w:rsidRPr="00264C1C" w:rsidTr="00FD3653">
        <w:tc>
          <w:tcPr>
            <w:tcW w:w="1438" w:type="dxa"/>
            <w:tcPrChange w:id="3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程式功能</w:t>
            </w:r>
          </w:p>
        </w:tc>
        <w:tc>
          <w:tcPr>
            <w:tcW w:w="9335" w:type="dxa"/>
            <w:gridSpan w:val="5"/>
            <w:tcPrChange w:id="4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</w:t>
            </w:r>
            <w:r w:rsid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行動補全</w:t>
            </w: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查詢作業</w:t>
            </w:r>
          </w:p>
        </w:tc>
      </w:tr>
      <w:tr w:rsidR="00803B0C" w:rsidRPr="00264C1C" w:rsidTr="00FD3653">
        <w:tc>
          <w:tcPr>
            <w:tcW w:w="1438" w:type="dxa"/>
            <w:tcPrChange w:id="5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程式名稱</w:t>
            </w:r>
          </w:p>
        </w:tc>
        <w:tc>
          <w:tcPr>
            <w:tcW w:w="9335" w:type="dxa"/>
            <w:gridSpan w:val="5"/>
            <w:tcPrChange w:id="6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AAA</w:t>
            </w:r>
            <w:r w:rsid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4</w:t>
            </w: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_0</w:t>
            </w:r>
            <w:r w:rsid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33</w:t>
            </w: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0</w:t>
            </w:r>
          </w:p>
        </w:tc>
      </w:tr>
      <w:tr w:rsidR="00803B0C" w:rsidRPr="00264C1C" w:rsidTr="00FD3653">
        <w:tc>
          <w:tcPr>
            <w:tcW w:w="1438" w:type="dxa"/>
            <w:tcPrChange w:id="7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作業方式</w:t>
            </w:r>
          </w:p>
        </w:tc>
        <w:tc>
          <w:tcPr>
            <w:tcW w:w="9335" w:type="dxa"/>
            <w:gridSpan w:val="5"/>
            <w:tcPrChange w:id="8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ONLINE</w:t>
            </w:r>
          </w:p>
        </w:tc>
      </w:tr>
      <w:tr w:rsidR="00803B0C" w:rsidRPr="00264C1C" w:rsidTr="00FD3653">
        <w:tc>
          <w:tcPr>
            <w:tcW w:w="1438" w:type="dxa"/>
            <w:tcPrChange w:id="9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概要說明</w:t>
            </w:r>
          </w:p>
        </w:tc>
        <w:tc>
          <w:tcPr>
            <w:tcW w:w="9335" w:type="dxa"/>
            <w:gridSpan w:val="5"/>
            <w:tcPrChange w:id="10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提供理賠</w:t>
            </w:r>
            <w:r w:rsidR="0090029D" w:rsidRP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行動補全</w:t>
            </w: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查詢作業，並可連結至</w:t>
            </w:r>
            <w:r w:rsidR="0090029D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補全銷件</w:t>
            </w: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</w:tr>
      <w:tr w:rsidR="00803B0C" w:rsidRPr="00264C1C" w:rsidTr="00FD3653">
        <w:tc>
          <w:tcPr>
            <w:tcW w:w="1438" w:type="dxa"/>
            <w:tcPrChange w:id="11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需求單位</w:t>
            </w:r>
          </w:p>
        </w:tc>
        <w:tc>
          <w:tcPr>
            <w:tcW w:w="9335" w:type="dxa"/>
            <w:gridSpan w:val="5"/>
            <w:tcPrChange w:id="12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</w:t>
            </w:r>
          </w:p>
        </w:tc>
      </w:tr>
      <w:tr w:rsidR="00803B0C" w:rsidRPr="00264C1C" w:rsidTr="00FD3653">
        <w:tc>
          <w:tcPr>
            <w:tcW w:w="1438" w:type="dxa"/>
            <w:tcPrChange w:id="13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作業單位</w:t>
            </w:r>
          </w:p>
        </w:tc>
        <w:tc>
          <w:tcPr>
            <w:tcW w:w="9335" w:type="dxa"/>
            <w:gridSpan w:val="5"/>
            <w:tcPrChange w:id="14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理賠企劃科，各行政中心服務科</w:t>
            </w:r>
          </w:p>
        </w:tc>
      </w:tr>
      <w:tr w:rsidR="00803B0C" w:rsidRPr="00264C1C" w:rsidTr="00FD3653">
        <w:tc>
          <w:tcPr>
            <w:tcW w:w="1438" w:type="dxa"/>
            <w:tcPrChange w:id="15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作業平台</w:t>
            </w:r>
          </w:p>
        </w:tc>
        <w:tc>
          <w:tcPr>
            <w:tcW w:w="9335" w:type="dxa"/>
            <w:gridSpan w:val="5"/>
            <w:tcPrChange w:id="16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■一般  □平板電腦  □手機</w:t>
            </w:r>
          </w:p>
        </w:tc>
      </w:tr>
      <w:tr w:rsidR="00803B0C" w:rsidRPr="00264C1C" w:rsidTr="00FD3653">
        <w:tc>
          <w:tcPr>
            <w:tcW w:w="1438" w:type="dxa"/>
            <w:tcPrChange w:id="17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使用對象</w:t>
            </w:r>
          </w:p>
        </w:tc>
        <w:tc>
          <w:tcPr>
            <w:tcW w:w="9335" w:type="dxa"/>
            <w:gridSpan w:val="5"/>
            <w:tcPrChange w:id="18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■員工(UCBean)  □客戶(CustomerBean)</w:t>
            </w:r>
          </w:p>
        </w:tc>
      </w:tr>
      <w:tr w:rsidR="00803B0C" w:rsidRPr="00264C1C" w:rsidTr="00FD3653">
        <w:tc>
          <w:tcPr>
            <w:tcW w:w="1438" w:type="dxa"/>
            <w:vMerge w:val="restart"/>
            <w:vAlign w:val="center"/>
            <w:tcPrChange w:id="19" w:author="李明諭" w:date="2018-06-21T15:17:00Z">
              <w:tcPr>
                <w:tcW w:w="1438" w:type="dxa"/>
                <w:gridSpan w:val="2"/>
                <w:vMerge w:val="restart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tcPrChange w:id="20" w:author="李明諭" w:date="2018-06-21T15:17:00Z">
              <w:tcPr>
                <w:tcW w:w="1114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gridSpan w:val="2"/>
            <w:vAlign w:val="center"/>
            <w:tcPrChange w:id="21" w:author="李明諭" w:date="2018-06-21T15:17:00Z">
              <w:tcPr>
                <w:tcW w:w="3030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264C1C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  <w:tcPrChange w:id="22" w:author="李明諭" w:date="2018-06-21T15:17:00Z">
              <w:tcPr>
                <w:tcW w:w="1222" w:type="dxa"/>
                <w:vMerge w:val="restart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7F2557" w:rsidRPr="00264C1C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7F2557" w:rsidRPr="00264C1C" w:rsidRDefault="007F2557" w:rsidP="007F2557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969" w:type="dxa"/>
            <w:vAlign w:val="center"/>
            <w:tcPrChange w:id="23" w:author="李明諭" w:date="2018-06-21T15:17:00Z">
              <w:tcPr>
                <w:tcW w:w="3906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803B0C" w:rsidRPr="00264C1C" w:rsidTr="00FD3653">
        <w:tc>
          <w:tcPr>
            <w:tcW w:w="1438" w:type="dxa"/>
            <w:vMerge/>
            <w:tcPrChange w:id="24" w:author="李明諭" w:date="2018-06-21T15:17:00Z">
              <w:tcPr>
                <w:tcW w:w="1438" w:type="dxa"/>
                <w:gridSpan w:val="2"/>
                <w:vMerge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tcPrChange w:id="25" w:author="李明諭" w:date="2018-06-21T15:17:00Z">
              <w:tcPr>
                <w:tcW w:w="1114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gridSpan w:val="2"/>
            <w:vAlign w:val="center"/>
            <w:tcPrChange w:id="26" w:author="李明諭" w:date="2018-06-21T15:17:00Z">
              <w:tcPr>
                <w:tcW w:w="3030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264C1C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  <w:tcPrChange w:id="27" w:author="李明諭" w:date="2018-06-21T15:17:00Z">
              <w:tcPr>
                <w:tcW w:w="1222" w:type="dxa"/>
                <w:vMerge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  <w:tcPrChange w:id="28" w:author="李明諭" w:date="2018-06-21T15:17:00Z">
              <w:tcPr>
                <w:tcW w:w="3906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264C1C" w:rsidTr="00FD3653">
        <w:tc>
          <w:tcPr>
            <w:tcW w:w="1438" w:type="dxa"/>
            <w:vMerge/>
            <w:tcPrChange w:id="29" w:author="李明諭" w:date="2018-06-21T15:17:00Z">
              <w:tcPr>
                <w:tcW w:w="1438" w:type="dxa"/>
                <w:gridSpan w:val="2"/>
                <w:vMerge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tcPrChange w:id="30" w:author="李明諭" w:date="2018-06-21T15:17:00Z">
              <w:tcPr>
                <w:tcW w:w="1114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gridSpan w:val="2"/>
            <w:vAlign w:val="center"/>
            <w:tcPrChange w:id="31" w:author="李明諭" w:date="2018-06-21T15:17:00Z">
              <w:tcPr>
                <w:tcW w:w="3030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264C1C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  <w:tcPrChange w:id="32" w:author="李明諭" w:date="2018-06-21T15:17:00Z">
              <w:tcPr>
                <w:tcW w:w="1222" w:type="dxa"/>
                <w:vMerge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  <w:tcPrChange w:id="33" w:author="李明諭" w:date="2018-06-21T15:17:00Z">
              <w:tcPr>
                <w:tcW w:w="3906" w:type="dxa"/>
                <w:gridSpan w:val="2"/>
                <w:vAlign w:val="center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264C1C" w:rsidTr="00FD3653">
        <w:tc>
          <w:tcPr>
            <w:tcW w:w="1438" w:type="dxa"/>
            <w:tcPrChange w:id="34" w:author="李明諭" w:date="2018-06-21T15:17:00Z">
              <w:tcPr>
                <w:tcW w:w="1438" w:type="dxa"/>
                <w:gridSpan w:val="2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9335" w:type="dxa"/>
            <w:gridSpan w:val="5"/>
            <w:tcPrChange w:id="35" w:author="李明諭" w:date="2018-06-21T15:17:00Z">
              <w:tcPr>
                <w:tcW w:w="9272" w:type="dxa"/>
                <w:gridSpan w:val="7"/>
              </w:tcPr>
            </w:tcPrChange>
          </w:tcPr>
          <w:p w:rsidR="007F2557" w:rsidRPr="00264C1C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FD3653" w:rsidTr="00FD3653">
        <w:trPr>
          <w:ins w:id="36" w:author="李明諭" w:date="2018-06-21T15:17:00Z"/>
          <w:trPrChange w:id="37" w:author="李明諭" w:date="2018-06-21T15:17:00Z">
            <w:trPr>
              <w:gridBefore w:val="1"/>
              <w:gridAfter w:val="0"/>
              <w:wBefore w:w="113" w:type="dxa"/>
              <w:wAfter w:w="674" w:type="dxa"/>
            </w:trPr>
          </w:trPrChange>
        </w:trPr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8" w:author="李明諭" w:date="2018-06-21T15:17:00Z">
              <w:tcPr>
                <w:tcW w:w="1438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FD3653" w:rsidRDefault="00FD3653">
            <w:pPr>
              <w:rPr>
                <w:ins w:id="39" w:author="李明諭" w:date="2018-06-21T15:17:00Z"/>
                <w:rFonts w:ascii="細明體" w:eastAsia="細明體" w:hAnsi="細明體"/>
                <w:b/>
                <w:sz w:val="20"/>
                <w:szCs w:val="20"/>
              </w:rPr>
            </w:pPr>
            <w:ins w:id="40" w:author="李明諭" w:date="2018-06-21T15:17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寄信處理</w:t>
              </w:r>
            </w:ins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" w:author="李明諭" w:date="2018-06-21T15:17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FD3653" w:rsidRDefault="00FD3653">
            <w:pPr>
              <w:rPr>
                <w:ins w:id="42" w:author="李明諭" w:date="2018-06-21T15:17:00Z"/>
                <w:rFonts w:ascii="細明體" w:eastAsia="細明體" w:hAnsi="細明體" w:hint="eastAsia"/>
                <w:sz w:val="20"/>
                <w:szCs w:val="20"/>
              </w:rPr>
            </w:pPr>
            <w:ins w:id="43" w:author="李明諭" w:date="2018-06-21T15:1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" w:author="李明諭" w:date="2018-06-21T15:17:00Z">
              <w:tcPr>
                <w:tcW w:w="740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FD3653" w:rsidRDefault="00FD3653">
            <w:pPr>
              <w:rPr>
                <w:ins w:id="45" w:author="李明諭" w:date="2018-06-21T15:17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46" w:author="李明諭" w:date="2018-06-21T15:1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FD3653" w:rsidTr="00FD3653">
        <w:trPr>
          <w:ins w:id="47" w:author="李明諭" w:date="2018-06-21T15:17:00Z"/>
          <w:trPrChange w:id="48" w:author="李明諭" w:date="2018-06-21T15:17:00Z">
            <w:trPr>
              <w:gridBefore w:val="1"/>
              <w:gridAfter w:val="0"/>
              <w:wBefore w:w="113" w:type="dxa"/>
              <w:wAfter w:w="674" w:type="dxa"/>
            </w:trPr>
          </w:trPrChange>
        </w:trPr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9" w:author="李明諭" w:date="2018-06-21T15:17:00Z"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FD3653" w:rsidRDefault="00FD3653">
            <w:pPr>
              <w:rPr>
                <w:ins w:id="50" w:author="李明諭" w:date="2018-06-21T15:17:00Z"/>
                <w:rFonts w:ascii="細明體" w:eastAsia="細明體" w:hAnsi="細明體"/>
                <w:b/>
                <w:kern w:val="2"/>
                <w:sz w:val="20"/>
                <w:szCs w:val="20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" w:author="李明諭" w:date="2018-06-21T15:17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FD3653" w:rsidRDefault="00FD3653">
            <w:pPr>
              <w:rPr>
                <w:ins w:id="52" w:author="李明諭" w:date="2018-06-21T15:17:00Z"/>
                <w:rFonts w:ascii="細明體" w:eastAsia="細明體" w:hAnsi="細明體" w:hint="eastAsia"/>
                <w:sz w:val="20"/>
                <w:szCs w:val="20"/>
              </w:rPr>
            </w:pPr>
            <w:ins w:id="53" w:author="李明諭" w:date="2018-06-21T15:1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" w:author="李明諭" w:date="2018-06-21T15:17:00Z">
              <w:tcPr>
                <w:tcW w:w="740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FD3653" w:rsidRDefault="00FD3653">
            <w:pPr>
              <w:rPr>
                <w:ins w:id="55" w:author="李明諭" w:date="2018-06-21T15:17:00Z"/>
                <w:rFonts w:ascii="細明體" w:eastAsia="細明體" w:hAnsi="細明體" w:hint="eastAsia"/>
                <w:sz w:val="20"/>
                <w:szCs w:val="20"/>
              </w:rPr>
            </w:pPr>
            <w:ins w:id="56" w:author="李明諭" w:date="2018-06-21T15:1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7F2557" w:rsidRPr="00264C1C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264C1C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264C1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>使用模組</w:t>
      </w:r>
      <w:r w:rsidRPr="00264C1C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 xml:space="preserve"> 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264C1C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264C1C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264C1C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264C1C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264C1C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METHOD</w:t>
            </w:r>
          </w:p>
        </w:tc>
      </w:tr>
      <w:tr w:rsidR="0044588B" w:rsidRPr="00264C1C" w:rsidTr="00264C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  <w:tr w:rsidR="0044588B" w:rsidRPr="00264C1C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264C1C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</w:tbl>
    <w:p w:rsidR="000535F7" w:rsidRPr="00264C1C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264C1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 xml:space="preserve">使用檔案 </w:t>
      </w:r>
      <w:r w:rsidRPr="00264C1C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 xml:space="preserve"> 列出所有會用到的檔案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803B0C" w:rsidRPr="00264C1C" w:rsidTr="00803B0C">
        <w:tc>
          <w:tcPr>
            <w:tcW w:w="851" w:type="dxa"/>
          </w:tcPr>
          <w:p w:rsidR="007F2557" w:rsidRPr="00264C1C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7F2557" w:rsidRPr="00264C1C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7F2557" w:rsidRPr="00264C1C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7F2557" w:rsidRPr="00264C1C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hAnsi="細明體" w:hint="eastAsia"/>
                <w:b/>
                <w:color w:val="0D0D0D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7F2557" w:rsidRPr="00264C1C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hAnsi="細明體" w:hint="eastAsia"/>
                <w:b/>
                <w:color w:val="0D0D0D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7F2557" w:rsidRPr="00264C1C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hAnsi="細明體" w:hint="eastAsia"/>
                <w:b/>
                <w:color w:val="0D0D0D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7F2557" w:rsidRPr="00264C1C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264C1C">
              <w:rPr>
                <w:rFonts w:hAnsi="細明體" w:hint="eastAsia"/>
                <w:b/>
                <w:color w:val="0D0D0D"/>
                <w:sz w:val="20"/>
                <w:szCs w:val="20"/>
              </w:rPr>
              <w:t>刪除</w:t>
            </w:r>
          </w:p>
        </w:tc>
      </w:tr>
      <w:tr w:rsidR="00803B0C" w:rsidRPr="00264C1C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264C1C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264C1C" w:rsidRDefault="007F2557" w:rsidP="00264C1C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264C1C">
              <w:rPr>
                <w:rFonts w:ascii="細明體" w:eastAsia="細明體" w:hAnsi="細明體" w:hint="eastAsia"/>
                <w:color w:val="0D0D0D"/>
                <w:lang w:eastAsia="zh-TW"/>
              </w:rPr>
              <w:t>理賠</w:t>
            </w:r>
            <w:r w:rsidR="00096B38">
              <w:rPr>
                <w:rFonts w:ascii="細明體" w:eastAsia="細明體" w:hAnsi="細明體" w:hint="eastAsia"/>
                <w:color w:val="0D0D0D"/>
                <w:lang w:eastAsia="zh-TW"/>
              </w:rPr>
              <w:t>補全明細</w:t>
            </w:r>
            <w:r w:rsidRPr="00264C1C">
              <w:rPr>
                <w:rFonts w:ascii="細明體" w:eastAsia="細明體" w:hAnsi="細明體" w:hint="eastAsia"/>
                <w:color w:val="0D0D0D"/>
                <w:lang w:eastAsia="zh-TW"/>
              </w:rPr>
              <w:t>檔</w:t>
            </w:r>
          </w:p>
        </w:tc>
        <w:tc>
          <w:tcPr>
            <w:tcW w:w="2551" w:type="dxa"/>
          </w:tcPr>
          <w:p w:rsidR="007F2557" w:rsidRPr="00264C1C" w:rsidRDefault="00096B38" w:rsidP="00264C1C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DTAA</w:t>
            </w:r>
            <w:r>
              <w:rPr>
                <w:rFonts w:ascii="細明體" w:eastAsia="細明體" w:hAnsi="細明體"/>
                <w:color w:val="0D0D0D"/>
                <w:sz w:val="20"/>
                <w:szCs w:val="20"/>
              </w:rPr>
              <w:t>J010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  <w:tr w:rsidR="00803B0C" w:rsidRPr="00264C1C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264C1C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264C1C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</w:p>
        </w:tc>
        <w:tc>
          <w:tcPr>
            <w:tcW w:w="2551" w:type="dxa"/>
          </w:tcPr>
          <w:p w:rsidR="007F2557" w:rsidRPr="00264C1C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264C1C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264C1C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</w:tbl>
    <w:p w:rsidR="007F2557" w:rsidRPr="00264C1C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264C1C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264C1C" w:rsidRDefault="00A0208E" w:rsidP="00A0208E">
      <w:pPr>
        <w:numPr>
          <w:ilvl w:val="0"/>
          <w:numId w:val="37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A0208E" w:rsidRPr="00264C1C" w:rsidTr="00F35288">
        <w:tc>
          <w:tcPr>
            <w:tcW w:w="9180" w:type="dxa"/>
            <w:gridSpan w:val="4"/>
          </w:tcPr>
          <w:p w:rsidR="00A0208E" w:rsidRPr="00264C1C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輸入參數</w:t>
            </w:r>
          </w:p>
        </w:tc>
      </w:tr>
      <w:tr w:rsidR="00A0208E" w:rsidRPr="00264C1C" w:rsidTr="00F35288">
        <w:tc>
          <w:tcPr>
            <w:tcW w:w="720" w:type="dxa"/>
          </w:tcPr>
          <w:p w:rsidR="00A0208E" w:rsidRPr="00264C1C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A0208E" w:rsidRPr="00264C1C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0208E" w:rsidRPr="00264C1C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A0208E" w:rsidRPr="00264C1C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264C1C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說明(檢查規則)</w:t>
            </w:r>
          </w:p>
        </w:tc>
      </w:tr>
      <w:tr w:rsidR="00A0208E" w:rsidRPr="00264C1C" w:rsidTr="002144F0">
        <w:tc>
          <w:tcPr>
            <w:tcW w:w="720" w:type="dxa"/>
            <w:vAlign w:val="center"/>
          </w:tcPr>
          <w:p w:rsidR="00A0208E" w:rsidRPr="00264C1C" w:rsidRDefault="00A0208E" w:rsidP="002144F0">
            <w:pPr>
              <w:widowControl w:val="0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0208E" w:rsidRPr="00264C1C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0208E" w:rsidRPr="00264C1C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4A733F" w:rsidRPr="00264C1C" w:rsidRDefault="004A733F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</w:p>
        </w:tc>
      </w:tr>
    </w:tbl>
    <w:p w:rsidR="000535F7" w:rsidRPr="00264C1C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264C1C" w:rsidRDefault="00A0208E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892391" w:rsidRPr="00264C1C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</w:rPr>
        <w:lastRenderedPageBreak/>
        <w:t>畫面</w:t>
      </w:r>
      <w:r w:rsidR="00966AE7" w:rsidRPr="00264C1C">
        <w:rPr>
          <w:rFonts w:ascii="細明體" w:eastAsia="細明體" w:hAnsi="細明體" w:hint="eastAsia"/>
          <w:color w:val="0D0D0D"/>
          <w:sz w:val="20"/>
          <w:szCs w:val="20"/>
        </w:rPr>
        <w:t>AAA</w:t>
      </w:r>
      <w:r w:rsidR="0090029D">
        <w:rPr>
          <w:rFonts w:ascii="細明體" w:eastAsia="細明體" w:hAnsi="細明體" w:hint="eastAsia"/>
          <w:color w:val="0D0D0D"/>
          <w:sz w:val="20"/>
          <w:szCs w:val="20"/>
        </w:rPr>
        <w:t>4</w:t>
      </w:r>
      <w:r w:rsidR="00966AE7" w:rsidRPr="00264C1C">
        <w:rPr>
          <w:rFonts w:ascii="細明體" w:eastAsia="細明體" w:hAnsi="細明體" w:hint="eastAsia"/>
          <w:color w:val="0D0D0D"/>
          <w:sz w:val="20"/>
          <w:szCs w:val="20"/>
        </w:rPr>
        <w:t>_0</w:t>
      </w:r>
      <w:r w:rsidR="0090029D">
        <w:rPr>
          <w:rFonts w:ascii="細明體" w:eastAsia="細明體" w:hAnsi="細明體" w:hint="eastAsia"/>
          <w:color w:val="0D0D0D"/>
          <w:sz w:val="20"/>
          <w:szCs w:val="20"/>
        </w:rPr>
        <w:t>33</w:t>
      </w:r>
      <w:r w:rsidR="00966AE7" w:rsidRPr="00264C1C">
        <w:rPr>
          <w:rFonts w:ascii="細明體" w:eastAsia="細明體" w:hAnsi="細明體" w:hint="eastAsia"/>
          <w:color w:val="0D0D0D"/>
          <w:sz w:val="20"/>
          <w:szCs w:val="20"/>
        </w:rPr>
        <w:t>0</w:t>
      </w:r>
      <w:r w:rsidRPr="00264C1C">
        <w:rPr>
          <w:rFonts w:ascii="細明體" w:eastAsia="細明體" w:hAnsi="細明體" w:hint="eastAsia"/>
          <w:color w:val="0D0D0D"/>
          <w:sz w:val="20"/>
          <w:szCs w:val="20"/>
        </w:rPr>
        <w:t>圖1</w:t>
      </w:r>
      <w:r w:rsidRPr="00264C1C">
        <w:rPr>
          <w:rFonts w:ascii="細明體" w:eastAsia="細明體" w:hAnsi="細明體" w:hint="eastAsia"/>
          <w:noProof/>
          <w:color w:val="0D0D0D"/>
          <w:sz w:val="20"/>
          <w:szCs w:val="20"/>
        </w:rPr>
        <w:t xml:space="preserve"> </w:t>
      </w:r>
      <w:r w:rsidR="0090029D" w:rsidRPr="00D431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3" o:spid="_x0000_i1025" type="#_x0000_t75" style="width:538.5pt;height:420pt;visibility:visible">
            <v:imagedata r:id="rId8" o:title="" croptop="3821f" cropleft="10230f"/>
          </v:shape>
        </w:pict>
      </w:r>
      <w:r w:rsidR="004F47C2" w:rsidRPr="00264C1C">
        <w:rPr>
          <w:rFonts w:ascii="細明體" w:eastAsia="細明體" w:hAnsi="細明體"/>
          <w:noProof/>
          <w:color w:val="0D0D0D"/>
          <w:sz w:val="20"/>
          <w:szCs w:val="20"/>
        </w:rPr>
        <w:t xml:space="preserve"> </w:t>
      </w:r>
    </w:p>
    <w:p w:rsidR="000535F7" w:rsidRPr="00264C1C" w:rsidRDefault="000535F7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264C1C">
        <w:rPr>
          <w:rFonts w:ascii="細明體" w:eastAsia="細明體" w:hAnsi="細明體" w:hint="eastAsia"/>
          <w:color w:val="0D0D0D"/>
          <w:sz w:val="20"/>
          <w:szCs w:val="20"/>
          <w:u w:val="single"/>
        </w:rPr>
        <w:t>說明</w:t>
      </w:r>
    </w:p>
    <w:p w:rsidR="000535F7" w:rsidRPr="00264C1C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/>
          <w:bCs/>
          <w:color w:val="0D0D0D"/>
          <w:lang w:eastAsia="zh-TW"/>
        </w:rPr>
        <w:t>畫面</w:t>
      </w:r>
    </w:p>
    <w:p w:rsidR="000535F7" w:rsidRPr="00264C1C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如圖1</w:t>
      </w:r>
    </w:p>
    <w:p w:rsidR="000535F7" w:rsidRPr="00264C1C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畫面起始</w:t>
      </w:r>
      <w:r w:rsidR="000535F7" w:rsidRPr="00264C1C">
        <w:rPr>
          <w:rFonts w:ascii="細明體" w:eastAsia="細明體" w:hAnsi="細明體" w:hint="eastAsia"/>
          <w:bCs/>
          <w:color w:val="0D0D0D"/>
          <w:lang w:eastAsia="zh-TW"/>
        </w:rPr>
        <w:t>欄位資料：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CHECK BOX都不勾選</w:t>
      </w:r>
    </w:p>
    <w:p w:rsidR="00CE2558" w:rsidRPr="00264C1C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事故者ID:空白</w:t>
      </w:r>
    </w:p>
    <w:p w:rsidR="00CE2558" w:rsidRPr="00264C1C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受理單位:LOGIN人員作業單位</w:t>
      </w:r>
    </w:p>
    <w:p w:rsidR="00CE2558" w:rsidRPr="00264C1C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事故日期:系統日期轉民國年</w:t>
      </w:r>
    </w:p>
    <w:p w:rsidR="00CE2558" w:rsidRPr="00264C1C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輸入日期起訖:起日跟迄日都放系統日期轉民國年</w:t>
      </w:r>
    </w:p>
    <w:p w:rsidR="009C4438" w:rsidRPr="00264C1C" w:rsidRDefault="00294C8A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是否結案預設為否。</w:t>
      </w:r>
    </w:p>
    <w:p w:rsidR="00E75F6D" w:rsidRPr="00264C1C" w:rsidRDefault="00E14609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設定標題</w:t>
      </w:r>
      <w:r w:rsidR="00801955" w:rsidRPr="00264C1C">
        <w:rPr>
          <w:rFonts w:ascii="細明體" w:eastAsia="細明體" w:hAnsi="細明體" w:hint="eastAsia"/>
          <w:bCs/>
          <w:color w:val="0D0D0D"/>
          <w:lang w:eastAsia="zh-TW"/>
        </w:rPr>
        <w:t>名稱：</w:t>
      </w:r>
    </w:p>
    <w:p w:rsidR="007163DC" w:rsidRPr="00264C1C" w:rsidRDefault="002C5C2A" w:rsidP="0080195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IF 傳入.</w:t>
      </w:r>
      <w:r w:rsidR="00BE44F9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作業種類 = </w:t>
      </w:r>
      <w:r w:rsidR="00BE44F9" w:rsidRPr="00264C1C">
        <w:rPr>
          <w:rFonts w:ascii="細明體" w:eastAsia="細明體" w:hAnsi="細明體"/>
          <w:bCs/>
          <w:color w:val="0D0D0D"/>
          <w:lang w:eastAsia="zh-TW"/>
        </w:rPr>
        <w:t>‘</w:t>
      </w:r>
      <w:r w:rsidR="00BE44F9" w:rsidRPr="00264C1C">
        <w:rPr>
          <w:rFonts w:ascii="細明體" w:eastAsia="細明體" w:hAnsi="細明體" w:hint="eastAsia"/>
          <w:bCs/>
          <w:color w:val="0D0D0D"/>
          <w:lang w:eastAsia="zh-TW"/>
        </w:rPr>
        <w:t>M</w:t>
      </w:r>
      <w:r w:rsidR="00BE44F9" w:rsidRPr="00264C1C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BE44F9" w:rsidRPr="00264C1C" w:rsidRDefault="00791CF3" w:rsidP="00BE44F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標題顯示：</w:t>
      </w:r>
      <w:r w:rsidR="00940008" w:rsidRPr="00264C1C">
        <w:rPr>
          <w:rFonts w:ascii="細明體" w:eastAsia="細明體" w:hAnsi="細明體" w:hint="eastAsia"/>
          <w:bCs/>
          <w:color w:val="0D0D0D"/>
          <w:lang w:eastAsia="zh-TW"/>
        </w:rPr>
        <w:t>行動理賠案件</w:t>
      </w:r>
      <w:r w:rsidR="00DC654F" w:rsidRPr="00264C1C">
        <w:rPr>
          <w:rFonts w:ascii="細明體" w:eastAsia="細明體" w:hAnsi="細明體" w:hint="eastAsia"/>
          <w:bCs/>
          <w:color w:val="0D0D0D"/>
          <w:lang w:eastAsia="zh-TW"/>
        </w:rPr>
        <w:t>_</w:t>
      </w:r>
      <w:r w:rsidR="00940008" w:rsidRPr="00264C1C">
        <w:rPr>
          <w:rFonts w:ascii="細明體" w:eastAsia="細明體" w:hAnsi="細明體" w:hint="eastAsia"/>
          <w:bCs/>
          <w:color w:val="0D0D0D"/>
          <w:lang w:eastAsia="zh-TW"/>
        </w:rPr>
        <w:t>受理查詢</w:t>
      </w:r>
    </w:p>
    <w:p w:rsidR="00494F7E" w:rsidRPr="00264C1C" w:rsidRDefault="00494F7E" w:rsidP="00494F7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ELSE</w:t>
      </w:r>
    </w:p>
    <w:p w:rsidR="00285C1F" w:rsidRPr="00264C1C" w:rsidRDefault="00305EDD" w:rsidP="00285C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標題顯示：理賠臨櫃線上申請_受理查詢</w:t>
      </w:r>
    </w:p>
    <w:p w:rsidR="008B2A08" w:rsidRPr="00264C1C" w:rsidRDefault="008B2A08" w:rsidP="008B2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6D6171" w:rsidRPr="00264C1C" w:rsidRDefault="00FA6FAD" w:rsidP="006D61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IF 有</w:t>
      </w:r>
      <w:r w:rsidR="006D6171" w:rsidRPr="00264C1C">
        <w:rPr>
          <w:rFonts w:ascii="細明體" w:eastAsia="細明體" w:hAnsi="細明體" w:hint="eastAsia"/>
          <w:bCs/>
          <w:color w:val="0D0D0D"/>
          <w:lang w:eastAsia="zh-TW"/>
        </w:rPr>
        <w:t>傳入參數</w:t>
      </w:r>
      <w:r w:rsidR="00FD155C" w:rsidRPr="00264C1C">
        <w:rPr>
          <w:rFonts w:ascii="細明體" w:eastAsia="細明體" w:hAnsi="細明體" w:hint="eastAsia"/>
          <w:bCs/>
          <w:color w:val="0D0D0D"/>
          <w:lang w:eastAsia="zh-TW"/>
        </w:rPr>
        <w:t>，執行下列</w:t>
      </w:r>
      <w:r w:rsidR="009C6776" w:rsidRPr="00264C1C">
        <w:rPr>
          <w:rFonts w:ascii="細明體" w:eastAsia="細明體" w:hAnsi="細明體" w:hint="eastAsia"/>
          <w:bCs/>
          <w:color w:val="0D0D0D"/>
          <w:lang w:eastAsia="zh-TW"/>
        </w:rPr>
        <w:t>作業</w:t>
      </w:r>
      <w:r w:rsidR="006D78EF" w:rsidRPr="00264C1C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6D78EF" w:rsidRPr="00264C1C" w:rsidRDefault="00E83DDA" w:rsidP="006D78E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C62FA5" w:rsidRPr="00264C1C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B343C3" w:rsidRPr="00264C1C">
        <w:rPr>
          <w:rFonts w:ascii="細明體" w:eastAsia="細明體" w:hAnsi="細明體" w:hint="eastAsia"/>
          <w:bCs/>
          <w:color w:val="0D0D0D"/>
          <w:lang w:eastAsia="zh-TW"/>
        </w:rPr>
        <w:t>受理單位</w:t>
      </w:r>
      <w:r w:rsidR="008D4C29" w:rsidRPr="00264C1C">
        <w:rPr>
          <w:rFonts w:ascii="細明體" w:eastAsia="細明體" w:hAnsi="細明體" w:hint="eastAsia"/>
          <w:bCs/>
          <w:color w:val="0D0D0D"/>
          <w:lang w:eastAsia="zh-TW"/>
        </w:rPr>
        <w:t>(INPUT_DIV_NO)</w:t>
      </w:r>
      <w:r w:rsidR="00B343C3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= 傳入.單位代號</w:t>
      </w:r>
    </w:p>
    <w:p w:rsidR="008124F7" w:rsidRPr="00264C1C" w:rsidRDefault="00E83DDA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B343C3" w:rsidRPr="00264C1C">
        <w:rPr>
          <w:rFonts w:ascii="細明體" w:eastAsia="細明體" w:hAnsi="細明體" w:hint="eastAsia"/>
          <w:bCs/>
          <w:color w:val="0D0D0D"/>
          <w:lang w:eastAsia="zh-TW"/>
        </w:rPr>
        <w:t>$查詢類別</w:t>
      </w:r>
      <w:r w:rsidR="008D4C29" w:rsidRPr="00264C1C">
        <w:rPr>
          <w:rFonts w:ascii="細明體" w:eastAsia="細明體" w:hAnsi="細明體" w:hint="eastAsia"/>
          <w:bCs/>
          <w:color w:val="0D0D0D"/>
          <w:lang w:eastAsia="zh-TW"/>
        </w:rPr>
        <w:t>(QUERY_TYPE)</w:t>
      </w:r>
      <w:r w:rsidR="00B343C3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= 傳入.查詢類別</w:t>
      </w:r>
    </w:p>
    <w:p w:rsidR="0013031C" w:rsidRPr="00264C1C" w:rsidRDefault="00964EEB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設定畫面查詢條件：</w:t>
      </w:r>
    </w:p>
    <w:p w:rsidR="00964EEB" w:rsidRPr="00264C1C" w:rsidRDefault="00CB3B4F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畫面.送件單位 = 傳入.單位代號</w:t>
      </w:r>
    </w:p>
    <w:p w:rsidR="0092365D" w:rsidRPr="00264C1C" w:rsidRDefault="0092365D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所有查詢條件皆不可輸入</w:t>
      </w:r>
      <w:r w:rsidR="005F3C33" w:rsidRPr="00264C1C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2D736D" w:rsidRPr="00264C1C" w:rsidRDefault="00594196" w:rsidP="002D736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顯示資料到畫面：</w:t>
      </w:r>
    </w:p>
    <w:p w:rsidR="00594196" w:rsidRPr="00264C1C" w:rsidRDefault="00594196" w:rsidP="0070039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格式如</w:t>
      </w:r>
      <w:hyperlink w:anchor="FORMAT_A" w:history="1"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FORM</w:t>
        </w:r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</w:t>
        </w:r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T</w:t>
        </w:r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 xml:space="preserve"> </w:t>
        </w:r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(</w:t>
        </w:r>
        <w:r w:rsidRPr="00264C1C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A)</w:t>
        </w:r>
      </w:hyperlink>
    </w:p>
    <w:p w:rsidR="000535F7" w:rsidRPr="00264C1C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/>
          <w:bCs/>
          <w:color w:val="0D0D0D"/>
          <w:lang w:eastAsia="zh-TW"/>
        </w:rPr>
        <w:t xml:space="preserve">查詢 </w:t>
      </w:r>
    </w:p>
    <w:p w:rsidR="000D28E7" w:rsidRPr="00264C1C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cs="Arial" w:hint="eastAsia"/>
          <w:color w:val="0D0D0D"/>
          <w:lang w:eastAsia="zh-TW"/>
        </w:rPr>
        <w:t>讀取</w:t>
      </w:r>
      <w:r w:rsidRPr="00264C1C">
        <w:rPr>
          <w:rFonts w:ascii="細明體" w:eastAsia="細明體" w:hAnsi="細明體" w:hint="eastAsia"/>
          <w:color w:val="0D0D0D"/>
          <w:lang w:eastAsia="zh-TW"/>
        </w:rPr>
        <w:t>理賠臨櫃受理申請書檔DTAA</w:t>
      </w:r>
      <w:r w:rsidR="002A35FF">
        <w:rPr>
          <w:rFonts w:ascii="細明體" w:eastAsia="細明體" w:hAnsi="細明體" w:hint="eastAsia"/>
          <w:color w:val="0D0D0D"/>
          <w:lang w:eastAsia="zh-TW"/>
        </w:rPr>
        <w:t>J010</w:t>
      </w:r>
      <w:r w:rsidRPr="00264C1C">
        <w:rPr>
          <w:rFonts w:ascii="細明體" w:eastAsia="細明體" w:hAnsi="細明體"/>
          <w:color w:val="0D0D0D"/>
          <w:lang w:eastAsia="zh-TW"/>
        </w:rPr>
        <w:t xml:space="preserve"> </w:t>
      </w:r>
      <w:r w:rsidRPr="00264C1C">
        <w:rPr>
          <w:rFonts w:ascii="細明體" w:eastAsia="細明體" w:hAnsi="細明體" w:hint="eastAsia"/>
          <w:color w:val="0D0D0D"/>
          <w:lang w:eastAsia="zh-TW"/>
        </w:rPr>
        <w:t>，</w:t>
      </w:r>
      <w:r w:rsidRPr="00264C1C">
        <w:rPr>
          <w:rFonts w:ascii="細明體" w:eastAsia="細明體" w:hAnsi="細明體"/>
          <w:bCs/>
          <w:color w:val="0D0D0D"/>
          <w:lang w:eastAsia="zh-TW"/>
        </w:rPr>
        <w:t xml:space="preserve"> 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受理編號相同,BY 查詢條件:</w:t>
      </w:r>
    </w:p>
    <w:p w:rsidR="000D28E7" w:rsidRPr="00264C1C" w:rsidRDefault="002A35FF" w:rsidP="00264C1C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2A35FF">
        <w:rPr>
          <w:rFonts w:ascii="細明體" w:eastAsia="細明體" w:hAnsi="細明體" w:cs="Arial"/>
          <w:color w:val="0D0D0D"/>
          <w:sz w:val="20"/>
          <w:szCs w:val="20"/>
        </w:rPr>
        <w:t>REP_STS_MI20='10'</w:t>
      </w:r>
      <w:r w:rsidR="000D28E7"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</w:t>
      </w:r>
    </w:p>
    <w:p w:rsidR="00FA12C6" w:rsidRPr="00264C1C" w:rsidRDefault="00A157F3" w:rsidP="00264C1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264C1C">
        <w:rPr>
          <w:rFonts w:ascii="細明體" w:eastAsia="細明體" w:hAnsi="細明體" w:hint="eastAsia"/>
          <w:color w:val="0D0D0D"/>
          <w:sz w:val="20"/>
        </w:rPr>
        <w:lastRenderedPageBreak/>
        <w:t>D</w:t>
      </w:r>
    </w:p>
    <w:p w:rsidR="00A157F3" w:rsidRPr="00264C1C" w:rsidRDefault="00A157F3" w:rsidP="00803B0C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顯示欄位:</w:t>
      </w:r>
    </w:p>
    <w:p w:rsidR="00A157F3" w:rsidRPr="00264C1C" w:rsidRDefault="00A157F3" w:rsidP="00000649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264C1C">
        <w:rPr>
          <w:rFonts w:ascii="細明體" w:eastAsia="細明體" w:hAnsi="細明體" w:cs="Arial"/>
          <w:color w:val="0D0D0D"/>
          <w:sz w:val="20"/>
          <w:szCs w:val="20"/>
        </w:rPr>
        <w:t xml:space="preserve">    DTAAA210</w:t>
      </w: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所有欄位</w:t>
      </w:r>
    </w:p>
    <w:p w:rsidR="00A157F3" w:rsidRPr="00264C1C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264C1C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受理日期</w:t>
      </w:r>
    </w:p>
    <w:p w:rsidR="00A157F3" w:rsidRPr="00264C1C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264C1C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受理單位代號</w:t>
      </w:r>
    </w:p>
    <w:p w:rsidR="00A157F3" w:rsidRPr="00264C1C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264C1C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受理單位中文</w:t>
      </w:r>
    </w:p>
    <w:p w:rsidR="00A157F3" w:rsidRPr="00264C1C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264C1C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264C1C">
        <w:rPr>
          <w:rFonts w:ascii="細明體" w:eastAsia="細明體" w:hAnsi="細明體" w:cs="Arial" w:hint="eastAsia"/>
          <w:color w:val="0D0D0D"/>
          <w:sz w:val="20"/>
          <w:szCs w:val="20"/>
        </w:rPr>
        <w:t>受理進度</w:t>
      </w:r>
    </w:p>
    <w:p w:rsidR="000D28E7" w:rsidRPr="00264C1C" w:rsidRDefault="00E53A09" w:rsidP="00E53A0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若查無資料，屬正常，</w:t>
      </w:r>
    </w:p>
    <w:p w:rsidR="00E53A09" w:rsidRPr="00264C1C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顯示  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“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查無</w:t>
      </w:r>
      <w:r w:rsidRPr="00264C1C">
        <w:rPr>
          <w:rFonts w:ascii="細明體" w:eastAsia="細明體" w:hAnsi="細明體" w:cs="Arial" w:hint="eastAsia"/>
          <w:color w:val="0D0D0D"/>
          <w:lang w:eastAsia="zh-TW"/>
        </w:rPr>
        <w:t>理賠臨櫃受理申請資料</w:t>
      </w:r>
      <w:r w:rsidRPr="00264C1C">
        <w:rPr>
          <w:rFonts w:ascii="細明體" w:eastAsia="細明體" w:hAnsi="細明體" w:cs="Arial"/>
          <w:color w:val="0D0D0D"/>
          <w:lang w:eastAsia="zh-TW"/>
        </w:rPr>
        <w:t>”</w:t>
      </w:r>
    </w:p>
    <w:p w:rsidR="00A157F3" w:rsidRPr="00264C1C" w:rsidRDefault="00A157F3" w:rsidP="0000064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cs="Arial" w:hint="eastAsia"/>
          <w:color w:val="0D0D0D"/>
          <w:lang w:eastAsia="zh-TW"/>
        </w:rPr>
        <w:t>若查詢有誤</w:t>
      </w:r>
    </w:p>
    <w:p w:rsidR="00E53A09" w:rsidRPr="00264C1C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cs="Arial" w:hint="eastAsia"/>
          <w:color w:val="0D0D0D"/>
          <w:lang w:eastAsia="zh-TW"/>
        </w:rPr>
        <w:t xml:space="preserve">顯示錯誤訊息 </w:t>
      </w:r>
      <w:r w:rsidRPr="00264C1C">
        <w:rPr>
          <w:rFonts w:ascii="細明體" w:eastAsia="細明體" w:hAnsi="細明體" w:cs="Arial"/>
          <w:color w:val="0D0D0D"/>
          <w:lang w:eastAsia="zh-TW"/>
        </w:rPr>
        <w:t>“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查詢</w:t>
      </w:r>
      <w:r w:rsidRPr="00264C1C">
        <w:rPr>
          <w:rFonts w:ascii="細明體" w:eastAsia="細明體" w:hAnsi="細明體" w:cs="Arial" w:hint="eastAsia"/>
          <w:color w:val="0D0D0D"/>
          <w:lang w:eastAsia="zh-TW"/>
        </w:rPr>
        <w:t>理賠臨櫃受理申請資料檔錯誤</w:t>
      </w:r>
      <w:r w:rsidRPr="00264C1C">
        <w:rPr>
          <w:rFonts w:ascii="細明體" w:eastAsia="細明體" w:hAnsi="細明體" w:cs="Arial"/>
          <w:color w:val="0D0D0D"/>
          <w:lang w:eastAsia="zh-TW"/>
        </w:rPr>
        <w:t>”</w:t>
      </w:r>
      <w:r w:rsidRPr="00264C1C">
        <w:rPr>
          <w:rFonts w:ascii="細明體" w:eastAsia="細明體" w:hAnsi="細明體" w:cs="Arial" w:hint="eastAsia"/>
          <w:color w:val="0D0D0D"/>
          <w:lang w:eastAsia="zh-TW"/>
        </w:rPr>
        <w:t>+查詢的KEY值</w:t>
      </w:r>
    </w:p>
    <w:p w:rsidR="00E53A09" w:rsidRPr="00264C1C" w:rsidRDefault="00E53A09" w:rsidP="00E53A0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cs="Arial" w:hint="eastAsia"/>
          <w:color w:val="0D0D0D"/>
          <w:lang w:eastAsia="zh-TW"/>
        </w:rPr>
        <w:t>若無誤，依序顯示查詢</w:t>
      </w:r>
      <w:r w:rsidRPr="00264C1C">
        <w:rPr>
          <w:rFonts w:ascii="細明體" w:eastAsia="細明體" w:hAnsi="細明體" w:hint="eastAsia"/>
          <w:color w:val="0D0D0D"/>
          <w:lang w:eastAsia="zh-TW"/>
        </w:rPr>
        <w:t>資料</w:t>
      </w:r>
    </w:p>
    <w:p w:rsidR="00E53A09" w:rsidRPr="00264C1C" w:rsidRDefault="00E53A09" w:rsidP="00E53A0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color w:val="0D0D0D"/>
          <w:lang w:eastAsia="zh-TW"/>
        </w:rPr>
        <w:t>格式如</w:t>
      </w:r>
      <w:bookmarkStart w:id="57" w:name="FORMAT_A_BACK"/>
      <w:bookmarkEnd w:id="57"/>
      <w:r w:rsidRPr="00264C1C">
        <w:rPr>
          <w:rFonts w:ascii="細明體" w:eastAsia="細明體" w:hAnsi="細明體"/>
          <w:color w:val="0D0D0D"/>
          <w:lang w:eastAsia="zh-TW"/>
        </w:rPr>
        <w:fldChar w:fldCharType="begin"/>
      </w:r>
      <w:r w:rsidRPr="00264C1C">
        <w:rPr>
          <w:rFonts w:ascii="細明體" w:eastAsia="細明體" w:hAnsi="細明體"/>
          <w:color w:val="0D0D0D"/>
          <w:lang w:eastAsia="zh-TW"/>
        </w:rPr>
        <w:instrText xml:space="preserve"> HYPERLINK  \l "FORMAT_A" </w:instrText>
      </w:r>
      <w:r w:rsidRPr="00264C1C">
        <w:rPr>
          <w:rFonts w:ascii="細明體" w:eastAsia="細明體" w:hAnsi="細明體"/>
          <w:color w:val="0D0D0D"/>
          <w:lang w:eastAsia="zh-TW"/>
        </w:rPr>
      </w:r>
      <w:r w:rsidRPr="00264C1C">
        <w:rPr>
          <w:rFonts w:ascii="細明體" w:eastAsia="細明體" w:hAnsi="細明體"/>
          <w:color w:val="0D0D0D"/>
          <w:lang w:eastAsia="zh-TW"/>
        </w:rPr>
        <w:fldChar w:fldCharType="separate"/>
      </w:r>
      <w:r w:rsidRPr="00264C1C">
        <w:rPr>
          <w:rStyle w:val="a8"/>
          <w:rFonts w:ascii="細明體" w:eastAsia="細明體" w:hAnsi="細明體" w:hint="eastAsia"/>
          <w:color w:val="0D0D0D"/>
          <w:lang w:eastAsia="zh-TW"/>
        </w:rPr>
        <w:t>FOR</w:t>
      </w:r>
      <w:r w:rsidRPr="00264C1C">
        <w:rPr>
          <w:rStyle w:val="a8"/>
          <w:rFonts w:ascii="細明體" w:eastAsia="細明體" w:hAnsi="細明體" w:hint="eastAsia"/>
          <w:color w:val="0D0D0D"/>
          <w:lang w:eastAsia="zh-TW"/>
        </w:rPr>
        <w:t>M</w:t>
      </w:r>
      <w:r w:rsidRPr="00264C1C">
        <w:rPr>
          <w:rStyle w:val="a8"/>
          <w:rFonts w:ascii="細明體" w:eastAsia="細明體" w:hAnsi="細明體" w:hint="eastAsia"/>
          <w:color w:val="0D0D0D"/>
          <w:lang w:eastAsia="zh-TW"/>
        </w:rPr>
        <w:t>AT (A)</w:t>
      </w:r>
      <w:r w:rsidRPr="00264C1C">
        <w:rPr>
          <w:rFonts w:ascii="細明體" w:eastAsia="細明體" w:hAnsi="細明體"/>
          <w:color w:val="0D0D0D"/>
          <w:lang w:eastAsia="zh-TW"/>
        </w:rPr>
        <w:fldChar w:fldCharType="end"/>
      </w:r>
    </w:p>
    <w:p w:rsidR="008824F9" w:rsidRPr="00264C1C" w:rsidRDefault="00306996" w:rsidP="0030699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FOR </w:t>
      </w:r>
      <w:r w:rsidR="00CF0E32" w:rsidRPr="00264C1C">
        <w:rPr>
          <w:rFonts w:ascii="細明體" w:eastAsia="細明體" w:hAnsi="細明體" w:hint="eastAsia"/>
          <w:bCs/>
          <w:color w:val="0D0D0D"/>
          <w:lang w:eastAsia="zh-TW"/>
        </w:rPr>
        <w:t>$DTAAA210 逐筆判斷</w:t>
      </w:r>
      <w:r w:rsidR="00522D0C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(判斷是否可做簡易受理)</w:t>
      </w:r>
    </w:p>
    <w:p w:rsidR="00994C08" w:rsidRPr="00264C1C" w:rsidRDefault="00994C08" w:rsidP="00994C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IF $DTAAA210.受理編號 無值</w:t>
      </w:r>
    </w:p>
    <w:p w:rsidR="00994C08" w:rsidRPr="00264C1C" w:rsidRDefault="000D221C" w:rsidP="00994C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SET IS_APLY = 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‘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CF0E32" w:rsidRPr="00264C1C" w:rsidRDefault="001B20AF" w:rsidP="00CF0E3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ELSE </w:t>
      </w:r>
      <w:r w:rsidR="0043066C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ED787B" w:rsidRPr="00264C1C">
        <w:rPr>
          <w:rFonts w:ascii="細明體" w:eastAsia="細明體" w:hAnsi="細明體" w:hint="eastAsia"/>
          <w:bCs/>
          <w:color w:val="0D0D0D"/>
          <w:lang w:eastAsia="zh-TW"/>
        </w:rPr>
        <w:t>$DTAAA210.受理編號 有值 且$DTAAA210.是否</w:t>
      </w:r>
      <w:r w:rsidR="00ED787B" w:rsidRPr="00264C1C">
        <w:rPr>
          <w:rFonts w:ascii="細明體" w:eastAsia="細明體" w:hAnsi="細明體"/>
          <w:bCs/>
          <w:color w:val="0D0D0D"/>
          <w:lang w:eastAsia="zh-TW"/>
        </w:rPr>
        <w:t>使用行動裝置輸入</w:t>
      </w:r>
      <w:r w:rsidR="00AE28C1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= </w:t>
      </w:r>
      <w:r w:rsidR="00AE28C1" w:rsidRPr="00264C1C">
        <w:rPr>
          <w:rFonts w:ascii="細明體" w:eastAsia="細明體" w:hAnsi="細明體"/>
          <w:bCs/>
          <w:color w:val="0D0D0D"/>
          <w:lang w:eastAsia="zh-TW"/>
        </w:rPr>
        <w:t>‘</w:t>
      </w:r>
      <w:r w:rsidR="00AE28C1" w:rsidRPr="00264C1C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="00AE28C1" w:rsidRPr="00264C1C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FE2ED4" w:rsidRPr="00264C1C" w:rsidRDefault="00FE2ED4" w:rsidP="00AC09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IF $DTAAA001.受理進度 = 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‘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81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’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(表撤件)</w:t>
      </w:r>
    </w:p>
    <w:p w:rsidR="00FE2ED4" w:rsidRPr="00264C1C" w:rsidRDefault="00CD7136" w:rsidP="00FE2ED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SET</w:t>
      </w:r>
      <w:r w:rsidR="00D725D2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IS_APLY = </w:t>
      </w:r>
      <w:r w:rsidR="00D725D2" w:rsidRPr="00264C1C">
        <w:rPr>
          <w:rFonts w:ascii="細明體" w:eastAsia="細明體" w:hAnsi="細明體"/>
          <w:bCs/>
          <w:color w:val="0D0D0D"/>
          <w:lang w:eastAsia="zh-TW"/>
        </w:rPr>
        <w:t>‘</w:t>
      </w:r>
      <w:r w:rsidR="00D725D2" w:rsidRPr="00264C1C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="00D725D2" w:rsidRPr="00264C1C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000649" w:rsidRPr="00264C1C" w:rsidRDefault="00000649" w:rsidP="00803B0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000649" w:rsidRPr="00264C1C" w:rsidRDefault="00000649" w:rsidP="00803B0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A82D07" w:rsidRPr="00264C1C" w:rsidRDefault="00B606B2" w:rsidP="00AD66F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若$DTAA</w:t>
      </w:r>
      <w:r w:rsidR="002A35FF">
        <w:rPr>
          <w:rFonts w:ascii="細明體" w:eastAsia="細明體" w:hAnsi="細明體"/>
          <w:bCs/>
          <w:color w:val="0D0D0D"/>
          <w:lang w:eastAsia="zh-TW"/>
        </w:rPr>
        <w:t>J010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.受理編號 有值，則</w:t>
      </w:r>
      <w:r w:rsidR="00000649" w:rsidRPr="00264C1C">
        <w:rPr>
          <w:rFonts w:ascii="細明體" w:eastAsia="細明體" w:hAnsi="細明體" w:hint="eastAsia"/>
          <w:bCs/>
          <w:color w:val="0D0D0D"/>
          <w:lang w:eastAsia="zh-TW"/>
        </w:rPr>
        <w:t>再判斷</w:t>
      </w:r>
      <w:r w:rsidR="002E6D2E" w:rsidRPr="00264C1C">
        <w:rPr>
          <w:rFonts w:ascii="細明體" w:eastAsia="細明體" w:hAnsi="細明體" w:hint="eastAsia"/>
          <w:bCs/>
          <w:color w:val="0D0D0D"/>
          <w:lang w:eastAsia="zh-TW"/>
        </w:rPr>
        <w:t>理賠受理檔(</w:t>
      </w:r>
      <w:r w:rsidR="002B579A" w:rsidRPr="00264C1C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DTAAA001</w:t>
      </w:r>
      <w:r w:rsidR="002E6D2E" w:rsidRPr="00264C1C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000649" w:rsidRPr="00264C1C">
        <w:rPr>
          <w:rFonts w:ascii="細明體" w:eastAsia="細明體" w:hAnsi="細明體" w:hint="eastAsia"/>
          <w:bCs/>
          <w:color w:val="0D0D0D"/>
          <w:lang w:eastAsia="zh-TW"/>
        </w:rPr>
        <w:t>的受理進度</w:t>
      </w:r>
    </w:p>
    <w:p w:rsidR="00F00A7C" w:rsidRPr="00264C1C" w:rsidRDefault="00CE3BA2" w:rsidP="00F00A7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357841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畫面.是否結案 = </w:t>
      </w:r>
      <w:r w:rsidR="00357841" w:rsidRPr="00264C1C">
        <w:rPr>
          <w:rFonts w:ascii="細明體" w:eastAsia="細明體" w:hAnsi="細明體"/>
          <w:bCs/>
          <w:color w:val="0D0D0D"/>
          <w:lang w:eastAsia="zh-TW"/>
        </w:rPr>
        <w:t>“</w:t>
      </w:r>
      <w:r w:rsidR="00357841" w:rsidRPr="00264C1C">
        <w:rPr>
          <w:rFonts w:ascii="細明體" w:eastAsia="細明體" w:hAnsi="細明體" w:hint="eastAsia"/>
          <w:bCs/>
          <w:color w:val="0D0D0D"/>
          <w:lang w:eastAsia="zh-TW"/>
        </w:rPr>
        <w:t>否</w:t>
      </w:r>
      <w:r w:rsidR="00357841" w:rsidRPr="00264C1C">
        <w:rPr>
          <w:rFonts w:ascii="細明體" w:eastAsia="細明體" w:hAnsi="細明體"/>
          <w:bCs/>
          <w:color w:val="0D0D0D"/>
          <w:lang w:eastAsia="zh-TW"/>
        </w:rPr>
        <w:t>”</w:t>
      </w:r>
      <w:r w:rsidR="00C43577" w:rsidRPr="00264C1C">
        <w:rPr>
          <w:rFonts w:ascii="細明體" w:eastAsia="細明體" w:hAnsi="細明體" w:hint="eastAsia"/>
          <w:bCs/>
          <w:color w:val="0D0D0D"/>
          <w:lang w:eastAsia="zh-TW"/>
        </w:rPr>
        <w:t>AND</w:t>
      </w:r>
      <w:r w:rsidR="00C82659"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 </w:t>
      </w:r>
      <w:r w:rsidR="00082AEB" w:rsidRPr="00264C1C">
        <w:rPr>
          <w:rFonts w:ascii="細明體" w:eastAsia="細明體" w:hAnsi="細明體" w:hint="eastAsia"/>
          <w:bCs/>
          <w:color w:val="0D0D0D"/>
          <w:lang w:eastAsia="zh-TW"/>
        </w:rPr>
        <w:t>$DTAAA001.getAPLY_STS(受理進度) = 8開頭</w:t>
      </w:r>
    </w:p>
    <w:p w:rsidR="00C16872" w:rsidRPr="00264C1C" w:rsidRDefault="00983C0B" w:rsidP="00C1687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BB3A58" w:rsidRPr="00264C1C" w:rsidRDefault="00BB3A58" w:rsidP="00BB3A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IF 畫面.是否結案 = 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“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是</w:t>
      </w:r>
      <w:r w:rsidRPr="00264C1C">
        <w:rPr>
          <w:rFonts w:ascii="細明體" w:eastAsia="細明體" w:hAnsi="細明體"/>
          <w:bCs/>
          <w:color w:val="0D0D0D"/>
          <w:lang w:eastAsia="zh-TW"/>
        </w:rPr>
        <w:t>”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 xml:space="preserve">AND $DTAAA001.getAPLY_STS(受理進度) </w:t>
      </w:r>
      <w:r w:rsidR="0014081E" w:rsidRPr="00264C1C">
        <w:rPr>
          <w:rFonts w:ascii="細明體" w:eastAsia="細明體" w:hAnsi="細明體" w:hint="eastAsia"/>
          <w:bCs/>
          <w:color w:val="0D0D0D"/>
          <w:lang w:eastAsia="zh-TW"/>
        </w:rPr>
        <w:t>!</w:t>
      </w:r>
      <w:r w:rsidRPr="00264C1C">
        <w:rPr>
          <w:rFonts w:ascii="細明體" w:eastAsia="細明體" w:hAnsi="細明體" w:hint="eastAsia"/>
          <w:bCs/>
          <w:color w:val="0D0D0D"/>
          <w:lang w:eastAsia="zh-TW"/>
        </w:rPr>
        <w:t>= 8開頭</w:t>
      </w:r>
    </w:p>
    <w:p w:rsidR="0014081E" w:rsidRPr="00264C1C" w:rsidRDefault="0014081E" w:rsidP="0014081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4445AA" w:rsidRPr="00264C1C" w:rsidRDefault="004445AA" w:rsidP="004445A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264C1C">
        <w:rPr>
          <w:rFonts w:ascii="細明體" w:eastAsia="細明體" w:hAnsi="細明體" w:hint="eastAsia"/>
          <w:color w:val="0D0D0D"/>
          <w:lang w:eastAsia="zh-TW"/>
        </w:rPr>
        <w:t>不管查詢完成或是查詢失敗均要保留畫面上方的查詢條件</w:t>
      </w:r>
    </w:p>
    <w:p w:rsidR="0049717E" w:rsidRPr="00264C1C" w:rsidRDefault="0049717E" w:rsidP="00264C1C">
      <w:pPr>
        <w:rPr>
          <w:rFonts w:ascii="細明體" w:eastAsia="細明體" w:hAnsi="細明體"/>
          <w:bCs/>
          <w:color w:val="0D0D0D"/>
          <w:sz w:val="20"/>
          <w:szCs w:val="20"/>
        </w:rPr>
      </w:pPr>
    </w:p>
    <w:sectPr w:rsidR="0049717E" w:rsidRPr="00264C1C" w:rsidSect="007F25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B85" w:rsidRDefault="00FC4B85" w:rsidP="004449C6">
      <w:r>
        <w:separator/>
      </w:r>
    </w:p>
  </w:endnote>
  <w:endnote w:type="continuationSeparator" w:id="0">
    <w:p w:rsidR="00FC4B85" w:rsidRDefault="00FC4B85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B85" w:rsidRDefault="00FC4B85" w:rsidP="004449C6">
      <w:r>
        <w:separator/>
      </w:r>
    </w:p>
  </w:footnote>
  <w:footnote w:type="continuationSeparator" w:id="0">
    <w:p w:rsidR="00FC4B85" w:rsidRDefault="00FC4B85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85354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2E6074A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854F5F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140277"/>
    <w:multiLevelType w:val="hybridMultilevel"/>
    <w:tmpl w:val="78304890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0"/>
  </w:num>
  <w:num w:numId="32">
    <w:abstractNumId w:val="17"/>
  </w:num>
  <w:num w:numId="33">
    <w:abstractNumId w:val="37"/>
  </w:num>
  <w:num w:numId="34">
    <w:abstractNumId w:val="8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"/>
  </w:num>
  <w:num w:numId="38">
    <w:abstractNumId w:val="35"/>
  </w:num>
  <w:num w:numId="39">
    <w:abstractNumId w:val="6"/>
  </w:num>
  <w:num w:numId="40">
    <w:abstractNumId w:val="24"/>
  </w:num>
  <w:num w:numId="41">
    <w:abstractNumId w:val="10"/>
  </w:num>
  <w:num w:numId="42">
    <w:abstractNumId w:val="28"/>
  </w:num>
  <w:num w:numId="43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0649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0906"/>
    <w:rsid w:val="00021988"/>
    <w:rsid w:val="0002287B"/>
    <w:rsid w:val="000269F2"/>
    <w:rsid w:val="000308E4"/>
    <w:rsid w:val="0003196F"/>
    <w:rsid w:val="00031F14"/>
    <w:rsid w:val="0003285C"/>
    <w:rsid w:val="000337F7"/>
    <w:rsid w:val="0003406B"/>
    <w:rsid w:val="00034447"/>
    <w:rsid w:val="000355B0"/>
    <w:rsid w:val="000417FD"/>
    <w:rsid w:val="000450B5"/>
    <w:rsid w:val="0004607D"/>
    <w:rsid w:val="00050992"/>
    <w:rsid w:val="00050E53"/>
    <w:rsid w:val="00051847"/>
    <w:rsid w:val="000535F7"/>
    <w:rsid w:val="00053819"/>
    <w:rsid w:val="0005391A"/>
    <w:rsid w:val="00053D36"/>
    <w:rsid w:val="000544CB"/>
    <w:rsid w:val="000545C5"/>
    <w:rsid w:val="00055695"/>
    <w:rsid w:val="000556D8"/>
    <w:rsid w:val="00057A47"/>
    <w:rsid w:val="000608E5"/>
    <w:rsid w:val="00061E49"/>
    <w:rsid w:val="00062C39"/>
    <w:rsid w:val="00064465"/>
    <w:rsid w:val="00064CF8"/>
    <w:rsid w:val="00065135"/>
    <w:rsid w:val="0006764F"/>
    <w:rsid w:val="00067C6D"/>
    <w:rsid w:val="000700BD"/>
    <w:rsid w:val="00072C8F"/>
    <w:rsid w:val="00072CD9"/>
    <w:rsid w:val="00073358"/>
    <w:rsid w:val="000807EF"/>
    <w:rsid w:val="00081BD9"/>
    <w:rsid w:val="0008275B"/>
    <w:rsid w:val="00082AEB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B38"/>
    <w:rsid w:val="00096DB1"/>
    <w:rsid w:val="000A139E"/>
    <w:rsid w:val="000A6634"/>
    <w:rsid w:val="000A6EC7"/>
    <w:rsid w:val="000C0BBF"/>
    <w:rsid w:val="000C0C7E"/>
    <w:rsid w:val="000C2A69"/>
    <w:rsid w:val="000C67AE"/>
    <w:rsid w:val="000C753A"/>
    <w:rsid w:val="000D00E7"/>
    <w:rsid w:val="000D0B1B"/>
    <w:rsid w:val="000D109D"/>
    <w:rsid w:val="000D221C"/>
    <w:rsid w:val="000D28E7"/>
    <w:rsid w:val="000D4B23"/>
    <w:rsid w:val="000D70A4"/>
    <w:rsid w:val="000E2713"/>
    <w:rsid w:val="000E3832"/>
    <w:rsid w:val="000E3A7E"/>
    <w:rsid w:val="000E3E26"/>
    <w:rsid w:val="000E5135"/>
    <w:rsid w:val="000E5C23"/>
    <w:rsid w:val="000E7722"/>
    <w:rsid w:val="000F5AAD"/>
    <w:rsid w:val="000F733D"/>
    <w:rsid w:val="000F76D7"/>
    <w:rsid w:val="00102D6A"/>
    <w:rsid w:val="0010589A"/>
    <w:rsid w:val="001077B0"/>
    <w:rsid w:val="0011259A"/>
    <w:rsid w:val="00113669"/>
    <w:rsid w:val="00113BF6"/>
    <w:rsid w:val="00115974"/>
    <w:rsid w:val="00115989"/>
    <w:rsid w:val="00116A23"/>
    <w:rsid w:val="0012080B"/>
    <w:rsid w:val="00120A8E"/>
    <w:rsid w:val="00122D82"/>
    <w:rsid w:val="0012432A"/>
    <w:rsid w:val="0012587E"/>
    <w:rsid w:val="0013031C"/>
    <w:rsid w:val="001303BE"/>
    <w:rsid w:val="00130F9A"/>
    <w:rsid w:val="00134145"/>
    <w:rsid w:val="00137D4D"/>
    <w:rsid w:val="001405F8"/>
    <w:rsid w:val="0014081E"/>
    <w:rsid w:val="001413A7"/>
    <w:rsid w:val="00144ACD"/>
    <w:rsid w:val="0014574F"/>
    <w:rsid w:val="0014619D"/>
    <w:rsid w:val="001469B6"/>
    <w:rsid w:val="0014722E"/>
    <w:rsid w:val="001516AE"/>
    <w:rsid w:val="00151EAF"/>
    <w:rsid w:val="00156527"/>
    <w:rsid w:val="00160565"/>
    <w:rsid w:val="0017051D"/>
    <w:rsid w:val="00172198"/>
    <w:rsid w:val="00175E2D"/>
    <w:rsid w:val="0017751B"/>
    <w:rsid w:val="00180C58"/>
    <w:rsid w:val="001814CD"/>
    <w:rsid w:val="00182BD3"/>
    <w:rsid w:val="00185609"/>
    <w:rsid w:val="00185CE5"/>
    <w:rsid w:val="00185DC7"/>
    <w:rsid w:val="00187736"/>
    <w:rsid w:val="00192B58"/>
    <w:rsid w:val="001958A8"/>
    <w:rsid w:val="00196D39"/>
    <w:rsid w:val="001A0123"/>
    <w:rsid w:val="001A02B9"/>
    <w:rsid w:val="001A2F38"/>
    <w:rsid w:val="001A7E4E"/>
    <w:rsid w:val="001B20AF"/>
    <w:rsid w:val="001B3995"/>
    <w:rsid w:val="001B5134"/>
    <w:rsid w:val="001B760B"/>
    <w:rsid w:val="001C1EB6"/>
    <w:rsid w:val="001C35CA"/>
    <w:rsid w:val="001C3897"/>
    <w:rsid w:val="001C7ED3"/>
    <w:rsid w:val="001D2A90"/>
    <w:rsid w:val="001D3A8A"/>
    <w:rsid w:val="001D532B"/>
    <w:rsid w:val="001D7010"/>
    <w:rsid w:val="001D7A8E"/>
    <w:rsid w:val="001D7AA4"/>
    <w:rsid w:val="001E1BFA"/>
    <w:rsid w:val="001E2F50"/>
    <w:rsid w:val="001E5540"/>
    <w:rsid w:val="001E6703"/>
    <w:rsid w:val="001E7191"/>
    <w:rsid w:val="001E77A4"/>
    <w:rsid w:val="001F317F"/>
    <w:rsid w:val="001F45CE"/>
    <w:rsid w:val="001F5A8A"/>
    <w:rsid w:val="002023F7"/>
    <w:rsid w:val="00204D36"/>
    <w:rsid w:val="00210F8C"/>
    <w:rsid w:val="002127E2"/>
    <w:rsid w:val="002144F0"/>
    <w:rsid w:val="00220E94"/>
    <w:rsid w:val="002220DB"/>
    <w:rsid w:val="002238F5"/>
    <w:rsid w:val="00225276"/>
    <w:rsid w:val="00230917"/>
    <w:rsid w:val="00231ADB"/>
    <w:rsid w:val="002326AA"/>
    <w:rsid w:val="00235B16"/>
    <w:rsid w:val="0024498D"/>
    <w:rsid w:val="00244CE2"/>
    <w:rsid w:val="0025103C"/>
    <w:rsid w:val="00251042"/>
    <w:rsid w:val="002518A1"/>
    <w:rsid w:val="00251E3C"/>
    <w:rsid w:val="002554D7"/>
    <w:rsid w:val="002563E4"/>
    <w:rsid w:val="00257408"/>
    <w:rsid w:val="002575FA"/>
    <w:rsid w:val="0025789C"/>
    <w:rsid w:val="00260591"/>
    <w:rsid w:val="00260E8C"/>
    <w:rsid w:val="00262041"/>
    <w:rsid w:val="002638E3"/>
    <w:rsid w:val="00264C1C"/>
    <w:rsid w:val="00265A42"/>
    <w:rsid w:val="00270C3C"/>
    <w:rsid w:val="00272019"/>
    <w:rsid w:val="00272D8E"/>
    <w:rsid w:val="002735CF"/>
    <w:rsid w:val="00277FB9"/>
    <w:rsid w:val="0028071F"/>
    <w:rsid w:val="00281927"/>
    <w:rsid w:val="0028416E"/>
    <w:rsid w:val="00285C1F"/>
    <w:rsid w:val="002904CD"/>
    <w:rsid w:val="00294C8A"/>
    <w:rsid w:val="00295406"/>
    <w:rsid w:val="002A1137"/>
    <w:rsid w:val="002A2877"/>
    <w:rsid w:val="002A35FF"/>
    <w:rsid w:val="002A5487"/>
    <w:rsid w:val="002B200E"/>
    <w:rsid w:val="002B3AF3"/>
    <w:rsid w:val="002B3D7A"/>
    <w:rsid w:val="002B3E2D"/>
    <w:rsid w:val="002B48A7"/>
    <w:rsid w:val="002B579A"/>
    <w:rsid w:val="002B6C44"/>
    <w:rsid w:val="002B7E25"/>
    <w:rsid w:val="002C09DE"/>
    <w:rsid w:val="002C0F82"/>
    <w:rsid w:val="002C3EEE"/>
    <w:rsid w:val="002C54DE"/>
    <w:rsid w:val="002C5C2A"/>
    <w:rsid w:val="002C5F41"/>
    <w:rsid w:val="002C77C7"/>
    <w:rsid w:val="002D0361"/>
    <w:rsid w:val="002D633A"/>
    <w:rsid w:val="002D736D"/>
    <w:rsid w:val="002D7ABA"/>
    <w:rsid w:val="002E167E"/>
    <w:rsid w:val="002E16A5"/>
    <w:rsid w:val="002E2BDD"/>
    <w:rsid w:val="002E2BE7"/>
    <w:rsid w:val="002E3392"/>
    <w:rsid w:val="002E3FBB"/>
    <w:rsid w:val="002E4C3E"/>
    <w:rsid w:val="002E62E8"/>
    <w:rsid w:val="002E6D2E"/>
    <w:rsid w:val="002E71DA"/>
    <w:rsid w:val="002F4E67"/>
    <w:rsid w:val="003009ED"/>
    <w:rsid w:val="003023BA"/>
    <w:rsid w:val="0030529A"/>
    <w:rsid w:val="00305EDD"/>
    <w:rsid w:val="00306996"/>
    <w:rsid w:val="00312083"/>
    <w:rsid w:val="0031483B"/>
    <w:rsid w:val="00314F22"/>
    <w:rsid w:val="00326656"/>
    <w:rsid w:val="00331A3A"/>
    <w:rsid w:val="00332E60"/>
    <w:rsid w:val="003344FB"/>
    <w:rsid w:val="003345C7"/>
    <w:rsid w:val="00334961"/>
    <w:rsid w:val="00334E53"/>
    <w:rsid w:val="0033501E"/>
    <w:rsid w:val="00335B8E"/>
    <w:rsid w:val="00336DB8"/>
    <w:rsid w:val="00336FB1"/>
    <w:rsid w:val="003426F4"/>
    <w:rsid w:val="003514F4"/>
    <w:rsid w:val="00351882"/>
    <w:rsid w:val="00352728"/>
    <w:rsid w:val="00354065"/>
    <w:rsid w:val="0035469A"/>
    <w:rsid w:val="00355415"/>
    <w:rsid w:val="00355D01"/>
    <w:rsid w:val="00356265"/>
    <w:rsid w:val="00357841"/>
    <w:rsid w:val="00360158"/>
    <w:rsid w:val="0036189A"/>
    <w:rsid w:val="003634E9"/>
    <w:rsid w:val="003644FB"/>
    <w:rsid w:val="003658A5"/>
    <w:rsid w:val="003676A5"/>
    <w:rsid w:val="00372C85"/>
    <w:rsid w:val="00377653"/>
    <w:rsid w:val="0038047F"/>
    <w:rsid w:val="0038109C"/>
    <w:rsid w:val="003813A7"/>
    <w:rsid w:val="00382B6A"/>
    <w:rsid w:val="003831E6"/>
    <w:rsid w:val="0038682E"/>
    <w:rsid w:val="003909A2"/>
    <w:rsid w:val="00391382"/>
    <w:rsid w:val="00392B52"/>
    <w:rsid w:val="00393017"/>
    <w:rsid w:val="00393540"/>
    <w:rsid w:val="0039392A"/>
    <w:rsid w:val="00393FDB"/>
    <w:rsid w:val="00396DEF"/>
    <w:rsid w:val="00397020"/>
    <w:rsid w:val="003A1EE5"/>
    <w:rsid w:val="003A4401"/>
    <w:rsid w:val="003A449B"/>
    <w:rsid w:val="003B6915"/>
    <w:rsid w:val="003C1996"/>
    <w:rsid w:val="003C5C92"/>
    <w:rsid w:val="003D3CCF"/>
    <w:rsid w:val="003D4176"/>
    <w:rsid w:val="003D42C5"/>
    <w:rsid w:val="003D5FB1"/>
    <w:rsid w:val="003E10C8"/>
    <w:rsid w:val="003E1966"/>
    <w:rsid w:val="003E3A39"/>
    <w:rsid w:val="003E6EB6"/>
    <w:rsid w:val="003E76B1"/>
    <w:rsid w:val="003F07A5"/>
    <w:rsid w:val="003F2C32"/>
    <w:rsid w:val="003F3FA7"/>
    <w:rsid w:val="003F4282"/>
    <w:rsid w:val="003F6930"/>
    <w:rsid w:val="003F74AB"/>
    <w:rsid w:val="00400D48"/>
    <w:rsid w:val="004019B5"/>
    <w:rsid w:val="00402206"/>
    <w:rsid w:val="004029F7"/>
    <w:rsid w:val="0040318A"/>
    <w:rsid w:val="004106F6"/>
    <w:rsid w:val="00413168"/>
    <w:rsid w:val="004156B4"/>
    <w:rsid w:val="0041604A"/>
    <w:rsid w:val="00421148"/>
    <w:rsid w:val="00421C22"/>
    <w:rsid w:val="00423B0F"/>
    <w:rsid w:val="00425DA7"/>
    <w:rsid w:val="004276A7"/>
    <w:rsid w:val="00430346"/>
    <w:rsid w:val="0043066C"/>
    <w:rsid w:val="00430F55"/>
    <w:rsid w:val="00431F26"/>
    <w:rsid w:val="00433020"/>
    <w:rsid w:val="00433808"/>
    <w:rsid w:val="0044043D"/>
    <w:rsid w:val="00441078"/>
    <w:rsid w:val="004445AA"/>
    <w:rsid w:val="0044485E"/>
    <w:rsid w:val="004449C6"/>
    <w:rsid w:val="0044588B"/>
    <w:rsid w:val="004520AD"/>
    <w:rsid w:val="0045547F"/>
    <w:rsid w:val="004605F7"/>
    <w:rsid w:val="0046156A"/>
    <w:rsid w:val="004618AE"/>
    <w:rsid w:val="00471646"/>
    <w:rsid w:val="004855C1"/>
    <w:rsid w:val="004855D5"/>
    <w:rsid w:val="00487F3E"/>
    <w:rsid w:val="00490615"/>
    <w:rsid w:val="00491156"/>
    <w:rsid w:val="00494F0C"/>
    <w:rsid w:val="00494F7E"/>
    <w:rsid w:val="00495E68"/>
    <w:rsid w:val="00496132"/>
    <w:rsid w:val="00496875"/>
    <w:rsid w:val="0049717E"/>
    <w:rsid w:val="004A0604"/>
    <w:rsid w:val="004A066C"/>
    <w:rsid w:val="004A18F2"/>
    <w:rsid w:val="004A2C6E"/>
    <w:rsid w:val="004A372D"/>
    <w:rsid w:val="004A4008"/>
    <w:rsid w:val="004A65D3"/>
    <w:rsid w:val="004A733F"/>
    <w:rsid w:val="004A73DD"/>
    <w:rsid w:val="004B26CD"/>
    <w:rsid w:val="004B3250"/>
    <w:rsid w:val="004B6452"/>
    <w:rsid w:val="004B785C"/>
    <w:rsid w:val="004B7C38"/>
    <w:rsid w:val="004C4538"/>
    <w:rsid w:val="004D123A"/>
    <w:rsid w:val="004D227F"/>
    <w:rsid w:val="004D2F17"/>
    <w:rsid w:val="004D30FE"/>
    <w:rsid w:val="004D3635"/>
    <w:rsid w:val="004D431D"/>
    <w:rsid w:val="004D547B"/>
    <w:rsid w:val="004E01C2"/>
    <w:rsid w:val="004E0F9B"/>
    <w:rsid w:val="004E1208"/>
    <w:rsid w:val="004E1845"/>
    <w:rsid w:val="004E25F6"/>
    <w:rsid w:val="004E4CF9"/>
    <w:rsid w:val="004F1212"/>
    <w:rsid w:val="004F2ED9"/>
    <w:rsid w:val="004F47C2"/>
    <w:rsid w:val="00502633"/>
    <w:rsid w:val="005029F3"/>
    <w:rsid w:val="00503BB3"/>
    <w:rsid w:val="00505B1F"/>
    <w:rsid w:val="0050798D"/>
    <w:rsid w:val="005105E8"/>
    <w:rsid w:val="00511FB5"/>
    <w:rsid w:val="00516FC2"/>
    <w:rsid w:val="00517D16"/>
    <w:rsid w:val="0052056E"/>
    <w:rsid w:val="0052129A"/>
    <w:rsid w:val="00522D0C"/>
    <w:rsid w:val="00523C23"/>
    <w:rsid w:val="00524D66"/>
    <w:rsid w:val="00525F60"/>
    <w:rsid w:val="00530392"/>
    <w:rsid w:val="00530551"/>
    <w:rsid w:val="00531280"/>
    <w:rsid w:val="00533251"/>
    <w:rsid w:val="005341C6"/>
    <w:rsid w:val="00534AA4"/>
    <w:rsid w:val="00536D26"/>
    <w:rsid w:val="00537B8F"/>
    <w:rsid w:val="00543DAC"/>
    <w:rsid w:val="00546228"/>
    <w:rsid w:val="005464C7"/>
    <w:rsid w:val="0054739D"/>
    <w:rsid w:val="005478B3"/>
    <w:rsid w:val="005505AC"/>
    <w:rsid w:val="00551CD3"/>
    <w:rsid w:val="00552B66"/>
    <w:rsid w:val="00556EF8"/>
    <w:rsid w:val="005570DE"/>
    <w:rsid w:val="005606DB"/>
    <w:rsid w:val="0056150F"/>
    <w:rsid w:val="005620DB"/>
    <w:rsid w:val="00574D17"/>
    <w:rsid w:val="00574FBA"/>
    <w:rsid w:val="00575540"/>
    <w:rsid w:val="00576BFB"/>
    <w:rsid w:val="00577115"/>
    <w:rsid w:val="005801D6"/>
    <w:rsid w:val="00585001"/>
    <w:rsid w:val="00586568"/>
    <w:rsid w:val="00586D28"/>
    <w:rsid w:val="0059079A"/>
    <w:rsid w:val="00594196"/>
    <w:rsid w:val="005943AC"/>
    <w:rsid w:val="005949AD"/>
    <w:rsid w:val="005959E5"/>
    <w:rsid w:val="005967FC"/>
    <w:rsid w:val="005A2C2C"/>
    <w:rsid w:val="005A36ED"/>
    <w:rsid w:val="005A6C35"/>
    <w:rsid w:val="005B0514"/>
    <w:rsid w:val="005B05DC"/>
    <w:rsid w:val="005B2EAC"/>
    <w:rsid w:val="005B40A2"/>
    <w:rsid w:val="005B6692"/>
    <w:rsid w:val="005B75E9"/>
    <w:rsid w:val="005D493D"/>
    <w:rsid w:val="005D5440"/>
    <w:rsid w:val="005D6E2C"/>
    <w:rsid w:val="005E3954"/>
    <w:rsid w:val="005E4106"/>
    <w:rsid w:val="005E4271"/>
    <w:rsid w:val="005F3C33"/>
    <w:rsid w:val="005F45F9"/>
    <w:rsid w:val="005F4DEB"/>
    <w:rsid w:val="005F66FE"/>
    <w:rsid w:val="00601BDD"/>
    <w:rsid w:val="00603723"/>
    <w:rsid w:val="006044B8"/>
    <w:rsid w:val="0060547C"/>
    <w:rsid w:val="00605E3C"/>
    <w:rsid w:val="00610091"/>
    <w:rsid w:val="00613606"/>
    <w:rsid w:val="006140FC"/>
    <w:rsid w:val="006167F5"/>
    <w:rsid w:val="00617D2D"/>
    <w:rsid w:val="00620522"/>
    <w:rsid w:val="00620960"/>
    <w:rsid w:val="00621AF9"/>
    <w:rsid w:val="00623785"/>
    <w:rsid w:val="00623B88"/>
    <w:rsid w:val="0062510E"/>
    <w:rsid w:val="00625D2A"/>
    <w:rsid w:val="006269A3"/>
    <w:rsid w:val="00630492"/>
    <w:rsid w:val="00630E3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5217"/>
    <w:rsid w:val="00656A77"/>
    <w:rsid w:val="00657C15"/>
    <w:rsid w:val="00661976"/>
    <w:rsid w:val="00661CBC"/>
    <w:rsid w:val="00662073"/>
    <w:rsid w:val="006621E1"/>
    <w:rsid w:val="006627B7"/>
    <w:rsid w:val="006660B3"/>
    <w:rsid w:val="006704F3"/>
    <w:rsid w:val="006706C7"/>
    <w:rsid w:val="00671F47"/>
    <w:rsid w:val="00672FA7"/>
    <w:rsid w:val="0067702F"/>
    <w:rsid w:val="00677153"/>
    <w:rsid w:val="006827CF"/>
    <w:rsid w:val="00683FA8"/>
    <w:rsid w:val="006844EE"/>
    <w:rsid w:val="00686385"/>
    <w:rsid w:val="00686572"/>
    <w:rsid w:val="006876C4"/>
    <w:rsid w:val="0069175D"/>
    <w:rsid w:val="00694998"/>
    <w:rsid w:val="00694A3F"/>
    <w:rsid w:val="0069652E"/>
    <w:rsid w:val="00697C3C"/>
    <w:rsid w:val="006A0CE9"/>
    <w:rsid w:val="006A386F"/>
    <w:rsid w:val="006A4D0B"/>
    <w:rsid w:val="006A70DB"/>
    <w:rsid w:val="006A767A"/>
    <w:rsid w:val="006B197F"/>
    <w:rsid w:val="006B1CEF"/>
    <w:rsid w:val="006B211D"/>
    <w:rsid w:val="006B310A"/>
    <w:rsid w:val="006C007C"/>
    <w:rsid w:val="006C114E"/>
    <w:rsid w:val="006D0020"/>
    <w:rsid w:val="006D10D8"/>
    <w:rsid w:val="006D23EC"/>
    <w:rsid w:val="006D24D8"/>
    <w:rsid w:val="006D40EF"/>
    <w:rsid w:val="006D5968"/>
    <w:rsid w:val="006D5AE9"/>
    <w:rsid w:val="006D6171"/>
    <w:rsid w:val="006D78EF"/>
    <w:rsid w:val="006D7DD3"/>
    <w:rsid w:val="006E1988"/>
    <w:rsid w:val="006E2756"/>
    <w:rsid w:val="006E2E87"/>
    <w:rsid w:val="006E2FDF"/>
    <w:rsid w:val="006E307E"/>
    <w:rsid w:val="006E4C31"/>
    <w:rsid w:val="006F0BE8"/>
    <w:rsid w:val="006F1333"/>
    <w:rsid w:val="006F1ACA"/>
    <w:rsid w:val="006F651B"/>
    <w:rsid w:val="0070039C"/>
    <w:rsid w:val="007003B7"/>
    <w:rsid w:val="00701BC5"/>
    <w:rsid w:val="00701CCA"/>
    <w:rsid w:val="007023F5"/>
    <w:rsid w:val="00705229"/>
    <w:rsid w:val="00710D24"/>
    <w:rsid w:val="007160DA"/>
    <w:rsid w:val="007163DC"/>
    <w:rsid w:val="00716E51"/>
    <w:rsid w:val="007202C8"/>
    <w:rsid w:val="00724F43"/>
    <w:rsid w:val="00725628"/>
    <w:rsid w:val="007304D4"/>
    <w:rsid w:val="0073066A"/>
    <w:rsid w:val="00731818"/>
    <w:rsid w:val="00732E67"/>
    <w:rsid w:val="00734087"/>
    <w:rsid w:val="00734C5E"/>
    <w:rsid w:val="0073569E"/>
    <w:rsid w:val="00735AD3"/>
    <w:rsid w:val="00736BF5"/>
    <w:rsid w:val="007374A6"/>
    <w:rsid w:val="007375F1"/>
    <w:rsid w:val="00740DB3"/>
    <w:rsid w:val="0074416D"/>
    <w:rsid w:val="00744ABC"/>
    <w:rsid w:val="00745265"/>
    <w:rsid w:val="00745D1B"/>
    <w:rsid w:val="00747D1C"/>
    <w:rsid w:val="00750473"/>
    <w:rsid w:val="00753579"/>
    <w:rsid w:val="007560B8"/>
    <w:rsid w:val="007562FE"/>
    <w:rsid w:val="007573AC"/>
    <w:rsid w:val="007604A8"/>
    <w:rsid w:val="00762584"/>
    <w:rsid w:val="00765603"/>
    <w:rsid w:val="00767D03"/>
    <w:rsid w:val="007717A3"/>
    <w:rsid w:val="007726E7"/>
    <w:rsid w:val="00774BBE"/>
    <w:rsid w:val="00775818"/>
    <w:rsid w:val="00781539"/>
    <w:rsid w:val="007872D8"/>
    <w:rsid w:val="00791CF3"/>
    <w:rsid w:val="00792B10"/>
    <w:rsid w:val="00794B21"/>
    <w:rsid w:val="00794D90"/>
    <w:rsid w:val="0079651A"/>
    <w:rsid w:val="00796BB4"/>
    <w:rsid w:val="007A0524"/>
    <w:rsid w:val="007A1556"/>
    <w:rsid w:val="007A35E9"/>
    <w:rsid w:val="007A7900"/>
    <w:rsid w:val="007B13B8"/>
    <w:rsid w:val="007B4CD4"/>
    <w:rsid w:val="007B4EC5"/>
    <w:rsid w:val="007B6378"/>
    <w:rsid w:val="007B6725"/>
    <w:rsid w:val="007B68D6"/>
    <w:rsid w:val="007B71E1"/>
    <w:rsid w:val="007B7A06"/>
    <w:rsid w:val="007B7F99"/>
    <w:rsid w:val="007C040D"/>
    <w:rsid w:val="007C06BE"/>
    <w:rsid w:val="007C31C2"/>
    <w:rsid w:val="007C41D3"/>
    <w:rsid w:val="007D234C"/>
    <w:rsid w:val="007D2BAA"/>
    <w:rsid w:val="007D521F"/>
    <w:rsid w:val="007D5A92"/>
    <w:rsid w:val="007E0F4A"/>
    <w:rsid w:val="007E1CCC"/>
    <w:rsid w:val="007E41D0"/>
    <w:rsid w:val="007E51A5"/>
    <w:rsid w:val="007E5476"/>
    <w:rsid w:val="007E7C69"/>
    <w:rsid w:val="007F22FA"/>
    <w:rsid w:val="007F2557"/>
    <w:rsid w:val="007F49D0"/>
    <w:rsid w:val="00801955"/>
    <w:rsid w:val="0080273F"/>
    <w:rsid w:val="00803B0C"/>
    <w:rsid w:val="00806BD3"/>
    <w:rsid w:val="008101B5"/>
    <w:rsid w:val="00811F85"/>
    <w:rsid w:val="008124F7"/>
    <w:rsid w:val="00812A74"/>
    <w:rsid w:val="008150AA"/>
    <w:rsid w:val="00815370"/>
    <w:rsid w:val="0081601E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25C3"/>
    <w:rsid w:val="00844523"/>
    <w:rsid w:val="00846568"/>
    <w:rsid w:val="00846A7E"/>
    <w:rsid w:val="00846A86"/>
    <w:rsid w:val="00846CF5"/>
    <w:rsid w:val="00847D11"/>
    <w:rsid w:val="008514F5"/>
    <w:rsid w:val="00853A5A"/>
    <w:rsid w:val="0085468D"/>
    <w:rsid w:val="008558F3"/>
    <w:rsid w:val="008566D2"/>
    <w:rsid w:val="0086150F"/>
    <w:rsid w:val="00861CF3"/>
    <w:rsid w:val="00861FA2"/>
    <w:rsid w:val="00862D80"/>
    <w:rsid w:val="00866582"/>
    <w:rsid w:val="00871A2E"/>
    <w:rsid w:val="00872B9C"/>
    <w:rsid w:val="00876DF4"/>
    <w:rsid w:val="00880610"/>
    <w:rsid w:val="008824F9"/>
    <w:rsid w:val="0088457D"/>
    <w:rsid w:val="00886BFD"/>
    <w:rsid w:val="00890E06"/>
    <w:rsid w:val="00892391"/>
    <w:rsid w:val="00893293"/>
    <w:rsid w:val="008A441B"/>
    <w:rsid w:val="008A4E9B"/>
    <w:rsid w:val="008B0B53"/>
    <w:rsid w:val="008B2A08"/>
    <w:rsid w:val="008B2E8B"/>
    <w:rsid w:val="008B3944"/>
    <w:rsid w:val="008B4A16"/>
    <w:rsid w:val="008C3736"/>
    <w:rsid w:val="008D1035"/>
    <w:rsid w:val="008D124B"/>
    <w:rsid w:val="008D326D"/>
    <w:rsid w:val="008D3DC3"/>
    <w:rsid w:val="008D4203"/>
    <w:rsid w:val="008D4C29"/>
    <w:rsid w:val="008D5D32"/>
    <w:rsid w:val="008D5D60"/>
    <w:rsid w:val="008D65AD"/>
    <w:rsid w:val="008D739A"/>
    <w:rsid w:val="008E091A"/>
    <w:rsid w:val="008E18F5"/>
    <w:rsid w:val="008E3847"/>
    <w:rsid w:val="008E3B13"/>
    <w:rsid w:val="008E6A48"/>
    <w:rsid w:val="008F11D0"/>
    <w:rsid w:val="008F3EC3"/>
    <w:rsid w:val="008F5F8D"/>
    <w:rsid w:val="0090029D"/>
    <w:rsid w:val="00901A09"/>
    <w:rsid w:val="00903F64"/>
    <w:rsid w:val="009042F9"/>
    <w:rsid w:val="00905DBA"/>
    <w:rsid w:val="00913AF4"/>
    <w:rsid w:val="00913DE0"/>
    <w:rsid w:val="00920943"/>
    <w:rsid w:val="0092139E"/>
    <w:rsid w:val="009217B6"/>
    <w:rsid w:val="009226CC"/>
    <w:rsid w:val="0092365D"/>
    <w:rsid w:val="00925308"/>
    <w:rsid w:val="00932800"/>
    <w:rsid w:val="00932942"/>
    <w:rsid w:val="00934DB7"/>
    <w:rsid w:val="00935A1C"/>
    <w:rsid w:val="00940008"/>
    <w:rsid w:val="00940F3C"/>
    <w:rsid w:val="00942F57"/>
    <w:rsid w:val="00943B84"/>
    <w:rsid w:val="00943BDD"/>
    <w:rsid w:val="0094646D"/>
    <w:rsid w:val="00947756"/>
    <w:rsid w:val="009535D2"/>
    <w:rsid w:val="00954672"/>
    <w:rsid w:val="009611DC"/>
    <w:rsid w:val="0096146A"/>
    <w:rsid w:val="009623F0"/>
    <w:rsid w:val="00964CDE"/>
    <w:rsid w:val="00964EEB"/>
    <w:rsid w:val="00966ACD"/>
    <w:rsid w:val="00966AE7"/>
    <w:rsid w:val="009679A5"/>
    <w:rsid w:val="009716EC"/>
    <w:rsid w:val="00974A6C"/>
    <w:rsid w:val="0098009D"/>
    <w:rsid w:val="0098177B"/>
    <w:rsid w:val="00983C0B"/>
    <w:rsid w:val="00986751"/>
    <w:rsid w:val="009900A4"/>
    <w:rsid w:val="00992090"/>
    <w:rsid w:val="00992684"/>
    <w:rsid w:val="00992ED1"/>
    <w:rsid w:val="00994C08"/>
    <w:rsid w:val="00994EF9"/>
    <w:rsid w:val="00995965"/>
    <w:rsid w:val="00996D1F"/>
    <w:rsid w:val="00997CDA"/>
    <w:rsid w:val="009A2680"/>
    <w:rsid w:val="009A2BEF"/>
    <w:rsid w:val="009A6242"/>
    <w:rsid w:val="009B2E33"/>
    <w:rsid w:val="009B4D70"/>
    <w:rsid w:val="009B5DB5"/>
    <w:rsid w:val="009C0ECF"/>
    <w:rsid w:val="009C18CF"/>
    <w:rsid w:val="009C4438"/>
    <w:rsid w:val="009C56B3"/>
    <w:rsid w:val="009C6776"/>
    <w:rsid w:val="009D2180"/>
    <w:rsid w:val="009D262D"/>
    <w:rsid w:val="009D28D1"/>
    <w:rsid w:val="009D43BE"/>
    <w:rsid w:val="009E265C"/>
    <w:rsid w:val="009E754E"/>
    <w:rsid w:val="009E78C2"/>
    <w:rsid w:val="009E7929"/>
    <w:rsid w:val="009F2097"/>
    <w:rsid w:val="009F5092"/>
    <w:rsid w:val="009F5491"/>
    <w:rsid w:val="009F5B0A"/>
    <w:rsid w:val="009F5B1A"/>
    <w:rsid w:val="009F5C0D"/>
    <w:rsid w:val="00A0208E"/>
    <w:rsid w:val="00A0272C"/>
    <w:rsid w:val="00A03E25"/>
    <w:rsid w:val="00A06BCA"/>
    <w:rsid w:val="00A07589"/>
    <w:rsid w:val="00A0785F"/>
    <w:rsid w:val="00A07B6E"/>
    <w:rsid w:val="00A11984"/>
    <w:rsid w:val="00A11B82"/>
    <w:rsid w:val="00A133F9"/>
    <w:rsid w:val="00A146B6"/>
    <w:rsid w:val="00A157F3"/>
    <w:rsid w:val="00A16AA6"/>
    <w:rsid w:val="00A1725C"/>
    <w:rsid w:val="00A172E4"/>
    <w:rsid w:val="00A208A0"/>
    <w:rsid w:val="00A20B03"/>
    <w:rsid w:val="00A2226C"/>
    <w:rsid w:val="00A22599"/>
    <w:rsid w:val="00A24D1E"/>
    <w:rsid w:val="00A270C5"/>
    <w:rsid w:val="00A27714"/>
    <w:rsid w:val="00A305AC"/>
    <w:rsid w:val="00A31C6B"/>
    <w:rsid w:val="00A31E08"/>
    <w:rsid w:val="00A32836"/>
    <w:rsid w:val="00A32B3F"/>
    <w:rsid w:val="00A35492"/>
    <w:rsid w:val="00A416CA"/>
    <w:rsid w:val="00A41BDC"/>
    <w:rsid w:val="00A42FA3"/>
    <w:rsid w:val="00A43441"/>
    <w:rsid w:val="00A4400B"/>
    <w:rsid w:val="00A448A0"/>
    <w:rsid w:val="00A44D09"/>
    <w:rsid w:val="00A51E27"/>
    <w:rsid w:val="00A54F65"/>
    <w:rsid w:val="00A56D25"/>
    <w:rsid w:val="00A611B7"/>
    <w:rsid w:val="00A617B7"/>
    <w:rsid w:val="00A6233A"/>
    <w:rsid w:val="00A64428"/>
    <w:rsid w:val="00A65B9B"/>
    <w:rsid w:val="00A66AD3"/>
    <w:rsid w:val="00A674CF"/>
    <w:rsid w:val="00A67A47"/>
    <w:rsid w:val="00A70353"/>
    <w:rsid w:val="00A711A3"/>
    <w:rsid w:val="00A71E59"/>
    <w:rsid w:val="00A7214C"/>
    <w:rsid w:val="00A731E2"/>
    <w:rsid w:val="00A7426B"/>
    <w:rsid w:val="00A75404"/>
    <w:rsid w:val="00A803C7"/>
    <w:rsid w:val="00A81876"/>
    <w:rsid w:val="00A82D01"/>
    <w:rsid w:val="00A82D07"/>
    <w:rsid w:val="00A841CD"/>
    <w:rsid w:val="00A845D9"/>
    <w:rsid w:val="00A87203"/>
    <w:rsid w:val="00A87D89"/>
    <w:rsid w:val="00A90981"/>
    <w:rsid w:val="00A919FF"/>
    <w:rsid w:val="00A92F72"/>
    <w:rsid w:val="00A95302"/>
    <w:rsid w:val="00A95A68"/>
    <w:rsid w:val="00A97C07"/>
    <w:rsid w:val="00A97CA6"/>
    <w:rsid w:val="00AA140F"/>
    <w:rsid w:val="00AA41E2"/>
    <w:rsid w:val="00AA4342"/>
    <w:rsid w:val="00AA48CC"/>
    <w:rsid w:val="00AA7839"/>
    <w:rsid w:val="00AB07DF"/>
    <w:rsid w:val="00AB2596"/>
    <w:rsid w:val="00AB36A8"/>
    <w:rsid w:val="00AB5AD5"/>
    <w:rsid w:val="00AC09E0"/>
    <w:rsid w:val="00AC0FB4"/>
    <w:rsid w:val="00AC3159"/>
    <w:rsid w:val="00AC5CA6"/>
    <w:rsid w:val="00AD0358"/>
    <w:rsid w:val="00AD07E2"/>
    <w:rsid w:val="00AD167D"/>
    <w:rsid w:val="00AD243E"/>
    <w:rsid w:val="00AD58EA"/>
    <w:rsid w:val="00AD61E3"/>
    <w:rsid w:val="00AD66F5"/>
    <w:rsid w:val="00AE05DA"/>
    <w:rsid w:val="00AE13D0"/>
    <w:rsid w:val="00AE1734"/>
    <w:rsid w:val="00AE28C1"/>
    <w:rsid w:val="00AF1D36"/>
    <w:rsid w:val="00AF303F"/>
    <w:rsid w:val="00AF4DC8"/>
    <w:rsid w:val="00AF5FD8"/>
    <w:rsid w:val="00B01035"/>
    <w:rsid w:val="00B06218"/>
    <w:rsid w:val="00B06741"/>
    <w:rsid w:val="00B10E25"/>
    <w:rsid w:val="00B1242E"/>
    <w:rsid w:val="00B12AB7"/>
    <w:rsid w:val="00B12E27"/>
    <w:rsid w:val="00B16E19"/>
    <w:rsid w:val="00B22505"/>
    <w:rsid w:val="00B236D2"/>
    <w:rsid w:val="00B255BA"/>
    <w:rsid w:val="00B31C06"/>
    <w:rsid w:val="00B323CF"/>
    <w:rsid w:val="00B32792"/>
    <w:rsid w:val="00B32AEF"/>
    <w:rsid w:val="00B343C3"/>
    <w:rsid w:val="00B36881"/>
    <w:rsid w:val="00B37248"/>
    <w:rsid w:val="00B37394"/>
    <w:rsid w:val="00B37813"/>
    <w:rsid w:val="00B40BDE"/>
    <w:rsid w:val="00B4373F"/>
    <w:rsid w:val="00B5362E"/>
    <w:rsid w:val="00B53A4B"/>
    <w:rsid w:val="00B606B2"/>
    <w:rsid w:val="00B60E22"/>
    <w:rsid w:val="00B62022"/>
    <w:rsid w:val="00B6380B"/>
    <w:rsid w:val="00B700FB"/>
    <w:rsid w:val="00B749CE"/>
    <w:rsid w:val="00B77D2B"/>
    <w:rsid w:val="00B8048E"/>
    <w:rsid w:val="00B81EAF"/>
    <w:rsid w:val="00B842AF"/>
    <w:rsid w:val="00B853A9"/>
    <w:rsid w:val="00B924A1"/>
    <w:rsid w:val="00B92D24"/>
    <w:rsid w:val="00B937B2"/>
    <w:rsid w:val="00B96247"/>
    <w:rsid w:val="00B962E2"/>
    <w:rsid w:val="00B96CF6"/>
    <w:rsid w:val="00BA4401"/>
    <w:rsid w:val="00BA4CD2"/>
    <w:rsid w:val="00BA4D97"/>
    <w:rsid w:val="00BA5D3F"/>
    <w:rsid w:val="00BB0677"/>
    <w:rsid w:val="00BB0A57"/>
    <w:rsid w:val="00BB1AFB"/>
    <w:rsid w:val="00BB1FB0"/>
    <w:rsid w:val="00BB24E7"/>
    <w:rsid w:val="00BB3A58"/>
    <w:rsid w:val="00BC02CF"/>
    <w:rsid w:val="00BC58FA"/>
    <w:rsid w:val="00BD7A70"/>
    <w:rsid w:val="00BE1AEB"/>
    <w:rsid w:val="00BE1CB7"/>
    <w:rsid w:val="00BE44F9"/>
    <w:rsid w:val="00BE466C"/>
    <w:rsid w:val="00BE533C"/>
    <w:rsid w:val="00BE7CA9"/>
    <w:rsid w:val="00BF420A"/>
    <w:rsid w:val="00BF7C86"/>
    <w:rsid w:val="00BF7DA2"/>
    <w:rsid w:val="00C004C2"/>
    <w:rsid w:val="00C01A52"/>
    <w:rsid w:val="00C028EC"/>
    <w:rsid w:val="00C04177"/>
    <w:rsid w:val="00C07079"/>
    <w:rsid w:val="00C12BD2"/>
    <w:rsid w:val="00C130D5"/>
    <w:rsid w:val="00C13709"/>
    <w:rsid w:val="00C14C2F"/>
    <w:rsid w:val="00C16872"/>
    <w:rsid w:val="00C172D5"/>
    <w:rsid w:val="00C233B5"/>
    <w:rsid w:val="00C30309"/>
    <w:rsid w:val="00C30E63"/>
    <w:rsid w:val="00C3206B"/>
    <w:rsid w:val="00C35206"/>
    <w:rsid w:val="00C35D84"/>
    <w:rsid w:val="00C37DF3"/>
    <w:rsid w:val="00C4222A"/>
    <w:rsid w:val="00C43577"/>
    <w:rsid w:val="00C45F4B"/>
    <w:rsid w:val="00C46A96"/>
    <w:rsid w:val="00C562E8"/>
    <w:rsid w:val="00C5703A"/>
    <w:rsid w:val="00C60B48"/>
    <w:rsid w:val="00C62FA5"/>
    <w:rsid w:val="00C67E28"/>
    <w:rsid w:val="00C715B9"/>
    <w:rsid w:val="00C82169"/>
    <w:rsid w:val="00C82659"/>
    <w:rsid w:val="00C830A5"/>
    <w:rsid w:val="00C837B5"/>
    <w:rsid w:val="00C840B1"/>
    <w:rsid w:val="00C86946"/>
    <w:rsid w:val="00C92A00"/>
    <w:rsid w:val="00C92BA4"/>
    <w:rsid w:val="00C93A65"/>
    <w:rsid w:val="00C95820"/>
    <w:rsid w:val="00C975BB"/>
    <w:rsid w:val="00CA3667"/>
    <w:rsid w:val="00CA673B"/>
    <w:rsid w:val="00CA7272"/>
    <w:rsid w:val="00CA732E"/>
    <w:rsid w:val="00CB07F4"/>
    <w:rsid w:val="00CB1056"/>
    <w:rsid w:val="00CB3B4F"/>
    <w:rsid w:val="00CB7D65"/>
    <w:rsid w:val="00CC01B6"/>
    <w:rsid w:val="00CC62EB"/>
    <w:rsid w:val="00CC6DBC"/>
    <w:rsid w:val="00CC7958"/>
    <w:rsid w:val="00CC7ACD"/>
    <w:rsid w:val="00CD26F9"/>
    <w:rsid w:val="00CD3C15"/>
    <w:rsid w:val="00CD478D"/>
    <w:rsid w:val="00CD7136"/>
    <w:rsid w:val="00CE2558"/>
    <w:rsid w:val="00CE3BA2"/>
    <w:rsid w:val="00CE445C"/>
    <w:rsid w:val="00CE4D51"/>
    <w:rsid w:val="00CE72AA"/>
    <w:rsid w:val="00CF0E32"/>
    <w:rsid w:val="00CF3C91"/>
    <w:rsid w:val="00CF7CFA"/>
    <w:rsid w:val="00D0101C"/>
    <w:rsid w:val="00D02C59"/>
    <w:rsid w:val="00D0523B"/>
    <w:rsid w:val="00D052EF"/>
    <w:rsid w:val="00D0602E"/>
    <w:rsid w:val="00D17109"/>
    <w:rsid w:val="00D202E3"/>
    <w:rsid w:val="00D206B7"/>
    <w:rsid w:val="00D20CCE"/>
    <w:rsid w:val="00D20FEA"/>
    <w:rsid w:val="00D2617D"/>
    <w:rsid w:val="00D2717E"/>
    <w:rsid w:val="00D36D92"/>
    <w:rsid w:val="00D37F33"/>
    <w:rsid w:val="00D401AD"/>
    <w:rsid w:val="00D429F1"/>
    <w:rsid w:val="00D43AF2"/>
    <w:rsid w:val="00D444A4"/>
    <w:rsid w:val="00D44AD5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1994"/>
    <w:rsid w:val="00D65832"/>
    <w:rsid w:val="00D65E67"/>
    <w:rsid w:val="00D7068B"/>
    <w:rsid w:val="00D725D2"/>
    <w:rsid w:val="00D73884"/>
    <w:rsid w:val="00D76847"/>
    <w:rsid w:val="00D81227"/>
    <w:rsid w:val="00D833B1"/>
    <w:rsid w:val="00D83ADA"/>
    <w:rsid w:val="00D85724"/>
    <w:rsid w:val="00D86ADE"/>
    <w:rsid w:val="00D8729D"/>
    <w:rsid w:val="00D87DD0"/>
    <w:rsid w:val="00D91675"/>
    <w:rsid w:val="00D92DDC"/>
    <w:rsid w:val="00D93B21"/>
    <w:rsid w:val="00D95E0C"/>
    <w:rsid w:val="00D96C50"/>
    <w:rsid w:val="00DA2984"/>
    <w:rsid w:val="00DA2C98"/>
    <w:rsid w:val="00DA37F6"/>
    <w:rsid w:val="00DA448E"/>
    <w:rsid w:val="00DB7545"/>
    <w:rsid w:val="00DC1A1D"/>
    <w:rsid w:val="00DC37F2"/>
    <w:rsid w:val="00DC531C"/>
    <w:rsid w:val="00DC654F"/>
    <w:rsid w:val="00DC6580"/>
    <w:rsid w:val="00DC68B7"/>
    <w:rsid w:val="00DC7811"/>
    <w:rsid w:val="00DD275F"/>
    <w:rsid w:val="00DD5F32"/>
    <w:rsid w:val="00DD70F1"/>
    <w:rsid w:val="00DE07CE"/>
    <w:rsid w:val="00DE2EA5"/>
    <w:rsid w:val="00DE38FA"/>
    <w:rsid w:val="00DE6D5F"/>
    <w:rsid w:val="00E0101F"/>
    <w:rsid w:val="00E0170A"/>
    <w:rsid w:val="00E06215"/>
    <w:rsid w:val="00E12BE1"/>
    <w:rsid w:val="00E14609"/>
    <w:rsid w:val="00E1674B"/>
    <w:rsid w:val="00E2053E"/>
    <w:rsid w:val="00E207D1"/>
    <w:rsid w:val="00E21B0D"/>
    <w:rsid w:val="00E23831"/>
    <w:rsid w:val="00E24966"/>
    <w:rsid w:val="00E253E1"/>
    <w:rsid w:val="00E260D4"/>
    <w:rsid w:val="00E262BB"/>
    <w:rsid w:val="00E316F5"/>
    <w:rsid w:val="00E31A59"/>
    <w:rsid w:val="00E359D5"/>
    <w:rsid w:val="00E3606C"/>
    <w:rsid w:val="00E369E6"/>
    <w:rsid w:val="00E41EB7"/>
    <w:rsid w:val="00E429E5"/>
    <w:rsid w:val="00E46A71"/>
    <w:rsid w:val="00E47429"/>
    <w:rsid w:val="00E47FAD"/>
    <w:rsid w:val="00E53A09"/>
    <w:rsid w:val="00E546DD"/>
    <w:rsid w:val="00E55194"/>
    <w:rsid w:val="00E55B5C"/>
    <w:rsid w:val="00E60428"/>
    <w:rsid w:val="00E60E3F"/>
    <w:rsid w:val="00E6252E"/>
    <w:rsid w:val="00E6594C"/>
    <w:rsid w:val="00E711D5"/>
    <w:rsid w:val="00E71A84"/>
    <w:rsid w:val="00E744AC"/>
    <w:rsid w:val="00E74C6F"/>
    <w:rsid w:val="00E75F6D"/>
    <w:rsid w:val="00E83DDA"/>
    <w:rsid w:val="00E8466E"/>
    <w:rsid w:val="00E84AFE"/>
    <w:rsid w:val="00E86578"/>
    <w:rsid w:val="00E90613"/>
    <w:rsid w:val="00E91645"/>
    <w:rsid w:val="00E934D4"/>
    <w:rsid w:val="00E94D61"/>
    <w:rsid w:val="00E9670B"/>
    <w:rsid w:val="00E9797C"/>
    <w:rsid w:val="00EA1191"/>
    <w:rsid w:val="00EA1614"/>
    <w:rsid w:val="00EA1A7D"/>
    <w:rsid w:val="00EA2EF6"/>
    <w:rsid w:val="00EA77D8"/>
    <w:rsid w:val="00EB018C"/>
    <w:rsid w:val="00EB0BDB"/>
    <w:rsid w:val="00EB4033"/>
    <w:rsid w:val="00EB78E6"/>
    <w:rsid w:val="00EC01C8"/>
    <w:rsid w:val="00EC0DF1"/>
    <w:rsid w:val="00EC167F"/>
    <w:rsid w:val="00EC3581"/>
    <w:rsid w:val="00EC55F4"/>
    <w:rsid w:val="00ED03B3"/>
    <w:rsid w:val="00ED0D5E"/>
    <w:rsid w:val="00ED3536"/>
    <w:rsid w:val="00ED36FB"/>
    <w:rsid w:val="00ED4C4B"/>
    <w:rsid w:val="00ED54C0"/>
    <w:rsid w:val="00ED787B"/>
    <w:rsid w:val="00EE13C2"/>
    <w:rsid w:val="00EE2739"/>
    <w:rsid w:val="00EE4BCF"/>
    <w:rsid w:val="00EF0DFB"/>
    <w:rsid w:val="00EF40A0"/>
    <w:rsid w:val="00EF7FA3"/>
    <w:rsid w:val="00F00A7C"/>
    <w:rsid w:val="00F02967"/>
    <w:rsid w:val="00F02EBE"/>
    <w:rsid w:val="00F031FE"/>
    <w:rsid w:val="00F03786"/>
    <w:rsid w:val="00F0413E"/>
    <w:rsid w:val="00F06422"/>
    <w:rsid w:val="00F06852"/>
    <w:rsid w:val="00F069AF"/>
    <w:rsid w:val="00F11ED6"/>
    <w:rsid w:val="00F1217A"/>
    <w:rsid w:val="00F15EEA"/>
    <w:rsid w:val="00F16920"/>
    <w:rsid w:val="00F1753A"/>
    <w:rsid w:val="00F2186C"/>
    <w:rsid w:val="00F21AF2"/>
    <w:rsid w:val="00F2590D"/>
    <w:rsid w:val="00F26224"/>
    <w:rsid w:val="00F275FB"/>
    <w:rsid w:val="00F27CB7"/>
    <w:rsid w:val="00F333F3"/>
    <w:rsid w:val="00F34075"/>
    <w:rsid w:val="00F35288"/>
    <w:rsid w:val="00F35781"/>
    <w:rsid w:val="00F36A72"/>
    <w:rsid w:val="00F419AE"/>
    <w:rsid w:val="00F4203E"/>
    <w:rsid w:val="00F423B5"/>
    <w:rsid w:val="00F42424"/>
    <w:rsid w:val="00F44400"/>
    <w:rsid w:val="00F47BAA"/>
    <w:rsid w:val="00F52A1B"/>
    <w:rsid w:val="00F52F8D"/>
    <w:rsid w:val="00F5341F"/>
    <w:rsid w:val="00F561B6"/>
    <w:rsid w:val="00F61BFC"/>
    <w:rsid w:val="00F655D7"/>
    <w:rsid w:val="00F66067"/>
    <w:rsid w:val="00F672D8"/>
    <w:rsid w:val="00F7526D"/>
    <w:rsid w:val="00F75C0F"/>
    <w:rsid w:val="00F77402"/>
    <w:rsid w:val="00F77DD9"/>
    <w:rsid w:val="00F80C7A"/>
    <w:rsid w:val="00F8709A"/>
    <w:rsid w:val="00F90568"/>
    <w:rsid w:val="00F949B1"/>
    <w:rsid w:val="00F95D91"/>
    <w:rsid w:val="00FA02AE"/>
    <w:rsid w:val="00FA07C1"/>
    <w:rsid w:val="00FA12C6"/>
    <w:rsid w:val="00FA2E08"/>
    <w:rsid w:val="00FA494D"/>
    <w:rsid w:val="00FA504A"/>
    <w:rsid w:val="00FA528A"/>
    <w:rsid w:val="00FA6FAD"/>
    <w:rsid w:val="00FB0767"/>
    <w:rsid w:val="00FB3846"/>
    <w:rsid w:val="00FB5EA0"/>
    <w:rsid w:val="00FB5EE4"/>
    <w:rsid w:val="00FB7847"/>
    <w:rsid w:val="00FC0756"/>
    <w:rsid w:val="00FC45B0"/>
    <w:rsid w:val="00FC45BB"/>
    <w:rsid w:val="00FC4B62"/>
    <w:rsid w:val="00FC4B85"/>
    <w:rsid w:val="00FD096D"/>
    <w:rsid w:val="00FD155C"/>
    <w:rsid w:val="00FD3653"/>
    <w:rsid w:val="00FD3F26"/>
    <w:rsid w:val="00FD551D"/>
    <w:rsid w:val="00FD66AE"/>
    <w:rsid w:val="00FD7A31"/>
    <w:rsid w:val="00FD7C4E"/>
    <w:rsid w:val="00FD7C88"/>
    <w:rsid w:val="00FE2ED4"/>
    <w:rsid w:val="00FE4ED3"/>
    <w:rsid w:val="00FE5F86"/>
    <w:rsid w:val="00FE7A73"/>
    <w:rsid w:val="00FF3BD5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1F246B-D452-4A1C-B64A-DE2FFEDC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Date"/>
    <w:basedOn w:val="a"/>
    <w:next w:val="a"/>
    <w:link w:val="af3"/>
    <w:rsid w:val="0038109C"/>
    <w:pPr>
      <w:jc w:val="right"/>
    </w:pPr>
  </w:style>
  <w:style w:type="character" w:customStyle="1" w:styleId="af3">
    <w:name w:val="日期 字元"/>
    <w:link w:val="af2"/>
    <w:rsid w:val="003810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08C0-F103-4FF0-9F1D-43931F9C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Links>
    <vt:vector size="12" baseType="variant"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