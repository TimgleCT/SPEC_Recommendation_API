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980"/>
        <w:gridCol w:w="30"/>
        <w:gridCol w:w="1122"/>
        <w:gridCol w:w="3698"/>
        <w:gridCol w:w="46"/>
        <w:gridCol w:w="1520"/>
        <w:gridCol w:w="568"/>
        <w:gridCol w:w="1503"/>
        <w:tblGridChange w:id="0">
          <w:tblGrid>
            <w:gridCol w:w="1216"/>
            <w:gridCol w:w="980"/>
            <w:gridCol w:w="30"/>
            <w:gridCol w:w="1122"/>
            <w:gridCol w:w="3698"/>
            <w:gridCol w:w="46"/>
            <w:gridCol w:w="1520"/>
            <w:gridCol w:w="568"/>
            <w:gridCol w:w="1503"/>
          </w:tblGrid>
        </w:tblGridChange>
      </w:tblGrid>
      <w:tr w:rsidR="00A82180" w:rsidTr="008A7880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1" w:name="_GoBack"/>
            <w:bookmarkEnd w:id="1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A82180" w:rsidTr="008A7880">
        <w:trPr>
          <w:gridAfter w:val="1"/>
          <w:wAfter w:w="1503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7"/>
                <w:attr w:name="Day" w:val="6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07/06/2005</w:t>
              </w:r>
            </w:smartTag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Ally</w:t>
            </w:r>
          </w:p>
        </w:tc>
      </w:tr>
      <w:tr w:rsidR="008A7880" w:rsidRPr="00E8700A" w:rsidTr="008A7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16" w:type="dxa"/>
          </w:tcPr>
          <w:p w:rsidR="008A7880" w:rsidRPr="00E8700A" w:rsidRDefault="008A7880" w:rsidP="00E220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gridSpan w:val="2"/>
          </w:tcPr>
          <w:p w:rsidR="008A7880" w:rsidRPr="00E8700A" w:rsidRDefault="008A7880" w:rsidP="00E220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20" w:type="dxa"/>
            <w:gridSpan w:val="2"/>
          </w:tcPr>
          <w:p w:rsidR="008A7880" w:rsidRPr="00E8700A" w:rsidRDefault="008A7880" w:rsidP="00E220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gridSpan w:val="2"/>
          </w:tcPr>
          <w:p w:rsidR="008A7880" w:rsidRPr="00E8700A" w:rsidRDefault="008A7880" w:rsidP="00E220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gridSpan w:val="2"/>
          </w:tcPr>
          <w:p w:rsidR="008A7880" w:rsidRPr="00E8700A" w:rsidRDefault="008A7880" w:rsidP="00E220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271E6" w:rsidRPr="00E8700A" w:rsidTr="008A7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16" w:type="dxa"/>
          </w:tcPr>
          <w:p w:rsidR="009271E6" w:rsidRPr="00E8700A" w:rsidRDefault="009271E6" w:rsidP="009271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李明諭" w:date="2019-07-02T16:49:00Z"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201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02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04</w:t>
              </w:r>
            </w:ins>
          </w:p>
        </w:tc>
        <w:tc>
          <w:tcPr>
            <w:tcW w:w="1010" w:type="dxa"/>
            <w:gridSpan w:val="2"/>
          </w:tcPr>
          <w:p w:rsidR="009271E6" w:rsidRPr="00E8700A" w:rsidRDefault="009271E6" w:rsidP="009271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820" w:type="dxa"/>
            <w:gridSpan w:val="2"/>
          </w:tcPr>
          <w:p w:rsidR="009271E6" w:rsidRDefault="009271E6" w:rsidP="009271E6">
            <w:pPr>
              <w:spacing w:line="240" w:lineRule="atLeast"/>
              <w:rPr>
                <w:ins w:id="4" w:author="李明諭" w:date="2019-07-02T16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理賠預付金月報優化</w:t>
              </w:r>
            </w:ins>
          </w:p>
          <w:p w:rsidR="009271E6" w:rsidRDefault="009271E6" w:rsidP="009271E6">
            <w:pPr>
              <w:numPr>
                <w:ilvl w:val="0"/>
                <w:numId w:val="18"/>
              </w:numPr>
              <w:spacing w:line="240" w:lineRule="atLeast"/>
              <w:rPr>
                <w:ins w:id="6" w:author="李明諭" w:date="2019-07-02T16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原統計查詢條件為行政中心，修改為服務科，但因不刪除舊資料重新產生，故以本次修改為分界，修改前舊資料仍以行政中心呈現，修改後以服務科呈現</w:t>
              </w:r>
            </w:ins>
          </w:p>
          <w:p w:rsidR="009271E6" w:rsidRDefault="009271E6" w:rsidP="009271E6">
            <w:pPr>
              <w:numPr>
                <w:ilvl w:val="0"/>
                <w:numId w:val="18"/>
              </w:numPr>
              <w:spacing w:line="240" w:lineRule="atLeast"/>
              <w:rPr>
                <w:ins w:id="8" w:author="李明諭" w:date="2019-07-02T16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修改查詢時間範圍，擴大為區間</w:t>
              </w:r>
            </w:ins>
          </w:p>
          <w:p w:rsidR="009271E6" w:rsidRPr="00E8700A" w:rsidRDefault="009271E6" w:rsidP="009271E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修改顯示資訊欄位，移除未簽收增加申請與未結金額</w:t>
              </w:r>
            </w:ins>
          </w:p>
        </w:tc>
        <w:tc>
          <w:tcPr>
            <w:tcW w:w="1566" w:type="dxa"/>
            <w:gridSpan w:val="2"/>
          </w:tcPr>
          <w:p w:rsidR="009271E6" w:rsidRPr="00E8700A" w:rsidRDefault="009271E6" w:rsidP="009271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gridSpan w:val="2"/>
          </w:tcPr>
          <w:p w:rsidR="009271E6" w:rsidRPr="00E8700A" w:rsidRDefault="009271E6" w:rsidP="009271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150127000420</w:t>
              </w:r>
            </w:ins>
          </w:p>
        </w:tc>
      </w:tr>
      <w:tr w:rsidR="009271E6" w:rsidRPr="00E8700A" w:rsidTr="008A7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13" w:author="李明諭" w:date="2019-07-02T16:48:00Z"/>
        </w:trPr>
        <w:tc>
          <w:tcPr>
            <w:tcW w:w="1216" w:type="dxa"/>
          </w:tcPr>
          <w:p w:rsidR="009271E6" w:rsidRDefault="009271E6" w:rsidP="009271E6">
            <w:pPr>
              <w:spacing w:line="240" w:lineRule="atLeast"/>
              <w:jc w:val="center"/>
              <w:rPr>
                <w:ins w:id="14" w:author="李明諭" w:date="2019-07-02T16:4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15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2017/0301</w:t>
              </w:r>
            </w:ins>
          </w:p>
        </w:tc>
        <w:tc>
          <w:tcPr>
            <w:tcW w:w="1010" w:type="dxa"/>
            <w:gridSpan w:val="2"/>
          </w:tcPr>
          <w:p w:rsidR="009271E6" w:rsidRDefault="009271E6" w:rsidP="009271E6">
            <w:pPr>
              <w:spacing w:line="240" w:lineRule="atLeast"/>
              <w:jc w:val="center"/>
              <w:rPr>
                <w:ins w:id="16" w:author="李明諭" w:date="2019-07-02T16:48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17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820" w:type="dxa"/>
            <w:gridSpan w:val="2"/>
          </w:tcPr>
          <w:p w:rsidR="009271E6" w:rsidRDefault="009271E6" w:rsidP="009271E6">
            <w:pPr>
              <w:numPr>
                <w:ilvl w:val="0"/>
                <w:numId w:val="21"/>
              </w:numPr>
              <w:spacing w:line="240" w:lineRule="atLeast"/>
              <w:rPr>
                <w:ins w:id="18" w:author="李明諭" w:date="2019-07-02T16:49:00Z"/>
                <w:rFonts w:ascii="細明體" w:eastAsia="細明體" w:hAnsi="細明體" w:cs="Courier New"/>
                <w:sz w:val="20"/>
                <w:szCs w:val="20"/>
              </w:rPr>
            </w:pPr>
            <w:ins w:id="19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增加通訊處經理查詢設控</w:t>
              </w:r>
            </w:ins>
          </w:p>
          <w:p w:rsidR="009271E6" w:rsidRPr="00BE6D14" w:rsidRDefault="009271E6" w:rsidP="009271E6">
            <w:pPr>
              <w:spacing w:line="240" w:lineRule="atLeast"/>
              <w:rPr>
                <w:ins w:id="20" w:author="李明諭" w:date="2019-07-02T16:4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21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</w:t>
              </w:r>
              <w:r w:rsidRPr="009271E6">
                <w:rPr>
                  <w:rFonts w:ascii="細明體" w:eastAsia="細明體" w:hAnsi="細明體" w:cs="Courier New"/>
                  <w:sz w:val="20"/>
                  <w:szCs w:val="20"/>
                </w:rPr>
                <w:t>異常經手人申請頻率顯示</w:t>
              </w:r>
            </w:ins>
          </w:p>
        </w:tc>
        <w:tc>
          <w:tcPr>
            <w:tcW w:w="1566" w:type="dxa"/>
            <w:gridSpan w:val="2"/>
          </w:tcPr>
          <w:p w:rsidR="009271E6" w:rsidRPr="00BE6D14" w:rsidRDefault="009271E6" w:rsidP="009271E6">
            <w:pPr>
              <w:spacing w:line="240" w:lineRule="atLeast"/>
              <w:jc w:val="center"/>
              <w:rPr>
                <w:ins w:id="22" w:author="李明諭" w:date="2019-07-02T16:48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23" w:author="李明諭" w:date="2019-07-02T16:4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gridSpan w:val="2"/>
          </w:tcPr>
          <w:p w:rsidR="009271E6" w:rsidRPr="00BE6D14" w:rsidRDefault="009271E6" w:rsidP="009271E6">
            <w:pPr>
              <w:spacing w:line="240" w:lineRule="atLeast"/>
              <w:jc w:val="center"/>
              <w:rPr>
                <w:ins w:id="24" w:author="李明諭" w:date="2019-07-02T16:48:00Z"/>
                <w:b/>
                <w:bCs/>
              </w:rPr>
            </w:pPr>
            <w:ins w:id="25" w:author="李明諭" w:date="2019-07-02T16:49:00Z">
              <w:r>
                <w:t>170208000557</w:t>
              </w:r>
            </w:ins>
          </w:p>
        </w:tc>
      </w:tr>
      <w:tr w:rsidR="009271E6" w:rsidRPr="00E8700A" w:rsidTr="008A7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26" w:author="李明諭" w:date="2019-07-02T16:48:00Z"/>
        </w:trPr>
        <w:tc>
          <w:tcPr>
            <w:tcW w:w="1216" w:type="dxa"/>
          </w:tcPr>
          <w:p w:rsidR="009271E6" w:rsidRDefault="009271E6" w:rsidP="009271E6">
            <w:pPr>
              <w:spacing w:line="240" w:lineRule="atLeast"/>
              <w:jc w:val="center"/>
              <w:rPr>
                <w:ins w:id="27" w:author="李明諭" w:date="2019-07-02T16:4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28" w:author="李明諭" w:date="2019-07-02T16:48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2017/12/30</w:t>
              </w:r>
            </w:ins>
          </w:p>
        </w:tc>
        <w:tc>
          <w:tcPr>
            <w:tcW w:w="1010" w:type="dxa"/>
            <w:gridSpan w:val="2"/>
          </w:tcPr>
          <w:p w:rsidR="009271E6" w:rsidRDefault="009271E6" w:rsidP="009271E6">
            <w:pPr>
              <w:spacing w:line="240" w:lineRule="atLeast"/>
              <w:jc w:val="center"/>
              <w:rPr>
                <w:ins w:id="29" w:author="李明諭" w:date="2019-07-02T16:48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30" w:author="李明諭" w:date="2019-07-02T16:49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4</w:t>
              </w:r>
            </w:ins>
          </w:p>
        </w:tc>
        <w:tc>
          <w:tcPr>
            <w:tcW w:w="4820" w:type="dxa"/>
            <w:gridSpan w:val="2"/>
          </w:tcPr>
          <w:p w:rsidR="009271E6" w:rsidRPr="00BE6D14" w:rsidRDefault="009271E6" w:rsidP="009271E6">
            <w:pPr>
              <w:spacing w:line="240" w:lineRule="atLeast"/>
              <w:rPr>
                <w:ins w:id="31" w:author="李明諭" w:date="2019-07-02T16:48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32" w:author="李明諭" w:date="2019-07-02T16:48:00Z">
              <w:r w:rsidRPr="00BE6D14"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行政中心編制調整</w:t>
              </w:r>
            </w:ins>
          </w:p>
        </w:tc>
        <w:tc>
          <w:tcPr>
            <w:tcW w:w="1566" w:type="dxa"/>
            <w:gridSpan w:val="2"/>
          </w:tcPr>
          <w:p w:rsidR="009271E6" w:rsidRPr="00BE6D14" w:rsidRDefault="009271E6" w:rsidP="009271E6">
            <w:pPr>
              <w:spacing w:line="240" w:lineRule="atLeast"/>
              <w:jc w:val="center"/>
              <w:rPr>
                <w:ins w:id="33" w:author="李明諭" w:date="2019-07-02T16:48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34" w:author="李明諭" w:date="2019-07-02T16:48:00Z">
              <w:r w:rsidRPr="00BE6D14">
                <w:rPr>
                  <w:rFonts w:ascii="細明體" w:eastAsia="細明體" w:hAnsi="細明體"/>
                  <w:color w:val="7030A0"/>
                  <w:kern w:val="0"/>
                  <w:sz w:val="20"/>
                  <w:szCs w:val="20"/>
                </w:rPr>
                <w:t>伯珊</w:t>
              </w:r>
            </w:ins>
          </w:p>
        </w:tc>
        <w:tc>
          <w:tcPr>
            <w:tcW w:w="2071" w:type="dxa"/>
            <w:gridSpan w:val="2"/>
          </w:tcPr>
          <w:p w:rsidR="009271E6" w:rsidRPr="00BE6D14" w:rsidRDefault="009271E6" w:rsidP="009271E6">
            <w:pPr>
              <w:spacing w:line="240" w:lineRule="atLeast"/>
              <w:jc w:val="center"/>
              <w:rPr>
                <w:ins w:id="35" w:author="李明諭" w:date="2019-07-02T16:48:00Z"/>
                <w:b/>
                <w:bCs/>
              </w:rPr>
            </w:pPr>
            <w:ins w:id="36" w:author="李明諭" w:date="2019-07-02T16:48:00Z">
              <w:r w:rsidRPr="00BE6D14">
                <w:rPr>
                  <w:b/>
                  <w:bCs/>
                </w:rPr>
                <w:t>171218000847</w:t>
              </w:r>
            </w:ins>
          </w:p>
        </w:tc>
      </w:tr>
      <w:tr w:rsidR="009271E6" w:rsidRPr="00E8700A" w:rsidTr="008A7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ins w:id="37" w:author="李明諭" w:date="2019-07-02T16:46:00Z"/>
        </w:trPr>
        <w:tc>
          <w:tcPr>
            <w:tcW w:w="1216" w:type="dxa"/>
          </w:tcPr>
          <w:p w:rsidR="009271E6" w:rsidRDefault="009271E6" w:rsidP="008A7880">
            <w:pPr>
              <w:spacing w:line="240" w:lineRule="atLeast"/>
              <w:jc w:val="center"/>
              <w:rPr>
                <w:ins w:id="38" w:author="李明諭" w:date="2019-07-02T16:46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39" w:author="李明諭" w:date="2019-07-02T16:47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2019/7/2</w:t>
              </w:r>
            </w:ins>
          </w:p>
        </w:tc>
        <w:tc>
          <w:tcPr>
            <w:tcW w:w="1010" w:type="dxa"/>
            <w:gridSpan w:val="2"/>
          </w:tcPr>
          <w:p w:rsidR="009271E6" w:rsidRDefault="009271E6" w:rsidP="008A7880">
            <w:pPr>
              <w:spacing w:line="240" w:lineRule="atLeast"/>
              <w:jc w:val="center"/>
              <w:rPr>
                <w:ins w:id="40" w:author="李明諭" w:date="2019-07-02T16:46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41" w:author="李明諭" w:date="2019-07-02T16:49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5</w:t>
              </w:r>
            </w:ins>
          </w:p>
        </w:tc>
        <w:tc>
          <w:tcPr>
            <w:tcW w:w="4820" w:type="dxa"/>
            <w:gridSpan w:val="2"/>
          </w:tcPr>
          <w:p w:rsidR="009271E6" w:rsidRPr="00BE6D14" w:rsidRDefault="009271E6" w:rsidP="008A7880">
            <w:pPr>
              <w:spacing w:line="240" w:lineRule="atLeast"/>
              <w:rPr>
                <w:ins w:id="42" w:author="李明諭" w:date="2019-07-02T16:46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43" w:author="李明諭" w:date="2019-07-02T16:47:00Z">
              <w:r w:rsidRPr="009271E6">
                <w:rPr>
                  <w:rFonts w:ascii="細明體" w:eastAsia="細明體" w:hAnsi="細明體" w:hint="eastAsia"/>
                  <w:b/>
                  <w:bCs/>
                  <w:color w:val="7030A0"/>
                  <w:kern w:val="0"/>
                  <w:sz w:val="20"/>
                  <w:szCs w:val="20"/>
                </w:rPr>
                <w:t>預付金月報增加理賠科追查</w:t>
              </w:r>
              <w:r>
                <w:rPr>
                  <w:rFonts w:ascii="細明體" w:eastAsia="細明體" w:hAnsi="細明體" w:hint="eastAsia"/>
                  <w:b/>
                  <w:bCs/>
                  <w:color w:val="7030A0"/>
                  <w:kern w:val="0"/>
                  <w:sz w:val="20"/>
                  <w:szCs w:val="20"/>
                </w:rPr>
                <w:t>詢</w:t>
              </w:r>
            </w:ins>
          </w:p>
        </w:tc>
        <w:tc>
          <w:tcPr>
            <w:tcW w:w="1566" w:type="dxa"/>
            <w:gridSpan w:val="2"/>
          </w:tcPr>
          <w:p w:rsidR="009271E6" w:rsidRPr="00BE6D14" w:rsidRDefault="009271E6" w:rsidP="008A7880">
            <w:pPr>
              <w:spacing w:line="240" w:lineRule="atLeast"/>
              <w:jc w:val="center"/>
              <w:rPr>
                <w:ins w:id="44" w:author="李明諭" w:date="2019-07-02T16:46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45" w:author="李明諭" w:date="2019-07-02T16:47:00Z">
              <w:r>
                <w:rPr>
                  <w:rFonts w:ascii="細明體" w:eastAsia="細明體" w:hAnsi="細明體" w:hint="eastAsia"/>
                  <w:color w:val="7030A0"/>
                  <w:kern w:val="0"/>
                  <w:sz w:val="20"/>
                  <w:szCs w:val="20"/>
                </w:rPr>
                <w:t>李明諭</w:t>
              </w:r>
            </w:ins>
          </w:p>
        </w:tc>
        <w:tc>
          <w:tcPr>
            <w:tcW w:w="2071" w:type="dxa"/>
            <w:gridSpan w:val="2"/>
          </w:tcPr>
          <w:p w:rsidR="009271E6" w:rsidRPr="00BE6D14" w:rsidRDefault="009271E6" w:rsidP="008A7880">
            <w:pPr>
              <w:spacing w:line="240" w:lineRule="atLeast"/>
              <w:jc w:val="center"/>
              <w:rPr>
                <w:ins w:id="46" w:author="李明諭" w:date="2019-07-02T16:46:00Z"/>
                <w:b/>
                <w:bCs/>
              </w:rPr>
            </w:pPr>
            <w:ins w:id="47" w:author="李明諭" w:date="2019-07-02T16:47:00Z">
              <w:r w:rsidRPr="009271E6">
                <w:rPr>
                  <w:rFonts w:hint="eastAsia"/>
                  <w:b/>
                  <w:bCs/>
                </w:rPr>
                <w:t>190702001545</w:t>
              </w:r>
            </w:ins>
          </w:p>
        </w:tc>
      </w:tr>
    </w:tbl>
    <w:p w:rsidR="00A82180" w:rsidRDefault="00A82180" w:rsidP="006013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01360" w:rsidRDefault="00B66B47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66B47">
        <w:rPr>
          <w:rFonts w:hint="eastAsia"/>
          <w:b/>
          <w:kern w:val="2"/>
          <w:szCs w:val="24"/>
          <w:lang w:eastAsia="zh-TW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68"/>
        <w:gridCol w:w="1842"/>
        <w:gridCol w:w="6662"/>
      </w:tblGrid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預付金月報查詢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AAI0_0901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預付金月報查詢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各行政中心服務科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66B47" w:rsidRPr="002A58AE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C52FD" w:rsidRPr="000C52FD" w:rsidTr="000C52FD">
        <w:tc>
          <w:tcPr>
            <w:tcW w:w="1668" w:type="dxa"/>
            <w:vMerge w:val="restart"/>
            <w:vAlign w:val="center"/>
          </w:tcPr>
          <w:p w:rsidR="000C52FD" w:rsidRPr="000C52FD" w:rsidRDefault="000C52FD" w:rsidP="004E775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842" w:type="dxa"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62" w:type="dxa"/>
            <w:vAlign w:val="center"/>
          </w:tcPr>
          <w:p w:rsidR="000C52FD" w:rsidRPr="000C52FD" w:rsidRDefault="000C52FD" w:rsidP="004E775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 xml:space="preserve">securitylog   </w:t>
            </w:r>
          </w:p>
        </w:tc>
      </w:tr>
      <w:tr w:rsidR="000C52FD" w:rsidRPr="00E01490" w:rsidTr="000C52FD">
        <w:tc>
          <w:tcPr>
            <w:tcW w:w="1668" w:type="dxa"/>
            <w:vMerge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42" w:type="dxa"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62" w:type="dxa"/>
            <w:vAlign w:val="center"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0C52FD" w:rsidRPr="00E01490" w:rsidTr="000C52FD">
        <w:tc>
          <w:tcPr>
            <w:tcW w:w="1668" w:type="dxa"/>
            <w:vMerge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42" w:type="dxa"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62" w:type="dxa"/>
            <w:vAlign w:val="center"/>
          </w:tcPr>
          <w:p w:rsidR="000C52FD" w:rsidRPr="000C52FD" w:rsidRDefault="000C52FD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B66B47" w:rsidRPr="00F82E63" w:rsidTr="000C52FD">
        <w:tc>
          <w:tcPr>
            <w:tcW w:w="1668" w:type="dxa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504" w:type="dxa"/>
            <w:gridSpan w:val="2"/>
          </w:tcPr>
          <w:p w:rsidR="00B66B47" w:rsidRPr="000C52FD" w:rsidRDefault="00B66B4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A82180" w:rsidRDefault="00A82180" w:rsidP="00004E3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004E35" w:rsidRDefault="00004E35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rFonts w:hint="eastAsia"/>
          <w:b/>
          <w:kern w:val="2"/>
          <w:szCs w:val="24"/>
          <w:lang w:eastAsia="zh-TW"/>
        </w:rPr>
        <w:t>程式流程圖</w:t>
      </w:r>
    </w:p>
    <w:p w:rsidR="00A82180" w:rsidRDefault="00A82180" w:rsidP="00A82180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  <w:r>
        <w:object w:dxaOrig="11180" w:dyaOrig="1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88.5pt" o:ole="">
            <v:imagedata r:id="rId8" o:title=""/>
          </v:shape>
          <o:OLEObject Type="Embed" ProgID="Visio.Drawing.6" ShapeID="_x0000_i1025" DrawAspect="Content" ObjectID="_1657346066" r:id="rId9"/>
        </w:object>
      </w:r>
    </w:p>
    <w:p w:rsidR="00A82180" w:rsidRDefault="00004E35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004E35">
        <w:rPr>
          <w:rFonts w:hint="eastAsia"/>
          <w:b/>
          <w:kern w:val="2"/>
          <w:szCs w:val="24"/>
          <w:lang w:eastAsia="zh-TW"/>
        </w:rPr>
        <w:t>相關檔案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851"/>
        <w:gridCol w:w="2693"/>
        <w:gridCol w:w="1271"/>
        <w:gridCol w:w="1139"/>
        <w:gridCol w:w="1140"/>
        <w:gridCol w:w="1140"/>
        <w:gridCol w:w="1140"/>
      </w:tblGrid>
      <w:tr w:rsidR="00004E35" w:rsidRPr="002A58AE" w:rsidTr="00004E35">
        <w:tc>
          <w:tcPr>
            <w:tcW w:w="851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693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271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1139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1140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1140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1140" w:type="dxa"/>
          </w:tcPr>
          <w:p w:rsidR="00004E35" w:rsidRPr="002A58AE" w:rsidRDefault="00004E35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004E35" w:rsidRPr="002A58AE" w:rsidTr="00004E3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04E35" w:rsidRPr="002A58AE" w:rsidRDefault="00004E35" w:rsidP="00004E35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04E35" w:rsidRDefault="00004E35" w:rsidP="00881EF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</w:t>
            </w:r>
            <w:r w:rsidR="00881EF7">
              <w:rPr>
                <w:rFonts w:ascii="細明體" w:eastAsia="細明體" w:hAnsi="細明體" w:hint="eastAsia"/>
                <w:lang w:eastAsia="zh-TW"/>
              </w:rPr>
              <w:t>明細</w:t>
            </w:r>
            <w:r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1271" w:type="dxa"/>
          </w:tcPr>
          <w:p w:rsidR="00004E35" w:rsidRPr="002A58AE" w:rsidRDefault="00004E35" w:rsidP="00004E3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DTAAH301</w:t>
            </w:r>
          </w:p>
        </w:tc>
        <w:tc>
          <w:tcPr>
            <w:tcW w:w="1139" w:type="dxa"/>
          </w:tcPr>
          <w:p w:rsidR="00004E35" w:rsidRPr="002A58AE" w:rsidRDefault="00004E35" w:rsidP="00004E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1140" w:type="dxa"/>
          </w:tcPr>
          <w:p w:rsidR="00004E35" w:rsidRPr="002A58AE" w:rsidRDefault="00004E35" w:rsidP="00004E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1140" w:type="dxa"/>
          </w:tcPr>
          <w:p w:rsidR="00004E35" w:rsidRPr="002A58AE" w:rsidRDefault="00004E35" w:rsidP="00004E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1140" w:type="dxa"/>
          </w:tcPr>
          <w:p w:rsidR="00004E35" w:rsidRPr="002A58AE" w:rsidRDefault="00004E35" w:rsidP="00004E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81EF7" w:rsidRPr="002A58AE" w:rsidTr="00004E3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81EF7" w:rsidRPr="002A58AE" w:rsidRDefault="00881EF7" w:rsidP="00004E35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881EF7" w:rsidRDefault="00881EF7" w:rsidP="004E775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預付金月報統計檔</w:t>
            </w:r>
          </w:p>
        </w:tc>
        <w:tc>
          <w:tcPr>
            <w:tcW w:w="1271" w:type="dxa"/>
          </w:tcPr>
          <w:p w:rsidR="00881EF7" w:rsidRDefault="00881EF7" w:rsidP="004E77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DTAAH302</w:t>
            </w:r>
          </w:p>
        </w:tc>
        <w:tc>
          <w:tcPr>
            <w:tcW w:w="1139" w:type="dxa"/>
          </w:tcPr>
          <w:p w:rsidR="00881EF7" w:rsidRPr="002A58AE" w:rsidRDefault="00881EF7" w:rsidP="004E77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1140" w:type="dxa"/>
          </w:tcPr>
          <w:p w:rsidR="00881EF7" w:rsidRPr="002A58AE" w:rsidRDefault="00881EF7" w:rsidP="004E77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1140" w:type="dxa"/>
          </w:tcPr>
          <w:p w:rsidR="00881EF7" w:rsidRPr="002A58AE" w:rsidRDefault="00881EF7" w:rsidP="004E77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1140" w:type="dxa"/>
          </w:tcPr>
          <w:p w:rsidR="00881EF7" w:rsidRPr="002A58AE" w:rsidRDefault="00881EF7" w:rsidP="004E775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E10E0" w:rsidRPr="002A58AE" w:rsidTr="00004E35">
        <w:tblPrEx>
          <w:tblLook w:val="01E0" w:firstRow="1" w:lastRow="1" w:firstColumn="1" w:lastColumn="1" w:noHBand="0" w:noVBand="0"/>
        </w:tblPrEx>
        <w:trPr>
          <w:ins w:id="48" w:author="李明諭" w:date="2019-07-04T10:04:00Z"/>
        </w:trPr>
        <w:tc>
          <w:tcPr>
            <w:tcW w:w="851" w:type="dxa"/>
          </w:tcPr>
          <w:p w:rsidR="006E10E0" w:rsidRPr="002A58AE" w:rsidRDefault="006E10E0" w:rsidP="006E10E0">
            <w:pPr>
              <w:widowControl/>
              <w:numPr>
                <w:ilvl w:val="0"/>
                <w:numId w:val="19"/>
              </w:numPr>
              <w:jc w:val="center"/>
              <w:rPr>
                <w:ins w:id="49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6E10E0" w:rsidRDefault="006E10E0" w:rsidP="006E10E0">
            <w:pPr>
              <w:pStyle w:val="Tabletext"/>
              <w:rPr>
                <w:ins w:id="50" w:author="李明諭" w:date="2019-07-04T10:04:00Z"/>
                <w:rFonts w:ascii="細明體" w:eastAsia="細明體" w:hAnsi="細明體" w:hint="eastAsia"/>
                <w:lang w:eastAsia="zh-TW"/>
              </w:rPr>
            </w:pPr>
            <w:ins w:id="51" w:author="李明諭" w:date="2019-07-04T10:07:00Z">
              <w:r w:rsidRPr="006E10E0">
                <w:rPr>
                  <w:rFonts w:ascii="細明體" w:eastAsia="細明體" w:hAnsi="細明體" w:hint="eastAsia"/>
                  <w:lang w:eastAsia="zh-TW"/>
                </w:rPr>
                <w:t>理賠預付金給付記錄檔</w:t>
              </w:r>
            </w:ins>
          </w:p>
        </w:tc>
        <w:tc>
          <w:tcPr>
            <w:tcW w:w="1271" w:type="dxa"/>
          </w:tcPr>
          <w:p w:rsidR="006E10E0" w:rsidRDefault="006E10E0" w:rsidP="006E10E0">
            <w:pPr>
              <w:rPr>
                <w:ins w:id="52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53" w:author="李明諭" w:date="2019-07-04T10:0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DTAAI001</w:t>
              </w:r>
            </w:ins>
          </w:p>
        </w:tc>
        <w:tc>
          <w:tcPr>
            <w:tcW w:w="1139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54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55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1140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56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57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1140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58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59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1140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60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61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</w:tr>
      <w:tr w:rsidR="006E10E0" w:rsidRPr="002A58AE" w:rsidTr="00004E35">
        <w:tblPrEx>
          <w:tblLook w:val="01E0" w:firstRow="1" w:lastRow="1" w:firstColumn="1" w:lastColumn="1" w:noHBand="0" w:noVBand="0"/>
        </w:tblPrEx>
        <w:trPr>
          <w:ins w:id="62" w:author="李明諭" w:date="2019-07-04T10:04:00Z"/>
        </w:trPr>
        <w:tc>
          <w:tcPr>
            <w:tcW w:w="851" w:type="dxa"/>
          </w:tcPr>
          <w:p w:rsidR="006E10E0" w:rsidRPr="002A58AE" w:rsidRDefault="006E10E0" w:rsidP="006E10E0">
            <w:pPr>
              <w:widowControl/>
              <w:numPr>
                <w:ilvl w:val="0"/>
                <w:numId w:val="19"/>
              </w:numPr>
              <w:jc w:val="center"/>
              <w:rPr>
                <w:ins w:id="63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6E10E0" w:rsidRDefault="006E10E0" w:rsidP="006E10E0">
            <w:pPr>
              <w:pStyle w:val="Tabletext"/>
              <w:rPr>
                <w:ins w:id="64" w:author="李明諭" w:date="2019-07-04T10:04:00Z"/>
                <w:rFonts w:ascii="細明體" w:eastAsia="細明體" w:hAnsi="細明體" w:hint="eastAsia"/>
                <w:lang w:eastAsia="zh-TW"/>
              </w:rPr>
            </w:pPr>
            <w:ins w:id="65" w:author="李明諭" w:date="2019-07-04T10:07:00Z">
              <w:r w:rsidRPr="006E10E0">
                <w:rPr>
                  <w:rFonts w:ascii="細明體" w:eastAsia="細明體" w:hAnsi="細明體" w:hint="eastAsia"/>
                  <w:lang w:eastAsia="zh-TW"/>
                </w:rPr>
                <w:t>理賠預付金申請書檔</w:t>
              </w:r>
            </w:ins>
          </w:p>
        </w:tc>
        <w:tc>
          <w:tcPr>
            <w:tcW w:w="1271" w:type="dxa"/>
          </w:tcPr>
          <w:p w:rsidR="006E10E0" w:rsidRDefault="006E10E0" w:rsidP="006E10E0">
            <w:pPr>
              <w:rPr>
                <w:ins w:id="66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67" w:author="李明諭" w:date="2019-07-04T10:0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DTAAI010</w:t>
              </w:r>
            </w:ins>
          </w:p>
        </w:tc>
        <w:tc>
          <w:tcPr>
            <w:tcW w:w="1139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68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69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</w:ins>
          </w:p>
        </w:tc>
        <w:tc>
          <w:tcPr>
            <w:tcW w:w="1140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70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71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1140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72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73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  <w:tc>
          <w:tcPr>
            <w:tcW w:w="1140" w:type="dxa"/>
          </w:tcPr>
          <w:p w:rsidR="006E10E0" w:rsidRPr="000C52FD" w:rsidRDefault="006E10E0" w:rsidP="006E10E0">
            <w:pPr>
              <w:spacing w:line="240" w:lineRule="atLeast"/>
              <w:jc w:val="center"/>
              <w:rPr>
                <w:ins w:id="74" w:author="李明諭" w:date="2019-07-04T10:04:00Z"/>
                <w:rFonts w:ascii="細明體" w:eastAsia="細明體" w:hAnsi="細明體" w:hint="eastAsia"/>
                <w:sz w:val="20"/>
                <w:szCs w:val="20"/>
              </w:rPr>
            </w:pPr>
            <w:ins w:id="75" w:author="李明諭" w:date="2019-07-04T10:05:00Z">
              <w:r w:rsidRPr="000C52FD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</w:p>
        </w:tc>
      </w:tr>
    </w:tbl>
    <w:p w:rsidR="00004E35" w:rsidRPr="00004E35" w:rsidRDefault="00004E35" w:rsidP="00004E3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881EF7" w:rsidRDefault="00881EF7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881EF7">
        <w:rPr>
          <w:rFonts w:hint="eastAsia"/>
          <w:b/>
          <w:kern w:val="2"/>
          <w:szCs w:val="24"/>
          <w:lang w:eastAsia="zh-TW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CA6D6B" w:rsidRPr="002A58AE" w:rsidTr="004E775A">
        <w:tc>
          <w:tcPr>
            <w:tcW w:w="455" w:type="pct"/>
          </w:tcPr>
          <w:p w:rsidR="00CA6D6B" w:rsidRPr="002A58AE" w:rsidRDefault="00CA6D6B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CA6D6B" w:rsidRPr="002A58AE" w:rsidRDefault="00CA6D6B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CA6D6B" w:rsidRPr="002A58AE" w:rsidRDefault="00CA6D6B" w:rsidP="004E775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CA6D6B" w:rsidRPr="002A58AE" w:rsidTr="004E775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CA6D6B" w:rsidRPr="002A58AE" w:rsidRDefault="00CA6D6B" w:rsidP="00CA6D6B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CA6D6B" w:rsidRPr="002A58AE" w:rsidRDefault="00CA6D6B" w:rsidP="004E77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CA6D6B" w:rsidRPr="002A58AE" w:rsidRDefault="00CA6D6B" w:rsidP="004E77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CA6D6B" w:rsidRDefault="00CA6D6B" w:rsidP="00881EF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881EF7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881EF7">
        <w:rPr>
          <w:rFonts w:hint="eastAsia"/>
          <w:b/>
          <w:kern w:val="2"/>
          <w:szCs w:val="24"/>
          <w:lang w:eastAsia="zh-TW"/>
        </w:rPr>
        <w:t>設計畫面：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76" w:author="李明諭" w:date="2019-07-02T16:52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p w:rsidR="0022730A" w:rsidRDefault="00A317D1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77" w:author="李明諭" w:date="2019-07-02T17:06:00Z"/>
          <w:kern w:val="2"/>
          <w:szCs w:val="24"/>
          <w:lang w:eastAsia="zh-TW"/>
        </w:rPr>
      </w:pPr>
      <w:ins w:id="78" w:author="李明諭" w:date="2019-07-02T17:05:00Z">
        <w:r>
          <w:rPr>
            <w:rFonts w:hint="eastAsia"/>
            <w:kern w:val="2"/>
            <w:szCs w:val="24"/>
            <w:lang w:eastAsia="zh-TW"/>
          </w:rPr>
          <w:t>服務科需新增</w:t>
        </w:r>
      </w:ins>
      <w:ins w:id="79" w:author="李明諭" w:date="2019-07-02T17:06:00Z">
        <w:r>
          <w:rPr>
            <w:rFonts w:hint="eastAsia"/>
            <w:kern w:val="2"/>
            <w:szCs w:val="24"/>
            <w:lang w:eastAsia="zh-TW"/>
          </w:rPr>
          <w:t>件數可往下點選</w:t>
        </w:r>
      </w:ins>
      <w:ins w:id="80" w:author="李明諭" w:date="2019-07-02T17:10:00Z">
        <w:r>
          <w:rPr>
            <w:rFonts w:hint="eastAsia"/>
            <w:kern w:val="2"/>
            <w:szCs w:val="24"/>
            <w:lang w:eastAsia="zh-TW"/>
          </w:rPr>
          <w:t>：</w:t>
        </w:r>
        <w:r w:rsidRPr="00A317D1">
          <w:rPr>
            <w:rFonts w:hint="eastAsia"/>
            <w:kern w:val="2"/>
            <w:szCs w:val="24"/>
            <w:lang w:eastAsia="zh-TW"/>
          </w:rPr>
          <w:t>請參考服務中心</w:t>
        </w:r>
      </w:ins>
      <w:ins w:id="81" w:author="李明諭" w:date="2019-07-02T17:11:00Z">
        <w:r>
          <w:rPr>
            <w:rFonts w:hint="eastAsia"/>
            <w:kern w:val="2"/>
            <w:szCs w:val="24"/>
            <w:lang w:eastAsia="zh-TW"/>
          </w:rPr>
          <w:t>頁面。</w:t>
        </w:r>
      </w:ins>
    </w:p>
    <w:p w:rsidR="00A317D1" w:rsidRDefault="00A317D1" w:rsidP="00A317D1">
      <w:pPr>
        <w:pStyle w:val="Tabletext"/>
        <w:keepLines w:val="0"/>
        <w:spacing w:after="0" w:line="240" w:lineRule="auto"/>
        <w:ind w:left="851"/>
        <w:rPr>
          <w:ins w:id="82" w:author="李明諭" w:date="2019-07-02T17:06:00Z"/>
          <w:rFonts w:hint="eastAsia"/>
          <w:kern w:val="2"/>
          <w:szCs w:val="24"/>
          <w:lang w:eastAsia="zh-TW"/>
        </w:rPr>
      </w:pPr>
      <w:ins w:id="83" w:author="李明諭" w:date="2019-07-02T17:06:00Z">
        <w:r w:rsidRPr="00317A0A">
          <w:rPr>
            <w:noProof/>
            <w:lang w:eastAsia="zh-TW"/>
          </w:rPr>
          <w:pict>
            <v:shape id="圖片 1" o:spid="_x0000_i1026" type="#_x0000_t75" style="width:7in;height:183pt;visibility:visible">
              <v:imagedata r:id="rId10" o:title=""/>
            </v:shape>
          </w:pict>
        </w:r>
      </w:ins>
    </w:p>
    <w:p w:rsidR="00A317D1" w:rsidRDefault="00A317D1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84" w:author="李明諭" w:date="2019-07-02T17:08:00Z"/>
          <w:kern w:val="2"/>
          <w:szCs w:val="24"/>
          <w:lang w:eastAsia="zh-TW"/>
        </w:rPr>
      </w:pPr>
      <w:ins w:id="85" w:author="李明諭" w:date="2019-07-02T17:08:00Z">
        <w:r w:rsidRPr="00A317D1">
          <w:rPr>
            <w:rFonts w:hint="eastAsia"/>
            <w:kern w:val="2"/>
            <w:szCs w:val="24"/>
            <w:lang w:eastAsia="zh-TW"/>
          </w:rPr>
          <w:t>點進連結後產生畫面如下：</w:t>
        </w:r>
      </w:ins>
      <w:ins w:id="86" w:author="李明諭" w:date="2019-07-02T17:09:00Z">
        <w:r>
          <w:rPr>
            <w:rFonts w:hint="eastAsia"/>
            <w:kern w:val="2"/>
            <w:szCs w:val="24"/>
            <w:lang w:eastAsia="zh-TW"/>
          </w:rPr>
          <w:t>請參考服務中心</w:t>
        </w:r>
      </w:ins>
      <w:ins w:id="87" w:author="李明諭" w:date="2019-07-02T17:10:00Z">
        <w:r>
          <w:rPr>
            <w:rFonts w:hint="eastAsia"/>
            <w:kern w:val="2"/>
            <w:szCs w:val="24"/>
            <w:lang w:eastAsia="zh-TW"/>
          </w:rPr>
          <w:t>點進去明細頁面，並做出回上頁。</w:t>
        </w:r>
      </w:ins>
    </w:p>
    <w:tbl>
      <w:tblPr>
        <w:tblW w:w="0" w:type="auto"/>
        <w:tblInd w:w="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  <w:gridCol w:w="910"/>
      </w:tblGrid>
      <w:tr w:rsidR="00C13A36" w:rsidRPr="00A317D1" w:rsidTr="00EF7417">
        <w:trPr>
          <w:ins w:id="88" w:author="李明諭" w:date="2019-07-02T17:09:00Z"/>
        </w:trPr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89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90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服務中心</w:t>
              </w:r>
            </w:ins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91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92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單位名稱</w:t>
              </w:r>
            </w:ins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93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94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經手人姓名</w:t>
              </w:r>
            </w:ins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95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96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申請日期</w:t>
              </w:r>
            </w:ins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97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98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事故者姓名</w:t>
              </w:r>
            </w:ins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99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100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未結案中文</w:t>
              </w:r>
            </w:ins>
          </w:p>
        </w:tc>
        <w:tc>
          <w:tcPr>
            <w:tcW w:w="910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1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  <w:ins w:id="102" w:author="李明諭" w:date="2019-07-02T17:09:00Z">
              <w:r w:rsidRPr="00A317D1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檔案號碼</w:t>
              </w:r>
            </w:ins>
          </w:p>
        </w:tc>
      </w:tr>
      <w:tr w:rsidR="00C13A36" w:rsidRPr="00A317D1" w:rsidTr="00EF7417">
        <w:trPr>
          <w:ins w:id="103" w:author="李明諭" w:date="2019-07-02T17:09:00Z"/>
        </w:trPr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4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5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6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7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8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09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0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</w:tr>
      <w:tr w:rsidR="00C13A36" w:rsidRPr="00A317D1" w:rsidTr="00EF7417">
        <w:trPr>
          <w:ins w:id="111" w:author="李明諭" w:date="2019-07-02T17:09:00Z"/>
        </w:trPr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2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3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4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5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6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7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18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</w:tr>
      <w:tr w:rsidR="00C13A36" w:rsidRPr="00A317D1" w:rsidTr="00EF7417">
        <w:trPr>
          <w:ins w:id="119" w:author="李明諭" w:date="2019-07-02T17:09:00Z"/>
        </w:trPr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0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1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2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3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4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5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6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</w:tr>
      <w:tr w:rsidR="00C13A36" w:rsidRPr="00A317D1" w:rsidTr="00EF7417">
        <w:trPr>
          <w:ins w:id="127" w:author="李明諭" w:date="2019-07-02T17:09:00Z"/>
        </w:trPr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8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29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0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1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2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3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4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</w:tr>
      <w:tr w:rsidR="00C13A36" w:rsidRPr="00A317D1" w:rsidTr="00EF7417">
        <w:trPr>
          <w:ins w:id="135" w:author="李明諭" w:date="2019-07-02T17:09:00Z"/>
        </w:trPr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6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7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8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39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40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41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  <w:shd w:val="clear" w:color="auto" w:fill="auto"/>
          </w:tcPr>
          <w:p w:rsidR="00C13A36" w:rsidRPr="00A317D1" w:rsidRDefault="00C13A36" w:rsidP="00EF7417">
            <w:pPr>
              <w:spacing w:line="360" w:lineRule="exact"/>
              <w:rPr>
                <w:ins w:id="142" w:author="李明諭" w:date="2019-07-02T17:09:00Z"/>
                <w:rFonts w:ascii="標楷體" w:eastAsia="標楷體" w:hAnsi="標楷體"/>
                <w:noProof/>
                <w:color w:val="FF0000"/>
                <w:sz w:val="28"/>
                <w:szCs w:val="28"/>
              </w:rPr>
            </w:pPr>
          </w:p>
        </w:tc>
      </w:tr>
    </w:tbl>
    <w:p w:rsidR="00A317D1" w:rsidRDefault="00A317D1" w:rsidP="00A317D1">
      <w:pPr>
        <w:pStyle w:val="Tabletext"/>
        <w:keepLines w:val="0"/>
        <w:spacing w:after="0" w:line="240" w:lineRule="auto"/>
        <w:ind w:left="851"/>
        <w:rPr>
          <w:ins w:id="143" w:author="李明諭" w:date="2019-07-02T17:08:00Z"/>
          <w:rFonts w:hint="eastAsia"/>
          <w:kern w:val="2"/>
          <w:szCs w:val="24"/>
          <w:lang w:eastAsia="zh-TW"/>
        </w:rPr>
      </w:pPr>
    </w:p>
    <w:p w:rsidR="00C13A36" w:rsidRPr="00C13A36" w:rsidRDefault="00C13A36" w:rsidP="00C13A36">
      <w:pPr>
        <w:numPr>
          <w:ilvl w:val="1"/>
          <w:numId w:val="2"/>
        </w:numPr>
        <w:spacing w:line="360" w:lineRule="exact"/>
        <w:rPr>
          <w:ins w:id="144" w:author="李明諭" w:date="2019-07-09T10:12:00Z"/>
          <w:rFonts w:ascii="標楷體" w:eastAsia="標楷體" w:hAnsi="標楷體"/>
          <w:noProof/>
          <w:color w:val="000000"/>
          <w:sz w:val="28"/>
          <w:szCs w:val="28"/>
        </w:rPr>
        <w:pPrChange w:id="145" w:author="李明諭" w:date="2019-07-09T10:12:00Z">
          <w:pPr>
            <w:numPr>
              <w:numId w:val="2"/>
            </w:numPr>
            <w:tabs>
              <w:tab w:val="num" w:pos="425"/>
            </w:tabs>
            <w:spacing w:line="360" w:lineRule="exact"/>
            <w:ind w:left="425" w:hanging="425"/>
          </w:pPr>
        </w:pPrChange>
      </w:pPr>
      <w:ins w:id="146" w:author="李明諭" w:date="2019-07-09T10:12:00Z">
        <w:r w:rsidRPr="00C13A36">
          <w:rPr>
            <w:rFonts w:ascii="標楷體" w:eastAsia="標楷體" w:hAnsi="標楷體" w:hint="eastAsia"/>
            <w:noProof/>
            <w:color w:val="000000"/>
            <w:sz w:val="28"/>
            <w:szCs w:val="28"/>
          </w:rPr>
          <w:t>「檔案號碼」欄位設定連結，</w:t>
        </w:r>
        <w:r>
          <w:rPr>
            <w:rFonts w:ascii="標楷體" w:eastAsia="標楷體" w:hAnsi="標楷體" w:hint="eastAsia"/>
            <w:noProof/>
            <w:sz w:val="28"/>
            <w:szCs w:val="28"/>
          </w:rPr>
          <w:t>點選後</w:t>
        </w:r>
        <w:r w:rsidRPr="00C13A36">
          <w:rPr>
            <w:rFonts w:ascii="標楷體" w:eastAsia="標楷體" w:hAnsi="標楷體" w:hint="eastAsia"/>
            <w:noProof/>
            <w:color w:val="000000"/>
            <w:sz w:val="28"/>
            <w:szCs w:val="28"/>
          </w:rPr>
          <w:t>產生第三層畫面如下:</w:t>
        </w:r>
      </w:ins>
    </w:p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1848"/>
        <w:gridCol w:w="1701"/>
      </w:tblGrid>
      <w:tr w:rsidR="00C13A36" w:rsidRPr="00A15A34" w:rsidTr="00A15A34">
        <w:trPr>
          <w:ins w:id="147" w:author="李明諭" w:date="2019-07-09T10:12:00Z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48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  <w:ins w:id="149" w:author="李明諭" w:date="2019-07-09T10:12:00Z">
              <w:r w:rsidRPr="00A15A34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lastRenderedPageBreak/>
                <w:t>保單號碼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50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  <w:ins w:id="151" w:author="李明諭" w:date="2019-07-09T10:12:00Z">
              <w:r w:rsidRPr="00A15A34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險別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52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  <w:ins w:id="153" w:author="李明諭" w:date="2019-07-09T10:12:00Z">
              <w:r w:rsidRPr="00A15A34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預付天數</w:t>
              </w:r>
            </w:ins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54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  <w:ins w:id="155" w:author="李明諭" w:date="2019-07-09T10:12:00Z">
              <w:r w:rsidRPr="00A15A34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申請金額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56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  <w:ins w:id="157" w:author="李明諭" w:date="2019-07-09T10:12:00Z">
              <w:r w:rsidRPr="00A15A34">
                <w:rPr>
                  <w:rFonts w:ascii="標楷體" w:eastAsia="標楷體" w:hAnsi="標楷體" w:hint="eastAsia"/>
                  <w:noProof/>
                  <w:color w:val="FF0000"/>
                  <w:sz w:val="28"/>
                  <w:szCs w:val="28"/>
                </w:rPr>
                <w:t>未結案金額</w:t>
              </w:r>
            </w:ins>
          </w:p>
        </w:tc>
      </w:tr>
      <w:tr w:rsidR="00C13A36" w:rsidRPr="00A15A34" w:rsidTr="00A15A34">
        <w:trPr>
          <w:ins w:id="158" w:author="李明諭" w:date="2019-07-09T10:12:00Z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59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0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1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2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3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</w:tr>
      <w:tr w:rsidR="00C13A36" w:rsidRPr="00A15A34" w:rsidTr="00A15A34">
        <w:trPr>
          <w:ins w:id="164" w:author="李明諭" w:date="2019-07-09T10:12:00Z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5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6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7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8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A36" w:rsidRPr="00A15A34" w:rsidRDefault="00C13A36" w:rsidP="00A15A34">
            <w:pPr>
              <w:spacing w:line="360" w:lineRule="exact"/>
              <w:jc w:val="center"/>
              <w:rPr>
                <w:ins w:id="169" w:author="李明諭" w:date="2019-07-09T10:12:00Z"/>
                <w:rFonts w:ascii="標楷體" w:eastAsia="標楷體" w:hAnsi="標楷體" w:hint="eastAsia"/>
                <w:noProof/>
                <w:color w:val="FF0000"/>
                <w:sz w:val="28"/>
                <w:szCs w:val="28"/>
              </w:rPr>
            </w:pPr>
          </w:p>
        </w:tc>
      </w:tr>
    </w:tbl>
    <w:p w:rsidR="00A317D1" w:rsidRDefault="00A317D1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13A36" w:rsidRDefault="00C13A36" w:rsidP="00C13A36">
      <w:pPr>
        <w:pStyle w:val="Tabletext"/>
        <w:keepLines w:val="0"/>
        <w:spacing w:after="0" w:line="240" w:lineRule="auto"/>
        <w:ind w:left="425"/>
        <w:rPr>
          <w:ins w:id="170" w:author="李明諭" w:date="2019-07-09T10:13:00Z"/>
          <w:b/>
          <w:kern w:val="2"/>
          <w:szCs w:val="24"/>
          <w:lang w:eastAsia="zh-TW"/>
        </w:rPr>
        <w:pPrChange w:id="171" w:author="李明諭" w:date="2019-07-09T10:12:00Z">
          <w:pPr>
            <w:pStyle w:val="Tabletext"/>
            <w:keepLines w:val="0"/>
            <w:numPr>
              <w:numId w:val="2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C13A36" w:rsidRDefault="00C13A36" w:rsidP="00C13A36">
      <w:pPr>
        <w:pStyle w:val="Tabletext"/>
        <w:keepLines w:val="0"/>
        <w:spacing w:after="0" w:line="240" w:lineRule="auto"/>
        <w:ind w:left="425"/>
        <w:rPr>
          <w:ins w:id="172" w:author="李明諭" w:date="2019-07-09T10:13:00Z"/>
          <w:b/>
          <w:kern w:val="2"/>
          <w:szCs w:val="24"/>
          <w:lang w:eastAsia="zh-TW"/>
        </w:rPr>
        <w:pPrChange w:id="173" w:author="李明諭" w:date="2019-07-09T10:12:00Z">
          <w:pPr>
            <w:pStyle w:val="Tabletext"/>
            <w:keepLines w:val="0"/>
            <w:numPr>
              <w:numId w:val="2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C13A36" w:rsidRDefault="00C13A36" w:rsidP="00C13A36">
      <w:pPr>
        <w:pStyle w:val="Tabletext"/>
        <w:keepLines w:val="0"/>
        <w:spacing w:after="0" w:line="240" w:lineRule="auto"/>
        <w:ind w:left="425"/>
        <w:rPr>
          <w:ins w:id="174" w:author="李明諭" w:date="2019-07-09T10:12:00Z"/>
          <w:rFonts w:hint="eastAsia"/>
          <w:b/>
          <w:kern w:val="2"/>
          <w:szCs w:val="24"/>
          <w:lang w:eastAsia="zh-TW"/>
        </w:rPr>
        <w:pPrChange w:id="175" w:author="李明諭" w:date="2019-07-09T10:12:00Z">
          <w:pPr>
            <w:pStyle w:val="Tabletext"/>
            <w:keepLines w:val="0"/>
            <w:numPr>
              <w:numId w:val="2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A82180" w:rsidRPr="00CA6D6B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CA6D6B">
        <w:rPr>
          <w:rFonts w:hint="eastAsia"/>
          <w:b/>
          <w:kern w:val="2"/>
          <w:szCs w:val="24"/>
          <w:lang w:eastAsia="zh-TW"/>
        </w:rPr>
        <w:t>程式內容：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起始：</w:t>
      </w:r>
    </w:p>
    <w:p w:rsidR="00A82180" w:rsidRPr="009271E6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>此交易會由</w:t>
      </w:r>
      <w:r w:rsidRPr="00601360">
        <w:rPr>
          <w:rFonts w:hint="eastAsia"/>
          <w:color w:val="000000"/>
          <w:kern w:val="2"/>
          <w:szCs w:val="24"/>
          <w:lang w:eastAsia="zh-TW"/>
        </w:rPr>
        <w:t>AAI0_0900</w:t>
      </w:r>
      <w:r w:rsidRPr="00601360">
        <w:rPr>
          <w:rFonts w:hint="eastAsia"/>
          <w:color w:val="000000"/>
          <w:kern w:val="2"/>
          <w:szCs w:val="24"/>
          <w:lang w:eastAsia="zh-TW"/>
        </w:rPr>
        <w:t>起動，攜帶參數</w:t>
      </w:r>
      <w:r w:rsidRPr="00601360">
        <w:rPr>
          <w:rFonts w:hint="eastAsia"/>
          <w:color w:val="000000"/>
          <w:kern w:val="2"/>
          <w:szCs w:val="24"/>
          <w:lang w:eastAsia="zh-TW"/>
        </w:rPr>
        <w:t>QUERY_TYPE</w:t>
      </w:r>
      <w:r w:rsidRPr="00601360">
        <w:rPr>
          <w:rFonts w:hint="eastAsia"/>
          <w:color w:val="000000"/>
          <w:kern w:val="2"/>
          <w:szCs w:val="24"/>
          <w:lang w:eastAsia="zh-TW"/>
        </w:rPr>
        <w:t>連結過來</w:t>
      </w:r>
      <w:r w:rsidRPr="00601360">
        <w:rPr>
          <w:rFonts w:ascii="新細明體" w:hAnsi="新細明體" w:hint="eastAsia"/>
          <w:color w:val="000000"/>
          <w:kern w:val="2"/>
          <w:szCs w:val="24"/>
          <w:lang w:eastAsia="zh-TW"/>
        </w:rPr>
        <w:t>。</w:t>
      </w:r>
    </w:p>
    <w:p w:rsidR="003933BE" w:rsidRPr="009271E6" w:rsidRDefault="003933BE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>若QUERY_TYPE 為2且登入者角色為ROZZ015</w:t>
      </w:r>
      <w:r>
        <w:rPr>
          <w:rFonts w:ascii="新細明體" w:hAnsi="新細明體"/>
          <w:color w:val="000000"/>
          <w:kern w:val="2"/>
          <w:szCs w:val="24"/>
          <w:lang w:eastAsia="zh-TW"/>
        </w:rPr>
        <w:t>(</w:t>
      </w:r>
      <w:r w:rsidRPr="009271E6">
        <w:rPr>
          <w:rFonts w:ascii="新細明體" w:hAnsi="新細明體" w:hint="eastAsia"/>
          <w:color w:val="000000"/>
          <w:kern w:val="2"/>
          <w:szCs w:val="24"/>
          <w:lang w:eastAsia="zh-TW"/>
        </w:rPr>
        <w:t>專招營業單位主管</w:t>
      </w:r>
      <w:r>
        <w:rPr>
          <w:rFonts w:ascii="新細明體" w:hAnsi="新細明體"/>
          <w:color w:val="000000"/>
          <w:kern w:val="2"/>
          <w:szCs w:val="24"/>
          <w:lang w:eastAsia="zh-TW"/>
        </w:rPr>
        <w:t>)</w:t>
      </w: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</w:t>
      </w:r>
      <w:r>
        <w:rPr>
          <w:rFonts w:ascii="新細明體" w:hAnsi="新細明體"/>
          <w:color w:val="000000"/>
          <w:kern w:val="2"/>
          <w:szCs w:val="24"/>
          <w:lang w:eastAsia="zh-TW"/>
        </w:rPr>
        <w:t>or ROZZ024(</w:t>
      </w:r>
      <w:r w:rsidRPr="009271E6">
        <w:rPr>
          <w:rFonts w:ascii="新細明體" w:hAnsi="新細明體" w:hint="eastAsia"/>
          <w:color w:val="000000"/>
          <w:kern w:val="2"/>
          <w:szCs w:val="24"/>
          <w:lang w:eastAsia="zh-TW"/>
        </w:rPr>
        <w:t>展業營業單位主管</w:t>
      </w:r>
      <w:r>
        <w:rPr>
          <w:rFonts w:ascii="新細明體" w:hAnsi="新細明體"/>
          <w:color w:val="000000"/>
          <w:kern w:val="2"/>
          <w:szCs w:val="24"/>
          <w:lang w:eastAsia="zh-TW"/>
        </w:rPr>
        <w:t>)</w:t>
      </w:r>
    </w:p>
    <w:p w:rsidR="000768A4" w:rsidRPr="009271E6" w:rsidRDefault="00964DDF" w:rsidP="009271E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>直接</w:t>
      </w:r>
      <w:r w:rsidRPr="00964DDF">
        <w:rPr>
          <w:rFonts w:ascii="新細明體" w:hAnsi="新細明體" w:hint="eastAsia"/>
          <w:color w:val="000000"/>
          <w:kern w:val="2"/>
          <w:szCs w:val="24"/>
          <w:lang w:eastAsia="zh-TW"/>
        </w:rPr>
        <w:t>顯示業務單位查詢</w:t>
      </w: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>，並查詢預設年月之第四層資料</w:t>
      </w:r>
      <w:r w:rsidR="00D63AEE">
        <w:rPr>
          <w:rFonts w:ascii="新細明體" w:hAnsi="新細明體" w:hint="eastAsia"/>
          <w:color w:val="000000"/>
          <w:kern w:val="2"/>
          <w:szCs w:val="24"/>
          <w:lang w:eastAsia="zh-TW"/>
        </w:rPr>
        <w:t>。</w:t>
      </w:r>
    </w:p>
    <w:p w:rsidR="002617DD" w:rsidRPr="00601360" w:rsidRDefault="002617DD" w:rsidP="009271E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>若有重新選擇年月，亦只能查詢該單位之第四層資料。</w:t>
      </w:r>
    </w:p>
    <w:p w:rsidR="00A82180" w:rsidRPr="00D95B04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>IF QUERY_TYPE ==1(</w:t>
      </w:r>
      <w:r w:rsidRPr="00D95B04">
        <w:rPr>
          <w:rFonts w:hint="eastAsia"/>
          <w:color w:val="000000"/>
          <w:kern w:val="2"/>
          <w:szCs w:val="24"/>
          <w:lang w:eastAsia="zh-TW"/>
        </w:rPr>
        <w:t>依</w:t>
      </w:r>
      <w:r w:rsidR="00E30BD1">
        <w:rPr>
          <w:rFonts w:hint="eastAsia"/>
          <w:color w:val="000000"/>
          <w:kern w:val="2"/>
          <w:szCs w:val="24"/>
          <w:lang w:eastAsia="zh-TW"/>
        </w:rPr>
        <w:t>服務科</w:t>
      </w:r>
      <w:r w:rsidRPr="00D95B04">
        <w:rPr>
          <w:rFonts w:hint="eastAsia"/>
          <w:color w:val="000000"/>
          <w:kern w:val="2"/>
          <w:szCs w:val="24"/>
          <w:lang w:eastAsia="zh-TW"/>
        </w:rPr>
        <w:t>查詢</w:t>
      </w:r>
      <w:r w:rsidRPr="00D95B04">
        <w:rPr>
          <w:rFonts w:hint="eastAsia"/>
          <w:color w:val="000000"/>
          <w:kern w:val="2"/>
          <w:szCs w:val="24"/>
          <w:lang w:eastAsia="zh-TW"/>
        </w:rPr>
        <w:t>)</w:t>
      </w:r>
      <w:r w:rsidRPr="00D95B04">
        <w:rPr>
          <w:rFonts w:hint="eastAsia"/>
          <w:color w:val="000000"/>
          <w:kern w:val="2"/>
          <w:szCs w:val="24"/>
          <w:lang w:eastAsia="zh-TW"/>
        </w:rPr>
        <w:t>，則</w:t>
      </w:r>
    </w:p>
    <w:p w:rsidR="00A82180" w:rsidRPr="0060136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Style w:val="style31"/>
          <w:rFonts w:ascii="Times New Roman" w:hAnsi="Times New Roman" w:cs="Times New Roman"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SELECT </w:t>
      </w:r>
      <w:r w:rsidRPr="00601360">
        <w:rPr>
          <w:rFonts w:hint="eastAsia"/>
          <w:color w:val="000000"/>
          <w:kern w:val="2"/>
          <w:szCs w:val="24"/>
          <w:lang w:eastAsia="zh-TW"/>
        </w:rPr>
        <w:t>資料年月</w:t>
      </w: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DTAAH302 WHERE </w:t>
      </w:r>
      <w:r w:rsidRPr="00601360">
        <w:rPr>
          <w:rStyle w:val="style31"/>
          <w:rFonts w:hint="eastAsia"/>
          <w:color w:val="000000"/>
        </w:rPr>
        <w:t>MKT_DEPT_NO</w:t>
      </w:r>
      <w:r w:rsidRPr="00601360">
        <w:rPr>
          <w:rStyle w:val="style31"/>
          <w:rFonts w:hint="eastAsia"/>
          <w:color w:val="000000"/>
          <w:lang w:eastAsia="zh-TW"/>
        </w:rPr>
        <w:t xml:space="preserve"> != </w:t>
      </w:r>
      <w:r w:rsidRPr="00601360">
        <w:rPr>
          <w:rStyle w:val="style31"/>
          <w:color w:val="000000"/>
          <w:lang w:eastAsia="zh-TW"/>
        </w:rPr>
        <w:t>‘’</w:t>
      </w:r>
      <w:r w:rsidRPr="00601360">
        <w:rPr>
          <w:rStyle w:val="style31"/>
          <w:rFonts w:hint="eastAsia"/>
          <w:color w:val="000000"/>
          <w:lang w:eastAsia="zh-TW"/>
        </w:rPr>
        <w:t xml:space="preserve"> GROUP BY </w:t>
      </w:r>
      <w:r w:rsidRPr="00601360">
        <w:rPr>
          <w:rStyle w:val="style31"/>
          <w:rFonts w:hint="eastAsia"/>
          <w:color w:val="000000"/>
          <w:lang w:eastAsia="zh-TW"/>
        </w:rPr>
        <w:t>資料年月</w:t>
      </w:r>
    </w:p>
    <w:p w:rsidR="00A82180" w:rsidRPr="0060136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>將資料年月，放置於畫面的年度、月份</w:t>
      </w:r>
    </w:p>
    <w:p w:rsidR="00A82180" w:rsidRPr="00601360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      (</w:t>
      </w:r>
      <w:r w:rsidRPr="00601360">
        <w:rPr>
          <w:rFonts w:hint="eastAsia"/>
          <w:color w:val="000000"/>
          <w:kern w:val="2"/>
          <w:szCs w:val="24"/>
          <w:lang w:eastAsia="zh-TW"/>
        </w:rPr>
        <w:t>說明：若查詢出來的資料年月有</w:t>
      </w:r>
      <w:r w:rsidRPr="00601360">
        <w:rPr>
          <w:rFonts w:hint="eastAsia"/>
          <w:color w:val="000000"/>
          <w:kern w:val="2"/>
          <w:szCs w:val="24"/>
          <w:lang w:eastAsia="zh-TW"/>
        </w:rPr>
        <w:t>200511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200512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200601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200602</w:t>
      </w:r>
      <w:r w:rsidRPr="00601360">
        <w:rPr>
          <w:rFonts w:hint="eastAsia"/>
          <w:color w:val="000000"/>
          <w:kern w:val="2"/>
          <w:szCs w:val="24"/>
          <w:lang w:eastAsia="zh-TW"/>
        </w:rPr>
        <w:t>，那麼畫面上的年度則有</w:t>
      </w: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A82180" w:rsidRPr="00601360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       94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95</w:t>
      </w:r>
      <w:r w:rsidRPr="00601360">
        <w:rPr>
          <w:rFonts w:hint="eastAsia"/>
          <w:color w:val="000000"/>
          <w:kern w:val="2"/>
          <w:szCs w:val="24"/>
          <w:lang w:eastAsia="zh-TW"/>
        </w:rPr>
        <w:t>；當年度選擇</w:t>
      </w:r>
      <w:r w:rsidRPr="00601360">
        <w:rPr>
          <w:rFonts w:hint="eastAsia"/>
          <w:color w:val="000000"/>
          <w:kern w:val="2"/>
          <w:szCs w:val="24"/>
          <w:lang w:eastAsia="zh-TW"/>
        </w:rPr>
        <w:t>94</w:t>
      </w:r>
      <w:r w:rsidRPr="00601360">
        <w:rPr>
          <w:rFonts w:hint="eastAsia"/>
          <w:color w:val="000000"/>
          <w:kern w:val="2"/>
          <w:szCs w:val="24"/>
          <w:lang w:eastAsia="zh-TW"/>
        </w:rPr>
        <w:t>時，月份需出現</w:t>
      </w:r>
      <w:r w:rsidRPr="00601360">
        <w:rPr>
          <w:rFonts w:hint="eastAsia"/>
          <w:color w:val="000000"/>
          <w:kern w:val="2"/>
          <w:szCs w:val="24"/>
          <w:lang w:eastAsia="zh-TW"/>
        </w:rPr>
        <w:t>11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12</w:t>
      </w:r>
      <w:r w:rsidRPr="00601360">
        <w:rPr>
          <w:rFonts w:hint="eastAsia"/>
          <w:color w:val="000000"/>
          <w:kern w:val="2"/>
          <w:szCs w:val="24"/>
          <w:lang w:eastAsia="zh-TW"/>
        </w:rPr>
        <w:t>，年度選</w:t>
      </w:r>
      <w:r w:rsidRPr="00601360">
        <w:rPr>
          <w:rFonts w:hint="eastAsia"/>
          <w:color w:val="000000"/>
          <w:kern w:val="2"/>
          <w:szCs w:val="24"/>
          <w:lang w:eastAsia="zh-TW"/>
        </w:rPr>
        <w:t>95</w:t>
      </w:r>
      <w:r w:rsidRPr="00601360">
        <w:rPr>
          <w:rFonts w:hint="eastAsia"/>
          <w:color w:val="000000"/>
          <w:kern w:val="2"/>
          <w:szCs w:val="24"/>
          <w:lang w:eastAsia="zh-TW"/>
        </w:rPr>
        <w:t>時，月份則出現</w:t>
      </w:r>
      <w:r w:rsidRPr="00601360">
        <w:rPr>
          <w:rFonts w:hint="eastAsia"/>
          <w:color w:val="000000"/>
          <w:kern w:val="2"/>
          <w:szCs w:val="24"/>
          <w:lang w:eastAsia="zh-TW"/>
        </w:rPr>
        <w:t>01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02)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    ELSE QUERY_TYPE ==2(</w:t>
      </w:r>
      <w:r w:rsidRPr="00D95B04">
        <w:rPr>
          <w:rFonts w:hint="eastAsia"/>
          <w:color w:val="000000"/>
          <w:kern w:val="2"/>
          <w:szCs w:val="24"/>
          <w:lang w:eastAsia="zh-TW"/>
        </w:rPr>
        <w:t>依專招展業查詢</w:t>
      </w:r>
      <w:r w:rsidRPr="00D95B04">
        <w:rPr>
          <w:rFonts w:hint="eastAsia"/>
          <w:color w:val="000000"/>
          <w:kern w:val="2"/>
          <w:szCs w:val="24"/>
          <w:lang w:eastAsia="zh-TW"/>
        </w:rPr>
        <w:t>)</w:t>
      </w:r>
      <w:r w:rsidRPr="00D95B04">
        <w:rPr>
          <w:rFonts w:hint="eastAsia"/>
          <w:color w:val="000000"/>
          <w:kern w:val="2"/>
          <w:szCs w:val="24"/>
          <w:lang w:eastAsia="zh-TW"/>
        </w:rPr>
        <w:t>，則</w:t>
      </w:r>
    </w:p>
    <w:p w:rsidR="00A82180" w:rsidRPr="0060136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Style w:val="style31"/>
          <w:rFonts w:ascii="Times New Roman" w:hAnsi="Times New Roman" w:cs="Times New Roman"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SELECT </w:t>
      </w:r>
      <w:r w:rsidRPr="00601360">
        <w:rPr>
          <w:rFonts w:hint="eastAsia"/>
          <w:color w:val="000000"/>
          <w:kern w:val="2"/>
          <w:szCs w:val="24"/>
          <w:lang w:eastAsia="zh-TW"/>
        </w:rPr>
        <w:t>資料年月</w:t>
      </w: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DTAAH302 WHERE </w:t>
      </w:r>
      <w:r w:rsidRPr="00601360">
        <w:rPr>
          <w:rStyle w:val="style31"/>
          <w:rFonts w:hint="eastAsia"/>
          <w:color w:val="000000"/>
        </w:rPr>
        <w:t>BUSI_DIV_NO</w:t>
      </w:r>
      <w:r w:rsidRPr="00601360">
        <w:rPr>
          <w:rStyle w:val="style31"/>
          <w:rFonts w:hint="eastAsia"/>
          <w:color w:val="000000"/>
          <w:lang w:eastAsia="zh-TW"/>
        </w:rPr>
        <w:t xml:space="preserve"> != </w:t>
      </w:r>
      <w:r w:rsidRPr="00601360">
        <w:rPr>
          <w:rStyle w:val="style31"/>
          <w:color w:val="000000"/>
          <w:lang w:eastAsia="zh-TW"/>
        </w:rPr>
        <w:t>‘’</w:t>
      </w:r>
      <w:r w:rsidRPr="00601360">
        <w:rPr>
          <w:rStyle w:val="style31"/>
          <w:rFonts w:hint="eastAsia"/>
          <w:color w:val="000000"/>
          <w:lang w:eastAsia="zh-TW"/>
        </w:rPr>
        <w:t xml:space="preserve"> GROUP BY </w:t>
      </w:r>
      <w:r w:rsidRPr="00601360">
        <w:rPr>
          <w:rStyle w:val="style31"/>
          <w:rFonts w:hint="eastAsia"/>
          <w:color w:val="000000"/>
          <w:lang w:eastAsia="zh-TW"/>
        </w:rPr>
        <w:t>資料年月</w:t>
      </w:r>
    </w:p>
    <w:p w:rsidR="00A82180" w:rsidRPr="0060136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>將資料年月，放置於畫面的年度、月份</w:t>
      </w:r>
    </w:p>
    <w:p w:rsidR="00A82180" w:rsidRPr="00601360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      (</w:t>
      </w:r>
      <w:r w:rsidRPr="00601360">
        <w:rPr>
          <w:rFonts w:hint="eastAsia"/>
          <w:color w:val="000000"/>
          <w:kern w:val="2"/>
          <w:szCs w:val="24"/>
          <w:lang w:eastAsia="zh-TW"/>
        </w:rPr>
        <w:t>說明：若查詢出來的資料年月有</w:t>
      </w:r>
      <w:r w:rsidRPr="00601360">
        <w:rPr>
          <w:rFonts w:hint="eastAsia"/>
          <w:color w:val="000000"/>
          <w:kern w:val="2"/>
          <w:szCs w:val="24"/>
          <w:lang w:eastAsia="zh-TW"/>
        </w:rPr>
        <w:t>200511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200512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200601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200602</w:t>
      </w:r>
      <w:r w:rsidRPr="00601360">
        <w:rPr>
          <w:rFonts w:hint="eastAsia"/>
          <w:color w:val="000000"/>
          <w:kern w:val="2"/>
          <w:szCs w:val="24"/>
          <w:lang w:eastAsia="zh-TW"/>
        </w:rPr>
        <w:t>，那麼畫面上的年度則有</w:t>
      </w: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A82180" w:rsidRPr="00601360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601360">
        <w:rPr>
          <w:rFonts w:hint="eastAsia"/>
          <w:color w:val="000000"/>
          <w:kern w:val="2"/>
          <w:szCs w:val="24"/>
          <w:lang w:eastAsia="zh-TW"/>
        </w:rPr>
        <w:t xml:space="preserve">        94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95</w:t>
      </w:r>
      <w:r w:rsidRPr="00601360">
        <w:rPr>
          <w:rFonts w:hint="eastAsia"/>
          <w:color w:val="000000"/>
          <w:kern w:val="2"/>
          <w:szCs w:val="24"/>
          <w:lang w:eastAsia="zh-TW"/>
        </w:rPr>
        <w:t>；當年度選擇</w:t>
      </w:r>
      <w:r w:rsidRPr="00601360">
        <w:rPr>
          <w:rFonts w:hint="eastAsia"/>
          <w:color w:val="000000"/>
          <w:kern w:val="2"/>
          <w:szCs w:val="24"/>
          <w:lang w:eastAsia="zh-TW"/>
        </w:rPr>
        <w:t>94</w:t>
      </w:r>
      <w:r w:rsidRPr="00601360">
        <w:rPr>
          <w:rFonts w:hint="eastAsia"/>
          <w:color w:val="000000"/>
          <w:kern w:val="2"/>
          <w:szCs w:val="24"/>
          <w:lang w:eastAsia="zh-TW"/>
        </w:rPr>
        <w:t>時，月份需出現</w:t>
      </w:r>
      <w:r w:rsidRPr="00601360">
        <w:rPr>
          <w:rFonts w:hint="eastAsia"/>
          <w:color w:val="000000"/>
          <w:kern w:val="2"/>
          <w:szCs w:val="24"/>
          <w:lang w:eastAsia="zh-TW"/>
        </w:rPr>
        <w:t>11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12</w:t>
      </w:r>
      <w:r w:rsidRPr="00601360">
        <w:rPr>
          <w:rFonts w:hint="eastAsia"/>
          <w:color w:val="000000"/>
          <w:kern w:val="2"/>
          <w:szCs w:val="24"/>
          <w:lang w:eastAsia="zh-TW"/>
        </w:rPr>
        <w:t>，年度選</w:t>
      </w:r>
      <w:r w:rsidRPr="00601360">
        <w:rPr>
          <w:rFonts w:hint="eastAsia"/>
          <w:color w:val="000000"/>
          <w:kern w:val="2"/>
          <w:szCs w:val="24"/>
          <w:lang w:eastAsia="zh-TW"/>
        </w:rPr>
        <w:t>95</w:t>
      </w:r>
      <w:r w:rsidRPr="00601360">
        <w:rPr>
          <w:rFonts w:hint="eastAsia"/>
          <w:color w:val="000000"/>
          <w:kern w:val="2"/>
          <w:szCs w:val="24"/>
          <w:lang w:eastAsia="zh-TW"/>
        </w:rPr>
        <w:t>時，月份則出現</w:t>
      </w:r>
      <w:r w:rsidRPr="00601360">
        <w:rPr>
          <w:rFonts w:hint="eastAsia"/>
          <w:color w:val="000000"/>
          <w:kern w:val="2"/>
          <w:szCs w:val="24"/>
          <w:lang w:eastAsia="zh-TW"/>
        </w:rPr>
        <w:t>01</w:t>
      </w:r>
      <w:r w:rsidRPr="00601360">
        <w:rPr>
          <w:rFonts w:hint="eastAsia"/>
          <w:color w:val="000000"/>
          <w:kern w:val="2"/>
          <w:szCs w:val="24"/>
          <w:lang w:eastAsia="zh-TW"/>
        </w:rPr>
        <w:t>、</w:t>
      </w:r>
      <w:r w:rsidRPr="00601360">
        <w:rPr>
          <w:rFonts w:hint="eastAsia"/>
          <w:color w:val="000000"/>
          <w:kern w:val="2"/>
          <w:szCs w:val="24"/>
          <w:lang w:eastAsia="zh-TW"/>
        </w:rPr>
        <w:t>02)</w:t>
      </w:r>
    </w:p>
    <w:p w:rsidR="00A82180" w:rsidRPr="00464C9A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 w:rsidR="00995D08">
        <w:rPr>
          <w:rFonts w:hint="eastAsia"/>
          <w:kern w:val="2"/>
          <w:szCs w:val="24"/>
          <w:lang w:eastAsia="zh-TW"/>
        </w:rPr>
        <w:t>起始</w:t>
      </w:r>
      <w:r>
        <w:rPr>
          <w:rFonts w:hint="eastAsia"/>
          <w:kern w:val="2"/>
          <w:szCs w:val="24"/>
          <w:lang w:eastAsia="zh-TW"/>
        </w:rPr>
        <w:t>年月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畫面上選擇年度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需轉成西元年</w:t>
      </w:r>
      <w:r>
        <w:rPr>
          <w:rFonts w:hint="eastAsia"/>
          <w:kern w:val="2"/>
          <w:szCs w:val="24"/>
          <w:lang w:eastAsia="zh-TW"/>
        </w:rPr>
        <w:t>)+</w:t>
      </w:r>
      <w:r>
        <w:rPr>
          <w:rFonts w:hint="eastAsia"/>
          <w:kern w:val="2"/>
          <w:szCs w:val="24"/>
          <w:lang w:eastAsia="zh-TW"/>
        </w:rPr>
        <w:t>畫面上選擇的</w:t>
      </w:r>
      <w:r w:rsidR="00995D08">
        <w:rPr>
          <w:rFonts w:hint="eastAsia"/>
          <w:kern w:val="2"/>
          <w:szCs w:val="24"/>
          <w:lang w:eastAsia="zh-TW"/>
        </w:rPr>
        <w:t>起始</w:t>
      </w:r>
      <w:r>
        <w:rPr>
          <w:rFonts w:hint="eastAsia"/>
          <w:kern w:val="2"/>
          <w:szCs w:val="24"/>
          <w:lang w:eastAsia="zh-TW"/>
        </w:rPr>
        <w:t>月份</w:t>
      </w:r>
    </w:p>
    <w:p w:rsidR="00995D08" w:rsidRPr="00504993" w:rsidRDefault="00995D08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終止年月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畫面上選擇年度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需轉成西元年</w:t>
      </w:r>
      <w:r>
        <w:rPr>
          <w:rFonts w:hint="eastAsia"/>
          <w:kern w:val="2"/>
          <w:szCs w:val="24"/>
          <w:lang w:eastAsia="zh-TW"/>
        </w:rPr>
        <w:t>)+</w:t>
      </w:r>
      <w:r>
        <w:rPr>
          <w:rFonts w:hint="eastAsia"/>
          <w:kern w:val="2"/>
          <w:szCs w:val="24"/>
          <w:lang w:eastAsia="zh-TW"/>
        </w:rPr>
        <w:t>畫面上選擇的終止月份</w:t>
      </w: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4C9A">
        <w:rPr>
          <w:rFonts w:hint="eastAsia"/>
          <w:color w:val="000000"/>
          <w:kern w:val="2"/>
          <w:szCs w:val="24"/>
          <w:lang w:eastAsia="zh-TW"/>
        </w:rPr>
        <w:t>IF QUERY_TYPE ==1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依</w:t>
      </w:r>
      <w:r w:rsidR="00BF1B50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查詢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 w:rsidRPr="00464C9A">
        <w:rPr>
          <w:rFonts w:hint="eastAsia"/>
          <w:color w:val="000000"/>
          <w:kern w:val="2"/>
          <w:szCs w:val="24"/>
          <w:lang w:eastAsia="zh-TW"/>
        </w:rPr>
        <w:t>，則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第一層顯示</w:t>
      </w:r>
      <w:r w:rsidR="00BF1B50"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=1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Pr="00464C9A">
        <w:rPr>
          <w:rFonts w:hint="eastAsia"/>
          <w:color w:val="000000"/>
          <w:kern w:val="2"/>
          <w:szCs w:val="24"/>
          <w:lang w:eastAsia="zh-TW"/>
        </w:rPr>
        <w:t>DTAAH302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&gt;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 w:rsidR="00995D08">
        <w:rPr>
          <w:rFonts w:hint="eastAsia"/>
          <w:color w:val="000000"/>
          <w:kern w:val="2"/>
          <w:szCs w:val="24"/>
          <w:lang w:eastAsia="zh-TW"/>
        </w:rPr>
        <w:t>起始</w:t>
      </w:r>
      <w:r>
        <w:rPr>
          <w:rFonts w:hint="eastAsia"/>
          <w:color w:val="000000"/>
          <w:kern w:val="2"/>
          <w:szCs w:val="24"/>
          <w:lang w:eastAsia="zh-TW"/>
        </w:rPr>
        <w:t>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="00995D08"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&lt;= $</w:t>
      </w:r>
      <w:r w:rsidR="00995D08">
        <w:rPr>
          <w:rFonts w:hint="eastAsia"/>
          <w:color w:val="000000"/>
          <w:kern w:val="2"/>
          <w:szCs w:val="24"/>
          <w:lang w:eastAsia="zh-TW"/>
        </w:rPr>
        <w:t>終止年月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</w:p>
    <w:p w:rsidR="00D95B04" w:rsidRPr="009271E6" w:rsidRDefault="00D95B04" w:rsidP="00D95B04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271E6">
        <w:rPr>
          <w:rFonts w:hint="eastAsia"/>
          <w:kern w:val="2"/>
          <w:szCs w:val="24"/>
          <w:lang w:eastAsia="zh-TW"/>
        </w:rPr>
        <w:t>查詢出來的資料，需要再</w:t>
      </w:r>
      <w:r w:rsidRPr="009271E6">
        <w:rPr>
          <w:rFonts w:hint="eastAsia"/>
          <w:kern w:val="2"/>
          <w:szCs w:val="24"/>
          <w:lang w:eastAsia="zh-TW"/>
        </w:rPr>
        <w:t>append</w:t>
      </w:r>
      <w:r w:rsidRPr="009271E6">
        <w:rPr>
          <w:rFonts w:hint="eastAsia"/>
          <w:kern w:val="2"/>
          <w:szCs w:val="24"/>
          <w:lang w:eastAsia="zh-TW"/>
        </w:rPr>
        <w:t>一筆資料：內容如下</w:t>
      </w:r>
    </w:p>
    <w:p w:rsidR="00D95B04" w:rsidRPr="009271E6" w:rsidRDefault="00D95B04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271E6">
        <w:rPr>
          <w:rFonts w:hint="eastAsia"/>
          <w:kern w:val="2"/>
          <w:szCs w:val="24"/>
          <w:lang w:eastAsia="zh-TW"/>
        </w:rPr>
        <w:t>業務單位名稱：全公司</w:t>
      </w:r>
    </w:p>
    <w:p w:rsidR="00D95B04" w:rsidRPr="009271E6" w:rsidRDefault="00D95B04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271E6">
        <w:rPr>
          <w:rFonts w:hint="eastAsia"/>
          <w:kern w:val="2"/>
          <w:szCs w:val="24"/>
          <w:lang w:eastAsia="zh-TW"/>
        </w:rPr>
        <w:t>申請件數：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271E6">
          <w:rPr>
            <w:rFonts w:hint="eastAsia"/>
            <w:kern w:val="2"/>
            <w:szCs w:val="24"/>
            <w:lang w:eastAsia="zh-TW"/>
          </w:rPr>
          <w:t>2.3.1</w:t>
        </w:r>
      </w:smartTag>
      <w:r w:rsidRPr="009271E6">
        <w:rPr>
          <w:rFonts w:hint="eastAsia"/>
          <w:kern w:val="2"/>
          <w:szCs w:val="24"/>
          <w:lang w:eastAsia="zh-TW"/>
        </w:rPr>
        <w:t xml:space="preserve">.1 </w:t>
      </w:r>
      <w:r w:rsidRPr="009271E6">
        <w:rPr>
          <w:rFonts w:hint="eastAsia"/>
          <w:kern w:val="2"/>
          <w:szCs w:val="24"/>
          <w:lang w:eastAsia="zh-TW"/>
        </w:rPr>
        <w:t>的申請件數總和</w:t>
      </w:r>
    </w:p>
    <w:p w:rsidR="00D95B04" w:rsidRPr="009271E6" w:rsidRDefault="00BF1B50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申請金額：</w:t>
      </w:r>
      <w:r>
        <w:rPr>
          <w:rFonts w:hint="eastAsia"/>
          <w:kern w:val="2"/>
          <w:szCs w:val="24"/>
          <w:lang w:eastAsia="zh-TW"/>
        </w:rPr>
        <w:t>2.3.1.1</w:t>
      </w:r>
      <w:r>
        <w:rPr>
          <w:rFonts w:hint="eastAsia"/>
          <w:kern w:val="2"/>
          <w:szCs w:val="24"/>
          <w:lang w:eastAsia="zh-TW"/>
        </w:rPr>
        <w:t>的申請金額總和</w:t>
      </w:r>
    </w:p>
    <w:p w:rsidR="00D95B04" w:rsidRDefault="00D95B04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271E6">
        <w:rPr>
          <w:rFonts w:ascii="Arial" w:cs="Arial" w:hint="eastAsia"/>
          <w:lang w:eastAsia="zh-TW"/>
        </w:rPr>
        <w:t>未結案件數</w:t>
      </w:r>
      <w:r w:rsidRPr="009271E6">
        <w:rPr>
          <w:rFonts w:hint="eastAsia"/>
          <w:kern w:val="2"/>
          <w:szCs w:val="24"/>
          <w:lang w:eastAsia="zh-TW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271E6">
          <w:rPr>
            <w:rFonts w:hint="eastAsia"/>
            <w:kern w:val="2"/>
            <w:szCs w:val="24"/>
            <w:lang w:eastAsia="zh-TW"/>
          </w:rPr>
          <w:t>2.3.1</w:t>
        </w:r>
      </w:smartTag>
      <w:r w:rsidRPr="009271E6">
        <w:rPr>
          <w:rFonts w:hint="eastAsia"/>
          <w:kern w:val="2"/>
          <w:szCs w:val="24"/>
          <w:lang w:eastAsia="zh-TW"/>
        </w:rPr>
        <w:t xml:space="preserve">.1 </w:t>
      </w:r>
      <w:r w:rsidRPr="009271E6">
        <w:rPr>
          <w:rFonts w:hint="eastAsia"/>
          <w:kern w:val="2"/>
          <w:szCs w:val="24"/>
          <w:lang w:eastAsia="zh-TW"/>
        </w:rPr>
        <w:t>的</w:t>
      </w:r>
      <w:r w:rsidR="00BF1B50">
        <w:rPr>
          <w:rFonts w:hint="eastAsia"/>
          <w:kern w:val="2"/>
          <w:szCs w:val="24"/>
          <w:lang w:eastAsia="zh-TW"/>
        </w:rPr>
        <w:t>未結件數總和</w:t>
      </w:r>
    </w:p>
    <w:p w:rsidR="00BF1B50" w:rsidRPr="009271E6" w:rsidRDefault="00BF1B50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未結案金額：</w:t>
      </w:r>
      <w:r>
        <w:rPr>
          <w:rFonts w:hint="eastAsia"/>
          <w:kern w:val="2"/>
          <w:szCs w:val="24"/>
          <w:lang w:eastAsia="zh-TW"/>
        </w:rPr>
        <w:t>2.3.1.1</w:t>
      </w:r>
      <w:r>
        <w:rPr>
          <w:rFonts w:hint="eastAsia"/>
          <w:kern w:val="2"/>
          <w:szCs w:val="24"/>
          <w:lang w:eastAsia="zh-TW"/>
        </w:rPr>
        <w:t>的未結案金額總和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ins w:id="176" w:author="李明諭" w:date="2019-07-04T09:49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FORMAT(A)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216FF4" w:rsidRPr="00995D08" w:rsidRDefault="00216FF4" w:rsidP="00216FF4">
      <w:pPr>
        <w:pStyle w:val="Tabletext"/>
        <w:keepLines w:val="0"/>
        <w:numPr>
          <w:ilvl w:val="4"/>
          <w:numId w:val="8"/>
        </w:numPr>
        <w:spacing w:after="0" w:line="240" w:lineRule="auto"/>
        <w:rPr>
          <w:ins w:id="177" w:author="李明諭" w:date="2019-07-04T09:49:00Z"/>
          <w:rFonts w:hint="eastAsia"/>
          <w:kern w:val="2"/>
          <w:szCs w:val="24"/>
          <w:lang w:eastAsia="zh-TW"/>
        </w:rPr>
      </w:pPr>
      <w:ins w:id="178" w:author="李明諭" w:date="2019-07-04T09:49:00Z">
        <w:r>
          <w:rPr>
            <w:rFonts w:hint="eastAsia"/>
            <w:kern w:val="2"/>
            <w:szCs w:val="24"/>
            <w:lang w:eastAsia="zh-TW"/>
          </w:rPr>
          <w:t>IF</w:t>
        </w:r>
        <w:r w:rsidRPr="00995D08">
          <w:rPr>
            <w:rFonts w:hint="eastAsia"/>
            <w:kern w:val="2"/>
            <w:szCs w:val="24"/>
            <w:lang w:eastAsia="zh-TW"/>
          </w:rPr>
          <w:t>(</w:t>
        </w:r>
        <w:r w:rsidRPr="00995D08">
          <w:rPr>
            <w:rFonts w:hint="eastAsia"/>
            <w:kern w:val="2"/>
            <w:szCs w:val="24"/>
            <w:lang w:eastAsia="zh-TW"/>
          </w:rPr>
          <w:t>點選預付未結案件數連結</w:t>
        </w:r>
        <w:r w:rsidRPr="00995D08">
          <w:rPr>
            <w:rFonts w:hint="eastAsia"/>
            <w:kern w:val="2"/>
            <w:szCs w:val="24"/>
            <w:lang w:eastAsia="zh-TW"/>
          </w:rPr>
          <w:t>)</w:t>
        </w:r>
      </w:ins>
    </w:p>
    <w:p w:rsidR="00216FF4" w:rsidRDefault="00216FF4" w:rsidP="00216FF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ins w:id="179" w:author="李明諭" w:date="2019-07-04T09:49:00Z"/>
          <w:rFonts w:hint="eastAsia"/>
          <w:color w:val="000000"/>
          <w:kern w:val="2"/>
          <w:szCs w:val="24"/>
          <w:lang w:eastAsia="zh-TW"/>
        </w:rPr>
      </w:pPr>
      <w:ins w:id="180" w:author="李明諭" w:date="2019-07-04T09:49:00Z">
        <w:r>
          <w:rPr>
            <w:rFonts w:hint="eastAsia"/>
            <w:kern w:val="2"/>
            <w:szCs w:val="24"/>
            <w:lang w:eastAsia="zh-TW"/>
          </w:rPr>
          <w:t xml:space="preserve">SELECT 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DTAAH301 WHERE </w:t>
        </w:r>
        <w:r>
          <w:rPr>
            <w:rFonts w:hint="eastAsia"/>
            <w:color w:val="000000"/>
            <w:kern w:val="2"/>
            <w:szCs w:val="24"/>
            <w:lang w:eastAsia="zh-TW"/>
          </w:rPr>
          <w:t>資料年月</w:t>
        </w:r>
        <w:r>
          <w:rPr>
            <w:rFonts w:hint="eastAsia"/>
            <w:color w:val="000000"/>
            <w:kern w:val="2"/>
            <w:szCs w:val="24"/>
            <w:lang w:eastAsia="zh-TW"/>
          </w:rPr>
          <w:t>=$</w:t>
        </w:r>
        <w:r>
          <w:rPr>
            <w:rFonts w:hint="eastAsia"/>
            <w:color w:val="000000"/>
            <w:kern w:val="2"/>
            <w:szCs w:val="24"/>
            <w:lang w:eastAsia="zh-TW"/>
          </w:rPr>
          <w:t>資料年月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 and </w:t>
        </w:r>
        <w:r>
          <w:rPr>
            <w:rFonts w:hint="eastAsia"/>
            <w:color w:val="000000"/>
            <w:kern w:val="2"/>
            <w:szCs w:val="24"/>
            <w:lang w:eastAsia="zh-TW"/>
          </w:rPr>
          <w:t>業務單位代號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 =$</w:t>
        </w:r>
        <w:r>
          <w:rPr>
            <w:rFonts w:hint="eastAsia"/>
            <w:color w:val="000000"/>
            <w:kern w:val="2"/>
            <w:szCs w:val="24"/>
            <w:lang w:eastAsia="zh-TW"/>
          </w:rPr>
          <w:t>業務單位代號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and </w:t>
        </w:r>
        <w:r>
          <w:rPr>
            <w:rFonts w:hint="eastAsia"/>
            <w:kern w:val="2"/>
            <w:szCs w:val="24"/>
            <w:lang w:eastAsia="zh-TW"/>
          </w:rPr>
          <w:t>區部單位</w:t>
        </w:r>
        <w:r>
          <w:rPr>
            <w:rFonts w:hint="eastAsia"/>
            <w:color w:val="000000"/>
            <w:kern w:val="2"/>
            <w:szCs w:val="24"/>
            <w:lang w:eastAsia="zh-TW"/>
          </w:rPr>
          <w:t>代號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 =$</w:t>
        </w:r>
        <w:r>
          <w:rPr>
            <w:rFonts w:hint="eastAsia"/>
            <w:kern w:val="2"/>
            <w:szCs w:val="24"/>
            <w:lang w:eastAsia="zh-TW"/>
          </w:rPr>
          <w:t>區部單位</w:t>
        </w:r>
        <w:r>
          <w:rPr>
            <w:rFonts w:hint="eastAsia"/>
            <w:color w:val="000000"/>
            <w:kern w:val="2"/>
            <w:szCs w:val="24"/>
            <w:lang w:eastAsia="zh-TW"/>
          </w:rPr>
          <w:t>代號</w:t>
        </w:r>
        <w:r w:rsidRPr="00167425">
          <w:rPr>
            <w:rFonts w:hint="eastAsia"/>
            <w:color w:val="000000"/>
            <w:kern w:val="2"/>
            <w:szCs w:val="24"/>
            <w:lang w:eastAsia="zh-TW"/>
          </w:rPr>
          <w:t xml:space="preserve"> </w:t>
        </w:r>
        <w:r w:rsidRPr="00601360">
          <w:rPr>
            <w:rFonts w:hint="eastAsia"/>
            <w:color w:val="000000"/>
            <w:kern w:val="2"/>
            <w:lang w:eastAsia="zh-TW"/>
          </w:rPr>
          <w:t xml:space="preserve">and </w:t>
        </w:r>
        <w:r w:rsidRPr="00601360">
          <w:rPr>
            <w:rFonts w:hint="eastAsia"/>
            <w:color w:val="000000"/>
            <w:kern w:val="2"/>
            <w:lang w:eastAsia="zh-TW"/>
          </w:rPr>
          <w:t>單位代號</w:t>
        </w:r>
        <w:r w:rsidRPr="00601360">
          <w:rPr>
            <w:rFonts w:hint="eastAsia"/>
            <w:color w:val="000000"/>
            <w:kern w:val="2"/>
            <w:lang w:eastAsia="zh-TW"/>
          </w:rPr>
          <w:t xml:space="preserve"> =$</w:t>
        </w:r>
        <w:r w:rsidRPr="00601360">
          <w:rPr>
            <w:rFonts w:hint="eastAsia"/>
            <w:color w:val="000000"/>
            <w:kern w:val="2"/>
            <w:lang w:eastAsia="zh-TW"/>
          </w:rPr>
          <w:t>單位代號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 and </w:t>
        </w:r>
        <w:r>
          <w:rPr>
            <w:rFonts w:ascii="細明體" w:eastAsia="細明體" w:hAnsi="細明體" w:hint="eastAsia"/>
          </w:rPr>
          <w:t>預付金受理進度</w:t>
        </w:r>
        <w:r>
          <w:rPr>
            <w:rFonts w:ascii="細明體" w:eastAsia="細明體" w:hAnsi="細明體" w:hint="eastAsia"/>
            <w:lang w:eastAsia="zh-TW"/>
          </w:rPr>
          <w:t xml:space="preserve">= </w:t>
        </w:r>
        <w:r>
          <w:rPr>
            <w:rFonts w:ascii="細明體" w:eastAsia="細明體" w:hAnsi="細明體"/>
            <w:lang w:eastAsia="zh-TW"/>
          </w:rPr>
          <w:t>‘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0"/>
            <w:attr w:name="UnitName" w:val="’"/>
          </w:smartTagPr>
          <w:r>
            <w:rPr>
              <w:rFonts w:ascii="細明體" w:eastAsia="細明體" w:hAnsi="細明體" w:hint="eastAsia"/>
              <w:lang w:eastAsia="zh-TW"/>
            </w:rPr>
            <w:t>30</w:t>
          </w:r>
          <w:r>
            <w:rPr>
              <w:rFonts w:ascii="細明體" w:eastAsia="細明體" w:hAnsi="細明體"/>
              <w:lang w:eastAsia="zh-TW"/>
            </w:rPr>
            <w:t>’</w:t>
          </w:r>
        </w:smartTag>
        <w:r>
          <w:rPr>
            <w:rFonts w:hint="eastAsia"/>
            <w:color w:val="000000"/>
            <w:kern w:val="2"/>
            <w:szCs w:val="24"/>
            <w:lang w:eastAsia="zh-TW"/>
          </w:rPr>
          <w:t xml:space="preserve">order by </w:t>
        </w:r>
        <w:r>
          <w:rPr>
            <w:rFonts w:hint="eastAsia"/>
            <w:color w:val="000000"/>
            <w:kern w:val="2"/>
            <w:szCs w:val="24"/>
            <w:lang w:eastAsia="zh-TW"/>
          </w:rPr>
          <w:t>經手人</w:t>
        </w:r>
        <w:r>
          <w:rPr>
            <w:rFonts w:hint="eastAsia"/>
            <w:color w:val="000000"/>
            <w:kern w:val="2"/>
            <w:szCs w:val="24"/>
            <w:lang w:eastAsia="zh-TW"/>
          </w:rPr>
          <w:t>ID</w:t>
        </w:r>
      </w:ins>
    </w:p>
    <w:p w:rsidR="00216FF4" w:rsidRDefault="00216FF4" w:rsidP="00216FF4">
      <w:pPr>
        <w:pStyle w:val="Tabletext"/>
        <w:keepLines w:val="0"/>
        <w:numPr>
          <w:ilvl w:val="4"/>
          <w:numId w:val="8"/>
        </w:numPr>
        <w:spacing w:after="0" w:line="240" w:lineRule="auto"/>
        <w:rPr>
          <w:ins w:id="181" w:author="李明諭" w:date="2019-07-04T09:50:00Z"/>
          <w:kern w:val="2"/>
          <w:szCs w:val="24"/>
          <w:lang w:eastAsia="zh-TW"/>
        </w:rPr>
      </w:pPr>
      <w:ins w:id="182" w:author="李明諭" w:date="2019-07-04T09:49:00Z">
        <w:r>
          <w:rPr>
            <w:rFonts w:hint="eastAsia"/>
            <w:kern w:val="2"/>
            <w:szCs w:val="24"/>
            <w:lang w:eastAsia="zh-TW"/>
          </w:rPr>
          <w:t>參照</w:t>
        </w:r>
      </w:ins>
      <w:ins w:id="183" w:author="李明諭" w:date="2019-07-04T10:02:00Z">
        <w:r w:rsidR="00FA0004">
          <w:rPr>
            <w:rFonts w:hint="eastAsia"/>
            <w:kern w:val="2"/>
            <w:szCs w:val="24"/>
            <w:lang w:eastAsia="zh-TW"/>
          </w:rPr>
          <w:t>設計畫面</w:t>
        </w:r>
        <w:r w:rsidR="00FA0004">
          <w:rPr>
            <w:rFonts w:hint="eastAsia"/>
            <w:kern w:val="2"/>
            <w:szCs w:val="24"/>
            <w:lang w:eastAsia="zh-TW"/>
          </w:rPr>
          <w:t>3</w:t>
        </w:r>
      </w:ins>
      <w:ins w:id="184" w:author="李明諭" w:date="2019-07-04T09:49:00Z">
        <w:r>
          <w:rPr>
            <w:rFonts w:hint="eastAsia"/>
            <w:kern w:val="2"/>
            <w:szCs w:val="24"/>
            <w:lang w:eastAsia="zh-TW"/>
          </w:rPr>
          <w:t>將資料放至畫面</w:t>
        </w:r>
      </w:ins>
    </w:p>
    <w:p w:rsidR="00216FF4" w:rsidRDefault="00216FF4" w:rsidP="00FA00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ins w:id="185" w:author="李明諭" w:date="2019-07-04T09:55:00Z"/>
          <w:kern w:val="2"/>
          <w:szCs w:val="24"/>
          <w:lang w:eastAsia="zh-TW"/>
        </w:rPr>
      </w:pPr>
      <w:ins w:id="186" w:author="李明諭" w:date="2019-07-04T09:50:00Z">
        <w:r>
          <w:rPr>
            <w:rFonts w:hint="eastAsia"/>
            <w:kern w:val="2"/>
            <w:szCs w:val="24"/>
            <w:lang w:eastAsia="zh-TW"/>
          </w:rPr>
          <w:t>點選</w:t>
        </w:r>
      </w:ins>
      <w:ins w:id="187" w:author="李明諭" w:date="2019-07-04T09:51:00Z">
        <w:r>
          <w:rPr>
            <w:kern w:val="2"/>
            <w:szCs w:val="24"/>
            <w:lang w:eastAsia="zh-TW"/>
          </w:rPr>
          <w:t>”</w:t>
        </w:r>
      </w:ins>
      <w:ins w:id="188" w:author="李明諭" w:date="2019-07-04T09:50:00Z">
        <w:r>
          <w:rPr>
            <w:rFonts w:hint="eastAsia"/>
            <w:kern w:val="2"/>
            <w:szCs w:val="24"/>
            <w:lang w:eastAsia="zh-TW"/>
          </w:rPr>
          <w:t>檔案</w:t>
        </w:r>
      </w:ins>
      <w:ins w:id="189" w:author="李明諭" w:date="2019-07-04T09:51:00Z">
        <w:r>
          <w:rPr>
            <w:rFonts w:hint="eastAsia"/>
            <w:kern w:val="2"/>
            <w:szCs w:val="24"/>
            <w:lang w:eastAsia="zh-TW"/>
          </w:rPr>
          <w:t>號碼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超連接</w:t>
        </w:r>
        <w:r>
          <w:rPr>
            <w:rFonts w:hint="eastAsia"/>
            <w:kern w:val="2"/>
            <w:szCs w:val="24"/>
            <w:lang w:eastAsia="zh-TW"/>
          </w:rPr>
          <w:t xml:space="preserve"> : </w:t>
        </w:r>
      </w:ins>
    </w:p>
    <w:p w:rsidR="00216FF4" w:rsidRDefault="00216FF4" w:rsidP="00FA0004">
      <w:pPr>
        <w:pStyle w:val="Tabletext"/>
        <w:keepLines w:val="0"/>
        <w:numPr>
          <w:ilvl w:val="6"/>
          <w:numId w:val="8"/>
        </w:numPr>
        <w:spacing w:after="0" w:line="240" w:lineRule="auto"/>
        <w:rPr>
          <w:ins w:id="190" w:author="李明諭" w:date="2019-07-04T09:55:00Z"/>
          <w:kern w:val="2"/>
          <w:szCs w:val="24"/>
          <w:lang w:eastAsia="zh-TW"/>
        </w:rPr>
      </w:pPr>
      <w:ins w:id="191" w:author="李明諭" w:date="2019-07-04T09:51:00Z">
        <w:r>
          <w:rPr>
            <w:rFonts w:hint="eastAsia"/>
            <w:kern w:val="2"/>
            <w:szCs w:val="24"/>
            <w:lang w:eastAsia="zh-TW"/>
          </w:rPr>
          <w:t>讀取</w:t>
        </w:r>
        <w:r>
          <w:rPr>
            <w:rFonts w:hint="eastAsia"/>
            <w:kern w:val="2"/>
            <w:szCs w:val="24"/>
            <w:lang w:eastAsia="zh-TW"/>
          </w:rPr>
          <w:t>DT</w:t>
        </w:r>
      </w:ins>
      <w:ins w:id="192" w:author="李明諭" w:date="2019-07-04T09:52:00Z">
        <w:r>
          <w:rPr>
            <w:rFonts w:hint="eastAsia"/>
            <w:kern w:val="2"/>
            <w:szCs w:val="24"/>
            <w:lang w:eastAsia="zh-TW"/>
          </w:rPr>
          <w:t>AAI01</w:t>
        </w:r>
      </w:ins>
      <w:ins w:id="193" w:author="李明諭" w:date="2019-07-04T09:54:00Z">
        <w:r>
          <w:rPr>
            <w:rFonts w:hint="eastAsia"/>
            <w:kern w:val="2"/>
            <w:szCs w:val="24"/>
            <w:lang w:eastAsia="zh-TW"/>
          </w:rPr>
          <w:t>0</w:t>
        </w:r>
        <w:r>
          <w:rPr>
            <w:rFonts w:hint="eastAsia"/>
            <w:kern w:val="2"/>
            <w:szCs w:val="24"/>
            <w:lang w:eastAsia="zh-TW"/>
          </w:rPr>
          <w:t>條件</w:t>
        </w:r>
      </w:ins>
      <w:ins w:id="194" w:author="李明諭" w:date="2019-07-04T09:55:00Z">
        <w:r>
          <w:rPr>
            <w:rFonts w:hint="eastAsia"/>
            <w:kern w:val="2"/>
            <w:szCs w:val="24"/>
            <w:lang w:eastAsia="zh-TW"/>
          </w:rPr>
          <w:t>DTAAI010.</w:t>
        </w:r>
        <w:r w:rsidRPr="00216FF4">
          <w:rPr>
            <w:lang w:eastAsia="zh-TW"/>
          </w:rPr>
          <w:t xml:space="preserve"> </w:t>
        </w:r>
        <w:r w:rsidRPr="00216FF4">
          <w:rPr>
            <w:kern w:val="2"/>
            <w:szCs w:val="24"/>
            <w:lang w:eastAsia="zh-TW"/>
          </w:rPr>
          <w:t>FILE_NO</w:t>
        </w:r>
        <w:r>
          <w:rPr>
            <w:rFonts w:hint="eastAsia"/>
            <w:kern w:val="2"/>
            <w:szCs w:val="24"/>
            <w:lang w:eastAsia="zh-TW"/>
          </w:rPr>
          <w:t>=</w:t>
        </w:r>
        <w:r w:rsidRPr="00216FF4">
          <w:rPr>
            <w:rFonts w:hint="eastAsia"/>
            <w:kern w:val="2"/>
            <w:szCs w:val="24"/>
            <w:lang w:eastAsia="zh-TW"/>
          </w:rPr>
          <w:t>檔案號碼</w:t>
        </w:r>
      </w:ins>
    </w:p>
    <w:p w:rsidR="00216FF4" w:rsidRDefault="00216FF4" w:rsidP="00FA0004">
      <w:pPr>
        <w:pStyle w:val="Tabletext"/>
        <w:keepLines w:val="0"/>
        <w:numPr>
          <w:ilvl w:val="6"/>
          <w:numId w:val="8"/>
        </w:numPr>
        <w:spacing w:after="0" w:line="240" w:lineRule="auto"/>
        <w:rPr>
          <w:ins w:id="195" w:author="李明諭" w:date="2019-07-04T09:57:00Z"/>
          <w:kern w:val="2"/>
          <w:szCs w:val="24"/>
          <w:lang w:eastAsia="zh-TW"/>
        </w:rPr>
      </w:pPr>
      <w:ins w:id="196" w:author="李明諭" w:date="2019-07-04T09:55:00Z">
        <w:r>
          <w:rPr>
            <w:rFonts w:hint="eastAsia"/>
            <w:kern w:val="2"/>
            <w:szCs w:val="24"/>
            <w:lang w:eastAsia="zh-TW"/>
          </w:rPr>
          <w:t>串</w:t>
        </w:r>
      </w:ins>
      <w:ins w:id="197" w:author="李明諭" w:date="2019-07-04T09:56:00Z">
        <w:r>
          <w:rPr>
            <w:rFonts w:hint="eastAsia"/>
            <w:kern w:val="2"/>
            <w:szCs w:val="24"/>
            <w:lang w:eastAsia="zh-TW"/>
          </w:rPr>
          <w:t>DTAAI001</w:t>
        </w:r>
        <w:r>
          <w:rPr>
            <w:rFonts w:hint="eastAsia"/>
            <w:kern w:val="2"/>
            <w:szCs w:val="24"/>
            <w:lang w:eastAsia="zh-TW"/>
          </w:rPr>
          <w:t>，條件</w:t>
        </w:r>
        <w:r w:rsidRPr="00216FF4">
          <w:rPr>
            <w:rFonts w:hint="eastAsia"/>
            <w:kern w:val="2"/>
            <w:szCs w:val="24"/>
            <w:lang w:eastAsia="zh-TW"/>
          </w:rPr>
          <w:t>DTAAI010.</w:t>
        </w:r>
        <w:r w:rsidRPr="00216FF4">
          <w:t xml:space="preserve"> </w:t>
        </w:r>
        <w:r w:rsidRPr="00216FF4">
          <w:rPr>
            <w:kern w:val="2"/>
            <w:szCs w:val="24"/>
            <w:lang w:eastAsia="zh-TW"/>
          </w:rPr>
          <w:t>APLY_NO</w:t>
        </w:r>
        <w:r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DTAAI001.</w:t>
        </w:r>
        <w:r w:rsidRPr="00216FF4">
          <w:t xml:space="preserve"> </w:t>
        </w:r>
        <w:r w:rsidRPr="00216FF4">
          <w:rPr>
            <w:kern w:val="2"/>
            <w:szCs w:val="24"/>
            <w:lang w:eastAsia="zh-TW"/>
          </w:rPr>
          <w:t>APLY_NO</w:t>
        </w:r>
      </w:ins>
    </w:p>
    <w:p w:rsidR="00216FF4" w:rsidRPr="00216FF4" w:rsidRDefault="00216FF4" w:rsidP="00FA0004">
      <w:pPr>
        <w:pStyle w:val="Tabletext"/>
        <w:keepLines w:val="0"/>
        <w:numPr>
          <w:ilvl w:val="6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198" w:author="李明諭" w:date="2019-07-04T09:57:00Z">
        <w:r>
          <w:rPr>
            <w:rFonts w:hint="eastAsia"/>
            <w:kern w:val="2"/>
            <w:szCs w:val="24"/>
            <w:lang w:eastAsia="zh-TW"/>
          </w:rPr>
          <w:t>取出</w:t>
        </w:r>
        <w:r>
          <w:rPr>
            <w:rFonts w:hint="eastAsia"/>
            <w:kern w:val="2"/>
            <w:szCs w:val="24"/>
            <w:lang w:eastAsia="zh-TW"/>
          </w:rPr>
          <w:t>DTAAI001</w:t>
        </w:r>
        <w:r>
          <w:rPr>
            <w:rFonts w:hint="eastAsia"/>
            <w:kern w:val="2"/>
            <w:szCs w:val="24"/>
            <w:lang w:eastAsia="zh-TW"/>
          </w:rPr>
          <w:t>欄位</w:t>
        </w:r>
      </w:ins>
      <w:ins w:id="199" w:author="李明諭" w:date="2019-07-04T09:58:00Z">
        <w:r w:rsidRPr="00216FF4">
          <w:rPr>
            <w:kern w:val="2"/>
            <w:szCs w:val="24"/>
            <w:lang w:eastAsia="zh-TW"/>
          </w:rPr>
          <w:t>POLICY_NO</w:t>
        </w:r>
      </w:ins>
      <w:ins w:id="200" w:author="李明諭" w:date="2019-07-04T09:59:00Z">
        <w:r>
          <w:rPr>
            <w:color w:val="000000"/>
          </w:rPr>
          <w:t>保單號碼</w:t>
        </w:r>
      </w:ins>
      <w:ins w:id="201" w:author="李明諭" w:date="2019-07-04T09:58:00Z">
        <w:r>
          <w:rPr>
            <w:kern w:val="2"/>
            <w:szCs w:val="24"/>
            <w:lang w:eastAsia="zh-TW"/>
          </w:rPr>
          <w:t>,</w:t>
        </w:r>
        <w:r w:rsidRPr="00216FF4">
          <w:rPr>
            <w:kern w:val="2"/>
            <w:szCs w:val="24"/>
            <w:lang w:eastAsia="zh-TW"/>
          </w:rPr>
          <w:t xml:space="preserve"> PROD_ID</w:t>
        </w:r>
      </w:ins>
      <w:ins w:id="202" w:author="李明諭" w:date="2019-07-04T09:59:00Z">
        <w:r>
          <w:rPr>
            <w:color w:val="000000"/>
          </w:rPr>
          <w:t>險別</w:t>
        </w:r>
      </w:ins>
      <w:ins w:id="203" w:author="李明諭" w:date="2019-07-04T09:58:00Z">
        <w:r>
          <w:rPr>
            <w:kern w:val="2"/>
            <w:szCs w:val="24"/>
            <w:lang w:eastAsia="zh-TW"/>
          </w:rPr>
          <w:t>,</w:t>
        </w:r>
        <w:r w:rsidRPr="00216FF4">
          <w:rPr>
            <w:kern w:val="2"/>
            <w:szCs w:val="24"/>
            <w:lang w:eastAsia="zh-TW"/>
          </w:rPr>
          <w:t xml:space="preserve"> OCR_ID</w:t>
        </w:r>
      </w:ins>
      <w:ins w:id="204" w:author="李明諭" w:date="2019-07-04T09:59:00Z">
        <w:r>
          <w:rPr>
            <w:color w:val="000000"/>
          </w:rPr>
          <w:t>事故者</w:t>
        </w:r>
        <w:r>
          <w:rPr>
            <w:color w:val="000000"/>
          </w:rPr>
          <w:t>ID </w:t>
        </w:r>
      </w:ins>
      <w:ins w:id="205" w:author="李明諭" w:date="2019-07-04T09:58:00Z">
        <w:r>
          <w:rPr>
            <w:kern w:val="2"/>
            <w:szCs w:val="24"/>
            <w:lang w:eastAsia="zh-TW"/>
          </w:rPr>
          <w:t>,</w:t>
        </w:r>
        <w:r w:rsidRPr="00216FF4">
          <w:rPr>
            <w:kern w:val="2"/>
            <w:szCs w:val="24"/>
            <w:lang w:eastAsia="zh-TW"/>
          </w:rPr>
          <w:t xml:space="preserve"> ADV_DAYS</w:t>
        </w:r>
      </w:ins>
      <w:ins w:id="206" w:author="李明諭" w:date="2019-07-04T09:59:00Z">
        <w:r>
          <w:rPr>
            <w:color w:val="000000"/>
          </w:rPr>
          <w:t>預付天數</w:t>
        </w:r>
      </w:ins>
      <w:ins w:id="207" w:author="李明諭" w:date="2019-07-04T09:58:00Z">
        <w:r>
          <w:rPr>
            <w:kern w:val="2"/>
            <w:szCs w:val="24"/>
            <w:lang w:eastAsia="zh-TW"/>
          </w:rPr>
          <w:t>,</w:t>
        </w:r>
        <w:r w:rsidRPr="00216FF4">
          <w:rPr>
            <w:kern w:val="2"/>
            <w:szCs w:val="24"/>
            <w:lang w:eastAsia="zh-TW"/>
          </w:rPr>
          <w:t xml:space="preserve"> ADV_AMT</w:t>
        </w:r>
      </w:ins>
      <w:ins w:id="208" w:author="李明諭" w:date="2019-07-04T09:59:00Z">
        <w:r>
          <w:rPr>
            <w:color w:val="000000"/>
          </w:rPr>
          <w:t>預付金額</w:t>
        </w:r>
      </w:ins>
      <w:ins w:id="209" w:author="李明諭" w:date="2019-07-04T09:58:00Z">
        <w:r>
          <w:rPr>
            <w:kern w:val="2"/>
            <w:szCs w:val="24"/>
            <w:lang w:eastAsia="zh-TW"/>
          </w:rPr>
          <w:t>,</w:t>
        </w:r>
        <w:r w:rsidRPr="00216FF4">
          <w:rPr>
            <w:kern w:val="2"/>
            <w:szCs w:val="24"/>
            <w:lang w:eastAsia="zh-TW"/>
          </w:rPr>
          <w:t xml:space="preserve"> BAL_AMT</w:t>
        </w:r>
      </w:ins>
      <w:ins w:id="210" w:author="李明諭" w:date="2019-07-04T09:59:00Z">
        <w:r>
          <w:rPr>
            <w:color w:val="000000"/>
          </w:rPr>
          <w:t>未扣回餘額</w:t>
        </w:r>
      </w:ins>
      <w:ins w:id="211" w:author="李明諭" w:date="2019-07-04T09:58:00Z">
        <w:r>
          <w:rPr>
            <w:kern w:val="2"/>
            <w:szCs w:val="24"/>
            <w:lang w:eastAsia="zh-TW"/>
          </w:rPr>
          <w:t>,</w:t>
        </w:r>
        <w:r w:rsidRPr="00216FF4">
          <w:rPr>
            <w:kern w:val="2"/>
            <w:szCs w:val="24"/>
            <w:lang w:eastAsia="zh-TW"/>
          </w:rPr>
          <w:t xml:space="preserve"> PAY_DATE</w:t>
        </w:r>
      </w:ins>
      <w:ins w:id="212" w:author="李明諭" w:date="2019-07-04T10:00:00Z">
        <w:r>
          <w:rPr>
            <w:color w:val="000000"/>
          </w:rPr>
          <w:t>給付日期</w:t>
        </w:r>
      </w:ins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第二層顯示隸屬相同的</w:t>
      </w:r>
      <w:r w:rsidR="00BF1B50"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之服務中心查詢：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=2</w:t>
      </w:r>
      <w:r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$</w:t>
      </w:r>
      <w:r w:rsidR="00BF1B50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</w:t>
      </w:r>
      <w:r w:rsidR="00BF1B50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Pr="00464C9A">
        <w:rPr>
          <w:rFonts w:hint="eastAsia"/>
          <w:color w:val="000000"/>
          <w:kern w:val="2"/>
          <w:szCs w:val="24"/>
          <w:lang w:eastAsia="zh-TW"/>
        </w:rPr>
        <w:t>DTAAH302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&gt;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$</w:t>
      </w:r>
      <w:r w:rsidR="00995D08">
        <w:rPr>
          <w:rFonts w:hint="eastAsia"/>
          <w:color w:val="000000"/>
          <w:kern w:val="2"/>
          <w:szCs w:val="24"/>
          <w:lang w:eastAsia="zh-TW"/>
        </w:rPr>
        <w:t>起始</w:t>
      </w:r>
      <w:r>
        <w:rPr>
          <w:rFonts w:hint="eastAsia"/>
          <w:color w:val="000000"/>
          <w:kern w:val="2"/>
          <w:szCs w:val="24"/>
          <w:lang w:eastAsia="zh-TW"/>
        </w:rPr>
        <w:t>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="00995D08"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&lt;= $</w:t>
      </w:r>
      <w:r w:rsidR="00995D08">
        <w:rPr>
          <w:rFonts w:hint="eastAsia"/>
          <w:color w:val="000000"/>
          <w:kern w:val="2"/>
          <w:szCs w:val="24"/>
          <w:lang w:eastAsia="zh-TW"/>
        </w:rPr>
        <w:t>終止年月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 w:rsidR="00BF1B50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FORMAT(B)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</w:t>
      </w:r>
      <w:r w:rsidR="00167425">
        <w:rPr>
          <w:rFonts w:hint="eastAsia"/>
          <w:kern w:val="2"/>
          <w:szCs w:val="24"/>
          <w:lang w:eastAsia="zh-TW"/>
        </w:rPr>
        <w:t>三</w:t>
      </w:r>
      <w:r>
        <w:rPr>
          <w:rFonts w:hint="eastAsia"/>
          <w:kern w:val="2"/>
          <w:szCs w:val="24"/>
          <w:lang w:eastAsia="zh-TW"/>
        </w:rPr>
        <w:t>層顯示隸屬相同的</w:t>
      </w:r>
      <w:r w:rsidR="00BF1B50"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、相同的服務中心之明細查詢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分為：</w:t>
      </w:r>
      <w:r>
        <w:rPr>
          <w:lang w:eastAsia="zh-TW"/>
        </w:rPr>
        <w:t>申請</w:t>
      </w:r>
      <w:r>
        <w:rPr>
          <w:rFonts w:hint="eastAsia"/>
          <w:lang w:eastAsia="zh-TW"/>
        </w:rPr>
        <w:t>、收據未繳回、預付未結案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Default="00A82180" w:rsidP="00BF1B50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$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</w:t>
      </w:r>
      <w:r w:rsidR="00BF1B50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代號、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選取連結之服務中心代號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申請件數沒有連結</w:t>
      </w:r>
    </w:p>
    <w:p w:rsidR="00A82180" w:rsidRPr="00402358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IF(</w:t>
      </w:r>
      <w:r>
        <w:rPr>
          <w:rFonts w:hint="eastAsia"/>
          <w:kern w:val="2"/>
          <w:szCs w:val="24"/>
          <w:lang w:eastAsia="zh-TW"/>
        </w:rPr>
        <w:t>點選收據未繳回件數連結</w:t>
      </w:r>
      <w:r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>
        <w:rPr>
          <w:rFonts w:hint="eastAsia"/>
          <w:color w:val="000000"/>
          <w:kern w:val="2"/>
          <w:szCs w:val="24"/>
          <w:lang w:eastAsia="zh-TW"/>
        </w:rPr>
        <w:t xml:space="preserve">DTAAH301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&gt;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$</w:t>
      </w:r>
      <w:r w:rsidR="00995D08">
        <w:rPr>
          <w:rFonts w:hint="eastAsia"/>
          <w:color w:val="000000"/>
          <w:kern w:val="2"/>
          <w:szCs w:val="24"/>
          <w:lang w:eastAsia="zh-TW"/>
        </w:rPr>
        <w:t>起始</w:t>
      </w:r>
      <w:r>
        <w:rPr>
          <w:rFonts w:hint="eastAsia"/>
          <w:color w:val="000000"/>
          <w:kern w:val="2"/>
          <w:szCs w:val="24"/>
          <w:lang w:eastAsia="zh-TW"/>
        </w:rPr>
        <w:t>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="00995D08"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&lt;= $</w:t>
      </w:r>
      <w:r w:rsidR="00995D08">
        <w:rPr>
          <w:rFonts w:hint="eastAsia"/>
          <w:color w:val="000000"/>
          <w:kern w:val="2"/>
          <w:szCs w:val="24"/>
          <w:lang w:eastAsia="zh-TW"/>
        </w:rPr>
        <w:t>終止年月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 w:rsidR="00BF1B50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and</w:t>
      </w:r>
      <w:r>
        <w:rPr>
          <w:rFonts w:ascii="細明體" w:eastAsia="細明體" w:hAnsi="細明體" w:hint="eastAsia"/>
        </w:rPr>
        <w:t>預付金受理進度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lang w:eastAsia="zh-TW"/>
          </w:rPr>
          <w:t>20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ELSE(</w:t>
      </w:r>
      <w:r>
        <w:rPr>
          <w:rFonts w:hint="eastAsia"/>
          <w:kern w:val="2"/>
          <w:szCs w:val="24"/>
          <w:lang w:eastAsia="zh-TW"/>
        </w:rPr>
        <w:t>點選預付未結案件數連結</w:t>
      </w:r>
      <w:r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2.2.4</w:t>
        </w:r>
      </w:smartTag>
      <w:r>
        <w:rPr>
          <w:rFonts w:hint="eastAsia"/>
          <w:kern w:val="2"/>
          <w:szCs w:val="24"/>
          <w:lang w:eastAsia="zh-TW"/>
        </w:rPr>
        <w:t xml:space="preserve">.3.1   SELECT </w:t>
      </w:r>
      <w:r>
        <w:rPr>
          <w:rFonts w:hint="eastAsia"/>
          <w:color w:val="000000"/>
          <w:kern w:val="2"/>
          <w:szCs w:val="24"/>
          <w:lang w:eastAsia="zh-TW"/>
        </w:rPr>
        <w:t xml:space="preserve">DTAAH301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&gt;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$</w:t>
      </w:r>
      <w:r w:rsidR="00995D08">
        <w:rPr>
          <w:rFonts w:hint="eastAsia"/>
          <w:color w:val="000000"/>
          <w:kern w:val="2"/>
          <w:szCs w:val="24"/>
          <w:lang w:eastAsia="zh-TW"/>
        </w:rPr>
        <w:t>起始</w:t>
      </w:r>
      <w:r>
        <w:rPr>
          <w:rFonts w:hint="eastAsia"/>
          <w:color w:val="000000"/>
          <w:kern w:val="2"/>
          <w:szCs w:val="24"/>
          <w:lang w:eastAsia="zh-TW"/>
        </w:rPr>
        <w:t>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="00995D08"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&lt;= $</w:t>
      </w:r>
      <w:r w:rsidR="00995D08">
        <w:rPr>
          <w:rFonts w:hint="eastAsia"/>
          <w:color w:val="000000"/>
          <w:kern w:val="2"/>
          <w:szCs w:val="24"/>
          <w:lang w:eastAsia="zh-TW"/>
        </w:rPr>
        <w:t>終止年月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 w:rsidR="009B1AD6">
        <w:rPr>
          <w:rFonts w:hint="eastAsia"/>
          <w:color w:val="000000"/>
          <w:kern w:val="2"/>
          <w:szCs w:val="24"/>
          <w:lang w:eastAsia="zh-TW"/>
        </w:rPr>
        <w:t>服務科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ascii="細明體" w:eastAsia="細明體" w:hAnsi="細明體" w:hint="eastAsia"/>
        </w:rPr>
        <w:t>預付金受理進度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lang w:eastAsia="zh-TW"/>
          </w:rPr>
          <w:t>30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FORMAT(D)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Pr="00C17180" w:rsidRDefault="00A82180" w:rsidP="00A8218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4C9A">
        <w:rPr>
          <w:rFonts w:hint="eastAsia"/>
          <w:color w:val="000000"/>
          <w:kern w:val="2"/>
          <w:szCs w:val="24"/>
          <w:lang w:eastAsia="zh-TW"/>
        </w:rPr>
        <w:t>IF QUERY_TYPE ==</w:t>
      </w:r>
      <w:r>
        <w:rPr>
          <w:rFonts w:hint="eastAsia"/>
          <w:color w:val="000000"/>
          <w:kern w:val="2"/>
          <w:szCs w:val="24"/>
          <w:lang w:eastAsia="zh-TW"/>
        </w:rPr>
        <w:t>2(</w:t>
      </w:r>
      <w:r>
        <w:rPr>
          <w:rFonts w:hint="eastAsia"/>
          <w:color w:val="000000"/>
          <w:kern w:val="2"/>
          <w:szCs w:val="24"/>
          <w:lang w:eastAsia="zh-TW"/>
        </w:rPr>
        <w:t>依專招展業查詢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 w:rsidRPr="00464C9A">
        <w:rPr>
          <w:rFonts w:hint="eastAsia"/>
          <w:color w:val="000000"/>
          <w:kern w:val="2"/>
          <w:szCs w:val="24"/>
          <w:lang w:eastAsia="zh-TW"/>
        </w:rPr>
        <w:t>，則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第一層顯示業務單位查詢：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=4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Pr="00464C9A">
        <w:rPr>
          <w:rFonts w:hint="eastAsia"/>
          <w:color w:val="000000"/>
          <w:kern w:val="2"/>
          <w:szCs w:val="24"/>
          <w:lang w:eastAsia="zh-TW"/>
        </w:rPr>
        <w:t>DTAAH302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&gt;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 w:rsidR="00995D08">
        <w:rPr>
          <w:rFonts w:hint="eastAsia"/>
          <w:color w:val="000000"/>
          <w:kern w:val="2"/>
          <w:szCs w:val="24"/>
          <w:lang w:eastAsia="zh-TW"/>
        </w:rPr>
        <w:t>起始</w:t>
      </w:r>
      <w:r>
        <w:rPr>
          <w:rFonts w:hint="eastAsia"/>
          <w:color w:val="000000"/>
          <w:kern w:val="2"/>
          <w:szCs w:val="24"/>
          <w:lang w:eastAsia="zh-TW"/>
        </w:rPr>
        <w:t>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="00995D08">
        <w:rPr>
          <w:rFonts w:hint="eastAsia"/>
          <w:color w:val="000000"/>
          <w:kern w:val="2"/>
          <w:szCs w:val="24"/>
          <w:lang w:eastAsia="zh-TW"/>
        </w:rPr>
        <w:t>資料年月</w:t>
      </w:r>
      <w:r w:rsidR="00995D08">
        <w:rPr>
          <w:rFonts w:hint="eastAsia"/>
          <w:color w:val="000000"/>
          <w:kern w:val="2"/>
          <w:szCs w:val="24"/>
          <w:lang w:eastAsia="zh-TW"/>
        </w:rPr>
        <w:t xml:space="preserve"> &lt;= $</w:t>
      </w:r>
      <w:r w:rsidR="00995D08">
        <w:rPr>
          <w:rFonts w:hint="eastAsia"/>
          <w:color w:val="000000"/>
          <w:kern w:val="2"/>
          <w:szCs w:val="24"/>
          <w:lang w:eastAsia="zh-TW"/>
        </w:rPr>
        <w:t>終止年月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查詢出來的資料，需要再</w:t>
      </w:r>
      <w:r>
        <w:rPr>
          <w:rFonts w:hint="eastAsia"/>
          <w:color w:val="000000"/>
          <w:kern w:val="2"/>
          <w:szCs w:val="24"/>
          <w:lang w:eastAsia="zh-TW"/>
        </w:rPr>
        <w:t>append</w:t>
      </w:r>
      <w:r>
        <w:rPr>
          <w:rFonts w:hint="eastAsia"/>
          <w:color w:val="000000"/>
          <w:kern w:val="2"/>
          <w:szCs w:val="24"/>
          <w:lang w:eastAsia="zh-TW"/>
        </w:rPr>
        <w:t>一筆資料：內容如下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業務單位名稱：全公司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申請件數：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2.3.1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.1 </w:t>
      </w:r>
      <w:r>
        <w:rPr>
          <w:rFonts w:hint="eastAsia"/>
          <w:color w:val="000000"/>
          <w:kern w:val="2"/>
          <w:szCs w:val="24"/>
          <w:lang w:eastAsia="zh-TW"/>
        </w:rPr>
        <w:t>的申請件數總和</w:t>
      </w:r>
    </w:p>
    <w:p w:rsidR="00A82180" w:rsidRDefault="00995D08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申請金額：</w:t>
      </w:r>
      <w:r>
        <w:rPr>
          <w:rFonts w:hint="eastAsia"/>
          <w:color w:val="000000"/>
          <w:kern w:val="2"/>
          <w:szCs w:val="24"/>
          <w:lang w:eastAsia="zh-TW"/>
        </w:rPr>
        <w:t>2.3.1.1</w:t>
      </w:r>
      <w:r>
        <w:rPr>
          <w:rFonts w:hint="eastAsia"/>
          <w:color w:val="000000"/>
          <w:kern w:val="2"/>
          <w:szCs w:val="24"/>
          <w:lang w:eastAsia="zh-TW"/>
        </w:rPr>
        <w:t>的申請金額總和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CC64DF">
        <w:rPr>
          <w:rFonts w:ascii="Arial" w:cs="Arial" w:hint="eastAsia"/>
          <w:lang w:eastAsia="zh-TW"/>
        </w:rPr>
        <w:t>未結案件數</w:t>
      </w:r>
      <w:r>
        <w:rPr>
          <w:rFonts w:hint="eastAsia"/>
          <w:color w:val="000000"/>
          <w:kern w:val="2"/>
          <w:szCs w:val="24"/>
          <w:lang w:eastAsia="zh-TW"/>
        </w:rPr>
        <w:t>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2.3.1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.1 </w:t>
      </w:r>
      <w:r>
        <w:rPr>
          <w:rFonts w:hint="eastAsia"/>
          <w:color w:val="000000"/>
          <w:kern w:val="2"/>
          <w:szCs w:val="24"/>
          <w:lang w:eastAsia="zh-TW"/>
        </w:rPr>
        <w:t>的</w:t>
      </w:r>
      <w:r w:rsidR="00995D08">
        <w:rPr>
          <w:rFonts w:ascii="Arial" w:cs="Arial" w:hint="eastAsia"/>
          <w:lang w:eastAsia="zh-TW"/>
        </w:rPr>
        <w:t>未結案</w:t>
      </w:r>
      <w:r w:rsidRPr="00CC64DF">
        <w:rPr>
          <w:rFonts w:ascii="Arial" w:cs="Arial" w:hint="eastAsia"/>
          <w:lang w:eastAsia="zh-TW"/>
        </w:rPr>
        <w:t>件數</w:t>
      </w:r>
      <w:r>
        <w:rPr>
          <w:rFonts w:hint="eastAsia"/>
          <w:color w:val="000000"/>
          <w:kern w:val="2"/>
          <w:szCs w:val="24"/>
          <w:lang w:eastAsia="zh-TW"/>
        </w:rPr>
        <w:t>總和</w:t>
      </w:r>
    </w:p>
    <w:p w:rsidR="00995D08" w:rsidRDefault="00995D08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未結案金額：</w:t>
      </w:r>
      <w:r>
        <w:rPr>
          <w:rFonts w:hint="eastAsia"/>
          <w:color w:val="000000"/>
          <w:kern w:val="2"/>
          <w:szCs w:val="24"/>
          <w:lang w:eastAsia="zh-TW"/>
        </w:rPr>
        <w:t>2.3.1.1</w:t>
      </w:r>
      <w:r>
        <w:rPr>
          <w:rFonts w:hint="eastAsia"/>
          <w:color w:val="000000"/>
          <w:kern w:val="2"/>
          <w:szCs w:val="24"/>
          <w:lang w:eastAsia="zh-TW"/>
        </w:rPr>
        <w:t>的未結案金額總和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FORMAT(E)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第二層顯示隸屬相同的業務單位之區部單位查詢：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=5</w:t>
      </w:r>
      <w:r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選取連結之業務單位代號</w:t>
      </w:r>
    </w:p>
    <w:p w:rsidR="00A82180" w:rsidRPr="00BF1B50" w:rsidRDefault="00A82180" w:rsidP="009271E6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30BD1">
        <w:rPr>
          <w:rFonts w:hint="eastAsia"/>
          <w:kern w:val="2"/>
          <w:szCs w:val="24"/>
          <w:lang w:eastAsia="zh-TW"/>
        </w:rPr>
        <w:t xml:space="preserve">SELECT </w:t>
      </w:r>
      <w:r w:rsidRPr="00E30BD1">
        <w:rPr>
          <w:rFonts w:hint="eastAsia"/>
          <w:color w:val="000000"/>
          <w:kern w:val="2"/>
          <w:szCs w:val="24"/>
          <w:lang w:eastAsia="zh-TW"/>
        </w:rPr>
        <w:t xml:space="preserve">DTAAH302 WHERE </w:t>
      </w:r>
      <w:r w:rsidRPr="00E30BD1">
        <w:rPr>
          <w:rFonts w:hint="eastAsia"/>
          <w:color w:val="000000"/>
          <w:kern w:val="2"/>
          <w:szCs w:val="24"/>
          <w:lang w:eastAsia="zh-TW"/>
        </w:rPr>
        <w:t>資料年月</w:t>
      </w:r>
      <w:r w:rsidRPr="00BF1B50">
        <w:rPr>
          <w:rFonts w:hint="eastAsia"/>
          <w:color w:val="000000"/>
          <w:kern w:val="2"/>
          <w:szCs w:val="24"/>
          <w:lang w:eastAsia="zh-TW"/>
        </w:rPr>
        <w:t>=$</w:t>
      </w:r>
      <w:r w:rsidRPr="00BF1B50">
        <w:rPr>
          <w:rFonts w:hint="eastAsia"/>
          <w:color w:val="000000"/>
          <w:kern w:val="2"/>
          <w:szCs w:val="24"/>
          <w:lang w:eastAsia="zh-TW"/>
        </w:rPr>
        <w:t>資料年月</w:t>
      </w:r>
      <w:r w:rsidRPr="00BF1B50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Pr="00BF1B50">
        <w:rPr>
          <w:rFonts w:hint="eastAsia"/>
          <w:color w:val="000000"/>
          <w:kern w:val="2"/>
          <w:szCs w:val="24"/>
          <w:lang w:eastAsia="zh-TW"/>
        </w:rPr>
        <w:t>統計層級</w:t>
      </w:r>
      <w:r w:rsidRPr="00BF1B50">
        <w:rPr>
          <w:rFonts w:hint="eastAsia"/>
          <w:color w:val="000000"/>
          <w:kern w:val="2"/>
          <w:szCs w:val="24"/>
          <w:lang w:eastAsia="zh-TW"/>
        </w:rPr>
        <w:t xml:space="preserve"> =</w:t>
      </w:r>
      <w:r w:rsidRPr="00BF1B50">
        <w:rPr>
          <w:rFonts w:hint="eastAsia"/>
          <w:kern w:val="2"/>
          <w:szCs w:val="24"/>
          <w:lang w:eastAsia="zh-TW"/>
        </w:rPr>
        <w:t>$</w:t>
      </w:r>
      <w:r w:rsidRPr="00BF1B50">
        <w:rPr>
          <w:rFonts w:hint="eastAsia"/>
          <w:color w:val="000000"/>
          <w:kern w:val="2"/>
          <w:szCs w:val="24"/>
          <w:lang w:eastAsia="zh-TW"/>
        </w:rPr>
        <w:t>統計層級</w:t>
      </w:r>
      <w:r w:rsidRPr="00BF1B50"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 w:rsidRPr="00BF1B50">
        <w:rPr>
          <w:rFonts w:hint="eastAsia"/>
          <w:color w:val="000000"/>
          <w:kern w:val="2"/>
          <w:szCs w:val="24"/>
          <w:lang w:eastAsia="zh-TW"/>
        </w:rPr>
        <w:t>業務單位代號</w:t>
      </w:r>
      <w:r w:rsidRPr="00BF1B50">
        <w:rPr>
          <w:rFonts w:hint="eastAsia"/>
          <w:color w:val="000000"/>
          <w:kern w:val="2"/>
          <w:szCs w:val="24"/>
          <w:lang w:eastAsia="zh-TW"/>
        </w:rPr>
        <w:t xml:space="preserve"> =$</w:t>
      </w:r>
      <w:r w:rsidRPr="00BF1B50">
        <w:rPr>
          <w:rFonts w:hint="eastAsia"/>
          <w:color w:val="000000"/>
          <w:kern w:val="2"/>
          <w:szCs w:val="24"/>
          <w:lang w:eastAsia="zh-TW"/>
        </w:rPr>
        <w:t>業務單位代號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FORMAT(F)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Pr="0060136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601360">
        <w:rPr>
          <w:rFonts w:hint="eastAsia"/>
          <w:color w:val="000000"/>
          <w:kern w:val="2"/>
          <w:lang w:eastAsia="zh-TW"/>
        </w:rPr>
        <w:t>第三層顯示隸屬相同的</w:t>
      </w:r>
      <w:r w:rsidRPr="00167425">
        <w:rPr>
          <w:rFonts w:hint="eastAsia"/>
          <w:color w:val="000000"/>
          <w:kern w:val="2"/>
          <w:lang w:eastAsia="zh-TW"/>
        </w:rPr>
        <w:t>業務單位</w:t>
      </w:r>
      <w:r w:rsidRPr="00601360">
        <w:rPr>
          <w:rFonts w:hint="eastAsia"/>
          <w:color w:val="000000"/>
          <w:kern w:val="2"/>
          <w:lang w:eastAsia="zh-TW"/>
        </w:rPr>
        <w:t>、相同的區部單位之單位查詢：</w:t>
      </w:r>
      <w:r w:rsidRPr="00601360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統計層級</w:t>
      </w:r>
      <w:r w:rsidRPr="00167425">
        <w:rPr>
          <w:rFonts w:hint="eastAsia"/>
          <w:color w:val="000000"/>
          <w:kern w:val="2"/>
          <w:lang w:eastAsia="zh-TW"/>
        </w:rPr>
        <w:t>=6</w:t>
      </w:r>
      <w:r w:rsidRPr="00167425">
        <w:rPr>
          <w:rFonts w:hint="eastAsia"/>
          <w:color w:val="000000"/>
          <w:kern w:val="2"/>
          <w:lang w:eastAsia="zh-TW"/>
        </w:rPr>
        <w:t>、</w:t>
      </w:r>
      <w:r w:rsidRPr="00601360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業務單位代號</w:t>
      </w:r>
      <w:r w:rsidRPr="00167425">
        <w:rPr>
          <w:rFonts w:hint="eastAsia"/>
          <w:color w:val="000000"/>
          <w:kern w:val="2"/>
          <w:lang w:eastAsia="zh-TW"/>
        </w:rPr>
        <w:t>=</w:t>
      </w:r>
      <w:r w:rsidRPr="00167425">
        <w:rPr>
          <w:rFonts w:hint="eastAsia"/>
          <w:color w:val="000000"/>
          <w:kern w:val="2"/>
          <w:lang w:eastAsia="zh-TW"/>
        </w:rPr>
        <w:t>選取連結之業務單位代號、</w:t>
      </w:r>
      <w:r w:rsidRPr="00601360">
        <w:rPr>
          <w:rFonts w:hint="eastAsia"/>
          <w:color w:val="000000"/>
          <w:kern w:val="2"/>
          <w:lang w:eastAsia="zh-TW"/>
        </w:rPr>
        <w:t>$</w:t>
      </w:r>
      <w:r w:rsidRPr="00601360">
        <w:rPr>
          <w:rFonts w:hint="eastAsia"/>
          <w:color w:val="000000"/>
          <w:kern w:val="2"/>
          <w:lang w:eastAsia="zh-TW"/>
        </w:rPr>
        <w:t>區部單位</w:t>
      </w:r>
      <w:r w:rsidRPr="00167425">
        <w:rPr>
          <w:rFonts w:hint="eastAsia"/>
          <w:color w:val="000000"/>
          <w:kern w:val="2"/>
          <w:lang w:eastAsia="zh-TW"/>
        </w:rPr>
        <w:t>代號</w:t>
      </w:r>
      <w:r w:rsidRPr="00167425">
        <w:rPr>
          <w:rFonts w:hint="eastAsia"/>
          <w:color w:val="000000"/>
          <w:kern w:val="2"/>
          <w:lang w:eastAsia="zh-TW"/>
        </w:rPr>
        <w:t>=</w:t>
      </w:r>
      <w:r w:rsidRPr="00167425">
        <w:rPr>
          <w:rFonts w:hint="eastAsia"/>
          <w:color w:val="000000"/>
          <w:kern w:val="2"/>
          <w:lang w:eastAsia="zh-TW"/>
        </w:rPr>
        <w:t>選取連結之</w:t>
      </w:r>
      <w:r w:rsidRPr="00601360">
        <w:rPr>
          <w:rFonts w:hint="eastAsia"/>
          <w:color w:val="000000"/>
          <w:kern w:val="2"/>
          <w:lang w:eastAsia="zh-TW"/>
        </w:rPr>
        <w:t>區部單位</w:t>
      </w:r>
      <w:r w:rsidRPr="00167425">
        <w:rPr>
          <w:rFonts w:hint="eastAsia"/>
          <w:color w:val="000000"/>
          <w:kern w:val="2"/>
          <w:lang w:eastAsia="zh-TW"/>
        </w:rPr>
        <w:t>代號</w:t>
      </w:r>
    </w:p>
    <w:p w:rsidR="00A82180" w:rsidRPr="0060136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601360">
        <w:rPr>
          <w:rFonts w:hint="eastAsia"/>
          <w:color w:val="000000"/>
          <w:kern w:val="2"/>
          <w:lang w:eastAsia="zh-TW"/>
        </w:rPr>
        <w:t xml:space="preserve">SELECT </w:t>
      </w:r>
      <w:r w:rsidRPr="00167425">
        <w:rPr>
          <w:rFonts w:hint="eastAsia"/>
          <w:color w:val="000000"/>
          <w:kern w:val="2"/>
          <w:lang w:eastAsia="zh-TW"/>
        </w:rPr>
        <w:t xml:space="preserve">DTAAH302 WHERE </w:t>
      </w:r>
      <w:r w:rsidRPr="00167425">
        <w:rPr>
          <w:rFonts w:hint="eastAsia"/>
          <w:color w:val="000000"/>
          <w:kern w:val="2"/>
          <w:lang w:eastAsia="zh-TW"/>
        </w:rPr>
        <w:t>資料年月</w:t>
      </w:r>
      <w:r w:rsidRPr="00167425">
        <w:rPr>
          <w:rFonts w:hint="eastAsia"/>
          <w:color w:val="000000"/>
          <w:kern w:val="2"/>
          <w:lang w:eastAsia="zh-TW"/>
        </w:rPr>
        <w:t>=$</w:t>
      </w:r>
      <w:r w:rsidRPr="00167425">
        <w:rPr>
          <w:rFonts w:hint="eastAsia"/>
          <w:color w:val="000000"/>
          <w:kern w:val="2"/>
          <w:lang w:eastAsia="zh-TW"/>
        </w:rPr>
        <w:t>資料年月</w:t>
      </w:r>
      <w:r w:rsidRPr="00167425">
        <w:rPr>
          <w:rFonts w:hint="eastAsia"/>
          <w:color w:val="000000"/>
          <w:kern w:val="2"/>
          <w:lang w:eastAsia="zh-TW"/>
        </w:rPr>
        <w:t xml:space="preserve"> and </w:t>
      </w:r>
      <w:r w:rsidRPr="00167425">
        <w:rPr>
          <w:rFonts w:hint="eastAsia"/>
          <w:color w:val="000000"/>
          <w:kern w:val="2"/>
          <w:lang w:eastAsia="zh-TW"/>
        </w:rPr>
        <w:t>統計層級</w:t>
      </w:r>
      <w:r w:rsidRPr="00167425">
        <w:rPr>
          <w:rFonts w:hint="eastAsia"/>
          <w:color w:val="000000"/>
          <w:kern w:val="2"/>
          <w:lang w:eastAsia="zh-TW"/>
        </w:rPr>
        <w:t xml:space="preserve"> =</w:t>
      </w:r>
      <w:r w:rsidRPr="00601360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統計層級</w:t>
      </w:r>
      <w:r w:rsidRPr="00167425">
        <w:rPr>
          <w:rFonts w:hint="eastAsia"/>
          <w:color w:val="000000"/>
          <w:kern w:val="2"/>
          <w:lang w:eastAsia="zh-TW"/>
        </w:rPr>
        <w:t xml:space="preserve"> and </w:t>
      </w:r>
      <w:r w:rsidRPr="00167425">
        <w:rPr>
          <w:rFonts w:hint="eastAsia"/>
          <w:color w:val="000000"/>
          <w:kern w:val="2"/>
          <w:lang w:eastAsia="zh-TW"/>
        </w:rPr>
        <w:t>業務單位代號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167425">
        <w:rPr>
          <w:rFonts w:hint="eastAsia"/>
          <w:color w:val="000000"/>
          <w:kern w:val="2"/>
          <w:lang w:eastAsia="zh-TW"/>
        </w:rPr>
        <w:t>業務單位代號</w:t>
      </w:r>
      <w:r w:rsidRPr="00167425">
        <w:rPr>
          <w:rFonts w:hint="eastAsia"/>
          <w:color w:val="000000"/>
          <w:kern w:val="2"/>
          <w:lang w:eastAsia="zh-TW"/>
        </w:rPr>
        <w:t xml:space="preserve">and </w:t>
      </w:r>
      <w:r w:rsidRPr="00601360">
        <w:rPr>
          <w:rFonts w:hint="eastAsia"/>
          <w:color w:val="000000"/>
          <w:kern w:val="2"/>
          <w:lang w:eastAsia="zh-TW"/>
        </w:rPr>
        <w:t>區部單位</w:t>
      </w:r>
      <w:r w:rsidRPr="00167425">
        <w:rPr>
          <w:rFonts w:hint="eastAsia"/>
          <w:color w:val="000000"/>
          <w:kern w:val="2"/>
          <w:lang w:eastAsia="zh-TW"/>
        </w:rPr>
        <w:t>代號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601360">
        <w:rPr>
          <w:rFonts w:hint="eastAsia"/>
          <w:color w:val="000000"/>
          <w:kern w:val="2"/>
          <w:lang w:eastAsia="zh-TW"/>
        </w:rPr>
        <w:t>區部單位</w:t>
      </w:r>
      <w:r w:rsidRPr="00167425">
        <w:rPr>
          <w:rFonts w:hint="eastAsia"/>
          <w:color w:val="000000"/>
          <w:kern w:val="2"/>
          <w:lang w:eastAsia="zh-TW"/>
        </w:rPr>
        <w:t>代號</w:t>
      </w:r>
    </w:p>
    <w:p w:rsidR="00A82180" w:rsidRPr="0060136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601360">
        <w:rPr>
          <w:rFonts w:hint="eastAsia"/>
          <w:color w:val="000000"/>
          <w:kern w:val="2"/>
          <w:lang w:eastAsia="zh-TW"/>
        </w:rPr>
        <w:t>參照</w:t>
      </w:r>
      <w:r w:rsidRPr="00601360">
        <w:rPr>
          <w:rFonts w:hint="eastAsia"/>
          <w:color w:val="000000"/>
          <w:kern w:val="2"/>
          <w:lang w:eastAsia="zh-TW"/>
        </w:rPr>
        <w:t>FORMAT(C)</w:t>
      </w:r>
      <w:r w:rsidRPr="00601360">
        <w:rPr>
          <w:rFonts w:hint="eastAsia"/>
          <w:color w:val="000000"/>
          <w:kern w:val="2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</w:t>
      </w:r>
      <w:r w:rsidR="00167425">
        <w:rPr>
          <w:rFonts w:hint="eastAsia"/>
          <w:kern w:val="2"/>
          <w:szCs w:val="24"/>
          <w:lang w:eastAsia="zh-TW"/>
        </w:rPr>
        <w:t>四</w:t>
      </w:r>
      <w:r>
        <w:rPr>
          <w:rFonts w:hint="eastAsia"/>
          <w:kern w:val="2"/>
          <w:szCs w:val="24"/>
          <w:lang w:eastAsia="zh-TW"/>
        </w:rPr>
        <w:t>層顯示隸屬相同的</w:t>
      </w:r>
      <w:r>
        <w:rPr>
          <w:rFonts w:hint="eastAsia"/>
          <w:color w:val="000000"/>
          <w:kern w:val="2"/>
          <w:szCs w:val="24"/>
          <w:lang w:eastAsia="zh-TW"/>
        </w:rPr>
        <w:t>業務單位</w:t>
      </w:r>
      <w:r>
        <w:rPr>
          <w:rFonts w:hint="eastAsia"/>
          <w:kern w:val="2"/>
          <w:szCs w:val="24"/>
          <w:lang w:eastAsia="zh-TW"/>
        </w:rPr>
        <w:t>、相同的區部單位</w:t>
      </w:r>
      <w:r w:rsidRPr="00601360">
        <w:rPr>
          <w:rFonts w:hint="eastAsia"/>
          <w:color w:val="000000"/>
          <w:kern w:val="2"/>
          <w:lang w:eastAsia="zh-TW"/>
        </w:rPr>
        <w:t>、相同的單位</w:t>
      </w:r>
      <w:r>
        <w:rPr>
          <w:rFonts w:hint="eastAsia"/>
          <w:kern w:val="2"/>
          <w:szCs w:val="24"/>
          <w:lang w:eastAsia="zh-TW"/>
        </w:rPr>
        <w:t>之明細查詢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分為：</w:t>
      </w:r>
      <w:r>
        <w:rPr>
          <w:lang w:eastAsia="zh-TW"/>
        </w:rPr>
        <w:t>申請</w:t>
      </w:r>
      <w:r w:rsidR="00995D08">
        <w:rPr>
          <w:rFonts w:hint="eastAsia"/>
          <w:lang w:eastAsia="zh-TW"/>
        </w:rPr>
        <w:t>件數</w:t>
      </w:r>
      <w:r>
        <w:rPr>
          <w:rFonts w:hint="eastAsia"/>
          <w:lang w:eastAsia="zh-TW"/>
        </w:rPr>
        <w:t>、</w:t>
      </w:r>
      <w:r w:rsidR="00995D08">
        <w:rPr>
          <w:rFonts w:hint="eastAsia"/>
          <w:lang w:eastAsia="zh-TW"/>
        </w:rPr>
        <w:t>申請金額</w:t>
      </w:r>
      <w:r>
        <w:rPr>
          <w:rFonts w:hint="eastAsia"/>
          <w:lang w:eastAsia="zh-TW"/>
        </w:rPr>
        <w:t>、</w:t>
      </w:r>
      <w:r w:rsidR="00995D08">
        <w:rPr>
          <w:rFonts w:hint="eastAsia"/>
          <w:lang w:eastAsia="zh-TW"/>
        </w:rPr>
        <w:t>未結案件數、未結案金額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Pr="00167425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選取連結之業務單位代號、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 w:rsidRPr="00167425">
        <w:rPr>
          <w:rFonts w:hint="eastAsia"/>
          <w:color w:val="000000"/>
          <w:kern w:val="2"/>
          <w:lang w:eastAsia="zh-TW"/>
        </w:rPr>
        <w:t>、</w:t>
      </w:r>
      <w:r w:rsidRPr="00601360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單位</w:t>
      </w:r>
      <w:r w:rsidRPr="00167425">
        <w:rPr>
          <w:rFonts w:hint="eastAsia"/>
          <w:color w:val="000000"/>
          <w:kern w:val="2"/>
          <w:lang w:eastAsia="zh-TW"/>
        </w:rPr>
        <w:t xml:space="preserve">   </w:t>
      </w:r>
    </w:p>
    <w:p w:rsidR="00A82180" w:rsidRPr="00601360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FF0000"/>
          <w:kern w:val="2"/>
          <w:szCs w:val="24"/>
          <w:lang w:eastAsia="zh-TW"/>
        </w:rPr>
      </w:pPr>
      <w:r w:rsidRPr="00167425">
        <w:rPr>
          <w:rFonts w:hint="eastAsia"/>
          <w:color w:val="000000"/>
          <w:kern w:val="2"/>
          <w:lang w:eastAsia="zh-TW"/>
        </w:rPr>
        <w:t xml:space="preserve">       </w:t>
      </w:r>
      <w:r w:rsidRPr="00167425">
        <w:rPr>
          <w:rFonts w:hint="eastAsia"/>
          <w:color w:val="000000"/>
          <w:kern w:val="2"/>
          <w:lang w:eastAsia="zh-TW"/>
        </w:rPr>
        <w:t>代號</w:t>
      </w:r>
      <w:r w:rsidRPr="00167425">
        <w:rPr>
          <w:rFonts w:hint="eastAsia"/>
          <w:color w:val="000000"/>
          <w:kern w:val="2"/>
          <w:lang w:eastAsia="zh-TW"/>
        </w:rPr>
        <w:t>=</w:t>
      </w:r>
      <w:r w:rsidRPr="00167425">
        <w:rPr>
          <w:rFonts w:hint="eastAsia"/>
          <w:color w:val="000000"/>
          <w:kern w:val="2"/>
          <w:lang w:eastAsia="zh-TW"/>
        </w:rPr>
        <w:t>選取連結之單位代號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申請件數沒有連結</w:t>
      </w:r>
    </w:p>
    <w:p w:rsidR="00A82180" w:rsidRPr="00995D08" w:rsidRDefault="00995D08" w:rsidP="00995D08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5D08" w:rsidDel="00995D0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IF</w:t>
      </w:r>
      <w:r w:rsidR="00A82180" w:rsidRPr="00995D08">
        <w:rPr>
          <w:rFonts w:hint="eastAsia"/>
          <w:kern w:val="2"/>
          <w:szCs w:val="24"/>
          <w:lang w:eastAsia="zh-TW"/>
        </w:rPr>
        <w:t>(</w:t>
      </w:r>
      <w:r w:rsidR="00A82180" w:rsidRPr="00995D08">
        <w:rPr>
          <w:rFonts w:hint="eastAsia"/>
          <w:kern w:val="2"/>
          <w:szCs w:val="24"/>
          <w:lang w:eastAsia="zh-TW"/>
        </w:rPr>
        <w:t>點選預付未結案件數連結</w:t>
      </w:r>
      <w:r w:rsidR="00A82180" w:rsidRPr="00995D08"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>
        <w:rPr>
          <w:rFonts w:hint="eastAsia"/>
          <w:color w:val="000000"/>
          <w:kern w:val="2"/>
          <w:szCs w:val="24"/>
          <w:lang w:eastAsia="zh-TW"/>
        </w:rPr>
        <w:t xml:space="preserve">DTAAH301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 w:rsidRPr="00167425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601360">
        <w:rPr>
          <w:rFonts w:hint="eastAsia"/>
          <w:color w:val="000000"/>
          <w:kern w:val="2"/>
          <w:lang w:eastAsia="zh-TW"/>
        </w:rPr>
        <w:t xml:space="preserve">and </w:t>
      </w:r>
      <w:r w:rsidRPr="00601360">
        <w:rPr>
          <w:rFonts w:hint="eastAsia"/>
          <w:color w:val="000000"/>
          <w:kern w:val="2"/>
          <w:lang w:eastAsia="zh-TW"/>
        </w:rPr>
        <w:t>單位代號</w:t>
      </w:r>
      <w:r w:rsidRPr="00601360">
        <w:rPr>
          <w:rFonts w:hint="eastAsia"/>
          <w:color w:val="000000"/>
          <w:kern w:val="2"/>
          <w:lang w:eastAsia="zh-TW"/>
        </w:rPr>
        <w:t xml:space="preserve"> =$</w:t>
      </w:r>
      <w:r w:rsidRPr="00601360">
        <w:rPr>
          <w:rFonts w:hint="eastAsia"/>
          <w:color w:val="000000"/>
          <w:kern w:val="2"/>
          <w:lang w:eastAsia="zh-TW"/>
        </w:rPr>
        <w:t>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ascii="細明體" w:eastAsia="細明體" w:hAnsi="細明體" w:hint="eastAsia"/>
        </w:rPr>
        <w:t>預付金受理進度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>
          <w:rPr>
            <w:rFonts w:ascii="細明體" w:eastAsia="細明體" w:hAnsi="細明體" w:hint="eastAsia"/>
            <w:lang w:eastAsia="zh-TW"/>
          </w:rPr>
          <w:t>30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FORMAT(D)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6059CE" w:rsidRDefault="006059CE" w:rsidP="009271E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FORMAT(D)</w:t>
      </w:r>
      <w:r>
        <w:rPr>
          <w:rFonts w:hint="eastAsia"/>
          <w:kern w:val="2"/>
          <w:szCs w:val="24"/>
          <w:lang w:eastAsia="zh-TW"/>
        </w:rPr>
        <w:t>畫面，同一經手人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若符合下列條件，則</w:t>
      </w:r>
      <w:r w:rsidR="001B612B">
        <w:rPr>
          <w:rFonts w:hint="eastAsia"/>
          <w:kern w:val="2"/>
          <w:szCs w:val="24"/>
          <w:lang w:eastAsia="zh-TW"/>
        </w:rPr>
        <w:t>其姓名用紅字顯示：</w:t>
      </w:r>
    </w:p>
    <w:p w:rsidR="001B612B" w:rsidRDefault="004A4AD3" w:rsidP="009271E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同一申請日期，有兩件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含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以上。</w:t>
      </w:r>
    </w:p>
    <w:p w:rsidR="004A4AD3" w:rsidRPr="00DB7CED" w:rsidRDefault="00875DFF" w:rsidP="009271E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kern w:val="2"/>
          <w:szCs w:val="24"/>
          <w:lang w:eastAsia="zh-TW"/>
        </w:rPr>
      </w:pPr>
      <w:r w:rsidRPr="009271E6">
        <w:rPr>
          <w:kern w:val="2"/>
          <w:szCs w:val="24"/>
          <w:lang w:eastAsia="zh-TW"/>
        </w:rPr>
        <w:t>一週申請</w:t>
      </w:r>
      <w:r w:rsidRPr="009271E6">
        <w:rPr>
          <w:kern w:val="2"/>
          <w:szCs w:val="24"/>
          <w:lang w:eastAsia="zh-TW"/>
        </w:rPr>
        <w:t>3</w:t>
      </w:r>
      <w:r w:rsidRPr="009271E6">
        <w:rPr>
          <w:kern w:val="2"/>
          <w:szCs w:val="24"/>
          <w:lang w:eastAsia="zh-TW"/>
        </w:rPr>
        <w:t>件</w:t>
      </w:r>
      <w:r w:rsidRPr="009271E6">
        <w:rPr>
          <w:kern w:val="2"/>
          <w:szCs w:val="24"/>
          <w:lang w:eastAsia="zh-TW"/>
        </w:rPr>
        <w:t>(</w:t>
      </w:r>
      <w:r w:rsidRPr="009271E6">
        <w:rPr>
          <w:kern w:val="2"/>
          <w:szCs w:val="24"/>
          <w:lang w:eastAsia="zh-TW"/>
        </w:rPr>
        <w:t>含</w:t>
      </w:r>
      <w:r w:rsidRPr="009271E6">
        <w:rPr>
          <w:kern w:val="2"/>
          <w:szCs w:val="24"/>
          <w:lang w:eastAsia="zh-TW"/>
        </w:rPr>
        <w:t>)</w:t>
      </w:r>
      <w:r w:rsidRPr="009271E6">
        <w:rPr>
          <w:kern w:val="2"/>
          <w:szCs w:val="24"/>
          <w:lang w:eastAsia="zh-TW"/>
        </w:rPr>
        <w:t>以上</w:t>
      </w:r>
      <w:r w:rsidR="003F2BC6">
        <w:rPr>
          <w:rFonts w:hint="eastAsia"/>
          <w:kern w:val="2"/>
          <w:szCs w:val="24"/>
          <w:lang w:eastAsia="zh-TW"/>
        </w:rPr>
        <w:t>(</w:t>
      </w:r>
      <w:r w:rsidR="003F2BC6">
        <w:rPr>
          <w:rFonts w:hint="eastAsia"/>
          <w:kern w:val="2"/>
          <w:szCs w:val="24"/>
          <w:lang w:eastAsia="zh-TW"/>
        </w:rPr>
        <w:t>一周定義周一到周日</w:t>
      </w:r>
      <w:r w:rsidR="00CE26FC">
        <w:rPr>
          <w:rFonts w:hint="eastAsia"/>
          <w:kern w:val="2"/>
          <w:szCs w:val="24"/>
          <w:lang w:eastAsia="zh-TW"/>
        </w:rPr>
        <w:t>，</w:t>
      </w:r>
      <w:r w:rsidR="00DB7CED">
        <w:rPr>
          <w:rFonts w:hint="eastAsia"/>
          <w:kern w:val="2"/>
          <w:szCs w:val="24"/>
          <w:lang w:eastAsia="zh-TW"/>
        </w:rPr>
        <w:t>若查詢年月為</w:t>
      </w:r>
      <w:r w:rsidR="00DB7CED">
        <w:rPr>
          <w:rFonts w:hint="eastAsia"/>
          <w:kern w:val="2"/>
          <w:szCs w:val="24"/>
          <w:lang w:eastAsia="zh-TW"/>
        </w:rPr>
        <w:t>106/02</w:t>
      </w:r>
      <w:r w:rsidR="00DB7CED">
        <w:rPr>
          <w:rFonts w:hint="eastAsia"/>
          <w:kern w:val="2"/>
          <w:szCs w:val="24"/>
          <w:lang w:eastAsia="zh-TW"/>
        </w:rPr>
        <w:t>，</w:t>
      </w:r>
      <w:r w:rsidR="00DB7CED">
        <w:rPr>
          <w:rFonts w:hint="eastAsia"/>
          <w:kern w:val="2"/>
          <w:szCs w:val="24"/>
          <w:lang w:eastAsia="zh-TW"/>
        </w:rPr>
        <w:t>2/1~2/5</w:t>
      </w:r>
      <w:r w:rsidR="00DB7CED">
        <w:rPr>
          <w:rFonts w:hint="eastAsia"/>
          <w:kern w:val="2"/>
          <w:szCs w:val="24"/>
          <w:lang w:eastAsia="zh-TW"/>
        </w:rPr>
        <w:t>為一周</w:t>
      </w:r>
      <w:r w:rsidR="00DB7CED">
        <w:rPr>
          <w:rFonts w:hint="eastAsia"/>
          <w:kern w:val="2"/>
          <w:szCs w:val="24"/>
          <w:lang w:eastAsia="zh-TW"/>
        </w:rPr>
        <w:t>2/6~2/12</w:t>
      </w:r>
      <w:r w:rsidR="00DB7CED">
        <w:rPr>
          <w:rFonts w:hint="eastAsia"/>
          <w:kern w:val="2"/>
          <w:szCs w:val="24"/>
          <w:lang w:eastAsia="zh-TW"/>
        </w:rPr>
        <w:t>第二周以此類推判斷</w:t>
      </w:r>
      <w:r w:rsidR="003F2BC6" w:rsidRPr="00DB7CED">
        <w:rPr>
          <w:rFonts w:hint="eastAsia"/>
          <w:kern w:val="2"/>
          <w:szCs w:val="24"/>
          <w:lang w:eastAsia="zh-TW"/>
        </w:rPr>
        <w:t>)</w:t>
      </w:r>
    </w:p>
    <w:p w:rsidR="006059CE" w:rsidRDefault="006059CE" w:rsidP="009271E6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查詢完成訊息欄顯示「查詢完成」。</w:t>
      </w:r>
    </w:p>
    <w:p w:rsidR="00A82180" w:rsidRDefault="00A82180" w:rsidP="00A8218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3.  </w:t>
      </w:r>
      <w:r>
        <w:rPr>
          <w:rFonts w:hint="eastAsia"/>
          <w:kern w:val="2"/>
          <w:szCs w:val="24"/>
          <w:lang w:eastAsia="zh-TW"/>
        </w:rPr>
        <w:t>回上頁：回上頁</w:t>
      </w:r>
    </w:p>
    <w:p w:rsidR="00A82180" w:rsidRDefault="00A82180" w:rsidP="00A8218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FORMAT(A)：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  <w:tblGridChange w:id="213">
          <w:tblGrid>
            <w:gridCol w:w="2027"/>
            <w:gridCol w:w="2027"/>
            <w:gridCol w:w="2027"/>
            <w:gridCol w:w="2028"/>
            <w:gridCol w:w="2028"/>
          </w:tblGrid>
        </w:tblGridChange>
      </w:tblGrid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申請金額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未結案件數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Default="00B12DE5" w:rsidP="00676A9E">
            <w:pPr>
              <w:pStyle w:val="Tabletext"/>
              <w:keepLines w:val="0"/>
              <w:spacing w:after="0" w:line="240" w:lineRule="auto"/>
              <w:jc w:val="center"/>
            </w:pPr>
            <w:r>
              <w:rPr>
                <w:rFonts w:hint="eastAsia"/>
                <w:lang w:eastAsia="zh-TW"/>
              </w:rPr>
              <w:t>未結案金額</w:t>
            </w:r>
          </w:p>
        </w:tc>
      </w:tr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B12DE5" w:rsidRPr="00051C7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服務科名稱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  <w:lang w:eastAsia="zh-TW"/>
              </w:rPr>
              <w:t>申請金額總數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</w:rPr>
              <w:t>未結案件數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</w:rPr>
            </w:pPr>
            <w:r w:rsidRPr="00676A9E">
              <w:rPr>
                <w:rFonts w:ascii="Arial" w:cs="Arial" w:hint="eastAsia"/>
                <w:lang w:eastAsia="zh-TW"/>
              </w:rPr>
              <w:t>未結案金額總數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FORMAT(B)：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  <w:tblGridChange w:id="214">
          <w:tblGrid>
            <w:gridCol w:w="2027"/>
            <w:gridCol w:w="2027"/>
            <w:gridCol w:w="2027"/>
            <w:gridCol w:w="2028"/>
            <w:gridCol w:w="2028"/>
          </w:tblGrid>
        </w:tblGridChange>
      </w:tblGrid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申請金額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未結案件數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Default="00B12DE5" w:rsidP="00676A9E">
            <w:pPr>
              <w:pStyle w:val="Tabletext"/>
              <w:keepLines w:val="0"/>
              <w:spacing w:after="0" w:line="240" w:lineRule="auto"/>
              <w:jc w:val="center"/>
            </w:pPr>
            <w:r>
              <w:rPr>
                <w:rFonts w:hint="eastAsia"/>
                <w:lang w:eastAsia="zh-TW"/>
              </w:rPr>
              <w:t>未結案金額</w:t>
            </w:r>
          </w:p>
        </w:tc>
      </w:tr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B12DE5" w:rsidRPr="00051C7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服務中心名稱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  <w:lang w:eastAsia="zh-TW"/>
              </w:rPr>
              <w:t>申請金額總數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</w:rPr>
              <w:t>未結案件數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</w:rPr>
            </w:pPr>
            <w:r w:rsidRPr="00676A9E">
              <w:rPr>
                <w:rFonts w:ascii="Arial" w:cs="Arial" w:hint="eastAsia"/>
                <w:lang w:eastAsia="zh-TW"/>
              </w:rPr>
              <w:t>未結案金額總數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FORMAT(C)：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  <w:tblGridChange w:id="215">
          <w:tblGrid>
            <w:gridCol w:w="2027"/>
            <w:gridCol w:w="2027"/>
            <w:gridCol w:w="2027"/>
            <w:gridCol w:w="2028"/>
            <w:gridCol w:w="2028"/>
          </w:tblGrid>
        </w:tblGridChange>
      </w:tblGrid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申請金額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未結案件數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Default="00B12DE5" w:rsidP="00676A9E">
            <w:pPr>
              <w:pStyle w:val="Tabletext"/>
              <w:keepLines w:val="0"/>
              <w:spacing w:after="0" w:line="240" w:lineRule="auto"/>
              <w:jc w:val="center"/>
            </w:pPr>
            <w:r>
              <w:rPr>
                <w:rFonts w:hint="eastAsia"/>
                <w:lang w:eastAsia="zh-TW"/>
              </w:rPr>
              <w:t>未結案金額</w:t>
            </w:r>
          </w:p>
        </w:tc>
      </w:tr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B12DE5" w:rsidRPr="00051C7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申請金額總數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</w:rPr>
              <w:t>未結案件數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</w:rPr>
            </w:pPr>
            <w:r w:rsidRPr="00676A9E">
              <w:rPr>
                <w:rFonts w:ascii="Arial" w:cs="Arial" w:hint="eastAsia"/>
                <w:lang w:eastAsia="zh-TW"/>
              </w:rPr>
              <w:t>未結案金額總數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FORMAT(D)：</w:t>
      </w:r>
    </w:p>
    <w:p w:rsidR="00FB2B4B" w:rsidRPr="00F944AB" w:rsidRDefault="00FB2B4B" w:rsidP="00FB2B4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FF0000"/>
          <w:kern w:val="2"/>
          <w:lang w:eastAsia="zh-TW"/>
        </w:rPr>
      </w:pPr>
    </w:p>
    <w:tbl>
      <w:tblPr>
        <w:tblW w:w="12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  <w:gridCol w:w="2028"/>
      </w:tblGrid>
      <w:tr w:rsidR="00FB2B4B" w:rsidRPr="00676A9E" w:rsidTr="00676A9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經手人姓名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申請日期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事故者姓名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未結案中文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檔案號碼</w:t>
            </w:r>
          </w:p>
        </w:tc>
      </w:tr>
      <w:tr w:rsidR="00FB2B4B" w:rsidRPr="00676A9E" w:rsidTr="00676A9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FF0000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經手人姓名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申請日期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676A9E">
              <w:rPr>
                <w:rFonts w:ascii="Arial" w:cs="Arial" w:hint="eastAsia"/>
                <w:color w:val="000000"/>
                <w:lang w:eastAsia="zh-TW"/>
              </w:rPr>
              <w:t>事故者姓名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  <w:color w:val="000000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未結案中文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FB2B4B" w:rsidRPr="00676A9E" w:rsidRDefault="00FB2B4B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  <w:color w:val="000000"/>
                <w:lang w:eastAsia="zh-TW"/>
              </w:rPr>
            </w:pPr>
            <w:r w:rsidRPr="00676A9E">
              <w:rPr>
                <w:rFonts w:ascii="Arial" w:cs="Arial" w:hint="eastAsia"/>
                <w:color w:val="000000"/>
                <w:lang w:eastAsia="zh-TW"/>
              </w:rPr>
              <w:t>檔案號碼</w:t>
            </w:r>
            <w:r w:rsidRPr="00676A9E">
              <w:rPr>
                <w:rFonts w:hint="eastAsia"/>
                <w:color w:val="000000"/>
                <w:lang w:eastAsia="zh-TW"/>
              </w:rPr>
              <w:t>(link</w:t>
            </w:r>
            <w:r w:rsidRPr="00676A9E">
              <w:rPr>
                <w:rFonts w:hint="eastAsia"/>
                <w:color w:val="000000"/>
                <w:lang w:eastAsia="zh-TW"/>
              </w:rPr>
              <w:t>至</w:t>
            </w:r>
            <w:r w:rsidRPr="00676A9E">
              <w:rPr>
                <w:rFonts w:ascii="細明體" w:eastAsia="細明體" w:hAnsi="細明體" w:hint="eastAsia"/>
                <w:color w:val="000000"/>
                <w:lang w:eastAsia="zh-TW"/>
              </w:rPr>
              <w:t>AAI0_0700</w:t>
            </w:r>
            <w:r w:rsidRPr="00676A9E">
              <w:rPr>
                <w:rFonts w:hint="eastAsia"/>
                <w:color w:val="000000"/>
                <w:lang w:eastAsia="zh-TW"/>
              </w:rPr>
              <w:t>)</w:t>
            </w:r>
          </w:p>
        </w:tc>
      </w:tr>
    </w:tbl>
    <w:p w:rsidR="00FB2B4B" w:rsidRPr="00FB2B4B" w:rsidRDefault="00FB2B4B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FORMAT(E)： 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  <w:tblGridChange w:id="216">
          <w:tblGrid>
            <w:gridCol w:w="2027"/>
            <w:gridCol w:w="2027"/>
            <w:gridCol w:w="2027"/>
            <w:gridCol w:w="2028"/>
            <w:gridCol w:w="2028"/>
          </w:tblGrid>
        </w:tblGridChange>
      </w:tblGrid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申請金額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未結案件數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Default="00704C8C" w:rsidP="00676A9E">
            <w:pPr>
              <w:pStyle w:val="Tabletext"/>
              <w:keepLines w:val="0"/>
              <w:spacing w:after="0" w:line="240" w:lineRule="auto"/>
              <w:jc w:val="center"/>
            </w:pPr>
            <w:r>
              <w:rPr>
                <w:rFonts w:hint="eastAsia"/>
                <w:lang w:eastAsia="zh-TW"/>
              </w:rPr>
              <w:t>未結案金額</w:t>
            </w:r>
          </w:p>
        </w:tc>
      </w:tr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B12DE5" w:rsidRPr="00051C7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業務單位名稱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  <w:lang w:eastAsia="zh-TW"/>
              </w:rPr>
              <w:t>申請金額總數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</w:rPr>
              <w:t>未結案件數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</w:rPr>
            </w:pPr>
            <w:r w:rsidRPr="00676A9E">
              <w:rPr>
                <w:rFonts w:ascii="Arial" w:cs="Arial" w:hint="eastAsia"/>
                <w:lang w:eastAsia="zh-TW"/>
              </w:rPr>
              <w:t>未結案金額總數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FORMAT(F)：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  <w:tblGridChange w:id="217">
          <w:tblGrid>
            <w:gridCol w:w="2027"/>
            <w:gridCol w:w="2027"/>
            <w:gridCol w:w="2027"/>
            <w:gridCol w:w="2028"/>
            <w:gridCol w:w="2028"/>
          </w:tblGrid>
        </w:tblGridChange>
      </w:tblGrid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申請金額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未結案件數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B12DE5" w:rsidRDefault="00704C8C" w:rsidP="00676A9E">
            <w:pPr>
              <w:pStyle w:val="Tabletext"/>
              <w:keepLines w:val="0"/>
              <w:spacing w:after="0" w:line="240" w:lineRule="auto"/>
              <w:jc w:val="center"/>
            </w:pPr>
            <w:r>
              <w:rPr>
                <w:rFonts w:hint="eastAsia"/>
                <w:lang w:eastAsia="zh-TW"/>
              </w:rPr>
              <w:t>未結案金額</w:t>
            </w:r>
          </w:p>
        </w:tc>
      </w:tr>
      <w:tr w:rsidR="00B12DE5" w:rsidRPr="00676A9E" w:rsidTr="00676A9E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B12DE5" w:rsidRPr="00051C7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區部單位名稱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  <w:lang w:eastAsia="zh-TW"/>
              </w:rPr>
              <w:t>申請金額總數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B12DE5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76A9E">
              <w:rPr>
                <w:rFonts w:ascii="Arial" w:cs="Arial" w:hint="eastAsia"/>
              </w:rPr>
              <w:t>未結案件數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B12DE5" w:rsidRPr="00676A9E" w:rsidRDefault="00704C8C" w:rsidP="00676A9E">
            <w:pPr>
              <w:pStyle w:val="Tabletext"/>
              <w:keepLines w:val="0"/>
              <w:spacing w:after="0" w:line="240" w:lineRule="auto"/>
              <w:jc w:val="both"/>
              <w:rPr>
                <w:rFonts w:ascii="Arial" w:cs="Arial" w:hint="eastAsia"/>
              </w:rPr>
            </w:pPr>
            <w:r w:rsidRPr="00676A9E">
              <w:rPr>
                <w:rFonts w:ascii="Arial" w:cs="Arial" w:hint="eastAsia"/>
                <w:lang w:eastAsia="zh-TW"/>
              </w:rPr>
              <w:t>未結案金額總數</w:t>
            </w:r>
          </w:p>
        </w:tc>
      </w:tr>
    </w:tbl>
    <w:p w:rsidR="00087FFC" w:rsidRPr="00A82180" w:rsidRDefault="00087FFC" w:rsidP="00A82180">
      <w:pPr>
        <w:rPr>
          <w:rFonts w:hint="eastAsia"/>
        </w:rPr>
      </w:pPr>
    </w:p>
    <w:sectPr w:rsidR="00087FFC" w:rsidRPr="00A82180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34" w:rsidRDefault="00A15A34" w:rsidP="00601360">
      <w:r>
        <w:separator/>
      </w:r>
    </w:p>
  </w:endnote>
  <w:endnote w:type="continuationSeparator" w:id="0">
    <w:p w:rsidR="00A15A34" w:rsidRDefault="00A15A34" w:rsidP="0060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34" w:rsidRDefault="00A15A34" w:rsidP="00601360">
      <w:r>
        <w:separator/>
      </w:r>
    </w:p>
  </w:footnote>
  <w:footnote w:type="continuationSeparator" w:id="0">
    <w:p w:rsidR="00A15A34" w:rsidRDefault="00A15A34" w:rsidP="0060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EF238E"/>
    <w:multiLevelType w:val="hybridMultilevel"/>
    <w:tmpl w:val="9ACABF54"/>
    <w:lvl w:ilvl="0" w:tplc="725A4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63C09FF"/>
    <w:multiLevelType w:val="hybridMultilevel"/>
    <w:tmpl w:val="91C48460"/>
    <w:lvl w:ilvl="0" w:tplc="5D7A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8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11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0C3181"/>
    <w:multiLevelType w:val="multilevel"/>
    <w:tmpl w:val="6CC43AA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9"/>
  </w:num>
  <w:num w:numId="5">
    <w:abstractNumId w:val="12"/>
  </w:num>
  <w:num w:numId="6">
    <w:abstractNumId w:val="13"/>
  </w:num>
  <w:num w:numId="7">
    <w:abstractNumId w:val="5"/>
  </w:num>
  <w:num w:numId="8">
    <w:abstractNumId w:val="0"/>
  </w:num>
  <w:num w:numId="9">
    <w:abstractNumId w:val="15"/>
  </w:num>
  <w:num w:numId="10">
    <w:abstractNumId w:val="20"/>
  </w:num>
  <w:num w:numId="11">
    <w:abstractNumId w:val="14"/>
  </w:num>
  <w:num w:numId="12">
    <w:abstractNumId w:val="4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10"/>
  </w:num>
  <w:num w:numId="18">
    <w:abstractNumId w:val="6"/>
  </w:num>
  <w:num w:numId="19">
    <w:abstractNumId w:val="17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04E35"/>
    <w:rsid w:val="00013CC8"/>
    <w:rsid w:val="000247A1"/>
    <w:rsid w:val="000359F6"/>
    <w:rsid w:val="00051C7E"/>
    <w:rsid w:val="000768A4"/>
    <w:rsid w:val="00077C2D"/>
    <w:rsid w:val="00087FFC"/>
    <w:rsid w:val="000933BF"/>
    <w:rsid w:val="000A4A0D"/>
    <w:rsid w:val="000C52FD"/>
    <w:rsid w:val="000D19B9"/>
    <w:rsid w:val="000E2916"/>
    <w:rsid w:val="00110E00"/>
    <w:rsid w:val="0012557B"/>
    <w:rsid w:val="001445B4"/>
    <w:rsid w:val="00167425"/>
    <w:rsid w:val="001B612B"/>
    <w:rsid w:val="001C55BF"/>
    <w:rsid w:val="001C6515"/>
    <w:rsid w:val="001C716D"/>
    <w:rsid w:val="001D3098"/>
    <w:rsid w:val="001D53CC"/>
    <w:rsid w:val="002030D4"/>
    <w:rsid w:val="00211A9D"/>
    <w:rsid w:val="00216FF4"/>
    <w:rsid w:val="0022730A"/>
    <w:rsid w:val="00230E2D"/>
    <w:rsid w:val="00233CC9"/>
    <w:rsid w:val="00256C2C"/>
    <w:rsid w:val="00257EE0"/>
    <w:rsid w:val="002617DD"/>
    <w:rsid w:val="002823AF"/>
    <w:rsid w:val="00286C90"/>
    <w:rsid w:val="002B558A"/>
    <w:rsid w:val="002C10F2"/>
    <w:rsid w:val="00310175"/>
    <w:rsid w:val="0034645A"/>
    <w:rsid w:val="003933BE"/>
    <w:rsid w:val="00396AD6"/>
    <w:rsid w:val="003A25EA"/>
    <w:rsid w:val="003B2534"/>
    <w:rsid w:val="003B2DFF"/>
    <w:rsid w:val="003E0BFC"/>
    <w:rsid w:val="003E2D4A"/>
    <w:rsid w:val="003E525F"/>
    <w:rsid w:val="003F2BC6"/>
    <w:rsid w:val="003F60B0"/>
    <w:rsid w:val="00402358"/>
    <w:rsid w:val="00416D31"/>
    <w:rsid w:val="004215A7"/>
    <w:rsid w:val="0044227F"/>
    <w:rsid w:val="004509A7"/>
    <w:rsid w:val="004523F2"/>
    <w:rsid w:val="00456CA0"/>
    <w:rsid w:val="00464C9A"/>
    <w:rsid w:val="00464E27"/>
    <w:rsid w:val="00465935"/>
    <w:rsid w:val="004867F6"/>
    <w:rsid w:val="004A4AD3"/>
    <w:rsid w:val="004D3073"/>
    <w:rsid w:val="004E269A"/>
    <w:rsid w:val="004E59DD"/>
    <w:rsid w:val="004E775A"/>
    <w:rsid w:val="004F1E50"/>
    <w:rsid w:val="00503E6F"/>
    <w:rsid w:val="00504993"/>
    <w:rsid w:val="00515397"/>
    <w:rsid w:val="005156C8"/>
    <w:rsid w:val="0051634E"/>
    <w:rsid w:val="00534D8C"/>
    <w:rsid w:val="00540A69"/>
    <w:rsid w:val="0054580B"/>
    <w:rsid w:val="00551067"/>
    <w:rsid w:val="00565353"/>
    <w:rsid w:val="005671C3"/>
    <w:rsid w:val="005B392B"/>
    <w:rsid w:val="00601360"/>
    <w:rsid w:val="006059CE"/>
    <w:rsid w:val="00611686"/>
    <w:rsid w:val="00613BD3"/>
    <w:rsid w:val="00614934"/>
    <w:rsid w:val="006228B0"/>
    <w:rsid w:val="006260BB"/>
    <w:rsid w:val="00641160"/>
    <w:rsid w:val="0064363B"/>
    <w:rsid w:val="00676A9E"/>
    <w:rsid w:val="006779CE"/>
    <w:rsid w:val="006A72F5"/>
    <w:rsid w:val="006C6460"/>
    <w:rsid w:val="006C7E1F"/>
    <w:rsid w:val="006E10E0"/>
    <w:rsid w:val="00704C8C"/>
    <w:rsid w:val="0070714C"/>
    <w:rsid w:val="00740594"/>
    <w:rsid w:val="0076102C"/>
    <w:rsid w:val="00777421"/>
    <w:rsid w:val="007C2788"/>
    <w:rsid w:val="007C4B56"/>
    <w:rsid w:val="007C507F"/>
    <w:rsid w:val="007F3E47"/>
    <w:rsid w:val="008010C5"/>
    <w:rsid w:val="00832949"/>
    <w:rsid w:val="00835797"/>
    <w:rsid w:val="00837FA0"/>
    <w:rsid w:val="00844105"/>
    <w:rsid w:val="008674EA"/>
    <w:rsid w:val="00875DFF"/>
    <w:rsid w:val="00881EF7"/>
    <w:rsid w:val="008878AA"/>
    <w:rsid w:val="008A7880"/>
    <w:rsid w:val="008B4506"/>
    <w:rsid w:val="008C1EF3"/>
    <w:rsid w:val="00900CDE"/>
    <w:rsid w:val="00914C3C"/>
    <w:rsid w:val="009271E6"/>
    <w:rsid w:val="00964DDF"/>
    <w:rsid w:val="009770C8"/>
    <w:rsid w:val="00980A04"/>
    <w:rsid w:val="00995D08"/>
    <w:rsid w:val="009B1AD6"/>
    <w:rsid w:val="009B254B"/>
    <w:rsid w:val="009C1EE8"/>
    <w:rsid w:val="009C2C3E"/>
    <w:rsid w:val="009C4209"/>
    <w:rsid w:val="009D2528"/>
    <w:rsid w:val="009D540E"/>
    <w:rsid w:val="009D6790"/>
    <w:rsid w:val="009E33D0"/>
    <w:rsid w:val="00A0310A"/>
    <w:rsid w:val="00A15A34"/>
    <w:rsid w:val="00A317D1"/>
    <w:rsid w:val="00A65499"/>
    <w:rsid w:val="00A82180"/>
    <w:rsid w:val="00A82D19"/>
    <w:rsid w:val="00A87A22"/>
    <w:rsid w:val="00A906E7"/>
    <w:rsid w:val="00A9351B"/>
    <w:rsid w:val="00AB0382"/>
    <w:rsid w:val="00AC6949"/>
    <w:rsid w:val="00AD1BEC"/>
    <w:rsid w:val="00AD5283"/>
    <w:rsid w:val="00B12DE5"/>
    <w:rsid w:val="00B33DA1"/>
    <w:rsid w:val="00B65656"/>
    <w:rsid w:val="00B66B47"/>
    <w:rsid w:val="00BA5721"/>
    <w:rsid w:val="00BF1B50"/>
    <w:rsid w:val="00C0094D"/>
    <w:rsid w:val="00C01ABF"/>
    <w:rsid w:val="00C04897"/>
    <w:rsid w:val="00C13A36"/>
    <w:rsid w:val="00C17180"/>
    <w:rsid w:val="00CA49FC"/>
    <w:rsid w:val="00CA6D6B"/>
    <w:rsid w:val="00CA6F22"/>
    <w:rsid w:val="00CB2A39"/>
    <w:rsid w:val="00CC1C16"/>
    <w:rsid w:val="00CC543A"/>
    <w:rsid w:val="00CD72DA"/>
    <w:rsid w:val="00CE26FC"/>
    <w:rsid w:val="00CF1D39"/>
    <w:rsid w:val="00CF2810"/>
    <w:rsid w:val="00D31B66"/>
    <w:rsid w:val="00D46350"/>
    <w:rsid w:val="00D50577"/>
    <w:rsid w:val="00D615C9"/>
    <w:rsid w:val="00D63AEE"/>
    <w:rsid w:val="00D76AAB"/>
    <w:rsid w:val="00D95B04"/>
    <w:rsid w:val="00DA48EA"/>
    <w:rsid w:val="00DB61A1"/>
    <w:rsid w:val="00DB7CED"/>
    <w:rsid w:val="00DC5F2A"/>
    <w:rsid w:val="00DF65E7"/>
    <w:rsid w:val="00E22045"/>
    <w:rsid w:val="00E30818"/>
    <w:rsid w:val="00E30BD1"/>
    <w:rsid w:val="00E53766"/>
    <w:rsid w:val="00E651B7"/>
    <w:rsid w:val="00E65243"/>
    <w:rsid w:val="00E65BAA"/>
    <w:rsid w:val="00E67655"/>
    <w:rsid w:val="00EB42F4"/>
    <w:rsid w:val="00EB63DA"/>
    <w:rsid w:val="00EC1792"/>
    <w:rsid w:val="00ED4AC2"/>
    <w:rsid w:val="00ED4EEF"/>
    <w:rsid w:val="00EF012A"/>
    <w:rsid w:val="00EF7417"/>
    <w:rsid w:val="00F20C30"/>
    <w:rsid w:val="00F23687"/>
    <w:rsid w:val="00F43F67"/>
    <w:rsid w:val="00F5064C"/>
    <w:rsid w:val="00F51098"/>
    <w:rsid w:val="00F51955"/>
    <w:rsid w:val="00F5771D"/>
    <w:rsid w:val="00F64865"/>
    <w:rsid w:val="00F66553"/>
    <w:rsid w:val="00F6718C"/>
    <w:rsid w:val="00F8223F"/>
    <w:rsid w:val="00F857AB"/>
    <w:rsid w:val="00F8653E"/>
    <w:rsid w:val="00F8706A"/>
    <w:rsid w:val="00FA0004"/>
    <w:rsid w:val="00FB2B4B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E22762-F26D-4DAF-91BC-07639F19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39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601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601360"/>
    <w:rPr>
      <w:kern w:val="2"/>
    </w:rPr>
  </w:style>
  <w:style w:type="paragraph" w:styleId="a9">
    <w:name w:val="footer"/>
    <w:basedOn w:val="a"/>
    <w:link w:val="aa"/>
    <w:rsid w:val="00601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601360"/>
    <w:rPr>
      <w:kern w:val="2"/>
    </w:rPr>
  </w:style>
  <w:style w:type="table" w:customStyle="1" w:styleId="1">
    <w:name w:val="表格格線1"/>
    <w:basedOn w:val="a1"/>
    <w:next w:val="a5"/>
    <w:uiPriority w:val="39"/>
    <w:rsid w:val="00A317D1"/>
    <w:rPr>
      <w:rFonts w:ascii="Calibri" w:eastAsia="Times New Roman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79CE-83E6-4B0D-9E6C-A019EE9E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