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252551" w:rsidP="00F75B6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F75B6E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F75B6E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F75B6E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  <w:tc>
          <w:tcPr>
            <w:tcW w:w="1566" w:type="dxa"/>
          </w:tcPr>
          <w:p w:rsidR="00252551" w:rsidRPr="00E8700A" w:rsidRDefault="001E4FA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無</w:t>
            </w:r>
          </w:p>
        </w:tc>
      </w:tr>
      <w:tr w:rsidR="00F570A0" w:rsidRPr="00E8700A" w:rsidTr="00252551">
        <w:trPr>
          <w:ins w:id="2" w:author="cathay" w:date="2018-05-08T16:25:00Z"/>
        </w:trPr>
        <w:tc>
          <w:tcPr>
            <w:tcW w:w="1116" w:type="dxa"/>
          </w:tcPr>
          <w:p w:rsidR="00F570A0" w:rsidRPr="00E8700A" w:rsidRDefault="00F570A0" w:rsidP="00F570A0">
            <w:pPr>
              <w:spacing w:line="240" w:lineRule="atLeast"/>
              <w:jc w:val="center"/>
              <w:rPr>
                <w:ins w:id="3" w:author="cathay" w:date="2018-05-08T16:25:00Z"/>
                <w:rFonts w:ascii="細明體" w:eastAsia="細明體" w:hAnsi="細明體" w:cs="Courier New"/>
                <w:sz w:val="20"/>
                <w:szCs w:val="20"/>
              </w:rPr>
            </w:pPr>
            <w:ins w:id="4" w:author="cathay" w:date="2018-05-08T16:25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2018/05/08</w:t>
              </w:r>
            </w:ins>
          </w:p>
        </w:tc>
        <w:tc>
          <w:tcPr>
            <w:tcW w:w="1010" w:type="dxa"/>
          </w:tcPr>
          <w:p w:rsidR="00F570A0" w:rsidRDefault="00F570A0" w:rsidP="00F570A0">
            <w:pPr>
              <w:spacing w:line="240" w:lineRule="atLeast"/>
              <w:jc w:val="center"/>
              <w:rPr>
                <w:ins w:id="5" w:author="cathay" w:date="2018-05-08T16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8-05-08T16:2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F570A0" w:rsidRDefault="00F570A0" w:rsidP="00F570A0">
            <w:pPr>
              <w:spacing w:line="240" w:lineRule="atLeast"/>
              <w:rPr>
                <w:ins w:id="7" w:author="cathay" w:date="2018-05-08T16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8-05-08T16:25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雙A鎖檔程式調整</w:t>
              </w:r>
            </w:ins>
          </w:p>
        </w:tc>
        <w:tc>
          <w:tcPr>
            <w:tcW w:w="1566" w:type="dxa"/>
          </w:tcPr>
          <w:p w:rsidR="00F570A0" w:rsidRDefault="00F570A0" w:rsidP="00F570A0">
            <w:pPr>
              <w:spacing w:line="240" w:lineRule="atLeast"/>
              <w:jc w:val="center"/>
              <w:rPr>
                <w:ins w:id="9" w:author="cathay" w:date="2018-05-08T16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cathay" w:date="2018-05-08T16:25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F570A0" w:rsidRDefault="00F570A0" w:rsidP="00F570A0">
            <w:pPr>
              <w:spacing w:line="240" w:lineRule="atLeast"/>
              <w:rPr>
                <w:ins w:id="11" w:author="cathay" w:date="2018-05-08T16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cathay" w:date="2018-05-08T16:25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180118001007</w:t>
              </w:r>
            </w:ins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E01490" w:rsidRDefault="00F75B6E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75B6E">
              <w:rPr>
                <w:rFonts w:ascii="細明體" w:eastAsia="細明體" w:hAnsi="細明體" w:hint="eastAsia"/>
                <w:sz w:val="20"/>
                <w:szCs w:val="20"/>
              </w:rPr>
              <w:t>DTAAB010人工修正處理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E01490" w:rsidRDefault="001E4FA2" w:rsidP="00F75B6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</w:t>
            </w:r>
            <w:r w:rsidR="00574BED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F75B6E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E01490" w:rsidRDefault="00057C30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57C30">
              <w:rPr>
                <w:rFonts w:ascii="細明體" w:eastAsia="細明體" w:hAnsi="細明體" w:hint="eastAsia"/>
                <w:sz w:val="20"/>
                <w:szCs w:val="20"/>
              </w:rPr>
              <w:t>DTAAB010人工修正處理</w:t>
            </w:r>
            <w:r w:rsidR="009B56A8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4A6205">
        <w:tc>
          <w:tcPr>
            <w:tcW w:w="2340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E484E" w:rsidRPr="00E01490" w:rsidTr="004A6205">
        <w:tc>
          <w:tcPr>
            <w:tcW w:w="2340" w:type="dxa"/>
          </w:tcPr>
          <w:p w:rsidR="008E484E" w:rsidRPr="001E4FA2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8E484E" w:rsidRPr="001E4FA2" w:rsidRDefault="0044136A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E484E" w:rsidRPr="001E4FA2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8E484E" w:rsidRPr="001E4FA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494BCA" w:rsidRPr="00E01490" w:rsidTr="004A6205">
        <w:tc>
          <w:tcPr>
            <w:tcW w:w="2340" w:type="dxa"/>
          </w:tcPr>
          <w:p w:rsidR="00494BCA" w:rsidRPr="001E4FA2" w:rsidRDefault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494BCA" w:rsidRPr="001E4FA2" w:rsidRDefault="00494BCA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</w:t>
            </w:r>
            <w:r w:rsidR="007D207E" w:rsidRPr="001E4FA2">
              <w:rPr>
                <w:rFonts w:ascii="細明體" w:eastAsia="細明體" w:hAnsi="細明體" w:hint="eastAsia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057C30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sz w:val="20"/>
          <w:szCs w:val="20"/>
        </w:rPr>
        <w:object w:dxaOrig="7245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46.25pt" o:ole="">
            <v:imagedata r:id="rId7" o:title=""/>
          </v:shape>
          <o:OLEObject Type="Embed" ProgID="Visio.Drawing.11" ShapeID="_x0000_i1025" DrawAspect="Content" ObjectID="_1657346504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057C30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案件各受款人理賠金額分配檔</w:t>
            </w:r>
          </w:p>
        </w:tc>
        <w:tc>
          <w:tcPr>
            <w:tcW w:w="2551" w:type="dxa"/>
          </w:tcPr>
          <w:p w:rsidR="004911D8" w:rsidRPr="00E01490" w:rsidRDefault="00AB58D0" w:rsidP="00057C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B58D0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D56F69">
              <w:rPr>
                <w:rFonts w:ascii="細明體" w:eastAsia="細明體" w:hAnsi="細明體" w:hint="eastAsia"/>
                <w:sz w:val="20"/>
                <w:szCs w:val="20"/>
              </w:rPr>
              <w:t>B0</w:t>
            </w:r>
            <w:r w:rsidR="002B33D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057C30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2B33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2B33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2B33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B54F5F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 w:rsidR="001E4FA2">
        <w:rPr>
          <w:rFonts w:ascii="細明體" w:eastAsia="細明體" w:hAnsi="細明體" w:hint="eastAsia"/>
          <w:sz w:val="20"/>
          <w:szCs w:val="20"/>
        </w:rPr>
        <w:t>AZ</w:t>
      </w:r>
      <w:r w:rsidR="00574BED">
        <w:rPr>
          <w:rFonts w:ascii="細明體" w:eastAsia="細明體" w:hAnsi="細明體" w:hint="eastAsia"/>
          <w:sz w:val="20"/>
          <w:szCs w:val="20"/>
        </w:rPr>
        <w:t>5</w:t>
      </w:r>
      <w:r w:rsidR="001E4FA2">
        <w:rPr>
          <w:rFonts w:ascii="細明體" w:eastAsia="細明體" w:hAnsi="細明體" w:hint="eastAsia"/>
          <w:sz w:val="20"/>
          <w:szCs w:val="20"/>
        </w:rPr>
        <w:t>0</w:t>
      </w:r>
      <w:r w:rsidR="00057C30">
        <w:rPr>
          <w:rFonts w:ascii="細明體" w:eastAsia="細明體" w:hAnsi="細明體" w:hint="eastAsia"/>
          <w:sz w:val="20"/>
          <w:szCs w:val="20"/>
        </w:rPr>
        <w:t>5</w:t>
      </w:r>
      <w:r w:rsidR="001E4FA2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1E4FA2" w:rsidRDefault="00057C30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894809">
        <w:rPr>
          <w:noProof/>
        </w:rPr>
        <w:lastRenderedPageBreak/>
        <w:pict>
          <v:shape id="圖片 1" o:spid="_x0000_i1026" type="#_x0000_t75" style="width:503.25pt;height:74.25pt;visibility:visible">
            <v:imagedata r:id="rId9" o:title=""/>
          </v:shape>
        </w:pict>
      </w:r>
    </w:p>
    <w:p w:rsidR="00AB58D0" w:rsidRDefault="002453E5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>
        <w:rPr>
          <w:rFonts w:ascii="細明體" w:eastAsia="細明體" w:hAnsi="細明體" w:hint="eastAsia"/>
          <w:sz w:val="20"/>
          <w:szCs w:val="20"/>
        </w:rPr>
        <w:t>AZ50500</w:t>
      </w:r>
      <w:r w:rsidRPr="00716C34">
        <w:rPr>
          <w:rFonts w:ascii="細明體" w:eastAsia="細明體" w:hAnsi="細明體" w:hint="eastAsia"/>
          <w:sz w:val="20"/>
          <w:szCs w:val="20"/>
        </w:rPr>
        <w:t>_圖</w:t>
      </w:r>
      <w:r>
        <w:rPr>
          <w:rFonts w:ascii="細明體" w:eastAsia="細明體" w:hAnsi="細明體" w:hint="eastAsia"/>
          <w:sz w:val="20"/>
          <w:szCs w:val="20"/>
        </w:rPr>
        <w:t>2</w:t>
      </w:r>
      <w:r w:rsidRPr="00716C34">
        <w:rPr>
          <w:rFonts w:ascii="細明體" w:eastAsia="細明體" w:hAnsi="細明體" w:hint="eastAsia"/>
          <w:sz w:val="20"/>
          <w:szCs w:val="20"/>
        </w:rPr>
        <w:t>a</w:t>
      </w:r>
    </w:p>
    <w:p w:rsidR="002453E5" w:rsidRDefault="002453E5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894809">
        <w:rPr>
          <w:noProof/>
        </w:rPr>
        <w:pict>
          <v:shape id="_x0000_i1027" type="#_x0000_t75" style="width:509.25pt;height:188.25pt;visibility:visible">
            <v:imagedata r:id="rId10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1E4F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1E4FA2" w:rsidRPr="001E4FA2">
        <w:rPr>
          <w:rFonts w:ascii="細明體" w:eastAsia="細明體" w:hAnsi="細明體"/>
        </w:rPr>
        <w:t>USAAZ</w:t>
      </w:r>
      <w:r w:rsidR="00574BED">
        <w:rPr>
          <w:rFonts w:ascii="細明體" w:eastAsia="細明體" w:hAnsi="細明體" w:hint="eastAsia"/>
          <w:lang w:eastAsia="zh-TW"/>
        </w:rPr>
        <w:t>5</w:t>
      </w:r>
      <w:r w:rsidR="001E4FA2" w:rsidRPr="001E4FA2">
        <w:rPr>
          <w:rFonts w:ascii="細明體" w:eastAsia="細明體" w:hAnsi="細明體"/>
        </w:rPr>
        <w:t>0</w:t>
      </w:r>
      <w:r w:rsidR="00057C30">
        <w:rPr>
          <w:rFonts w:ascii="細明體" w:eastAsia="細明體" w:hAnsi="細明體" w:hint="eastAsia"/>
          <w:lang w:eastAsia="zh-TW"/>
        </w:rPr>
        <w:t>5</w:t>
      </w:r>
      <w:r w:rsidR="001E4FA2" w:rsidRPr="001E4FA2">
        <w:rPr>
          <w:rFonts w:ascii="細明體" w:eastAsia="細明體" w:hAnsi="細明體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E01490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9C012E" w:rsidRDefault="001E4FA2" w:rsidP="001E4FA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預設給空白</w:t>
      </w:r>
    </w:p>
    <w:p w:rsidR="001E4FA2" w:rsidRPr="00E01490" w:rsidRDefault="001E4FA2" w:rsidP="001E4FA2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</w:p>
    <w:p w:rsidR="009C012E" w:rsidRPr="00E01490" w:rsidRDefault="00574BED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574BED" w:rsidRPr="00E01490" w:rsidRDefault="00574BE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必須輸入受理編號</w:t>
      </w:r>
    </w:p>
    <w:p w:rsidR="0021096F" w:rsidRDefault="00574BED" w:rsidP="0021096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</w:t>
      </w:r>
      <w:r w:rsidR="0021096F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21096F" w:rsidRDefault="00574BED" w:rsidP="00057C3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</w:t>
      </w:r>
      <w:r w:rsidR="00057C30" w:rsidRPr="00057C30">
        <w:rPr>
          <w:rFonts w:ascii="細明體" w:eastAsia="細明體" w:hAnsi="細明體" w:hint="eastAsia"/>
          <w:bCs/>
          <w:kern w:val="2"/>
          <w:lang w:eastAsia="zh-TW"/>
        </w:rPr>
        <w:t>案件各受款人理賠金額分配檔</w:t>
      </w:r>
      <w:r>
        <w:rPr>
          <w:rFonts w:ascii="細明體" w:eastAsia="細明體" w:hAnsi="細明體" w:hint="eastAsia"/>
          <w:bCs/>
          <w:kern w:val="2"/>
          <w:lang w:eastAsia="zh-TW"/>
        </w:rPr>
        <w:t>DTAAB01</w:t>
      </w:r>
      <w:r w:rsidR="00057C30">
        <w:rPr>
          <w:rFonts w:ascii="細明體" w:eastAsia="細明體" w:hAnsi="細明體" w:hint="eastAsia"/>
          <w:bCs/>
          <w:kern w:val="2"/>
          <w:lang w:eastAsia="zh-TW"/>
        </w:rPr>
        <w:t>0</w:t>
      </w:r>
      <w:r>
        <w:rPr>
          <w:rFonts w:ascii="細明體" w:eastAsia="細明體" w:hAnsi="細明體" w:hint="eastAsia"/>
          <w:bCs/>
          <w:kern w:val="2"/>
          <w:lang w:eastAsia="zh-TW"/>
        </w:rPr>
        <w:t>，BY</w:t>
      </w:r>
      <w:r w:rsidR="00057C30">
        <w:rPr>
          <w:rFonts w:ascii="細明體" w:eastAsia="細明體" w:hAnsi="細明體" w:hint="eastAsia"/>
          <w:bCs/>
          <w:kern w:val="2"/>
          <w:lang w:eastAsia="zh-TW"/>
        </w:rPr>
        <w:t>畫面.受理編號</w:t>
      </w:r>
    </w:p>
    <w:p w:rsidR="00574BED" w:rsidRDefault="00574BED" w:rsidP="00210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資料排序：依照 受理編號、</w:t>
      </w:r>
      <w:r w:rsidR="00057C30">
        <w:rPr>
          <w:rFonts w:ascii="細明體" w:eastAsia="細明體" w:hAnsi="細明體" w:hint="eastAsia"/>
          <w:bCs/>
          <w:kern w:val="2"/>
          <w:lang w:eastAsia="zh-TW"/>
        </w:rPr>
        <w:t>受款人</w:t>
      </w:r>
      <w:r>
        <w:rPr>
          <w:rFonts w:ascii="細明體" w:eastAsia="細明體" w:hAnsi="細明體" w:hint="eastAsia"/>
          <w:bCs/>
          <w:kern w:val="2"/>
          <w:lang w:eastAsia="zh-TW"/>
        </w:rPr>
        <w:t>ID</w:t>
      </w:r>
    </w:p>
    <w:p w:rsidR="0021096F" w:rsidRDefault="0021096F" w:rsidP="00210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若有異常時，顯示錯誤訊息</w:t>
      </w:r>
    </w:p>
    <w:p w:rsidR="00E8775B" w:rsidRPr="00E8775B" w:rsidRDefault="00E8775B" w:rsidP="00E8775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8775B">
        <w:rPr>
          <w:rFonts w:ascii="細明體" w:eastAsia="細明體" w:hAnsi="細明體" w:hint="eastAsia"/>
          <w:bCs/>
          <w:kern w:val="2"/>
          <w:lang w:eastAsia="zh-TW"/>
        </w:rPr>
        <w:t>LOGSECURITY: 逐筆記錄</w:t>
      </w:r>
      <w:r>
        <w:rPr>
          <w:rFonts w:ascii="細明體" w:eastAsia="細明體" w:hAnsi="細明體" w:hint="eastAsia"/>
          <w:bCs/>
          <w:kern w:val="2"/>
          <w:lang w:eastAsia="zh-TW"/>
        </w:rPr>
        <w:t>的受款人ID、受款人姓名</w:t>
      </w:r>
    </w:p>
    <w:p w:rsidR="00D56F69" w:rsidRDefault="00B54F5F" w:rsidP="00B54F5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</w:t>
      </w:r>
      <w:r w:rsidR="00D56F69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9C012E" w:rsidRDefault="00D56F69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</w:t>
      </w:r>
      <w:r w:rsidR="00B54F5F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574BED" w:rsidRDefault="00574BED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查無資料時，顯示「</w:t>
      </w:r>
      <w:r>
        <w:rPr>
          <w:rFonts w:ascii="細明體" w:eastAsia="細明體" w:hAnsi="細明體" w:hint="eastAsia"/>
          <w:bCs/>
          <w:kern w:val="2"/>
          <w:lang w:eastAsia="zh-TW"/>
        </w:rPr>
        <w:t>查無資料</w:t>
      </w:r>
      <w:r w:rsidRPr="00574BED">
        <w:rPr>
          <w:rFonts w:ascii="細明體" w:eastAsia="細明體" w:hAnsi="細明體" w:hint="eastAsia"/>
          <w:bCs/>
          <w:kern w:val="2"/>
          <w:lang w:eastAsia="zh-TW"/>
        </w:rPr>
        <w:t>」</w:t>
      </w:r>
    </w:p>
    <w:p w:rsidR="00D56F69" w:rsidRDefault="00D56F69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正常作業完成時，顯示「</w:t>
      </w:r>
      <w:r w:rsidR="00574BED" w:rsidRPr="00574BED">
        <w:rPr>
          <w:rFonts w:ascii="細明體" w:eastAsia="細明體" w:hAnsi="細明體" w:hint="eastAsia"/>
          <w:bCs/>
          <w:kern w:val="2"/>
          <w:lang w:eastAsia="zh-TW"/>
        </w:rPr>
        <w:t>查詢完成</w:t>
      </w:r>
      <w:r w:rsidRPr="00574BED">
        <w:rPr>
          <w:rFonts w:ascii="細明體" w:eastAsia="細明體" w:hAnsi="細明體" w:hint="eastAsia"/>
          <w:bCs/>
          <w:kern w:val="2"/>
          <w:lang w:eastAsia="zh-TW"/>
        </w:rPr>
        <w:t>」</w:t>
      </w:r>
      <w:r w:rsidR="008D62F0">
        <w:rPr>
          <w:rFonts w:ascii="細明體" w:eastAsia="細明體" w:hAnsi="細明體" w:hint="eastAsia"/>
          <w:bCs/>
          <w:kern w:val="2"/>
          <w:lang w:eastAsia="zh-TW"/>
        </w:rPr>
        <w:t>，將資料逐筆顯示於畫面</w:t>
      </w:r>
    </w:p>
    <w:p w:rsidR="00574BED" w:rsidRDefault="00574BED" w:rsidP="00574BED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574BED" w:rsidRPr="00E01490" w:rsidRDefault="008D62F0" w:rsidP="00574BED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刪除</w:t>
      </w:r>
      <w:r w:rsidR="00574BED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574BED" w:rsidRPr="00E01490" w:rsidRDefault="00574BED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574BED" w:rsidRPr="00E01490" w:rsidRDefault="00110C63" w:rsidP="00574BE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鍵值不可為空白，否則顯示異常訊息「</w:t>
      </w:r>
      <w:r w:rsidRPr="00110C63">
        <w:rPr>
          <w:rFonts w:ascii="細明體" w:eastAsia="細明體" w:hAnsi="細明體" w:hint="eastAsia"/>
          <w:lang w:eastAsia="zh-TW"/>
        </w:rPr>
        <w:t>鍵值存在空白</w:t>
      </w:r>
      <w:r>
        <w:rPr>
          <w:rFonts w:ascii="細明體" w:eastAsia="細明體" w:hAnsi="細明體" w:hint="eastAsia"/>
          <w:lang w:eastAsia="zh-TW"/>
        </w:rPr>
        <w:t>」</w:t>
      </w:r>
    </w:p>
    <w:p w:rsidR="00574BED" w:rsidRDefault="00574BED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進行查詢：</w:t>
      </w:r>
    </w:p>
    <w:p w:rsidR="00574BED" w:rsidRDefault="008D62F0" w:rsidP="00057C3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lastRenderedPageBreak/>
        <w:t>依照選取的受理編號、</w:t>
      </w:r>
      <w:r w:rsidR="00057C30" w:rsidRPr="00057C30">
        <w:rPr>
          <w:rFonts w:ascii="細明體" w:eastAsia="細明體" w:hAnsi="細明體" w:hint="eastAsia"/>
          <w:bCs/>
          <w:kern w:val="2"/>
          <w:lang w:eastAsia="zh-TW"/>
        </w:rPr>
        <w:t>核賠人員</w:t>
      </w:r>
      <w:r w:rsidR="00057C30">
        <w:rPr>
          <w:rFonts w:ascii="細明體" w:eastAsia="細明體" w:hAnsi="細明體" w:hint="eastAsia"/>
          <w:bCs/>
          <w:kern w:val="2"/>
          <w:lang w:eastAsia="zh-TW"/>
        </w:rPr>
        <w:t>ID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="00057C30" w:rsidRPr="00057C30">
        <w:rPr>
          <w:rFonts w:ascii="細明體" w:eastAsia="細明體" w:hAnsi="細明體" w:hint="eastAsia"/>
          <w:bCs/>
          <w:kern w:val="2"/>
          <w:lang w:eastAsia="zh-TW"/>
        </w:rPr>
        <w:t>核賠日期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="00057C30" w:rsidRPr="00057C30">
        <w:rPr>
          <w:rFonts w:ascii="細明體" w:eastAsia="細明體" w:hAnsi="細明體" w:hint="eastAsia"/>
          <w:bCs/>
          <w:kern w:val="2"/>
          <w:lang w:eastAsia="zh-TW"/>
        </w:rPr>
        <w:t>核賠交易序號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="00057C30" w:rsidRPr="00057C30">
        <w:rPr>
          <w:rFonts w:ascii="細明體" w:eastAsia="細明體" w:hAnsi="細明體" w:hint="eastAsia"/>
          <w:bCs/>
          <w:kern w:val="2"/>
          <w:lang w:eastAsia="zh-TW"/>
        </w:rPr>
        <w:t>受款人序號</w:t>
      </w:r>
      <w:r>
        <w:rPr>
          <w:rFonts w:ascii="細明體" w:eastAsia="細明體" w:hAnsi="細明體" w:hint="eastAsia"/>
          <w:bCs/>
          <w:kern w:val="2"/>
          <w:lang w:eastAsia="zh-TW"/>
        </w:rPr>
        <w:t>，取出該筆</w:t>
      </w:r>
      <w:r w:rsidR="00057C30">
        <w:rPr>
          <w:rFonts w:ascii="細明體" w:eastAsia="細明體" w:hAnsi="細明體" w:hint="eastAsia"/>
          <w:bCs/>
          <w:kern w:val="2"/>
          <w:lang w:eastAsia="zh-TW"/>
        </w:rPr>
        <w:t>DTAAB0</w:t>
      </w:r>
      <w:r>
        <w:rPr>
          <w:rFonts w:ascii="細明體" w:eastAsia="細明體" w:hAnsi="細明體" w:hint="eastAsia"/>
          <w:bCs/>
          <w:kern w:val="2"/>
          <w:lang w:eastAsia="zh-TW"/>
        </w:rPr>
        <w:t>1</w:t>
      </w:r>
      <w:r w:rsidR="00057C30">
        <w:rPr>
          <w:rFonts w:ascii="細明體" w:eastAsia="細明體" w:hAnsi="細明體" w:hint="eastAsia"/>
          <w:bCs/>
          <w:kern w:val="2"/>
          <w:lang w:eastAsia="zh-TW"/>
        </w:rPr>
        <w:t>0</w:t>
      </w:r>
      <w:r>
        <w:rPr>
          <w:rFonts w:ascii="細明體" w:eastAsia="細明體" w:hAnsi="細明體" w:hint="eastAsia"/>
          <w:bCs/>
          <w:kern w:val="2"/>
          <w:lang w:eastAsia="zh-TW"/>
        </w:rPr>
        <w:t>的值。</w:t>
      </w:r>
    </w:p>
    <w:p w:rsidR="00110C63" w:rsidRDefault="00110C63" w:rsidP="00110C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進行刪除處理：</w:t>
      </w:r>
    </w:p>
    <w:p w:rsidR="008D62F0" w:rsidRDefault="008D62F0" w:rsidP="00057C3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將取出的DTAAB01</w:t>
      </w:r>
      <w:r w:rsidR="00057C30">
        <w:rPr>
          <w:rFonts w:ascii="細明體" w:eastAsia="細明體" w:hAnsi="細明體" w:hint="eastAsia"/>
          <w:bCs/>
          <w:kern w:val="2"/>
          <w:lang w:eastAsia="zh-TW"/>
        </w:rPr>
        <w:t>0</w:t>
      </w:r>
      <w:r>
        <w:rPr>
          <w:rFonts w:ascii="細明體" w:eastAsia="細明體" w:hAnsi="細明體" w:hint="eastAsia"/>
          <w:bCs/>
          <w:kern w:val="2"/>
          <w:lang w:eastAsia="zh-TW"/>
        </w:rPr>
        <w:t>的值寫入</w:t>
      </w:r>
      <w:r w:rsidR="00057C30" w:rsidRPr="00057C30">
        <w:rPr>
          <w:rFonts w:ascii="細明體" w:eastAsia="細明體" w:hAnsi="細明體"/>
          <w:bCs/>
          <w:kern w:val="2"/>
          <w:lang w:eastAsia="zh-TW"/>
        </w:rPr>
        <w:t>DTAAB010_LOG</w:t>
      </w:r>
      <w:r>
        <w:rPr>
          <w:rFonts w:ascii="細明體" w:eastAsia="細明體" w:hAnsi="細明體" w:hint="eastAsia"/>
          <w:bCs/>
          <w:kern w:val="2"/>
          <w:lang w:eastAsia="zh-TW"/>
        </w:rPr>
        <w:t>，另外額外設定:</w:t>
      </w:r>
    </w:p>
    <w:p w:rsidR="008D62F0" w:rsidRDefault="008D62F0" w:rsidP="00057C3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57C30" w:rsidRPr="00057C30">
        <w:rPr>
          <w:rFonts w:ascii="細明體" w:eastAsia="細明體" w:hAnsi="細明體"/>
          <w:bCs/>
          <w:kern w:val="2"/>
          <w:lang w:eastAsia="zh-TW"/>
        </w:rPr>
        <w:t xml:space="preserve">DTAAB010_LOG 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Bo.setLOG_CASE_NO("99999999999999");</w:t>
      </w:r>
    </w:p>
    <w:p w:rsidR="008D62F0" w:rsidRDefault="008D62F0" w:rsidP="00057C3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57C30" w:rsidRPr="00057C30">
        <w:rPr>
          <w:rFonts w:ascii="細明體" w:eastAsia="細明體" w:hAnsi="細明體"/>
          <w:bCs/>
          <w:kern w:val="2"/>
          <w:lang w:eastAsia="zh-TW"/>
        </w:rPr>
        <w:t xml:space="preserve">DTAAB010_LOG 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Bo.setLOG_CHG_DT(DATE.getDBTimeStamp());</w:t>
      </w:r>
    </w:p>
    <w:p w:rsidR="008D62F0" w:rsidRDefault="008D62F0" w:rsidP="00057C3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57C30" w:rsidRPr="00057C30">
        <w:rPr>
          <w:rFonts w:ascii="細明體" w:eastAsia="細明體" w:hAnsi="細明體"/>
          <w:bCs/>
          <w:kern w:val="2"/>
          <w:lang w:eastAsia="zh-TW"/>
        </w:rPr>
        <w:t xml:space="preserve">DTAAB010_LOG 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Bo.setLOG_CHG_ID(UserID);</w:t>
      </w:r>
    </w:p>
    <w:p w:rsidR="008D62F0" w:rsidRDefault="008D62F0" w:rsidP="00057C3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57C30" w:rsidRPr="00057C30">
        <w:rPr>
          <w:rFonts w:ascii="細明體" w:eastAsia="細明體" w:hAnsi="細明體"/>
          <w:bCs/>
          <w:kern w:val="2"/>
          <w:lang w:eastAsia="zh-TW"/>
        </w:rPr>
        <w:t xml:space="preserve">DTAAB010_LOG 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Bo.setLOG_CHG_NAME(UserName);</w:t>
      </w:r>
    </w:p>
    <w:p w:rsidR="008D62F0" w:rsidRDefault="008D62F0" w:rsidP="00057C3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57C30" w:rsidRPr="00057C30">
        <w:rPr>
          <w:rFonts w:ascii="細明體" w:eastAsia="細明體" w:hAnsi="細明體"/>
          <w:bCs/>
          <w:kern w:val="2"/>
          <w:lang w:eastAsia="zh-TW"/>
        </w:rPr>
        <w:t xml:space="preserve">DTAAB010_LOG 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Bo.setLOG_CHG_TYPE("D");</w:t>
      </w:r>
    </w:p>
    <w:p w:rsidR="008D62F0" w:rsidRPr="008D62F0" w:rsidRDefault="008D62F0" w:rsidP="00057C3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57C30" w:rsidRPr="00057C30">
        <w:rPr>
          <w:rFonts w:ascii="細明體" w:eastAsia="細明體" w:hAnsi="細明體"/>
          <w:bCs/>
          <w:kern w:val="2"/>
          <w:lang w:eastAsia="zh-TW"/>
        </w:rPr>
        <w:t xml:space="preserve">DTAAB010_LOG 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Bo.setLOG_SER_NO("1");</w:t>
      </w:r>
    </w:p>
    <w:p w:rsidR="008D62F0" w:rsidRDefault="008D62F0" w:rsidP="00057C3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57C30" w:rsidRPr="00057C30">
        <w:rPr>
          <w:rFonts w:ascii="細明體" w:eastAsia="細明體" w:hAnsi="細明體"/>
          <w:bCs/>
          <w:kern w:val="2"/>
          <w:lang w:eastAsia="zh-TW"/>
        </w:rPr>
        <w:t xml:space="preserve">DTAAB010_LOG 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Bo.setLOG_TRN_KIND("AA9999");</w:t>
      </w:r>
    </w:p>
    <w:p w:rsidR="008D62F0" w:rsidRDefault="008D62F0" w:rsidP="00574BE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刪除原先該筆的DTA</w:t>
      </w:r>
      <w:r w:rsidR="00057C30">
        <w:rPr>
          <w:rFonts w:ascii="細明體" w:eastAsia="細明體" w:hAnsi="細明體" w:hint="eastAsia"/>
          <w:bCs/>
          <w:kern w:val="2"/>
          <w:lang w:eastAsia="zh-TW"/>
        </w:rPr>
        <w:t>AB0</w:t>
      </w:r>
      <w:r>
        <w:rPr>
          <w:rFonts w:ascii="細明體" w:eastAsia="細明體" w:hAnsi="細明體" w:hint="eastAsia"/>
          <w:bCs/>
          <w:kern w:val="2"/>
          <w:lang w:eastAsia="zh-TW"/>
        </w:rPr>
        <w:t>1</w:t>
      </w:r>
      <w:r w:rsidR="00057C30">
        <w:rPr>
          <w:rFonts w:ascii="細明體" w:eastAsia="細明體" w:hAnsi="細明體" w:hint="eastAsia"/>
          <w:bCs/>
          <w:kern w:val="2"/>
          <w:lang w:eastAsia="zh-TW"/>
        </w:rPr>
        <w:t>0</w:t>
      </w:r>
      <w:r>
        <w:rPr>
          <w:rFonts w:ascii="細明體" w:eastAsia="細明體" w:hAnsi="細明體" w:hint="eastAsia"/>
          <w:bCs/>
          <w:kern w:val="2"/>
          <w:lang w:eastAsia="zh-TW"/>
        </w:rPr>
        <w:t>的資料</w:t>
      </w:r>
    </w:p>
    <w:p w:rsidR="008D62F0" w:rsidRPr="0021096F" w:rsidRDefault="008D62F0" w:rsidP="008D62F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重新針對</w:t>
      </w:r>
      <w:r w:rsidR="00D50B21">
        <w:rPr>
          <w:rFonts w:ascii="細明體" w:eastAsia="細明體" w:hAnsi="細明體" w:hint="eastAsia"/>
          <w:bCs/>
          <w:kern w:val="2"/>
          <w:lang w:eastAsia="zh-TW"/>
        </w:rPr>
        <w:t>受理編號</w:t>
      </w:r>
      <w:r>
        <w:rPr>
          <w:rFonts w:ascii="細明體" w:eastAsia="細明體" w:hAnsi="細明體" w:hint="eastAsia"/>
          <w:bCs/>
          <w:kern w:val="2"/>
          <w:lang w:eastAsia="zh-TW"/>
        </w:rPr>
        <w:t>進行查詢。</w:t>
      </w:r>
    </w:p>
    <w:p w:rsidR="00E8775B" w:rsidRDefault="00D50B21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8775B">
        <w:rPr>
          <w:rFonts w:ascii="細明體" w:eastAsia="細明體" w:hAnsi="細明體" w:hint="eastAsia"/>
          <w:bCs/>
          <w:kern w:val="2"/>
          <w:lang w:eastAsia="zh-TW"/>
        </w:rPr>
        <w:t>LOGSECURITY: 逐筆記錄</w:t>
      </w:r>
      <w:r>
        <w:rPr>
          <w:rFonts w:ascii="細明體" w:eastAsia="細明體" w:hAnsi="細明體" w:hint="eastAsia"/>
          <w:bCs/>
          <w:kern w:val="2"/>
          <w:lang w:eastAsia="zh-TW"/>
        </w:rPr>
        <w:t>的受款人ID、受款人姓名</w:t>
      </w:r>
    </w:p>
    <w:p w:rsidR="00574BED" w:rsidRDefault="00574BED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畫面訊息列顯示：</w:t>
      </w:r>
    </w:p>
    <w:p w:rsidR="00574BED" w:rsidRDefault="00574BED" w:rsidP="008D62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有異常時，顯示異常訊息。</w:t>
      </w:r>
    </w:p>
    <w:p w:rsidR="00574BED" w:rsidRDefault="00574BED" w:rsidP="00574BE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正常作業完成時，顯示「</w:t>
      </w:r>
      <w:r w:rsidR="008D62F0">
        <w:rPr>
          <w:rFonts w:ascii="細明體" w:eastAsia="細明體" w:hAnsi="細明體" w:hint="eastAsia"/>
          <w:bCs/>
          <w:kern w:val="2"/>
          <w:lang w:eastAsia="zh-TW"/>
        </w:rPr>
        <w:t>刪除</w:t>
      </w:r>
      <w:r w:rsidRPr="00574BED">
        <w:rPr>
          <w:rFonts w:ascii="細明體" w:eastAsia="細明體" w:hAnsi="細明體" w:hint="eastAsia"/>
          <w:bCs/>
          <w:kern w:val="2"/>
          <w:lang w:eastAsia="zh-TW"/>
        </w:rPr>
        <w:t>完成」</w:t>
      </w:r>
    </w:p>
    <w:p w:rsidR="008D62F0" w:rsidRDefault="008D62F0" w:rsidP="008D62F0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44136A" w:rsidRPr="00E01490" w:rsidRDefault="0044136A" w:rsidP="0044136A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716C34">
        <w:rPr>
          <w:rFonts w:ascii="細明體" w:eastAsia="細明體" w:hAnsi="細明體" w:hint="eastAsia"/>
        </w:rPr>
        <w:t>USA</w:t>
      </w:r>
      <w:r>
        <w:rPr>
          <w:rFonts w:ascii="細明體" w:eastAsia="細明體" w:hAnsi="細明體" w:hint="eastAsia"/>
        </w:rPr>
        <w:t>AZ50</w:t>
      </w:r>
      <w:r>
        <w:rPr>
          <w:rFonts w:ascii="細明體" w:eastAsia="細明體" w:hAnsi="細明體" w:hint="eastAsia"/>
          <w:lang w:eastAsia="zh-TW"/>
        </w:rPr>
        <w:t>5</w:t>
      </w:r>
      <w:r>
        <w:rPr>
          <w:rFonts w:ascii="細明體" w:eastAsia="細明體" w:hAnsi="細明體" w:hint="eastAsia"/>
        </w:rPr>
        <w:t>00</w:t>
      </w:r>
      <w:r w:rsidRPr="00716C34">
        <w:rPr>
          <w:rFonts w:ascii="細明體" w:eastAsia="細明體" w:hAnsi="細明體" w:hint="eastAsia"/>
        </w:rPr>
        <w:t>_圖</w:t>
      </w:r>
      <w:r>
        <w:rPr>
          <w:rFonts w:ascii="細明體" w:eastAsia="細明體" w:hAnsi="細明體" w:hint="eastAsia"/>
          <w:lang w:eastAsia="zh-TW"/>
        </w:rPr>
        <w:t>1</w:t>
      </w:r>
      <w:r w:rsidRPr="00716C34">
        <w:rPr>
          <w:rFonts w:ascii="細明體" w:eastAsia="細明體" w:hAnsi="細明體" w:hint="eastAsia"/>
        </w:rPr>
        <w:t>a</w:t>
      </w:r>
      <w:r w:rsidRPr="002453E5"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修正</w:t>
      </w: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44136A" w:rsidRPr="00E01490" w:rsidRDefault="0044136A" w:rsidP="0044136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44136A" w:rsidRPr="00E01490" w:rsidRDefault="0044136A" w:rsidP="0044136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修改後的資料鍵值不可為空白，否則顯示異常訊息「</w:t>
      </w:r>
      <w:r w:rsidRPr="00110C63">
        <w:rPr>
          <w:rFonts w:ascii="細明體" w:eastAsia="細明體" w:hAnsi="細明體" w:hint="eastAsia"/>
          <w:lang w:eastAsia="zh-TW"/>
        </w:rPr>
        <w:t>鍵值存在空白</w:t>
      </w:r>
      <w:r>
        <w:rPr>
          <w:rFonts w:ascii="細明體" w:eastAsia="細明體" w:hAnsi="細明體" w:hint="eastAsia"/>
          <w:lang w:eastAsia="zh-TW"/>
        </w:rPr>
        <w:t>」</w:t>
      </w:r>
    </w:p>
    <w:p w:rsidR="0044136A" w:rsidRDefault="0044136A" w:rsidP="0044136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進行查詢：</w:t>
      </w:r>
    </w:p>
    <w:p w:rsidR="0044136A" w:rsidRDefault="0044136A" w:rsidP="0044136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依照選取的受理編號、</w:t>
      </w:r>
      <w:r w:rsidRPr="00057C30">
        <w:rPr>
          <w:rFonts w:ascii="細明體" w:eastAsia="細明體" w:hAnsi="細明體" w:hint="eastAsia"/>
          <w:bCs/>
          <w:kern w:val="2"/>
          <w:lang w:eastAsia="zh-TW"/>
        </w:rPr>
        <w:t>核賠人員</w:t>
      </w:r>
      <w:r>
        <w:rPr>
          <w:rFonts w:ascii="細明體" w:eastAsia="細明體" w:hAnsi="細明體" w:hint="eastAsia"/>
          <w:bCs/>
          <w:kern w:val="2"/>
          <w:lang w:eastAsia="zh-TW"/>
        </w:rPr>
        <w:t>ID、</w:t>
      </w:r>
      <w:r w:rsidRPr="00057C30">
        <w:rPr>
          <w:rFonts w:ascii="細明體" w:eastAsia="細明體" w:hAnsi="細明體" w:hint="eastAsia"/>
          <w:bCs/>
          <w:kern w:val="2"/>
          <w:lang w:eastAsia="zh-TW"/>
        </w:rPr>
        <w:t>核賠日期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057C30">
        <w:rPr>
          <w:rFonts w:ascii="細明體" w:eastAsia="細明體" w:hAnsi="細明體" w:hint="eastAsia"/>
          <w:bCs/>
          <w:kern w:val="2"/>
          <w:lang w:eastAsia="zh-TW"/>
        </w:rPr>
        <w:t>核賠交易序號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057C30">
        <w:rPr>
          <w:rFonts w:ascii="細明體" w:eastAsia="細明體" w:hAnsi="細明體" w:hint="eastAsia"/>
          <w:bCs/>
          <w:kern w:val="2"/>
          <w:lang w:eastAsia="zh-TW"/>
        </w:rPr>
        <w:t>受款人序號</w:t>
      </w:r>
      <w:r>
        <w:rPr>
          <w:rFonts w:ascii="細明體" w:eastAsia="細明體" w:hAnsi="細明體" w:hint="eastAsia"/>
          <w:bCs/>
          <w:kern w:val="2"/>
          <w:lang w:eastAsia="zh-TW"/>
        </w:rPr>
        <w:t>，取出該筆DTAAB010的值。</w:t>
      </w:r>
    </w:p>
    <w:p w:rsidR="0044136A" w:rsidRPr="00E8775B" w:rsidRDefault="0044136A" w:rsidP="0044136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將取到的資料顯示如</w:t>
      </w:r>
      <w:r w:rsidRPr="00716C34">
        <w:rPr>
          <w:rFonts w:ascii="細明體" w:eastAsia="細明體" w:hAnsi="細明體" w:hint="eastAsia"/>
        </w:rPr>
        <w:t>USA</w:t>
      </w:r>
      <w:r>
        <w:rPr>
          <w:rFonts w:ascii="細明體" w:eastAsia="細明體" w:hAnsi="細明體" w:hint="eastAsia"/>
        </w:rPr>
        <w:t>AZ50</w:t>
      </w:r>
      <w:r>
        <w:rPr>
          <w:rFonts w:ascii="細明體" w:eastAsia="細明體" w:hAnsi="細明體" w:hint="eastAsia"/>
          <w:lang w:eastAsia="zh-TW"/>
        </w:rPr>
        <w:t>5</w:t>
      </w:r>
      <w:r>
        <w:rPr>
          <w:rFonts w:ascii="細明體" w:eastAsia="細明體" w:hAnsi="細明體" w:hint="eastAsia"/>
        </w:rPr>
        <w:t>00</w:t>
      </w:r>
      <w:r w:rsidRPr="00716C34">
        <w:rPr>
          <w:rFonts w:ascii="細明體" w:eastAsia="細明體" w:hAnsi="細明體" w:hint="eastAsia"/>
        </w:rPr>
        <w:t>_圖</w:t>
      </w:r>
      <w:r>
        <w:rPr>
          <w:rFonts w:ascii="細明體" w:eastAsia="細明體" w:hAnsi="細明體" w:hint="eastAsia"/>
        </w:rPr>
        <w:t>2</w:t>
      </w:r>
      <w:r w:rsidRPr="00716C34">
        <w:rPr>
          <w:rFonts w:ascii="細明體" w:eastAsia="細明體" w:hAnsi="細明體" w:hint="eastAsia"/>
        </w:rPr>
        <w:t>a</w:t>
      </w:r>
    </w:p>
    <w:p w:rsidR="00E8775B" w:rsidRDefault="00E8775B" w:rsidP="00E8775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8775B">
        <w:rPr>
          <w:rFonts w:ascii="細明體" w:eastAsia="細明體" w:hAnsi="細明體" w:hint="eastAsia"/>
          <w:bCs/>
          <w:kern w:val="2"/>
          <w:lang w:eastAsia="zh-TW"/>
        </w:rPr>
        <w:t>LOGSECURITY: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受款人ID、受款人姓名</w:t>
      </w:r>
    </w:p>
    <w:p w:rsidR="0044136A" w:rsidRPr="0044136A" w:rsidRDefault="0044136A" w:rsidP="008D62F0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574BED" w:rsidRPr="00E01490" w:rsidRDefault="0044136A" w:rsidP="00574BED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716C34">
        <w:rPr>
          <w:rFonts w:ascii="細明體" w:eastAsia="細明體" w:hAnsi="細明體" w:hint="eastAsia"/>
        </w:rPr>
        <w:t>USA</w:t>
      </w:r>
      <w:r>
        <w:rPr>
          <w:rFonts w:ascii="細明體" w:eastAsia="細明體" w:hAnsi="細明體" w:hint="eastAsia"/>
        </w:rPr>
        <w:t>AZ50</w:t>
      </w:r>
      <w:r>
        <w:rPr>
          <w:rFonts w:ascii="細明體" w:eastAsia="細明體" w:hAnsi="細明體" w:hint="eastAsia"/>
          <w:lang w:eastAsia="zh-TW"/>
        </w:rPr>
        <w:t>5</w:t>
      </w:r>
      <w:r>
        <w:rPr>
          <w:rFonts w:ascii="細明體" w:eastAsia="細明體" w:hAnsi="細明體" w:hint="eastAsia"/>
        </w:rPr>
        <w:t>00</w:t>
      </w:r>
      <w:r w:rsidRPr="00716C34">
        <w:rPr>
          <w:rFonts w:ascii="細明體" w:eastAsia="細明體" w:hAnsi="細明體" w:hint="eastAsia"/>
        </w:rPr>
        <w:t>_圖</w:t>
      </w:r>
      <w:r>
        <w:rPr>
          <w:rFonts w:ascii="細明體" w:eastAsia="細明體" w:hAnsi="細明體" w:hint="eastAsia"/>
        </w:rPr>
        <w:t>2</w:t>
      </w:r>
      <w:r w:rsidRPr="00716C34">
        <w:rPr>
          <w:rFonts w:ascii="細明體" w:eastAsia="細明體" w:hAnsi="細明體" w:hint="eastAsia"/>
        </w:rPr>
        <w:t>a</w:t>
      </w:r>
      <w:r w:rsidR="002453E5" w:rsidRPr="002453E5"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修正</w:t>
      </w:r>
      <w:r w:rsidR="00574BED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574BED" w:rsidRPr="00E01490" w:rsidRDefault="00574BED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110C63" w:rsidRPr="00E01490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修改後的資料鍵值不可為空白，否則顯示異常訊息「</w:t>
      </w:r>
      <w:r w:rsidRPr="00110C63">
        <w:rPr>
          <w:rFonts w:ascii="細明體" w:eastAsia="細明體" w:hAnsi="細明體" w:hint="eastAsia"/>
          <w:lang w:eastAsia="zh-TW"/>
        </w:rPr>
        <w:t>鍵值存在空白</w:t>
      </w:r>
      <w:r>
        <w:rPr>
          <w:rFonts w:ascii="細明體" w:eastAsia="細明體" w:hAnsi="細明體" w:hint="eastAsia"/>
          <w:lang w:eastAsia="zh-TW"/>
        </w:rPr>
        <w:t>」</w:t>
      </w:r>
    </w:p>
    <w:p w:rsidR="00110C63" w:rsidRDefault="00110C63" w:rsidP="00110C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進行查詢：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依照選取的</w:t>
      </w:r>
      <w:r w:rsidR="00035491">
        <w:rPr>
          <w:rFonts w:ascii="細明體" w:eastAsia="細明體" w:hAnsi="細明體" w:hint="eastAsia"/>
          <w:bCs/>
          <w:kern w:val="2"/>
          <w:lang w:eastAsia="zh-TW"/>
        </w:rPr>
        <w:t>受理編號、</w:t>
      </w:r>
      <w:r w:rsidR="00035491" w:rsidRPr="00057C30">
        <w:rPr>
          <w:rFonts w:ascii="細明體" w:eastAsia="細明體" w:hAnsi="細明體" w:hint="eastAsia"/>
          <w:bCs/>
          <w:kern w:val="2"/>
          <w:lang w:eastAsia="zh-TW"/>
        </w:rPr>
        <w:t>核賠人員</w:t>
      </w:r>
      <w:r w:rsidR="00035491">
        <w:rPr>
          <w:rFonts w:ascii="細明體" w:eastAsia="細明體" w:hAnsi="細明體" w:hint="eastAsia"/>
          <w:bCs/>
          <w:kern w:val="2"/>
          <w:lang w:eastAsia="zh-TW"/>
        </w:rPr>
        <w:t>ID、</w:t>
      </w:r>
      <w:r w:rsidR="00035491" w:rsidRPr="00057C30">
        <w:rPr>
          <w:rFonts w:ascii="細明體" w:eastAsia="細明體" w:hAnsi="細明體" w:hint="eastAsia"/>
          <w:bCs/>
          <w:kern w:val="2"/>
          <w:lang w:eastAsia="zh-TW"/>
        </w:rPr>
        <w:t>核賠日期</w:t>
      </w:r>
      <w:r w:rsidR="00035491"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="00035491" w:rsidRPr="00057C30">
        <w:rPr>
          <w:rFonts w:ascii="細明體" w:eastAsia="細明體" w:hAnsi="細明體" w:hint="eastAsia"/>
          <w:bCs/>
          <w:kern w:val="2"/>
          <w:lang w:eastAsia="zh-TW"/>
        </w:rPr>
        <w:t>核賠交易序號</w:t>
      </w:r>
      <w:r w:rsidR="00035491"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="00035491" w:rsidRPr="00057C30">
        <w:rPr>
          <w:rFonts w:ascii="細明體" w:eastAsia="細明體" w:hAnsi="細明體" w:hint="eastAsia"/>
          <w:bCs/>
          <w:kern w:val="2"/>
          <w:lang w:eastAsia="zh-TW"/>
        </w:rPr>
        <w:t>受款人序號</w:t>
      </w:r>
      <w:r>
        <w:rPr>
          <w:rFonts w:ascii="細明體" w:eastAsia="細明體" w:hAnsi="細明體" w:hint="eastAsia"/>
          <w:bCs/>
          <w:kern w:val="2"/>
          <w:lang w:eastAsia="zh-TW"/>
        </w:rPr>
        <w:t>，取出該筆DTAAB01</w:t>
      </w:r>
      <w:r w:rsidR="00035491">
        <w:rPr>
          <w:rFonts w:ascii="細明體" w:eastAsia="細明體" w:hAnsi="細明體" w:hint="eastAsia"/>
          <w:bCs/>
          <w:kern w:val="2"/>
          <w:lang w:eastAsia="zh-TW"/>
        </w:rPr>
        <w:t>0</w:t>
      </w:r>
      <w:r>
        <w:rPr>
          <w:rFonts w:ascii="細明體" w:eastAsia="細明體" w:hAnsi="細明體" w:hint="eastAsia"/>
          <w:bCs/>
          <w:kern w:val="2"/>
          <w:lang w:eastAsia="zh-TW"/>
        </w:rPr>
        <w:t>的值。</w:t>
      </w:r>
    </w:p>
    <w:p w:rsidR="00110C63" w:rsidRDefault="00110C63" w:rsidP="00110C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進行更新處理：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$系統現在時間 = 系統現在時間</w:t>
      </w:r>
    </w:p>
    <w:p w:rsidR="00110C63" w:rsidRDefault="00110C63" w:rsidP="0003549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將取出的DTAAB001的值寫入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DTAAB010_LOG</w:t>
      </w:r>
      <w:r>
        <w:rPr>
          <w:rFonts w:ascii="細明體" w:eastAsia="細明體" w:hAnsi="細明體" w:hint="eastAsia"/>
          <w:bCs/>
          <w:kern w:val="2"/>
          <w:lang w:eastAsia="zh-TW"/>
        </w:rPr>
        <w:t>，另外額外設定: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DTAAB010_LOG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.setLOG_CASE_NO("99999999999999");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DTAAB010_LOG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.setLOG_CHG_DT(</w:t>
      </w:r>
      <w:r>
        <w:rPr>
          <w:rFonts w:ascii="細明體" w:eastAsia="細明體" w:hAnsi="細明體" w:hint="eastAsia"/>
          <w:bCs/>
          <w:kern w:val="2"/>
          <w:lang w:eastAsia="zh-TW"/>
        </w:rPr>
        <w:t>$系統現在時間</w:t>
      </w:r>
      <w:r w:rsidRPr="008D62F0">
        <w:rPr>
          <w:rFonts w:ascii="細明體" w:eastAsia="細明體" w:hAnsi="細明體"/>
          <w:bCs/>
          <w:kern w:val="2"/>
          <w:lang w:eastAsia="zh-TW"/>
        </w:rPr>
        <w:t>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DTAAB010_LOG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.setLOG_CHG_ID(UserID);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DTAAB010_LOG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.setLOG_CHG_NAME(UserName);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DTAAB010_LOG Bo</w:t>
      </w:r>
      <w:r>
        <w:rPr>
          <w:rFonts w:ascii="細明體" w:eastAsia="細明體" w:hAnsi="細明體"/>
          <w:bCs/>
          <w:kern w:val="2"/>
          <w:lang w:eastAsia="zh-TW"/>
        </w:rPr>
        <w:t>.setLOG_CHG_TYPE("</w:t>
      </w:r>
      <w:r>
        <w:rPr>
          <w:rFonts w:ascii="細明體" w:eastAsia="細明體" w:hAnsi="細明體" w:hint="eastAsia"/>
          <w:bCs/>
          <w:kern w:val="2"/>
          <w:lang w:eastAsia="zh-TW"/>
        </w:rPr>
        <w:t>B</w:t>
      </w:r>
      <w:r w:rsidRPr="008D62F0">
        <w:rPr>
          <w:rFonts w:ascii="細明體" w:eastAsia="細明體" w:hAnsi="細明體"/>
          <w:bCs/>
          <w:kern w:val="2"/>
          <w:lang w:eastAsia="zh-TW"/>
        </w:rPr>
        <w:t>");</w:t>
      </w:r>
    </w:p>
    <w:p w:rsidR="00110C63" w:rsidRPr="008D62F0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DTAAB010_LOG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.setLOG_SER_NO("1");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DTAAB010_LOG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.setLOG_TRN_KIND("AA9999");</w:t>
      </w:r>
    </w:p>
    <w:p w:rsidR="00110C63" w:rsidRDefault="00110C63" w:rsidP="0003549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將修改後的値的值寫入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DTAAB010_LOG</w:t>
      </w:r>
      <w:r>
        <w:rPr>
          <w:rFonts w:ascii="細明體" w:eastAsia="細明體" w:hAnsi="細明體" w:hint="eastAsia"/>
          <w:bCs/>
          <w:kern w:val="2"/>
          <w:lang w:eastAsia="zh-TW"/>
        </w:rPr>
        <w:t>，另外額外設定: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DTAAB010_LOG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.setLOG_CASE_NO("99999999999999");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DTAAB010_LOG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.setLOG_CHG_DT(</w:t>
      </w:r>
      <w:r>
        <w:rPr>
          <w:rFonts w:ascii="細明體" w:eastAsia="細明體" w:hAnsi="細明體" w:hint="eastAsia"/>
          <w:bCs/>
          <w:kern w:val="2"/>
          <w:lang w:eastAsia="zh-TW"/>
        </w:rPr>
        <w:t>$系統現在時間</w:t>
      </w:r>
      <w:r w:rsidRPr="008D62F0">
        <w:rPr>
          <w:rFonts w:ascii="細明體" w:eastAsia="細明體" w:hAnsi="細明體"/>
          <w:bCs/>
          <w:kern w:val="2"/>
          <w:lang w:eastAsia="zh-TW"/>
        </w:rPr>
        <w:t>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DTAAB010_LOG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.setLOG_CHG_ID(UserID);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DTAAB010_LOG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.setLOG_CHG_NAME(UserName);</w:t>
      </w:r>
    </w:p>
    <w:p w:rsid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DTAAB010_LOG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.setLOG_CHG_TYPE("</w:t>
      </w:r>
      <w:r>
        <w:rPr>
          <w:rFonts w:ascii="細明體" w:eastAsia="細明體" w:hAnsi="細明體" w:hint="eastAsia"/>
          <w:bCs/>
          <w:kern w:val="2"/>
          <w:lang w:eastAsia="zh-TW"/>
        </w:rPr>
        <w:t>A</w:t>
      </w:r>
      <w:r w:rsidRPr="008D62F0">
        <w:rPr>
          <w:rFonts w:ascii="細明體" w:eastAsia="細明體" w:hAnsi="細明體"/>
          <w:bCs/>
          <w:kern w:val="2"/>
          <w:lang w:eastAsia="zh-TW"/>
        </w:rPr>
        <w:t>");</w:t>
      </w:r>
    </w:p>
    <w:p w:rsidR="00110C63" w:rsidRPr="008D62F0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DTAAB010_LOG Bo</w:t>
      </w:r>
      <w:r w:rsidRPr="008D62F0">
        <w:rPr>
          <w:rFonts w:ascii="細明體" w:eastAsia="細明體" w:hAnsi="細明體"/>
          <w:bCs/>
          <w:kern w:val="2"/>
          <w:lang w:eastAsia="zh-TW"/>
        </w:rPr>
        <w:t>.setLOG_SER_NO("1");</w:t>
      </w:r>
    </w:p>
    <w:p w:rsidR="00110C63" w:rsidRPr="00110C63" w:rsidRDefault="00110C63" w:rsidP="0003549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110C63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035491" w:rsidRPr="00035491">
        <w:rPr>
          <w:rFonts w:ascii="細明體" w:eastAsia="細明體" w:hAnsi="細明體"/>
          <w:bCs/>
          <w:kern w:val="2"/>
          <w:lang w:eastAsia="zh-TW"/>
        </w:rPr>
        <w:t>DTAAB010_LOG Bo</w:t>
      </w:r>
      <w:r w:rsidRPr="00110C63">
        <w:rPr>
          <w:rFonts w:ascii="細明體" w:eastAsia="細明體" w:hAnsi="細明體"/>
          <w:bCs/>
          <w:kern w:val="2"/>
          <w:lang w:eastAsia="zh-TW"/>
        </w:rPr>
        <w:t>.setLOG_TRN_KIND("AA9999");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將修改後的質更新原先該筆的DTA</w:t>
      </w:r>
      <w:r w:rsidR="00035491">
        <w:rPr>
          <w:rFonts w:ascii="細明體" w:eastAsia="細明體" w:hAnsi="細明體" w:hint="eastAsia"/>
          <w:bCs/>
          <w:kern w:val="2"/>
          <w:lang w:eastAsia="zh-TW"/>
        </w:rPr>
        <w:t>AB</w:t>
      </w:r>
      <w:r>
        <w:rPr>
          <w:rFonts w:ascii="細明體" w:eastAsia="細明體" w:hAnsi="細明體" w:hint="eastAsia"/>
          <w:bCs/>
          <w:kern w:val="2"/>
          <w:lang w:eastAsia="zh-TW"/>
        </w:rPr>
        <w:t>01</w:t>
      </w:r>
      <w:r w:rsidR="00035491">
        <w:rPr>
          <w:rFonts w:ascii="細明體" w:eastAsia="細明體" w:hAnsi="細明體" w:hint="eastAsia"/>
          <w:bCs/>
          <w:kern w:val="2"/>
          <w:lang w:eastAsia="zh-TW"/>
        </w:rPr>
        <w:t>0</w:t>
      </w:r>
      <w:r>
        <w:rPr>
          <w:rFonts w:ascii="細明體" w:eastAsia="細明體" w:hAnsi="細明體" w:hint="eastAsia"/>
          <w:bCs/>
          <w:kern w:val="2"/>
          <w:lang w:eastAsia="zh-TW"/>
        </w:rPr>
        <w:t>的資料</w:t>
      </w:r>
    </w:p>
    <w:p w:rsidR="00C4491C" w:rsidRDefault="00C4491C" w:rsidP="00110C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8775B">
        <w:rPr>
          <w:rFonts w:ascii="細明體" w:eastAsia="細明體" w:hAnsi="細明體" w:hint="eastAsia"/>
          <w:bCs/>
          <w:kern w:val="2"/>
          <w:lang w:eastAsia="zh-TW"/>
        </w:rPr>
        <w:t>LOGSECURITY: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受款人ID、受款人姓名</w:t>
      </w:r>
    </w:p>
    <w:p w:rsidR="00110C63" w:rsidRDefault="00110C63" w:rsidP="00110C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畫面訊息列顯示：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有異常時，顯示異常訊息。</w:t>
      </w:r>
    </w:p>
    <w:p w:rsidR="00574BED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正常作業完成時，顯示「」</w:t>
      </w:r>
    </w:p>
    <w:p w:rsidR="00574BED" w:rsidRDefault="00574BED" w:rsidP="00574BED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sectPr w:rsidR="00574BED" w:rsidSect="00417064">
      <w:footerReference w:type="even" r:id="rId11"/>
      <w:footerReference w:type="default" r:id="rId12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BE4" w:rsidRDefault="003E6BE4">
      <w:r>
        <w:separator/>
      </w:r>
    </w:p>
  </w:endnote>
  <w:endnote w:type="continuationSeparator" w:id="0">
    <w:p w:rsidR="003E6BE4" w:rsidRDefault="003E6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B5AF4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BE4" w:rsidRDefault="003E6BE4">
      <w:r>
        <w:separator/>
      </w:r>
    </w:p>
  </w:footnote>
  <w:footnote w:type="continuationSeparator" w:id="0">
    <w:p w:rsidR="003E6BE4" w:rsidRDefault="003E6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495B4F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1"/>
  </w:num>
  <w:num w:numId="17">
    <w:abstractNumId w:val="16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35491"/>
    <w:rsid w:val="00057785"/>
    <w:rsid w:val="00057C30"/>
    <w:rsid w:val="00062328"/>
    <w:rsid w:val="00073519"/>
    <w:rsid w:val="00076FBA"/>
    <w:rsid w:val="000800FF"/>
    <w:rsid w:val="00086E90"/>
    <w:rsid w:val="000A7C4F"/>
    <w:rsid w:val="000B0276"/>
    <w:rsid w:val="000D1099"/>
    <w:rsid w:val="000D2D7F"/>
    <w:rsid w:val="000D3892"/>
    <w:rsid w:val="000E5F19"/>
    <w:rsid w:val="00110C63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E4FA2"/>
    <w:rsid w:val="0020393B"/>
    <w:rsid w:val="0021096F"/>
    <w:rsid w:val="002225FA"/>
    <w:rsid w:val="00232ED1"/>
    <w:rsid w:val="002453E5"/>
    <w:rsid w:val="00252551"/>
    <w:rsid w:val="00287ABA"/>
    <w:rsid w:val="002A3F8C"/>
    <w:rsid w:val="002B0AB6"/>
    <w:rsid w:val="002B33D0"/>
    <w:rsid w:val="002B381A"/>
    <w:rsid w:val="002C6295"/>
    <w:rsid w:val="002F2318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E6BE4"/>
    <w:rsid w:val="003F4398"/>
    <w:rsid w:val="003F795D"/>
    <w:rsid w:val="00403547"/>
    <w:rsid w:val="00413605"/>
    <w:rsid w:val="00414B17"/>
    <w:rsid w:val="00417064"/>
    <w:rsid w:val="00417A9E"/>
    <w:rsid w:val="00425734"/>
    <w:rsid w:val="0043482C"/>
    <w:rsid w:val="0044136A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E3E51"/>
    <w:rsid w:val="004F6BE7"/>
    <w:rsid w:val="005145E2"/>
    <w:rsid w:val="00531E06"/>
    <w:rsid w:val="00535F08"/>
    <w:rsid w:val="00537241"/>
    <w:rsid w:val="00550F55"/>
    <w:rsid w:val="005511B4"/>
    <w:rsid w:val="00573BA2"/>
    <w:rsid w:val="00574BED"/>
    <w:rsid w:val="00575B37"/>
    <w:rsid w:val="00584A7D"/>
    <w:rsid w:val="005C7094"/>
    <w:rsid w:val="005D48B3"/>
    <w:rsid w:val="005D4CF1"/>
    <w:rsid w:val="005E15F2"/>
    <w:rsid w:val="005E1B26"/>
    <w:rsid w:val="005E7C47"/>
    <w:rsid w:val="005F1372"/>
    <w:rsid w:val="005F208D"/>
    <w:rsid w:val="005F5C21"/>
    <w:rsid w:val="00603130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8C2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B5AF4"/>
    <w:rsid w:val="008C0E51"/>
    <w:rsid w:val="008C3A84"/>
    <w:rsid w:val="008C3D93"/>
    <w:rsid w:val="008D0E85"/>
    <w:rsid w:val="008D62F0"/>
    <w:rsid w:val="008E119A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5CAB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B58D0"/>
    <w:rsid w:val="00AE6528"/>
    <w:rsid w:val="00AF5EEE"/>
    <w:rsid w:val="00B07D87"/>
    <w:rsid w:val="00B10952"/>
    <w:rsid w:val="00B20050"/>
    <w:rsid w:val="00B26C61"/>
    <w:rsid w:val="00B524BA"/>
    <w:rsid w:val="00B53ACB"/>
    <w:rsid w:val="00B54F5F"/>
    <w:rsid w:val="00B66886"/>
    <w:rsid w:val="00B930E5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43A54"/>
    <w:rsid w:val="00C4491C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50B21"/>
    <w:rsid w:val="00D56F69"/>
    <w:rsid w:val="00D8139A"/>
    <w:rsid w:val="00D96054"/>
    <w:rsid w:val="00DA58B5"/>
    <w:rsid w:val="00DB118B"/>
    <w:rsid w:val="00DD10F3"/>
    <w:rsid w:val="00DD657B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85B86"/>
    <w:rsid w:val="00E8775B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570A0"/>
    <w:rsid w:val="00F75B6E"/>
    <w:rsid w:val="00F84058"/>
    <w:rsid w:val="00F8409B"/>
    <w:rsid w:val="00F9434D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CB66F62-74A3-48F1-BFC6-F0456644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1969</Characters>
  <Application>Microsoft Office Word</Application>
  <DocSecurity>0</DocSecurity>
  <Lines>16</Lines>
  <Paragraphs>4</Paragraphs>
  <ScaleCrop>false</ScaleCrop>
  <Company>CMT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