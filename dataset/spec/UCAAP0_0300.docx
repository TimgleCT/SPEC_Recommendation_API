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4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CB75DF">
                <w:rPr>
                  <w:rFonts w:ascii="細明體" w:eastAsia="細明體" w:hAnsi="細明體" w:hint="eastAsia"/>
                  <w:lang w:eastAsia="zh-TW"/>
                </w:rPr>
                <w:t>9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CB75DF">
                <w:rPr>
                  <w:rFonts w:ascii="細明體" w:eastAsia="細明體" w:hAnsi="細明體" w:hint="eastAsia"/>
                  <w:lang w:eastAsia="zh-TW"/>
                </w:rPr>
                <w:t>04</w:t>
              </w:r>
              <w:r>
                <w:rPr>
                  <w:rFonts w:ascii="細明體" w:eastAsia="細明體" w:hAnsi="細明體" w:hint="eastAsia"/>
                  <w:lang w:eastAsia="zh-TW"/>
                </w:rPr>
                <w:t>/2</w:t>
              </w:r>
              <w:r w:rsidR="00CB75DF">
                <w:rPr>
                  <w:rFonts w:ascii="細明體" w:eastAsia="細明體" w:hAnsi="細明體" w:hint="eastAsia"/>
                  <w:lang w:eastAsia="zh-TW"/>
                </w:rPr>
                <w:t>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CB75D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不給付通知書補印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3E12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87"/>
        <w:gridCol w:w="1541"/>
        <w:gridCol w:w="2052"/>
        <w:tblGridChange w:id="0">
          <w:tblGrid>
            <w:gridCol w:w="1216"/>
            <w:gridCol w:w="992"/>
            <w:gridCol w:w="4387"/>
            <w:gridCol w:w="1541"/>
            <w:gridCol w:w="2052"/>
          </w:tblGrid>
        </w:tblGridChange>
      </w:tblGrid>
      <w:tr w:rsidR="007771F2" w:rsidRPr="00E8700A" w:rsidTr="007771F2">
        <w:tc>
          <w:tcPr>
            <w:tcW w:w="1216" w:type="dxa"/>
          </w:tcPr>
          <w:p w:rsidR="007771F2" w:rsidRPr="00E8700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7771F2" w:rsidRPr="00E8700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7" w:type="dxa"/>
          </w:tcPr>
          <w:p w:rsidR="007771F2" w:rsidRPr="00E8700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41" w:type="dxa"/>
          </w:tcPr>
          <w:p w:rsidR="007771F2" w:rsidRPr="00E8700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7771F2" w:rsidRPr="00E8700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771F2" w:rsidRPr="00E8700A" w:rsidTr="007771F2">
        <w:tc>
          <w:tcPr>
            <w:tcW w:w="1216" w:type="dxa"/>
          </w:tcPr>
          <w:p w:rsidR="007771F2" w:rsidRPr="00CA13F9" w:rsidRDefault="007771F2" w:rsidP="00905AB5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 w:rsidRPr="00CA13F9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2014/0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2/27</w:t>
            </w:r>
          </w:p>
        </w:tc>
        <w:tc>
          <w:tcPr>
            <w:tcW w:w="992" w:type="dxa"/>
          </w:tcPr>
          <w:p w:rsidR="007771F2" w:rsidRPr="00CA13F9" w:rsidRDefault="007771F2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7" w:type="dxa"/>
          </w:tcPr>
          <w:p w:rsidR="007771F2" w:rsidRPr="00643B9E" w:rsidRDefault="007771F2" w:rsidP="00905AB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643B9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導入不給付通知函輸入作業</w:t>
            </w:r>
          </w:p>
          <w:p w:rsidR="007771F2" w:rsidRPr="007771F2" w:rsidRDefault="007771F2" w:rsidP="00905AB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1252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1.CALL AABA_0600_mod.hasDTAAB016()&gt;&gt;判斷是否有輸入不給付，若有，則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以新版列印程式來印</w:t>
            </w:r>
            <w:r w:rsidRPr="0054011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</w:tcPr>
          <w:p w:rsidR="007771F2" w:rsidRPr="006A317A" w:rsidRDefault="007771F2" w:rsidP="00905AB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0037CF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52" w:type="dxa"/>
          </w:tcPr>
          <w:p w:rsidR="007771F2" w:rsidRPr="006A317A" w:rsidRDefault="007771F2" w:rsidP="00905AB5">
            <w:pPr>
              <w:spacing w:line="240" w:lineRule="atLeast"/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0037CF">
              <w:rPr>
                <w:color w:val="FF0000"/>
              </w:rPr>
              <w:t>131216000117</w:t>
            </w:r>
          </w:p>
        </w:tc>
      </w:tr>
      <w:tr w:rsidR="00AB0649" w:rsidRPr="00E8700A" w:rsidTr="007771F2">
        <w:tc>
          <w:tcPr>
            <w:tcW w:w="1216" w:type="dxa"/>
          </w:tcPr>
          <w:p w:rsidR="00AB0649" w:rsidRPr="00CA13F9" w:rsidRDefault="00AB0649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2015/01/20</w:t>
            </w:r>
          </w:p>
        </w:tc>
        <w:tc>
          <w:tcPr>
            <w:tcW w:w="992" w:type="dxa"/>
          </w:tcPr>
          <w:p w:rsidR="00AB0649" w:rsidRDefault="00AB0649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387" w:type="dxa"/>
          </w:tcPr>
          <w:p w:rsidR="00AB0649" w:rsidRPr="00643B9E" w:rsidRDefault="00AB0649" w:rsidP="00905AB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列印時紀錄個資</w:t>
            </w:r>
          </w:p>
        </w:tc>
        <w:tc>
          <w:tcPr>
            <w:tcW w:w="1541" w:type="dxa"/>
          </w:tcPr>
          <w:p w:rsidR="00AB0649" w:rsidRPr="000037CF" w:rsidRDefault="00AB0649" w:rsidP="00905AB5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游忠瑋</w:t>
            </w:r>
          </w:p>
        </w:tc>
        <w:tc>
          <w:tcPr>
            <w:tcW w:w="2052" w:type="dxa"/>
          </w:tcPr>
          <w:p w:rsidR="00AB0649" w:rsidRPr="000037CF" w:rsidRDefault="00AB0649" w:rsidP="00905AB5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140731000084</w:t>
            </w:r>
          </w:p>
        </w:tc>
      </w:tr>
      <w:tr w:rsidR="00542794" w:rsidRPr="00E8700A" w:rsidTr="007771F2">
        <w:tc>
          <w:tcPr>
            <w:tcW w:w="1216" w:type="dxa"/>
          </w:tcPr>
          <w:p w:rsidR="00542794" w:rsidRDefault="00542794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2017/7/14</w:t>
            </w:r>
          </w:p>
        </w:tc>
        <w:tc>
          <w:tcPr>
            <w:tcW w:w="992" w:type="dxa"/>
          </w:tcPr>
          <w:p w:rsidR="00542794" w:rsidRDefault="00542794" w:rsidP="00905A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387" w:type="dxa"/>
          </w:tcPr>
          <w:p w:rsidR="00542794" w:rsidRDefault="00542794" w:rsidP="00905AB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42794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Download關鍵字清查修改</w:t>
            </w:r>
          </w:p>
        </w:tc>
        <w:tc>
          <w:tcPr>
            <w:tcW w:w="1541" w:type="dxa"/>
          </w:tcPr>
          <w:p w:rsidR="00542794" w:rsidRDefault="00542794" w:rsidP="00905AB5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陳德仁</w:t>
            </w:r>
          </w:p>
        </w:tc>
        <w:tc>
          <w:tcPr>
            <w:tcW w:w="2052" w:type="dxa"/>
          </w:tcPr>
          <w:p w:rsidR="00542794" w:rsidRDefault="00542794" w:rsidP="00905AB5">
            <w:pPr>
              <w:spacing w:line="240" w:lineRule="atLeast"/>
              <w:rPr>
                <w:rFonts w:hint="eastAsia"/>
                <w:color w:val="FF0000"/>
              </w:rPr>
            </w:pPr>
            <w:ins w:id="1" w:author="陳德仁" w:date="2017-07-14T17:19:00Z">
              <w:r w:rsidRPr="00542794">
                <w:rPr>
                  <w:color w:val="FF0000"/>
                </w:rPr>
                <w:t>170511000464</w:t>
              </w:r>
            </w:ins>
          </w:p>
        </w:tc>
      </w:tr>
    </w:tbl>
    <w:p w:rsidR="007771F2" w:rsidRDefault="007771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CB75D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不給付通知書補印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CB75D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</w:t>
            </w:r>
            <w:r w:rsidR="003E122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CB75D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3E1222">
        <w:tc>
          <w:tcPr>
            <w:tcW w:w="1440" w:type="dxa"/>
          </w:tcPr>
          <w:p w:rsidR="003E1222" w:rsidRDefault="003E12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1222" w:rsidRDefault="00CB75DF" w:rsidP="00C3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不給付通知書補印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0805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理賠不給付通知書列印模組</w:t>
            </w:r>
          </w:p>
        </w:tc>
        <w:tc>
          <w:tcPr>
            <w:tcW w:w="3870" w:type="dxa"/>
          </w:tcPr>
          <w:p w:rsidR="00F24DA5" w:rsidRDefault="000805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AA_X1Z007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3E122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E1222" w:rsidRDefault="003E1222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E1222" w:rsidRDefault="00CB75DF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不給付記錄檔</w:t>
            </w:r>
          </w:p>
        </w:tc>
        <w:tc>
          <w:tcPr>
            <w:tcW w:w="3870" w:type="dxa"/>
          </w:tcPr>
          <w:p w:rsidR="003E1222" w:rsidRDefault="00CB75DF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3E1222" w:rsidRDefault="003E1222" w:rsidP="003E122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>
        <w:rPr>
          <w:kern w:val="2"/>
          <w:szCs w:val="24"/>
          <w:lang w:eastAsia="zh-TW"/>
        </w:rPr>
        <w:fldChar w:fldCharType="begin"/>
      </w:r>
      <w:ins w:id="2" w:author="戴余修" w:date="2020-07-27T08:57:00Z">
        <w:r w:rsidR="00B25961">
          <w:rPr>
            <w:kern w:val="2"/>
            <w:szCs w:val="24"/>
            <w:lang w:eastAsia="zh-TW"/>
          </w:rPr>
          <w:instrText xml:space="preserve">HYPERLINK </w:instrText>
        </w:r>
        <w:r w:rsidR="00B25961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B25961">
          <w:rPr>
            <w:rFonts w:hint="eastAsia"/>
            <w:kern w:val="2"/>
            <w:szCs w:val="24"/>
            <w:lang w:eastAsia="zh-TW"/>
          </w:rPr>
          <w:instrText>理賠</w:instrText>
        </w:r>
        <w:r w:rsidR="00B25961">
          <w:rPr>
            <w:rFonts w:hint="eastAsia"/>
            <w:kern w:val="2"/>
            <w:szCs w:val="24"/>
            <w:lang w:eastAsia="zh-TW"/>
          </w:rPr>
          <w:instrText>\\P0_</w:instrText>
        </w:r>
        <w:r w:rsidR="00B25961">
          <w:rPr>
            <w:rFonts w:hint="eastAsia"/>
            <w:kern w:val="2"/>
            <w:szCs w:val="24"/>
            <w:lang w:eastAsia="zh-TW"/>
          </w:rPr>
          <w:instrText>報表印製</w:instrText>
        </w:r>
        <w:r w:rsidR="00B25961">
          <w:rPr>
            <w:rFonts w:hint="eastAsia"/>
            <w:kern w:val="2"/>
            <w:szCs w:val="24"/>
            <w:lang w:eastAsia="zh-TW"/>
          </w:rPr>
          <w:instrText>\\</w:instrText>
        </w:r>
        <w:r w:rsidR="00B25961">
          <w:rPr>
            <w:rFonts w:hint="eastAsia"/>
            <w:kern w:val="2"/>
            <w:szCs w:val="24"/>
            <w:lang w:eastAsia="zh-TW"/>
          </w:rPr>
          <w:instrText>畫面</w:instrText>
        </w:r>
        <w:r w:rsidR="00B25961">
          <w:rPr>
            <w:rFonts w:hint="eastAsia"/>
            <w:kern w:val="2"/>
            <w:szCs w:val="24"/>
            <w:lang w:eastAsia="zh-TW"/>
          </w:rPr>
          <w:instrText>\\USAAK00210_</w:instrText>
        </w:r>
        <w:r w:rsidR="00B25961">
          <w:rPr>
            <w:rFonts w:hint="eastAsia"/>
            <w:kern w:val="2"/>
            <w:szCs w:val="24"/>
            <w:lang w:eastAsia="zh-TW"/>
          </w:rPr>
          <w:instrText>解除契約回執聯輸入</w:instrText>
        </w:r>
        <w:r w:rsidR="00B25961">
          <w:rPr>
            <w:rFonts w:hint="eastAsia"/>
            <w:kern w:val="2"/>
            <w:szCs w:val="24"/>
            <w:lang w:eastAsia="zh-TW"/>
          </w:rPr>
          <w:instrText>.html"</w:instrText>
        </w:r>
      </w:ins>
      <w:del w:id="3" w:author="戴余修" w:date="2020-07-27T08:57:00Z">
        <w:r w:rsidR="0055470A" w:rsidDel="00B25961">
          <w:rPr>
            <w:kern w:val="2"/>
            <w:szCs w:val="24"/>
            <w:lang w:eastAsia="zh-TW"/>
          </w:rPr>
          <w:delInstrText xml:space="preserve">HYPERLINK </w:delInstrText>
        </w:r>
        <w:r w:rsidR="0055470A" w:rsidDel="00B25961">
          <w:rPr>
            <w:rFonts w:hint="eastAsia"/>
            <w:kern w:val="2"/>
            <w:szCs w:val="24"/>
            <w:lang w:eastAsia="zh-TW"/>
          </w:rPr>
          <w:delInstrText>"../</w:delInstrText>
        </w:r>
        <w:r w:rsidR="0055470A" w:rsidDel="00B25961">
          <w:rPr>
            <w:rFonts w:hint="eastAsia"/>
            <w:kern w:val="2"/>
            <w:szCs w:val="24"/>
            <w:lang w:eastAsia="zh-TW"/>
          </w:rPr>
          <w:delInstrText>畫面</w:delInstrText>
        </w:r>
        <w:r w:rsidR="0055470A" w:rsidDel="00B25961">
          <w:rPr>
            <w:rFonts w:hint="eastAsia"/>
            <w:kern w:val="2"/>
            <w:szCs w:val="24"/>
            <w:lang w:eastAsia="zh-TW"/>
          </w:rPr>
          <w:delInstrText>/USAAK00210_</w:delInstrText>
        </w:r>
        <w:r w:rsidR="0055470A" w:rsidDel="00B25961">
          <w:rPr>
            <w:rFonts w:hint="eastAsia"/>
            <w:kern w:val="2"/>
            <w:szCs w:val="24"/>
            <w:lang w:eastAsia="zh-TW"/>
          </w:rPr>
          <w:delInstrText>解除契約回執聯輸入</w:delInstrText>
        </w:r>
        <w:r w:rsidR="0055470A" w:rsidDel="00B25961">
          <w:rPr>
            <w:rFonts w:hint="eastAsia"/>
            <w:kern w:val="2"/>
            <w:szCs w:val="24"/>
            <w:lang w:eastAsia="zh-TW"/>
          </w:rPr>
          <w:delInstrText>.html"</w:delInstrText>
        </w:r>
      </w:del>
      <w:ins w:id="4" w:author="戴余修" w:date="2020-07-27T08:57:00Z">
        <w:r w:rsidR="00B25961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 w:rsidR="00FB4B88" w:rsidRPr="00FB4B88">
        <w:rPr>
          <w:rStyle w:val="a3"/>
          <w:kern w:val="2"/>
          <w:szCs w:val="24"/>
          <w:lang w:eastAsia="zh-TW"/>
        </w:rPr>
        <w:t>USAAP00300</w:t>
      </w:r>
      <w:r w:rsidRPr="00607823">
        <w:rPr>
          <w:rStyle w:val="a3"/>
          <w:rFonts w:hint="eastAsia"/>
          <w:kern w:val="2"/>
          <w:szCs w:val="24"/>
          <w:lang w:eastAsia="zh-TW"/>
        </w:rPr>
        <w:t>_</w:t>
      </w:r>
      <w:r w:rsidR="00FB4B88">
        <w:rPr>
          <w:rStyle w:val="a3"/>
          <w:rFonts w:hint="eastAsia"/>
          <w:kern w:val="2"/>
          <w:szCs w:val="24"/>
          <w:lang w:eastAsia="zh-TW"/>
        </w:rPr>
        <w:t>不給付通知書</w:t>
      </w:r>
      <w:r w:rsidR="0055470A">
        <w:rPr>
          <w:rStyle w:val="a3"/>
          <w:rFonts w:hint="eastAsia"/>
          <w:kern w:val="2"/>
          <w:szCs w:val="24"/>
          <w:lang w:eastAsia="zh-TW"/>
        </w:rPr>
        <w:t>輸入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3E1222" w:rsidRDefault="00645EDF" w:rsidP="003E122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</w:t>
      </w:r>
      <w:r w:rsidR="003E1222">
        <w:rPr>
          <w:rFonts w:hint="eastAsia"/>
          <w:kern w:val="2"/>
          <w:szCs w:val="24"/>
          <w:lang w:eastAsia="zh-TW"/>
        </w:rPr>
        <w:t>欄位：</w:t>
      </w:r>
      <w:r w:rsidR="00D278D0">
        <w:rPr>
          <w:rFonts w:hint="eastAsia"/>
          <w:kern w:val="2"/>
          <w:szCs w:val="24"/>
          <w:lang w:eastAsia="zh-TW"/>
        </w:rPr>
        <w:t>不得為空白</w:t>
      </w:r>
      <w:r w:rsidR="0055470A">
        <w:rPr>
          <w:rFonts w:hint="eastAsia"/>
          <w:kern w:val="2"/>
          <w:szCs w:val="24"/>
          <w:lang w:eastAsia="zh-TW"/>
        </w:rPr>
        <w:t>。</w:t>
      </w:r>
    </w:p>
    <w:p w:rsidR="00F24DA5" w:rsidRDefault="0055470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1.</w:t>
      </w:r>
      <w:r w:rsidR="00645EDF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。</w:t>
      </w:r>
    </w:p>
    <w:p w:rsidR="007A78C4" w:rsidRDefault="006E23B4" w:rsidP="006E23B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受理編號檢核需為新系統編號。</w:t>
      </w:r>
    </w:p>
    <w:p w:rsidR="00F24DA5" w:rsidRDefault="007A78C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APLY_NO </w:t>
      </w:r>
      <w:r w:rsidR="006E23B4">
        <w:rPr>
          <w:rFonts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="006E23B4">
          <w:rPr>
            <w:rFonts w:hint="eastAsia"/>
            <w:kern w:val="2"/>
            <w:szCs w:val="24"/>
            <w:lang w:eastAsia="zh-TW"/>
          </w:rPr>
          <w:t>兩碼</w:t>
        </w:r>
      </w:smartTag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OL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：舊系統資料無法補印不給付通知書。</w:t>
      </w: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FE38A7" w:rsidRDefault="00F24DA5" w:rsidP="00FE38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5" w:name="_GoBack"/>
      <w:bookmarkEnd w:id="5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FE38A7" w:rsidRDefault="00FE38A7" w:rsidP="00FE38A7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="006E23B4">
        <w:rPr>
          <w:rFonts w:ascii="細明體" w:eastAsia="細明體" w:hAnsi="細明體" w:hint="eastAsia"/>
          <w:kern w:val="2"/>
          <w:szCs w:val="24"/>
          <w:lang w:eastAsia="zh-TW"/>
        </w:rPr>
        <w:t>輸入欄位.受理編號，讀取不給付檔DTAAB007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17396D" w:rsidRPr="0008054F" w:rsidRDefault="006E23B4" w:rsidP="00FE38A7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DTAAB007.APLY_NO =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 w:rsidR="0008054F">
        <w:rPr>
          <w:rFonts w:hint="eastAsia"/>
          <w:kern w:val="2"/>
          <w:szCs w:val="24"/>
          <w:lang w:eastAsia="zh-TW"/>
        </w:rPr>
        <w:t>。</w:t>
      </w:r>
    </w:p>
    <w:p w:rsidR="0008054F" w:rsidRPr="0008054F" w:rsidRDefault="0008054F" w:rsidP="00FE38A7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DTAAB007.</w:t>
      </w:r>
      <w:r>
        <w:rPr>
          <w:rFonts w:hint="eastAsia"/>
          <w:kern w:val="2"/>
          <w:szCs w:val="24"/>
          <w:lang w:eastAsia="zh-TW"/>
        </w:rPr>
        <w:t>覆核日期，呼叫</w:t>
      </w:r>
      <w:r>
        <w:rPr>
          <w:rFonts w:hint="eastAsia"/>
          <w:kern w:val="2"/>
          <w:szCs w:val="24"/>
          <w:lang w:eastAsia="zh-TW"/>
        </w:rPr>
        <w:t>AA_X1Z001</w:t>
      </w:r>
      <w:r>
        <w:rPr>
          <w:rFonts w:hint="eastAsia"/>
          <w:kern w:val="2"/>
          <w:szCs w:val="24"/>
          <w:lang w:eastAsia="zh-TW"/>
        </w:rPr>
        <w:t>使用。</w:t>
      </w:r>
    </w:p>
    <w:p w:rsidR="00930228" w:rsidRDefault="006E23B4" w:rsidP="0093022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不給付通知書補印</w:t>
      </w:r>
      <w:r w:rsidR="0093022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771F2" w:rsidRPr="007771F2" w:rsidRDefault="007771F2" w:rsidP="0093022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D1252C">
        <w:rPr>
          <w:rFonts w:ascii="細明體" w:eastAsia="細明體" w:hAnsi="細明體" w:cs="Courier New" w:hint="eastAsia"/>
          <w:color w:val="FF0000"/>
        </w:rPr>
        <w:t>CALL AABA_0600_mod.hasDTAAB016()</w:t>
      </w:r>
      <w:r>
        <w:rPr>
          <w:rFonts w:ascii="細明體" w:eastAsia="細明體" w:hAnsi="細明體" w:cs="Courier New" w:hint="eastAsia"/>
          <w:color w:val="FF0000"/>
          <w:lang w:eastAsia="zh-TW"/>
        </w:rPr>
        <w:t>為真&gt;&gt;代表是新版的不給付通知函</w:t>
      </w:r>
    </w:p>
    <w:p w:rsidR="007771F2" w:rsidRPr="007771F2" w:rsidRDefault="007771F2" w:rsidP="007771F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color w:val="FF0000"/>
          <w:lang w:eastAsia="zh-TW"/>
        </w:rPr>
        <w:t>SET $</w:t>
      </w:r>
      <w:r w:rsidRPr="007771F2">
        <w:rPr>
          <w:rFonts w:ascii="Courier New" w:hAnsi="Courier New" w:cs="Courier New"/>
          <w:color w:val="000000"/>
        </w:rPr>
        <w:t>fileMap</w:t>
      </w:r>
      <w:r w:rsidRPr="007771F2">
        <w:rPr>
          <w:rFonts w:ascii="細明體" w:eastAsia="細明體" w:hAnsi="細明體" w:cs="Courier New" w:hint="eastAsia"/>
          <w:color w:val="FF0000"/>
          <w:lang w:eastAsia="zh-TW"/>
        </w:rPr>
        <w:t xml:space="preserve"> =</w:t>
      </w:r>
      <w:r>
        <w:rPr>
          <w:rFonts w:ascii="細明體" w:eastAsia="細明體" w:hAnsi="細明體" w:cs="Courier New" w:hint="eastAsia"/>
          <w:color w:val="FF0000"/>
          <w:lang w:eastAsia="zh-TW"/>
        </w:rPr>
        <w:t>CALL</w:t>
      </w:r>
      <w:r w:rsidRPr="007771F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AA_X1Z0</w:t>
      </w:r>
      <w:r w:rsidRPr="007771F2">
        <w:rPr>
          <w:rFonts w:ascii="細明體" w:eastAsia="細明體" w:hAnsi="細明體" w:hint="eastAsia"/>
          <w:kern w:val="2"/>
          <w:szCs w:val="24"/>
          <w:lang w:eastAsia="zh-TW"/>
        </w:rPr>
        <w:t>02.</w:t>
      </w:r>
      <w:r w:rsidRPr="007771F2">
        <w:rPr>
          <w:rFonts w:ascii="Courier New" w:hAnsi="Courier New" w:cs="Courier New"/>
          <w:color w:val="000000"/>
        </w:rPr>
        <w:t>doOneAplyNo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7771F2" w:rsidRPr="007771F2" w:rsidRDefault="007771F2" w:rsidP="007771F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color w:val="FF0000"/>
          <w:lang w:eastAsia="zh-TW"/>
        </w:rPr>
        <w:t>並將$</w:t>
      </w:r>
      <w:r w:rsidRPr="007771F2">
        <w:rPr>
          <w:rFonts w:ascii="Courier New" w:hAnsi="Courier New" w:cs="Courier New"/>
          <w:color w:val="000000"/>
        </w:rPr>
        <w:t>fileMap</w:t>
      </w:r>
      <w:r w:rsidRPr="007771F2">
        <w:rPr>
          <w:rFonts w:ascii="Courier New" w:hAnsi="Courier New" w:cs="Courier New" w:hint="eastAsia"/>
          <w:color w:val="000000"/>
          <w:lang w:eastAsia="zh-TW"/>
        </w:rPr>
        <w:t>.</w:t>
      </w:r>
      <w:r w:rsidRPr="007771F2">
        <w:rPr>
          <w:rFonts w:ascii="Courier New" w:hAnsi="Courier New" w:cs="Courier New"/>
          <w:color w:val="2A00FF"/>
        </w:rPr>
        <w:t>filepath</w:t>
      </w:r>
      <w:r>
        <w:rPr>
          <w:rFonts w:ascii="Courier New" w:hAnsi="Courier New" w:cs="Courier New" w:hint="eastAsia"/>
          <w:color w:val="2A00FF"/>
          <w:lang w:eastAsia="zh-TW"/>
        </w:rPr>
        <w:t>的檔案下載到桌面上</w:t>
      </w:r>
    </w:p>
    <w:p w:rsidR="007771F2" w:rsidRDefault="007771F2" w:rsidP="0093022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930228" w:rsidRDefault="00A049F3" w:rsidP="007771F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CALL AA_X1Z001</w:t>
      </w:r>
      <w:r w:rsidR="0093022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A049F3" w:rsidRDefault="00A049F3" w:rsidP="007771F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傳入參數如下：</w:t>
      </w:r>
    </w:p>
    <w:tbl>
      <w:tblPr>
        <w:tblW w:w="52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</w:tblGrid>
      <w:tr w:rsidR="00A049F3" w:rsidTr="00A049F3">
        <w:tc>
          <w:tcPr>
            <w:tcW w:w="1620" w:type="dxa"/>
            <w:shd w:val="clear" w:color="auto" w:fill="A0A0A0"/>
          </w:tcPr>
          <w:p w:rsidR="00A049F3" w:rsidRDefault="00A049F3" w:rsidP="00D128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傳入參數</w:t>
            </w:r>
            <w:r>
              <w:rPr>
                <w:rFonts w:hint="eastAsia"/>
                <w:b/>
                <w:lang w:eastAsia="zh-TW"/>
              </w:rPr>
              <w:t xml:space="preserve"> </w:t>
            </w:r>
          </w:p>
        </w:tc>
        <w:tc>
          <w:tcPr>
            <w:tcW w:w="3600" w:type="dxa"/>
            <w:shd w:val="clear" w:color="auto" w:fill="A0A0A0"/>
          </w:tcPr>
          <w:p w:rsidR="00A049F3" w:rsidRDefault="0008054F" w:rsidP="00D128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資廖來源</w:t>
            </w:r>
          </w:p>
        </w:tc>
      </w:tr>
      <w:tr w:rsidR="00A049F3" w:rsidTr="00A049F3">
        <w:tc>
          <w:tcPr>
            <w:tcW w:w="1620" w:type="dxa"/>
          </w:tcPr>
          <w:p w:rsidR="00A049F3" w:rsidRDefault="00A049F3" w:rsidP="00D1289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受理編號</w:t>
            </w:r>
          </w:p>
        </w:tc>
        <w:tc>
          <w:tcPr>
            <w:tcW w:w="3600" w:type="dxa"/>
          </w:tcPr>
          <w:p w:rsidR="00A049F3" w:rsidRDefault="0008054F" w:rsidP="00D128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輸入資料</w:t>
            </w:r>
          </w:p>
        </w:tc>
      </w:tr>
      <w:tr w:rsidR="0008054F" w:rsidTr="00A049F3">
        <w:tc>
          <w:tcPr>
            <w:tcW w:w="1620" w:type="dxa"/>
          </w:tcPr>
          <w:p w:rsidR="0008054F" w:rsidRDefault="0008054F" w:rsidP="00D1289E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覆核日期</w:t>
            </w:r>
          </w:p>
        </w:tc>
        <w:tc>
          <w:tcPr>
            <w:tcW w:w="3600" w:type="dxa"/>
          </w:tcPr>
          <w:p w:rsidR="0008054F" w:rsidRDefault="0008054F" w:rsidP="00D128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DTAAB007.</w:t>
            </w:r>
            <w:r>
              <w:rPr>
                <w:rFonts w:hint="eastAsia"/>
                <w:bCs/>
                <w:lang w:eastAsia="zh-TW"/>
              </w:rPr>
              <w:t>覆核日期。</w:t>
            </w:r>
          </w:p>
          <w:p w:rsidR="0008054F" w:rsidRDefault="0008054F" w:rsidP="00D128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DTAAB007.</w:t>
            </w:r>
            <w:r>
              <w:rPr>
                <w:rFonts w:hint="eastAsia"/>
                <w:bCs/>
                <w:lang w:eastAsia="zh-TW"/>
              </w:rPr>
              <w:t>覆核日期不同，分別呼叫。</w:t>
            </w:r>
          </w:p>
        </w:tc>
      </w:tr>
      <w:tr w:rsidR="005E3E67" w:rsidTr="00A049F3">
        <w:tc>
          <w:tcPr>
            <w:tcW w:w="1620" w:type="dxa"/>
          </w:tcPr>
          <w:p w:rsidR="005E3E67" w:rsidRDefault="005E3E67" w:rsidP="00D1289E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IP</w:t>
            </w:r>
          </w:p>
        </w:tc>
        <w:tc>
          <w:tcPr>
            <w:tcW w:w="3600" w:type="dxa"/>
          </w:tcPr>
          <w:p w:rsidR="005E3E67" w:rsidRDefault="005E3E67" w:rsidP="00D128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B0649" w:rsidRDefault="00AB0649" w:rsidP="00AB0649">
      <w:pPr>
        <w:widowControl/>
        <w:ind w:left="915"/>
        <w:rPr>
          <w:rFonts w:ascii="新細明體" w:hAnsi="新細明體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2.3呼叫ZZ_L0Z001,傳入參數(含有個資資料,空list)</w:t>
      </w:r>
      <w:r>
        <w:rPr>
          <w:rFonts w:ascii="新細明體" w:hAnsi="新細明體"/>
          <w:sz w:val="20"/>
          <w:szCs w:val="20"/>
        </w:rPr>
        <w:t>,</w:t>
      </w:r>
      <w:r>
        <w:rPr>
          <w:rFonts w:ascii="新細明體" w:hAnsi="新細明體" w:hint="eastAsia"/>
          <w:sz w:val="20"/>
          <w:szCs w:val="20"/>
        </w:rPr>
        <w:t>將list資料寫入logsecurity</w:t>
      </w:r>
    </w:p>
    <w:p w:rsidR="00AB0649" w:rsidRDefault="00AB0649" w:rsidP="00AB0649">
      <w:pPr>
        <w:widowControl/>
        <w:ind w:left="915"/>
        <w:rPr>
          <w:rFonts w:ascii="新細明體" w:hAnsi="新細明體"/>
          <w:kern w:val="0"/>
          <w:sz w:val="20"/>
          <w:szCs w:val="20"/>
        </w:rPr>
      </w:pPr>
      <w:r>
        <w:rPr>
          <w:rFonts w:ascii="新細明體" w:hAnsi="新細明體"/>
          <w:sz w:val="20"/>
          <w:szCs w:val="20"/>
        </w:rPr>
        <w:tab/>
      </w:r>
    </w:p>
    <w:p w:rsidR="00AB0649" w:rsidRPr="00AB0649" w:rsidRDefault="00AB0649" w:rsidP="0008054F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30228" w:rsidRDefault="00930228" w:rsidP="0093022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30228" w:rsidRDefault="0008054F" w:rsidP="0093022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作業完</w:t>
      </w:r>
      <w:r w:rsidR="00930228">
        <w:rPr>
          <w:rFonts w:ascii="細明體" w:eastAsia="細明體" w:hAnsi="細明體" w:hint="eastAsia"/>
          <w:kern w:val="2"/>
          <w:szCs w:val="24"/>
          <w:lang w:eastAsia="zh-TW"/>
        </w:rPr>
        <w:t>成：顯示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列印</w:t>
      </w:r>
      <w:r w:rsidR="00930228">
        <w:rPr>
          <w:rFonts w:ascii="細明體" w:eastAsia="細明體" w:hAnsi="細明體" w:hint="eastAsia"/>
          <w:kern w:val="2"/>
          <w:szCs w:val="24"/>
          <w:lang w:eastAsia="zh-TW"/>
        </w:rPr>
        <w:t>完成。</w:t>
      </w:r>
    </w:p>
    <w:p w:rsidR="00930228" w:rsidRPr="00930228" w:rsidRDefault="00930228" w:rsidP="003E1222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sectPr w:rsidR="00930228" w:rsidRPr="0093022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78D" w:rsidRDefault="00A2478D">
      <w:r>
        <w:separator/>
      </w:r>
    </w:p>
  </w:endnote>
  <w:endnote w:type="continuationSeparator" w:id="0">
    <w:p w:rsidR="00A2478D" w:rsidRDefault="00A2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DFD" w:rsidRDefault="00A46DF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46DFD" w:rsidRDefault="00A46DF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DFD" w:rsidRDefault="00A46DF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5961">
      <w:rPr>
        <w:rStyle w:val="a6"/>
        <w:noProof/>
      </w:rPr>
      <w:t>2</w:t>
    </w:r>
    <w:r>
      <w:rPr>
        <w:rStyle w:val="a6"/>
      </w:rPr>
      <w:fldChar w:fldCharType="end"/>
    </w:r>
  </w:p>
  <w:p w:rsidR="00A46DFD" w:rsidRDefault="00A46DF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78D" w:rsidRDefault="00A2478D">
      <w:r>
        <w:separator/>
      </w:r>
    </w:p>
  </w:footnote>
  <w:footnote w:type="continuationSeparator" w:id="0">
    <w:p w:rsidR="00A2478D" w:rsidRDefault="00A24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A529A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3B44E25"/>
    <w:multiLevelType w:val="multilevel"/>
    <w:tmpl w:val="73ECBAC2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</w:lvl>
    <w:lvl w:ilvl="1">
      <w:start w:val="1"/>
      <w:numFmt w:val="decimal"/>
      <w:isLgl/>
      <w:lvlText w:val="%1.%2"/>
      <w:lvlJc w:val="left"/>
      <w:pPr>
        <w:tabs>
          <w:tab w:val="num" w:pos="915"/>
        </w:tabs>
        <w:ind w:left="915" w:hanging="435"/>
      </w:p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200"/>
        </w:tabs>
        <w:ind w:left="120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</w:lvl>
  </w:abstractNum>
  <w:abstractNum w:abstractNumId="13" w15:restartNumberingAfterBreak="0">
    <w:nsid w:val="739A29D2"/>
    <w:multiLevelType w:val="multilevel"/>
    <w:tmpl w:val="066A7EE0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16"/>
  </w:num>
  <w:num w:numId="8">
    <w:abstractNumId w:val="9"/>
  </w:num>
  <w:num w:numId="9">
    <w:abstractNumId w:val="4"/>
  </w:num>
  <w:num w:numId="10">
    <w:abstractNumId w:val="17"/>
  </w:num>
  <w:num w:numId="11">
    <w:abstractNumId w:val="18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15"/>
  </w:num>
  <w:num w:numId="17">
    <w:abstractNumId w:val="7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8054F"/>
    <w:rsid w:val="000E559D"/>
    <w:rsid w:val="0017396D"/>
    <w:rsid w:val="00256CA3"/>
    <w:rsid w:val="003E1222"/>
    <w:rsid w:val="00542794"/>
    <w:rsid w:val="0055470A"/>
    <w:rsid w:val="005817BC"/>
    <w:rsid w:val="005E3E67"/>
    <w:rsid w:val="00645EDF"/>
    <w:rsid w:val="006E23B4"/>
    <w:rsid w:val="007601FE"/>
    <w:rsid w:val="007771F2"/>
    <w:rsid w:val="007A78C4"/>
    <w:rsid w:val="00880F69"/>
    <w:rsid w:val="00896477"/>
    <w:rsid w:val="0090491F"/>
    <w:rsid w:val="00905AB5"/>
    <w:rsid w:val="00930228"/>
    <w:rsid w:val="00A049F3"/>
    <w:rsid w:val="00A2478D"/>
    <w:rsid w:val="00A46DFD"/>
    <w:rsid w:val="00AB0649"/>
    <w:rsid w:val="00B25961"/>
    <w:rsid w:val="00BE3EF0"/>
    <w:rsid w:val="00C378F3"/>
    <w:rsid w:val="00CB75DF"/>
    <w:rsid w:val="00D1289E"/>
    <w:rsid w:val="00D278D0"/>
    <w:rsid w:val="00DF11E0"/>
    <w:rsid w:val="00E36210"/>
    <w:rsid w:val="00E54CCC"/>
    <w:rsid w:val="00EE19F3"/>
    <w:rsid w:val="00F24DA5"/>
    <w:rsid w:val="00F26E0D"/>
    <w:rsid w:val="00F55401"/>
    <w:rsid w:val="00FB4B88"/>
    <w:rsid w:val="00FD0579"/>
    <w:rsid w:val="00F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73B4B37-56B2-4F48-9176-F877A6D4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542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rsid w:val="0054279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Links>
    <vt:vector size="6" baseType="variant">
      <vt:variant>
        <vt:i4>573154487</vt:i4>
      </vt:variant>
      <vt:variant>
        <vt:i4>0</vt:i4>
      </vt:variant>
      <vt:variant>
        <vt:i4>0</vt:i4>
      </vt:variant>
      <vt:variant>
        <vt:i4>5</vt:i4>
      </vt:variant>
      <vt:variant>
        <vt:lpwstr>../畫面/USAAK00210_解除契約回執聯輸入.html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