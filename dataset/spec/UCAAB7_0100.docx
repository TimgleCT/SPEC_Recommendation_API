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5"/>
        <w:gridCol w:w="710"/>
        <w:gridCol w:w="210"/>
        <w:gridCol w:w="1151"/>
        <w:gridCol w:w="3747"/>
        <w:gridCol w:w="1272"/>
        <w:gridCol w:w="815"/>
        <w:gridCol w:w="750"/>
      </w:tblGrid>
      <w:tr w:rsidR="00EB7BD3" w:rsidTr="001F1494">
        <w:trPr>
          <w:gridAfter w:val="1"/>
          <w:wAfter w:w="750" w:type="dxa"/>
        </w:trPr>
        <w:tc>
          <w:tcPr>
            <w:tcW w:w="2195" w:type="dxa"/>
            <w:gridSpan w:val="3"/>
            <w:tcBorders>
              <w:top w:val="single" w:sz="6" w:space="0" w:color="auto"/>
              <w:left w:val="single" w:sz="6" w:space="0" w:color="auto"/>
              <w:bottom w:val="single" w:sz="6" w:space="0" w:color="auto"/>
              <w:right w:val="single" w:sz="6" w:space="0" w:color="auto"/>
            </w:tcBorders>
          </w:tcPr>
          <w:p w:rsidR="00EB7BD3" w:rsidRDefault="00EB7BD3">
            <w:pPr>
              <w:pStyle w:val="Tabletext"/>
              <w:jc w:val="center"/>
              <w:rPr>
                <w:rFonts w:ascii="細明體" w:eastAsia="細明體" w:hAnsi="細明體"/>
                <w:b/>
              </w:rPr>
            </w:pPr>
            <w:r>
              <w:rPr>
                <w:rFonts w:ascii="細明體" w:eastAsia="細明體" w:hAnsi="細明體"/>
                <w:b/>
              </w:rPr>
              <w:t>Date</w:t>
            </w:r>
          </w:p>
        </w:tc>
        <w:tc>
          <w:tcPr>
            <w:tcW w:w="1151" w:type="dxa"/>
            <w:tcBorders>
              <w:top w:val="single" w:sz="6" w:space="0" w:color="auto"/>
              <w:left w:val="single" w:sz="6" w:space="0" w:color="auto"/>
              <w:bottom w:val="single" w:sz="6" w:space="0" w:color="auto"/>
              <w:right w:val="single" w:sz="6" w:space="0" w:color="auto"/>
            </w:tcBorders>
          </w:tcPr>
          <w:p w:rsidR="00EB7BD3" w:rsidRDefault="00EB7BD3">
            <w:pPr>
              <w:pStyle w:val="Tabletext"/>
              <w:jc w:val="center"/>
              <w:rPr>
                <w:rFonts w:ascii="細明體" w:eastAsia="細明體" w:hAnsi="細明體"/>
                <w:b/>
              </w:rPr>
            </w:pPr>
            <w:r>
              <w:rPr>
                <w:rFonts w:ascii="細明體" w:eastAsia="細明體" w:hAnsi="細明體"/>
                <w:b/>
              </w:rPr>
              <w:t>Version</w:t>
            </w:r>
          </w:p>
        </w:tc>
        <w:tc>
          <w:tcPr>
            <w:tcW w:w="3747" w:type="dxa"/>
            <w:tcBorders>
              <w:top w:val="single" w:sz="6" w:space="0" w:color="auto"/>
              <w:left w:val="single" w:sz="6" w:space="0" w:color="auto"/>
              <w:bottom w:val="single" w:sz="6" w:space="0" w:color="auto"/>
              <w:right w:val="single" w:sz="6" w:space="0" w:color="auto"/>
            </w:tcBorders>
          </w:tcPr>
          <w:p w:rsidR="00EB7BD3" w:rsidRDefault="00EB7BD3">
            <w:pPr>
              <w:pStyle w:val="Tabletext"/>
              <w:jc w:val="center"/>
              <w:rPr>
                <w:rFonts w:ascii="細明體" w:eastAsia="細明體" w:hAnsi="細明體"/>
                <w:b/>
              </w:rPr>
            </w:pPr>
            <w:r>
              <w:rPr>
                <w:rFonts w:ascii="細明體" w:eastAsia="細明體" w:hAnsi="細明體"/>
                <w:b/>
              </w:rPr>
              <w:t>Description</w:t>
            </w:r>
          </w:p>
        </w:tc>
        <w:tc>
          <w:tcPr>
            <w:tcW w:w="2087" w:type="dxa"/>
            <w:gridSpan w:val="2"/>
            <w:tcBorders>
              <w:top w:val="single" w:sz="6" w:space="0" w:color="auto"/>
              <w:left w:val="single" w:sz="6" w:space="0" w:color="auto"/>
              <w:bottom w:val="single" w:sz="6" w:space="0" w:color="auto"/>
              <w:right w:val="single" w:sz="6" w:space="0" w:color="auto"/>
            </w:tcBorders>
          </w:tcPr>
          <w:p w:rsidR="00EB7BD3" w:rsidRDefault="00EB7BD3">
            <w:pPr>
              <w:pStyle w:val="Tabletext"/>
              <w:jc w:val="center"/>
              <w:rPr>
                <w:rFonts w:ascii="細明體" w:eastAsia="細明體" w:hAnsi="細明體"/>
                <w:b/>
                <w:lang w:eastAsia="zh-TW"/>
              </w:rPr>
            </w:pPr>
            <w:r>
              <w:rPr>
                <w:rFonts w:ascii="細明體" w:eastAsia="細明體" w:hAnsi="細明體"/>
                <w:b/>
                <w:lang w:eastAsia="zh-TW"/>
              </w:rPr>
              <w:t>Author</w:t>
            </w:r>
          </w:p>
        </w:tc>
      </w:tr>
      <w:tr w:rsidR="00EB7BD3" w:rsidTr="001F1494">
        <w:trPr>
          <w:gridAfter w:val="1"/>
          <w:wAfter w:w="750" w:type="dxa"/>
        </w:trPr>
        <w:tc>
          <w:tcPr>
            <w:tcW w:w="2195" w:type="dxa"/>
            <w:gridSpan w:val="3"/>
            <w:tcBorders>
              <w:top w:val="single" w:sz="6" w:space="0" w:color="auto"/>
              <w:left w:val="single" w:sz="6" w:space="0" w:color="auto"/>
              <w:bottom w:val="single" w:sz="6" w:space="0" w:color="auto"/>
              <w:right w:val="single" w:sz="6" w:space="0" w:color="auto"/>
            </w:tcBorders>
          </w:tcPr>
          <w:p w:rsidR="00EB7BD3" w:rsidRDefault="00EB7BD3">
            <w:pPr>
              <w:pStyle w:val="Tabletext"/>
              <w:rPr>
                <w:rFonts w:ascii="細明體" w:eastAsia="細明體" w:hAnsi="細明體"/>
                <w:lang w:eastAsia="zh-TW"/>
              </w:rPr>
            </w:pPr>
            <w:smartTag w:uri="urn:schemas-microsoft-com:office:smarttags" w:element="chsdate">
              <w:smartTagPr>
                <w:attr w:name="Year" w:val="2009"/>
                <w:attr w:name="Month" w:val="9"/>
                <w:attr w:name="Day" w:val="30"/>
                <w:attr w:name="IsLunarDate" w:val="False"/>
                <w:attr w:name="IsROCDate" w:val="False"/>
              </w:smartTagPr>
              <w:r>
                <w:rPr>
                  <w:rFonts w:ascii="細明體" w:eastAsia="細明體" w:hAnsi="細明體" w:hint="eastAsia"/>
                  <w:lang w:eastAsia="zh-TW"/>
                </w:rPr>
                <w:t>0</w:t>
              </w:r>
              <w:r w:rsidR="00B61CC5">
                <w:rPr>
                  <w:rFonts w:ascii="細明體" w:eastAsia="細明體" w:hAnsi="細明體" w:hint="eastAsia"/>
                  <w:lang w:eastAsia="zh-TW"/>
                </w:rPr>
                <w:t>9</w:t>
              </w:r>
              <w:r>
                <w:rPr>
                  <w:rFonts w:ascii="細明體" w:eastAsia="細明體" w:hAnsi="細明體" w:hint="eastAsia"/>
                  <w:lang w:eastAsia="zh-TW"/>
                </w:rPr>
                <w:t>/</w:t>
              </w:r>
              <w:r w:rsidR="00B61CC5">
                <w:rPr>
                  <w:rFonts w:ascii="細明體" w:eastAsia="細明體" w:hAnsi="細明體" w:hint="eastAsia"/>
                  <w:lang w:eastAsia="zh-TW"/>
                </w:rPr>
                <w:t>30</w:t>
              </w:r>
              <w:r>
                <w:rPr>
                  <w:rFonts w:ascii="細明體" w:eastAsia="細明體" w:hAnsi="細明體" w:hint="eastAsia"/>
                  <w:lang w:eastAsia="zh-TW"/>
                </w:rPr>
                <w:t>/200</w:t>
              </w:r>
              <w:r w:rsidR="00B61CC5">
                <w:rPr>
                  <w:rFonts w:ascii="細明體" w:eastAsia="細明體" w:hAnsi="細明體" w:hint="eastAsia"/>
                  <w:lang w:eastAsia="zh-TW"/>
                </w:rPr>
                <w:t>9</w:t>
              </w:r>
            </w:smartTag>
          </w:p>
        </w:tc>
        <w:tc>
          <w:tcPr>
            <w:tcW w:w="1151" w:type="dxa"/>
            <w:tcBorders>
              <w:top w:val="single" w:sz="6" w:space="0" w:color="auto"/>
              <w:left w:val="single" w:sz="6" w:space="0" w:color="auto"/>
              <w:bottom w:val="single" w:sz="6" w:space="0" w:color="auto"/>
              <w:right w:val="single" w:sz="6" w:space="0" w:color="auto"/>
            </w:tcBorders>
          </w:tcPr>
          <w:p w:rsidR="00EB7BD3" w:rsidRDefault="00EB7BD3">
            <w:pPr>
              <w:pStyle w:val="Tabletext"/>
              <w:rPr>
                <w:rFonts w:ascii="細明體" w:eastAsia="細明體" w:hAnsi="細明體"/>
                <w:lang w:eastAsia="zh-TW"/>
              </w:rPr>
            </w:pPr>
            <w:r>
              <w:rPr>
                <w:rFonts w:ascii="細明體" w:eastAsia="細明體" w:hAnsi="細明體"/>
                <w:lang w:eastAsia="zh-TW"/>
              </w:rPr>
              <w:t>1.0</w:t>
            </w:r>
          </w:p>
        </w:tc>
        <w:tc>
          <w:tcPr>
            <w:tcW w:w="3747" w:type="dxa"/>
            <w:tcBorders>
              <w:top w:val="single" w:sz="6" w:space="0" w:color="auto"/>
              <w:left w:val="single" w:sz="6" w:space="0" w:color="auto"/>
              <w:bottom w:val="single" w:sz="6" w:space="0" w:color="auto"/>
              <w:right w:val="single" w:sz="6" w:space="0" w:color="auto"/>
            </w:tcBorders>
          </w:tcPr>
          <w:p w:rsidR="00EB7BD3" w:rsidRDefault="00EB7BD3">
            <w:pPr>
              <w:pStyle w:val="Tabletext"/>
              <w:rPr>
                <w:rFonts w:ascii="細明體" w:eastAsia="細明體" w:hAnsi="細明體"/>
                <w:lang w:eastAsia="zh-TW"/>
              </w:rPr>
            </w:pPr>
            <w:r>
              <w:rPr>
                <w:rFonts w:ascii="細明體" w:eastAsia="細明體" w:hAnsi="細明體"/>
                <w:lang w:eastAsia="zh-TW"/>
              </w:rPr>
              <w:t>Created</w:t>
            </w:r>
          </w:p>
        </w:tc>
        <w:tc>
          <w:tcPr>
            <w:tcW w:w="2087" w:type="dxa"/>
            <w:gridSpan w:val="2"/>
            <w:tcBorders>
              <w:top w:val="single" w:sz="6" w:space="0" w:color="auto"/>
              <w:left w:val="single" w:sz="6" w:space="0" w:color="auto"/>
              <w:bottom w:val="single" w:sz="6" w:space="0" w:color="auto"/>
              <w:right w:val="single" w:sz="6" w:space="0" w:color="auto"/>
            </w:tcBorders>
          </w:tcPr>
          <w:p w:rsidR="00EB7BD3" w:rsidRDefault="00B61CC5">
            <w:pPr>
              <w:pStyle w:val="Tabletext"/>
              <w:jc w:val="center"/>
              <w:rPr>
                <w:rFonts w:ascii="細明體" w:eastAsia="細明體" w:hAnsi="細明體"/>
                <w:lang w:eastAsia="zh-TW"/>
              </w:rPr>
            </w:pPr>
            <w:r>
              <w:rPr>
                <w:rFonts w:ascii="細明體" w:eastAsia="細明體" w:hAnsi="細明體" w:hint="eastAsia"/>
                <w:lang w:eastAsia="zh-TW"/>
              </w:rPr>
              <w:t>金生</w:t>
            </w:r>
          </w:p>
        </w:tc>
      </w:tr>
      <w:tr w:rsidR="00CC6D5B" w:rsidTr="001F1494">
        <w:trPr>
          <w:gridAfter w:val="1"/>
          <w:wAfter w:w="750" w:type="dxa"/>
        </w:trPr>
        <w:tc>
          <w:tcPr>
            <w:tcW w:w="2195" w:type="dxa"/>
            <w:gridSpan w:val="3"/>
            <w:tcBorders>
              <w:top w:val="single" w:sz="6" w:space="0" w:color="auto"/>
              <w:left w:val="single" w:sz="6" w:space="0" w:color="auto"/>
              <w:bottom w:val="single" w:sz="6" w:space="0" w:color="auto"/>
              <w:right w:val="single" w:sz="6" w:space="0" w:color="auto"/>
            </w:tcBorders>
          </w:tcPr>
          <w:p w:rsidR="00CC6D5B" w:rsidRDefault="00CC6D5B">
            <w:pPr>
              <w:pStyle w:val="Tabletext"/>
              <w:rPr>
                <w:rFonts w:ascii="細明體" w:eastAsia="細明體" w:hAnsi="細明體" w:hint="eastAsia"/>
                <w:lang w:eastAsia="zh-TW"/>
              </w:rPr>
            </w:pPr>
            <w:r>
              <w:rPr>
                <w:rFonts w:ascii="細明體" w:eastAsia="細明體" w:hAnsi="細明體" w:hint="eastAsia"/>
                <w:lang w:eastAsia="zh-TW"/>
              </w:rPr>
              <w:t>10/</w:t>
            </w:r>
            <w:r w:rsidR="006730E8">
              <w:rPr>
                <w:rFonts w:ascii="細明體" w:eastAsia="細明體" w:hAnsi="細明體" w:hint="eastAsia"/>
                <w:lang w:eastAsia="zh-TW"/>
              </w:rPr>
              <w:t>21</w:t>
            </w:r>
            <w:r>
              <w:rPr>
                <w:rFonts w:ascii="細明體" w:eastAsia="細明體" w:hAnsi="細明體" w:hint="eastAsia"/>
                <w:lang w:eastAsia="zh-TW"/>
              </w:rPr>
              <w:t>/2009</w:t>
            </w:r>
          </w:p>
        </w:tc>
        <w:tc>
          <w:tcPr>
            <w:tcW w:w="1151" w:type="dxa"/>
            <w:tcBorders>
              <w:top w:val="single" w:sz="6" w:space="0" w:color="auto"/>
              <w:left w:val="single" w:sz="6" w:space="0" w:color="auto"/>
              <w:bottom w:val="single" w:sz="6" w:space="0" w:color="auto"/>
              <w:right w:val="single" w:sz="6" w:space="0" w:color="auto"/>
            </w:tcBorders>
          </w:tcPr>
          <w:p w:rsidR="00CC6D5B" w:rsidRDefault="00CC6D5B">
            <w:pPr>
              <w:pStyle w:val="Tabletext"/>
              <w:rPr>
                <w:rFonts w:ascii="細明體" w:eastAsia="細明體" w:hAnsi="細明體" w:hint="eastAsia"/>
                <w:lang w:eastAsia="zh-TW"/>
              </w:rPr>
            </w:pPr>
            <w:r>
              <w:rPr>
                <w:rFonts w:ascii="細明體" w:eastAsia="細明體" w:hAnsi="細明體" w:hint="eastAsia"/>
                <w:lang w:eastAsia="zh-TW"/>
              </w:rPr>
              <w:t>1.1</w:t>
            </w:r>
          </w:p>
        </w:tc>
        <w:tc>
          <w:tcPr>
            <w:tcW w:w="3747" w:type="dxa"/>
            <w:tcBorders>
              <w:top w:val="single" w:sz="6" w:space="0" w:color="auto"/>
              <w:left w:val="single" w:sz="6" w:space="0" w:color="auto"/>
              <w:bottom w:val="single" w:sz="6" w:space="0" w:color="auto"/>
              <w:right w:val="single" w:sz="6" w:space="0" w:color="auto"/>
            </w:tcBorders>
          </w:tcPr>
          <w:p w:rsidR="00CC6D5B" w:rsidRDefault="00CC6D5B">
            <w:pPr>
              <w:pStyle w:val="Tabletext"/>
              <w:rPr>
                <w:rFonts w:ascii="細明體" w:eastAsia="細明體" w:hAnsi="細明體" w:hint="eastAsia"/>
                <w:lang w:eastAsia="zh-TW"/>
              </w:rPr>
            </w:pPr>
            <w:r>
              <w:rPr>
                <w:rFonts w:ascii="細明體" w:eastAsia="細明體" w:hAnsi="細明體" w:hint="eastAsia"/>
                <w:lang w:eastAsia="zh-TW"/>
              </w:rPr>
              <w:t>1.加入派發功能</w:t>
            </w:r>
          </w:p>
          <w:p w:rsidR="00CC6D5B" w:rsidRDefault="00CC6D5B">
            <w:pPr>
              <w:pStyle w:val="Tabletext"/>
              <w:rPr>
                <w:rFonts w:ascii="細明體" w:eastAsia="細明體" w:hAnsi="細明體" w:hint="eastAsia"/>
                <w:lang w:eastAsia="zh-TW"/>
              </w:rPr>
            </w:pPr>
            <w:r>
              <w:rPr>
                <w:rFonts w:ascii="細明體" w:eastAsia="細明體" w:hAnsi="細明體" w:hint="eastAsia"/>
                <w:lang w:eastAsia="zh-TW"/>
              </w:rPr>
              <w:t>2.加入覆核功能</w:t>
            </w:r>
          </w:p>
        </w:tc>
        <w:tc>
          <w:tcPr>
            <w:tcW w:w="2087" w:type="dxa"/>
            <w:gridSpan w:val="2"/>
            <w:tcBorders>
              <w:top w:val="single" w:sz="6" w:space="0" w:color="auto"/>
              <w:left w:val="single" w:sz="6" w:space="0" w:color="auto"/>
              <w:bottom w:val="single" w:sz="6" w:space="0" w:color="auto"/>
              <w:right w:val="single" w:sz="6" w:space="0" w:color="auto"/>
            </w:tcBorders>
          </w:tcPr>
          <w:p w:rsidR="00CC6D5B" w:rsidRDefault="00CC6D5B">
            <w:pPr>
              <w:pStyle w:val="Tabletext"/>
              <w:jc w:val="center"/>
              <w:rPr>
                <w:rFonts w:ascii="細明體" w:eastAsia="細明體" w:hAnsi="細明體" w:hint="eastAsia"/>
                <w:lang w:eastAsia="zh-TW"/>
              </w:rPr>
            </w:pPr>
            <w:r>
              <w:rPr>
                <w:rFonts w:ascii="細明體" w:eastAsia="細明體" w:hAnsi="細明體" w:hint="eastAsia"/>
                <w:lang w:eastAsia="zh-TW"/>
              </w:rPr>
              <w:t>金生</w:t>
            </w:r>
          </w:p>
        </w:tc>
      </w:tr>
      <w:tr w:rsidR="001F1494" w:rsidTr="001F1494">
        <w:tblPrEx>
          <w:tblLook w:val="04A0" w:firstRow="1" w:lastRow="0" w:firstColumn="1" w:lastColumn="0" w:noHBand="0" w:noVBand="1"/>
        </w:tblPrEx>
        <w:tc>
          <w:tcPr>
            <w:tcW w:w="1275" w:type="dxa"/>
            <w:tcBorders>
              <w:top w:val="single" w:sz="6" w:space="0" w:color="auto"/>
              <w:left w:val="single" w:sz="6" w:space="0" w:color="auto"/>
              <w:bottom w:val="single" w:sz="6" w:space="0" w:color="auto"/>
              <w:right w:val="single" w:sz="6" w:space="0" w:color="auto"/>
            </w:tcBorders>
            <w:hideMark/>
          </w:tcPr>
          <w:p w:rsidR="001F1494" w:rsidRDefault="001F1494">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修改日期</w:t>
            </w:r>
          </w:p>
        </w:tc>
        <w:tc>
          <w:tcPr>
            <w:tcW w:w="710" w:type="dxa"/>
            <w:tcBorders>
              <w:top w:val="single" w:sz="6" w:space="0" w:color="auto"/>
              <w:left w:val="single" w:sz="6" w:space="0" w:color="auto"/>
              <w:bottom w:val="single" w:sz="6" w:space="0" w:color="auto"/>
              <w:right w:val="single" w:sz="6" w:space="0" w:color="auto"/>
            </w:tcBorders>
            <w:hideMark/>
          </w:tcPr>
          <w:p w:rsidR="001F1494" w:rsidRDefault="001F1494">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版本</w:t>
            </w:r>
          </w:p>
        </w:tc>
        <w:tc>
          <w:tcPr>
            <w:tcW w:w="5108" w:type="dxa"/>
            <w:gridSpan w:val="3"/>
            <w:tcBorders>
              <w:top w:val="single" w:sz="6" w:space="0" w:color="auto"/>
              <w:left w:val="single" w:sz="6" w:space="0" w:color="auto"/>
              <w:bottom w:val="single" w:sz="6" w:space="0" w:color="auto"/>
              <w:right w:val="single" w:sz="6" w:space="0" w:color="auto"/>
            </w:tcBorders>
            <w:hideMark/>
          </w:tcPr>
          <w:p w:rsidR="001F1494" w:rsidRDefault="001F1494">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修改原因</w:t>
            </w:r>
          </w:p>
        </w:tc>
        <w:tc>
          <w:tcPr>
            <w:tcW w:w="1272" w:type="dxa"/>
            <w:tcBorders>
              <w:top w:val="single" w:sz="6" w:space="0" w:color="auto"/>
              <w:left w:val="single" w:sz="6" w:space="0" w:color="auto"/>
              <w:bottom w:val="single" w:sz="6" w:space="0" w:color="auto"/>
              <w:right w:val="single" w:sz="6" w:space="0" w:color="auto"/>
            </w:tcBorders>
            <w:hideMark/>
          </w:tcPr>
          <w:p w:rsidR="001F1494" w:rsidRDefault="001F1494">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修改人姓名</w:t>
            </w:r>
          </w:p>
        </w:tc>
        <w:tc>
          <w:tcPr>
            <w:tcW w:w="1565" w:type="dxa"/>
            <w:gridSpan w:val="2"/>
            <w:tcBorders>
              <w:top w:val="single" w:sz="6" w:space="0" w:color="auto"/>
              <w:left w:val="single" w:sz="6" w:space="0" w:color="auto"/>
              <w:bottom w:val="single" w:sz="6" w:space="0" w:color="auto"/>
              <w:right w:val="single" w:sz="6" w:space="0" w:color="auto"/>
            </w:tcBorders>
            <w:hideMark/>
          </w:tcPr>
          <w:p w:rsidR="001F1494" w:rsidRDefault="001F1494">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立案單號</w:t>
            </w:r>
          </w:p>
        </w:tc>
      </w:tr>
      <w:tr w:rsidR="001F1494" w:rsidTr="001F1494">
        <w:tblPrEx>
          <w:tblLook w:val="04A0" w:firstRow="1" w:lastRow="0" w:firstColumn="1" w:lastColumn="0" w:noHBand="0" w:noVBand="1"/>
        </w:tblPrEx>
        <w:tc>
          <w:tcPr>
            <w:tcW w:w="1275" w:type="dxa"/>
            <w:tcBorders>
              <w:top w:val="single" w:sz="6" w:space="0" w:color="auto"/>
              <w:left w:val="single" w:sz="6" w:space="0" w:color="auto"/>
              <w:bottom w:val="single" w:sz="6" w:space="0" w:color="auto"/>
              <w:right w:val="single" w:sz="6" w:space="0" w:color="auto"/>
            </w:tcBorders>
            <w:hideMark/>
          </w:tcPr>
          <w:p w:rsidR="001F1494" w:rsidRDefault="001F1494">
            <w:pPr>
              <w:pStyle w:val="Tabletext"/>
              <w:rPr>
                <w:rFonts w:ascii="細明體" w:eastAsia="細明體" w:hAnsi="細明體"/>
                <w:lang w:eastAsia="zh-TW"/>
              </w:rPr>
            </w:pPr>
            <w:r>
              <w:t>2014/09/05</w:t>
            </w:r>
          </w:p>
        </w:tc>
        <w:tc>
          <w:tcPr>
            <w:tcW w:w="710" w:type="dxa"/>
            <w:tcBorders>
              <w:top w:val="single" w:sz="6" w:space="0" w:color="auto"/>
              <w:left w:val="single" w:sz="6" w:space="0" w:color="auto"/>
              <w:bottom w:val="single" w:sz="6" w:space="0" w:color="auto"/>
              <w:right w:val="single" w:sz="6" w:space="0" w:color="auto"/>
            </w:tcBorders>
            <w:hideMark/>
          </w:tcPr>
          <w:p w:rsidR="001F1494" w:rsidRDefault="001F1494">
            <w:pPr>
              <w:pStyle w:val="Tabletext"/>
              <w:rPr>
                <w:rFonts w:ascii="細明體" w:eastAsia="細明體" w:hAnsi="細明體" w:hint="eastAsia"/>
                <w:lang w:eastAsia="zh-TW"/>
              </w:rPr>
            </w:pPr>
            <w:r>
              <w:rPr>
                <w:rFonts w:hint="eastAsia"/>
                <w:lang w:eastAsia="zh-TW"/>
              </w:rPr>
              <w:t>2</w:t>
            </w:r>
          </w:p>
        </w:tc>
        <w:tc>
          <w:tcPr>
            <w:tcW w:w="5108" w:type="dxa"/>
            <w:gridSpan w:val="3"/>
            <w:tcBorders>
              <w:top w:val="single" w:sz="6" w:space="0" w:color="auto"/>
              <w:left w:val="single" w:sz="6" w:space="0" w:color="auto"/>
              <w:bottom w:val="single" w:sz="6" w:space="0" w:color="auto"/>
              <w:right w:val="single" w:sz="6" w:space="0" w:color="auto"/>
            </w:tcBorders>
            <w:hideMark/>
          </w:tcPr>
          <w:p w:rsidR="001F1494" w:rsidRDefault="001F1494">
            <w:pPr>
              <w:pStyle w:val="Tabletext"/>
              <w:rPr>
                <w:rFonts w:ascii="新細明體" w:hAnsi="新細明體"/>
                <w:lang w:eastAsia="zh-TW"/>
              </w:rPr>
            </w:pPr>
            <w:r>
              <w:rPr>
                <w:rFonts w:hint="eastAsia"/>
                <w:lang w:eastAsia="zh-TW"/>
              </w:rPr>
              <w:t>程式裡出現數理部或數理部數理一科的字樣更名為商品部或商品部數理一科。</w:t>
            </w:r>
          </w:p>
        </w:tc>
        <w:tc>
          <w:tcPr>
            <w:tcW w:w="1272" w:type="dxa"/>
            <w:tcBorders>
              <w:top w:val="single" w:sz="6" w:space="0" w:color="auto"/>
              <w:left w:val="single" w:sz="6" w:space="0" w:color="auto"/>
              <w:bottom w:val="single" w:sz="6" w:space="0" w:color="auto"/>
              <w:right w:val="single" w:sz="6" w:space="0" w:color="auto"/>
            </w:tcBorders>
            <w:hideMark/>
          </w:tcPr>
          <w:p w:rsidR="001F1494" w:rsidRDefault="001F1494">
            <w:pPr>
              <w:pStyle w:val="Tabletext"/>
              <w:rPr>
                <w:rFonts w:ascii="細明體" w:eastAsia="細明體" w:hAnsi="細明體"/>
                <w:lang w:eastAsia="zh-TW"/>
              </w:rPr>
            </w:pPr>
            <w:r>
              <w:rPr>
                <w:rFonts w:hint="eastAsia"/>
              </w:rPr>
              <w:t>李明諭</w:t>
            </w:r>
          </w:p>
        </w:tc>
        <w:tc>
          <w:tcPr>
            <w:tcW w:w="1565" w:type="dxa"/>
            <w:gridSpan w:val="2"/>
            <w:tcBorders>
              <w:top w:val="single" w:sz="6" w:space="0" w:color="auto"/>
              <w:left w:val="single" w:sz="6" w:space="0" w:color="auto"/>
              <w:bottom w:val="single" w:sz="6" w:space="0" w:color="auto"/>
              <w:right w:val="single" w:sz="6" w:space="0" w:color="auto"/>
            </w:tcBorders>
            <w:hideMark/>
          </w:tcPr>
          <w:p w:rsidR="001F1494" w:rsidRDefault="001F1494">
            <w:pPr>
              <w:pStyle w:val="Tabletext"/>
            </w:pPr>
            <w:r>
              <w:t>140905000053</w:t>
            </w:r>
          </w:p>
        </w:tc>
      </w:tr>
      <w:tr w:rsidR="005121FE" w:rsidTr="001F1494">
        <w:tblPrEx>
          <w:tblLook w:val="04A0" w:firstRow="1" w:lastRow="0" w:firstColumn="1" w:lastColumn="0" w:noHBand="0" w:noVBand="1"/>
        </w:tblPrEx>
        <w:trPr>
          <w:ins w:id="0" w:author="蕭侑文" w:date="2016-05-17T08:32:00Z"/>
        </w:trPr>
        <w:tc>
          <w:tcPr>
            <w:tcW w:w="1275" w:type="dxa"/>
            <w:tcBorders>
              <w:top w:val="single" w:sz="6" w:space="0" w:color="auto"/>
              <w:left w:val="single" w:sz="6" w:space="0" w:color="auto"/>
              <w:bottom w:val="single" w:sz="6" w:space="0" w:color="auto"/>
              <w:right w:val="single" w:sz="6" w:space="0" w:color="auto"/>
            </w:tcBorders>
          </w:tcPr>
          <w:p w:rsidR="005121FE" w:rsidRDefault="005121FE" w:rsidP="0019378B">
            <w:pPr>
              <w:pStyle w:val="Tabletext"/>
              <w:rPr>
                <w:ins w:id="1" w:author="蕭侑文" w:date="2016-05-17T08:32:00Z"/>
              </w:rPr>
            </w:pPr>
            <w:ins w:id="2" w:author="蕭侑文" w:date="2016-05-17T08:32:00Z">
              <w:r>
                <w:rPr>
                  <w:rFonts w:hint="eastAsia"/>
                  <w:lang w:eastAsia="zh-TW"/>
                </w:rPr>
                <w:t>2016/5/</w:t>
              </w:r>
              <w:r>
                <w:rPr>
                  <w:lang w:eastAsia="zh-TW"/>
                </w:rPr>
                <w:t>17</w:t>
              </w:r>
            </w:ins>
          </w:p>
        </w:tc>
        <w:tc>
          <w:tcPr>
            <w:tcW w:w="710" w:type="dxa"/>
            <w:tcBorders>
              <w:top w:val="single" w:sz="6" w:space="0" w:color="auto"/>
              <w:left w:val="single" w:sz="6" w:space="0" w:color="auto"/>
              <w:bottom w:val="single" w:sz="6" w:space="0" w:color="auto"/>
              <w:right w:val="single" w:sz="6" w:space="0" w:color="auto"/>
            </w:tcBorders>
          </w:tcPr>
          <w:p w:rsidR="005121FE" w:rsidRDefault="005121FE" w:rsidP="005121FE">
            <w:pPr>
              <w:pStyle w:val="Tabletext"/>
              <w:rPr>
                <w:ins w:id="3" w:author="蕭侑文" w:date="2016-05-17T08:32:00Z"/>
                <w:rFonts w:hint="eastAsia"/>
                <w:lang w:eastAsia="zh-TW"/>
              </w:rPr>
            </w:pPr>
            <w:ins w:id="4" w:author="蕭侑文" w:date="2016-05-17T08:32:00Z">
              <w:r>
                <w:rPr>
                  <w:rFonts w:hint="eastAsia"/>
                  <w:lang w:eastAsia="zh-TW"/>
                </w:rPr>
                <w:t>3</w:t>
              </w:r>
            </w:ins>
          </w:p>
        </w:tc>
        <w:tc>
          <w:tcPr>
            <w:tcW w:w="5108" w:type="dxa"/>
            <w:gridSpan w:val="3"/>
            <w:tcBorders>
              <w:top w:val="single" w:sz="6" w:space="0" w:color="auto"/>
              <w:left w:val="single" w:sz="6" w:space="0" w:color="auto"/>
              <w:bottom w:val="single" w:sz="6" w:space="0" w:color="auto"/>
              <w:right w:val="single" w:sz="6" w:space="0" w:color="auto"/>
            </w:tcBorders>
          </w:tcPr>
          <w:p w:rsidR="005121FE" w:rsidRDefault="005121FE" w:rsidP="005121FE">
            <w:pPr>
              <w:pStyle w:val="Tabletext"/>
              <w:rPr>
                <w:ins w:id="5" w:author="蕭侑文" w:date="2016-05-17T08:32:00Z"/>
                <w:rFonts w:hint="eastAsia"/>
                <w:lang w:eastAsia="zh-TW"/>
              </w:rPr>
            </w:pPr>
            <w:ins w:id="6" w:author="蕭侑文" w:date="2016-05-17T08:32:00Z">
              <w:r w:rsidRPr="001B7EFA">
                <w:rPr>
                  <w:rFonts w:hint="eastAsia"/>
                  <w:lang w:eastAsia="zh-TW"/>
                  <w:rPrChange w:id="7" w:author="蕭侑文" w:date="2016-05-09T09:16:00Z">
                    <w:rPr>
                      <w:rFonts w:hint="eastAsia"/>
                      <w:color w:val="0000FF"/>
                      <w:lang w:eastAsia="zh-TW"/>
                    </w:rPr>
                  </w:rPrChange>
                </w:rPr>
                <w:t>分紅保單身故全殘擋件</w:t>
              </w:r>
            </w:ins>
          </w:p>
        </w:tc>
        <w:tc>
          <w:tcPr>
            <w:tcW w:w="1272" w:type="dxa"/>
            <w:tcBorders>
              <w:top w:val="single" w:sz="6" w:space="0" w:color="auto"/>
              <w:left w:val="single" w:sz="6" w:space="0" w:color="auto"/>
              <w:bottom w:val="single" w:sz="6" w:space="0" w:color="auto"/>
              <w:right w:val="single" w:sz="6" w:space="0" w:color="auto"/>
            </w:tcBorders>
          </w:tcPr>
          <w:p w:rsidR="005121FE" w:rsidRDefault="005121FE" w:rsidP="005121FE">
            <w:pPr>
              <w:pStyle w:val="Tabletext"/>
              <w:rPr>
                <w:ins w:id="8" w:author="蕭侑文" w:date="2016-05-17T08:32:00Z"/>
                <w:rFonts w:hint="eastAsia"/>
              </w:rPr>
            </w:pPr>
            <w:ins w:id="9" w:author="蕭侑文" w:date="2016-05-17T08:32:00Z">
              <w:r>
                <w:rPr>
                  <w:rFonts w:hint="eastAsia"/>
                  <w:lang w:eastAsia="zh-TW"/>
                </w:rPr>
                <w:t>蕭侑文</w:t>
              </w:r>
            </w:ins>
          </w:p>
        </w:tc>
        <w:tc>
          <w:tcPr>
            <w:tcW w:w="1565" w:type="dxa"/>
            <w:gridSpan w:val="2"/>
            <w:tcBorders>
              <w:top w:val="single" w:sz="6" w:space="0" w:color="auto"/>
              <w:left w:val="single" w:sz="6" w:space="0" w:color="auto"/>
              <w:bottom w:val="single" w:sz="6" w:space="0" w:color="auto"/>
              <w:right w:val="single" w:sz="6" w:space="0" w:color="auto"/>
            </w:tcBorders>
          </w:tcPr>
          <w:p w:rsidR="005121FE" w:rsidRDefault="005121FE" w:rsidP="005121FE">
            <w:pPr>
              <w:pStyle w:val="Tabletext"/>
              <w:rPr>
                <w:ins w:id="10" w:author="蕭侑文" w:date="2016-05-17T08:32:00Z"/>
              </w:rPr>
            </w:pPr>
            <w:ins w:id="11" w:author="蕭侑文" w:date="2016-05-17T08:32:00Z">
              <w:r>
                <w:t>160418000619</w:t>
              </w:r>
            </w:ins>
          </w:p>
        </w:tc>
      </w:tr>
      <w:tr w:rsidR="00E6720B" w:rsidTr="001F1494">
        <w:tblPrEx>
          <w:tblLook w:val="04A0" w:firstRow="1" w:lastRow="0" w:firstColumn="1" w:lastColumn="0" w:noHBand="0" w:noVBand="1"/>
        </w:tblPrEx>
        <w:trPr>
          <w:ins w:id="12" w:author="蔡燁玟" w:date="2018-09-19T13:04:00Z"/>
        </w:trPr>
        <w:tc>
          <w:tcPr>
            <w:tcW w:w="1275" w:type="dxa"/>
            <w:tcBorders>
              <w:top w:val="single" w:sz="6" w:space="0" w:color="auto"/>
              <w:left w:val="single" w:sz="6" w:space="0" w:color="auto"/>
              <w:bottom w:val="single" w:sz="6" w:space="0" w:color="auto"/>
              <w:right w:val="single" w:sz="6" w:space="0" w:color="auto"/>
            </w:tcBorders>
          </w:tcPr>
          <w:p w:rsidR="00E6720B" w:rsidRDefault="00E6720B" w:rsidP="0019378B">
            <w:pPr>
              <w:pStyle w:val="Tabletext"/>
              <w:rPr>
                <w:ins w:id="13" w:author="蔡燁玟" w:date="2018-09-19T13:04:00Z"/>
                <w:rFonts w:hint="eastAsia"/>
                <w:lang w:eastAsia="zh-TW"/>
              </w:rPr>
            </w:pPr>
            <w:ins w:id="14" w:author="蔡燁玟" w:date="2018-09-19T13:04:00Z">
              <w:r>
                <w:rPr>
                  <w:rFonts w:hint="eastAsia"/>
                  <w:lang w:eastAsia="zh-TW"/>
                </w:rPr>
                <w:t>2018/09/19</w:t>
              </w:r>
            </w:ins>
          </w:p>
        </w:tc>
        <w:tc>
          <w:tcPr>
            <w:tcW w:w="710" w:type="dxa"/>
            <w:tcBorders>
              <w:top w:val="single" w:sz="6" w:space="0" w:color="auto"/>
              <w:left w:val="single" w:sz="6" w:space="0" w:color="auto"/>
              <w:bottom w:val="single" w:sz="6" w:space="0" w:color="auto"/>
              <w:right w:val="single" w:sz="6" w:space="0" w:color="auto"/>
            </w:tcBorders>
          </w:tcPr>
          <w:p w:rsidR="00E6720B" w:rsidRDefault="00E6720B" w:rsidP="005121FE">
            <w:pPr>
              <w:pStyle w:val="Tabletext"/>
              <w:rPr>
                <w:ins w:id="15" w:author="蔡燁玟" w:date="2018-09-19T13:04:00Z"/>
                <w:rFonts w:hint="eastAsia"/>
                <w:lang w:eastAsia="zh-TW"/>
              </w:rPr>
            </w:pPr>
            <w:ins w:id="16" w:author="蔡燁玟" w:date="2018-09-19T13:04:00Z">
              <w:r>
                <w:rPr>
                  <w:rFonts w:hint="eastAsia"/>
                  <w:lang w:eastAsia="zh-TW"/>
                </w:rPr>
                <w:t>4</w:t>
              </w:r>
            </w:ins>
          </w:p>
        </w:tc>
        <w:tc>
          <w:tcPr>
            <w:tcW w:w="5108" w:type="dxa"/>
            <w:gridSpan w:val="3"/>
            <w:tcBorders>
              <w:top w:val="single" w:sz="6" w:space="0" w:color="auto"/>
              <w:left w:val="single" w:sz="6" w:space="0" w:color="auto"/>
              <w:bottom w:val="single" w:sz="6" w:space="0" w:color="auto"/>
              <w:right w:val="single" w:sz="6" w:space="0" w:color="auto"/>
            </w:tcBorders>
          </w:tcPr>
          <w:p w:rsidR="00E6720B" w:rsidRPr="00E6720B" w:rsidRDefault="00E6720B" w:rsidP="005121FE">
            <w:pPr>
              <w:pStyle w:val="Tabletext"/>
              <w:rPr>
                <w:ins w:id="17" w:author="蔡燁玟" w:date="2018-09-19T13:04:00Z"/>
                <w:rFonts w:hint="eastAsia"/>
                <w:lang w:eastAsia="zh-TW"/>
              </w:rPr>
            </w:pPr>
            <w:ins w:id="18" w:author="蔡燁玟" w:date="2018-09-19T13:04:00Z">
              <w:r>
                <w:rPr>
                  <w:rFonts w:hint="eastAsia"/>
                  <w:lang w:eastAsia="zh-TW"/>
                </w:rPr>
                <w:t>logSecurity</w:t>
              </w:r>
            </w:ins>
          </w:p>
        </w:tc>
        <w:tc>
          <w:tcPr>
            <w:tcW w:w="1272" w:type="dxa"/>
            <w:tcBorders>
              <w:top w:val="single" w:sz="6" w:space="0" w:color="auto"/>
              <w:left w:val="single" w:sz="6" w:space="0" w:color="auto"/>
              <w:bottom w:val="single" w:sz="6" w:space="0" w:color="auto"/>
              <w:right w:val="single" w:sz="6" w:space="0" w:color="auto"/>
            </w:tcBorders>
          </w:tcPr>
          <w:p w:rsidR="00E6720B" w:rsidRDefault="00E6720B" w:rsidP="005121FE">
            <w:pPr>
              <w:pStyle w:val="Tabletext"/>
              <w:rPr>
                <w:ins w:id="19" w:author="蔡燁玟" w:date="2018-09-19T13:04:00Z"/>
                <w:rFonts w:hint="eastAsia"/>
                <w:lang w:eastAsia="zh-TW"/>
              </w:rPr>
            </w:pPr>
            <w:ins w:id="20" w:author="蔡燁玟" w:date="2018-09-19T13:05:00Z">
              <w:r>
                <w:rPr>
                  <w:rFonts w:hint="eastAsia"/>
                  <w:lang w:eastAsia="zh-TW"/>
                </w:rPr>
                <w:t>蔡若羚</w:t>
              </w:r>
            </w:ins>
          </w:p>
        </w:tc>
        <w:tc>
          <w:tcPr>
            <w:tcW w:w="1565" w:type="dxa"/>
            <w:gridSpan w:val="2"/>
            <w:tcBorders>
              <w:top w:val="single" w:sz="6" w:space="0" w:color="auto"/>
              <w:left w:val="single" w:sz="6" w:space="0" w:color="auto"/>
              <w:bottom w:val="single" w:sz="6" w:space="0" w:color="auto"/>
              <w:right w:val="single" w:sz="6" w:space="0" w:color="auto"/>
            </w:tcBorders>
          </w:tcPr>
          <w:p w:rsidR="00E6720B" w:rsidRDefault="00E6720B" w:rsidP="005121FE">
            <w:pPr>
              <w:pStyle w:val="Tabletext"/>
              <w:rPr>
                <w:ins w:id="21" w:author="蔡燁玟" w:date="2018-09-19T13:04:00Z"/>
              </w:rPr>
            </w:pPr>
            <w:ins w:id="22" w:author="蔡燁玟" w:date="2018-09-19T13:05:00Z">
              <w:r w:rsidRPr="00E6720B">
                <w:t>180511000919</w:t>
              </w:r>
            </w:ins>
          </w:p>
        </w:tc>
      </w:tr>
    </w:tbl>
    <w:p w:rsidR="00EB7BD3" w:rsidRDefault="00EB7BD3">
      <w:pPr>
        <w:pStyle w:val="Tabletext"/>
        <w:keepLines w:val="0"/>
        <w:spacing w:after="0" w:line="240" w:lineRule="auto"/>
        <w:rPr>
          <w:rFonts w:ascii="細明體" w:eastAsia="細明體" w:hAnsi="細明體" w:hint="eastAsia"/>
          <w:kern w:val="2"/>
          <w:szCs w:val="24"/>
          <w:lang w:eastAsia="zh-TW"/>
        </w:rPr>
      </w:pP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程式功能概要說明：</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程式功能：</w:t>
      </w:r>
      <w:r w:rsidR="007D6950">
        <w:rPr>
          <w:rFonts w:ascii="細明體" w:eastAsia="細明體" w:hAnsi="細明體" w:hint="eastAsia"/>
          <w:kern w:val="2"/>
          <w:szCs w:val="24"/>
          <w:lang w:eastAsia="zh-TW"/>
        </w:rPr>
        <w:t>理賠</w:t>
      </w:r>
      <w:r w:rsidR="00B61CC5" w:rsidRPr="00B61CC5">
        <w:rPr>
          <w:rFonts w:ascii="細明體" w:eastAsia="細明體" w:hAnsi="細明體" w:hint="eastAsia"/>
          <w:kern w:val="2"/>
          <w:szCs w:val="24"/>
          <w:lang w:eastAsia="zh-TW"/>
        </w:rPr>
        <w:t>轉送數理案件確認作業</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程式名稱：AA</w:t>
      </w:r>
      <w:r w:rsidR="00B61CC5">
        <w:rPr>
          <w:rFonts w:ascii="細明體" w:eastAsia="細明體" w:hAnsi="細明體" w:hint="eastAsia"/>
          <w:kern w:val="2"/>
          <w:szCs w:val="24"/>
          <w:lang w:eastAsia="zh-TW"/>
        </w:rPr>
        <w:t>B</w:t>
      </w:r>
      <w:r w:rsidR="00A47D83">
        <w:rPr>
          <w:rFonts w:ascii="細明體" w:eastAsia="細明體" w:hAnsi="細明體" w:hint="eastAsia"/>
          <w:kern w:val="2"/>
          <w:szCs w:val="24"/>
          <w:lang w:eastAsia="zh-TW"/>
        </w:rPr>
        <w:t>7</w:t>
      </w:r>
      <w:r>
        <w:rPr>
          <w:rFonts w:ascii="細明體" w:eastAsia="細明體" w:hAnsi="細明體" w:hint="eastAsia"/>
          <w:kern w:val="2"/>
          <w:szCs w:val="24"/>
          <w:lang w:eastAsia="zh-TW"/>
        </w:rPr>
        <w:t>_0</w:t>
      </w:r>
      <w:r w:rsidR="00B61CC5">
        <w:rPr>
          <w:rFonts w:ascii="細明體" w:eastAsia="細明體" w:hAnsi="細明體" w:hint="eastAsia"/>
          <w:kern w:val="2"/>
          <w:szCs w:val="24"/>
          <w:lang w:eastAsia="zh-TW"/>
        </w:rPr>
        <w:t>1</w:t>
      </w:r>
      <w:r>
        <w:rPr>
          <w:rFonts w:ascii="細明體" w:eastAsia="細明體" w:hAnsi="細明體" w:hint="eastAsia"/>
          <w:kern w:val="2"/>
          <w:szCs w:val="24"/>
          <w:lang w:eastAsia="zh-TW"/>
        </w:rPr>
        <w:t>00.java</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作業方式：ONLINE</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概要說明：</w:t>
      </w:r>
      <w:r w:rsidR="007D6950">
        <w:rPr>
          <w:rFonts w:ascii="細明體" w:eastAsia="細明體" w:hAnsi="細明體" w:hint="eastAsia"/>
          <w:kern w:val="2"/>
          <w:szCs w:val="24"/>
          <w:lang w:eastAsia="zh-TW"/>
        </w:rPr>
        <w:t>理賠</w:t>
      </w:r>
      <w:r w:rsidR="00B61CC5" w:rsidRPr="00B61CC5">
        <w:rPr>
          <w:rFonts w:ascii="細明體" w:eastAsia="細明體" w:hAnsi="細明體" w:hint="eastAsia"/>
          <w:kern w:val="2"/>
          <w:szCs w:val="24"/>
          <w:lang w:eastAsia="zh-TW"/>
        </w:rPr>
        <w:t>轉送數理案件確認作業</w:t>
      </w:r>
      <w:r>
        <w:rPr>
          <w:rFonts w:ascii="細明體" w:eastAsia="細明體" w:hAnsi="細明體" w:hint="eastAsia"/>
          <w:lang w:eastAsia="zh-TW"/>
        </w:rPr>
        <w:t>。</w:t>
      </w: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程式結構：</w:t>
      </w:r>
    </w:p>
    <w:p w:rsidR="00EB7BD3" w:rsidRDefault="00473527">
      <w:pPr>
        <w:pStyle w:val="Tabletext"/>
        <w:keepLines w:val="0"/>
        <w:spacing w:after="0" w:line="240" w:lineRule="auto"/>
        <w:ind w:left="480"/>
        <w:rPr>
          <w:rFonts w:ascii="細明體" w:eastAsia="細明體" w:hAnsi="細明體" w:hint="eastAsia"/>
          <w:kern w:val="2"/>
          <w:szCs w:val="24"/>
          <w:lang w:eastAsia="zh-TW"/>
        </w:rPr>
      </w:pPr>
      <w:r>
        <w:object w:dxaOrig="6716" w:dyaOrig="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88.25pt" o:ole="">
            <v:imagedata r:id="rId7" o:title=""/>
          </v:shape>
          <o:OLEObject Type="Embed" ProgID="Visio.Drawing.6" ShapeID="_x0000_i1025" DrawAspect="Content" ObjectID="_1657345500" r:id="rId8"/>
        </w:object>
      </w: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相關模組：</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無。</w:t>
      </w: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相關檔案：</w:t>
      </w:r>
    </w:p>
    <w:p w:rsidR="00EB7BD3" w:rsidRDefault="00EB7BD3">
      <w:pPr>
        <w:pStyle w:val="Tabletext"/>
        <w:keepLines w:val="0"/>
        <w:numPr>
          <w:ilvl w:val="1"/>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理賠記錄檔：DTAA</w:t>
      </w:r>
      <w:r w:rsidR="00B61CC5">
        <w:rPr>
          <w:rFonts w:ascii="細明體" w:eastAsia="細明體" w:hAnsi="細明體" w:hint="eastAsia"/>
          <w:kern w:val="2"/>
          <w:szCs w:val="24"/>
          <w:lang w:eastAsia="zh-TW"/>
        </w:rPr>
        <w:t>Z100</w:t>
      </w:r>
      <w:r>
        <w:rPr>
          <w:rFonts w:ascii="細明體" w:eastAsia="細明體" w:hAnsi="細明體" w:hint="eastAsia"/>
          <w:kern w:val="2"/>
          <w:szCs w:val="24"/>
          <w:lang w:eastAsia="zh-TW"/>
        </w:rPr>
        <w:t>。</w:t>
      </w: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設計畫面：</w:t>
      </w:r>
    </w:p>
    <w:p w:rsidR="00EB7BD3" w:rsidRDefault="00473527">
      <w:pPr>
        <w:pStyle w:val="Tabletext"/>
        <w:keepLines w:val="0"/>
        <w:numPr>
          <w:ilvl w:val="1"/>
          <w:numId w:val="7"/>
        </w:numPr>
        <w:spacing w:after="0" w:line="240" w:lineRule="auto"/>
        <w:rPr>
          <w:rFonts w:ascii="細明體" w:eastAsia="細明體" w:hAnsi="細明體"/>
          <w:kern w:val="2"/>
          <w:szCs w:val="24"/>
          <w:lang w:eastAsia="zh-TW"/>
        </w:rPr>
      </w:pPr>
      <w:r w:rsidRPr="00473527">
        <w:rPr>
          <w:rFonts w:ascii="細明體" w:eastAsia="細明體" w:hAnsi="細明體" w:hint="eastAsia"/>
          <w:kern w:val="2"/>
          <w:szCs w:val="24"/>
          <w:lang w:eastAsia="zh-TW"/>
        </w:rPr>
        <w:t>USAAB70100_理賠轉送數理部案件確認作業.htm</w:t>
      </w:r>
      <w:r w:rsidR="00EB7BD3">
        <w:rPr>
          <w:rFonts w:ascii="細明體" w:eastAsia="細明體" w:hAnsi="細明體" w:hint="eastAsia"/>
          <w:kern w:val="2"/>
          <w:szCs w:val="24"/>
          <w:lang w:eastAsia="zh-TW"/>
        </w:rPr>
        <w:t>。</w:t>
      </w:r>
    </w:p>
    <w:p w:rsidR="00645977" w:rsidRDefault="00645977" w:rsidP="00E91B7A">
      <w:pPr>
        <w:pStyle w:val="Tabletext"/>
        <w:keepLines w:val="0"/>
        <w:spacing w:after="0" w:line="240" w:lineRule="auto"/>
        <w:rPr>
          <w:rFonts w:ascii="細明體" w:eastAsia="細明體" w:hAnsi="細明體" w:hint="eastAsia"/>
          <w:kern w:val="2"/>
          <w:szCs w:val="24"/>
          <w:lang w:eastAsia="zh-TW"/>
        </w:rPr>
      </w:pPr>
      <w:bookmarkStart w:id="23" w:name="_GoBack"/>
      <w:bookmarkEnd w:id="23"/>
      <w:r w:rsidRPr="001077A9">
        <w:rPr>
          <w:noProof/>
          <w:lang w:eastAsia="zh-TW"/>
        </w:rPr>
        <w:lastRenderedPageBreak/>
        <w:pict>
          <v:shape id="圖片 1" o:spid="_x0000_i1026" type="#_x0000_t75" style="width:7in;height:119.25pt;visibility:visible">
            <v:imagedata r:id="rId9" o:title=""/>
          </v:shape>
        </w:pict>
      </w:r>
    </w:p>
    <w:p w:rsidR="00EB7BD3" w:rsidRDefault="00EB7BD3">
      <w:pPr>
        <w:pStyle w:val="Tabletext"/>
        <w:keepLines w:val="0"/>
        <w:numPr>
          <w:ilvl w:val="0"/>
          <w:numId w:val="7"/>
        </w:numPr>
        <w:spacing w:after="0" w:line="240" w:lineRule="auto"/>
        <w:rPr>
          <w:rFonts w:ascii="細明體" w:eastAsia="細明體" w:hAnsi="細明體" w:hint="eastAsia"/>
          <w:kern w:val="2"/>
          <w:szCs w:val="24"/>
          <w:lang w:eastAsia="zh-TW"/>
        </w:rPr>
      </w:pPr>
      <w:r>
        <w:rPr>
          <w:rFonts w:ascii="細明體" w:eastAsia="細明體" w:hAnsi="細明體" w:hint="eastAsia"/>
          <w:kern w:val="2"/>
          <w:szCs w:val="24"/>
          <w:lang w:eastAsia="zh-TW"/>
        </w:rPr>
        <w:t>程式內容：</w:t>
      </w:r>
    </w:p>
    <w:p w:rsidR="00EB7BD3" w:rsidRDefault="006730E8">
      <w:pPr>
        <w:pStyle w:val="Tabletext"/>
        <w:keepLines w:val="0"/>
        <w:numPr>
          <w:ilvl w:val="1"/>
          <w:numId w:val="9"/>
        </w:numPr>
        <w:spacing w:after="0" w:line="240" w:lineRule="auto"/>
        <w:rPr>
          <w:rFonts w:hint="eastAsia"/>
          <w:kern w:val="2"/>
          <w:szCs w:val="24"/>
          <w:lang w:eastAsia="zh-TW"/>
        </w:rPr>
      </w:pPr>
      <w:r>
        <w:rPr>
          <w:rFonts w:hint="eastAsia"/>
          <w:kern w:val="2"/>
          <w:szCs w:val="24"/>
          <w:lang w:eastAsia="zh-TW"/>
        </w:rPr>
        <w:t>查詢資料</w:t>
      </w:r>
      <w:r w:rsidR="00EB7BD3">
        <w:rPr>
          <w:rFonts w:hint="eastAsia"/>
          <w:kern w:val="2"/>
          <w:szCs w:val="24"/>
          <w:lang w:eastAsia="zh-TW"/>
        </w:rPr>
        <w:t>：</w:t>
      </w:r>
    </w:p>
    <w:p w:rsidR="006730E8" w:rsidRDefault="006730E8" w:rsidP="006730E8">
      <w:pPr>
        <w:pStyle w:val="Tabletext"/>
        <w:keepLines w:val="0"/>
        <w:numPr>
          <w:ilvl w:val="2"/>
          <w:numId w:val="9"/>
        </w:numPr>
        <w:spacing w:after="0" w:line="240" w:lineRule="auto"/>
        <w:rPr>
          <w:rFonts w:hint="eastAsia"/>
          <w:kern w:val="2"/>
          <w:szCs w:val="24"/>
          <w:lang w:eastAsia="zh-TW"/>
        </w:rPr>
      </w:pPr>
      <w:r>
        <w:rPr>
          <w:rFonts w:ascii="新細明體" w:hAnsi="新細明體" w:hint="eastAsia"/>
          <w:kern w:val="2"/>
          <w:szCs w:val="24"/>
          <w:lang w:eastAsia="zh-TW"/>
        </w:rPr>
        <w:t>根據上一層傳入參數件讀取DTAAZ100：</w:t>
      </w:r>
    </w:p>
    <w:p w:rsidR="006730E8" w:rsidRPr="006730E8" w:rsidRDefault="006730E8" w:rsidP="006730E8">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 xml:space="preserve">DTAAZ100.APLY_NO = </w:t>
      </w:r>
      <w:r>
        <w:rPr>
          <w:rFonts w:ascii="新細明體" w:hAnsi="新細明體" w:hint="eastAsia"/>
          <w:kern w:val="2"/>
          <w:szCs w:val="24"/>
          <w:lang w:eastAsia="zh-TW"/>
        </w:rPr>
        <w:t>傳入參數.APLY_NO</w:t>
      </w:r>
      <w:r>
        <w:rPr>
          <w:rFonts w:ascii="細明體" w:eastAsia="細明體" w:hAnsi="細明體" w:hint="eastAsia"/>
          <w:kern w:val="2"/>
          <w:szCs w:val="24"/>
          <w:lang w:eastAsia="zh-TW"/>
        </w:rPr>
        <w:t>。</w:t>
      </w:r>
    </w:p>
    <w:p w:rsidR="006730E8" w:rsidRPr="006730E8" w:rsidRDefault="006730E8" w:rsidP="006730E8">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DTAAZ100.</w:t>
      </w:r>
      <w:r w:rsidR="00FF2F23">
        <w:rPr>
          <w:rFonts w:ascii="新細明體" w:hAnsi="新細明體" w:hint="eastAsia"/>
          <w:kern w:val="2"/>
          <w:szCs w:val="24"/>
          <w:lang w:eastAsia="zh-TW"/>
        </w:rPr>
        <w:t>保單號碼</w:t>
      </w:r>
      <w:r>
        <w:rPr>
          <w:rFonts w:hint="eastAsia"/>
          <w:kern w:val="2"/>
          <w:szCs w:val="24"/>
          <w:lang w:eastAsia="zh-TW"/>
        </w:rPr>
        <w:t xml:space="preserve"> = </w:t>
      </w:r>
      <w:r>
        <w:rPr>
          <w:rFonts w:ascii="新細明體" w:hAnsi="新細明體" w:hint="eastAsia"/>
          <w:kern w:val="2"/>
          <w:szCs w:val="24"/>
          <w:lang w:eastAsia="zh-TW"/>
        </w:rPr>
        <w:t>傳入參數.</w:t>
      </w:r>
      <w:r w:rsidR="00EA59F6">
        <w:rPr>
          <w:rFonts w:ascii="新細明體" w:hAnsi="新細明體" w:hint="eastAsia"/>
          <w:kern w:val="2"/>
          <w:szCs w:val="24"/>
          <w:lang w:eastAsia="zh-TW"/>
        </w:rPr>
        <w:t>保單號碼</w:t>
      </w:r>
      <w:r>
        <w:rPr>
          <w:rFonts w:ascii="細明體" w:eastAsia="細明體" w:hAnsi="細明體" w:hint="eastAsia"/>
          <w:kern w:val="2"/>
          <w:szCs w:val="24"/>
          <w:lang w:eastAsia="zh-TW"/>
        </w:rPr>
        <w:t>。</w:t>
      </w:r>
    </w:p>
    <w:p w:rsidR="006730E8" w:rsidRPr="00E91B7A" w:rsidRDefault="006730E8" w:rsidP="006730E8">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DTAAZ100.</w:t>
      </w:r>
      <w:r w:rsidR="00FF2F23">
        <w:rPr>
          <w:rFonts w:ascii="新細明體" w:hAnsi="新細明體" w:hint="eastAsia"/>
          <w:kern w:val="2"/>
          <w:szCs w:val="24"/>
          <w:lang w:eastAsia="zh-TW"/>
        </w:rPr>
        <w:t>事故人ID</w:t>
      </w:r>
      <w:r>
        <w:rPr>
          <w:rFonts w:hint="eastAsia"/>
          <w:kern w:val="2"/>
          <w:szCs w:val="24"/>
          <w:lang w:eastAsia="zh-TW"/>
        </w:rPr>
        <w:t xml:space="preserve"> = </w:t>
      </w:r>
      <w:r>
        <w:rPr>
          <w:rFonts w:ascii="新細明體" w:hAnsi="新細明體" w:hint="eastAsia"/>
          <w:kern w:val="2"/>
          <w:szCs w:val="24"/>
          <w:lang w:eastAsia="zh-TW"/>
        </w:rPr>
        <w:t>傳入參數.</w:t>
      </w:r>
      <w:r w:rsidR="00EA59F6">
        <w:rPr>
          <w:rFonts w:ascii="新細明體" w:hAnsi="新細明體" w:hint="eastAsia"/>
          <w:kern w:val="2"/>
          <w:szCs w:val="24"/>
          <w:lang w:eastAsia="zh-TW"/>
        </w:rPr>
        <w:t>事故人ID</w:t>
      </w:r>
      <w:r>
        <w:rPr>
          <w:rFonts w:ascii="細明體" w:eastAsia="細明體" w:hAnsi="細明體" w:hint="eastAsia"/>
          <w:kern w:val="2"/>
          <w:szCs w:val="24"/>
          <w:lang w:eastAsia="zh-TW"/>
        </w:rPr>
        <w:t>。</w:t>
      </w:r>
    </w:p>
    <w:p w:rsidR="006730E8" w:rsidRPr="00C2383E" w:rsidRDefault="006730E8" w:rsidP="006730E8">
      <w:pPr>
        <w:pStyle w:val="Tabletext"/>
        <w:keepLines w:val="0"/>
        <w:numPr>
          <w:ilvl w:val="3"/>
          <w:numId w:val="9"/>
        </w:numPr>
        <w:spacing w:after="0" w:line="240" w:lineRule="auto"/>
        <w:rPr>
          <w:ins w:id="24" w:author="蕭侑文" w:date="2016-05-12T16:32:00Z"/>
          <w:kern w:val="2"/>
          <w:szCs w:val="24"/>
          <w:lang w:eastAsia="zh-TW"/>
          <w:rPrChange w:id="25" w:author="蕭侑文" w:date="2016-05-12T16:32:00Z">
            <w:rPr>
              <w:ins w:id="26" w:author="蕭侑文" w:date="2016-05-12T16:32:00Z"/>
              <w:rFonts w:ascii="細明體" w:eastAsia="細明體" w:hAnsi="細明體"/>
              <w:kern w:val="2"/>
              <w:szCs w:val="24"/>
              <w:lang w:eastAsia="zh-TW"/>
            </w:rPr>
          </w:rPrChange>
        </w:rPr>
      </w:pPr>
      <w:r>
        <w:rPr>
          <w:rFonts w:hint="eastAsia"/>
          <w:kern w:val="2"/>
          <w:szCs w:val="24"/>
          <w:lang w:eastAsia="zh-TW"/>
        </w:rPr>
        <w:t>DTAAZ100.</w:t>
      </w:r>
      <w:r w:rsidR="00FF2F23">
        <w:rPr>
          <w:rFonts w:ascii="新細明體" w:hAnsi="新細明體" w:hint="eastAsia"/>
          <w:kern w:val="2"/>
          <w:szCs w:val="24"/>
          <w:lang w:eastAsia="zh-TW"/>
        </w:rPr>
        <w:t>險別</w:t>
      </w:r>
      <w:r>
        <w:rPr>
          <w:rFonts w:hint="eastAsia"/>
          <w:kern w:val="2"/>
          <w:szCs w:val="24"/>
          <w:lang w:eastAsia="zh-TW"/>
        </w:rPr>
        <w:t xml:space="preserve">= </w:t>
      </w:r>
      <w:r>
        <w:rPr>
          <w:rFonts w:ascii="新細明體" w:hAnsi="新細明體" w:hint="eastAsia"/>
          <w:kern w:val="2"/>
          <w:szCs w:val="24"/>
          <w:lang w:eastAsia="zh-TW"/>
        </w:rPr>
        <w:t>傳入參數.</w:t>
      </w:r>
      <w:r w:rsidR="00EA59F6">
        <w:rPr>
          <w:rFonts w:ascii="新細明體" w:hAnsi="新細明體" w:hint="eastAsia"/>
          <w:kern w:val="2"/>
          <w:szCs w:val="24"/>
          <w:lang w:eastAsia="zh-TW"/>
        </w:rPr>
        <w:t>險別</w:t>
      </w:r>
      <w:r>
        <w:rPr>
          <w:rFonts w:ascii="細明體" w:eastAsia="細明體" w:hAnsi="細明體" w:hint="eastAsia"/>
          <w:kern w:val="2"/>
          <w:szCs w:val="24"/>
          <w:lang w:eastAsia="zh-TW"/>
        </w:rPr>
        <w:t>。</w:t>
      </w:r>
    </w:p>
    <w:p w:rsidR="00C2383E" w:rsidRPr="00C2383E" w:rsidRDefault="00C2383E" w:rsidP="00E6720B">
      <w:pPr>
        <w:pStyle w:val="Tabletext"/>
        <w:keepLines w:val="0"/>
        <w:numPr>
          <w:ilvl w:val="3"/>
          <w:numId w:val="9"/>
        </w:numPr>
        <w:spacing w:after="0" w:line="240" w:lineRule="auto"/>
        <w:rPr>
          <w:kern w:val="2"/>
          <w:szCs w:val="24"/>
          <w:lang w:eastAsia="zh-TW"/>
          <w:rPrChange w:id="27" w:author="蕭侑文" w:date="2016-05-12T16:32:00Z">
            <w:rPr>
              <w:kern w:val="2"/>
              <w:szCs w:val="24"/>
              <w:lang w:eastAsia="zh-TW"/>
            </w:rPr>
          </w:rPrChange>
        </w:rPr>
      </w:pPr>
      <w:ins w:id="28" w:author="蕭侑文" w:date="2016-05-12T16:32:00Z">
        <w:r w:rsidRPr="00E6720B">
          <w:rPr>
            <w:rFonts w:hint="eastAsia"/>
            <w:kern w:val="2"/>
            <w:szCs w:val="24"/>
            <w:lang w:eastAsia="zh-TW"/>
          </w:rPr>
          <w:t>DTAAZ100</w:t>
        </w:r>
        <w:r w:rsidRPr="00E6720B">
          <w:rPr>
            <w:kern w:val="2"/>
            <w:szCs w:val="24"/>
            <w:lang w:eastAsia="zh-TW"/>
          </w:rPr>
          <w:t>.</w:t>
        </w:r>
        <w:r w:rsidRPr="00E6720B">
          <w:rPr>
            <w:color w:val="000000"/>
            <w:lang w:eastAsia="zh-TW"/>
          </w:rPr>
          <w:t>比對種類</w:t>
        </w:r>
        <w:r w:rsidRPr="00E6720B">
          <w:rPr>
            <w:rFonts w:hint="eastAsia"/>
            <w:color w:val="000000"/>
            <w:lang w:eastAsia="zh-TW"/>
          </w:rPr>
          <w:t xml:space="preserve"> =</w:t>
        </w:r>
        <w:r w:rsidRPr="00C2383E">
          <w:rPr>
            <w:rFonts w:ascii="新細明體" w:hAnsi="新細明體" w:hint="eastAsia"/>
            <w:kern w:val="2"/>
            <w:szCs w:val="24"/>
            <w:lang w:eastAsia="zh-TW"/>
            <w:rPrChange w:id="29" w:author="蕭侑文" w:date="2016-05-12T16:32:00Z">
              <w:rPr>
                <w:rFonts w:ascii="新細明體" w:hAnsi="新細明體" w:hint="eastAsia"/>
                <w:kern w:val="2"/>
                <w:szCs w:val="24"/>
                <w:lang w:eastAsia="zh-TW"/>
              </w:rPr>
            </w:rPrChange>
          </w:rPr>
          <w:t>傳入參數.</w:t>
        </w:r>
        <w:r w:rsidRPr="00C2383E">
          <w:rPr>
            <w:color w:val="000000"/>
            <w:lang w:eastAsia="zh-TW"/>
            <w:rPrChange w:id="30" w:author="蕭侑文" w:date="2016-05-12T16:32:00Z">
              <w:rPr>
                <w:color w:val="000000"/>
                <w:lang w:eastAsia="zh-TW"/>
              </w:rPr>
            </w:rPrChange>
          </w:rPr>
          <w:t>比對種類</w:t>
        </w:r>
      </w:ins>
    </w:p>
    <w:p w:rsidR="007B1092" w:rsidRPr="00E91B7A" w:rsidRDefault="007B1092" w:rsidP="006730E8">
      <w:pPr>
        <w:pStyle w:val="Tabletext"/>
        <w:keepLines w:val="0"/>
        <w:spacing w:after="0" w:line="240" w:lineRule="auto"/>
        <w:rPr>
          <w:rFonts w:hint="eastAsia"/>
          <w:kern w:val="2"/>
          <w:szCs w:val="24"/>
          <w:lang w:eastAsia="zh-TW"/>
          <w:rPrChange w:id="31" w:author="蕭侑文" w:date="2016-05-12T16:32:00Z">
            <w:rPr>
              <w:rFonts w:hint="eastAsia"/>
              <w:kern w:val="2"/>
              <w:szCs w:val="24"/>
              <w:lang w:eastAsia="zh-TW"/>
            </w:rPr>
          </w:rPrChange>
        </w:rPr>
      </w:pPr>
    </w:p>
    <w:p w:rsidR="001E5A1A" w:rsidRPr="00F00BB1" w:rsidRDefault="001E5A1A" w:rsidP="001E5A1A">
      <w:pPr>
        <w:pStyle w:val="Tabletext"/>
        <w:keepLines w:val="0"/>
        <w:numPr>
          <w:ilvl w:val="2"/>
          <w:numId w:val="9"/>
        </w:numPr>
        <w:spacing w:after="0" w:line="240" w:lineRule="auto"/>
        <w:rPr>
          <w:rFonts w:hint="eastAsia"/>
          <w:kern w:val="2"/>
          <w:szCs w:val="24"/>
          <w:lang w:eastAsia="zh-TW"/>
        </w:rPr>
      </w:pPr>
      <w:r w:rsidRPr="00F00BB1">
        <w:rPr>
          <w:rFonts w:hint="eastAsia"/>
          <w:kern w:val="2"/>
          <w:szCs w:val="24"/>
          <w:lang w:eastAsia="zh-TW"/>
        </w:rPr>
        <w:t>IF FND</w:t>
      </w:r>
      <w:r w:rsidRPr="00F00BB1">
        <w:rPr>
          <w:rFonts w:hint="eastAsia"/>
          <w:kern w:val="2"/>
          <w:szCs w:val="24"/>
          <w:lang w:eastAsia="zh-TW"/>
        </w:rPr>
        <w:t>，顯示作業完成。</w:t>
      </w:r>
      <w:r w:rsidRPr="00F00BB1">
        <w:rPr>
          <w:rFonts w:hint="eastAsia"/>
          <w:kern w:val="2"/>
          <w:szCs w:val="24"/>
          <w:lang w:eastAsia="zh-TW"/>
        </w:rPr>
        <w:t>Formate</w:t>
      </w:r>
      <w:r w:rsidRPr="00F00BB1">
        <w:rPr>
          <w:rFonts w:hint="eastAsia"/>
          <w:kern w:val="2"/>
          <w:szCs w:val="24"/>
          <w:lang w:eastAsia="zh-TW"/>
        </w:rPr>
        <w:t>畫面資料：</w:t>
      </w:r>
    </w:p>
    <w:p w:rsidR="00B627C7" w:rsidRPr="00E91B7A" w:rsidRDefault="001E5A1A" w:rsidP="00B627C7">
      <w:pPr>
        <w:pStyle w:val="Tabletext"/>
        <w:keepLines w:val="0"/>
        <w:numPr>
          <w:ilvl w:val="3"/>
          <w:numId w:val="9"/>
        </w:numPr>
        <w:spacing w:after="0" w:line="240" w:lineRule="auto"/>
        <w:rPr>
          <w:rFonts w:hint="eastAsia"/>
          <w:strike/>
          <w:kern w:val="2"/>
          <w:szCs w:val="24"/>
          <w:lang w:eastAsia="zh-TW"/>
        </w:rPr>
      </w:pPr>
      <w:r w:rsidRPr="00E91B7A">
        <w:rPr>
          <w:rFonts w:hint="eastAsia"/>
          <w:strike/>
          <w:kern w:val="2"/>
          <w:szCs w:val="24"/>
          <w:lang w:eastAsia="zh-TW"/>
        </w:rPr>
        <w:t>畫面資料</w:t>
      </w:r>
      <w:r w:rsidR="004D0E78" w:rsidRPr="00E91B7A">
        <w:rPr>
          <w:rFonts w:hint="eastAsia"/>
          <w:strike/>
          <w:kern w:val="2"/>
          <w:szCs w:val="24"/>
          <w:lang w:eastAsia="zh-TW"/>
        </w:rPr>
        <w:t>依</w:t>
      </w:r>
      <w:r w:rsidR="004D0E78" w:rsidRPr="00E91B7A">
        <w:rPr>
          <w:rFonts w:hint="eastAsia"/>
          <w:strike/>
          <w:kern w:val="2"/>
          <w:szCs w:val="24"/>
          <w:lang w:eastAsia="zh-TW"/>
        </w:rPr>
        <w:t>,</w:t>
      </w:r>
      <w:r w:rsidR="004D0E78" w:rsidRPr="00E91B7A">
        <w:rPr>
          <w:strike/>
        </w:rPr>
        <w:t xml:space="preserve"> </w:t>
      </w:r>
      <w:r w:rsidR="004D0E78" w:rsidRPr="00E91B7A">
        <w:rPr>
          <w:strike/>
          <w:kern w:val="2"/>
          <w:szCs w:val="24"/>
          <w:lang w:eastAsia="zh-TW"/>
        </w:rPr>
        <w:t>INPUT_UPD_TIME</w:t>
      </w:r>
      <w:r w:rsidR="004D0E78" w:rsidRPr="00E91B7A">
        <w:rPr>
          <w:rFonts w:hint="eastAsia"/>
          <w:strike/>
          <w:kern w:val="2"/>
          <w:szCs w:val="24"/>
          <w:lang w:eastAsia="zh-TW"/>
        </w:rPr>
        <w:t>,</w:t>
      </w:r>
      <w:r w:rsidR="004D0E78" w:rsidRPr="00E91B7A">
        <w:rPr>
          <w:strike/>
        </w:rPr>
        <w:t xml:space="preserve"> </w:t>
      </w:r>
      <w:r w:rsidR="004D0E78" w:rsidRPr="00E91B7A">
        <w:rPr>
          <w:strike/>
          <w:kern w:val="2"/>
          <w:szCs w:val="24"/>
          <w:lang w:eastAsia="zh-TW"/>
        </w:rPr>
        <w:t>APLY_NO</w:t>
      </w:r>
      <w:r w:rsidR="004D0E78" w:rsidRPr="00E91B7A">
        <w:rPr>
          <w:rFonts w:hint="eastAsia"/>
          <w:strike/>
          <w:kern w:val="2"/>
          <w:szCs w:val="24"/>
          <w:lang w:eastAsia="zh-TW"/>
        </w:rPr>
        <w:t>,</w:t>
      </w:r>
      <w:r w:rsidR="004D0E78" w:rsidRPr="00E91B7A">
        <w:rPr>
          <w:strike/>
        </w:rPr>
        <w:t xml:space="preserve"> </w:t>
      </w:r>
      <w:r w:rsidR="004D0E78" w:rsidRPr="00E91B7A">
        <w:rPr>
          <w:strike/>
          <w:kern w:val="2"/>
          <w:szCs w:val="24"/>
          <w:lang w:eastAsia="zh-TW"/>
        </w:rPr>
        <w:t>POLICY_NO</w:t>
      </w:r>
      <w:r w:rsidR="004D0E78" w:rsidRPr="00E91B7A">
        <w:rPr>
          <w:rFonts w:hint="eastAsia"/>
          <w:strike/>
          <w:kern w:val="2"/>
          <w:szCs w:val="24"/>
          <w:lang w:eastAsia="zh-TW"/>
        </w:rPr>
        <w:t>排序</w:t>
      </w:r>
      <w:r w:rsidR="00593A0B" w:rsidRPr="00E91B7A">
        <w:rPr>
          <w:rFonts w:ascii="細明體" w:eastAsia="細明體" w:hAnsi="細明體" w:hint="eastAsia"/>
          <w:strike/>
          <w:kern w:val="2"/>
          <w:szCs w:val="24"/>
          <w:lang w:eastAsia="zh-TW"/>
        </w:rPr>
        <w:t>。</w:t>
      </w:r>
    </w:p>
    <w:p w:rsidR="00593A0B" w:rsidRPr="004D0E78" w:rsidRDefault="004D0E78" w:rsidP="00B627C7">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受理編號：DTAAZ100.APLY_NO</w:t>
      </w:r>
      <w:r w:rsidRPr="00F00BB1">
        <w:rPr>
          <w:rFonts w:hint="eastAsia"/>
          <w:kern w:val="2"/>
          <w:szCs w:val="24"/>
          <w:lang w:eastAsia="zh-TW"/>
        </w:rPr>
        <w:t>，</w:t>
      </w:r>
      <w:r w:rsidR="00593A0B">
        <w:rPr>
          <w:rFonts w:ascii="細明體" w:eastAsia="細明體" w:hAnsi="細明體" w:hint="eastAsia"/>
          <w:kern w:val="2"/>
          <w:szCs w:val="24"/>
          <w:lang w:eastAsia="zh-TW"/>
        </w:rPr>
        <w:t>每一個受理編號都加入一個超連結</w:t>
      </w:r>
      <w:r w:rsidR="00593A0B" w:rsidRPr="00F00BB1">
        <w:rPr>
          <w:rFonts w:hint="eastAsia"/>
          <w:kern w:val="2"/>
          <w:szCs w:val="24"/>
          <w:lang w:eastAsia="zh-TW"/>
        </w:rPr>
        <w:t>，</w:t>
      </w:r>
      <w:r w:rsidR="00593A0B">
        <w:rPr>
          <w:rFonts w:hint="eastAsia"/>
          <w:kern w:val="2"/>
          <w:szCs w:val="24"/>
          <w:lang w:eastAsia="zh-TW"/>
        </w:rPr>
        <w:t>按下超連結以後產生一個新視窗</w:t>
      </w:r>
      <w:r w:rsidR="00593A0B" w:rsidRPr="00F00BB1">
        <w:rPr>
          <w:rFonts w:hint="eastAsia"/>
          <w:kern w:val="2"/>
          <w:szCs w:val="24"/>
          <w:lang w:eastAsia="zh-TW"/>
        </w:rPr>
        <w:t>，</w:t>
      </w:r>
      <w:r w:rsidR="00593A0B">
        <w:rPr>
          <w:rFonts w:hint="eastAsia"/>
          <w:kern w:val="2"/>
          <w:szCs w:val="24"/>
          <w:lang w:eastAsia="zh-TW"/>
        </w:rPr>
        <w:t>顯示</w:t>
      </w:r>
      <w:r w:rsidR="00593A0B">
        <w:rPr>
          <w:rFonts w:hint="eastAsia"/>
          <w:kern w:val="2"/>
          <w:szCs w:val="24"/>
          <w:lang w:eastAsia="zh-TW"/>
        </w:rPr>
        <w:t>AAB1_0500</w:t>
      </w:r>
      <w:r w:rsidR="00593A0B">
        <w:rPr>
          <w:rFonts w:hint="eastAsia"/>
          <w:kern w:val="2"/>
          <w:szCs w:val="24"/>
          <w:lang w:eastAsia="zh-TW"/>
        </w:rPr>
        <w:t>的畫面</w:t>
      </w:r>
      <w:r w:rsidR="00593A0B" w:rsidRPr="00F00BB1">
        <w:rPr>
          <w:rFonts w:hint="eastAsia"/>
          <w:kern w:val="2"/>
          <w:szCs w:val="24"/>
          <w:lang w:eastAsia="zh-TW"/>
        </w:rPr>
        <w:t>，</w:t>
      </w:r>
      <w:r w:rsidR="00593A0B">
        <w:rPr>
          <w:rFonts w:hint="eastAsia"/>
          <w:kern w:val="2"/>
          <w:szCs w:val="24"/>
          <w:lang w:eastAsia="zh-TW"/>
        </w:rPr>
        <w:t>並傳入受理編號</w:t>
      </w:r>
      <w:r w:rsidR="00593A0B" w:rsidRPr="00F00BB1">
        <w:rPr>
          <w:rFonts w:hint="eastAsia"/>
          <w:kern w:val="2"/>
          <w:szCs w:val="24"/>
          <w:lang w:eastAsia="zh-TW"/>
        </w:rPr>
        <w:t>，</w:t>
      </w:r>
      <w:r w:rsidR="00593A0B">
        <w:rPr>
          <w:rFonts w:hint="eastAsia"/>
          <w:kern w:val="2"/>
          <w:szCs w:val="24"/>
          <w:lang w:eastAsia="zh-TW"/>
        </w:rPr>
        <w:t>然後執行試算功能</w:t>
      </w:r>
      <w:r w:rsidR="00593A0B">
        <w:rPr>
          <w:rFonts w:ascii="細明體" w:eastAsia="細明體" w:hAnsi="細明體" w:hint="eastAsia"/>
          <w:kern w:val="2"/>
          <w:szCs w:val="24"/>
          <w:lang w:eastAsia="zh-TW"/>
        </w:rPr>
        <w:t>。</w:t>
      </w:r>
    </w:p>
    <w:p w:rsidR="004D0E78" w:rsidRPr="004D0E78" w:rsidRDefault="004D0E78" w:rsidP="00B627C7">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保單號碼：DTAAZ100.POLICY_NO。</w:t>
      </w:r>
    </w:p>
    <w:p w:rsidR="004D0E78" w:rsidRPr="004D0E78" w:rsidRDefault="004D0E78" w:rsidP="00B627C7">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險別：DTAAZ100.PROD_ID。</w:t>
      </w:r>
    </w:p>
    <w:p w:rsidR="004D0E78" w:rsidRPr="004D0E78" w:rsidRDefault="004D0E78" w:rsidP="00B627C7">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事故者ID：DTAAZ100.</w:t>
      </w:r>
      <w:r w:rsidRPr="004D0E78">
        <w:rPr>
          <w:rFonts w:ascii="細明體" w:eastAsia="細明體" w:hAnsi="細明體"/>
          <w:kern w:val="2"/>
          <w:szCs w:val="24"/>
          <w:lang w:eastAsia="zh-TW"/>
        </w:rPr>
        <w:t>OCR_ID</w:t>
      </w:r>
      <w:r>
        <w:rPr>
          <w:rFonts w:ascii="細明體" w:eastAsia="細明體" w:hAnsi="細明體" w:hint="eastAsia"/>
          <w:kern w:val="2"/>
          <w:szCs w:val="24"/>
          <w:lang w:eastAsia="zh-TW"/>
        </w:rPr>
        <w:t>。</w:t>
      </w:r>
    </w:p>
    <w:p w:rsidR="004D0E78" w:rsidRPr="004D0E78" w:rsidRDefault="004D0E78" w:rsidP="00B627C7">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事故日期：DTAAZ100.</w:t>
      </w:r>
      <w:r w:rsidRPr="004D0E78">
        <w:rPr>
          <w:rFonts w:ascii="細明體" w:eastAsia="細明體" w:hAnsi="細明體"/>
          <w:kern w:val="2"/>
          <w:szCs w:val="24"/>
          <w:lang w:eastAsia="zh-TW"/>
        </w:rPr>
        <w:t>R_CEOCRDT</w:t>
      </w:r>
      <w:r>
        <w:rPr>
          <w:rFonts w:ascii="細明體" w:eastAsia="細明體" w:hAnsi="細明體" w:hint="eastAsia"/>
          <w:kern w:val="2"/>
          <w:szCs w:val="24"/>
          <w:lang w:eastAsia="zh-TW"/>
        </w:rPr>
        <w:t>。</w:t>
      </w:r>
    </w:p>
    <w:p w:rsidR="006730E8" w:rsidRPr="00E91B7A" w:rsidRDefault="006730E8" w:rsidP="00B627C7">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理賠種類</w:t>
      </w:r>
      <w:r>
        <w:rPr>
          <w:rFonts w:ascii="細明體" w:eastAsia="細明體" w:hAnsi="細明體" w:hint="eastAsia"/>
          <w:kern w:val="2"/>
          <w:szCs w:val="24"/>
          <w:lang w:eastAsia="zh-TW"/>
        </w:rPr>
        <w:t>：</w:t>
      </w:r>
    </w:p>
    <w:p w:rsidR="006214E3" w:rsidRPr="003814AE" w:rsidRDefault="006214E3" w:rsidP="006214E3">
      <w:pPr>
        <w:pStyle w:val="Tabletext"/>
        <w:keepLines w:val="0"/>
        <w:numPr>
          <w:ilvl w:val="4"/>
          <w:numId w:val="9"/>
        </w:numPr>
        <w:spacing w:after="0" w:line="240" w:lineRule="auto"/>
        <w:rPr>
          <w:ins w:id="32" w:author="蕭侑文" w:date="2016-05-17T08:49:00Z"/>
          <w:kern w:val="2"/>
          <w:szCs w:val="24"/>
          <w:lang w:eastAsia="zh-TW"/>
        </w:rPr>
      </w:pPr>
      <w:ins w:id="33" w:author="蕭侑文" w:date="2016-05-17T08:49:00Z">
        <w:r>
          <w:rPr>
            <w:rFonts w:hint="eastAsia"/>
            <w:kern w:val="2"/>
            <w:szCs w:val="24"/>
            <w:lang w:eastAsia="zh-TW"/>
          </w:rPr>
          <w:t xml:space="preserve">IF </w:t>
        </w:r>
        <w:r>
          <w:rPr>
            <w:rFonts w:hint="eastAsia"/>
            <w:lang w:eastAsia="zh-TW"/>
          </w:rPr>
          <w:t>DTAAZ100.</w:t>
        </w:r>
        <w:r w:rsidRPr="002F4DE3">
          <w:rPr>
            <w:rFonts w:hint="eastAsia"/>
            <w:lang w:eastAsia="zh-TW"/>
          </w:rPr>
          <w:t>比對種類</w:t>
        </w:r>
        <w:r>
          <w:rPr>
            <w:rFonts w:hint="eastAsia"/>
            <w:lang w:eastAsia="zh-TW"/>
          </w:rPr>
          <w:t xml:space="preserve"> =- </w:t>
        </w:r>
        <w:r>
          <w:rPr>
            <w:lang w:eastAsia="zh-TW"/>
          </w:rPr>
          <w:t>‘1’(</w:t>
        </w:r>
        <w:r>
          <w:rPr>
            <w:rFonts w:hint="eastAsia"/>
            <w:lang w:eastAsia="zh-TW"/>
          </w:rPr>
          <w:t>死亡全殘件</w:t>
        </w:r>
        <w:r>
          <w:rPr>
            <w:rFonts w:hint="eastAsia"/>
            <w:lang w:eastAsia="zh-TW"/>
          </w:rPr>
          <w:t>)</w:t>
        </w:r>
      </w:ins>
    </w:p>
    <w:p w:rsidR="006214E3" w:rsidRDefault="006214E3" w:rsidP="006214E3">
      <w:pPr>
        <w:pStyle w:val="Tabletext"/>
        <w:keepLines w:val="0"/>
        <w:numPr>
          <w:ilvl w:val="5"/>
          <w:numId w:val="9"/>
        </w:numPr>
        <w:spacing w:after="0" w:line="240" w:lineRule="auto"/>
        <w:rPr>
          <w:ins w:id="34" w:author="蕭侑文" w:date="2016-05-17T08:49:00Z"/>
          <w:kern w:val="2"/>
          <w:szCs w:val="24"/>
          <w:lang w:eastAsia="zh-TW"/>
        </w:rPr>
      </w:pPr>
      <w:ins w:id="35" w:author="蕭侑文" w:date="2016-05-17T08:49:00Z">
        <w:r>
          <w:rPr>
            <w:rFonts w:hint="eastAsia"/>
            <w:kern w:val="2"/>
            <w:szCs w:val="24"/>
            <w:lang w:eastAsia="zh-TW"/>
          </w:rPr>
          <w:t>子系統</w:t>
        </w:r>
        <w:r>
          <w:rPr>
            <w:rFonts w:hint="eastAsia"/>
            <w:kern w:val="2"/>
            <w:szCs w:val="24"/>
            <w:lang w:eastAsia="zh-TW"/>
          </w:rPr>
          <w:t xml:space="preserve"> =</w:t>
        </w:r>
        <w:r>
          <w:rPr>
            <w:kern w:val="2"/>
            <w:szCs w:val="24"/>
            <w:lang w:eastAsia="zh-TW"/>
          </w:rPr>
          <w:t>’AA’</w:t>
        </w:r>
      </w:ins>
    </w:p>
    <w:p w:rsidR="006214E3" w:rsidRPr="003814AE" w:rsidRDefault="006214E3" w:rsidP="006214E3">
      <w:pPr>
        <w:pStyle w:val="Tabletext"/>
        <w:keepLines w:val="0"/>
        <w:numPr>
          <w:ilvl w:val="5"/>
          <w:numId w:val="9"/>
        </w:numPr>
        <w:spacing w:after="0" w:line="240" w:lineRule="auto"/>
        <w:rPr>
          <w:ins w:id="36" w:author="蕭侑文" w:date="2016-05-17T08:49:00Z"/>
          <w:kern w:val="2"/>
          <w:szCs w:val="24"/>
          <w:lang w:eastAsia="zh-TW"/>
        </w:rPr>
      </w:pPr>
      <w:ins w:id="37" w:author="蕭侑文" w:date="2016-05-17T08:49:00Z">
        <w:r>
          <w:t>欄位名稱</w:t>
        </w:r>
        <w:r>
          <w:rPr>
            <w:rFonts w:hint="eastAsia"/>
            <w:lang w:eastAsia="zh-TW"/>
          </w:rPr>
          <w:t>=</w:t>
        </w:r>
        <w:r>
          <w:rPr>
            <w:lang w:eastAsia="zh-TW"/>
          </w:rPr>
          <w:t>’</w:t>
        </w:r>
        <w:r w:rsidRPr="00146807">
          <w:t>CLAM_CAT</w:t>
        </w:r>
        <w:r>
          <w:rPr>
            <w:lang w:eastAsia="zh-TW"/>
          </w:rPr>
          <w:t>’</w:t>
        </w:r>
      </w:ins>
    </w:p>
    <w:p w:rsidR="006214E3" w:rsidRPr="003814AE" w:rsidRDefault="006214E3" w:rsidP="006214E3">
      <w:pPr>
        <w:pStyle w:val="Tabletext"/>
        <w:keepLines w:val="0"/>
        <w:numPr>
          <w:ilvl w:val="5"/>
          <w:numId w:val="9"/>
        </w:numPr>
        <w:spacing w:after="0" w:line="240" w:lineRule="auto"/>
        <w:rPr>
          <w:ins w:id="38" w:author="蕭侑文" w:date="2016-05-17T08:49:00Z"/>
          <w:kern w:val="2"/>
          <w:szCs w:val="24"/>
          <w:lang w:eastAsia="zh-TW"/>
        </w:rPr>
      </w:pPr>
      <w:ins w:id="39" w:author="蕭侑文" w:date="2016-05-17T08:49:00Z">
        <w:r>
          <w:rPr>
            <w:lang w:eastAsia="zh-TW"/>
          </w:rPr>
          <w:t>代碼</w:t>
        </w:r>
        <w:r>
          <w:rPr>
            <w:rFonts w:hint="eastAsia"/>
            <w:lang w:eastAsia="zh-TW"/>
          </w:rPr>
          <w:t xml:space="preserve"> = DTAAZ100.</w:t>
        </w:r>
        <w:r w:rsidRPr="002B4ED3">
          <w:rPr>
            <w:rFonts w:hint="eastAsia"/>
            <w:lang w:eastAsia="zh-TW"/>
          </w:rPr>
          <w:t>索賠類別</w:t>
        </w:r>
      </w:ins>
    </w:p>
    <w:p w:rsidR="006214E3" w:rsidRDefault="006214E3" w:rsidP="006214E3">
      <w:pPr>
        <w:pStyle w:val="Tabletext"/>
        <w:keepLines w:val="0"/>
        <w:numPr>
          <w:ilvl w:val="4"/>
          <w:numId w:val="9"/>
        </w:numPr>
        <w:spacing w:after="0" w:line="240" w:lineRule="auto"/>
        <w:rPr>
          <w:ins w:id="40" w:author="蕭侑文" w:date="2016-05-17T08:49:00Z"/>
          <w:kern w:val="2"/>
          <w:szCs w:val="24"/>
          <w:lang w:eastAsia="zh-TW"/>
        </w:rPr>
      </w:pPr>
      <w:ins w:id="41" w:author="蕭侑文" w:date="2016-05-17T08:49:00Z">
        <w:r>
          <w:rPr>
            <w:lang w:eastAsia="zh-TW"/>
          </w:rPr>
          <w:t>ELSE</w:t>
        </w:r>
      </w:ins>
    </w:p>
    <w:p w:rsidR="006214E3" w:rsidRDefault="006214E3" w:rsidP="006214E3">
      <w:pPr>
        <w:pStyle w:val="Tabletext"/>
        <w:keepLines w:val="0"/>
        <w:numPr>
          <w:ilvl w:val="5"/>
          <w:numId w:val="9"/>
        </w:numPr>
        <w:spacing w:after="0" w:line="240" w:lineRule="auto"/>
        <w:rPr>
          <w:ins w:id="42" w:author="蕭侑文" w:date="2016-05-17T08:49:00Z"/>
          <w:kern w:val="2"/>
          <w:szCs w:val="24"/>
          <w:lang w:eastAsia="zh-TW"/>
        </w:rPr>
      </w:pPr>
      <w:ins w:id="43" w:author="蕭侑文" w:date="2016-05-17T08:49:00Z">
        <w:r>
          <w:rPr>
            <w:rFonts w:hint="eastAsia"/>
            <w:kern w:val="2"/>
            <w:szCs w:val="24"/>
            <w:lang w:eastAsia="zh-TW"/>
          </w:rPr>
          <w:t>子系統</w:t>
        </w:r>
        <w:r>
          <w:rPr>
            <w:rFonts w:hint="eastAsia"/>
            <w:kern w:val="2"/>
            <w:szCs w:val="24"/>
            <w:lang w:eastAsia="zh-TW"/>
          </w:rPr>
          <w:t xml:space="preserve"> =</w:t>
        </w:r>
        <w:r>
          <w:rPr>
            <w:kern w:val="2"/>
            <w:szCs w:val="24"/>
            <w:lang w:eastAsia="zh-TW"/>
          </w:rPr>
          <w:t>’AA’</w:t>
        </w:r>
      </w:ins>
    </w:p>
    <w:p w:rsidR="006214E3" w:rsidRPr="003814AE" w:rsidRDefault="006214E3" w:rsidP="006214E3">
      <w:pPr>
        <w:pStyle w:val="Tabletext"/>
        <w:keepLines w:val="0"/>
        <w:numPr>
          <w:ilvl w:val="5"/>
          <w:numId w:val="9"/>
        </w:numPr>
        <w:spacing w:after="0" w:line="240" w:lineRule="auto"/>
        <w:rPr>
          <w:ins w:id="44" w:author="蕭侑文" w:date="2016-05-17T08:49:00Z"/>
          <w:kern w:val="2"/>
          <w:szCs w:val="24"/>
          <w:lang w:eastAsia="zh-TW"/>
        </w:rPr>
      </w:pPr>
      <w:ins w:id="45" w:author="蕭侑文" w:date="2016-05-17T08:49:00Z">
        <w:r>
          <w:t>欄位名稱</w:t>
        </w:r>
        <w:r>
          <w:rPr>
            <w:rFonts w:hint="eastAsia"/>
            <w:lang w:eastAsia="zh-TW"/>
          </w:rPr>
          <w:t>=</w:t>
        </w:r>
        <w:r>
          <w:rPr>
            <w:lang w:eastAsia="zh-TW"/>
          </w:rPr>
          <w:t>’</w:t>
        </w:r>
        <w:r w:rsidRPr="002F4DE3">
          <w:rPr>
            <w:lang w:eastAsia="zh-TW"/>
          </w:rPr>
          <w:t>DTAAZ100_CHECK_TYPE</w:t>
        </w:r>
        <w:r>
          <w:rPr>
            <w:lang w:eastAsia="zh-TW"/>
          </w:rPr>
          <w:t>’</w:t>
        </w:r>
      </w:ins>
    </w:p>
    <w:p w:rsidR="006214E3" w:rsidRPr="003814AE" w:rsidRDefault="006214E3" w:rsidP="006214E3">
      <w:pPr>
        <w:pStyle w:val="Tabletext"/>
        <w:keepLines w:val="0"/>
        <w:numPr>
          <w:ilvl w:val="5"/>
          <w:numId w:val="9"/>
        </w:numPr>
        <w:spacing w:after="0" w:line="240" w:lineRule="auto"/>
        <w:rPr>
          <w:ins w:id="46" w:author="蕭侑文" w:date="2016-05-17T08:49:00Z"/>
          <w:kern w:val="2"/>
          <w:szCs w:val="24"/>
          <w:lang w:eastAsia="zh-TW"/>
        </w:rPr>
      </w:pPr>
      <w:ins w:id="47" w:author="蕭侑文" w:date="2016-05-17T08:49:00Z">
        <w:r>
          <w:rPr>
            <w:lang w:eastAsia="zh-TW"/>
          </w:rPr>
          <w:t>代碼</w:t>
        </w:r>
        <w:r>
          <w:rPr>
            <w:rFonts w:hint="eastAsia"/>
            <w:lang w:eastAsia="zh-TW"/>
          </w:rPr>
          <w:t xml:space="preserve"> = DTAAZ100.</w:t>
        </w:r>
        <w:r w:rsidRPr="002F4DE3">
          <w:rPr>
            <w:rFonts w:hint="eastAsia"/>
            <w:lang w:eastAsia="zh-TW"/>
          </w:rPr>
          <w:t>比對種類</w:t>
        </w:r>
      </w:ins>
    </w:p>
    <w:p w:rsidR="006730E8" w:rsidRPr="00E91B7A" w:rsidDel="006214E3" w:rsidRDefault="006730E8" w:rsidP="006730E8">
      <w:pPr>
        <w:pStyle w:val="Tabletext"/>
        <w:keepLines w:val="0"/>
        <w:numPr>
          <w:ilvl w:val="4"/>
          <w:numId w:val="9"/>
        </w:numPr>
        <w:spacing w:after="0" w:line="240" w:lineRule="auto"/>
        <w:rPr>
          <w:del w:id="48" w:author="蕭侑文" w:date="2016-05-17T08:49:00Z"/>
          <w:rFonts w:hint="eastAsia"/>
          <w:kern w:val="2"/>
          <w:szCs w:val="24"/>
          <w:lang w:eastAsia="zh-TW"/>
        </w:rPr>
      </w:pPr>
      <w:del w:id="49" w:author="蕭侑文" w:date="2016-05-17T08:49:00Z">
        <w:r w:rsidDel="006214E3">
          <w:rPr>
            <w:rFonts w:hint="eastAsia"/>
            <w:lang w:eastAsia="zh-TW"/>
          </w:rPr>
          <w:delText xml:space="preserve">IF DTAAZ100.R_CETDSIT = </w:delText>
        </w:r>
        <w:r w:rsidDel="006214E3">
          <w:rPr>
            <w:lang w:eastAsia="zh-TW"/>
          </w:rPr>
          <w:delText>‘</w:delText>
        </w:r>
        <w:r w:rsidDel="006214E3">
          <w:rPr>
            <w:rFonts w:hint="eastAsia"/>
            <w:lang w:eastAsia="zh-TW"/>
          </w:rPr>
          <w:delText>00</w:delText>
        </w:r>
        <w:r w:rsidDel="006214E3">
          <w:rPr>
            <w:lang w:eastAsia="zh-TW"/>
          </w:rPr>
          <w:delText>’</w:delText>
        </w:r>
      </w:del>
    </w:p>
    <w:p w:rsidR="006730E8" w:rsidRPr="00E91B7A" w:rsidDel="006214E3" w:rsidRDefault="006730E8" w:rsidP="006730E8">
      <w:pPr>
        <w:pStyle w:val="Tabletext"/>
        <w:keepLines w:val="0"/>
        <w:numPr>
          <w:ilvl w:val="5"/>
          <w:numId w:val="9"/>
        </w:numPr>
        <w:spacing w:after="0" w:line="240" w:lineRule="auto"/>
        <w:rPr>
          <w:del w:id="50" w:author="蕭侑文" w:date="2016-05-17T08:49:00Z"/>
          <w:rFonts w:hint="eastAsia"/>
          <w:kern w:val="2"/>
          <w:szCs w:val="24"/>
          <w:lang w:eastAsia="zh-TW"/>
        </w:rPr>
      </w:pPr>
      <w:del w:id="51" w:author="蕭侑文" w:date="2016-05-17T08:49:00Z">
        <w:r w:rsidRPr="00A4429C" w:rsidDel="006214E3">
          <w:rPr>
            <w:rFonts w:hint="eastAsia"/>
            <w:lang w:eastAsia="zh-TW"/>
          </w:rPr>
          <w:delText>理賠種類</w:delText>
        </w:r>
        <w:r w:rsidDel="006214E3">
          <w:rPr>
            <w:rFonts w:hint="eastAsia"/>
            <w:lang w:eastAsia="zh-TW"/>
          </w:rPr>
          <w:delText xml:space="preserve"> = </w:delText>
        </w:r>
        <w:r w:rsidDel="006214E3">
          <w:rPr>
            <w:lang w:eastAsia="zh-TW"/>
          </w:rPr>
          <w:delText>‘</w:delText>
        </w:r>
        <w:r w:rsidDel="006214E3">
          <w:rPr>
            <w:rFonts w:hint="eastAsia"/>
            <w:lang w:eastAsia="zh-TW"/>
          </w:rPr>
          <w:delText>死亡</w:delText>
        </w:r>
        <w:r w:rsidDel="006214E3">
          <w:rPr>
            <w:lang w:eastAsia="zh-TW"/>
          </w:rPr>
          <w:delText>’</w:delText>
        </w:r>
        <w:r w:rsidDel="006214E3">
          <w:rPr>
            <w:rFonts w:ascii="細明體" w:eastAsia="細明體" w:hAnsi="細明體" w:hint="eastAsia"/>
            <w:kern w:val="2"/>
            <w:szCs w:val="24"/>
            <w:lang w:eastAsia="zh-TW"/>
          </w:rPr>
          <w:delText>。</w:delText>
        </w:r>
      </w:del>
    </w:p>
    <w:p w:rsidR="006730E8" w:rsidDel="006214E3" w:rsidRDefault="006730E8" w:rsidP="006730E8">
      <w:pPr>
        <w:pStyle w:val="Tabletext"/>
        <w:keepLines w:val="0"/>
        <w:numPr>
          <w:ilvl w:val="4"/>
          <w:numId w:val="9"/>
        </w:numPr>
        <w:spacing w:after="0" w:line="240" w:lineRule="auto"/>
        <w:rPr>
          <w:del w:id="52" w:author="蕭侑文" w:date="2016-05-17T08:49:00Z"/>
          <w:rFonts w:hint="eastAsia"/>
          <w:kern w:val="2"/>
          <w:szCs w:val="24"/>
          <w:lang w:eastAsia="zh-TW"/>
        </w:rPr>
      </w:pPr>
      <w:del w:id="53" w:author="蕭侑文" w:date="2016-05-17T08:49:00Z">
        <w:r w:rsidDel="006214E3">
          <w:rPr>
            <w:rFonts w:hint="eastAsia"/>
            <w:kern w:val="2"/>
            <w:szCs w:val="24"/>
            <w:lang w:eastAsia="zh-TW"/>
          </w:rPr>
          <w:delText>ELSE</w:delText>
        </w:r>
      </w:del>
    </w:p>
    <w:p w:rsidR="006730E8" w:rsidRPr="00E91B7A" w:rsidDel="006214E3" w:rsidRDefault="006730E8" w:rsidP="00DC402E">
      <w:pPr>
        <w:pStyle w:val="Tabletext"/>
        <w:keepLines w:val="0"/>
        <w:numPr>
          <w:ilvl w:val="3"/>
          <w:numId w:val="9"/>
        </w:numPr>
        <w:spacing w:after="0" w:line="240" w:lineRule="auto"/>
        <w:rPr>
          <w:del w:id="54" w:author="蕭侑文" w:date="2016-05-17T08:49:00Z"/>
          <w:rFonts w:hint="eastAsia"/>
          <w:kern w:val="2"/>
          <w:szCs w:val="24"/>
          <w:lang w:eastAsia="zh-TW"/>
        </w:rPr>
        <w:pPrChange w:id="55" w:author="蕭侑文" w:date="2016-05-17T08:49:00Z">
          <w:pPr>
            <w:pStyle w:val="Tabletext"/>
            <w:keepLines w:val="0"/>
            <w:numPr>
              <w:ilvl w:val="5"/>
              <w:numId w:val="9"/>
            </w:numPr>
            <w:tabs>
              <w:tab w:val="num" w:pos="3260"/>
            </w:tabs>
            <w:spacing w:after="0" w:line="240" w:lineRule="auto"/>
            <w:ind w:left="3260" w:hanging="1134"/>
          </w:pPr>
        </w:pPrChange>
      </w:pPr>
      <w:del w:id="56" w:author="蕭侑文" w:date="2016-05-17T08:49:00Z">
        <w:r w:rsidRPr="00A4429C" w:rsidDel="006214E3">
          <w:rPr>
            <w:rFonts w:hint="eastAsia"/>
            <w:lang w:eastAsia="zh-TW"/>
          </w:rPr>
          <w:delText>理賠種類</w:delText>
        </w:r>
        <w:r w:rsidDel="006214E3">
          <w:rPr>
            <w:rFonts w:hint="eastAsia"/>
            <w:lang w:eastAsia="zh-TW"/>
          </w:rPr>
          <w:delText xml:space="preserve"> = </w:delText>
        </w:r>
        <w:r w:rsidDel="006214E3">
          <w:rPr>
            <w:lang w:eastAsia="zh-TW"/>
          </w:rPr>
          <w:delText>‘</w:delText>
        </w:r>
        <w:r w:rsidDel="006214E3">
          <w:rPr>
            <w:rFonts w:hint="eastAsia"/>
            <w:lang w:eastAsia="zh-TW"/>
          </w:rPr>
          <w:delText>全殘</w:delText>
        </w:r>
        <w:r w:rsidDel="006214E3">
          <w:rPr>
            <w:lang w:eastAsia="zh-TW"/>
          </w:rPr>
          <w:delText>’</w:delText>
        </w:r>
        <w:r w:rsidRPr="00E6720B" w:rsidDel="006214E3">
          <w:rPr>
            <w:rFonts w:ascii="細明體" w:eastAsia="細明體" w:hAnsi="細明體" w:hint="eastAsia"/>
            <w:kern w:val="2"/>
            <w:szCs w:val="24"/>
            <w:lang w:eastAsia="zh-TW"/>
          </w:rPr>
          <w:delText>。</w:delText>
        </w:r>
      </w:del>
    </w:p>
    <w:p w:rsidR="004D0E78" w:rsidRPr="00E6720B" w:rsidRDefault="004D0E78" w:rsidP="00E6720B">
      <w:pPr>
        <w:pStyle w:val="Tabletext"/>
        <w:keepLines w:val="0"/>
        <w:numPr>
          <w:ilvl w:val="3"/>
          <w:numId w:val="9"/>
        </w:numPr>
        <w:spacing w:after="0" w:line="240" w:lineRule="auto"/>
        <w:rPr>
          <w:rFonts w:hint="eastAsia"/>
          <w:kern w:val="2"/>
          <w:szCs w:val="24"/>
          <w:lang w:eastAsia="zh-TW"/>
        </w:rPr>
      </w:pPr>
      <w:r w:rsidRPr="00E6720B">
        <w:rPr>
          <w:rFonts w:ascii="細明體" w:eastAsia="細明體" w:hAnsi="細明體" w:hint="eastAsia"/>
          <w:kern w:val="2"/>
          <w:szCs w:val="24"/>
          <w:lang w:eastAsia="zh-TW"/>
        </w:rPr>
        <w:t>死殘種類：</w:t>
      </w:r>
    </w:p>
    <w:p w:rsidR="004D0E78" w:rsidRPr="004D0E78" w:rsidRDefault="004D0E78" w:rsidP="004D0E78">
      <w:pPr>
        <w:pStyle w:val="Tabletext"/>
        <w:keepLines w:val="0"/>
        <w:numPr>
          <w:ilvl w:val="4"/>
          <w:numId w:val="9"/>
        </w:numPr>
        <w:spacing w:after="0" w:line="240" w:lineRule="auto"/>
        <w:rPr>
          <w:rFonts w:hint="eastAsia"/>
          <w:kern w:val="2"/>
          <w:szCs w:val="24"/>
          <w:lang w:eastAsia="zh-TW"/>
        </w:rPr>
      </w:pPr>
      <w:r>
        <w:rPr>
          <w:rFonts w:ascii="細明體" w:eastAsia="細明體" w:hAnsi="細明體" w:hint="eastAsia"/>
          <w:kern w:val="2"/>
          <w:szCs w:val="24"/>
          <w:lang w:eastAsia="zh-TW"/>
        </w:rPr>
        <w:t>IF DTAAZ100.</w:t>
      </w:r>
      <w:r w:rsidRPr="004D0E78">
        <w:t xml:space="preserve"> </w:t>
      </w:r>
      <w:r w:rsidRPr="004D0E78">
        <w:rPr>
          <w:rFonts w:ascii="細明體" w:eastAsia="細明體" w:hAnsi="細明體"/>
          <w:kern w:val="2"/>
          <w:szCs w:val="24"/>
          <w:lang w:eastAsia="zh-TW"/>
        </w:rPr>
        <w:t>R_CEDDSKD</w:t>
      </w:r>
      <w:r>
        <w:rPr>
          <w:rFonts w:ascii="細明體" w:eastAsia="細明體" w:hAnsi="細明體" w:hint="eastAsia"/>
          <w:kern w:val="2"/>
          <w:szCs w:val="24"/>
          <w:lang w:eastAsia="zh-TW"/>
        </w:rPr>
        <w:t xml:space="preserve"> = </w:t>
      </w:r>
      <w:r>
        <w:rPr>
          <w:rFonts w:ascii="細明體" w:eastAsia="細明體" w:hAnsi="細明體"/>
          <w:kern w:val="2"/>
          <w:szCs w:val="24"/>
          <w:lang w:eastAsia="zh-TW"/>
        </w:rPr>
        <w:t>“</w:t>
      </w:r>
      <w:smartTag w:uri="urn:schemas-microsoft-com:office:smarttags" w:element="chmetcnv">
        <w:smartTagPr>
          <w:attr w:name="UnitName" w:val="”"/>
          <w:attr w:name="SourceValue" w:val="3"/>
          <w:attr w:name="HasSpace" w:val="False"/>
          <w:attr w:name="Negative" w:val="False"/>
          <w:attr w:name="NumberType" w:val="1"/>
          <w:attr w:name="TCSC" w:val="0"/>
        </w:smartTagPr>
        <w:r w:rsidR="00212E73">
          <w:rPr>
            <w:rFonts w:ascii="細明體" w:eastAsia="細明體" w:hAnsi="細明體" w:hint="eastAsia"/>
            <w:kern w:val="2"/>
            <w:szCs w:val="24"/>
            <w:lang w:eastAsia="zh-TW"/>
          </w:rPr>
          <w:t>3</w:t>
        </w:r>
        <w:r>
          <w:rPr>
            <w:rFonts w:ascii="細明體" w:eastAsia="細明體" w:hAnsi="細明體"/>
            <w:kern w:val="2"/>
            <w:szCs w:val="24"/>
            <w:lang w:eastAsia="zh-TW"/>
          </w:rPr>
          <w:t>”</w:t>
        </w:r>
      </w:smartTag>
    </w:p>
    <w:p w:rsidR="004D0E78" w:rsidRPr="004D0E78" w:rsidRDefault="004D0E78" w:rsidP="004D0E78">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死殘種類 = </w:t>
      </w:r>
      <w:r>
        <w:rPr>
          <w:rFonts w:ascii="細明體" w:eastAsia="細明體" w:hAnsi="細明體"/>
          <w:kern w:val="2"/>
          <w:szCs w:val="24"/>
          <w:lang w:eastAsia="zh-TW"/>
        </w:rPr>
        <w:t>“</w:t>
      </w:r>
      <w:r w:rsidR="00212E73">
        <w:rPr>
          <w:rFonts w:ascii="細明體" w:eastAsia="細明體" w:hAnsi="細明體" w:hint="eastAsia"/>
          <w:kern w:val="2"/>
          <w:szCs w:val="24"/>
          <w:lang w:eastAsia="zh-TW"/>
        </w:rPr>
        <w:t>疾病</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4D0E78" w:rsidRPr="004D0E78" w:rsidRDefault="00212E73" w:rsidP="004D0E78">
      <w:pPr>
        <w:pStyle w:val="Tabletext"/>
        <w:keepLines w:val="0"/>
        <w:numPr>
          <w:ilvl w:val="4"/>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ELSE </w:t>
      </w:r>
      <w:r w:rsidR="004D0E78">
        <w:rPr>
          <w:rFonts w:ascii="細明體" w:eastAsia="細明體" w:hAnsi="細明體" w:hint="eastAsia"/>
          <w:kern w:val="2"/>
          <w:szCs w:val="24"/>
          <w:lang w:eastAsia="zh-TW"/>
        </w:rPr>
        <w:t>IF DTAAZ100.</w:t>
      </w:r>
      <w:r w:rsidR="004D0E78" w:rsidRPr="004D0E78">
        <w:t xml:space="preserve"> </w:t>
      </w:r>
      <w:r w:rsidR="004D0E78" w:rsidRPr="004D0E78">
        <w:rPr>
          <w:rFonts w:ascii="細明體" w:eastAsia="細明體" w:hAnsi="細明體"/>
          <w:kern w:val="2"/>
          <w:szCs w:val="24"/>
          <w:lang w:eastAsia="zh-TW"/>
        </w:rPr>
        <w:t>R_CEDDSKD</w:t>
      </w:r>
      <w:r w:rsidR="004D0E78">
        <w:rPr>
          <w:rFonts w:ascii="細明體" w:eastAsia="細明體" w:hAnsi="細明體" w:hint="eastAsia"/>
          <w:kern w:val="2"/>
          <w:szCs w:val="24"/>
          <w:lang w:eastAsia="zh-TW"/>
        </w:rPr>
        <w:t xml:space="preserve"> = </w:t>
      </w:r>
      <w:r w:rsidR="004D0E78">
        <w:rPr>
          <w:rFonts w:ascii="細明體" w:eastAsia="細明體" w:hAnsi="細明體"/>
          <w:kern w:val="2"/>
          <w:szCs w:val="24"/>
          <w:lang w:eastAsia="zh-TW"/>
        </w:rPr>
        <w:t>“</w:t>
      </w:r>
      <w:smartTag w:uri="urn:schemas-microsoft-com:office:smarttags" w:element="chmetcnv">
        <w:smartTagPr>
          <w:attr w:name="UnitName" w:val="”"/>
          <w:attr w:name="SourceValue" w:val="2"/>
          <w:attr w:name="HasSpace" w:val="False"/>
          <w:attr w:name="Negative" w:val="False"/>
          <w:attr w:name="NumberType" w:val="1"/>
          <w:attr w:name="TCSC" w:val="0"/>
        </w:smartTagPr>
        <w:r w:rsidR="004D0E78">
          <w:rPr>
            <w:rFonts w:ascii="細明體" w:eastAsia="細明體" w:hAnsi="細明體" w:hint="eastAsia"/>
            <w:kern w:val="2"/>
            <w:szCs w:val="24"/>
            <w:lang w:eastAsia="zh-TW"/>
          </w:rPr>
          <w:t>2</w:t>
        </w:r>
        <w:r w:rsidR="004D0E78">
          <w:rPr>
            <w:rFonts w:ascii="細明體" w:eastAsia="細明體" w:hAnsi="細明體"/>
            <w:kern w:val="2"/>
            <w:szCs w:val="24"/>
            <w:lang w:eastAsia="zh-TW"/>
          </w:rPr>
          <w:t>”</w:t>
        </w:r>
      </w:smartTag>
    </w:p>
    <w:p w:rsidR="004D0E78" w:rsidRPr="004D0E78" w:rsidRDefault="004D0E78" w:rsidP="004D0E78">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死殘種類 = </w:t>
      </w:r>
      <w:r>
        <w:rPr>
          <w:rFonts w:ascii="細明體" w:eastAsia="細明體" w:hAnsi="細明體"/>
          <w:kern w:val="2"/>
          <w:szCs w:val="24"/>
          <w:lang w:eastAsia="zh-TW"/>
        </w:rPr>
        <w:t>“</w:t>
      </w:r>
      <w:r w:rsidR="00212E73">
        <w:rPr>
          <w:rFonts w:ascii="細明體" w:eastAsia="細明體" w:hAnsi="細明體" w:hint="eastAsia"/>
          <w:kern w:val="2"/>
          <w:szCs w:val="24"/>
          <w:lang w:eastAsia="zh-TW"/>
        </w:rPr>
        <w:t>短死</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4D0E78" w:rsidRPr="004D0E78" w:rsidRDefault="00212E73" w:rsidP="004D0E78">
      <w:pPr>
        <w:pStyle w:val="Tabletext"/>
        <w:keepLines w:val="0"/>
        <w:numPr>
          <w:ilvl w:val="4"/>
          <w:numId w:val="9"/>
        </w:numPr>
        <w:spacing w:after="0" w:line="240" w:lineRule="auto"/>
        <w:rPr>
          <w:rFonts w:hint="eastAsia"/>
          <w:kern w:val="2"/>
          <w:szCs w:val="24"/>
          <w:lang w:eastAsia="zh-TW"/>
        </w:rPr>
      </w:pPr>
      <w:r>
        <w:rPr>
          <w:rFonts w:ascii="細明體" w:eastAsia="細明體" w:hAnsi="細明體" w:hint="eastAsia"/>
          <w:kern w:val="2"/>
          <w:szCs w:val="24"/>
          <w:lang w:eastAsia="zh-TW"/>
        </w:rPr>
        <w:lastRenderedPageBreak/>
        <w:t>ELSE</w:t>
      </w:r>
    </w:p>
    <w:p w:rsidR="004D0E78" w:rsidRPr="00212E73" w:rsidRDefault="004D0E78" w:rsidP="004D0E78">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死殘種類 = </w:t>
      </w:r>
      <w:r>
        <w:rPr>
          <w:rFonts w:ascii="細明體" w:eastAsia="細明體" w:hAnsi="細明體"/>
          <w:kern w:val="2"/>
          <w:szCs w:val="24"/>
          <w:lang w:eastAsia="zh-TW"/>
        </w:rPr>
        <w:t>“</w:t>
      </w:r>
      <w:r w:rsidR="00212E73">
        <w:rPr>
          <w:rFonts w:ascii="細明體" w:eastAsia="細明體" w:hAnsi="細明體" w:hint="eastAsia"/>
          <w:kern w:val="2"/>
          <w:szCs w:val="24"/>
          <w:lang w:eastAsia="zh-TW"/>
        </w:rPr>
        <w:t>意外</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212E73" w:rsidRPr="00212E73" w:rsidRDefault="00212E73" w:rsidP="00212E73">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給付對象：</w:t>
      </w:r>
    </w:p>
    <w:p w:rsidR="00212E73" w:rsidRPr="00212E73" w:rsidRDefault="00212E73" w:rsidP="00212E73">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IF </w:t>
      </w:r>
      <w:r>
        <w:rPr>
          <w:rFonts w:ascii="細明體" w:eastAsia="細明體" w:hAnsi="細明體" w:hint="eastAsia"/>
          <w:kern w:val="2"/>
          <w:szCs w:val="24"/>
          <w:lang w:eastAsia="zh-TW"/>
        </w:rPr>
        <w:t>DTAAZ100.</w:t>
      </w:r>
      <w:r w:rsidRPr="00212E73">
        <w:rPr>
          <w:rFonts w:ascii="細明體" w:eastAsia="細明體" w:hAnsi="細明體"/>
          <w:kern w:val="2"/>
          <w:szCs w:val="24"/>
          <w:lang w:eastAsia="zh-TW"/>
        </w:rPr>
        <w:t>R_CEBNFOB</w:t>
      </w:r>
      <w:r>
        <w:rPr>
          <w:rFonts w:ascii="細明體" w:eastAsia="細明體" w:hAnsi="細明體" w:hint="eastAsia"/>
          <w:kern w:val="2"/>
          <w:szCs w:val="24"/>
          <w:lang w:eastAsia="zh-TW"/>
        </w:rPr>
        <w:t xml:space="preserve"> = </w:t>
      </w:r>
      <w:r>
        <w:rPr>
          <w:rFonts w:ascii="細明體" w:eastAsia="細明體" w:hAnsi="細明體"/>
          <w:kern w:val="2"/>
          <w:szCs w:val="24"/>
          <w:lang w:eastAsia="zh-TW"/>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ascii="細明體" w:eastAsia="細明體" w:hAnsi="細明體" w:hint="eastAsia"/>
            <w:kern w:val="2"/>
            <w:szCs w:val="24"/>
            <w:lang w:eastAsia="zh-TW"/>
          </w:rPr>
          <w:t>1</w:t>
        </w:r>
        <w:r>
          <w:rPr>
            <w:rFonts w:ascii="細明體" w:eastAsia="細明體" w:hAnsi="細明體"/>
            <w:kern w:val="2"/>
            <w:szCs w:val="24"/>
            <w:lang w:eastAsia="zh-TW"/>
          </w:rPr>
          <w:t>”</w:t>
        </w:r>
      </w:smartTag>
    </w:p>
    <w:p w:rsidR="00212E73" w:rsidRPr="00212E73" w:rsidRDefault="00212E73" w:rsidP="00212E73">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給付對象 = </w:t>
      </w:r>
      <w:r>
        <w:rPr>
          <w:rFonts w:ascii="細明體" w:eastAsia="細明體" w:hAnsi="細明體"/>
          <w:kern w:val="2"/>
          <w:szCs w:val="24"/>
          <w:lang w:eastAsia="zh-TW"/>
        </w:rPr>
        <w:t>“</w:t>
      </w:r>
      <w:r>
        <w:rPr>
          <w:rFonts w:ascii="細明體" w:eastAsia="細明體" w:hAnsi="細明體" w:hint="eastAsia"/>
          <w:kern w:val="2"/>
          <w:szCs w:val="24"/>
          <w:lang w:eastAsia="zh-TW"/>
        </w:rPr>
        <w:t>本人</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212E73" w:rsidRPr="00212E73" w:rsidRDefault="00212E73" w:rsidP="00212E73">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IF </w:t>
      </w:r>
      <w:r>
        <w:rPr>
          <w:rFonts w:ascii="細明體" w:eastAsia="細明體" w:hAnsi="細明體" w:hint="eastAsia"/>
          <w:kern w:val="2"/>
          <w:szCs w:val="24"/>
          <w:lang w:eastAsia="zh-TW"/>
        </w:rPr>
        <w:t>DTAAZ100.</w:t>
      </w:r>
      <w:r w:rsidRPr="00212E73">
        <w:rPr>
          <w:rFonts w:ascii="細明體" w:eastAsia="細明體" w:hAnsi="細明體"/>
          <w:kern w:val="2"/>
          <w:szCs w:val="24"/>
          <w:lang w:eastAsia="zh-TW"/>
        </w:rPr>
        <w:t>R_CEBNFOB</w:t>
      </w:r>
      <w:r>
        <w:rPr>
          <w:rFonts w:ascii="細明體" w:eastAsia="細明體" w:hAnsi="細明體" w:hint="eastAsia"/>
          <w:kern w:val="2"/>
          <w:szCs w:val="24"/>
          <w:lang w:eastAsia="zh-TW"/>
        </w:rPr>
        <w:t xml:space="preserve"> = </w:t>
      </w:r>
      <w:r>
        <w:rPr>
          <w:rFonts w:ascii="細明體" w:eastAsia="細明體" w:hAnsi="細明體"/>
          <w:kern w:val="2"/>
          <w:szCs w:val="24"/>
          <w:lang w:eastAsia="zh-TW"/>
        </w:rPr>
        <w:t>“</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ascii="細明體" w:eastAsia="細明體" w:hAnsi="細明體" w:hint="eastAsia"/>
            <w:kern w:val="2"/>
            <w:szCs w:val="24"/>
            <w:lang w:eastAsia="zh-TW"/>
          </w:rPr>
          <w:t>2</w:t>
        </w:r>
        <w:r>
          <w:rPr>
            <w:rFonts w:ascii="細明體" w:eastAsia="細明體" w:hAnsi="細明體"/>
            <w:kern w:val="2"/>
            <w:szCs w:val="24"/>
            <w:lang w:eastAsia="zh-TW"/>
          </w:rPr>
          <w:t>”</w:t>
        </w:r>
      </w:smartTag>
    </w:p>
    <w:p w:rsidR="00212E73" w:rsidRPr="00212E73" w:rsidRDefault="00212E73" w:rsidP="00212E73">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給付對象 = </w:t>
      </w:r>
      <w:r>
        <w:rPr>
          <w:rFonts w:ascii="細明體" w:eastAsia="細明體" w:hAnsi="細明體"/>
          <w:kern w:val="2"/>
          <w:szCs w:val="24"/>
          <w:lang w:eastAsia="zh-TW"/>
        </w:rPr>
        <w:t>“</w:t>
      </w:r>
      <w:r>
        <w:rPr>
          <w:rFonts w:ascii="細明體" w:eastAsia="細明體" w:hAnsi="細明體" w:hint="eastAsia"/>
          <w:kern w:val="2"/>
          <w:szCs w:val="24"/>
          <w:lang w:eastAsia="zh-TW"/>
        </w:rPr>
        <w:t>配偶</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212E73" w:rsidRPr="00212E73" w:rsidRDefault="00212E73" w:rsidP="00212E73">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ELSE</w:t>
      </w:r>
    </w:p>
    <w:p w:rsidR="00212E73" w:rsidRPr="00212E73" w:rsidRDefault="00212E73" w:rsidP="00212E73">
      <w:pPr>
        <w:pStyle w:val="Tabletext"/>
        <w:keepLines w:val="0"/>
        <w:numPr>
          <w:ilvl w:val="5"/>
          <w:numId w:val="9"/>
        </w:numPr>
        <w:spacing w:after="0" w:line="240" w:lineRule="auto"/>
        <w:rPr>
          <w:rFonts w:hint="eastAsia"/>
          <w:kern w:val="2"/>
          <w:szCs w:val="24"/>
          <w:lang w:eastAsia="zh-TW"/>
        </w:rPr>
      </w:pPr>
      <w:r>
        <w:rPr>
          <w:rFonts w:ascii="細明體" w:eastAsia="細明體" w:hAnsi="細明體" w:hint="eastAsia"/>
          <w:kern w:val="2"/>
          <w:szCs w:val="24"/>
          <w:lang w:eastAsia="zh-TW"/>
        </w:rPr>
        <w:t xml:space="preserve">給付對象 = </w:t>
      </w:r>
      <w:r>
        <w:rPr>
          <w:rFonts w:ascii="細明體" w:eastAsia="細明體" w:hAnsi="細明體"/>
          <w:kern w:val="2"/>
          <w:szCs w:val="24"/>
          <w:lang w:eastAsia="zh-TW"/>
        </w:rPr>
        <w:t>“</w:t>
      </w:r>
      <w:r>
        <w:rPr>
          <w:rFonts w:ascii="細明體" w:eastAsia="細明體" w:hAnsi="細明體" w:hint="eastAsia"/>
          <w:kern w:val="2"/>
          <w:szCs w:val="24"/>
          <w:lang w:eastAsia="zh-TW"/>
        </w:rPr>
        <w:t>子女</w:t>
      </w:r>
      <w:r>
        <w:rPr>
          <w:rFonts w:ascii="細明體" w:eastAsia="細明體" w:hAnsi="細明體"/>
          <w:kern w:val="2"/>
          <w:szCs w:val="24"/>
          <w:lang w:eastAsia="zh-TW"/>
        </w:rPr>
        <w:t>”</w:t>
      </w:r>
      <w:r>
        <w:rPr>
          <w:rFonts w:ascii="細明體" w:eastAsia="細明體" w:hAnsi="細明體" w:hint="eastAsia"/>
          <w:kern w:val="2"/>
          <w:szCs w:val="24"/>
          <w:lang w:eastAsia="zh-TW"/>
        </w:rPr>
        <w:t>。</w:t>
      </w:r>
    </w:p>
    <w:p w:rsidR="00212E73" w:rsidRPr="00212E73" w:rsidRDefault="00212E73" w:rsidP="00212E73">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AS400主約給付：DTAAZ100.</w:t>
      </w:r>
      <w:r w:rsidRPr="00212E73">
        <w:rPr>
          <w:rFonts w:ascii="細明體" w:eastAsia="細明體" w:hAnsi="細明體"/>
          <w:kern w:val="2"/>
          <w:szCs w:val="24"/>
          <w:lang w:eastAsia="zh-TW"/>
        </w:rPr>
        <w:t>S_CEPLCPP</w:t>
      </w:r>
      <w:r>
        <w:rPr>
          <w:rFonts w:ascii="細明體" w:eastAsia="細明體" w:hAnsi="細明體" w:hint="eastAsia"/>
          <w:kern w:val="2"/>
          <w:szCs w:val="24"/>
          <w:lang w:eastAsia="zh-TW"/>
        </w:rPr>
        <w:t>。</w:t>
      </w:r>
    </w:p>
    <w:p w:rsidR="00212E73" w:rsidRPr="00E91B7A" w:rsidRDefault="00212E73" w:rsidP="00212E73">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CSR主約給付：DTAAZ100.</w:t>
      </w:r>
      <w:r w:rsidRPr="00212E73">
        <w:rPr>
          <w:rFonts w:ascii="細明體" w:eastAsia="細明體" w:hAnsi="細明體"/>
          <w:kern w:val="2"/>
          <w:szCs w:val="24"/>
          <w:lang w:eastAsia="zh-TW"/>
        </w:rPr>
        <w:t>BBA1_AMT</w:t>
      </w:r>
      <w:r>
        <w:rPr>
          <w:rFonts w:ascii="細明體" w:eastAsia="細明體" w:hAnsi="細明體" w:hint="eastAsia"/>
          <w:kern w:val="2"/>
          <w:szCs w:val="24"/>
          <w:lang w:eastAsia="zh-TW"/>
        </w:rPr>
        <w:t>。</w:t>
      </w:r>
    </w:p>
    <w:p w:rsidR="006730E8" w:rsidRPr="00E91B7A" w:rsidRDefault="006730E8" w:rsidP="00212E73">
      <w:pPr>
        <w:pStyle w:val="Tabletext"/>
        <w:keepLines w:val="0"/>
        <w:numPr>
          <w:ilvl w:val="3"/>
          <w:numId w:val="9"/>
        </w:numPr>
        <w:spacing w:after="0" w:line="240" w:lineRule="auto"/>
        <w:rPr>
          <w:rFonts w:hint="eastAsia"/>
          <w:kern w:val="2"/>
          <w:szCs w:val="24"/>
          <w:lang w:eastAsia="zh-TW"/>
        </w:rPr>
      </w:pPr>
      <w:r>
        <w:rPr>
          <w:rFonts w:hint="eastAsia"/>
        </w:rPr>
        <w:t>結案時間：</w:t>
      </w:r>
      <w:r>
        <w:rPr>
          <w:rFonts w:hint="eastAsia"/>
        </w:rPr>
        <w:t>DTAAZ100.CLOSE_TIME(NULL</w:t>
      </w:r>
      <w:r>
        <w:rPr>
          <w:rFonts w:hint="eastAsia"/>
        </w:rPr>
        <w:t>轉成空白</w:t>
      </w:r>
      <w:r>
        <w:rPr>
          <w:rFonts w:hint="eastAsia"/>
        </w:rPr>
        <w:t>,</w:t>
      </w:r>
      <w:r>
        <w:rPr>
          <w:rFonts w:hint="eastAsia"/>
        </w:rPr>
        <w:t>只顯示到秒</w:t>
      </w:r>
      <w:r>
        <w:rPr>
          <w:rFonts w:hint="eastAsia"/>
        </w:rPr>
        <w:t>)</w:t>
      </w:r>
      <w:r>
        <w:rPr>
          <w:rFonts w:ascii="細明體" w:eastAsia="細明體" w:hAnsi="細明體" w:hint="eastAsia"/>
          <w:kern w:val="2"/>
          <w:szCs w:val="24"/>
          <w:lang w:eastAsia="zh-TW"/>
        </w:rPr>
        <w:t>。</w:t>
      </w:r>
    </w:p>
    <w:p w:rsidR="006730E8" w:rsidRPr="00E91B7A" w:rsidRDefault="006730E8" w:rsidP="00212E73">
      <w:pPr>
        <w:pStyle w:val="Tabletext"/>
        <w:keepLines w:val="0"/>
        <w:numPr>
          <w:ilvl w:val="3"/>
          <w:numId w:val="9"/>
        </w:numPr>
        <w:spacing w:after="0" w:line="240" w:lineRule="auto"/>
        <w:rPr>
          <w:rFonts w:hint="eastAsia"/>
          <w:kern w:val="2"/>
          <w:szCs w:val="24"/>
          <w:lang w:eastAsia="zh-TW"/>
        </w:rPr>
      </w:pPr>
      <w:r>
        <w:rPr>
          <w:rFonts w:hint="eastAsia"/>
        </w:rPr>
        <w:t>輸入人員：</w:t>
      </w:r>
      <w:r>
        <w:rPr>
          <w:rFonts w:hint="eastAsia"/>
        </w:rPr>
        <w:t>DTAAZ100.CHECK_NAME(NULL</w:t>
      </w:r>
      <w:r>
        <w:rPr>
          <w:rFonts w:hint="eastAsia"/>
        </w:rPr>
        <w:t>轉成空白</w:t>
      </w:r>
      <w:r>
        <w:rPr>
          <w:rFonts w:hint="eastAsia"/>
        </w:rPr>
        <w:t>)</w:t>
      </w:r>
      <w:r>
        <w:rPr>
          <w:rFonts w:ascii="細明體" w:eastAsia="細明體" w:hAnsi="細明體" w:hint="eastAsia"/>
          <w:kern w:val="2"/>
          <w:szCs w:val="24"/>
          <w:lang w:eastAsia="zh-TW"/>
        </w:rPr>
        <w:t>。</w:t>
      </w:r>
    </w:p>
    <w:p w:rsidR="006730E8" w:rsidRPr="00E91B7A" w:rsidRDefault="006730E8" w:rsidP="00212E73">
      <w:pPr>
        <w:pStyle w:val="Tabletext"/>
        <w:keepLines w:val="0"/>
        <w:numPr>
          <w:ilvl w:val="3"/>
          <w:numId w:val="9"/>
        </w:numPr>
        <w:spacing w:after="0" w:line="240" w:lineRule="auto"/>
        <w:rPr>
          <w:rFonts w:hint="eastAsia"/>
          <w:kern w:val="2"/>
          <w:szCs w:val="24"/>
          <w:lang w:eastAsia="zh-TW"/>
        </w:rPr>
      </w:pPr>
      <w:r>
        <w:rPr>
          <w:rFonts w:hint="eastAsia"/>
        </w:rPr>
        <w:t>輸入時間：</w:t>
      </w:r>
      <w:r>
        <w:rPr>
          <w:rFonts w:hint="eastAsia"/>
        </w:rPr>
        <w:t>DTAAZ100.CHECK_TIME(NULL</w:t>
      </w:r>
      <w:r>
        <w:rPr>
          <w:rFonts w:hint="eastAsia"/>
        </w:rPr>
        <w:t>轉成空白</w:t>
      </w:r>
      <w:r>
        <w:rPr>
          <w:rFonts w:hint="eastAsia"/>
        </w:rPr>
        <w:t>,</w:t>
      </w:r>
      <w:r>
        <w:rPr>
          <w:rFonts w:hint="eastAsia"/>
        </w:rPr>
        <w:t>只顯示到秒</w:t>
      </w:r>
      <w:r>
        <w:rPr>
          <w:rFonts w:hint="eastAsia"/>
        </w:rPr>
        <w:t>)</w:t>
      </w:r>
      <w:r>
        <w:rPr>
          <w:rFonts w:ascii="細明體" w:eastAsia="細明體" w:hAnsi="細明體" w:hint="eastAsia"/>
          <w:kern w:val="2"/>
          <w:szCs w:val="24"/>
          <w:lang w:eastAsia="zh-TW"/>
        </w:rPr>
        <w:t>。</w:t>
      </w:r>
    </w:p>
    <w:p w:rsidR="006730E8" w:rsidRPr="00E91B7A" w:rsidRDefault="006730E8" w:rsidP="00212E73">
      <w:pPr>
        <w:pStyle w:val="Tabletext"/>
        <w:keepLines w:val="0"/>
        <w:numPr>
          <w:ilvl w:val="3"/>
          <w:numId w:val="9"/>
        </w:numPr>
        <w:spacing w:after="0" w:line="240" w:lineRule="auto"/>
        <w:rPr>
          <w:rFonts w:hint="eastAsia"/>
          <w:kern w:val="2"/>
          <w:szCs w:val="24"/>
          <w:lang w:eastAsia="zh-TW"/>
        </w:rPr>
      </w:pPr>
      <w:r>
        <w:rPr>
          <w:rFonts w:hint="eastAsia"/>
        </w:rPr>
        <w:t>覆核人員：</w:t>
      </w:r>
      <w:r>
        <w:rPr>
          <w:rFonts w:hint="eastAsia"/>
        </w:rPr>
        <w:t>DTAAZ100.APRV_NAME(NULL</w:t>
      </w:r>
      <w:r>
        <w:rPr>
          <w:rFonts w:hint="eastAsia"/>
        </w:rPr>
        <w:t>轉成空白</w:t>
      </w:r>
      <w:r>
        <w:rPr>
          <w:rFonts w:hint="eastAsia"/>
        </w:rPr>
        <w:t>)</w:t>
      </w:r>
      <w:r>
        <w:rPr>
          <w:rFonts w:ascii="細明體" w:eastAsia="細明體" w:hAnsi="細明體" w:hint="eastAsia"/>
          <w:kern w:val="2"/>
          <w:szCs w:val="24"/>
          <w:lang w:eastAsia="zh-TW"/>
        </w:rPr>
        <w:t>。</w:t>
      </w:r>
    </w:p>
    <w:p w:rsidR="006730E8" w:rsidRPr="00212E73" w:rsidRDefault="006730E8" w:rsidP="00212E73">
      <w:pPr>
        <w:pStyle w:val="Tabletext"/>
        <w:keepLines w:val="0"/>
        <w:numPr>
          <w:ilvl w:val="3"/>
          <w:numId w:val="9"/>
        </w:numPr>
        <w:spacing w:after="0" w:line="240" w:lineRule="auto"/>
        <w:rPr>
          <w:rFonts w:hint="eastAsia"/>
          <w:kern w:val="2"/>
          <w:szCs w:val="24"/>
          <w:lang w:eastAsia="zh-TW"/>
        </w:rPr>
      </w:pPr>
      <w:r>
        <w:rPr>
          <w:rFonts w:hint="eastAsia"/>
        </w:rPr>
        <w:t>覆核時間：</w:t>
      </w:r>
      <w:r>
        <w:rPr>
          <w:rFonts w:hint="eastAsia"/>
        </w:rPr>
        <w:t>DTAAZ100.APRV_TIME(NULL</w:t>
      </w:r>
      <w:r>
        <w:rPr>
          <w:rFonts w:hint="eastAsia"/>
        </w:rPr>
        <w:t>轉成空白</w:t>
      </w:r>
      <w:r>
        <w:rPr>
          <w:rFonts w:hint="eastAsia"/>
        </w:rPr>
        <w:t>,</w:t>
      </w:r>
      <w:r>
        <w:rPr>
          <w:rFonts w:hint="eastAsia"/>
        </w:rPr>
        <w:t>只顯示到秒</w:t>
      </w:r>
      <w:r>
        <w:rPr>
          <w:rFonts w:hint="eastAsia"/>
        </w:rPr>
        <w:t>)</w:t>
      </w:r>
      <w:r>
        <w:rPr>
          <w:rFonts w:ascii="細明體" w:eastAsia="細明體" w:hAnsi="細明體" w:hint="eastAsia"/>
          <w:kern w:val="2"/>
          <w:szCs w:val="24"/>
          <w:lang w:eastAsia="zh-TW"/>
        </w:rPr>
        <w:t>。</w:t>
      </w:r>
    </w:p>
    <w:p w:rsidR="00212E73" w:rsidRPr="00212E73" w:rsidRDefault="00212E73" w:rsidP="00212E73">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數理部確認金額：DTAAZ100.</w:t>
      </w:r>
      <w:r w:rsidRPr="00212E73">
        <w:rPr>
          <w:rFonts w:ascii="細明體" w:eastAsia="細明體" w:hAnsi="細明體"/>
          <w:kern w:val="2"/>
          <w:szCs w:val="24"/>
          <w:lang w:eastAsia="zh-TW"/>
        </w:rPr>
        <w:t>CHECK_AMT</w:t>
      </w:r>
      <w:r>
        <w:rPr>
          <w:rFonts w:ascii="細明體" w:eastAsia="細明體" w:hAnsi="細明體" w:hint="eastAsia"/>
          <w:kern w:val="2"/>
          <w:szCs w:val="24"/>
          <w:lang w:eastAsia="zh-TW"/>
        </w:rPr>
        <w:t>。</w:t>
      </w:r>
    </w:p>
    <w:p w:rsidR="00212E73" w:rsidRPr="00E91B7A" w:rsidRDefault="00212E73" w:rsidP="00212E73">
      <w:pPr>
        <w:pStyle w:val="Tabletext"/>
        <w:keepLines w:val="0"/>
        <w:numPr>
          <w:ilvl w:val="3"/>
          <w:numId w:val="9"/>
        </w:numPr>
        <w:spacing w:after="0" w:line="240" w:lineRule="auto"/>
        <w:rPr>
          <w:rFonts w:hint="eastAsia"/>
          <w:kern w:val="2"/>
          <w:szCs w:val="24"/>
          <w:lang w:eastAsia="zh-TW"/>
        </w:rPr>
      </w:pPr>
      <w:r>
        <w:rPr>
          <w:rFonts w:ascii="sөũ" w:hAnsi="sөũ"/>
        </w:rPr>
        <w:t>簡覆表回覆內容</w:t>
      </w:r>
      <w:r>
        <w:rPr>
          <w:rFonts w:ascii="細明體" w:eastAsia="細明體" w:hAnsi="細明體" w:hint="eastAsia"/>
          <w:kern w:val="2"/>
          <w:szCs w:val="24"/>
          <w:lang w:eastAsia="zh-TW"/>
        </w:rPr>
        <w:t>：DTAAZ100.</w:t>
      </w:r>
      <w:r w:rsidRPr="00212E73">
        <w:rPr>
          <w:rFonts w:ascii="細明體" w:eastAsia="細明體" w:hAnsi="細明體"/>
          <w:kern w:val="2"/>
          <w:szCs w:val="24"/>
          <w:lang w:eastAsia="zh-TW"/>
        </w:rPr>
        <w:t>CHECK_</w:t>
      </w:r>
      <w:r>
        <w:rPr>
          <w:rFonts w:ascii="細明體" w:eastAsia="細明體" w:hAnsi="細明體" w:hint="eastAsia"/>
          <w:kern w:val="2"/>
          <w:szCs w:val="24"/>
          <w:lang w:eastAsia="zh-TW"/>
        </w:rPr>
        <w:t>MSG。</w:t>
      </w:r>
    </w:p>
    <w:p w:rsidR="000B4F5E" w:rsidRPr="00E91B7A" w:rsidRDefault="000B4F5E" w:rsidP="00212E73">
      <w:pPr>
        <w:pStyle w:val="Tabletext"/>
        <w:keepLines w:val="0"/>
        <w:numPr>
          <w:ilvl w:val="3"/>
          <w:numId w:val="9"/>
        </w:numPr>
        <w:spacing w:after="0" w:line="240" w:lineRule="auto"/>
        <w:rPr>
          <w:rFonts w:hint="eastAsia"/>
          <w:kern w:val="2"/>
          <w:szCs w:val="24"/>
          <w:lang w:eastAsia="zh-TW"/>
        </w:rPr>
      </w:pPr>
      <w:r>
        <w:rPr>
          <w:rFonts w:hint="eastAsia"/>
        </w:rPr>
        <w:t xml:space="preserve">IF </w:t>
      </w:r>
      <w:r w:rsidRPr="007F2CEE">
        <w:t>APRV_OK</w:t>
      </w:r>
      <w:r>
        <w:rPr>
          <w:rFonts w:hint="eastAsia"/>
        </w:rPr>
        <w:t xml:space="preserve"> = </w:t>
      </w:r>
      <w:r>
        <w:t>‘</w:t>
      </w:r>
      <w:r>
        <w:rPr>
          <w:rFonts w:hint="eastAsia"/>
        </w:rPr>
        <w:t>Y</w:t>
      </w:r>
      <w:r>
        <w:t>’</w:t>
      </w:r>
      <w:r>
        <w:rPr>
          <w:rFonts w:hint="eastAsia"/>
        </w:rPr>
        <w:t xml:space="preserve">,DISABLE </w:t>
      </w:r>
      <w:r>
        <w:rPr>
          <w:rFonts w:hint="eastAsia"/>
        </w:rPr>
        <w:t>輸入按鈕</w:t>
      </w:r>
      <w:r>
        <w:rPr>
          <w:rFonts w:ascii="細明體" w:eastAsia="細明體" w:hAnsi="細明體" w:hint="eastAsia"/>
          <w:kern w:val="2"/>
          <w:szCs w:val="24"/>
          <w:lang w:eastAsia="zh-TW"/>
        </w:rPr>
        <w:t>。</w:t>
      </w:r>
    </w:p>
    <w:p w:rsidR="000B4F5E" w:rsidRPr="00E91B7A" w:rsidRDefault="000B4F5E" w:rsidP="00212E73">
      <w:pPr>
        <w:pStyle w:val="Tabletext"/>
        <w:keepLines w:val="0"/>
        <w:numPr>
          <w:ilvl w:val="3"/>
          <w:numId w:val="9"/>
        </w:numPr>
        <w:spacing w:after="0" w:line="240" w:lineRule="auto"/>
        <w:rPr>
          <w:rFonts w:hint="eastAsia"/>
          <w:kern w:val="2"/>
          <w:szCs w:val="24"/>
          <w:lang w:eastAsia="zh-TW"/>
        </w:rPr>
      </w:pPr>
      <w:r>
        <w:rPr>
          <w:rFonts w:hint="eastAsia"/>
          <w:lang w:eastAsia="zh-TW"/>
        </w:rPr>
        <w:t>登入者有</w:t>
      </w:r>
      <w:r>
        <w:rPr>
          <w:rFonts w:ascii="sөũ" w:hAnsi="sөũ"/>
          <w:lang w:eastAsia="zh-TW"/>
        </w:rPr>
        <w:t>RLAA009</w:t>
      </w:r>
      <w:r>
        <w:rPr>
          <w:rFonts w:hint="eastAsia"/>
          <w:lang w:eastAsia="zh-TW"/>
        </w:rPr>
        <w:t>角色時</w:t>
      </w:r>
      <w:r>
        <w:rPr>
          <w:rFonts w:hint="eastAsia"/>
          <w:lang w:eastAsia="zh-TW"/>
        </w:rPr>
        <w:t>,</w:t>
      </w:r>
      <w:r>
        <w:rPr>
          <w:rFonts w:hint="eastAsia"/>
          <w:lang w:eastAsia="zh-TW"/>
        </w:rPr>
        <w:t>才顯示覆核按鈕</w:t>
      </w:r>
      <w:r>
        <w:rPr>
          <w:rFonts w:ascii="細明體" w:eastAsia="細明體" w:hAnsi="細明體" w:hint="eastAsia"/>
          <w:kern w:val="2"/>
          <w:szCs w:val="24"/>
          <w:lang w:eastAsia="zh-TW"/>
        </w:rPr>
        <w:t>。</w:t>
      </w:r>
    </w:p>
    <w:p w:rsidR="000B4F5E" w:rsidRDefault="000B4F5E" w:rsidP="00212E73">
      <w:pPr>
        <w:pStyle w:val="Tabletext"/>
        <w:keepLines w:val="0"/>
        <w:numPr>
          <w:ilvl w:val="3"/>
          <w:numId w:val="9"/>
        </w:numPr>
        <w:spacing w:after="0" w:line="240" w:lineRule="auto"/>
        <w:rPr>
          <w:rFonts w:hint="eastAsia"/>
          <w:kern w:val="2"/>
          <w:szCs w:val="24"/>
          <w:lang w:eastAsia="zh-TW"/>
        </w:rPr>
      </w:pPr>
      <w:r>
        <w:rPr>
          <w:rFonts w:hint="eastAsia"/>
        </w:rPr>
        <w:t xml:space="preserve">DTAAZ100.CHECK_OK = </w:t>
      </w:r>
      <w:r>
        <w:t>‘</w:t>
      </w:r>
      <w:r>
        <w:rPr>
          <w:rFonts w:hint="eastAsia"/>
        </w:rPr>
        <w:t>Y</w:t>
      </w:r>
      <w:r>
        <w:t>’</w:t>
      </w:r>
      <w:r>
        <w:rPr>
          <w:rFonts w:hint="eastAsia"/>
        </w:rPr>
        <w:t>時</w:t>
      </w:r>
      <w:r>
        <w:rPr>
          <w:rFonts w:hint="eastAsia"/>
        </w:rPr>
        <w:t>,</w:t>
      </w:r>
      <w:r>
        <w:rPr>
          <w:rFonts w:hint="eastAsia"/>
        </w:rPr>
        <w:t>覆核按鈕才</w:t>
      </w:r>
      <w:r>
        <w:rPr>
          <w:rFonts w:hint="eastAsia"/>
        </w:rPr>
        <w:t>ENABLE</w:t>
      </w:r>
      <w:r>
        <w:rPr>
          <w:rFonts w:ascii="細明體" w:eastAsia="細明體" w:hAnsi="細明體" w:hint="eastAsia"/>
          <w:kern w:val="2"/>
          <w:szCs w:val="24"/>
          <w:lang w:eastAsia="zh-TW"/>
        </w:rPr>
        <w:t>。</w:t>
      </w:r>
    </w:p>
    <w:p w:rsidR="001E5A1A" w:rsidRDefault="001E5A1A" w:rsidP="001E5A1A">
      <w:pPr>
        <w:pStyle w:val="Tabletext"/>
        <w:keepLines w:val="0"/>
        <w:numPr>
          <w:ilvl w:val="2"/>
          <w:numId w:val="9"/>
        </w:numPr>
        <w:spacing w:after="0" w:line="240" w:lineRule="auto"/>
        <w:rPr>
          <w:rFonts w:hint="eastAsia"/>
          <w:kern w:val="2"/>
          <w:szCs w:val="24"/>
          <w:lang w:eastAsia="zh-TW"/>
        </w:rPr>
      </w:pPr>
      <w:r>
        <w:rPr>
          <w:rFonts w:hint="eastAsia"/>
          <w:kern w:val="2"/>
          <w:szCs w:val="24"/>
          <w:lang w:eastAsia="zh-TW"/>
        </w:rPr>
        <w:t xml:space="preserve">IF </w:t>
      </w:r>
      <w:r w:rsidR="00B627C7" w:rsidRPr="00F00BB1">
        <w:rPr>
          <w:rFonts w:hint="eastAsia"/>
          <w:kern w:val="2"/>
          <w:szCs w:val="24"/>
          <w:lang w:eastAsia="zh-TW"/>
        </w:rPr>
        <w:t>NOTFND</w:t>
      </w:r>
      <w:r>
        <w:rPr>
          <w:rFonts w:hint="eastAsia"/>
          <w:kern w:val="2"/>
          <w:szCs w:val="24"/>
          <w:lang w:eastAsia="zh-TW"/>
        </w:rPr>
        <w:t>：</w:t>
      </w:r>
    </w:p>
    <w:p w:rsidR="001E5A1A" w:rsidRPr="007C76FB" w:rsidRDefault="001E5A1A" w:rsidP="001E5A1A">
      <w:pPr>
        <w:pStyle w:val="Tabletext"/>
        <w:keepLines w:val="0"/>
        <w:numPr>
          <w:ilvl w:val="3"/>
          <w:numId w:val="9"/>
        </w:numPr>
        <w:spacing w:after="0" w:line="240" w:lineRule="auto"/>
        <w:rPr>
          <w:rFonts w:hint="eastAsia"/>
          <w:kern w:val="2"/>
          <w:szCs w:val="24"/>
          <w:lang w:eastAsia="zh-TW"/>
        </w:rPr>
      </w:pPr>
      <w:r w:rsidRPr="00F00BB1">
        <w:rPr>
          <w:rFonts w:hint="eastAsia"/>
          <w:kern w:val="2"/>
          <w:szCs w:val="24"/>
          <w:lang w:eastAsia="zh-TW"/>
        </w:rPr>
        <w:t>訊息放</w:t>
      </w:r>
      <w:r w:rsidRPr="00F00BB1">
        <w:rPr>
          <w:rFonts w:hint="eastAsia"/>
          <w:kern w:val="2"/>
          <w:szCs w:val="24"/>
          <w:lang w:eastAsia="zh-TW"/>
        </w:rPr>
        <w:t xml:space="preserve"> </w:t>
      </w:r>
      <w:r w:rsidRPr="00F00BB1">
        <w:rPr>
          <w:kern w:val="2"/>
          <w:szCs w:val="24"/>
          <w:lang w:eastAsia="zh-TW"/>
        </w:rPr>
        <w:t>‘</w:t>
      </w:r>
      <w:r w:rsidRPr="00F00BB1">
        <w:rPr>
          <w:rFonts w:hint="eastAsia"/>
          <w:kern w:val="2"/>
          <w:szCs w:val="24"/>
          <w:lang w:eastAsia="zh-TW"/>
        </w:rPr>
        <w:t>查無資料</w:t>
      </w:r>
      <w:r w:rsidRPr="00F00BB1">
        <w:rPr>
          <w:kern w:val="2"/>
          <w:szCs w:val="24"/>
          <w:lang w:eastAsia="zh-TW"/>
        </w:rPr>
        <w:t>’</w:t>
      </w:r>
      <w:r w:rsidRPr="00F00BB1">
        <w:rPr>
          <w:rFonts w:hint="eastAsia"/>
          <w:kern w:val="2"/>
          <w:szCs w:val="24"/>
          <w:lang w:eastAsia="zh-TW"/>
        </w:rPr>
        <w:t>，</w:t>
      </w:r>
      <w:r w:rsidRPr="00F00BB1">
        <w:rPr>
          <w:rFonts w:hint="eastAsia"/>
          <w:kern w:val="2"/>
          <w:szCs w:val="24"/>
          <w:lang w:eastAsia="zh-TW"/>
        </w:rPr>
        <w:t>RETURN</w:t>
      </w:r>
      <w:r w:rsidRPr="00F00BB1">
        <w:rPr>
          <w:rFonts w:hint="eastAsia"/>
          <w:kern w:val="2"/>
          <w:szCs w:val="24"/>
          <w:lang w:eastAsia="zh-TW"/>
        </w:rPr>
        <w:t>。</w:t>
      </w:r>
    </w:p>
    <w:p w:rsidR="00EB7BD3" w:rsidRDefault="009D5CA0">
      <w:pPr>
        <w:pStyle w:val="Tabletext"/>
        <w:keepLines w:val="0"/>
        <w:numPr>
          <w:ilvl w:val="1"/>
          <w:numId w:val="9"/>
        </w:numPr>
        <w:spacing w:after="0" w:line="240" w:lineRule="auto"/>
        <w:rPr>
          <w:rFonts w:hint="eastAsia"/>
          <w:kern w:val="2"/>
          <w:szCs w:val="24"/>
          <w:lang w:eastAsia="zh-TW"/>
        </w:rPr>
      </w:pPr>
      <w:r>
        <w:rPr>
          <w:rFonts w:hint="eastAsia"/>
          <w:kern w:val="2"/>
          <w:szCs w:val="24"/>
          <w:lang w:eastAsia="zh-TW"/>
        </w:rPr>
        <w:t>按下</w:t>
      </w:r>
      <w:r w:rsidR="006730E8">
        <w:rPr>
          <w:rFonts w:hint="eastAsia"/>
          <w:kern w:val="2"/>
          <w:szCs w:val="24"/>
          <w:lang w:eastAsia="zh-TW"/>
        </w:rPr>
        <w:t>輸入</w:t>
      </w:r>
      <w:r>
        <w:rPr>
          <w:rFonts w:hint="eastAsia"/>
          <w:kern w:val="2"/>
          <w:szCs w:val="24"/>
          <w:lang w:eastAsia="zh-TW"/>
        </w:rPr>
        <w:t>按鈕</w:t>
      </w:r>
      <w:r w:rsidR="00EB7BD3">
        <w:rPr>
          <w:rFonts w:hint="eastAsia"/>
          <w:kern w:val="2"/>
          <w:szCs w:val="24"/>
          <w:lang w:eastAsia="zh-TW"/>
        </w:rPr>
        <w:t>：</w:t>
      </w:r>
    </w:p>
    <w:p w:rsidR="00212E73" w:rsidRDefault="00212E73">
      <w:pPr>
        <w:pStyle w:val="Tabletext"/>
        <w:keepLines w:val="0"/>
        <w:numPr>
          <w:ilvl w:val="2"/>
          <w:numId w:val="9"/>
        </w:numPr>
        <w:spacing w:after="0" w:line="240" w:lineRule="auto"/>
        <w:rPr>
          <w:rFonts w:hint="eastAsia"/>
          <w:kern w:val="2"/>
          <w:szCs w:val="24"/>
          <w:lang w:eastAsia="zh-TW"/>
        </w:rPr>
      </w:pPr>
      <w:r>
        <w:rPr>
          <w:rFonts w:hint="eastAsia"/>
          <w:kern w:val="2"/>
          <w:szCs w:val="24"/>
          <w:lang w:eastAsia="zh-TW"/>
        </w:rPr>
        <w:t>檢查資料：</w:t>
      </w:r>
    </w:p>
    <w:p w:rsidR="00212E73" w:rsidRDefault="00212E73" w:rsidP="00212E73">
      <w:pPr>
        <w:pStyle w:val="Tabletext"/>
        <w:keepLines w:val="0"/>
        <w:numPr>
          <w:ilvl w:val="3"/>
          <w:numId w:val="9"/>
        </w:numPr>
        <w:spacing w:after="0" w:line="240" w:lineRule="auto"/>
        <w:rPr>
          <w:rFonts w:hint="eastAsia"/>
          <w:kern w:val="2"/>
          <w:szCs w:val="24"/>
          <w:lang w:eastAsia="zh-TW"/>
        </w:rPr>
      </w:pPr>
      <w:r>
        <w:rPr>
          <w:rFonts w:ascii="細明體" w:eastAsia="細明體" w:hAnsi="細明體" w:hint="eastAsia"/>
          <w:kern w:val="2"/>
          <w:szCs w:val="24"/>
          <w:lang w:eastAsia="zh-TW"/>
        </w:rPr>
        <w:t>數理部確認金額必須為數字</w:t>
      </w:r>
      <w:r w:rsidRPr="00F00BB1">
        <w:rPr>
          <w:rFonts w:hint="eastAsia"/>
          <w:kern w:val="2"/>
          <w:szCs w:val="24"/>
          <w:lang w:eastAsia="zh-TW"/>
        </w:rPr>
        <w:t>。</w:t>
      </w:r>
    </w:p>
    <w:p w:rsidR="00212E73" w:rsidRDefault="00E61CBC" w:rsidP="00212E73">
      <w:pPr>
        <w:pStyle w:val="Tabletext"/>
        <w:keepLines w:val="0"/>
        <w:numPr>
          <w:ilvl w:val="3"/>
          <w:numId w:val="9"/>
        </w:numPr>
        <w:spacing w:after="0" w:line="240" w:lineRule="auto"/>
        <w:rPr>
          <w:rFonts w:hint="eastAsia"/>
          <w:kern w:val="2"/>
          <w:szCs w:val="24"/>
          <w:lang w:eastAsia="zh-TW"/>
        </w:rPr>
      </w:pPr>
      <w:r>
        <w:rPr>
          <w:rFonts w:ascii="sөũ" w:hAnsi="sөũ"/>
          <w:lang w:eastAsia="zh-TW"/>
        </w:rPr>
        <w:t>簡覆表回覆內容</w:t>
      </w:r>
      <w:r>
        <w:rPr>
          <w:rFonts w:ascii="sөũ" w:hAnsi="sөũ" w:hint="eastAsia"/>
          <w:lang w:eastAsia="zh-TW"/>
        </w:rPr>
        <w:t>不能空白</w:t>
      </w:r>
      <w:r w:rsidRPr="00F00BB1">
        <w:rPr>
          <w:rFonts w:hint="eastAsia"/>
          <w:kern w:val="2"/>
          <w:szCs w:val="24"/>
          <w:lang w:eastAsia="zh-TW"/>
        </w:rPr>
        <w:t>。</w:t>
      </w:r>
    </w:p>
    <w:p w:rsidR="00EB7BD3" w:rsidRDefault="009D5CA0">
      <w:pPr>
        <w:pStyle w:val="Tabletext"/>
        <w:keepLines w:val="0"/>
        <w:numPr>
          <w:ilvl w:val="2"/>
          <w:numId w:val="9"/>
        </w:numPr>
        <w:spacing w:after="0" w:line="240" w:lineRule="auto"/>
        <w:rPr>
          <w:rFonts w:hint="eastAsia"/>
          <w:kern w:val="2"/>
          <w:szCs w:val="24"/>
          <w:lang w:eastAsia="zh-TW"/>
        </w:rPr>
      </w:pPr>
      <w:r>
        <w:rPr>
          <w:rFonts w:hint="eastAsia"/>
          <w:kern w:val="2"/>
          <w:szCs w:val="24"/>
          <w:lang w:eastAsia="zh-TW"/>
        </w:rPr>
        <w:t>更新</w:t>
      </w:r>
      <w:r>
        <w:rPr>
          <w:rFonts w:hint="eastAsia"/>
          <w:kern w:val="2"/>
          <w:szCs w:val="24"/>
          <w:lang w:eastAsia="zh-TW"/>
        </w:rPr>
        <w:t>DTAAZ100</w:t>
      </w:r>
      <w:r>
        <w:rPr>
          <w:rFonts w:hint="eastAsia"/>
          <w:kern w:val="2"/>
          <w:szCs w:val="24"/>
          <w:lang w:eastAsia="zh-TW"/>
        </w:rPr>
        <w:t>資料：</w:t>
      </w:r>
    </w:p>
    <w:p w:rsidR="009D5CA0" w:rsidRDefault="009D5CA0" w:rsidP="009D5CA0">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更新條件：</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DTAAZ100.APLY_NO = </w:t>
      </w:r>
      <w:r>
        <w:rPr>
          <w:rFonts w:hint="eastAsia"/>
          <w:kern w:val="2"/>
          <w:szCs w:val="24"/>
          <w:lang w:eastAsia="zh-TW"/>
        </w:rPr>
        <w:t>網頁上的受理編號</w:t>
      </w:r>
      <w:r w:rsidRPr="00F00BB1">
        <w:rPr>
          <w:rFonts w:hint="eastAsia"/>
          <w:kern w:val="2"/>
          <w:szCs w:val="24"/>
          <w:lang w:eastAsia="zh-TW"/>
        </w:rPr>
        <w:t>。</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DTAAZ100.POLICY_NO = </w:t>
      </w:r>
      <w:r>
        <w:rPr>
          <w:rFonts w:hint="eastAsia"/>
          <w:kern w:val="2"/>
          <w:szCs w:val="24"/>
          <w:lang w:eastAsia="zh-TW"/>
        </w:rPr>
        <w:t>網頁上的保單號碼</w:t>
      </w:r>
      <w:r w:rsidRPr="00F00BB1">
        <w:rPr>
          <w:rFonts w:hint="eastAsia"/>
          <w:kern w:val="2"/>
          <w:szCs w:val="24"/>
          <w:lang w:eastAsia="zh-TW"/>
        </w:rPr>
        <w:t>。</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DTAAZ100.PROD_ID = </w:t>
      </w:r>
      <w:r>
        <w:rPr>
          <w:rFonts w:hint="eastAsia"/>
          <w:kern w:val="2"/>
          <w:szCs w:val="24"/>
          <w:lang w:eastAsia="zh-TW"/>
        </w:rPr>
        <w:t>網頁上的險別</w:t>
      </w:r>
      <w:r w:rsidRPr="00F00BB1">
        <w:rPr>
          <w:rFonts w:hint="eastAsia"/>
          <w:kern w:val="2"/>
          <w:szCs w:val="24"/>
          <w:lang w:eastAsia="zh-TW"/>
        </w:rPr>
        <w:t>。</w:t>
      </w:r>
    </w:p>
    <w:p w:rsidR="009D5CA0" w:rsidRDefault="009D5CA0" w:rsidP="009D5CA0">
      <w:pPr>
        <w:pStyle w:val="Tabletext"/>
        <w:keepLines w:val="0"/>
        <w:numPr>
          <w:ilvl w:val="4"/>
          <w:numId w:val="9"/>
        </w:numPr>
        <w:spacing w:after="0" w:line="240" w:lineRule="auto"/>
        <w:rPr>
          <w:ins w:id="57" w:author="蕭侑文" w:date="2016-05-17T08:50:00Z"/>
          <w:kern w:val="2"/>
          <w:szCs w:val="24"/>
          <w:lang w:eastAsia="zh-TW"/>
        </w:rPr>
      </w:pPr>
      <w:r>
        <w:rPr>
          <w:rFonts w:hint="eastAsia"/>
          <w:kern w:val="2"/>
          <w:szCs w:val="24"/>
          <w:lang w:eastAsia="zh-TW"/>
        </w:rPr>
        <w:t xml:space="preserve">DTAAZ100.OCR_ID = </w:t>
      </w:r>
      <w:r>
        <w:rPr>
          <w:rFonts w:hint="eastAsia"/>
          <w:kern w:val="2"/>
          <w:szCs w:val="24"/>
          <w:lang w:eastAsia="zh-TW"/>
        </w:rPr>
        <w:t>網頁上的事故者</w:t>
      </w:r>
      <w:r>
        <w:rPr>
          <w:rFonts w:hint="eastAsia"/>
          <w:kern w:val="2"/>
          <w:szCs w:val="24"/>
          <w:lang w:eastAsia="zh-TW"/>
        </w:rPr>
        <w:t>ID</w:t>
      </w:r>
      <w:r w:rsidRPr="00F00BB1">
        <w:rPr>
          <w:rFonts w:hint="eastAsia"/>
          <w:kern w:val="2"/>
          <w:szCs w:val="24"/>
          <w:lang w:eastAsia="zh-TW"/>
        </w:rPr>
        <w:t>。</w:t>
      </w:r>
    </w:p>
    <w:p w:rsidR="00BE3A1B" w:rsidRDefault="00BE3A1B" w:rsidP="009D5CA0">
      <w:pPr>
        <w:pStyle w:val="Tabletext"/>
        <w:keepLines w:val="0"/>
        <w:numPr>
          <w:ilvl w:val="4"/>
          <w:numId w:val="9"/>
        </w:numPr>
        <w:spacing w:after="0" w:line="240" w:lineRule="auto"/>
        <w:rPr>
          <w:rFonts w:hint="eastAsia"/>
          <w:kern w:val="2"/>
          <w:szCs w:val="24"/>
          <w:lang w:eastAsia="zh-TW"/>
        </w:rPr>
      </w:pPr>
      <w:ins w:id="58" w:author="蕭侑文" w:date="2016-05-17T08:50:00Z">
        <w:r>
          <w:rPr>
            <w:rFonts w:hint="eastAsia"/>
            <w:lang w:eastAsia="zh-TW"/>
          </w:rPr>
          <w:t>DTAAZ100.</w:t>
        </w:r>
        <w:r w:rsidRPr="002F4DE3">
          <w:rPr>
            <w:rFonts w:hint="eastAsia"/>
            <w:lang w:eastAsia="zh-TW"/>
          </w:rPr>
          <w:t>比對種類</w:t>
        </w:r>
        <w:r>
          <w:rPr>
            <w:rFonts w:hint="eastAsia"/>
            <w:lang w:eastAsia="zh-TW"/>
          </w:rPr>
          <w:t xml:space="preserve"> =</w:t>
        </w:r>
        <w:r w:rsidR="00724224">
          <w:rPr>
            <w:lang w:eastAsia="zh-TW"/>
          </w:rPr>
          <w:t xml:space="preserve"> </w:t>
        </w:r>
        <w:r w:rsidR="00724224">
          <w:rPr>
            <w:rFonts w:hint="eastAsia"/>
            <w:lang w:eastAsia="zh-TW"/>
          </w:rPr>
          <w:t>畫面</w:t>
        </w:r>
        <w:r>
          <w:rPr>
            <w:rFonts w:hint="eastAsia"/>
            <w:lang w:eastAsia="zh-TW"/>
          </w:rPr>
          <w:t>.</w:t>
        </w:r>
        <w:r w:rsidRPr="002F4DE3">
          <w:rPr>
            <w:rFonts w:hint="eastAsia"/>
            <w:lang w:eastAsia="zh-TW"/>
          </w:rPr>
          <w:t>比對種類</w:t>
        </w:r>
      </w:ins>
    </w:p>
    <w:p w:rsidR="009D5CA0" w:rsidRDefault="009D5CA0" w:rsidP="009D5CA0">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更新欄位：</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DTAAZ100.CHECK_OK = </w:t>
      </w:r>
      <w:r>
        <w:rPr>
          <w:kern w:val="2"/>
          <w:szCs w:val="24"/>
          <w:lang w:eastAsia="zh-TW"/>
        </w:rPr>
        <w:t>“</w:t>
      </w:r>
      <w:r>
        <w:rPr>
          <w:rFonts w:hint="eastAsia"/>
          <w:kern w:val="2"/>
          <w:szCs w:val="24"/>
          <w:lang w:eastAsia="zh-TW"/>
        </w:rPr>
        <w:t>Y</w:t>
      </w:r>
      <w:r>
        <w:rPr>
          <w:kern w:val="2"/>
          <w:szCs w:val="24"/>
          <w:lang w:eastAsia="zh-TW"/>
        </w:rPr>
        <w:t>”</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DTAAZ100.CHECK_TIME = CURRENT TIME</w:t>
      </w:r>
      <w:r>
        <w:rPr>
          <w:rFonts w:hint="eastAsia"/>
          <w:kern w:val="2"/>
          <w:szCs w:val="24"/>
          <w:lang w:eastAsia="zh-TW"/>
        </w:rPr>
        <w:t>。</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DTAAZ100.CHECK_ID = </w:t>
      </w:r>
      <w:r>
        <w:rPr>
          <w:rFonts w:hint="eastAsia"/>
          <w:kern w:val="2"/>
          <w:szCs w:val="24"/>
          <w:lang w:eastAsia="zh-TW"/>
        </w:rPr>
        <w:t>使用者</w:t>
      </w:r>
      <w:r>
        <w:rPr>
          <w:rFonts w:hint="eastAsia"/>
          <w:kern w:val="2"/>
          <w:szCs w:val="24"/>
          <w:lang w:eastAsia="zh-TW"/>
        </w:rPr>
        <w:t>ID</w:t>
      </w:r>
    </w:p>
    <w:p w:rsidR="006730E8" w:rsidRDefault="006730E8"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lastRenderedPageBreak/>
        <w:t xml:space="preserve">DTAAZ100.CHECK_NAME = </w:t>
      </w:r>
      <w:r>
        <w:rPr>
          <w:rFonts w:hint="eastAsia"/>
          <w:kern w:val="2"/>
          <w:szCs w:val="24"/>
          <w:lang w:eastAsia="zh-TW"/>
        </w:rPr>
        <w:t>使用者姓名</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DTAAZ100.CHECK_AMT = </w:t>
      </w:r>
      <w:r>
        <w:rPr>
          <w:rFonts w:hint="eastAsia"/>
          <w:kern w:val="2"/>
          <w:szCs w:val="24"/>
          <w:lang w:eastAsia="zh-TW"/>
        </w:rPr>
        <w:t>網頁上的數理部確認金額</w:t>
      </w:r>
      <w:r w:rsidRPr="00F00BB1">
        <w:rPr>
          <w:rFonts w:hint="eastAsia"/>
          <w:kern w:val="2"/>
          <w:szCs w:val="24"/>
          <w:lang w:eastAsia="zh-TW"/>
        </w:rPr>
        <w:t>。</w:t>
      </w:r>
    </w:p>
    <w:p w:rsidR="009D5CA0" w:rsidRDefault="009D5CA0" w:rsidP="009D5CA0">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DTAAZ100.CHECK_MSG = </w:t>
      </w:r>
      <w:r>
        <w:rPr>
          <w:rFonts w:hint="eastAsia"/>
          <w:kern w:val="2"/>
          <w:szCs w:val="24"/>
          <w:lang w:eastAsia="zh-TW"/>
        </w:rPr>
        <w:t>網頁上的</w:t>
      </w:r>
      <w:r w:rsidR="00593A0B">
        <w:rPr>
          <w:rFonts w:hint="eastAsia"/>
          <w:kern w:val="2"/>
          <w:szCs w:val="24"/>
          <w:lang w:eastAsia="zh-TW"/>
        </w:rPr>
        <w:t>簡覆表內容</w:t>
      </w:r>
      <w:r w:rsidRPr="00F00BB1">
        <w:rPr>
          <w:rFonts w:hint="eastAsia"/>
          <w:kern w:val="2"/>
          <w:szCs w:val="24"/>
          <w:lang w:eastAsia="zh-TW"/>
        </w:rPr>
        <w:t>。</w:t>
      </w:r>
    </w:p>
    <w:p w:rsidR="000B4F5E" w:rsidRDefault="000B4F5E" w:rsidP="000B4F5E">
      <w:pPr>
        <w:pStyle w:val="Tabletext"/>
        <w:keepLines w:val="0"/>
        <w:numPr>
          <w:ilvl w:val="1"/>
          <w:numId w:val="9"/>
        </w:numPr>
        <w:spacing w:after="0" w:line="240" w:lineRule="auto"/>
        <w:rPr>
          <w:rFonts w:hint="eastAsia"/>
          <w:kern w:val="2"/>
          <w:szCs w:val="24"/>
          <w:lang w:eastAsia="zh-TW"/>
        </w:rPr>
      </w:pPr>
      <w:r>
        <w:rPr>
          <w:rFonts w:hint="eastAsia"/>
          <w:kern w:val="2"/>
          <w:szCs w:val="24"/>
          <w:lang w:eastAsia="zh-TW"/>
        </w:rPr>
        <w:t>按下覆核按鈕：</w:t>
      </w:r>
    </w:p>
    <w:p w:rsidR="000B4F5E" w:rsidRDefault="000B4F5E" w:rsidP="000B4F5E">
      <w:pPr>
        <w:pStyle w:val="Tabletext"/>
        <w:keepLines w:val="0"/>
        <w:numPr>
          <w:ilvl w:val="2"/>
          <w:numId w:val="9"/>
        </w:numPr>
        <w:spacing w:after="0" w:line="240" w:lineRule="auto"/>
        <w:rPr>
          <w:rFonts w:hint="eastAsia"/>
          <w:kern w:val="2"/>
          <w:szCs w:val="24"/>
          <w:lang w:eastAsia="zh-TW"/>
        </w:rPr>
      </w:pPr>
      <w:r>
        <w:rPr>
          <w:rFonts w:hint="eastAsia"/>
          <w:kern w:val="2"/>
          <w:szCs w:val="24"/>
          <w:lang w:eastAsia="zh-TW"/>
        </w:rPr>
        <w:t>更新</w:t>
      </w:r>
      <w:r>
        <w:rPr>
          <w:rFonts w:hint="eastAsia"/>
          <w:kern w:val="2"/>
          <w:szCs w:val="24"/>
          <w:lang w:eastAsia="zh-TW"/>
        </w:rPr>
        <w:t>DTAAZ100</w:t>
      </w:r>
      <w:r>
        <w:rPr>
          <w:rFonts w:hint="eastAsia"/>
          <w:kern w:val="2"/>
          <w:szCs w:val="24"/>
          <w:lang w:eastAsia="zh-TW"/>
        </w:rPr>
        <w:t>資料：</w:t>
      </w:r>
    </w:p>
    <w:p w:rsidR="000B4F5E" w:rsidRDefault="000B4F5E" w:rsidP="000B4F5E">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更新條件：</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DTAAZ100.APLY_NO = </w:t>
      </w:r>
      <w:r>
        <w:rPr>
          <w:rFonts w:hint="eastAsia"/>
          <w:kern w:val="2"/>
          <w:szCs w:val="24"/>
          <w:lang w:eastAsia="zh-TW"/>
        </w:rPr>
        <w:t>網頁上的受理編號</w:t>
      </w:r>
      <w:r w:rsidRPr="00F00BB1">
        <w:rPr>
          <w:rFonts w:hint="eastAsia"/>
          <w:kern w:val="2"/>
          <w:szCs w:val="24"/>
          <w:lang w:eastAsia="zh-TW"/>
        </w:rPr>
        <w:t>。</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DTAAZ100.POLICY_NO = </w:t>
      </w:r>
      <w:r>
        <w:rPr>
          <w:rFonts w:hint="eastAsia"/>
          <w:kern w:val="2"/>
          <w:szCs w:val="24"/>
          <w:lang w:eastAsia="zh-TW"/>
        </w:rPr>
        <w:t>網頁上的保單號碼</w:t>
      </w:r>
      <w:r w:rsidRPr="00F00BB1">
        <w:rPr>
          <w:rFonts w:hint="eastAsia"/>
          <w:kern w:val="2"/>
          <w:szCs w:val="24"/>
          <w:lang w:eastAsia="zh-TW"/>
        </w:rPr>
        <w:t>。</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 xml:space="preserve">DTAAZ100.PROD_ID = </w:t>
      </w:r>
      <w:r>
        <w:rPr>
          <w:rFonts w:hint="eastAsia"/>
          <w:kern w:val="2"/>
          <w:szCs w:val="24"/>
          <w:lang w:eastAsia="zh-TW"/>
        </w:rPr>
        <w:t>網頁上的險別</w:t>
      </w:r>
      <w:r w:rsidRPr="00F00BB1">
        <w:rPr>
          <w:rFonts w:hint="eastAsia"/>
          <w:kern w:val="2"/>
          <w:szCs w:val="24"/>
          <w:lang w:eastAsia="zh-TW"/>
        </w:rPr>
        <w:t>。</w:t>
      </w:r>
    </w:p>
    <w:p w:rsidR="000B4F5E" w:rsidRDefault="000B4F5E" w:rsidP="000B4F5E">
      <w:pPr>
        <w:pStyle w:val="Tabletext"/>
        <w:keepLines w:val="0"/>
        <w:numPr>
          <w:ilvl w:val="4"/>
          <w:numId w:val="9"/>
        </w:numPr>
        <w:spacing w:after="0" w:line="240" w:lineRule="auto"/>
        <w:rPr>
          <w:ins w:id="59" w:author="蕭侑文" w:date="2016-05-17T08:50:00Z"/>
          <w:kern w:val="2"/>
          <w:szCs w:val="24"/>
          <w:lang w:eastAsia="zh-TW"/>
        </w:rPr>
      </w:pPr>
      <w:r>
        <w:rPr>
          <w:rFonts w:hint="eastAsia"/>
          <w:kern w:val="2"/>
          <w:szCs w:val="24"/>
          <w:lang w:eastAsia="zh-TW"/>
        </w:rPr>
        <w:t xml:space="preserve">DTAAZ100.OCR_ID = </w:t>
      </w:r>
      <w:r>
        <w:rPr>
          <w:rFonts w:hint="eastAsia"/>
          <w:kern w:val="2"/>
          <w:szCs w:val="24"/>
          <w:lang w:eastAsia="zh-TW"/>
        </w:rPr>
        <w:t>網頁上的事故者</w:t>
      </w:r>
      <w:r>
        <w:rPr>
          <w:rFonts w:hint="eastAsia"/>
          <w:kern w:val="2"/>
          <w:szCs w:val="24"/>
          <w:lang w:eastAsia="zh-TW"/>
        </w:rPr>
        <w:t>ID</w:t>
      </w:r>
      <w:r w:rsidRPr="00F00BB1">
        <w:rPr>
          <w:rFonts w:hint="eastAsia"/>
          <w:kern w:val="2"/>
          <w:szCs w:val="24"/>
          <w:lang w:eastAsia="zh-TW"/>
        </w:rPr>
        <w:t>。</w:t>
      </w:r>
    </w:p>
    <w:p w:rsidR="00E879DE" w:rsidRDefault="00E879DE" w:rsidP="000B4F5E">
      <w:pPr>
        <w:pStyle w:val="Tabletext"/>
        <w:keepLines w:val="0"/>
        <w:numPr>
          <w:ilvl w:val="4"/>
          <w:numId w:val="9"/>
        </w:numPr>
        <w:spacing w:after="0" w:line="240" w:lineRule="auto"/>
        <w:rPr>
          <w:rFonts w:hint="eastAsia"/>
          <w:kern w:val="2"/>
          <w:szCs w:val="24"/>
          <w:lang w:eastAsia="zh-TW"/>
        </w:rPr>
      </w:pPr>
      <w:ins w:id="60" w:author="蕭侑文" w:date="2016-05-17T08:50:00Z">
        <w:r>
          <w:rPr>
            <w:rFonts w:hint="eastAsia"/>
            <w:lang w:eastAsia="zh-TW"/>
          </w:rPr>
          <w:t>DTAAZ100.</w:t>
        </w:r>
        <w:r w:rsidRPr="002F4DE3">
          <w:rPr>
            <w:rFonts w:hint="eastAsia"/>
            <w:lang w:eastAsia="zh-TW"/>
          </w:rPr>
          <w:t>比對種類</w:t>
        </w:r>
        <w:r>
          <w:rPr>
            <w:rFonts w:hint="eastAsia"/>
            <w:lang w:eastAsia="zh-TW"/>
          </w:rPr>
          <w:t xml:space="preserve"> =</w:t>
        </w:r>
        <w:r>
          <w:rPr>
            <w:lang w:eastAsia="zh-TW"/>
          </w:rPr>
          <w:t xml:space="preserve"> </w:t>
        </w:r>
        <w:r>
          <w:rPr>
            <w:rFonts w:hint="eastAsia"/>
            <w:lang w:eastAsia="zh-TW"/>
          </w:rPr>
          <w:t>畫面</w:t>
        </w:r>
        <w:r>
          <w:rPr>
            <w:rFonts w:hint="eastAsia"/>
            <w:lang w:eastAsia="zh-TW"/>
          </w:rPr>
          <w:t>.</w:t>
        </w:r>
        <w:r w:rsidRPr="002F4DE3">
          <w:rPr>
            <w:rFonts w:hint="eastAsia"/>
            <w:lang w:eastAsia="zh-TW"/>
          </w:rPr>
          <w:t>比對種類</w:t>
        </w:r>
      </w:ins>
    </w:p>
    <w:p w:rsidR="000B4F5E" w:rsidRDefault="000B4F5E" w:rsidP="000B4F5E">
      <w:pPr>
        <w:pStyle w:val="Tabletext"/>
        <w:keepLines w:val="0"/>
        <w:numPr>
          <w:ilvl w:val="3"/>
          <w:numId w:val="9"/>
        </w:numPr>
        <w:spacing w:after="0" w:line="240" w:lineRule="auto"/>
        <w:rPr>
          <w:rFonts w:hint="eastAsia"/>
          <w:kern w:val="2"/>
          <w:szCs w:val="24"/>
          <w:lang w:eastAsia="zh-TW"/>
        </w:rPr>
      </w:pPr>
      <w:r>
        <w:rPr>
          <w:rFonts w:hint="eastAsia"/>
          <w:kern w:val="2"/>
          <w:szCs w:val="24"/>
          <w:lang w:eastAsia="zh-TW"/>
        </w:rPr>
        <w:t>更新欄位：</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DTAAZ100.</w:t>
      </w:r>
      <w:r w:rsidRPr="000B4F5E">
        <w:t xml:space="preserve"> </w:t>
      </w:r>
      <w:r w:rsidRPr="000B4F5E">
        <w:rPr>
          <w:kern w:val="2"/>
          <w:szCs w:val="24"/>
          <w:lang w:eastAsia="zh-TW"/>
        </w:rPr>
        <w:t>APRV_OK</w:t>
      </w:r>
      <w:r>
        <w:rPr>
          <w:rFonts w:hint="eastAsia"/>
          <w:kern w:val="2"/>
          <w:szCs w:val="24"/>
          <w:lang w:eastAsia="zh-TW"/>
        </w:rPr>
        <w:t xml:space="preserve"> = </w:t>
      </w:r>
      <w:r>
        <w:rPr>
          <w:kern w:val="2"/>
          <w:szCs w:val="24"/>
          <w:lang w:eastAsia="zh-TW"/>
        </w:rPr>
        <w:t>“</w:t>
      </w:r>
      <w:r>
        <w:rPr>
          <w:rFonts w:hint="eastAsia"/>
          <w:kern w:val="2"/>
          <w:szCs w:val="24"/>
          <w:lang w:eastAsia="zh-TW"/>
        </w:rPr>
        <w:t>Y</w:t>
      </w:r>
      <w:r>
        <w:rPr>
          <w:kern w:val="2"/>
          <w:szCs w:val="24"/>
          <w:lang w:eastAsia="zh-TW"/>
        </w:rPr>
        <w:t>”</w:t>
      </w:r>
      <w:r w:rsidRPr="000B4F5E">
        <w:rPr>
          <w:rFonts w:hint="eastAsia"/>
          <w:kern w:val="2"/>
          <w:szCs w:val="24"/>
          <w:lang w:eastAsia="zh-TW"/>
        </w:rPr>
        <w:t xml:space="preserve"> </w:t>
      </w:r>
      <w:r w:rsidRPr="00F00BB1">
        <w:rPr>
          <w:rFonts w:hint="eastAsia"/>
          <w:kern w:val="2"/>
          <w:szCs w:val="24"/>
          <w:lang w:eastAsia="zh-TW"/>
        </w:rPr>
        <w:t>。</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DTAAZ100.</w:t>
      </w:r>
      <w:r w:rsidRPr="000B4F5E">
        <w:t xml:space="preserve"> </w:t>
      </w:r>
      <w:r w:rsidRPr="000B4F5E">
        <w:rPr>
          <w:kern w:val="2"/>
          <w:szCs w:val="24"/>
          <w:lang w:eastAsia="zh-TW"/>
        </w:rPr>
        <w:t>APRV_TIME</w:t>
      </w:r>
      <w:r>
        <w:rPr>
          <w:rFonts w:hint="eastAsia"/>
          <w:kern w:val="2"/>
          <w:szCs w:val="24"/>
          <w:lang w:eastAsia="zh-TW"/>
        </w:rPr>
        <w:t xml:space="preserve"> = CURRENT TIME</w:t>
      </w:r>
      <w:r>
        <w:rPr>
          <w:rFonts w:hint="eastAsia"/>
          <w:kern w:val="2"/>
          <w:szCs w:val="24"/>
          <w:lang w:eastAsia="zh-TW"/>
        </w:rPr>
        <w:t>。</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DTAAZ100.</w:t>
      </w:r>
      <w:r w:rsidRPr="000B4F5E">
        <w:t xml:space="preserve"> </w:t>
      </w:r>
      <w:r w:rsidRPr="000B4F5E">
        <w:rPr>
          <w:kern w:val="2"/>
          <w:szCs w:val="24"/>
          <w:lang w:eastAsia="zh-TW"/>
        </w:rPr>
        <w:t>APRV_ID</w:t>
      </w:r>
      <w:r>
        <w:rPr>
          <w:rFonts w:hint="eastAsia"/>
          <w:kern w:val="2"/>
          <w:szCs w:val="24"/>
          <w:lang w:eastAsia="zh-TW"/>
        </w:rPr>
        <w:t xml:space="preserve"> = </w:t>
      </w:r>
      <w:r>
        <w:rPr>
          <w:rFonts w:hint="eastAsia"/>
          <w:kern w:val="2"/>
          <w:szCs w:val="24"/>
          <w:lang w:eastAsia="zh-TW"/>
        </w:rPr>
        <w:t>使用者</w:t>
      </w:r>
      <w:r>
        <w:rPr>
          <w:rFonts w:hint="eastAsia"/>
          <w:kern w:val="2"/>
          <w:szCs w:val="24"/>
          <w:lang w:eastAsia="zh-TW"/>
        </w:rPr>
        <w:t>ID</w:t>
      </w:r>
      <w:r w:rsidRPr="00F00BB1">
        <w:rPr>
          <w:rFonts w:hint="eastAsia"/>
          <w:kern w:val="2"/>
          <w:szCs w:val="24"/>
          <w:lang w:eastAsia="zh-TW"/>
        </w:rPr>
        <w:t>。</w:t>
      </w:r>
    </w:p>
    <w:p w:rsidR="000B4F5E" w:rsidRDefault="000B4F5E" w:rsidP="000B4F5E">
      <w:pPr>
        <w:pStyle w:val="Tabletext"/>
        <w:keepLines w:val="0"/>
        <w:numPr>
          <w:ilvl w:val="4"/>
          <w:numId w:val="9"/>
        </w:numPr>
        <w:spacing w:after="0" w:line="240" w:lineRule="auto"/>
        <w:rPr>
          <w:rFonts w:hint="eastAsia"/>
          <w:kern w:val="2"/>
          <w:szCs w:val="24"/>
          <w:lang w:eastAsia="zh-TW"/>
        </w:rPr>
      </w:pPr>
      <w:r>
        <w:rPr>
          <w:rFonts w:hint="eastAsia"/>
          <w:kern w:val="2"/>
          <w:szCs w:val="24"/>
          <w:lang w:eastAsia="zh-TW"/>
        </w:rPr>
        <w:t>DTAAZ100.</w:t>
      </w:r>
      <w:r w:rsidRPr="000B4F5E">
        <w:t xml:space="preserve"> </w:t>
      </w:r>
      <w:r w:rsidRPr="000B4F5E">
        <w:rPr>
          <w:kern w:val="2"/>
          <w:szCs w:val="24"/>
          <w:lang w:eastAsia="zh-TW"/>
        </w:rPr>
        <w:t>APRV_NAME</w:t>
      </w:r>
      <w:r>
        <w:rPr>
          <w:rFonts w:hint="eastAsia"/>
          <w:kern w:val="2"/>
          <w:szCs w:val="24"/>
          <w:lang w:eastAsia="zh-TW"/>
        </w:rPr>
        <w:t xml:space="preserve"> = </w:t>
      </w:r>
      <w:r>
        <w:rPr>
          <w:rFonts w:hint="eastAsia"/>
          <w:kern w:val="2"/>
          <w:szCs w:val="24"/>
          <w:lang w:eastAsia="zh-TW"/>
        </w:rPr>
        <w:t>使用者姓名</w:t>
      </w:r>
      <w:r w:rsidRPr="00F00BB1">
        <w:rPr>
          <w:rFonts w:hint="eastAsia"/>
          <w:kern w:val="2"/>
          <w:szCs w:val="24"/>
          <w:lang w:eastAsia="zh-TW"/>
        </w:rPr>
        <w:t>。</w:t>
      </w:r>
    </w:p>
    <w:p w:rsidR="00EB7BD3" w:rsidRDefault="00EB7BD3">
      <w:pPr>
        <w:pStyle w:val="Tabletext"/>
        <w:keepLines w:val="0"/>
        <w:spacing w:after="0" w:line="240" w:lineRule="auto"/>
        <w:rPr>
          <w:rFonts w:hint="eastAsia"/>
          <w:kern w:val="2"/>
          <w:szCs w:val="24"/>
          <w:lang w:eastAsia="zh-TW"/>
        </w:rPr>
      </w:pPr>
    </w:p>
    <w:sectPr w:rsidR="00EB7BD3">
      <w:footerReference w:type="even" r:id="rId10"/>
      <w:footerReference w:type="default" r:id="rId11"/>
      <w:pgSz w:w="11906" w:h="16838"/>
      <w:pgMar w:top="1440" w:right="926" w:bottom="1440" w:left="9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916" w:rsidRDefault="00E92916">
      <w:r>
        <w:separator/>
      </w:r>
    </w:p>
  </w:endnote>
  <w:endnote w:type="continuationSeparator" w:id="0">
    <w:p w:rsidR="00E92916" w:rsidRDefault="00E9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ũ">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E78" w:rsidRDefault="004D0E78">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D0E78" w:rsidRDefault="004D0E7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E78" w:rsidRDefault="004D0E78">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65E9C">
      <w:rPr>
        <w:rStyle w:val="a6"/>
        <w:noProof/>
      </w:rPr>
      <w:t>3</w:t>
    </w:r>
    <w:r>
      <w:rPr>
        <w:rStyle w:val="a6"/>
      </w:rPr>
      <w:fldChar w:fldCharType="end"/>
    </w:r>
  </w:p>
  <w:p w:rsidR="004D0E78" w:rsidRDefault="004D0E7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916" w:rsidRDefault="00E92916">
      <w:r>
        <w:separator/>
      </w:r>
    </w:p>
  </w:footnote>
  <w:footnote w:type="continuationSeparator" w:id="0">
    <w:p w:rsidR="00E92916" w:rsidRDefault="00E92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FB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146769A0"/>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AFB3854"/>
    <w:multiLevelType w:val="multilevel"/>
    <w:tmpl w:val="AF54A2B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b w:val="0"/>
        <w:i w:val="0"/>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4"/>
        </w:tabs>
        <w:ind w:left="1984" w:hanging="708"/>
      </w:pPr>
      <w:rPr>
        <w:rFonts w:hint="eastAsia"/>
      </w:rPr>
    </w:lvl>
    <w:lvl w:ilvl="4">
      <w:start w:val="1"/>
      <w:numFmt w:val="decimal"/>
      <w:lvlText w:val="%2.%3.%4.%5"/>
      <w:lvlJc w:val="left"/>
      <w:pPr>
        <w:tabs>
          <w:tab w:val="num" w:pos="2551"/>
        </w:tabs>
        <w:ind w:left="2551" w:hanging="850"/>
      </w:pPr>
      <w:rPr>
        <w:rFonts w:hint="eastAsia"/>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4" w15:restartNumberingAfterBreak="0">
    <w:nsid w:val="45214F97"/>
    <w:multiLevelType w:val="multilevel"/>
    <w:tmpl w:val="BD808E8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4EB67035"/>
    <w:multiLevelType w:val="multilevel"/>
    <w:tmpl w:val="8B441242"/>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785"/>
        </w:tabs>
        <w:ind w:left="425" w:firstLine="0"/>
      </w:pPr>
      <w:rPr>
        <w:rFonts w:hint="eastAsia"/>
      </w:rPr>
    </w:lvl>
    <w:lvl w:ilvl="2">
      <w:start w:val="1"/>
      <w:numFmt w:val="decimal"/>
      <w:lvlText w:val="%2.%3"/>
      <w:lvlJc w:val="left"/>
      <w:pPr>
        <w:tabs>
          <w:tab w:val="num" w:pos="1211"/>
        </w:tabs>
        <w:ind w:left="851" w:firstLine="0"/>
      </w:pPr>
      <w:rPr>
        <w:rFonts w:hint="eastAsia"/>
      </w:rPr>
    </w:lvl>
    <w:lvl w:ilvl="3">
      <w:start w:val="1"/>
      <w:numFmt w:val="decimal"/>
      <w:lvlText w:val="%2.%3.%4"/>
      <w:lvlJc w:val="left"/>
      <w:pPr>
        <w:tabs>
          <w:tab w:val="num" w:pos="1996"/>
        </w:tabs>
        <w:ind w:left="1418" w:hanging="142"/>
      </w:pPr>
      <w:rPr>
        <w:rFonts w:hint="eastAsia"/>
      </w:rPr>
    </w:lvl>
    <w:lvl w:ilvl="4">
      <w:start w:val="1"/>
      <w:numFmt w:val="decimal"/>
      <w:lvlText w:val="%2.%3.%4.%5"/>
      <w:lvlJc w:val="left"/>
      <w:pPr>
        <w:tabs>
          <w:tab w:val="num" w:pos="2421"/>
        </w:tabs>
        <w:ind w:left="1701" w:firstLine="0"/>
      </w:pPr>
      <w:rPr>
        <w:rFonts w:hint="eastAsia"/>
      </w:rPr>
    </w:lvl>
    <w:lvl w:ilvl="5">
      <w:start w:val="1"/>
      <w:numFmt w:val="decimal"/>
      <w:lvlText w:val="%2.%3.%4.%5.%6"/>
      <w:lvlJc w:val="left"/>
      <w:pPr>
        <w:tabs>
          <w:tab w:val="num" w:pos="2846"/>
        </w:tabs>
        <w:ind w:left="2126" w:firstLine="0"/>
      </w:pPr>
      <w:rPr>
        <w:rFonts w:hint="eastAsia"/>
      </w:rPr>
    </w:lvl>
    <w:lvl w:ilvl="6">
      <w:start w:val="1"/>
      <w:numFmt w:val="decimal"/>
      <w:lvlText w:val="%2.%3.%4.%5.%6.%7"/>
      <w:lvlJc w:val="left"/>
      <w:pPr>
        <w:tabs>
          <w:tab w:val="num" w:pos="3631"/>
        </w:tabs>
        <w:ind w:left="2552" w:hanging="1"/>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6" w15:restartNumberingAfterBreak="0">
    <w:nsid w:val="620C3181"/>
    <w:multiLevelType w:val="multilevel"/>
    <w:tmpl w:val="BD808E8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74437D1F"/>
    <w:multiLevelType w:val="multilevel"/>
    <w:tmpl w:val="13562D44"/>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C824968"/>
    <w:multiLevelType w:val="hybridMultilevel"/>
    <w:tmpl w:val="D1CAC064"/>
    <w:lvl w:ilvl="0" w:tplc="04090015">
      <w:start w:val="1"/>
      <w:numFmt w:val="taiwaneseCountingThousand"/>
      <w:lvlText w:val="%1、"/>
      <w:lvlJc w:val="left"/>
      <w:pPr>
        <w:tabs>
          <w:tab w:val="num" w:pos="480"/>
        </w:tabs>
        <w:ind w:left="480" w:hanging="480"/>
      </w:pPr>
    </w:lvl>
    <w:lvl w:ilvl="1" w:tplc="5FB642BE">
      <w:start w:val="1"/>
      <w:numFmt w:val="decimal"/>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6"/>
  </w:num>
  <w:num w:numId="3">
    <w:abstractNumId w:val="0"/>
  </w:num>
  <w:num w:numId="4">
    <w:abstractNumId w:val="7"/>
  </w:num>
  <w:num w:numId="5">
    <w:abstractNumId w:val="4"/>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0880"/>
    <w:rsid w:val="00001AEE"/>
    <w:rsid w:val="00004C07"/>
    <w:rsid w:val="0000538B"/>
    <w:rsid w:val="00011967"/>
    <w:rsid w:val="00014323"/>
    <w:rsid w:val="000179DF"/>
    <w:rsid w:val="000207A2"/>
    <w:rsid w:val="0002170B"/>
    <w:rsid w:val="0002720D"/>
    <w:rsid w:val="000278E1"/>
    <w:rsid w:val="000415BF"/>
    <w:rsid w:val="00043CEB"/>
    <w:rsid w:val="00044DCF"/>
    <w:rsid w:val="000576E8"/>
    <w:rsid w:val="00062828"/>
    <w:rsid w:val="00062F37"/>
    <w:rsid w:val="00073216"/>
    <w:rsid w:val="000737CB"/>
    <w:rsid w:val="00074DEF"/>
    <w:rsid w:val="000810A8"/>
    <w:rsid w:val="000824C0"/>
    <w:rsid w:val="000A2988"/>
    <w:rsid w:val="000A42B3"/>
    <w:rsid w:val="000A5360"/>
    <w:rsid w:val="000A7E21"/>
    <w:rsid w:val="000B4F5E"/>
    <w:rsid w:val="000B5715"/>
    <w:rsid w:val="000C3D01"/>
    <w:rsid w:val="000C4477"/>
    <w:rsid w:val="000D074D"/>
    <w:rsid w:val="000D24F7"/>
    <w:rsid w:val="000D703F"/>
    <w:rsid w:val="000D79F3"/>
    <w:rsid w:val="000E16EF"/>
    <w:rsid w:val="000E3333"/>
    <w:rsid w:val="000E7523"/>
    <w:rsid w:val="00106B77"/>
    <w:rsid w:val="001123C7"/>
    <w:rsid w:val="00115504"/>
    <w:rsid w:val="001236AC"/>
    <w:rsid w:val="00123C2B"/>
    <w:rsid w:val="001317BC"/>
    <w:rsid w:val="00131DCF"/>
    <w:rsid w:val="00134A5C"/>
    <w:rsid w:val="00136813"/>
    <w:rsid w:val="00143269"/>
    <w:rsid w:val="00146E81"/>
    <w:rsid w:val="001519E0"/>
    <w:rsid w:val="001605B6"/>
    <w:rsid w:val="00167A52"/>
    <w:rsid w:val="001821C8"/>
    <w:rsid w:val="00192533"/>
    <w:rsid w:val="00192C4A"/>
    <w:rsid w:val="0019378B"/>
    <w:rsid w:val="00194C0F"/>
    <w:rsid w:val="00195462"/>
    <w:rsid w:val="001C3BB5"/>
    <w:rsid w:val="001C4CF4"/>
    <w:rsid w:val="001D06F1"/>
    <w:rsid w:val="001D48A8"/>
    <w:rsid w:val="001D73D4"/>
    <w:rsid w:val="001E4C38"/>
    <w:rsid w:val="001E4D89"/>
    <w:rsid w:val="001E5A1A"/>
    <w:rsid w:val="001E6D09"/>
    <w:rsid w:val="001F1494"/>
    <w:rsid w:val="001F1CD7"/>
    <w:rsid w:val="001F4466"/>
    <w:rsid w:val="001F71F1"/>
    <w:rsid w:val="00202D1B"/>
    <w:rsid w:val="0020395A"/>
    <w:rsid w:val="00212E73"/>
    <w:rsid w:val="00217EEA"/>
    <w:rsid w:val="002201A3"/>
    <w:rsid w:val="00221CDD"/>
    <w:rsid w:val="002310AC"/>
    <w:rsid w:val="0023550B"/>
    <w:rsid w:val="00247F97"/>
    <w:rsid w:val="00256308"/>
    <w:rsid w:val="00264B11"/>
    <w:rsid w:val="00276247"/>
    <w:rsid w:val="00277F25"/>
    <w:rsid w:val="002811F3"/>
    <w:rsid w:val="002813CC"/>
    <w:rsid w:val="002846CD"/>
    <w:rsid w:val="00285225"/>
    <w:rsid w:val="00286DED"/>
    <w:rsid w:val="00287292"/>
    <w:rsid w:val="002A1666"/>
    <w:rsid w:val="002A3065"/>
    <w:rsid w:val="002A35E6"/>
    <w:rsid w:val="002B3EDE"/>
    <w:rsid w:val="002D5A88"/>
    <w:rsid w:val="002D6815"/>
    <w:rsid w:val="002D6A28"/>
    <w:rsid w:val="002E7733"/>
    <w:rsid w:val="002F00C5"/>
    <w:rsid w:val="002F5104"/>
    <w:rsid w:val="002F5B8C"/>
    <w:rsid w:val="00302B0F"/>
    <w:rsid w:val="003078C6"/>
    <w:rsid w:val="0031052A"/>
    <w:rsid w:val="00315BCF"/>
    <w:rsid w:val="00317C89"/>
    <w:rsid w:val="00324E89"/>
    <w:rsid w:val="00327848"/>
    <w:rsid w:val="00327D3B"/>
    <w:rsid w:val="0033292A"/>
    <w:rsid w:val="0033643B"/>
    <w:rsid w:val="00341DF5"/>
    <w:rsid w:val="00343E82"/>
    <w:rsid w:val="003442D6"/>
    <w:rsid w:val="0034459D"/>
    <w:rsid w:val="00347856"/>
    <w:rsid w:val="00351EAA"/>
    <w:rsid w:val="00355533"/>
    <w:rsid w:val="0035743E"/>
    <w:rsid w:val="003611A8"/>
    <w:rsid w:val="00385568"/>
    <w:rsid w:val="00385BDD"/>
    <w:rsid w:val="00387EAA"/>
    <w:rsid w:val="003937B5"/>
    <w:rsid w:val="00394AE9"/>
    <w:rsid w:val="003A00FE"/>
    <w:rsid w:val="003C64A9"/>
    <w:rsid w:val="003D58C4"/>
    <w:rsid w:val="003D67D6"/>
    <w:rsid w:val="003E1E8C"/>
    <w:rsid w:val="003E3FBA"/>
    <w:rsid w:val="003E4B13"/>
    <w:rsid w:val="003F26D2"/>
    <w:rsid w:val="003F5CFC"/>
    <w:rsid w:val="003F7DB2"/>
    <w:rsid w:val="004040D3"/>
    <w:rsid w:val="00415309"/>
    <w:rsid w:val="004217E5"/>
    <w:rsid w:val="00422D1A"/>
    <w:rsid w:val="00425C73"/>
    <w:rsid w:val="00435B2C"/>
    <w:rsid w:val="00443613"/>
    <w:rsid w:val="00443F5D"/>
    <w:rsid w:val="00444DA7"/>
    <w:rsid w:val="00450486"/>
    <w:rsid w:val="0045129E"/>
    <w:rsid w:val="0045194E"/>
    <w:rsid w:val="00454896"/>
    <w:rsid w:val="00464F54"/>
    <w:rsid w:val="00465E9C"/>
    <w:rsid w:val="00465F9B"/>
    <w:rsid w:val="00473527"/>
    <w:rsid w:val="00484FF7"/>
    <w:rsid w:val="0048527C"/>
    <w:rsid w:val="004A0DF8"/>
    <w:rsid w:val="004A4CB2"/>
    <w:rsid w:val="004C6B29"/>
    <w:rsid w:val="004C71AE"/>
    <w:rsid w:val="004D0E78"/>
    <w:rsid w:val="004D351D"/>
    <w:rsid w:val="004E077C"/>
    <w:rsid w:val="004E281D"/>
    <w:rsid w:val="004E2B1F"/>
    <w:rsid w:val="004E5113"/>
    <w:rsid w:val="004F372E"/>
    <w:rsid w:val="004F3A3B"/>
    <w:rsid w:val="004F3F48"/>
    <w:rsid w:val="004F442F"/>
    <w:rsid w:val="00500E15"/>
    <w:rsid w:val="00505FBC"/>
    <w:rsid w:val="005121FE"/>
    <w:rsid w:val="00514EDC"/>
    <w:rsid w:val="00521341"/>
    <w:rsid w:val="005304C5"/>
    <w:rsid w:val="005352B7"/>
    <w:rsid w:val="005559A4"/>
    <w:rsid w:val="005638AA"/>
    <w:rsid w:val="00564044"/>
    <w:rsid w:val="00572334"/>
    <w:rsid w:val="00580498"/>
    <w:rsid w:val="00591D87"/>
    <w:rsid w:val="00592139"/>
    <w:rsid w:val="00593A0B"/>
    <w:rsid w:val="005A6A5E"/>
    <w:rsid w:val="005C0C13"/>
    <w:rsid w:val="005C48B7"/>
    <w:rsid w:val="005C555C"/>
    <w:rsid w:val="005D263C"/>
    <w:rsid w:val="005D272F"/>
    <w:rsid w:val="005E1087"/>
    <w:rsid w:val="005E372F"/>
    <w:rsid w:val="005E65FB"/>
    <w:rsid w:val="005E7AFF"/>
    <w:rsid w:val="005F4BD5"/>
    <w:rsid w:val="00600CC0"/>
    <w:rsid w:val="00611524"/>
    <w:rsid w:val="006214E3"/>
    <w:rsid w:val="00621DAA"/>
    <w:rsid w:val="00630012"/>
    <w:rsid w:val="006349B9"/>
    <w:rsid w:val="00645213"/>
    <w:rsid w:val="00645977"/>
    <w:rsid w:val="0065511D"/>
    <w:rsid w:val="0066046A"/>
    <w:rsid w:val="00663114"/>
    <w:rsid w:val="006730E8"/>
    <w:rsid w:val="00683A78"/>
    <w:rsid w:val="006914CC"/>
    <w:rsid w:val="006A19AB"/>
    <w:rsid w:val="006B1AE1"/>
    <w:rsid w:val="006B233E"/>
    <w:rsid w:val="006B489A"/>
    <w:rsid w:val="006B5FC8"/>
    <w:rsid w:val="006D3B87"/>
    <w:rsid w:val="006E050F"/>
    <w:rsid w:val="006E23D1"/>
    <w:rsid w:val="006E76EC"/>
    <w:rsid w:val="006F1A3B"/>
    <w:rsid w:val="006F3272"/>
    <w:rsid w:val="006F7CBF"/>
    <w:rsid w:val="00706DC6"/>
    <w:rsid w:val="00717137"/>
    <w:rsid w:val="00722DAC"/>
    <w:rsid w:val="00724224"/>
    <w:rsid w:val="007270A9"/>
    <w:rsid w:val="007348D1"/>
    <w:rsid w:val="00736EBF"/>
    <w:rsid w:val="007430EA"/>
    <w:rsid w:val="00743523"/>
    <w:rsid w:val="00745D61"/>
    <w:rsid w:val="00746147"/>
    <w:rsid w:val="00753F89"/>
    <w:rsid w:val="007541E7"/>
    <w:rsid w:val="007558AF"/>
    <w:rsid w:val="007577CF"/>
    <w:rsid w:val="00766120"/>
    <w:rsid w:val="00767844"/>
    <w:rsid w:val="007738FE"/>
    <w:rsid w:val="00773E69"/>
    <w:rsid w:val="007753F2"/>
    <w:rsid w:val="007841A1"/>
    <w:rsid w:val="007936F1"/>
    <w:rsid w:val="007938B2"/>
    <w:rsid w:val="0079516D"/>
    <w:rsid w:val="00795180"/>
    <w:rsid w:val="00796EB4"/>
    <w:rsid w:val="007B1092"/>
    <w:rsid w:val="007B276F"/>
    <w:rsid w:val="007B42B0"/>
    <w:rsid w:val="007C2F88"/>
    <w:rsid w:val="007C76FB"/>
    <w:rsid w:val="007D1F1C"/>
    <w:rsid w:val="007D6950"/>
    <w:rsid w:val="007E3714"/>
    <w:rsid w:val="007F7E5D"/>
    <w:rsid w:val="008009B7"/>
    <w:rsid w:val="0080726A"/>
    <w:rsid w:val="00807E46"/>
    <w:rsid w:val="008115E6"/>
    <w:rsid w:val="00826BB3"/>
    <w:rsid w:val="008312F4"/>
    <w:rsid w:val="008356EF"/>
    <w:rsid w:val="00836A3D"/>
    <w:rsid w:val="008379E7"/>
    <w:rsid w:val="00842907"/>
    <w:rsid w:val="008458D0"/>
    <w:rsid w:val="008460D1"/>
    <w:rsid w:val="00850E42"/>
    <w:rsid w:val="008518B9"/>
    <w:rsid w:val="008547B6"/>
    <w:rsid w:val="00855667"/>
    <w:rsid w:val="008725A7"/>
    <w:rsid w:val="00877668"/>
    <w:rsid w:val="00882897"/>
    <w:rsid w:val="0089576D"/>
    <w:rsid w:val="00895F0C"/>
    <w:rsid w:val="008C1A1B"/>
    <w:rsid w:val="008C2148"/>
    <w:rsid w:val="008D5E1F"/>
    <w:rsid w:val="008E466B"/>
    <w:rsid w:val="008E505A"/>
    <w:rsid w:val="008E78A7"/>
    <w:rsid w:val="008F44B4"/>
    <w:rsid w:val="008F48EF"/>
    <w:rsid w:val="008F6B3F"/>
    <w:rsid w:val="008F6CB3"/>
    <w:rsid w:val="009024C7"/>
    <w:rsid w:val="0090267B"/>
    <w:rsid w:val="00914D2B"/>
    <w:rsid w:val="009211FF"/>
    <w:rsid w:val="00921973"/>
    <w:rsid w:val="009233F7"/>
    <w:rsid w:val="00925E18"/>
    <w:rsid w:val="009267DD"/>
    <w:rsid w:val="009269B3"/>
    <w:rsid w:val="00930BEC"/>
    <w:rsid w:val="0093132E"/>
    <w:rsid w:val="009440A1"/>
    <w:rsid w:val="009649C0"/>
    <w:rsid w:val="00983B41"/>
    <w:rsid w:val="00983FDF"/>
    <w:rsid w:val="0099679D"/>
    <w:rsid w:val="009968FD"/>
    <w:rsid w:val="009A119C"/>
    <w:rsid w:val="009A784C"/>
    <w:rsid w:val="009B25CD"/>
    <w:rsid w:val="009B5EB0"/>
    <w:rsid w:val="009C0965"/>
    <w:rsid w:val="009C29F7"/>
    <w:rsid w:val="009D0A09"/>
    <w:rsid w:val="009D4E92"/>
    <w:rsid w:val="009D5CA0"/>
    <w:rsid w:val="009E656C"/>
    <w:rsid w:val="009E7B42"/>
    <w:rsid w:val="00A008C1"/>
    <w:rsid w:val="00A01652"/>
    <w:rsid w:val="00A07814"/>
    <w:rsid w:val="00A15057"/>
    <w:rsid w:val="00A17B5C"/>
    <w:rsid w:val="00A30E7C"/>
    <w:rsid w:val="00A36322"/>
    <w:rsid w:val="00A37FC0"/>
    <w:rsid w:val="00A464A5"/>
    <w:rsid w:val="00A47D83"/>
    <w:rsid w:val="00A5277F"/>
    <w:rsid w:val="00A5320D"/>
    <w:rsid w:val="00A54A79"/>
    <w:rsid w:val="00A5717B"/>
    <w:rsid w:val="00A60BC0"/>
    <w:rsid w:val="00A61172"/>
    <w:rsid w:val="00A62DC8"/>
    <w:rsid w:val="00A63FF0"/>
    <w:rsid w:val="00A836FF"/>
    <w:rsid w:val="00A84CAB"/>
    <w:rsid w:val="00A91C57"/>
    <w:rsid w:val="00AA5FEE"/>
    <w:rsid w:val="00AB105C"/>
    <w:rsid w:val="00AB2DFE"/>
    <w:rsid w:val="00AB59E9"/>
    <w:rsid w:val="00AB64B1"/>
    <w:rsid w:val="00AC1B02"/>
    <w:rsid w:val="00AC5E9D"/>
    <w:rsid w:val="00AD0E03"/>
    <w:rsid w:val="00AD3ACE"/>
    <w:rsid w:val="00AD46D5"/>
    <w:rsid w:val="00AD6F66"/>
    <w:rsid w:val="00AF6960"/>
    <w:rsid w:val="00B014B4"/>
    <w:rsid w:val="00B047FF"/>
    <w:rsid w:val="00B069FE"/>
    <w:rsid w:val="00B07CC9"/>
    <w:rsid w:val="00B108D2"/>
    <w:rsid w:val="00B23058"/>
    <w:rsid w:val="00B24313"/>
    <w:rsid w:val="00B27145"/>
    <w:rsid w:val="00B272ED"/>
    <w:rsid w:val="00B27FB6"/>
    <w:rsid w:val="00B36861"/>
    <w:rsid w:val="00B47A18"/>
    <w:rsid w:val="00B61CC5"/>
    <w:rsid w:val="00B627C7"/>
    <w:rsid w:val="00B6777E"/>
    <w:rsid w:val="00B678DA"/>
    <w:rsid w:val="00B80114"/>
    <w:rsid w:val="00B81B2A"/>
    <w:rsid w:val="00B8200E"/>
    <w:rsid w:val="00B855B2"/>
    <w:rsid w:val="00B91DA6"/>
    <w:rsid w:val="00BB54A0"/>
    <w:rsid w:val="00BC390A"/>
    <w:rsid w:val="00BD3901"/>
    <w:rsid w:val="00BD7519"/>
    <w:rsid w:val="00BE3A1B"/>
    <w:rsid w:val="00BE4422"/>
    <w:rsid w:val="00BF0F20"/>
    <w:rsid w:val="00BF3241"/>
    <w:rsid w:val="00BF3731"/>
    <w:rsid w:val="00BF6198"/>
    <w:rsid w:val="00BF77EC"/>
    <w:rsid w:val="00C06482"/>
    <w:rsid w:val="00C20F32"/>
    <w:rsid w:val="00C2383E"/>
    <w:rsid w:val="00C25F33"/>
    <w:rsid w:val="00C316B6"/>
    <w:rsid w:val="00C36BEC"/>
    <w:rsid w:val="00C36E62"/>
    <w:rsid w:val="00C37710"/>
    <w:rsid w:val="00C41250"/>
    <w:rsid w:val="00C43587"/>
    <w:rsid w:val="00C44142"/>
    <w:rsid w:val="00C45C91"/>
    <w:rsid w:val="00C51B29"/>
    <w:rsid w:val="00C573D1"/>
    <w:rsid w:val="00C6032F"/>
    <w:rsid w:val="00C66A26"/>
    <w:rsid w:val="00C728C0"/>
    <w:rsid w:val="00C77265"/>
    <w:rsid w:val="00C80362"/>
    <w:rsid w:val="00C84A40"/>
    <w:rsid w:val="00C91086"/>
    <w:rsid w:val="00C94FCA"/>
    <w:rsid w:val="00C955F0"/>
    <w:rsid w:val="00CA7382"/>
    <w:rsid w:val="00CB53BA"/>
    <w:rsid w:val="00CB6E71"/>
    <w:rsid w:val="00CC6D5B"/>
    <w:rsid w:val="00CD2DD7"/>
    <w:rsid w:val="00CD3AD1"/>
    <w:rsid w:val="00CD550F"/>
    <w:rsid w:val="00CE498F"/>
    <w:rsid w:val="00CE67A3"/>
    <w:rsid w:val="00CF2395"/>
    <w:rsid w:val="00CF467A"/>
    <w:rsid w:val="00CF75F0"/>
    <w:rsid w:val="00D00BE9"/>
    <w:rsid w:val="00D05AA2"/>
    <w:rsid w:val="00D1264C"/>
    <w:rsid w:val="00D1345D"/>
    <w:rsid w:val="00D13AE3"/>
    <w:rsid w:val="00D14E1A"/>
    <w:rsid w:val="00D17A0E"/>
    <w:rsid w:val="00D20980"/>
    <w:rsid w:val="00D21814"/>
    <w:rsid w:val="00D27E3E"/>
    <w:rsid w:val="00D369A2"/>
    <w:rsid w:val="00D3743F"/>
    <w:rsid w:val="00D47D26"/>
    <w:rsid w:val="00D5622E"/>
    <w:rsid w:val="00D6704F"/>
    <w:rsid w:val="00D73118"/>
    <w:rsid w:val="00D75161"/>
    <w:rsid w:val="00D82C8C"/>
    <w:rsid w:val="00D84C2E"/>
    <w:rsid w:val="00D86903"/>
    <w:rsid w:val="00D92896"/>
    <w:rsid w:val="00D97471"/>
    <w:rsid w:val="00DB210A"/>
    <w:rsid w:val="00DC402E"/>
    <w:rsid w:val="00DD46CA"/>
    <w:rsid w:val="00DD546E"/>
    <w:rsid w:val="00DE279E"/>
    <w:rsid w:val="00DE5189"/>
    <w:rsid w:val="00DF2ACD"/>
    <w:rsid w:val="00E01010"/>
    <w:rsid w:val="00E033E2"/>
    <w:rsid w:val="00E12F5B"/>
    <w:rsid w:val="00E16063"/>
    <w:rsid w:val="00E21240"/>
    <w:rsid w:val="00E306C0"/>
    <w:rsid w:val="00E32886"/>
    <w:rsid w:val="00E35D6C"/>
    <w:rsid w:val="00E36F00"/>
    <w:rsid w:val="00E371E8"/>
    <w:rsid w:val="00E43115"/>
    <w:rsid w:val="00E47651"/>
    <w:rsid w:val="00E512CA"/>
    <w:rsid w:val="00E54F4F"/>
    <w:rsid w:val="00E6152F"/>
    <w:rsid w:val="00E61CBC"/>
    <w:rsid w:val="00E63FF9"/>
    <w:rsid w:val="00E645DC"/>
    <w:rsid w:val="00E6720B"/>
    <w:rsid w:val="00E703AC"/>
    <w:rsid w:val="00E71A86"/>
    <w:rsid w:val="00E80650"/>
    <w:rsid w:val="00E84D42"/>
    <w:rsid w:val="00E879DE"/>
    <w:rsid w:val="00E901BC"/>
    <w:rsid w:val="00E91B7A"/>
    <w:rsid w:val="00E92916"/>
    <w:rsid w:val="00E95086"/>
    <w:rsid w:val="00E97F85"/>
    <w:rsid w:val="00EA59F6"/>
    <w:rsid w:val="00EA5CE9"/>
    <w:rsid w:val="00EA7DD3"/>
    <w:rsid w:val="00EB2D15"/>
    <w:rsid w:val="00EB45C5"/>
    <w:rsid w:val="00EB7BD3"/>
    <w:rsid w:val="00ED2180"/>
    <w:rsid w:val="00ED3697"/>
    <w:rsid w:val="00ED536B"/>
    <w:rsid w:val="00ED6A21"/>
    <w:rsid w:val="00ED7BA4"/>
    <w:rsid w:val="00EE02D5"/>
    <w:rsid w:val="00EE0880"/>
    <w:rsid w:val="00EE5339"/>
    <w:rsid w:val="00EE6AA2"/>
    <w:rsid w:val="00EF01D9"/>
    <w:rsid w:val="00EF0701"/>
    <w:rsid w:val="00EF3EA4"/>
    <w:rsid w:val="00EF7D4F"/>
    <w:rsid w:val="00F00BB1"/>
    <w:rsid w:val="00F020B1"/>
    <w:rsid w:val="00F07AAF"/>
    <w:rsid w:val="00F07F18"/>
    <w:rsid w:val="00F15D79"/>
    <w:rsid w:val="00F346F6"/>
    <w:rsid w:val="00F355AC"/>
    <w:rsid w:val="00F370DD"/>
    <w:rsid w:val="00F4232F"/>
    <w:rsid w:val="00F546A2"/>
    <w:rsid w:val="00F57D03"/>
    <w:rsid w:val="00F6096F"/>
    <w:rsid w:val="00F64C50"/>
    <w:rsid w:val="00F6631C"/>
    <w:rsid w:val="00F81CDA"/>
    <w:rsid w:val="00F8343F"/>
    <w:rsid w:val="00F9110D"/>
    <w:rsid w:val="00F95273"/>
    <w:rsid w:val="00F96DE8"/>
    <w:rsid w:val="00FA70A6"/>
    <w:rsid w:val="00FB18F4"/>
    <w:rsid w:val="00FB1F1C"/>
    <w:rsid w:val="00FB7716"/>
    <w:rsid w:val="00FC45E5"/>
    <w:rsid w:val="00FD035B"/>
    <w:rsid w:val="00FD2444"/>
    <w:rsid w:val="00FD369D"/>
    <w:rsid w:val="00FD4CC1"/>
    <w:rsid w:val="00FD5C2B"/>
    <w:rsid w:val="00FD7CF7"/>
    <w:rsid w:val="00FE530D"/>
    <w:rsid w:val="00FF2096"/>
    <w:rsid w:val="00FF258E"/>
    <w:rsid w:val="00FF2F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B262416F-4D73-4447-ACC1-508A2F88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Tabletext">
    <w:name w:val="Tabletext"/>
    <w:basedOn w:val="a"/>
    <w:pPr>
      <w:keepLines/>
      <w:spacing w:after="120" w:line="240" w:lineRule="atLeast"/>
    </w:pPr>
    <w:rPr>
      <w:kern w:val="0"/>
      <w:sz w:val="20"/>
      <w:szCs w:val="20"/>
      <w:lang w:eastAsia="en-US"/>
    </w:rPr>
  </w:style>
  <w:style w:type="character" w:customStyle="1" w:styleId="SoDAField">
    <w:name w:val="SoDA Field"/>
    <w:rPr>
      <w:color w:val="0000FF"/>
      <w:sz w:val="20"/>
    </w:rPr>
  </w:style>
  <w:style w:type="character" w:styleId="a3">
    <w:name w:val="Hyperlink"/>
    <w:rPr>
      <w:color w:val="0000FF"/>
      <w:u w:val="single"/>
    </w:rPr>
  </w:style>
  <w:style w:type="character" w:styleId="a4">
    <w:name w:val="FollowedHyperlink"/>
    <w:rPr>
      <w:color w:val="800080"/>
      <w:u w:val="single"/>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style>
  <w:style w:type="character" w:styleId="a7">
    <w:name w:val="annotation reference"/>
    <w:semiHidden/>
    <w:rPr>
      <w:sz w:val="18"/>
      <w:szCs w:val="18"/>
    </w:rPr>
  </w:style>
  <w:style w:type="paragraph" w:styleId="a8">
    <w:name w:val="annotation text"/>
    <w:basedOn w:val="a"/>
    <w:semiHidden/>
  </w:style>
  <w:style w:type="paragraph" w:styleId="a9">
    <w:name w:val="Balloon Text"/>
    <w:basedOn w:val="a"/>
    <w:semiHidden/>
    <w:rsid w:val="00EE0880"/>
    <w:rPr>
      <w:rFonts w:ascii="Arial" w:hAnsi="Arial"/>
      <w:sz w:val="18"/>
      <w:szCs w:val="18"/>
    </w:rPr>
  </w:style>
  <w:style w:type="character" w:customStyle="1" w:styleId="style31">
    <w:name w:val="style31"/>
    <w:rsid w:val="00A008C1"/>
    <w:rPr>
      <w:rFonts w:ascii="Arial" w:hAnsi="Arial" w:cs="Arial" w:hint="default"/>
      <w:sz w:val="20"/>
      <w:szCs w:val="20"/>
    </w:rPr>
  </w:style>
  <w:style w:type="paragraph" w:styleId="aa">
    <w:name w:val="Normal Indent"/>
    <w:aliases w:val="表正文,正文非缩进"/>
    <w:basedOn w:val="a"/>
    <w:rsid w:val="00221CDD"/>
    <w:pPr>
      <w:ind w:left="425"/>
      <w:jc w:val="both"/>
    </w:pPr>
    <w:rPr>
      <w:sz w:val="21"/>
      <w:szCs w:val="20"/>
    </w:rPr>
  </w:style>
  <w:style w:type="paragraph" w:styleId="ab">
    <w:name w:val="annotation subject"/>
    <w:basedOn w:val="a8"/>
    <w:next w:val="a8"/>
    <w:semiHidden/>
    <w:rsid w:val="00F370DD"/>
    <w:rPr>
      <w:b/>
      <w:bCs/>
    </w:rPr>
  </w:style>
  <w:style w:type="paragraph" w:styleId="ac">
    <w:name w:val="header"/>
    <w:basedOn w:val="a"/>
    <w:link w:val="ad"/>
    <w:rsid w:val="001F1494"/>
    <w:pPr>
      <w:tabs>
        <w:tab w:val="center" w:pos="4153"/>
        <w:tab w:val="right" w:pos="8306"/>
      </w:tabs>
      <w:snapToGrid w:val="0"/>
    </w:pPr>
    <w:rPr>
      <w:sz w:val="20"/>
      <w:szCs w:val="20"/>
    </w:rPr>
  </w:style>
  <w:style w:type="character" w:customStyle="1" w:styleId="ad">
    <w:name w:val="頁首 字元"/>
    <w:link w:val="ac"/>
    <w:rsid w:val="001F1494"/>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12826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ws9004101</dc:creator>
  <cp:keywords/>
  <dc:description/>
  <cp:lastModifiedBy>戴余修</cp:lastModifiedBy>
  <cp:revision>2</cp:revision>
  <cp:lastPrinted>2003-05-13T05:23:00Z</cp:lastPrinted>
  <dcterms:created xsi:type="dcterms:W3CDTF">2020-07-27T00:55:00Z</dcterms:created>
  <dcterms:modified xsi:type="dcterms:W3CDTF">2020-07-27T00:55:00Z</dcterms:modified>
</cp:coreProperties>
</file>