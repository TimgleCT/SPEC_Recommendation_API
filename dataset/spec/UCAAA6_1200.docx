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91300D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91300D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E68F3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91300D" w:rsidRPr="002A58AE" w:rsidTr="0091300D">
        <w:trPr>
          <w:ins w:id="2" w:author="cathay" w:date="2019-06-27T17:28:00Z"/>
        </w:trPr>
        <w:tc>
          <w:tcPr>
            <w:tcW w:w="1216" w:type="dxa"/>
          </w:tcPr>
          <w:p w:rsidR="0091300D" w:rsidRPr="002A58AE" w:rsidRDefault="0091300D" w:rsidP="0091300D">
            <w:pPr>
              <w:spacing w:line="240" w:lineRule="atLeast"/>
              <w:jc w:val="center"/>
              <w:rPr>
                <w:ins w:id="3" w:author="cathay" w:date="2019-06-27T17:28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9-06-27T17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2019/06/27</w:t>
              </w:r>
            </w:ins>
          </w:p>
        </w:tc>
        <w:tc>
          <w:tcPr>
            <w:tcW w:w="1010" w:type="dxa"/>
          </w:tcPr>
          <w:p w:rsidR="0091300D" w:rsidRPr="002A58AE" w:rsidRDefault="0091300D" w:rsidP="0091300D">
            <w:pPr>
              <w:spacing w:line="240" w:lineRule="atLeast"/>
              <w:jc w:val="center"/>
              <w:rPr>
                <w:ins w:id="5" w:author="cathay" w:date="2019-06-27T17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27T17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91300D" w:rsidRPr="002A58AE" w:rsidRDefault="0091300D" w:rsidP="0091300D">
            <w:pPr>
              <w:spacing w:line="240" w:lineRule="atLeast"/>
              <w:rPr>
                <w:ins w:id="7" w:author="cathay" w:date="2019-06-27T17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27T17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91300D" w:rsidRDefault="0091300D" w:rsidP="0091300D">
            <w:pPr>
              <w:spacing w:line="240" w:lineRule="atLeast"/>
              <w:jc w:val="center"/>
              <w:rPr>
                <w:ins w:id="9" w:author="cathay" w:date="2019-06-27T17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27T17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91300D" w:rsidRDefault="0091300D" w:rsidP="0091300D">
            <w:pPr>
              <w:spacing w:line="240" w:lineRule="atLeast"/>
              <w:jc w:val="center"/>
              <w:rPr>
                <w:ins w:id="11" w:author="cathay" w:date="2019-06-27T17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27T17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27T17:29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985"/>
        <w:gridCol w:w="1559"/>
        <w:gridCol w:w="3686"/>
        <w:gridCol w:w="1559"/>
        <w:gridCol w:w="1471"/>
        <w:tblGridChange w:id="14">
          <w:tblGrid>
            <w:gridCol w:w="1701"/>
            <w:gridCol w:w="639"/>
            <w:gridCol w:w="495"/>
            <w:gridCol w:w="4395"/>
            <w:gridCol w:w="1559"/>
            <w:gridCol w:w="1471"/>
          </w:tblGrid>
        </w:tblGridChange>
      </w:tblGrid>
      <w:tr w:rsidR="009B56A8" w:rsidRPr="002A58AE" w:rsidTr="0091300D">
        <w:tc>
          <w:tcPr>
            <w:tcW w:w="1985" w:type="dxa"/>
            <w:tcPrChange w:id="15" w:author="cathay" w:date="2019-06-27T17:29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75" w:type="dxa"/>
            <w:gridSpan w:val="4"/>
            <w:tcPrChange w:id="16" w:author="cathay" w:date="2019-06-27T17:29:00Z">
              <w:tcPr>
                <w:tcW w:w="7920" w:type="dxa"/>
                <w:gridSpan w:val="4"/>
              </w:tcPr>
            </w:tcPrChange>
          </w:tcPr>
          <w:p w:rsidR="009B56A8" w:rsidRPr="002A58AE" w:rsidRDefault="008E68F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各服務科每日件數報表</w:t>
            </w:r>
          </w:p>
        </w:tc>
      </w:tr>
      <w:tr w:rsidR="009B56A8" w:rsidRPr="002A58AE" w:rsidTr="0091300D">
        <w:tc>
          <w:tcPr>
            <w:tcW w:w="1985" w:type="dxa"/>
            <w:tcPrChange w:id="17" w:author="cathay" w:date="2019-06-27T17:29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75" w:type="dxa"/>
            <w:gridSpan w:val="4"/>
            <w:tcPrChange w:id="18" w:author="cathay" w:date="2019-06-27T17:29:00Z">
              <w:tcPr>
                <w:tcW w:w="7920" w:type="dxa"/>
                <w:gridSpan w:val="4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8E68F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91300D">
        <w:tc>
          <w:tcPr>
            <w:tcW w:w="1985" w:type="dxa"/>
            <w:tcPrChange w:id="19" w:author="cathay" w:date="2019-06-27T17:29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75" w:type="dxa"/>
            <w:gridSpan w:val="4"/>
            <w:tcPrChange w:id="20" w:author="cathay" w:date="2019-06-27T17:29:00Z">
              <w:tcPr>
                <w:tcW w:w="7920" w:type="dxa"/>
                <w:gridSpan w:val="4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91300D">
        <w:tc>
          <w:tcPr>
            <w:tcW w:w="1985" w:type="dxa"/>
            <w:tcPrChange w:id="21" w:author="cathay" w:date="2019-06-27T17:29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75" w:type="dxa"/>
            <w:gridSpan w:val="4"/>
            <w:tcPrChange w:id="22" w:author="cathay" w:date="2019-06-27T17:29:00Z">
              <w:tcPr>
                <w:tcW w:w="7920" w:type="dxa"/>
                <w:gridSpan w:val="4"/>
              </w:tcPr>
            </w:tcPrChange>
          </w:tcPr>
          <w:p w:rsidR="009B56A8" w:rsidRPr="002A58AE" w:rsidRDefault="008E68F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各服務科每日件數報表</w:t>
            </w:r>
          </w:p>
        </w:tc>
      </w:tr>
      <w:tr w:rsidR="004911D8" w:rsidRPr="002A58AE" w:rsidTr="0091300D">
        <w:tc>
          <w:tcPr>
            <w:tcW w:w="1985" w:type="dxa"/>
            <w:tcPrChange w:id="23" w:author="cathay" w:date="2019-06-27T17:29:00Z">
              <w:tcPr>
                <w:tcW w:w="2340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75" w:type="dxa"/>
            <w:gridSpan w:val="4"/>
            <w:tcPrChange w:id="24" w:author="cathay" w:date="2019-06-27T17:29:00Z">
              <w:tcPr>
                <w:tcW w:w="7920" w:type="dxa"/>
                <w:gridSpan w:val="4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91300D">
        <w:tc>
          <w:tcPr>
            <w:tcW w:w="1985" w:type="dxa"/>
            <w:tcPrChange w:id="25" w:author="cathay" w:date="2019-06-27T17:29:00Z">
              <w:tcPr>
                <w:tcW w:w="2340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75" w:type="dxa"/>
            <w:gridSpan w:val="4"/>
            <w:tcPrChange w:id="26" w:author="cathay" w:date="2019-06-27T17:29:00Z">
              <w:tcPr>
                <w:tcW w:w="7920" w:type="dxa"/>
                <w:gridSpan w:val="4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91300D">
        <w:tc>
          <w:tcPr>
            <w:tcW w:w="1985" w:type="dxa"/>
            <w:tcPrChange w:id="27" w:author="cathay" w:date="2019-06-27T17:29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275" w:type="dxa"/>
            <w:gridSpan w:val="4"/>
            <w:tcPrChange w:id="28" w:author="cathay" w:date="2019-06-27T17:29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91300D">
        <w:tc>
          <w:tcPr>
            <w:tcW w:w="1985" w:type="dxa"/>
            <w:tcPrChange w:id="29" w:author="cathay" w:date="2019-06-27T17:29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275" w:type="dxa"/>
            <w:gridSpan w:val="4"/>
            <w:tcPrChange w:id="30" w:author="cathay" w:date="2019-06-27T17:29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1300D" w:rsidRPr="00905969" w:rsidTr="0091300D">
        <w:trPr>
          <w:ins w:id="31" w:author="cathay" w:date="2019-06-27T17:28:00Z"/>
        </w:trPr>
        <w:tc>
          <w:tcPr>
            <w:tcW w:w="1985" w:type="dxa"/>
            <w:vMerge w:val="restart"/>
            <w:vAlign w:val="center"/>
            <w:tcPrChange w:id="32" w:author="cathay" w:date="2019-06-27T17:29:00Z">
              <w:tcPr>
                <w:tcW w:w="1701" w:type="dxa"/>
                <w:vMerge w:val="restart"/>
                <w:vAlign w:val="center"/>
              </w:tcPr>
            </w:tcPrChange>
          </w:tcPr>
          <w:p w:rsidR="0091300D" w:rsidRPr="00905969" w:rsidRDefault="0091300D" w:rsidP="005E6D09">
            <w:pPr>
              <w:rPr>
                <w:ins w:id="33" w:author="cathay" w:date="2019-06-27T17:28:00Z"/>
                <w:rFonts w:ascii="細明體" w:eastAsia="細明體" w:hAnsi="細明體"/>
                <w:sz w:val="20"/>
                <w:szCs w:val="20"/>
              </w:rPr>
            </w:pPr>
            <w:ins w:id="34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559" w:type="dxa"/>
            <w:tcPrChange w:id="35" w:author="cathay" w:date="2019-06-27T17:29:00Z">
              <w:tcPr>
                <w:tcW w:w="1134" w:type="dxa"/>
                <w:gridSpan w:val="2"/>
              </w:tcPr>
            </w:tcPrChange>
          </w:tcPr>
          <w:p w:rsidR="0091300D" w:rsidRPr="00905969" w:rsidRDefault="0091300D" w:rsidP="005E6D09">
            <w:pPr>
              <w:rPr>
                <w:ins w:id="36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37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3686" w:type="dxa"/>
            <w:vAlign w:val="center"/>
            <w:tcPrChange w:id="38" w:author="cathay" w:date="2019-06-27T17:29:00Z">
              <w:tcPr>
                <w:tcW w:w="4395" w:type="dxa"/>
                <w:vAlign w:val="center"/>
              </w:tcPr>
            </w:tcPrChange>
          </w:tcPr>
          <w:p w:rsidR="0091300D" w:rsidRPr="00905969" w:rsidRDefault="0091300D" w:rsidP="005E6D09">
            <w:pPr>
              <w:rPr>
                <w:ins w:id="39" w:author="cathay" w:date="2019-06-27T17:28:00Z"/>
                <w:rFonts w:ascii="細明體" w:eastAsia="細明體" w:hAnsi="細明體" w:cs="Calibri"/>
                <w:sz w:val="20"/>
                <w:szCs w:val="20"/>
              </w:rPr>
            </w:pPr>
            <w:ins w:id="40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□無 □遮蔽 ■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 w:val="restart"/>
            <w:tcPrChange w:id="41" w:author="cathay" w:date="2019-06-27T17:29:00Z">
              <w:tcPr>
                <w:tcW w:w="1559" w:type="dxa"/>
                <w:vMerge w:val="restart"/>
              </w:tcPr>
            </w:tcPrChange>
          </w:tcPr>
          <w:p w:rsidR="0091300D" w:rsidRPr="00781D21" w:rsidRDefault="0091300D" w:rsidP="005E6D09">
            <w:pPr>
              <w:rPr>
                <w:ins w:id="42" w:author="cathay" w:date="2019-06-27T17:28:00Z"/>
                <w:rFonts w:ascii="細明體" w:eastAsia="細明體" w:hAnsi="細明體"/>
                <w:sz w:val="20"/>
                <w:szCs w:val="20"/>
              </w:rPr>
            </w:pPr>
            <w:ins w:id="43" w:author="cathay" w:date="2019-06-27T17:28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91300D" w:rsidRPr="00781D21" w:rsidRDefault="0091300D" w:rsidP="005E6D09">
            <w:pPr>
              <w:rPr>
                <w:ins w:id="44" w:author="cathay" w:date="2019-06-27T17:28:00Z"/>
                <w:rFonts w:ascii="細明體" w:eastAsia="細明體" w:hAnsi="細明體"/>
                <w:sz w:val="20"/>
                <w:szCs w:val="20"/>
              </w:rPr>
            </w:pPr>
            <w:ins w:id="45" w:author="cathay" w:date="2019-06-27T17:28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91300D" w:rsidRPr="00905969" w:rsidRDefault="0091300D" w:rsidP="005E6D09">
            <w:pPr>
              <w:rPr>
                <w:ins w:id="46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47" w:author="cathay" w:date="2019-06-27T17:28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1471" w:type="dxa"/>
            <w:tcPrChange w:id="48" w:author="cathay" w:date="2019-06-27T17:29:00Z">
              <w:tcPr>
                <w:tcW w:w="1471" w:type="dxa"/>
              </w:tcPr>
            </w:tcPrChange>
          </w:tcPr>
          <w:p w:rsidR="0091300D" w:rsidRPr="00905969" w:rsidRDefault="0091300D" w:rsidP="005E6D09">
            <w:pPr>
              <w:rPr>
                <w:ins w:id="49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50" w:author="cathay" w:date="2019-06-27T17:2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</w:t>
              </w:r>
            </w:ins>
          </w:p>
        </w:tc>
      </w:tr>
      <w:tr w:rsidR="0091300D" w:rsidRPr="00905969" w:rsidTr="0091300D">
        <w:trPr>
          <w:ins w:id="51" w:author="cathay" w:date="2019-06-27T17:28:00Z"/>
        </w:trPr>
        <w:tc>
          <w:tcPr>
            <w:tcW w:w="1985" w:type="dxa"/>
            <w:vMerge/>
            <w:tcPrChange w:id="52" w:author="cathay" w:date="2019-06-27T17:29:00Z">
              <w:tcPr>
                <w:tcW w:w="1701" w:type="dxa"/>
                <w:vMerge/>
              </w:tcPr>
            </w:tcPrChange>
          </w:tcPr>
          <w:p w:rsidR="0091300D" w:rsidRPr="00905969" w:rsidRDefault="0091300D" w:rsidP="005E6D09">
            <w:pPr>
              <w:rPr>
                <w:ins w:id="53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  <w:tcPrChange w:id="54" w:author="cathay" w:date="2019-06-27T17:29:00Z">
              <w:tcPr>
                <w:tcW w:w="1134" w:type="dxa"/>
                <w:gridSpan w:val="2"/>
              </w:tcPr>
            </w:tcPrChange>
          </w:tcPr>
          <w:p w:rsidR="0091300D" w:rsidRPr="00905969" w:rsidRDefault="0091300D" w:rsidP="005E6D09">
            <w:pPr>
              <w:rPr>
                <w:ins w:id="55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56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3686" w:type="dxa"/>
            <w:vAlign w:val="center"/>
            <w:tcPrChange w:id="57" w:author="cathay" w:date="2019-06-27T17:29:00Z">
              <w:tcPr>
                <w:tcW w:w="4395" w:type="dxa"/>
                <w:vAlign w:val="center"/>
              </w:tcPr>
            </w:tcPrChange>
          </w:tcPr>
          <w:p w:rsidR="0091300D" w:rsidRPr="00905969" w:rsidRDefault="0091300D" w:rsidP="005E6D09">
            <w:pPr>
              <w:rPr>
                <w:ins w:id="58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59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60" w:author="cathay" w:date="2019-06-27T17:29:00Z">
              <w:tcPr>
                <w:tcW w:w="1559" w:type="dxa"/>
                <w:vMerge/>
              </w:tcPr>
            </w:tcPrChange>
          </w:tcPr>
          <w:p w:rsidR="0091300D" w:rsidRPr="00905969" w:rsidRDefault="0091300D" w:rsidP="005E6D09">
            <w:pPr>
              <w:rPr>
                <w:ins w:id="61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62" w:author="cathay" w:date="2019-06-27T17:29:00Z">
              <w:tcPr>
                <w:tcW w:w="1471" w:type="dxa"/>
              </w:tcPr>
            </w:tcPrChange>
          </w:tcPr>
          <w:p w:rsidR="0091300D" w:rsidRPr="00905969" w:rsidRDefault="0091300D" w:rsidP="005E6D09">
            <w:pPr>
              <w:rPr>
                <w:ins w:id="63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1300D" w:rsidRPr="00905969" w:rsidTr="0091300D">
        <w:trPr>
          <w:ins w:id="64" w:author="cathay" w:date="2019-06-27T17:28:00Z"/>
        </w:trPr>
        <w:tc>
          <w:tcPr>
            <w:tcW w:w="1985" w:type="dxa"/>
            <w:vMerge/>
            <w:tcPrChange w:id="65" w:author="cathay" w:date="2019-06-27T17:29:00Z">
              <w:tcPr>
                <w:tcW w:w="1701" w:type="dxa"/>
                <w:vMerge/>
              </w:tcPr>
            </w:tcPrChange>
          </w:tcPr>
          <w:p w:rsidR="0091300D" w:rsidRPr="00905969" w:rsidRDefault="0091300D" w:rsidP="005E6D09">
            <w:pPr>
              <w:rPr>
                <w:ins w:id="66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  <w:tcPrChange w:id="67" w:author="cathay" w:date="2019-06-27T17:29:00Z">
              <w:tcPr>
                <w:tcW w:w="1134" w:type="dxa"/>
                <w:gridSpan w:val="2"/>
              </w:tcPr>
            </w:tcPrChange>
          </w:tcPr>
          <w:p w:rsidR="0091300D" w:rsidRPr="00905969" w:rsidRDefault="0091300D" w:rsidP="005E6D09">
            <w:pPr>
              <w:rPr>
                <w:ins w:id="68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69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3686" w:type="dxa"/>
            <w:vAlign w:val="center"/>
            <w:tcPrChange w:id="70" w:author="cathay" w:date="2019-06-27T17:29:00Z">
              <w:tcPr>
                <w:tcW w:w="4395" w:type="dxa"/>
                <w:vAlign w:val="center"/>
              </w:tcPr>
            </w:tcPrChange>
          </w:tcPr>
          <w:p w:rsidR="0091300D" w:rsidRPr="00905969" w:rsidRDefault="0091300D" w:rsidP="005E6D09">
            <w:pPr>
              <w:rPr>
                <w:ins w:id="71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72" w:author="cathay" w:date="2019-06-27T17:28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73" w:author="cathay" w:date="2019-06-27T17:29:00Z">
              <w:tcPr>
                <w:tcW w:w="1559" w:type="dxa"/>
                <w:vMerge/>
              </w:tcPr>
            </w:tcPrChange>
          </w:tcPr>
          <w:p w:rsidR="0091300D" w:rsidRPr="00905969" w:rsidRDefault="0091300D" w:rsidP="005E6D09">
            <w:pPr>
              <w:rPr>
                <w:ins w:id="74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75" w:author="cathay" w:date="2019-06-27T17:29:00Z">
              <w:tcPr>
                <w:tcW w:w="1471" w:type="dxa"/>
              </w:tcPr>
            </w:tcPrChange>
          </w:tcPr>
          <w:p w:rsidR="0091300D" w:rsidRPr="00905969" w:rsidRDefault="0091300D" w:rsidP="005E6D09">
            <w:pPr>
              <w:rPr>
                <w:ins w:id="76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1300D" w:rsidRPr="006A02C0" w:rsidTr="0091300D">
        <w:trPr>
          <w:ins w:id="77" w:author="cathay" w:date="2019-06-27T17:28:00Z"/>
        </w:trPr>
        <w:tc>
          <w:tcPr>
            <w:tcW w:w="1985" w:type="dxa"/>
            <w:tcPrChange w:id="78" w:author="cathay" w:date="2019-06-27T17:29:00Z">
              <w:tcPr>
                <w:tcW w:w="1701" w:type="dxa"/>
              </w:tcPr>
            </w:tcPrChange>
          </w:tcPr>
          <w:p w:rsidR="0091300D" w:rsidRPr="006A02C0" w:rsidRDefault="0091300D" w:rsidP="005E6D09">
            <w:pPr>
              <w:rPr>
                <w:ins w:id="79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80" w:author="cathay" w:date="2019-06-27T17:28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8275" w:type="dxa"/>
            <w:gridSpan w:val="4"/>
            <w:tcPrChange w:id="81" w:author="cathay" w:date="2019-06-27T17:29:00Z">
              <w:tcPr>
                <w:tcW w:w="8559" w:type="dxa"/>
                <w:gridSpan w:val="5"/>
              </w:tcPr>
            </w:tcPrChange>
          </w:tcPr>
          <w:p w:rsidR="0091300D" w:rsidRPr="006A02C0" w:rsidRDefault="0091300D" w:rsidP="005E6D09">
            <w:pPr>
              <w:rPr>
                <w:ins w:id="82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83" w:author="cathay" w:date="2019-06-27T17:28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91300D" w:rsidRPr="002C2F6A" w:rsidTr="0091300D">
        <w:trPr>
          <w:trHeight w:val="109"/>
          <w:ins w:id="84" w:author="cathay" w:date="2019-06-27T17:28:00Z"/>
          <w:trPrChange w:id="85" w:author="cathay" w:date="2019-06-27T17:29:00Z">
            <w:trPr>
              <w:trHeight w:val="109"/>
            </w:trPr>
          </w:trPrChange>
        </w:trPr>
        <w:tc>
          <w:tcPr>
            <w:tcW w:w="1985" w:type="dxa"/>
            <w:vMerge w:val="restart"/>
            <w:vAlign w:val="center"/>
            <w:tcPrChange w:id="86" w:author="cathay" w:date="2019-06-27T17:29:00Z">
              <w:tcPr>
                <w:tcW w:w="1701" w:type="dxa"/>
                <w:vMerge w:val="restart"/>
                <w:vAlign w:val="center"/>
              </w:tcPr>
            </w:tcPrChange>
          </w:tcPr>
          <w:p w:rsidR="0091300D" w:rsidRPr="006B4014" w:rsidRDefault="0091300D" w:rsidP="005E6D09">
            <w:pPr>
              <w:jc w:val="both"/>
              <w:rPr>
                <w:ins w:id="87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88" w:author="cathay" w:date="2019-06-27T17:28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559" w:type="dxa"/>
            <w:tcPrChange w:id="89" w:author="cathay" w:date="2019-06-27T17:29:00Z">
              <w:tcPr>
                <w:tcW w:w="1134" w:type="dxa"/>
                <w:gridSpan w:val="2"/>
              </w:tcPr>
            </w:tcPrChange>
          </w:tcPr>
          <w:p w:rsidR="0091300D" w:rsidRPr="006A02C0" w:rsidRDefault="0091300D" w:rsidP="005E6D09">
            <w:pPr>
              <w:jc w:val="both"/>
              <w:rPr>
                <w:ins w:id="90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91" w:author="cathay" w:date="2019-06-27T17:2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716" w:type="dxa"/>
            <w:gridSpan w:val="3"/>
            <w:tcPrChange w:id="92" w:author="cathay" w:date="2019-06-27T17:29:00Z">
              <w:tcPr>
                <w:tcW w:w="7425" w:type="dxa"/>
                <w:gridSpan w:val="3"/>
              </w:tcPr>
            </w:tcPrChange>
          </w:tcPr>
          <w:p w:rsidR="0091300D" w:rsidRPr="002C2F6A" w:rsidRDefault="0091300D" w:rsidP="005E6D09">
            <w:pPr>
              <w:jc w:val="both"/>
              <w:rPr>
                <w:ins w:id="93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94" w:author="cathay" w:date="2019-06-27T17:28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91300D" w:rsidRPr="006A02C0" w:rsidTr="0091300D">
        <w:trPr>
          <w:trHeight w:val="108"/>
          <w:ins w:id="95" w:author="cathay" w:date="2019-06-27T17:28:00Z"/>
          <w:trPrChange w:id="96" w:author="cathay" w:date="2019-06-27T17:29:00Z">
            <w:trPr>
              <w:trHeight w:val="108"/>
            </w:trPr>
          </w:trPrChange>
        </w:trPr>
        <w:tc>
          <w:tcPr>
            <w:tcW w:w="1985" w:type="dxa"/>
            <w:vMerge/>
            <w:vAlign w:val="center"/>
            <w:tcPrChange w:id="97" w:author="cathay" w:date="2019-06-27T17:29:00Z">
              <w:tcPr>
                <w:tcW w:w="1701" w:type="dxa"/>
                <w:vMerge/>
                <w:vAlign w:val="center"/>
              </w:tcPr>
            </w:tcPrChange>
          </w:tcPr>
          <w:p w:rsidR="0091300D" w:rsidRPr="006A02C0" w:rsidRDefault="0091300D" w:rsidP="005E6D09">
            <w:pPr>
              <w:jc w:val="both"/>
              <w:rPr>
                <w:ins w:id="98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59" w:type="dxa"/>
            <w:tcPrChange w:id="99" w:author="cathay" w:date="2019-06-27T17:29:00Z">
              <w:tcPr>
                <w:tcW w:w="1134" w:type="dxa"/>
                <w:gridSpan w:val="2"/>
              </w:tcPr>
            </w:tcPrChange>
          </w:tcPr>
          <w:p w:rsidR="0091300D" w:rsidRPr="006A02C0" w:rsidRDefault="0091300D" w:rsidP="005E6D09">
            <w:pPr>
              <w:jc w:val="both"/>
              <w:rPr>
                <w:ins w:id="100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101" w:author="cathay" w:date="2019-06-27T17:2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716" w:type="dxa"/>
            <w:gridSpan w:val="3"/>
            <w:tcPrChange w:id="102" w:author="cathay" w:date="2019-06-27T17:29:00Z">
              <w:tcPr>
                <w:tcW w:w="7425" w:type="dxa"/>
                <w:gridSpan w:val="3"/>
              </w:tcPr>
            </w:tcPrChange>
          </w:tcPr>
          <w:p w:rsidR="0091300D" w:rsidRPr="006A02C0" w:rsidRDefault="0091300D" w:rsidP="005E6D09">
            <w:pPr>
              <w:jc w:val="both"/>
              <w:rPr>
                <w:ins w:id="103" w:author="cathay" w:date="2019-06-27T17:28:00Z"/>
                <w:rFonts w:ascii="細明體" w:eastAsia="細明體" w:hAnsi="細明體" w:hint="eastAsia"/>
                <w:sz w:val="20"/>
                <w:szCs w:val="20"/>
              </w:rPr>
            </w:pPr>
            <w:ins w:id="104" w:author="cathay" w:date="2019-06-27T17:2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7F0ED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1.9pt;width:157.55pt;height:55.4pt;z-index:251659776">
            <v:textbox>
              <w:txbxContent>
                <w:p w:rsidR="00A76482" w:rsidRPr="007F0EDF" w:rsidRDefault="00A76482">
                  <w:pPr>
                    <w:rPr>
                      <w:sz w:val="20"/>
                      <w:szCs w:val="20"/>
                    </w:rPr>
                  </w:pPr>
                  <w:r w:rsidRPr="007F0EDF">
                    <w:rPr>
                      <w:rFonts w:hint="eastAsia"/>
                      <w:sz w:val="20"/>
                      <w:szCs w:val="20"/>
                    </w:rPr>
                    <w:t>跨區取件分派紀錄檔</w:t>
                  </w:r>
                  <w:r w:rsidRPr="007F0EDF">
                    <w:rPr>
                      <w:rFonts w:hint="eastAsia"/>
                      <w:sz w:val="20"/>
                      <w:szCs w:val="20"/>
                    </w:rPr>
                    <w:t>DTAAA100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F01135" w:rsidRPr="00456FB6" w:rsidRDefault="007F0ED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撈</w:t>
                  </w:r>
                  <w:r w:rsidR="008E68F3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取案件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資料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5680">
            <v:textbox>
              <w:txbxContent>
                <w:p w:rsidR="00F01135" w:rsidRPr="00456FB6" w:rsidRDefault="008E68F3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頁面顯示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7F0EDF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4911D8" w:rsidRPr="002A58AE" w:rsidRDefault="007F0EDF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A76482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172BD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D695A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D695A" w:rsidRPr="002A58AE" w:rsidRDefault="00AD695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D695A" w:rsidRDefault="00AD695A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AD695A" w:rsidRPr="002A58AE" w:rsidRDefault="00AD695A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91300D" w:rsidRDefault="0091300D" w:rsidP="00B10952">
      <w:pPr>
        <w:spacing w:line="240" w:lineRule="atLeast"/>
        <w:rPr>
          <w:ins w:id="105" w:author="cathay" w:date="2019-06-27T17:30:00Z"/>
          <w:rFonts w:ascii="細明體" w:eastAsia="細明體" w:hAnsi="細明體"/>
          <w:b/>
          <w:sz w:val="20"/>
          <w:szCs w:val="20"/>
        </w:rPr>
      </w:pPr>
    </w:p>
    <w:p w:rsidR="00B10952" w:rsidRPr="002A58AE" w:rsidDel="0091300D" w:rsidRDefault="0091300D" w:rsidP="00B10952">
      <w:pPr>
        <w:spacing w:line="240" w:lineRule="atLeast"/>
        <w:rPr>
          <w:del w:id="106" w:author="cathay" w:date="2019-06-27T17:30:00Z"/>
          <w:rFonts w:ascii="細明體" w:eastAsia="細明體" w:hAnsi="細明體" w:hint="eastAsia"/>
          <w:b/>
          <w:sz w:val="20"/>
          <w:szCs w:val="20"/>
        </w:rPr>
      </w:pPr>
      <w:ins w:id="107" w:author="cathay" w:date="2019-06-27T17:30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3911E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108" w:author="cathay" w:date="2019-06-28T09:29:00Z">
        <w:r w:rsidRPr="005F1E15" w:rsidDel="00671409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431.25pt;height:98.25pt;visibility:visible">
              <v:imagedata r:id="rId8" o:title=""/>
            </v:shape>
          </w:pict>
        </w:r>
      </w:del>
      <w:ins w:id="109" w:author="cathay" w:date="2019-06-28T09:29:00Z">
        <w:r w:rsidR="00671409" w:rsidRPr="00326C06">
          <w:rPr>
            <w:noProof/>
          </w:rPr>
          <w:pict>
            <v:shape id="_x0000_i1026" type="#_x0000_t75" style="width:529.5pt;height:374.25pt;visibility:visible">
              <v:imagedata r:id="rId9" o:title=""/>
            </v:shape>
          </w:pict>
        </w:r>
      </w:ins>
    </w:p>
    <w:p w:rsidR="005D48B3" w:rsidDel="0091300D" w:rsidRDefault="0091300D" w:rsidP="00B10952">
      <w:pPr>
        <w:spacing w:line="240" w:lineRule="atLeast"/>
        <w:rPr>
          <w:del w:id="110" w:author="cathay" w:date="2019-06-27T17:30:00Z"/>
          <w:rFonts w:ascii="細明體" w:eastAsia="細明體" w:hAnsi="細明體" w:hint="eastAsia"/>
          <w:b/>
          <w:sz w:val="20"/>
          <w:szCs w:val="20"/>
        </w:rPr>
      </w:pPr>
      <w:ins w:id="111" w:author="cathay" w:date="2019-06-27T17:30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E9211F" w:rsidDel="0091300D" w:rsidRDefault="00E9211F" w:rsidP="00B10952">
      <w:pPr>
        <w:spacing w:line="240" w:lineRule="atLeast"/>
        <w:rPr>
          <w:del w:id="112" w:author="cathay" w:date="2019-06-27T17:30:00Z"/>
          <w:rFonts w:ascii="細明體" w:eastAsia="細明體" w:hAnsi="細明體" w:hint="eastAsia"/>
          <w:b/>
          <w:sz w:val="20"/>
          <w:szCs w:val="20"/>
        </w:rPr>
      </w:pPr>
    </w:p>
    <w:p w:rsidR="00E9211F" w:rsidDel="0091300D" w:rsidRDefault="00E9211F" w:rsidP="00B10952">
      <w:pPr>
        <w:spacing w:line="240" w:lineRule="atLeast"/>
        <w:rPr>
          <w:del w:id="113" w:author="cathay" w:date="2019-06-27T17:30:00Z"/>
          <w:rFonts w:ascii="細明體" w:eastAsia="細明體" w:hAnsi="細明體" w:hint="eastAsia"/>
          <w:b/>
          <w:sz w:val="20"/>
          <w:szCs w:val="20"/>
        </w:rPr>
      </w:pPr>
    </w:p>
    <w:p w:rsidR="00E9211F" w:rsidRPr="002A58AE" w:rsidDel="0091300D" w:rsidRDefault="00E9211F" w:rsidP="00B10952">
      <w:pPr>
        <w:spacing w:line="240" w:lineRule="atLeast"/>
        <w:rPr>
          <w:del w:id="114" w:author="cathay" w:date="2019-06-27T17:30:00Z"/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E54D1" w:rsidRDefault="009C012E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732470" w:rsidRDefault="007324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15" w:author="cathay" w:date="2019-06-28T09:31:00Z"/>
          <w:rFonts w:ascii="細明體" w:eastAsia="細明體" w:hAnsi="細明體"/>
          <w:bCs/>
          <w:lang w:eastAsia="zh-TW"/>
        </w:rPr>
      </w:pPr>
      <w:ins w:id="116" w:author="cathay" w:date="2019-06-28T09:32:00Z">
        <w:r>
          <w:rPr>
            <w:rFonts w:ascii="細明體" w:eastAsia="細明體" w:hAnsi="細明體" w:hint="eastAsia"/>
            <w:bCs/>
            <w:lang w:eastAsia="zh-TW"/>
          </w:rPr>
          <w:t>資料統計日期(當日)</w:t>
        </w:r>
      </w:ins>
    </w:p>
    <w:p w:rsidR="00E21531" w:rsidRDefault="00956892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17" w:author="cathay" w:date="2019-06-28T09:32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參數：</w:t>
      </w:r>
    </w:p>
    <w:p w:rsidR="00956892" w:rsidRDefault="00956892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18" w:author="cathay" w:date="2019-06-28T09:35:00Z"/>
          <w:rFonts w:ascii="細明體" w:eastAsia="細明體" w:hAnsi="細明體"/>
          <w:bCs/>
          <w:lang w:eastAsia="zh-TW"/>
        </w:rPr>
        <w:pPrChange w:id="119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$查詢</w:t>
      </w:r>
      <w:del w:id="120" w:author="cathay" w:date="2019-06-28T09:35:00Z">
        <w:r w:rsidDel="00732470">
          <w:rPr>
            <w:rFonts w:ascii="細明體" w:eastAsia="細明體" w:hAnsi="細明體" w:hint="eastAsia"/>
            <w:bCs/>
            <w:lang w:eastAsia="zh-TW"/>
          </w:rPr>
          <w:delText>日期</w:delText>
        </w:r>
      </w:del>
      <w:ins w:id="121" w:author="cathay" w:date="2019-06-28T09:35:00Z">
        <w:r w:rsidR="00732470">
          <w:rPr>
            <w:rFonts w:ascii="細明體" w:eastAsia="細明體" w:hAnsi="細明體" w:hint="eastAsia"/>
            <w:bCs/>
            <w:lang w:eastAsia="zh-TW"/>
          </w:rPr>
          <w:t>起日</w:t>
        </w:r>
      </w:ins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="002B396B">
        <w:rPr>
          <w:rFonts w:ascii="細明體" w:eastAsia="細明體" w:hAnsi="細明體" w:hint="eastAsia"/>
          <w:bCs/>
          <w:lang w:eastAsia="zh-TW"/>
        </w:rPr>
        <w:t>當日</w:t>
      </w:r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22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23" w:author="cathay" w:date="2019-06-28T09:35:00Z">
        <w:r>
          <w:rPr>
            <w:rFonts w:ascii="細明體" w:eastAsia="細明體" w:hAnsi="細明體" w:hint="eastAsia"/>
            <w:bCs/>
            <w:lang w:eastAsia="zh-TW"/>
          </w:rPr>
          <w:t>$查詢迄日 = 當日</w:t>
        </w:r>
      </w:ins>
    </w:p>
    <w:p w:rsidR="003B108F" w:rsidRDefault="00B25D8F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24" w:author="cathay" w:date="2019-06-28T09:32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讀取資料</w:t>
      </w:r>
    </w:p>
    <w:p w:rsidR="00B25D8F" w:rsidRDefault="00B25D8F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25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從跨區取件分派紀錄檔DTAAA100中，取出</w:t>
      </w:r>
      <w:r w:rsidRPr="007C522F">
        <w:rPr>
          <w:rFonts w:ascii="細明體" w:eastAsia="細明體" w:hAnsi="細明體" w:hint="eastAsia"/>
          <w:bCs/>
          <w:u w:val="single"/>
          <w:lang w:eastAsia="zh-TW"/>
        </w:rPr>
        <w:t>跨區取件分派時間</w:t>
      </w:r>
      <w:r>
        <w:rPr>
          <w:rFonts w:ascii="細明體" w:eastAsia="細明體" w:hAnsi="細明體" w:hint="eastAsia"/>
          <w:bCs/>
          <w:lang w:eastAsia="zh-TW"/>
        </w:rPr>
        <w:t>為</w:t>
      </w:r>
      <w:ins w:id="126" w:author="cathay" w:date="2019-06-28T09:36:00Z">
        <w:r w:rsidR="00732470">
          <w:rPr>
            <w:rFonts w:ascii="細明體" w:eastAsia="細明體" w:hAnsi="細明體" w:hint="eastAsia"/>
            <w:bCs/>
            <w:lang w:eastAsia="zh-TW"/>
          </w:rPr>
          <w:t>$查詢起日~$查詢迄日</w:t>
        </w:r>
      </w:ins>
      <w:del w:id="127" w:author="cathay" w:date="2019-06-28T09:36:00Z">
        <w:r w:rsidDel="00732470">
          <w:rPr>
            <w:rFonts w:ascii="細明體" w:eastAsia="細明體" w:hAnsi="細明體" w:hint="eastAsia"/>
            <w:bCs/>
            <w:lang w:eastAsia="zh-TW"/>
          </w:rPr>
          <w:delText>$查詢日期後</w:delText>
        </w:r>
      </w:del>
      <w:r>
        <w:rPr>
          <w:rFonts w:ascii="細明體" w:eastAsia="細明體" w:hAnsi="細明體" w:hint="eastAsia"/>
          <w:bCs/>
          <w:lang w:eastAsia="zh-TW"/>
        </w:rPr>
        <w:t>，將各案件依照</w:t>
      </w:r>
      <w:r w:rsidRPr="009231A3">
        <w:rPr>
          <w:rFonts w:ascii="細明體" w:eastAsia="細明體" w:hAnsi="細明體" w:hint="eastAsia"/>
          <w:bCs/>
          <w:u w:val="single"/>
          <w:lang w:eastAsia="zh-TW"/>
        </w:rPr>
        <w:t>案件層級</w:t>
      </w:r>
      <w:r>
        <w:rPr>
          <w:rFonts w:ascii="細明體" w:eastAsia="細明體" w:hAnsi="細明體" w:hint="eastAsia"/>
          <w:bCs/>
          <w:lang w:eastAsia="zh-TW"/>
        </w:rPr>
        <w:t>與</w:t>
      </w:r>
      <w:r w:rsidRPr="007C522F">
        <w:rPr>
          <w:rFonts w:ascii="細明體" w:eastAsia="細明體" w:hAnsi="細明體" w:hint="eastAsia"/>
          <w:bCs/>
          <w:u w:val="single"/>
          <w:lang w:eastAsia="zh-TW"/>
        </w:rPr>
        <w:t>跨區取件分派種類</w:t>
      </w:r>
      <w:r>
        <w:rPr>
          <w:rFonts w:ascii="細明體" w:eastAsia="細明體" w:hAnsi="細明體" w:hint="eastAsia"/>
          <w:bCs/>
          <w:lang w:eastAsia="zh-TW"/>
        </w:rPr>
        <w:t>的不同分為主動取件(1)</w:t>
      </w:r>
      <w:ins w:id="128" w:author="cathay" w:date="2019-06-28T09:30:00Z">
        <w:r w:rsidR="00671409">
          <w:rPr>
            <w:rFonts w:ascii="細明體" w:eastAsia="細明體" w:hAnsi="細明體" w:hint="eastAsia"/>
            <w:bCs/>
            <w:lang w:eastAsia="zh-TW"/>
          </w:rPr>
          <w:t>、</w:t>
        </w:r>
        <w:r w:rsidR="00C210DC">
          <w:rPr>
            <w:rFonts w:ascii="細明體" w:eastAsia="細明體" w:hAnsi="細明體" w:hint="eastAsia"/>
            <w:bCs/>
            <w:lang w:eastAsia="zh-TW"/>
          </w:rPr>
          <w:t>主管派件(2)</w:t>
        </w:r>
      </w:ins>
      <w:r>
        <w:rPr>
          <w:rFonts w:ascii="細明體" w:eastAsia="細明體" w:hAnsi="細明體" w:hint="eastAsia"/>
          <w:bCs/>
          <w:lang w:eastAsia="zh-TW"/>
        </w:rPr>
        <w:t>與系統派件(</w:t>
      </w:r>
      <w:del w:id="129" w:author="cathay" w:date="2019-06-28T09:30:00Z">
        <w:r w:rsidDel="00C210DC">
          <w:rPr>
            <w:rFonts w:ascii="細明體" w:eastAsia="細明體" w:hAnsi="細明體" w:hint="eastAsia"/>
            <w:bCs/>
            <w:lang w:eastAsia="zh-TW"/>
          </w:rPr>
          <w:delText>2、</w:delText>
        </w:r>
      </w:del>
      <w:r>
        <w:rPr>
          <w:rFonts w:ascii="細明體" w:eastAsia="細明體" w:hAnsi="細明體" w:hint="eastAsia"/>
          <w:bCs/>
          <w:lang w:eastAsia="zh-TW"/>
        </w:rPr>
        <w:t>3)兩種，依照</w:t>
      </w:r>
      <w:r w:rsidRPr="009231A3">
        <w:rPr>
          <w:rFonts w:ascii="細明體" w:eastAsia="細明體" w:hAnsi="細明體" w:hint="eastAsia"/>
          <w:bCs/>
          <w:u w:val="single"/>
          <w:lang w:eastAsia="zh-TW"/>
        </w:rPr>
        <w:t>核賠</w:t>
      </w:r>
      <w:r>
        <w:rPr>
          <w:rFonts w:ascii="細明體" w:eastAsia="細明體" w:hAnsi="細明體" w:hint="eastAsia"/>
          <w:bCs/>
          <w:u w:val="single"/>
          <w:lang w:eastAsia="zh-TW"/>
        </w:rPr>
        <w:t>單位代號</w:t>
      </w:r>
      <w:r w:rsidRPr="002E2A0F">
        <w:rPr>
          <w:rFonts w:ascii="細明體" w:eastAsia="細明體" w:hAnsi="細明體" w:hint="eastAsia"/>
          <w:bCs/>
          <w:lang w:eastAsia="zh-TW"/>
        </w:rPr>
        <w:t>加總</w:t>
      </w:r>
      <w:r>
        <w:rPr>
          <w:rFonts w:ascii="細明體" w:eastAsia="細明體" w:hAnsi="細明體" w:hint="eastAsia"/>
          <w:bCs/>
          <w:lang w:eastAsia="zh-TW"/>
        </w:rPr>
        <w:t>統計案件數量</w:t>
      </w:r>
    </w:p>
    <w:p w:rsidR="00B25D8F" w:rsidRDefault="00B25D8F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0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取得各核賠單位處理案件數量之後，如圖1對各核賠單位與各案件分類加總輸出至畫面，單位名稱呼叫代碼維護設定模組取得，系統代號：AA，欄位名稱：</w:t>
      </w:r>
      <w:r w:rsidRPr="00B25D8F">
        <w:rPr>
          <w:rFonts w:ascii="細明體" w:eastAsia="細明體" w:hAnsi="細明體"/>
          <w:bCs/>
          <w:lang w:eastAsia="zh-TW"/>
        </w:rPr>
        <w:t>CLAIM_DIV_NO</w:t>
      </w:r>
    </w:p>
    <w:p w:rsidR="00000BDD" w:rsidRDefault="00000BDD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1" w:author="cathay" w:date="2019-06-28T09:32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服務科超連結方式</w:t>
      </w:r>
    </w:p>
    <w:p w:rsidR="00000BDD" w:rsidRDefault="00000BDD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2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點選頁面上服務科名稱時，跳轉至服務科人員處理件數報表頁面AAA6_1100，</w:t>
      </w:r>
      <w:r w:rsidR="00B356D4">
        <w:rPr>
          <w:rFonts w:ascii="細明體" w:eastAsia="細明體" w:hAnsi="細明體" w:hint="eastAsia"/>
          <w:bCs/>
          <w:lang w:eastAsia="zh-TW"/>
        </w:rPr>
        <w:t>參數為：</w:t>
      </w:r>
    </w:p>
    <w:p w:rsidR="00B356D4" w:rsidRDefault="00B356D4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3" w:author="cathay" w:date="2019-06-28T09:32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DECD_DIV_NO = 所點選之服務科代號</w:t>
      </w:r>
    </w:p>
    <w:p w:rsidR="00B356D4" w:rsidRDefault="00B356D4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4" w:author="cathay" w:date="2019-06-28T09:32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bCs/>
          <w:lang w:eastAsia="zh-TW"/>
        </w:rPr>
        <w:t xml:space="preserve">QUERY_TYPE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</w:p>
    <w:p w:rsidR="00B356D4" w:rsidRPr="00E03A5F" w:rsidRDefault="00B356D4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135" w:author="cathay" w:date="2019-06-28T09:32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bCs/>
          <w:lang w:eastAsia="zh-TW"/>
        </w:rPr>
        <w:t>QUERY_DATE = $查詢日期</w:t>
      </w:r>
    </w:p>
    <w:p w:rsidR="00732470" w:rsidRDefault="00732470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36" w:author="cathay" w:date="2019-06-28T09:33:00Z"/>
          <w:rFonts w:ascii="細明體" w:eastAsia="細明體" w:hAnsi="細明體"/>
          <w:bCs/>
          <w:lang w:eastAsia="zh-TW"/>
        </w:rPr>
        <w:pPrChange w:id="137" w:author="cathay" w:date="2019-06-28T09:33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</w:p>
    <w:p w:rsidR="00732470" w:rsidRDefault="00732470" w:rsidP="007324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38" w:author="cathay" w:date="2019-06-28T09:32:00Z"/>
          <w:rFonts w:ascii="細明體" w:eastAsia="細明體" w:hAnsi="細明體"/>
          <w:bCs/>
          <w:lang w:eastAsia="zh-TW"/>
        </w:rPr>
        <w:pPrChange w:id="139" w:author="cathay" w:date="2019-06-28T09:32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40" w:author="cathay" w:date="2019-06-28T09:32:00Z">
        <w:r>
          <w:rPr>
            <w:rFonts w:ascii="細明體" w:eastAsia="細明體" w:hAnsi="細明體" w:hint="eastAsia"/>
            <w:bCs/>
            <w:lang w:eastAsia="zh-TW"/>
          </w:rPr>
          <w:t>資料統計至(</w:t>
        </w:r>
      </w:ins>
      <w:ins w:id="141" w:author="cathay" w:date="2019-06-28T09:34:00Z">
        <w:r>
          <w:rPr>
            <w:rFonts w:ascii="細明體" w:eastAsia="細明體" w:hAnsi="細明體" w:hint="eastAsia"/>
            <w:bCs/>
            <w:lang w:eastAsia="zh-TW"/>
          </w:rPr>
          <w:t>當月</w:t>
        </w:r>
      </w:ins>
      <w:ins w:id="142" w:author="cathay" w:date="2019-06-28T09:32:00Z">
        <w:r>
          <w:rPr>
            <w:rFonts w:ascii="細明體" w:eastAsia="細明體" w:hAnsi="細明體" w:hint="eastAsia"/>
            <w:bCs/>
            <w:lang w:eastAsia="zh-TW"/>
          </w:rPr>
          <w:t>累計)</w:t>
        </w:r>
      </w:ins>
    </w:p>
    <w:p w:rsidR="00732470" w:rsidRDefault="00732470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43" w:author="cathay" w:date="2019-06-28T09:31:00Z"/>
          <w:rFonts w:ascii="細明體" w:eastAsia="細明體" w:hAnsi="細明體" w:hint="eastAsia"/>
          <w:bCs/>
          <w:lang w:eastAsia="zh-TW"/>
        </w:rPr>
        <w:pPrChange w:id="144" w:author="cathay" w:date="2019-06-28T09:32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45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參數：</w:t>
        </w:r>
      </w:ins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46" w:author="cathay" w:date="2019-06-28T09:36:00Z"/>
          <w:rFonts w:ascii="細明體" w:eastAsia="細明體" w:hAnsi="細明體"/>
          <w:bCs/>
          <w:lang w:eastAsia="zh-TW"/>
        </w:rPr>
        <w:pPrChange w:id="147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48" w:author="cathay" w:date="2019-06-28T09:36:00Z">
        <w:r>
          <w:rPr>
            <w:rFonts w:ascii="細明體" w:eastAsia="細明體" w:hAnsi="細明體" w:hint="eastAsia"/>
            <w:bCs/>
            <w:lang w:eastAsia="zh-TW"/>
          </w:rPr>
          <w:t>$查詢起日 = 當月1號</w:t>
        </w:r>
      </w:ins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49" w:author="cathay" w:date="2019-06-28T09:31:00Z"/>
          <w:rFonts w:ascii="細明體" w:eastAsia="細明體" w:hAnsi="細明體" w:hint="eastAsia"/>
          <w:bCs/>
          <w:lang w:eastAsia="zh-TW"/>
        </w:rPr>
        <w:pPrChange w:id="150" w:author="cathay" w:date="2019-06-28T09:3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51" w:author="cathay" w:date="2019-06-28T09:36:00Z">
        <w:r>
          <w:rPr>
            <w:rFonts w:ascii="細明體" w:eastAsia="細明體" w:hAnsi="細明體" w:hint="eastAsia"/>
            <w:bCs/>
            <w:lang w:eastAsia="zh-TW"/>
          </w:rPr>
          <w:t>$查詢迄日 = 當日</w:t>
        </w:r>
      </w:ins>
    </w:p>
    <w:p w:rsidR="00732470" w:rsidRDefault="00732470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52" w:author="cathay" w:date="2019-06-28T09:31:00Z"/>
          <w:rFonts w:ascii="細明體" w:eastAsia="細明體" w:hAnsi="細明體" w:hint="eastAsia"/>
          <w:bCs/>
          <w:lang w:eastAsia="zh-TW"/>
        </w:rPr>
        <w:pPrChange w:id="153" w:author="cathay" w:date="2019-06-28T09:33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54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讀取資料</w:t>
        </w:r>
      </w:ins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55" w:author="cathay" w:date="2019-06-28T09:31:00Z"/>
          <w:rFonts w:ascii="細明體" w:eastAsia="細明體" w:hAnsi="細明體" w:hint="eastAsia"/>
          <w:bCs/>
          <w:lang w:eastAsia="zh-TW"/>
        </w:rPr>
        <w:pPrChange w:id="156" w:author="cathay" w:date="2019-06-28T09:33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57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從跨區取件分派紀錄檔DTAAA100中，取出</w:t>
        </w:r>
        <w:r w:rsidRPr="007C522F">
          <w:rPr>
            <w:rFonts w:ascii="細明體" w:eastAsia="細明體" w:hAnsi="細明體" w:hint="eastAsia"/>
            <w:bCs/>
            <w:u w:val="single"/>
            <w:lang w:eastAsia="zh-TW"/>
          </w:rPr>
          <w:t>跨區取件分派時間</w:t>
        </w:r>
        <w:r>
          <w:rPr>
            <w:rFonts w:ascii="細明體" w:eastAsia="細明體" w:hAnsi="細明體" w:hint="eastAsia"/>
            <w:bCs/>
            <w:lang w:eastAsia="zh-TW"/>
          </w:rPr>
          <w:t>為</w:t>
        </w:r>
      </w:ins>
      <w:ins w:id="158" w:author="cathay" w:date="2019-06-28T09:36:00Z">
        <w:r>
          <w:rPr>
            <w:rFonts w:ascii="細明體" w:eastAsia="細明體" w:hAnsi="細明體" w:hint="eastAsia"/>
            <w:bCs/>
            <w:lang w:eastAsia="zh-TW"/>
          </w:rPr>
          <w:t>$查詢起日~$查詢迄日</w:t>
        </w:r>
      </w:ins>
      <w:ins w:id="159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後，將各案件依照</w:t>
        </w:r>
        <w:r w:rsidRPr="009231A3">
          <w:rPr>
            <w:rFonts w:ascii="細明體" w:eastAsia="細明體" w:hAnsi="細明體" w:hint="eastAsia"/>
            <w:bCs/>
            <w:u w:val="single"/>
            <w:lang w:eastAsia="zh-TW"/>
          </w:rPr>
          <w:t>案件層級</w:t>
        </w:r>
        <w:r>
          <w:rPr>
            <w:rFonts w:ascii="細明體" w:eastAsia="細明體" w:hAnsi="細明體" w:hint="eastAsia"/>
            <w:bCs/>
            <w:lang w:eastAsia="zh-TW"/>
          </w:rPr>
          <w:t>與</w:t>
        </w:r>
        <w:r w:rsidRPr="007C522F">
          <w:rPr>
            <w:rFonts w:ascii="細明體" w:eastAsia="細明體" w:hAnsi="細明體" w:hint="eastAsia"/>
            <w:bCs/>
            <w:u w:val="single"/>
            <w:lang w:eastAsia="zh-TW"/>
          </w:rPr>
          <w:t>跨區取件分派種類</w:t>
        </w:r>
        <w:r>
          <w:rPr>
            <w:rFonts w:ascii="細明體" w:eastAsia="細明體" w:hAnsi="細明體" w:hint="eastAsia"/>
            <w:bCs/>
            <w:lang w:eastAsia="zh-TW"/>
          </w:rPr>
          <w:t>的不同分為主動取件(1)、主管派件(2)與系統派件(3)兩種，依照</w:t>
        </w:r>
        <w:r w:rsidRPr="009231A3">
          <w:rPr>
            <w:rFonts w:ascii="細明體" w:eastAsia="細明體" w:hAnsi="細明體" w:hint="eastAsia"/>
            <w:bCs/>
            <w:u w:val="single"/>
            <w:lang w:eastAsia="zh-TW"/>
          </w:rPr>
          <w:t>核賠</w:t>
        </w:r>
        <w:r>
          <w:rPr>
            <w:rFonts w:ascii="細明體" w:eastAsia="細明體" w:hAnsi="細明體" w:hint="eastAsia"/>
            <w:bCs/>
            <w:u w:val="single"/>
            <w:lang w:eastAsia="zh-TW"/>
          </w:rPr>
          <w:t>單位代號</w:t>
        </w:r>
        <w:r w:rsidRPr="002E2A0F">
          <w:rPr>
            <w:rFonts w:ascii="細明體" w:eastAsia="細明體" w:hAnsi="細明體" w:hint="eastAsia"/>
            <w:bCs/>
            <w:lang w:eastAsia="zh-TW"/>
          </w:rPr>
          <w:t>加總</w:t>
        </w:r>
        <w:r>
          <w:rPr>
            <w:rFonts w:ascii="細明體" w:eastAsia="細明體" w:hAnsi="細明體" w:hint="eastAsia"/>
            <w:bCs/>
            <w:lang w:eastAsia="zh-TW"/>
          </w:rPr>
          <w:t>統計案件數量</w:t>
        </w:r>
      </w:ins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60" w:author="cathay" w:date="2019-06-28T09:31:00Z"/>
          <w:rFonts w:ascii="細明體" w:eastAsia="細明體" w:hAnsi="細明體" w:hint="eastAsia"/>
          <w:bCs/>
          <w:lang w:eastAsia="zh-TW"/>
        </w:rPr>
        <w:pPrChange w:id="161" w:author="cathay" w:date="2019-06-28T09:33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62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取得各核賠單位處理案件數量之後，如圖1對各核賠單位與各案件分類加總輸出至畫面，單位名稱呼叫代碼維護設定模組取得，系統代號：AA，欄位名稱：</w:t>
        </w:r>
        <w:r w:rsidRPr="00B25D8F">
          <w:rPr>
            <w:rFonts w:ascii="細明體" w:eastAsia="細明體" w:hAnsi="細明體"/>
            <w:bCs/>
            <w:lang w:eastAsia="zh-TW"/>
          </w:rPr>
          <w:t>CLAIM_DIV_NO</w:t>
        </w:r>
      </w:ins>
    </w:p>
    <w:p w:rsidR="00732470" w:rsidRDefault="00732470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63" w:author="cathay" w:date="2019-06-28T09:31:00Z"/>
          <w:rFonts w:ascii="細明體" w:eastAsia="細明體" w:hAnsi="細明體" w:hint="eastAsia"/>
          <w:bCs/>
          <w:lang w:eastAsia="zh-TW"/>
        </w:rPr>
        <w:pPrChange w:id="164" w:author="cathay" w:date="2019-06-28T09:33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65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服務科超連結方式</w:t>
        </w:r>
      </w:ins>
    </w:p>
    <w:p w:rsidR="00732470" w:rsidRDefault="00732470" w:rsidP="0073247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66" w:author="cathay" w:date="2019-06-28T09:31:00Z"/>
          <w:rFonts w:ascii="細明體" w:eastAsia="細明體" w:hAnsi="細明體" w:hint="eastAsia"/>
          <w:bCs/>
          <w:lang w:eastAsia="zh-TW"/>
        </w:rPr>
        <w:pPrChange w:id="167" w:author="cathay" w:date="2019-06-28T09:33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68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點選頁面上服務科名稱時，跳轉至服務科人員處理件數報表頁面AAA6_1100，參數為：</w:t>
        </w:r>
      </w:ins>
    </w:p>
    <w:p w:rsidR="00732470" w:rsidRDefault="00732470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169" w:author="cathay" w:date="2019-06-28T09:31:00Z"/>
          <w:rFonts w:ascii="細明體" w:eastAsia="細明體" w:hAnsi="細明體" w:hint="eastAsia"/>
          <w:bCs/>
          <w:lang w:eastAsia="zh-TW"/>
        </w:rPr>
        <w:pPrChange w:id="170" w:author="cathay" w:date="2019-06-28T09:33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171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DECD_DIV_NO = 所點選之服務科代號</w:t>
        </w:r>
      </w:ins>
    </w:p>
    <w:p w:rsidR="00732470" w:rsidRDefault="00732470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172" w:author="cathay" w:date="2019-06-28T09:31:00Z"/>
          <w:rFonts w:ascii="細明體" w:eastAsia="細明體" w:hAnsi="細明體" w:hint="eastAsia"/>
          <w:bCs/>
          <w:lang w:eastAsia="zh-TW"/>
        </w:rPr>
        <w:pPrChange w:id="173" w:author="cathay" w:date="2019-06-28T09:33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174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 xml:space="preserve">QUERY_TYPE = </w:t>
        </w:r>
        <w:r>
          <w:rPr>
            <w:rFonts w:ascii="細明體" w:eastAsia="細明體" w:hAnsi="細明體"/>
            <w:bCs/>
            <w:lang w:eastAsia="zh-TW"/>
          </w:rPr>
          <w:t>“</w:t>
        </w:r>
        <w:r>
          <w:rPr>
            <w:rFonts w:ascii="細明體" w:eastAsia="細明體" w:hAnsi="細明體" w:hint="eastAsia"/>
            <w:bCs/>
            <w:lang w:eastAsia="zh-TW"/>
          </w:rPr>
          <w:t>D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732470" w:rsidRPr="00E03A5F" w:rsidRDefault="00732470" w:rsidP="0073247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175" w:author="cathay" w:date="2019-06-28T09:31:00Z"/>
          <w:rFonts w:ascii="細明體" w:eastAsia="細明體" w:hAnsi="細明體" w:hint="eastAsia"/>
          <w:bCs/>
          <w:lang w:eastAsia="zh-TW"/>
        </w:rPr>
        <w:pPrChange w:id="176" w:author="cathay" w:date="2019-06-28T09:33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177" w:author="cathay" w:date="2019-06-28T09:31:00Z">
        <w:r>
          <w:rPr>
            <w:rFonts w:ascii="細明體" w:eastAsia="細明體" w:hAnsi="細明體" w:hint="eastAsia"/>
            <w:bCs/>
            <w:lang w:eastAsia="zh-TW"/>
          </w:rPr>
          <w:t>QUERY_DATE = $查詢日期</w:t>
        </w:r>
      </w:ins>
    </w:p>
    <w:p w:rsidR="00732470" w:rsidRDefault="00732470" w:rsidP="007324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78" w:author="cathay" w:date="2019-06-28T09:33:00Z"/>
          <w:rFonts w:ascii="細明體" w:eastAsia="細明體" w:hAnsi="細明體"/>
          <w:bCs/>
          <w:lang w:eastAsia="zh-TW"/>
        </w:rPr>
        <w:pPrChange w:id="179" w:author="cathay" w:date="2019-06-28T09:33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</w:p>
    <w:p w:rsidR="002C4CE4" w:rsidRPr="00956892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2C4CE4" w:rsidRPr="00956892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F89" w:rsidRDefault="00A90F89">
      <w:r>
        <w:separator/>
      </w:r>
    </w:p>
  </w:endnote>
  <w:endnote w:type="continuationSeparator" w:id="0">
    <w:p w:rsidR="00A90F89" w:rsidRDefault="00A9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7C8A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F89" w:rsidRDefault="00A90F89">
      <w:r>
        <w:separator/>
      </w:r>
    </w:p>
  </w:footnote>
  <w:footnote w:type="continuationSeparator" w:id="0">
    <w:p w:rsidR="00A90F89" w:rsidRDefault="00A9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249B7"/>
    <w:rsid w:val="00127011"/>
    <w:rsid w:val="001377DB"/>
    <w:rsid w:val="00156A28"/>
    <w:rsid w:val="0015744E"/>
    <w:rsid w:val="001606A7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2225FA"/>
    <w:rsid w:val="00232ED1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46BE"/>
    <w:rsid w:val="00364751"/>
    <w:rsid w:val="003736D5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6D09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5BDA"/>
    <w:rsid w:val="00671409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C6B"/>
    <w:rsid w:val="00722A11"/>
    <w:rsid w:val="007235C7"/>
    <w:rsid w:val="007253EE"/>
    <w:rsid w:val="00731DED"/>
    <w:rsid w:val="00732470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23F3B"/>
    <w:rsid w:val="008266BB"/>
    <w:rsid w:val="00835FC8"/>
    <w:rsid w:val="00847FE0"/>
    <w:rsid w:val="008503E7"/>
    <w:rsid w:val="008573C5"/>
    <w:rsid w:val="00857FCD"/>
    <w:rsid w:val="008747CD"/>
    <w:rsid w:val="008749B9"/>
    <w:rsid w:val="00875CDA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E68F3"/>
    <w:rsid w:val="008F0A6C"/>
    <w:rsid w:val="008F6D0F"/>
    <w:rsid w:val="008F7E02"/>
    <w:rsid w:val="0091300D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4BD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72ABE"/>
    <w:rsid w:val="00A76482"/>
    <w:rsid w:val="00A8390F"/>
    <w:rsid w:val="00A861AF"/>
    <w:rsid w:val="00A87BE4"/>
    <w:rsid w:val="00A90F89"/>
    <w:rsid w:val="00AA03F1"/>
    <w:rsid w:val="00AA6071"/>
    <w:rsid w:val="00AB160E"/>
    <w:rsid w:val="00AD695A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27C8A"/>
    <w:rsid w:val="00B356D4"/>
    <w:rsid w:val="00B524BA"/>
    <w:rsid w:val="00B53ACB"/>
    <w:rsid w:val="00B662DF"/>
    <w:rsid w:val="00B66886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10DC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03A5F"/>
    <w:rsid w:val="00E04F26"/>
    <w:rsid w:val="00E10BB5"/>
    <w:rsid w:val="00E12758"/>
    <w:rsid w:val="00E21531"/>
    <w:rsid w:val="00E23699"/>
    <w:rsid w:val="00E27349"/>
    <w:rsid w:val="00E43C0A"/>
    <w:rsid w:val="00E5462A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C3D2A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2E451B0B-68CA-45C9-B983-A1CCA09E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1019F-7D4F-4ED4-90A1-20778075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>CMT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