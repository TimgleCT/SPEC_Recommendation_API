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0C2BA8" w:rsidRPr="00305137" w:rsidTr="0040537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305137" w:rsidRDefault="000C2BA8" w:rsidP="00405370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 w:rsidRPr="00305137"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305137" w:rsidRDefault="000C2BA8" w:rsidP="00405370">
            <w:pPr>
              <w:pStyle w:val="Tabletext"/>
              <w:jc w:val="center"/>
              <w:rPr>
                <w:rFonts w:eastAsia="標楷體"/>
                <w:b/>
              </w:rPr>
            </w:pPr>
            <w:r w:rsidRPr="00305137"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305137" w:rsidRDefault="000C2BA8" w:rsidP="00405370">
            <w:pPr>
              <w:pStyle w:val="Tabletext"/>
              <w:jc w:val="center"/>
              <w:rPr>
                <w:rFonts w:eastAsia="標楷體"/>
                <w:b/>
              </w:rPr>
            </w:pPr>
            <w:r w:rsidRPr="00305137"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305137" w:rsidRDefault="000C2BA8" w:rsidP="00405370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 w:rsidRPr="00305137"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0C2BA8" w:rsidRPr="00305137" w:rsidTr="0040537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305137" w:rsidRDefault="00BC7723" w:rsidP="000C2BA8">
            <w:pPr>
              <w:pStyle w:val="Tabletext"/>
              <w:rPr>
                <w:rFonts w:eastAsia="標楷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8"/>
                <w:attr w:name="Month" w:val="2"/>
                <w:attr w:name="Year" w:val="2011"/>
              </w:smartTagPr>
              <w:r>
                <w:rPr>
                  <w:rFonts w:eastAsia="標楷體"/>
                  <w:lang w:eastAsia="zh-TW"/>
                </w:rPr>
                <w:t>2011/2/18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305137" w:rsidRDefault="000C2BA8" w:rsidP="00405370">
            <w:pPr>
              <w:pStyle w:val="Tabletext"/>
              <w:rPr>
                <w:rFonts w:eastAsia="標楷體"/>
                <w:lang w:eastAsia="zh-TW"/>
              </w:rPr>
            </w:pPr>
            <w:r w:rsidRPr="00305137"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305137" w:rsidRDefault="000C2BA8" w:rsidP="00405370">
            <w:pPr>
              <w:pStyle w:val="Tabletext"/>
              <w:rPr>
                <w:rFonts w:eastAsia="標楷體"/>
                <w:lang w:eastAsia="zh-TW"/>
              </w:rPr>
            </w:pPr>
            <w:r w:rsidRPr="00305137"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305137" w:rsidRDefault="00334274" w:rsidP="00405370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侑文</w:t>
            </w:r>
          </w:p>
        </w:tc>
      </w:tr>
      <w:tr w:rsidR="00CA6DAD" w:rsidRPr="00305137" w:rsidTr="0040537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DAD" w:rsidRDefault="00CA6DAD" w:rsidP="000C2BA8">
            <w:pPr>
              <w:pStyle w:val="Tabletext"/>
              <w:rPr>
                <w:rFonts w:eastAsia="標楷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11"/>
                <w:attr w:name="Month" w:val="4"/>
                <w:attr w:name="Day" w:val="21"/>
                <w:attr w:name="IsLunarDate" w:val="False"/>
                <w:attr w:name="IsROCDate" w:val="False"/>
              </w:smartTagPr>
              <w:r>
                <w:rPr>
                  <w:rFonts w:eastAsia="標楷體"/>
                  <w:lang w:eastAsia="zh-TW"/>
                </w:rPr>
                <w:t>2011/4/21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DAD" w:rsidRPr="00305137" w:rsidRDefault="00CA6DAD" w:rsidP="00405370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DAD" w:rsidRPr="00305137" w:rsidRDefault="00CA6DAD" w:rsidP="00405370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本人件自動轉事故人</w:t>
            </w:r>
            <w:r>
              <w:rPr>
                <w:rFonts w:eastAsia="標楷體" w:hint="eastAsia"/>
                <w:lang w:eastAsia="zh-TW"/>
              </w:rPr>
              <w:t>ID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DAD" w:rsidRDefault="00CA6DAD" w:rsidP="00405370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侑文</w:t>
            </w:r>
          </w:p>
        </w:tc>
      </w:tr>
      <w:tr w:rsidR="00027FC5" w:rsidRPr="00305137" w:rsidTr="0040537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FC5" w:rsidRDefault="00027FC5" w:rsidP="000C2BA8">
            <w:pPr>
              <w:pStyle w:val="Tabletext"/>
              <w:rPr>
                <w:rFonts w:eastAsia="標楷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6"/>
                <w:attr w:name="Month" w:val="5"/>
                <w:attr w:name="Year" w:val="2011"/>
              </w:smartTagPr>
              <w:r>
                <w:rPr>
                  <w:rFonts w:eastAsia="標楷體"/>
                  <w:lang w:eastAsia="zh-TW"/>
                </w:rPr>
                <w:t>2011/5/6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FC5" w:rsidRDefault="00027FC5" w:rsidP="00405370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FC5" w:rsidRDefault="00027FC5" w:rsidP="00405370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其他類轉特殊代號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FC5" w:rsidRDefault="00027FC5" w:rsidP="00405370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侑文</w:t>
            </w:r>
          </w:p>
        </w:tc>
      </w:tr>
      <w:tr w:rsidR="00A25E98" w:rsidRPr="00305137" w:rsidTr="0040537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E98" w:rsidRDefault="00A25E98" w:rsidP="000C2BA8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2011/6/17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E98" w:rsidRDefault="00A25E98" w:rsidP="00405370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E98" w:rsidRDefault="00A25E98" w:rsidP="00405370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不給付無明細檔，則轉員工</w:t>
            </w:r>
            <w:r>
              <w:rPr>
                <w:rFonts w:eastAsia="標楷體" w:hint="eastAsia"/>
                <w:lang w:eastAsia="zh-TW"/>
              </w:rPr>
              <w:t>ID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E98" w:rsidRDefault="00A25E98" w:rsidP="00405370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侑文</w:t>
            </w:r>
          </w:p>
        </w:tc>
      </w:tr>
      <w:tr w:rsidR="005051EA" w:rsidRPr="00305137" w:rsidTr="00405370">
        <w:trPr>
          <w:ins w:id="1" w:author="FIS" w:date="2012-04-02T16:16:00Z"/>
        </w:trPr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1EA" w:rsidRDefault="005051EA" w:rsidP="000C2BA8">
            <w:pPr>
              <w:pStyle w:val="Tabletext"/>
              <w:rPr>
                <w:ins w:id="2" w:author="FIS" w:date="2012-04-02T16:16:00Z"/>
                <w:rFonts w:eastAsia="標楷體" w:hint="eastAsia"/>
                <w:lang w:eastAsia="zh-TW"/>
              </w:rPr>
            </w:pPr>
            <w:ins w:id="3" w:author="FIS" w:date="2012-04-02T16:16:00Z">
              <w:r>
                <w:rPr>
                  <w:rFonts w:eastAsia="標楷體" w:hint="eastAsia"/>
                  <w:lang w:eastAsia="zh-TW"/>
                </w:rPr>
                <w:t>2012/4/2</w:t>
              </w:r>
            </w:ins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1EA" w:rsidRDefault="005051EA" w:rsidP="00405370">
            <w:pPr>
              <w:pStyle w:val="Tabletext"/>
              <w:rPr>
                <w:ins w:id="4" w:author="FIS" w:date="2012-04-02T16:16:00Z"/>
                <w:rFonts w:eastAsia="標楷體" w:hint="eastAsia"/>
                <w:lang w:eastAsia="zh-TW"/>
              </w:rPr>
            </w:pPr>
            <w:ins w:id="5" w:author="FIS" w:date="2012-04-02T16:16:00Z">
              <w:r>
                <w:rPr>
                  <w:rFonts w:eastAsia="標楷體" w:hint="eastAsia"/>
                  <w:lang w:eastAsia="zh-TW"/>
                </w:rPr>
                <w:t>1.4</w:t>
              </w:r>
            </w:ins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1EA" w:rsidRDefault="005051EA" w:rsidP="00A95DE2">
            <w:pPr>
              <w:pStyle w:val="Tabletext"/>
              <w:rPr>
                <w:ins w:id="6" w:author="FIS" w:date="2012-04-02T16:16:00Z"/>
                <w:rFonts w:eastAsia="標楷體" w:hint="eastAsia"/>
                <w:lang w:eastAsia="zh-TW"/>
              </w:rPr>
            </w:pPr>
            <w:ins w:id="7" w:author="FIS" w:date="2012-04-02T16:16:00Z">
              <w:r>
                <w:rPr>
                  <w:rFonts w:eastAsia="標楷體" w:hint="eastAsia"/>
                  <w:lang w:eastAsia="zh-TW"/>
                </w:rPr>
                <w:t>增加</w:t>
              </w:r>
            </w:ins>
            <w:r w:rsidR="00A95DE2">
              <w:rPr>
                <w:rFonts w:eastAsia="標楷體" w:hint="eastAsia"/>
                <w:lang w:eastAsia="zh-TW"/>
              </w:rPr>
              <w:t>寫入檔號與受編對應</w:t>
            </w:r>
            <w:ins w:id="8" w:author="FIS" w:date="2012-04-02T16:16:00Z">
              <w:r>
                <w:rPr>
                  <w:rFonts w:eastAsia="標楷體" w:hint="eastAsia"/>
                  <w:lang w:eastAsia="zh-TW"/>
                </w:rPr>
                <w:t>資料</w:t>
              </w:r>
            </w:ins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1EA" w:rsidRDefault="005051EA" w:rsidP="00405370">
            <w:pPr>
              <w:pStyle w:val="Tabletext"/>
              <w:rPr>
                <w:ins w:id="9" w:author="FIS" w:date="2012-04-02T16:16:00Z"/>
                <w:rFonts w:hint="eastAsia"/>
                <w:lang w:eastAsia="zh-TW"/>
              </w:rPr>
            </w:pPr>
            <w:ins w:id="10" w:author="FIS" w:date="2012-04-02T16:16:00Z">
              <w:r>
                <w:rPr>
                  <w:rFonts w:hint="eastAsia"/>
                  <w:lang w:eastAsia="zh-TW"/>
                </w:rPr>
                <w:t>侑文</w:t>
              </w:r>
            </w:ins>
          </w:p>
        </w:tc>
      </w:tr>
    </w:tbl>
    <w:p w:rsidR="001029E3" w:rsidRPr="00305137" w:rsidRDefault="001029E3"/>
    <w:p w:rsidR="00647209" w:rsidRPr="00305137" w:rsidRDefault="00647209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程式功能概要說明：</w:t>
      </w:r>
    </w:p>
    <w:p w:rsidR="00647209" w:rsidRPr="00305137" w:rsidRDefault="00647209" w:rsidP="0064720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程式功能：</w:t>
      </w:r>
      <w:r w:rsidR="00763FEF" w:rsidRPr="00763FEF">
        <w:rPr>
          <w:rFonts w:hint="eastAsia"/>
          <w:kern w:val="2"/>
          <w:szCs w:val="24"/>
          <w:lang w:eastAsia="zh-TW"/>
        </w:rPr>
        <w:t>團險轉檔</w:t>
      </w:r>
      <w:r w:rsidR="00B13443">
        <w:rPr>
          <w:rFonts w:hint="eastAsia"/>
          <w:kern w:val="2"/>
          <w:szCs w:val="24"/>
          <w:lang w:eastAsia="zh-TW"/>
        </w:rPr>
        <w:t>-</w:t>
      </w:r>
      <w:r w:rsidR="00763FEF" w:rsidRPr="00763FEF">
        <w:rPr>
          <w:rFonts w:hint="eastAsia"/>
          <w:kern w:val="2"/>
          <w:szCs w:val="24"/>
          <w:lang w:eastAsia="zh-TW"/>
        </w:rPr>
        <w:t>定期</w:t>
      </w:r>
      <w:r w:rsidR="00D32EE6" w:rsidRPr="00305137">
        <w:rPr>
          <w:kern w:val="2"/>
          <w:szCs w:val="24"/>
          <w:lang w:eastAsia="zh-TW"/>
        </w:rPr>
        <w:t xml:space="preserve"> </w:t>
      </w:r>
    </w:p>
    <w:p w:rsidR="00647209" w:rsidRPr="00305137" w:rsidRDefault="00647209" w:rsidP="0064720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程式名稱：</w:t>
      </w:r>
      <w:r w:rsidR="00763FEF" w:rsidRPr="00763FEF">
        <w:rPr>
          <w:rFonts w:hint="eastAsia"/>
          <w:kern w:val="2"/>
          <w:szCs w:val="24"/>
          <w:lang w:eastAsia="zh-TW"/>
        </w:rPr>
        <w:t>AAB4</w:t>
      </w:r>
      <w:r w:rsidRPr="00305137">
        <w:rPr>
          <w:kern w:val="2"/>
          <w:szCs w:val="24"/>
          <w:lang w:eastAsia="zh-TW"/>
        </w:rPr>
        <w:t>_B</w:t>
      </w:r>
      <w:r w:rsidR="00763FEF">
        <w:rPr>
          <w:rFonts w:hint="eastAsia"/>
          <w:kern w:val="2"/>
          <w:szCs w:val="24"/>
          <w:lang w:eastAsia="zh-TW"/>
        </w:rPr>
        <w:t>2</w:t>
      </w:r>
      <w:r w:rsidR="00D513EE">
        <w:rPr>
          <w:rFonts w:hint="eastAsia"/>
          <w:kern w:val="2"/>
          <w:szCs w:val="24"/>
          <w:lang w:eastAsia="zh-TW"/>
        </w:rPr>
        <w:t>0</w:t>
      </w:r>
      <w:r w:rsidR="00763FEF">
        <w:rPr>
          <w:rFonts w:hint="eastAsia"/>
          <w:kern w:val="2"/>
          <w:szCs w:val="24"/>
          <w:lang w:eastAsia="zh-TW"/>
        </w:rPr>
        <w:t>1</w:t>
      </w:r>
      <w:r w:rsidRPr="00305137">
        <w:rPr>
          <w:kern w:val="2"/>
          <w:szCs w:val="24"/>
          <w:lang w:eastAsia="zh-TW"/>
        </w:rPr>
        <w:t>.java</w:t>
      </w:r>
      <w:r w:rsidRPr="00305137">
        <w:rPr>
          <w:kern w:val="2"/>
          <w:szCs w:val="24"/>
          <w:lang w:eastAsia="zh-TW"/>
        </w:rPr>
        <w:t>。</w:t>
      </w:r>
    </w:p>
    <w:p w:rsidR="00647209" w:rsidRPr="00305137" w:rsidRDefault="00647209" w:rsidP="0064720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作業方式：</w:t>
      </w:r>
      <w:r w:rsidRPr="00305137">
        <w:rPr>
          <w:kern w:val="2"/>
          <w:szCs w:val="24"/>
          <w:lang w:eastAsia="zh-TW"/>
        </w:rPr>
        <w:t>BATCH</w:t>
      </w:r>
    </w:p>
    <w:p w:rsidR="00647209" w:rsidRPr="00305137" w:rsidRDefault="00647209" w:rsidP="0064720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概要說明：</w:t>
      </w:r>
    </w:p>
    <w:p w:rsidR="00647209" w:rsidRDefault="002272E6" w:rsidP="0064720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63FEF">
        <w:rPr>
          <w:rFonts w:hint="eastAsia"/>
          <w:kern w:val="2"/>
          <w:szCs w:val="24"/>
          <w:lang w:eastAsia="zh-TW"/>
        </w:rPr>
        <w:t>團險轉檔</w:t>
      </w:r>
      <w:r>
        <w:rPr>
          <w:rFonts w:hint="eastAsia"/>
          <w:kern w:val="2"/>
          <w:szCs w:val="24"/>
          <w:lang w:eastAsia="zh-TW"/>
        </w:rPr>
        <w:t>-</w:t>
      </w:r>
      <w:r w:rsidRPr="00763FEF">
        <w:rPr>
          <w:rFonts w:hint="eastAsia"/>
          <w:kern w:val="2"/>
          <w:szCs w:val="24"/>
          <w:lang w:eastAsia="zh-TW"/>
        </w:rPr>
        <w:t>定期</w:t>
      </w:r>
      <w:r>
        <w:rPr>
          <w:rFonts w:hint="eastAsia"/>
          <w:kern w:val="2"/>
          <w:szCs w:val="24"/>
          <w:lang w:eastAsia="zh-TW"/>
        </w:rPr>
        <w:t>險</w:t>
      </w:r>
    </w:p>
    <w:p w:rsidR="00647209" w:rsidRPr="00305137" w:rsidRDefault="00647209" w:rsidP="0064720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lang w:eastAsia="zh-TW"/>
        </w:rPr>
        <w:t>處理人員：系統排程。</w:t>
      </w:r>
    </w:p>
    <w:p w:rsidR="006002AF" w:rsidRDefault="006002AF" w:rsidP="006002A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4C54AC" w:rsidRPr="00305137" w:rsidRDefault="00647209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相關檔案（</w:t>
      </w:r>
      <w:r w:rsidRPr="00305137">
        <w:rPr>
          <w:kern w:val="2"/>
          <w:szCs w:val="24"/>
          <w:lang w:eastAsia="zh-TW"/>
        </w:rPr>
        <w:t>TABLE</w:t>
      </w:r>
      <w:r w:rsidRPr="00305137">
        <w:rPr>
          <w:kern w:val="2"/>
          <w:szCs w:val="24"/>
          <w:lang w:eastAsia="zh-TW"/>
        </w:rPr>
        <w:t>）：</w:t>
      </w:r>
    </w:p>
    <w:tbl>
      <w:tblPr>
        <w:tblW w:w="82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53"/>
        <w:gridCol w:w="4093"/>
        <w:gridCol w:w="3457"/>
      </w:tblGrid>
      <w:tr w:rsidR="004C54AC" w:rsidTr="004C54AC">
        <w:tc>
          <w:tcPr>
            <w:tcW w:w="658" w:type="dxa"/>
          </w:tcPr>
          <w:p w:rsidR="004C54AC" w:rsidRPr="00226E08" w:rsidRDefault="004C54AC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177" w:type="dxa"/>
          </w:tcPr>
          <w:p w:rsidR="004C54AC" w:rsidRPr="00662A71" w:rsidRDefault="004C54AC" w:rsidP="007375B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3368" w:type="dxa"/>
          </w:tcPr>
          <w:p w:rsidR="004C54AC" w:rsidRPr="00226E08" w:rsidRDefault="004C54AC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4C54AC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4C54AC" w:rsidRPr="00226E08" w:rsidRDefault="004C54AC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177" w:type="dxa"/>
          </w:tcPr>
          <w:p w:rsidR="004C54AC" w:rsidRPr="00B41138" w:rsidRDefault="007F6B33" w:rsidP="007375BE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團險</w:t>
            </w:r>
            <w:r w:rsidR="004C54AC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理賠</w:t>
            </w: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案件</w:t>
            </w:r>
            <w:r w:rsidR="004C54AC" w:rsidRPr="00B41138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檔</w:t>
            </w:r>
          </w:p>
        </w:tc>
        <w:tc>
          <w:tcPr>
            <w:tcW w:w="3368" w:type="dxa"/>
          </w:tcPr>
          <w:p w:rsidR="004C54AC" w:rsidRPr="00BF15C5" w:rsidRDefault="00464A05" w:rsidP="007375BE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assurance_adjustment</w:t>
            </w:r>
          </w:p>
        </w:tc>
      </w:tr>
      <w:tr w:rsidR="004C54AC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4C54AC" w:rsidRPr="00226E08" w:rsidRDefault="004C54AC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177" w:type="dxa"/>
          </w:tcPr>
          <w:p w:rsidR="004C54AC" w:rsidRPr="00B41138" w:rsidRDefault="003D21E9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團險理賠明細</w:t>
            </w:r>
            <w:r w:rsidRPr="00B41138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檔</w:t>
            </w:r>
          </w:p>
        </w:tc>
        <w:tc>
          <w:tcPr>
            <w:tcW w:w="3368" w:type="dxa"/>
          </w:tcPr>
          <w:p w:rsidR="004C54AC" w:rsidRPr="00BF15C5" w:rsidRDefault="007F6B33" w:rsidP="007375BE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ASSURANCE_ADJUSTMENT_DETAIL</w:t>
            </w:r>
          </w:p>
        </w:tc>
      </w:tr>
      <w:tr w:rsidR="00DB7F41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DB7F41" w:rsidRPr="00226E08" w:rsidRDefault="004F588B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177" w:type="dxa"/>
          </w:tcPr>
          <w:p w:rsidR="00DB7F41" w:rsidRDefault="004F588B" w:rsidP="007375BE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團險商品</w:t>
            </w:r>
            <w:r w:rsidR="000F76A1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給付項目</w:t>
            </w: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檔</w:t>
            </w:r>
          </w:p>
        </w:tc>
        <w:tc>
          <w:tcPr>
            <w:tcW w:w="3368" w:type="dxa"/>
          </w:tcPr>
          <w:p w:rsidR="00DB7F41" w:rsidRDefault="000F76A1" w:rsidP="007375BE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DTAACLAM</w:t>
            </w:r>
          </w:p>
        </w:tc>
      </w:tr>
      <w:tr w:rsidR="00DB7F41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DB7F41" w:rsidRPr="00226E08" w:rsidRDefault="004F588B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4177" w:type="dxa"/>
          </w:tcPr>
          <w:p w:rsidR="00DB7F41" w:rsidRDefault="00DB7F41" w:rsidP="007375BE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3368" w:type="dxa"/>
          </w:tcPr>
          <w:p w:rsidR="00DB7F41" w:rsidRDefault="00DB7F41" w:rsidP="007375BE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</w:tbl>
    <w:p w:rsidR="006002AF" w:rsidRDefault="006002AF" w:rsidP="006002A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A00FFE" w:rsidRPr="00305137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相關模組：</w:t>
      </w:r>
    </w:p>
    <w:tbl>
      <w:tblPr>
        <w:tblW w:w="85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096"/>
        <w:gridCol w:w="3723"/>
      </w:tblGrid>
      <w:tr w:rsidR="00A00FFE" w:rsidTr="00D60DE7">
        <w:tc>
          <w:tcPr>
            <w:tcW w:w="720" w:type="dxa"/>
          </w:tcPr>
          <w:p w:rsidR="00A00FFE" w:rsidRPr="0090048C" w:rsidRDefault="00A00FF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096" w:type="dxa"/>
          </w:tcPr>
          <w:p w:rsidR="00A00FFE" w:rsidRPr="0090048C" w:rsidRDefault="00A00FF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723" w:type="dxa"/>
          </w:tcPr>
          <w:p w:rsidR="00A00FFE" w:rsidRPr="0090048C" w:rsidRDefault="00A00FF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A00FFE" w:rsidTr="00D60DE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00FFE" w:rsidRPr="0090048C" w:rsidRDefault="00A00FF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096" w:type="dxa"/>
          </w:tcPr>
          <w:p w:rsidR="00A00FFE" w:rsidRPr="0090048C" w:rsidRDefault="00A00FFE" w:rsidP="007375B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3723" w:type="dxa"/>
          </w:tcPr>
          <w:p w:rsidR="00A00FFE" w:rsidRPr="0090048C" w:rsidRDefault="00A00FFE" w:rsidP="007375B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A00FFE" w:rsidTr="00D60DE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00FFE" w:rsidRPr="0090048C" w:rsidRDefault="00A00FF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096" w:type="dxa"/>
          </w:tcPr>
          <w:p w:rsidR="00A00FFE" w:rsidRPr="0090048C" w:rsidRDefault="00A00FF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3723" w:type="dxa"/>
          </w:tcPr>
          <w:p w:rsidR="00A00FFE" w:rsidRPr="0090048C" w:rsidRDefault="00A00FFE" w:rsidP="007375B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</w:tbl>
    <w:p w:rsidR="006002AF" w:rsidRPr="006002AF" w:rsidRDefault="006002AF" w:rsidP="006002AF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00096F" w:rsidRPr="0000096F" w:rsidRDefault="00BB1FBB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參數說明：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EC1727" w:rsidRPr="000757E8" w:rsidTr="00164942">
        <w:tc>
          <w:tcPr>
            <w:tcW w:w="1080" w:type="dxa"/>
            <w:gridSpan w:val="2"/>
          </w:tcPr>
          <w:p w:rsidR="00EC1727" w:rsidRPr="000757E8" w:rsidRDefault="00EC1727" w:rsidP="00164942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0757E8">
              <w:rPr>
                <w:rFonts w:ascii="Arial" w:hAnsi="Arial"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 w:hint="eastAsia"/>
                <w:sz w:val="20"/>
                <w:szCs w:val="20"/>
              </w:rPr>
              <w:t>(</w:t>
            </w:r>
            <w:r w:rsidRPr="000757E8">
              <w:rPr>
                <w:rFonts w:ascii="Arial" w:hAnsi="細明體" w:hint="eastAsia"/>
                <w:sz w:val="20"/>
                <w:szCs w:val="20"/>
              </w:rPr>
              <w:t>此欄由開發人員填入</w:t>
            </w:r>
            <w:r w:rsidRPr="000757E8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EC1727" w:rsidRPr="000757E8" w:rsidTr="00164942">
        <w:tc>
          <w:tcPr>
            <w:tcW w:w="9180" w:type="dxa"/>
            <w:gridSpan w:val="5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輸入參數</w:t>
            </w:r>
          </w:p>
        </w:tc>
      </w:tr>
      <w:tr w:rsidR="00EC1727" w:rsidRPr="000757E8" w:rsidTr="00164942">
        <w:tc>
          <w:tcPr>
            <w:tcW w:w="720" w:type="dxa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說明</w:t>
            </w:r>
            <w:r w:rsidRPr="000757E8">
              <w:rPr>
                <w:rFonts w:ascii="Arial" w:hAnsi="Arial" w:hint="eastAsia"/>
                <w:sz w:val="20"/>
                <w:szCs w:val="20"/>
              </w:rPr>
              <w:t>(</w:t>
            </w:r>
            <w:r w:rsidRPr="000757E8">
              <w:rPr>
                <w:rFonts w:ascii="Arial" w:hAnsi="細明體" w:hint="eastAsia"/>
                <w:sz w:val="20"/>
                <w:szCs w:val="20"/>
              </w:rPr>
              <w:t>檢查規則</w:t>
            </w:r>
            <w:r w:rsidRPr="000757E8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CE52A1" w:rsidRPr="000757E8" w:rsidTr="00164942">
        <w:tc>
          <w:tcPr>
            <w:tcW w:w="720" w:type="dxa"/>
          </w:tcPr>
          <w:p w:rsidR="00CE52A1" w:rsidRPr="000757E8" w:rsidRDefault="00CE52A1" w:rsidP="00164942">
            <w:pPr>
              <w:numPr>
                <w:ilvl w:val="0"/>
                <w:numId w:val="6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CE52A1" w:rsidRPr="000757E8" w:rsidRDefault="006E4E52" w:rsidP="00164942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細明體" w:hint="eastAsia"/>
                <w:sz w:val="20"/>
                <w:szCs w:val="20"/>
              </w:rPr>
              <w:t>是否當日件</w:t>
            </w:r>
          </w:p>
        </w:tc>
        <w:tc>
          <w:tcPr>
            <w:tcW w:w="1800" w:type="dxa"/>
            <w:vAlign w:val="bottom"/>
          </w:tcPr>
          <w:p w:rsidR="00CE52A1" w:rsidRPr="000757E8" w:rsidRDefault="006E4E52" w:rsidP="00164942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STRING</w:t>
            </w:r>
          </w:p>
        </w:tc>
        <w:tc>
          <w:tcPr>
            <w:tcW w:w="4320" w:type="dxa"/>
          </w:tcPr>
          <w:p w:rsidR="00CE52A1" w:rsidRPr="000757E8" w:rsidRDefault="006E4E52" w:rsidP="00164942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N Y</w:t>
            </w:r>
          </w:p>
        </w:tc>
      </w:tr>
      <w:tr w:rsidR="006E4E52" w:rsidRPr="000757E8" w:rsidTr="00164942">
        <w:tc>
          <w:tcPr>
            <w:tcW w:w="720" w:type="dxa"/>
          </w:tcPr>
          <w:p w:rsidR="006E4E52" w:rsidRPr="000757E8" w:rsidRDefault="006E4E52" w:rsidP="00164942">
            <w:pPr>
              <w:numPr>
                <w:ilvl w:val="0"/>
                <w:numId w:val="6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6E4E52" w:rsidRDefault="006E4E52" w:rsidP="00164942">
            <w:pPr>
              <w:rPr>
                <w:rFonts w:ascii="Arial" w:hAnsi="細明體" w:hint="eastAsia"/>
                <w:sz w:val="20"/>
                <w:szCs w:val="20"/>
              </w:rPr>
            </w:pPr>
            <w:r>
              <w:rPr>
                <w:rFonts w:ascii="Arial" w:hAnsi="細明體" w:hint="eastAsia"/>
                <w:sz w:val="20"/>
                <w:szCs w:val="20"/>
              </w:rPr>
              <w:t>起始日期</w:t>
            </w:r>
          </w:p>
        </w:tc>
        <w:tc>
          <w:tcPr>
            <w:tcW w:w="1800" w:type="dxa"/>
            <w:vAlign w:val="bottom"/>
          </w:tcPr>
          <w:p w:rsidR="006E4E52" w:rsidRDefault="006E4E52" w:rsidP="00164942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DATE</w:t>
            </w:r>
          </w:p>
        </w:tc>
        <w:tc>
          <w:tcPr>
            <w:tcW w:w="4320" w:type="dxa"/>
          </w:tcPr>
          <w:p w:rsidR="006E4E52" w:rsidRPr="000757E8" w:rsidRDefault="006E4E52" w:rsidP="00164942">
            <w:pPr>
              <w:rPr>
                <w:rFonts w:ascii="Arial" w:hAnsi="Arial" w:hint="eastAsia"/>
                <w:sz w:val="20"/>
                <w:szCs w:val="20"/>
              </w:rPr>
            </w:pPr>
          </w:p>
        </w:tc>
      </w:tr>
      <w:tr w:rsidR="006E4E52" w:rsidRPr="000757E8" w:rsidTr="00164942">
        <w:tc>
          <w:tcPr>
            <w:tcW w:w="720" w:type="dxa"/>
          </w:tcPr>
          <w:p w:rsidR="006E4E52" w:rsidRPr="000757E8" w:rsidRDefault="006E4E52" w:rsidP="00164942">
            <w:pPr>
              <w:numPr>
                <w:ilvl w:val="0"/>
                <w:numId w:val="6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6E4E52" w:rsidRPr="000757E8" w:rsidRDefault="006E4E52" w:rsidP="00164942">
            <w:pPr>
              <w:rPr>
                <w:rFonts w:ascii="Arial" w:hAnsi="細明體" w:hint="eastAsia"/>
                <w:sz w:val="20"/>
                <w:szCs w:val="20"/>
              </w:rPr>
            </w:pPr>
            <w:r>
              <w:rPr>
                <w:rFonts w:ascii="Arial" w:hAnsi="細明體" w:hint="eastAsia"/>
                <w:sz w:val="20"/>
                <w:szCs w:val="20"/>
              </w:rPr>
              <w:t>終止日期</w:t>
            </w:r>
          </w:p>
        </w:tc>
        <w:tc>
          <w:tcPr>
            <w:tcW w:w="1800" w:type="dxa"/>
            <w:vAlign w:val="bottom"/>
          </w:tcPr>
          <w:p w:rsidR="006E4E52" w:rsidRDefault="006E4E52" w:rsidP="00164942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DATE</w:t>
            </w:r>
          </w:p>
        </w:tc>
        <w:tc>
          <w:tcPr>
            <w:tcW w:w="4320" w:type="dxa"/>
          </w:tcPr>
          <w:p w:rsidR="006E4E52" w:rsidRPr="000757E8" w:rsidRDefault="006E4E52" w:rsidP="00164942">
            <w:pPr>
              <w:rPr>
                <w:rFonts w:ascii="Arial" w:hAnsi="Arial" w:hint="eastAsia"/>
                <w:sz w:val="20"/>
                <w:szCs w:val="20"/>
              </w:rPr>
            </w:pPr>
          </w:p>
        </w:tc>
      </w:tr>
      <w:tr w:rsidR="006E4E52" w:rsidRPr="000757E8" w:rsidTr="00164942">
        <w:tc>
          <w:tcPr>
            <w:tcW w:w="9180" w:type="dxa"/>
            <w:gridSpan w:val="5"/>
          </w:tcPr>
          <w:p w:rsidR="006E4E52" w:rsidRPr="000757E8" w:rsidRDefault="006E4E52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36621D">
              <w:rPr>
                <w:rFonts w:ascii="Arial" w:hAnsi="Arial" w:hint="eastAsia"/>
                <w:sz w:val="20"/>
                <w:szCs w:val="20"/>
              </w:rPr>
              <w:t>輸</w:t>
            </w:r>
            <w:r w:rsidRPr="0036621D">
              <w:rPr>
                <w:rFonts w:ascii="Arial" w:hAnsi="Arial"/>
                <w:sz w:val="20"/>
                <w:szCs w:val="20"/>
              </w:rPr>
              <w:t>出</w:t>
            </w:r>
            <w:r w:rsidRPr="0036621D">
              <w:rPr>
                <w:rFonts w:ascii="Arial" w:hAnsi="Arial" w:hint="eastAsia"/>
                <w:sz w:val="20"/>
                <w:szCs w:val="20"/>
              </w:rPr>
              <w:t>參數</w:t>
            </w:r>
          </w:p>
        </w:tc>
      </w:tr>
      <w:tr w:rsidR="006E4E52" w:rsidRPr="000757E8" w:rsidTr="00164942">
        <w:tc>
          <w:tcPr>
            <w:tcW w:w="720" w:type="dxa"/>
          </w:tcPr>
          <w:p w:rsidR="006E4E52" w:rsidRPr="000757E8" w:rsidRDefault="006E4E52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lastRenderedPageBreak/>
              <w:t>項次</w:t>
            </w:r>
          </w:p>
        </w:tc>
        <w:tc>
          <w:tcPr>
            <w:tcW w:w="2340" w:type="dxa"/>
            <w:gridSpan w:val="2"/>
          </w:tcPr>
          <w:p w:rsidR="006E4E52" w:rsidRPr="000757E8" w:rsidRDefault="006E4E52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6E4E52" w:rsidRPr="000757E8" w:rsidRDefault="006E4E52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6E4E52" w:rsidRPr="000757E8" w:rsidRDefault="006E4E52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說明</w:t>
            </w:r>
            <w:r w:rsidRPr="000757E8">
              <w:rPr>
                <w:rFonts w:ascii="Arial" w:hAnsi="Arial" w:hint="eastAsia"/>
                <w:sz w:val="20"/>
                <w:szCs w:val="20"/>
              </w:rPr>
              <w:t>(</w:t>
            </w:r>
            <w:r w:rsidRPr="000757E8">
              <w:rPr>
                <w:rFonts w:ascii="Arial" w:hAnsi="細明體" w:hint="eastAsia"/>
                <w:sz w:val="20"/>
                <w:szCs w:val="20"/>
              </w:rPr>
              <w:t>檢查規則</w:t>
            </w:r>
            <w:r w:rsidRPr="000757E8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6E4E52" w:rsidRPr="000757E8" w:rsidTr="00164942">
        <w:tc>
          <w:tcPr>
            <w:tcW w:w="720" w:type="dxa"/>
          </w:tcPr>
          <w:p w:rsidR="006E4E52" w:rsidRPr="000757E8" w:rsidRDefault="006E4E52" w:rsidP="006D0714">
            <w:pPr>
              <w:numPr>
                <w:ilvl w:val="0"/>
                <w:numId w:val="7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6E4E52" w:rsidRPr="0036621D" w:rsidRDefault="006E4E52" w:rsidP="00164942">
            <w:pPr>
              <w:rPr>
                <w:rFonts w:ascii="Arial" w:hAnsi="細明體" w:hint="eastAsia"/>
                <w:sz w:val="20"/>
                <w:szCs w:val="20"/>
              </w:rPr>
            </w:pPr>
            <w:r w:rsidRPr="0036621D">
              <w:rPr>
                <w:rFonts w:ascii="Arial" w:hAnsi="細明體"/>
                <w:sz w:val="20"/>
                <w:szCs w:val="20"/>
              </w:rPr>
              <w:t>回覆訊息</w:t>
            </w:r>
          </w:p>
        </w:tc>
        <w:tc>
          <w:tcPr>
            <w:tcW w:w="1800" w:type="dxa"/>
            <w:vAlign w:val="bottom"/>
          </w:tcPr>
          <w:p w:rsidR="006E4E52" w:rsidRPr="000757E8" w:rsidRDefault="006E4E52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 w:hint="eastAsia"/>
                <w:sz w:val="20"/>
                <w:szCs w:val="20"/>
              </w:rPr>
              <w:t>CHAR(01)</w:t>
            </w:r>
          </w:p>
        </w:tc>
        <w:tc>
          <w:tcPr>
            <w:tcW w:w="4320" w:type="dxa"/>
          </w:tcPr>
          <w:p w:rsidR="006E4E52" w:rsidRPr="00084EAA" w:rsidRDefault="006E4E52" w:rsidP="00164942">
            <w:pPr>
              <w:rPr>
                <w:rFonts w:ascii="Arial" w:hAnsi="細明體" w:hint="eastAsia"/>
                <w:sz w:val="20"/>
                <w:szCs w:val="20"/>
              </w:rPr>
            </w:pPr>
            <w:r w:rsidRPr="00084EAA">
              <w:rPr>
                <w:rFonts w:ascii="Arial" w:hAnsi="細明體"/>
                <w:sz w:val="20"/>
                <w:szCs w:val="20"/>
              </w:rPr>
              <w:t>訊息為</w:t>
            </w:r>
            <w:r w:rsidRPr="00084EAA">
              <w:rPr>
                <w:rFonts w:ascii="Arial" w:hAnsi="細明體"/>
                <w:sz w:val="20"/>
                <w:szCs w:val="20"/>
              </w:rPr>
              <w:t>0</w:t>
            </w:r>
            <w:r w:rsidRPr="00084EAA">
              <w:rPr>
                <w:rFonts w:ascii="Arial" w:hAnsi="細明體"/>
                <w:sz w:val="20"/>
                <w:szCs w:val="20"/>
              </w:rPr>
              <w:t>時代表成功，其它則代表失敗</w:t>
            </w:r>
          </w:p>
        </w:tc>
      </w:tr>
    </w:tbl>
    <w:p w:rsidR="00BB1FBB" w:rsidRPr="00305137" w:rsidRDefault="00C3242D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eastAsia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  <w:r w:rsidR="00F905C9">
        <w:rPr>
          <w:rFonts w:ascii="細明體" w:eastAsia="細明體" w:hAnsi="細明體" w:hint="eastAsia"/>
          <w:kern w:val="2"/>
          <w:lang w:eastAsia="zh-TW"/>
        </w:rPr>
        <w:lastRenderedPageBreak/>
        <w:t>程式初始</w:t>
      </w:r>
      <w:r w:rsidR="005D1DFA" w:rsidRPr="00305137">
        <w:rPr>
          <w:kern w:val="2"/>
          <w:szCs w:val="24"/>
          <w:lang w:eastAsia="zh-TW"/>
        </w:rPr>
        <w:t>：</w:t>
      </w:r>
      <w:r w:rsidR="00F905C9" w:rsidRPr="00305137">
        <w:rPr>
          <w:rFonts w:eastAsia="細明體"/>
          <w:kern w:val="2"/>
          <w:lang w:eastAsia="zh-TW"/>
        </w:rPr>
        <w:t xml:space="preserve"> </w:t>
      </w:r>
    </w:p>
    <w:tbl>
      <w:tblPr>
        <w:tblW w:w="8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82"/>
        <w:gridCol w:w="1695"/>
        <w:gridCol w:w="2026"/>
        <w:gridCol w:w="1356"/>
        <w:gridCol w:w="1020"/>
        <w:gridCol w:w="1791"/>
      </w:tblGrid>
      <w:tr w:rsidR="00BB1FBB" w:rsidRPr="00305137" w:rsidTr="00793F3F">
        <w:tc>
          <w:tcPr>
            <w:tcW w:w="8570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color w:val="000000"/>
                <w:sz w:val="20"/>
                <w:szCs w:val="20"/>
              </w:rPr>
              <w:t>CountManager / ErrorLog</w:t>
            </w:r>
          </w:p>
        </w:tc>
      </w:tr>
      <w:tr w:rsidR="00BB1FBB" w:rsidRPr="00305137" w:rsidTr="00793F3F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JOB_NAME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作業名稱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1020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color w:val="FF0066"/>
                <w:sz w:val="20"/>
                <w:szCs w:val="20"/>
              </w:rPr>
            </w:pPr>
          </w:p>
        </w:tc>
      </w:tr>
      <w:tr w:rsidR="00BB1FBB" w:rsidRPr="00305137" w:rsidTr="00793F3F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PROGRAM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程式名稱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1020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BB1FBB" w:rsidP="006E2614">
            <w:pPr>
              <w:jc w:val="both"/>
              <w:rPr>
                <w:rFonts w:eastAsia="細明體" w:hint="eastAsia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AAH</w:t>
            </w:r>
            <w:r w:rsidR="00A008BF">
              <w:rPr>
                <w:rFonts w:eastAsia="細明體" w:hint="eastAsia"/>
                <w:bCs/>
                <w:sz w:val="20"/>
                <w:szCs w:val="20"/>
              </w:rPr>
              <w:t>8</w:t>
            </w:r>
            <w:r w:rsidRPr="00305137">
              <w:rPr>
                <w:rFonts w:eastAsia="細明體"/>
                <w:bCs/>
                <w:sz w:val="20"/>
                <w:szCs w:val="20"/>
              </w:rPr>
              <w:t>_</w:t>
            </w:r>
            <w:r w:rsidR="00D50B6D">
              <w:rPr>
                <w:rFonts w:eastAsia="細明體"/>
                <w:bCs/>
                <w:sz w:val="20"/>
                <w:szCs w:val="20"/>
              </w:rPr>
              <w:t>B0</w:t>
            </w:r>
            <w:r w:rsidR="00A008BF">
              <w:rPr>
                <w:rFonts w:eastAsia="細明體" w:hint="eastAsia"/>
                <w:bCs/>
                <w:sz w:val="20"/>
                <w:szCs w:val="20"/>
              </w:rPr>
              <w:t>0</w:t>
            </w:r>
            <w:r w:rsidR="007F169D">
              <w:rPr>
                <w:rFonts w:eastAsia="細明體" w:hint="eastAsia"/>
                <w:bCs/>
                <w:sz w:val="20"/>
                <w:szCs w:val="20"/>
              </w:rPr>
              <w:t>2</w:t>
            </w:r>
          </w:p>
        </w:tc>
      </w:tr>
      <w:tr w:rsidR="00BB1FBB" w:rsidRPr="00305137" w:rsidTr="00793F3F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PROCESS_DATE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日期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TIMESTAMP</w:t>
            </w:r>
          </w:p>
        </w:tc>
        <w:tc>
          <w:tcPr>
            <w:tcW w:w="1020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CURRENT DAY</w:t>
            </w:r>
          </w:p>
        </w:tc>
      </w:tr>
      <w:tr w:rsidR="00BB1FBB" w:rsidRPr="00305137" w:rsidTr="00793F3F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BUSINESS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業務別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1020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AA</w:t>
            </w:r>
          </w:p>
        </w:tc>
      </w:tr>
      <w:tr w:rsidR="00BB1FBB" w:rsidRPr="00305137" w:rsidTr="00793F3F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SUBSYSTEM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次系統名稱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1020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BB1FBB" w:rsidP="006E2614">
            <w:pPr>
              <w:jc w:val="both"/>
              <w:rPr>
                <w:rFonts w:eastAsia="細明體" w:hint="eastAsia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H</w:t>
            </w:r>
            <w:r w:rsidR="001949BE">
              <w:rPr>
                <w:rFonts w:eastAsia="細明體" w:hint="eastAsia"/>
                <w:bCs/>
                <w:sz w:val="20"/>
                <w:szCs w:val="20"/>
              </w:rPr>
              <w:t>8</w:t>
            </w:r>
          </w:p>
        </w:tc>
      </w:tr>
      <w:tr w:rsidR="00BB1FBB" w:rsidRPr="00305137" w:rsidTr="00793F3F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PERIOD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執行週期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1020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866146" w:rsidP="00405370">
            <w:pPr>
              <w:jc w:val="both"/>
              <w:rPr>
                <w:rFonts w:eastAsia="細明體" w:hint="eastAsia"/>
                <w:bCs/>
                <w:sz w:val="20"/>
                <w:szCs w:val="20"/>
              </w:rPr>
            </w:pPr>
            <w:r>
              <w:rPr>
                <w:rFonts w:eastAsia="細明體" w:hAnsi="細明體" w:hint="eastAsia"/>
                <w:bCs/>
                <w:sz w:val="20"/>
                <w:szCs w:val="20"/>
              </w:rPr>
              <w:t>年</w:t>
            </w:r>
          </w:p>
        </w:tc>
      </w:tr>
    </w:tbl>
    <w:p w:rsidR="00BB1FBB" w:rsidRPr="00305137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程式內容：</w:t>
      </w:r>
    </w:p>
    <w:p w:rsidR="00BB1FBB" w:rsidRPr="00305137" w:rsidRDefault="00BB1FBB" w:rsidP="00BB1FBB">
      <w:pPr>
        <w:pStyle w:val="Tabletext"/>
        <w:keepLines w:val="0"/>
        <w:numPr>
          <w:ilvl w:val="1"/>
          <w:numId w:val="1"/>
        </w:numPr>
        <w:spacing w:after="0" w:line="240" w:lineRule="auto"/>
        <w:ind w:left="1440" w:hanging="960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初始化：</w:t>
      </w:r>
    </w:p>
    <w:p w:rsidR="00BB1FBB" w:rsidRDefault="00BB1FBB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回覆訊息預設為</w:t>
      </w:r>
      <w:r w:rsidRPr="00305137">
        <w:rPr>
          <w:kern w:val="2"/>
          <w:szCs w:val="24"/>
          <w:lang w:eastAsia="zh-TW"/>
        </w:rPr>
        <w:t>0</w:t>
      </w:r>
      <w:r w:rsidRPr="00305137">
        <w:rPr>
          <w:kern w:val="2"/>
          <w:szCs w:val="24"/>
          <w:lang w:eastAsia="zh-TW"/>
        </w:rPr>
        <w:t>。</w:t>
      </w:r>
    </w:p>
    <w:p w:rsidR="000E5486" w:rsidRPr="000E5486" w:rsidRDefault="000E5486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Arial" w:hAnsi="細明體" w:hint="eastAsia"/>
        </w:rPr>
        <w:t>是否當日件</w:t>
      </w:r>
      <w:r>
        <w:rPr>
          <w:rFonts w:ascii="Arial" w:hAnsi="細明體" w:hint="eastAsia"/>
          <w:lang w:eastAsia="zh-TW"/>
        </w:rPr>
        <w:t xml:space="preserve"> = </w:t>
      </w:r>
      <w:r>
        <w:rPr>
          <w:rFonts w:ascii="Arial" w:hAnsi="細明體"/>
          <w:lang w:eastAsia="zh-TW"/>
        </w:rPr>
        <w:t>‘</w:t>
      </w:r>
      <w:r>
        <w:rPr>
          <w:rFonts w:ascii="Arial" w:hAnsi="細明體" w:hint="eastAsia"/>
          <w:lang w:eastAsia="zh-TW"/>
        </w:rPr>
        <w:t>Y</w:t>
      </w:r>
      <w:r>
        <w:rPr>
          <w:rFonts w:ascii="Arial" w:hAnsi="細明體"/>
          <w:lang w:eastAsia="zh-TW"/>
        </w:rPr>
        <w:t>’</w:t>
      </w:r>
    </w:p>
    <w:p w:rsidR="000E5486" w:rsidRDefault="000E5486" w:rsidP="000E5486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抽取日期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起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="009C3022">
        <w:rPr>
          <w:rFonts w:hint="eastAsia"/>
          <w:kern w:val="2"/>
          <w:szCs w:val="24"/>
          <w:lang w:eastAsia="zh-TW"/>
        </w:rPr>
        <w:t>關機日期</w:t>
      </w:r>
      <w:r w:rsidR="009C3022">
        <w:rPr>
          <w:rFonts w:hint="eastAsia"/>
          <w:kern w:val="2"/>
          <w:szCs w:val="24"/>
          <w:lang w:eastAsia="zh-TW"/>
        </w:rPr>
        <w:t>+1</w:t>
      </w:r>
      <w:r w:rsidR="009C3022">
        <w:rPr>
          <w:rFonts w:hint="eastAsia"/>
          <w:kern w:val="2"/>
          <w:szCs w:val="24"/>
          <w:lang w:eastAsia="zh-TW"/>
        </w:rPr>
        <w:t>天</w:t>
      </w:r>
    </w:p>
    <w:p w:rsidR="009C3022" w:rsidRDefault="009C3022" w:rsidP="000E5486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抽取日期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迄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關機日期</w:t>
      </w:r>
      <w:r>
        <w:rPr>
          <w:rFonts w:hint="eastAsia"/>
          <w:kern w:val="2"/>
          <w:szCs w:val="24"/>
          <w:lang w:eastAsia="zh-TW"/>
        </w:rPr>
        <w:t>+1</w:t>
      </w:r>
      <w:r>
        <w:rPr>
          <w:rFonts w:hint="eastAsia"/>
          <w:kern w:val="2"/>
          <w:szCs w:val="24"/>
          <w:lang w:eastAsia="zh-TW"/>
        </w:rPr>
        <w:t>天</w:t>
      </w:r>
    </w:p>
    <w:p w:rsidR="0038341A" w:rsidRDefault="0038341A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561192" w:rsidRPr="00561192" w:rsidRDefault="00A31635" w:rsidP="00D576C3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 w:rsidR="00D576C3">
        <w:rPr>
          <w:rFonts w:ascii="Arial" w:hAnsi="細明體" w:hint="eastAsia"/>
        </w:rPr>
        <w:t>起始日期</w:t>
      </w:r>
      <w:r w:rsidR="00D576C3">
        <w:rPr>
          <w:rFonts w:ascii="Arial" w:hAnsi="細明體" w:hint="eastAsia"/>
          <w:lang w:eastAsia="zh-TW"/>
        </w:rPr>
        <w:t xml:space="preserve"> </w:t>
      </w:r>
      <w:r w:rsidR="00D576C3">
        <w:rPr>
          <w:rFonts w:ascii="Arial" w:hAnsi="細明體" w:hint="eastAsia"/>
          <w:lang w:eastAsia="zh-TW"/>
        </w:rPr>
        <w:t>有值</w:t>
      </w:r>
    </w:p>
    <w:p w:rsidR="00A31635" w:rsidRPr="009E580E" w:rsidRDefault="00561192" w:rsidP="0056119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抽取日期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起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Arial" w:hAnsi="細明體" w:hint="eastAsia"/>
          <w:lang w:eastAsia="zh-TW"/>
        </w:rPr>
        <w:t>起始日期</w:t>
      </w:r>
    </w:p>
    <w:p w:rsidR="001959B2" w:rsidRPr="00561192" w:rsidRDefault="001959B2" w:rsidP="001959B2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Arial" w:hAnsi="細明體" w:hint="eastAsia"/>
        </w:rPr>
        <w:t>終止日期</w:t>
      </w:r>
      <w:r>
        <w:rPr>
          <w:rFonts w:ascii="Arial" w:hAnsi="細明體" w:hint="eastAsia"/>
          <w:lang w:eastAsia="zh-TW"/>
        </w:rPr>
        <w:t xml:space="preserve"> </w:t>
      </w:r>
      <w:r>
        <w:rPr>
          <w:rFonts w:ascii="Arial" w:hAnsi="細明體" w:hint="eastAsia"/>
          <w:lang w:eastAsia="zh-TW"/>
        </w:rPr>
        <w:t>有值</w:t>
      </w:r>
    </w:p>
    <w:p w:rsidR="001959B2" w:rsidRDefault="001959B2" w:rsidP="0094631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抽取日期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迄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Arial" w:hAnsi="細明體" w:hint="eastAsia"/>
          <w:lang w:eastAsia="zh-TW"/>
        </w:rPr>
        <w:t>終止日期</w:t>
      </w:r>
    </w:p>
    <w:p w:rsidR="005027D9" w:rsidRDefault="005027D9" w:rsidP="005027D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清檔：</w:t>
      </w:r>
    </w:p>
    <w:p w:rsidR="005027D9" w:rsidRPr="000B7900" w:rsidRDefault="005027D9" w:rsidP="00105641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DELETE FROM </w:t>
      </w:r>
      <w:r w:rsidR="000B7900">
        <w:rPr>
          <w:rFonts w:hint="eastAsia"/>
          <w:kern w:val="2"/>
          <w:szCs w:val="24"/>
          <w:lang w:eastAsia="zh-TW"/>
        </w:rPr>
        <w:t>DTAAB421</w:t>
      </w:r>
    </w:p>
    <w:p w:rsidR="000B7900" w:rsidRPr="00930473" w:rsidRDefault="000B7900" w:rsidP="00105641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DELETE FROM </w:t>
      </w:r>
      <w:r>
        <w:rPr>
          <w:rFonts w:hint="eastAsia"/>
          <w:kern w:val="2"/>
          <w:szCs w:val="24"/>
          <w:lang w:eastAsia="zh-TW"/>
        </w:rPr>
        <w:t>DTAAB421_ERR</w:t>
      </w:r>
    </w:p>
    <w:p w:rsidR="00930473" w:rsidRPr="005027D9" w:rsidRDefault="005A2B63" w:rsidP="00105641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DELETE FROM </w:t>
      </w:r>
      <w:r>
        <w:rPr>
          <w:rFonts w:hint="eastAsia"/>
          <w:kern w:val="2"/>
          <w:szCs w:val="24"/>
          <w:lang w:eastAsia="zh-TW"/>
        </w:rPr>
        <w:t>DTAAB421_APLY</w:t>
      </w:r>
    </w:p>
    <w:p w:rsidR="00105641" w:rsidRPr="00961990" w:rsidRDefault="00020BCC" w:rsidP="00105641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Ansi="細明體" w:hint="eastAsia"/>
          <w:kern w:val="2"/>
          <w:szCs w:val="24"/>
          <w:lang w:eastAsia="zh-TW"/>
        </w:rPr>
        <w:t>抽取</w:t>
      </w:r>
      <w:r w:rsidR="00E60AE5">
        <w:rPr>
          <w:rFonts w:eastAsia="細明體" w:hAnsi="細明體" w:hint="eastAsia"/>
          <w:kern w:val="2"/>
          <w:szCs w:val="24"/>
          <w:lang w:eastAsia="zh-TW"/>
        </w:rPr>
        <w:t>定期險</w:t>
      </w:r>
      <w:r w:rsidR="004E65BF">
        <w:rPr>
          <w:rFonts w:eastAsia="細明體" w:hAnsi="細明體" w:hint="eastAsia"/>
          <w:kern w:val="2"/>
          <w:szCs w:val="24"/>
          <w:lang w:eastAsia="zh-TW"/>
        </w:rPr>
        <w:t>理賠</w:t>
      </w:r>
      <w:r w:rsidR="00564441">
        <w:rPr>
          <w:rFonts w:eastAsia="細明體" w:hAnsi="細明體" w:hint="eastAsia"/>
          <w:kern w:val="2"/>
          <w:szCs w:val="24"/>
          <w:lang w:eastAsia="zh-TW"/>
        </w:rPr>
        <w:t>紀錄</w:t>
      </w:r>
      <w:r w:rsidR="00AF145B">
        <w:rPr>
          <w:rFonts w:eastAsia="細明體" w:hAnsi="細明體" w:hint="eastAsia"/>
          <w:kern w:val="2"/>
          <w:szCs w:val="24"/>
          <w:lang w:eastAsia="zh-TW"/>
        </w:rPr>
        <w:t>：</w:t>
      </w:r>
      <w:r w:rsidR="007E019B">
        <w:rPr>
          <w:rFonts w:eastAsia="細明體" w:hAnsi="細明體" w:hint="eastAsia"/>
          <w:kern w:val="2"/>
          <w:szCs w:val="24"/>
          <w:lang w:eastAsia="zh-TW"/>
        </w:rPr>
        <w:t>(DBBC</w:t>
      </w:r>
      <w:r w:rsidR="007E019B">
        <w:rPr>
          <w:rFonts w:eastAsia="細明體" w:hAnsi="細明體" w:hint="eastAsia"/>
          <w:kern w:val="2"/>
          <w:szCs w:val="24"/>
          <w:lang w:eastAsia="zh-TW"/>
        </w:rPr>
        <w:t>需透過</w:t>
      </w:r>
      <w:r w:rsidR="007E019B">
        <w:rPr>
          <w:rFonts w:eastAsia="細明體" w:hAnsi="細明體" w:hint="eastAsia"/>
          <w:kern w:val="2"/>
          <w:szCs w:val="24"/>
          <w:lang w:eastAsia="zh-TW"/>
        </w:rPr>
        <w:t>DBBC_DS</w:t>
      </w:r>
      <w:r w:rsidR="007E019B">
        <w:rPr>
          <w:rFonts w:eastAsia="細明體" w:hAnsi="細明體" w:hint="eastAsia"/>
          <w:kern w:val="2"/>
          <w:szCs w:val="24"/>
          <w:lang w:eastAsia="zh-TW"/>
        </w:rPr>
        <w:t>取得</w:t>
      </w:r>
      <w:r w:rsidR="007E019B">
        <w:rPr>
          <w:rFonts w:eastAsia="細明體" w:hAnsi="細明體" w:hint="eastAsia"/>
          <w:kern w:val="2"/>
          <w:szCs w:val="24"/>
          <w:lang w:eastAsia="zh-TW"/>
        </w:rPr>
        <w:t>)</w:t>
      </w:r>
    </w:p>
    <w:p w:rsidR="00961990" w:rsidRPr="004209C4" w:rsidRDefault="00961990" w:rsidP="004209C4">
      <w:pPr>
        <w:pStyle w:val="Tabletext"/>
        <w:keepLines w:val="0"/>
        <w:spacing w:after="0" w:line="240" w:lineRule="auto"/>
        <w:ind w:left="900"/>
        <w:rPr>
          <w:rFonts w:eastAsia="細明體" w:hint="eastAsia"/>
          <w:b/>
          <w:kern w:val="2"/>
          <w:szCs w:val="24"/>
          <w:shd w:val="pct15" w:color="auto" w:fill="FFFFFF"/>
          <w:lang w:eastAsia="zh-TW"/>
        </w:rPr>
      </w:pPr>
      <w:r w:rsidRPr="004209C4">
        <w:rPr>
          <w:rFonts w:eastAsia="細明體" w:hint="eastAsia"/>
          <w:b/>
          <w:kern w:val="2"/>
          <w:szCs w:val="24"/>
          <w:shd w:val="pct15" w:color="auto" w:fill="FFFFFF"/>
          <w:lang w:eastAsia="zh-TW"/>
        </w:rPr>
        <w:t>註：</w:t>
      </w:r>
      <w:r w:rsidRPr="004209C4">
        <w:rPr>
          <w:b/>
          <w:kern w:val="2"/>
          <w:szCs w:val="24"/>
          <w:shd w:val="pct15" w:color="auto" w:fill="FFFFFF"/>
          <w:lang w:eastAsia="zh-TW"/>
        </w:rPr>
        <w:t>DBBC.ASSURANCE_POLICY_CHI</w:t>
      </w:r>
      <w:r w:rsidRPr="004209C4">
        <w:rPr>
          <w:rFonts w:hint="eastAsia"/>
          <w:b/>
          <w:kern w:val="2"/>
          <w:szCs w:val="24"/>
          <w:shd w:val="pct15" w:color="auto" w:fill="FFFFFF"/>
          <w:lang w:eastAsia="zh-TW"/>
        </w:rPr>
        <w:t>-</w:t>
      </w:r>
      <w:r w:rsidR="00C050FA">
        <w:rPr>
          <w:rFonts w:hint="eastAsia"/>
          <w:b/>
          <w:kern w:val="2"/>
          <w:szCs w:val="24"/>
          <w:shd w:val="pct15" w:color="auto" w:fill="FFFFFF"/>
          <w:lang w:eastAsia="zh-TW"/>
        </w:rPr>
        <w:t>有</w:t>
      </w:r>
      <w:r w:rsidRPr="004209C4">
        <w:rPr>
          <w:rFonts w:hint="eastAsia"/>
          <w:b/>
          <w:kern w:val="2"/>
          <w:szCs w:val="24"/>
          <w:shd w:val="pct15" w:color="auto" w:fill="FFFFFF"/>
          <w:lang w:eastAsia="zh-TW"/>
        </w:rPr>
        <w:t>各商品的理賠項目</w:t>
      </w:r>
    </w:p>
    <w:p w:rsidR="00D81E58" w:rsidRDefault="00D81E58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</w:t>
      </w:r>
      <w:r w:rsidR="00B51EF5">
        <w:rPr>
          <w:rFonts w:hint="eastAsia"/>
          <w:kern w:val="2"/>
          <w:szCs w:val="24"/>
          <w:lang w:eastAsia="zh-TW"/>
        </w:rPr>
        <w:t>DBBC.</w:t>
      </w:r>
      <w:r>
        <w:rPr>
          <w:rFonts w:ascii="Courier New" w:hAnsi="Courier New" w:cs="Courier New"/>
          <w:color w:val="000000"/>
        </w:rPr>
        <w:t xml:space="preserve">assurance_adjustment </w:t>
      </w:r>
      <w:r w:rsidR="005F4A91">
        <w:rPr>
          <w:rFonts w:hint="eastAsia"/>
          <w:kern w:val="2"/>
          <w:szCs w:val="24"/>
          <w:lang w:eastAsia="zh-TW"/>
        </w:rPr>
        <w:t>(</w:t>
      </w:r>
      <w:r>
        <w:rPr>
          <w:rFonts w:ascii="細明體" w:eastAsia="細明體" w:hAnsi="細明體" w:hint="eastAsia"/>
          <w:color w:val="000000"/>
          <w:lang w:val="zh-TW"/>
        </w:rPr>
        <w:t>團險理賠案件</w:t>
      </w:r>
      <w:r w:rsidRPr="00B41138">
        <w:rPr>
          <w:rFonts w:ascii="細明體" w:eastAsia="細明體" w:hAnsi="細明體" w:hint="eastAsia"/>
          <w:color w:val="000000"/>
          <w:lang w:val="zh-TW"/>
        </w:rPr>
        <w:t>檔</w:t>
      </w:r>
      <w:r w:rsidR="005F4A91">
        <w:rPr>
          <w:rFonts w:hint="eastAsia"/>
          <w:kern w:val="2"/>
          <w:szCs w:val="24"/>
          <w:lang w:eastAsia="zh-TW"/>
        </w:rPr>
        <w:t>)</w:t>
      </w:r>
      <w:r w:rsidR="00632DA0">
        <w:rPr>
          <w:rFonts w:hint="eastAsia"/>
          <w:kern w:val="2"/>
          <w:szCs w:val="24"/>
          <w:lang w:eastAsia="zh-TW"/>
        </w:rPr>
        <w:t xml:space="preserve"> A</w:t>
      </w:r>
    </w:p>
    <w:p w:rsidR="00D81E58" w:rsidRPr="003E5D81" w:rsidRDefault="00D81E58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LEFT JOIN </w:t>
      </w:r>
      <w:r w:rsidR="00B51EF5">
        <w:rPr>
          <w:rFonts w:hint="eastAsia"/>
          <w:kern w:val="2"/>
          <w:szCs w:val="24"/>
          <w:lang w:eastAsia="zh-TW"/>
        </w:rPr>
        <w:t>DBBC.</w:t>
      </w:r>
      <w:r>
        <w:rPr>
          <w:rFonts w:ascii="Courier New" w:hAnsi="Courier New" w:cs="Courier New"/>
          <w:color w:val="000000"/>
        </w:rPr>
        <w:t>ASSURANCE_ADJUSTMENT_DETAIL</w:t>
      </w:r>
      <w:r w:rsidR="00632DA0">
        <w:rPr>
          <w:rFonts w:ascii="Courier New" w:hAnsi="Courier New" w:cs="Courier New" w:hint="eastAsia"/>
          <w:color w:val="000000"/>
          <w:lang w:eastAsia="zh-TW"/>
        </w:rPr>
        <w:t xml:space="preserve"> </w:t>
      </w:r>
      <w:r>
        <w:rPr>
          <w:rFonts w:ascii="Courier New" w:hAnsi="Courier New" w:cs="Courier New" w:hint="eastAsia"/>
          <w:color w:val="000000"/>
          <w:lang w:eastAsia="zh-TW"/>
        </w:rPr>
        <w:t>(</w:t>
      </w:r>
      <w:r>
        <w:rPr>
          <w:rFonts w:ascii="細明體" w:eastAsia="細明體" w:hAnsi="細明體" w:hint="eastAsia"/>
          <w:color w:val="000000"/>
          <w:lang w:val="zh-TW"/>
        </w:rPr>
        <w:t>團險理賠明細</w:t>
      </w:r>
      <w:r w:rsidRPr="00B41138">
        <w:rPr>
          <w:rFonts w:ascii="細明體" w:eastAsia="細明體" w:hAnsi="細明體" w:hint="eastAsia"/>
          <w:color w:val="000000"/>
          <w:lang w:val="zh-TW"/>
        </w:rPr>
        <w:t>檔</w:t>
      </w:r>
      <w:r>
        <w:rPr>
          <w:rFonts w:ascii="Courier New" w:hAnsi="Courier New" w:cs="Courier New" w:hint="eastAsia"/>
          <w:color w:val="000000"/>
          <w:lang w:eastAsia="zh-TW"/>
        </w:rPr>
        <w:t>)</w:t>
      </w:r>
      <w:r w:rsidR="00632DA0">
        <w:rPr>
          <w:rFonts w:ascii="Courier New" w:hAnsi="Courier New" w:cs="Courier New" w:hint="eastAsia"/>
          <w:color w:val="000000"/>
          <w:lang w:eastAsia="zh-TW"/>
        </w:rPr>
        <w:t xml:space="preserve"> B</w:t>
      </w:r>
    </w:p>
    <w:p w:rsidR="003E5D81" w:rsidRDefault="003E5D81" w:rsidP="00411A07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ON A.</w:t>
      </w:r>
      <w:r>
        <w:rPr>
          <w:rFonts w:hint="eastAsia"/>
          <w:kern w:val="2"/>
          <w:szCs w:val="24"/>
          <w:lang w:eastAsia="zh-TW"/>
        </w:rPr>
        <w:t>檔案號碼</w:t>
      </w:r>
      <w:r>
        <w:rPr>
          <w:rFonts w:hint="eastAsia"/>
          <w:kern w:val="2"/>
          <w:szCs w:val="24"/>
          <w:lang w:eastAsia="zh-TW"/>
        </w:rPr>
        <w:t>=B.</w:t>
      </w:r>
      <w:r>
        <w:rPr>
          <w:rFonts w:hint="eastAsia"/>
          <w:kern w:val="2"/>
          <w:szCs w:val="24"/>
          <w:lang w:eastAsia="zh-TW"/>
        </w:rPr>
        <w:t>檔案號碼</w:t>
      </w:r>
      <w:r>
        <w:rPr>
          <w:rFonts w:hint="eastAsia"/>
          <w:kern w:val="2"/>
          <w:szCs w:val="24"/>
          <w:lang w:eastAsia="zh-TW"/>
        </w:rPr>
        <w:t>(FILE_NO)</w:t>
      </w:r>
    </w:p>
    <w:p w:rsidR="00613510" w:rsidRDefault="00613510" w:rsidP="00E66CE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LEFT JOIN </w:t>
      </w:r>
      <w:r w:rsidR="00632DA0" w:rsidRPr="008A23C7">
        <w:rPr>
          <w:kern w:val="2"/>
          <w:szCs w:val="24"/>
          <w:lang w:eastAsia="zh-TW"/>
        </w:rPr>
        <w:t>DBBC.</w:t>
      </w:r>
      <w:r w:rsidR="00B81230">
        <w:rPr>
          <w:rFonts w:ascii="Courier New" w:hAnsi="Courier New" w:cs="Courier New" w:hint="eastAsia"/>
          <w:color w:val="000000"/>
        </w:rPr>
        <w:t>DTAACLAM</w:t>
      </w:r>
      <w:r w:rsidR="00632DA0">
        <w:rPr>
          <w:rFonts w:hint="eastAsia"/>
          <w:kern w:val="2"/>
          <w:szCs w:val="24"/>
          <w:lang w:eastAsia="zh-TW"/>
        </w:rPr>
        <w:t xml:space="preserve"> C</w:t>
      </w:r>
    </w:p>
    <w:p w:rsidR="00E66CEA" w:rsidRDefault="00E66CEA" w:rsidP="00632DA0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ON B.</w:t>
      </w:r>
      <w:r>
        <w:rPr>
          <w:rFonts w:hint="eastAsia"/>
          <w:kern w:val="2"/>
          <w:szCs w:val="24"/>
          <w:lang w:eastAsia="zh-TW"/>
        </w:rPr>
        <w:t>理賠種類</w:t>
      </w:r>
      <w:r>
        <w:rPr>
          <w:rFonts w:hint="eastAsia"/>
          <w:kern w:val="2"/>
          <w:szCs w:val="24"/>
          <w:lang w:eastAsia="zh-TW"/>
        </w:rPr>
        <w:t>(KIND)=C.</w:t>
      </w:r>
      <w:r w:rsidRPr="00411A07">
        <w:rPr>
          <w:kern w:val="2"/>
          <w:szCs w:val="24"/>
          <w:lang w:eastAsia="zh-TW"/>
        </w:rPr>
        <w:t>商品代號</w:t>
      </w:r>
      <w:r>
        <w:rPr>
          <w:rFonts w:hint="eastAsia"/>
          <w:kern w:val="2"/>
          <w:szCs w:val="24"/>
          <w:lang w:eastAsia="zh-TW"/>
        </w:rPr>
        <w:t>(</w:t>
      </w:r>
      <w:r w:rsidR="00632DA0">
        <w:rPr>
          <w:rFonts w:hint="eastAsia"/>
          <w:kern w:val="2"/>
          <w:szCs w:val="24"/>
          <w:lang w:eastAsia="zh-TW"/>
        </w:rPr>
        <w:t>PROD_ID</w:t>
      </w:r>
      <w:r>
        <w:rPr>
          <w:rFonts w:hint="eastAsia"/>
          <w:kern w:val="2"/>
          <w:szCs w:val="24"/>
          <w:lang w:eastAsia="zh-TW"/>
        </w:rPr>
        <w:t>)</w:t>
      </w:r>
    </w:p>
    <w:p w:rsidR="00CD2C38" w:rsidRDefault="00CD2C38" w:rsidP="00CD2C3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CD2C38" w:rsidRPr="00E5003B" w:rsidRDefault="00CD2C38" w:rsidP="00CD2C38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="00623029">
        <w:rPr>
          <w:rFonts w:hint="eastAsia"/>
          <w:kern w:val="2"/>
          <w:szCs w:val="24"/>
          <w:lang w:eastAsia="zh-TW"/>
        </w:rPr>
        <w:t xml:space="preserve"> </w:t>
      </w:r>
      <w:r w:rsidR="008D14DE">
        <w:rPr>
          <w:rFonts w:hint="eastAsia"/>
          <w:kern w:val="2"/>
          <w:szCs w:val="24"/>
          <w:lang w:eastAsia="zh-TW"/>
        </w:rPr>
        <w:t>抽取日期</w:t>
      </w:r>
      <w:r w:rsidR="008D14DE">
        <w:rPr>
          <w:rFonts w:hint="eastAsia"/>
          <w:kern w:val="2"/>
          <w:szCs w:val="24"/>
          <w:lang w:eastAsia="zh-TW"/>
        </w:rPr>
        <w:t>_</w:t>
      </w:r>
      <w:r w:rsidR="008D14DE">
        <w:rPr>
          <w:rFonts w:hint="eastAsia"/>
          <w:kern w:val="2"/>
          <w:szCs w:val="24"/>
          <w:lang w:eastAsia="zh-TW"/>
        </w:rPr>
        <w:t>起</w:t>
      </w:r>
      <w:r w:rsidR="008D14DE">
        <w:rPr>
          <w:rFonts w:hint="eastAsia"/>
          <w:kern w:val="2"/>
          <w:szCs w:val="24"/>
          <w:lang w:eastAsia="zh-TW"/>
        </w:rPr>
        <w:t xml:space="preserve"> </w:t>
      </w:r>
      <w:r w:rsidRPr="00CD2C38">
        <w:rPr>
          <w:rFonts w:hint="eastAsia"/>
          <w:kern w:val="2"/>
          <w:szCs w:val="24"/>
          <w:lang w:eastAsia="zh-TW"/>
        </w:rPr>
        <w:t>有值</w:t>
      </w:r>
    </w:p>
    <w:p w:rsidR="00CD2C38" w:rsidRPr="00E5003B" w:rsidRDefault="001C3BE6" w:rsidP="00CD2C3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 w:rsidR="0000563E">
        <w:rPr>
          <w:rFonts w:hint="eastAsia"/>
          <w:kern w:val="2"/>
          <w:szCs w:val="24"/>
          <w:lang w:eastAsia="zh-TW"/>
        </w:rPr>
        <w:t>給付</w:t>
      </w:r>
      <w:r w:rsidR="00CD2C38">
        <w:rPr>
          <w:rFonts w:hint="eastAsia"/>
          <w:kern w:val="2"/>
          <w:szCs w:val="24"/>
          <w:lang w:eastAsia="zh-TW"/>
        </w:rPr>
        <w:t>日期</w:t>
      </w:r>
      <w:r w:rsidR="00CD2C38">
        <w:rPr>
          <w:rFonts w:hint="eastAsia"/>
          <w:kern w:val="2"/>
          <w:szCs w:val="24"/>
          <w:lang w:eastAsia="zh-TW"/>
        </w:rPr>
        <w:t xml:space="preserve"> &gt;=</w:t>
      </w:r>
      <w:r w:rsidR="008D14DE">
        <w:rPr>
          <w:rFonts w:hint="eastAsia"/>
          <w:kern w:val="2"/>
          <w:szCs w:val="24"/>
          <w:lang w:eastAsia="zh-TW"/>
        </w:rPr>
        <w:t xml:space="preserve"> </w:t>
      </w:r>
      <w:r w:rsidR="008D14DE">
        <w:rPr>
          <w:rFonts w:hint="eastAsia"/>
          <w:kern w:val="2"/>
          <w:szCs w:val="24"/>
          <w:lang w:eastAsia="zh-TW"/>
        </w:rPr>
        <w:t>抽取日期</w:t>
      </w:r>
      <w:r w:rsidR="008D14DE">
        <w:rPr>
          <w:rFonts w:hint="eastAsia"/>
          <w:kern w:val="2"/>
          <w:szCs w:val="24"/>
          <w:lang w:eastAsia="zh-TW"/>
        </w:rPr>
        <w:t>_</w:t>
      </w:r>
      <w:r w:rsidR="008D14DE">
        <w:rPr>
          <w:rFonts w:hint="eastAsia"/>
          <w:kern w:val="2"/>
          <w:szCs w:val="24"/>
          <w:lang w:eastAsia="zh-TW"/>
        </w:rPr>
        <w:t>起</w:t>
      </w:r>
    </w:p>
    <w:p w:rsidR="00CD2C38" w:rsidRPr="00E5003B" w:rsidRDefault="00CD2C38" w:rsidP="00CD2C38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="00623029">
        <w:rPr>
          <w:rFonts w:hint="eastAsia"/>
          <w:kern w:val="2"/>
          <w:szCs w:val="24"/>
          <w:lang w:eastAsia="zh-TW"/>
        </w:rPr>
        <w:t xml:space="preserve"> </w:t>
      </w:r>
      <w:r w:rsidR="00623029">
        <w:rPr>
          <w:rFonts w:hint="eastAsia"/>
          <w:kern w:val="2"/>
          <w:szCs w:val="24"/>
          <w:lang w:eastAsia="zh-TW"/>
        </w:rPr>
        <w:t>抽取日期</w:t>
      </w:r>
      <w:r w:rsidR="00623029">
        <w:rPr>
          <w:rFonts w:hint="eastAsia"/>
          <w:kern w:val="2"/>
          <w:szCs w:val="24"/>
          <w:lang w:eastAsia="zh-TW"/>
        </w:rPr>
        <w:t>_</w:t>
      </w:r>
      <w:r w:rsidR="00623029">
        <w:rPr>
          <w:rFonts w:hint="eastAsia"/>
          <w:kern w:val="2"/>
          <w:szCs w:val="24"/>
          <w:lang w:eastAsia="zh-TW"/>
        </w:rPr>
        <w:t>迄</w:t>
      </w:r>
      <w:r w:rsidR="00623029">
        <w:rPr>
          <w:rFonts w:hint="eastAsia"/>
          <w:kern w:val="2"/>
          <w:szCs w:val="24"/>
          <w:lang w:eastAsia="zh-TW"/>
        </w:rPr>
        <w:t xml:space="preserve"> </w:t>
      </w:r>
      <w:r w:rsidRPr="00CD2C38">
        <w:rPr>
          <w:rFonts w:hint="eastAsia"/>
          <w:kern w:val="2"/>
          <w:szCs w:val="24"/>
          <w:lang w:eastAsia="zh-TW"/>
        </w:rPr>
        <w:t>有值</w:t>
      </w:r>
    </w:p>
    <w:p w:rsidR="00CD2C38" w:rsidRDefault="001C3BE6" w:rsidP="00BB1FB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 w:rsidR="0000563E">
        <w:rPr>
          <w:rFonts w:hint="eastAsia"/>
          <w:kern w:val="2"/>
          <w:szCs w:val="24"/>
          <w:lang w:eastAsia="zh-TW"/>
        </w:rPr>
        <w:t>給付</w:t>
      </w:r>
      <w:r w:rsidR="00CD2C38">
        <w:rPr>
          <w:rFonts w:hint="eastAsia"/>
          <w:kern w:val="2"/>
          <w:szCs w:val="24"/>
          <w:lang w:eastAsia="zh-TW"/>
        </w:rPr>
        <w:t>日期</w:t>
      </w:r>
      <w:r w:rsidR="00CD2C38">
        <w:rPr>
          <w:rFonts w:hint="eastAsia"/>
          <w:kern w:val="2"/>
          <w:szCs w:val="24"/>
          <w:lang w:eastAsia="zh-TW"/>
        </w:rPr>
        <w:t xml:space="preserve"> &lt;=</w:t>
      </w:r>
      <w:r w:rsidR="00623029">
        <w:rPr>
          <w:rFonts w:hint="eastAsia"/>
          <w:kern w:val="2"/>
          <w:szCs w:val="24"/>
          <w:lang w:eastAsia="zh-TW"/>
        </w:rPr>
        <w:t xml:space="preserve"> </w:t>
      </w:r>
      <w:r w:rsidR="00623029">
        <w:rPr>
          <w:rFonts w:hint="eastAsia"/>
          <w:kern w:val="2"/>
          <w:szCs w:val="24"/>
          <w:lang w:eastAsia="zh-TW"/>
        </w:rPr>
        <w:t>抽取日期</w:t>
      </w:r>
      <w:r w:rsidR="00623029">
        <w:rPr>
          <w:rFonts w:hint="eastAsia"/>
          <w:kern w:val="2"/>
          <w:szCs w:val="24"/>
          <w:lang w:eastAsia="zh-TW"/>
        </w:rPr>
        <w:t>_</w:t>
      </w:r>
      <w:r w:rsidR="00623029">
        <w:rPr>
          <w:rFonts w:hint="eastAsia"/>
          <w:kern w:val="2"/>
          <w:szCs w:val="24"/>
          <w:lang w:eastAsia="zh-TW"/>
        </w:rPr>
        <w:t>迄</w:t>
      </w:r>
    </w:p>
    <w:p w:rsidR="00F60083" w:rsidRDefault="00F60083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</w:p>
    <w:p w:rsidR="00A564AA" w:rsidRDefault="00A564AA" w:rsidP="00411A07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回覆碼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="00A26460">
        <w:rPr>
          <w:rFonts w:hint="eastAsia"/>
          <w:kern w:val="2"/>
          <w:szCs w:val="24"/>
          <w:lang w:eastAsia="zh-TW"/>
        </w:rPr>
        <w:t>-1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視為錯誤</w:t>
      </w:r>
      <w:r>
        <w:rPr>
          <w:rFonts w:hint="eastAsia"/>
          <w:kern w:val="2"/>
          <w:szCs w:val="24"/>
          <w:lang w:eastAsia="zh-TW"/>
        </w:rPr>
        <w:t>)</w:t>
      </w:r>
    </w:p>
    <w:p w:rsidR="00730B1E" w:rsidRDefault="00F60083" w:rsidP="00411A07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傳出錯誤訊息：</w:t>
      </w:r>
      <w:r w:rsidR="00EC78C3">
        <w:rPr>
          <w:kern w:val="2"/>
          <w:szCs w:val="24"/>
          <w:lang w:eastAsia="zh-TW"/>
        </w:rPr>
        <w:t>’</w:t>
      </w:r>
      <w:r w:rsidR="00075C91">
        <w:rPr>
          <w:rFonts w:hint="eastAsia"/>
          <w:kern w:val="2"/>
          <w:szCs w:val="24"/>
          <w:lang w:eastAsia="zh-TW"/>
        </w:rPr>
        <w:t>團險定期</w:t>
      </w:r>
      <w:r w:rsidR="00D40657">
        <w:rPr>
          <w:rFonts w:hint="eastAsia"/>
          <w:kern w:val="2"/>
          <w:szCs w:val="24"/>
          <w:lang w:eastAsia="zh-TW"/>
        </w:rPr>
        <w:t>險</w:t>
      </w:r>
      <w:r w:rsidR="00075C91">
        <w:rPr>
          <w:rFonts w:hint="eastAsia"/>
          <w:kern w:val="2"/>
          <w:szCs w:val="24"/>
          <w:lang w:eastAsia="zh-TW"/>
        </w:rPr>
        <w:t>查</w:t>
      </w:r>
      <w:r w:rsidR="00D40657">
        <w:rPr>
          <w:rFonts w:hint="eastAsia"/>
          <w:kern w:val="2"/>
          <w:szCs w:val="24"/>
          <w:lang w:eastAsia="zh-TW"/>
        </w:rPr>
        <w:t>無</w:t>
      </w:r>
      <w:r w:rsidR="00075C91">
        <w:rPr>
          <w:rFonts w:hint="eastAsia"/>
          <w:kern w:val="2"/>
          <w:szCs w:val="24"/>
          <w:lang w:eastAsia="zh-TW"/>
        </w:rPr>
        <w:t>理賠資料</w:t>
      </w:r>
      <w:r w:rsidR="00EC78C3">
        <w:rPr>
          <w:kern w:val="2"/>
          <w:szCs w:val="24"/>
          <w:lang w:eastAsia="zh-TW"/>
        </w:rPr>
        <w:t>’</w:t>
      </w:r>
    </w:p>
    <w:p w:rsidR="00FB2CB6" w:rsidRDefault="00227D04" w:rsidP="00972E3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33619">
        <w:rPr>
          <w:rFonts w:hint="eastAsia"/>
          <w:kern w:val="2"/>
          <w:szCs w:val="24"/>
          <w:lang w:eastAsia="zh-TW"/>
        </w:rPr>
        <w:t>紀錄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件數：</w:t>
      </w:r>
      <w:r>
        <w:rPr>
          <w:rFonts w:ascii="新細明體" w:hAnsi="新細明體" w:hint="eastAsia"/>
          <w:bCs/>
          <w:lang w:eastAsia="zh-TW"/>
        </w:rPr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267F19">
        <w:rPr>
          <w:rFonts w:ascii="新細明體" w:hAnsi="新細明體" w:hint="eastAsia"/>
          <w:kern w:val="2"/>
          <w:szCs w:val="24"/>
          <w:lang w:eastAsia="zh-TW"/>
        </w:rPr>
        <w:t>a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（即時寫出去）</w:t>
      </w:r>
    </w:p>
    <w:p w:rsidR="00FB2CB6" w:rsidRPr="00FB2CB6" w:rsidRDefault="00972E3A" w:rsidP="00411A07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411A07">
        <w:rPr>
          <w:kern w:val="2"/>
          <w:szCs w:val="24"/>
          <w:lang w:eastAsia="zh-TW"/>
        </w:rPr>
        <w:t>METHOD_NAME</w:t>
      </w:r>
      <w:r w:rsidRPr="00411A07">
        <w:rPr>
          <w:rFonts w:hint="eastAsia"/>
          <w:kern w:val="2"/>
          <w:szCs w:val="24"/>
          <w:lang w:eastAsia="zh-TW"/>
        </w:rPr>
        <w:t xml:space="preserve"> = </w:t>
      </w:r>
      <w:r w:rsidRPr="00411A07">
        <w:rPr>
          <w:kern w:val="2"/>
          <w:szCs w:val="24"/>
          <w:lang w:eastAsia="zh-TW"/>
        </w:rPr>
        <w:t>"</w:t>
      </w:r>
      <w:r w:rsidR="00843F48">
        <w:rPr>
          <w:rFonts w:hint="eastAsia"/>
          <w:kern w:val="2"/>
          <w:szCs w:val="24"/>
          <w:lang w:eastAsia="zh-TW"/>
        </w:rPr>
        <w:t>定期險理賠資料</w:t>
      </w:r>
      <w:r w:rsidRPr="00411A07">
        <w:rPr>
          <w:rFonts w:hint="eastAsia"/>
          <w:kern w:val="2"/>
          <w:szCs w:val="24"/>
          <w:lang w:eastAsia="zh-TW"/>
        </w:rPr>
        <w:t>件數</w:t>
      </w:r>
      <w:r w:rsidRPr="00411A07">
        <w:rPr>
          <w:kern w:val="2"/>
          <w:szCs w:val="24"/>
          <w:lang w:eastAsia="zh-TW"/>
        </w:rPr>
        <w:t>"</w:t>
      </w:r>
    </w:p>
    <w:p w:rsidR="00611DCB" w:rsidRDefault="00972E3A" w:rsidP="00411A07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411A07">
        <w:rPr>
          <w:rFonts w:hint="eastAsia"/>
          <w:kern w:val="2"/>
          <w:szCs w:val="24"/>
          <w:lang w:eastAsia="zh-TW"/>
        </w:rPr>
        <w:t>COUNT</w:t>
      </w:r>
      <w:r w:rsidRPr="00411A07">
        <w:rPr>
          <w:rFonts w:hint="eastAsia"/>
          <w:kern w:val="2"/>
          <w:szCs w:val="24"/>
          <w:lang w:eastAsia="zh-TW"/>
        </w:rPr>
        <w:t>件數：</w:t>
      </w:r>
      <w:r w:rsidR="007B6126" w:rsidRPr="00411A07">
        <w:rPr>
          <w:rFonts w:hint="eastAsia"/>
          <w:kern w:val="2"/>
          <w:szCs w:val="24"/>
          <w:lang w:eastAsia="zh-TW"/>
        </w:rPr>
        <w:t>STEP</w:t>
      </w:r>
      <w:r w:rsidR="009071EC" w:rsidRPr="00411A07">
        <w:rPr>
          <w:rFonts w:hint="eastAsia"/>
          <w:kern w:val="2"/>
          <w:szCs w:val="24"/>
          <w:lang w:eastAsia="zh-TW"/>
        </w:rPr>
        <w:t>3</w:t>
      </w:r>
      <w:r w:rsidR="009071EC" w:rsidRPr="00411A07">
        <w:rPr>
          <w:rFonts w:hint="eastAsia"/>
          <w:kern w:val="2"/>
          <w:szCs w:val="24"/>
          <w:lang w:eastAsia="zh-TW"/>
        </w:rPr>
        <w:t>讀取</w:t>
      </w:r>
      <w:r w:rsidR="007B6126" w:rsidRPr="00411A07">
        <w:rPr>
          <w:rFonts w:hint="eastAsia"/>
          <w:kern w:val="2"/>
          <w:szCs w:val="24"/>
          <w:lang w:eastAsia="zh-TW"/>
        </w:rPr>
        <w:t>的</w:t>
      </w:r>
      <w:r w:rsidR="009071EC" w:rsidRPr="00411A07">
        <w:rPr>
          <w:rFonts w:hint="eastAsia"/>
          <w:kern w:val="2"/>
          <w:szCs w:val="24"/>
          <w:lang w:eastAsia="zh-TW"/>
        </w:rPr>
        <w:t>件</w:t>
      </w:r>
      <w:r w:rsidRPr="00411A07">
        <w:rPr>
          <w:rFonts w:hint="eastAsia"/>
          <w:kern w:val="2"/>
          <w:szCs w:val="24"/>
          <w:lang w:eastAsia="zh-TW"/>
        </w:rPr>
        <w:t>數。</w:t>
      </w:r>
    </w:p>
    <w:p w:rsidR="003C1675" w:rsidRDefault="00973623" w:rsidP="00BB1FBB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資料內容轉換</w:t>
      </w:r>
      <w:r w:rsidR="003C1675">
        <w:rPr>
          <w:rFonts w:hint="eastAsia"/>
          <w:kern w:val="2"/>
          <w:szCs w:val="24"/>
          <w:lang w:eastAsia="zh-TW"/>
        </w:rPr>
        <w:t>：</w:t>
      </w:r>
    </w:p>
    <w:p w:rsidR="00C202E1" w:rsidRDefault="00C202E1" w:rsidP="0015751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</w:t>
      </w:r>
      <w:r>
        <w:rPr>
          <w:rFonts w:ascii="Arial" w:cs="Arial"/>
          <w:lang w:eastAsia="zh-TW"/>
        </w:rPr>
        <w:t>受理編號</w:t>
      </w:r>
      <w:r>
        <w:rPr>
          <w:rFonts w:ascii="Arial" w:cs="Arial" w:hint="eastAsia"/>
          <w:lang w:eastAsia="zh-TW"/>
        </w:rPr>
        <w:t>=</w:t>
      </w:r>
      <w:r>
        <w:rPr>
          <w:rFonts w:ascii="Arial" w:cs="Arial"/>
          <w:lang w:eastAsia="zh-TW"/>
        </w:rPr>
        <w:t>’</w:t>
      </w:r>
      <w:r>
        <w:rPr>
          <w:rFonts w:ascii="Arial" w:cs="Arial" w:hint="eastAsia"/>
          <w:lang w:eastAsia="zh-TW"/>
        </w:rPr>
        <w:t>OLBGA</w:t>
      </w:r>
      <w:r>
        <w:rPr>
          <w:rFonts w:ascii="Arial" w:cs="Arial"/>
          <w:lang w:eastAsia="zh-TW"/>
        </w:rPr>
        <w:t>’</w:t>
      </w:r>
      <w:r>
        <w:rPr>
          <w:rFonts w:ascii="Arial" w:cs="Arial" w:hint="eastAsia"/>
          <w:lang w:eastAsia="zh-TW"/>
        </w:rPr>
        <w:t>+000000000(</w:t>
      </w:r>
      <w:smartTag w:uri="urn:schemas-microsoft-com:office:smarttags" w:element="chmetcnv">
        <w:smartTagPr>
          <w:attr w:name="UnitName" w:val="碼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Arial" w:cs="Arial" w:hint="eastAsia"/>
            <w:lang w:eastAsia="zh-TW"/>
          </w:rPr>
          <w:t>9</w:t>
        </w:r>
        <w:r>
          <w:rPr>
            <w:rFonts w:ascii="Arial" w:cs="Arial" w:hint="eastAsia"/>
            <w:lang w:eastAsia="zh-TW"/>
          </w:rPr>
          <w:t>碼</w:t>
        </w:r>
      </w:smartTag>
      <w:r>
        <w:rPr>
          <w:rFonts w:ascii="Arial" w:cs="Arial" w:hint="eastAsia"/>
          <w:lang w:eastAsia="zh-TW"/>
        </w:rPr>
        <w:t>流水號，從</w:t>
      </w:r>
      <w:r>
        <w:rPr>
          <w:rFonts w:ascii="Arial" w:cs="Arial" w:hint="eastAsia"/>
          <w:lang w:eastAsia="zh-TW"/>
        </w:rPr>
        <w:t>1</w:t>
      </w:r>
      <w:r>
        <w:rPr>
          <w:rFonts w:ascii="Arial" w:cs="Arial" w:hint="eastAsia"/>
          <w:lang w:eastAsia="zh-TW"/>
        </w:rPr>
        <w:t>開始加</w:t>
      </w:r>
      <w:r>
        <w:rPr>
          <w:rFonts w:ascii="Arial" w:cs="Arial" w:hint="eastAsia"/>
          <w:lang w:eastAsia="zh-TW"/>
        </w:rPr>
        <w:t>)</w:t>
      </w:r>
    </w:p>
    <w:p w:rsidR="00F066A8" w:rsidRDefault="00F066A8" w:rsidP="0015751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逐筆讀取團險理賠資料</w:t>
      </w:r>
      <w:r>
        <w:rPr>
          <w:rFonts w:hint="eastAsia"/>
          <w:kern w:val="2"/>
          <w:szCs w:val="24"/>
          <w:lang w:eastAsia="zh-TW"/>
        </w:rPr>
        <w:t>(STEP3)</w:t>
      </w:r>
    </w:p>
    <w:p w:rsidR="00FE62CC" w:rsidRDefault="00B71EA6" w:rsidP="00411A07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同一檔案號碼</w:t>
      </w:r>
      <w:r w:rsidR="006A1EB5">
        <w:rPr>
          <w:rFonts w:hint="eastAsia"/>
          <w:kern w:val="2"/>
          <w:szCs w:val="24"/>
          <w:lang w:eastAsia="zh-TW"/>
        </w:rPr>
        <w:t>視為一組</w:t>
      </w:r>
      <w:r>
        <w:rPr>
          <w:rFonts w:hint="eastAsia"/>
          <w:kern w:val="2"/>
          <w:szCs w:val="24"/>
          <w:lang w:eastAsia="zh-TW"/>
        </w:rPr>
        <w:t>，</w:t>
      </w:r>
      <w:r w:rsidR="000E57E8">
        <w:rPr>
          <w:rFonts w:hint="eastAsia"/>
          <w:kern w:val="2"/>
          <w:szCs w:val="24"/>
          <w:lang w:eastAsia="zh-TW"/>
        </w:rPr>
        <w:t>對應</w:t>
      </w:r>
      <w:r>
        <w:rPr>
          <w:rFonts w:hint="eastAsia"/>
          <w:kern w:val="2"/>
          <w:szCs w:val="24"/>
          <w:lang w:eastAsia="zh-TW"/>
        </w:rPr>
        <w:t>相同的受理編號</w:t>
      </w:r>
      <w:r w:rsidR="00FE62CC">
        <w:rPr>
          <w:rFonts w:hint="eastAsia"/>
          <w:kern w:val="2"/>
          <w:szCs w:val="24"/>
          <w:lang w:eastAsia="zh-TW"/>
        </w:rPr>
        <w:t>：</w:t>
      </w:r>
    </w:p>
    <w:p w:rsidR="003D1C84" w:rsidRDefault="00EA6E34" w:rsidP="00411A07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同一組時</w:t>
      </w:r>
    </w:p>
    <w:p w:rsidR="00A06359" w:rsidRDefault="00EA6E34" w:rsidP="00AE63B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</w:t>
      </w:r>
      <w:r w:rsidRPr="00411A07">
        <w:rPr>
          <w:kern w:val="2"/>
          <w:szCs w:val="24"/>
          <w:lang w:eastAsia="zh-TW"/>
        </w:rPr>
        <w:t>受理編號</w:t>
      </w:r>
      <w:r w:rsidRPr="00411A07">
        <w:rPr>
          <w:rFonts w:hint="eastAsia"/>
          <w:kern w:val="2"/>
          <w:szCs w:val="24"/>
          <w:lang w:eastAsia="zh-TW"/>
        </w:rPr>
        <w:t xml:space="preserve">= </w:t>
      </w:r>
      <w:r>
        <w:rPr>
          <w:rFonts w:hint="eastAsia"/>
          <w:kern w:val="2"/>
          <w:szCs w:val="24"/>
          <w:lang w:eastAsia="zh-TW"/>
        </w:rPr>
        <w:t>O</w:t>
      </w:r>
      <w:r w:rsidRPr="00411A07">
        <w:rPr>
          <w:kern w:val="2"/>
          <w:szCs w:val="24"/>
          <w:lang w:eastAsia="zh-TW"/>
        </w:rPr>
        <w:t>受理編號</w:t>
      </w:r>
      <w:r w:rsidRPr="00411A07">
        <w:rPr>
          <w:rFonts w:hint="eastAsia"/>
          <w:kern w:val="2"/>
          <w:szCs w:val="24"/>
          <w:lang w:eastAsia="zh-TW"/>
        </w:rPr>
        <w:t>+1 (</w:t>
      </w:r>
      <w:r w:rsidRPr="00411A07">
        <w:rPr>
          <w:rFonts w:hint="eastAsia"/>
          <w:kern w:val="2"/>
          <w:szCs w:val="24"/>
          <w:lang w:eastAsia="zh-TW"/>
        </w:rPr>
        <w:t>第一筆就是</w:t>
      </w:r>
      <w:r w:rsidRPr="00411A07">
        <w:rPr>
          <w:rFonts w:hint="eastAsia"/>
          <w:kern w:val="2"/>
          <w:szCs w:val="24"/>
          <w:lang w:eastAsia="zh-TW"/>
        </w:rPr>
        <w:t>OLBGA000000001)</w:t>
      </w:r>
    </w:p>
    <w:p w:rsidR="006741AF" w:rsidRDefault="006741AF" w:rsidP="00AE63BA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有案件無明細時：</w:t>
      </w:r>
    </w:p>
    <w:p w:rsidR="00892768" w:rsidRDefault="006741AF" w:rsidP="0089276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B.</w:t>
      </w:r>
      <w:r>
        <w:rPr>
          <w:rFonts w:hint="eastAsia"/>
          <w:kern w:val="2"/>
          <w:szCs w:val="24"/>
          <w:lang w:eastAsia="zh-TW"/>
        </w:rPr>
        <w:t>檔案號碼</w:t>
      </w:r>
      <w:r>
        <w:rPr>
          <w:rFonts w:hint="eastAsia"/>
          <w:kern w:val="2"/>
          <w:szCs w:val="24"/>
          <w:lang w:eastAsia="zh-TW"/>
        </w:rPr>
        <w:t>(FILE_NO) IS NULL</w:t>
      </w:r>
    </w:p>
    <w:p w:rsidR="00F04901" w:rsidRDefault="00892768" w:rsidP="005B019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="00941E44">
        <w:rPr>
          <w:rFonts w:hint="eastAsia"/>
          <w:kern w:val="2"/>
          <w:szCs w:val="24"/>
          <w:lang w:eastAsia="zh-TW"/>
        </w:rPr>
        <w:t>A.</w:t>
      </w:r>
      <w:r w:rsidR="00941E44">
        <w:rPr>
          <w:rFonts w:hint="eastAsia"/>
          <w:kern w:val="2"/>
          <w:szCs w:val="24"/>
          <w:lang w:eastAsia="zh-TW"/>
        </w:rPr>
        <w:t>給付方式</w:t>
      </w:r>
      <w:r w:rsidR="00941E44">
        <w:rPr>
          <w:rFonts w:hint="eastAsia"/>
          <w:kern w:val="2"/>
          <w:szCs w:val="24"/>
          <w:lang w:eastAsia="zh-TW"/>
        </w:rPr>
        <w:t xml:space="preserve">(PAY_TYPE) </w:t>
      </w:r>
      <w:r w:rsidR="00E95AAF">
        <w:rPr>
          <w:rFonts w:hint="eastAsia"/>
          <w:kern w:val="2"/>
          <w:szCs w:val="24"/>
          <w:lang w:eastAsia="zh-TW"/>
        </w:rPr>
        <w:t>&lt;&gt;</w:t>
      </w:r>
      <w:r w:rsidR="00941E44">
        <w:rPr>
          <w:rFonts w:hint="eastAsia"/>
          <w:kern w:val="2"/>
          <w:szCs w:val="24"/>
          <w:lang w:eastAsia="zh-TW"/>
        </w:rPr>
        <w:t xml:space="preserve"> </w:t>
      </w:r>
      <w:r w:rsidR="00941E44"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941E44">
          <w:rPr>
            <w:rFonts w:hint="eastAsia"/>
            <w:kern w:val="2"/>
            <w:szCs w:val="24"/>
            <w:lang w:eastAsia="zh-TW"/>
          </w:rPr>
          <w:t>2</w:t>
        </w:r>
        <w:r w:rsidR="00941E44">
          <w:rPr>
            <w:kern w:val="2"/>
            <w:szCs w:val="24"/>
            <w:lang w:eastAsia="zh-TW"/>
          </w:rPr>
          <w:t>’</w:t>
        </w:r>
      </w:smartTag>
      <w:r w:rsidR="00941E44">
        <w:rPr>
          <w:rFonts w:hint="eastAsia"/>
          <w:kern w:val="2"/>
          <w:szCs w:val="24"/>
          <w:lang w:eastAsia="zh-TW"/>
        </w:rPr>
        <w:t xml:space="preserve"> (</w:t>
      </w:r>
      <w:r w:rsidR="005B0192">
        <w:rPr>
          <w:rFonts w:hint="eastAsia"/>
          <w:kern w:val="2"/>
          <w:szCs w:val="24"/>
          <w:lang w:eastAsia="zh-TW"/>
        </w:rPr>
        <w:t>判斷是否為不給付件：</w:t>
      </w:r>
      <w:r w:rsidR="00941E44">
        <w:rPr>
          <w:rFonts w:hint="eastAsia"/>
          <w:kern w:val="2"/>
          <w:szCs w:val="24"/>
          <w:lang w:eastAsia="zh-TW"/>
        </w:rPr>
        <w:t>)</w:t>
      </w:r>
    </w:p>
    <w:p w:rsidR="006A485D" w:rsidRDefault="006A485D" w:rsidP="005B019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序號</w:t>
      </w:r>
      <w:r w:rsidR="00CB1F39">
        <w:rPr>
          <w:rFonts w:hint="eastAsia"/>
          <w:kern w:val="2"/>
          <w:szCs w:val="24"/>
          <w:lang w:eastAsia="zh-TW"/>
        </w:rPr>
        <w:t>= 1</w:t>
      </w:r>
    </w:p>
    <w:p w:rsidR="00960F2B" w:rsidRPr="001D3ADE" w:rsidRDefault="001D3ADE" w:rsidP="005B019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</w:rPr>
        <w:t>B.型別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‘</w:t>
      </w:r>
      <w:r w:rsidR="00536EB7">
        <w:rPr>
          <w:rFonts w:ascii="細明體" w:eastAsia="細明體" w:hAnsi="細明體" w:hint="eastAsia"/>
          <w:lang w:eastAsia="zh-TW"/>
        </w:rPr>
        <w:t>$</w:t>
      </w:r>
      <w:r>
        <w:rPr>
          <w:rFonts w:ascii="細明體" w:eastAsia="細明體" w:hAnsi="細明體"/>
          <w:lang w:eastAsia="zh-TW"/>
        </w:rPr>
        <w:t>’</w:t>
      </w:r>
    </w:p>
    <w:p w:rsidR="001D3ADE" w:rsidRDefault="001D3ADE" w:rsidP="005B019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</w:rPr>
        <w:t>B.</w:t>
      </w:r>
      <w:r>
        <w:rPr>
          <w:rFonts w:ascii="細明體" w:eastAsia="細明體" w:hAnsi="細明體" w:hint="eastAsia"/>
          <w:lang w:eastAsia="zh-TW"/>
        </w:rPr>
        <w:t xml:space="preserve">項目 = </w:t>
      </w:r>
      <w:r>
        <w:rPr>
          <w:rFonts w:ascii="細明體" w:eastAsia="細明體" w:hAnsi="細明體"/>
          <w:lang w:eastAsia="zh-TW"/>
        </w:rPr>
        <w:t>‘</w:t>
      </w:r>
      <w:r w:rsidR="00536EB7">
        <w:rPr>
          <w:rFonts w:ascii="細明體" w:eastAsia="細明體" w:hAnsi="細明體" w:hint="eastAsia"/>
          <w:lang w:eastAsia="zh-TW"/>
        </w:rPr>
        <w:t>$</w:t>
      </w:r>
      <w:r>
        <w:rPr>
          <w:rFonts w:ascii="細明體" w:eastAsia="細明體" w:hAnsi="細明體"/>
          <w:lang w:eastAsia="zh-TW"/>
        </w:rPr>
        <w:t>’</w:t>
      </w:r>
    </w:p>
    <w:p w:rsidR="001B6F6F" w:rsidRDefault="001B6F6F" w:rsidP="005B019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讀取下一筆理賠資料</w:t>
      </w:r>
    </w:p>
    <w:p w:rsidR="00CD3111" w:rsidRDefault="00B30E81" w:rsidP="00AE63BA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組內各筆明細：</w:t>
      </w:r>
    </w:p>
    <w:p w:rsidR="004650B8" w:rsidRDefault="00B30E81" w:rsidP="004650B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序號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從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開始累加</w:t>
      </w:r>
      <w:r>
        <w:rPr>
          <w:rFonts w:hint="eastAsia"/>
          <w:kern w:val="2"/>
          <w:szCs w:val="24"/>
          <w:lang w:eastAsia="zh-TW"/>
        </w:rPr>
        <w:t>)</w:t>
      </w:r>
    </w:p>
    <w:p w:rsidR="00627077" w:rsidRDefault="00627077" w:rsidP="004650B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事故人</w:t>
      </w:r>
      <w:r>
        <w:rPr>
          <w:rFonts w:hint="eastAsia"/>
          <w:kern w:val="2"/>
          <w:szCs w:val="24"/>
          <w:lang w:eastAsia="zh-TW"/>
        </w:rPr>
        <w:t>ID</w:t>
      </w:r>
      <w:r w:rsidRPr="00DC4428">
        <w:rPr>
          <w:rFonts w:ascii="細明體" w:eastAsia="細明體" w:hAnsi="細明體" w:hint="eastAsia"/>
        </w:rPr>
        <w:t xml:space="preserve"> </w:t>
      </w:r>
      <w:r>
        <w:rPr>
          <w:rFonts w:ascii="細明體" w:eastAsia="細明體" w:hAnsi="細明體" w:hint="eastAsia"/>
          <w:lang w:eastAsia="zh-TW"/>
        </w:rPr>
        <w:t>=</w:t>
      </w:r>
      <w:r w:rsidRPr="00DC4428">
        <w:rPr>
          <w:rFonts w:ascii="細明體" w:eastAsia="細明體" w:hAnsi="細明體" w:hint="eastAsia"/>
        </w:rPr>
        <w:t>A.</w:t>
      </w:r>
      <w:r w:rsidRPr="004A2396">
        <w:rPr>
          <w:rFonts w:ascii="Arial" w:hAnsi="細明體" w:hint="eastAsia"/>
        </w:rPr>
        <w:t>事故者</w:t>
      </w:r>
      <w:r w:rsidRPr="004A2396">
        <w:rPr>
          <w:rFonts w:ascii="Arial" w:hAnsi="細明體" w:hint="eastAsia"/>
        </w:rPr>
        <w:t>ID</w:t>
      </w:r>
    </w:p>
    <w:p w:rsidR="006A5222" w:rsidRDefault="006A5222" w:rsidP="004650B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關係別：</w:t>
      </w:r>
    </w:p>
    <w:p w:rsidR="006A5222" w:rsidRDefault="007A67CD" w:rsidP="006A522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B</w:t>
      </w:r>
      <w:r w:rsidR="006A5222"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型別</w:t>
      </w:r>
      <w:r w:rsidR="006A5222"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TYPE</w:t>
      </w:r>
      <w:r w:rsidR="006A5222">
        <w:rPr>
          <w:rFonts w:hint="eastAsia"/>
          <w:kern w:val="2"/>
          <w:szCs w:val="24"/>
          <w:lang w:eastAsia="zh-TW"/>
        </w:rPr>
        <w:t>)</w:t>
      </w:r>
      <w:r w:rsidR="00E26698">
        <w:rPr>
          <w:rFonts w:hint="eastAsia"/>
          <w:kern w:val="2"/>
          <w:szCs w:val="24"/>
          <w:lang w:eastAsia="zh-TW"/>
        </w:rPr>
        <w:t xml:space="preserve"> = </w:t>
      </w:r>
      <w:r w:rsidR="00E26698"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E26698">
          <w:rPr>
            <w:rFonts w:hint="eastAsia"/>
            <w:kern w:val="2"/>
            <w:szCs w:val="24"/>
            <w:lang w:eastAsia="zh-TW"/>
          </w:rPr>
          <w:t>1</w:t>
        </w:r>
        <w:r w:rsidR="00E26698">
          <w:rPr>
            <w:kern w:val="2"/>
            <w:szCs w:val="24"/>
            <w:lang w:eastAsia="zh-TW"/>
          </w:rPr>
          <w:t>’</w:t>
        </w:r>
      </w:smartTag>
      <w:r w:rsidR="00E26698">
        <w:rPr>
          <w:rFonts w:hint="eastAsia"/>
          <w:kern w:val="2"/>
          <w:szCs w:val="24"/>
          <w:lang w:eastAsia="zh-TW"/>
        </w:rPr>
        <w:t xml:space="preserve"> (</w:t>
      </w:r>
      <w:r w:rsidR="00E26698">
        <w:rPr>
          <w:rFonts w:hint="eastAsia"/>
          <w:kern w:val="2"/>
          <w:szCs w:val="24"/>
          <w:lang w:eastAsia="zh-TW"/>
        </w:rPr>
        <w:t>本人</w:t>
      </w:r>
      <w:r w:rsidR="00E26698">
        <w:rPr>
          <w:rFonts w:hint="eastAsia"/>
          <w:kern w:val="2"/>
          <w:szCs w:val="24"/>
          <w:lang w:eastAsia="zh-TW"/>
        </w:rPr>
        <w:t>)</w:t>
      </w:r>
    </w:p>
    <w:p w:rsidR="00E26698" w:rsidRDefault="00E26698" w:rsidP="00E2669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關係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I</w:t>
      </w:r>
      <w:r>
        <w:rPr>
          <w:kern w:val="2"/>
          <w:szCs w:val="24"/>
          <w:lang w:eastAsia="zh-TW"/>
        </w:rPr>
        <w:t>’</w:t>
      </w:r>
    </w:p>
    <w:p w:rsidR="005E1BFE" w:rsidRDefault="005E1BFE" w:rsidP="00E2669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事故人</w:t>
      </w:r>
      <w:r>
        <w:rPr>
          <w:rFonts w:hint="eastAsia"/>
          <w:kern w:val="2"/>
          <w:szCs w:val="24"/>
          <w:lang w:eastAsia="zh-TW"/>
        </w:rPr>
        <w:t>ID</w:t>
      </w:r>
      <w:r w:rsidR="00627077">
        <w:rPr>
          <w:rFonts w:hint="eastAsia"/>
          <w:kern w:val="2"/>
          <w:szCs w:val="24"/>
          <w:lang w:eastAsia="zh-TW"/>
        </w:rPr>
        <w:t>=A.</w:t>
      </w:r>
      <w:r w:rsidR="00627077">
        <w:rPr>
          <w:rFonts w:hint="eastAsia"/>
          <w:kern w:val="2"/>
          <w:szCs w:val="24"/>
          <w:lang w:eastAsia="zh-TW"/>
        </w:rPr>
        <w:t>身分證號</w:t>
      </w:r>
      <w:r w:rsidR="00627077">
        <w:rPr>
          <w:rFonts w:hint="eastAsia"/>
          <w:kern w:val="2"/>
          <w:szCs w:val="24"/>
          <w:lang w:eastAsia="zh-TW"/>
        </w:rPr>
        <w:t>(ID)</w:t>
      </w:r>
    </w:p>
    <w:p w:rsidR="00E26698" w:rsidRDefault="00E26698" w:rsidP="00E2669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 w:rsidR="007A67CD">
        <w:rPr>
          <w:rFonts w:hint="eastAsia"/>
          <w:kern w:val="2"/>
          <w:szCs w:val="24"/>
          <w:lang w:eastAsia="zh-TW"/>
        </w:rPr>
        <w:t>B.</w:t>
      </w:r>
      <w:r w:rsidR="007A67CD">
        <w:rPr>
          <w:rFonts w:hint="eastAsia"/>
          <w:kern w:val="2"/>
          <w:szCs w:val="24"/>
          <w:lang w:eastAsia="zh-TW"/>
        </w:rPr>
        <w:t>型別</w:t>
      </w:r>
      <w:r w:rsidR="007A67CD">
        <w:rPr>
          <w:rFonts w:hint="eastAsia"/>
          <w:kern w:val="2"/>
          <w:szCs w:val="24"/>
          <w:lang w:eastAsia="zh-TW"/>
        </w:rPr>
        <w:t>(TYPE)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2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hint="eastAsia"/>
          <w:kern w:val="2"/>
          <w:szCs w:val="24"/>
          <w:lang w:eastAsia="zh-TW"/>
        </w:rPr>
        <w:t>配偶</w:t>
      </w:r>
      <w:r>
        <w:rPr>
          <w:rFonts w:hint="eastAsia"/>
          <w:kern w:val="2"/>
          <w:szCs w:val="24"/>
          <w:lang w:eastAsia="zh-TW"/>
        </w:rPr>
        <w:t>)</w:t>
      </w:r>
    </w:p>
    <w:p w:rsidR="00E26698" w:rsidRDefault="00E26698" w:rsidP="00E2669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關係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C</w:t>
      </w:r>
      <w:r>
        <w:rPr>
          <w:kern w:val="2"/>
          <w:szCs w:val="24"/>
          <w:lang w:eastAsia="zh-TW"/>
        </w:rPr>
        <w:t>’</w:t>
      </w:r>
    </w:p>
    <w:p w:rsidR="00E26698" w:rsidRDefault="00E26698" w:rsidP="00E2669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 w:rsidR="007A67CD">
        <w:rPr>
          <w:rFonts w:hint="eastAsia"/>
          <w:kern w:val="2"/>
          <w:szCs w:val="24"/>
          <w:lang w:eastAsia="zh-TW"/>
        </w:rPr>
        <w:t>B.</w:t>
      </w:r>
      <w:r w:rsidR="007A67CD">
        <w:rPr>
          <w:rFonts w:hint="eastAsia"/>
          <w:kern w:val="2"/>
          <w:szCs w:val="24"/>
          <w:lang w:eastAsia="zh-TW"/>
        </w:rPr>
        <w:t>型別</w:t>
      </w:r>
      <w:r w:rsidR="007A67CD">
        <w:rPr>
          <w:rFonts w:hint="eastAsia"/>
          <w:kern w:val="2"/>
          <w:szCs w:val="24"/>
          <w:lang w:eastAsia="zh-TW"/>
        </w:rPr>
        <w:t>(TYPE)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3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hint="eastAsia"/>
          <w:kern w:val="2"/>
          <w:szCs w:val="24"/>
          <w:lang w:eastAsia="zh-TW"/>
        </w:rPr>
        <w:t>父</w:t>
      </w:r>
      <w:r>
        <w:rPr>
          <w:rFonts w:hint="eastAsia"/>
          <w:kern w:val="2"/>
          <w:szCs w:val="24"/>
          <w:lang w:eastAsia="zh-TW"/>
        </w:rPr>
        <w:t>)</w:t>
      </w:r>
    </w:p>
    <w:p w:rsidR="00E26698" w:rsidRDefault="00E26698" w:rsidP="00E2669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關係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J</w:t>
      </w:r>
      <w:r>
        <w:rPr>
          <w:kern w:val="2"/>
          <w:szCs w:val="24"/>
          <w:lang w:eastAsia="zh-TW"/>
        </w:rPr>
        <w:t>’</w:t>
      </w:r>
    </w:p>
    <w:p w:rsidR="00A91351" w:rsidRDefault="00A91351" w:rsidP="00A9135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 w:rsidR="007A67CD">
        <w:rPr>
          <w:rFonts w:hint="eastAsia"/>
          <w:kern w:val="2"/>
          <w:szCs w:val="24"/>
          <w:lang w:eastAsia="zh-TW"/>
        </w:rPr>
        <w:t>B.</w:t>
      </w:r>
      <w:r w:rsidR="007A67CD">
        <w:rPr>
          <w:rFonts w:hint="eastAsia"/>
          <w:kern w:val="2"/>
          <w:szCs w:val="24"/>
          <w:lang w:eastAsia="zh-TW"/>
        </w:rPr>
        <w:t>型別</w:t>
      </w:r>
      <w:r w:rsidR="007A67CD">
        <w:rPr>
          <w:rFonts w:hint="eastAsia"/>
          <w:kern w:val="2"/>
          <w:szCs w:val="24"/>
          <w:lang w:eastAsia="zh-TW"/>
        </w:rPr>
        <w:t>(TYPE)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="00844EC2">
          <w:rPr>
            <w:rFonts w:hint="eastAsia"/>
            <w:kern w:val="2"/>
            <w:szCs w:val="24"/>
            <w:lang w:eastAsia="zh-TW"/>
          </w:rPr>
          <w:t>4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 (</w:t>
      </w:r>
      <w:r w:rsidR="007604BA">
        <w:rPr>
          <w:rFonts w:hint="eastAsia"/>
          <w:kern w:val="2"/>
          <w:szCs w:val="24"/>
          <w:lang w:eastAsia="zh-TW"/>
        </w:rPr>
        <w:t>母</w:t>
      </w:r>
      <w:r>
        <w:rPr>
          <w:rFonts w:hint="eastAsia"/>
          <w:kern w:val="2"/>
          <w:szCs w:val="24"/>
          <w:lang w:eastAsia="zh-TW"/>
        </w:rPr>
        <w:t>)</w:t>
      </w:r>
    </w:p>
    <w:p w:rsidR="00A91351" w:rsidRDefault="00A91351" w:rsidP="00A9135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關係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="00DA4038">
        <w:rPr>
          <w:rFonts w:hint="eastAsia"/>
          <w:kern w:val="2"/>
          <w:szCs w:val="24"/>
          <w:lang w:eastAsia="zh-TW"/>
        </w:rPr>
        <w:t>K</w:t>
      </w:r>
      <w:r>
        <w:rPr>
          <w:kern w:val="2"/>
          <w:szCs w:val="24"/>
          <w:lang w:eastAsia="zh-TW"/>
        </w:rPr>
        <w:t>’</w:t>
      </w:r>
    </w:p>
    <w:p w:rsidR="00A91351" w:rsidRDefault="00A91351" w:rsidP="00A9135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 w:rsidR="007A67CD">
        <w:rPr>
          <w:rFonts w:hint="eastAsia"/>
          <w:kern w:val="2"/>
          <w:szCs w:val="24"/>
          <w:lang w:eastAsia="zh-TW"/>
        </w:rPr>
        <w:t>B.</w:t>
      </w:r>
      <w:r w:rsidR="007A67CD">
        <w:rPr>
          <w:rFonts w:hint="eastAsia"/>
          <w:kern w:val="2"/>
          <w:szCs w:val="24"/>
          <w:lang w:eastAsia="zh-TW"/>
        </w:rPr>
        <w:t>型別</w:t>
      </w:r>
      <w:r w:rsidR="007A67CD">
        <w:rPr>
          <w:rFonts w:hint="eastAsia"/>
          <w:kern w:val="2"/>
          <w:szCs w:val="24"/>
          <w:lang w:eastAsia="zh-TW"/>
        </w:rPr>
        <w:t>(TYPE)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="00844EC2">
          <w:rPr>
            <w:rFonts w:hint="eastAsia"/>
            <w:kern w:val="2"/>
            <w:szCs w:val="24"/>
            <w:lang w:eastAsia="zh-TW"/>
          </w:rPr>
          <w:t>5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 (</w:t>
      </w:r>
      <w:r w:rsidR="007604BA">
        <w:rPr>
          <w:rFonts w:hint="eastAsia"/>
          <w:kern w:val="2"/>
          <w:szCs w:val="24"/>
          <w:lang w:eastAsia="zh-TW"/>
        </w:rPr>
        <w:t>長子</w:t>
      </w:r>
      <w:r>
        <w:rPr>
          <w:rFonts w:hint="eastAsia"/>
          <w:kern w:val="2"/>
          <w:szCs w:val="24"/>
          <w:lang w:eastAsia="zh-TW"/>
        </w:rPr>
        <w:t>)</w:t>
      </w:r>
    </w:p>
    <w:p w:rsidR="00A91351" w:rsidRDefault="00A91351" w:rsidP="00A9135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關係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="00DA4038">
        <w:rPr>
          <w:rFonts w:hint="eastAsia"/>
          <w:kern w:val="2"/>
          <w:szCs w:val="24"/>
          <w:lang w:eastAsia="zh-TW"/>
        </w:rPr>
        <w:t>B</w:t>
      </w:r>
      <w:r>
        <w:rPr>
          <w:kern w:val="2"/>
          <w:szCs w:val="24"/>
          <w:lang w:eastAsia="zh-TW"/>
        </w:rPr>
        <w:t>’</w:t>
      </w:r>
    </w:p>
    <w:p w:rsidR="00A91351" w:rsidRDefault="00A91351" w:rsidP="00A9135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 w:rsidR="007A67CD">
        <w:rPr>
          <w:rFonts w:hint="eastAsia"/>
          <w:kern w:val="2"/>
          <w:szCs w:val="24"/>
          <w:lang w:eastAsia="zh-TW"/>
        </w:rPr>
        <w:t>B.</w:t>
      </w:r>
      <w:r w:rsidR="007A67CD">
        <w:rPr>
          <w:rFonts w:hint="eastAsia"/>
          <w:kern w:val="2"/>
          <w:szCs w:val="24"/>
          <w:lang w:eastAsia="zh-TW"/>
        </w:rPr>
        <w:t>型別</w:t>
      </w:r>
      <w:r w:rsidR="007A67CD">
        <w:rPr>
          <w:rFonts w:hint="eastAsia"/>
          <w:kern w:val="2"/>
          <w:szCs w:val="24"/>
          <w:lang w:eastAsia="zh-TW"/>
        </w:rPr>
        <w:t>(TYPE)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="00844EC2">
          <w:rPr>
            <w:rFonts w:hint="eastAsia"/>
            <w:kern w:val="2"/>
            <w:szCs w:val="24"/>
            <w:lang w:eastAsia="zh-TW"/>
          </w:rPr>
          <w:t>6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 (</w:t>
      </w:r>
      <w:r w:rsidR="007604BA">
        <w:rPr>
          <w:rFonts w:hint="eastAsia"/>
          <w:kern w:val="2"/>
          <w:szCs w:val="24"/>
          <w:lang w:eastAsia="zh-TW"/>
        </w:rPr>
        <w:t>長女</w:t>
      </w:r>
      <w:r>
        <w:rPr>
          <w:rFonts w:hint="eastAsia"/>
          <w:kern w:val="2"/>
          <w:szCs w:val="24"/>
          <w:lang w:eastAsia="zh-TW"/>
        </w:rPr>
        <w:t>)</w:t>
      </w:r>
    </w:p>
    <w:p w:rsidR="00A91351" w:rsidRDefault="00A91351" w:rsidP="00A9135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關係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="00DA4038">
        <w:rPr>
          <w:rFonts w:hint="eastAsia"/>
          <w:kern w:val="2"/>
          <w:szCs w:val="24"/>
          <w:lang w:eastAsia="zh-TW"/>
        </w:rPr>
        <w:t>D</w:t>
      </w:r>
      <w:r>
        <w:rPr>
          <w:kern w:val="2"/>
          <w:szCs w:val="24"/>
          <w:lang w:eastAsia="zh-TW"/>
        </w:rPr>
        <w:t>’</w:t>
      </w:r>
    </w:p>
    <w:p w:rsidR="00A91351" w:rsidRDefault="00A91351" w:rsidP="00A9135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 w:rsidR="007A67CD">
        <w:rPr>
          <w:rFonts w:hint="eastAsia"/>
          <w:kern w:val="2"/>
          <w:szCs w:val="24"/>
          <w:lang w:eastAsia="zh-TW"/>
        </w:rPr>
        <w:t>B.</w:t>
      </w:r>
      <w:r w:rsidR="007A67CD">
        <w:rPr>
          <w:rFonts w:hint="eastAsia"/>
          <w:kern w:val="2"/>
          <w:szCs w:val="24"/>
          <w:lang w:eastAsia="zh-TW"/>
        </w:rPr>
        <w:t>型別</w:t>
      </w:r>
      <w:r w:rsidR="007A67CD">
        <w:rPr>
          <w:rFonts w:hint="eastAsia"/>
          <w:kern w:val="2"/>
          <w:szCs w:val="24"/>
          <w:lang w:eastAsia="zh-TW"/>
        </w:rPr>
        <w:t>(TYPE)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 w:rsidR="00844EC2">
          <w:rPr>
            <w:rFonts w:hint="eastAsia"/>
            <w:kern w:val="2"/>
            <w:szCs w:val="24"/>
            <w:lang w:eastAsia="zh-TW"/>
          </w:rPr>
          <w:t>7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 (</w:t>
      </w:r>
      <w:r w:rsidR="007604BA">
        <w:rPr>
          <w:rFonts w:hint="eastAsia"/>
          <w:kern w:val="2"/>
          <w:szCs w:val="24"/>
          <w:lang w:eastAsia="zh-TW"/>
        </w:rPr>
        <w:t>次子</w:t>
      </w:r>
      <w:r>
        <w:rPr>
          <w:rFonts w:hint="eastAsia"/>
          <w:kern w:val="2"/>
          <w:szCs w:val="24"/>
          <w:lang w:eastAsia="zh-TW"/>
        </w:rPr>
        <w:t>)</w:t>
      </w:r>
    </w:p>
    <w:p w:rsidR="00A91351" w:rsidRDefault="00A91351" w:rsidP="00A9135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關係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="00DA4038">
        <w:rPr>
          <w:rFonts w:hint="eastAsia"/>
          <w:kern w:val="2"/>
          <w:szCs w:val="24"/>
          <w:lang w:eastAsia="zh-TW"/>
        </w:rPr>
        <w:t>E</w:t>
      </w:r>
      <w:r>
        <w:rPr>
          <w:kern w:val="2"/>
          <w:szCs w:val="24"/>
          <w:lang w:eastAsia="zh-TW"/>
        </w:rPr>
        <w:t>’</w:t>
      </w:r>
    </w:p>
    <w:p w:rsidR="00844EC2" w:rsidRDefault="00844EC2" w:rsidP="00844EC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 w:rsidR="007A67CD">
        <w:rPr>
          <w:rFonts w:hint="eastAsia"/>
          <w:kern w:val="2"/>
          <w:szCs w:val="24"/>
          <w:lang w:eastAsia="zh-TW"/>
        </w:rPr>
        <w:t>B.</w:t>
      </w:r>
      <w:r w:rsidR="007A67CD">
        <w:rPr>
          <w:rFonts w:hint="eastAsia"/>
          <w:kern w:val="2"/>
          <w:szCs w:val="24"/>
          <w:lang w:eastAsia="zh-TW"/>
        </w:rPr>
        <w:t>型別</w:t>
      </w:r>
      <w:r w:rsidR="007A67CD">
        <w:rPr>
          <w:rFonts w:hint="eastAsia"/>
          <w:kern w:val="2"/>
          <w:szCs w:val="24"/>
          <w:lang w:eastAsia="zh-TW"/>
        </w:rPr>
        <w:t>(TYPE)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8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 (</w:t>
      </w:r>
      <w:r w:rsidR="007604BA">
        <w:rPr>
          <w:rFonts w:hint="eastAsia"/>
          <w:kern w:val="2"/>
          <w:szCs w:val="24"/>
          <w:lang w:eastAsia="zh-TW"/>
        </w:rPr>
        <w:t>次女</w:t>
      </w:r>
      <w:r>
        <w:rPr>
          <w:rFonts w:hint="eastAsia"/>
          <w:kern w:val="2"/>
          <w:szCs w:val="24"/>
          <w:lang w:eastAsia="zh-TW"/>
        </w:rPr>
        <w:t>)</w:t>
      </w:r>
    </w:p>
    <w:p w:rsidR="00844EC2" w:rsidRDefault="00844EC2" w:rsidP="00844EC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關係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="00DA4038">
        <w:rPr>
          <w:rFonts w:hint="eastAsia"/>
          <w:kern w:val="2"/>
          <w:szCs w:val="24"/>
          <w:lang w:eastAsia="zh-TW"/>
        </w:rPr>
        <w:t>F</w:t>
      </w:r>
      <w:r>
        <w:rPr>
          <w:kern w:val="2"/>
          <w:szCs w:val="24"/>
          <w:lang w:eastAsia="zh-TW"/>
        </w:rPr>
        <w:t>’</w:t>
      </w:r>
    </w:p>
    <w:p w:rsidR="00844EC2" w:rsidRDefault="00844EC2" w:rsidP="00844EC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 w:rsidR="007A67CD">
        <w:rPr>
          <w:rFonts w:hint="eastAsia"/>
          <w:kern w:val="2"/>
          <w:szCs w:val="24"/>
          <w:lang w:eastAsia="zh-TW"/>
        </w:rPr>
        <w:t>B.</w:t>
      </w:r>
      <w:r w:rsidR="007A67CD">
        <w:rPr>
          <w:rFonts w:hint="eastAsia"/>
          <w:kern w:val="2"/>
          <w:szCs w:val="24"/>
          <w:lang w:eastAsia="zh-TW"/>
        </w:rPr>
        <w:t>型別</w:t>
      </w:r>
      <w:r w:rsidR="007A67CD">
        <w:rPr>
          <w:rFonts w:hint="eastAsia"/>
          <w:kern w:val="2"/>
          <w:szCs w:val="24"/>
          <w:lang w:eastAsia="zh-TW"/>
        </w:rPr>
        <w:t>(TYPE)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9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 (</w:t>
      </w:r>
      <w:r w:rsidR="007604BA">
        <w:rPr>
          <w:rFonts w:hint="eastAsia"/>
          <w:kern w:val="2"/>
          <w:szCs w:val="24"/>
          <w:lang w:eastAsia="zh-TW"/>
        </w:rPr>
        <w:t>三子</w:t>
      </w:r>
      <w:r>
        <w:rPr>
          <w:rFonts w:hint="eastAsia"/>
          <w:kern w:val="2"/>
          <w:szCs w:val="24"/>
          <w:lang w:eastAsia="zh-TW"/>
        </w:rPr>
        <w:t>)</w:t>
      </w:r>
    </w:p>
    <w:p w:rsidR="00844EC2" w:rsidRDefault="00844EC2" w:rsidP="00844EC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關係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="00DA4038">
        <w:rPr>
          <w:rFonts w:hint="eastAsia"/>
          <w:kern w:val="2"/>
          <w:szCs w:val="24"/>
          <w:lang w:eastAsia="zh-TW"/>
        </w:rPr>
        <w:t>G</w:t>
      </w:r>
      <w:r>
        <w:rPr>
          <w:kern w:val="2"/>
          <w:szCs w:val="24"/>
          <w:lang w:eastAsia="zh-TW"/>
        </w:rPr>
        <w:t>’</w:t>
      </w:r>
    </w:p>
    <w:p w:rsidR="00844EC2" w:rsidRDefault="00844EC2" w:rsidP="00844EC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 w:rsidR="007A67CD">
        <w:rPr>
          <w:rFonts w:hint="eastAsia"/>
          <w:kern w:val="2"/>
          <w:szCs w:val="24"/>
          <w:lang w:eastAsia="zh-TW"/>
        </w:rPr>
        <w:t>B.</w:t>
      </w:r>
      <w:r w:rsidR="007A67CD">
        <w:rPr>
          <w:rFonts w:hint="eastAsia"/>
          <w:kern w:val="2"/>
          <w:szCs w:val="24"/>
          <w:lang w:eastAsia="zh-TW"/>
        </w:rPr>
        <w:t>型別</w:t>
      </w:r>
      <w:r w:rsidR="007A67CD">
        <w:rPr>
          <w:rFonts w:hint="eastAsia"/>
          <w:kern w:val="2"/>
          <w:szCs w:val="24"/>
          <w:lang w:eastAsia="zh-TW"/>
        </w:rPr>
        <w:t>(TYPE)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A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(</w:t>
      </w:r>
      <w:r w:rsidR="007604BA">
        <w:rPr>
          <w:rFonts w:hint="eastAsia"/>
          <w:kern w:val="2"/>
          <w:szCs w:val="24"/>
          <w:lang w:eastAsia="zh-TW"/>
        </w:rPr>
        <w:t>三女</w:t>
      </w:r>
      <w:r>
        <w:rPr>
          <w:rFonts w:hint="eastAsia"/>
          <w:kern w:val="2"/>
          <w:szCs w:val="24"/>
          <w:lang w:eastAsia="zh-TW"/>
        </w:rPr>
        <w:t>)</w:t>
      </w:r>
    </w:p>
    <w:p w:rsidR="00844EC2" w:rsidRDefault="00844EC2" w:rsidP="00844EC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關係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="00DA4038">
        <w:rPr>
          <w:rFonts w:hint="eastAsia"/>
          <w:kern w:val="2"/>
          <w:szCs w:val="24"/>
          <w:lang w:eastAsia="zh-TW"/>
        </w:rPr>
        <w:t>H</w:t>
      </w:r>
      <w:r>
        <w:rPr>
          <w:kern w:val="2"/>
          <w:szCs w:val="24"/>
          <w:lang w:eastAsia="zh-TW"/>
        </w:rPr>
        <w:t>’</w:t>
      </w:r>
    </w:p>
    <w:p w:rsidR="007604BA" w:rsidRDefault="007604BA" w:rsidP="007604BA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 w:rsidR="007A67CD">
        <w:rPr>
          <w:rFonts w:hint="eastAsia"/>
          <w:kern w:val="2"/>
          <w:szCs w:val="24"/>
          <w:lang w:eastAsia="zh-TW"/>
        </w:rPr>
        <w:t>B.</w:t>
      </w:r>
      <w:r w:rsidR="007A67CD">
        <w:rPr>
          <w:rFonts w:hint="eastAsia"/>
          <w:kern w:val="2"/>
          <w:szCs w:val="24"/>
          <w:lang w:eastAsia="zh-TW"/>
        </w:rPr>
        <w:t>型別</w:t>
      </w:r>
      <w:r w:rsidR="007A67CD">
        <w:rPr>
          <w:rFonts w:hint="eastAsia"/>
          <w:kern w:val="2"/>
          <w:szCs w:val="24"/>
          <w:lang w:eastAsia="zh-TW"/>
        </w:rPr>
        <w:t>(TYPE)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B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hint="eastAsia"/>
          <w:kern w:val="2"/>
          <w:szCs w:val="24"/>
          <w:lang w:eastAsia="zh-TW"/>
        </w:rPr>
        <w:t>其他</w:t>
      </w:r>
      <w:r>
        <w:rPr>
          <w:rFonts w:hint="eastAsia"/>
          <w:kern w:val="2"/>
          <w:szCs w:val="24"/>
          <w:lang w:eastAsia="zh-TW"/>
        </w:rPr>
        <w:t>)</w:t>
      </w:r>
    </w:p>
    <w:p w:rsidR="00A91351" w:rsidRDefault="007604BA" w:rsidP="00E2669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關係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="00DA4038">
        <w:rPr>
          <w:rFonts w:hint="eastAsia"/>
          <w:kern w:val="2"/>
          <w:szCs w:val="24"/>
          <w:lang w:eastAsia="zh-TW"/>
        </w:rPr>
        <w:t>L</w:t>
      </w:r>
      <w:r>
        <w:rPr>
          <w:kern w:val="2"/>
          <w:szCs w:val="24"/>
          <w:lang w:eastAsia="zh-TW"/>
        </w:rPr>
        <w:t>’</w:t>
      </w:r>
    </w:p>
    <w:p w:rsidR="00E26698" w:rsidRDefault="00E26931" w:rsidP="00E2693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E26931" w:rsidRDefault="00E26931" w:rsidP="00E2693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關係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Z</w:t>
      </w:r>
      <w:r>
        <w:rPr>
          <w:kern w:val="2"/>
          <w:szCs w:val="24"/>
          <w:lang w:eastAsia="zh-TW"/>
        </w:rPr>
        <w:t>’</w:t>
      </w:r>
      <w:r w:rsidR="00624263">
        <w:rPr>
          <w:rFonts w:hint="eastAsia"/>
          <w:kern w:val="2"/>
          <w:szCs w:val="24"/>
          <w:lang w:eastAsia="zh-TW"/>
        </w:rPr>
        <w:t xml:space="preserve"> (</w:t>
      </w:r>
      <w:r w:rsidR="008620F2">
        <w:rPr>
          <w:rFonts w:hint="eastAsia"/>
          <w:kern w:val="2"/>
          <w:szCs w:val="24"/>
          <w:lang w:eastAsia="zh-TW"/>
        </w:rPr>
        <w:t>不在</w:t>
      </w:r>
      <w:r w:rsidR="00624263">
        <w:rPr>
          <w:rFonts w:hint="eastAsia"/>
          <w:kern w:val="2"/>
          <w:szCs w:val="24"/>
          <w:lang w:eastAsia="zh-TW"/>
        </w:rPr>
        <w:t>轉檔規則中</w:t>
      </w:r>
      <w:r w:rsidR="00624263">
        <w:rPr>
          <w:rFonts w:hint="eastAsia"/>
          <w:kern w:val="2"/>
          <w:szCs w:val="24"/>
          <w:lang w:eastAsia="zh-TW"/>
        </w:rPr>
        <w:t>)</w:t>
      </w:r>
    </w:p>
    <w:p w:rsidR="00440BA5" w:rsidRDefault="00440BA5" w:rsidP="00E2693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O_</w:t>
      </w:r>
      <w:r>
        <w:rPr>
          <w:rFonts w:hint="eastAsia"/>
          <w:kern w:val="2"/>
          <w:szCs w:val="24"/>
          <w:lang w:eastAsia="zh-TW"/>
        </w:rPr>
        <w:t>事故人</w:t>
      </w:r>
      <w:r>
        <w:rPr>
          <w:rFonts w:hint="eastAsia"/>
          <w:kern w:val="2"/>
          <w:szCs w:val="24"/>
          <w:lang w:eastAsia="zh-TW"/>
        </w:rPr>
        <w:t>ID=A.</w:t>
      </w:r>
      <w:r>
        <w:rPr>
          <w:rFonts w:hint="eastAsia"/>
          <w:kern w:val="2"/>
          <w:szCs w:val="24"/>
          <w:lang w:eastAsia="zh-TW"/>
        </w:rPr>
        <w:t>身分證號</w:t>
      </w:r>
      <w:r>
        <w:rPr>
          <w:rFonts w:hint="eastAsia"/>
          <w:kern w:val="2"/>
          <w:szCs w:val="24"/>
          <w:lang w:eastAsia="zh-TW"/>
        </w:rPr>
        <w:t>(ID)</w:t>
      </w:r>
    </w:p>
    <w:p w:rsidR="00440BA5" w:rsidRDefault="00440BA5" w:rsidP="00440BA5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關係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I</w:t>
      </w:r>
      <w:r>
        <w:rPr>
          <w:kern w:val="2"/>
          <w:szCs w:val="24"/>
          <w:lang w:eastAsia="zh-TW"/>
        </w:rPr>
        <w:t>’</w:t>
      </w:r>
    </w:p>
    <w:p w:rsidR="00554F57" w:rsidRDefault="00554F57" w:rsidP="00554F57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索賠類別：</w:t>
      </w:r>
    </w:p>
    <w:p w:rsidR="00C050FA" w:rsidRDefault="00C050FA" w:rsidP="00554F5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C.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有值</w:t>
      </w:r>
      <w:r>
        <w:rPr>
          <w:rFonts w:hint="eastAsia"/>
          <w:kern w:val="2"/>
          <w:szCs w:val="24"/>
          <w:lang w:eastAsia="zh-TW"/>
        </w:rPr>
        <w:t xml:space="preserve"> AND C.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 xml:space="preserve"> &lt;&gt;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Z</w:t>
      </w:r>
      <w:r>
        <w:rPr>
          <w:kern w:val="2"/>
          <w:szCs w:val="24"/>
          <w:lang w:eastAsia="zh-TW"/>
        </w:rPr>
        <w:t>’</w:t>
      </w:r>
    </w:p>
    <w:p w:rsidR="00C050FA" w:rsidRDefault="00C050FA" w:rsidP="00C050FA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>=</w:t>
      </w:r>
      <w:r w:rsidRPr="00C050FA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C.</w:t>
      </w:r>
      <w:r>
        <w:rPr>
          <w:rFonts w:hint="eastAsia"/>
          <w:kern w:val="2"/>
          <w:szCs w:val="24"/>
          <w:lang w:eastAsia="zh-TW"/>
        </w:rPr>
        <w:t>索賠類別</w:t>
      </w:r>
    </w:p>
    <w:p w:rsidR="00C050FA" w:rsidRDefault="00C050FA" w:rsidP="00C050FA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= C.</w:t>
      </w:r>
      <w:r>
        <w:rPr>
          <w:rFonts w:hint="eastAsia"/>
          <w:kern w:val="2"/>
          <w:szCs w:val="24"/>
          <w:lang w:eastAsia="zh-TW"/>
        </w:rPr>
        <w:t>保險金代號</w:t>
      </w:r>
    </w:p>
    <w:p w:rsidR="00C050FA" w:rsidRDefault="00C050FA" w:rsidP="00C050FA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保險金名稱</w:t>
      </w:r>
      <w:r>
        <w:rPr>
          <w:rFonts w:hint="eastAsia"/>
          <w:kern w:val="2"/>
          <w:szCs w:val="24"/>
          <w:lang w:eastAsia="zh-TW"/>
        </w:rPr>
        <w:t xml:space="preserve"> = C.</w:t>
      </w:r>
      <w:r>
        <w:rPr>
          <w:rFonts w:hint="eastAsia"/>
          <w:kern w:val="2"/>
          <w:szCs w:val="24"/>
          <w:lang w:eastAsia="zh-TW"/>
        </w:rPr>
        <w:t>保險金名稱</w:t>
      </w:r>
    </w:p>
    <w:p w:rsidR="00853289" w:rsidRDefault="00853289" w:rsidP="00554F5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853289" w:rsidRDefault="00853289" w:rsidP="00853289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C.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 xml:space="preserve"> &lt;&gt;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Z</w:t>
      </w:r>
      <w:r>
        <w:rPr>
          <w:kern w:val="2"/>
          <w:szCs w:val="24"/>
          <w:lang w:eastAsia="zh-TW"/>
        </w:rPr>
        <w:t>’</w:t>
      </w:r>
    </w:p>
    <w:p w:rsidR="00853289" w:rsidRDefault="00853289" w:rsidP="00853289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>=</w:t>
      </w:r>
      <w:r w:rsidRPr="00C050FA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C.</w:t>
      </w:r>
      <w:r>
        <w:rPr>
          <w:rFonts w:hint="eastAsia"/>
          <w:kern w:val="2"/>
          <w:szCs w:val="24"/>
          <w:lang w:eastAsia="zh-TW"/>
        </w:rPr>
        <w:t>索賠類別</w:t>
      </w:r>
    </w:p>
    <w:p w:rsidR="00853289" w:rsidRDefault="00853289" w:rsidP="00853289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554F57" w:rsidRDefault="00554F57" w:rsidP="00853289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>(ITEM)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A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B</w:t>
      </w:r>
      <w:r>
        <w:rPr>
          <w:kern w:val="2"/>
          <w:szCs w:val="24"/>
          <w:lang w:eastAsia="zh-TW"/>
        </w:rPr>
        <w:t>’</w:t>
      </w:r>
      <w:r w:rsidR="00853289" w:rsidRPr="00853289">
        <w:rPr>
          <w:rFonts w:hint="eastAsia"/>
          <w:kern w:val="2"/>
          <w:szCs w:val="24"/>
          <w:lang w:eastAsia="zh-TW"/>
        </w:rPr>
        <w:t xml:space="preserve"> </w:t>
      </w:r>
      <w:r w:rsidR="00853289">
        <w:rPr>
          <w:rFonts w:hint="eastAsia"/>
          <w:kern w:val="2"/>
          <w:szCs w:val="24"/>
          <w:lang w:eastAsia="zh-TW"/>
        </w:rPr>
        <w:t>,</w:t>
      </w:r>
      <w:r w:rsidR="00853289">
        <w:rPr>
          <w:kern w:val="2"/>
          <w:szCs w:val="24"/>
          <w:lang w:eastAsia="zh-TW"/>
        </w:rPr>
        <w:t>’</w:t>
      </w:r>
      <w:r w:rsidR="00853289">
        <w:rPr>
          <w:rFonts w:hint="eastAsia"/>
          <w:kern w:val="2"/>
          <w:szCs w:val="24"/>
          <w:lang w:eastAsia="zh-TW"/>
        </w:rPr>
        <w:t>E</w:t>
      </w:r>
      <w:r w:rsidR="00853289"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L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M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)</w:t>
      </w:r>
    </w:p>
    <w:p w:rsidR="00554F57" w:rsidRDefault="00554F57" w:rsidP="00853289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</w:t>
      </w:r>
      <w:r>
        <w:rPr>
          <w:kern w:val="2"/>
          <w:szCs w:val="24"/>
          <w:lang w:eastAsia="zh-TW"/>
        </w:rPr>
        <w:t>’</w:t>
      </w:r>
    </w:p>
    <w:p w:rsidR="00E925E4" w:rsidRDefault="00E925E4" w:rsidP="00E925E4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BBA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smartTag>
    </w:p>
    <w:p w:rsidR="00E925E4" w:rsidRDefault="00E925E4" w:rsidP="00E925E4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保險金名稱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身故保險金</w:t>
      </w:r>
      <w:r>
        <w:rPr>
          <w:kern w:val="2"/>
          <w:szCs w:val="24"/>
          <w:lang w:eastAsia="zh-TW"/>
        </w:rPr>
        <w:t>’</w:t>
      </w:r>
    </w:p>
    <w:p w:rsidR="00554F57" w:rsidRDefault="00554F57" w:rsidP="00853289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</w:t>
      </w:r>
      <w:r w:rsidR="00853289"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F</w:t>
      </w:r>
      <w:r>
        <w:rPr>
          <w:kern w:val="2"/>
          <w:szCs w:val="24"/>
          <w:lang w:eastAsia="zh-TW"/>
        </w:rPr>
        <w:t>’</w:t>
      </w:r>
    </w:p>
    <w:p w:rsidR="00554F57" w:rsidRDefault="00554F57" w:rsidP="00853289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K</w:t>
      </w:r>
      <w:r>
        <w:rPr>
          <w:kern w:val="2"/>
          <w:szCs w:val="24"/>
          <w:lang w:eastAsia="zh-TW"/>
        </w:rPr>
        <w:t>’</w:t>
      </w:r>
    </w:p>
    <w:p w:rsidR="00E925E4" w:rsidRDefault="00E925E4" w:rsidP="00E925E4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BBK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smartTag>
    </w:p>
    <w:p w:rsidR="00E925E4" w:rsidRDefault="00E925E4" w:rsidP="00853289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保險金名稱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全殘保險金</w:t>
      </w:r>
      <w:r>
        <w:rPr>
          <w:kern w:val="2"/>
          <w:szCs w:val="24"/>
          <w:lang w:eastAsia="zh-TW"/>
        </w:rPr>
        <w:t>’</w:t>
      </w:r>
    </w:p>
    <w:p w:rsidR="00554F57" w:rsidRDefault="00554F57" w:rsidP="00853289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</w:t>
      </w:r>
      <w:r w:rsidR="00853289"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>(ITEM)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C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,G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H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I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J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K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N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O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P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Q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R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)</w:t>
      </w:r>
    </w:p>
    <w:p w:rsidR="00554F57" w:rsidRDefault="00554F57" w:rsidP="00853289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B</w:t>
      </w:r>
      <w:r>
        <w:rPr>
          <w:kern w:val="2"/>
          <w:szCs w:val="24"/>
          <w:lang w:eastAsia="zh-TW"/>
        </w:rPr>
        <w:t>’</w:t>
      </w:r>
    </w:p>
    <w:p w:rsidR="001E0897" w:rsidRDefault="001E0897" w:rsidP="001E0897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 w:rsidR="00441C65" w:rsidRPr="00441C65">
        <w:rPr>
          <w:kern w:val="2"/>
          <w:szCs w:val="24"/>
          <w:lang w:eastAsia="zh-TW"/>
        </w:rPr>
        <w:t>BCB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441C65" w:rsidRPr="00441C65">
          <w:rPr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smartTag>
    </w:p>
    <w:p w:rsidR="001E0897" w:rsidRDefault="001E0897" w:rsidP="00853289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保險金名稱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 w:rsidR="00441C65" w:rsidRPr="00441C65">
        <w:rPr>
          <w:rFonts w:hint="eastAsia"/>
          <w:kern w:val="2"/>
          <w:szCs w:val="24"/>
          <w:lang w:eastAsia="zh-TW"/>
        </w:rPr>
        <w:t>殘廢關懷保險金</w:t>
      </w:r>
      <w:r>
        <w:rPr>
          <w:kern w:val="2"/>
          <w:szCs w:val="24"/>
          <w:lang w:eastAsia="zh-TW"/>
        </w:rPr>
        <w:t>’</w:t>
      </w:r>
    </w:p>
    <w:p w:rsidR="00554F57" w:rsidRDefault="00554F57" w:rsidP="00853289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</w:t>
      </w:r>
      <w:r w:rsidR="00853289"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>(ITEM)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D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)</w:t>
      </w:r>
    </w:p>
    <w:p w:rsidR="00554F57" w:rsidRDefault="00554F57" w:rsidP="00853289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C</w:t>
      </w:r>
      <w:r>
        <w:rPr>
          <w:kern w:val="2"/>
          <w:szCs w:val="24"/>
          <w:lang w:eastAsia="zh-TW"/>
        </w:rPr>
        <w:t>’</w:t>
      </w:r>
    </w:p>
    <w:p w:rsidR="00441C65" w:rsidRDefault="00441C65" w:rsidP="00441C6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 w:rsidRPr="00441C65">
        <w:rPr>
          <w:kern w:val="2"/>
          <w:szCs w:val="24"/>
          <w:lang w:eastAsia="zh-TW"/>
        </w:rPr>
        <w:t>BIC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441C65">
          <w:rPr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smartTag>
    </w:p>
    <w:p w:rsidR="00441C65" w:rsidRDefault="00441C65" w:rsidP="00853289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保險金名稱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 w:rsidRPr="00441C65">
        <w:rPr>
          <w:rFonts w:hint="eastAsia"/>
          <w:kern w:val="2"/>
          <w:szCs w:val="24"/>
          <w:lang w:eastAsia="zh-TW"/>
        </w:rPr>
        <w:t>重大疾病保險金</w:t>
      </w:r>
      <w:r>
        <w:rPr>
          <w:kern w:val="2"/>
          <w:szCs w:val="24"/>
          <w:lang w:eastAsia="zh-TW"/>
        </w:rPr>
        <w:t>’</w:t>
      </w:r>
    </w:p>
    <w:p w:rsidR="00853289" w:rsidRDefault="00853289" w:rsidP="00853289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>(ITEM) IN (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5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>)</w:t>
      </w:r>
    </w:p>
    <w:p w:rsidR="00853289" w:rsidRDefault="00853289" w:rsidP="00853289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E</w:t>
      </w:r>
      <w:r>
        <w:rPr>
          <w:kern w:val="2"/>
          <w:szCs w:val="24"/>
          <w:lang w:eastAsia="zh-TW"/>
        </w:rPr>
        <w:t>’</w:t>
      </w:r>
    </w:p>
    <w:p w:rsidR="002103E0" w:rsidRDefault="002103E0" w:rsidP="002103E0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>(ITEM)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a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)</w:t>
      </w:r>
    </w:p>
    <w:p w:rsidR="002103E0" w:rsidRDefault="002103E0" w:rsidP="002103E0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E</w:t>
      </w:r>
      <w:r>
        <w:rPr>
          <w:kern w:val="2"/>
          <w:szCs w:val="24"/>
          <w:lang w:eastAsia="zh-TW"/>
        </w:rPr>
        <w:t>’</w:t>
      </w:r>
    </w:p>
    <w:p w:rsidR="002103E0" w:rsidRDefault="002103E0" w:rsidP="002103E0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‘B</w:t>
      </w:r>
      <w:r>
        <w:rPr>
          <w:rFonts w:hint="eastAsia"/>
          <w:kern w:val="2"/>
          <w:szCs w:val="24"/>
          <w:lang w:eastAsia="zh-TW"/>
        </w:rPr>
        <w:t>EE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441C65">
          <w:rPr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smartTag>
    </w:p>
    <w:p w:rsidR="002103E0" w:rsidRDefault="002103E0" w:rsidP="002103E0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保險金名稱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 w:rsidRPr="002103E0">
        <w:rPr>
          <w:rFonts w:hint="eastAsia"/>
          <w:kern w:val="2"/>
          <w:szCs w:val="24"/>
          <w:lang w:eastAsia="zh-TW"/>
        </w:rPr>
        <w:t>住院日額醫療保險金</w:t>
      </w:r>
      <w:r>
        <w:rPr>
          <w:kern w:val="2"/>
          <w:szCs w:val="24"/>
          <w:lang w:eastAsia="zh-TW"/>
        </w:rPr>
        <w:t>’</w:t>
      </w:r>
    </w:p>
    <w:p w:rsidR="00853289" w:rsidRDefault="00853289" w:rsidP="00853289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>(ITEM) IN (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0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2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3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4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6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>)</w:t>
      </w:r>
    </w:p>
    <w:p w:rsidR="00853289" w:rsidRDefault="00853289" w:rsidP="00853289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F</w:t>
      </w:r>
      <w:r>
        <w:rPr>
          <w:kern w:val="2"/>
          <w:szCs w:val="24"/>
          <w:lang w:eastAsia="zh-TW"/>
        </w:rPr>
        <w:t>’</w:t>
      </w:r>
    </w:p>
    <w:p w:rsidR="00554F57" w:rsidRDefault="00554F57" w:rsidP="00853289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</w:t>
      </w:r>
      <w:r w:rsidR="00853289"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7</w:t>
        </w:r>
        <w:r>
          <w:rPr>
            <w:kern w:val="2"/>
            <w:szCs w:val="24"/>
            <w:lang w:eastAsia="zh-TW"/>
          </w:rPr>
          <w:t>’</w:t>
        </w:r>
      </w:smartTag>
    </w:p>
    <w:p w:rsidR="00554F57" w:rsidRDefault="00554F57" w:rsidP="00853289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I</w:t>
      </w:r>
      <w:r>
        <w:rPr>
          <w:kern w:val="2"/>
          <w:szCs w:val="24"/>
          <w:lang w:eastAsia="zh-TW"/>
        </w:rPr>
        <w:t>’</w:t>
      </w:r>
    </w:p>
    <w:p w:rsidR="009C2D2A" w:rsidRDefault="009C2D2A" w:rsidP="009C2D2A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 w:rsidRPr="009C2D2A">
        <w:rPr>
          <w:kern w:val="2"/>
          <w:szCs w:val="24"/>
          <w:lang w:eastAsia="zh-TW"/>
        </w:rPr>
        <w:t>BFI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9C2D2A">
          <w:rPr>
            <w:kern w:val="2"/>
            <w:szCs w:val="24"/>
            <w:lang w:eastAsia="zh-TW"/>
          </w:rPr>
          <w:t>2</w:t>
        </w:r>
        <w:r>
          <w:rPr>
            <w:kern w:val="2"/>
            <w:szCs w:val="24"/>
            <w:lang w:eastAsia="zh-TW"/>
          </w:rPr>
          <w:t>’</w:t>
        </w:r>
      </w:smartTag>
    </w:p>
    <w:p w:rsidR="009C2D2A" w:rsidRDefault="009C2D2A" w:rsidP="00853289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保險金名稱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 w:rsidRPr="009C2D2A">
        <w:rPr>
          <w:rFonts w:hint="eastAsia"/>
          <w:kern w:val="2"/>
          <w:szCs w:val="24"/>
          <w:lang w:eastAsia="zh-TW"/>
        </w:rPr>
        <w:t>生育津貼</w:t>
      </w:r>
      <w:r>
        <w:rPr>
          <w:kern w:val="2"/>
          <w:szCs w:val="24"/>
          <w:lang w:eastAsia="zh-TW"/>
        </w:rPr>
        <w:t>’</w:t>
      </w:r>
    </w:p>
    <w:p w:rsidR="00554F57" w:rsidRPr="00853289" w:rsidRDefault="00554F57" w:rsidP="00853289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53289">
        <w:rPr>
          <w:rFonts w:hint="eastAsia"/>
          <w:kern w:val="2"/>
          <w:szCs w:val="24"/>
          <w:lang w:eastAsia="zh-TW"/>
        </w:rPr>
        <w:t xml:space="preserve">ELSE </w:t>
      </w:r>
      <w:r w:rsidR="00853289" w:rsidRPr="00853289">
        <w:rPr>
          <w:rFonts w:hint="eastAsia"/>
          <w:kern w:val="2"/>
          <w:szCs w:val="24"/>
          <w:lang w:eastAsia="zh-TW"/>
        </w:rPr>
        <w:t xml:space="preserve">IF </w:t>
      </w:r>
      <w:r w:rsidRPr="00853289">
        <w:rPr>
          <w:rFonts w:hint="eastAsia"/>
          <w:kern w:val="2"/>
          <w:szCs w:val="24"/>
          <w:lang w:eastAsia="zh-TW"/>
        </w:rPr>
        <w:t>B.</w:t>
      </w:r>
      <w:r w:rsidRPr="00853289">
        <w:rPr>
          <w:rFonts w:hint="eastAsia"/>
          <w:kern w:val="2"/>
          <w:szCs w:val="24"/>
          <w:lang w:eastAsia="zh-TW"/>
        </w:rPr>
        <w:t>項目</w:t>
      </w:r>
      <w:r w:rsidRPr="00853289">
        <w:rPr>
          <w:rFonts w:hint="eastAsia"/>
          <w:kern w:val="2"/>
          <w:szCs w:val="24"/>
          <w:lang w:eastAsia="zh-TW"/>
        </w:rPr>
        <w:t>(ITEM) IN (</w:t>
      </w:r>
      <w:r w:rsidRPr="00853289">
        <w:rPr>
          <w:kern w:val="2"/>
          <w:szCs w:val="24"/>
          <w:lang w:eastAsia="zh-TW"/>
        </w:rPr>
        <w:t>‘</w:t>
      </w:r>
      <w:r w:rsidRPr="00853289">
        <w:rPr>
          <w:rFonts w:hint="eastAsia"/>
          <w:kern w:val="2"/>
          <w:szCs w:val="24"/>
          <w:lang w:eastAsia="zh-TW"/>
        </w:rPr>
        <w:t>S</w:t>
      </w:r>
      <w:r w:rsidRPr="00853289">
        <w:rPr>
          <w:kern w:val="2"/>
          <w:szCs w:val="24"/>
          <w:lang w:eastAsia="zh-TW"/>
        </w:rPr>
        <w:t>’</w:t>
      </w:r>
      <w:r w:rsidRPr="00853289">
        <w:rPr>
          <w:rFonts w:hint="eastAsia"/>
          <w:kern w:val="2"/>
          <w:szCs w:val="24"/>
          <w:lang w:eastAsia="zh-TW"/>
        </w:rPr>
        <w:t>,</w:t>
      </w:r>
      <w:r w:rsidRPr="00853289">
        <w:rPr>
          <w:kern w:val="2"/>
          <w:szCs w:val="24"/>
          <w:lang w:eastAsia="zh-TW"/>
        </w:rPr>
        <w:t>’</w:t>
      </w:r>
      <w:r w:rsidRPr="00853289">
        <w:rPr>
          <w:rFonts w:hint="eastAsia"/>
          <w:kern w:val="2"/>
          <w:szCs w:val="24"/>
          <w:lang w:eastAsia="zh-TW"/>
        </w:rPr>
        <w:t>T</w:t>
      </w:r>
      <w:r w:rsidRPr="00853289">
        <w:rPr>
          <w:kern w:val="2"/>
          <w:szCs w:val="24"/>
          <w:lang w:eastAsia="zh-TW"/>
        </w:rPr>
        <w:t>’</w:t>
      </w:r>
      <w:r w:rsidRPr="00853289">
        <w:rPr>
          <w:rFonts w:hint="eastAsia"/>
          <w:kern w:val="2"/>
          <w:szCs w:val="24"/>
          <w:lang w:eastAsia="zh-TW"/>
        </w:rPr>
        <w:t>,</w:t>
      </w:r>
      <w:r w:rsidRPr="00853289">
        <w:rPr>
          <w:kern w:val="2"/>
          <w:szCs w:val="24"/>
          <w:lang w:eastAsia="zh-TW"/>
        </w:rPr>
        <w:t>’</w:t>
      </w:r>
      <w:r w:rsidRPr="00853289">
        <w:rPr>
          <w:rFonts w:hint="eastAsia"/>
          <w:kern w:val="2"/>
          <w:szCs w:val="24"/>
          <w:lang w:eastAsia="zh-TW"/>
        </w:rPr>
        <w:t>U</w:t>
      </w:r>
      <w:r w:rsidRPr="00853289">
        <w:rPr>
          <w:kern w:val="2"/>
          <w:szCs w:val="24"/>
          <w:lang w:eastAsia="zh-TW"/>
        </w:rPr>
        <w:t>’</w:t>
      </w:r>
      <w:r w:rsidRPr="00853289">
        <w:rPr>
          <w:rFonts w:hint="eastAsia"/>
          <w:kern w:val="2"/>
          <w:szCs w:val="24"/>
          <w:lang w:eastAsia="zh-TW"/>
        </w:rPr>
        <w:t>,</w:t>
      </w:r>
      <w:r w:rsidRPr="00853289">
        <w:rPr>
          <w:kern w:val="2"/>
          <w:szCs w:val="24"/>
          <w:lang w:eastAsia="zh-TW"/>
        </w:rPr>
        <w:t>’</w:t>
      </w:r>
      <w:r w:rsidRPr="00853289">
        <w:rPr>
          <w:rFonts w:hint="eastAsia"/>
          <w:kern w:val="2"/>
          <w:szCs w:val="24"/>
          <w:lang w:eastAsia="zh-TW"/>
        </w:rPr>
        <w:t>V</w:t>
      </w:r>
      <w:r w:rsidRPr="00853289">
        <w:rPr>
          <w:kern w:val="2"/>
          <w:szCs w:val="24"/>
          <w:lang w:eastAsia="zh-TW"/>
        </w:rPr>
        <w:t>’</w:t>
      </w:r>
      <w:r w:rsidRPr="00853289">
        <w:rPr>
          <w:rFonts w:hint="eastAsia"/>
          <w:kern w:val="2"/>
          <w:szCs w:val="24"/>
          <w:lang w:eastAsia="zh-TW"/>
        </w:rPr>
        <w:t>,</w:t>
      </w:r>
      <w:r w:rsidRPr="00853289">
        <w:rPr>
          <w:kern w:val="2"/>
          <w:szCs w:val="24"/>
          <w:lang w:eastAsia="zh-TW"/>
        </w:rPr>
        <w:t>’</w:t>
      </w:r>
      <w:r w:rsidRPr="00853289">
        <w:rPr>
          <w:rFonts w:hint="eastAsia"/>
          <w:kern w:val="2"/>
          <w:szCs w:val="24"/>
          <w:lang w:eastAsia="zh-TW"/>
        </w:rPr>
        <w:t>W</w:t>
      </w:r>
      <w:r w:rsidRPr="00853289">
        <w:rPr>
          <w:kern w:val="2"/>
          <w:szCs w:val="24"/>
          <w:lang w:eastAsia="zh-TW"/>
        </w:rPr>
        <w:t>’</w:t>
      </w:r>
      <w:r w:rsidRPr="00853289">
        <w:rPr>
          <w:rFonts w:hint="eastAsia"/>
          <w:kern w:val="2"/>
          <w:szCs w:val="24"/>
          <w:lang w:eastAsia="zh-TW"/>
        </w:rPr>
        <w:t>,</w:t>
      </w:r>
      <w:r w:rsidRPr="00853289">
        <w:rPr>
          <w:kern w:val="2"/>
          <w:szCs w:val="24"/>
          <w:lang w:eastAsia="zh-TW"/>
        </w:rPr>
        <w:t>’</w:t>
      </w:r>
      <w:r w:rsidRPr="00853289">
        <w:rPr>
          <w:rFonts w:hint="eastAsia"/>
          <w:kern w:val="2"/>
          <w:szCs w:val="24"/>
          <w:lang w:eastAsia="zh-TW"/>
        </w:rPr>
        <w:t>X</w:t>
      </w:r>
      <w:r w:rsidRPr="00853289">
        <w:rPr>
          <w:kern w:val="2"/>
          <w:szCs w:val="24"/>
          <w:lang w:eastAsia="zh-TW"/>
        </w:rPr>
        <w:t>’</w:t>
      </w:r>
      <w:r w:rsidRPr="00853289">
        <w:rPr>
          <w:rFonts w:hint="eastAsia"/>
          <w:kern w:val="2"/>
          <w:szCs w:val="24"/>
          <w:lang w:eastAsia="zh-TW"/>
        </w:rPr>
        <w:t>,</w:t>
      </w:r>
      <w:r w:rsidRPr="00853289">
        <w:rPr>
          <w:kern w:val="2"/>
          <w:szCs w:val="24"/>
          <w:lang w:eastAsia="zh-TW"/>
        </w:rPr>
        <w:t>’</w:t>
      </w:r>
      <w:r w:rsidRPr="00853289">
        <w:rPr>
          <w:rFonts w:hint="eastAsia"/>
          <w:kern w:val="2"/>
          <w:szCs w:val="24"/>
          <w:lang w:eastAsia="zh-TW"/>
        </w:rPr>
        <w:t>Y</w:t>
      </w:r>
      <w:r w:rsidRPr="00853289">
        <w:rPr>
          <w:kern w:val="2"/>
          <w:szCs w:val="24"/>
          <w:lang w:eastAsia="zh-TW"/>
        </w:rPr>
        <w:t>’</w:t>
      </w:r>
      <w:r w:rsidRPr="00853289">
        <w:rPr>
          <w:rFonts w:hint="eastAsia"/>
          <w:kern w:val="2"/>
          <w:szCs w:val="24"/>
          <w:lang w:eastAsia="zh-TW"/>
        </w:rPr>
        <w:t>,</w:t>
      </w:r>
      <w:r w:rsidRPr="00853289">
        <w:rPr>
          <w:kern w:val="2"/>
          <w:szCs w:val="24"/>
          <w:lang w:eastAsia="zh-TW"/>
        </w:rPr>
        <w:t>’</w:t>
      </w:r>
      <w:r w:rsidRPr="00853289">
        <w:rPr>
          <w:rFonts w:hint="eastAsia"/>
          <w:kern w:val="2"/>
          <w:szCs w:val="24"/>
          <w:lang w:eastAsia="zh-TW"/>
        </w:rPr>
        <w:t>Z</w:t>
      </w:r>
      <w:r w:rsidRPr="00853289">
        <w:rPr>
          <w:kern w:val="2"/>
          <w:szCs w:val="24"/>
          <w:lang w:eastAsia="zh-TW"/>
        </w:rPr>
        <w:t>’</w:t>
      </w:r>
      <w:r w:rsidRPr="00853289">
        <w:rPr>
          <w:rFonts w:hint="eastAsia"/>
          <w:kern w:val="2"/>
          <w:szCs w:val="24"/>
          <w:lang w:eastAsia="zh-TW"/>
        </w:rPr>
        <w:t>)</w:t>
      </w:r>
    </w:p>
    <w:p w:rsidR="00554F57" w:rsidRPr="00853289" w:rsidRDefault="00554F57" w:rsidP="00853289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53289">
        <w:rPr>
          <w:rFonts w:hint="eastAsia"/>
          <w:kern w:val="2"/>
          <w:szCs w:val="24"/>
          <w:lang w:eastAsia="zh-TW"/>
        </w:rPr>
        <w:t>O_</w:t>
      </w:r>
      <w:r w:rsidRPr="00853289">
        <w:rPr>
          <w:rFonts w:hint="eastAsia"/>
          <w:kern w:val="2"/>
          <w:szCs w:val="24"/>
          <w:lang w:eastAsia="zh-TW"/>
        </w:rPr>
        <w:t>索賠類別</w:t>
      </w:r>
      <w:r w:rsidRPr="00853289">
        <w:rPr>
          <w:rFonts w:hint="eastAsia"/>
          <w:kern w:val="2"/>
          <w:szCs w:val="24"/>
          <w:lang w:eastAsia="zh-TW"/>
        </w:rPr>
        <w:t>=</w:t>
      </w:r>
      <w:r w:rsidRPr="00853289">
        <w:rPr>
          <w:kern w:val="2"/>
          <w:szCs w:val="24"/>
          <w:lang w:eastAsia="zh-TW"/>
        </w:rPr>
        <w:t>’</w:t>
      </w:r>
      <w:r w:rsidRPr="00853289">
        <w:rPr>
          <w:rFonts w:hint="eastAsia"/>
          <w:kern w:val="2"/>
          <w:szCs w:val="24"/>
          <w:lang w:eastAsia="zh-TW"/>
        </w:rPr>
        <w:t>N</w:t>
      </w:r>
      <w:r w:rsidRPr="00853289">
        <w:rPr>
          <w:kern w:val="2"/>
          <w:szCs w:val="24"/>
          <w:lang w:eastAsia="zh-TW"/>
        </w:rPr>
        <w:t>’</w:t>
      </w:r>
    </w:p>
    <w:p w:rsidR="002103E0" w:rsidRDefault="002103E0" w:rsidP="002103E0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2103E0" w:rsidRDefault="002103E0" w:rsidP="002103E0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53289">
        <w:rPr>
          <w:rFonts w:hint="eastAsia"/>
          <w:kern w:val="2"/>
          <w:szCs w:val="24"/>
          <w:lang w:eastAsia="zh-TW"/>
        </w:rPr>
        <w:t>O_</w:t>
      </w:r>
      <w:r w:rsidRPr="00853289">
        <w:rPr>
          <w:rFonts w:hint="eastAsia"/>
          <w:kern w:val="2"/>
          <w:szCs w:val="24"/>
          <w:lang w:eastAsia="zh-TW"/>
        </w:rPr>
        <w:t>索賠類別</w:t>
      </w:r>
      <w:r w:rsidRPr="00853289">
        <w:rPr>
          <w:rFonts w:hint="eastAsia"/>
          <w:kern w:val="2"/>
          <w:szCs w:val="24"/>
          <w:lang w:eastAsia="zh-TW"/>
        </w:rPr>
        <w:t>=</w:t>
      </w:r>
      <w:r w:rsidRPr="00853289">
        <w:rPr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9</w:t>
        </w:r>
        <w:r w:rsidRPr="00853289">
          <w:rPr>
            <w:kern w:val="2"/>
            <w:szCs w:val="24"/>
            <w:lang w:eastAsia="zh-TW"/>
          </w:rPr>
          <w:t>’</w:t>
        </w:r>
      </w:smartTag>
    </w:p>
    <w:p w:rsidR="00554F57" w:rsidRDefault="00F750A5" w:rsidP="00EB30C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保險金代號、名稱：</w:t>
      </w:r>
    </w:p>
    <w:p w:rsidR="00F750A5" w:rsidRDefault="00F750A5" w:rsidP="00F750A5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是空的</w:t>
      </w:r>
    </w:p>
    <w:p w:rsidR="005904B6" w:rsidRDefault="005E2C8D" w:rsidP="005904B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853289">
        <w:rPr>
          <w:rFonts w:hint="eastAsia"/>
          <w:kern w:val="2"/>
          <w:szCs w:val="24"/>
          <w:lang w:eastAsia="zh-TW"/>
        </w:rPr>
        <w:t>O_</w:t>
      </w:r>
      <w:r w:rsidRPr="00853289">
        <w:rPr>
          <w:rFonts w:hint="eastAsia"/>
          <w:kern w:val="2"/>
          <w:szCs w:val="24"/>
          <w:lang w:eastAsia="zh-TW"/>
        </w:rPr>
        <w:t>索賠類別</w:t>
      </w:r>
      <w:r w:rsidRPr="00853289">
        <w:rPr>
          <w:rFonts w:hint="eastAsia"/>
          <w:kern w:val="2"/>
          <w:szCs w:val="24"/>
          <w:lang w:eastAsia="zh-TW"/>
        </w:rPr>
        <w:t>=</w:t>
      </w:r>
      <w:r w:rsidRPr="00853289">
        <w:rPr>
          <w:kern w:val="2"/>
          <w:szCs w:val="24"/>
          <w:lang w:eastAsia="zh-TW"/>
        </w:rPr>
        <w:t>’</w:t>
      </w:r>
      <w:r w:rsidRPr="00853289">
        <w:rPr>
          <w:rFonts w:hint="eastAsia"/>
          <w:kern w:val="2"/>
          <w:szCs w:val="24"/>
          <w:lang w:eastAsia="zh-TW"/>
        </w:rPr>
        <w:t>N</w:t>
      </w:r>
      <w:r w:rsidRPr="00853289">
        <w:rPr>
          <w:kern w:val="2"/>
          <w:szCs w:val="24"/>
          <w:lang w:eastAsia="zh-TW"/>
        </w:rPr>
        <w:t>’</w:t>
      </w:r>
    </w:p>
    <w:p w:rsidR="005E2C8D" w:rsidRDefault="005E2C8D" w:rsidP="005E2C8D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853289">
        <w:rPr>
          <w:rFonts w:hint="eastAsia"/>
          <w:kern w:val="2"/>
          <w:szCs w:val="24"/>
          <w:lang w:eastAsia="zh-TW"/>
        </w:rPr>
        <w:t>B.</w:t>
      </w:r>
      <w:r w:rsidRPr="00853289">
        <w:rPr>
          <w:rFonts w:hint="eastAsia"/>
          <w:kern w:val="2"/>
          <w:szCs w:val="24"/>
          <w:lang w:eastAsia="zh-TW"/>
        </w:rPr>
        <w:t>項目</w:t>
      </w:r>
      <w:r w:rsidRPr="00853289">
        <w:rPr>
          <w:rFonts w:hint="eastAsia"/>
          <w:kern w:val="2"/>
          <w:szCs w:val="24"/>
          <w:lang w:eastAsia="zh-TW"/>
        </w:rPr>
        <w:t>(ITEM) IN (</w:t>
      </w:r>
      <w:r w:rsidRPr="00853289">
        <w:rPr>
          <w:kern w:val="2"/>
          <w:szCs w:val="24"/>
          <w:lang w:eastAsia="zh-TW"/>
        </w:rPr>
        <w:t>‘</w:t>
      </w:r>
      <w:r w:rsidRPr="00853289">
        <w:rPr>
          <w:rFonts w:hint="eastAsia"/>
          <w:kern w:val="2"/>
          <w:szCs w:val="24"/>
          <w:lang w:eastAsia="zh-TW"/>
        </w:rPr>
        <w:t>S</w:t>
      </w:r>
      <w:r w:rsidRPr="00853289">
        <w:rPr>
          <w:kern w:val="2"/>
          <w:szCs w:val="24"/>
          <w:lang w:eastAsia="zh-TW"/>
        </w:rPr>
        <w:t>’</w:t>
      </w:r>
      <w:r w:rsidRPr="00853289">
        <w:rPr>
          <w:rFonts w:hint="eastAsia"/>
          <w:kern w:val="2"/>
          <w:szCs w:val="24"/>
          <w:lang w:eastAsia="zh-TW"/>
        </w:rPr>
        <w:t>,</w:t>
      </w:r>
      <w:r w:rsidRPr="00853289">
        <w:rPr>
          <w:kern w:val="2"/>
          <w:szCs w:val="24"/>
          <w:lang w:eastAsia="zh-TW"/>
        </w:rPr>
        <w:t>’</w:t>
      </w:r>
      <w:r w:rsidRPr="00853289">
        <w:rPr>
          <w:rFonts w:hint="eastAsia"/>
          <w:kern w:val="2"/>
          <w:szCs w:val="24"/>
          <w:lang w:eastAsia="zh-TW"/>
        </w:rPr>
        <w:t>T</w:t>
      </w:r>
      <w:r w:rsidRPr="00853289">
        <w:rPr>
          <w:kern w:val="2"/>
          <w:szCs w:val="24"/>
          <w:lang w:eastAsia="zh-TW"/>
        </w:rPr>
        <w:t>’</w:t>
      </w:r>
      <w:r w:rsidRPr="00853289">
        <w:rPr>
          <w:rFonts w:hint="eastAsia"/>
          <w:kern w:val="2"/>
          <w:szCs w:val="24"/>
          <w:lang w:eastAsia="zh-TW"/>
        </w:rPr>
        <w:t>,</w:t>
      </w:r>
      <w:r w:rsidRPr="00853289">
        <w:rPr>
          <w:kern w:val="2"/>
          <w:szCs w:val="24"/>
          <w:lang w:eastAsia="zh-TW"/>
        </w:rPr>
        <w:t>’</w:t>
      </w:r>
      <w:r w:rsidRPr="00853289">
        <w:rPr>
          <w:rFonts w:hint="eastAsia"/>
          <w:kern w:val="2"/>
          <w:szCs w:val="24"/>
          <w:lang w:eastAsia="zh-TW"/>
        </w:rPr>
        <w:t>U</w:t>
      </w:r>
      <w:r w:rsidRPr="00853289">
        <w:rPr>
          <w:kern w:val="2"/>
          <w:szCs w:val="24"/>
          <w:lang w:eastAsia="zh-TW"/>
        </w:rPr>
        <w:t>’</w:t>
      </w:r>
      <w:r w:rsidRPr="00853289">
        <w:rPr>
          <w:rFonts w:hint="eastAsia"/>
          <w:kern w:val="2"/>
          <w:szCs w:val="24"/>
          <w:lang w:eastAsia="zh-TW"/>
        </w:rPr>
        <w:t>,</w:t>
      </w:r>
      <w:r w:rsidRPr="00853289">
        <w:rPr>
          <w:kern w:val="2"/>
          <w:szCs w:val="24"/>
          <w:lang w:eastAsia="zh-TW"/>
        </w:rPr>
        <w:t>’</w:t>
      </w:r>
      <w:r w:rsidRPr="00853289">
        <w:rPr>
          <w:rFonts w:hint="eastAsia"/>
          <w:kern w:val="2"/>
          <w:szCs w:val="24"/>
          <w:lang w:eastAsia="zh-TW"/>
        </w:rPr>
        <w:t>V</w:t>
      </w:r>
      <w:r w:rsidRPr="00853289">
        <w:rPr>
          <w:kern w:val="2"/>
          <w:szCs w:val="24"/>
          <w:lang w:eastAsia="zh-TW"/>
        </w:rPr>
        <w:t>’</w:t>
      </w:r>
      <w:r w:rsidRPr="00853289">
        <w:rPr>
          <w:rFonts w:hint="eastAsia"/>
          <w:kern w:val="2"/>
          <w:szCs w:val="24"/>
          <w:lang w:eastAsia="zh-TW"/>
        </w:rPr>
        <w:t>,</w:t>
      </w:r>
      <w:r w:rsidRPr="00853289">
        <w:rPr>
          <w:kern w:val="2"/>
          <w:szCs w:val="24"/>
          <w:lang w:eastAsia="zh-TW"/>
        </w:rPr>
        <w:t>’</w:t>
      </w:r>
      <w:r w:rsidRPr="00853289">
        <w:rPr>
          <w:rFonts w:hint="eastAsia"/>
          <w:kern w:val="2"/>
          <w:szCs w:val="24"/>
          <w:lang w:eastAsia="zh-TW"/>
        </w:rPr>
        <w:t>W</w:t>
      </w:r>
      <w:r w:rsidRPr="00853289">
        <w:rPr>
          <w:kern w:val="2"/>
          <w:szCs w:val="24"/>
          <w:lang w:eastAsia="zh-TW"/>
        </w:rPr>
        <w:t>’</w:t>
      </w:r>
      <w:r w:rsidRPr="00853289">
        <w:rPr>
          <w:rFonts w:hint="eastAsia"/>
          <w:kern w:val="2"/>
          <w:szCs w:val="24"/>
          <w:lang w:eastAsia="zh-TW"/>
        </w:rPr>
        <w:t>,</w:t>
      </w:r>
      <w:r w:rsidRPr="00853289">
        <w:rPr>
          <w:kern w:val="2"/>
          <w:szCs w:val="24"/>
          <w:lang w:eastAsia="zh-TW"/>
        </w:rPr>
        <w:t>’</w:t>
      </w:r>
      <w:r w:rsidRPr="00853289">
        <w:rPr>
          <w:rFonts w:hint="eastAsia"/>
          <w:kern w:val="2"/>
          <w:szCs w:val="24"/>
          <w:lang w:eastAsia="zh-TW"/>
        </w:rPr>
        <w:t>X</w:t>
      </w:r>
      <w:r w:rsidRPr="00853289">
        <w:rPr>
          <w:kern w:val="2"/>
          <w:szCs w:val="24"/>
          <w:lang w:eastAsia="zh-TW"/>
        </w:rPr>
        <w:t>’</w:t>
      </w:r>
      <w:r w:rsidRPr="00853289">
        <w:rPr>
          <w:rFonts w:hint="eastAsia"/>
          <w:kern w:val="2"/>
          <w:szCs w:val="24"/>
          <w:lang w:eastAsia="zh-TW"/>
        </w:rPr>
        <w:t>,</w:t>
      </w:r>
      <w:r w:rsidRPr="00853289">
        <w:rPr>
          <w:kern w:val="2"/>
          <w:szCs w:val="24"/>
          <w:lang w:eastAsia="zh-TW"/>
        </w:rPr>
        <w:t>’</w:t>
      </w:r>
      <w:r w:rsidRPr="00853289">
        <w:rPr>
          <w:rFonts w:hint="eastAsia"/>
          <w:kern w:val="2"/>
          <w:szCs w:val="24"/>
          <w:lang w:eastAsia="zh-TW"/>
        </w:rPr>
        <w:t>Y</w:t>
      </w:r>
      <w:r w:rsidRPr="00853289">
        <w:rPr>
          <w:kern w:val="2"/>
          <w:szCs w:val="24"/>
          <w:lang w:eastAsia="zh-TW"/>
        </w:rPr>
        <w:t>’</w:t>
      </w:r>
      <w:r w:rsidRPr="00853289">
        <w:rPr>
          <w:rFonts w:hint="eastAsia"/>
          <w:kern w:val="2"/>
          <w:szCs w:val="24"/>
          <w:lang w:eastAsia="zh-TW"/>
        </w:rPr>
        <w:t>,</w:t>
      </w:r>
      <w:r w:rsidRPr="00853289">
        <w:rPr>
          <w:kern w:val="2"/>
          <w:szCs w:val="24"/>
          <w:lang w:eastAsia="zh-TW"/>
        </w:rPr>
        <w:t>’</w:t>
      </w:r>
      <w:r w:rsidRPr="00853289">
        <w:rPr>
          <w:rFonts w:hint="eastAsia"/>
          <w:kern w:val="2"/>
          <w:szCs w:val="24"/>
          <w:lang w:eastAsia="zh-TW"/>
        </w:rPr>
        <w:t>Z</w:t>
      </w:r>
      <w:r w:rsidRPr="00853289">
        <w:rPr>
          <w:kern w:val="2"/>
          <w:szCs w:val="24"/>
          <w:lang w:eastAsia="zh-TW"/>
        </w:rPr>
        <w:t>’</w:t>
      </w:r>
      <w:r w:rsidRPr="00853289">
        <w:rPr>
          <w:rFonts w:hint="eastAsia"/>
          <w:kern w:val="2"/>
          <w:szCs w:val="24"/>
          <w:lang w:eastAsia="zh-TW"/>
        </w:rPr>
        <w:t>)</w:t>
      </w:r>
    </w:p>
    <w:p w:rsidR="005E2C8D" w:rsidRDefault="005E2C8D" w:rsidP="005E2C8D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 w:rsidRPr="005E2C8D">
        <w:rPr>
          <w:kern w:val="2"/>
          <w:szCs w:val="24"/>
          <w:lang w:eastAsia="zh-TW"/>
        </w:rPr>
        <w:t>BCN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="004C3585">
          <w:rPr>
            <w:rFonts w:hint="eastAsia"/>
            <w:kern w:val="2"/>
            <w:szCs w:val="24"/>
            <w:lang w:eastAsia="zh-TW"/>
          </w:rPr>
          <w:t>3</w:t>
        </w:r>
        <w:r>
          <w:rPr>
            <w:kern w:val="2"/>
            <w:szCs w:val="24"/>
            <w:lang w:eastAsia="zh-TW"/>
          </w:rPr>
          <w:t>’</w:t>
        </w:r>
      </w:smartTag>
    </w:p>
    <w:p w:rsidR="005E2C8D" w:rsidRDefault="005E2C8D" w:rsidP="005E2C8D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保險金名稱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 w:rsidR="004C3585">
        <w:rPr>
          <w:rFonts w:hint="eastAsia"/>
          <w:kern w:val="2"/>
          <w:szCs w:val="24"/>
          <w:lang w:eastAsia="zh-TW"/>
        </w:rPr>
        <w:t>殘廢生活</w:t>
      </w:r>
      <w:r>
        <w:rPr>
          <w:rFonts w:hint="eastAsia"/>
          <w:kern w:val="2"/>
          <w:szCs w:val="24"/>
          <w:lang w:eastAsia="zh-TW"/>
        </w:rPr>
        <w:t>補助</w:t>
      </w:r>
      <w:r w:rsidRPr="00441C65">
        <w:rPr>
          <w:rFonts w:hint="eastAsia"/>
          <w:kern w:val="2"/>
          <w:szCs w:val="24"/>
          <w:lang w:eastAsia="zh-TW"/>
        </w:rPr>
        <w:t>保險金</w:t>
      </w:r>
      <w:r>
        <w:rPr>
          <w:kern w:val="2"/>
          <w:szCs w:val="24"/>
          <w:lang w:eastAsia="zh-TW"/>
        </w:rPr>
        <w:t>’</w:t>
      </w:r>
    </w:p>
    <w:p w:rsidR="0070429B" w:rsidRDefault="0070429B" w:rsidP="0070429B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853289">
        <w:rPr>
          <w:rFonts w:hint="eastAsia"/>
          <w:kern w:val="2"/>
          <w:szCs w:val="24"/>
          <w:lang w:eastAsia="zh-TW"/>
        </w:rPr>
        <w:t>B.</w:t>
      </w:r>
      <w:r w:rsidRPr="00853289">
        <w:rPr>
          <w:rFonts w:hint="eastAsia"/>
          <w:kern w:val="2"/>
          <w:szCs w:val="24"/>
          <w:lang w:eastAsia="zh-TW"/>
        </w:rPr>
        <w:t>項目</w:t>
      </w:r>
      <w:r w:rsidRPr="00853289">
        <w:rPr>
          <w:rFonts w:hint="eastAsia"/>
          <w:kern w:val="2"/>
          <w:szCs w:val="24"/>
          <w:lang w:eastAsia="zh-TW"/>
        </w:rPr>
        <w:t>(ITEM)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S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OR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W</w:t>
      </w:r>
      <w:r>
        <w:rPr>
          <w:kern w:val="2"/>
          <w:szCs w:val="24"/>
          <w:lang w:eastAsia="zh-TW"/>
        </w:rPr>
        <w:t>’</w:t>
      </w:r>
    </w:p>
    <w:p w:rsidR="0070429B" w:rsidRDefault="0070429B" w:rsidP="0070429B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保單年度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smartTag>
    </w:p>
    <w:p w:rsidR="00595781" w:rsidRDefault="00595781" w:rsidP="00595781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 w:rsidRPr="00853289">
        <w:rPr>
          <w:rFonts w:hint="eastAsia"/>
          <w:kern w:val="2"/>
          <w:szCs w:val="24"/>
          <w:lang w:eastAsia="zh-TW"/>
        </w:rPr>
        <w:t>B.</w:t>
      </w:r>
      <w:r w:rsidRPr="00853289">
        <w:rPr>
          <w:rFonts w:hint="eastAsia"/>
          <w:kern w:val="2"/>
          <w:szCs w:val="24"/>
          <w:lang w:eastAsia="zh-TW"/>
        </w:rPr>
        <w:t>項目</w:t>
      </w:r>
      <w:r w:rsidRPr="00853289">
        <w:rPr>
          <w:rFonts w:hint="eastAsia"/>
          <w:kern w:val="2"/>
          <w:szCs w:val="24"/>
          <w:lang w:eastAsia="zh-TW"/>
        </w:rPr>
        <w:t>(ITEM)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T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OR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X</w:t>
      </w:r>
      <w:r>
        <w:rPr>
          <w:kern w:val="2"/>
          <w:szCs w:val="24"/>
          <w:lang w:eastAsia="zh-TW"/>
        </w:rPr>
        <w:t>’</w:t>
      </w:r>
    </w:p>
    <w:p w:rsidR="00595781" w:rsidRDefault="00595781" w:rsidP="00595781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保單年度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4055E4">
          <w:rPr>
            <w:rFonts w:hint="eastAsia"/>
            <w:kern w:val="2"/>
            <w:szCs w:val="24"/>
            <w:lang w:eastAsia="zh-TW"/>
          </w:rPr>
          <w:t>2</w:t>
        </w:r>
        <w:r>
          <w:rPr>
            <w:kern w:val="2"/>
            <w:szCs w:val="24"/>
            <w:lang w:eastAsia="zh-TW"/>
          </w:rPr>
          <w:t>’</w:t>
        </w:r>
      </w:smartTag>
    </w:p>
    <w:p w:rsidR="00595781" w:rsidRDefault="00595781" w:rsidP="00595781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 w:rsidRPr="00853289">
        <w:rPr>
          <w:rFonts w:hint="eastAsia"/>
          <w:kern w:val="2"/>
          <w:szCs w:val="24"/>
          <w:lang w:eastAsia="zh-TW"/>
        </w:rPr>
        <w:t>B.</w:t>
      </w:r>
      <w:r w:rsidRPr="00853289">
        <w:rPr>
          <w:rFonts w:hint="eastAsia"/>
          <w:kern w:val="2"/>
          <w:szCs w:val="24"/>
          <w:lang w:eastAsia="zh-TW"/>
        </w:rPr>
        <w:t>項目</w:t>
      </w:r>
      <w:r w:rsidRPr="00853289">
        <w:rPr>
          <w:rFonts w:hint="eastAsia"/>
          <w:kern w:val="2"/>
          <w:szCs w:val="24"/>
          <w:lang w:eastAsia="zh-TW"/>
        </w:rPr>
        <w:t>(ITEM)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U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OR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Y</w:t>
      </w:r>
      <w:r>
        <w:rPr>
          <w:kern w:val="2"/>
          <w:szCs w:val="24"/>
          <w:lang w:eastAsia="zh-TW"/>
        </w:rPr>
        <w:t>’</w:t>
      </w:r>
    </w:p>
    <w:p w:rsidR="00595781" w:rsidRDefault="00595781" w:rsidP="00595781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保單年度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="004055E4">
          <w:rPr>
            <w:rFonts w:hint="eastAsia"/>
            <w:kern w:val="2"/>
            <w:szCs w:val="24"/>
            <w:lang w:eastAsia="zh-TW"/>
          </w:rPr>
          <w:t>3</w:t>
        </w:r>
        <w:r>
          <w:rPr>
            <w:kern w:val="2"/>
            <w:szCs w:val="24"/>
            <w:lang w:eastAsia="zh-TW"/>
          </w:rPr>
          <w:t>’</w:t>
        </w:r>
      </w:smartTag>
    </w:p>
    <w:p w:rsidR="00595781" w:rsidRDefault="00595781" w:rsidP="00595781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 w:rsidRPr="00853289">
        <w:rPr>
          <w:rFonts w:hint="eastAsia"/>
          <w:kern w:val="2"/>
          <w:szCs w:val="24"/>
          <w:lang w:eastAsia="zh-TW"/>
        </w:rPr>
        <w:t>B.</w:t>
      </w:r>
      <w:r w:rsidRPr="00853289">
        <w:rPr>
          <w:rFonts w:hint="eastAsia"/>
          <w:kern w:val="2"/>
          <w:szCs w:val="24"/>
          <w:lang w:eastAsia="zh-TW"/>
        </w:rPr>
        <w:t>項目</w:t>
      </w:r>
      <w:r w:rsidRPr="00853289">
        <w:rPr>
          <w:rFonts w:hint="eastAsia"/>
          <w:kern w:val="2"/>
          <w:szCs w:val="24"/>
          <w:lang w:eastAsia="zh-TW"/>
        </w:rPr>
        <w:t>(ITEM)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V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OR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Z</w:t>
      </w:r>
      <w:r>
        <w:rPr>
          <w:kern w:val="2"/>
          <w:szCs w:val="24"/>
          <w:lang w:eastAsia="zh-TW"/>
        </w:rPr>
        <w:t>’</w:t>
      </w:r>
    </w:p>
    <w:p w:rsidR="00595781" w:rsidRDefault="00595781" w:rsidP="00595781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保單年度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="004055E4">
          <w:rPr>
            <w:rFonts w:hint="eastAsia"/>
            <w:kern w:val="2"/>
            <w:szCs w:val="24"/>
            <w:lang w:eastAsia="zh-TW"/>
          </w:rPr>
          <w:t>4</w:t>
        </w:r>
        <w:r>
          <w:rPr>
            <w:kern w:val="2"/>
            <w:szCs w:val="24"/>
            <w:lang w:eastAsia="zh-TW"/>
          </w:rPr>
          <w:t>’</w:t>
        </w:r>
      </w:smartTag>
    </w:p>
    <w:p w:rsidR="007A5940" w:rsidRDefault="007A5940" w:rsidP="007A59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 w:rsidRPr="00853289">
        <w:rPr>
          <w:rFonts w:hint="eastAsia"/>
          <w:kern w:val="2"/>
          <w:szCs w:val="24"/>
          <w:lang w:eastAsia="zh-TW"/>
        </w:rPr>
        <w:t>O_</w:t>
      </w:r>
      <w:r w:rsidRPr="00853289">
        <w:rPr>
          <w:rFonts w:hint="eastAsia"/>
          <w:kern w:val="2"/>
          <w:szCs w:val="24"/>
          <w:lang w:eastAsia="zh-TW"/>
        </w:rPr>
        <w:t>索賠類別</w:t>
      </w:r>
      <w:r w:rsidRPr="00853289">
        <w:rPr>
          <w:rFonts w:hint="eastAsia"/>
          <w:kern w:val="2"/>
          <w:szCs w:val="24"/>
          <w:lang w:eastAsia="zh-TW"/>
        </w:rPr>
        <w:t>=</w:t>
      </w:r>
      <w:r w:rsidRPr="00853289"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E</w:t>
      </w:r>
      <w:r w:rsidRPr="00853289">
        <w:rPr>
          <w:kern w:val="2"/>
          <w:szCs w:val="24"/>
          <w:lang w:eastAsia="zh-TW"/>
        </w:rPr>
        <w:t>’</w:t>
      </w:r>
    </w:p>
    <w:p w:rsidR="00347264" w:rsidRDefault="00347264" w:rsidP="00347264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‘B</w:t>
      </w:r>
      <w:r>
        <w:rPr>
          <w:rFonts w:hint="eastAsia"/>
          <w:kern w:val="2"/>
          <w:szCs w:val="24"/>
          <w:lang w:eastAsia="zh-TW"/>
        </w:rPr>
        <w:t>EE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441C65">
          <w:rPr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smartTag>
    </w:p>
    <w:p w:rsidR="002103E0" w:rsidRDefault="00347264" w:rsidP="002103E0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保險金名稱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 w:rsidRPr="002103E0">
        <w:rPr>
          <w:rFonts w:hint="eastAsia"/>
          <w:kern w:val="2"/>
          <w:szCs w:val="24"/>
          <w:lang w:eastAsia="zh-TW"/>
        </w:rPr>
        <w:t>住院日額醫療保險金</w:t>
      </w:r>
      <w:r>
        <w:rPr>
          <w:kern w:val="2"/>
          <w:szCs w:val="24"/>
          <w:lang w:eastAsia="zh-TW"/>
        </w:rPr>
        <w:t>’</w:t>
      </w:r>
    </w:p>
    <w:p w:rsidR="007A5940" w:rsidRDefault="007A5940" w:rsidP="007A59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 w:rsidRPr="00853289">
        <w:rPr>
          <w:rFonts w:hint="eastAsia"/>
          <w:kern w:val="2"/>
          <w:szCs w:val="24"/>
          <w:lang w:eastAsia="zh-TW"/>
        </w:rPr>
        <w:t>O_</w:t>
      </w:r>
      <w:r w:rsidRPr="00853289">
        <w:rPr>
          <w:rFonts w:hint="eastAsia"/>
          <w:kern w:val="2"/>
          <w:szCs w:val="24"/>
          <w:lang w:eastAsia="zh-TW"/>
        </w:rPr>
        <w:t>索賠類別</w:t>
      </w:r>
      <w:r w:rsidRPr="00853289">
        <w:rPr>
          <w:rFonts w:hint="eastAsia"/>
          <w:kern w:val="2"/>
          <w:szCs w:val="24"/>
          <w:lang w:eastAsia="zh-TW"/>
        </w:rPr>
        <w:t>=</w:t>
      </w:r>
      <w:r w:rsidRPr="00853289"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F</w:t>
      </w:r>
      <w:r w:rsidRPr="00853289">
        <w:rPr>
          <w:kern w:val="2"/>
          <w:szCs w:val="24"/>
          <w:lang w:eastAsia="zh-TW"/>
        </w:rPr>
        <w:t>’</w:t>
      </w:r>
    </w:p>
    <w:p w:rsidR="0083004F" w:rsidRDefault="0083004F" w:rsidP="0083004F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>(ITEM) =</w:t>
      </w:r>
      <w:r>
        <w:rPr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0</w:t>
        </w:r>
        <w:r>
          <w:rPr>
            <w:kern w:val="2"/>
            <w:szCs w:val="24"/>
            <w:lang w:eastAsia="zh-TW"/>
          </w:rPr>
          <w:t>’</w:t>
        </w:r>
      </w:smartTag>
    </w:p>
    <w:p w:rsidR="0083004F" w:rsidRDefault="0083004F" w:rsidP="0083004F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BEF</w:t>
      </w:r>
      <w:smartTag w:uri="urn:schemas-microsoft-com:office:smarttags" w:element="chmetcnv">
        <w:smartTagPr>
          <w:attr w:name="UnitName" w:val="’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8</w:t>
        </w:r>
        <w:r>
          <w:rPr>
            <w:kern w:val="2"/>
            <w:szCs w:val="24"/>
            <w:lang w:eastAsia="zh-TW"/>
          </w:rPr>
          <w:t>’</w:t>
        </w:r>
      </w:smartTag>
    </w:p>
    <w:p w:rsidR="0083004F" w:rsidRDefault="0083004F" w:rsidP="0083004F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保險金名稱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集體中毒慰問金</w:t>
      </w:r>
      <w:r>
        <w:rPr>
          <w:kern w:val="2"/>
          <w:szCs w:val="24"/>
          <w:lang w:eastAsia="zh-TW"/>
        </w:rPr>
        <w:t>’</w:t>
      </w:r>
    </w:p>
    <w:p w:rsidR="0083004F" w:rsidRDefault="0083004F" w:rsidP="00347264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>(ITEM) =</w:t>
      </w:r>
      <w:r>
        <w:rPr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smartTag>
    </w:p>
    <w:p w:rsidR="0083004F" w:rsidRDefault="0083004F" w:rsidP="0083004F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BEF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smartTag>
    </w:p>
    <w:p w:rsidR="0083004F" w:rsidRDefault="0083004F" w:rsidP="0083004F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保險金名稱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83004F">
        <w:rPr>
          <w:rFonts w:hint="eastAsia"/>
          <w:kern w:val="2"/>
          <w:szCs w:val="24"/>
          <w:lang w:eastAsia="zh-TW"/>
        </w:rPr>
        <w:t>每日住院經常費給付</w:t>
      </w:r>
      <w:r>
        <w:rPr>
          <w:kern w:val="2"/>
          <w:szCs w:val="24"/>
          <w:lang w:eastAsia="zh-TW"/>
        </w:rPr>
        <w:t>’</w:t>
      </w:r>
    </w:p>
    <w:p w:rsidR="0083004F" w:rsidRDefault="0083004F" w:rsidP="0083004F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>(ITEM) =</w:t>
      </w:r>
      <w:r>
        <w:rPr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2</w:t>
        </w:r>
        <w:r>
          <w:rPr>
            <w:kern w:val="2"/>
            <w:szCs w:val="24"/>
            <w:lang w:eastAsia="zh-TW"/>
          </w:rPr>
          <w:t>’</w:t>
        </w:r>
      </w:smartTag>
    </w:p>
    <w:p w:rsidR="0083004F" w:rsidRDefault="0083004F" w:rsidP="0083004F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BEF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3</w:t>
        </w:r>
        <w:r>
          <w:rPr>
            <w:kern w:val="2"/>
            <w:szCs w:val="24"/>
            <w:lang w:eastAsia="zh-TW"/>
          </w:rPr>
          <w:t>’</w:t>
        </w:r>
      </w:smartTag>
    </w:p>
    <w:p w:rsidR="0083004F" w:rsidRDefault="0083004F" w:rsidP="0083004F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保險金名稱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83004F">
        <w:rPr>
          <w:rFonts w:hint="eastAsia"/>
          <w:kern w:val="2"/>
          <w:szCs w:val="24"/>
          <w:lang w:eastAsia="zh-TW"/>
        </w:rPr>
        <w:t>每次手術費給付</w:t>
      </w:r>
      <w:r>
        <w:rPr>
          <w:kern w:val="2"/>
          <w:szCs w:val="24"/>
          <w:lang w:eastAsia="zh-TW"/>
        </w:rPr>
        <w:t>’</w:t>
      </w:r>
    </w:p>
    <w:p w:rsidR="0083004F" w:rsidRDefault="0083004F" w:rsidP="0083004F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>(ITEM) =</w:t>
      </w:r>
      <w:r>
        <w:rPr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3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 OR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4</w:t>
        </w:r>
        <w:r>
          <w:rPr>
            <w:kern w:val="2"/>
            <w:szCs w:val="24"/>
            <w:lang w:eastAsia="zh-TW"/>
          </w:rPr>
          <w:t>’</w:t>
        </w:r>
      </w:smartTag>
    </w:p>
    <w:p w:rsidR="0083004F" w:rsidRDefault="0083004F" w:rsidP="0083004F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BEF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2</w:t>
        </w:r>
        <w:r>
          <w:rPr>
            <w:kern w:val="2"/>
            <w:szCs w:val="24"/>
            <w:lang w:eastAsia="zh-TW"/>
          </w:rPr>
          <w:t>’</w:t>
        </w:r>
      </w:smartTag>
    </w:p>
    <w:p w:rsidR="0083004F" w:rsidRDefault="0083004F" w:rsidP="0083004F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保險金名稱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83004F">
        <w:rPr>
          <w:rFonts w:hint="eastAsia"/>
          <w:kern w:val="2"/>
          <w:szCs w:val="24"/>
          <w:lang w:eastAsia="zh-TW"/>
        </w:rPr>
        <w:t>每次住院</w:t>
      </w:r>
      <w:r>
        <w:rPr>
          <w:rFonts w:ascii="sөũ" w:hAnsi="sөũ"/>
          <w:lang w:eastAsia="zh-TW"/>
        </w:rPr>
        <w:t>醫療</w:t>
      </w:r>
      <w:r w:rsidRPr="0083004F">
        <w:rPr>
          <w:rFonts w:hint="eastAsia"/>
          <w:kern w:val="2"/>
          <w:szCs w:val="24"/>
          <w:lang w:eastAsia="zh-TW"/>
        </w:rPr>
        <w:t>費給付</w:t>
      </w:r>
      <w:r>
        <w:rPr>
          <w:kern w:val="2"/>
          <w:szCs w:val="24"/>
          <w:lang w:eastAsia="zh-TW"/>
        </w:rPr>
        <w:t>’</w:t>
      </w:r>
    </w:p>
    <w:p w:rsidR="0083004F" w:rsidRDefault="0083004F" w:rsidP="00347264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347264" w:rsidRDefault="00347264" w:rsidP="0083004F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‘B</w:t>
      </w:r>
      <w:r>
        <w:rPr>
          <w:rFonts w:hint="eastAsia"/>
          <w:kern w:val="2"/>
          <w:szCs w:val="24"/>
          <w:lang w:eastAsia="zh-TW"/>
        </w:rPr>
        <w:t>EF</w:t>
      </w:r>
      <w:smartTag w:uri="urn:schemas-microsoft-com:office:smarttags" w:element="chmetcnv">
        <w:smartTagPr>
          <w:attr w:name="UnitName" w:val="’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4</w:t>
        </w:r>
        <w:r>
          <w:rPr>
            <w:kern w:val="2"/>
            <w:szCs w:val="24"/>
            <w:lang w:eastAsia="zh-TW"/>
          </w:rPr>
          <w:t>’</w:t>
        </w:r>
      </w:smartTag>
    </w:p>
    <w:p w:rsidR="00347264" w:rsidRDefault="00347264" w:rsidP="0083004F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保險金名稱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 w:rsidRPr="002103E0">
        <w:rPr>
          <w:rFonts w:hint="eastAsia"/>
          <w:kern w:val="2"/>
          <w:szCs w:val="24"/>
          <w:lang w:eastAsia="zh-TW"/>
        </w:rPr>
        <w:t>醫療</w:t>
      </w:r>
      <w:r>
        <w:rPr>
          <w:rFonts w:hint="eastAsia"/>
          <w:kern w:val="2"/>
          <w:szCs w:val="24"/>
          <w:lang w:eastAsia="zh-TW"/>
        </w:rPr>
        <w:t>限額</w:t>
      </w:r>
      <w:r w:rsidRPr="002103E0">
        <w:rPr>
          <w:rFonts w:hint="eastAsia"/>
          <w:kern w:val="2"/>
          <w:szCs w:val="24"/>
          <w:lang w:eastAsia="zh-TW"/>
        </w:rPr>
        <w:t>保險金</w:t>
      </w:r>
      <w:r>
        <w:rPr>
          <w:kern w:val="2"/>
          <w:szCs w:val="24"/>
          <w:lang w:eastAsia="zh-TW"/>
        </w:rPr>
        <w:t>’</w:t>
      </w:r>
    </w:p>
    <w:p w:rsidR="007A5940" w:rsidRDefault="007A5940" w:rsidP="007A59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2103E0" w:rsidRDefault="002103E0" w:rsidP="002103E0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9999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9999</w:t>
        </w:r>
        <w:r>
          <w:rPr>
            <w:kern w:val="2"/>
            <w:szCs w:val="24"/>
            <w:lang w:eastAsia="zh-TW"/>
          </w:rPr>
          <w:t>’</w:t>
        </w:r>
      </w:smartTag>
    </w:p>
    <w:p w:rsidR="000527F0" w:rsidRDefault="000527F0" w:rsidP="00EB30C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給付天數：</w:t>
      </w:r>
      <w:r w:rsidR="00747E94">
        <w:rPr>
          <w:rFonts w:hint="eastAsia"/>
          <w:kern w:val="2"/>
          <w:szCs w:val="24"/>
          <w:lang w:eastAsia="zh-TW"/>
        </w:rPr>
        <w:t>(</w:t>
      </w:r>
      <w:r w:rsidR="00747E94">
        <w:rPr>
          <w:rFonts w:hint="eastAsia"/>
          <w:kern w:val="2"/>
          <w:szCs w:val="24"/>
          <w:lang w:eastAsia="zh-TW"/>
        </w:rPr>
        <w:t>先固定給</w:t>
      </w:r>
      <w:r w:rsidR="00747E94">
        <w:rPr>
          <w:rFonts w:hint="eastAsia"/>
          <w:kern w:val="2"/>
          <w:szCs w:val="24"/>
          <w:lang w:eastAsia="zh-TW"/>
        </w:rPr>
        <w:t>1)</w:t>
      </w:r>
    </w:p>
    <w:p w:rsidR="00747E94" w:rsidRDefault="00747E94" w:rsidP="000527F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527F0">
        <w:rPr>
          <w:rFonts w:ascii="Arial" w:cs="Arial" w:hint="eastAsia"/>
          <w:lang w:eastAsia="zh-TW"/>
        </w:rPr>
        <w:t>O_</w:t>
      </w:r>
      <w:r w:rsidRPr="000527F0">
        <w:rPr>
          <w:rFonts w:ascii="Arial" w:cs="Arial" w:hint="eastAsia"/>
          <w:lang w:eastAsia="zh-TW"/>
        </w:rPr>
        <w:t>給付天數</w:t>
      </w:r>
      <w:r w:rsidRPr="000527F0">
        <w:rPr>
          <w:rFonts w:ascii="Arial" w:cs="Arial" w:hint="eastAsia"/>
          <w:lang w:eastAsia="zh-TW"/>
        </w:rPr>
        <w:t xml:space="preserve"> = 1</w:t>
      </w:r>
    </w:p>
    <w:p w:rsidR="00EB30CF" w:rsidRDefault="00EB30CF" w:rsidP="00EB30C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殘廢等級：</w:t>
      </w:r>
    </w:p>
    <w:p w:rsidR="00EB30CF" w:rsidRDefault="00EB30CF" w:rsidP="00EB30C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O_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B</w:t>
      </w:r>
      <w:r>
        <w:rPr>
          <w:kern w:val="2"/>
          <w:szCs w:val="24"/>
          <w:lang w:eastAsia="zh-TW"/>
        </w:rPr>
        <w:t>’</w:t>
      </w:r>
    </w:p>
    <w:p w:rsidR="00F95470" w:rsidRDefault="00F95470" w:rsidP="00F9547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F</w:t>
      </w:r>
      <w:r>
        <w:rPr>
          <w:kern w:val="2"/>
          <w:szCs w:val="24"/>
          <w:lang w:eastAsia="zh-TW"/>
        </w:rPr>
        <w:t>’</w:t>
      </w:r>
    </w:p>
    <w:p w:rsidR="00F95470" w:rsidRDefault="00F95470" w:rsidP="00EB30CF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殘廢等級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smartTag>
    </w:p>
    <w:p w:rsidR="00EB30CF" w:rsidRDefault="00EB30CF" w:rsidP="00EB30C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G</w:t>
      </w:r>
      <w:r>
        <w:rPr>
          <w:kern w:val="2"/>
          <w:szCs w:val="24"/>
          <w:lang w:eastAsia="zh-TW"/>
        </w:rPr>
        <w:t>’</w:t>
      </w:r>
    </w:p>
    <w:p w:rsidR="00EB30CF" w:rsidRDefault="00EB30CF" w:rsidP="00EB30CF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殘廢等級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2</w:t>
        </w:r>
        <w:r>
          <w:rPr>
            <w:kern w:val="2"/>
            <w:szCs w:val="24"/>
            <w:lang w:eastAsia="zh-TW"/>
          </w:rPr>
          <w:t>’</w:t>
        </w:r>
      </w:smartTag>
    </w:p>
    <w:p w:rsidR="00EB30CF" w:rsidRDefault="00EB30CF" w:rsidP="00EB30C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H</w:t>
      </w:r>
      <w:r>
        <w:rPr>
          <w:kern w:val="2"/>
          <w:szCs w:val="24"/>
          <w:lang w:eastAsia="zh-TW"/>
        </w:rPr>
        <w:t>’</w:t>
      </w:r>
    </w:p>
    <w:p w:rsidR="00EB30CF" w:rsidRDefault="00EB30CF" w:rsidP="00EB30CF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殘廢等級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3</w:t>
        </w:r>
        <w:r>
          <w:rPr>
            <w:kern w:val="2"/>
            <w:szCs w:val="24"/>
            <w:lang w:eastAsia="zh-TW"/>
          </w:rPr>
          <w:t>’</w:t>
        </w:r>
      </w:smartTag>
    </w:p>
    <w:p w:rsidR="00EB30CF" w:rsidRDefault="00EB30CF" w:rsidP="00EB30C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I</w:t>
      </w:r>
      <w:r>
        <w:rPr>
          <w:kern w:val="2"/>
          <w:szCs w:val="24"/>
          <w:lang w:eastAsia="zh-TW"/>
        </w:rPr>
        <w:t>’</w:t>
      </w:r>
    </w:p>
    <w:p w:rsidR="00EB30CF" w:rsidRDefault="00EB30CF" w:rsidP="00EB30CF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殘廢等級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4</w:t>
        </w:r>
        <w:r>
          <w:rPr>
            <w:kern w:val="2"/>
            <w:szCs w:val="24"/>
            <w:lang w:eastAsia="zh-TW"/>
          </w:rPr>
          <w:t>’</w:t>
        </w:r>
      </w:smartTag>
    </w:p>
    <w:p w:rsidR="00EB30CF" w:rsidRDefault="00EB30CF" w:rsidP="00EB30C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J</w:t>
      </w:r>
      <w:r>
        <w:rPr>
          <w:kern w:val="2"/>
          <w:szCs w:val="24"/>
          <w:lang w:eastAsia="zh-TW"/>
        </w:rPr>
        <w:t>’</w:t>
      </w:r>
    </w:p>
    <w:p w:rsidR="00EB30CF" w:rsidRDefault="00EB30CF" w:rsidP="00EB30CF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殘廢等級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5</w:t>
        </w:r>
        <w:r>
          <w:rPr>
            <w:kern w:val="2"/>
            <w:szCs w:val="24"/>
            <w:lang w:eastAsia="zh-TW"/>
          </w:rPr>
          <w:t>’</w:t>
        </w:r>
      </w:smartTag>
    </w:p>
    <w:p w:rsidR="00EB30CF" w:rsidRDefault="00EB30CF" w:rsidP="00EB30C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K</w:t>
      </w:r>
      <w:r>
        <w:rPr>
          <w:kern w:val="2"/>
          <w:szCs w:val="24"/>
          <w:lang w:eastAsia="zh-TW"/>
        </w:rPr>
        <w:t>’</w:t>
      </w:r>
    </w:p>
    <w:p w:rsidR="00EB30CF" w:rsidRDefault="00EB30CF" w:rsidP="00EB30CF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殘廢等級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6</w:t>
        </w:r>
        <w:r>
          <w:rPr>
            <w:kern w:val="2"/>
            <w:szCs w:val="24"/>
            <w:lang w:eastAsia="zh-TW"/>
          </w:rPr>
          <w:t>’</w:t>
        </w:r>
      </w:smartTag>
    </w:p>
    <w:p w:rsidR="00EB30CF" w:rsidRDefault="00EB30CF" w:rsidP="00EB30C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N</w:t>
      </w:r>
      <w:r>
        <w:rPr>
          <w:kern w:val="2"/>
          <w:szCs w:val="24"/>
          <w:lang w:eastAsia="zh-TW"/>
        </w:rPr>
        <w:t>’</w:t>
      </w:r>
    </w:p>
    <w:p w:rsidR="00EB30CF" w:rsidRDefault="00EB30CF" w:rsidP="00EB30CF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殘廢等級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7</w:t>
        </w:r>
        <w:r>
          <w:rPr>
            <w:kern w:val="2"/>
            <w:szCs w:val="24"/>
            <w:lang w:eastAsia="zh-TW"/>
          </w:rPr>
          <w:t>’</w:t>
        </w:r>
      </w:smartTag>
    </w:p>
    <w:p w:rsidR="00EB30CF" w:rsidRDefault="00EB30CF" w:rsidP="00EB30C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O</w:t>
      </w:r>
      <w:r>
        <w:rPr>
          <w:kern w:val="2"/>
          <w:szCs w:val="24"/>
          <w:lang w:eastAsia="zh-TW"/>
        </w:rPr>
        <w:t>’</w:t>
      </w:r>
    </w:p>
    <w:p w:rsidR="00EB30CF" w:rsidRDefault="00EB30CF" w:rsidP="00EB30CF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殘廢等級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8</w:t>
        </w:r>
        <w:r>
          <w:rPr>
            <w:kern w:val="2"/>
            <w:szCs w:val="24"/>
            <w:lang w:eastAsia="zh-TW"/>
          </w:rPr>
          <w:t>’</w:t>
        </w:r>
      </w:smartTag>
    </w:p>
    <w:p w:rsidR="00EB30CF" w:rsidRDefault="00EB30CF" w:rsidP="00EB30C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P</w:t>
      </w:r>
      <w:r>
        <w:rPr>
          <w:kern w:val="2"/>
          <w:szCs w:val="24"/>
          <w:lang w:eastAsia="zh-TW"/>
        </w:rPr>
        <w:t>’</w:t>
      </w:r>
    </w:p>
    <w:p w:rsidR="00EB30CF" w:rsidRDefault="00EB30CF" w:rsidP="00EB30CF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殘廢等級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9</w:t>
        </w:r>
        <w:r>
          <w:rPr>
            <w:kern w:val="2"/>
            <w:szCs w:val="24"/>
            <w:lang w:eastAsia="zh-TW"/>
          </w:rPr>
          <w:t>’</w:t>
        </w:r>
      </w:smartTag>
    </w:p>
    <w:p w:rsidR="00EB30CF" w:rsidRDefault="00EB30CF" w:rsidP="00EB30C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Q</w:t>
      </w:r>
      <w:r>
        <w:rPr>
          <w:kern w:val="2"/>
          <w:szCs w:val="24"/>
          <w:lang w:eastAsia="zh-TW"/>
        </w:rPr>
        <w:t>’</w:t>
      </w:r>
    </w:p>
    <w:p w:rsidR="00EB30CF" w:rsidRDefault="00EB30CF" w:rsidP="00EB30CF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殘廢等級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10</w:t>
        </w:r>
        <w:r>
          <w:rPr>
            <w:kern w:val="2"/>
            <w:szCs w:val="24"/>
            <w:lang w:eastAsia="zh-TW"/>
          </w:rPr>
          <w:t>’</w:t>
        </w:r>
      </w:smartTag>
    </w:p>
    <w:p w:rsidR="00EB30CF" w:rsidRDefault="00EB30CF" w:rsidP="00EB30C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R</w:t>
      </w:r>
      <w:r>
        <w:rPr>
          <w:kern w:val="2"/>
          <w:szCs w:val="24"/>
          <w:lang w:eastAsia="zh-TW"/>
        </w:rPr>
        <w:t>’</w:t>
      </w:r>
    </w:p>
    <w:p w:rsidR="004D6423" w:rsidRDefault="00EB30CF" w:rsidP="004D6423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殘廢等級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11</w:t>
        </w:r>
        <w:r>
          <w:rPr>
            <w:kern w:val="2"/>
            <w:szCs w:val="24"/>
            <w:lang w:eastAsia="zh-TW"/>
          </w:rPr>
          <w:t>’</w:t>
        </w:r>
      </w:smartTag>
    </w:p>
    <w:p w:rsidR="002C475F" w:rsidRDefault="002C475F" w:rsidP="002C475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特定險種轉換：</w:t>
      </w:r>
    </w:p>
    <w:p w:rsidR="00D7084C" w:rsidRPr="00F4579C" w:rsidRDefault="00D7084C" w:rsidP="00D7084C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ascii="細明體" w:eastAsia="細明體" w:hAnsi="細明體" w:hint="eastAsia"/>
        </w:rPr>
        <w:t>B.</w:t>
      </w:r>
      <w:r>
        <w:rPr>
          <w:rFonts w:hint="eastAsia"/>
          <w:color w:val="000000"/>
          <w:sz w:val="18"/>
          <w:szCs w:val="18"/>
        </w:rPr>
        <w:t>理賠種類</w:t>
      </w:r>
      <w:r>
        <w:rPr>
          <w:rFonts w:hint="eastAsia"/>
          <w:color w:val="000000"/>
          <w:sz w:val="18"/>
          <w:szCs w:val="18"/>
        </w:rPr>
        <w:t>(KIND)</w:t>
      </w:r>
      <w:r w:rsidR="00F4579C">
        <w:rPr>
          <w:rFonts w:hint="eastAsia"/>
          <w:color w:val="000000"/>
          <w:sz w:val="18"/>
          <w:szCs w:val="18"/>
          <w:lang w:eastAsia="zh-TW"/>
        </w:rPr>
        <w:t xml:space="preserve"> = </w:t>
      </w:r>
      <w:r w:rsidR="00F4579C">
        <w:rPr>
          <w:color w:val="000000"/>
          <w:sz w:val="18"/>
          <w:szCs w:val="18"/>
          <w:lang w:eastAsia="zh-TW"/>
        </w:rPr>
        <w:t>‘</w:t>
      </w:r>
      <w:r w:rsidR="00F4579C">
        <w:rPr>
          <w:rFonts w:hint="eastAsia"/>
          <w:color w:val="000000"/>
          <w:sz w:val="18"/>
          <w:szCs w:val="18"/>
          <w:lang w:eastAsia="zh-TW"/>
        </w:rPr>
        <w:t>AD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="00F4579C">
          <w:rPr>
            <w:rFonts w:hint="eastAsia"/>
            <w:color w:val="000000"/>
            <w:sz w:val="18"/>
            <w:szCs w:val="18"/>
            <w:lang w:eastAsia="zh-TW"/>
          </w:rPr>
          <w:t>0</w:t>
        </w:r>
        <w:r w:rsidR="00F4579C">
          <w:rPr>
            <w:color w:val="000000"/>
            <w:sz w:val="18"/>
            <w:szCs w:val="18"/>
            <w:lang w:eastAsia="zh-TW"/>
          </w:rPr>
          <w:t>’</w:t>
        </w:r>
      </w:smartTag>
      <w:r w:rsidR="00D9194A">
        <w:rPr>
          <w:rFonts w:hint="eastAsia"/>
          <w:color w:val="000000"/>
          <w:sz w:val="18"/>
          <w:szCs w:val="18"/>
          <w:lang w:eastAsia="zh-TW"/>
        </w:rPr>
        <w:t xml:space="preserve"> OR </w:t>
      </w:r>
      <w:r w:rsidR="00D9194A">
        <w:rPr>
          <w:color w:val="000000"/>
          <w:sz w:val="18"/>
          <w:szCs w:val="18"/>
          <w:lang w:eastAsia="zh-TW"/>
        </w:rPr>
        <w:t>‘</w:t>
      </w:r>
      <w:r w:rsidR="00D9194A" w:rsidRPr="00D9194A">
        <w:rPr>
          <w:color w:val="000000"/>
          <w:sz w:val="18"/>
          <w:szCs w:val="18"/>
          <w:lang w:eastAsia="zh-TW"/>
        </w:rPr>
        <w:t>TR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="00D9194A" w:rsidRPr="00D9194A">
          <w:rPr>
            <w:color w:val="000000"/>
            <w:sz w:val="18"/>
            <w:szCs w:val="18"/>
            <w:lang w:eastAsia="zh-TW"/>
          </w:rPr>
          <w:t>0</w:t>
        </w:r>
        <w:r w:rsidR="00D9194A">
          <w:rPr>
            <w:color w:val="000000"/>
            <w:sz w:val="18"/>
            <w:szCs w:val="18"/>
            <w:lang w:eastAsia="zh-TW"/>
          </w:rPr>
          <w:t>’</w:t>
        </w:r>
      </w:smartTag>
    </w:p>
    <w:p w:rsidR="00F4579C" w:rsidRDefault="00F4579C" w:rsidP="00F4579C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B</w:t>
      </w:r>
      <w:r>
        <w:rPr>
          <w:kern w:val="2"/>
          <w:szCs w:val="24"/>
          <w:lang w:eastAsia="zh-TW"/>
        </w:rPr>
        <w:t>’</w:t>
      </w:r>
    </w:p>
    <w:p w:rsidR="00F4579C" w:rsidRDefault="00F4579C" w:rsidP="00F4579C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K</w:t>
      </w:r>
      <w:r>
        <w:rPr>
          <w:kern w:val="2"/>
          <w:szCs w:val="24"/>
          <w:lang w:eastAsia="zh-TW"/>
        </w:rPr>
        <w:t>’</w:t>
      </w:r>
    </w:p>
    <w:p w:rsidR="00F4579C" w:rsidRDefault="00F4579C" w:rsidP="00F4579C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F4579C">
        <w:rPr>
          <w:kern w:val="2"/>
          <w:szCs w:val="24"/>
          <w:lang w:eastAsia="zh-TW"/>
        </w:rPr>
        <w:t>BBK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F4579C">
          <w:rPr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smartTag>
    </w:p>
    <w:p w:rsidR="00F4579C" w:rsidRDefault="00F4579C" w:rsidP="00F4579C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保險金名稱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F4579C">
        <w:rPr>
          <w:rFonts w:hint="eastAsia"/>
          <w:kern w:val="2"/>
          <w:szCs w:val="24"/>
          <w:lang w:eastAsia="zh-TW"/>
        </w:rPr>
        <w:t>完全殘廢保險金</w:t>
      </w:r>
      <w:r>
        <w:rPr>
          <w:kern w:val="2"/>
          <w:szCs w:val="24"/>
          <w:lang w:eastAsia="zh-TW"/>
        </w:rPr>
        <w:t>’</w:t>
      </w:r>
    </w:p>
    <w:p w:rsidR="00B31912" w:rsidRPr="00F4579C" w:rsidRDefault="00B31912" w:rsidP="00B3191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ascii="細明體" w:eastAsia="細明體" w:hAnsi="細明體" w:hint="eastAsia"/>
        </w:rPr>
        <w:t>B.</w:t>
      </w:r>
      <w:r>
        <w:rPr>
          <w:rFonts w:hint="eastAsia"/>
          <w:color w:val="000000"/>
          <w:sz w:val="18"/>
          <w:szCs w:val="18"/>
        </w:rPr>
        <w:t>理賠種類</w:t>
      </w:r>
      <w:r>
        <w:rPr>
          <w:rFonts w:hint="eastAsia"/>
          <w:color w:val="000000"/>
          <w:sz w:val="18"/>
          <w:szCs w:val="18"/>
        </w:rPr>
        <w:t>(KIND)</w:t>
      </w:r>
      <w:r>
        <w:rPr>
          <w:rFonts w:hint="eastAsia"/>
          <w:color w:val="000000"/>
          <w:sz w:val="18"/>
          <w:szCs w:val="18"/>
          <w:lang w:eastAsia="zh-TW"/>
        </w:rPr>
        <w:t xml:space="preserve"> = </w:t>
      </w:r>
      <w:r>
        <w:rPr>
          <w:color w:val="000000"/>
          <w:sz w:val="18"/>
          <w:szCs w:val="18"/>
          <w:lang w:eastAsia="zh-TW"/>
        </w:rPr>
        <w:t>‘</w:t>
      </w:r>
      <w:r w:rsidRPr="00B31912">
        <w:rPr>
          <w:color w:val="000000"/>
          <w:sz w:val="18"/>
          <w:szCs w:val="18"/>
          <w:lang w:eastAsia="zh-TW"/>
        </w:rPr>
        <w:t>AH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B31912">
          <w:rPr>
            <w:color w:val="000000"/>
            <w:sz w:val="18"/>
            <w:szCs w:val="18"/>
            <w:lang w:eastAsia="zh-TW"/>
          </w:rPr>
          <w:t>0</w:t>
        </w:r>
        <w:r>
          <w:rPr>
            <w:color w:val="000000"/>
            <w:sz w:val="18"/>
            <w:szCs w:val="18"/>
            <w:lang w:eastAsia="zh-TW"/>
          </w:rPr>
          <w:t>’</w:t>
        </w:r>
      </w:smartTag>
    </w:p>
    <w:p w:rsidR="00B31912" w:rsidRDefault="00B31912" w:rsidP="00B3191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9</w:t>
        </w:r>
        <w:r>
          <w:rPr>
            <w:kern w:val="2"/>
            <w:szCs w:val="24"/>
            <w:lang w:eastAsia="zh-TW"/>
          </w:rPr>
          <w:t>’</w:t>
        </w:r>
      </w:smartTag>
    </w:p>
    <w:p w:rsidR="00B31912" w:rsidRDefault="00B31912" w:rsidP="00B3191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</w:t>
      </w:r>
      <w:r>
        <w:rPr>
          <w:kern w:val="2"/>
          <w:szCs w:val="24"/>
          <w:lang w:eastAsia="zh-TW"/>
        </w:rPr>
        <w:t>’</w:t>
      </w:r>
    </w:p>
    <w:p w:rsidR="00B31912" w:rsidRDefault="00B31912" w:rsidP="00B3191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F4579C">
        <w:rPr>
          <w:kern w:val="2"/>
          <w:szCs w:val="24"/>
          <w:lang w:eastAsia="zh-TW"/>
        </w:rPr>
        <w:t>BB</w:t>
      </w:r>
      <w:r>
        <w:rPr>
          <w:rFonts w:hint="eastAsia"/>
          <w:kern w:val="2"/>
          <w:szCs w:val="24"/>
          <w:lang w:eastAsia="zh-TW"/>
        </w:rPr>
        <w:t>A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F4579C">
          <w:rPr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smartTag>
    </w:p>
    <w:p w:rsidR="00B31912" w:rsidRDefault="00B31912" w:rsidP="00B3191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保險金名稱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B31912">
        <w:rPr>
          <w:rFonts w:hint="eastAsia"/>
          <w:kern w:val="2"/>
          <w:szCs w:val="24"/>
          <w:lang w:eastAsia="zh-TW"/>
        </w:rPr>
        <w:t>身故保險金</w:t>
      </w:r>
      <w:r>
        <w:rPr>
          <w:kern w:val="2"/>
          <w:szCs w:val="24"/>
          <w:lang w:eastAsia="zh-TW"/>
        </w:rPr>
        <w:t>’</w:t>
      </w:r>
    </w:p>
    <w:p w:rsidR="00FC7640" w:rsidRPr="00F4579C" w:rsidRDefault="00FC7640" w:rsidP="00FC76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ascii="細明體" w:eastAsia="細明體" w:hAnsi="細明體" w:hint="eastAsia"/>
        </w:rPr>
        <w:t>B.</w:t>
      </w:r>
      <w:r>
        <w:rPr>
          <w:rFonts w:hint="eastAsia"/>
          <w:color w:val="000000"/>
          <w:sz w:val="18"/>
          <w:szCs w:val="18"/>
        </w:rPr>
        <w:t>理賠種類</w:t>
      </w:r>
      <w:r>
        <w:rPr>
          <w:rFonts w:hint="eastAsia"/>
          <w:color w:val="000000"/>
          <w:sz w:val="18"/>
          <w:szCs w:val="18"/>
        </w:rPr>
        <w:t>(KIND)</w:t>
      </w:r>
      <w:r>
        <w:rPr>
          <w:rFonts w:hint="eastAsia"/>
          <w:color w:val="000000"/>
          <w:sz w:val="18"/>
          <w:szCs w:val="18"/>
          <w:lang w:eastAsia="zh-TW"/>
        </w:rPr>
        <w:t xml:space="preserve"> = </w:t>
      </w:r>
      <w:r>
        <w:rPr>
          <w:color w:val="000000"/>
          <w:sz w:val="18"/>
          <w:szCs w:val="18"/>
          <w:lang w:eastAsia="zh-TW"/>
        </w:rPr>
        <w:t>‘</w:t>
      </w:r>
      <w:r w:rsidRPr="00B31912">
        <w:rPr>
          <w:color w:val="000000"/>
          <w:sz w:val="18"/>
          <w:szCs w:val="18"/>
          <w:lang w:eastAsia="zh-TW"/>
        </w:rPr>
        <w:t>A</w:t>
      </w:r>
      <w:r>
        <w:rPr>
          <w:rFonts w:hint="eastAsia"/>
          <w:color w:val="000000"/>
          <w:sz w:val="18"/>
          <w:szCs w:val="18"/>
          <w:lang w:eastAsia="zh-TW"/>
        </w:rPr>
        <w:t>MM</w:t>
      </w:r>
      <w:r>
        <w:rPr>
          <w:color w:val="000000"/>
          <w:sz w:val="18"/>
          <w:szCs w:val="18"/>
          <w:lang w:eastAsia="zh-TW"/>
        </w:rPr>
        <w:t>’</w:t>
      </w:r>
      <w:r>
        <w:rPr>
          <w:rFonts w:hint="eastAsia"/>
          <w:color w:val="000000"/>
          <w:sz w:val="18"/>
          <w:szCs w:val="18"/>
          <w:lang w:eastAsia="zh-TW"/>
        </w:rPr>
        <w:t xml:space="preserve"> OR </w:t>
      </w:r>
      <w:r>
        <w:rPr>
          <w:color w:val="000000"/>
          <w:sz w:val="18"/>
          <w:szCs w:val="18"/>
          <w:lang w:eastAsia="zh-TW"/>
        </w:rPr>
        <w:t>‘</w:t>
      </w:r>
      <w:r>
        <w:rPr>
          <w:rFonts w:hint="eastAsia"/>
          <w:color w:val="000000"/>
          <w:sz w:val="18"/>
          <w:szCs w:val="18"/>
          <w:lang w:eastAsia="zh-TW"/>
        </w:rPr>
        <w:t>AMP</w:t>
      </w:r>
      <w:r>
        <w:rPr>
          <w:color w:val="000000"/>
          <w:sz w:val="18"/>
          <w:szCs w:val="18"/>
          <w:lang w:eastAsia="zh-TW"/>
        </w:rPr>
        <w:t>’</w:t>
      </w:r>
    </w:p>
    <w:p w:rsidR="00FC7640" w:rsidRDefault="00FC7640" w:rsidP="00FC76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5</w:t>
        </w:r>
        <w:r>
          <w:rPr>
            <w:kern w:val="2"/>
            <w:szCs w:val="24"/>
            <w:lang w:eastAsia="zh-TW"/>
          </w:rPr>
          <w:t>’</w:t>
        </w:r>
      </w:smartTag>
    </w:p>
    <w:p w:rsidR="00FC7640" w:rsidRDefault="00FC7640" w:rsidP="00FC7640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E</w:t>
      </w:r>
      <w:r>
        <w:rPr>
          <w:kern w:val="2"/>
          <w:szCs w:val="24"/>
          <w:lang w:eastAsia="zh-TW"/>
        </w:rPr>
        <w:t>’</w:t>
      </w:r>
    </w:p>
    <w:p w:rsidR="00FC7640" w:rsidRDefault="00FC7640" w:rsidP="00FC7640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FC7640">
        <w:rPr>
          <w:kern w:val="2"/>
          <w:szCs w:val="24"/>
          <w:lang w:eastAsia="zh-TW"/>
        </w:rPr>
        <w:t>BEE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FC7640">
          <w:rPr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smartTag>
    </w:p>
    <w:p w:rsidR="00FC7640" w:rsidRDefault="00FC7640" w:rsidP="00FC7640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保險金名稱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FC7640">
        <w:rPr>
          <w:rFonts w:hint="eastAsia"/>
          <w:kern w:val="2"/>
          <w:szCs w:val="24"/>
          <w:lang w:eastAsia="zh-TW"/>
        </w:rPr>
        <w:t>住院日額保險金</w:t>
      </w:r>
      <w:r>
        <w:rPr>
          <w:kern w:val="2"/>
          <w:szCs w:val="24"/>
          <w:lang w:eastAsia="zh-TW"/>
        </w:rPr>
        <w:t>’</w:t>
      </w:r>
    </w:p>
    <w:p w:rsidR="00780364" w:rsidRPr="00F4579C" w:rsidRDefault="00780364" w:rsidP="0078036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ascii="細明體" w:eastAsia="細明體" w:hAnsi="細明體" w:hint="eastAsia"/>
        </w:rPr>
        <w:t>B.</w:t>
      </w:r>
      <w:r>
        <w:rPr>
          <w:rFonts w:hint="eastAsia"/>
          <w:color w:val="000000"/>
          <w:sz w:val="18"/>
          <w:szCs w:val="18"/>
        </w:rPr>
        <w:t>理賠種類</w:t>
      </w:r>
      <w:r>
        <w:rPr>
          <w:rFonts w:hint="eastAsia"/>
          <w:color w:val="000000"/>
          <w:sz w:val="18"/>
          <w:szCs w:val="18"/>
        </w:rPr>
        <w:t>(KIND)</w:t>
      </w:r>
      <w:r>
        <w:rPr>
          <w:rFonts w:hint="eastAsia"/>
          <w:color w:val="000000"/>
          <w:sz w:val="18"/>
          <w:szCs w:val="18"/>
          <w:lang w:eastAsia="zh-TW"/>
        </w:rPr>
        <w:t xml:space="preserve"> = </w:t>
      </w:r>
      <w:r>
        <w:rPr>
          <w:color w:val="000000"/>
          <w:sz w:val="18"/>
          <w:szCs w:val="18"/>
          <w:lang w:eastAsia="zh-TW"/>
        </w:rPr>
        <w:t>‘</w:t>
      </w:r>
      <w:r w:rsidRPr="00780364">
        <w:rPr>
          <w:color w:val="000000"/>
          <w:sz w:val="18"/>
          <w:szCs w:val="18"/>
          <w:lang w:eastAsia="zh-TW"/>
        </w:rPr>
        <w:t>MLA</w:t>
      </w:r>
      <w:r>
        <w:rPr>
          <w:color w:val="000000"/>
          <w:sz w:val="18"/>
          <w:szCs w:val="18"/>
          <w:lang w:eastAsia="zh-TW"/>
        </w:rPr>
        <w:t>’</w:t>
      </w:r>
      <w:r>
        <w:rPr>
          <w:rFonts w:hint="eastAsia"/>
          <w:color w:val="000000"/>
          <w:sz w:val="18"/>
          <w:szCs w:val="18"/>
          <w:lang w:eastAsia="zh-TW"/>
        </w:rPr>
        <w:t xml:space="preserve"> OR </w:t>
      </w:r>
      <w:r>
        <w:rPr>
          <w:color w:val="000000"/>
          <w:sz w:val="18"/>
          <w:szCs w:val="18"/>
          <w:lang w:eastAsia="zh-TW"/>
        </w:rPr>
        <w:t>‘</w:t>
      </w:r>
      <w:r w:rsidRPr="00780364">
        <w:rPr>
          <w:color w:val="000000"/>
          <w:sz w:val="18"/>
          <w:szCs w:val="18"/>
          <w:lang w:eastAsia="zh-TW"/>
        </w:rPr>
        <w:t>ML</w:t>
      </w:r>
      <w:r>
        <w:rPr>
          <w:rFonts w:hint="eastAsia"/>
          <w:color w:val="000000"/>
          <w:sz w:val="18"/>
          <w:szCs w:val="18"/>
          <w:lang w:eastAsia="zh-TW"/>
        </w:rPr>
        <w:t>B</w:t>
      </w:r>
      <w:r>
        <w:rPr>
          <w:color w:val="000000"/>
          <w:sz w:val="18"/>
          <w:szCs w:val="18"/>
          <w:lang w:eastAsia="zh-TW"/>
        </w:rPr>
        <w:t>’</w:t>
      </w:r>
    </w:p>
    <w:p w:rsidR="00780364" w:rsidRDefault="00780364" w:rsidP="0078036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5</w:t>
        </w:r>
        <w:r>
          <w:rPr>
            <w:kern w:val="2"/>
            <w:szCs w:val="24"/>
            <w:lang w:eastAsia="zh-TW"/>
          </w:rPr>
          <w:t>’</w:t>
        </w:r>
      </w:smartTag>
    </w:p>
    <w:p w:rsidR="00780364" w:rsidRDefault="00780364" w:rsidP="00780364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E</w:t>
      </w:r>
      <w:r>
        <w:rPr>
          <w:kern w:val="2"/>
          <w:szCs w:val="24"/>
          <w:lang w:eastAsia="zh-TW"/>
        </w:rPr>
        <w:t>’</w:t>
      </w:r>
    </w:p>
    <w:p w:rsidR="00780364" w:rsidRDefault="00780364" w:rsidP="00780364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FC7640">
        <w:rPr>
          <w:kern w:val="2"/>
          <w:szCs w:val="24"/>
          <w:lang w:eastAsia="zh-TW"/>
        </w:rPr>
        <w:t>BEE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FC7640">
          <w:rPr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smartTag>
    </w:p>
    <w:p w:rsidR="00780364" w:rsidRDefault="00780364" w:rsidP="00780364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保險金名稱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FC7640">
        <w:rPr>
          <w:rFonts w:hint="eastAsia"/>
          <w:kern w:val="2"/>
          <w:szCs w:val="24"/>
          <w:lang w:eastAsia="zh-TW"/>
        </w:rPr>
        <w:t>住院日額保險金</w:t>
      </w:r>
      <w:r>
        <w:rPr>
          <w:kern w:val="2"/>
          <w:szCs w:val="24"/>
          <w:lang w:eastAsia="zh-TW"/>
        </w:rPr>
        <w:t>’</w:t>
      </w:r>
    </w:p>
    <w:p w:rsidR="0027311F" w:rsidRDefault="0027311F" w:rsidP="0027311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Pr="0027311F">
          <w:rPr>
            <w:kern w:val="2"/>
            <w:szCs w:val="24"/>
            <w:lang w:eastAsia="zh-TW"/>
          </w:rPr>
          <w:t>6</w:t>
        </w:r>
        <w:r>
          <w:rPr>
            <w:kern w:val="2"/>
            <w:szCs w:val="24"/>
            <w:lang w:eastAsia="zh-TW"/>
          </w:rPr>
          <w:t>’</w:t>
        </w:r>
      </w:smartTag>
    </w:p>
    <w:p w:rsidR="0027311F" w:rsidRDefault="0027311F" w:rsidP="0027311F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F</w:t>
      </w:r>
      <w:r>
        <w:rPr>
          <w:kern w:val="2"/>
          <w:szCs w:val="24"/>
          <w:lang w:eastAsia="zh-TW"/>
        </w:rPr>
        <w:t>’</w:t>
      </w:r>
    </w:p>
    <w:p w:rsidR="0027311F" w:rsidRDefault="0027311F" w:rsidP="0027311F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FC7640">
        <w:rPr>
          <w:kern w:val="2"/>
          <w:szCs w:val="24"/>
          <w:lang w:eastAsia="zh-TW"/>
        </w:rPr>
        <w:t>BE</w:t>
      </w:r>
      <w:r>
        <w:rPr>
          <w:rFonts w:hint="eastAsia"/>
          <w:kern w:val="2"/>
          <w:szCs w:val="24"/>
          <w:lang w:eastAsia="zh-TW"/>
        </w:rPr>
        <w:t>F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FC7640">
          <w:rPr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smartTag>
    </w:p>
    <w:p w:rsidR="0027311F" w:rsidRDefault="0027311F" w:rsidP="0027311F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保險金名稱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27311F">
        <w:rPr>
          <w:rFonts w:hint="eastAsia"/>
          <w:kern w:val="2"/>
          <w:szCs w:val="24"/>
          <w:lang w:eastAsia="zh-TW"/>
        </w:rPr>
        <w:t>每日病房費用保險金</w:t>
      </w:r>
      <w:r>
        <w:rPr>
          <w:kern w:val="2"/>
          <w:szCs w:val="24"/>
          <w:lang w:eastAsia="zh-TW"/>
        </w:rPr>
        <w:t>’</w:t>
      </w:r>
    </w:p>
    <w:p w:rsidR="003D02D0" w:rsidRPr="00976962" w:rsidRDefault="003D02D0" w:rsidP="003D02D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ascii="細明體" w:eastAsia="細明體" w:hAnsi="細明體" w:hint="eastAsia"/>
        </w:rPr>
        <w:t>B.</w:t>
      </w:r>
      <w:r>
        <w:rPr>
          <w:rFonts w:hint="eastAsia"/>
          <w:color w:val="000000"/>
          <w:sz w:val="18"/>
          <w:szCs w:val="18"/>
        </w:rPr>
        <w:t>理賠種類</w:t>
      </w:r>
      <w:r>
        <w:rPr>
          <w:rFonts w:hint="eastAsia"/>
          <w:color w:val="000000"/>
          <w:sz w:val="18"/>
          <w:szCs w:val="18"/>
        </w:rPr>
        <w:t>(KIND)</w:t>
      </w:r>
      <w:r>
        <w:rPr>
          <w:rFonts w:hint="eastAsia"/>
          <w:color w:val="000000"/>
          <w:sz w:val="18"/>
          <w:szCs w:val="18"/>
          <w:lang w:eastAsia="zh-TW"/>
        </w:rPr>
        <w:t xml:space="preserve"> = </w:t>
      </w:r>
      <w:r>
        <w:rPr>
          <w:color w:val="000000"/>
          <w:sz w:val="18"/>
          <w:szCs w:val="18"/>
          <w:lang w:eastAsia="zh-TW"/>
        </w:rPr>
        <w:t>‘</w:t>
      </w:r>
      <w:r>
        <w:rPr>
          <w:rFonts w:hint="eastAsia"/>
          <w:color w:val="000000"/>
          <w:sz w:val="18"/>
          <w:szCs w:val="18"/>
          <w:lang w:eastAsia="zh-TW"/>
        </w:rPr>
        <w:t>ACD</w:t>
      </w:r>
      <w:r>
        <w:rPr>
          <w:color w:val="000000"/>
          <w:sz w:val="18"/>
          <w:szCs w:val="18"/>
          <w:lang w:eastAsia="zh-TW"/>
        </w:rPr>
        <w:t>’</w:t>
      </w:r>
    </w:p>
    <w:p w:rsidR="00976962" w:rsidRDefault="00976962" w:rsidP="0097696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5</w:t>
        </w:r>
        <w:r>
          <w:rPr>
            <w:kern w:val="2"/>
            <w:szCs w:val="24"/>
            <w:lang w:eastAsia="zh-TW"/>
          </w:rPr>
          <w:t>’</w:t>
        </w:r>
      </w:smartTag>
    </w:p>
    <w:p w:rsidR="00976962" w:rsidRDefault="00976962" w:rsidP="0097696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E</w:t>
      </w:r>
      <w:r>
        <w:rPr>
          <w:kern w:val="2"/>
          <w:szCs w:val="24"/>
          <w:lang w:eastAsia="zh-TW"/>
        </w:rPr>
        <w:t>’</w:t>
      </w:r>
    </w:p>
    <w:p w:rsidR="00976962" w:rsidRDefault="00976962" w:rsidP="0097696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FC7640">
        <w:rPr>
          <w:kern w:val="2"/>
          <w:szCs w:val="24"/>
          <w:lang w:eastAsia="zh-TW"/>
        </w:rPr>
        <w:t>BE</w:t>
      </w:r>
      <w:r>
        <w:rPr>
          <w:rFonts w:hint="eastAsia"/>
          <w:kern w:val="2"/>
          <w:szCs w:val="24"/>
          <w:lang w:eastAsia="zh-TW"/>
        </w:rPr>
        <w:t>G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2</w:t>
        </w:r>
        <w:r>
          <w:rPr>
            <w:kern w:val="2"/>
            <w:szCs w:val="24"/>
            <w:lang w:eastAsia="zh-TW"/>
          </w:rPr>
          <w:t>’</w:t>
        </w:r>
      </w:smartTag>
    </w:p>
    <w:p w:rsidR="00976962" w:rsidRDefault="00976962" w:rsidP="0097696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保險金名稱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976962">
        <w:rPr>
          <w:rFonts w:hint="eastAsia"/>
          <w:kern w:val="2"/>
          <w:szCs w:val="24"/>
          <w:lang w:eastAsia="zh-TW"/>
        </w:rPr>
        <w:t>癌症住院</w:t>
      </w:r>
      <w:r w:rsidRPr="00FC7640">
        <w:rPr>
          <w:rFonts w:hint="eastAsia"/>
          <w:kern w:val="2"/>
          <w:szCs w:val="24"/>
          <w:lang w:eastAsia="zh-TW"/>
        </w:rPr>
        <w:t>保險金</w:t>
      </w:r>
      <w:r>
        <w:rPr>
          <w:kern w:val="2"/>
          <w:szCs w:val="24"/>
          <w:lang w:eastAsia="zh-TW"/>
        </w:rPr>
        <w:t>’</w:t>
      </w:r>
    </w:p>
    <w:p w:rsidR="00FC79CE" w:rsidRPr="00976962" w:rsidRDefault="00FC79CE" w:rsidP="00FC79C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ascii="細明體" w:eastAsia="細明體" w:hAnsi="細明體" w:hint="eastAsia"/>
        </w:rPr>
        <w:t>B.</w:t>
      </w:r>
      <w:r>
        <w:rPr>
          <w:rFonts w:hint="eastAsia"/>
          <w:color w:val="000000"/>
          <w:sz w:val="18"/>
          <w:szCs w:val="18"/>
        </w:rPr>
        <w:t>理賠種類</w:t>
      </w:r>
      <w:r>
        <w:rPr>
          <w:rFonts w:hint="eastAsia"/>
          <w:color w:val="000000"/>
          <w:sz w:val="18"/>
          <w:szCs w:val="18"/>
        </w:rPr>
        <w:t>(KIND)</w:t>
      </w:r>
      <w:r>
        <w:rPr>
          <w:rFonts w:hint="eastAsia"/>
          <w:color w:val="000000"/>
          <w:sz w:val="18"/>
          <w:szCs w:val="18"/>
          <w:lang w:eastAsia="zh-TW"/>
        </w:rPr>
        <w:t xml:space="preserve"> = </w:t>
      </w:r>
      <w:r>
        <w:rPr>
          <w:color w:val="000000"/>
          <w:sz w:val="18"/>
          <w:szCs w:val="18"/>
          <w:lang w:eastAsia="zh-TW"/>
        </w:rPr>
        <w:t>‘</w:t>
      </w:r>
      <w:r>
        <w:rPr>
          <w:rFonts w:hint="eastAsia"/>
          <w:color w:val="000000"/>
          <w:sz w:val="18"/>
          <w:szCs w:val="18"/>
          <w:lang w:eastAsia="zh-TW"/>
        </w:rPr>
        <w:t>AMO</w:t>
      </w:r>
      <w:r>
        <w:rPr>
          <w:color w:val="000000"/>
          <w:sz w:val="18"/>
          <w:szCs w:val="18"/>
          <w:lang w:eastAsia="zh-TW"/>
        </w:rPr>
        <w:t>’</w:t>
      </w:r>
    </w:p>
    <w:p w:rsidR="00FC79CE" w:rsidRDefault="00FC79CE" w:rsidP="00FC79C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5</w:t>
        </w:r>
        <w:r>
          <w:rPr>
            <w:kern w:val="2"/>
            <w:szCs w:val="24"/>
            <w:lang w:eastAsia="zh-TW"/>
          </w:rPr>
          <w:t>’</w:t>
        </w:r>
      </w:smartTag>
    </w:p>
    <w:p w:rsidR="00027926" w:rsidRDefault="00027926" w:rsidP="0002792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不用轉換</w:t>
      </w:r>
    </w:p>
    <w:p w:rsidR="00281D7D" w:rsidRDefault="00281D7D" w:rsidP="00FC79C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6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 (</w:t>
      </w:r>
      <w:r w:rsidRPr="00281D7D">
        <w:rPr>
          <w:rFonts w:hint="eastAsia"/>
          <w:kern w:val="2"/>
          <w:szCs w:val="24"/>
          <w:lang w:eastAsia="zh-TW"/>
        </w:rPr>
        <w:t>限額</w:t>
      </w:r>
      <w:r>
        <w:rPr>
          <w:rFonts w:hint="eastAsia"/>
          <w:kern w:val="2"/>
          <w:szCs w:val="24"/>
          <w:lang w:eastAsia="zh-TW"/>
        </w:rPr>
        <w:t>)</w:t>
      </w:r>
    </w:p>
    <w:p w:rsidR="00FC79CE" w:rsidRDefault="00FC79CE" w:rsidP="00FC79C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="00281D7D">
        <w:rPr>
          <w:rFonts w:hint="eastAsia"/>
          <w:kern w:val="2"/>
          <w:szCs w:val="24"/>
          <w:lang w:eastAsia="zh-TW"/>
        </w:rPr>
        <w:t>F</w:t>
      </w:r>
      <w:r>
        <w:rPr>
          <w:kern w:val="2"/>
          <w:szCs w:val="24"/>
          <w:lang w:eastAsia="zh-TW"/>
        </w:rPr>
        <w:t>’</w:t>
      </w:r>
    </w:p>
    <w:p w:rsidR="00FC79CE" w:rsidRDefault="00FC79CE" w:rsidP="00FC79C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FC7640">
        <w:rPr>
          <w:kern w:val="2"/>
          <w:szCs w:val="24"/>
          <w:lang w:eastAsia="zh-TW"/>
        </w:rPr>
        <w:t>BE</w:t>
      </w:r>
      <w:r w:rsidR="00281D7D">
        <w:rPr>
          <w:rFonts w:hint="eastAsia"/>
          <w:kern w:val="2"/>
          <w:szCs w:val="24"/>
          <w:lang w:eastAsia="zh-TW"/>
        </w:rPr>
        <w:t>F</w:t>
      </w:r>
      <w:smartTag w:uri="urn:schemas-microsoft-com:office:smarttags" w:element="chmetcnv">
        <w:smartTagPr>
          <w:attr w:name="UnitName" w:val="’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="00281D7D">
          <w:rPr>
            <w:rFonts w:hint="eastAsia"/>
            <w:kern w:val="2"/>
            <w:szCs w:val="24"/>
            <w:lang w:eastAsia="zh-TW"/>
          </w:rPr>
          <w:t>5</w:t>
        </w:r>
        <w:r>
          <w:rPr>
            <w:kern w:val="2"/>
            <w:szCs w:val="24"/>
            <w:lang w:eastAsia="zh-TW"/>
          </w:rPr>
          <w:t>’</w:t>
        </w:r>
      </w:smartTag>
    </w:p>
    <w:p w:rsidR="00FC79CE" w:rsidRDefault="00FC79CE" w:rsidP="00FC79C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保險金名稱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="00281D7D" w:rsidRPr="00281D7D">
        <w:rPr>
          <w:rFonts w:hint="eastAsia"/>
          <w:kern w:val="2"/>
          <w:szCs w:val="24"/>
          <w:lang w:eastAsia="zh-TW"/>
        </w:rPr>
        <w:t>門診限額</w:t>
      </w:r>
      <w:r w:rsidRPr="00FC7640">
        <w:rPr>
          <w:rFonts w:hint="eastAsia"/>
          <w:kern w:val="2"/>
          <w:szCs w:val="24"/>
          <w:lang w:eastAsia="zh-TW"/>
        </w:rPr>
        <w:t>保險金</w:t>
      </w:r>
      <w:r>
        <w:rPr>
          <w:kern w:val="2"/>
          <w:szCs w:val="24"/>
          <w:lang w:eastAsia="zh-TW"/>
        </w:rPr>
        <w:t>’</w:t>
      </w:r>
    </w:p>
    <w:p w:rsidR="00976962" w:rsidRDefault="005F02F6" w:rsidP="0097696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5F02F6" w:rsidRDefault="005F02F6" w:rsidP="005F02F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="00B57CD3">
        <w:rPr>
          <w:rFonts w:hint="eastAsia"/>
          <w:kern w:val="2"/>
          <w:szCs w:val="24"/>
          <w:lang w:eastAsia="zh-TW"/>
        </w:rPr>
        <w:t>B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="00B57CD3">
          <w:rPr>
            <w:rFonts w:hint="eastAsia"/>
            <w:kern w:val="2"/>
            <w:szCs w:val="24"/>
            <w:lang w:eastAsia="zh-TW"/>
          </w:rPr>
          <w:t>000</w:t>
        </w:r>
        <w:r>
          <w:rPr>
            <w:kern w:val="2"/>
            <w:szCs w:val="24"/>
            <w:lang w:eastAsia="zh-TW"/>
          </w:rPr>
          <w:t>’</w:t>
        </w:r>
      </w:smartTag>
    </w:p>
    <w:p w:rsidR="005F02F6" w:rsidRPr="00976962" w:rsidRDefault="005F02F6" w:rsidP="005F02F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保險金名稱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5F02F6">
        <w:rPr>
          <w:rFonts w:hint="eastAsia"/>
          <w:kern w:val="2"/>
          <w:szCs w:val="24"/>
          <w:lang w:eastAsia="zh-TW"/>
        </w:rPr>
        <w:t>其他給付保險金</w:t>
      </w:r>
      <w:r>
        <w:rPr>
          <w:kern w:val="2"/>
          <w:szCs w:val="24"/>
          <w:lang w:eastAsia="zh-TW"/>
        </w:rPr>
        <w:t>’</w:t>
      </w:r>
    </w:p>
    <w:p w:rsidR="0008361E" w:rsidRPr="00976962" w:rsidRDefault="0008361E" w:rsidP="0008361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ascii="細明體" w:eastAsia="細明體" w:hAnsi="細明體" w:hint="eastAsia"/>
        </w:rPr>
        <w:t>B.</w:t>
      </w:r>
      <w:r>
        <w:rPr>
          <w:rFonts w:hint="eastAsia"/>
          <w:color w:val="000000"/>
          <w:sz w:val="18"/>
          <w:szCs w:val="18"/>
        </w:rPr>
        <w:t>理賠種類</w:t>
      </w:r>
      <w:r>
        <w:rPr>
          <w:rFonts w:hint="eastAsia"/>
          <w:color w:val="000000"/>
          <w:sz w:val="18"/>
          <w:szCs w:val="18"/>
        </w:rPr>
        <w:t>(KIND)</w:t>
      </w:r>
      <w:r>
        <w:rPr>
          <w:rFonts w:hint="eastAsia"/>
          <w:color w:val="000000"/>
          <w:sz w:val="18"/>
          <w:szCs w:val="18"/>
          <w:lang w:eastAsia="zh-TW"/>
        </w:rPr>
        <w:t xml:space="preserve"> = </w:t>
      </w:r>
      <w:r>
        <w:rPr>
          <w:color w:val="000000"/>
          <w:sz w:val="18"/>
          <w:szCs w:val="18"/>
          <w:lang w:eastAsia="zh-TW"/>
        </w:rPr>
        <w:t>‘</w:t>
      </w:r>
      <w:r>
        <w:rPr>
          <w:rFonts w:hint="eastAsia"/>
          <w:color w:val="000000"/>
          <w:sz w:val="18"/>
          <w:szCs w:val="18"/>
          <w:lang w:eastAsia="zh-TW"/>
        </w:rPr>
        <w:t>AMN</w:t>
      </w:r>
      <w:r>
        <w:rPr>
          <w:color w:val="000000"/>
          <w:sz w:val="18"/>
          <w:szCs w:val="18"/>
          <w:lang w:eastAsia="zh-TW"/>
        </w:rPr>
        <w:t>’</w:t>
      </w:r>
    </w:p>
    <w:p w:rsidR="0008361E" w:rsidRDefault="0008361E" w:rsidP="0008361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6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 (</w:t>
      </w:r>
      <w:r w:rsidRPr="00281D7D">
        <w:rPr>
          <w:rFonts w:hint="eastAsia"/>
          <w:kern w:val="2"/>
          <w:szCs w:val="24"/>
          <w:lang w:eastAsia="zh-TW"/>
        </w:rPr>
        <w:t>限額</w:t>
      </w:r>
      <w:r>
        <w:rPr>
          <w:rFonts w:hint="eastAsia"/>
          <w:kern w:val="2"/>
          <w:szCs w:val="24"/>
          <w:lang w:eastAsia="zh-TW"/>
        </w:rPr>
        <w:t>)</w:t>
      </w:r>
    </w:p>
    <w:p w:rsidR="0008361E" w:rsidRDefault="0008361E" w:rsidP="0008361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F</w:t>
      </w:r>
      <w:r>
        <w:rPr>
          <w:kern w:val="2"/>
          <w:szCs w:val="24"/>
          <w:lang w:eastAsia="zh-TW"/>
        </w:rPr>
        <w:t>’</w:t>
      </w:r>
    </w:p>
    <w:p w:rsidR="0008361E" w:rsidRDefault="0008361E" w:rsidP="0008361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FC7640">
        <w:rPr>
          <w:kern w:val="2"/>
          <w:szCs w:val="24"/>
          <w:lang w:eastAsia="zh-TW"/>
        </w:rPr>
        <w:t>BE</w:t>
      </w:r>
      <w:r>
        <w:rPr>
          <w:rFonts w:hint="eastAsia"/>
          <w:kern w:val="2"/>
          <w:szCs w:val="24"/>
          <w:lang w:eastAsia="zh-TW"/>
        </w:rPr>
        <w:t>F</w:t>
      </w:r>
      <w:smartTag w:uri="urn:schemas-microsoft-com:office:smarttags" w:element="chmetcnv">
        <w:smartTagPr>
          <w:attr w:name="UnitName" w:val="’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4</w:t>
        </w:r>
        <w:r>
          <w:rPr>
            <w:kern w:val="2"/>
            <w:szCs w:val="24"/>
            <w:lang w:eastAsia="zh-TW"/>
          </w:rPr>
          <w:t>’</w:t>
        </w:r>
      </w:smartTag>
    </w:p>
    <w:p w:rsidR="0008361E" w:rsidRDefault="0008361E" w:rsidP="0008361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保險金名稱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08361E">
        <w:rPr>
          <w:rFonts w:hint="eastAsia"/>
          <w:kern w:val="2"/>
          <w:szCs w:val="24"/>
          <w:lang w:eastAsia="zh-TW"/>
        </w:rPr>
        <w:t>醫療限額</w:t>
      </w:r>
      <w:r w:rsidRPr="00FC7640">
        <w:rPr>
          <w:rFonts w:hint="eastAsia"/>
          <w:kern w:val="2"/>
          <w:szCs w:val="24"/>
          <w:lang w:eastAsia="zh-TW"/>
        </w:rPr>
        <w:t>保險金</w:t>
      </w:r>
      <w:r>
        <w:rPr>
          <w:kern w:val="2"/>
          <w:szCs w:val="24"/>
          <w:lang w:eastAsia="zh-TW"/>
        </w:rPr>
        <w:t>’</w:t>
      </w:r>
    </w:p>
    <w:p w:rsidR="00137FCC" w:rsidRPr="00976962" w:rsidRDefault="00137FCC" w:rsidP="00137FCC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ascii="細明體" w:eastAsia="細明體" w:hAnsi="細明體" w:hint="eastAsia"/>
        </w:rPr>
        <w:t>B.</w:t>
      </w:r>
      <w:r>
        <w:rPr>
          <w:rFonts w:hint="eastAsia"/>
          <w:color w:val="000000"/>
          <w:sz w:val="18"/>
          <w:szCs w:val="18"/>
        </w:rPr>
        <w:t>理賠種類</w:t>
      </w:r>
      <w:r>
        <w:rPr>
          <w:rFonts w:hint="eastAsia"/>
          <w:color w:val="000000"/>
          <w:sz w:val="18"/>
          <w:szCs w:val="18"/>
        </w:rPr>
        <w:t>(KIND)</w:t>
      </w:r>
      <w:r>
        <w:rPr>
          <w:rFonts w:hint="eastAsia"/>
          <w:color w:val="000000"/>
          <w:sz w:val="18"/>
          <w:szCs w:val="18"/>
          <w:lang w:eastAsia="zh-TW"/>
        </w:rPr>
        <w:t xml:space="preserve"> = </w:t>
      </w:r>
      <w:r>
        <w:rPr>
          <w:color w:val="000000"/>
          <w:sz w:val="18"/>
          <w:szCs w:val="18"/>
          <w:lang w:eastAsia="zh-TW"/>
        </w:rPr>
        <w:t>‘</w:t>
      </w:r>
      <w:r>
        <w:rPr>
          <w:rFonts w:hint="eastAsia"/>
          <w:color w:val="000000"/>
          <w:sz w:val="18"/>
          <w:szCs w:val="18"/>
          <w:lang w:eastAsia="zh-TW"/>
        </w:rPr>
        <w:t>TL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color w:val="000000"/>
            <w:sz w:val="18"/>
            <w:szCs w:val="18"/>
            <w:lang w:eastAsia="zh-TW"/>
          </w:rPr>
          <w:t>0</w:t>
        </w:r>
        <w:r>
          <w:rPr>
            <w:color w:val="000000"/>
            <w:sz w:val="18"/>
            <w:szCs w:val="18"/>
            <w:lang w:eastAsia="zh-TW"/>
          </w:rPr>
          <w:t>’</w:t>
        </w:r>
      </w:smartTag>
      <w:r w:rsidR="00110D8C">
        <w:rPr>
          <w:rFonts w:hint="eastAsia"/>
          <w:color w:val="000000"/>
          <w:sz w:val="18"/>
          <w:szCs w:val="18"/>
          <w:lang w:eastAsia="zh-TW"/>
        </w:rPr>
        <w:t xml:space="preserve"> OR </w:t>
      </w:r>
      <w:r w:rsidR="00110D8C">
        <w:rPr>
          <w:color w:val="000000"/>
          <w:sz w:val="18"/>
          <w:szCs w:val="18"/>
          <w:lang w:eastAsia="zh-TW"/>
        </w:rPr>
        <w:t>‘</w:t>
      </w:r>
      <w:r w:rsidR="00110D8C">
        <w:rPr>
          <w:rFonts w:hint="eastAsia"/>
          <w:color w:val="000000"/>
          <w:sz w:val="18"/>
          <w:szCs w:val="18"/>
          <w:lang w:eastAsia="zh-TW"/>
        </w:rPr>
        <w:t>TR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="00110D8C">
          <w:rPr>
            <w:rFonts w:hint="eastAsia"/>
            <w:color w:val="000000"/>
            <w:sz w:val="18"/>
            <w:szCs w:val="18"/>
            <w:lang w:eastAsia="zh-TW"/>
          </w:rPr>
          <w:t>0</w:t>
        </w:r>
        <w:r w:rsidR="00110D8C">
          <w:rPr>
            <w:color w:val="000000"/>
            <w:sz w:val="18"/>
            <w:szCs w:val="18"/>
            <w:lang w:eastAsia="zh-TW"/>
          </w:rPr>
          <w:t>’</w:t>
        </w:r>
      </w:smartTag>
      <w:r w:rsidR="00DA1A28">
        <w:rPr>
          <w:rFonts w:hint="eastAsia"/>
          <w:color w:val="000000"/>
          <w:sz w:val="18"/>
          <w:szCs w:val="18"/>
          <w:lang w:eastAsia="zh-TW"/>
        </w:rPr>
        <w:t xml:space="preserve"> OR </w:t>
      </w:r>
      <w:r w:rsidR="00DA1A28">
        <w:rPr>
          <w:color w:val="000000"/>
          <w:sz w:val="18"/>
          <w:szCs w:val="18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22"/>
          <w:attr w:name="HasSpace" w:val="False"/>
          <w:attr w:name="Negative" w:val="False"/>
          <w:attr w:name="NumberType" w:val="1"/>
          <w:attr w:name="TCSC" w:val="0"/>
        </w:smartTagPr>
        <w:r w:rsidR="00DA1A28">
          <w:rPr>
            <w:rFonts w:hint="eastAsia"/>
            <w:color w:val="000000"/>
            <w:sz w:val="18"/>
            <w:szCs w:val="18"/>
            <w:lang w:eastAsia="zh-TW"/>
          </w:rPr>
          <w:t>222</w:t>
        </w:r>
        <w:r w:rsidR="00DA1A28">
          <w:rPr>
            <w:color w:val="000000"/>
            <w:sz w:val="18"/>
            <w:szCs w:val="18"/>
            <w:lang w:eastAsia="zh-TW"/>
          </w:rPr>
          <w:t>’</w:t>
        </w:r>
      </w:smartTag>
    </w:p>
    <w:p w:rsidR="00137FCC" w:rsidRDefault="00137FCC" w:rsidP="00137FCC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C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(</w:t>
      </w:r>
      <w:r w:rsidRPr="00137FCC">
        <w:rPr>
          <w:rFonts w:hint="eastAsia"/>
          <w:kern w:val="2"/>
          <w:szCs w:val="24"/>
          <w:lang w:eastAsia="zh-TW"/>
        </w:rPr>
        <w:t>殘廢</w:t>
      </w:r>
      <w:r>
        <w:rPr>
          <w:rFonts w:hint="eastAsia"/>
          <w:kern w:val="2"/>
          <w:szCs w:val="24"/>
          <w:lang w:eastAsia="zh-TW"/>
        </w:rPr>
        <w:t>)</w:t>
      </w:r>
    </w:p>
    <w:p w:rsidR="008A4D4D" w:rsidRDefault="008A4D4D" w:rsidP="008A4D4D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B</w:t>
      </w:r>
      <w:r>
        <w:rPr>
          <w:kern w:val="2"/>
          <w:szCs w:val="24"/>
          <w:lang w:eastAsia="zh-TW"/>
        </w:rPr>
        <w:t>’</w:t>
      </w:r>
    </w:p>
    <w:p w:rsidR="008A4D4D" w:rsidRDefault="008A4D4D" w:rsidP="008A4D4D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FC7640">
        <w:rPr>
          <w:kern w:val="2"/>
          <w:szCs w:val="24"/>
          <w:lang w:eastAsia="zh-TW"/>
        </w:rPr>
        <w:t>B</w:t>
      </w:r>
      <w:r>
        <w:rPr>
          <w:rFonts w:hint="eastAsia"/>
          <w:kern w:val="2"/>
          <w:szCs w:val="24"/>
          <w:lang w:eastAsia="zh-TW"/>
        </w:rPr>
        <w:t>CB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smartTag>
    </w:p>
    <w:p w:rsidR="008A4D4D" w:rsidRDefault="008A4D4D" w:rsidP="008A4D4D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保險金名稱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8A4D4D">
        <w:rPr>
          <w:rFonts w:hint="eastAsia"/>
          <w:kern w:val="2"/>
          <w:szCs w:val="24"/>
          <w:lang w:eastAsia="zh-TW"/>
        </w:rPr>
        <w:t>殘廢關懷金</w:t>
      </w:r>
      <w:r>
        <w:rPr>
          <w:kern w:val="2"/>
          <w:szCs w:val="24"/>
          <w:lang w:eastAsia="zh-TW"/>
        </w:rPr>
        <w:t>’</w:t>
      </w:r>
    </w:p>
    <w:p w:rsidR="002C2E69" w:rsidRDefault="002C2E69" w:rsidP="002C2E69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D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(</w:t>
      </w:r>
      <w:r w:rsidRPr="002C2E69">
        <w:rPr>
          <w:rFonts w:hint="eastAsia"/>
          <w:kern w:val="2"/>
          <w:szCs w:val="24"/>
          <w:lang w:eastAsia="zh-TW"/>
        </w:rPr>
        <w:t>重大疾病</w:t>
      </w:r>
      <w:r>
        <w:rPr>
          <w:rFonts w:hint="eastAsia"/>
          <w:kern w:val="2"/>
          <w:szCs w:val="24"/>
          <w:lang w:eastAsia="zh-TW"/>
        </w:rPr>
        <w:t>)</w:t>
      </w:r>
    </w:p>
    <w:p w:rsidR="002C2E69" w:rsidRDefault="002C2E69" w:rsidP="002C2E69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C</w:t>
      </w:r>
      <w:r>
        <w:rPr>
          <w:kern w:val="2"/>
          <w:szCs w:val="24"/>
          <w:lang w:eastAsia="zh-TW"/>
        </w:rPr>
        <w:t>’</w:t>
      </w:r>
    </w:p>
    <w:p w:rsidR="002C2E69" w:rsidRDefault="002C2E69" w:rsidP="002C2E69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FC7640">
        <w:rPr>
          <w:kern w:val="2"/>
          <w:szCs w:val="24"/>
          <w:lang w:eastAsia="zh-TW"/>
        </w:rPr>
        <w:t>B</w:t>
      </w:r>
      <w:r>
        <w:rPr>
          <w:rFonts w:hint="eastAsia"/>
          <w:kern w:val="2"/>
          <w:szCs w:val="24"/>
          <w:lang w:eastAsia="zh-TW"/>
        </w:rPr>
        <w:t>IC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smartTag>
    </w:p>
    <w:p w:rsidR="00976962" w:rsidRPr="00F4579C" w:rsidRDefault="002C2E69" w:rsidP="003D02D0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保險金名稱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2C2E69">
        <w:rPr>
          <w:rFonts w:hint="eastAsia"/>
          <w:kern w:val="2"/>
          <w:szCs w:val="24"/>
          <w:lang w:eastAsia="zh-TW"/>
        </w:rPr>
        <w:t>重大疾病</w:t>
      </w:r>
      <w:r w:rsidRPr="00FC7640">
        <w:rPr>
          <w:rFonts w:hint="eastAsia"/>
          <w:kern w:val="2"/>
          <w:szCs w:val="24"/>
          <w:lang w:eastAsia="zh-TW"/>
        </w:rPr>
        <w:t>保險</w:t>
      </w:r>
      <w:r w:rsidRPr="008A4D4D">
        <w:rPr>
          <w:rFonts w:hint="eastAsia"/>
          <w:kern w:val="2"/>
          <w:szCs w:val="24"/>
          <w:lang w:eastAsia="zh-TW"/>
        </w:rPr>
        <w:t>金</w:t>
      </w:r>
      <w:r>
        <w:rPr>
          <w:kern w:val="2"/>
          <w:szCs w:val="24"/>
          <w:lang w:eastAsia="zh-TW"/>
        </w:rPr>
        <w:t>’</w:t>
      </w:r>
    </w:p>
    <w:p w:rsidR="00683C4A" w:rsidRPr="004F0C72" w:rsidRDefault="00683C4A" w:rsidP="00683C4A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ascii="細明體" w:eastAsia="細明體" w:hAnsi="細明體" w:hint="eastAsia"/>
        </w:rPr>
        <w:t>B.</w:t>
      </w:r>
      <w:r>
        <w:rPr>
          <w:rFonts w:hint="eastAsia"/>
          <w:color w:val="000000"/>
          <w:sz w:val="18"/>
          <w:szCs w:val="18"/>
        </w:rPr>
        <w:t>理賠種類</w:t>
      </w:r>
      <w:r>
        <w:rPr>
          <w:rFonts w:hint="eastAsia"/>
          <w:color w:val="000000"/>
          <w:sz w:val="18"/>
          <w:szCs w:val="18"/>
        </w:rPr>
        <w:t>(KIND)</w:t>
      </w:r>
      <w:r>
        <w:rPr>
          <w:rFonts w:hint="eastAsia"/>
          <w:color w:val="000000"/>
          <w:sz w:val="18"/>
          <w:szCs w:val="18"/>
          <w:lang w:eastAsia="zh-TW"/>
        </w:rPr>
        <w:t xml:space="preserve"> IN (</w:t>
      </w:r>
      <w:r>
        <w:rPr>
          <w:color w:val="000000"/>
          <w:sz w:val="18"/>
          <w:szCs w:val="18"/>
          <w:lang w:eastAsia="zh-TW"/>
        </w:rPr>
        <w:t>‘</w:t>
      </w:r>
      <w:r w:rsidRPr="00683C4A">
        <w:rPr>
          <w:color w:val="000000"/>
          <w:sz w:val="18"/>
          <w:szCs w:val="18"/>
          <w:lang w:eastAsia="zh-TW"/>
        </w:rPr>
        <w:t>MDF</w:t>
      </w:r>
      <w:r>
        <w:rPr>
          <w:color w:val="000000"/>
          <w:sz w:val="18"/>
          <w:szCs w:val="18"/>
          <w:lang w:eastAsia="zh-TW"/>
        </w:rPr>
        <w:t>’</w:t>
      </w:r>
      <w:r>
        <w:rPr>
          <w:rFonts w:hint="eastAsia"/>
          <w:color w:val="000000"/>
          <w:sz w:val="18"/>
          <w:szCs w:val="18"/>
          <w:lang w:eastAsia="zh-TW"/>
        </w:rPr>
        <w:t>,</w:t>
      </w:r>
      <w:r>
        <w:rPr>
          <w:color w:val="000000"/>
          <w:sz w:val="18"/>
          <w:szCs w:val="18"/>
          <w:lang w:eastAsia="zh-TW"/>
        </w:rPr>
        <w:t>’</w:t>
      </w:r>
      <w:r w:rsidRPr="00683C4A">
        <w:rPr>
          <w:color w:val="000000"/>
          <w:sz w:val="18"/>
          <w:szCs w:val="18"/>
          <w:lang w:eastAsia="zh-TW"/>
        </w:rPr>
        <w:t>MDM</w:t>
      </w:r>
      <w:r>
        <w:rPr>
          <w:color w:val="000000"/>
          <w:sz w:val="18"/>
          <w:szCs w:val="18"/>
          <w:lang w:eastAsia="zh-TW"/>
        </w:rPr>
        <w:t>’</w:t>
      </w:r>
      <w:r>
        <w:rPr>
          <w:rFonts w:hint="eastAsia"/>
          <w:color w:val="000000"/>
          <w:sz w:val="18"/>
          <w:szCs w:val="18"/>
          <w:lang w:eastAsia="zh-TW"/>
        </w:rPr>
        <w:t>,</w:t>
      </w:r>
      <w:r>
        <w:rPr>
          <w:color w:val="000000"/>
          <w:sz w:val="18"/>
          <w:szCs w:val="18"/>
          <w:lang w:eastAsia="zh-TW"/>
        </w:rPr>
        <w:t>’</w:t>
      </w:r>
      <w:r w:rsidRPr="00683C4A">
        <w:rPr>
          <w:color w:val="000000"/>
          <w:sz w:val="18"/>
          <w:szCs w:val="18"/>
          <w:lang w:eastAsia="zh-TW"/>
        </w:rPr>
        <w:t>MDN</w:t>
      </w:r>
      <w:r>
        <w:rPr>
          <w:color w:val="000000"/>
          <w:sz w:val="18"/>
          <w:szCs w:val="18"/>
          <w:lang w:eastAsia="zh-TW"/>
        </w:rPr>
        <w:t>’</w:t>
      </w:r>
      <w:r>
        <w:rPr>
          <w:rFonts w:hint="eastAsia"/>
          <w:color w:val="000000"/>
          <w:sz w:val="18"/>
          <w:szCs w:val="18"/>
          <w:lang w:eastAsia="zh-TW"/>
        </w:rPr>
        <w:t>,</w:t>
      </w:r>
      <w:r>
        <w:rPr>
          <w:color w:val="000000"/>
          <w:sz w:val="18"/>
          <w:szCs w:val="18"/>
          <w:lang w:eastAsia="zh-TW"/>
        </w:rPr>
        <w:t>’</w:t>
      </w:r>
      <w:r w:rsidRPr="00683C4A">
        <w:rPr>
          <w:color w:val="000000"/>
          <w:sz w:val="18"/>
          <w:szCs w:val="18"/>
          <w:lang w:eastAsia="zh-TW"/>
        </w:rPr>
        <w:t>MDS</w:t>
      </w:r>
      <w:r>
        <w:rPr>
          <w:color w:val="000000"/>
          <w:sz w:val="18"/>
          <w:szCs w:val="18"/>
          <w:lang w:eastAsia="zh-TW"/>
        </w:rPr>
        <w:t>’</w:t>
      </w:r>
      <w:r>
        <w:rPr>
          <w:rFonts w:hint="eastAsia"/>
          <w:color w:val="000000"/>
          <w:sz w:val="18"/>
          <w:szCs w:val="18"/>
          <w:lang w:eastAsia="zh-TW"/>
        </w:rPr>
        <w:t>,</w:t>
      </w:r>
      <w:r>
        <w:rPr>
          <w:color w:val="000000"/>
          <w:sz w:val="18"/>
          <w:szCs w:val="18"/>
          <w:lang w:eastAsia="zh-TW"/>
        </w:rPr>
        <w:t>’</w:t>
      </w:r>
      <w:r w:rsidRPr="00683C4A">
        <w:rPr>
          <w:color w:val="000000"/>
          <w:sz w:val="18"/>
          <w:szCs w:val="18"/>
          <w:lang w:eastAsia="zh-TW"/>
        </w:rPr>
        <w:t>MDV</w:t>
      </w:r>
      <w:r>
        <w:rPr>
          <w:color w:val="000000"/>
          <w:sz w:val="18"/>
          <w:szCs w:val="18"/>
          <w:lang w:eastAsia="zh-TW"/>
        </w:rPr>
        <w:t>’</w:t>
      </w:r>
      <w:r>
        <w:rPr>
          <w:rFonts w:hint="eastAsia"/>
          <w:color w:val="000000"/>
          <w:sz w:val="18"/>
          <w:szCs w:val="18"/>
          <w:lang w:eastAsia="zh-TW"/>
        </w:rPr>
        <w:t>)</w:t>
      </w:r>
    </w:p>
    <w:p w:rsidR="004F0C72" w:rsidRDefault="004F0C72" w:rsidP="004F0C7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0</w:t>
        </w:r>
        <w:r>
          <w:rPr>
            <w:kern w:val="2"/>
            <w:szCs w:val="24"/>
            <w:lang w:eastAsia="zh-TW"/>
          </w:rPr>
          <w:t>’</w:t>
        </w:r>
      </w:smartTag>
    </w:p>
    <w:p w:rsidR="00797D7D" w:rsidRDefault="00797D7D" w:rsidP="00797D7D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F</w:t>
      </w:r>
      <w:r>
        <w:rPr>
          <w:kern w:val="2"/>
          <w:szCs w:val="24"/>
          <w:lang w:eastAsia="zh-TW"/>
        </w:rPr>
        <w:t>’</w:t>
      </w:r>
    </w:p>
    <w:p w:rsidR="00797D7D" w:rsidRDefault="00797D7D" w:rsidP="00797D7D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FC7640">
        <w:rPr>
          <w:kern w:val="2"/>
          <w:szCs w:val="24"/>
          <w:lang w:eastAsia="zh-TW"/>
        </w:rPr>
        <w:t>B</w:t>
      </w:r>
      <w:r>
        <w:rPr>
          <w:rFonts w:hint="eastAsia"/>
          <w:kern w:val="2"/>
          <w:szCs w:val="24"/>
          <w:lang w:eastAsia="zh-TW"/>
        </w:rPr>
        <w:t>EF</w:t>
      </w:r>
      <w:smartTag w:uri="urn:schemas-microsoft-com:office:smarttags" w:element="chmetcnv">
        <w:smartTagPr>
          <w:attr w:name="UnitName" w:val="’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8</w:t>
        </w:r>
        <w:r>
          <w:rPr>
            <w:kern w:val="2"/>
            <w:szCs w:val="24"/>
            <w:lang w:eastAsia="zh-TW"/>
          </w:rPr>
          <w:t>’</w:t>
        </w:r>
      </w:smartTag>
    </w:p>
    <w:p w:rsidR="00797D7D" w:rsidRDefault="00797D7D" w:rsidP="00797D7D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保險金名稱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797D7D">
        <w:rPr>
          <w:rFonts w:hint="eastAsia"/>
          <w:kern w:val="2"/>
          <w:szCs w:val="24"/>
          <w:lang w:eastAsia="zh-TW"/>
        </w:rPr>
        <w:t>慰問金</w:t>
      </w:r>
      <w:r>
        <w:rPr>
          <w:kern w:val="2"/>
          <w:szCs w:val="24"/>
          <w:lang w:eastAsia="zh-TW"/>
        </w:rPr>
        <w:t>’</w:t>
      </w:r>
    </w:p>
    <w:p w:rsidR="002602E5" w:rsidRDefault="002602E5" w:rsidP="002602E5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smartTag>
      <w:r w:rsidR="00D307DD">
        <w:rPr>
          <w:rFonts w:hint="eastAsia"/>
          <w:kern w:val="2"/>
          <w:szCs w:val="24"/>
          <w:lang w:eastAsia="zh-TW"/>
        </w:rPr>
        <w:t xml:space="preserve"> OR </w:t>
      </w:r>
      <w:r w:rsidR="00D307DD"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="00D307DD">
          <w:rPr>
            <w:rFonts w:hint="eastAsia"/>
            <w:kern w:val="2"/>
            <w:szCs w:val="24"/>
            <w:lang w:eastAsia="zh-TW"/>
          </w:rPr>
          <w:t>4</w:t>
        </w:r>
        <w:r w:rsidR="00D307DD">
          <w:rPr>
            <w:kern w:val="2"/>
            <w:szCs w:val="24"/>
            <w:lang w:eastAsia="zh-TW"/>
          </w:rPr>
          <w:t>’</w:t>
        </w:r>
      </w:smartTag>
    </w:p>
    <w:p w:rsidR="002602E5" w:rsidRDefault="002602E5" w:rsidP="002602E5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F</w:t>
      </w:r>
      <w:r>
        <w:rPr>
          <w:kern w:val="2"/>
          <w:szCs w:val="24"/>
          <w:lang w:eastAsia="zh-TW"/>
        </w:rPr>
        <w:t>’</w:t>
      </w:r>
    </w:p>
    <w:p w:rsidR="002602E5" w:rsidRDefault="002602E5" w:rsidP="002602E5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FC7640">
        <w:rPr>
          <w:kern w:val="2"/>
          <w:szCs w:val="24"/>
          <w:lang w:eastAsia="zh-TW"/>
        </w:rPr>
        <w:t>B</w:t>
      </w:r>
      <w:r>
        <w:rPr>
          <w:rFonts w:hint="eastAsia"/>
          <w:kern w:val="2"/>
          <w:szCs w:val="24"/>
          <w:lang w:eastAsia="zh-TW"/>
        </w:rPr>
        <w:t>EF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smartTag>
    </w:p>
    <w:p w:rsidR="002602E5" w:rsidRDefault="002602E5" w:rsidP="002602E5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保險金名稱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2602E5">
        <w:rPr>
          <w:rFonts w:hint="eastAsia"/>
          <w:kern w:val="2"/>
          <w:szCs w:val="24"/>
          <w:lang w:eastAsia="zh-TW"/>
        </w:rPr>
        <w:t>住院實支經常費</w:t>
      </w:r>
      <w:r>
        <w:rPr>
          <w:kern w:val="2"/>
          <w:szCs w:val="24"/>
          <w:lang w:eastAsia="zh-TW"/>
        </w:rPr>
        <w:t>’</w:t>
      </w:r>
    </w:p>
    <w:p w:rsidR="002602E5" w:rsidRDefault="002602E5" w:rsidP="002602E5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2</w:t>
        </w:r>
        <w:r>
          <w:rPr>
            <w:kern w:val="2"/>
            <w:szCs w:val="24"/>
            <w:lang w:eastAsia="zh-TW"/>
          </w:rPr>
          <w:t>’</w:t>
        </w:r>
      </w:smartTag>
    </w:p>
    <w:p w:rsidR="002602E5" w:rsidRDefault="002602E5" w:rsidP="002602E5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F</w:t>
      </w:r>
      <w:r>
        <w:rPr>
          <w:kern w:val="2"/>
          <w:szCs w:val="24"/>
          <w:lang w:eastAsia="zh-TW"/>
        </w:rPr>
        <w:t>’</w:t>
      </w:r>
    </w:p>
    <w:p w:rsidR="002602E5" w:rsidRDefault="002602E5" w:rsidP="002602E5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FC7640">
        <w:rPr>
          <w:kern w:val="2"/>
          <w:szCs w:val="24"/>
          <w:lang w:eastAsia="zh-TW"/>
        </w:rPr>
        <w:t>B</w:t>
      </w:r>
      <w:r>
        <w:rPr>
          <w:rFonts w:hint="eastAsia"/>
          <w:kern w:val="2"/>
          <w:szCs w:val="24"/>
          <w:lang w:eastAsia="zh-TW"/>
        </w:rPr>
        <w:t>EF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3</w:t>
        </w:r>
        <w:r>
          <w:rPr>
            <w:kern w:val="2"/>
            <w:szCs w:val="24"/>
            <w:lang w:eastAsia="zh-TW"/>
          </w:rPr>
          <w:t>’</w:t>
        </w:r>
      </w:smartTag>
    </w:p>
    <w:p w:rsidR="002602E5" w:rsidRDefault="002602E5" w:rsidP="002602E5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保險金名稱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2602E5">
        <w:rPr>
          <w:rFonts w:hint="eastAsia"/>
          <w:kern w:val="2"/>
          <w:szCs w:val="24"/>
          <w:lang w:eastAsia="zh-TW"/>
        </w:rPr>
        <w:t>手術實支保險費</w:t>
      </w:r>
      <w:r>
        <w:rPr>
          <w:kern w:val="2"/>
          <w:szCs w:val="24"/>
          <w:lang w:eastAsia="zh-TW"/>
        </w:rPr>
        <w:t>’</w:t>
      </w:r>
    </w:p>
    <w:p w:rsidR="009D7820" w:rsidRDefault="009D7820" w:rsidP="009D782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3</w:t>
        </w:r>
        <w:r>
          <w:rPr>
            <w:kern w:val="2"/>
            <w:szCs w:val="24"/>
            <w:lang w:eastAsia="zh-TW"/>
          </w:rPr>
          <w:t>’</w:t>
        </w:r>
      </w:smartTag>
    </w:p>
    <w:p w:rsidR="009D7820" w:rsidRDefault="009D7820" w:rsidP="009D7820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F</w:t>
      </w:r>
      <w:r>
        <w:rPr>
          <w:kern w:val="2"/>
          <w:szCs w:val="24"/>
          <w:lang w:eastAsia="zh-TW"/>
        </w:rPr>
        <w:t>’</w:t>
      </w:r>
    </w:p>
    <w:p w:rsidR="009D7820" w:rsidRDefault="009D7820" w:rsidP="009D7820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FC7640">
        <w:rPr>
          <w:kern w:val="2"/>
          <w:szCs w:val="24"/>
          <w:lang w:eastAsia="zh-TW"/>
        </w:rPr>
        <w:t>B</w:t>
      </w:r>
      <w:r>
        <w:rPr>
          <w:rFonts w:hint="eastAsia"/>
          <w:kern w:val="2"/>
          <w:szCs w:val="24"/>
          <w:lang w:eastAsia="zh-TW"/>
        </w:rPr>
        <w:t>EF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D307DD">
          <w:rPr>
            <w:rFonts w:hint="eastAsia"/>
            <w:kern w:val="2"/>
            <w:szCs w:val="24"/>
            <w:lang w:eastAsia="zh-TW"/>
          </w:rPr>
          <w:t>2</w:t>
        </w:r>
        <w:r>
          <w:rPr>
            <w:kern w:val="2"/>
            <w:szCs w:val="24"/>
            <w:lang w:eastAsia="zh-TW"/>
          </w:rPr>
          <w:t>’</w:t>
        </w:r>
      </w:smartTag>
    </w:p>
    <w:p w:rsidR="009D7820" w:rsidRDefault="009D7820" w:rsidP="009D7820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保險金名稱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="00D307DD" w:rsidRPr="00D307DD">
        <w:rPr>
          <w:rFonts w:hint="eastAsia"/>
          <w:kern w:val="2"/>
          <w:szCs w:val="24"/>
          <w:lang w:eastAsia="zh-TW"/>
        </w:rPr>
        <w:t>住院實支醫療費</w:t>
      </w:r>
      <w:r>
        <w:rPr>
          <w:kern w:val="2"/>
          <w:szCs w:val="24"/>
          <w:lang w:eastAsia="zh-TW"/>
        </w:rPr>
        <w:t>’</w:t>
      </w:r>
    </w:p>
    <w:p w:rsidR="009D7820" w:rsidRDefault="009D7820" w:rsidP="009D782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5</w:t>
        </w:r>
        <w:r>
          <w:rPr>
            <w:kern w:val="2"/>
            <w:szCs w:val="24"/>
            <w:lang w:eastAsia="zh-TW"/>
          </w:rPr>
          <w:t>’</w:t>
        </w:r>
      </w:smartTag>
      <w:r w:rsidR="004B18E8">
        <w:rPr>
          <w:rFonts w:hint="eastAsia"/>
          <w:kern w:val="2"/>
          <w:szCs w:val="24"/>
          <w:lang w:eastAsia="zh-TW"/>
        </w:rPr>
        <w:t xml:space="preserve"> OR </w:t>
      </w:r>
      <w:r w:rsidR="004B18E8"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 w:rsidR="004B18E8">
          <w:rPr>
            <w:rFonts w:hint="eastAsia"/>
            <w:kern w:val="2"/>
            <w:szCs w:val="24"/>
            <w:lang w:eastAsia="zh-TW"/>
          </w:rPr>
          <w:t>7</w:t>
        </w:r>
        <w:r w:rsidR="004B18E8">
          <w:rPr>
            <w:kern w:val="2"/>
            <w:szCs w:val="24"/>
            <w:lang w:eastAsia="zh-TW"/>
          </w:rPr>
          <w:t>’</w:t>
        </w:r>
      </w:smartTag>
    </w:p>
    <w:p w:rsidR="009D7820" w:rsidRDefault="009D7820" w:rsidP="009D7820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="004B18E8">
        <w:rPr>
          <w:rFonts w:hint="eastAsia"/>
          <w:kern w:val="2"/>
          <w:szCs w:val="24"/>
          <w:lang w:eastAsia="zh-TW"/>
        </w:rPr>
        <w:t>E</w:t>
      </w:r>
      <w:r>
        <w:rPr>
          <w:kern w:val="2"/>
          <w:szCs w:val="24"/>
          <w:lang w:eastAsia="zh-TW"/>
        </w:rPr>
        <w:t>’</w:t>
      </w:r>
    </w:p>
    <w:p w:rsidR="009D7820" w:rsidRDefault="009D7820" w:rsidP="009D7820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FC7640">
        <w:rPr>
          <w:kern w:val="2"/>
          <w:szCs w:val="24"/>
          <w:lang w:eastAsia="zh-TW"/>
        </w:rPr>
        <w:t>B</w:t>
      </w:r>
      <w:r>
        <w:rPr>
          <w:rFonts w:hint="eastAsia"/>
          <w:kern w:val="2"/>
          <w:szCs w:val="24"/>
          <w:lang w:eastAsia="zh-TW"/>
        </w:rPr>
        <w:t>E</w:t>
      </w:r>
      <w:r w:rsidR="004B18E8">
        <w:rPr>
          <w:rFonts w:hint="eastAsia"/>
          <w:kern w:val="2"/>
          <w:szCs w:val="24"/>
          <w:lang w:eastAsia="zh-TW"/>
        </w:rPr>
        <w:t>E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4B18E8">
          <w:rPr>
            <w:rFonts w:hint="eastAsia"/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smartTag>
    </w:p>
    <w:p w:rsidR="009D7820" w:rsidRDefault="009D7820" w:rsidP="009D7820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保險金名稱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="004B18E8" w:rsidRPr="004B18E8">
        <w:rPr>
          <w:rFonts w:hint="eastAsia"/>
          <w:kern w:val="2"/>
          <w:szCs w:val="24"/>
          <w:lang w:eastAsia="zh-TW"/>
        </w:rPr>
        <w:t>住院日額保險金</w:t>
      </w:r>
      <w:r>
        <w:rPr>
          <w:kern w:val="2"/>
          <w:szCs w:val="24"/>
          <w:lang w:eastAsia="zh-TW"/>
        </w:rPr>
        <w:t>’</w:t>
      </w:r>
    </w:p>
    <w:p w:rsidR="009D7820" w:rsidRDefault="009D7820" w:rsidP="009D782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6</w:t>
        </w:r>
        <w:r>
          <w:rPr>
            <w:kern w:val="2"/>
            <w:szCs w:val="24"/>
            <w:lang w:eastAsia="zh-TW"/>
          </w:rPr>
          <w:t>’</w:t>
        </w:r>
      </w:smartTag>
    </w:p>
    <w:p w:rsidR="009D7820" w:rsidRDefault="009D7820" w:rsidP="009D7820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F</w:t>
      </w:r>
      <w:r>
        <w:rPr>
          <w:kern w:val="2"/>
          <w:szCs w:val="24"/>
          <w:lang w:eastAsia="zh-TW"/>
        </w:rPr>
        <w:t>’</w:t>
      </w:r>
    </w:p>
    <w:p w:rsidR="009D7820" w:rsidRDefault="009D7820" w:rsidP="009D7820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FC7640">
        <w:rPr>
          <w:kern w:val="2"/>
          <w:szCs w:val="24"/>
          <w:lang w:eastAsia="zh-TW"/>
        </w:rPr>
        <w:t>B</w:t>
      </w:r>
      <w:r>
        <w:rPr>
          <w:rFonts w:hint="eastAsia"/>
          <w:kern w:val="2"/>
          <w:szCs w:val="24"/>
          <w:lang w:eastAsia="zh-TW"/>
        </w:rPr>
        <w:t>EF</w:t>
      </w:r>
      <w:smartTag w:uri="urn:schemas-microsoft-com:office:smarttags" w:element="chmetcnv">
        <w:smartTagPr>
          <w:attr w:name="UnitName" w:val="’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="004B18E8">
          <w:rPr>
            <w:rFonts w:hint="eastAsia"/>
            <w:kern w:val="2"/>
            <w:szCs w:val="24"/>
            <w:lang w:eastAsia="zh-TW"/>
          </w:rPr>
          <w:t>4</w:t>
        </w:r>
        <w:r>
          <w:rPr>
            <w:kern w:val="2"/>
            <w:szCs w:val="24"/>
            <w:lang w:eastAsia="zh-TW"/>
          </w:rPr>
          <w:t>’</w:t>
        </w:r>
      </w:smartTag>
    </w:p>
    <w:p w:rsidR="009D7820" w:rsidRDefault="009D7820" w:rsidP="009D7820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保險金名稱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="004B18E8" w:rsidRPr="004B18E8">
        <w:rPr>
          <w:rFonts w:hint="eastAsia"/>
          <w:kern w:val="2"/>
          <w:szCs w:val="24"/>
          <w:lang w:eastAsia="zh-TW"/>
        </w:rPr>
        <w:t>醫療限額費</w:t>
      </w:r>
      <w:r>
        <w:rPr>
          <w:kern w:val="2"/>
          <w:szCs w:val="24"/>
          <w:lang w:eastAsia="zh-TW"/>
        </w:rPr>
        <w:t>’</w:t>
      </w:r>
    </w:p>
    <w:p w:rsidR="009D7820" w:rsidRDefault="009D7820" w:rsidP="009D782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="007541F0">
          <w:rPr>
            <w:rFonts w:hint="eastAsia"/>
            <w:kern w:val="2"/>
            <w:szCs w:val="24"/>
            <w:lang w:eastAsia="zh-TW"/>
          </w:rPr>
          <w:t>8</w:t>
        </w:r>
        <w:r>
          <w:rPr>
            <w:kern w:val="2"/>
            <w:szCs w:val="24"/>
            <w:lang w:eastAsia="zh-TW"/>
          </w:rPr>
          <w:t>’</w:t>
        </w:r>
      </w:smartTag>
      <w:r w:rsidR="007541F0">
        <w:rPr>
          <w:rFonts w:hint="eastAsia"/>
          <w:kern w:val="2"/>
          <w:szCs w:val="24"/>
          <w:lang w:eastAsia="zh-TW"/>
        </w:rPr>
        <w:t xml:space="preserve"> OR </w:t>
      </w:r>
      <w:r w:rsidR="007541F0"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="007541F0">
          <w:rPr>
            <w:rFonts w:hint="eastAsia"/>
            <w:kern w:val="2"/>
            <w:szCs w:val="24"/>
            <w:lang w:eastAsia="zh-TW"/>
          </w:rPr>
          <w:t>9</w:t>
        </w:r>
        <w:r w:rsidR="007541F0">
          <w:rPr>
            <w:kern w:val="2"/>
            <w:szCs w:val="24"/>
            <w:lang w:eastAsia="zh-TW"/>
          </w:rPr>
          <w:t>’</w:t>
        </w:r>
      </w:smartTag>
    </w:p>
    <w:p w:rsidR="009D7820" w:rsidRDefault="009D7820" w:rsidP="009D7820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F</w:t>
      </w:r>
      <w:r>
        <w:rPr>
          <w:kern w:val="2"/>
          <w:szCs w:val="24"/>
          <w:lang w:eastAsia="zh-TW"/>
        </w:rPr>
        <w:t>’</w:t>
      </w:r>
    </w:p>
    <w:p w:rsidR="009D7820" w:rsidRDefault="009D7820" w:rsidP="009D7820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="00B57CD3">
        <w:rPr>
          <w:rFonts w:hint="eastAsia"/>
          <w:kern w:val="2"/>
          <w:szCs w:val="24"/>
          <w:lang w:eastAsia="zh-TW"/>
        </w:rPr>
        <w:t>B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="00B57CD3">
          <w:rPr>
            <w:rFonts w:hint="eastAsia"/>
            <w:kern w:val="2"/>
            <w:szCs w:val="24"/>
            <w:lang w:eastAsia="zh-TW"/>
          </w:rPr>
          <w:t>000</w:t>
        </w:r>
        <w:r>
          <w:rPr>
            <w:kern w:val="2"/>
            <w:szCs w:val="24"/>
            <w:lang w:eastAsia="zh-TW"/>
          </w:rPr>
          <w:t>’</w:t>
        </w:r>
      </w:smartTag>
    </w:p>
    <w:p w:rsidR="009D7820" w:rsidRDefault="009D7820" w:rsidP="009D7820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保險金名稱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="005664FB" w:rsidRPr="005F02F6">
        <w:rPr>
          <w:rFonts w:hint="eastAsia"/>
          <w:kern w:val="2"/>
          <w:szCs w:val="24"/>
          <w:lang w:eastAsia="zh-TW"/>
        </w:rPr>
        <w:t>其他給付保險金</w:t>
      </w:r>
      <w:r>
        <w:rPr>
          <w:kern w:val="2"/>
          <w:szCs w:val="24"/>
          <w:lang w:eastAsia="zh-TW"/>
        </w:rPr>
        <w:t>’</w:t>
      </w:r>
    </w:p>
    <w:p w:rsidR="009C0CDC" w:rsidRPr="00D61B95" w:rsidRDefault="00DE23B3" w:rsidP="00D61B95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ascii="細明體" w:eastAsia="細明體" w:hAnsi="細明體" w:hint="eastAsia"/>
        </w:rPr>
        <w:t>B.</w:t>
      </w:r>
      <w:r>
        <w:rPr>
          <w:rFonts w:hint="eastAsia"/>
          <w:color w:val="000000"/>
          <w:sz w:val="18"/>
          <w:szCs w:val="18"/>
        </w:rPr>
        <w:t>理賠種類</w:t>
      </w:r>
      <w:r>
        <w:rPr>
          <w:rFonts w:hint="eastAsia"/>
          <w:color w:val="000000"/>
          <w:sz w:val="18"/>
          <w:szCs w:val="18"/>
        </w:rPr>
        <w:t>(KIND)</w:t>
      </w:r>
      <w:r>
        <w:rPr>
          <w:rFonts w:hint="eastAsia"/>
          <w:color w:val="000000"/>
          <w:sz w:val="18"/>
          <w:szCs w:val="18"/>
          <w:lang w:eastAsia="zh-TW"/>
        </w:rPr>
        <w:t xml:space="preserve"> = </w:t>
      </w:r>
      <w:r>
        <w:rPr>
          <w:color w:val="000000"/>
          <w:sz w:val="18"/>
          <w:szCs w:val="18"/>
          <w:lang w:eastAsia="zh-TW"/>
        </w:rPr>
        <w:t>‘</w:t>
      </w:r>
      <w:r>
        <w:rPr>
          <w:rFonts w:hint="eastAsia"/>
          <w:color w:val="000000"/>
          <w:sz w:val="18"/>
          <w:szCs w:val="18"/>
          <w:lang w:eastAsia="zh-TW"/>
        </w:rPr>
        <w:t>GC4</w:t>
      </w:r>
      <w:r>
        <w:rPr>
          <w:color w:val="000000"/>
          <w:sz w:val="18"/>
          <w:szCs w:val="18"/>
          <w:lang w:eastAsia="zh-TW"/>
        </w:rPr>
        <w:t>’</w:t>
      </w:r>
    </w:p>
    <w:p w:rsidR="00DE23B3" w:rsidRDefault="00DE23B3" w:rsidP="00D61B95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F</w:t>
      </w:r>
      <w:r>
        <w:rPr>
          <w:kern w:val="2"/>
          <w:szCs w:val="24"/>
          <w:lang w:eastAsia="zh-TW"/>
        </w:rPr>
        <w:t>’</w:t>
      </w:r>
    </w:p>
    <w:p w:rsidR="00DE23B3" w:rsidRDefault="00DE23B3" w:rsidP="00D61B95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FC7640">
        <w:rPr>
          <w:kern w:val="2"/>
          <w:szCs w:val="24"/>
          <w:lang w:eastAsia="zh-TW"/>
        </w:rPr>
        <w:t>B</w:t>
      </w:r>
      <w:r>
        <w:rPr>
          <w:rFonts w:hint="eastAsia"/>
          <w:kern w:val="2"/>
          <w:szCs w:val="24"/>
          <w:lang w:eastAsia="zh-TW"/>
        </w:rPr>
        <w:t>EF</w:t>
      </w:r>
      <w:smartTag w:uri="urn:schemas-microsoft-com:office:smarttags" w:element="chmetcnv">
        <w:smartTagPr>
          <w:attr w:name="UnitName" w:val="’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4</w:t>
        </w:r>
        <w:r>
          <w:rPr>
            <w:kern w:val="2"/>
            <w:szCs w:val="24"/>
            <w:lang w:eastAsia="zh-TW"/>
          </w:rPr>
          <w:t>’</w:t>
        </w:r>
      </w:smartTag>
    </w:p>
    <w:p w:rsidR="00DE23B3" w:rsidRDefault="00DE23B3" w:rsidP="00D61B95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保險金名稱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4B18E8">
        <w:rPr>
          <w:rFonts w:hint="eastAsia"/>
          <w:kern w:val="2"/>
          <w:szCs w:val="24"/>
          <w:lang w:eastAsia="zh-TW"/>
        </w:rPr>
        <w:t>醫療限額費</w:t>
      </w:r>
      <w:r>
        <w:rPr>
          <w:kern w:val="2"/>
          <w:szCs w:val="24"/>
          <w:lang w:eastAsia="zh-TW"/>
        </w:rPr>
        <w:t>’</w:t>
      </w:r>
    </w:p>
    <w:p w:rsidR="00E51E5B" w:rsidRDefault="00E51E5B" w:rsidP="00E51E5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 xml:space="preserve">IF </w:t>
      </w:r>
      <w:r>
        <w:rPr>
          <w:rFonts w:ascii="細明體" w:eastAsia="細明體" w:hAnsi="細明體" w:hint="eastAsia"/>
        </w:rPr>
        <w:t>B.</w:t>
      </w:r>
      <w:r>
        <w:rPr>
          <w:rFonts w:hint="eastAsia"/>
          <w:color w:val="000000"/>
          <w:sz w:val="18"/>
          <w:szCs w:val="18"/>
        </w:rPr>
        <w:t>理賠種類</w:t>
      </w:r>
      <w:r>
        <w:rPr>
          <w:color w:val="000000"/>
          <w:sz w:val="18"/>
          <w:szCs w:val="18"/>
        </w:rPr>
        <w:t>(KIND)</w:t>
      </w:r>
      <w:r>
        <w:rPr>
          <w:color w:val="000000"/>
          <w:sz w:val="18"/>
          <w:szCs w:val="18"/>
          <w:lang w:eastAsia="zh-TW"/>
        </w:rPr>
        <w:t xml:space="preserve"> LIKE ‘F%’ (</w:t>
      </w:r>
      <w:r>
        <w:rPr>
          <w:rFonts w:hint="eastAsia"/>
          <w:color w:val="000000"/>
          <w:sz w:val="18"/>
          <w:szCs w:val="18"/>
          <w:lang w:eastAsia="zh-TW"/>
        </w:rPr>
        <w:t>超世代系列商品</w:t>
      </w:r>
      <w:r>
        <w:rPr>
          <w:color w:val="000000"/>
          <w:sz w:val="18"/>
          <w:szCs w:val="18"/>
          <w:lang w:eastAsia="zh-TW"/>
        </w:rPr>
        <w:t>)</w:t>
      </w:r>
    </w:p>
    <w:p w:rsidR="00E51E5B" w:rsidRDefault="00E51E5B" w:rsidP="00E51E5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換掉</w:t>
      </w:r>
      <w:r>
        <w:rPr>
          <w:rFonts w:ascii="細明體" w:eastAsia="細明體" w:hAnsi="細明體" w:hint="eastAsia"/>
          <w:lang w:eastAsia="zh-TW"/>
        </w:rPr>
        <w:t>B.</w:t>
      </w:r>
      <w:r>
        <w:rPr>
          <w:rFonts w:hint="eastAsia"/>
          <w:color w:val="000000"/>
          <w:sz w:val="18"/>
          <w:szCs w:val="18"/>
          <w:lang w:eastAsia="zh-TW"/>
        </w:rPr>
        <w:t>理賠種類</w:t>
      </w:r>
      <w:r>
        <w:rPr>
          <w:color w:val="000000"/>
          <w:sz w:val="18"/>
          <w:szCs w:val="18"/>
          <w:lang w:eastAsia="zh-TW"/>
        </w:rPr>
        <w:t>(KIND) = ‘F00’</w:t>
      </w:r>
    </w:p>
    <w:p w:rsidR="00D75683" w:rsidRDefault="00D75683" w:rsidP="000C665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="000C665E">
        <w:rPr>
          <w:rFonts w:hint="eastAsia"/>
          <w:kern w:val="2"/>
          <w:szCs w:val="24"/>
          <w:lang w:eastAsia="zh-TW"/>
        </w:rPr>
        <w:t>A.</w:t>
      </w:r>
      <w:r w:rsidR="000C665E">
        <w:rPr>
          <w:rFonts w:hint="eastAsia"/>
          <w:kern w:val="2"/>
          <w:szCs w:val="24"/>
          <w:lang w:eastAsia="zh-TW"/>
        </w:rPr>
        <w:t>保單號碼</w:t>
      </w:r>
      <w:r w:rsidR="000C665E">
        <w:rPr>
          <w:rFonts w:hint="eastAsia"/>
          <w:kern w:val="2"/>
          <w:szCs w:val="24"/>
          <w:lang w:eastAsia="zh-TW"/>
        </w:rPr>
        <w:t xml:space="preserve"> = </w:t>
      </w:r>
      <w:r w:rsidR="000C665E">
        <w:rPr>
          <w:kern w:val="2"/>
          <w:szCs w:val="24"/>
          <w:lang w:eastAsia="zh-TW"/>
        </w:rPr>
        <w:t>‘</w:t>
      </w:r>
      <w:r w:rsidR="000C665E" w:rsidRPr="000C665E">
        <w:rPr>
          <w:kern w:val="2"/>
          <w:szCs w:val="24"/>
          <w:lang w:eastAsia="zh-TW"/>
        </w:rPr>
        <w:t>G300008127</w:t>
      </w:r>
      <w:r w:rsidR="000C665E">
        <w:rPr>
          <w:kern w:val="2"/>
          <w:szCs w:val="24"/>
          <w:lang w:eastAsia="zh-TW"/>
        </w:rPr>
        <w:t>’</w:t>
      </w:r>
      <w:r w:rsidR="000C665E">
        <w:rPr>
          <w:rFonts w:hint="eastAsia"/>
          <w:kern w:val="2"/>
          <w:szCs w:val="24"/>
          <w:lang w:eastAsia="zh-TW"/>
        </w:rPr>
        <w:t xml:space="preserve"> AND </w:t>
      </w:r>
      <w:r w:rsidR="000C665E">
        <w:rPr>
          <w:rFonts w:ascii="細明體" w:eastAsia="細明體" w:hAnsi="細明體" w:hint="eastAsia"/>
        </w:rPr>
        <w:t>B.</w:t>
      </w:r>
      <w:r w:rsidR="000C665E">
        <w:rPr>
          <w:rFonts w:hint="eastAsia"/>
          <w:color w:val="000000"/>
          <w:sz w:val="18"/>
          <w:szCs w:val="18"/>
        </w:rPr>
        <w:t>理賠種類</w:t>
      </w:r>
      <w:r w:rsidR="000C665E">
        <w:rPr>
          <w:rFonts w:hint="eastAsia"/>
          <w:color w:val="000000"/>
          <w:sz w:val="18"/>
          <w:szCs w:val="18"/>
        </w:rPr>
        <w:t>(KIND)</w:t>
      </w:r>
      <w:r w:rsidR="000C665E">
        <w:rPr>
          <w:rFonts w:hint="eastAsia"/>
          <w:color w:val="000000"/>
          <w:sz w:val="18"/>
          <w:szCs w:val="18"/>
          <w:lang w:eastAsia="zh-TW"/>
        </w:rPr>
        <w:t xml:space="preserve"> = </w:t>
      </w:r>
      <w:r w:rsidR="000C665E">
        <w:rPr>
          <w:color w:val="000000"/>
          <w:sz w:val="18"/>
          <w:szCs w:val="18"/>
          <w:lang w:eastAsia="zh-TW"/>
        </w:rPr>
        <w:t>‘</w:t>
      </w:r>
      <w:r w:rsidR="000C665E">
        <w:rPr>
          <w:rFonts w:hint="eastAsia"/>
          <w:color w:val="000000"/>
          <w:sz w:val="18"/>
          <w:szCs w:val="18"/>
          <w:lang w:eastAsia="zh-TW"/>
        </w:rPr>
        <w:t>MDF</w:t>
      </w:r>
      <w:r w:rsidR="000C665E">
        <w:rPr>
          <w:color w:val="000000"/>
          <w:sz w:val="18"/>
          <w:szCs w:val="18"/>
          <w:lang w:eastAsia="zh-TW"/>
        </w:rPr>
        <w:t>’</w:t>
      </w:r>
      <w:r w:rsidR="000C665E">
        <w:rPr>
          <w:rFonts w:hint="eastAsia"/>
          <w:kern w:val="2"/>
          <w:szCs w:val="24"/>
          <w:lang w:eastAsia="zh-TW"/>
        </w:rPr>
        <w:t xml:space="preserve"> (</w:t>
      </w:r>
      <w:r w:rsidR="000C665E">
        <w:rPr>
          <w:rFonts w:hint="eastAsia"/>
          <w:kern w:val="2"/>
          <w:szCs w:val="24"/>
          <w:lang w:eastAsia="zh-TW"/>
        </w:rPr>
        <w:t>退休員工福團特殊轉換</w:t>
      </w:r>
      <w:r w:rsidR="000C665E">
        <w:rPr>
          <w:rFonts w:hint="eastAsia"/>
          <w:kern w:val="2"/>
          <w:szCs w:val="24"/>
          <w:lang w:eastAsia="zh-TW"/>
        </w:rPr>
        <w:t>)</w:t>
      </w:r>
    </w:p>
    <w:p w:rsidR="000C665E" w:rsidRDefault="000C665E" w:rsidP="00AB015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r w:rsidR="00AB015B"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AB015B">
        <w:rPr>
          <w:rFonts w:hint="eastAsia"/>
          <w:kern w:val="2"/>
          <w:szCs w:val="24"/>
          <w:lang w:eastAsia="zh-TW"/>
        </w:rPr>
        <w:t>(</w:t>
      </w:r>
      <w:r w:rsidR="00AB015B" w:rsidRPr="00AB015B">
        <w:rPr>
          <w:rFonts w:hint="eastAsia"/>
          <w:kern w:val="2"/>
          <w:szCs w:val="24"/>
          <w:lang w:eastAsia="zh-TW"/>
        </w:rPr>
        <w:t>急診治療</w:t>
      </w:r>
      <w:r w:rsidR="00AB015B">
        <w:rPr>
          <w:rFonts w:hint="eastAsia"/>
          <w:kern w:val="2"/>
          <w:szCs w:val="24"/>
          <w:lang w:eastAsia="zh-TW"/>
        </w:rPr>
        <w:t>)</w:t>
      </w:r>
    </w:p>
    <w:p w:rsidR="000C665E" w:rsidRDefault="000C665E" w:rsidP="000C665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F</w:t>
      </w:r>
      <w:r>
        <w:rPr>
          <w:kern w:val="2"/>
          <w:szCs w:val="24"/>
          <w:lang w:eastAsia="zh-TW"/>
        </w:rPr>
        <w:t>’</w:t>
      </w:r>
    </w:p>
    <w:p w:rsidR="000C665E" w:rsidRDefault="000C665E" w:rsidP="00AB015B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="00AB015B" w:rsidRPr="00AB015B">
        <w:rPr>
          <w:kern w:val="2"/>
          <w:szCs w:val="24"/>
          <w:lang w:eastAsia="zh-TW"/>
        </w:rPr>
        <w:t>BEF9</w:t>
      </w:r>
      <w:r>
        <w:rPr>
          <w:kern w:val="2"/>
          <w:szCs w:val="24"/>
          <w:lang w:eastAsia="zh-TW"/>
        </w:rPr>
        <w:t>’</w:t>
      </w:r>
    </w:p>
    <w:p w:rsidR="000C665E" w:rsidRDefault="000C665E" w:rsidP="00AB015B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保險金名稱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="00AB015B" w:rsidRPr="00AB015B">
        <w:rPr>
          <w:rFonts w:hint="eastAsia"/>
          <w:lang w:eastAsia="zh-TW"/>
        </w:rPr>
        <w:t xml:space="preserve"> </w:t>
      </w:r>
      <w:r w:rsidR="00AB015B" w:rsidRPr="00AB015B">
        <w:rPr>
          <w:rFonts w:hint="eastAsia"/>
          <w:kern w:val="2"/>
          <w:szCs w:val="24"/>
          <w:lang w:eastAsia="zh-TW"/>
        </w:rPr>
        <w:t>急診治療</w:t>
      </w:r>
      <w:r w:rsidRPr="005F02F6">
        <w:rPr>
          <w:rFonts w:hint="eastAsia"/>
          <w:kern w:val="2"/>
          <w:szCs w:val="24"/>
          <w:lang w:eastAsia="zh-TW"/>
        </w:rPr>
        <w:t>保險金</w:t>
      </w:r>
      <w:r>
        <w:rPr>
          <w:kern w:val="2"/>
          <w:szCs w:val="24"/>
          <w:lang w:eastAsia="zh-TW"/>
        </w:rPr>
        <w:t>’</w:t>
      </w:r>
    </w:p>
    <w:p w:rsidR="00AB015B" w:rsidRDefault="00AB015B" w:rsidP="00AB015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(</w:t>
      </w:r>
      <w:r w:rsidRPr="00AB015B">
        <w:rPr>
          <w:rFonts w:hint="eastAsia"/>
          <w:kern w:val="2"/>
          <w:szCs w:val="24"/>
          <w:lang w:eastAsia="zh-TW"/>
        </w:rPr>
        <w:t>門診手術</w:t>
      </w:r>
      <w:r>
        <w:rPr>
          <w:rFonts w:hint="eastAsia"/>
          <w:kern w:val="2"/>
          <w:szCs w:val="24"/>
          <w:lang w:eastAsia="zh-TW"/>
        </w:rPr>
        <w:t>)</w:t>
      </w:r>
    </w:p>
    <w:p w:rsidR="00AB015B" w:rsidRDefault="00AB015B" w:rsidP="00AB015B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F</w:t>
      </w:r>
      <w:r>
        <w:rPr>
          <w:kern w:val="2"/>
          <w:szCs w:val="24"/>
          <w:lang w:eastAsia="zh-TW"/>
        </w:rPr>
        <w:t>’</w:t>
      </w:r>
    </w:p>
    <w:p w:rsidR="00AB015B" w:rsidRDefault="00AB015B" w:rsidP="00AB015B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AB015B">
        <w:rPr>
          <w:kern w:val="2"/>
          <w:szCs w:val="24"/>
          <w:lang w:eastAsia="zh-TW"/>
        </w:rPr>
        <w:t>BEF</w:t>
      </w:r>
      <w:r>
        <w:rPr>
          <w:rFonts w:hint="eastAsia"/>
          <w:kern w:val="2"/>
          <w:szCs w:val="24"/>
          <w:lang w:eastAsia="zh-TW"/>
        </w:rPr>
        <w:t>A</w:t>
      </w:r>
      <w:r>
        <w:rPr>
          <w:kern w:val="2"/>
          <w:szCs w:val="24"/>
          <w:lang w:eastAsia="zh-TW"/>
        </w:rPr>
        <w:t>’</w:t>
      </w:r>
    </w:p>
    <w:p w:rsidR="00AB015B" w:rsidRDefault="00AB015B" w:rsidP="00AB015B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保險金名稱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AB015B">
        <w:rPr>
          <w:rFonts w:hint="eastAsia"/>
          <w:kern w:val="2"/>
          <w:szCs w:val="24"/>
          <w:lang w:eastAsia="zh-TW"/>
        </w:rPr>
        <w:t xml:space="preserve"> </w:t>
      </w:r>
      <w:r w:rsidRPr="00AB015B">
        <w:rPr>
          <w:rFonts w:hint="eastAsia"/>
          <w:kern w:val="2"/>
          <w:szCs w:val="24"/>
          <w:lang w:eastAsia="zh-TW"/>
        </w:rPr>
        <w:t>門診手術</w:t>
      </w:r>
      <w:r>
        <w:rPr>
          <w:rFonts w:hint="eastAsia"/>
          <w:kern w:val="2"/>
          <w:szCs w:val="24"/>
          <w:lang w:eastAsia="zh-TW"/>
        </w:rPr>
        <w:t>實支保險費</w:t>
      </w:r>
      <w:r>
        <w:rPr>
          <w:kern w:val="2"/>
          <w:szCs w:val="24"/>
          <w:lang w:eastAsia="zh-TW"/>
        </w:rPr>
        <w:t>’</w:t>
      </w:r>
    </w:p>
    <w:p w:rsidR="00AB015B" w:rsidRDefault="00AB015B" w:rsidP="00AB015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(</w:t>
      </w:r>
      <w:r w:rsidRPr="00AB015B">
        <w:rPr>
          <w:rFonts w:hint="eastAsia"/>
          <w:kern w:val="2"/>
          <w:szCs w:val="24"/>
          <w:lang w:eastAsia="zh-TW"/>
        </w:rPr>
        <w:t>每日住院經常</w:t>
      </w:r>
      <w:r>
        <w:rPr>
          <w:rFonts w:hint="eastAsia"/>
          <w:kern w:val="2"/>
          <w:szCs w:val="24"/>
          <w:lang w:eastAsia="zh-TW"/>
        </w:rPr>
        <w:t>)</w:t>
      </w:r>
    </w:p>
    <w:p w:rsidR="00AB015B" w:rsidRDefault="00AB015B" w:rsidP="00AB015B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F</w:t>
      </w:r>
      <w:r>
        <w:rPr>
          <w:kern w:val="2"/>
          <w:szCs w:val="24"/>
          <w:lang w:eastAsia="zh-TW"/>
        </w:rPr>
        <w:t>’</w:t>
      </w:r>
    </w:p>
    <w:p w:rsidR="00AB015B" w:rsidRDefault="00AB015B" w:rsidP="00AB015B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AB015B">
        <w:rPr>
          <w:kern w:val="2"/>
          <w:szCs w:val="24"/>
          <w:lang w:eastAsia="zh-TW"/>
        </w:rPr>
        <w:t>BEF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AB015B" w:rsidRDefault="00AB015B" w:rsidP="00AB015B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保險金名稱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AB015B">
        <w:rPr>
          <w:rFonts w:hint="eastAsia"/>
          <w:kern w:val="2"/>
          <w:szCs w:val="24"/>
          <w:lang w:eastAsia="zh-TW"/>
        </w:rPr>
        <w:t>住院</w:t>
      </w:r>
      <w:r>
        <w:rPr>
          <w:rFonts w:hint="eastAsia"/>
          <w:kern w:val="2"/>
          <w:szCs w:val="24"/>
          <w:lang w:eastAsia="zh-TW"/>
        </w:rPr>
        <w:t>實支</w:t>
      </w:r>
      <w:r w:rsidRPr="00AB015B">
        <w:rPr>
          <w:rFonts w:hint="eastAsia"/>
          <w:kern w:val="2"/>
          <w:szCs w:val="24"/>
          <w:lang w:eastAsia="zh-TW"/>
        </w:rPr>
        <w:t>經常</w:t>
      </w:r>
      <w:r>
        <w:rPr>
          <w:rFonts w:hint="eastAsia"/>
          <w:kern w:val="2"/>
          <w:szCs w:val="24"/>
          <w:lang w:eastAsia="zh-TW"/>
        </w:rPr>
        <w:t>保險費</w:t>
      </w:r>
      <w:r>
        <w:rPr>
          <w:kern w:val="2"/>
          <w:szCs w:val="24"/>
          <w:lang w:eastAsia="zh-TW"/>
        </w:rPr>
        <w:t>’</w:t>
      </w:r>
    </w:p>
    <w:p w:rsidR="00AB015B" w:rsidRDefault="00AB015B" w:rsidP="00AB015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4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(</w:t>
      </w:r>
      <w:r w:rsidRPr="00AB015B">
        <w:rPr>
          <w:rFonts w:hint="eastAsia"/>
          <w:kern w:val="2"/>
          <w:szCs w:val="24"/>
          <w:lang w:eastAsia="zh-TW"/>
        </w:rPr>
        <w:t>每次手術</w:t>
      </w:r>
      <w:r>
        <w:rPr>
          <w:rFonts w:hint="eastAsia"/>
          <w:kern w:val="2"/>
          <w:szCs w:val="24"/>
          <w:lang w:eastAsia="zh-TW"/>
        </w:rPr>
        <w:t>)</w:t>
      </w:r>
    </w:p>
    <w:p w:rsidR="00AB015B" w:rsidRDefault="00AB015B" w:rsidP="00AB015B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F</w:t>
      </w:r>
      <w:r>
        <w:rPr>
          <w:kern w:val="2"/>
          <w:szCs w:val="24"/>
          <w:lang w:eastAsia="zh-TW"/>
        </w:rPr>
        <w:t>’</w:t>
      </w:r>
    </w:p>
    <w:p w:rsidR="00AB015B" w:rsidRDefault="00AB015B" w:rsidP="00AB015B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AB015B">
        <w:rPr>
          <w:kern w:val="2"/>
          <w:szCs w:val="24"/>
          <w:lang w:eastAsia="zh-TW"/>
        </w:rPr>
        <w:t>BEF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kern w:val="2"/>
          <w:szCs w:val="24"/>
          <w:lang w:eastAsia="zh-TW"/>
        </w:rPr>
        <w:t>’</w:t>
      </w:r>
    </w:p>
    <w:p w:rsidR="00AB015B" w:rsidRDefault="00AB015B" w:rsidP="00AB015B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保險金名稱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手術實支保險費</w:t>
      </w:r>
      <w:r>
        <w:rPr>
          <w:kern w:val="2"/>
          <w:szCs w:val="24"/>
          <w:lang w:eastAsia="zh-TW"/>
        </w:rPr>
        <w:t>’</w:t>
      </w:r>
    </w:p>
    <w:p w:rsidR="00AB015B" w:rsidRDefault="00AB015B" w:rsidP="00AB015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5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(</w:t>
      </w:r>
      <w:r w:rsidRPr="00AB015B">
        <w:rPr>
          <w:rFonts w:hint="eastAsia"/>
          <w:kern w:val="2"/>
          <w:szCs w:val="24"/>
          <w:lang w:eastAsia="zh-TW"/>
        </w:rPr>
        <w:t>每次住院醫療</w:t>
      </w:r>
      <w:r>
        <w:rPr>
          <w:rFonts w:hint="eastAsia"/>
          <w:kern w:val="2"/>
          <w:szCs w:val="24"/>
          <w:lang w:eastAsia="zh-TW"/>
        </w:rPr>
        <w:t>)</w:t>
      </w:r>
    </w:p>
    <w:p w:rsidR="00AB015B" w:rsidRDefault="00AB015B" w:rsidP="00AB015B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F</w:t>
      </w:r>
      <w:r>
        <w:rPr>
          <w:kern w:val="2"/>
          <w:szCs w:val="24"/>
          <w:lang w:eastAsia="zh-TW"/>
        </w:rPr>
        <w:t>’</w:t>
      </w:r>
    </w:p>
    <w:p w:rsidR="00AB015B" w:rsidRDefault="00AB015B" w:rsidP="00AB015B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AB015B">
        <w:rPr>
          <w:kern w:val="2"/>
          <w:szCs w:val="24"/>
          <w:lang w:eastAsia="zh-TW"/>
        </w:rPr>
        <w:t>BEF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kern w:val="2"/>
          <w:szCs w:val="24"/>
          <w:lang w:eastAsia="zh-TW"/>
        </w:rPr>
        <w:t>’</w:t>
      </w:r>
    </w:p>
    <w:p w:rsidR="00AB015B" w:rsidRDefault="00AB015B" w:rsidP="00AB015B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保險金名稱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AB015B">
        <w:rPr>
          <w:rFonts w:hint="eastAsia"/>
          <w:kern w:val="2"/>
          <w:szCs w:val="24"/>
          <w:lang w:eastAsia="zh-TW"/>
        </w:rPr>
        <w:t xml:space="preserve"> </w:t>
      </w:r>
      <w:r w:rsidRPr="00AB015B">
        <w:rPr>
          <w:rFonts w:hint="eastAsia"/>
          <w:kern w:val="2"/>
          <w:szCs w:val="24"/>
          <w:lang w:eastAsia="zh-TW"/>
        </w:rPr>
        <w:t>住院</w:t>
      </w:r>
      <w:r>
        <w:rPr>
          <w:rFonts w:hint="eastAsia"/>
          <w:kern w:val="2"/>
          <w:szCs w:val="24"/>
          <w:lang w:eastAsia="zh-TW"/>
        </w:rPr>
        <w:t>實支</w:t>
      </w:r>
      <w:r w:rsidRPr="00AB015B">
        <w:rPr>
          <w:rFonts w:hint="eastAsia"/>
          <w:kern w:val="2"/>
          <w:szCs w:val="24"/>
          <w:lang w:eastAsia="zh-TW"/>
        </w:rPr>
        <w:t>醫療</w:t>
      </w:r>
      <w:r>
        <w:rPr>
          <w:rFonts w:hint="eastAsia"/>
          <w:kern w:val="2"/>
          <w:szCs w:val="24"/>
          <w:lang w:eastAsia="zh-TW"/>
        </w:rPr>
        <w:t>費</w:t>
      </w:r>
      <w:r>
        <w:rPr>
          <w:kern w:val="2"/>
          <w:szCs w:val="24"/>
          <w:lang w:eastAsia="zh-TW"/>
        </w:rPr>
        <w:t>’</w:t>
      </w:r>
    </w:p>
    <w:p w:rsidR="00323631" w:rsidRDefault="00323631" w:rsidP="00F066B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其他轉為特定代號，排除特定險種不轉：</w:t>
      </w:r>
    </w:p>
    <w:p w:rsidR="00F066B3" w:rsidRDefault="00F066B3" w:rsidP="00F066B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排除特定險種：</w:t>
      </w:r>
    </w:p>
    <w:p w:rsidR="000A4263" w:rsidRDefault="00F066B3" w:rsidP="000A426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9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其他</w:t>
      </w:r>
      <w:r>
        <w:rPr>
          <w:rFonts w:hint="eastAsia"/>
          <w:kern w:val="2"/>
          <w:szCs w:val="24"/>
          <w:lang w:eastAsia="zh-TW"/>
        </w:rPr>
        <w:t>)</w:t>
      </w:r>
    </w:p>
    <w:p w:rsidR="00F066B3" w:rsidRPr="00CC7978" w:rsidRDefault="00F066B3" w:rsidP="00F066B3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ascii="細明體" w:eastAsia="細明體" w:hAnsi="細明體" w:hint="eastAsia"/>
        </w:rPr>
        <w:t>B.</w:t>
      </w:r>
      <w:r>
        <w:rPr>
          <w:rFonts w:hint="eastAsia"/>
          <w:color w:val="000000"/>
          <w:sz w:val="18"/>
          <w:szCs w:val="18"/>
        </w:rPr>
        <w:t>理賠種類</w:t>
      </w:r>
      <w:r>
        <w:rPr>
          <w:rFonts w:hint="eastAsia"/>
          <w:color w:val="000000"/>
          <w:sz w:val="18"/>
          <w:szCs w:val="18"/>
        </w:rPr>
        <w:t>(KIND)</w:t>
      </w:r>
      <w:r w:rsidR="000A4263">
        <w:rPr>
          <w:rFonts w:hint="eastAsia"/>
          <w:color w:val="000000"/>
          <w:sz w:val="18"/>
          <w:szCs w:val="18"/>
          <w:lang w:eastAsia="zh-TW"/>
        </w:rPr>
        <w:t xml:space="preserve"> IN (</w:t>
      </w:r>
      <w:r w:rsidR="00D111D8">
        <w:rPr>
          <w:color w:val="000000"/>
          <w:sz w:val="18"/>
          <w:szCs w:val="18"/>
          <w:lang w:eastAsia="zh-TW"/>
        </w:rPr>
        <w:t>‘</w:t>
      </w:r>
      <w:r w:rsidR="00D111D8" w:rsidRPr="00D111D8">
        <w:rPr>
          <w:color w:val="000000"/>
          <w:sz w:val="18"/>
          <w:szCs w:val="18"/>
          <w:lang w:eastAsia="zh-TW"/>
        </w:rPr>
        <w:t>AH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="00D111D8" w:rsidRPr="00D111D8">
          <w:rPr>
            <w:color w:val="000000"/>
            <w:sz w:val="18"/>
            <w:szCs w:val="18"/>
            <w:lang w:eastAsia="zh-TW"/>
          </w:rPr>
          <w:t>0</w:t>
        </w:r>
        <w:r w:rsidR="00D111D8">
          <w:rPr>
            <w:color w:val="000000"/>
            <w:sz w:val="18"/>
            <w:szCs w:val="18"/>
            <w:lang w:eastAsia="zh-TW"/>
          </w:rPr>
          <w:t>’</w:t>
        </w:r>
      </w:smartTag>
      <w:r w:rsidR="00D111D8">
        <w:rPr>
          <w:rFonts w:hint="eastAsia"/>
          <w:color w:val="000000"/>
          <w:sz w:val="18"/>
          <w:szCs w:val="18"/>
          <w:lang w:eastAsia="zh-TW"/>
        </w:rPr>
        <w:t>,</w:t>
      </w:r>
      <w:r w:rsidR="00D111D8">
        <w:rPr>
          <w:color w:val="000000"/>
          <w:sz w:val="18"/>
          <w:szCs w:val="18"/>
          <w:lang w:eastAsia="zh-TW"/>
        </w:rPr>
        <w:t>’</w:t>
      </w:r>
      <w:r w:rsidR="00D111D8" w:rsidRPr="00D111D8">
        <w:rPr>
          <w:color w:val="000000"/>
          <w:sz w:val="18"/>
          <w:szCs w:val="18"/>
          <w:lang w:eastAsia="zh-TW"/>
        </w:rPr>
        <w:t>AMA</w:t>
      </w:r>
      <w:r w:rsidR="00D111D8">
        <w:rPr>
          <w:color w:val="000000"/>
          <w:sz w:val="18"/>
          <w:szCs w:val="18"/>
          <w:lang w:eastAsia="zh-TW"/>
        </w:rPr>
        <w:t>’</w:t>
      </w:r>
      <w:r w:rsidR="00D111D8">
        <w:rPr>
          <w:rFonts w:hint="eastAsia"/>
          <w:color w:val="000000"/>
          <w:sz w:val="18"/>
          <w:szCs w:val="18"/>
          <w:lang w:eastAsia="zh-TW"/>
        </w:rPr>
        <w:t>,</w:t>
      </w:r>
      <w:r w:rsidR="00D111D8">
        <w:rPr>
          <w:color w:val="000000"/>
          <w:sz w:val="18"/>
          <w:szCs w:val="18"/>
          <w:lang w:eastAsia="zh-TW"/>
        </w:rPr>
        <w:t>’</w:t>
      </w:r>
      <w:r w:rsidR="00D111D8" w:rsidRPr="00D111D8">
        <w:t xml:space="preserve"> </w:t>
      </w:r>
      <w:r w:rsidR="00D111D8" w:rsidRPr="00D111D8">
        <w:rPr>
          <w:color w:val="000000"/>
          <w:sz w:val="18"/>
          <w:szCs w:val="18"/>
          <w:lang w:eastAsia="zh-TW"/>
        </w:rPr>
        <w:t>AMM</w:t>
      </w:r>
      <w:r w:rsidR="00D111D8">
        <w:rPr>
          <w:color w:val="000000"/>
          <w:sz w:val="18"/>
          <w:szCs w:val="18"/>
          <w:lang w:eastAsia="zh-TW"/>
        </w:rPr>
        <w:t>’</w:t>
      </w:r>
      <w:r w:rsidR="000A4263">
        <w:rPr>
          <w:rFonts w:hint="eastAsia"/>
          <w:color w:val="000000"/>
          <w:sz w:val="18"/>
          <w:szCs w:val="18"/>
          <w:lang w:eastAsia="zh-TW"/>
        </w:rPr>
        <w:t>)</w:t>
      </w:r>
    </w:p>
    <w:p w:rsidR="00CC7978" w:rsidRDefault="00CC7978" w:rsidP="00CC7978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其他轉換</w:t>
      </w:r>
      <w:r>
        <w:rPr>
          <w:rFonts w:hint="eastAsia"/>
          <w:kern w:val="2"/>
          <w:szCs w:val="24"/>
          <w:lang w:eastAsia="zh-TW"/>
        </w:rPr>
        <w:t>=FALSE(DEFAULT TRUE)</w:t>
      </w:r>
    </w:p>
    <w:p w:rsidR="009D0B8F" w:rsidRDefault="009D0B8F" w:rsidP="00F066B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轉為特定代號：</w:t>
      </w:r>
    </w:p>
    <w:p w:rsidR="009D0B8F" w:rsidRDefault="009D0B8F" w:rsidP="009D0B8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9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其他</w:t>
      </w:r>
      <w:r>
        <w:rPr>
          <w:rFonts w:hint="eastAsia"/>
          <w:kern w:val="2"/>
          <w:szCs w:val="24"/>
          <w:lang w:eastAsia="zh-TW"/>
        </w:rPr>
        <w:t>) AND</w:t>
      </w:r>
      <w:r>
        <w:rPr>
          <w:rFonts w:hint="eastAsia"/>
          <w:kern w:val="2"/>
          <w:szCs w:val="24"/>
          <w:lang w:eastAsia="zh-TW"/>
        </w:rPr>
        <w:t>其他轉換</w:t>
      </w:r>
      <w:r>
        <w:rPr>
          <w:rFonts w:hint="eastAsia"/>
          <w:kern w:val="2"/>
          <w:szCs w:val="24"/>
          <w:lang w:eastAsia="zh-TW"/>
        </w:rPr>
        <w:t>=</w:t>
      </w:r>
      <w:r w:rsidRPr="009D0B8F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TRUE</w:t>
      </w:r>
    </w:p>
    <w:p w:rsidR="009D0B8F" w:rsidRDefault="009D0B8F" w:rsidP="009D0B8F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="00B57CD3">
        <w:rPr>
          <w:rFonts w:hint="eastAsia"/>
          <w:kern w:val="2"/>
          <w:szCs w:val="24"/>
          <w:lang w:eastAsia="zh-TW"/>
        </w:rPr>
        <w:t>B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="00B57CD3">
          <w:rPr>
            <w:rFonts w:hint="eastAsia"/>
            <w:kern w:val="2"/>
            <w:szCs w:val="24"/>
            <w:lang w:eastAsia="zh-TW"/>
          </w:rPr>
          <w:t>000</w:t>
        </w:r>
        <w:r>
          <w:rPr>
            <w:kern w:val="2"/>
            <w:szCs w:val="24"/>
            <w:lang w:eastAsia="zh-TW"/>
          </w:rPr>
          <w:t>’</w:t>
        </w:r>
      </w:smartTag>
    </w:p>
    <w:p w:rsidR="00F066B3" w:rsidRDefault="009D0B8F" w:rsidP="0047387D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保險金名稱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="004D17D5" w:rsidRPr="004D17D5">
        <w:rPr>
          <w:rFonts w:hint="eastAsia"/>
          <w:kern w:val="2"/>
          <w:szCs w:val="24"/>
          <w:lang w:eastAsia="zh-TW"/>
        </w:rPr>
        <w:t>其他給付保險金</w:t>
      </w:r>
      <w:r>
        <w:rPr>
          <w:kern w:val="2"/>
          <w:szCs w:val="24"/>
          <w:lang w:eastAsia="zh-TW"/>
        </w:rPr>
        <w:t>’</w:t>
      </w:r>
    </w:p>
    <w:p w:rsidR="00060930" w:rsidRDefault="00060930" w:rsidP="0006093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特殊日期：</w:t>
      </w:r>
    </w:p>
    <w:p w:rsidR="00060930" w:rsidRDefault="00060930" w:rsidP="0006093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O_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K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OR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A</w:t>
      </w:r>
      <w:r>
        <w:rPr>
          <w:kern w:val="2"/>
          <w:szCs w:val="24"/>
          <w:lang w:eastAsia="zh-TW"/>
        </w:rPr>
        <w:t>’</w:t>
      </w:r>
    </w:p>
    <w:p w:rsidR="00060930" w:rsidRDefault="00060930" w:rsidP="0006093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</w:rPr>
        <w:t>O_終止日期</w:t>
      </w:r>
      <w:r>
        <w:rPr>
          <w:rFonts w:ascii="細明體" w:eastAsia="細明體" w:hAnsi="細明體" w:hint="eastAsia"/>
          <w:lang w:eastAsia="zh-TW"/>
        </w:rPr>
        <w:t>=</w:t>
      </w:r>
      <w:r w:rsidRPr="009B4431">
        <w:rPr>
          <w:rFonts w:ascii="細明體" w:eastAsia="細明體" w:hAnsi="細明體" w:hint="eastAsia"/>
          <w:lang w:eastAsia="zh-TW"/>
        </w:rPr>
        <w:t xml:space="preserve"> </w:t>
      </w:r>
      <w:r w:rsidRPr="00DC4428">
        <w:rPr>
          <w:rFonts w:ascii="細明體" w:eastAsia="細明體" w:hAnsi="細明體" w:hint="eastAsia"/>
          <w:lang w:eastAsia="zh-TW"/>
        </w:rPr>
        <w:t>A.</w:t>
      </w:r>
      <w:r w:rsidRPr="004A2396">
        <w:rPr>
          <w:rFonts w:ascii="Arial" w:hAnsi="細明體" w:hint="eastAsia"/>
          <w:lang w:eastAsia="zh-TW"/>
        </w:rPr>
        <w:t>事故日期</w:t>
      </w:r>
    </w:p>
    <w:p w:rsidR="00060930" w:rsidRDefault="00060930" w:rsidP="0006093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O_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B</w:t>
      </w:r>
      <w:r>
        <w:rPr>
          <w:kern w:val="2"/>
          <w:szCs w:val="24"/>
          <w:lang w:eastAsia="zh-TW"/>
        </w:rPr>
        <w:t>’</w:t>
      </w:r>
      <w:r w:rsidR="002F6AE1">
        <w:rPr>
          <w:rFonts w:hint="eastAsia"/>
          <w:kern w:val="2"/>
          <w:szCs w:val="24"/>
          <w:lang w:eastAsia="zh-TW"/>
        </w:rPr>
        <w:t xml:space="preserve"> OR </w:t>
      </w:r>
      <w:r w:rsidR="002F6AE1">
        <w:rPr>
          <w:kern w:val="2"/>
          <w:szCs w:val="24"/>
          <w:lang w:eastAsia="zh-TW"/>
        </w:rPr>
        <w:t>‘</w:t>
      </w:r>
      <w:r w:rsidR="002F6AE1">
        <w:rPr>
          <w:rFonts w:hint="eastAsia"/>
          <w:kern w:val="2"/>
          <w:szCs w:val="24"/>
          <w:lang w:eastAsia="zh-TW"/>
        </w:rPr>
        <w:t>C</w:t>
      </w:r>
      <w:r w:rsidR="002F6AE1">
        <w:rPr>
          <w:kern w:val="2"/>
          <w:szCs w:val="24"/>
          <w:lang w:eastAsia="zh-TW"/>
        </w:rPr>
        <w:t>’</w:t>
      </w:r>
    </w:p>
    <w:p w:rsidR="00060930" w:rsidRPr="00551DB9" w:rsidRDefault="00060930" w:rsidP="0006093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O_</w:t>
      </w:r>
      <w:r>
        <w:rPr>
          <w:rFonts w:ascii="Arial" w:cs="Arial" w:hint="eastAsia"/>
          <w:lang w:eastAsia="zh-TW"/>
        </w:rPr>
        <w:t>殘疾鑑定日</w:t>
      </w:r>
      <w:r>
        <w:rPr>
          <w:rFonts w:ascii="Arial" w:cs="Arial" w:hint="eastAsia"/>
          <w:lang w:eastAsia="zh-TW"/>
        </w:rPr>
        <w:t>=</w:t>
      </w:r>
      <w:r w:rsidRPr="0087288F">
        <w:rPr>
          <w:rFonts w:ascii="細明體" w:eastAsia="細明體" w:hAnsi="細明體" w:hint="eastAsia"/>
          <w:lang w:eastAsia="zh-TW"/>
        </w:rPr>
        <w:t xml:space="preserve"> </w:t>
      </w:r>
      <w:r w:rsidRPr="00DC4428">
        <w:rPr>
          <w:rFonts w:ascii="細明體" w:eastAsia="細明體" w:hAnsi="細明體" w:hint="eastAsia"/>
          <w:lang w:eastAsia="zh-TW"/>
        </w:rPr>
        <w:t>A.</w:t>
      </w:r>
      <w:r w:rsidRPr="004A2396">
        <w:rPr>
          <w:rFonts w:ascii="Arial" w:hAnsi="細明體" w:hint="eastAsia"/>
          <w:lang w:eastAsia="zh-TW"/>
        </w:rPr>
        <w:t>事故日期</w:t>
      </w:r>
    </w:p>
    <w:p w:rsidR="00060930" w:rsidRPr="002F6AE1" w:rsidRDefault="00060930" w:rsidP="0047387D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O_終止日期=</w:t>
      </w:r>
      <w:r w:rsidRPr="00551DB9"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O_</w:t>
      </w:r>
      <w:r>
        <w:rPr>
          <w:rFonts w:ascii="Arial" w:cs="Arial" w:hint="eastAsia"/>
          <w:lang w:eastAsia="zh-TW"/>
        </w:rPr>
        <w:t>殘疾鑑定日</w:t>
      </w:r>
    </w:p>
    <w:p w:rsidR="00CC5F98" w:rsidRDefault="00CC5F98" w:rsidP="00CC5F9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保險金中文備註：</w:t>
      </w:r>
      <w:r w:rsidR="00683C4A">
        <w:rPr>
          <w:rFonts w:hint="eastAsia"/>
          <w:kern w:val="2"/>
          <w:szCs w:val="24"/>
          <w:lang w:eastAsia="zh-TW"/>
        </w:rPr>
        <w:t>(</w:t>
      </w:r>
      <w:r w:rsidR="00683C4A">
        <w:rPr>
          <w:rFonts w:hint="eastAsia"/>
          <w:kern w:val="2"/>
          <w:szCs w:val="24"/>
          <w:lang w:eastAsia="zh-TW"/>
        </w:rPr>
        <w:t>要放在最後一步</w:t>
      </w:r>
      <w:r w:rsidR="00683C4A">
        <w:rPr>
          <w:rFonts w:hint="eastAsia"/>
          <w:kern w:val="2"/>
          <w:szCs w:val="24"/>
          <w:lang w:eastAsia="zh-TW"/>
        </w:rPr>
        <w:t>)</w:t>
      </w:r>
    </w:p>
    <w:p w:rsidR="0069343E" w:rsidRDefault="0069343E" w:rsidP="00686D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備註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="0034296F">
        <w:rPr>
          <w:rFonts w:hint="eastAsia"/>
          <w:kern w:val="2"/>
          <w:szCs w:val="24"/>
          <w:lang w:eastAsia="zh-TW"/>
        </w:rPr>
        <w:t>B.</w:t>
      </w:r>
      <w:r w:rsidR="0034296F">
        <w:rPr>
          <w:rFonts w:hint="eastAsia"/>
          <w:kern w:val="2"/>
          <w:szCs w:val="24"/>
          <w:lang w:eastAsia="zh-TW"/>
        </w:rPr>
        <w:t>項目</w:t>
      </w:r>
      <w:r w:rsidR="0034296F">
        <w:rPr>
          <w:rFonts w:hint="eastAsia"/>
          <w:kern w:val="2"/>
          <w:szCs w:val="24"/>
          <w:lang w:eastAsia="zh-TW"/>
        </w:rPr>
        <w:t>(ITEM) (DEFAULT</w:t>
      </w:r>
      <w:r w:rsidR="0034296F">
        <w:rPr>
          <w:rFonts w:hint="eastAsia"/>
          <w:kern w:val="2"/>
          <w:szCs w:val="24"/>
          <w:lang w:eastAsia="zh-TW"/>
        </w:rPr>
        <w:t>值</w:t>
      </w:r>
      <w:r w:rsidR="0034296F">
        <w:rPr>
          <w:rFonts w:hint="eastAsia"/>
          <w:kern w:val="2"/>
          <w:szCs w:val="24"/>
          <w:lang w:eastAsia="zh-TW"/>
        </w:rPr>
        <w:t>)</w:t>
      </w:r>
    </w:p>
    <w:p w:rsidR="00686DB7" w:rsidRDefault="00686DB7" w:rsidP="00686D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="00016F11">
          <w:rPr>
            <w:rFonts w:hint="eastAsia"/>
            <w:kern w:val="2"/>
            <w:szCs w:val="24"/>
            <w:lang w:eastAsia="zh-TW"/>
          </w:rPr>
          <w:t>0</w:t>
        </w:r>
        <w:r>
          <w:rPr>
            <w:kern w:val="2"/>
            <w:szCs w:val="24"/>
            <w:lang w:eastAsia="zh-TW"/>
          </w:rPr>
          <w:t>’</w:t>
        </w:r>
      </w:smartTag>
    </w:p>
    <w:p w:rsidR="00992010" w:rsidRDefault="00992010" w:rsidP="0099201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備註</w:t>
      </w:r>
      <w:r>
        <w:rPr>
          <w:rFonts w:hint="eastAsia"/>
          <w:kern w:val="2"/>
          <w:szCs w:val="24"/>
          <w:lang w:eastAsia="zh-TW"/>
        </w:rPr>
        <w:t>=</w:t>
      </w:r>
      <w:r w:rsidR="007F62BB">
        <w:rPr>
          <w:kern w:val="2"/>
          <w:szCs w:val="24"/>
          <w:lang w:eastAsia="zh-TW"/>
        </w:rPr>
        <w:t>’</w:t>
      </w:r>
      <w:r w:rsidR="007F62BB">
        <w:rPr>
          <w:rFonts w:hint="eastAsia"/>
          <w:kern w:val="2"/>
          <w:szCs w:val="24"/>
          <w:lang w:eastAsia="zh-TW"/>
        </w:rPr>
        <w:t>集體中毒慰問</w:t>
      </w:r>
      <w:r w:rsidR="007F62BB">
        <w:rPr>
          <w:kern w:val="2"/>
          <w:szCs w:val="24"/>
          <w:lang w:eastAsia="zh-TW"/>
        </w:rPr>
        <w:t>’</w:t>
      </w:r>
    </w:p>
    <w:p w:rsidR="00016F11" w:rsidRDefault="00016F11" w:rsidP="00686D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smartTag>
    </w:p>
    <w:p w:rsidR="007F62BB" w:rsidRDefault="007F62BB" w:rsidP="007F62B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備註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經常</w:t>
      </w:r>
      <w:r>
        <w:rPr>
          <w:kern w:val="2"/>
          <w:szCs w:val="24"/>
          <w:lang w:eastAsia="zh-TW"/>
        </w:rPr>
        <w:t>’</w:t>
      </w:r>
    </w:p>
    <w:p w:rsidR="00016F11" w:rsidRDefault="00016F11" w:rsidP="00686D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2</w:t>
        </w:r>
        <w:r>
          <w:rPr>
            <w:kern w:val="2"/>
            <w:szCs w:val="24"/>
            <w:lang w:eastAsia="zh-TW"/>
          </w:rPr>
          <w:t>’</w:t>
        </w:r>
      </w:smartTag>
    </w:p>
    <w:p w:rsidR="007F62BB" w:rsidRDefault="007F62BB" w:rsidP="007F62B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備註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手術</w:t>
      </w:r>
      <w:r>
        <w:rPr>
          <w:kern w:val="2"/>
          <w:szCs w:val="24"/>
          <w:lang w:eastAsia="zh-TW"/>
        </w:rPr>
        <w:t>’</w:t>
      </w:r>
    </w:p>
    <w:p w:rsidR="00016F11" w:rsidRDefault="00016F11" w:rsidP="00686D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3</w:t>
        </w:r>
        <w:r>
          <w:rPr>
            <w:kern w:val="2"/>
            <w:szCs w:val="24"/>
            <w:lang w:eastAsia="zh-TW"/>
          </w:rPr>
          <w:t>’</w:t>
        </w:r>
      </w:smartTag>
    </w:p>
    <w:p w:rsidR="007F62BB" w:rsidRDefault="007F62BB" w:rsidP="007F62B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備註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雜項</w:t>
      </w:r>
      <w:r>
        <w:rPr>
          <w:kern w:val="2"/>
          <w:szCs w:val="24"/>
          <w:lang w:eastAsia="zh-TW"/>
        </w:rPr>
        <w:t>’</w:t>
      </w:r>
    </w:p>
    <w:p w:rsidR="00016F11" w:rsidRDefault="00016F11" w:rsidP="00686D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4</w:t>
        </w:r>
        <w:r>
          <w:rPr>
            <w:kern w:val="2"/>
            <w:szCs w:val="24"/>
            <w:lang w:eastAsia="zh-TW"/>
          </w:rPr>
          <w:t>’</w:t>
        </w:r>
      </w:smartTag>
    </w:p>
    <w:p w:rsidR="007F62BB" w:rsidRDefault="007F62BB" w:rsidP="007F62B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備註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診察</w:t>
      </w:r>
      <w:r>
        <w:rPr>
          <w:kern w:val="2"/>
          <w:szCs w:val="24"/>
          <w:lang w:eastAsia="zh-TW"/>
        </w:rPr>
        <w:t>’</w:t>
      </w:r>
    </w:p>
    <w:p w:rsidR="00016F11" w:rsidRDefault="00016F11" w:rsidP="00686D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5</w:t>
        </w:r>
        <w:r>
          <w:rPr>
            <w:kern w:val="2"/>
            <w:szCs w:val="24"/>
            <w:lang w:eastAsia="zh-TW"/>
          </w:rPr>
          <w:t>’</w:t>
        </w:r>
      </w:smartTag>
    </w:p>
    <w:p w:rsidR="007F62BB" w:rsidRDefault="007F62BB" w:rsidP="007F62B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備註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定額</w:t>
      </w:r>
      <w:r>
        <w:rPr>
          <w:kern w:val="2"/>
          <w:szCs w:val="24"/>
          <w:lang w:eastAsia="zh-TW"/>
        </w:rPr>
        <w:t>’</w:t>
      </w:r>
    </w:p>
    <w:p w:rsidR="00016F11" w:rsidRDefault="00016F11" w:rsidP="00686D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6</w:t>
        </w:r>
        <w:r>
          <w:rPr>
            <w:kern w:val="2"/>
            <w:szCs w:val="24"/>
            <w:lang w:eastAsia="zh-TW"/>
          </w:rPr>
          <w:t>’</w:t>
        </w:r>
      </w:smartTag>
    </w:p>
    <w:p w:rsidR="007F62BB" w:rsidRDefault="007F62BB" w:rsidP="007F62B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備註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限額</w:t>
      </w:r>
      <w:r>
        <w:rPr>
          <w:kern w:val="2"/>
          <w:szCs w:val="24"/>
          <w:lang w:eastAsia="zh-TW"/>
        </w:rPr>
        <w:t>’</w:t>
      </w:r>
    </w:p>
    <w:p w:rsidR="00016F11" w:rsidRDefault="00016F11" w:rsidP="00686D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7</w:t>
        </w:r>
        <w:r>
          <w:rPr>
            <w:kern w:val="2"/>
            <w:szCs w:val="24"/>
            <w:lang w:eastAsia="zh-TW"/>
          </w:rPr>
          <w:t>’</w:t>
        </w:r>
      </w:smartTag>
    </w:p>
    <w:p w:rsidR="007F62BB" w:rsidRDefault="007F62BB" w:rsidP="007F62B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備註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津貼</w:t>
      </w:r>
      <w:r>
        <w:rPr>
          <w:kern w:val="2"/>
          <w:szCs w:val="24"/>
          <w:lang w:eastAsia="zh-TW"/>
        </w:rPr>
        <w:t>’</w:t>
      </w:r>
    </w:p>
    <w:p w:rsidR="000E6EA1" w:rsidRDefault="000E6EA1" w:rsidP="00686D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8</w:t>
        </w:r>
        <w:r>
          <w:rPr>
            <w:kern w:val="2"/>
            <w:szCs w:val="24"/>
            <w:lang w:eastAsia="zh-TW"/>
          </w:rPr>
          <w:t>’</w:t>
        </w:r>
      </w:smartTag>
    </w:p>
    <w:p w:rsidR="007F62BB" w:rsidRDefault="007F62BB" w:rsidP="007F62B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備註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健檢</w:t>
      </w:r>
      <w:r>
        <w:rPr>
          <w:kern w:val="2"/>
          <w:szCs w:val="24"/>
          <w:lang w:eastAsia="zh-TW"/>
        </w:rPr>
        <w:t>’</w:t>
      </w:r>
    </w:p>
    <w:p w:rsidR="000E6EA1" w:rsidRDefault="000E6EA1" w:rsidP="00686D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9</w:t>
        </w:r>
        <w:r>
          <w:rPr>
            <w:kern w:val="2"/>
            <w:szCs w:val="24"/>
            <w:lang w:eastAsia="zh-TW"/>
          </w:rPr>
          <w:t>’</w:t>
        </w:r>
      </w:smartTag>
    </w:p>
    <w:p w:rsidR="007F62BB" w:rsidRDefault="007F62BB" w:rsidP="007F62B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備註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其他</w:t>
      </w:r>
      <w:r>
        <w:rPr>
          <w:kern w:val="2"/>
          <w:szCs w:val="24"/>
          <w:lang w:eastAsia="zh-TW"/>
        </w:rPr>
        <w:t>’</w:t>
      </w:r>
    </w:p>
    <w:p w:rsidR="000E6EA1" w:rsidRDefault="000E6EA1" w:rsidP="00686D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A</w:t>
      </w:r>
      <w:r>
        <w:rPr>
          <w:kern w:val="2"/>
          <w:szCs w:val="24"/>
          <w:lang w:eastAsia="zh-TW"/>
        </w:rPr>
        <w:t>’</w:t>
      </w:r>
    </w:p>
    <w:p w:rsidR="007F62BB" w:rsidRDefault="007F62BB" w:rsidP="007F62B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備註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kern w:val="2"/>
          <w:szCs w:val="24"/>
          <w:lang w:eastAsia="zh-TW"/>
        </w:rPr>
        <w:t>疾病死亡</w:t>
      </w:r>
      <w:r>
        <w:rPr>
          <w:kern w:val="2"/>
          <w:szCs w:val="24"/>
          <w:lang w:eastAsia="zh-TW"/>
        </w:rPr>
        <w:t>’</w:t>
      </w:r>
    </w:p>
    <w:p w:rsidR="000E6EA1" w:rsidRDefault="000E6EA1" w:rsidP="00686D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B</w:t>
      </w:r>
      <w:r>
        <w:rPr>
          <w:kern w:val="2"/>
          <w:szCs w:val="24"/>
          <w:lang w:eastAsia="zh-TW"/>
        </w:rPr>
        <w:t>’</w:t>
      </w:r>
    </w:p>
    <w:p w:rsidR="007F62BB" w:rsidRDefault="007F62BB" w:rsidP="007F62B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備註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意外</w:t>
      </w:r>
      <w:r>
        <w:rPr>
          <w:kern w:val="2"/>
          <w:szCs w:val="24"/>
          <w:lang w:eastAsia="zh-TW"/>
        </w:rPr>
        <w:t>死亡</w:t>
      </w:r>
      <w:r>
        <w:rPr>
          <w:kern w:val="2"/>
          <w:szCs w:val="24"/>
          <w:lang w:eastAsia="zh-TW"/>
        </w:rPr>
        <w:t>’</w:t>
      </w:r>
    </w:p>
    <w:p w:rsidR="000E6EA1" w:rsidRDefault="000E6EA1" w:rsidP="00686D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C</w:t>
      </w:r>
      <w:r>
        <w:rPr>
          <w:kern w:val="2"/>
          <w:szCs w:val="24"/>
          <w:lang w:eastAsia="zh-TW"/>
        </w:rPr>
        <w:t>’</w:t>
      </w:r>
    </w:p>
    <w:p w:rsidR="007F62BB" w:rsidRDefault="007F62BB" w:rsidP="007F62B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備註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殘廢</w:t>
      </w:r>
      <w:r>
        <w:rPr>
          <w:kern w:val="2"/>
          <w:szCs w:val="24"/>
          <w:lang w:eastAsia="zh-TW"/>
        </w:rPr>
        <w:t>’</w:t>
      </w:r>
    </w:p>
    <w:p w:rsidR="000E6EA1" w:rsidRDefault="000E6EA1" w:rsidP="00686D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D</w:t>
      </w:r>
      <w:r>
        <w:rPr>
          <w:kern w:val="2"/>
          <w:szCs w:val="24"/>
          <w:lang w:eastAsia="zh-TW"/>
        </w:rPr>
        <w:t>’</w:t>
      </w:r>
    </w:p>
    <w:p w:rsidR="007F62BB" w:rsidRDefault="007F62BB" w:rsidP="007F62B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備註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重大疾病</w:t>
      </w:r>
      <w:r>
        <w:rPr>
          <w:kern w:val="2"/>
          <w:szCs w:val="24"/>
          <w:lang w:eastAsia="zh-TW"/>
        </w:rPr>
        <w:t>’</w:t>
      </w:r>
    </w:p>
    <w:p w:rsidR="000E6EA1" w:rsidRDefault="000E6EA1" w:rsidP="00686D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E</w:t>
      </w:r>
      <w:r>
        <w:rPr>
          <w:kern w:val="2"/>
          <w:szCs w:val="24"/>
          <w:lang w:eastAsia="zh-TW"/>
        </w:rPr>
        <w:t>’</w:t>
      </w:r>
    </w:p>
    <w:p w:rsidR="007F62BB" w:rsidRDefault="007F62BB" w:rsidP="007F62B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備註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自殺</w:t>
      </w:r>
      <w:r>
        <w:rPr>
          <w:kern w:val="2"/>
          <w:szCs w:val="24"/>
          <w:lang w:eastAsia="zh-TW"/>
        </w:rPr>
        <w:t>’</w:t>
      </w:r>
    </w:p>
    <w:p w:rsidR="000E6EA1" w:rsidRDefault="000E6EA1" w:rsidP="00686D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F</w:t>
      </w:r>
      <w:r>
        <w:rPr>
          <w:kern w:val="2"/>
          <w:szCs w:val="24"/>
          <w:lang w:eastAsia="zh-TW"/>
        </w:rPr>
        <w:t>’</w:t>
      </w:r>
    </w:p>
    <w:p w:rsidR="007F62BB" w:rsidRDefault="007F62BB" w:rsidP="007F62B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備註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一級殘</w:t>
      </w:r>
      <w:r>
        <w:rPr>
          <w:kern w:val="2"/>
          <w:szCs w:val="24"/>
          <w:lang w:eastAsia="zh-TW"/>
        </w:rPr>
        <w:t>’</w:t>
      </w:r>
    </w:p>
    <w:p w:rsidR="000E6EA1" w:rsidRDefault="000E6EA1" w:rsidP="00686D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G</w:t>
      </w:r>
      <w:r>
        <w:rPr>
          <w:kern w:val="2"/>
          <w:szCs w:val="24"/>
          <w:lang w:eastAsia="zh-TW"/>
        </w:rPr>
        <w:t>’</w:t>
      </w:r>
    </w:p>
    <w:p w:rsidR="007F62BB" w:rsidRDefault="007F62BB" w:rsidP="007F62B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備註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二級殘</w:t>
      </w:r>
      <w:r>
        <w:rPr>
          <w:kern w:val="2"/>
          <w:szCs w:val="24"/>
          <w:lang w:eastAsia="zh-TW"/>
        </w:rPr>
        <w:t>’</w:t>
      </w:r>
    </w:p>
    <w:p w:rsidR="000E6EA1" w:rsidRDefault="000E6EA1" w:rsidP="00686D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H</w:t>
      </w:r>
      <w:r>
        <w:rPr>
          <w:kern w:val="2"/>
          <w:szCs w:val="24"/>
          <w:lang w:eastAsia="zh-TW"/>
        </w:rPr>
        <w:t>’</w:t>
      </w:r>
    </w:p>
    <w:p w:rsidR="007F62BB" w:rsidRDefault="007F62BB" w:rsidP="007F62B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備註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kern w:val="2"/>
          <w:szCs w:val="24"/>
          <w:lang w:eastAsia="zh-TW"/>
        </w:rPr>
        <w:t>三</w:t>
      </w:r>
      <w:r>
        <w:rPr>
          <w:rFonts w:hint="eastAsia"/>
          <w:kern w:val="2"/>
          <w:szCs w:val="24"/>
          <w:lang w:eastAsia="zh-TW"/>
        </w:rPr>
        <w:t>級殘</w:t>
      </w:r>
      <w:r>
        <w:rPr>
          <w:kern w:val="2"/>
          <w:szCs w:val="24"/>
          <w:lang w:eastAsia="zh-TW"/>
        </w:rPr>
        <w:t>’</w:t>
      </w:r>
    </w:p>
    <w:p w:rsidR="000E6EA1" w:rsidRDefault="000E6EA1" w:rsidP="00686D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I</w:t>
      </w:r>
      <w:r>
        <w:rPr>
          <w:kern w:val="2"/>
          <w:szCs w:val="24"/>
          <w:lang w:eastAsia="zh-TW"/>
        </w:rPr>
        <w:t>’</w:t>
      </w:r>
    </w:p>
    <w:p w:rsidR="007F62BB" w:rsidRDefault="007F62BB" w:rsidP="007F62B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備註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四級殘</w:t>
      </w:r>
      <w:r>
        <w:rPr>
          <w:kern w:val="2"/>
          <w:szCs w:val="24"/>
          <w:lang w:eastAsia="zh-TW"/>
        </w:rPr>
        <w:t>’</w:t>
      </w:r>
    </w:p>
    <w:p w:rsidR="000E6EA1" w:rsidRDefault="000E6EA1" w:rsidP="00686D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J</w:t>
      </w:r>
      <w:r>
        <w:rPr>
          <w:kern w:val="2"/>
          <w:szCs w:val="24"/>
          <w:lang w:eastAsia="zh-TW"/>
        </w:rPr>
        <w:t>’</w:t>
      </w:r>
    </w:p>
    <w:p w:rsidR="007F62BB" w:rsidRDefault="007F62BB" w:rsidP="007F62B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備註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五級殘</w:t>
      </w:r>
      <w:r>
        <w:rPr>
          <w:kern w:val="2"/>
          <w:szCs w:val="24"/>
          <w:lang w:eastAsia="zh-TW"/>
        </w:rPr>
        <w:t>’</w:t>
      </w:r>
    </w:p>
    <w:p w:rsidR="000E6EA1" w:rsidRDefault="000E6EA1" w:rsidP="00686D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K</w:t>
      </w:r>
      <w:r>
        <w:rPr>
          <w:kern w:val="2"/>
          <w:szCs w:val="24"/>
          <w:lang w:eastAsia="zh-TW"/>
        </w:rPr>
        <w:t>’</w:t>
      </w:r>
    </w:p>
    <w:p w:rsidR="007F62BB" w:rsidRDefault="007F62BB" w:rsidP="007F62B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備註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六級殘</w:t>
      </w:r>
      <w:r>
        <w:rPr>
          <w:kern w:val="2"/>
          <w:szCs w:val="24"/>
          <w:lang w:eastAsia="zh-TW"/>
        </w:rPr>
        <w:t>’</w:t>
      </w:r>
    </w:p>
    <w:p w:rsidR="000E6EA1" w:rsidRDefault="000E6EA1" w:rsidP="00686D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L</w:t>
      </w:r>
      <w:r>
        <w:rPr>
          <w:kern w:val="2"/>
          <w:szCs w:val="24"/>
          <w:lang w:eastAsia="zh-TW"/>
        </w:rPr>
        <w:t>’</w:t>
      </w:r>
    </w:p>
    <w:p w:rsidR="007F62BB" w:rsidRDefault="007F62BB" w:rsidP="007F62B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備註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意外</w:t>
      </w:r>
      <w:r>
        <w:rPr>
          <w:kern w:val="2"/>
          <w:szCs w:val="24"/>
          <w:lang w:eastAsia="zh-TW"/>
        </w:rPr>
        <w:t>’</w:t>
      </w:r>
    </w:p>
    <w:p w:rsidR="000E6EA1" w:rsidRDefault="000E6EA1" w:rsidP="00686D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M</w:t>
      </w:r>
      <w:r>
        <w:rPr>
          <w:kern w:val="2"/>
          <w:szCs w:val="24"/>
          <w:lang w:eastAsia="zh-TW"/>
        </w:rPr>
        <w:t>’</w:t>
      </w:r>
    </w:p>
    <w:p w:rsidR="007F62BB" w:rsidRDefault="007F62BB" w:rsidP="007F62B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備註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疾病</w:t>
      </w:r>
      <w:r>
        <w:rPr>
          <w:kern w:val="2"/>
          <w:szCs w:val="24"/>
          <w:lang w:eastAsia="zh-TW"/>
        </w:rPr>
        <w:t>’</w:t>
      </w:r>
    </w:p>
    <w:p w:rsidR="000E6EA1" w:rsidRDefault="000E6EA1" w:rsidP="00686D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N</w:t>
      </w:r>
      <w:r>
        <w:rPr>
          <w:kern w:val="2"/>
          <w:szCs w:val="24"/>
          <w:lang w:eastAsia="zh-TW"/>
        </w:rPr>
        <w:t>’</w:t>
      </w:r>
    </w:p>
    <w:p w:rsidR="007F62BB" w:rsidRDefault="007F62BB" w:rsidP="007F62B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備註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七級殘</w:t>
      </w:r>
      <w:r>
        <w:rPr>
          <w:kern w:val="2"/>
          <w:szCs w:val="24"/>
          <w:lang w:eastAsia="zh-TW"/>
        </w:rPr>
        <w:t>’</w:t>
      </w:r>
    </w:p>
    <w:p w:rsidR="000E6EA1" w:rsidRDefault="000E6EA1" w:rsidP="00686D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O</w:t>
      </w:r>
      <w:r>
        <w:rPr>
          <w:kern w:val="2"/>
          <w:szCs w:val="24"/>
          <w:lang w:eastAsia="zh-TW"/>
        </w:rPr>
        <w:t>’</w:t>
      </w:r>
    </w:p>
    <w:p w:rsidR="007F62BB" w:rsidRDefault="007F62BB" w:rsidP="007F62B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備註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八級殘</w:t>
      </w:r>
      <w:r>
        <w:rPr>
          <w:kern w:val="2"/>
          <w:szCs w:val="24"/>
          <w:lang w:eastAsia="zh-TW"/>
        </w:rPr>
        <w:t>’</w:t>
      </w:r>
    </w:p>
    <w:p w:rsidR="000E6EA1" w:rsidRDefault="000E6EA1" w:rsidP="00686D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P</w:t>
      </w:r>
      <w:r>
        <w:rPr>
          <w:kern w:val="2"/>
          <w:szCs w:val="24"/>
          <w:lang w:eastAsia="zh-TW"/>
        </w:rPr>
        <w:t>’</w:t>
      </w:r>
    </w:p>
    <w:p w:rsidR="007F62BB" w:rsidRDefault="007F62BB" w:rsidP="007F62B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備註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九級殘</w:t>
      </w:r>
      <w:r>
        <w:rPr>
          <w:kern w:val="2"/>
          <w:szCs w:val="24"/>
          <w:lang w:eastAsia="zh-TW"/>
        </w:rPr>
        <w:t>’</w:t>
      </w:r>
    </w:p>
    <w:p w:rsidR="000E6EA1" w:rsidRDefault="000E6EA1" w:rsidP="00686D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Q</w:t>
      </w:r>
      <w:r>
        <w:rPr>
          <w:kern w:val="2"/>
          <w:szCs w:val="24"/>
          <w:lang w:eastAsia="zh-TW"/>
        </w:rPr>
        <w:t>’</w:t>
      </w:r>
    </w:p>
    <w:p w:rsidR="007F62BB" w:rsidRDefault="007F62BB" w:rsidP="007F62B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備註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十級殘</w:t>
      </w:r>
      <w:r>
        <w:rPr>
          <w:kern w:val="2"/>
          <w:szCs w:val="24"/>
          <w:lang w:eastAsia="zh-TW"/>
        </w:rPr>
        <w:t>’</w:t>
      </w:r>
    </w:p>
    <w:p w:rsidR="000E6EA1" w:rsidRDefault="000E6EA1" w:rsidP="00686D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R</w:t>
      </w:r>
      <w:r>
        <w:rPr>
          <w:kern w:val="2"/>
          <w:szCs w:val="24"/>
          <w:lang w:eastAsia="zh-TW"/>
        </w:rPr>
        <w:t>’</w:t>
      </w:r>
    </w:p>
    <w:p w:rsidR="007F62BB" w:rsidRDefault="007F62BB" w:rsidP="007F62B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備註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十一級殘</w:t>
      </w:r>
      <w:r>
        <w:rPr>
          <w:kern w:val="2"/>
          <w:szCs w:val="24"/>
          <w:lang w:eastAsia="zh-TW"/>
        </w:rPr>
        <w:t>’</w:t>
      </w:r>
    </w:p>
    <w:p w:rsidR="000E6EA1" w:rsidRDefault="000E6EA1" w:rsidP="00686D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S</w:t>
      </w:r>
      <w:r>
        <w:rPr>
          <w:kern w:val="2"/>
          <w:szCs w:val="24"/>
          <w:lang w:eastAsia="zh-TW"/>
        </w:rPr>
        <w:t>’</w:t>
      </w:r>
    </w:p>
    <w:p w:rsidR="00761D50" w:rsidRDefault="00761D50" w:rsidP="00761D5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備註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生活補助一級殘第一年</w:t>
      </w:r>
      <w:r>
        <w:rPr>
          <w:kern w:val="2"/>
          <w:szCs w:val="24"/>
          <w:lang w:eastAsia="zh-TW"/>
        </w:rPr>
        <w:t>’</w:t>
      </w:r>
    </w:p>
    <w:p w:rsidR="000E6EA1" w:rsidRDefault="000E6EA1" w:rsidP="00686D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T</w:t>
      </w:r>
      <w:r>
        <w:rPr>
          <w:kern w:val="2"/>
          <w:szCs w:val="24"/>
          <w:lang w:eastAsia="zh-TW"/>
        </w:rPr>
        <w:t>’</w:t>
      </w:r>
    </w:p>
    <w:p w:rsidR="00761D50" w:rsidRDefault="00761D50" w:rsidP="00761D5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備註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生活補助一級殘第二年</w:t>
      </w:r>
      <w:r>
        <w:rPr>
          <w:kern w:val="2"/>
          <w:szCs w:val="24"/>
          <w:lang w:eastAsia="zh-TW"/>
        </w:rPr>
        <w:t>’</w:t>
      </w:r>
    </w:p>
    <w:p w:rsidR="000E6EA1" w:rsidRDefault="000E6EA1" w:rsidP="00686D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U</w:t>
      </w:r>
      <w:r>
        <w:rPr>
          <w:kern w:val="2"/>
          <w:szCs w:val="24"/>
          <w:lang w:eastAsia="zh-TW"/>
        </w:rPr>
        <w:t>’</w:t>
      </w:r>
    </w:p>
    <w:p w:rsidR="00761D50" w:rsidRDefault="00761D50" w:rsidP="00761D5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備註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生活補助一級殘第三年</w:t>
      </w:r>
      <w:r>
        <w:rPr>
          <w:kern w:val="2"/>
          <w:szCs w:val="24"/>
          <w:lang w:eastAsia="zh-TW"/>
        </w:rPr>
        <w:t>’</w:t>
      </w:r>
    </w:p>
    <w:p w:rsidR="000E6EA1" w:rsidRDefault="000E6EA1" w:rsidP="00686D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V</w:t>
      </w:r>
      <w:r>
        <w:rPr>
          <w:kern w:val="2"/>
          <w:szCs w:val="24"/>
          <w:lang w:eastAsia="zh-TW"/>
        </w:rPr>
        <w:t>’</w:t>
      </w:r>
    </w:p>
    <w:p w:rsidR="00761D50" w:rsidRDefault="00761D50" w:rsidP="00761D5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備註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生活補助一級殘第四年</w:t>
      </w:r>
      <w:r>
        <w:rPr>
          <w:kern w:val="2"/>
          <w:szCs w:val="24"/>
          <w:lang w:eastAsia="zh-TW"/>
        </w:rPr>
        <w:t>’</w:t>
      </w:r>
    </w:p>
    <w:p w:rsidR="000E6EA1" w:rsidRDefault="000E6EA1" w:rsidP="00686D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W</w:t>
      </w:r>
      <w:r>
        <w:rPr>
          <w:kern w:val="2"/>
          <w:szCs w:val="24"/>
          <w:lang w:eastAsia="zh-TW"/>
        </w:rPr>
        <w:t>’</w:t>
      </w:r>
    </w:p>
    <w:p w:rsidR="00761D50" w:rsidRDefault="00761D50" w:rsidP="00761D5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備註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生活補助二三級殘第一年</w:t>
      </w:r>
      <w:r>
        <w:rPr>
          <w:kern w:val="2"/>
          <w:szCs w:val="24"/>
          <w:lang w:eastAsia="zh-TW"/>
        </w:rPr>
        <w:t>’</w:t>
      </w:r>
    </w:p>
    <w:p w:rsidR="000E6EA1" w:rsidRDefault="000E6EA1" w:rsidP="00686D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X</w:t>
      </w:r>
      <w:r>
        <w:rPr>
          <w:kern w:val="2"/>
          <w:szCs w:val="24"/>
          <w:lang w:eastAsia="zh-TW"/>
        </w:rPr>
        <w:t>’</w:t>
      </w:r>
    </w:p>
    <w:p w:rsidR="00761D50" w:rsidRDefault="00761D50" w:rsidP="00761D5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備註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生活補助二三級殘第二年</w:t>
      </w:r>
      <w:r>
        <w:rPr>
          <w:kern w:val="2"/>
          <w:szCs w:val="24"/>
          <w:lang w:eastAsia="zh-TW"/>
        </w:rPr>
        <w:t>’</w:t>
      </w:r>
    </w:p>
    <w:p w:rsidR="000E6EA1" w:rsidRDefault="000E6EA1" w:rsidP="00686D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Y</w:t>
      </w:r>
      <w:r>
        <w:rPr>
          <w:kern w:val="2"/>
          <w:szCs w:val="24"/>
          <w:lang w:eastAsia="zh-TW"/>
        </w:rPr>
        <w:t>’</w:t>
      </w:r>
    </w:p>
    <w:p w:rsidR="00761D50" w:rsidRDefault="00761D50" w:rsidP="00761D5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備註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生活補助二三級殘第三年</w:t>
      </w:r>
      <w:r>
        <w:rPr>
          <w:kern w:val="2"/>
          <w:szCs w:val="24"/>
          <w:lang w:eastAsia="zh-TW"/>
        </w:rPr>
        <w:t>’</w:t>
      </w:r>
    </w:p>
    <w:p w:rsidR="000E6EA1" w:rsidRDefault="000E6EA1" w:rsidP="00686D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Z</w:t>
      </w:r>
      <w:r>
        <w:rPr>
          <w:kern w:val="2"/>
          <w:szCs w:val="24"/>
          <w:lang w:eastAsia="zh-TW"/>
        </w:rPr>
        <w:t>’</w:t>
      </w:r>
    </w:p>
    <w:p w:rsidR="00761D50" w:rsidRDefault="00761D50" w:rsidP="00761D5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備註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生活補助二三級殘第四年</w:t>
      </w:r>
      <w:r>
        <w:rPr>
          <w:kern w:val="2"/>
          <w:szCs w:val="24"/>
          <w:lang w:eastAsia="zh-TW"/>
        </w:rPr>
        <w:t>’</w:t>
      </w:r>
    </w:p>
    <w:p w:rsidR="000E6EA1" w:rsidRDefault="000E6EA1" w:rsidP="00686D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B.</w:t>
      </w:r>
      <w:r>
        <w:rPr>
          <w:rFonts w:hint="eastAsia"/>
          <w:kern w:val="2"/>
          <w:szCs w:val="24"/>
          <w:lang w:eastAsia="zh-TW"/>
        </w:rPr>
        <w:t>項目</w:t>
      </w:r>
      <w:r>
        <w:rPr>
          <w:rFonts w:hint="eastAsia"/>
          <w:kern w:val="2"/>
          <w:szCs w:val="24"/>
          <w:lang w:eastAsia="zh-TW"/>
        </w:rPr>
        <w:t xml:space="preserve">(ITEM)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a</w:t>
      </w:r>
      <w:r>
        <w:rPr>
          <w:kern w:val="2"/>
          <w:szCs w:val="24"/>
          <w:lang w:eastAsia="zh-TW"/>
        </w:rPr>
        <w:t>’</w:t>
      </w:r>
    </w:p>
    <w:p w:rsidR="009F1443" w:rsidRDefault="009F1443" w:rsidP="009F144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備註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日額</w:t>
      </w:r>
      <w:r>
        <w:rPr>
          <w:kern w:val="2"/>
          <w:szCs w:val="24"/>
          <w:lang w:eastAsia="zh-TW"/>
        </w:rPr>
        <w:t>’</w:t>
      </w:r>
    </w:p>
    <w:p w:rsidR="005F19FD" w:rsidRDefault="00620515" w:rsidP="005F19FD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Arial" w:hAnsi="細明體" w:hint="eastAsia"/>
          <w:lang w:eastAsia="zh-TW"/>
        </w:rPr>
        <w:t>O_</w:t>
      </w:r>
      <w:r>
        <w:rPr>
          <w:rFonts w:ascii="Arial" w:hAnsi="細明體" w:hint="eastAsia"/>
          <w:lang w:eastAsia="zh-TW"/>
        </w:rPr>
        <w:t>保險金名稱</w:t>
      </w:r>
      <w:r>
        <w:rPr>
          <w:rFonts w:ascii="Arial" w:hAnsi="細明體" w:hint="eastAsia"/>
          <w:lang w:eastAsia="zh-TW"/>
        </w:rPr>
        <w:t xml:space="preserve"> = O_</w:t>
      </w:r>
      <w:r>
        <w:rPr>
          <w:rFonts w:ascii="Arial" w:hAnsi="細明體" w:hint="eastAsia"/>
          <w:lang w:eastAsia="zh-TW"/>
        </w:rPr>
        <w:t>保險金名稱</w:t>
      </w:r>
      <w:r>
        <w:rPr>
          <w:rFonts w:ascii="Arial" w:hAnsi="細明體" w:hint="eastAsia"/>
          <w:lang w:eastAsia="zh-TW"/>
        </w:rPr>
        <w:t>+</w:t>
      </w:r>
      <w:r w:rsidR="0057345B">
        <w:rPr>
          <w:rFonts w:ascii="Arial" w:hAnsi="細明體" w:hint="eastAsia"/>
          <w:lang w:eastAsia="zh-TW"/>
        </w:rPr>
        <w:t xml:space="preserve"> </w:t>
      </w:r>
      <w:r>
        <w:rPr>
          <w:rFonts w:ascii="Arial" w:hAnsi="細明體"/>
          <w:lang w:eastAsia="zh-TW"/>
        </w:rPr>
        <w:t>’</w:t>
      </w:r>
      <w:r>
        <w:rPr>
          <w:rFonts w:ascii="Arial" w:hAnsi="細明體" w:hint="eastAsia"/>
          <w:lang w:eastAsia="zh-TW"/>
        </w:rPr>
        <w:t>(</w:t>
      </w:r>
      <w:r>
        <w:rPr>
          <w:rFonts w:ascii="Arial" w:hAnsi="細明體"/>
          <w:lang w:eastAsia="zh-TW"/>
        </w:rPr>
        <w:t>’</w:t>
      </w:r>
      <w:r>
        <w:rPr>
          <w:rFonts w:ascii="Arial" w:hAnsi="細明體" w:hint="eastAsia"/>
          <w:lang w:eastAsia="zh-TW"/>
        </w:rPr>
        <w:t>+</w:t>
      </w:r>
      <w:r w:rsidR="00B12C7C">
        <w:rPr>
          <w:rFonts w:ascii="Arial" w:hAnsi="細明體" w:hint="eastAsia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備註</w:t>
      </w:r>
      <w:r w:rsidR="00B12C7C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ascii="Arial" w:hAnsi="細明體" w:hint="eastAsia"/>
          <w:lang w:eastAsia="zh-TW"/>
        </w:rPr>
        <w:t>+</w:t>
      </w:r>
      <w:r w:rsidR="0057345B">
        <w:rPr>
          <w:rFonts w:ascii="Arial" w:hAnsi="細明體" w:hint="eastAsia"/>
          <w:lang w:eastAsia="zh-TW"/>
        </w:rPr>
        <w:t xml:space="preserve"> </w:t>
      </w:r>
      <w:r>
        <w:rPr>
          <w:rFonts w:ascii="Arial" w:hAnsi="細明體"/>
          <w:lang w:eastAsia="zh-TW"/>
        </w:rPr>
        <w:t>’</w:t>
      </w:r>
      <w:r>
        <w:rPr>
          <w:rFonts w:ascii="Arial" w:hAnsi="細明體" w:hint="eastAsia"/>
          <w:lang w:eastAsia="zh-TW"/>
        </w:rPr>
        <w:t>)</w:t>
      </w:r>
      <w:r>
        <w:rPr>
          <w:rFonts w:ascii="Arial" w:hAnsi="細明體"/>
          <w:lang w:eastAsia="zh-TW"/>
        </w:rPr>
        <w:t>’</w:t>
      </w:r>
    </w:p>
    <w:p w:rsidR="0015751B" w:rsidRDefault="0047387D" w:rsidP="0047387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讀取下一筆理賠資料</w:t>
      </w:r>
    </w:p>
    <w:p w:rsidR="005768D6" w:rsidRDefault="0047387D" w:rsidP="00C83B2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轉換後資料逐筆</w:t>
      </w:r>
      <w:r w:rsidR="000A5518">
        <w:rPr>
          <w:rFonts w:hint="eastAsia"/>
          <w:kern w:val="2"/>
          <w:szCs w:val="24"/>
          <w:lang w:eastAsia="zh-TW"/>
        </w:rPr>
        <w:t>寫</w:t>
      </w:r>
      <w:r w:rsidR="005768D6">
        <w:rPr>
          <w:rFonts w:hint="eastAsia"/>
          <w:kern w:val="2"/>
          <w:szCs w:val="24"/>
          <w:lang w:eastAsia="zh-TW"/>
        </w:rPr>
        <w:t>檔</w:t>
      </w:r>
    </w:p>
    <w:p w:rsidR="005768D6" w:rsidRPr="002D7D92" w:rsidRDefault="005768D6" w:rsidP="005768D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9999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9999</w:t>
        </w:r>
        <w:r>
          <w:rPr>
            <w:kern w:val="2"/>
            <w:szCs w:val="24"/>
            <w:lang w:eastAsia="zh-TW"/>
          </w:rPr>
          <w:t>’</w:t>
        </w:r>
      </w:smartTag>
      <w:r w:rsidR="009D680F">
        <w:rPr>
          <w:rFonts w:hint="eastAsia"/>
          <w:kern w:val="2"/>
          <w:szCs w:val="24"/>
          <w:lang w:eastAsia="zh-TW"/>
        </w:rPr>
        <w:t xml:space="preserve"> OR </w:t>
      </w:r>
      <w:r w:rsidR="009D680F">
        <w:rPr>
          <w:rFonts w:ascii="細明體" w:eastAsia="細明體" w:hAnsi="細明體" w:hint="eastAsia"/>
        </w:rPr>
        <w:t>B.型別</w:t>
      </w:r>
      <w:r w:rsidR="009D680F">
        <w:rPr>
          <w:rFonts w:ascii="細明體" w:eastAsia="細明體" w:hAnsi="細明體" w:hint="eastAsia"/>
          <w:lang w:eastAsia="zh-TW"/>
        </w:rPr>
        <w:t xml:space="preserve"> = </w:t>
      </w:r>
      <w:r w:rsidR="009D680F">
        <w:rPr>
          <w:rFonts w:ascii="細明體" w:eastAsia="細明體" w:hAnsi="細明體"/>
          <w:lang w:eastAsia="zh-TW"/>
        </w:rPr>
        <w:t>‘</w:t>
      </w:r>
      <w:r w:rsidR="00536EB7">
        <w:rPr>
          <w:rFonts w:ascii="細明體" w:eastAsia="細明體" w:hAnsi="細明體" w:hint="eastAsia"/>
          <w:lang w:eastAsia="zh-TW"/>
        </w:rPr>
        <w:t>$</w:t>
      </w:r>
      <w:r w:rsidR="009D680F">
        <w:rPr>
          <w:rFonts w:ascii="細明體" w:eastAsia="細明體" w:hAnsi="細明體"/>
          <w:lang w:eastAsia="zh-TW"/>
        </w:rPr>
        <w:t>’</w:t>
      </w:r>
    </w:p>
    <w:p w:rsidR="0039751A" w:rsidRDefault="005768D6" w:rsidP="0039751A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寫入團險轉換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問題檔</w:t>
      </w:r>
      <w:r>
        <w:rPr>
          <w:rFonts w:hint="eastAsia"/>
          <w:kern w:val="2"/>
          <w:szCs w:val="24"/>
          <w:lang w:eastAsia="zh-TW"/>
        </w:rPr>
        <w:t>(DTAAB421_ERR)</w:t>
      </w:r>
    </w:p>
    <w:p w:rsidR="0039751A" w:rsidRPr="00B00796" w:rsidRDefault="0039751A" w:rsidP="0039751A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033619">
        <w:rPr>
          <w:rFonts w:hint="eastAsia"/>
          <w:kern w:val="2"/>
          <w:szCs w:val="24"/>
          <w:lang w:eastAsia="zh-TW"/>
        </w:rPr>
        <w:t>紀錄</w:t>
      </w:r>
      <w:r w:rsidRPr="00B00796">
        <w:rPr>
          <w:rFonts w:hint="eastAsia"/>
          <w:kern w:val="2"/>
          <w:szCs w:val="24"/>
          <w:lang w:eastAsia="zh-TW"/>
        </w:rPr>
        <w:t>件數：</w:t>
      </w:r>
      <w:r w:rsidRPr="00B00796">
        <w:rPr>
          <w:rFonts w:hint="eastAsia"/>
          <w:kern w:val="2"/>
          <w:szCs w:val="24"/>
          <w:lang w:eastAsia="zh-TW"/>
        </w:rPr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B00796">
        <w:rPr>
          <w:rFonts w:hint="eastAsia"/>
          <w:kern w:val="2"/>
          <w:szCs w:val="24"/>
          <w:lang w:eastAsia="zh-TW"/>
        </w:rPr>
        <w:t>a</w:t>
      </w:r>
      <w:r w:rsidRPr="00B00796">
        <w:rPr>
          <w:rFonts w:hint="eastAsia"/>
          <w:kern w:val="2"/>
          <w:szCs w:val="24"/>
          <w:lang w:eastAsia="zh-TW"/>
        </w:rPr>
        <w:t>（即時寫出去）</w:t>
      </w:r>
    </w:p>
    <w:p w:rsidR="0039751A" w:rsidRPr="00D0735B" w:rsidRDefault="0039751A" w:rsidP="0039751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00796">
        <w:rPr>
          <w:kern w:val="2"/>
          <w:szCs w:val="24"/>
          <w:lang w:eastAsia="zh-TW"/>
        </w:rPr>
        <w:t>METHOD_NAME</w:t>
      </w:r>
      <w:r w:rsidRPr="00B00796">
        <w:rPr>
          <w:rFonts w:hint="eastAsia"/>
          <w:kern w:val="2"/>
          <w:szCs w:val="24"/>
          <w:lang w:eastAsia="zh-TW"/>
        </w:rPr>
        <w:t xml:space="preserve"> = </w:t>
      </w:r>
      <w:r w:rsidRPr="00B00796">
        <w:rPr>
          <w:kern w:val="2"/>
          <w:szCs w:val="24"/>
          <w:lang w:eastAsia="zh-TW"/>
        </w:rPr>
        <w:t>"</w:t>
      </w:r>
      <w:r w:rsidRPr="00B00796">
        <w:rPr>
          <w:rFonts w:hint="eastAsia"/>
          <w:kern w:val="2"/>
          <w:szCs w:val="24"/>
          <w:lang w:eastAsia="zh-TW"/>
        </w:rPr>
        <w:t>寫入</w:t>
      </w:r>
      <w:r>
        <w:rPr>
          <w:rFonts w:hint="eastAsia"/>
          <w:kern w:val="2"/>
          <w:szCs w:val="24"/>
          <w:lang w:eastAsia="zh-TW"/>
        </w:rPr>
        <w:t>團險轉換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問題檔</w:t>
      </w:r>
      <w:r>
        <w:rPr>
          <w:rFonts w:hint="eastAsia"/>
          <w:kern w:val="2"/>
          <w:szCs w:val="24"/>
          <w:lang w:eastAsia="zh-TW"/>
        </w:rPr>
        <w:t>DTAAB421_ERR</w:t>
      </w:r>
      <w:r w:rsidRPr="00B00796">
        <w:rPr>
          <w:rFonts w:hint="eastAsia"/>
          <w:kern w:val="2"/>
          <w:szCs w:val="24"/>
          <w:lang w:eastAsia="zh-TW"/>
        </w:rPr>
        <w:t>件數</w:t>
      </w:r>
      <w:r>
        <w:rPr>
          <w:kern w:val="2"/>
          <w:szCs w:val="24"/>
          <w:lang w:eastAsia="zh-TW"/>
        </w:rPr>
        <w:t>"</w:t>
      </w:r>
    </w:p>
    <w:p w:rsidR="0039751A" w:rsidRDefault="0039751A" w:rsidP="0039751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00796">
        <w:rPr>
          <w:rFonts w:hint="eastAsia"/>
          <w:kern w:val="2"/>
          <w:szCs w:val="24"/>
          <w:lang w:eastAsia="zh-TW"/>
        </w:rPr>
        <w:t>COUNT</w:t>
      </w:r>
      <w:r w:rsidRPr="00B00796">
        <w:rPr>
          <w:rFonts w:hint="eastAsia"/>
          <w:kern w:val="2"/>
          <w:szCs w:val="24"/>
          <w:lang w:eastAsia="zh-TW"/>
        </w:rPr>
        <w:t>件數：</w:t>
      </w:r>
      <w:r w:rsidRPr="00B00796">
        <w:rPr>
          <w:rFonts w:hint="eastAsia"/>
          <w:kern w:val="2"/>
          <w:szCs w:val="24"/>
          <w:lang w:eastAsia="zh-TW"/>
        </w:rPr>
        <w:t xml:space="preserve">INSERT </w:t>
      </w:r>
      <w:r>
        <w:rPr>
          <w:rFonts w:hint="eastAsia"/>
          <w:kern w:val="2"/>
          <w:szCs w:val="24"/>
          <w:lang w:eastAsia="zh-TW"/>
        </w:rPr>
        <w:t>DTAAB421_ERR</w:t>
      </w:r>
      <w:r w:rsidRPr="00B00796">
        <w:rPr>
          <w:rFonts w:hint="eastAsia"/>
          <w:kern w:val="2"/>
          <w:szCs w:val="24"/>
          <w:lang w:eastAsia="zh-TW"/>
        </w:rPr>
        <w:t xml:space="preserve"> </w:t>
      </w:r>
      <w:r w:rsidRPr="00B00796">
        <w:rPr>
          <w:rFonts w:hint="eastAsia"/>
          <w:kern w:val="2"/>
          <w:szCs w:val="24"/>
          <w:lang w:eastAsia="zh-TW"/>
        </w:rPr>
        <w:t>件數。</w:t>
      </w:r>
    </w:p>
    <w:p w:rsidR="001D2491" w:rsidRDefault="001D2491" w:rsidP="001D2491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格式如下：</w:t>
      </w:r>
    </w:p>
    <w:tbl>
      <w:tblPr>
        <w:tblW w:w="0" w:type="auto"/>
        <w:tblInd w:w="1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2"/>
        <w:gridCol w:w="2617"/>
        <w:gridCol w:w="1526"/>
      </w:tblGrid>
      <w:tr w:rsidR="001D2491" w:rsidRPr="00584A40" w:rsidTr="00584A40">
        <w:tc>
          <w:tcPr>
            <w:tcW w:w="1722" w:type="dxa"/>
            <w:shd w:val="clear" w:color="auto" w:fill="C0C0C0"/>
          </w:tcPr>
          <w:p w:rsidR="001D2491" w:rsidRPr="00584A40" w:rsidRDefault="001D2491" w:rsidP="00584A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84A40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617" w:type="dxa"/>
            <w:shd w:val="clear" w:color="auto" w:fill="C0C0C0"/>
          </w:tcPr>
          <w:p w:rsidR="001D2491" w:rsidRPr="00584A40" w:rsidRDefault="001D2491" w:rsidP="00584A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84A40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526" w:type="dxa"/>
            <w:shd w:val="clear" w:color="auto" w:fill="C0C0C0"/>
          </w:tcPr>
          <w:p w:rsidR="001D2491" w:rsidRPr="00584A40" w:rsidRDefault="001D2491" w:rsidP="00584A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84A40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1D2491" w:rsidRPr="00584A40" w:rsidTr="00584A40">
        <w:tc>
          <w:tcPr>
            <w:tcW w:w="1722" w:type="dxa"/>
            <w:shd w:val="clear" w:color="auto" w:fill="FFFF99"/>
            <w:vAlign w:val="bottom"/>
          </w:tcPr>
          <w:p w:rsidR="001D2491" w:rsidRPr="00584A40" w:rsidRDefault="001D2491" w:rsidP="00B903B1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584A40">
              <w:rPr>
                <w:rFonts w:ascii="Arial" w:cs="Arial"/>
                <w:sz w:val="20"/>
              </w:rPr>
              <w:t>受理編號</w:t>
            </w:r>
          </w:p>
        </w:tc>
        <w:tc>
          <w:tcPr>
            <w:tcW w:w="2617" w:type="dxa"/>
          </w:tcPr>
          <w:p w:rsidR="001D2491" w:rsidRPr="00584A40" w:rsidRDefault="001D2491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O</w:t>
            </w:r>
            <w:r w:rsidRPr="00584A40">
              <w:rPr>
                <w:rFonts w:ascii="細明體" w:eastAsia="細明體" w:hAnsi="細明體"/>
                <w:sz w:val="20"/>
              </w:rPr>
              <w:t>受理編號</w:t>
            </w:r>
          </w:p>
        </w:tc>
        <w:tc>
          <w:tcPr>
            <w:tcW w:w="1526" w:type="dxa"/>
          </w:tcPr>
          <w:p w:rsidR="001D2491" w:rsidRPr="00584A40" w:rsidRDefault="001D2491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1D2491" w:rsidRPr="00584A40" w:rsidTr="00584A40">
        <w:tc>
          <w:tcPr>
            <w:tcW w:w="1722" w:type="dxa"/>
            <w:shd w:val="clear" w:color="auto" w:fill="FFFF99"/>
            <w:vAlign w:val="bottom"/>
          </w:tcPr>
          <w:p w:rsidR="001D2491" w:rsidRPr="00584A40" w:rsidRDefault="001D2491" w:rsidP="00B903B1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584A40">
              <w:rPr>
                <w:rFonts w:ascii="Arial" w:cs="Arial" w:hint="eastAsia"/>
                <w:color w:val="000000"/>
                <w:sz w:val="20"/>
              </w:rPr>
              <w:t>序號</w:t>
            </w:r>
          </w:p>
        </w:tc>
        <w:tc>
          <w:tcPr>
            <w:tcW w:w="2617" w:type="dxa"/>
          </w:tcPr>
          <w:p w:rsidR="001D2491" w:rsidRPr="00584A40" w:rsidRDefault="001D2491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O_序號</w:t>
            </w:r>
          </w:p>
        </w:tc>
        <w:tc>
          <w:tcPr>
            <w:tcW w:w="1526" w:type="dxa"/>
          </w:tcPr>
          <w:p w:rsidR="001D2491" w:rsidRPr="00584A40" w:rsidRDefault="001D2491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1D2491" w:rsidRPr="00584A40" w:rsidTr="00584A40">
        <w:tc>
          <w:tcPr>
            <w:tcW w:w="1722" w:type="dxa"/>
            <w:shd w:val="clear" w:color="auto" w:fill="FFFF99"/>
            <w:vAlign w:val="bottom"/>
          </w:tcPr>
          <w:p w:rsidR="001D2491" w:rsidRPr="00584A40" w:rsidRDefault="001D2491" w:rsidP="00B903B1">
            <w:pPr>
              <w:rPr>
                <w:rFonts w:ascii="Arial" w:cs="Arial" w:hint="eastAsia"/>
                <w:color w:val="000000"/>
                <w:sz w:val="20"/>
              </w:rPr>
            </w:pPr>
            <w:r w:rsidRPr="00584A40">
              <w:rPr>
                <w:rFonts w:ascii="Arial" w:cs="Arial" w:hint="eastAsia"/>
                <w:color w:val="000000"/>
                <w:sz w:val="20"/>
              </w:rPr>
              <w:t>檔案號碼</w:t>
            </w:r>
          </w:p>
        </w:tc>
        <w:tc>
          <w:tcPr>
            <w:tcW w:w="2617" w:type="dxa"/>
          </w:tcPr>
          <w:p w:rsidR="001D2491" w:rsidRPr="00584A40" w:rsidRDefault="001D2491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A.檔案編號</w:t>
            </w:r>
          </w:p>
        </w:tc>
        <w:tc>
          <w:tcPr>
            <w:tcW w:w="1526" w:type="dxa"/>
          </w:tcPr>
          <w:p w:rsidR="001D2491" w:rsidRPr="00584A40" w:rsidRDefault="001D2491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1D2491" w:rsidRPr="00584A40" w:rsidTr="00584A40">
        <w:tc>
          <w:tcPr>
            <w:tcW w:w="1722" w:type="dxa"/>
            <w:shd w:val="clear" w:color="auto" w:fill="FFFF99"/>
            <w:vAlign w:val="bottom"/>
          </w:tcPr>
          <w:p w:rsidR="001D2491" w:rsidRPr="00584A40" w:rsidRDefault="001D2491" w:rsidP="00B903B1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584A40">
              <w:rPr>
                <w:rFonts w:hint="eastAsia"/>
                <w:color w:val="000000"/>
                <w:sz w:val="18"/>
                <w:szCs w:val="18"/>
              </w:rPr>
              <w:t>保單號碼</w:t>
            </w:r>
          </w:p>
        </w:tc>
        <w:tc>
          <w:tcPr>
            <w:tcW w:w="2617" w:type="dxa"/>
          </w:tcPr>
          <w:p w:rsidR="001D2491" w:rsidRPr="00584A40" w:rsidRDefault="001D2491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A.保單號碼</w:t>
            </w:r>
          </w:p>
        </w:tc>
        <w:tc>
          <w:tcPr>
            <w:tcW w:w="1526" w:type="dxa"/>
          </w:tcPr>
          <w:p w:rsidR="001D2491" w:rsidRPr="00584A40" w:rsidRDefault="001D2491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321C07" w:rsidRPr="00584A40" w:rsidTr="00584A40">
        <w:tc>
          <w:tcPr>
            <w:tcW w:w="1722" w:type="dxa"/>
            <w:shd w:val="clear" w:color="auto" w:fill="FFFF99"/>
            <w:vAlign w:val="bottom"/>
          </w:tcPr>
          <w:p w:rsidR="00321C07" w:rsidRPr="00584A40" w:rsidRDefault="00321C07" w:rsidP="00B903B1">
            <w:pPr>
              <w:rPr>
                <w:rFonts w:hint="eastAsia"/>
                <w:color w:val="000000"/>
                <w:sz w:val="18"/>
                <w:szCs w:val="18"/>
              </w:rPr>
            </w:pPr>
            <w:r w:rsidRPr="00584A40">
              <w:rPr>
                <w:rFonts w:ascii="Arial" w:hAnsi="Arial" w:cs="Arial" w:hint="eastAsia"/>
                <w:color w:val="000000"/>
                <w:sz w:val="20"/>
                <w:szCs w:val="20"/>
              </w:rPr>
              <w:t>型別</w:t>
            </w:r>
          </w:p>
        </w:tc>
        <w:tc>
          <w:tcPr>
            <w:tcW w:w="2617" w:type="dxa"/>
          </w:tcPr>
          <w:p w:rsidR="00321C07" w:rsidRPr="00584A40" w:rsidRDefault="00321C07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B.型別</w:t>
            </w:r>
          </w:p>
        </w:tc>
        <w:tc>
          <w:tcPr>
            <w:tcW w:w="1526" w:type="dxa"/>
          </w:tcPr>
          <w:p w:rsidR="00321C07" w:rsidRPr="00584A40" w:rsidRDefault="00321C07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321C07" w:rsidRPr="00584A40" w:rsidTr="00584A40">
        <w:tc>
          <w:tcPr>
            <w:tcW w:w="1722" w:type="dxa"/>
            <w:shd w:val="clear" w:color="auto" w:fill="FFFF99"/>
            <w:vAlign w:val="bottom"/>
          </w:tcPr>
          <w:p w:rsidR="00321C07" w:rsidRPr="00584A40" w:rsidRDefault="00321C07" w:rsidP="00B903B1">
            <w:pPr>
              <w:rPr>
                <w:rFonts w:hint="eastAsia"/>
                <w:color w:val="000000"/>
                <w:sz w:val="18"/>
                <w:szCs w:val="18"/>
              </w:rPr>
            </w:pPr>
            <w:r w:rsidRPr="00584A40">
              <w:rPr>
                <w:rFonts w:ascii="Arial" w:hAnsi="Arial" w:cs="Arial" w:hint="eastAsia"/>
                <w:color w:val="000000"/>
                <w:sz w:val="20"/>
                <w:szCs w:val="20"/>
              </w:rPr>
              <w:t>項目</w:t>
            </w:r>
          </w:p>
        </w:tc>
        <w:tc>
          <w:tcPr>
            <w:tcW w:w="2617" w:type="dxa"/>
          </w:tcPr>
          <w:p w:rsidR="00321C07" w:rsidRPr="00584A40" w:rsidRDefault="00321C07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B.項目</w:t>
            </w:r>
          </w:p>
        </w:tc>
        <w:tc>
          <w:tcPr>
            <w:tcW w:w="1526" w:type="dxa"/>
          </w:tcPr>
          <w:p w:rsidR="00321C07" w:rsidRPr="00584A40" w:rsidRDefault="00321C07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1D2491" w:rsidRPr="00584A40" w:rsidTr="00584A40">
        <w:tc>
          <w:tcPr>
            <w:tcW w:w="1722" w:type="dxa"/>
            <w:shd w:val="clear" w:color="auto" w:fill="FFFF99"/>
            <w:vAlign w:val="bottom"/>
          </w:tcPr>
          <w:p w:rsidR="001D2491" w:rsidRPr="00584A40" w:rsidRDefault="001D2491" w:rsidP="00B903B1">
            <w:pPr>
              <w:rPr>
                <w:rFonts w:ascii="Arial" w:hAnsi="細明體" w:hint="eastAsia"/>
                <w:sz w:val="20"/>
                <w:szCs w:val="20"/>
              </w:rPr>
            </w:pPr>
            <w:r w:rsidRPr="00584A40">
              <w:rPr>
                <w:rFonts w:ascii="Arial" w:hAnsi="細明體" w:hint="eastAsia"/>
                <w:sz w:val="20"/>
                <w:szCs w:val="20"/>
              </w:rPr>
              <w:t>事故者</w:t>
            </w:r>
            <w:r w:rsidRPr="00584A40">
              <w:rPr>
                <w:rFonts w:ascii="Arial" w:hAnsi="細明體" w:hint="eastAsia"/>
                <w:sz w:val="20"/>
                <w:szCs w:val="20"/>
              </w:rPr>
              <w:t>ID</w:t>
            </w:r>
          </w:p>
        </w:tc>
        <w:tc>
          <w:tcPr>
            <w:tcW w:w="2617" w:type="dxa"/>
          </w:tcPr>
          <w:p w:rsidR="001D2491" w:rsidRDefault="001D2491" w:rsidP="00B903B1">
            <w:r w:rsidRPr="00584A40">
              <w:rPr>
                <w:rFonts w:ascii="細明體" w:eastAsia="細明體" w:hAnsi="細明體" w:hint="eastAsia"/>
                <w:sz w:val="20"/>
              </w:rPr>
              <w:t>A.</w:t>
            </w:r>
            <w:r w:rsidRPr="00584A40">
              <w:rPr>
                <w:rFonts w:ascii="Arial" w:hAnsi="細明體" w:hint="eastAsia"/>
                <w:sz w:val="20"/>
                <w:szCs w:val="20"/>
              </w:rPr>
              <w:t>事故者</w:t>
            </w:r>
            <w:r w:rsidRPr="00584A40">
              <w:rPr>
                <w:rFonts w:ascii="Arial" w:hAnsi="細明體" w:hint="eastAsia"/>
                <w:sz w:val="20"/>
                <w:szCs w:val="20"/>
              </w:rPr>
              <w:t>ID</w:t>
            </w:r>
          </w:p>
        </w:tc>
        <w:tc>
          <w:tcPr>
            <w:tcW w:w="1526" w:type="dxa"/>
          </w:tcPr>
          <w:p w:rsidR="001D2491" w:rsidRPr="00584A40" w:rsidRDefault="001D2491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1D2491" w:rsidRPr="00584A40" w:rsidTr="00584A40">
        <w:tc>
          <w:tcPr>
            <w:tcW w:w="1722" w:type="dxa"/>
            <w:shd w:val="clear" w:color="auto" w:fill="FFFF99"/>
          </w:tcPr>
          <w:p w:rsidR="001D2491" w:rsidRPr="00584A40" w:rsidRDefault="001D2491" w:rsidP="00B903B1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帳務日期</w:t>
            </w:r>
          </w:p>
        </w:tc>
        <w:tc>
          <w:tcPr>
            <w:tcW w:w="2617" w:type="dxa"/>
            <w:vAlign w:val="bottom"/>
          </w:tcPr>
          <w:p w:rsidR="001D2491" w:rsidRPr="00584A40" w:rsidRDefault="001D2491" w:rsidP="00B903B1">
            <w:pPr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A.給付日期</w:t>
            </w:r>
          </w:p>
        </w:tc>
        <w:tc>
          <w:tcPr>
            <w:tcW w:w="1526" w:type="dxa"/>
          </w:tcPr>
          <w:p w:rsidR="001D2491" w:rsidRPr="00584A40" w:rsidRDefault="001D2491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1D2491" w:rsidRPr="00584A40" w:rsidTr="00584A40">
        <w:tc>
          <w:tcPr>
            <w:tcW w:w="1722" w:type="dxa"/>
            <w:shd w:val="clear" w:color="auto" w:fill="FFFF99"/>
            <w:vAlign w:val="bottom"/>
          </w:tcPr>
          <w:p w:rsidR="001D2491" w:rsidRPr="00584A40" w:rsidRDefault="001D2491" w:rsidP="00B903B1">
            <w:pPr>
              <w:rPr>
                <w:rFonts w:ascii="Arial" w:hAnsi="細明體" w:hint="eastAsia"/>
                <w:sz w:val="20"/>
                <w:szCs w:val="20"/>
              </w:rPr>
            </w:pPr>
            <w:r w:rsidRPr="00584A40">
              <w:rPr>
                <w:rFonts w:ascii="Arial" w:hAnsi="細明體" w:hint="eastAsia"/>
                <w:sz w:val="20"/>
                <w:szCs w:val="20"/>
              </w:rPr>
              <w:t>事故日期</w:t>
            </w:r>
          </w:p>
        </w:tc>
        <w:tc>
          <w:tcPr>
            <w:tcW w:w="2617" w:type="dxa"/>
          </w:tcPr>
          <w:p w:rsidR="001D2491" w:rsidRDefault="001D2491" w:rsidP="00B903B1">
            <w:r w:rsidRPr="00584A40">
              <w:rPr>
                <w:rFonts w:ascii="細明體" w:eastAsia="細明體" w:hAnsi="細明體" w:hint="eastAsia"/>
                <w:sz w:val="20"/>
              </w:rPr>
              <w:t>A.</w:t>
            </w:r>
            <w:r w:rsidRPr="00584A40">
              <w:rPr>
                <w:rFonts w:ascii="Arial" w:hAnsi="細明體" w:hint="eastAsia"/>
                <w:sz w:val="20"/>
                <w:szCs w:val="20"/>
              </w:rPr>
              <w:t>事故日期</w:t>
            </w:r>
          </w:p>
        </w:tc>
        <w:tc>
          <w:tcPr>
            <w:tcW w:w="1526" w:type="dxa"/>
          </w:tcPr>
          <w:p w:rsidR="001D2491" w:rsidRPr="00584A40" w:rsidRDefault="001D2491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321C07" w:rsidRPr="00584A40" w:rsidTr="00584A40">
        <w:tc>
          <w:tcPr>
            <w:tcW w:w="1722" w:type="dxa"/>
            <w:shd w:val="clear" w:color="auto" w:fill="FFFF99"/>
            <w:vAlign w:val="bottom"/>
          </w:tcPr>
          <w:p w:rsidR="00321C07" w:rsidRPr="00584A40" w:rsidRDefault="00321C07" w:rsidP="00B903B1">
            <w:pPr>
              <w:rPr>
                <w:rFonts w:ascii="Arial" w:hAnsi="細明體" w:hint="eastAsia"/>
                <w:sz w:val="20"/>
                <w:szCs w:val="20"/>
              </w:rPr>
            </w:pPr>
            <w:r w:rsidRPr="00584A40">
              <w:rPr>
                <w:rFonts w:ascii="Arial" w:hAnsi="細明體" w:hint="eastAsia"/>
                <w:sz w:val="20"/>
                <w:szCs w:val="20"/>
              </w:rPr>
              <w:t>事故原因</w:t>
            </w:r>
          </w:p>
        </w:tc>
        <w:tc>
          <w:tcPr>
            <w:tcW w:w="2617" w:type="dxa"/>
          </w:tcPr>
          <w:p w:rsidR="00321C07" w:rsidRPr="00584A40" w:rsidRDefault="00465F98" w:rsidP="00B903B1">
            <w:pPr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A.給付原因</w:t>
            </w:r>
          </w:p>
        </w:tc>
        <w:tc>
          <w:tcPr>
            <w:tcW w:w="1526" w:type="dxa"/>
          </w:tcPr>
          <w:p w:rsidR="00321C07" w:rsidRPr="00584A40" w:rsidRDefault="00321C07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6C19E5" w:rsidRPr="00584A40" w:rsidTr="00584A40">
        <w:tc>
          <w:tcPr>
            <w:tcW w:w="1722" w:type="dxa"/>
            <w:shd w:val="clear" w:color="auto" w:fill="FFFF99"/>
            <w:vAlign w:val="bottom"/>
          </w:tcPr>
          <w:p w:rsidR="006C19E5" w:rsidRPr="00584A40" w:rsidRDefault="006C19E5" w:rsidP="00B903B1">
            <w:pPr>
              <w:rPr>
                <w:rFonts w:ascii="Arial" w:hAnsi="細明體" w:hint="eastAsia"/>
                <w:sz w:val="20"/>
                <w:szCs w:val="20"/>
              </w:rPr>
            </w:pPr>
            <w:r w:rsidRPr="00584A40">
              <w:rPr>
                <w:rFonts w:ascii="Arial" w:cs="Arial"/>
                <w:sz w:val="20"/>
              </w:rPr>
              <w:t>給付金額</w:t>
            </w:r>
          </w:p>
        </w:tc>
        <w:tc>
          <w:tcPr>
            <w:tcW w:w="2617" w:type="dxa"/>
          </w:tcPr>
          <w:p w:rsidR="006C19E5" w:rsidRPr="00584A40" w:rsidRDefault="006C19E5" w:rsidP="00B903B1">
            <w:pPr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B.理賠金額</w:t>
            </w:r>
          </w:p>
        </w:tc>
        <w:tc>
          <w:tcPr>
            <w:tcW w:w="1526" w:type="dxa"/>
          </w:tcPr>
          <w:p w:rsidR="006C19E5" w:rsidRPr="00584A40" w:rsidRDefault="006C19E5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465F98" w:rsidRPr="00584A40" w:rsidTr="00584A40">
        <w:tc>
          <w:tcPr>
            <w:tcW w:w="1722" w:type="dxa"/>
            <w:shd w:val="clear" w:color="auto" w:fill="FFFF99"/>
            <w:vAlign w:val="center"/>
          </w:tcPr>
          <w:p w:rsidR="00465F98" w:rsidRPr="00584A40" w:rsidRDefault="00465F98" w:rsidP="00465F98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員工</w:t>
            </w:r>
            <w:r w:rsidRPr="00584A40">
              <w:rPr>
                <w:rFonts w:ascii="Arial" w:cs="Arial" w:hint="eastAsia"/>
                <w:sz w:val="20"/>
              </w:rPr>
              <w:t>ID</w:t>
            </w:r>
          </w:p>
        </w:tc>
        <w:tc>
          <w:tcPr>
            <w:tcW w:w="2617" w:type="dxa"/>
            <w:vAlign w:val="bottom"/>
          </w:tcPr>
          <w:p w:rsidR="00465F98" w:rsidRPr="00584A40" w:rsidRDefault="00465F98" w:rsidP="00465F98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A.</w:t>
            </w:r>
            <w:r w:rsidRPr="00584A40">
              <w:rPr>
                <w:rFonts w:ascii="Arial" w:cs="Arial" w:hint="eastAsia"/>
                <w:sz w:val="20"/>
              </w:rPr>
              <w:t>身分證號</w:t>
            </w:r>
            <w:r w:rsidRPr="00584A40">
              <w:rPr>
                <w:rFonts w:ascii="Arial" w:cs="Arial" w:hint="eastAsia"/>
                <w:sz w:val="20"/>
              </w:rPr>
              <w:t>(ID)</w:t>
            </w:r>
          </w:p>
        </w:tc>
        <w:tc>
          <w:tcPr>
            <w:tcW w:w="1526" w:type="dxa"/>
          </w:tcPr>
          <w:p w:rsidR="00465F98" w:rsidRPr="00584A40" w:rsidRDefault="00465F98" w:rsidP="00465F98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465F98" w:rsidRPr="00584A40" w:rsidTr="00584A40">
        <w:tc>
          <w:tcPr>
            <w:tcW w:w="1722" w:type="dxa"/>
            <w:shd w:val="clear" w:color="auto" w:fill="FFFF99"/>
            <w:vAlign w:val="center"/>
          </w:tcPr>
          <w:p w:rsidR="00465F98" w:rsidRPr="00584A40" w:rsidRDefault="00465F98" w:rsidP="00465F98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員工姓名</w:t>
            </w:r>
          </w:p>
        </w:tc>
        <w:tc>
          <w:tcPr>
            <w:tcW w:w="2617" w:type="dxa"/>
            <w:vAlign w:val="bottom"/>
          </w:tcPr>
          <w:p w:rsidR="00465F98" w:rsidRPr="00584A40" w:rsidRDefault="00465F98" w:rsidP="00465F98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A.</w:t>
            </w:r>
            <w:r w:rsidRPr="00584A40">
              <w:rPr>
                <w:rFonts w:ascii="Arial" w:cs="Arial" w:hint="eastAsia"/>
                <w:sz w:val="20"/>
              </w:rPr>
              <w:t>姓名</w:t>
            </w:r>
            <w:r w:rsidRPr="00584A40">
              <w:rPr>
                <w:rFonts w:ascii="Arial" w:cs="Arial" w:hint="eastAsia"/>
                <w:sz w:val="20"/>
              </w:rPr>
              <w:t>(NAME)</w:t>
            </w:r>
          </w:p>
        </w:tc>
        <w:tc>
          <w:tcPr>
            <w:tcW w:w="1526" w:type="dxa"/>
          </w:tcPr>
          <w:p w:rsidR="00465F98" w:rsidRPr="00584A40" w:rsidRDefault="00465F98" w:rsidP="00465F98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465F98" w:rsidRPr="00584A40" w:rsidTr="00584A40">
        <w:tc>
          <w:tcPr>
            <w:tcW w:w="1722" w:type="dxa"/>
            <w:shd w:val="clear" w:color="auto" w:fill="FFFF99"/>
            <w:vAlign w:val="center"/>
          </w:tcPr>
          <w:p w:rsidR="00465F98" w:rsidRPr="00584A40" w:rsidRDefault="00465F98" w:rsidP="00465F98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醫院代碼</w:t>
            </w:r>
          </w:p>
        </w:tc>
        <w:tc>
          <w:tcPr>
            <w:tcW w:w="2617" w:type="dxa"/>
            <w:vAlign w:val="bottom"/>
          </w:tcPr>
          <w:p w:rsidR="00465F98" w:rsidRPr="00584A40" w:rsidRDefault="00465F98" w:rsidP="00465F98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A.</w:t>
            </w:r>
            <w:r w:rsidRPr="00584A40">
              <w:rPr>
                <w:rFonts w:ascii="Arial" w:cs="Arial" w:hint="eastAsia"/>
                <w:sz w:val="20"/>
              </w:rPr>
              <w:t>醫院代碼</w:t>
            </w:r>
          </w:p>
        </w:tc>
        <w:tc>
          <w:tcPr>
            <w:tcW w:w="1526" w:type="dxa"/>
          </w:tcPr>
          <w:p w:rsidR="00465F98" w:rsidRPr="00584A40" w:rsidRDefault="00465F98" w:rsidP="00465F98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465F98" w:rsidRPr="00584A40" w:rsidTr="00584A40">
        <w:tc>
          <w:tcPr>
            <w:tcW w:w="1722" w:type="dxa"/>
            <w:shd w:val="clear" w:color="auto" w:fill="FFFF99"/>
            <w:vAlign w:val="center"/>
          </w:tcPr>
          <w:p w:rsidR="00465F98" w:rsidRPr="00584A40" w:rsidRDefault="00465F98" w:rsidP="00465F98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收據正副本</w:t>
            </w:r>
          </w:p>
        </w:tc>
        <w:tc>
          <w:tcPr>
            <w:tcW w:w="2617" w:type="dxa"/>
            <w:vAlign w:val="bottom"/>
          </w:tcPr>
          <w:p w:rsidR="00465F98" w:rsidRPr="00584A40" w:rsidRDefault="00465F98" w:rsidP="00465F98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B.</w:t>
            </w:r>
            <w:r w:rsidRPr="00584A40">
              <w:rPr>
                <w:rFonts w:ascii="Arial" w:cs="Arial" w:hint="eastAsia"/>
                <w:sz w:val="20"/>
              </w:rPr>
              <w:t>收據正副本</w:t>
            </w:r>
          </w:p>
        </w:tc>
        <w:tc>
          <w:tcPr>
            <w:tcW w:w="1526" w:type="dxa"/>
          </w:tcPr>
          <w:p w:rsidR="00465F98" w:rsidRPr="00584A40" w:rsidRDefault="00465F98" w:rsidP="00465F98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684203" w:rsidRPr="00584A40" w:rsidTr="00584A40">
        <w:tc>
          <w:tcPr>
            <w:tcW w:w="1722" w:type="dxa"/>
            <w:shd w:val="clear" w:color="auto" w:fill="FFFF99"/>
            <w:vAlign w:val="bottom"/>
          </w:tcPr>
          <w:p w:rsidR="00684203" w:rsidRPr="00584A40" w:rsidRDefault="00684203" w:rsidP="00DD1B6D">
            <w:pPr>
              <w:rPr>
                <w:rFonts w:hint="eastAsia"/>
                <w:color w:val="000000"/>
                <w:sz w:val="18"/>
                <w:szCs w:val="18"/>
              </w:rPr>
            </w:pPr>
            <w:r w:rsidRPr="00584A40">
              <w:rPr>
                <w:rFonts w:hint="eastAsia"/>
                <w:color w:val="000000"/>
                <w:sz w:val="18"/>
                <w:szCs w:val="18"/>
              </w:rPr>
              <w:t>理賠種類</w:t>
            </w:r>
          </w:p>
        </w:tc>
        <w:tc>
          <w:tcPr>
            <w:tcW w:w="2617" w:type="dxa"/>
          </w:tcPr>
          <w:p w:rsidR="00684203" w:rsidRPr="00584A40" w:rsidRDefault="00684203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B.</w:t>
            </w:r>
            <w:r w:rsidRPr="00584A40">
              <w:rPr>
                <w:rFonts w:hint="eastAsia"/>
                <w:color w:val="000000"/>
                <w:sz w:val="18"/>
                <w:szCs w:val="18"/>
              </w:rPr>
              <w:t>理賠種類</w:t>
            </w:r>
            <w:r w:rsidRPr="00584A40">
              <w:rPr>
                <w:rFonts w:hint="eastAsia"/>
                <w:color w:val="000000"/>
                <w:sz w:val="18"/>
                <w:szCs w:val="18"/>
              </w:rPr>
              <w:t>(KIND)</w:t>
            </w:r>
          </w:p>
        </w:tc>
        <w:tc>
          <w:tcPr>
            <w:tcW w:w="1526" w:type="dxa"/>
          </w:tcPr>
          <w:p w:rsidR="00684203" w:rsidRPr="00584A40" w:rsidRDefault="00684203" w:rsidP="00DD1B6D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8A5E8C" w:rsidRPr="00584A40" w:rsidTr="00584A40">
        <w:tc>
          <w:tcPr>
            <w:tcW w:w="1722" w:type="dxa"/>
            <w:shd w:val="clear" w:color="auto" w:fill="FFFF99"/>
            <w:vAlign w:val="center"/>
          </w:tcPr>
          <w:p w:rsidR="008A5E8C" w:rsidRPr="00584A40" w:rsidRDefault="008A5E8C" w:rsidP="00465F98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2617" w:type="dxa"/>
            <w:vAlign w:val="bottom"/>
          </w:tcPr>
          <w:p w:rsidR="008A5E8C" w:rsidRPr="00584A40" w:rsidRDefault="008D57AD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C.索賠類別</w:t>
            </w:r>
          </w:p>
        </w:tc>
        <w:tc>
          <w:tcPr>
            <w:tcW w:w="1526" w:type="dxa"/>
          </w:tcPr>
          <w:p w:rsidR="008A5E8C" w:rsidRPr="00584A40" w:rsidRDefault="008A5E8C" w:rsidP="00465F98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F5CE2" w:rsidRPr="00584A40" w:rsidTr="00584A40">
        <w:tc>
          <w:tcPr>
            <w:tcW w:w="1722" w:type="dxa"/>
            <w:shd w:val="clear" w:color="auto" w:fill="FFFF99"/>
            <w:vAlign w:val="center"/>
          </w:tcPr>
          <w:p w:rsidR="00CF5CE2" w:rsidRPr="00584A40" w:rsidRDefault="00CF5CE2" w:rsidP="00465F98">
            <w:pPr>
              <w:rPr>
                <w:rFonts w:hint="eastAsia"/>
                <w:color w:val="000000"/>
                <w:sz w:val="18"/>
                <w:szCs w:val="18"/>
              </w:rPr>
            </w:pPr>
            <w:r w:rsidRPr="00584A40">
              <w:rPr>
                <w:rFonts w:hint="eastAsia"/>
                <w:color w:val="000000"/>
                <w:sz w:val="18"/>
                <w:szCs w:val="18"/>
              </w:rPr>
              <w:t>保險金代號</w:t>
            </w:r>
          </w:p>
        </w:tc>
        <w:tc>
          <w:tcPr>
            <w:tcW w:w="2617" w:type="dxa"/>
            <w:vAlign w:val="bottom"/>
          </w:tcPr>
          <w:p w:rsidR="00CF5CE2" w:rsidRPr="00584A40" w:rsidRDefault="008D57AD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C.保險金代號</w:t>
            </w:r>
          </w:p>
        </w:tc>
        <w:tc>
          <w:tcPr>
            <w:tcW w:w="1526" w:type="dxa"/>
          </w:tcPr>
          <w:p w:rsidR="00CF5CE2" w:rsidRPr="00584A40" w:rsidRDefault="00CF5CE2" w:rsidP="00465F98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</w:tbl>
    <w:p w:rsidR="001D2491" w:rsidRDefault="001D2491" w:rsidP="001D249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3050D" w:rsidRDefault="0053050D" w:rsidP="005768D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 w:rsidR="00042C50">
        <w:rPr>
          <w:rFonts w:hint="eastAsia"/>
          <w:kern w:val="2"/>
          <w:szCs w:val="24"/>
          <w:lang w:eastAsia="zh-TW"/>
        </w:rPr>
        <w:t>A.</w:t>
      </w:r>
      <w:r w:rsidR="00042C50">
        <w:rPr>
          <w:rFonts w:hint="eastAsia"/>
          <w:kern w:val="2"/>
          <w:szCs w:val="24"/>
          <w:lang w:eastAsia="zh-TW"/>
        </w:rPr>
        <w:t>給付方式</w:t>
      </w:r>
      <w:r w:rsidR="00042C50">
        <w:rPr>
          <w:rFonts w:hint="eastAsia"/>
          <w:kern w:val="2"/>
          <w:szCs w:val="24"/>
          <w:lang w:eastAsia="zh-TW"/>
        </w:rPr>
        <w:t xml:space="preserve">(PAY_TYPE) </w:t>
      </w:r>
      <w:r w:rsidR="0042131F">
        <w:rPr>
          <w:rFonts w:hint="eastAsia"/>
          <w:kern w:val="2"/>
          <w:szCs w:val="24"/>
          <w:lang w:eastAsia="zh-TW"/>
        </w:rPr>
        <w:t>=</w:t>
      </w:r>
      <w:r w:rsidR="00042C50">
        <w:rPr>
          <w:rFonts w:hint="eastAsia"/>
          <w:kern w:val="2"/>
          <w:szCs w:val="24"/>
          <w:lang w:eastAsia="zh-TW"/>
        </w:rPr>
        <w:t xml:space="preserve"> </w:t>
      </w:r>
      <w:r w:rsidR="00042C50"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042C50">
          <w:rPr>
            <w:rFonts w:hint="eastAsia"/>
            <w:kern w:val="2"/>
            <w:szCs w:val="24"/>
            <w:lang w:eastAsia="zh-TW"/>
          </w:rPr>
          <w:t>2</w:t>
        </w:r>
        <w:r w:rsidR="00042C50">
          <w:rPr>
            <w:kern w:val="2"/>
            <w:szCs w:val="24"/>
            <w:lang w:eastAsia="zh-TW"/>
          </w:rPr>
          <w:t>’</w:t>
        </w:r>
      </w:smartTag>
      <w:r w:rsidR="00042C50">
        <w:rPr>
          <w:rFonts w:hint="eastAsia"/>
          <w:kern w:val="2"/>
          <w:szCs w:val="24"/>
          <w:lang w:eastAsia="zh-TW"/>
        </w:rPr>
        <w:t xml:space="preserve"> (</w:t>
      </w:r>
      <w:r w:rsidR="00042C50">
        <w:rPr>
          <w:rFonts w:hint="eastAsia"/>
          <w:kern w:val="2"/>
          <w:szCs w:val="24"/>
          <w:lang w:eastAsia="zh-TW"/>
        </w:rPr>
        <w:t>不給付</w:t>
      </w:r>
      <w:r w:rsidR="00042C50">
        <w:rPr>
          <w:rFonts w:hint="eastAsia"/>
          <w:kern w:val="2"/>
          <w:szCs w:val="24"/>
          <w:lang w:eastAsia="zh-TW"/>
        </w:rPr>
        <w:t>)</w:t>
      </w:r>
    </w:p>
    <w:p w:rsidR="006C2D05" w:rsidRDefault="006C2D05" w:rsidP="006C2D05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寫入團險轉換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不給付檔</w:t>
      </w:r>
      <w:r>
        <w:rPr>
          <w:rFonts w:hint="eastAsia"/>
          <w:kern w:val="2"/>
          <w:szCs w:val="24"/>
          <w:lang w:eastAsia="zh-TW"/>
        </w:rPr>
        <w:t>(DTAAB421_B007)</w:t>
      </w:r>
    </w:p>
    <w:p w:rsidR="006C2D05" w:rsidRPr="00B00796" w:rsidRDefault="006C2D05" w:rsidP="006C2D05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033619">
        <w:rPr>
          <w:rFonts w:hint="eastAsia"/>
          <w:kern w:val="2"/>
          <w:szCs w:val="24"/>
          <w:lang w:eastAsia="zh-TW"/>
        </w:rPr>
        <w:t>紀錄</w:t>
      </w:r>
      <w:r w:rsidRPr="00B00796">
        <w:rPr>
          <w:rFonts w:hint="eastAsia"/>
          <w:kern w:val="2"/>
          <w:szCs w:val="24"/>
          <w:lang w:eastAsia="zh-TW"/>
        </w:rPr>
        <w:t>件數：</w:t>
      </w:r>
      <w:r w:rsidRPr="00B00796">
        <w:rPr>
          <w:rFonts w:hint="eastAsia"/>
          <w:kern w:val="2"/>
          <w:szCs w:val="24"/>
          <w:lang w:eastAsia="zh-TW"/>
        </w:rPr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B00796">
        <w:rPr>
          <w:rFonts w:hint="eastAsia"/>
          <w:kern w:val="2"/>
          <w:szCs w:val="24"/>
          <w:lang w:eastAsia="zh-TW"/>
        </w:rPr>
        <w:t>a</w:t>
      </w:r>
      <w:r w:rsidRPr="00B00796">
        <w:rPr>
          <w:rFonts w:hint="eastAsia"/>
          <w:kern w:val="2"/>
          <w:szCs w:val="24"/>
          <w:lang w:eastAsia="zh-TW"/>
        </w:rPr>
        <w:t>（即時寫出去）</w:t>
      </w:r>
    </w:p>
    <w:p w:rsidR="006C2D05" w:rsidRPr="00D0735B" w:rsidRDefault="006C2D05" w:rsidP="006C2D0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00796">
        <w:rPr>
          <w:kern w:val="2"/>
          <w:szCs w:val="24"/>
          <w:lang w:eastAsia="zh-TW"/>
        </w:rPr>
        <w:t>METHOD_NAME</w:t>
      </w:r>
      <w:r w:rsidRPr="00B00796">
        <w:rPr>
          <w:rFonts w:hint="eastAsia"/>
          <w:kern w:val="2"/>
          <w:szCs w:val="24"/>
          <w:lang w:eastAsia="zh-TW"/>
        </w:rPr>
        <w:t xml:space="preserve"> = </w:t>
      </w:r>
      <w:r w:rsidRPr="00B00796">
        <w:rPr>
          <w:kern w:val="2"/>
          <w:szCs w:val="24"/>
          <w:lang w:eastAsia="zh-TW"/>
        </w:rPr>
        <w:t>"</w:t>
      </w:r>
      <w:r w:rsidRPr="00B00796">
        <w:rPr>
          <w:rFonts w:hint="eastAsia"/>
          <w:kern w:val="2"/>
          <w:szCs w:val="24"/>
          <w:lang w:eastAsia="zh-TW"/>
        </w:rPr>
        <w:t>寫入</w:t>
      </w:r>
      <w:r w:rsidR="00146D45">
        <w:rPr>
          <w:rFonts w:hint="eastAsia"/>
          <w:kern w:val="2"/>
          <w:szCs w:val="24"/>
          <w:lang w:eastAsia="zh-TW"/>
        </w:rPr>
        <w:t>團險轉換</w:t>
      </w:r>
      <w:r w:rsidR="00146D45">
        <w:rPr>
          <w:rFonts w:hint="eastAsia"/>
          <w:kern w:val="2"/>
          <w:szCs w:val="24"/>
          <w:lang w:eastAsia="zh-TW"/>
        </w:rPr>
        <w:t>_</w:t>
      </w:r>
      <w:r w:rsidR="00146D45">
        <w:rPr>
          <w:rFonts w:hint="eastAsia"/>
          <w:kern w:val="2"/>
          <w:szCs w:val="24"/>
          <w:lang w:eastAsia="zh-TW"/>
        </w:rPr>
        <w:t>不給付檔</w:t>
      </w:r>
      <w:r>
        <w:rPr>
          <w:rFonts w:hint="eastAsia"/>
          <w:kern w:val="2"/>
          <w:szCs w:val="24"/>
          <w:lang w:eastAsia="zh-TW"/>
        </w:rPr>
        <w:t>DTAAB421</w:t>
      </w:r>
      <w:r w:rsidRPr="00B00796">
        <w:rPr>
          <w:rFonts w:hint="eastAsia"/>
          <w:kern w:val="2"/>
          <w:szCs w:val="24"/>
          <w:lang w:eastAsia="zh-TW"/>
        </w:rPr>
        <w:t>件數</w:t>
      </w:r>
      <w:r>
        <w:rPr>
          <w:kern w:val="2"/>
          <w:szCs w:val="24"/>
          <w:lang w:eastAsia="zh-TW"/>
        </w:rPr>
        <w:t>"</w:t>
      </w:r>
    </w:p>
    <w:p w:rsidR="006C2D05" w:rsidRPr="005768D6" w:rsidRDefault="006C2D05" w:rsidP="006C2D0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00796">
        <w:rPr>
          <w:rFonts w:hint="eastAsia"/>
          <w:kern w:val="2"/>
          <w:szCs w:val="24"/>
          <w:lang w:eastAsia="zh-TW"/>
        </w:rPr>
        <w:t>COUNT</w:t>
      </w:r>
      <w:r w:rsidRPr="00B00796">
        <w:rPr>
          <w:rFonts w:hint="eastAsia"/>
          <w:kern w:val="2"/>
          <w:szCs w:val="24"/>
          <w:lang w:eastAsia="zh-TW"/>
        </w:rPr>
        <w:t>件數：</w:t>
      </w:r>
      <w:r w:rsidRPr="00B00796">
        <w:rPr>
          <w:rFonts w:hint="eastAsia"/>
          <w:kern w:val="2"/>
          <w:szCs w:val="24"/>
          <w:lang w:eastAsia="zh-TW"/>
        </w:rPr>
        <w:t xml:space="preserve">INSERT </w:t>
      </w:r>
      <w:r>
        <w:rPr>
          <w:rFonts w:hint="eastAsia"/>
          <w:kern w:val="2"/>
          <w:szCs w:val="24"/>
          <w:lang w:eastAsia="zh-TW"/>
        </w:rPr>
        <w:t>DTAAB421</w:t>
      </w:r>
      <w:r w:rsidR="005B72C7">
        <w:rPr>
          <w:rFonts w:hint="eastAsia"/>
          <w:kern w:val="2"/>
          <w:szCs w:val="24"/>
          <w:lang w:eastAsia="zh-TW"/>
        </w:rPr>
        <w:t>_B007</w:t>
      </w:r>
      <w:r w:rsidRPr="00B00796">
        <w:rPr>
          <w:rFonts w:hint="eastAsia"/>
          <w:kern w:val="2"/>
          <w:szCs w:val="24"/>
          <w:lang w:eastAsia="zh-TW"/>
        </w:rPr>
        <w:t xml:space="preserve"> </w:t>
      </w:r>
      <w:r w:rsidRPr="00B00796">
        <w:rPr>
          <w:rFonts w:hint="eastAsia"/>
          <w:kern w:val="2"/>
          <w:szCs w:val="24"/>
          <w:lang w:eastAsia="zh-TW"/>
        </w:rPr>
        <w:t>件數。</w:t>
      </w:r>
    </w:p>
    <w:p w:rsidR="006C2D05" w:rsidRDefault="006C2D05" w:rsidP="006C2D05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格式如下：</w:t>
      </w:r>
    </w:p>
    <w:tbl>
      <w:tblPr>
        <w:tblW w:w="0" w:type="auto"/>
        <w:tblInd w:w="1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2"/>
        <w:gridCol w:w="2617"/>
        <w:gridCol w:w="1526"/>
      </w:tblGrid>
      <w:tr w:rsidR="006C2D05" w:rsidRPr="00584A40" w:rsidTr="00584A40">
        <w:tc>
          <w:tcPr>
            <w:tcW w:w="1722" w:type="dxa"/>
            <w:shd w:val="clear" w:color="auto" w:fill="C0C0C0"/>
          </w:tcPr>
          <w:p w:rsidR="006C2D05" w:rsidRPr="00584A40" w:rsidRDefault="006C2D05" w:rsidP="00584A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84A40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617" w:type="dxa"/>
            <w:shd w:val="clear" w:color="auto" w:fill="C0C0C0"/>
          </w:tcPr>
          <w:p w:rsidR="006C2D05" w:rsidRPr="00584A40" w:rsidRDefault="006C2D05" w:rsidP="00584A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84A40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526" w:type="dxa"/>
            <w:shd w:val="clear" w:color="auto" w:fill="C0C0C0"/>
          </w:tcPr>
          <w:p w:rsidR="006C2D05" w:rsidRPr="00584A40" w:rsidRDefault="006C2D05" w:rsidP="00584A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84A40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6C2D05" w:rsidRPr="00584A40" w:rsidTr="00584A40">
        <w:tc>
          <w:tcPr>
            <w:tcW w:w="1722" w:type="dxa"/>
            <w:shd w:val="clear" w:color="auto" w:fill="FFFF99"/>
            <w:vAlign w:val="bottom"/>
          </w:tcPr>
          <w:p w:rsidR="006C2D05" w:rsidRPr="00584A40" w:rsidRDefault="006C2D05" w:rsidP="009A557C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584A40">
              <w:rPr>
                <w:rFonts w:ascii="Arial" w:cs="Arial"/>
                <w:sz w:val="20"/>
              </w:rPr>
              <w:t>受理編號</w:t>
            </w:r>
          </w:p>
        </w:tc>
        <w:tc>
          <w:tcPr>
            <w:tcW w:w="2617" w:type="dxa"/>
          </w:tcPr>
          <w:p w:rsidR="006C2D05" w:rsidRPr="00584A40" w:rsidRDefault="006C2D05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O</w:t>
            </w:r>
            <w:r w:rsidRPr="00584A40">
              <w:rPr>
                <w:rFonts w:ascii="細明體" w:eastAsia="細明體" w:hAnsi="細明體"/>
                <w:sz w:val="20"/>
              </w:rPr>
              <w:t>受理編號</w:t>
            </w:r>
          </w:p>
        </w:tc>
        <w:tc>
          <w:tcPr>
            <w:tcW w:w="1526" w:type="dxa"/>
          </w:tcPr>
          <w:p w:rsidR="006C2D05" w:rsidRPr="00584A40" w:rsidRDefault="006C2D05" w:rsidP="009A557C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6C2D05" w:rsidRPr="00584A40" w:rsidTr="00584A40">
        <w:tc>
          <w:tcPr>
            <w:tcW w:w="1722" w:type="dxa"/>
            <w:shd w:val="clear" w:color="auto" w:fill="FFFF99"/>
            <w:vAlign w:val="bottom"/>
          </w:tcPr>
          <w:p w:rsidR="006C2D05" w:rsidRPr="00584A40" w:rsidRDefault="006C2D05" w:rsidP="009A557C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584A40">
              <w:rPr>
                <w:rFonts w:ascii="Arial" w:cs="Arial" w:hint="eastAsia"/>
                <w:color w:val="000000"/>
                <w:sz w:val="20"/>
              </w:rPr>
              <w:t>序號</w:t>
            </w:r>
          </w:p>
        </w:tc>
        <w:tc>
          <w:tcPr>
            <w:tcW w:w="2617" w:type="dxa"/>
          </w:tcPr>
          <w:p w:rsidR="006C2D05" w:rsidRPr="00584A40" w:rsidRDefault="006C2D05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O_序號</w:t>
            </w:r>
          </w:p>
        </w:tc>
        <w:tc>
          <w:tcPr>
            <w:tcW w:w="1526" w:type="dxa"/>
          </w:tcPr>
          <w:p w:rsidR="006C2D05" w:rsidRPr="00584A40" w:rsidRDefault="006C2D05" w:rsidP="009A557C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6C2D05" w:rsidRPr="00584A40" w:rsidTr="00584A40">
        <w:tc>
          <w:tcPr>
            <w:tcW w:w="1722" w:type="dxa"/>
            <w:shd w:val="clear" w:color="auto" w:fill="FFFF99"/>
            <w:vAlign w:val="bottom"/>
          </w:tcPr>
          <w:p w:rsidR="006C2D05" w:rsidRPr="00584A40" w:rsidRDefault="006C2D05" w:rsidP="009A557C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584A40">
              <w:rPr>
                <w:rFonts w:hint="eastAsia"/>
                <w:color w:val="000000"/>
                <w:sz w:val="18"/>
                <w:szCs w:val="18"/>
              </w:rPr>
              <w:t>保單號碼</w:t>
            </w:r>
          </w:p>
        </w:tc>
        <w:tc>
          <w:tcPr>
            <w:tcW w:w="2617" w:type="dxa"/>
          </w:tcPr>
          <w:p w:rsidR="006C2D05" w:rsidRPr="00584A40" w:rsidRDefault="006C2D05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A.保單號碼</w:t>
            </w:r>
          </w:p>
        </w:tc>
        <w:tc>
          <w:tcPr>
            <w:tcW w:w="1526" w:type="dxa"/>
          </w:tcPr>
          <w:p w:rsidR="006C2D05" w:rsidRPr="00584A40" w:rsidRDefault="006C2D05" w:rsidP="009A557C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90518" w:rsidRPr="00584A40" w:rsidTr="00584A40">
        <w:tc>
          <w:tcPr>
            <w:tcW w:w="1722" w:type="dxa"/>
            <w:shd w:val="clear" w:color="auto" w:fill="FFFF99"/>
            <w:vAlign w:val="bottom"/>
          </w:tcPr>
          <w:p w:rsidR="00C90518" w:rsidRPr="00584A40" w:rsidRDefault="00C90518" w:rsidP="009A557C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584A40">
              <w:rPr>
                <w:rFonts w:hint="eastAsia"/>
                <w:color w:val="000000"/>
                <w:sz w:val="18"/>
                <w:szCs w:val="18"/>
              </w:rPr>
              <w:t>險別</w:t>
            </w:r>
          </w:p>
        </w:tc>
        <w:tc>
          <w:tcPr>
            <w:tcW w:w="2617" w:type="dxa"/>
          </w:tcPr>
          <w:p w:rsidR="00C90518" w:rsidRPr="00584A40" w:rsidRDefault="00C90518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B.理賠種類(KIND)</w:t>
            </w:r>
          </w:p>
        </w:tc>
        <w:tc>
          <w:tcPr>
            <w:tcW w:w="1526" w:type="dxa"/>
          </w:tcPr>
          <w:p w:rsidR="00C90518" w:rsidRPr="00584A40" w:rsidRDefault="00C90518" w:rsidP="009A557C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6C2D05" w:rsidRPr="00584A40" w:rsidTr="00584A40">
        <w:tc>
          <w:tcPr>
            <w:tcW w:w="1722" w:type="dxa"/>
            <w:shd w:val="clear" w:color="auto" w:fill="FFFF99"/>
            <w:vAlign w:val="bottom"/>
          </w:tcPr>
          <w:p w:rsidR="006C2D05" w:rsidRPr="00584A40" w:rsidRDefault="006C2D05" w:rsidP="009A557C">
            <w:pPr>
              <w:rPr>
                <w:rFonts w:hint="eastAsia"/>
                <w:color w:val="000000"/>
                <w:sz w:val="18"/>
                <w:szCs w:val="18"/>
              </w:rPr>
            </w:pPr>
            <w:r w:rsidRPr="00584A40">
              <w:rPr>
                <w:rFonts w:ascii="Arial" w:cs="Arial"/>
                <w:sz w:val="20"/>
              </w:rPr>
              <w:t>索賠類別</w:t>
            </w:r>
          </w:p>
        </w:tc>
        <w:tc>
          <w:tcPr>
            <w:tcW w:w="2617" w:type="dxa"/>
          </w:tcPr>
          <w:p w:rsidR="006C2D05" w:rsidRPr="00584A40" w:rsidRDefault="006C2D05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O_</w:t>
            </w:r>
            <w:r w:rsidRPr="00584A40">
              <w:rPr>
                <w:rFonts w:ascii="Arial" w:cs="Arial"/>
                <w:sz w:val="20"/>
              </w:rPr>
              <w:t>索賠類別</w:t>
            </w:r>
          </w:p>
        </w:tc>
        <w:tc>
          <w:tcPr>
            <w:tcW w:w="1526" w:type="dxa"/>
          </w:tcPr>
          <w:p w:rsidR="006C2D05" w:rsidRPr="00584A40" w:rsidRDefault="006C2D05" w:rsidP="009A557C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6C2D05" w:rsidRPr="00584A40" w:rsidTr="00584A40">
        <w:tc>
          <w:tcPr>
            <w:tcW w:w="1722" w:type="dxa"/>
            <w:shd w:val="clear" w:color="auto" w:fill="FFFF99"/>
            <w:vAlign w:val="bottom"/>
          </w:tcPr>
          <w:p w:rsidR="006C2D05" w:rsidRPr="00584A40" w:rsidRDefault="006C2D05" w:rsidP="009A557C">
            <w:pPr>
              <w:rPr>
                <w:rFonts w:ascii="Arial" w:hAnsi="細明體" w:hint="eastAsia"/>
                <w:sz w:val="20"/>
                <w:szCs w:val="20"/>
              </w:rPr>
            </w:pPr>
            <w:r w:rsidRPr="00584A40">
              <w:rPr>
                <w:rFonts w:ascii="Arial" w:hAnsi="細明體" w:hint="eastAsia"/>
                <w:sz w:val="20"/>
                <w:szCs w:val="20"/>
              </w:rPr>
              <w:t>保險金代號</w:t>
            </w:r>
          </w:p>
        </w:tc>
        <w:tc>
          <w:tcPr>
            <w:tcW w:w="2617" w:type="dxa"/>
            <w:vAlign w:val="bottom"/>
          </w:tcPr>
          <w:p w:rsidR="006C2D05" w:rsidRPr="00584A40" w:rsidRDefault="006C2D05" w:rsidP="009A557C">
            <w:pPr>
              <w:rPr>
                <w:rFonts w:ascii="Arial" w:hAnsi="細明體" w:hint="eastAsia"/>
                <w:sz w:val="20"/>
                <w:szCs w:val="20"/>
              </w:rPr>
            </w:pPr>
            <w:r w:rsidRPr="00584A40">
              <w:rPr>
                <w:rFonts w:ascii="Arial" w:hAnsi="細明體" w:hint="eastAsia"/>
                <w:sz w:val="20"/>
                <w:szCs w:val="20"/>
              </w:rPr>
              <w:t>O_</w:t>
            </w:r>
            <w:r w:rsidRPr="00584A40">
              <w:rPr>
                <w:rFonts w:ascii="Arial" w:hAnsi="細明體" w:hint="eastAsia"/>
                <w:sz w:val="20"/>
                <w:szCs w:val="20"/>
              </w:rPr>
              <w:t>保險金代號</w:t>
            </w:r>
          </w:p>
        </w:tc>
        <w:tc>
          <w:tcPr>
            <w:tcW w:w="1526" w:type="dxa"/>
          </w:tcPr>
          <w:p w:rsidR="006C2D05" w:rsidRPr="00584A40" w:rsidRDefault="006C2D05" w:rsidP="009A557C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90518" w:rsidRPr="00584A40" w:rsidTr="00584A40">
        <w:tc>
          <w:tcPr>
            <w:tcW w:w="1722" w:type="dxa"/>
            <w:shd w:val="clear" w:color="auto" w:fill="FFFF99"/>
            <w:vAlign w:val="bottom"/>
          </w:tcPr>
          <w:p w:rsidR="00C90518" w:rsidRPr="00584A40" w:rsidRDefault="00C90518" w:rsidP="009A557C">
            <w:pPr>
              <w:rPr>
                <w:rFonts w:ascii="Arial" w:hAnsi="細明體" w:hint="eastAsia"/>
                <w:sz w:val="20"/>
                <w:szCs w:val="20"/>
              </w:rPr>
            </w:pPr>
            <w:r w:rsidRPr="00584A40">
              <w:rPr>
                <w:rFonts w:ascii="Arial" w:hAnsi="細明體" w:hint="eastAsia"/>
                <w:sz w:val="20"/>
                <w:szCs w:val="20"/>
              </w:rPr>
              <w:t>保險金名稱</w:t>
            </w:r>
          </w:p>
        </w:tc>
        <w:tc>
          <w:tcPr>
            <w:tcW w:w="2617" w:type="dxa"/>
            <w:vAlign w:val="bottom"/>
          </w:tcPr>
          <w:p w:rsidR="00C90518" w:rsidRPr="00584A40" w:rsidRDefault="00C90518" w:rsidP="009A557C">
            <w:pPr>
              <w:rPr>
                <w:rFonts w:ascii="Arial" w:hAnsi="細明體" w:hint="eastAsia"/>
                <w:sz w:val="20"/>
                <w:szCs w:val="20"/>
              </w:rPr>
            </w:pPr>
            <w:r w:rsidRPr="00584A40">
              <w:rPr>
                <w:rFonts w:ascii="Arial" w:hAnsi="細明體" w:hint="eastAsia"/>
                <w:sz w:val="20"/>
                <w:szCs w:val="20"/>
              </w:rPr>
              <w:t>O_</w:t>
            </w:r>
            <w:r w:rsidRPr="00584A40">
              <w:rPr>
                <w:rFonts w:ascii="Arial" w:hAnsi="細明體" w:hint="eastAsia"/>
                <w:sz w:val="20"/>
                <w:szCs w:val="20"/>
              </w:rPr>
              <w:t>保險金名稱</w:t>
            </w:r>
          </w:p>
        </w:tc>
        <w:tc>
          <w:tcPr>
            <w:tcW w:w="1526" w:type="dxa"/>
          </w:tcPr>
          <w:p w:rsidR="00C90518" w:rsidRPr="00584A40" w:rsidRDefault="00C90518" w:rsidP="009A557C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6C2D05" w:rsidRPr="00584A40" w:rsidTr="00584A40">
        <w:tc>
          <w:tcPr>
            <w:tcW w:w="1722" w:type="dxa"/>
            <w:shd w:val="clear" w:color="auto" w:fill="FFFF99"/>
            <w:vAlign w:val="bottom"/>
          </w:tcPr>
          <w:p w:rsidR="006C2D05" w:rsidRPr="00584A40" w:rsidRDefault="006C2D05" w:rsidP="009A557C">
            <w:pPr>
              <w:rPr>
                <w:rFonts w:ascii="Arial" w:hAnsi="細明體" w:hint="eastAsia"/>
                <w:sz w:val="20"/>
                <w:szCs w:val="20"/>
              </w:rPr>
            </w:pPr>
            <w:r w:rsidRPr="00584A40">
              <w:rPr>
                <w:rFonts w:ascii="Arial" w:hAnsi="細明體" w:hint="eastAsia"/>
                <w:sz w:val="20"/>
                <w:szCs w:val="20"/>
              </w:rPr>
              <w:t>事故者</w:t>
            </w:r>
            <w:r w:rsidRPr="00584A40">
              <w:rPr>
                <w:rFonts w:ascii="Arial" w:hAnsi="細明體" w:hint="eastAsia"/>
                <w:sz w:val="20"/>
                <w:szCs w:val="20"/>
              </w:rPr>
              <w:t>ID</w:t>
            </w:r>
          </w:p>
        </w:tc>
        <w:tc>
          <w:tcPr>
            <w:tcW w:w="2617" w:type="dxa"/>
          </w:tcPr>
          <w:p w:rsidR="00862963" w:rsidRPr="00584A40" w:rsidRDefault="006C2D05" w:rsidP="009A557C">
            <w:pPr>
              <w:rPr>
                <w:rFonts w:ascii="Arial" w:hAnsi="細明體" w:hint="eastAsia"/>
                <w:sz w:val="20"/>
                <w:szCs w:val="20"/>
              </w:rPr>
            </w:pPr>
            <w:r w:rsidRPr="00584A40">
              <w:rPr>
                <w:rFonts w:ascii="Arial" w:hAnsi="細明體" w:hint="eastAsia"/>
                <w:sz w:val="20"/>
                <w:szCs w:val="20"/>
              </w:rPr>
              <w:t>IF O_</w:t>
            </w:r>
            <w:r w:rsidRPr="00584A40">
              <w:rPr>
                <w:rFonts w:ascii="Arial" w:hAnsi="細明體" w:hint="eastAsia"/>
                <w:sz w:val="20"/>
                <w:szCs w:val="20"/>
              </w:rPr>
              <w:t>事故人</w:t>
            </w:r>
            <w:r w:rsidRPr="00584A40">
              <w:rPr>
                <w:rFonts w:ascii="Arial" w:hAnsi="細明體" w:hint="eastAsia"/>
                <w:sz w:val="20"/>
                <w:szCs w:val="20"/>
              </w:rPr>
              <w:t>ID</w:t>
            </w:r>
            <w:r w:rsidR="00862963" w:rsidRPr="00584A40">
              <w:rPr>
                <w:rFonts w:ascii="Arial" w:hAnsi="細明體" w:hint="eastAsia"/>
                <w:sz w:val="20"/>
                <w:szCs w:val="20"/>
              </w:rPr>
              <w:t xml:space="preserve"> </w:t>
            </w:r>
            <w:r w:rsidR="00862963" w:rsidRPr="00584A40">
              <w:rPr>
                <w:rFonts w:ascii="Arial" w:hAnsi="細明體" w:hint="eastAsia"/>
                <w:sz w:val="20"/>
                <w:szCs w:val="20"/>
              </w:rPr>
              <w:t>有值</w:t>
            </w:r>
          </w:p>
          <w:p w:rsidR="00862963" w:rsidRPr="00584A40" w:rsidRDefault="00862963" w:rsidP="009A557C">
            <w:pPr>
              <w:rPr>
                <w:rFonts w:ascii="Arial" w:hAnsi="細明體" w:hint="eastAsia"/>
                <w:sz w:val="20"/>
                <w:szCs w:val="20"/>
              </w:rPr>
            </w:pPr>
            <w:r w:rsidRPr="00584A40">
              <w:rPr>
                <w:rFonts w:ascii="Arial" w:hAnsi="細明體" w:hint="eastAsia"/>
                <w:sz w:val="20"/>
                <w:szCs w:val="20"/>
              </w:rPr>
              <w:t xml:space="preserve">   </w:t>
            </w:r>
            <w:r w:rsidRPr="00584A40">
              <w:rPr>
                <w:rFonts w:ascii="Arial" w:hAnsi="細明體" w:hint="eastAsia"/>
                <w:sz w:val="20"/>
                <w:szCs w:val="20"/>
              </w:rPr>
              <w:t>寫入</w:t>
            </w:r>
            <w:r w:rsidRPr="00584A40">
              <w:rPr>
                <w:rFonts w:ascii="Arial" w:hAnsi="細明體" w:hint="eastAsia"/>
                <w:sz w:val="20"/>
                <w:szCs w:val="20"/>
              </w:rPr>
              <w:t xml:space="preserve"> </w:t>
            </w:r>
            <w:r w:rsidRPr="00584A40">
              <w:rPr>
                <w:rFonts w:ascii="Arial" w:hAnsi="細明體" w:hint="eastAsia"/>
                <w:sz w:val="20"/>
                <w:szCs w:val="20"/>
              </w:rPr>
              <w:t>事故人</w:t>
            </w:r>
            <w:r w:rsidRPr="00584A40">
              <w:rPr>
                <w:rFonts w:ascii="Arial" w:hAnsi="細明體" w:hint="eastAsia"/>
                <w:sz w:val="20"/>
                <w:szCs w:val="20"/>
              </w:rPr>
              <w:t>ID</w:t>
            </w:r>
          </w:p>
          <w:p w:rsidR="00862963" w:rsidRPr="00584A40" w:rsidRDefault="00862963" w:rsidP="009A557C">
            <w:pPr>
              <w:rPr>
                <w:rFonts w:ascii="Arial" w:hAnsi="細明體" w:hint="eastAsia"/>
                <w:sz w:val="20"/>
                <w:szCs w:val="20"/>
              </w:rPr>
            </w:pPr>
            <w:r w:rsidRPr="00584A40">
              <w:rPr>
                <w:rFonts w:ascii="Arial" w:hAnsi="細明體" w:hint="eastAsia"/>
                <w:sz w:val="20"/>
                <w:szCs w:val="20"/>
              </w:rPr>
              <w:t xml:space="preserve">ELSE IF </w:t>
            </w:r>
            <w:r w:rsidRPr="00584A40">
              <w:rPr>
                <w:rFonts w:ascii="Arial" w:hAnsi="細明體" w:hint="eastAsia"/>
                <w:sz w:val="20"/>
                <w:szCs w:val="20"/>
              </w:rPr>
              <w:t>員工</w:t>
            </w:r>
            <w:r w:rsidRPr="00584A40">
              <w:rPr>
                <w:rFonts w:ascii="Arial" w:hAnsi="細明體" w:hint="eastAsia"/>
                <w:sz w:val="20"/>
                <w:szCs w:val="20"/>
              </w:rPr>
              <w:t>ID</w:t>
            </w:r>
            <w:r w:rsidRPr="00584A40">
              <w:rPr>
                <w:rFonts w:ascii="Arial" w:hAnsi="細明體" w:hint="eastAsia"/>
                <w:sz w:val="20"/>
                <w:szCs w:val="20"/>
              </w:rPr>
              <w:t>有值</w:t>
            </w:r>
          </w:p>
          <w:p w:rsidR="00862963" w:rsidRPr="00584A40" w:rsidRDefault="00862963" w:rsidP="00862963">
            <w:pPr>
              <w:rPr>
                <w:rFonts w:ascii="Arial" w:hAnsi="細明體" w:hint="eastAsia"/>
                <w:sz w:val="20"/>
                <w:szCs w:val="20"/>
              </w:rPr>
            </w:pPr>
            <w:r w:rsidRPr="00584A40">
              <w:rPr>
                <w:rFonts w:ascii="Arial" w:hAnsi="細明體" w:hint="eastAsia"/>
                <w:sz w:val="20"/>
                <w:szCs w:val="20"/>
              </w:rPr>
              <w:t xml:space="preserve">   </w:t>
            </w:r>
            <w:r w:rsidRPr="00584A40">
              <w:rPr>
                <w:rFonts w:ascii="Arial" w:hAnsi="細明體" w:hint="eastAsia"/>
                <w:sz w:val="20"/>
                <w:szCs w:val="20"/>
              </w:rPr>
              <w:t>寫入</w:t>
            </w:r>
            <w:r w:rsidRPr="00584A40">
              <w:rPr>
                <w:rFonts w:ascii="Arial" w:hAnsi="細明體" w:hint="eastAsia"/>
                <w:sz w:val="20"/>
                <w:szCs w:val="20"/>
              </w:rPr>
              <w:t xml:space="preserve"> </w:t>
            </w:r>
            <w:r w:rsidRPr="00584A40">
              <w:rPr>
                <w:rFonts w:ascii="Arial" w:hAnsi="細明體" w:hint="eastAsia"/>
                <w:sz w:val="20"/>
                <w:szCs w:val="20"/>
              </w:rPr>
              <w:t>員工</w:t>
            </w:r>
            <w:r w:rsidRPr="00584A40">
              <w:rPr>
                <w:rFonts w:ascii="Arial" w:hAnsi="細明體" w:hint="eastAsia"/>
                <w:sz w:val="20"/>
                <w:szCs w:val="20"/>
              </w:rPr>
              <w:t>ID</w:t>
            </w:r>
          </w:p>
          <w:p w:rsidR="00862963" w:rsidRPr="00584A40" w:rsidRDefault="00862963" w:rsidP="009A557C">
            <w:pPr>
              <w:rPr>
                <w:rFonts w:ascii="Arial" w:hAnsi="細明體" w:hint="eastAsia"/>
                <w:sz w:val="20"/>
                <w:szCs w:val="20"/>
              </w:rPr>
            </w:pPr>
            <w:r w:rsidRPr="00584A40">
              <w:rPr>
                <w:rFonts w:ascii="Arial" w:hAnsi="細明體" w:hint="eastAsia"/>
                <w:sz w:val="20"/>
                <w:szCs w:val="20"/>
              </w:rPr>
              <w:t>ELSE</w:t>
            </w:r>
          </w:p>
          <w:p w:rsidR="006C2D05" w:rsidRPr="00584A40" w:rsidDel="00862963" w:rsidRDefault="006C2D05" w:rsidP="00862963">
            <w:pPr>
              <w:rPr>
                <w:del w:id="11" w:author="蕭侑文" w:date="2011-06-17T10:29:00Z"/>
                <w:rFonts w:ascii="Arial" w:hAnsi="細明體" w:hint="eastAsia"/>
                <w:sz w:val="20"/>
                <w:szCs w:val="20"/>
              </w:rPr>
            </w:pPr>
            <w:r w:rsidRPr="00584A40">
              <w:rPr>
                <w:rFonts w:ascii="Arial" w:hAnsi="細明體" w:hint="eastAsia"/>
                <w:sz w:val="20"/>
                <w:szCs w:val="20"/>
              </w:rPr>
              <w:t xml:space="preserve">  </w:t>
            </w:r>
            <w:r w:rsidRPr="00584A40">
              <w:rPr>
                <w:rFonts w:ascii="Arial" w:hAnsi="細明體"/>
                <w:sz w:val="20"/>
                <w:szCs w:val="20"/>
              </w:rPr>
              <w:t>‘</w:t>
            </w:r>
            <w:r w:rsidRPr="00584A40">
              <w:rPr>
                <w:rFonts w:ascii="Arial" w:hAnsi="細明體" w:hint="eastAsia"/>
                <w:sz w:val="20"/>
                <w:szCs w:val="20"/>
              </w:rPr>
              <w:t>ZZZZZZZZZZ</w:t>
            </w:r>
            <w:r w:rsidRPr="00584A40">
              <w:rPr>
                <w:rFonts w:ascii="Arial" w:hAnsi="細明體"/>
                <w:sz w:val="20"/>
                <w:szCs w:val="20"/>
              </w:rPr>
              <w:t>’</w:t>
            </w:r>
          </w:p>
          <w:p w:rsidR="006C2D05" w:rsidRPr="00584A40" w:rsidRDefault="006C2D05" w:rsidP="00862963">
            <w:pPr>
              <w:rPr>
                <w:rFonts w:ascii="Arial" w:hAnsi="細明體"/>
                <w:sz w:val="20"/>
                <w:szCs w:val="20"/>
              </w:rPr>
            </w:pPr>
          </w:p>
        </w:tc>
        <w:tc>
          <w:tcPr>
            <w:tcW w:w="1526" w:type="dxa"/>
          </w:tcPr>
          <w:p w:rsidR="006C2D05" w:rsidRPr="00584A40" w:rsidRDefault="006C2D05" w:rsidP="009A557C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447AF7" w:rsidRPr="00584A40" w:rsidTr="00584A40">
        <w:tc>
          <w:tcPr>
            <w:tcW w:w="1722" w:type="dxa"/>
            <w:shd w:val="clear" w:color="auto" w:fill="FFFF99"/>
          </w:tcPr>
          <w:p w:rsidR="00447AF7" w:rsidRPr="00584A40" w:rsidRDefault="00447AF7" w:rsidP="009A557C">
            <w:pPr>
              <w:rPr>
                <w:rFonts w:ascii="Arial" w:hAnsi="Arial" w:cs="Arial"/>
                <w:sz w:val="20"/>
              </w:rPr>
            </w:pPr>
            <w:r w:rsidRPr="00584A40">
              <w:rPr>
                <w:rFonts w:ascii="Arial" w:cs="Arial"/>
                <w:sz w:val="20"/>
              </w:rPr>
              <w:t>業務別</w:t>
            </w:r>
          </w:p>
        </w:tc>
        <w:tc>
          <w:tcPr>
            <w:tcW w:w="2617" w:type="dxa"/>
          </w:tcPr>
          <w:p w:rsidR="00447AF7" w:rsidRPr="00584A40" w:rsidRDefault="00447AF7" w:rsidP="009A557C">
            <w:pPr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/>
                <w:sz w:val="20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84A40">
                <w:rPr>
                  <w:rFonts w:ascii="細明體" w:eastAsia="細明體" w:hAnsi="細明體" w:hint="eastAsia"/>
                  <w:sz w:val="20"/>
                </w:rPr>
                <w:t>4</w:t>
              </w:r>
              <w:r w:rsidRPr="00584A40">
                <w:rPr>
                  <w:rFonts w:ascii="細明體" w:eastAsia="細明體" w:hAnsi="細明體"/>
                  <w:sz w:val="20"/>
                </w:rPr>
                <w:t>’</w:t>
              </w:r>
            </w:smartTag>
          </w:p>
        </w:tc>
        <w:tc>
          <w:tcPr>
            <w:tcW w:w="1526" w:type="dxa"/>
          </w:tcPr>
          <w:p w:rsidR="00447AF7" w:rsidRPr="00584A40" w:rsidRDefault="00447AF7" w:rsidP="009A557C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447AF7" w:rsidRPr="00584A40" w:rsidTr="00584A40">
        <w:tc>
          <w:tcPr>
            <w:tcW w:w="1722" w:type="dxa"/>
            <w:shd w:val="clear" w:color="auto" w:fill="FFFF99"/>
          </w:tcPr>
          <w:p w:rsidR="00447AF7" w:rsidRPr="00584A40" w:rsidRDefault="00447AF7" w:rsidP="009A557C">
            <w:pPr>
              <w:rPr>
                <w:rFonts w:ascii="Arial" w:hAnsi="細明體" w:hint="eastAsia"/>
                <w:sz w:val="20"/>
                <w:szCs w:val="20"/>
              </w:rPr>
            </w:pPr>
            <w:r w:rsidRPr="00584A40">
              <w:rPr>
                <w:rFonts w:ascii="Arial" w:hAnsi="細明體" w:hint="eastAsia"/>
                <w:sz w:val="20"/>
                <w:szCs w:val="20"/>
              </w:rPr>
              <w:t>事故日期</w:t>
            </w:r>
          </w:p>
        </w:tc>
        <w:tc>
          <w:tcPr>
            <w:tcW w:w="2617" w:type="dxa"/>
          </w:tcPr>
          <w:p w:rsidR="00447AF7" w:rsidRDefault="00447AF7" w:rsidP="009A557C">
            <w:r w:rsidRPr="00584A40">
              <w:rPr>
                <w:rFonts w:ascii="細明體" w:eastAsia="細明體" w:hAnsi="細明體" w:hint="eastAsia"/>
                <w:sz w:val="20"/>
              </w:rPr>
              <w:t>A.</w:t>
            </w:r>
            <w:r w:rsidRPr="00584A40">
              <w:rPr>
                <w:rFonts w:ascii="Arial" w:hAnsi="細明體" w:hint="eastAsia"/>
                <w:sz w:val="20"/>
                <w:szCs w:val="20"/>
              </w:rPr>
              <w:t>事故日期</w:t>
            </w:r>
          </w:p>
        </w:tc>
        <w:tc>
          <w:tcPr>
            <w:tcW w:w="1526" w:type="dxa"/>
          </w:tcPr>
          <w:p w:rsidR="00447AF7" w:rsidRPr="00584A40" w:rsidRDefault="00447AF7" w:rsidP="009A557C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447AF7" w:rsidRPr="00584A40" w:rsidTr="00584A40">
        <w:tc>
          <w:tcPr>
            <w:tcW w:w="1722" w:type="dxa"/>
            <w:shd w:val="clear" w:color="auto" w:fill="FFFF99"/>
          </w:tcPr>
          <w:p w:rsidR="00447AF7" w:rsidRPr="00584A40" w:rsidRDefault="00447AF7" w:rsidP="009A557C">
            <w:pPr>
              <w:rPr>
                <w:rFonts w:ascii="Arial" w:hAnsi="細明體" w:hint="eastAsia"/>
                <w:sz w:val="20"/>
                <w:szCs w:val="20"/>
              </w:rPr>
            </w:pPr>
            <w:r w:rsidRPr="00584A40">
              <w:rPr>
                <w:rFonts w:ascii="Arial" w:hAnsi="細明體" w:hint="eastAsia"/>
                <w:sz w:val="20"/>
                <w:szCs w:val="20"/>
              </w:rPr>
              <w:t>核賠日期</w:t>
            </w:r>
          </w:p>
        </w:tc>
        <w:tc>
          <w:tcPr>
            <w:tcW w:w="2617" w:type="dxa"/>
          </w:tcPr>
          <w:p w:rsidR="00447AF7" w:rsidRPr="00584A40" w:rsidRDefault="00570E68" w:rsidP="009A557C">
            <w:pPr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A.給付日期</w:t>
            </w:r>
          </w:p>
        </w:tc>
        <w:tc>
          <w:tcPr>
            <w:tcW w:w="1526" w:type="dxa"/>
          </w:tcPr>
          <w:p w:rsidR="00447AF7" w:rsidRPr="00584A40" w:rsidRDefault="00447AF7" w:rsidP="009A557C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447AF7" w:rsidRPr="00584A40" w:rsidTr="00584A40">
        <w:tc>
          <w:tcPr>
            <w:tcW w:w="1722" w:type="dxa"/>
            <w:shd w:val="clear" w:color="auto" w:fill="FFFF99"/>
          </w:tcPr>
          <w:p w:rsidR="00447AF7" w:rsidRPr="00584A40" w:rsidRDefault="00447AF7" w:rsidP="009A557C">
            <w:pPr>
              <w:rPr>
                <w:rFonts w:ascii="Arial" w:hAnsi="細明體" w:hint="eastAsia"/>
                <w:sz w:val="20"/>
                <w:szCs w:val="20"/>
              </w:rPr>
            </w:pPr>
            <w:r w:rsidRPr="00584A40">
              <w:rPr>
                <w:rFonts w:ascii="Arial" w:hAnsi="細明體" w:hint="eastAsia"/>
                <w:sz w:val="20"/>
                <w:szCs w:val="20"/>
              </w:rPr>
              <w:t>核賠交易序號</w:t>
            </w:r>
          </w:p>
        </w:tc>
        <w:tc>
          <w:tcPr>
            <w:tcW w:w="2617" w:type="dxa"/>
          </w:tcPr>
          <w:p w:rsidR="00447AF7" w:rsidRPr="00584A40" w:rsidRDefault="00570E68" w:rsidP="009A557C">
            <w:pPr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0</w:t>
            </w:r>
          </w:p>
        </w:tc>
        <w:tc>
          <w:tcPr>
            <w:tcW w:w="1526" w:type="dxa"/>
          </w:tcPr>
          <w:p w:rsidR="00447AF7" w:rsidRPr="00584A40" w:rsidRDefault="00447AF7" w:rsidP="009A557C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447AF7" w:rsidRPr="00584A40" w:rsidTr="00584A40">
        <w:tc>
          <w:tcPr>
            <w:tcW w:w="1722" w:type="dxa"/>
            <w:shd w:val="clear" w:color="auto" w:fill="FFFF99"/>
          </w:tcPr>
          <w:p w:rsidR="00447AF7" w:rsidRPr="00584A40" w:rsidRDefault="00447AF7" w:rsidP="009A557C">
            <w:pPr>
              <w:rPr>
                <w:rFonts w:ascii="Arial" w:cs="Arial" w:hint="eastAsia"/>
                <w:sz w:val="20"/>
                <w:szCs w:val="18"/>
              </w:rPr>
            </w:pPr>
            <w:r w:rsidRPr="00584A40">
              <w:rPr>
                <w:rFonts w:ascii="Arial" w:cs="Arial" w:hint="eastAsia"/>
                <w:sz w:val="20"/>
              </w:rPr>
              <w:t>給付對象</w:t>
            </w:r>
          </w:p>
        </w:tc>
        <w:tc>
          <w:tcPr>
            <w:tcW w:w="2617" w:type="dxa"/>
          </w:tcPr>
          <w:p w:rsidR="00447AF7" w:rsidRPr="00584A40" w:rsidRDefault="00447AF7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O_關係</w:t>
            </w:r>
          </w:p>
        </w:tc>
        <w:tc>
          <w:tcPr>
            <w:tcW w:w="1526" w:type="dxa"/>
          </w:tcPr>
          <w:p w:rsidR="00447AF7" w:rsidRPr="00584A40" w:rsidRDefault="00447AF7" w:rsidP="009A557C">
            <w:pPr>
              <w:rPr>
                <w:rFonts w:hint="eastAsia"/>
                <w:sz w:val="20"/>
                <w:szCs w:val="20"/>
              </w:rPr>
            </w:pPr>
          </w:p>
        </w:tc>
      </w:tr>
      <w:tr w:rsidR="003076ED" w:rsidRPr="00584A40" w:rsidTr="00584A40">
        <w:tc>
          <w:tcPr>
            <w:tcW w:w="1722" w:type="dxa"/>
            <w:shd w:val="clear" w:color="auto" w:fill="FFFF99"/>
          </w:tcPr>
          <w:p w:rsidR="003076ED" w:rsidRPr="00584A40" w:rsidRDefault="003076ED" w:rsidP="009A557C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事故者姓名</w:t>
            </w:r>
          </w:p>
        </w:tc>
        <w:tc>
          <w:tcPr>
            <w:tcW w:w="2617" w:type="dxa"/>
          </w:tcPr>
          <w:p w:rsidR="003076ED" w:rsidRPr="00584A40" w:rsidRDefault="00570E68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A.</w:t>
            </w:r>
            <w:r w:rsidRPr="00584A40">
              <w:rPr>
                <w:rFonts w:ascii="Arial" w:cs="Arial" w:hint="eastAsia"/>
                <w:sz w:val="20"/>
              </w:rPr>
              <w:t>事故者姓名</w:t>
            </w:r>
          </w:p>
        </w:tc>
        <w:tc>
          <w:tcPr>
            <w:tcW w:w="1526" w:type="dxa"/>
          </w:tcPr>
          <w:p w:rsidR="003076ED" w:rsidRPr="00584A40" w:rsidRDefault="003076ED" w:rsidP="009A557C">
            <w:pPr>
              <w:rPr>
                <w:rFonts w:hint="eastAsia"/>
                <w:sz w:val="20"/>
                <w:szCs w:val="20"/>
              </w:rPr>
            </w:pPr>
          </w:p>
        </w:tc>
      </w:tr>
      <w:tr w:rsidR="003076ED" w:rsidRPr="00584A40" w:rsidTr="00584A40">
        <w:tc>
          <w:tcPr>
            <w:tcW w:w="1722" w:type="dxa"/>
            <w:shd w:val="clear" w:color="auto" w:fill="FFFF99"/>
          </w:tcPr>
          <w:p w:rsidR="003076ED" w:rsidRPr="00584A40" w:rsidRDefault="003076ED" w:rsidP="009A557C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授權表示</w:t>
            </w:r>
          </w:p>
        </w:tc>
        <w:tc>
          <w:tcPr>
            <w:tcW w:w="2617" w:type="dxa"/>
          </w:tcPr>
          <w:p w:rsidR="003076ED" w:rsidRPr="00584A40" w:rsidRDefault="00570E68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A.給付方式</w:t>
            </w:r>
          </w:p>
        </w:tc>
        <w:tc>
          <w:tcPr>
            <w:tcW w:w="1526" w:type="dxa"/>
          </w:tcPr>
          <w:p w:rsidR="003076ED" w:rsidRPr="00584A40" w:rsidRDefault="003076ED" w:rsidP="009A557C">
            <w:pPr>
              <w:rPr>
                <w:rFonts w:hint="eastAsia"/>
                <w:sz w:val="20"/>
                <w:szCs w:val="20"/>
              </w:rPr>
            </w:pPr>
          </w:p>
        </w:tc>
      </w:tr>
      <w:tr w:rsidR="003076ED" w:rsidRPr="00584A40" w:rsidTr="00584A40">
        <w:tc>
          <w:tcPr>
            <w:tcW w:w="1722" w:type="dxa"/>
            <w:shd w:val="clear" w:color="auto" w:fill="FFFF99"/>
          </w:tcPr>
          <w:p w:rsidR="003076ED" w:rsidRPr="00584A40" w:rsidRDefault="003076ED" w:rsidP="009A557C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檔案號碼</w:t>
            </w:r>
          </w:p>
        </w:tc>
        <w:tc>
          <w:tcPr>
            <w:tcW w:w="2617" w:type="dxa"/>
          </w:tcPr>
          <w:p w:rsidR="003076ED" w:rsidRPr="00584A40" w:rsidRDefault="00E30C63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A.檔案編號 取後</w:t>
            </w:r>
            <w:smartTag w:uri="urn:schemas-microsoft-com:office:smarttags" w:element="chmetcnv">
              <w:smartTagPr>
                <w:attr w:name="UnitName" w:val="碼"/>
                <w:attr w:name="SourceValue" w:val="6"/>
                <w:attr w:name="HasSpace" w:val="False"/>
                <w:attr w:name="Negative" w:val="False"/>
                <w:attr w:name="NumberType" w:val="3"/>
                <w:attr w:name="TCSC" w:val="1"/>
              </w:smartTagPr>
              <w:r w:rsidRPr="00584A40">
                <w:rPr>
                  <w:rFonts w:ascii="細明體" w:eastAsia="細明體" w:hAnsi="細明體" w:hint="eastAsia"/>
                  <w:sz w:val="20"/>
                </w:rPr>
                <w:t>六碼</w:t>
              </w:r>
            </w:smartTag>
          </w:p>
        </w:tc>
        <w:tc>
          <w:tcPr>
            <w:tcW w:w="1526" w:type="dxa"/>
          </w:tcPr>
          <w:p w:rsidR="003076ED" w:rsidRPr="00584A40" w:rsidRDefault="003076ED" w:rsidP="009A557C">
            <w:pPr>
              <w:rPr>
                <w:rFonts w:hint="eastAsia"/>
                <w:sz w:val="20"/>
                <w:szCs w:val="20"/>
              </w:rPr>
            </w:pPr>
          </w:p>
        </w:tc>
      </w:tr>
      <w:tr w:rsidR="003076ED" w:rsidRPr="00584A40" w:rsidTr="00584A40">
        <w:tc>
          <w:tcPr>
            <w:tcW w:w="1722" w:type="dxa"/>
            <w:shd w:val="clear" w:color="auto" w:fill="FFFF99"/>
          </w:tcPr>
          <w:p w:rsidR="003076ED" w:rsidRPr="00584A40" w:rsidRDefault="003076ED" w:rsidP="009A557C">
            <w:pPr>
              <w:rPr>
                <w:rFonts w:ascii="Arial" w:cs="Arial" w:hint="eastAsia"/>
                <w:color w:val="FF0000"/>
                <w:sz w:val="20"/>
              </w:rPr>
            </w:pPr>
            <w:r w:rsidRPr="00584A40">
              <w:rPr>
                <w:rFonts w:ascii="Arial" w:cs="Arial"/>
                <w:sz w:val="20"/>
              </w:rPr>
              <w:t>事故原因</w:t>
            </w:r>
          </w:p>
        </w:tc>
        <w:tc>
          <w:tcPr>
            <w:tcW w:w="2617" w:type="dxa"/>
          </w:tcPr>
          <w:p w:rsidR="003076ED" w:rsidRPr="00584A40" w:rsidRDefault="003076ED" w:rsidP="009A557C">
            <w:pPr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A.給付原因</w:t>
            </w:r>
          </w:p>
        </w:tc>
        <w:tc>
          <w:tcPr>
            <w:tcW w:w="1526" w:type="dxa"/>
          </w:tcPr>
          <w:p w:rsidR="003076ED" w:rsidRPr="00584A40" w:rsidRDefault="003076ED" w:rsidP="009A557C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41190F" w:rsidRPr="00584A40" w:rsidTr="00584A40">
        <w:tc>
          <w:tcPr>
            <w:tcW w:w="1722" w:type="dxa"/>
            <w:shd w:val="clear" w:color="auto" w:fill="FFFF99"/>
          </w:tcPr>
          <w:p w:rsidR="0041190F" w:rsidRPr="00584A40" w:rsidRDefault="0041190F" w:rsidP="009A557C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送件單位</w:t>
            </w:r>
          </w:p>
        </w:tc>
        <w:tc>
          <w:tcPr>
            <w:tcW w:w="2617" w:type="dxa"/>
          </w:tcPr>
          <w:p w:rsidR="0041190F" w:rsidRPr="00584A40" w:rsidRDefault="009D7619" w:rsidP="009A557C">
            <w:pPr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A.給付科別</w:t>
            </w:r>
          </w:p>
        </w:tc>
        <w:tc>
          <w:tcPr>
            <w:tcW w:w="1526" w:type="dxa"/>
          </w:tcPr>
          <w:p w:rsidR="0041190F" w:rsidRPr="00584A40" w:rsidRDefault="0041190F" w:rsidP="009A557C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41190F" w:rsidRPr="00584A40" w:rsidTr="00584A40">
        <w:tc>
          <w:tcPr>
            <w:tcW w:w="1722" w:type="dxa"/>
            <w:shd w:val="clear" w:color="auto" w:fill="FFFF99"/>
          </w:tcPr>
          <w:p w:rsidR="0041190F" w:rsidRPr="00584A40" w:rsidRDefault="0041190F" w:rsidP="009A557C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核賠單位</w:t>
            </w:r>
          </w:p>
        </w:tc>
        <w:tc>
          <w:tcPr>
            <w:tcW w:w="2617" w:type="dxa"/>
          </w:tcPr>
          <w:p w:rsidR="0041190F" w:rsidRPr="00584A40" w:rsidRDefault="009D7619" w:rsidP="009A557C">
            <w:pPr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A.給付科別</w:t>
            </w:r>
          </w:p>
        </w:tc>
        <w:tc>
          <w:tcPr>
            <w:tcW w:w="1526" w:type="dxa"/>
          </w:tcPr>
          <w:p w:rsidR="0041190F" w:rsidRPr="00584A40" w:rsidRDefault="0041190F" w:rsidP="009A557C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41190F" w:rsidRPr="00584A40" w:rsidTr="00584A40">
        <w:tc>
          <w:tcPr>
            <w:tcW w:w="1722" w:type="dxa"/>
            <w:shd w:val="clear" w:color="auto" w:fill="FFFF99"/>
          </w:tcPr>
          <w:p w:rsidR="0041190F" w:rsidRPr="00584A40" w:rsidRDefault="0041190F" w:rsidP="009A557C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核賠人員</w:t>
            </w:r>
            <w:r w:rsidRPr="00584A40">
              <w:rPr>
                <w:rFonts w:ascii="Arial" w:cs="Arial" w:hint="eastAsia"/>
                <w:sz w:val="20"/>
              </w:rPr>
              <w:t>ID</w:t>
            </w:r>
          </w:p>
        </w:tc>
        <w:tc>
          <w:tcPr>
            <w:tcW w:w="2617" w:type="dxa"/>
          </w:tcPr>
          <w:p w:rsidR="0041190F" w:rsidRPr="00584A40" w:rsidRDefault="002421EF" w:rsidP="009A557C">
            <w:pPr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A.輸入人員</w:t>
            </w:r>
          </w:p>
        </w:tc>
        <w:tc>
          <w:tcPr>
            <w:tcW w:w="1526" w:type="dxa"/>
          </w:tcPr>
          <w:p w:rsidR="0041190F" w:rsidRPr="00584A40" w:rsidRDefault="0041190F" w:rsidP="009A557C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41190F" w:rsidRPr="00584A40" w:rsidTr="00584A40">
        <w:tc>
          <w:tcPr>
            <w:tcW w:w="1722" w:type="dxa"/>
            <w:shd w:val="clear" w:color="auto" w:fill="FFFF99"/>
          </w:tcPr>
          <w:p w:rsidR="0041190F" w:rsidRPr="00584A40" w:rsidRDefault="0041190F" w:rsidP="009A557C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覆核單位</w:t>
            </w:r>
          </w:p>
        </w:tc>
        <w:tc>
          <w:tcPr>
            <w:tcW w:w="2617" w:type="dxa"/>
          </w:tcPr>
          <w:p w:rsidR="0041190F" w:rsidRPr="00584A40" w:rsidRDefault="009D7619" w:rsidP="009A557C">
            <w:pPr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A.給付科別</w:t>
            </w:r>
          </w:p>
        </w:tc>
        <w:tc>
          <w:tcPr>
            <w:tcW w:w="1526" w:type="dxa"/>
          </w:tcPr>
          <w:p w:rsidR="0041190F" w:rsidRPr="00584A40" w:rsidRDefault="0041190F" w:rsidP="009A557C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41190F" w:rsidRPr="00584A40" w:rsidTr="00584A40">
        <w:tc>
          <w:tcPr>
            <w:tcW w:w="1722" w:type="dxa"/>
            <w:shd w:val="clear" w:color="auto" w:fill="FFFF99"/>
          </w:tcPr>
          <w:p w:rsidR="0041190F" w:rsidRPr="00584A40" w:rsidRDefault="0041190F" w:rsidP="009A557C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覆核人員</w:t>
            </w:r>
          </w:p>
        </w:tc>
        <w:tc>
          <w:tcPr>
            <w:tcW w:w="2617" w:type="dxa"/>
          </w:tcPr>
          <w:p w:rsidR="0041190F" w:rsidRPr="00584A40" w:rsidRDefault="009D7619" w:rsidP="009A557C">
            <w:pPr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A.輸入人員</w:t>
            </w:r>
          </w:p>
        </w:tc>
        <w:tc>
          <w:tcPr>
            <w:tcW w:w="1526" w:type="dxa"/>
          </w:tcPr>
          <w:p w:rsidR="0041190F" w:rsidRPr="00584A40" w:rsidRDefault="0041190F" w:rsidP="009A557C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41190F" w:rsidRPr="00584A40" w:rsidTr="00584A40">
        <w:tc>
          <w:tcPr>
            <w:tcW w:w="1722" w:type="dxa"/>
            <w:shd w:val="clear" w:color="auto" w:fill="FFFF99"/>
          </w:tcPr>
          <w:p w:rsidR="0041190F" w:rsidRPr="00584A40" w:rsidRDefault="0041190F" w:rsidP="009A557C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覆核日期</w:t>
            </w:r>
          </w:p>
        </w:tc>
        <w:tc>
          <w:tcPr>
            <w:tcW w:w="2617" w:type="dxa"/>
          </w:tcPr>
          <w:p w:rsidR="0041190F" w:rsidRPr="00584A40" w:rsidRDefault="009D7619" w:rsidP="009A557C">
            <w:pPr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A.給付日期</w:t>
            </w:r>
          </w:p>
        </w:tc>
        <w:tc>
          <w:tcPr>
            <w:tcW w:w="1526" w:type="dxa"/>
          </w:tcPr>
          <w:p w:rsidR="0041190F" w:rsidRPr="00584A40" w:rsidRDefault="0041190F" w:rsidP="009A557C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</w:tbl>
    <w:p w:rsidR="005768D6" w:rsidRDefault="005768D6" w:rsidP="005768D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5768D6" w:rsidRDefault="005768D6" w:rsidP="00B00796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</w:t>
      </w:r>
      <w:r w:rsidR="0047387D">
        <w:rPr>
          <w:rFonts w:hint="eastAsia"/>
          <w:kern w:val="2"/>
          <w:szCs w:val="24"/>
          <w:lang w:eastAsia="zh-TW"/>
        </w:rPr>
        <w:t>入團險轉換</w:t>
      </w:r>
      <w:r w:rsidR="000A5518">
        <w:rPr>
          <w:rFonts w:hint="eastAsia"/>
          <w:kern w:val="2"/>
          <w:szCs w:val="24"/>
          <w:lang w:eastAsia="zh-TW"/>
        </w:rPr>
        <w:t>檔</w:t>
      </w:r>
      <w:r w:rsidR="000A5518">
        <w:rPr>
          <w:rFonts w:hint="eastAsia"/>
          <w:kern w:val="2"/>
          <w:szCs w:val="24"/>
          <w:lang w:eastAsia="zh-TW"/>
        </w:rPr>
        <w:t>(DTAA</w:t>
      </w:r>
      <w:r w:rsidR="0047387D">
        <w:rPr>
          <w:rFonts w:hint="eastAsia"/>
          <w:kern w:val="2"/>
          <w:szCs w:val="24"/>
          <w:lang w:eastAsia="zh-TW"/>
        </w:rPr>
        <w:t>B421</w:t>
      </w:r>
      <w:r w:rsidR="000A5518">
        <w:rPr>
          <w:rFonts w:hint="eastAsia"/>
          <w:kern w:val="2"/>
          <w:szCs w:val="24"/>
          <w:lang w:eastAsia="zh-TW"/>
        </w:rPr>
        <w:t>)</w:t>
      </w:r>
    </w:p>
    <w:p w:rsidR="0039751A" w:rsidRPr="00B00796" w:rsidRDefault="0039751A" w:rsidP="0039751A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033619">
        <w:rPr>
          <w:rFonts w:hint="eastAsia"/>
          <w:kern w:val="2"/>
          <w:szCs w:val="24"/>
          <w:lang w:eastAsia="zh-TW"/>
        </w:rPr>
        <w:t>紀錄</w:t>
      </w:r>
      <w:r w:rsidRPr="00B00796">
        <w:rPr>
          <w:rFonts w:hint="eastAsia"/>
          <w:kern w:val="2"/>
          <w:szCs w:val="24"/>
          <w:lang w:eastAsia="zh-TW"/>
        </w:rPr>
        <w:t>件數：</w:t>
      </w:r>
      <w:r w:rsidRPr="00B00796">
        <w:rPr>
          <w:rFonts w:hint="eastAsia"/>
          <w:kern w:val="2"/>
          <w:szCs w:val="24"/>
          <w:lang w:eastAsia="zh-TW"/>
        </w:rPr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B00796">
        <w:rPr>
          <w:rFonts w:hint="eastAsia"/>
          <w:kern w:val="2"/>
          <w:szCs w:val="24"/>
          <w:lang w:eastAsia="zh-TW"/>
        </w:rPr>
        <w:t>a</w:t>
      </w:r>
      <w:r w:rsidRPr="00B00796">
        <w:rPr>
          <w:rFonts w:hint="eastAsia"/>
          <w:kern w:val="2"/>
          <w:szCs w:val="24"/>
          <w:lang w:eastAsia="zh-TW"/>
        </w:rPr>
        <w:t>（即時寫出去）</w:t>
      </w:r>
    </w:p>
    <w:p w:rsidR="0039751A" w:rsidRPr="00D0735B" w:rsidRDefault="0039751A" w:rsidP="0039751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00796">
        <w:rPr>
          <w:kern w:val="2"/>
          <w:szCs w:val="24"/>
          <w:lang w:eastAsia="zh-TW"/>
        </w:rPr>
        <w:t>METHOD_NAME</w:t>
      </w:r>
      <w:r w:rsidRPr="00B00796">
        <w:rPr>
          <w:rFonts w:hint="eastAsia"/>
          <w:kern w:val="2"/>
          <w:szCs w:val="24"/>
          <w:lang w:eastAsia="zh-TW"/>
        </w:rPr>
        <w:t xml:space="preserve"> = </w:t>
      </w:r>
      <w:r w:rsidRPr="00B00796">
        <w:rPr>
          <w:kern w:val="2"/>
          <w:szCs w:val="24"/>
          <w:lang w:eastAsia="zh-TW"/>
        </w:rPr>
        <w:t>"</w:t>
      </w:r>
      <w:r w:rsidRPr="00B00796">
        <w:rPr>
          <w:rFonts w:hint="eastAsia"/>
          <w:kern w:val="2"/>
          <w:szCs w:val="24"/>
          <w:lang w:eastAsia="zh-TW"/>
        </w:rPr>
        <w:t>寫入</w:t>
      </w:r>
      <w:r>
        <w:rPr>
          <w:rFonts w:hint="eastAsia"/>
          <w:kern w:val="2"/>
          <w:szCs w:val="24"/>
          <w:lang w:eastAsia="zh-TW"/>
        </w:rPr>
        <w:t>團險轉換檔</w:t>
      </w:r>
      <w:r>
        <w:rPr>
          <w:rFonts w:hint="eastAsia"/>
          <w:kern w:val="2"/>
          <w:szCs w:val="24"/>
          <w:lang w:eastAsia="zh-TW"/>
        </w:rPr>
        <w:t>DTAAB421</w:t>
      </w:r>
      <w:r w:rsidRPr="00B00796">
        <w:rPr>
          <w:rFonts w:hint="eastAsia"/>
          <w:kern w:val="2"/>
          <w:szCs w:val="24"/>
          <w:lang w:eastAsia="zh-TW"/>
        </w:rPr>
        <w:t>件數</w:t>
      </w:r>
      <w:r>
        <w:rPr>
          <w:kern w:val="2"/>
          <w:szCs w:val="24"/>
          <w:lang w:eastAsia="zh-TW"/>
        </w:rPr>
        <w:t>"</w:t>
      </w:r>
    </w:p>
    <w:p w:rsidR="005768D6" w:rsidRPr="005768D6" w:rsidRDefault="0039751A" w:rsidP="00B0079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00796">
        <w:rPr>
          <w:rFonts w:hint="eastAsia"/>
          <w:kern w:val="2"/>
          <w:szCs w:val="24"/>
          <w:lang w:eastAsia="zh-TW"/>
        </w:rPr>
        <w:t>COUNT</w:t>
      </w:r>
      <w:r w:rsidRPr="00B00796">
        <w:rPr>
          <w:rFonts w:hint="eastAsia"/>
          <w:kern w:val="2"/>
          <w:szCs w:val="24"/>
          <w:lang w:eastAsia="zh-TW"/>
        </w:rPr>
        <w:t>件數：</w:t>
      </w:r>
      <w:r w:rsidRPr="00B00796">
        <w:rPr>
          <w:rFonts w:hint="eastAsia"/>
          <w:kern w:val="2"/>
          <w:szCs w:val="24"/>
          <w:lang w:eastAsia="zh-TW"/>
        </w:rPr>
        <w:t xml:space="preserve">INSERT </w:t>
      </w:r>
      <w:r>
        <w:rPr>
          <w:rFonts w:hint="eastAsia"/>
          <w:kern w:val="2"/>
          <w:szCs w:val="24"/>
          <w:lang w:eastAsia="zh-TW"/>
        </w:rPr>
        <w:t>DTAAB421</w:t>
      </w:r>
      <w:r w:rsidRPr="00B00796">
        <w:rPr>
          <w:rFonts w:hint="eastAsia"/>
          <w:kern w:val="2"/>
          <w:szCs w:val="24"/>
          <w:lang w:eastAsia="zh-TW"/>
        </w:rPr>
        <w:t xml:space="preserve"> </w:t>
      </w:r>
      <w:r w:rsidRPr="00B00796">
        <w:rPr>
          <w:rFonts w:hint="eastAsia"/>
          <w:kern w:val="2"/>
          <w:szCs w:val="24"/>
          <w:lang w:eastAsia="zh-TW"/>
        </w:rPr>
        <w:t>件數。</w:t>
      </w:r>
    </w:p>
    <w:p w:rsidR="005768D6" w:rsidRDefault="005768D6" w:rsidP="005768D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格式如下：</w:t>
      </w:r>
    </w:p>
    <w:tbl>
      <w:tblPr>
        <w:tblW w:w="0" w:type="auto"/>
        <w:tblInd w:w="1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2"/>
        <w:gridCol w:w="2617"/>
        <w:gridCol w:w="1526"/>
      </w:tblGrid>
      <w:tr w:rsidR="000A5518" w:rsidRPr="00584A40" w:rsidTr="00584A40">
        <w:tc>
          <w:tcPr>
            <w:tcW w:w="1722" w:type="dxa"/>
            <w:shd w:val="clear" w:color="auto" w:fill="C0C0C0"/>
          </w:tcPr>
          <w:p w:rsidR="000A5518" w:rsidRPr="00584A40" w:rsidRDefault="000A5518" w:rsidP="00584A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84A40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617" w:type="dxa"/>
            <w:shd w:val="clear" w:color="auto" w:fill="C0C0C0"/>
          </w:tcPr>
          <w:p w:rsidR="000A5518" w:rsidRPr="00584A40" w:rsidRDefault="000A5518" w:rsidP="00584A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84A40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526" w:type="dxa"/>
            <w:shd w:val="clear" w:color="auto" w:fill="C0C0C0"/>
          </w:tcPr>
          <w:p w:rsidR="000A5518" w:rsidRPr="00584A40" w:rsidRDefault="000A5518" w:rsidP="00584A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84A40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0A5518" w:rsidRPr="00584A40" w:rsidTr="00584A40">
        <w:tc>
          <w:tcPr>
            <w:tcW w:w="1722" w:type="dxa"/>
            <w:shd w:val="clear" w:color="auto" w:fill="FFFF99"/>
            <w:vAlign w:val="bottom"/>
          </w:tcPr>
          <w:p w:rsidR="000A5518" w:rsidRPr="00584A40" w:rsidRDefault="004A0DFD" w:rsidP="001D2491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584A40">
              <w:rPr>
                <w:rFonts w:ascii="Arial" w:cs="Arial"/>
                <w:sz w:val="20"/>
              </w:rPr>
              <w:t>受理編號</w:t>
            </w:r>
          </w:p>
        </w:tc>
        <w:tc>
          <w:tcPr>
            <w:tcW w:w="2617" w:type="dxa"/>
          </w:tcPr>
          <w:p w:rsidR="000A5518" w:rsidRPr="00584A40" w:rsidRDefault="004B138B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O</w:t>
            </w:r>
            <w:r w:rsidRPr="00584A40">
              <w:rPr>
                <w:rFonts w:ascii="細明體" w:eastAsia="細明體" w:hAnsi="細明體"/>
                <w:sz w:val="20"/>
              </w:rPr>
              <w:t>受理編號</w:t>
            </w:r>
          </w:p>
        </w:tc>
        <w:tc>
          <w:tcPr>
            <w:tcW w:w="1526" w:type="dxa"/>
          </w:tcPr>
          <w:p w:rsidR="000A5518" w:rsidRPr="00584A40" w:rsidRDefault="000A5518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D34FC6" w:rsidRPr="00584A40" w:rsidTr="00584A40">
        <w:tc>
          <w:tcPr>
            <w:tcW w:w="1722" w:type="dxa"/>
            <w:shd w:val="clear" w:color="auto" w:fill="FFFF99"/>
            <w:vAlign w:val="bottom"/>
          </w:tcPr>
          <w:p w:rsidR="00D34FC6" w:rsidRPr="00584A40" w:rsidRDefault="00705677" w:rsidP="001D2491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584A40">
              <w:rPr>
                <w:rFonts w:ascii="Arial" w:cs="Arial" w:hint="eastAsia"/>
                <w:color w:val="000000"/>
                <w:sz w:val="20"/>
              </w:rPr>
              <w:t>序號</w:t>
            </w:r>
          </w:p>
        </w:tc>
        <w:tc>
          <w:tcPr>
            <w:tcW w:w="2617" w:type="dxa"/>
          </w:tcPr>
          <w:p w:rsidR="00D34FC6" w:rsidRPr="00584A40" w:rsidRDefault="00151155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O_序號</w:t>
            </w:r>
          </w:p>
        </w:tc>
        <w:tc>
          <w:tcPr>
            <w:tcW w:w="1526" w:type="dxa"/>
          </w:tcPr>
          <w:p w:rsidR="00D34FC6" w:rsidRPr="00584A40" w:rsidRDefault="00D34FC6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93222" w:rsidRPr="00584A40" w:rsidTr="00584A40">
        <w:tc>
          <w:tcPr>
            <w:tcW w:w="1722" w:type="dxa"/>
            <w:shd w:val="clear" w:color="auto" w:fill="FFFF99"/>
            <w:vAlign w:val="bottom"/>
          </w:tcPr>
          <w:p w:rsidR="00A93222" w:rsidRPr="00584A40" w:rsidRDefault="00A93222" w:rsidP="001D2491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584A40">
              <w:rPr>
                <w:rFonts w:hint="eastAsia"/>
                <w:color w:val="000000"/>
                <w:sz w:val="18"/>
                <w:szCs w:val="18"/>
              </w:rPr>
              <w:t>保單號碼</w:t>
            </w:r>
          </w:p>
        </w:tc>
        <w:tc>
          <w:tcPr>
            <w:tcW w:w="2617" w:type="dxa"/>
          </w:tcPr>
          <w:p w:rsidR="00A93222" w:rsidRPr="00584A40" w:rsidRDefault="00A93222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A.保單號碼</w:t>
            </w:r>
          </w:p>
        </w:tc>
        <w:tc>
          <w:tcPr>
            <w:tcW w:w="1526" w:type="dxa"/>
          </w:tcPr>
          <w:p w:rsidR="00A93222" w:rsidRPr="00584A40" w:rsidRDefault="00A93222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612EF" w:rsidRPr="00584A40" w:rsidTr="00584A40">
        <w:tc>
          <w:tcPr>
            <w:tcW w:w="1722" w:type="dxa"/>
            <w:shd w:val="clear" w:color="auto" w:fill="FFFF99"/>
            <w:vAlign w:val="bottom"/>
          </w:tcPr>
          <w:p w:rsidR="00C612EF" w:rsidRPr="00584A40" w:rsidRDefault="00C612EF" w:rsidP="001D2491">
            <w:pPr>
              <w:rPr>
                <w:rFonts w:hint="eastAsia"/>
                <w:color w:val="000000"/>
                <w:sz w:val="18"/>
                <w:szCs w:val="18"/>
              </w:rPr>
            </w:pPr>
            <w:r w:rsidRPr="00584A40">
              <w:rPr>
                <w:rFonts w:ascii="Arial" w:cs="Arial"/>
                <w:sz w:val="20"/>
              </w:rPr>
              <w:t>索賠類別</w:t>
            </w:r>
          </w:p>
        </w:tc>
        <w:tc>
          <w:tcPr>
            <w:tcW w:w="2617" w:type="dxa"/>
          </w:tcPr>
          <w:p w:rsidR="00C612EF" w:rsidRPr="00584A40" w:rsidRDefault="003239B6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O_</w:t>
            </w:r>
            <w:r w:rsidRPr="00584A40">
              <w:rPr>
                <w:rFonts w:ascii="Arial" w:cs="Arial"/>
                <w:sz w:val="20"/>
              </w:rPr>
              <w:t>索賠類別</w:t>
            </w:r>
          </w:p>
        </w:tc>
        <w:tc>
          <w:tcPr>
            <w:tcW w:w="1526" w:type="dxa"/>
          </w:tcPr>
          <w:p w:rsidR="00C612EF" w:rsidRPr="00584A40" w:rsidRDefault="00C612EF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93222" w:rsidRPr="00584A40" w:rsidTr="00584A40">
        <w:tc>
          <w:tcPr>
            <w:tcW w:w="1722" w:type="dxa"/>
            <w:shd w:val="clear" w:color="auto" w:fill="FFFF99"/>
            <w:vAlign w:val="bottom"/>
          </w:tcPr>
          <w:p w:rsidR="00A93222" w:rsidRPr="00584A40" w:rsidRDefault="00A93222" w:rsidP="001D2491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584A40">
              <w:rPr>
                <w:rFonts w:hint="eastAsia"/>
                <w:color w:val="000000"/>
                <w:sz w:val="18"/>
                <w:szCs w:val="18"/>
              </w:rPr>
              <w:t>險別</w:t>
            </w:r>
          </w:p>
        </w:tc>
        <w:tc>
          <w:tcPr>
            <w:tcW w:w="2617" w:type="dxa"/>
          </w:tcPr>
          <w:p w:rsidR="00A93222" w:rsidRPr="00584A40" w:rsidRDefault="00535AB3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B</w:t>
            </w:r>
            <w:r w:rsidR="00A93222" w:rsidRPr="00584A40">
              <w:rPr>
                <w:rFonts w:ascii="細明體" w:eastAsia="細明體" w:hAnsi="細明體" w:hint="eastAsia"/>
                <w:sz w:val="20"/>
              </w:rPr>
              <w:t>.</w:t>
            </w:r>
            <w:r w:rsidR="00F92EAD" w:rsidRPr="00584A40">
              <w:rPr>
                <w:rFonts w:ascii="細明體" w:eastAsia="細明體" w:hAnsi="細明體" w:hint="eastAsia"/>
                <w:sz w:val="20"/>
              </w:rPr>
              <w:t>理賠種類(KIND)</w:t>
            </w:r>
          </w:p>
        </w:tc>
        <w:tc>
          <w:tcPr>
            <w:tcW w:w="1526" w:type="dxa"/>
          </w:tcPr>
          <w:p w:rsidR="00A93222" w:rsidRPr="00584A40" w:rsidRDefault="00A93222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612EF" w:rsidRPr="00584A40" w:rsidTr="00584A40">
        <w:tc>
          <w:tcPr>
            <w:tcW w:w="1722" w:type="dxa"/>
            <w:shd w:val="clear" w:color="auto" w:fill="FFFF99"/>
            <w:vAlign w:val="bottom"/>
          </w:tcPr>
          <w:p w:rsidR="00C612EF" w:rsidRPr="00584A40" w:rsidRDefault="00C612EF" w:rsidP="001D2491">
            <w:pPr>
              <w:rPr>
                <w:rFonts w:ascii="Arial" w:hAnsi="細明體" w:hint="eastAsia"/>
                <w:sz w:val="20"/>
                <w:szCs w:val="20"/>
              </w:rPr>
            </w:pPr>
            <w:r w:rsidRPr="00584A40">
              <w:rPr>
                <w:rFonts w:ascii="Arial" w:hAnsi="細明體" w:hint="eastAsia"/>
                <w:sz w:val="20"/>
                <w:szCs w:val="20"/>
              </w:rPr>
              <w:t>保險金代號</w:t>
            </w:r>
          </w:p>
        </w:tc>
        <w:tc>
          <w:tcPr>
            <w:tcW w:w="2617" w:type="dxa"/>
            <w:vAlign w:val="bottom"/>
          </w:tcPr>
          <w:p w:rsidR="00C612EF" w:rsidRPr="00584A40" w:rsidRDefault="003239B6" w:rsidP="001D2491">
            <w:pPr>
              <w:rPr>
                <w:rFonts w:ascii="Arial" w:hAnsi="細明體" w:hint="eastAsia"/>
                <w:sz w:val="20"/>
                <w:szCs w:val="20"/>
              </w:rPr>
            </w:pPr>
            <w:r w:rsidRPr="00584A40">
              <w:rPr>
                <w:rFonts w:ascii="Arial" w:hAnsi="細明體" w:hint="eastAsia"/>
                <w:sz w:val="20"/>
                <w:szCs w:val="20"/>
              </w:rPr>
              <w:t>O_</w:t>
            </w:r>
            <w:r w:rsidRPr="00584A40">
              <w:rPr>
                <w:rFonts w:ascii="Arial" w:hAnsi="細明體" w:hint="eastAsia"/>
                <w:sz w:val="20"/>
                <w:szCs w:val="20"/>
              </w:rPr>
              <w:t>保險金代號</w:t>
            </w:r>
          </w:p>
        </w:tc>
        <w:tc>
          <w:tcPr>
            <w:tcW w:w="1526" w:type="dxa"/>
          </w:tcPr>
          <w:p w:rsidR="00C612EF" w:rsidRPr="00584A40" w:rsidRDefault="00C612EF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612EF" w:rsidRPr="00584A40" w:rsidTr="00584A40">
        <w:tc>
          <w:tcPr>
            <w:tcW w:w="1722" w:type="dxa"/>
            <w:shd w:val="clear" w:color="auto" w:fill="FFFF99"/>
            <w:vAlign w:val="bottom"/>
          </w:tcPr>
          <w:p w:rsidR="00C612EF" w:rsidRPr="00584A40" w:rsidRDefault="00C612EF" w:rsidP="001D2491">
            <w:pPr>
              <w:rPr>
                <w:rFonts w:ascii="Arial" w:hAnsi="細明體" w:hint="eastAsia"/>
                <w:sz w:val="20"/>
                <w:szCs w:val="20"/>
              </w:rPr>
            </w:pPr>
            <w:r w:rsidRPr="00584A40">
              <w:rPr>
                <w:rFonts w:ascii="Arial" w:hAnsi="細明體" w:hint="eastAsia"/>
                <w:sz w:val="20"/>
                <w:szCs w:val="20"/>
              </w:rPr>
              <w:t>事故者</w:t>
            </w:r>
            <w:r w:rsidRPr="00584A40">
              <w:rPr>
                <w:rFonts w:ascii="Arial" w:hAnsi="細明體" w:hint="eastAsia"/>
                <w:sz w:val="20"/>
                <w:szCs w:val="20"/>
              </w:rPr>
              <w:t>ID</w:t>
            </w:r>
          </w:p>
        </w:tc>
        <w:tc>
          <w:tcPr>
            <w:tcW w:w="2617" w:type="dxa"/>
          </w:tcPr>
          <w:p w:rsidR="00704D56" w:rsidRPr="00584A40" w:rsidRDefault="00704D56" w:rsidP="001D2491">
            <w:pPr>
              <w:rPr>
                <w:rFonts w:ascii="Arial" w:hAnsi="細明體" w:hint="eastAsia"/>
                <w:sz w:val="20"/>
                <w:szCs w:val="20"/>
              </w:rPr>
            </w:pPr>
            <w:r w:rsidRPr="00584A40">
              <w:rPr>
                <w:rFonts w:ascii="Arial" w:hAnsi="細明體" w:hint="eastAsia"/>
                <w:sz w:val="20"/>
                <w:szCs w:val="20"/>
              </w:rPr>
              <w:t>IF O_</w:t>
            </w:r>
            <w:r w:rsidRPr="00584A40">
              <w:rPr>
                <w:rFonts w:ascii="Arial" w:hAnsi="細明體" w:hint="eastAsia"/>
                <w:sz w:val="20"/>
                <w:szCs w:val="20"/>
              </w:rPr>
              <w:t>事故人</w:t>
            </w:r>
            <w:r w:rsidRPr="00584A40">
              <w:rPr>
                <w:rFonts w:ascii="Arial" w:hAnsi="細明體" w:hint="eastAsia"/>
                <w:sz w:val="20"/>
                <w:szCs w:val="20"/>
              </w:rPr>
              <w:t xml:space="preserve">ID </w:t>
            </w:r>
            <w:r w:rsidRPr="00584A40">
              <w:rPr>
                <w:rFonts w:ascii="Arial" w:hAnsi="細明體" w:hint="eastAsia"/>
                <w:sz w:val="20"/>
                <w:szCs w:val="20"/>
              </w:rPr>
              <w:t>是空的</w:t>
            </w:r>
          </w:p>
          <w:p w:rsidR="00704D56" w:rsidRPr="00584A40" w:rsidRDefault="00704D56" w:rsidP="001D2491">
            <w:pPr>
              <w:rPr>
                <w:rFonts w:ascii="Arial" w:hAnsi="細明體" w:hint="eastAsia"/>
                <w:sz w:val="20"/>
                <w:szCs w:val="20"/>
              </w:rPr>
            </w:pPr>
            <w:r w:rsidRPr="00584A40">
              <w:rPr>
                <w:rFonts w:ascii="Arial" w:hAnsi="細明體" w:hint="eastAsia"/>
                <w:sz w:val="20"/>
                <w:szCs w:val="20"/>
              </w:rPr>
              <w:t xml:space="preserve">  </w:t>
            </w:r>
            <w:r w:rsidRPr="00584A40">
              <w:rPr>
                <w:rFonts w:ascii="Arial" w:hAnsi="細明體"/>
                <w:sz w:val="20"/>
                <w:szCs w:val="20"/>
              </w:rPr>
              <w:t>‘</w:t>
            </w:r>
            <w:r w:rsidRPr="00584A40">
              <w:rPr>
                <w:rFonts w:ascii="Arial" w:hAnsi="細明體" w:hint="eastAsia"/>
                <w:sz w:val="20"/>
                <w:szCs w:val="20"/>
              </w:rPr>
              <w:t>ZZZZZZZZZZ</w:t>
            </w:r>
            <w:r w:rsidRPr="00584A40">
              <w:rPr>
                <w:rFonts w:ascii="Arial" w:hAnsi="細明體"/>
                <w:sz w:val="20"/>
                <w:szCs w:val="20"/>
              </w:rPr>
              <w:t>’</w:t>
            </w:r>
          </w:p>
          <w:p w:rsidR="00704D56" w:rsidRPr="00584A40" w:rsidRDefault="00704D56" w:rsidP="001D2491">
            <w:pPr>
              <w:rPr>
                <w:rFonts w:ascii="Arial" w:hAnsi="細明體" w:hint="eastAsia"/>
                <w:sz w:val="20"/>
                <w:szCs w:val="20"/>
              </w:rPr>
            </w:pPr>
            <w:r w:rsidRPr="00584A40">
              <w:rPr>
                <w:rFonts w:ascii="Arial" w:hAnsi="細明體" w:hint="eastAsia"/>
                <w:sz w:val="20"/>
                <w:szCs w:val="20"/>
              </w:rPr>
              <w:t>ELSE</w:t>
            </w:r>
          </w:p>
          <w:p w:rsidR="00C612EF" w:rsidRPr="00584A40" w:rsidRDefault="00704D56" w:rsidP="00584A40">
            <w:pPr>
              <w:ind w:firstLineChars="150" w:firstLine="300"/>
              <w:rPr>
                <w:rFonts w:ascii="Arial" w:hAnsi="細明體"/>
                <w:sz w:val="20"/>
                <w:szCs w:val="20"/>
              </w:rPr>
            </w:pPr>
            <w:r w:rsidRPr="00584A40">
              <w:rPr>
                <w:rFonts w:ascii="Arial" w:hAnsi="細明體" w:hint="eastAsia"/>
                <w:sz w:val="20"/>
                <w:szCs w:val="20"/>
              </w:rPr>
              <w:t>O_</w:t>
            </w:r>
            <w:r w:rsidRPr="00584A40">
              <w:rPr>
                <w:rFonts w:ascii="Arial" w:hAnsi="細明體" w:hint="eastAsia"/>
                <w:sz w:val="20"/>
                <w:szCs w:val="20"/>
              </w:rPr>
              <w:t>事故人</w:t>
            </w:r>
            <w:r w:rsidRPr="00584A40">
              <w:rPr>
                <w:rFonts w:ascii="Arial" w:hAnsi="細明體" w:hint="eastAsia"/>
                <w:sz w:val="20"/>
                <w:szCs w:val="20"/>
              </w:rPr>
              <w:t>ID</w:t>
            </w:r>
          </w:p>
        </w:tc>
        <w:tc>
          <w:tcPr>
            <w:tcW w:w="1526" w:type="dxa"/>
          </w:tcPr>
          <w:p w:rsidR="00C612EF" w:rsidRPr="00584A40" w:rsidRDefault="00C612EF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612EF" w:rsidRPr="00584A40" w:rsidTr="00584A40">
        <w:tc>
          <w:tcPr>
            <w:tcW w:w="1722" w:type="dxa"/>
            <w:shd w:val="clear" w:color="auto" w:fill="FFFF99"/>
            <w:vAlign w:val="bottom"/>
          </w:tcPr>
          <w:p w:rsidR="00C612EF" w:rsidRPr="00584A40" w:rsidRDefault="00C612EF" w:rsidP="001D2491">
            <w:pPr>
              <w:rPr>
                <w:rFonts w:ascii="Arial" w:hAnsi="細明體" w:hint="eastAsia"/>
                <w:sz w:val="20"/>
                <w:szCs w:val="20"/>
              </w:rPr>
            </w:pPr>
            <w:r w:rsidRPr="00584A40">
              <w:rPr>
                <w:rFonts w:ascii="Arial" w:hAnsi="細明體" w:hint="eastAsia"/>
                <w:sz w:val="20"/>
                <w:szCs w:val="20"/>
              </w:rPr>
              <w:t>保險金名稱</w:t>
            </w:r>
          </w:p>
        </w:tc>
        <w:tc>
          <w:tcPr>
            <w:tcW w:w="2617" w:type="dxa"/>
            <w:vAlign w:val="bottom"/>
          </w:tcPr>
          <w:p w:rsidR="00C612EF" w:rsidRPr="00584A40" w:rsidRDefault="003239B6" w:rsidP="001D2491">
            <w:pPr>
              <w:rPr>
                <w:rFonts w:ascii="Arial" w:hAnsi="細明體" w:hint="eastAsia"/>
                <w:sz w:val="20"/>
                <w:szCs w:val="20"/>
              </w:rPr>
            </w:pPr>
            <w:r w:rsidRPr="00584A40">
              <w:rPr>
                <w:rFonts w:ascii="Arial" w:hAnsi="細明體" w:hint="eastAsia"/>
                <w:sz w:val="20"/>
                <w:szCs w:val="20"/>
              </w:rPr>
              <w:t>O_</w:t>
            </w:r>
            <w:r w:rsidRPr="00584A40">
              <w:rPr>
                <w:rFonts w:ascii="Arial" w:hAnsi="細明體" w:hint="eastAsia"/>
                <w:sz w:val="20"/>
                <w:szCs w:val="20"/>
              </w:rPr>
              <w:t>保險金名稱</w:t>
            </w:r>
          </w:p>
        </w:tc>
        <w:tc>
          <w:tcPr>
            <w:tcW w:w="1526" w:type="dxa"/>
          </w:tcPr>
          <w:p w:rsidR="00C612EF" w:rsidRPr="00584A40" w:rsidRDefault="00C612EF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F95779" w:rsidRPr="00584A40" w:rsidTr="00584A40">
        <w:tc>
          <w:tcPr>
            <w:tcW w:w="1722" w:type="dxa"/>
            <w:shd w:val="clear" w:color="auto" w:fill="FFFF99"/>
          </w:tcPr>
          <w:p w:rsidR="00F95779" w:rsidRPr="00584A40" w:rsidRDefault="00F95779" w:rsidP="001D2491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核賠交易序號</w:t>
            </w:r>
          </w:p>
        </w:tc>
        <w:tc>
          <w:tcPr>
            <w:tcW w:w="2617" w:type="dxa"/>
            <w:vAlign w:val="bottom"/>
          </w:tcPr>
          <w:p w:rsidR="00F95779" w:rsidRPr="00584A40" w:rsidRDefault="00B829A4" w:rsidP="001D2491">
            <w:pPr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0</w:t>
            </w:r>
          </w:p>
        </w:tc>
        <w:tc>
          <w:tcPr>
            <w:tcW w:w="1526" w:type="dxa"/>
          </w:tcPr>
          <w:p w:rsidR="00F95779" w:rsidRPr="00584A40" w:rsidRDefault="00F95779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F95779" w:rsidRPr="00584A40" w:rsidTr="00584A40">
        <w:tc>
          <w:tcPr>
            <w:tcW w:w="1722" w:type="dxa"/>
            <w:shd w:val="clear" w:color="auto" w:fill="FFFF99"/>
          </w:tcPr>
          <w:p w:rsidR="00F95779" w:rsidRPr="00584A40" w:rsidRDefault="00F95779" w:rsidP="001D2491">
            <w:pPr>
              <w:rPr>
                <w:rFonts w:ascii="Arial" w:hAnsi="Arial" w:cs="Arial"/>
                <w:sz w:val="20"/>
              </w:rPr>
            </w:pPr>
            <w:r w:rsidRPr="00584A40">
              <w:rPr>
                <w:rFonts w:ascii="Arial" w:cs="Arial"/>
                <w:sz w:val="20"/>
              </w:rPr>
              <w:t>覆核日期</w:t>
            </w:r>
          </w:p>
        </w:tc>
        <w:tc>
          <w:tcPr>
            <w:tcW w:w="2617" w:type="dxa"/>
            <w:vAlign w:val="bottom"/>
          </w:tcPr>
          <w:p w:rsidR="00F95779" w:rsidRPr="00584A40" w:rsidRDefault="00E0697C" w:rsidP="001D2491">
            <w:pPr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A.給付</w:t>
            </w:r>
            <w:r w:rsidR="00B370C1" w:rsidRPr="00584A40">
              <w:rPr>
                <w:rFonts w:ascii="細明體" w:eastAsia="細明體" w:hAnsi="細明體" w:hint="eastAsia"/>
                <w:sz w:val="20"/>
              </w:rPr>
              <w:t>日期</w:t>
            </w:r>
          </w:p>
        </w:tc>
        <w:tc>
          <w:tcPr>
            <w:tcW w:w="1526" w:type="dxa"/>
          </w:tcPr>
          <w:p w:rsidR="00F95779" w:rsidRPr="00584A40" w:rsidRDefault="00F95779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F95779" w:rsidRPr="00584A40" w:rsidTr="00584A40">
        <w:tc>
          <w:tcPr>
            <w:tcW w:w="1722" w:type="dxa"/>
            <w:shd w:val="clear" w:color="auto" w:fill="FFFF99"/>
          </w:tcPr>
          <w:p w:rsidR="00F95779" w:rsidRPr="00584A40" w:rsidRDefault="00F95779" w:rsidP="001D2491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覆核單位</w:t>
            </w:r>
          </w:p>
        </w:tc>
        <w:tc>
          <w:tcPr>
            <w:tcW w:w="2617" w:type="dxa"/>
            <w:vAlign w:val="bottom"/>
          </w:tcPr>
          <w:p w:rsidR="00F95779" w:rsidRPr="00584A40" w:rsidRDefault="00E45EE8" w:rsidP="001D2491">
            <w:pPr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A.</w:t>
            </w:r>
            <w:r w:rsidR="00AE4360" w:rsidRPr="00584A40">
              <w:rPr>
                <w:rFonts w:ascii="細明體" w:eastAsia="細明體" w:hAnsi="細明體" w:hint="eastAsia"/>
                <w:sz w:val="20"/>
              </w:rPr>
              <w:t>給付科別</w:t>
            </w:r>
          </w:p>
        </w:tc>
        <w:tc>
          <w:tcPr>
            <w:tcW w:w="1526" w:type="dxa"/>
          </w:tcPr>
          <w:p w:rsidR="00F95779" w:rsidRPr="00584A40" w:rsidRDefault="00F95779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613AEE" w:rsidRPr="00584A40" w:rsidTr="00584A40">
        <w:tc>
          <w:tcPr>
            <w:tcW w:w="1722" w:type="dxa"/>
            <w:shd w:val="clear" w:color="auto" w:fill="FFFF99"/>
          </w:tcPr>
          <w:p w:rsidR="00613AEE" w:rsidRPr="00584A40" w:rsidRDefault="00613AEE" w:rsidP="001D2491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覆核人員</w:t>
            </w:r>
          </w:p>
        </w:tc>
        <w:tc>
          <w:tcPr>
            <w:tcW w:w="2617" w:type="dxa"/>
            <w:vAlign w:val="bottom"/>
          </w:tcPr>
          <w:p w:rsidR="00613AEE" w:rsidRPr="00584A40" w:rsidRDefault="005458B0" w:rsidP="001D2491">
            <w:pPr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A.輸入人員</w:t>
            </w:r>
          </w:p>
        </w:tc>
        <w:tc>
          <w:tcPr>
            <w:tcW w:w="1526" w:type="dxa"/>
          </w:tcPr>
          <w:p w:rsidR="00613AEE" w:rsidRPr="00584A40" w:rsidRDefault="00613AEE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F95779" w:rsidRPr="00584A40" w:rsidTr="00584A40">
        <w:tc>
          <w:tcPr>
            <w:tcW w:w="1722" w:type="dxa"/>
            <w:shd w:val="clear" w:color="auto" w:fill="FFFF99"/>
          </w:tcPr>
          <w:p w:rsidR="00F95779" w:rsidRPr="00584A40" w:rsidRDefault="00F95779" w:rsidP="001D2491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帳務日期</w:t>
            </w:r>
          </w:p>
        </w:tc>
        <w:tc>
          <w:tcPr>
            <w:tcW w:w="2617" w:type="dxa"/>
            <w:vAlign w:val="bottom"/>
          </w:tcPr>
          <w:p w:rsidR="00F95779" w:rsidRPr="00584A40" w:rsidRDefault="00E0697C" w:rsidP="001D2491">
            <w:pPr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A.給付日期</w:t>
            </w:r>
          </w:p>
        </w:tc>
        <w:tc>
          <w:tcPr>
            <w:tcW w:w="1526" w:type="dxa"/>
          </w:tcPr>
          <w:p w:rsidR="00F95779" w:rsidRPr="00584A40" w:rsidRDefault="00F95779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F95779" w:rsidRPr="00584A40" w:rsidTr="00584A40">
        <w:tc>
          <w:tcPr>
            <w:tcW w:w="1722" w:type="dxa"/>
            <w:shd w:val="clear" w:color="auto" w:fill="FFFF99"/>
          </w:tcPr>
          <w:p w:rsidR="00F95779" w:rsidRPr="00584A40" w:rsidRDefault="00F95779" w:rsidP="001D2491">
            <w:pPr>
              <w:rPr>
                <w:rFonts w:ascii="Arial" w:hAnsi="Arial" w:cs="Arial"/>
                <w:sz w:val="20"/>
              </w:rPr>
            </w:pPr>
            <w:r w:rsidRPr="00584A40">
              <w:rPr>
                <w:rFonts w:ascii="Arial" w:cs="Arial"/>
                <w:sz w:val="20"/>
              </w:rPr>
              <w:t>交易序號</w:t>
            </w:r>
          </w:p>
        </w:tc>
        <w:tc>
          <w:tcPr>
            <w:tcW w:w="2617" w:type="dxa"/>
            <w:vAlign w:val="bottom"/>
          </w:tcPr>
          <w:p w:rsidR="00F95779" w:rsidRPr="00584A40" w:rsidRDefault="00784337" w:rsidP="001D2491">
            <w:pPr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0</w:t>
            </w:r>
          </w:p>
        </w:tc>
        <w:tc>
          <w:tcPr>
            <w:tcW w:w="1526" w:type="dxa"/>
          </w:tcPr>
          <w:p w:rsidR="00F95779" w:rsidRPr="00584A40" w:rsidRDefault="00F95779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F95779" w:rsidRPr="00584A40" w:rsidTr="00584A40">
        <w:tc>
          <w:tcPr>
            <w:tcW w:w="1722" w:type="dxa"/>
            <w:shd w:val="clear" w:color="auto" w:fill="FFFF99"/>
          </w:tcPr>
          <w:p w:rsidR="00F95779" w:rsidRPr="00584A40" w:rsidRDefault="00F95779" w:rsidP="001D2491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帳務單位</w:t>
            </w:r>
          </w:p>
        </w:tc>
        <w:tc>
          <w:tcPr>
            <w:tcW w:w="2617" w:type="dxa"/>
            <w:vAlign w:val="bottom"/>
          </w:tcPr>
          <w:p w:rsidR="00F95779" w:rsidRPr="00584A40" w:rsidRDefault="00E45EE8" w:rsidP="001D2491">
            <w:pPr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A.</w:t>
            </w:r>
            <w:r w:rsidR="00784337" w:rsidRPr="00584A40">
              <w:rPr>
                <w:rFonts w:ascii="細明體" w:eastAsia="細明體" w:hAnsi="細明體" w:hint="eastAsia"/>
                <w:sz w:val="20"/>
              </w:rPr>
              <w:t>匯款單位</w:t>
            </w:r>
          </w:p>
        </w:tc>
        <w:tc>
          <w:tcPr>
            <w:tcW w:w="1526" w:type="dxa"/>
          </w:tcPr>
          <w:p w:rsidR="00F95779" w:rsidRPr="00584A40" w:rsidRDefault="00F95779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F95779" w:rsidRPr="00584A40" w:rsidTr="00584A40">
        <w:tc>
          <w:tcPr>
            <w:tcW w:w="1722" w:type="dxa"/>
            <w:shd w:val="clear" w:color="auto" w:fill="FFFF99"/>
            <w:vAlign w:val="bottom"/>
          </w:tcPr>
          <w:p w:rsidR="00F95779" w:rsidRPr="00584A40" w:rsidRDefault="00F95779" w:rsidP="001D2491">
            <w:pPr>
              <w:rPr>
                <w:rFonts w:ascii="Arial" w:hAnsi="細明體" w:hint="eastAsia"/>
                <w:sz w:val="20"/>
                <w:szCs w:val="20"/>
              </w:rPr>
            </w:pPr>
            <w:r w:rsidRPr="00584A40">
              <w:rPr>
                <w:rFonts w:ascii="Arial" w:hAnsi="細明體" w:hint="eastAsia"/>
                <w:sz w:val="20"/>
                <w:szCs w:val="20"/>
              </w:rPr>
              <w:t>事故日期</w:t>
            </w:r>
          </w:p>
        </w:tc>
        <w:tc>
          <w:tcPr>
            <w:tcW w:w="2617" w:type="dxa"/>
          </w:tcPr>
          <w:p w:rsidR="00F95779" w:rsidRDefault="00F95779" w:rsidP="001D2491">
            <w:r w:rsidRPr="00584A40">
              <w:rPr>
                <w:rFonts w:ascii="細明體" w:eastAsia="細明體" w:hAnsi="細明體" w:hint="eastAsia"/>
                <w:sz w:val="20"/>
              </w:rPr>
              <w:t>A.</w:t>
            </w:r>
            <w:r w:rsidRPr="00584A40">
              <w:rPr>
                <w:rFonts w:ascii="Arial" w:hAnsi="細明體" w:hint="eastAsia"/>
                <w:sz w:val="20"/>
                <w:szCs w:val="20"/>
              </w:rPr>
              <w:t>事故日期</w:t>
            </w:r>
          </w:p>
        </w:tc>
        <w:tc>
          <w:tcPr>
            <w:tcW w:w="1526" w:type="dxa"/>
          </w:tcPr>
          <w:p w:rsidR="00F95779" w:rsidRPr="00584A40" w:rsidRDefault="00F95779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F95779" w:rsidRPr="00584A40" w:rsidTr="00584A40">
        <w:tc>
          <w:tcPr>
            <w:tcW w:w="1722" w:type="dxa"/>
            <w:shd w:val="clear" w:color="auto" w:fill="FFFF99"/>
            <w:vAlign w:val="center"/>
          </w:tcPr>
          <w:p w:rsidR="00F95779" w:rsidRPr="00584A40" w:rsidRDefault="00F95779" w:rsidP="001D2491">
            <w:pPr>
              <w:rPr>
                <w:rFonts w:ascii="Arial" w:hAnsi="Arial" w:cs="Arial"/>
                <w:sz w:val="20"/>
              </w:rPr>
            </w:pPr>
            <w:r w:rsidRPr="00584A40">
              <w:rPr>
                <w:rFonts w:ascii="Arial" w:cs="Arial"/>
                <w:sz w:val="20"/>
              </w:rPr>
              <w:t>給付狀態</w:t>
            </w:r>
          </w:p>
        </w:tc>
        <w:tc>
          <w:tcPr>
            <w:tcW w:w="2617" w:type="dxa"/>
          </w:tcPr>
          <w:p w:rsidR="00F95779" w:rsidRPr="00584A40" w:rsidRDefault="00272048" w:rsidP="001D2491">
            <w:pPr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/>
                <w:sz w:val="20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84A40">
                <w:rPr>
                  <w:rFonts w:ascii="細明體" w:eastAsia="細明體" w:hAnsi="細明體" w:hint="eastAsia"/>
                  <w:sz w:val="20"/>
                </w:rPr>
                <w:t>1</w:t>
              </w:r>
              <w:r w:rsidRPr="00584A40">
                <w:rPr>
                  <w:rFonts w:ascii="細明體" w:eastAsia="細明體" w:hAnsi="細明體"/>
                  <w:sz w:val="20"/>
                </w:rPr>
                <w:t>’</w:t>
              </w:r>
            </w:smartTag>
          </w:p>
        </w:tc>
        <w:tc>
          <w:tcPr>
            <w:tcW w:w="1526" w:type="dxa"/>
          </w:tcPr>
          <w:p w:rsidR="00F95779" w:rsidRPr="00584A40" w:rsidRDefault="00F95779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F95779" w:rsidRPr="00584A40" w:rsidTr="00584A40">
        <w:tc>
          <w:tcPr>
            <w:tcW w:w="1722" w:type="dxa"/>
            <w:shd w:val="clear" w:color="auto" w:fill="FFFF99"/>
            <w:vAlign w:val="center"/>
          </w:tcPr>
          <w:p w:rsidR="00F95779" w:rsidRPr="00584A40" w:rsidRDefault="00F95779" w:rsidP="001D2491">
            <w:pPr>
              <w:rPr>
                <w:rFonts w:ascii="Arial" w:hAnsi="Arial" w:cs="Arial" w:hint="eastAsia"/>
                <w:sz w:val="20"/>
              </w:rPr>
            </w:pPr>
            <w:r w:rsidRPr="00584A40">
              <w:rPr>
                <w:rFonts w:ascii="Arial" w:cs="Arial"/>
                <w:sz w:val="20"/>
              </w:rPr>
              <w:t>主附約別</w:t>
            </w:r>
          </w:p>
        </w:tc>
        <w:tc>
          <w:tcPr>
            <w:tcW w:w="2617" w:type="dxa"/>
          </w:tcPr>
          <w:p w:rsidR="00F95779" w:rsidRPr="00584A40" w:rsidRDefault="007C7659" w:rsidP="001D2491">
            <w:pPr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/>
                <w:sz w:val="20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84A40">
                <w:rPr>
                  <w:rFonts w:ascii="細明體" w:eastAsia="細明體" w:hAnsi="細明體" w:hint="eastAsia"/>
                  <w:sz w:val="20"/>
                </w:rPr>
                <w:t>1</w:t>
              </w:r>
              <w:r w:rsidRPr="00584A40">
                <w:rPr>
                  <w:rFonts w:ascii="細明體" w:eastAsia="細明體" w:hAnsi="細明體"/>
                  <w:sz w:val="20"/>
                </w:rPr>
                <w:t>’</w:t>
              </w:r>
            </w:smartTag>
          </w:p>
        </w:tc>
        <w:tc>
          <w:tcPr>
            <w:tcW w:w="1526" w:type="dxa"/>
          </w:tcPr>
          <w:p w:rsidR="00F95779" w:rsidRPr="00584A40" w:rsidRDefault="00F95779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B35F9" w:rsidRPr="00584A40" w:rsidTr="00584A40">
        <w:tc>
          <w:tcPr>
            <w:tcW w:w="1722" w:type="dxa"/>
            <w:shd w:val="clear" w:color="auto" w:fill="FFFF99"/>
            <w:vAlign w:val="center"/>
          </w:tcPr>
          <w:p w:rsidR="005B35F9" w:rsidRPr="00584A40" w:rsidRDefault="005B35F9" w:rsidP="001D2491">
            <w:pPr>
              <w:rPr>
                <w:rFonts w:ascii="Arial" w:hAnsi="Arial" w:cs="Arial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繳費年期</w:t>
            </w:r>
          </w:p>
        </w:tc>
        <w:tc>
          <w:tcPr>
            <w:tcW w:w="2617" w:type="dxa"/>
          </w:tcPr>
          <w:p w:rsidR="005B35F9" w:rsidRPr="00584A40" w:rsidRDefault="00986B68" w:rsidP="001D2491">
            <w:pPr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0</w:t>
            </w:r>
          </w:p>
        </w:tc>
        <w:tc>
          <w:tcPr>
            <w:tcW w:w="1526" w:type="dxa"/>
          </w:tcPr>
          <w:p w:rsidR="005B35F9" w:rsidRPr="00584A40" w:rsidRDefault="005B35F9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B35F9" w:rsidRPr="00584A40" w:rsidTr="00584A40">
        <w:tc>
          <w:tcPr>
            <w:tcW w:w="1722" w:type="dxa"/>
            <w:shd w:val="clear" w:color="auto" w:fill="FFFF99"/>
            <w:vAlign w:val="center"/>
          </w:tcPr>
          <w:p w:rsidR="005B35F9" w:rsidRPr="00584A40" w:rsidRDefault="005B35F9" w:rsidP="001D2491">
            <w:pPr>
              <w:rPr>
                <w:rFonts w:ascii="Arial" w:hAnsi="Arial" w:cs="Arial"/>
                <w:sz w:val="20"/>
              </w:rPr>
            </w:pPr>
            <w:r w:rsidRPr="00584A40">
              <w:rPr>
                <w:rFonts w:ascii="Arial" w:cs="Arial"/>
                <w:sz w:val="20"/>
              </w:rPr>
              <w:t>業務別</w:t>
            </w:r>
          </w:p>
        </w:tc>
        <w:tc>
          <w:tcPr>
            <w:tcW w:w="2617" w:type="dxa"/>
          </w:tcPr>
          <w:p w:rsidR="005B35F9" w:rsidRPr="00584A40" w:rsidRDefault="005B35F9" w:rsidP="001D2491">
            <w:pPr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/>
                <w:sz w:val="20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84A40">
                <w:rPr>
                  <w:rFonts w:ascii="細明體" w:eastAsia="細明體" w:hAnsi="細明體" w:hint="eastAsia"/>
                  <w:sz w:val="20"/>
                </w:rPr>
                <w:t>4</w:t>
              </w:r>
              <w:r w:rsidRPr="00584A40">
                <w:rPr>
                  <w:rFonts w:ascii="細明體" w:eastAsia="細明體" w:hAnsi="細明體"/>
                  <w:sz w:val="20"/>
                </w:rPr>
                <w:t>’</w:t>
              </w:r>
            </w:smartTag>
          </w:p>
        </w:tc>
        <w:tc>
          <w:tcPr>
            <w:tcW w:w="1526" w:type="dxa"/>
          </w:tcPr>
          <w:p w:rsidR="005B35F9" w:rsidRPr="00584A40" w:rsidRDefault="005B35F9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E86694" w:rsidRPr="00584A40" w:rsidTr="00584A40">
        <w:tc>
          <w:tcPr>
            <w:tcW w:w="1722" w:type="dxa"/>
            <w:shd w:val="clear" w:color="auto" w:fill="FFFF99"/>
            <w:vAlign w:val="center"/>
          </w:tcPr>
          <w:p w:rsidR="00E86694" w:rsidRPr="00584A40" w:rsidRDefault="00E86694" w:rsidP="001D2491">
            <w:pPr>
              <w:rPr>
                <w:rFonts w:ascii="Arial" w:cs="Arial"/>
                <w:sz w:val="20"/>
              </w:rPr>
            </w:pPr>
            <w:r w:rsidRPr="00584A40">
              <w:rPr>
                <w:rFonts w:ascii="Arial" w:cs="Arial"/>
                <w:sz w:val="20"/>
              </w:rPr>
              <w:t>性別</w:t>
            </w:r>
          </w:p>
        </w:tc>
        <w:tc>
          <w:tcPr>
            <w:tcW w:w="2617" w:type="dxa"/>
          </w:tcPr>
          <w:p w:rsidR="00E86694" w:rsidRPr="00584A40" w:rsidRDefault="008D5558" w:rsidP="001D2491">
            <w:pPr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/>
                <w:sz w:val="20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84A40">
                <w:rPr>
                  <w:rFonts w:ascii="細明體" w:eastAsia="細明體" w:hAnsi="細明體" w:hint="eastAsia"/>
                  <w:sz w:val="20"/>
                </w:rPr>
                <w:t>0</w:t>
              </w:r>
              <w:r w:rsidRPr="00584A40">
                <w:rPr>
                  <w:rFonts w:ascii="細明體" w:eastAsia="細明體" w:hAnsi="細明體"/>
                  <w:sz w:val="20"/>
                </w:rPr>
                <w:t>’</w:t>
              </w:r>
            </w:smartTag>
          </w:p>
        </w:tc>
        <w:tc>
          <w:tcPr>
            <w:tcW w:w="1526" w:type="dxa"/>
          </w:tcPr>
          <w:p w:rsidR="00E86694" w:rsidRPr="00584A40" w:rsidRDefault="00E86694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790082" w:rsidRPr="00584A40" w:rsidTr="00584A40">
        <w:tc>
          <w:tcPr>
            <w:tcW w:w="1722" w:type="dxa"/>
            <w:shd w:val="clear" w:color="auto" w:fill="FFFF99"/>
          </w:tcPr>
          <w:p w:rsidR="00790082" w:rsidRPr="00584A40" w:rsidRDefault="00790082" w:rsidP="001D2491">
            <w:pPr>
              <w:rPr>
                <w:rFonts w:ascii="Arial" w:cs="Arial" w:hint="eastAsia"/>
                <w:color w:val="FF0000"/>
                <w:sz w:val="20"/>
              </w:rPr>
            </w:pPr>
            <w:r w:rsidRPr="00584A40">
              <w:rPr>
                <w:rFonts w:ascii="Arial" w:cs="Arial"/>
                <w:sz w:val="20"/>
              </w:rPr>
              <w:t>事故原因</w:t>
            </w:r>
          </w:p>
        </w:tc>
        <w:tc>
          <w:tcPr>
            <w:tcW w:w="2617" w:type="dxa"/>
          </w:tcPr>
          <w:p w:rsidR="00790082" w:rsidRPr="00584A40" w:rsidRDefault="00C85D2B" w:rsidP="001D2491">
            <w:pPr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A.給付原因</w:t>
            </w:r>
          </w:p>
        </w:tc>
        <w:tc>
          <w:tcPr>
            <w:tcW w:w="1526" w:type="dxa"/>
          </w:tcPr>
          <w:p w:rsidR="00790082" w:rsidRPr="00584A40" w:rsidRDefault="00790082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790082" w:rsidRPr="00584A40" w:rsidTr="00584A40">
        <w:tc>
          <w:tcPr>
            <w:tcW w:w="1722" w:type="dxa"/>
            <w:shd w:val="clear" w:color="auto" w:fill="FFFF99"/>
          </w:tcPr>
          <w:p w:rsidR="00790082" w:rsidRPr="00584A40" w:rsidRDefault="00790082" w:rsidP="001D2491">
            <w:pPr>
              <w:rPr>
                <w:rFonts w:ascii="Arial" w:cs="Arial"/>
                <w:sz w:val="20"/>
              </w:rPr>
            </w:pPr>
            <w:r w:rsidRPr="00584A40">
              <w:rPr>
                <w:rFonts w:ascii="Arial" w:cs="Arial"/>
                <w:sz w:val="20"/>
              </w:rPr>
              <w:t>殘廢等級</w:t>
            </w:r>
          </w:p>
        </w:tc>
        <w:tc>
          <w:tcPr>
            <w:tcW w:w="2617" w:type="dxa"/>
          </w:tcPr>
          <w:p w:rsidR="00790082" w:rsidRPr="00584A40" w:rsidRDefault="000527F0" w:rsidP="001D2491">
            <w:pPr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O_</w:t>
            </w:r>
            <w:r w:rsidRPr="00584A40">
              <w:rPr>
                <w:rFonts w:ascii="Arial" w:cs="Arial"/>
                <w:sz w:val="20"/>
              </w:rPr>
              <w:t>殘廢等級</w:t>
            </w:r>
          </w:p>
        </w:tc>
        <w:tc>
          <w:tcPr>
            <w:tcW w:w="1526" w:type="dxa"/>
          </w:tcPr>
          <w:p w:rsidR="00790082" w:rsidRPr="00584A40" w:rsidRDefault="00790082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790082" w:rsidRPr="00584A40" w:rsidTr="00584A40">
        <w:tc>
          <w:tcPr>
            <w:tcW w:w="1722" w:type="dxa"/>
            <w:shd w:val="clear" w:color="auto" w:fill="FFFF99"/>
          </w:tcPr>
          <w:p w:rsidR="00790082" w:rsidRPr="00584A40" w:rsidRDefault="00790082" w:rsidP="001D2491">
            <w:pPr>
              <w:rPr>
                <w:rFonts w:ascii="Arial" w:cs="Arial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殘疾鑑定日</w:t>
            </w:r>
          </w:p>
        </w:tc>
        <w:tc>
          <w:tcPr>
            <w:tcW w:w="2617" w:type="dxa"/>
          </w:tcPr>
          <w:p w:rsidR="00790082" w:rsidRPr="00584A40" w:rsidRDefault="002831BB" w:rsidP="001D2491">
            <w:pPr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O_</w:t>
            </w:r>
            <w:r w:rsidR="00D53822" w:rsidRPr="00584A40">
              <w:rPr>
                <w:rFonts w:ascii="Arial" w:cs="Arial" w:hint="eastAsia"/>
                <w:sz w:val="20"/>
              </w:rPr>
              <w:t>殘疾鑑定日</w:t>
            </w:r>
          </w:p>
        </w:tc>
        <w:tc>
          <w:tcPr>
            <w:tcW w:w="1526" w:type="dxa"/>
          </w:tcPr>
          <w:p w:rsidR="00790082" w:rsidRPr="00584A40" w:rsidRDefault="00790082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790082" w:rsidRPr="00584A40" w:rsidTr="00584A40">
        <w:tc>
          <w:tcPr>
            <w:tcW w:w="1722" w:type="dxa"/>
            <w:shd w:val="clear" w:color="auto" w:fill="FFFF99"/>
            <w:vAlign w:val="bottom"/>
          </w:tcPr>
          <w:p w:rsidR="00790082" w:rsidRPr="00584A40" w:rsidRDefault="00790082" w:rsidP="001D2491">
            <w:pPr>
              <w:rPr>
                <w:color w:val="000000"/>
                <w:sz w:val="18"/>
                <w:szCs w:val="18"/>
              </w:rPr>
            </w:pPr>
            <w:r w:rsidRPr="00584A40">
              <w:rPr>
                <w:rFonts w:hint="eastAsia"/>
                <w:color w:val="000000"/>
                <w:sz w:val="18"/>
                <w:szCs w:val="18"/>
              </w:rPr>
              <w:t>保額</w:t>
            </w:r>
          </w:p>
        </w:tc>
        <w:tc>
          <w:tcPr>
            <w:tcW w:w="2617" w:type="dxa"/>
          </w:tcPr>
          <w:p w:rsidR="00790082" w:rsidRPr="00584A40" w:rsidRDefault="00290D9F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0</w:t>
            </w:r>
          </w:p>
        </w:tc>
        <w:tc>
          <w:tcPr>
            <w:tcW w:w="1526" w:type="dxa"/>
          </w:tcPr>
          <w:p w:rsidR="00790082" w:rsidRPr="00584A40" w:rsidRDefault="00790082" w:rsidP="001D2491">
            <w:pPr>
              <w:rPr>
                <w:sz w:val="20"/>
                <w:szCs w:val="20"/>
              </w:rPr>
            </w:pPr>
          </w:p>
        </w:tc>
      </w:tr>
      <w:tr w:rsidR="00E81737" w:rsidRPr="00584A40" w:rsidTr="00584A40">
        <w:tc>
          <w:tcPr>
            <w:tcW w:w="1722" w:type="dxa"/>
            <w:shd w:val="clear" w:color="auto" w:fill="FFFF99"/>
            <w:vAlign w:val="bottom"/>
          </w:tcPr>
          <w:p w:rsidR="00E81737" w:rsidRPr="00584A40" w:rsidRDefault="00E81737" w:rsidP="001D2491">
            <w:pPr>
              <w:rPr>
                <w:rFonts w:hint="eastAsia"/>
                <w:color w:val="000000"/>
                <w:sz w:val="18"/>
                <w:szCs w:val="18"/>
              </w:rPr>
            </w:pPr>
            <w:r w:rsidRPr="00584A40">
              <w:rPr>
                <w:rFonts w:ascii="Arial" w:cs="Arial"/>
                <w:sz w:val="20"/>
              </w:rPr>
              <w:t>保額單位</w:t>
            </w:r>
          </w:p>
        </w:tc>
        <w:tc>
          <w:tcPr>
            <w:tcW w:w="2617" w:type="dxa"/>
          </w:tcPr>
          <w:p w:rsidR="00E81737" w:rsidRPr="00584A40" w:rsidRDefault="00B8577B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0</w:t>
            </w:r>
          </w:p>
        </w:tc>
        <w:tc>
          <w:tcPr>
            <w:tcW w:w="1526" w:type="dxa"/>
          </w:tcPr>
          <w:p w:rsidR="00E81737" w:rsidRPr="00584A40" w:rsidRDefault="00E81737" w:rsidP="001D2491">
            <w:pPr>
              <w:rPr>
                <w:sz w:val="20"/>
                <w:szCs w:val="20"/>
              </w:rPr>
            </w:pPr>
          </w:p>
        </w:tc>
      </w:tr>
      <w:tr w:rsidR="00790082" w:rsidRPr="00584A40" w:rsidTr="00584A40">
        <w:tc>
          <w:tcPr>
            <w:tcW w:w="1722" w:type="dxa"/>
            <w:shd w:val="clear" w:color="auto" w:fill="FFFF99"/>
            <w:vAlign w:val="bottom"/>
          </w:tcPr>
          <w:p w:rsidR="00790082" w:rsidRPr="00584A40" w:rsidRDefault="00790082" w:rsidP="001D2491">
            <w:pPr>
              <w:rPr>
                <w:rFonts w:hint="eastAsia"/>
                <w:color w:val="000000"/>
                <w:sz w:val="18"/>
                <w:szCs w:val="18"/>
              </w:rPr>
            </w:pPr>
            <w:r w:rsidRPr="00584A40">
              <w:rPr>
                <w:rFonts w:hint="eastAsia"/>
                <w:color w:val="000000"/>
                <w:sz w:val="18"/>
                <w:szCs w:val="18"/>
              </w:rPr>
              <w:t>給付天數</w:t>
            </w:r>
          </w:p>
        </w:tc>
        <w:tc>
          <w:tcPr>
            <w:tcW w:w="2617" w:type="dxa"/>
          </w:tcPr>
          <w:p w:rsidR="00790082" w:rsidRPr="00584A40" w:rsidRDefault="000527F0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O_</w:t>
            </w:r>
            <w:r w:rsidRPr="00584A40">
              <w:rPr>
                <w:rFonts w:hint="eastAsia"/>
                <w:color w:val="000000"/>
                <w:sz w:val="18"/>
                <w:szCs w:val="18"/>
              </w:rPr>
              <w:t>給付天數</w:t>
            </w:r>
          </w:p>
        </w:tc>
        <w:tc>
          <w:tcPr>
            <w:tcW w:w="1526" w:type="dxa"/>
          </w:tcPr>
          <w:p w:rsidR="00790082" w:rsidRPr="00584A40" w:rsidRDefault="00790082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E81737" w:rsidRPr="00584A40" w:rsidTr="00584A40">
        <w:tc>
          <w:tcPr>
            <w:tcW w:w="1722" w:type="dxa"/>
            <w:shd w:val="clear" w:color="auto" w:fill="FFFF99"/>
            <w:vAlign w:val="bottom"/>
          </w:tcPr>
          <w:p w:rsidR="00E81737" w:rsidRPr="00584A40" w:rsidRDefault="00E81737" w:rsidP="001D2491">
            <w:pPr>
              <w:rPr>
                <w:rFonts w:hint="eastAsia"/>
                <w:color w:val="000000"/>
                <w:sz w:val="18"/>
                <w:szCs w:val="18"/>
              </w:rPr>
            </w:pPr>
            <w:r w:rsidRPr="00584A40">
              <w:rPr>
                <w:rFonts w:ascii="Arial" w:cs="Arial"/>
                <w:sz w:val="20"/>
              </w:rPr>
              <w:t>試算金額</w:t>
            </w:r>
          </w:p>
        </w:tc>
        <w:tc>
          <w:tcPr>
            <w:tcW w:w="2617" w:type="dxa"/>
          </w:tcPr>
          <w:p w:rsidR="00E81737" w:rsidRPr="00584A40" w:rsidRDefault="00D35F13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B</w:t>
            </w:r>
            <w:r w:rsidR="00EE7757" w:rsidRPr="00584A40">
              <w:rPr>
                <w:rFonts w:ascii="細明體" w:eastAsia="細明體" w:hAnsi="細明體" w:hint="eastAsia"/>
                <w:sz w:val="20"/>
              </w:rPr>
              <w:t>.給付金額</w:t>
            </w:r>
          </w:p>
        </w:tc>
        <w:tc>
          <w:tcPr>
            <w:tcW w:w="1526" w:type="dxa"/>
          </w:tcPr>
          <w:p w:rsidR="00E81737" w:rsidRPr="00584A40" w:rsidRDefault="009B16F8" w:rsidP="001D2491">
            <w:pPr>
              <w:rPr>
                <w:rFonts w:eastAsia="標楷體" w:hAnsi="標楷體" w:hint="eastAsia"/>
                <w:sz w:val="20"/>
                <w:szCs w:val="20"/>
              </w:rPr>
            </w:pPr>
            <w:r w:rsidRPr="00584A40">
              <w:rPr>
                <w:rFonts w:hint="eastAsia"/>
                <w:sz w:val="20"/>
                <w:szCs w:val="20"/>
              </w:rPr>
              <w:t>DEFAULT 0</w:t>
            </w:r>
          </w:p>
        </w:tc>
      </w:tr>
      <w:tr w:rsidR="00790082" w:rsidRPr="00584A40" w:rsidTr="00584A40">
        <w:tc>
          <w:tcPr>
            <w:tcW w:w="1722" w:type="dxa"/>
            <w:shd w:val="clear" w:color="auto" w:fill="FFFF99"/>
            <w:vAlign w:val="bottom"/>
          </w:tcPr>
          <w:p w:rsidR="00790082" w:rsidRPr="00584A40" w:rsidRDefault="00790082" w:rsidP="001D2491">
            <w:pPr>
              <w:rPr>
                <w:rFonts w:hint="eastAsia"/>
                <w:color w:val="000000"/>
                <w:sz w:val="18"/>
                <w:szCs w:val="18"/>
              </w:rPr>
            </w:pPr>
            <w:r w:rsidRPr="00584A40">
              <w:rPr>
                <w:rFonts w:hint="eastAsia"/>
                <w:color w:val="000000"/>
                <w:sz w:val="18"/>
                <w:szCs w:val="18"/>
              </w:rPr>
              <w:t>給付金額</w:t>
            </w:r>
          </w:p>
        </w:tc>
        <w:tc>
          <w:tcPr>
            <w:tcW w:w="2617" w:type="dxa"/>
          </w:tcPr>
          <w:p w:rsidR="00790082" w:rsidRPr="00584A40" w:rsidRDefault="00D35F13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B</w:t>
            </w:r>
            <w:r w:rsidR="00790082" w:rsidRPr="00584A40">
              <w:rPr>
                <w:rFonts w:ascii="細明體" w:eastAsia="細明體" w:hAnsi="細明體" w:hint="eastAsia"/>
                <w:sz w:val="20"/>
              </w:rPr>
              <w:t>.給付金額</w:t>
            </w:r>
          </w:p>
        </w:tc>
        <w:tc>
          <w:tcPr>
            <w:tcW w:w="1526" w:type="dxa"/>
          </w:tcPr>
          <w:p w:rsidR="00790082" w:rsidRDefault="00790082" w:rsidP="001D2491">
            <w:r w:rsidRPr="00584A40">
              <w:rPr>
                <w:rFonts w:hint="eastAsia"/>
                <w:sz w:val="20"/>
                <w:szCs w:val="20"/>
              </w:rPr>
              <w:t>DEFAULT 0</w:t>
            </w:r>
          </w:p>
        </w:tc>
      </w:tr>
      <w:tr w:rsidR="00E81737" w:rsidRPr="00584A40" w:rsidTr="00584A40">
        <w:tc>
          <w:tcPr>
            <w:tcW w:w="1722" w:type="dxa"/>
            <w:shd w:val="clear" w:color="auto" w:fill="FFFF99"/>
            <w:vAlign w:val="bottom"/>
          </w:tcPr>
          <w:p w:rsidR="00E81737" w:rsidRPr="00584A40" w:rsidRDefault="00E81737" w:rsidP="001D2491">
            <w:pPr>
              <w:rPr>
                <w:rFonts w:hint="eastAsia"/>
                <w:color w:val="000000"/>
                <w:sz w:val="18"/>
                <w:szCs w:val="18"/>
              </w:rPr>
            </w:pPr>
            <w:r w:rsidRPr="00584A40">
              <w:rPr>
                <w:rFonts w:ascii="Arial" w:cs="Arial" w:hint="eastAsia"/>
                <w:sz w:val="20"/>
              </w:rPr>
              <w:t>契約角色</w:t>
            </w:r>
          </w:p>
        </w:tc>
        <w:tc>
          <w:tcPr>
            <w:tcW w:w="2617" w:type="dxa"/>
          </w:tcPr>
          <w:p w:rsidR="00E81737" w:rsidRPr="00584A40" w:rsidRDefault="00E8743F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O_關係</w:t>
            </w:r>
          </w:p>
        </w:tc>
        <w:tc>
          <w:tcPr>
            <w:tcW w:w="1526" w:type="dxa"/>
          </w:tcPr>
          <w:p w:rsidR="00E81737" w:rsidRPr="00584A40" w:rsidRDefault="00E81737" w:rsidP="001D2491">
            <w:pPr>
              <w:rPr>
                <w:rFonts w:hint="eastAsia"/>
                <w:sz w:val="20"/>
                <w:szCs w:val="20"/>
              </w:rPr>
            </w:pPr>
          </w:p>
        </w:tc>
      </w:tr>
      <w:tr w:rsidR="00E81737" w:rsidRPr="00584A40" w:rsidTr="00584A40">
        <w:tc>
          <w:tcPr>
            <w:tcW w:w="1722" w:type="dxa"/>
            <w:shd w:val="clear" w:color="auto" w:fill="FFFF99"/>
          </w:tcPr>
          <w:p w:rsidR="00E81737" w:rsidRPr="00584A40" w:rsidRDefault="00E81737" w:rsidP="001D2491">
            <w:pPr>
              <w:rPr>
                <w:rFonts w:ascii="Arial" w:cs="Arial"/>
                <w:sz w:val="20"/>
              </w:rPr>
            </w:pPr>
            <w:r w:rsidRPr="00584A40">
              <w:rPr>
                <w:rFonts w:ascii="Arial" w:cs="Arial"/>
                <w:sz w:val="20"/>
              </w:rPr>
              <w:t>豁免原因</w:t>
            </w:r>
          </w:p>
        </w:tc>
        <w:tc>
          <w:tcPr>
            <w:tcW w:w="2617" w:type="dxa"/>
          </w:tcPr>
          <w:p w:rsidR="00E81737" w:rsidRPr="00584A40" w:rsidRDefault="00740FB8" w:rsidP="00584A40">
            <w:pPr>
              <w:pStyle w:val="defaulttext"/>
              <w:ind w:leftChars="-6" w:left="-14"/>
              <w:rPr>
                <w:rFonts w:ascii="細明體" w:eastAsia="細明體" w:hAnsi="細明體" w:hint="eastAsia"/>
                <w:sz w:val="20"/>
                <w:lang w:eastAsia="zh-TW"/>
              </w:rPr>
            </w:pPr>
            <w:r w:rsidRPr="00584A40">
              <w:rPr>
                <w:rFonts w:ascii="細明體" w:eastAsia="細明體" w:hAnsi="細明體"/>
                <w:sz w:val="20"/>
                <w:lang w:eastAsia="zh-TW"/>
              </w:rPr>
              <w:t>‘’</w:t>
            </w:r>
          </w:p>
        </w:tc>
        <w:tc>
          <w:tcPr>
            <w:tcW w:w="1526" w:type="dxa"/>
          </w:tcPr>
          <w:p w:rsidR="00E81737" w:rsidRPr="00584A40" w:rsidRDefault="00E81737" w:rsidP="001D2491">
            <w:pPr>
              <w:rPr>
                <w:rFonts w:hint="eastAsia"/>
                <w:sz w:val="20"/>
                <w:szCs w:val="20"/>
              </w:rPr>
            </w:pPr>
          </w:p>
        </w:tc>
      </w:tr>
      <w:tr w:rsidR="00E81737" w:rsidRPr="00584A40" w:rsidTr="00584A40">
        <w:tc>
          <w:tcPr>
            <w:tcW w:w="1722" w:type="dxa"/>
            <w:shd w:val="clear" w:color="auto" w:fill="FFFF99"/>
          </w:tcPr>
          <w:p w:rsidR="00E81737" w:rsidRPr="00584A40" w:rsidRDefault="00E81737" w:rsidP="001D2491">
            <w:pPr>
              <w:rPr>
                <w:rFonts w:ascii="Arial" w:cs="Arial"/>
                <w:sz w:val="20"/>
              </w:rPr>
            </w:pPr>
            <w:r w:rsidRPr="00584A40">
              <w:rPr>
                <w:rFonts w:ascii="Arial" w:cs="Arial"/>
                <w:sz w:val="20"/>
              </w:rPr>
              <w:t>豁免期間</w:t>
            </w:r>
          </w:p>
        </w:tc>
        <w:tc>
          <w:tcPr>
            <w:tcW w:w="2617" w:type="dxa"/>
          </w:tcPr>
          <w:p w:rsidR="00E81737" w:rsidRPr="00584A40" w:rsidRDefault="00740FB8" w:rsidP="00584A40">
            <w:pPr>
              <w:pStyle w:val="defaulttext"/>
              <w:ind w:leftChars="-6" w:left="-14"/>
              <w:rPr>
                <w:rFonts w:ascii="細明體" w:eastAsia="細明體" w:hAnsi="細明體" w:hint="eastAsia"/>
                <w:sz w:val="20"/>
                <w:lang w:eastAsia="zh-TW"/>
              </w:rPr>
            </w:pPr>
            <w:r w:rsidRPr="00584A40">
              <w:rPr>
                <w:rFonts w:ascii="細明體" w:eastAsia="細明體" w:hAnsi="細明體"/>
                <w:sz w:val="20"/>
                <w:lang w:eastAsia="zh-TW"/>
              </w:rPr>
              <w:t>‘’</w:t>
            </w:r>
          </w:p>
        </w:tc>
        <w:tc>
          <w:tcPr>
            <w:tcW w:w="1526" w:type="dxa"/>
          </w:tcPr>
          <w:p w:rsidR="00E81737" w:rsidRPr="00584A40" w:rsidRDefault="00E81737" w:rsidP="001D2491">
            <w:pPr>
              <w:rPr>
                <w:rFonts w:hint="eastAsia"/>
                <w:sz w:val="20"/>
                <w:szCs w:val="20"/>
              </w:rPr>
            </w:pPr>
          </w:p>
        </w:tc>
      </w:tr>
      <w:tr w:rsidR="00E81737" w:rsidRPr="00584A40" w:rsidTr="00584A40">
        <w:tc>
          <w:tcPr>
            <w:tcW w:w="1722" w:type="dxa"/>
            <w:shd w:val="clear" w:color="auto" w:fill="FFFF99"/>
          </w:tcPr>
          <w:p w:rsidR="00E81737" w:rsidRPr="00584A40" w:rsidRDefault="00E81737" w:rsidP="001D2491">
            <w:pPr>
              <w:rPr>
                <w:rFonts w:ascii="Arial" w:cs="Arial"/>
                <w:sz w:val="20"/>
              </w:rPr>
            </w:pPr>
            <w:r w:rsidRPr="00584A40">
              <w:rPr>
                <w:rFonts w:ascii="Arial" w:cs="Arial"/>
                <w:sz w:val="20"/>
              </w:rPr>
              <w:t>豁免</w:t>
            </w:r>
            <w:r w:rsidRPr="00584A40">
              <w:rPr>
                <w:rFonts w:ascii="Arial" w:cs="Arial" w:hint="eastAsia"/>
                <w:sz w:val="20"/>
              </w:rPr>
              <w:t>內容</w:t>
            </w:r>
          </w:p>
        </w:tc>
        <w:tc>
          <w:tcPr>
            <w:tcW w:w="2617" w:type="dxa"/>
          </w:tcPr>
          <w:p w:rsidR="00E81737" w:rsidRPr="00584A40" w:rsidRDefault="00740FB8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/>
                <w:sz w:val="20"/>
              </w:rPr>
              <w:t>‘’</w:t>
            </w:r>
          </w:p>
        </w:tc>
        <w:tc>
          <w:tcPr>
            <w:tcW w:w="1526" w:type="dxa"/>
          </w:tcPr>
          <w:p w:rsidR="00E81737" w:rsidRPr="00584A40" w:rsidRDefault="00E81737" w:rsidP="001D2491">
            <w:pPr>
              <w:rPr>
                <w:rFonts w:hint="eastAsia"/>
                <w:sz w:val="20"/>
                <w:szCs w:val="20"/>
              </w:rPr>
            </w:pPr>
          </w:p>
        </w:tc>
      </w:tr>
      <w:tr w:rsidR="00A71384" w:rsidRPr="00584A40" w:rsidTr="00584A40">
        <w:tc>
          <w:tcPr>
            <w:tcW w:w="1722" w:type="dxa"/>
            <w:shd w:val="clear" w:color="auto" w:fill="FFFF99"/>
          </w:tcPr>
          <w:p w:rsidR="00A71384" w:rsidRPr="00584A40" w:rsidRDefault="00A71384" w:rsidP="001D2491">
            <w:pPr>
              <w:rPr>
                <w:rFonts w:ascii="Arial" w:cs="Arial"/>
                <w:sz w:val="20"/>
              </w:rPr>
            </w:pPr>
            <w:r w:rsidRPr="00584A40">
              <w:rPr>
                <w:rFonts w:ascii="Arial" w:cs="Arial"/>
                <w:sz w:val="20"/>
              </w:rPr>
              <w:t>除外責任</w:t>
            </w:r>
          </w:p>
        </w:tc>
        <w:tc>
          <w:tcPr>
            <w:tcW w:w="2617" w:type="dxa"/>
          </w:tcPr>
          <w:p w:rsidR="00A71384" w:rsidRPr="00584A40" w:rsidRDefault="00A71384" w:rsidP="00584A40">
            <w:pPr>
              <w:pStyle w:val="defaulttext"/>
              <w:ind w:leftChars="-6" w:left="-14"/>
              <w:rPr>
                <w:rFonts w:ascii="細明體" w:eastAsia="細明體" w:hAnsi="細明體" w:hint="eastAsia"/>
                <w:sz w:val="20"/>
                <w:lang w:eastAsia="zh-TW"/>
              </w:rPr>
            </w:pPr>
            <w:r w:rsidRPr="00584A40">
              <w:rPr>
                <w:rFonts w:ascii="細明體" w:eastAsia="細明體" w:hAnsi="細明體"/>
                <w:sz w:val="20"/>
                <w:lang w:eastAsia="zh-TW"/>
              </w:rPr>
              <w:t>‘</w:t>
            </w:r>
            <w:r w:rsidRPr="00584A40">
              <w:rPr>
                <w:rFonts w:ascii="細明體" w:eastAsia="細明體" w:hAnsi="細明體" w:hint="eastAsia"/>
                <w:sz w:val="20"/>
                <w:lang w:eastAsia="zh-TW"/>
              </w:rPr>
              <w:t>N</w:t>
            </w:r>
            <w:r w:rsidRPr="00584A40">
              <w:rPr>
                <w:rFonts w:ascii="細明體" w:eastAsia="細明體" w:hAnsi="細明體"/>
                <w:sz w:val="20"/>
                <w:lang w:eastAsia="zh-TW"/>
              </w:rPr>
              <w:t>’</w:t>
            </w:r>
          </w:p>
        </w:tc>
        <w:tc>
          <w:tcPr>
            <w:tcW w:w="1526" w:type="dxa"/>
          </w:tcPr>
          <w:p w:rsidR="00A71384" w:rsidRPr="00584A40" w:rsidRDefault="00A71384" w:rsidP="001D2491">
            <w:pPr>
              <w:rPr>
                <w:rFonts w:hint="eastAsia"/>
                <w:sz w:val="20"/>
                <w:szCs w:val="20"/>
              </w:rPr>
            </w:pPr>
          </w:p>
        </w:tc>
      </w:tr>
      <w:tr w:rsidR="00A71384" w:rsidRPr="00584A40" w:rsidTr="00584A40">
        <w:tc>
          <w:tcPr>
            <w:tcW w:w="1722" w:type="dxa"/>
            <w:shd w:val="clear" w:color="auto" w:fill="FFFF99"/>
          </w:tcPr>
          <w:p w:rsidR="00A71384" w:rsidRPr="00584A40" w:rsidRDefault="00A71384" w:rsidP="001D2491">
            <w:pPr>
              <w:rPr>
                <w:rFonts w:ascii="Arial" w:cs="Arial"/>
                <w:sz w:val="20"/>
              </w:rPr>
            </w:pPr>
            <w:r w:rsidRPr="00584A40">
              <w:rPr>
                <w:rFonts w:ascii="Arial" w:cs="Arial"/>
                <w:sz w:val="20"/>
              </w:rPr>
              <w:t>削減給付</w:t>
            </w:r>
          </w:p>
        </w:tc>
        <w:tc>
          <w:tcPr>
            <w:tcW w:w="2617" w:type="dxa"/>
          </w:tcPr>
          <w:p w:rsidR="00A71384" w:rsidRPr="00584A40" w:rsidRDefault="00A71384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/>
                <w:sz w:val="20"/>
              </w:rPr>
              <w:t>‘</w:t>
            </w:r>
            <w:r w:rsidRPr="00584A40">
              <w:rPr>
                <w:rFonts w:ascii="細明體" w:eastAsia="細明體" w:hAnsi="細明體" w:hint="eastAsia"/>
                <w:sz w:val="20"/>
              </w:rPr>
              <w:t>N</w:t>
            </w:r>
            <w:r w:rsidRPr="00584A40">
              <w:rPr>
                <w:rFonts w:ascii="細明體" w:eastAsia="細明體" w:hAnsi="細明體"/>
                <w:sz w:val="20"/>
              </w:rPr>
              <w:t>’</w:t>
            </w:r>
          </w:p>
        </w:tc>
        <w:tc>
          <w:tcPr>
            <w:tcW w:w="1526" w:type="dxa"/>
          </w:tcPr>
          <w:p w:rsidR="00A71384" w:rsidRPr="00584A40" w:rsidRDefault="00A71384" w:rsidP="001D2491">
            <w:pPr>
              <w:rPr>
                <w:rFonts w:hint="eastAsia"/>
                <w:sz w:val="20"/>
                <w:szCs w:val="20"/>
              </w:rPr>
            </w:pPr>
          </w:p>
        </w:tc>
      </w:tr>
      <w:tr w:rsidR="008A116B" w:rsidRPr="00584A40" w:rsidTr="00584A40">
        <w:tc>
          <w:tcPr>
            <w:tcW w:w="1722" w:type="dxa"/>
            <w:shd w:val="clear" w:color="auto" w:fill="FFFF99"/>
          </w:tcPr>
          <w:p w:rsidR="008A116B" w:rsidRPr="00584A40" w:rsidRDefault="008A116B" w:rsidP="001D2491">
            <w:pPr>
              <w:rPr>
                <w:rFonts w:ascii="Arial" w:cs="Arial"/>
                <w:sz w:val="20"/>
              </w:rPr>
            </w:pPr>
            <w:r w:rsidRPr="00584A40">
              <w:rPr>
                <w:rFonts w:ascii="Arial" w:cs="Arial"/>
                <w:sz w:val="20"/>
              </w:rPr>
              <w:t>特殊記錄</w:t>
            </w:r>
          </w:p>
        </w:tc>
        <w:tc>
          <w:tcPr>
            <w:tcW w:w="2617" w:type="dxa"/>
          </w:tcPr>
          <w:p w:rsidR="008A116B" w:rsidRPr="00584A40" w:rsidRDefault="00740FB8" w:rsidP="00584A40">
            <w:pPr>
              <w:pStyle w:val="defaulttext"/>
              <w:ind w:leftChars="-6" w:left="-14"/>
              <w:rPr>
                <w:rFonts w:ascii="細明體" w:eastAsia="細明體" w:hAnsi="細明體" w:hint="eastAsia"/>
                <w:sz w:val="20"/>
                <w:lang w:eastAsia="zh-TW"/>
              </w:rPr>
            </w:pPr>
            <w:r w:rsidRPr="00584A40">
              <w:rPr>
                <w:rFonts w:ascii="細明體" w:eastAsia="細明體" w:hAnsi="細明體"/>
                <w:sz w:val="20"/>
                <w:lang w:eastAsia="zh-TW"/>
              </w:rPr>
              <w:t>‘’</w:t>
            </w:r>
          </w:p>
        </w:tc>
        <w:tc>
          <w:tcPr>
            <w:tcW w:w="1526" w:type="dxa"/>
          </w:tcPr>
          <w:p w:rsidR="008A116B" w:rsidRPr="00584A40" w:rsidRDefault="008A116B" w:rsidP="001D2491">
            <w:pPr>
              <w:rPr>
                <w:rFonts w:hint="eastAsia"/>
                <w:sz w:val="20"/>
                <w:szCs w:val="20"/>
              </w:rPr>
            </w:pPr>
          </w:p>
        </w:tc>
      </w:tr>
      <w:tr w:rsidR="008A116B" w:rsidRPr="00584A40" w:rsidTr="00584A40">
        <w:tc>
          <w:tcPr>
            <w:tcW w:w="1722" w:type="dxa"/>
            <w:shd w:val="clear" w:color="auto" w:fill="FFFF99"/>
          </w:tcPr>
          <w:p w:rsidR="008A116B" w:rsidRPr="00584A40" w:rsidRDefault="008A116B" w:rsidP="001D2491">
            <w:pPr>
              <w:rPr>
                <w:rFonts w:ascii="Arial" w:cs="Arial"/>
                <w:sz w:val="20"/>
              </w:rPr>
            </w:pPr>
            <w:r w:rsidRPr="00584A40">
              <w:rPr>
                <w:rFonts w:ascii="Arial" w:cs="Arial"/>
                <w:sz w:val="20"/>
              </w:rPr>
              <w:t>修改原因</w:t>
            </w:r>
          </w:p>
        </w:tc>
        <w:tc>
          <w:tcPr>
            <w:tcW w:w="2617" w:type="dxa"/>
          </w:tcPr>
          <w:p w:rsidR="008A116B" w:rsidRPr="00584A40" w:rsidRDefault="00740FB8" w:rsidP="00584A40">
            <w:pPr>
              <w:pStyle w:val="defaulttext"/>
              <w:ind w:leftChars="-6" w:left="-14"/>
              <w:rPr>
                <w:rFonts w:ascii="細明體" w:eastAsia="細明體" w:hAnsi="細明體" w:hint="eastAsia"/>
                <w:sz w:val="20"/>
                <w:lang w:eastAsia="zh-TW"/>
              </w:rPr>
            </w:pPr>
            <w:r w:rsidRPr="00584A40">
              <w:rPr>
                <w:rFonts w:ascii="細明體" w:eastAsia="細明體" w:hAnsi="細明體"/>
                <w:sz w:val="20"/>
                <w:lang w:eastAsia="zh-TW"/>
              </w:rPr>
              <w:t>‘’</w:t>
            </w:r>
          </w:p>
        </w:tc>
        <w:tc>
          <w:tcPr>
            <w:tcW w:w="1526" w:type="dxa"/>
          </w:tcPr>
          <w:p w:rsidR="008A116B" w:rsidRPr="00584A40" w:rsidRDefault="008A116B" w:rsidP="001D2491">
            <w:pPr>
              <w:rPr>
                <w:rFonts w:hint="eastAsia"/>
                <w:sz w:val="20"/>
                <w:szCs w:val="20"/>
              </w:rPr>
            </w:pPr>
          </w:p>
        </w:tc>
      </w:tr>
      <w:tr w:rsidR="008A116B" w:rsidRPr="00584A40" w:rsidTr="00584A40">
        <w:tc>
          <w:tcPr>
            <w:tcW w:w="1722" w:type="dxa"/>
            <w:shd w:val="clear" w:color="auto" w:fill="FFFF99"/>
          </w:tcPr>
          <w:p w:rsidR="008A116B" w:rsidRPr="00584A40" w:rsidRDefault="008A116B" w:rsidP="001D2491">
            <w:pPr>
              <w:rPr>
                <w:rFonts w:ascii="Arial" w:cs="Arial"/>
                <w:sz w:val="20"/>
              </w:rPr>
            </w:pPr>
            <w:r w:rsidRPr="00584A40">
              <w:rPr>
                <w:rFonts w:ascii="Arial" w:cs="Arial"/>
                <w:sz w:val="20"/>
              </w:rPr>
              <w:t>修改摘要</w:t>
            </w:r>
          </w:p>
        </w:tc>
        <w:tc>
          <w:tcPr>
            <w:tcW w:w="2617" w:type="dxa"/>
          </w:tcPr>
          <w:p w:rsidR="008A116B" w:rsidRPr="00584A40" w:rsidRDefault="00740FB8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/>
                <w:sz w:val="20"/>
              </w:rPr>
              <w:t>‘’</w:t>
            </w:r>
          </w:p>
        </w:tc>
        <w:tc>
          <w:tcPr>
            <w:tcW w:w="1526" w:type="dxa"/>
          </w:tcPr>
          <w:p w:rsidR="008A116B" w:rsidRPr="00584A40" w:rsidRDefault="008A116B" w:rsidP="001D2491">
            <w:pPr>
              <w:rPr>
                <w:rFonts w:hint="eastAsia"/>
                <w:sz w:val="20"/>
                <w:szCs w:val="20"/>
              </w:rPr>
            </w:pPr>
          </w:p>
        </w:tc>
      </w:tr>
      <w:tr w:rsidR="008A116B" w:rsidRPr="00584A40" w:rsidTr="00584A40">
        <w:tc>
          <w:tcPr>
            <w:tcW w:w="1722" w:type="dxa"/>
            <w:shd w:val="clear" w:color="auto" w:fill="FFFF99"/>
          </w:tcPr>
          <w:p w:rsidR="008A116B" w:rsidRPr="00584A40" w:rsidRDefault="008A116B" w:rsidP="001D2491">
            <w:pPr>
              <w:rPr>
                <w:rFonts w:ascii="Arial" w:cs="Arial"/>
                <w:sz w:val="20"/>
              </w:rPr>
            </w:pPr>
            <w:r w:rsidRPr="00584A40">
              <w:rPr>
                <w:rFonts w:ascii="Arial" w:cs="Arial"/>
                <w:sz w:val="20"/>
              </w:rPr>
              <w:t>人工新增</w:t>
            </w:r>
          </w:p>
        </w:tc>
        <w:tc>
          <w:tcPr>
            <w:tcW w:w="2617" w:type="dxa"/>
          </w:tcPr>
          <w:p w:rsidR="008A116B" w:rsidRPr="00584A40" w:rsidRDefault="008A116B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/>
                <w:sz w:val="20"/>
              </w:rPr>
              <w:t>‘</w:t>
            </w:r>
            <w:r w:rsidRPr="00584A40">
              <w:rPr>
                <w:rFonts w:ascii="細明體" w:eastAsia="細明體" w:hAnsi="細明體" w:hint="eastAsia"/>
                <w:sz w:val="20"/>
              </w:rPr>
              <w:t>N</w:t>
            </w:r>
            <w:r w:rsidRPr="00584A40">
              <w:rPr>
                <w:rFonts w:ascii="細明體" w:eastAsia="細明體" w:hAnsi="細明體"/>
                <w:sz w:val="20"/>
              </w:rPr>
              <w:t>’</w:t>
            </w:r>
          </w:p>
        </w:tc>
        <w:tc>
          <w:tcPr>
            <w:tcW w:w="1526" w:type="dxa"/>
          </w:tcPr>
          <w:p w:rsidR="008A116B" w:rsidRPr="00584A40" w:rsidRDefault="008A116B" w:rsidP="001D2491">
            <w:pPr>
              <w:rPr>
                <w:rFonts w:hint="eastAsia"/>
                <w:sz w:val="20"/>
                <w:szCs w:val="20"/>
              </w:rPr>
            </w:pPr>
          </w:p>
        </w:tc>
      </w:tr>
      <w:tr w:rsidR="00746C66" w:rsidRPr="00584A40" w:rsidTr="00584A40">
        <w:tc>
          <w:tcPr>
            <w:tcW w:w="1722" w:type="dxa"/>
            <w:shd w:val="clear" w:color="auto" w:fill="FFFF99"/>
          </w:tcPr>
          <w:p w:rsidR="00746C66" w:rsidRPr="00584A40" w:rsidRDefault="00AB657A" w:rsidP="001D2491">
            <w:pPr>
              <w:rPr>
                <w:rFonts w:ascii="Arial" w:cs="Arial" w:hint="eastAsia"/>
                <w:color w:val="FF0000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終止日期</w:t>
            </w:r>
          </w:p>
        </w:tc>
        <w:tc>
          <w:tcPr>
            <w:tcW w:w="2617" w:type="dxa"/>
          </w:tcPr>
          <w:p w:rsidR="00746C66" w:rsidRPr="00584A40" w:rsidRDefault="009B4431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O_終止日期</w:t>
            </w:r>
          </w:p>
        </w:tc>
        <w:tc>
          <w:tcPr>
            <w:tcW w:w="1526" w:type="dxa"/>
          </w:tcPr>
          <w:p w:rsidR="00746C66" w:rsidRPr="00584A40" w:rsidRDefault="00746C66" w:rsidP="001D2491">
            <w:pPr>
              <w:rPr>
                <w:rFonts w:hint="eastAsia"/>
                <w:sz w:val="20"/>
                <w:szCs w:val="20"/>
              </w:rPr>
            </w:pPr>
          </w:p>
        </w:tc>
      </w:tr>
      <w:tr w:rsidR="00AB657A" w:rsidRPr="00584A40" w:rsidTr="00584A40">
        <w:tc>
          <w:tcPr>
            <w:tcW w:w="1722" w:type="dxa"/>
            <w:shd w:val="clear" w:color="auto" w:fill="FFFF99"/>
          </w:tcPr>
          <w:p w:rsidR="00AB657A" w:rsidRPr="00584A40" w:rsidRDefault="00AB657A" w:rsidP="001D2491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保單年度</w:t>
            </w:r>
          </w:p>
        </w:tc>
        <w:tc>
          <w:tcPr>
            <w:tcW w:w="2617" w:type="dxa"/>
          </w:tcPr>
          <w:p w:rsidR="00AB657A" w:rsidRPr="00584A40" w:rsidRDefault="004055E4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hint="eastAsia"/>
                <w:szCs w:val="24"/>
              </w:rPr>
              <w:t>O_</w:t>
            </w:r>
            <w:r w:rsidRPr="00584A40">
              <w:rPr>
                <w:rFonts w:hint="eastAsia"/>
                <w:szCs w:val="24"/>
              </w:rPr>
              <w:t>保單年度</w:t>
            </w:r>
          </w:p>
        </w:tc>
        <w:tc>
          <w:tcPr>
            <w:tcW w:w="1526" w:type="dxa"/>
          </w:tcPr>
          <w:p w:rsidR="00AB657A" w:rsidRPr="00584A40" w:rsidRDefault="00AB657A" w:rsidP="001D2491">
            <w:pPr>
              <w:rPr>
                <w:rFonts w:hint="eastAsia"/>
                <w:sz w:val="20"/>
                <w:szCs w:val="20"/>
              </w:rPr>
            </w:pPr>
          </w:p>
        </w:tc>
      </w:tr>
      <w:tr w:rsidR="00AB657A" w:rsidRPr="00584A40" w:rsidTr="00584A40">
        <w:tc>
          <w:tcPr>
            <w:tcW w:w="1722" w:type="dxa"/>
            <w:shd w:val="clear" w:color="auto" w:fill="FFFF99"/>
          </w:tcPr>
          <w:p w:rsidR="00AB657A" w:rsidRPr="00584A40" w:rsidRDefault="00AB657A" w:rsidP="001D2491">
            <w:pPr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死殘種類</w:t>
            </w:r>
          </w:p>
        </w:tc>
        <w:tc>
          <w:tcPr>
            <w:tcW w:w="2617" w:type="dxa"/>
          </w:tcPr>
          <w:p w:rsidR="00AB657A" w:rsidRPr="00584A40" w:rsidRDefault="00AB657A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</w:p>
        </w:tc>
        <w:tc>
          <w:tcPr>
            <w:tcW w:w="1526" w:type="dxa"/>
          </w:tcPr>
          <w:p w:rsidR="00AB657A" w:rsidRPr="00584A40" w:rsidRDefault="00AB657A" w:rsidP="001D2491">
            <w:pPr>
              <w:rPr>
                <w:rFonts w:hint="eastAsia"/>
                <w:sz w:val="20"/>
                <w:szCs w:val="20"/>
              </w:rPr>
            </w:pPr>
          </w:p>
        </w:tc>
      </w:tr>
      <w:tr w:rsidR="00F62E45" w:rsidRPr="00584A40" w:rsidTr="00584A40">
        <w:tc>
          <w:tcPr>
            <w:tcW w:w="1722" w:type="dxa"/>
            <w:shd w:val="clear" w:color="auto" w:fill="FFFF99"/>
          </w:tcPr>
          <w:p w:rsidR="00F62E45" w:rsidRPr="00584A40" w:rsidRDefault="00F62E45" w:rsidP="00ED08E1">
            <w:pPr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無記名式附約表示</w:t>
            </w:r>
          </w:p>
        </w:tc>
        <w:tc>
          <w:tcPr>
            <w:tcW w:w="2617" w:type="dxa"/>
          </w:tcPr>
          <w:p w:rsidR="00F62E45" w:rsidRPr="00584A40" w:rsidRDefault="00F62E45" w:rsidP="00584A40">
            <w:pPr>
              <w:pStyle w:val="defaulttext"/>
              <w:ind w:leftChars="-6" w:left="-14"/>
              <w:rPr>
                <w:rFonts w:ascii="細明體" w:eastAsia="細明體" w:hAnsi="細明體" w:hint="eastAsia"/>
                <w:sz w:val="20"/>
              </w:rPr>
            </w:pPr>
          </w:p>
        </w:tc>
        <w:tc>
          <w:tcPr>
            <w:tcW w:w="1526" w:type="dxa"/>
          </w:tcPr>
          <w:p w:rsidR="00F62E45" w:rsidRPr="00584A40" w:rsidRDefault="00F62E45" w:rsidP="004E1DD6">
            <w:pPr>
              <w:rPr>
                <w:rFonts w:hint="eastAsia"/>
                <w:sz w:val="20"/>
                <w:szCs w:val="20"/>
              </w:rPr>
            </w:pPr>
          </w:p>
        </w:tc>
      </w:tr>
      <w:tr w:rsidR="00F62E45" w:rsidRPr="00584A40" w:rsidTr="00584A40">
        <w:tc>
          <w:tcPr>
            <w:tcW w:w="1722" w:type="dxa"/>
            <w:shd w:val="clear" w:color="auto" w:fill="FFFF99"/>
            <w:vAlign w:val="center"/>
          </w:tcPr>
          <w:p w:rsidR="00F62E45" w:rsidRPr="00584A40" w:rsidRDefault="00F62E45" w:rsidP="00ED08E1">
            <w:pPr>
              <w:rPr>
                <w:rFonts w:ascii="Arial" w:eastAsia="細明體" w:hAnsi="Arial" w:cs="Arial"/>
                <w:sz w:val="20"/>
              </w:rPr>
            </w:pPr>
            <w:r w:rsidRPr="00584A40">
              <w:rPr>
                <w:rFonts w:ascii="Arial" w:eastAsia="細明體" w:hAnsi="細明體" w:cs="Arial"/>
                <w:sz w:val="20"/>
              </w:rPr>
              <w:t>送件人</w:t>
            </w:r>
            <w:r w:rsidRPr="00584A40">
              <w:rPr>
                <w:rFonts w:ascii="Arial" w:eastAsia="細明體" w:hAnsi="Arial" w:cs="Arial"/>
                <w:sz w:val="20"/>
              </w:rPr>
              <w:t>ID</w:t>
            </w:r>
          </w:p>
        </w:tc>
        <w:tc>
          <w:tcPr>
            <w:tcW w:w="2617" w:type="dxa"/>
          </w:tcPr>
          <w:p w:rsidR="00F62E45" w:rsidRPr="00584A40" w:rsidRDefault="0008439C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/>
                <w:sz w:val="20"/>
              </w:rPr>
              <w:t>‘’</w:t>
            </w:r>
          </w:p>
        </w:tc>
        <w:tc>
          <w:tcPr>
            <w:tcW w:w="1526" w:type="dxa"/>
          </w:tcPr>
          <w:p w:rsidR="00F62E45" w:rsidRPr="00584A40" w:rsidRDefault="00F62E45" w:rsidP="004E1DD6">
            <w:pPr>
              <w:rPr>
                <w:rFonts w:hint="eastAsia"/>
                <w:sz w:val="20"/>
                <w:szCs w:val="20"/>
              </w:rPr>
            </w:pPr>
          </w:p>
        </w:tc>
      </w:tr>
      <w:tr w:rsidR="00F62E45" w:rsidRPr="00584A40" w:rsidTr="00584A40">
        <w:tc>
          <w:tcPr>
            <w:tcW w:w="1722" w:type="dxa"/>
            <w:shd w:val="clear" w:color="auto" w:fill="FFFF99"/>
            <w:vAlign w:val="center"/>
          </w:tcPr>
          <w:p w:rsidR="00F62E45" w:rsidRPr="00584A40" w:rsidRDefault="00F62E45" w:rsidP="00ED08E1">
            <w:pPr>
              <w:rPr>
                <w:rFonts w:ascii="Arial" w:eastAsia="細明體" w:hAnsi="細明體" w:cs="Arial" w:hint="eastAsia"/>
                <w:sz w:val="20"/>
              </w:rPr>
            </w:pPr>
            <w:r w:rsidRPr="00584A40">
              <w:rPr>
                <w:rFonts w:ascii="Arial" w:eastAsia="細明體" w:hAnsi="細明體" w:cs="Arial" w:hint="eastAsia"/>
                <w:sz w:val="20"/>
              </w:rPr>
              <w:t>檔案號碼</w:t>
            </w:r>
          </w:p>
        </w:tc>
        <w:tc>
          <w:tcPr>
            <w:tcW w:w="2617" w:type="dxa"/>
          </w:tcPr>
          <w:p w:rsidR="00F62E45" w:rsidRPr="00584A40" w:rsidRDefault="008F20DB" w:rsidP="00584A40">
            <w:pPr>
              <w:pStyle w:val="defaulttext"/>
              <w:ind w:leftChars="-6" w:left="-14"/>
              <w:rPr>
                <w:rFonts w:ascii="細明體" w:eastAsia="細明體" w:hAnsi="細明體" w:hint="eastAsia"/>
                <w:sz w:val="20"/>
                <w:lang w:eastAsia="zh-TW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A.檔案編號</w:t>
            </w:r>
          </w:p>
        </w:tc>
        <w:tc>
          <w:tcPr>
            <w:tcW w:w="1526" w:type="dxa"/>
          </w:tcPr>
          <w:p w:rsidR="00F62E45" w:rsidRPr="00584A40" w:rsidRDefault="00F62E45" w:rsidP="004E1DD6">
            <w:pPr>
              <w:rPr>
                <w:rFonts w:hint="eastAsia"/>
                <w:sz w:val="20"/>
                <w:szCs w:val="20"/>
              </w:rPr>
            </w:pPr>
          </w:p>
        </w:tc>
      </w:tr>
      <w:tr w:rsidR="00F62E45" w:rsidRPr="00584A40" w:rsidTr="00584A40">
        <w:tc>
          <w:tcPr>
            <w:tcW w:w="1722" w:type="dxa"/>
            <w:shd w:val="clear" w:color="auto" w:fill="FFFF99"/>
          </w:tcPr>
          <w:p w:rsidR="00F62E45" w:rsidRPr="00584A40" w:rsidRDefault="00F62E45" w:rsidP="00584A40">
            <w:pPr>
              <w:snapToGrid w:val="0"/>
              <w:rPr>
                <w:rFonts w:ascii="Arial" w:eastAsia="細明體" w:hAnsi="Arial" w:cs="Arial"/>
                <w:sz w:val="20"/>
              </w:rPr>
            </w:pPr>
            <w:r w:rsidRPr="00584A40">
              <w:rPr>
                <w:rFonts w:ascii="Arial" w:eastAsia="細明體" w:hAnsi="Arial" w:cs="Arial" w:hint="eastAsia"/>
                <w:sz w:val="20"/>
              </w:rPr>
              <w:t>門診申請</w:t>
            </w:r>
            <w:r w:rsidRPr="00584A40">
              <w:rPr>
                <w:rFonts w:ascii="Arial" w:eastAsia="細明體" w:hAnsi="Arial" w:cs="Arial"/>
                <w:sz w:val="20"/>
              </w:rPr>
              <w:t>天數</w:t>
            </w:r>
          </w:p>
        </w:tc>
        <w:tc>
          <w:tcPr>
            <w:tcW w:w="2617" w:type="dxa"/>
          </w:tcPr>
          <w:p w:rsidR="00F62E45" w:rsidRPr="00584A40" w:rsidRDefault="0018426C" w:rsidP="00584A40">
            <w:pPr>
              <w:pStyle w:val="defaulttext"/>
              <w:snapToGrid w:val="0"/>
              <w:ind w:leftChars="-6" w:left="-14"/>
              <w:rPr>
                <w:rFonts w:ascii="Arial" w:eastAsia="細明體" w:hAnsi="Arial" w:cs="Arial" w:hint="eastAsia"/>
                <w:kern w:val="2"/>
                <w:sz w:val="20"/>
                <w:szCs w:val="24"/>
                <w:lang w:eastAsia="zh-TW"/>
              </w:rPr>
            </w:pPr>
            <w:r w:rsidRPr="00584A40">
              <w:rPr>
                <w:rFonts w:ascii="Arial" w:eastAsia="細明體" w:hAnsi="Arial" w:cs="Arial" w:hint="eastAsia"/>
                <w:kern w:val="2"/>
                <w:sz w:val="20"/>
                <w:szCs w:val="24"/>
                <w:lang w:eastAsia="zh-TW"/>
              </w:rPr>
              <w:t>0</w:t>
            </w:r>
          </w:p>
        </w:tc>
        <w:tc>
          <w:tcPr>
            <w:tcW w:w="1526" w:type="dxa"/>
          </w:tcPr>
          <w:p w:rsidR="00F62E45" w:rsidRPr="00584A40" w:rsidRDefault="00F62E45" w:rsidP="00584A40">
            <w:pPr>
              <w:snapToGrid w:val="0"/>
              <w:rPr>
                <w:rFonts w:ascii="Arial" w:eastAsia="細明體" w:hAnsi="Arial" w:cs="Arial" w:hint="eastAsia"/>
                <w:sz w:val="20"/>
              </w:rPr>
            </w:pPr>
          </w:p>
        </w:tc>
      </w:tr>
      <w:tr w:rsidR="00F62E45" w:rsidRPr="00584A40" w:rsidTr="00584A40">
        <w:tc>
          <w:tcPr>
            <w:tcW w:w="1722" w:type="dxa"/>
            <w:shd w:val="clear" w:color="auto" w:fill="FFFF99"/>
          </w:tcPr>
          <w:p w:rsidR="00F62E45" w:rsidRPr="00584A40" w:rsidRDefault="00F62E45" w:rsidP="00584A40">
            <w:pPr>
              <w:snapToGrid w:val="0"/>
              <w:rPr>
                <w:rFonts w:ascii="Arial" w:eastAsia="細明體" w:hAnsi="Arial" w:cs="Arial"/>
                <w:sz w:val="20"/>
              </w:rPr>
            </w:pPr>
            <w:r w:rsidRPr="00584A40">
              <w:rPr>
                <w:rFonts w:ascii="Arial" w:eastAsia="細明體" w:hAnsi="Arial" w:cs="Arial" w:hint="eastAsia"/>
                <w:sz w:val="20"/>
              </w:rPr>
              <w:t>門診給付</w:t>
            </w:r>
            <w:r w:rsidRPr="00584A40">
              <w:rPr>
                <w:rFonts w:ascii="Arial" w:eastAsia="細明體" w:hAnsi="Arial" w:cs="Arial"/>
                <w:sz w:val="20"/>
              </w:rPr>
              <w:t>天數</w:t>
            </w:r>
          </w:p>
        </w:tc>
        <w:tc>
          <w:tcPr>
            <w:tcW w:w="2617" w:type="dxa"/>
          </w:tcPr>
          <w:p w:rsidR="00F62E45" w:rsidRPr="00584A40" w:rsidRDefault="0018426C" w:rsidP="00584A40">
            <w:pPr>
              <w:pStyle w:val="defaulttext"/>
              <w:snapToGrid w:val="0"/>
              <w:ind w:leftChars="-6" w:left="-14"/>
              <w:rPr>
                <w:rFonts w:ascii="Arial" w:eastAsia="細明體" w:hAnsi="Arial" w:cs="Arial" w:hint="eastAsia"/>
                <w:kern w:val="2"/>
                <w:sz w:val="20"/>
                <w:szCs w:val="24"/>
                <w:lang w:eastAsia="zh-TW"/>
              </w:rPr>
            </w:pPr>
            <w:r w:rsidRPr="00584A40">
              <w:rPr>
                <w:rFonts w:ascii="Arial" w:eastAsia="細明體" w:hAnsi="Arial" w:cs="Arial" w:hint="eastAsia"/>
                <w:kern w:val="2"/>
                <w:sz w:val="20"/>
                <w:szCs w:val="24"/>
                <w:lang w:eastAsia="zh-TW"/>
              </w:rPr>
              <w:t>0</w:t>
            </w:r>
          </w:p>
        </w:tc>
        <w:tc>
          <w:tcPr>
            <w:tcW w:w="1526" w:type="dxa"/>
          </w:tcPr>
          <w:p w:rsidR="00F62E45" w:rsidRPr="00584A40" w:rsidRDefault="00F62E45" w:rsidP="00584A40">
            <w:pPr>
              <w:snapToGrid w:val="0"/>
              <w:rPr>
                <w:rFonts w:ascii="Arial" w:eastAsia="細明體" w:hAnsi="Arial" w:cs="Arial" w:hint="eastAsia"/>
                <w:sz w:val="20"/>
              </w:rPr>
            </w:pPr>
          </w:p>
        </w:tc>
      </w:tr>
      <w:tr w:rsidR="00F62E45" w:rsidRPr="00584A40" w:rsidTr="00584A40">
        <w:tc>
          <w:tcPr>
            <w:tcW w:w="1722" w:type="dxa"/>
            <w:shd w:val="clear" w:color="auto" w:fill="FFFF99"/>
          </w:tcPr>
          <w:p w:rsidR="00F62E45" w:rsidRPr="00584A40" w:rsidRDefault="00F62E45" w:rsidP="00584A40">
            <w:pPr>
              <w:snapToGrid w:val="0"/>
              <w:rPr>
                <w:rFonts w:ascii="Arial" w:eastAsia="細明體" w:hAnsi="Arial" w:cs="Arial"/>
                <w:sz w:val="20"/>
              </w:rPr>
            </w:pPr>
            <w:r w:rsidRPr="00584A40">
              <w:rPr>
                <w:rFonts w:ascii="Arial" w:eastAsia="細明體" w:hAnsi="Arial" w:cs="Arial" w:hint="eastAsia"/>
                <w:sz w:val="20"/>
              </w:rPr>
              <w:t>住院申請</w:t>
            </w:r>
            <w:r w:rsidRPr="00584A40">
              <w:rPr>
                <w:rFonts w:ascii="Arial" w:eastAsia="細明體" w:hAnsi="Arial" w:cs="Arial"/>
                <w:sz w:val="20"/>
              </w:rPr>
              <w:t>天數</w:t>
            </w:r>
          </w:p>
        </w:tc>
        <w:tc>
          <w:tcPr>
            <w:tcW w:w="2617" w:type="dxa"/>
          </w:tcPr>
          <w:p w:rsidR="00F62E45" w:rsidRPr="00584A40" w:rsidRDefault="0018426C" w:rsidP="00584A40">
            <w:pPr>
              <w:pStyle w:val="defaulttext"/>
              <w:snapToGrid w:val="0"/>
              <w:ind w:leftChars="-6" w:left="-14"/>
              <w:rPr>
                <w:rFonts w:ascii="Arial" w:eastAsia="細明體" w:hAnsi="Arial" w:cs="Arial" w:hint="eastAsia"/>
                <w:kern w:val="2"/>
                <w:sz w:val="20"/>
                <w:szCs w:val="24"/>
                <w:lang w:eastAsia="zh-TW"/>
              </w:rPr>
            </w:pPr>
            <w:r w:rsidRPr="00584A40">
              <w:rPr>
                <w:rFonts w:ascii="Arial" w:eastAsia="細明體" w:hAnsi="Arial" w:cs="Arial" w:hint="eastAsia"/>
                <w:kern w:val="2"/>
                <w:sz w:val="20"/>
                <w:szCs w:val="24"/>
                <w:lang w:eastAsia="zh-TW"/>
              </w:rPr>
              <w:t>0</w:t>
            </w:r>
          </w:p>
        </w:tc>
        <w:tc>
          <w:tcPr>
            <w:tcW w:w="1526" w:type="dxa"/>
          </w:tcPr>
          <w:p w:rsidR="00F62E45" w:rsidRPr="00584A40" w:rsidRDefault="00F62E45" w:rsidP="00584A40">
            <w:pPr>
              <w:snapToGrid w:val="0"/>
              <w:rPr>
                <w:rFonts w:ascii="Arial" w:eastAsia="細明體" w:hAnsi="Arial" w:cs="Arial" w:hint="eastAsia"/>
                <w:sz w:val="20"/>
              </w:rPr>
            </w:pPr>
          </w:p>
        </w:tc>
      </w:tr>
      <w:tr w:rsidR="00F62E45" w:rsidRPr="00584A40" w:rsidTr="00584A40">
        <w:trPr>
          <w:trHeight w:val="353"/>
        </w:trPr>
        <w:tc>
          <w:tcPr>
            <w:tcW w:w="1722" w:type="dxa"/>
            <w:shd w:val="clear" w:color="auto" w:fill="FFFF99"/>
          </w:tcPr>
          <w:p w:rsidR="00F62E45" w:rsidRPr="00584A40" w:rsidRDefault="00F62E45" w:rsidP="00584A40">
            <w:pPr>
              <w:snapToGrid w:val="0"/>
              <w:rPr>
                <w:rFonts w:ascii="Arial" w:eastAsia="細明體" w:hAnsi="Arial" w:cs="Arial"/>
                <w:sz w:val="20"/>
              </w:rPr>
            </w:pPr>
            <w:r w:rsidRPr="00584A40">
              <w:rPr>
                <w:rFonts w:ascii="Arial" w:eastAsia="細明體" w:hAnsi="Arial" w:cs="Arial" w:hint="eastAsia"/>
                <w:sz w:val="20"/>
              </w:rPr>
              <w:t>住院給付</w:t>
            </w:r>
            <w:r w:rsidRPr="00584A40">
              <w:rPr>
                <w:rFonts w:ascii="Arial" w:eastAsia="細明體" w:hAnsi="Arial" w:cs="Arial"/>
                <w:sz w:val="20"/>
              </w:rPr>
              <w:t>天數</w:t>
            </w:r>
          </w:p>
        </w:tc>
        <w:tc>
          <w:tcPr>
            <w:tcW w:w="2617" w:type="dxa"/>
          </w:tcPr>
          <w:p w:rsidR="00F62E45" w:rsidRPr="00584A40" w:rsidRDefault="0018426C" w:rsidP="00584A40">
            <w:pPr>
              <w:pStyle w:val="af"/>
              <w:snapToGrid w:val="0"/>
              <w:ind w:leftChars="-6" w:left="-14"/>
              <w:rPr>
                <w:rFonts w:ascii="Arial" w:eastAsia="細明體" w:hAnsi="Arial" w:cs="Arial" w:hint="eastAsia"/>
                <w:sz w:val="20"/>
                <w:szCs w:val="24"/>
              </w:rPr>
            </w:pPr>
            <w:r w:rsidRPr="00584A40">
              <w:rPr>
                <w:rFonts w:ascii="Arial" w:eastAsia="細明體" w:hAnsi="Arial" w:cs="Arial" w:hint="eastAsia"/>
                <w:sz w:val="20"/>
                <w:szCs w:val="24"/>
              </w:rPr>
              <w:t>0</w:t>
            </w:r>
          </w:p>
        </w:tc>
        <w:tc>
          <w:tcPr>
            <w:tcW w:w="1526" w:type="dxa"/>
          </w:tcPr>
          <w:p w:rsidR="00F62E45" w:rsidRPr="00584A40" w:rsidRDefault="00F62E45" w:rsidP="00584A40">
            <w:pPr>
              <w:snapToGrid w:val="0"/>
              <w:rPr>
                <w:rFonts w:ascii="Arial" w:eastAsia="細明體" w:hAnsi="Arial" w:cs="Arial" w:hint="eastAsia"/>
                <w:sz w:val="20"/>
              </w:rPr>
            </w:pPr>
          </w:p>
        </w:tc>
      </w:tr>
    </w:tbl>
    <w:p w:rsidR="00801EBA" w:rsidRPr="00801EBA" w:rsidRDefault="00801EBA" w:rsidP="00801EBA">
      <w:pPr>
        <w:rPr>
          <w:vanish/>
        </w:rPr>
      </w:pPr>
    </w:p>
    <w:tbl>
      <w:tblPr>
        <w:tblpPr w:leftFromText="181" w:rightFromText="18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2"/>
        <w:gridCol w:w="2617"/>
        <w:gridCol w:w="1526"/>
      </w:tblGrid>
      <w:tr w:rsidR="00F62E45" w:rsidRPr="00584A40" w:rsidTr="00584A40">
        <w:tc>
          <w:tcPr>
            <w:tcW w:w="1722" w:type="dxa"/>
            <w:shd w:val="clear" w:color="auto" w:fill="FFFF99"/>
          </w:tcPr>
          <w:p w:rsidR="00F62E45" w:rsidRPr="00584A40" w:rsidRDefault="00F62E45" w:rsidP="00584A40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幣別</w:t>
            </w:r>
          </w:p>
        </w:tc>
        <w:tc>
          <w:tcPr>
            <w:tcW w:w="2617" w:type="dxa"/>
          </w:tcPr>
          <w:p w:rsidR="00F62E45" w:rsidRPr="00584A40" w:rsidRDefault="008630E4" w:rsidP="00584A40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/>
                <w:sz w:val="20"/>
              </w:rPr>
              <w:t>‘</w:t>
            </w:r>
            <w:r w:rsidRPr="00584A40">
              <w:rPr>
                <w:rFonts w:ascii="Arial" w:cs="Arial" w:hint="eastAsia"/>
                <w:sz w:val="20"/>
              </w:rPr>
              <w:t>NTD</w:t>
            </w:r>
            <w:r w:rsidRPr="00584A40">
              <w:rPr>
                <w:rFonts w:ascii="Arial" w:cs="Arial"/>
                <w:sz w:val="20"/>
              </w:rPr>
              <w:t>’</w:t>
            </w:r>
          </w:p>
        </w:tc>
        <w:tc>
          <w:tcPr>
            <w:tcW w:w="1526" w:type="dxa"/>
          </w:tcPr>
          <w:p w:rsidR="00F62E45" w:rsidRPr="00584A40" w:rsidRDefault="00F62E45" w:rsidP="00584A40">
            <w:pPr>
              <w:rPr>
                <w:rFonts w:ascii="Arial" w:cs="Arial" w:hint="eastAsia"/>
                <w:sz w:val="20"/>
              </w:rPr>
            </w:pPr>
          </w:p>
        </w:tc>
      </w:tr>
      <w:tr w:rsidR="00F62E45" w:rsidRPr="00584A40" w:rsidTr="00584A40">
        <w:tc>
          <w:tcPr>
            <w:tcW w:w="1722" w:type="dxa"/>
            <w:shd w:val="clear" w:color="auto" w:fill="FFFF99"/>
          </w:tcPr>
          <w:p w:rsidR="00F62E45" w:rsidRPr="00584A40" w:rsidRDefault="00F62E45" w:rsidP="00584A40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年金給付方式</w:t>
            </w:r>
          </w:p>
        </w:tc>
        <w:tc>
          <w:tcPr>
            <w:tcW w:w="2617" w:type="dxa"/>
          </w:tcPr>
          <w:p w:rsidR="00F62E45" w:rsidRPr="00584A40" w:rsidRDefault="0008439C" w:rsidP="00584A40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/>
                <w:sz w:val="20"/>
              </w:rPr>
              <w:t>‘’</w:t>
            </w:r>
          </w:p>
        </w:tc>
        <w:tc>
          <w:tcPr>
            <w:tcW w:w="1526" w:type="dxa"/>
          </w:tcPr>
          <w:p w:rsidR="00F62E45" w:rsidRPr="00584A40" w:rsidRDefault="00F62E45" w:rsidP="00584A40">
            <w:pPr>
              <w:rPr>
                <w:rFonts w:ascii="Arial" w:cs="Arial" w:hint="eastAsia"/>
                <w:sz w:val="20"/>
              </w:rPr>
            </w:pPr>
          </w:p>
        </w:tc>
      </w:tr>
      <w:tr w:rsidR="00F62E45" w:rsidRPr="00584A40" w:rsidTr="00584A40">
        <w:tc>
          <w:tcPr>
            <w:tcW w:w="1722" w:type="dxa"/>
            <w:shd w:val="clear" w:color="auto" w:fill="FFFF99"/>
            <w:vAlign w:val="center"/>
          </w:tcPr>
          <w:p w:rsidR="00F62E45" w:rsidRPr="00584A40" w:rsidRDefault="00F62E45" w:rsidP="00584A40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社會保險天數</w:t>
            </w:r>
          </w:p>
        </w:tc>
        <w:tc>
          <w:tcPr>
            <w:tcW w:w="2617" w:type="dxa"/>
          </w:tcPr>
          <w:p w:rsidR="00F62E45" w:rsidRPr="00584A40" w:rsidRDefault="008630E4" w:rsidP="00584A40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0</w:t>
            </w:r>
          </w:p>
        </w:tc>
        <w:tc>
          <w:tcPr>
            <w:tcW w:w="1526" w:type="dxa"/>
          </w:tcPr>
          <w:p w:rsidR="00F62E45" w:rsidRPr="00584A40" w:rsidRDefault="00F62E45" w:rsidP="00584A40">
            <w:pPr>
              <w:rPr>
                <w:rFonts w:ascii="Arial" w:cs="Arial" w:hint="eastAsia"/>
                <w:sz w:val="20"/>
              </w:rPr>
            </w:pPr>
          </w:p>
        </w:tc>
      </w:tr>
      <w:tr w:rsidR="00F62E45" w:rsidRPr="00584A40" w:rsidTr="00584A40">
        <w:tc>
          <w:tcPr>
            <w:tcW w:w="1722" w:type="dxa"/>
            <w:shd w:val="clear" w:color="auto" w:fill="FFFF99"/>
            <w:vAlign w:val="center"/>
          </w:tcPr>
          <w:p w:rsidR="00F62E45" w:rsidRPr="00584A40" w:rsidRDefault="00F62E45" w:rsidP="00584A40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疾病代碼</w:t>
            </w:r>
          </w:p>
        </w:tc>
        <w:tc>
          <w:tcPr>
            <w:tcW w:w="2617" w:type="dxa"/>
          </w:tcPr>
          <w:p w:rsidR="00F62E45" w:rsidRPr="00584A40" w:rsidRDefault="00C85D2B" w:rsidP="00584A40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A.給付原因</w:t>
            </w:r>
          </w:p>
        </w:tc>
        <w:tc>
          <w:tcPr>
            <w:tcW w:w="1526" w:type="dxa"/>
          </w:tcPr>
          <w:p w:rsidR="00F62E45" w:rsidRPr="00584A40" w:rsidRDefault="00F62E45" w:rsidP="00584A40">
            <w:pPr>
              <w:rPr>
                <w:rFonts w:ascii="Arial" w:cs="Arial" w:hint="eastAsia"/>
                <w:sz w:val="20"/>
              </w:rPr>
            </w:pPr>
          </w:p>
        </w:tc>
      </w:tr>
      <w:tr w:rsidR="00DD02FA" w:rsidRPr="00584A40" w:rsidTr="00584A40">
        <w:trPr>
          <w:trHeight w:val="283"/>
        </w:trPr>
        <w:tc>
          <w:tcPr>
            <w:tcW w:w="1722" w:type="dxa"/>
            <w:shd w:val="clear" w:color="auto" w:fill="FFFF99"/>
            <w:vAlign w:val="center"/>
          </w:tcPr>
          <w:p w:rsidR="00DD02FA" w:rsidRPr="00584A40" w:rsidRDefault="00DD02FA" w:rsidP="00584A40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員工</w:t>
            </w:r>
            <w:r w:rsidRPr="00584A40">
              <w:rPr>
                <w:rFonts w:ascii="Arial" w:cs="Arial" w:hint="eastAsia"/>
                <w:sz w:val="20"/>
              </w:rPr>
              <w:t>ID</w:t>
            </w:r>
          </w:p>
        </w:tc>
        <w:tc>
          <w:tcPr>
            <w:tcW w:w="2617" w:type="dxa"/>
            <w:vAlign w:val="bottom"/>
          </w:tcPr>
          <w:p w:rsidR="00DD02FA" w:rsidRPr="00584A40" w:rsidRDefault="00DD02FA" w:rsidP="00584A40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A.</w:t>
            </w:r>
            <w:r w:rsidRPr="00584A40">
              <w:rPr>
                <w:rFonts w:ascii="Arial" w:cs="Arial" w:hint="eastAsia"/>
                <w:sz w:val="20"/>
              </w:rPr>
              <w:t>身分證號</w:t>
            </w:r>
            <w:r w:rsidRPr="00584A40">
              <w:rPr>
                <w:rFonts w:ascii="Arial" w:cs="Arial" w:hint="eastAsia"/>
                <w:sz w:val="20"/>
              </w:rPr>
              <w:t>(ID)</w:t>
            </w:r>
          </w:p>
        </w:tc>
        <w:tc>
          <w:tcPr>
            <w:tcW w:w="1526" w:type="dxa"/>
          </w:tcPr>
          <w:p w:rsidR="00DD02FA" w:rsidRPr="00584A40" w:rsidRDefault="00DD02FA" w:rsidP="00584A40">
            <w:pPr>
              <w:rPr>
                <w:rFonts w:ascii="Arial" w:cs="Arial"/>
                <w:sz w:val="20"/>
              </w:rPr>
            </w:pPr>
          </w:p>
        </w:tc>
      </w:tr>
      <w:tr w:rsidR="00DD02FA" w:rsidRPr="00584A40" w:rsidTr="00584A40">
        <w:trPr>
          <w:trHeight w:val="283"/>
        </w:trPr>
        <w:tc>
          <w:tcPr>
            <w:tcW w:w="1722" w:type="dxa"/>
            <w:shd w:val="clear" w:color="auto" w:fill="FFFF99"/>
            <w:vAlign w:val="center"/>
          </w:tcPr>
          <w:p w:rsidR="00DD02FA" w:rsidRPr="00584A40" w:rsidRDefault="00DD02FA" w:rsidP="00584A40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員工姓名</w:t>
            </w:r>
          </w:p>
        </w:tc>
        <w:tc>
          <w:tcPr>
            <w:tcW w:w="2617" w:type="dxa"/>
            <w:vAlign w:val="bottom"/>
          </w:tcPr>
          <w:p w:rsidR="00DD02FA" w:rsidRPr="00584A40" w:rsidRDefault="00DD02FA" w:rsidP="00584A40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A.</w:t>
            </w:r>
            <w:r w:rsidRPr="00584A40">
              <w:rPr>
                <w:rFonts w:ascii="Arial" w:cs="Arial" w:hint="eastAsia"/>
                <w:sz w:val="20"/>
              </w:rPr>
              <w:t>姓名</w:t>
            </w:r>
            <w:r w:rsidRPr="00584A40">
              <w:rPr>
                <w:rFonts w:ascii="Arial" w:cs="Arial" w:hint="eastAsia"/>
                <w:sz w:val="20"/>
              </w:rPr>
              <w:t>(NAME)</w:t>
            </w:r>
          </w:p>
        </w:tc>
        <w:tc>
          <w:tcPr>
            <w:tcW w:w="1526" w:type="dxa"/>
          </w:tcPr>
          <w:p w:rsidR="00DD02FA" w:rsidRPr="00584A40" w:rsidRDefault="00DD02FA" w:rsidP="00584A40">
            <w:pPr>
              <w:rPr>
                <w:rFonts w:ascii="Arial" w:cs="Arial"/>
                <w:sz w:val="20"/>
              </w:rPr>
            </w:pPr>
          </w:p>
        </w:tc>
      </w:tr>
      <w:tr w:rsidR="001113FA" w:rsidRPr="00584A40" w:rsidTr="00584A40">
        <w:trPr>
          <w:trHeight w:val="283"/>
        </w:trPr>
        <w:tc>
          <w:tcPr>
            <w:tcW w:w="1722" w:type="dxa"/>
            <w:shd w:val="clear" w:color="auto" w:fill="FFFF99"/>
            <w:vAlign w:val="center"/>
          </w:tcPr>
          <w:p w:rsidR="001113FA" w:rsidRPr="00584A40" w:rsidRDefault="001113FA" w:rsidP="00584A40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醫院代碼</w:t>
            </w:r>
          </w:p>
        </w:tc>
        <w:tc>
          <w:tcPr>
            <w:tcW w:w="2617" w:type="dxa"/>
            <w:vAlign w:val="bottom"/>
          </w:tcPr>
          <w:p w:rsidR="001113FA" w:rsidRPr="00584A40" w:rsidRDefault="00BB7007" w:rsidP="00584A40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A.</w:t>
            </w:r>
            <w:r w:rsidRPr="00584A40">
              <w:rPr>
                <w:rFonts w:ascii="Arial" w:cs="Arial" w:hint="eastAsia"/>
                <w:sz w:val="20"/>
              </w:rPr>
              <w:t>醫院代碼</w:t>
            </w:r>
          </w:p>
        </w:tc>
        <w:tc>
          <w:tcPr>
            <w:tcW w:w="1526" w:type="dxa"/>
          </w:tcPr>
          <w:p w:rsidR="001113FA" w:rsidRPr="00584A40" w:rsidRDefault="001113FA" w:rsidP="00584A40">
            <w:pPr>
              <w:rPr>
                <w:rFonts w:ascii="Arial" w:cs="Arial"/>
                <w:sz w:val="20"/>
              </w:rPr>
            </w:pPr>
          </w:p>
        </w:tc>
      </w:tr>
      <w:tr w:rsidR="001113FA" w:rsidRPr="00584A40" w:rsidTr="00584A40">
        <w:trPr>
          <w:trHeight w:val="283"/>
        </w:trPr>
        <w:tc>
          <w:tcPr>
            <w:tcW w:w="1722" w:type="dxa"/>
            <w:shd w:val="clear" w:color="auto" w:fill="FFFF99"/>
            <w:vAlign w:val="center"/>
          </w:tcPr>
          <w:p w:rsidR="001113FA" w:rsidRPr="00584A40" w:rsidRDefault="001113FA" w:rsidP="00584A40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收據正副本</w:t>
            </w:r>
          </w:p>
        </w:tc>
        <w:tc>
          <w:tcPr>
            <w:tcW w:w="2617" w:type="dxa"/>
            <w:vAlign w:val="bottom"/>
          </w:tcPr>
          <w:p w:rsidR="001113FA" w:rsidRPr="00584A40" w:rsidRDefault="001113FA" w:rsidP="00584A40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B.</w:t>
            </w:r>
            <w:r w:rsidRPr="00584A40">
              <w:rPr>
                <w:rFonts w:ascii="Arial" w:cs="Arial" w:hint="eastAsia"/>
                <w:sz w:val="20"/>
              </w:rPr>
              <w:t>收據正副本</w:t>
            </w:r>
          </w:p>
        </w:tc>
        <w:tc>
          <w:tcPr>
            <w:tcW w:w="1526" w:type="dxa"/>
          </w:tcPr>
          <w:p w:rsidR="001113FA" w:rsidRPr="00584A40" w:rsidRDefault="001113FA" w:rsidP="00584A40">
            <w:pPr>
              <w:rPr>
                <w:rFonts w:ascii="Arial" w:cs="Arial"/>
                <w:sz w:val="20"/>
              </w:rPr>
            </w:pPr>
          </w:p>
        </w:tc>
      </w:tr>
    </w:tbl>
    <w:p w:rsidR="009A3D65" w:rsidRPr="009A3D65" w:rsidRDefault="009A3D65" w:rsidP="009A3D65">
      <w:pPr>
        <w:pStyle w:val="Tabletext"/>
        <w:keepLines w:val="0"/>
        <w:spacing w:after="0" w:line="240" w:lineRule="auto"/>
        <w:ind w:left="1276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9A3D65" w:rsidRPr="009A3D65" w:rsidRDefault="009A3D65" w:rsidP="009A3D65">
      <w:pPr>
        <w:pStyle w:val="Tabletext"/>
        <w:keepLines w:val="0"/>
        <w:spacing w:after="0" w:line="240" w:lineRule="auto"/>
        <w:ind w:left="1276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9A3D65" w:rsidRPr="009A3D65" w:rsidRDefault="009A3D65" w:rsidP="009A3D65">
      <w:pPr>
        <w:pStyle w:val="Tabletext"/>
        <w:keepLines w:val="0"/>
        <w:spacing w:after="0" w:line="240" w:lineRule="auto"/>
        <w:ind w:left="1276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9A3D65" w:rsidRDefault="009A3D65" w:rsidP="009A3D65">
      <w:pPr>
        <w:pStyle w:val="Tabletext"/>
        <w:keepLines w:val="0"/>
        <w:spacing w:after="0" w:line="240" w:lineRule="auto"/>
        <w:ind w:left="1276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DD4DB3" w:rsidRDefault="002543B4" w:rsidP="00DD4DB3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br w:type="page"/>
      </w:r>
      <w:r w:rsidR="00DD4DB3">
        <w:rPr>
          <w:rFonts w:hint="eastAsia"/>
          <w:kern w:val="2"/>
          <w:szCs w:val="24"/>
          <w:lang w:eastAsia="zh-TW"/>
        </w:rPr>
        <w:t>寫入</w:t>
      </w:r>
      <w:r w:rsidR="00B9513F">
        <w:rPr>
          <w:rFonts w:hint="eastAsia"/>
          <w:kern w:val="2"/>
          <w:szCs w:val="24"/>
          <w:lang w:eastAsia="zh-TW"/>
        </w:rPr>
        <w:t>檔號受編對應</w:t>
      </w:r>
      <w:r w:rsidR="00DD4DB3">
        <w:rPr>
          <w:rFonts w:hint="eastAsia"/>
          <w:kern w:val="2"/>
          <w:szCs w:val="24"/>
          <w:lang w:eastAsia="zh-TW"/>
        </w:rPr>
        <w:t>檔</w:t>
      </w:r>
      <w:r w:rsidR="00DD4DB3">
        <w:rPr>
          <w:rFonts w:hint="eastAsia"/>
          <w:kern w:val="2"/>
          <w:szCs w:val="24"/>
          <w:lang w:eastAsia="zh-TW"/>
        </w:rPr>
        <w:t>(DTAAB</w:t>
      </w:r>
      <w:r w:rsidR="00B9513F">
        <w:rPr>
          <w:rFonts w:hint="eastAsia"/>
          <w:kern w:val="2"/>
          <w:szCs w:val="24"/>
          <w:lang w:eastAsia="zh-TW"/>
        </w:rPr>
        <w:t>421_APLY</w:t>
      </w:r>
      <w:r w:rsidR="00DD4DB3">
        <w:rPr>
          <w:rFonts w:hint="eastAsia"/>
          <w:kern w:val="2"/>
          <w:szCs w:val="24"/>
          <w:lang w:eastAsia="zh-TW"/>
        </w:rPr>
        <w:t>)</w:t>
      </w:r>
    </w:p>
    <w:p w:rsidR="002543B4" w:rsidRDefault="002543B4" w:rsidP="0064788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IF </w:t>
      </w:r>
      <w:r w:rsidRPr="00584A40">
        <w:rPr>
          <w:rFonts w:ascii="細明體" w:eastAsia="細明體" w:hAnsi="細明體" w:hint="eastAsia"/>
        </w:rPr>
        <w:t>O_序號</w:t>
      </w:r>
      <w:r>
        <w:rPr>
          <w:rFonts w:ascii="細明體" w:eastAsia="細明體" w:hAnsi="細明體" w:hint="eastAsia"/>
          <w:lang w:eastAsia="zh-TW"/>
        </w:rPr>
        <w:t xml:space="preserve"> =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1</w:t>
      </w:r>
      <w:r>
        <w:rPr>
          <w:rFonts w:ascii="細明體" w:eastAsia="細明體" w:hAnsi="細明體"/>
          <w:lang w:eastAsia="zh-TW"/>
        </w:rPr>
        <w:t>’</w:t>
      </w:r>
      <w:r w:rsidR="0064788F">
        <w:rPr>
          <w:rFonts w:ascii="細明體" w:eastAsia="細明體" w:hAnsi="細明體" w:hint="eastAsia"/>
          <w:lang w:eastAsia="zh-TW"/>
        </w:rPr>
        <w:t>(同一組只寫一筆)</w:t>
      </w:r>
    </w:p>
    <w:p w:rsidR="00DD4DB3" w:rsidRPr="00B00796" w:rsidRDefault="00DD4DB3" w:rsidP="00FC096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33619">
        <w:rPr>
          <w:rFonts w:hint="eastAsia"/>
          <w:kern w:val="2"/>
          <w:szCs w:val="24"/>
          <w:lang w:eastAsia="zh-TW"/>
        </w:rPr>
        <w:t>紀錄</w:t>
      </w:r>
      <w:r w:rsidRPr="00B00796">
        <w:rPr>
          <w:rFonts w:hint="eastAsia"/>
          <w:kern w:val="2"/>
          <w:szCs w:val="24"/>
          <w:lang w:eastAsia="zh-TW"/>
        </w:rPr>
        <w:t>件數：</w:t>
      </w:r>
      <w:r w:rsidRPr="00B00796">
        <w:rPr>
          <w:rFonts w:hint="eastAsia"/>
          <w:kern w:val="2"/>
          <w:szCs w:val="24"/>
          <w:lang w:eastAsia="zh-TW"/>
        </w:rPr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B00796">
        <w:rPr>
          <w:rFonts w:hint="eastAsia"/>
          <w:kern w:val="2"/>
          <w:szCs w:val="24"/>
          <w:lang w:eastAsia="zh-TW"/>
        </w:rPr>
        <w:t>a</w:t>
      </w:r>
      <w:r w:rsidRPr="00B00796">
        <w:rPr>
          <w:rFonts w:hint="eastAsia"/>
          <w:kern w:val="2"/>
          <w:szCs w:val="24"/>
          <w:lang w:eastAsia="zh-TW"/>
        </w:rPr>
        <w:t>（即時寫出去）</w:t>
      </w:r>
    </w:p>
    <w:p w:rsidR="00DD4DB3" w:rsidRPr="00D0735B" w:rsidRDefault="00DD4DB3" w:rsidP="00FC096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00796">
        <w:rPr>
          <w:kern w:val="2"/>
          <w:szCs w:val="24"/>
          <w:lang w:eastAsia="zh-TW"/>
        </w:rPr>
        <w:t>METHOD_NAME</w:t>
      </w:r>
      <w:r w:rsidRPr="00B00796">
        <w:rPr>
          <w:rFonts w:hint="eastAsia"/>
          <w:kern w:val="2"/>
          <w:szCs w:val="24"/>
          <w:lang w:eastAsia="zh-TW"/>
        </w:rPr>
        <w:t xml:space="preserve"> = </w:t>
      </w:r>
      <w:r w:rsidRPr="00B00796">
        <w:rPr>
          <w:kern w:val="2"/>
          <w:szCs w:val="24"/>
          <w:lang w:eastAsia="zh-TW"/>
        </w:rPr>
        <w:t>"</w:t>
      </w:r>
      <w:r w:rsidRPr="00B00796">
        <w:rPr>
          <w:rFonts w:hint="eastAsia"/>
          <w:kern w:val="2"/>
          <w:szCs w:val="24"/>
          <w:lang w:eastAsia="zh-TW"/>
        </w:rPr>
        <w:t>寫入</w:t>
      </w:r>
      <w:r w:rsidR="00564A8C">
        <w:rPr>
          <w:rFonts w:hint="eastAsia"/>
          <w:kern w:val="2"/>
          <w:szCs w:val="24"/>
          <w:lang w:eastAsia="zh-TW"/>
        </w:rPr>
        <w:t>檔號受編對應</w:t>
      </w:r>
      <w:r>
        <w:rPr>
          <w:rFonts w:hint="eastAsia"/>
          <w:kern w:val="2"/>
          <w:szCs w:val="24"/>
          <w:lang w:eastAsia="zh-TW"/>
        </w:rPr>
        <w:t>檔</w:t>
      </w:r>
      <w:r w:rsidR="00FC0967">
        <w:rPr>
          <w:rFonts w:hint="eastAsia"/>
          <w:kern w:val="2"/>
          <w:szCs w:val="24"/>
          <w:lang w:eastAsia="zh-TW"/>
        </w:rPr>
        <w:t>DTAAB421_APLY</w:t>
      </w:r>
      <w:r w:rsidRPr="00B00796">
        <w:rPr>
          <w:rFonts w:hint="eastAsia"/>
          <w:kern w:val="2"/>
          <w:szCs w:val="24"/>
          <w:lang w:eastAsia="zh-TW"/>
        </w:rPr>
        <w:t>件數</w:t>
      </w:r>
      <w:r>
        <w:rPr>
          <w:kern w:val="2"/>
          <w:szCs w:val="24"/>
          <w:lang w:eastAsia="zh-TW"/>
        </w:rPr>
        <w:t>"</w:t>
      </w:r>
    </w:p>
    <w:p w:rsidR="00DD4DB3" w:rsidRPr="005768D6" w:rsidRDefault="00DD4DB3" w:rsidP="00FC096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00796">
        <w:rPr>
          <w:rFonts w:hint="eastAsia"/>
          <w:kern w:val="2"/>
          <w:szCs w:val="24"/>
          <w:lang w:eastAsia="zh-TW"/>
        </w:rPr>
        <w:t>COUNT</w:t>
      </w:r>
      <w:r w:rsidRPr="00B00796">
        <w:rPr>
          <w:rFonts w:hint="eastAsia"/>
          <w:kern w:val="2"/>
          <w:szCs w:val="24"/>
          <w:lang w:eastAsia="zh-TW"/>
        </w:rPr>
        <w:t>件數：</w:t>
      </w:r>
      <w:r w:rsidRPr="00B00796">
        <w:rPr>
          <w:rFonts w:hint="eastAsia"/>
          <w:kern w:val="2"/>
          <w:szCs w:val="24"/>
          <w:lang w:eastAsia="zh-TW"/>
        </w:rPr>
        <w:t>INSERT</w:t>
      </w:r>
      <w:r w:rsidR="00FC0967" w:rsidRPr="00FC0967">
        <w:rPr>
          <w:rFonts w:hint="eastAsia"/>
          <w:kern w:val="2"/>
          <w:szCs w:val="24"/>
          <w:lang w:eastAsia="zh-TW"/>
        </w:rPr>
        <w:t xml:space="preserve"> </w:t>
      </w:r>
      <w:r w:rsidR="00FC0967">
        <w:rPr>
          <w:rFonts w:hint="eastAsia"/>
          <w:kern w:val="2"/>
          <w:szCs w:val="24"/>
          <w:lang w:eastAsia="zh-TW"/>
        </w:rPr>
        <w:t>DTAAB421_APLY</w:t>
      </w:r>
      <w:r w:rsidRPr="00B00796">
        <w:rPr>
          <w:rFonts w:hint="eastAsia"/>
          <w:kern w:val="2"/>
          <w:szCs w:val="24"/>
          <w:lang w:eastAsia="zh-TW"/>
        </w:rPr>
        <w:t xml:space="preserve"> </w:t>
      </w:r>
      <w:r w:rsidRPr="00B00796">
        <w:rPr>
          <w:rFonts w:hint="eastAsia"/>
          <w:kern w:val="2"/>
          <w:szCs w:val="24"/>
          <w:lang w:eastAsia="zh-TW"/>
        </w:rPr>
        <w:t>件數。</w:t>
      </w:r>
    </w:p>
    <w:p w:rsidR="00DD4DB3" w:rsidRDefault="00DD4DB3" w:rsidP="00DD4DB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格式如下：</w:t>
      </w:r>
    </w:p>
    <w:tbl>
      <w:tblPr>
        <w:tblW w:w="0" w:type="auto"/>
        <w:tblInd w:w="1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2"/>
        <w:gridCol w:w="2617"/>
        <w:gridCol w:w="1526"/>
      </w:tblGrid>
      <w:tr w:rsidR="00DD4DB3" w:rsidRPr="00584A40" w:rsidTr="00801EBA">
        <w:tc>
          <w:tcPr>
            <w:tcW w:w="1722" w:type="dxa"/>
            <w:shd w:val="clear" w:color="auto" w:fill="C0C0C0"/>
          </w:tcPr>
          <w:p w:rsidR="00DD4DB3" w:rsidRPr="00584A40" w:rsidRDefault="00DD4DB3" w:rsidP="00801EB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84A40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617" w:type="dxa"/>
            <w:shd w:val="clear" w:color="auto" w:fill="C0C0C0"/>
          </w:tcPr>
          <w:p w:rsidR="00DD4DB3" w:rsidRPr="00584A40" w:rsidRDefault="00DD4DB3" w:rsidP="00801EB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84A40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526" w:type="dxa"/>
            <w:shd w:val="clear" w:color="auto" w:fill="C0C0C0"/>
          </w:tcPr>
          <w:p w:rsidR="00DD4DB3" w:rsidRPr="00584A40" w:rsidRDefault="00DD4DB3" w:rsidP="00801EB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84A40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DD4DB3" w:rsidRPr="00584A40" w:rsidTr="00801EBA">
        <w:tc>
          <w:tcPr>
            <w:tcW w:w="1722" w:type="dxa"/>
            <w:shd w:val="clear" w:color="auto" w:fill="FFFF99"/>
            <w:vAlign w:val="bottom"/>
          </w:tcPr>
          <w:p w:rsidR="00DD4DB3" w:rsidRPr="00584A40" w:rsidRDefault="00DD4DB3" w:rsidP="00801EBA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584A40">
              <w:rPr>
                <w:rFonts w:ascii="Arial" w:cs="Arial"/>
                <w:sz w:val="20"/>
              </w:rPr>
              <w:t>受理編號</w:t>
            </w:r>
          </w:p>
        </w:tc>
        <w:tc>
          <w:tcPr>
            <w:tcW w:w="2617" w:type="dxa"/>
          </w:tcPr>
          <w:p w:rsidR="00DD4DB3" w:rsidRPr="00584A40" w:rsidRDefault="00DD4DB3" w:rsidP="00801EBA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O</w:t>
            </w:r>
            <w:r w:rsidR="0022233A">
              <w:rPr>
                <w:rFonts w:ascii="細明體" w:eastAsia="細明體" w:hAnsi="細明體" w:hint="eastAsia"/>
                <w:sz w:val="20"/>
              </w:rPr>
              <w:t>_</w:t>
            </w:r>
            <w:r w:rsidRPr="00584A40">
              <w:rPr>
                <w:rFonts w:ascii="細明體" w:eastAsia="細明體" w:hAnsi="細明體"/>
                <w:sz w:val="20"/>
              </w:rPr>
              <w:t>受理編號</w:t>
            </w:r>
          </w:p>
        </w:tc>
        <w:tc>
          <w:tcPr>
            <w:tcW w:w="1526" w:type="dxa"/>
          </w:tcPr>
          <w:p w:rsidR="00DD4DB3" w:rsidRPr="00584A40" w:rsidRDefault="00DD4DB3" w:rsidP="00801EBA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22233A" w:rsidRPr="00584A40" w:rsidTr="00801EBA">
        <w:tc>
          <w:tcPr>
            <w:tcW w:w="1722" w:type="dxa"/>
            <w:shd w:val="clear" w:color="auto" w:fill="FFFF99"/>
            <w:vAlign w:val="bottom"/>
          </w:tcPr>
          <w:p w:rsidR="0022233A" w:rsidRPr="00584A40" w:rsidRDefault="0022233A" w:rsidP="00801EBA">
            <w:pPr>
              <w:rPr>
                <w:rFonts w:ascii="Arial" w:cs="Arial"/>
                <w:sz w:val="20"/>
              </w:rPr>
            </w:pPr>
            <w:r>
              <w:rPr>
                <w:rFonts w:ascii="Arial" w:cs="Arial" w:hint="eastAsia"/>
                <w:sz w:val="20"/>
              </w:rPr>
              <w:t>檔案號碼</w:t>
            </w:r>
          </w:p>
        </w:tc>
        <w:tc>
          <w:tcPr>
            <w:tcW w:w="2617" w:type="dxa"/>
          </w:tcPr>
          <w:p w:rsidR="0022233A" w:rsidRPr="00584A40" w:rsidRDefault="0022233A" w:rsidP="00801EBA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A.檔案號碼</w:t>
            </w:r>
          </w:p>
        </w:tc>
        <w:tc>
          <w:tcPr>
            <w:tcW w:w="1526" w:type="dxa"/>
          </w:tcPr>
          <w:p w:rsidR="0022233A" w:rsidRPr="00584A40" w:rsidRDefault="0022233A" w:rsidP="00801EBA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765EBB" w:rsidRPr="00584A40" w:rsidTr="001D42F9">
        <w:tc>
          <w:tcPr>
            <w:tcW w:w="1722" w:type="dxa"/>
            <w:shd w:val="clear" w:color="auto" w:fill="FFFF99"/>
          </w:tcPr>
          <w:p w:rsidR="00765EBB" w:rsidRPr="00C87995" w:rsidRDefault="005613F4" w:rsidP="00801EBA">
            <w:pPr>
              <w:rPr>
                <w:rFonts w:ascii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color w:val="000000"/>
                <w:sz w:val="20"/>
                <w:szCs w:val="20"/>
              </w:rPr>
              <w:t>分類</w:t>
            </w:r>
          </w:p>
        </w:tc>
        <w:tc>
          <w:tcPr>
            <w:tcW w:w="2617" w:type="dxa"/>
          </w:tcPr>
          <w:p w:rsidR="00765EBB" w:rsidRPr="00584A40" w:rsidRDefault="005613F4" w:rsidP="00801EBA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/>
                <w:sz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</w:rPr>
              <w:t>A</w:t>
            </w:r>
            <w:r>
              <w:rPr>
                <w:rFonts w:ascii="細明體" w:eastAsia="細明體" w:hAnsi="細明體"/>
                <w:sz w:val="20"/>
              </w:rPr>
              <w:t>’</w:t>
            </w:r>
          </w:p>
        </w:tc>
        <w:tc>
          <w:tcPr>
            <w:tcW w:w="1526" w:type="dxa"/>
          </w:tcPr>
          <w:p w:rsidR="00765EBB" w:rsidRDefault="005613F4" w:rsidP="00801EBA">
            <w:pPr>
              <w:rPr>
                <w:rFonts w:eastAsia="標楷體" w:hAnsi="標楷體" w:hint="eastAsia"/>
                <w:sz w:val="20"/>
                <w:szCs w:val="20"/>
              </w:rPr>
            </w:pPr>
            <w:r>
              <w:rPr>
                <w:rFonts w:eastAsia="標楷體" w:hAnsi="標楷體" w:hint="eastAsia"/>
                <w:sz w:val="20"/>
                <w:szCs w:val="20"/>
              </w:rPr>
              <w:t>A-</w:t>
            </w:r>
            <w:r>
              <w:rPr>
                <w:rFonts w:eastAsia="標楷體" w:hAnsi="標楷體" w:hint="eastAsia"/>
                <w:sz w:val="20"/>
                <w:szCs w:val="20"/>
              </w:rPr>
              <w:t>定期</w:t>
            </w:r>
          </w:p>
          <w:p w:rsidR="005613F4" w:rsidRDefault="005613F4" w:rsidP="00801EBA">
            <w:pPr>
              <w:rPr>
                <w:rFonts w:eastAsia="標楷體" w:hAnsi="標楷體" w:hint="eastAsia"/>
                <w:sz w:val="20"/>
                <w:szCs w:val="20"/>
              </w:rPr>
            </w:pPr>
            <w:r>
              <w:rPr>
                <w:rFonts w:eastAsia="標楷體" w:hAnsi="標楷體" w:hint="eastAsia"/>
                <w:sz w:val="20"/>
                <w:szCs w:val="20"/>
              </w:rPr>
              <w:t>B-</w:t>
            </w:r>
            <w:r>
              <w:rPr>
                <w:rFonts w:eastAsia="標楷體" w:hAnsi="標楷體" w:hint="eastAsia"/>
                <w:sz w:val="20"/>
                <w:szCs w:val="20"/>
              </w:rPr>
              <w:t>養老</w:t>
            </w:r>
          </w:p>
          <w:p w:rsidR="005613F4" w:rsidRPr="00584A40" w:rsidRDefault="005613F4" w:rsidP="00801EBA">
            <w:pPr>
              <w:rPr>
                <w:rFonts w:eastAsia="標楷體" w:hAnsi="標楷體" w:hint="eastAsia"/>
                <w:sz w:val="20"/>
                <w:szCs w:val="20"/>
              </w:rPr>
            </w:pPr>
            <w:r>
              <w:rPr>
                <w:rFonts w:eastAsia="標楷體" w:hAnsi="標楷體" w:hint="eastAsia"/>
                <w:sz w:val="20"/>
                <w:szCs w:val="20"/>
              </w:rPr>
              <w:t>C-</w:t>
            </w:r>
            <w:r>
              <w:rPr>
                <w:rFonts w:eastAsia="標楷體" w:hAnsi="標楷體" w:hint="eastAsia"/>
                <w:sz w:val="20"/>
                <w:szCs w:val="20"/>
              </w:rPr>
              <w:t>學團</w:t>
            </w:r>
          </w:p>
        </w:tc>
      </w:tr>
    </w:tbl>
    <w:p w:rsidR="00C73248" w:rsidRDefault="00C73248" w:rsidP="00C7324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處理延滯息：</w:t>
      </w:r>
    </w:p>
    <w:p w:rsidR="00C73248" w:rsidRDefault="001F4C49" w:rsidP="001F4C49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A.</w:t>
      </w:r>
      <w:r>
        <w:rPr>
          <w:rFonts w:hint="eastAsia"/>
          <w:kern w:val="2"/>
          <w:szCs w:val="24"/>
          <w:lang w:eastAsia="zh-TW"/>
        </w:rPr>
        <w:t>延滯息</w:t>
      </w:r>
      <w:r>
        <w:rPr>
          <w:rFonts w:hint="eastAsia"/>
          <w:kern w:val="2"/>
          <w:szCs w:val="24"/>
          <w:lang w:eastAsia="zh-TW"/>
        </w:rPr>
        <w:t xml:space="preserve"> &gt; 0</w:t>
      </w:r>
    </w:p>
    <w:p w:rsidR="001F4C49" w:rsidRDefault="001F4C49" w:rsidP="001F4C4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多寫入一筆理賠紀錄</w:t>
      </w:r>
    </w:p>
    <w:p w:rsidR="00C63CFF" w:rsidRDefault="00C63CFF" w:rsidP="00C63CF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格式如下：</w:t>
      </w:r>
    </w:p>
    <w:tbl>
      <w:tblPr>
        <w:tblpPr w:leftFromText="181" w:rightFromText="18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2"/>
        <w:gridCol w:w="2617"/>
        <w:gridCol w:w="1526"/>
      </w:tblGrid>
      <w:tr w:rsidR="00C63CFF" w:rsidRPr="00584A40" w:rsidTr="00584A40">
        <w:tc>
          <w:tcPr>
            <w:tcW w:w="1722" w:type="dxa"/>
            <w:shd w:val="clear" w:color="auto" w:fill="C0C0C0"/>
          </w:tcPr>
          <w:p w:rsidR="00C63CFF" w:rsidRPr="00584A40" w:rsidRDefault="00C63CFF" w:rsidP="00584A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84A40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617" w:type="dxa"/>
            <w:shd w:val="clear" w:color="auto" w:fill="C0C0C0"/>
          </w:tcPr>
          <w:p w:rsidR="00C63CFF" w:rsidRPr="00584A40" w:rsidRDefault="00C63CFF" w:rsidP="00584A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84A40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526" w:type="dxa"/>
            <w:shd w:val="clear" w:color="auto" w:fill="C0C0C0"/>
          </w:tcPr>
          <w:p w:rsidR="00C63CFF" w:rsidRPr="00584A40" w:rsidRDefault="00C63CFF" w:rsidP="00584A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84A40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C63CFF" w:rsidRPr="00584A40" w:rsidTr="00584A40">
        <w:tc>
          <w:tcPr>
            <w:tcW w:w="1722" w:type="dxa"/>
            <w:shd w:val="clear" w:color="auto" w:fill="FFFF99"/>
            <w:vAlign w:val="bottom"/>
          </w:tcPr>
          <w:p w:rsidR="00C63CFF" w:rsidRPr="00584A40" w:rsidRDefault="00C63CFF" w:rsidP="00584A40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584A40">
              <w:rPr>
                <w:rFonts w:ascii="Arial" w:cs="Arial"/>
                <w:sz w:val="20"/>
              </w:rPr>
              <w:t>受理編號</w:t>
            </w:r>
          </w:p>
        </w:tc>
        <w:tc>
          <w:tcPr>
            <w:tcW w:w="2617" w:type="dxa"/>
          </w:tcPr>
          <w:p w:rsidR="00C63CFF" w:rsidRPr="00584A40" w:rsidRDefault="00C63CFF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O</w:t>
            </w:r>
            <w:r w:rsidRPr="00584A40">
              <w:rPr>
                <w:rFonts w:ascii="細明體" w:eastAsia="細明體" w:hAnsi="細明體"/>
                <w:sz w:val="20"/>
              </w:rPr>
              <w:t>受理編號</w:t>
            </w:r>
          </w:p>
        </w:tc>
        <w:tc>
          <w:tcPr>
            <w:tcW w:w="1526" w:type="dxa"/>
          </w:tcPr>
          <w:p w:rsidR="00C63CFF" w:rsidRPr="00584A40" w:rsidRDefault="00C63CFF" w:rsidP="00584A4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63CFF" w:rsidRPr="00584A40" w:rsidTr="00584A40">
        <w:tc>
          <w:tcPr>
            <w:tcW w:w="1722" w:type="dxa"/>
            <w:shd w:val="clear" w:color="auto" w:fill="FFFF99"/>
            <w:vAlign w:val="bottom"/>
          </w:tcPr>
          <w:p w:rsidR="00C63CFF" w:rsidRPr="00584A40" w:rsidRDefault="00C63CFF" w:rsidP="00584A40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584A40">
              <w:rPr>
                <w:rFonts w:ascii="Arial" w:cs="Arial" w:hint="eastAsia"/>
                <w:color w:val="000000"/>
                <w:sz w:val="20"/>
              </w:rPr>
              <w:t>序號</w:t>
            </w:r>
          </w:p>
        </w:tc>
        <w:tc>
          <w:tcPr>
            <w:tcW w:w="2617" w:type="dxa"/>
          </w:tcPr>
          <w:p w:rsidR="00C63CFF" w:rsidRPr="00584A40" w:rsidRDefault="00C63CFF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O_序號</w:t>
            </w:r>
            <w:r w:rsidR="000726A0" w:rsidRPr="00584A40">
              <w:rPr>
                <w:rFonts w:ascii="細明體" w:eastAsia="細明體" w:hAnsi="細明體" w:hint="eastAsia"/>
                <w:sz w:val="20"/>
              </w:rPr>
              <w:t>+1</w:t>
            </w:r>
          </w:p>
        </w:tc>
        <w:tc>
          <w:tcPr>
            <w:tcW w:w="1526" w:type="dxa"/>
          </w:tcPr>
          <w:p w:rsidR="00C63CFF" w:rsidRPr="00584A40" w:rsidRDefault="00C63CFF" w:rsidP="00584A4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63CFF" w:rsidRPr="00584A40" w:rsidTr="00584A40">
        <w:tc>
          <w:tcPr>
            <w:tcW w:w="1722" w:type="dxa"/>
            <w:shd w:val="clear" w:color="auto" w:fill="FFFF99"/>
            <w:vAlign w:val="bottom"/>
          </w:tcPr>
          <w:p w:rsidR="00C63CFF" w:rsidRPr="00584A40" w:rsidRDefault="00C63CFF" w:rsidP="00584A40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584A40">
              <w:rPr>
                <w:rFonts w:hint="eastAsia"/>
                <w:color w:val="000000"/>
                <w:sz w:val="18"/>
                <w:szCs w:val="18"/>
              </w:rPr>
              <w:t>保單號碼</w:t>
            </w:r>
          </w:p>
        </w:tc>
        <w:tc>
          <w:tcPr>
            <w:tcW w:w="2617" w:type="dxa"/>
          </w:tcPr>
          <w:p w:rsidR="00C63CFF" w:rsidRPr="00584A40" w:rsidRDefault="00C63CFF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A.保單號碼</w:t>
            </w:r>
          </w:p>
        </w:tc>
        <w:tc>
          <w:tcPr>
            <w:tcW w:w="1526" w:type="dxa"/>
          </w:tcPr>
          <w:p w:rsidR="00C63CFF" w:rsidRPr="00584A40" w:rsidRDefault="00C63CFF" w:rsidP="00584A4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63CFF" w:rsidRPr="00584A40" w:rsidTr="00584A40">
        <w:tc>
          <w:tcPr>
            <w:tcW w:w="1722" w:type="dxa"/>
            <w:shd w:val="clear" w:color="auto" w:fill="FFFF99"/>
            <w:vAlign w:val="bottom"/>
          </w:tcPr>
          <w:p w:rsidR="00C63CFF" w:rsidRPr="00584A40" w:rsidRDefault="00C63CFF" w:rsidP="00584A40">
            <w:pPr>
              <w:rPr>
                <w:rFonts w:hint="eastAsia"/>
                <w:color w:val="000000"/>
                <w:sz w:val="18"/>
                <w:szCs w:val="18"/>
              </w:rPr>
            </w:pPr>
            <w:r w:rsidRPr="00584A40">
              <w:rPr>
                <w:rFonts w:ascii="Arial" w:cs="Arial"/>
                <w:sz w:val="20"/>
              </w:rPr>
              <w:t>索賠類別</w:t>
            </w:r>
          </w:p>
        </w:tc>
        <w:tc>
          <w:tcPr>
            <w:tcW w:w="2617" w:type="dxa"/>
          </w:tcPr>
          <w:p w:rsidR="00C63CFF" w:rsidRPr="00584A40" w:rsidRDefault="00C63CFF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O_</w:t>
            </w:r>
            <w:r w:rsidRPr="00584A40">
              <w:rPr>
                <w:rFonts w:ascii="Arial" w:cs="Arial"/>
                <w:sz w:val="20"/>
              </w:rPr>
              <w:t>索賠類別</w:t>
            </w:r>
          </w:p>
        </w:tc>
        <w:tc>
          <w:tcPr>
            <w:tcW w:w="1526" w:type="dxa"/>
          </w:tcPr>
          <w:p w:rsidR="00C63CFF" w:rsidRPr="00584A40" w:rsidRDefault="00C63CFF" w:rsidP="00584A4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63CFF" w:rsidRPr="00584A40" w:rsidTr="00584A40">
        <w:tc>
          <w:tcPr>
            <w:tcW w:w="1722" w:type="dxa"/>
            <w:shd w:val="clear" w:color="auto" w:fill="FFFF99"/>
            <w:vAlign w:val="bottom"/>
          </w:tcPr>
          <w:p w:rsidR="00C63CFF" w:rsidRPr="00584A40" w:rsidRDefault="00C63CFF" w:rsidP="00584A40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584A40">
              <w:rPr>
                <w:rFonts w:hint="eastAsia"/>
                <w:color w:val="000000"/>
                <w:sz w:val="18"/>
                <w:szCs w:val="18"/>
              </w:rPr>
              <w:t>險別</w:t>
            </w:r>
          </w:p>
        </w:tc>
        <w:tc>
          <w:tcPr>
            <w:tcW w:w="2617" w:type="dxa"/>
          </w:tcPr>
          <w:p w:rsidR="00C63CFF" w:rsidRPr="00584A40" w:rsidRDefault="00C63CFF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B.理賠種類(KIND)</w:t>
            </w:r>
          </w:p>
        </w:tc>
        <w:tc>
          <w:tcPr>
            <w:tcW w:w="1526" w:type="dxa"/>
          </w:tcPr>
          <w:p w:rsidR="00C63CFF" w:rsidRPr="00584A40" w:rsidRDefault="00C63CFF" w:rsidP="00584A4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63CFF" w:rsidRPr="00584A40" w:rsidTr="00584A40">
        <w:tc>
          <w:tcPr>
            <w:tcW w:w="1722" w:type="dxa"/>
            <w:shd w:val="clear" w:color="auto" w:fill="FFFF99"/>
            <w:vAlign w:val="bottom"/>
          </w:tcPr>
          <w:p w:rsidR="00C63CFF" w:rsidRPr="00584A40" w:rsidRDefault="00C63CFF" w:rsidP="00584A40">
            <w:pPr>
              <w:rPr>
                <w:rFonts w:ascii="Arial" w:hAnsi="細明體" w:hint="eastAsia"/>
                <w:sz w:val="20"/>
                <w:szCs w:val="20"/>
              </w:rPr>
            </w:pPr>
            <w:r w:rsidRPr="00584A40">
              <w:rPr>
                <w:rFonts w:ascii="Arial" w:hAnsi="細明體" w:hint="eastAsia"/>
                <w:sz w:val="20"/>
                <w:szCs w:val="20"/>
              </w:rPr>
              <w:t>保險金代號</w:t>
            </w:r>
          </w:p>
        </w:tc>
        <w:tc>
          <w:tcPr>
            <w:tcW w:w="2617" w:type="dxa"/>
            <w:vAlign w:val="bottom"/>
          </w:tcPr>
          <w:p w:rsidR="00C63CFF" w:rsidRPr="00584A40" w:rsidRDefault="00C63CFF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/>
                <w:sz w:val="20"/>
              </w:rPr>
              <w:t>‘</w:t>
            </w:r>
            <w:r w:rsidRPr="00584A40">
              <w:rPr>
                <w:rFonts w:ascii="細明體" w:eastAsia="細明體" w:hAnsi="細明體" w:hint="eastAsia"/>
                <w:sz w:val="20"/>
              </w:rPr>
              <w:t>DCZ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84A40">
                <w:rPr>
                  <w:rFonts w:ascii="細明體" w:eastAsia="細明體" w:hAnsi="細明體" w:hint="eastAsia"/>
                  <w:sz w:val="20"/>
                </w:rPr>
                <w:t>1</w:t>
              </w:r>
              <w:r w:rsidRPr="00584A40">
                <w:rPr>
                  <w:rFonts w:ascii="細明體" w:eastAsia="細明體" w:hAnsi="細明體"/>
                  <w:sz w:val="20"/>
                </w:rPr>
                <w:t>’</w:t>
              </w:r>
            </w:smartTag>
          </w:p>
        </w:tc>
        <w:tc>
          <w:tcPr>
            <w:tcW w:w="1526" w:type="dxa"/>
          </w:tcPr>
          <w:p w:rsidR="00C63CFF" w:rsidRPr="00584A40" w:rsidRDefault="00C63CFF" w:rsidP="00584A4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63CFF" w:rsidRPr="00584A40" w:rsidTr="00584A40">
        <w:tc>
          <w:tcPr>
            <w:tcW w:w="1722" w:type="dxa"/>
            <w:shd w:val="clear" w:color="auto" w:fill="FFFF99"/>
            <w:vAlign w:val="bottom"/>
          </w:tcPr>
          <w:p w:rsidR="00C63CFF" w:rsidRPr="00584A40" w:rsidRDefault="00C63CFF" w:rsidP="00584A40">
            <w:pPr>
              <w:rPr>
                <w:rFonts w:ascii="Arial" w:hAnsi="細明體" w:hint="eastAsia"/>
                <w:sz w:val="20"/>
                <w:szCs w:val="20"/>
              </w:rPr>
            </w:pPr>
            <w:r w:rsidRPr="00584A40">
              <w:rPr>
                <w:rFonts w:ascii="Arial" w:hAnsi="細明體" w:hint="eastAsia"/>
                <w:sz w:val="20"/>
                <w:szCs w:val="20"/>
              </w:rPr>
              <w:t>事故者</w:t>
            </w:r>
            <w:r w:rsidRPr="00584A40">
              <w:rPr>
                <w:rFonts w:ascii="Arial" w:hAnsi="細明體" w:hint="eastAsia"/>
                <w:sz w:val="20"/>
                <w:szCs w:val="20"/>
              </w:rPr>
              <w:t>ID</w:t>
            </w:r>
          </w:p>
        </w:tc>
        <w:tc>
          <w:tcPr>
            <w:tcW w:w="2617" w:type="dxa"/>
          </w:tcPr>
          <w:p w:rsidR="00CD264C" w:rsidRPr="00584A40" w:rsidRDefault="00CD264C" w:rsidP="00CD264C">
            <w:pPr>
              <w:rPr>
                <w:rFonts w:ascii="Arial" w:hAnsi="細明體" w:hint="eastAsia"/>
                <w:sz w:val="20"/>
                <w:szCs w:val="20"/>
              </w:rPr>
            </w:pPr>
            <w:r w:rsidRPr="00584A40">
              <w:rPr>
                <w:rFonts w:ascii="Arial" w:hAnsi="細明體" w:hint="eastAsia"/>
                <w:sz w:val="20"/>
                <w:szCs w:val="20"/>
              </w:rPr>
              <w:t>IF O_</w:t>
            </w:r>
            <w:r w:rsidRPr="00584A40">
              <w:rPr>
                <w:rFonts w:ascii="Arial" w:hAnsi="細明體" w:hint="eastAsia"/>
                <w:sz w:val="20"/>
                <w:szCs w:val="20"/>
              </w:rPr>
              <w:t>事故人</w:t>
            </w:r>
            <w:r w:rsidRPr="00584A40">
              <w:rPr>
                <w:rFonts w:ascii="Arial" w:hAnsi="細明體" w:hint="eastAsia"/>
                <w:sz w:val="20"/>
                <w:szCs w:val="20"/>
              </w:rPr>
              <w:t xml:space="preserve">ID </w:t>
            </w:r>
            <w:r w:rsidRPr="00584A40">
              <w:rPr>
                <w:rFonts w:ascii="Arial" w:hAnsi="細明體" w:hint="eastAsia"/>
                <w:sz w:val="20"/>
                <w:szCs w:val="20"/>
              </w:rPr>
              <w:t>是空的</w:t>
            </w:r>
          </w:p>
          <w:p w:rsidR="00CD264C" w:rsidRPr="00584A40" w:rsidRDefault="00CD264C" w:rsidP="00CD264C">
            <w:pPr>
              <w:rPr>
                <w:rFonts w:ascii="Arial" w:hAnsi="細明體" w:hint="eastAsia"/>
                <w:sz w:val="20"/>
                <w:szCs w:val="20"/>
              </w:rPr>
            </w:pPr>
            <w:r w:rsidRPr="00584A40">
              <w:rPr>
                <w:rFonts w:ascii="Arial" w:hAnsi="細明體" w:hint="eastAsia"/>
                <w:sz w:val="20"/>
                <w:szCs w:val="20"/>
              </w:rPr>
              <w:t xml:space="preserve">  </w:t>
            </w:r>
            <w:r w:rsidRPr="00584A40">
              <w:rPr>
                <w:rFonts w:ascii="Arial" w:hAnsi="細明體"/>
                <w:sz w:val="20"/>
                <w:szCs w:val="20"/>
              </w:rPr>
              <w:t>‘</w:t>
            </w:r>
            <w:r w:rsidRPr="00584A40">
              <w:rPr>
                <w:rFonts w:ascii="Arial" w:hAnsi="細明體" w:hint="eastAsia"/>
                <w:sz w:val="20"/>
                <w:szCs w:val="20"/>
              </w:rPr>
              <w:t>ZZZZZZZZZZ</w:t>
            </w:r>
            <w:r w:rsidRPr="00584A40">
              <w:rPr>
                <w:rFonts w:ascii="Arial" w:hAnsi="細明體"/>
                <w:sz w:val="20"/>
                <w:szCs w:val="20"/>
              </w:rPr>
              <w:t>’</w:t>
            </w:r>
          </w:p>
          <w:p w:rsidR="00CD264C" w:rsidRPr="00584A40" w:rsidRDefault="00CD264C" w:rsidP="00CD264C">
            <w:pPr>
              <w:rPr>
                <w:rFonts w:ascii="Arial" w:hAnsi="細明體" w:hint="eastAsia"/>
                <w:sz w:val="20"/>
                <w:szCs w:val="20"/>
              </w:rPr>
            </w:pPr>
            <w:r w:rsidRPr="00584A40">
              <w:rPr>
                <w:rFonts w:ascii="Arial" w:hAnsi="細明體" w:hint="eastAsia"/>
                <w:sz w:val="20"/>
                <w:szCs w:val="20"/>
              </w:rPr>
              <w:t>ELSE</w:t>
            </w:r>
          </w:p>
          <w:p w:rsidR="00C63CFF" w:rsidRDefault="00CD264C" w:rsidP="00584A40">
            <w:pPr>
              <w:ind w:firstLineChars="150" w:firstLine="300"/>
            </w:pPr>
            <w:r w:rsidRPr="00584A40">
              <w:rPr>
                <w:rFonts w:ascii="Arial" w:hAnsi="細明體" w:hint="eastAsia"/>
                <w:sz w:val="20"/>
                <w:szCs w:val="20"/>
              </w:rPr>
              <w:t>O_</w:t>
            </w:r>
            <w:r w:rsidRPr="00584A40">
              <w:rPr>
                <w:rFonts w:ascii="Arial" w:hAnsi="細明體" w:hint="eastAsia"/>
                <w:sz w:val="20"/>
                <w:szCs w:val="20"/>
              </w:rPr>
              <w:t>事故人</w:t>
            </w:r>
            <w:r w:rsidRPr="00584A40">
              <w:rPr>
                <w:rFonts w:ascii="Arial" w:hAnsi="細明體" w:hint="eastAsia"/>
                <w:sz w:val="20"/>
                <w:szCs w:val="20"/>
              </w:rPr>
              <w:t>ID</w:t>
            </w:r>
          </w:p>
        </w:tc>
        <w:tc>
          <w:tcPr>
            <w:tcW w:w="1526" w:type="dxa"/>
          </w:tcPr>
          <w:p w:rsidR="00C63CFF" w:rsidRPr="00584A40" w:rsidRDefault="00C63CFF" w:rsidP="00584A4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63CFF" w:rsidRPr="00584A40" w:rsidTr="00584A40">
        <w:tc>
          <w:tcPr>
            <w:tcW w:w="1722" w:type="dxa"/>
            <w:shd w:val="clear" w:color="auto" w:fill="FFFF99"/>
            <w:vAlign w:val="bottom"/>
          </w:tcPr>
          <w:p w:rsidR="00C63CFF" w:rsidRPr="00584A40" w:rsidRDefault="00C63CFF" w:rsidP="00584A40">
            <w:pPr>
              <w:rPr>
                <w:rFonts w:ascii="Arial" w:hAnsi="細明體" w:hint="eastAsia"/>
                <w:sz w:val="20"/>
                <w:szCs w:val="20"/>
              </w:rPr>
            </w:pPr>
            <w:r w:rsidRPr="00584A40">
              <w:rPr>
                <w:rFonts w:ascii="Arial" w:hAnsi="細明體" w:hint="eastAsia"/>
                <w:sz w:val="20"/>
                <w:szCs w:val="20"/>
              </w:rPr>
              <w:t>保險金名稱</w:t>
            </w:r>
          </w:p>
        </w:tc>
        <w:tc>
          <w:tcPr>
            <w:tcW w:w="2617" w:type="dxa"/>
            <w:vAlign w:val="bottom"/>
          </w:tcPr>
          <w:p w:rsidR="00C63CFF" w:rsidRPr="00584A40" w:rsidRDefault="003B233B" w:rsidP="00584A40">
            <w:pPr>
              <w:rPr>
                <w:rFonts w:ascii="Arial" w:hAnsi="細明體" w:hint="eastAsia"/>
                <w:sz w:val="20"/>
                <w:szCs w:val="20"/>
              </w:rPr>
            </w:pPr>
            <w:r w:rsidRPr="00584A40">
              <w:rPr>
                <w:rFonts w:ascii="Arial" w:hAnsi="細明體"/>
                <w:sz w:val="20"/>
                <w:szCs w:val="20"/>
              </w:rPr>
              <w:t>’</w:t>
            </w:r>
            <w:r w:rsidRPr="00584A40">
              <w:rPr>
                <w:rFonts w:ascii="Arial" w:hAnsi="細明體" w:hint="eastAsia"/>
                <w:sz w:val="20"/>
                <w:szCs w:val="20"/>
              </w:rPr>
              <w:t>延滯息</w:t>
            </w:r>
            <w:r w:rsidRPr="00584A40">
              <w:rPr>
                <w:rFonts w:ascii="Arial" w:hAnsi="細明體"/>
                <w:sz w:val="20"/>
                <w:szCs w:val="20"/>
              </w:rPr>
              <w:t>’</w:t>
            </w:r>
          </w:p>
        </w:tc>
        <w:tc>
          <w:tcPr>
            <w:tcW w:w="1526" w:type="dxa"/>
          </w:tcPr>
          <w:p w:rsidR="00C63CFF" w:rsidRPr="00584A40" w:rsidRDefault="00C63CFF" w:rsidP="00584A4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63CFF" w:rsidRPr="00584A40" w:rsidTr="00584A40">
        <w:tc>
          <w:tcPr>
            <w:tcW w:w="1722" w:type="dxa"/>
            <w:shd w:val="clear" w:color="auto" w:fill="FFFF99"/>
          </w:tcPr>
          <w:p w:rsidR="00C63CFF" w:rsidRPr="00584A40" w:rsidRDefault="00C63CFF" w:rsidP="00584A40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核賠交易序號</w:t>
            </w:r>
          </w:p>
        </w:tc>
        <w:tc>
          <w:tcPr>
            <w:tcW w:w="2617" w:type="dxa"/>
            <w:vAlign w:val="bottom"/>
          </w:tcPr>
          <w:p w:rsidR="00C63CFF" w:rsidRPr="00290D9F" w:rsidRDefault="00C63CFF" w:rsidP="00584A40">
            <w:pPr>
              <w:rPr>
                <w:rFonts w:hint="eastAsia"/>
              </w:rPr>
            </w:pPr>
            <w:r w:rsidRPr="00290D9F">
              <w:rPr>
                <w:rFonts w:hint="eastAsia"/>
              </w:rPr>
              <w:t>0</w:t>
            </w:r>
          </w:p>
        </w:tc>
        <w:tc>
          <w:tcPr>
            <w:tcW w:w="1526" w:type="dxa"/>
          </w:tcPr>
          <w:p w:rsidR="00C63CFF" w:rsidRPr="00584A40" w:rsidRDefault="00C63CFF" w:rsidP="00584A4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63CFF" w:rsidRPr="00584A40" w:rsidTr="00584A40">
        <w:tc>
          <w:tcPr>
            <w:tcW w:w="1722" w:type="dxa"/>
            <w:shd w:val="clear" w:color="auto" w:fill="FFFF99"/>
          </w:tcPr>
          <w:p w:rsidR="00C63CFF" w:rsidRPr="00584A40" w:rsidRDefault="00C63CFF" w:rsidP="00584A40">
            <w:pPr>
              <w:rPr>
                <w:rFonts w:ascii="Arial" w:hAnsi="Arial" w:cs="Arial"/>
                <w:sz w:val="20"/>
              </w:rPr>
            </w:pPr>
            <w:r w:rsidRPr="00584A40">
              <w:rPr>
                <w:rFonts w:ascii="Arial" w:cs="Arial"/>
                <w:sz w:val="20"/>
              </w:rPr>
              <w:t>覆核日期</w:t>
            </w:r>
          </w:p>
        </w:tc>
        <w:tc>
          <w:tcPr>
            <w:tcW w:w="2617" w:type="dxa"/>
            <w:vAlign w:val="bottom"/>
          </w:tcPr>
          <w:p w:rsidR="00C63CFF" w:rsidRPr="00584A40" w:rsidRDefault="00C63CFF" w:rsidP="00584A40">
            <w:pPr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A.給付日期</w:t>
            </w:r>
          </w:p>
        </w:tc>
        <w:tc>
          <w:tcPr>
            <w:tcW w:w="1526" w:type="dxa"/>
          </w:tcPr>
          <w:p w:rsidR="00C63CFF" w:rsidRPr="00584A40" w:rsidRDefault="00C63CFF" w:rsidP="00584A4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63CFF" w:rsidRPr="00584A40" w:rsidTr="00584A40">
        <w:tc>
          <w:tcPr>
            <w:tcW w:w="1722" w:type="dxa"/>
            <w:shd w:val="clear" w:color="auto" w:fill="FFFF99"/>
          </w:tcPr>
          <w:p w:rsidR="00C63CFF" w:rsidRPr="00584A40" w:rsidRDefault="00C63CFF" w:rsidP="00584A40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覆核單位</w:t>
            </w:r>
          </w:p>
        </w:tc>
        <w:tc>
          <w:tcPr>
            <w:tcW w:w="2617" w:type="dxa"/>
            <w:vAlign w:val="bottom"/>
          </w:tcPr>
          <w:p w:rsidR="00C63CFF" w:rsidRPr="00584A40" w:rsidRDefault="00C63CFF" w:rsidP="00584A40">
            <w:pPr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A.給付科別</w:t>
            </w:r>
          </w:p>
        </w:tc>
        <w:tc>
          <w:tcPr>
            <w:tcW w:w="1526" w:type="dxa"/>
          </w:tcPr>
          <w:p w:rsidR="00C63CFF" w:rsidRPr="00584A40" w:rsidRDefault="00C63CFF" w:rsidP="00584A4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63CFF" w:rsidRPr="00584A40" w:rsidTr="00584A40">
        <w:tc>
          <w:tcPr>
            <w:tcW w:w="1722" w:type="dxa"/>
            <w:shd w:val="clear" w:color="auto" w:fill="FFFF99"/>
          </w:tcPr>
          <w:p w:rsidR="00C63CFF" w:rsidRPr="00584A40" w:rsidRDefault="00C63CFF" w:rsidP="00584A40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覆核人員</w:t>
            </w:r>
          </w:p>
        </w:tc>
        <w:tc>
          <w:tcPr>
            <w:tcW w:w="2617" w:type="dxa"/>
            <w:vAlign w:val="bottom"/>
          </w:tcPr>
          <w:p w:rsidR="00C63CFF" w:rsidRPr="00584A40" w:rsidRDefault="00C63CFF" w:rsidP="00584A40">
            <w:pPr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A.輸入人員</w:t>
            </w:r>
          </w:p>
        </w:tc>
        <w:tc>
          <w:tcPr>
            <w:tcW w:w="1526" w:type="dxa"/>
          </w:tcPr>
          <w:p w:rsidR="00C63CFF" w:rsidRPr="00584A40" w:rsidRDefault="00C63CFF" w:rsidP="00584A4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63CFF" w:rsidRPr="00584A40" w:rsidTr="00584A40">
        <w:tc>
          <w:tcPr>
            <w:tcW w:w="1722" w:type="dxa"/>
            <w:shd w:val="clear" w:color="auto" w:fill="FFFF99"/>
          </w:tcPr>
          <w:p w:rsidR="00C63CFF" w:rsidRPr="00584A40" w:rsidRDefault="00C63CFF" w:rsidP="00584A40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帳務日期</w:t>
            </w:r>
          </w:p>
        </w:tc>
        <w:tc>
          <w:tcPr>
            <w:tcW w:w="2617" w:type="dxa"/>
            <w:vAlign w:val="bottom"/>
          </w:tcPr>
          <w:p w:rsidR="00C63CFF" w:rsidRPr="00584A40" w:rsidRDefault="00C63CFF" w:rsidP="00584A40">
            <w:pPr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A.給付日期</w:t>
            </w:r>
          </w:p>
        </w:tc>
        <w:tc>
          <w:tcPr>
            <w:tcW w:w="1526" w:type="dxa"/>
          </w:tcPr>
          <w:p w:rsidR="00C63CFF" w:rsidRPr="00584A40" w:rsidRDefault="00C63CFF" w:rsidP="00584A4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63CFF" w:rsidRPr="00584A40" w:rsidTr="00584A40">
        <w:tc>
          <w:tcPr>
            <w:tcW w:w="1722" w:type="dxa"/>
            <w:shd w:val="clear" w:color="auto" w:fill="FFFF99"/>
          </w:tcPr>
          <w:p w:rsidR="00C63CFF" w:rsidRPr="00584A40" w:rsidRDefault="00C63CFF" w:rsidP="00584A40">
            <w:pPr>
              <w:rPr>
                <w:rFonts w:ascii="Arial" w:hAnsi="Arial" w:cs="Arial"/>
                <w:sz w:val="20"/>
              </w:rPr>
            </w:pPr>
            <w:r w:rsidRPr="00584A40">
              <w:rPr>
                <w:rFonts w:ascii="Arial" w:cs="Arial"/>
                <w:sz w:val="20"/>
              </w:rPr>
              <w:t>交易序號</w:t>
            </w:r>
          </w:p>
        </w:tc>
        <w:tc>
          <w:tcPr>
            <w:tcW w:w="2617" w:type="dxa"/>
            <w:vAlign w:val="bottom"/>
          </w:tcPr>
          <w:p w:rsidR="00C63CFF" w:rsidRPr="00584A40" w:rsidRDefault="00C63CFF" w:rsidP="00584A40">
            <w:pPr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0</w:t>
            </w:r>
          </w:p>
        </w:tc>
        <w:tc>
          <w:tcPr>
            <w:tcW w:w="1526" w:type="dxa"/>
          </w:tcPr>
          <w:p w:rsidR="00C63CFF" w:rsidRPr="00584A40" w:rsidRDefault="00C63CFF" w:rsidP="00584A4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63CFF" w:rsidRPr="00584A40" w:rsidTr="00584A40">
        <w:tc>
          <w:tcPr>
            <w:tcW w:w="1722" w:type="dxa"/>
            <w:shd w:val="clear" w:color="auto" w:fill="FFFF99"/>
          </w:tcPr>
          <w:p w:rsidR="00C63CFF" w:rsidRPr="00584A40" w:rsidRDefault="00C63CFF" w:rsidP="00584A40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帳務單位</w:t>
            </w:r>
          </w:p>
        </w:tc>
        <w:tc>
          <w:tcPr>
            <w:tcW w:w="2617" w:type="dxa"/>
            <w:vAlign w:val="bottom"/>
          </w:tcPr>
          <w:p w:rsidR="00C63CFF" w:rsidRPr="00584A40" w:rsidRDefault="00C63CFF" w:rsidP="00584A40">
            <w:pPr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A.匯款單位</w:t>
            </w:r>
          </w:p>
        </w:tc>
        <w:tc>
          <w:tcPr>
            <w:tcW w:w="1526" w:type="dxa"/>
          </w:tcPr>
          <w:p w:rsidR="00C63CFF" w:rsidRPr="00584A40" w:rsidRDefault="00C63CFF" w:rsidP="00584A4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63CFF" w:rsidRPr="00584A40" w:rsidTr="00584A40">
        <w:tc>
          <w:tcPr>
            <w:tcW w:w="1722" w:type="dxa"/>
            <w:shd w:val="clear" w:color="auto" w:fill="FFFF99"/>
            <w:vAlign w:val="bottom"/>
          </w:tcPr>
          <w:p w:rsidR="00C63CFF" w:rsidRPr="00584A40" w:rsidRDefault="00C63CFF" w:rsidP="00584A40">
            <w:pPr>
              <w:rPr>
                <w:rFonts w:ascii="Arial" w:hAnsi="細明體" w:hint="eastAsia"/>
                <w:sz w:val="20"/>
                <w:szCs w:val="20"/>
              </w:rPr>
            </w:pPr>
            <w:r w:rsidRPr="00584A40">
              <w:rPr>
                <w:rFonts w:ascii="Arial" w:hAnsi="細明體" w:hint="eastAsia"/>
                <w:sz w:val="20"/>
                <w:szCs w:val="20"/>
              </w:rPr>
              <w:t>事故日期</w:t>
            </w:r>
          </w:p>
        </w:tc>
        <w:tc>
          <w:tcPr>
            <w:tcW w:w="2617" w:type="dxa"/>
          </w:tcPr>
          <w:p w:rsidR="00C63CFF" w:rsidRDefault="00C63CFF" w:rsidP="00584A40">
            <w:r w:rsidRPr="00584A40">
              <w:rPr>
                <w:rFonts w:ascii="細明體" w:eastAsia="細明體" w:hAnsi="細明體" w:hint="eastAsia"/>
                <w:sz w:val="20"/>
              </w:rPr>
              <w:t>A.</w:t>
            </w:r>
            <w:r w:rsidRPr="00584A40">
              <w:rPr>
                <w:rFonts w:ascii="Arial" w:hAnsi="細明體" w:hint="eastAsia"/>
                <w:sz w:val="20"/>
                <w:szCs w:val="20"/>
              </w:rPr>
              <w:t>事故日期</w:t>
            </w:r>
          </w:p>
        </w:tc>
        <w:tc>
          <w:tcPr>
            <w:tcW w:w="1526" w:type="dxa"/>
          </w:tcPr>
          <w:p w:rsidR="00C63CFF" w:rsidRPr="00584A40" w:rsidRDefault="00C63CFF" w:rsidP="00584A4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63CFF" w:rsidRPr="00584A40" w:rsidTr="00584A40">
        <w:tc>
          <w:tcPr>
            <w:tcW w:w="1722" w:type="dxa"/>
            <w:shd w:val="clear" w:color="auto" w:fill="FFFF99"/>
            <w:vAlign w:val="center"/>
          </w:tcPr>
          <w:p w:rsidR="00C63CFF" w:rsidRPr="00584A40" w:rsidRDefault="00C63CFF" w:rsidP="00584A40">
            <w:pPr>
              <w:rPr>
                <w:rFonts w:ascii="Arial" w:hAnsi="Arial" w:cs="Arial"/>
                <w:sz w:val="20"/>
              </w:rPr>
            </w:pPr>
            <w:r w:rsidRPr="00584A40">
              <w:rPr>
                <w:rFonts w:ascii="Arial" w:cs="Arial"/>
                <w:sz w:val="20"/>
              </w:rPr>
              <w:t>給付狀態</w:t>
            </w:r>
          </w:p>
        </w:tc>
        <w:tc>
          <w:tcPr>
            <w:tcW w:w="2617" w:type="dxa"/>
          </w:tcPr>
          <w:p w:rsidR="00C63CFF" w:rsidRPr="00584A40" w:rsidRDefault="00C63CFF" w:rsidP="00584A40">
            <w:pPr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/>
                <w:sz w:val="20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84A40">
                <w:rPr>
                  <w:rFonts w:ascii="細明體" w:eastAsia="細明體" w:hAnsi="細明體" w:hint="eastAsia"/>
                  <w:sz w:val="20"/>
                </w:rPr>
                <w:t>1</w:t>
              </w:r>
              <w:r w:rsidRPr="00584A40">
                <w:rPr>
                  <w:rFonts w:ascii="細明體" w:eastAsia="細明體" w:hAnsi="細明體"/>
                  <w:sz w:val="20"/>
                </w:rPr>
                <w:t>’</w:t>
              </w:r>
            </w:smartTag>
          </w:p>
        </w:tc>
        <w:tc>
          <w:tcPr>
            <w:tcW w:w="1526" w:type="dxa"/>
          </w:tcPr>
          <w:p w:rsidR="00C63CFF" w:rsidRPr="00584A40" w:rsidRDefault="00C63CFF" w:rsidP="00584A4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63CFF" w:rsidRPr="00584A40" w:rsidTr="00584A40">
        <w:tc>
          <w:tcPr>
            <w:tcW w:w="1722" w:type="dxa"/>
            <w:shd w:val="clear" w:color="auto" w:fill="FFFF99"/>
            <w:vAlign w:val="center"/>
          </w:tcPr>
          <w:p w:rsidR="00C63CFF" w:rsidRPr="00584A40" w:rsidRDefault="00C63CFF" w:rsidP="00584A40">
            <w:pPr>
              <w:rPr>
                <w:rFonts w:ascii="Arial" w:hAnsi="Arial" w:cs="Arial" w:hint="eastAsia"/>
                <w:sz w:val="20"/>
              </w:rPr>
            </w:pPr>
            <w:r w:rsidRPr="00584A40">
              <w:rPr>
                <w:rFonts w:ascii="Arial" w:cs="Arial"/>
                <w:sz w:val="20"/>
              </w:rPr>
              <w:t>主附約別</w:t>
            </w:r>
          </w:p>
        </w:tc>
        <w:tc>
          <w:tcPr>
            <w:tcW w:w="2617" w:type="dxa"/>
          </w:tcPr>
          <w:p w:rsidR="00C63CFF" w:rsidRPr="00584A40" w:rsidRDefault="00C63CFF" w:rsidP="00584A40">
            <w:pPr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/>
                <w:sz w:val="20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84A40">
                <w:rPr>
                  <w:rFonts w:ascii="細明體" w:eastAsia="細明體" w:hAnsi="細明體" w:hint="eastAsia"/>
                  <w:sz w:val="20"/>
                </w:rPr>
                <w:t>1</w:t>
              </w:r>
              <w:r w:rsidRPr="00584A40">
                <w:rPr>
                  <w:rFonts w:ascii="細明體" w:eastAsia="細明體" w:hAnsi="細明體"/>
                  <w:sz w:val="20"/>
                </w:rPr>
                <w:t>’</w:t>
              </w:r>
            </w:smartTag>
          </w:p>
        </w:tc>
        <w:tc>
          <w:tcPr>
            <w:tcW w:w="1526" w:type="dxa"/>
          </w:tcPr>
          <w:p w:rsidR="00C63CFF" w:rsidRPr="00584A40" w:rsidRDefault="00C63CFF" w:rsidP="00584A4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63CFF" w:rsidRPr="00584A40" w:rsidTr="00584A40">
        <w:tc>
          <w:tcPr>
            <w:tcW w:w="1722" w:type="dxa"/>
            <w:shd w:val="clear" w:color="auto" w:fill="FFFF99"/>
            <w:vAlign w:val="center"/>
          </w:tcPr>
          <w:p w:rsidR="00C63CFF" w:rsidRPr="00584A40" w:rsidRDefault="00C63CFF" w:rsidP="00584A40">
            <w:pPr>
              <w:rPr>
                <w:rFonts w:ascii="Arial" w:hAnsi="Arial" w:cs="Arial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繳費年期</w:t>
            </w:r>
          </w:p>
        </w:tc>
        <w:tc>
          <w:tcPr>
            <w:tcW w:w="2617" w:type="dxa"/>
          </w:tcPr>
          <w:p w:rsidR="00C63CFF" w:rsidRPr="00584A40" w:rsidRDefault="00C63CFF" w:rsidP="00584A40">
            <w:pPr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0</w:t>
            </w:r>
          </w:p>
        </w:tc>
        <w:tc>
          <w:tcPr>
            <w:tcW w:w="1526" w:type="dxa"/>
          </w:tcPr>
          <w:p w:rsidR="00C63CFF" w:rsidRPr="00584A40" w:rsidRDefault="00C63CFF" w:rsidP="00584A4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63CFF" w:rsidRPr="00584A40" w:rsidTr="00584A40">
        <w:tc>
          <w:tcPr>
            <w:tcW w:w="1722" w:type="dxa"/>
            <w:shd w:val="clear" w:color="auto" w:fill="FFFF99"/>
            <w:vAlign w:val="center"/>
          </w:tcPr>
          <w:p w:rsidR="00C63CFF" w:rsidRPr="00584A40" w:rsidRDefault="00C63CFF" w:rsidP="00584A40">
            <w:pPr>
              <w:rPr>
                <w:rFonts w:ascii="Arial" w:hAnsi="Arial" w:cs="Arial"/>
                <w:sz w:val="20"/>
              </w:rPr>
            </w:pPr>
            <w:r w:rsidRPr="00584A40">
              <w:rPr>
                <w:rFonts w:ascii="Arial" w:cs="Arial"/>
                <w:sz w:val="20"/>
              </w:rPr>
              <w:t>業務別</w:t>
            </w:r>
          </w:p>
        </w:tc>
        <w:tc>
          <w:tcPr>
            <w:tcW w:w="2617" w:type="dxa"/>
          </w:tcPr>
          <w:p w:rsidR="00C63CFF" w:rsidRPr="00584A40" w:rsidRDefault="00C63CFF" w:rsidP="00584A40">
            <w:pPr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/>
                <w:sz w:val="20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84A40">
                <w:rPr>
                  <w:rFonts w:ascii="細明體" w:eastAsia="細明體" w:hAnsi="細明體" w:hint="eastAsia"/>
                  <w:sz w:val="20"/>
                </w:rPr>
                <w:t>4</w:t>
              </w:r>
              <w:r w:rsidRPr="00584A40">
                <w:rPr>
                  <w:rFonts w:ascii="細明體" w:eastAsia="細明體" w:hAnsi="細明體"/>
                  <w:sz w:val="20"/>
                </w:rPr>
                <w:t>’</w:t>
              </w:r>
            </w:smartTag>
          </w:p>
        </w:tc>
        <w:tc>
          <w:tcPr>
            <w:tcW w:w="1526" w:type="dxa"/>
          </w:tcPr>
          <w:p w:rsidR="00C63CFF" w:rsidRPr="00584A40" w:rsidRDefault="00C63CFF" w:rsidP="00584A4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63CFF" w:rsidRPr="00584A40" w:rsidTr="00584A40">
        <w:tc>
          <w:tcPr>
            <w:tcW w:w="1722" w:type="dxa"/>
            <w:shd w:val="clear" w:color="auto" w:fill="FFFF99"/>
            <w:vAlign w:val="center"/>
          </w:tcPr>
          <w:p w:rsidR="00C63CFF" w:rsidRPr="00584A40" w:rsidRDefault="00C63CFF" w:rsidP="00584A40">
            <w:pPr>
              <w:rPr>
                <w:rFonts w:ascii="Arial" w:cs="Arial"/>
                <w:sz w:val="20"/>
              </w:rPr>
            </w:pPr>
            <w:r w:rsidRPr="00584A40">
              <w:rPr>
                <w:rFonts w:ascii="Arial" w:cs="Arial"/>
                <w:sz w:val="20"/>
              </w:rPr>
              <w:t>性別</w:t>
            </w:r>
          </w:p>
        </w:tc>
        <w:tc>
          <w:tcPr>
            <w:tcW w:w="2617" w:type="dxa"/>
          </w:tcPr>
          <w:p w:rsidR="00C63CFF" w:rsidRPr="00584A40" w:rsidRDefault="00C63CFF" w:rsidP="00584A40">
            <w:pPr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/>
                <w:sz w:val="20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84A40">
                <w:rPr>
                  <w:rFonts w:ascii="細明體" w:eastAsia="細明體" w:hAnsi="細明體" w:hint="eastAsia"/>
                  <w:sz w:val="20"/>
                </w:rPr>
                <w:t>0</w:t>
              </w:r>
              <w:r w:rsidRPr="00584A40">
                <w:rPr>
                  <w:rFonts w:ascii="細明體" w:eastAsia="細明體" w:hAnsi="細明體"/>
                  <w:sz w:val="20"/>
                </w:rPr>
                <w:t>’</w:t>
              </w:r>
            </w:smartTag>
          </w:p>
        </w:tc>
        <w:tc>
          <w:tcPr>
            <w:tcW w:w="1526" w:type="dxa"/>
          </w:tcPr>
          <w:p w:rsidR="00C63CFF" w:rsidRPr="00584A40" w:rsidRDefault="00C63CFF" w:rsidP="00584A4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63CFF" w:rsidRPr="00584A40" w:rsidTr="00584A40">
        <w:tc>
          <w:tcPr>
            <w:tcW w:w="1722" w:type="dxa"/>
            <w:shd w:val="clear" w:color="auto" w:fill="FFFF99"/>
          </w:tcPr>
          <w:p w:rsidR="00C63CFF" w:rsidRPr="00584A40" w:rsidRDefault="00C63CFF" w:rsidP="00584A40">
            <w:pPr>
              <w:rPr>
                <w:rFonts w:ascii="Arial" w:cs="Arial" w:hint="eastAsia"/>
                <w:color w:val="FF0000"/>
                <w:sz w:val="20"/>
              </w:rPr>
            </w:pPr>
            <w:r w:rsidRPr="00584A40">
              <w:rPr>
                <w:rFonts w:ascii="Arial" w:cs="Arial"/>
                <w:sz w:val="20"/>
              </w:rPr>
              <w:t>事故原因</w:t>
            </w:r>
          </w:p>
        </w:tc>
        <w:tc>
          <w:tcPr>
            <w:tcW w:w="2617" w:type="dxa"/>
          </w:tcPr>
          <w:p w:rsidR="00C63CFF" w:rsidRPr="00584A40" w:rsidRDefault="00C63CFF" w:rsidP="00584A40">
            <w:pPr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A.給付原因</w:t>
            </w:r>
          </w:p>
        </w:tc>
        <w:tc>
          <w:tcPr>
            <w:tcW w:w="1526" w:type="dxa"/>
          </w:tcPr>
          <w:p w:rsidR="00C63CFF" w:rsidRPr="00584A40" w:rsidRDefault="00C63CFF" w:rsidP="00584A4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63CFF" w:rsidRPr="00584A40" w:rsidTr="00584A40">
        <w:tc>
          <w:tcPr>
            <w:tcW w:w="1722" w:type="dxa"/>
            <w:shd w:val="clear" w:color="auto" w:fill="FFFF99"/>
            <w:vAlign w:val="bottom"/>
          </w:tcPr>
          <w:p w:rsidR="00C63CFF" w:rsidRPr="00584A40" w:rsidRDefault="00C63CFF" w:rsidP="00584A40">
            <w:pPr>
              <w:rPr>
                <w:color w:val="000000"/>
                <w:sz w:val="18"/>
                <w:szCs w:val="18"/>
              </w:rPr>
            </w:pPr>
            <w:r w:rsidRPr="00584A40">
              <w:rPr>
                <w:rFonts w:hint="eastAsia"/>
                <w:color w:val="000000"/>
                <w:sz w:val="18"/>
                <w:szCs w:val="18"/>
              </w:rPr>
              <w:t>保額</w:t>
            </w:r>
          </w:p>
        </w:tc>
        <w:tc>
          <w:tcPr>
            <w:tcW w:w="2617" w:type="dxa"/>
          </w:tcPr>
          <w:p w:rsidR="00C63CFF" w:rsidRPr="00584A40" w:rsidRDefault="00290D9F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0</w:t>
            </w:r>
          </w:p>
        </w:tc>
        <w:tc>
          <w:tcPr>
            <w:tcW w:w="1526" w:type="dxa"/>
          </w:tcPr>
          <w:p w:rsidR="00C63CFF" w:rsidRPr="00584A40" w:rsidRDefault="00C63CFF" w:rsidP="00584A40">
            <w:pPr>
              <w:rPr>
                <w:sz w:val="20"/>
                <w:szCs w:val="20"/>
              </w:rPr>
            </w:pPr>
          </w:p>
        </w:tc>
      </w:tr>
      <w:tr w:rsidR="00C63CFF" w:rsidRPr="00584A40" w:rsidTr="00584A40">
        <w:tc>
          <w:tcPr>
            <w:tcW w:w="1722" w:type="dxa"/>
            <w:shd w:val="clear" w:color="auto" w:fill="FFFF99"/>
            <w:vAlign w:val="bottom"/>
          </w:tcPr>
          <w:p w:rsidR="00C63CFF" w:rsidRPr="00584A40" w:rsidRDefault="00C63CFF" w:rsidP="00584A40">
            <w:pPr>
              <w:rPr>
                <w:rFonts w:hint="eastAsia"/>
                <w:color w:val="000000"/>
                <w:sz w:val="18"/>
                <w:szCs w:val="18"/>
              </w:rPr>
            </w:pPr>
            <w:r w:rsidRPr="00584A40">
              <w:rPr>
                <w:rFonts w:ascii="Arial" w:cs="Arial"/>
                <w:sz w:val="20"/>
              </w:rPr>
              <w:t>保額單位</w:t>
            </w:r>
          </w:p>
        </w:tc>
        <w:tc>
          <w:tcPr>
            <w:tcW w:w="2617" w:type="dxa"/>
          </w:tcPr>
          <w:p w:rsidR="00C63CFF" w:rsidRPr="00584A40" w:rsidRDefault="00C63CFF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0</w:t>
            </w:r>
          </w:p>
        </w:tc>
        <w:tc>
          <w:tcPr>
            <w:tcW w:w="1526" w:type="dxa"/>
          </w:tcPr>
          <w:p w:rsidR="00C63CFF" w:rsidRPr="00584A40" w:rsidRDefault="00C63CFF" w:rsidP="00584A40">
            <w:pPr>
              <w:rPr>
                <w:sz w:val="20"/>
                <w:szCs w:val="20"/>
              </w:rPr>
            </w:pPr>
          </w:p>
        </w:tc>
      </w:tr>
      <w:tr w:rsidR="00C63CFF" w:rsidRPr="00584A40" w:rsidTr="00584A40">
        <w:tc>
          <w:tcPr>
            <w:tcW w:w="1722" w:type="dxa"/>
            <w:shd w:val="clear" w:color="auto" w:fill="FFFF99"/>
            <w:vAlign w:val="bottom"/>
          </w:tcPr>
          <w:p w:rsidR="00C63CFF" w:rsidRPr="00584A40" w:rsidRDefault="00C63CFF" w:rsidP="00584A40">
            <w:pPr>
              <w:rPr>
                <w:rFonts w:hint="eastAsia"/>
                <w:color w:val="000000"/>
                <w:sz w:val="18"/>
                <w:szCs w:val="18"/>
              </w:rPr>
            </w:pPr>
            <w:r w:rsidRPr="00584A40">
              <w:rPr>
                <w:rFonts w:hint="eastAsia"/>
                <w:color w:val="000000"/>
                <w:sz w:val="18"/>
                <w:szCs w:val="18"/>
              </w:rPr>
              <w:t>給付天數</w:t>
            </w:r>
          </w:p>
        </w:tc>
        <w:tc>
          <w:tcPr>
            <w:tcW w:w="2617" w:type="dxa"/>
          </w:tcPr>
          <w:p w:rsidR="00C63CFF" w:rsidRPr="00584A40" w:rsidRDefault="009C630F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1</w:t>
            </w:r>
          </w:p>
        </w:tc>
        <w:tc>
          <w:tcPr>
            <w:tcW w:w="1526" w:type="dxa"/>
          </w:tcPr>
          <w:p w:rsidR="00C63CFF" w:rsidRPr="00584A40" w:rsidRDefault="00C63CFF" w:rsidP="00584A4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785204" w:rsidRPr="00584A40" w:rsidTr="00584A40">
        <w:tc>
          <w:tcPr>
            <w:tcW w:w="1722" w:type="dxa"/>
            <w:shd w:val="clear" w:color="auto" w:fill="FFFF99"/>
            <w:vAlign w:val="bottom"/>
          </w:tcPr>
          <w:p w:rsidR="00785204" w:rsidRPr="00584A40" w:rsidRDefault="00785204" w:rsidP="00584A40">
            <w:pPr>
              <w:rPr>
                <w:rFonts w:hint="eastAsia"/>
                <w:color w:val="000000"/>
                <w:sz w:val="18"/>
                <w:szCs w:val="18"/>
              </w:rPr>
            </w:pPr>
            <w:r w:rsidRPr="00584A40">
              <w:rPr>
                <w:rFonts w:ascii="Arial" w:cs="Arial"/>
                <w:sz w:val="20"/>
              </w:rPr>
              <w:t>試算金額</w:t>
            </w:r>
          </w:p>
        </w:tc>
        <w:tc>
          <w:tcPr>
            <w:tcW w:w="2617" w:type="dxa"/>
          </w:tcPr>
          <w:p w:rsidR="00785204" w:rsidRPr="00584A40" w:rsidRDefault="00785204" w:rsidP="00584A40">
            <w:pPr>
              <w:pStyle w:val="af"/>
              <w:ind w:leftChars="-6" w:left="-14"/>
              <w:rPr>
                <w:rFonts w:ascii="細明體" w:eastAsia="細明體" w:hAnsi="細明體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A.延滯息</w:t>
            </w:r>
          </w:p>
        </w:tc>
        <w:tc>
          <w:tcPr>
            <w:tcW w:w="1526" w:type="dxa"/>
          </w:tcPr>
          <w:p w:rsidR="00785204" w:rsidRPr="00584A40" w:rsidRDefault="00785204" w:rsidP="00584A40">
            <w:pPr>
              <w:rPr>
                <w:rFonts w:eastAsia="標楷體" w:hAnsi="標楷體" w:hint="eastAsia"/>
                <w:sz w:val="20"/>
                <w:szCs w:val="20"/>
              </w:rPr>
            </w:pPr>
            <w:r w:rsidRPr="00584A40">
              <w:rPr>
                <w:rFonts w:hint="eastAsia"/>
                <w:sz w:val="20"/>
                <w:szCs w:val="20"/>
              </w:rPr>
              <w:t>DEFAULT 0</w:t>
            </w:r>
          </w:p>
        </w:tc>
      </w:tr>
      <w:tr w:rsidR="00785204" w:rsidRPr="00584A40" w:rsidTr="00584A40">
        <w:tc>
          <w:tcPr>
            <w:tcW w:w="1722" w:type="dxa"/>
            <w:shd w:val="clear" w:color="auto" w:fill="FFFF99"/>
            <w:vAlign w:val="bottom"/>
          </w:tcPr>
          <w:p w:rsidR="00785204" w:rsidRPr="00584A40" w:rsidRDefault="00785204" w:rsidP="00584A40">
            <w:pPr>
              <w:rPr>
                <w:rFonts w:hint="eastAsia"/>
                <w:color w:val="000000"/>
                <w:sz w:val="18"/>
                <w:szCs w:val="18"/>
              </w:rPr>
            </w:pPr>
            <w:r w:rsidRPr="00584A40">
              <w:rPr>
                <w:rFonts w:hint="eastAsia"/>
                <w:color w:val="000000"/>
                <w:sz w:val="18"/>
                <w:szCs w:val="18"/>
              </w:rPr>
              <w:t>給付金額</w:t>
            </w:r>
          </w:p>
        </w:tc>
        <w:tc>
          <w:tcPr>
            <w:tcW w:w="2617" w:type="dxa"/>
          </w:tcPr>
          <w:p w:rsidR="00785204" w:rsidRPr="00584A40" w:rsidRDefault="00785204" w:rsidP="00584A40">
            <w:pPr>
              <w:pStyle w:val="af"/>
              <w:ind w:leftChars="-6" w:left="-14"/>
              <w:rPr>
                <w:rFonts w:ascii="細明體" w:eastAsia="細明體" w:hAnsi="細明體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A.延滯息</w:t>
            </w:r>
          </w:p>
        </w:tc>
        <w:tc>
          <w:tcPr>
            <w:tcW w:w="1526" w:type="dxa"/>
          </w:tcPr>
          <w:p w:rsidR="00785204" w:rsidRDefault="00785204" w:rsidP="00584A40">
            <w:r w:rsidRPr="00584A40">
              <w:rPr>
                <w:rFonts w:hint="eastAsia"/>
                <w:sz w:val="20"/>
                <w:szCs w:val="20"/>
              </w:rPr>
              <w:t>DEFAULT 0</w:t>
            </w:r>
          </w:p>
        </w:tc>
      </w:tr>
      <w:tr w:rsidR="00C63CFF" w:rsidRPr="00584A40" w:rsidTr="00584A40">
        <w:tc>
          <w:tcPr>
            <w:tcW w:w="1722" w:type="dxa"/>
            <w:shd w:val="clear" w:color="auto" w:fill="FFFF99"/>
            <w:vAlign w:val="bottom"/>
          </w:tcPr>
          <w:p w:rsidR="00C63CFF" w:rsidRPr="00584A40" w:rsidRDefault="00C63CFF" w:rsidP="00584A40">
            <w:pPr>
              <w:rPr>
                <w:rFonts w:hint="eastAsia"/>
                <w:color w:val="000000"/>
                <w:sz w:val="18"/>
                <w:szCs w:val="18"/>
              </w:rPr>
            </w:pPr>
            <w:r w:rsidRPr="00584A40">
              <w:rPr>
                <w:rFonts w:ascii="Arial" w:cs="Arial" w:hint="eastAsia"/>
                <w:sz w:val="20"/>
              </w:rPr>
              <w:t>契約角色</w:t>
            </w:r>
          </w:p>
        </w:tc>
        <w:tc>
          <w:tcPr>
            <w:tcW w:w="2617" w:type="dxa"/>
          </w:tcPr>
          <w:p w:rsidR="00C63CFF" w:rsidRPr="00584A40" w:rsidRDefault="00C63CFF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O_關係</w:t>
            </w:r>
          </w:p>
        </w:tc>
        <w:tc>
          <w:tcPr>
            <w:tcW w:w="1526" w:type="dxa"/>
          </w:tcPr>
          <w:p w:rsidR="00C63CFF" w:rsidRPr="00584A40" w:rsidRDefault="00C63CFF" w:rsidP="00584A40">
            <w:pPr>
              <w:rPr>
                <w:rFonts w:hint="eastAsia"/>
                <w:sz w:val="20"/>
                <w:szCs w:val="20"/>
              </w:rPr>
            </w:pPr>
          </w:p>
        </w:tc>
      </w:tr>
      <w:tr w:rsidR="00C63CFF" w:rsidRPr="00584A40" w:rsidTr="00584A40">
        <w:tc>
          <w:tcPr>
            <w:tcW w:w="1722" w:type="dxa"/>
            <w:shd w:val="clear" w:color="auto" w:fill="FFFF99"/>
          </w:tcPr>
          <w:p w:rsidR="00C63CFF" w:rsidRPr="00584A40" w:rsidRDefault="00C63CFF" w:rsidP="00584A40">
            <w:pPr>
              <w:rPr>
                <w:rFonts w:ascii="Arial" w:cs="Arial"/>
                <w:sz w:val="20"/>
              </w:rPr>
            </w:pPr>
            <w:r w:rsidRPr="00584A40">
              <w:rPr>
                <w:rFonts w:ascii="Arial" w:cs="Arial"/>
                <w:sz w:val="20"/>
              </w:rPr>
              <w:t>豁免原因</w:t>
            </w:r>
          </w:p>
        </w:tc>
        <w:tc>
          <w:tcPr>
            <w:tcW w:w="2617" w:type="dxa"/>
          </w:tcPr>
          <w:p w:rsidR="00C63CFF" w:rsidRPr="00584A40" w:rsidRDefault="00C63CFF" w:rsidP="00584A40">
            <w:pPr>
              <w:pStyle w:val="defaulttext"/>
              <w:ind w:leftChars="-6" w:left="-14"/>
              <w:rPr>
                <w:rFonts w:ascii="細明體" w:eastAsia="細明體" w:hAnsi="細明體" w:hint="eastAsia"/>
                <w:sz w:val="20"/>
                <w:lang w:eastAsia="zh-TW"/>
              </w:rPr>
            </w:pPr>
            <w:r w:rsidRPr="00584A40">
              <w:rPr>
                <w:rFonts w:ascii="細明體" w:eastAsia="細明體" w:hAnsi="細明體"/>
                <w:sz w:val="20"/>
                <w:lang w:eastAsia="zh-TW"/>
              </w:rPr>
              <w:t>‘’</w:t>
            </w:r>
          </w:p>
        </w:tc>
        <w:tc>
          <w:tcPr>
            <w:tcW w:w="1526" w:type="dxa"/>
          </w:tcPr>
          <w:p w:rsidR="00C63CFF" w:rsidRPr="00584A40" w:rsidRDefault="00C63CFF" w:rsidP="00584A40">
            <w:pPr>
              <w:rPr>
                <w:rFonts w:hint="eastAsia"/>
                <w:sz w:val="20"/>
                <w:szCs w:val="20"/>
              </w:rPr>
            </w:pPr>
          </w:p>
        </w:tc>
      </w:tr>
      <w:tr w:rsidR="00C63CFF" w:rsidRPr="00584A40" w:rsidTr="00584A40">
        <w:tc>
          <w:tcPr>
            <w:tcW w:w="1722" w:type="dxa"/>
            <w:shd w:val="clear" w:color="auto" w:fill="FFFF99"/>
          </w:tcPr>
          <w:p w:rsidR="00C63CFF" w:rsidRPr="00584A40" w:rsidRDefault="00C63CFF" w:rsidP="00584A40">
            <w:pPr>
              <w:rPr>
                <w:rFonts w:ascii="Arial" w:cs="Arial"/>
                <w:sz w:val="20"/>
              </w:rPr>
            </w:pPr>
            <w:r w:rsidRPr="00584A40">
              <w:rPr>
                <w:rFonts w:ascii="Arial" w:cs="Arial"/>
                <w:sz w:val="20"/>
              </w:rPr>
              <w:t>豁免期間</w:t>
            </w:r>
          </w:p>
        </w:tc>
        <w:tc>
          <w:tcPr>
            <w:tcW w:w="2617" w:type="dxa"/>
          </w:tcPr>
          <w:p w:rsidR="00C63CFF" w:rsidRPr="00584A40" w:rsidRDefault="00C63CFF" w:rsidP="00584A40">
            <w:pPr>
              <w:pStyle w:val="defaulttext"/>
              <w:ind w:leftChars="-6" w:left="-14"/>
              <w:rPr>
                <w:rFonts w:ascii="細明體" w:eastAsia="細明體" w:hAnsi="細明體" w:hint="eastAsia"/>
                <w:sz w:val="20"/>
                <w:lang w:eastAsia="zh-TW"/>
              </w:rPr>
            </w:pPr>
            <w:r w:rsidRPr="00584A40">
              <w:rPr>
                <w:rFonts w:ascii="細明體" w:eastAsia="細明體" w:hAnsi="細明體"/>
                <w:sz w:val="20"/>
                <w:lang w:eastAsia="zh-TW"/>
              </w:rPr>
              <w:t>‘’</w:t>
            </w:r>
          </w:p>
        </w:tc>
        <w:tc>
          <w:tcPr>
            <w:tcW w:w="1526" w:type="dxa"/>
          </w:tcPr>
          <w:p w:rsidR="00C63CFF" w:rsidRPr="00584A40" w:rsidRDefault="00C63CFF" w:rsidP="00584A40">
            <w:pPr>
              <w:rPr>
                <w:rFonts w:hint="eastAsia"/>
                <w:sz w:val="20"/>
                <w:szCs w:val="20"/>
              </w:rPr>
            </w:pPr>
          </w:p>
        </w:tc>
      </w:tr>
      <w:tr w:rsidR="00C63CFF" w:rsidRPr="00584A40" w:rsidTr="00584A40">
        <w:tc>
          <w:tcPr>
            <w:tcW w:w="1722" w:type="dxa"/>
            <w:shd w:val="clear" w:color="auto" w:fill="FFFF99"/>
          </w:tcPr>
          <w:p w:rsidR="00C63CFF" w:rsidRPr="00584A40" w:rsidRDefault="00C63CFF" w:rsidP="00584A40">
            <w:pPr>
              <w:rPr>
                <w:rFonts w:ascii="Arial" w:cs="Arial"/>
                <w:sz w:val="20"/>
              </w:rPr>
            </w:pPr>
            <w:r w:rsidRPr="00584A40">
              <w:rPr>
                <w:rFonts w:ascii="Arial" w:cs="Arial"/>
                <w:sz w:val="20"/>
              </w:rPr>
              <w:t>豁免</w:t>
            </w:r>
            <w:r w:rsidRPr="00584A40">
              <w:rPr>
                <w:rFonts w:ascii="Arial" w:cs="Arial" w:hint="eastAsia"/>
                <w:sz w:val="20"/>
              </w:rPr>
              <w:t>內容</w:t>
            </w:r>
          </w:p>
        </w:tc>
        <w:tc>
          <w:tcPr>
            <w:tcW w:w="2617" w:type="dxa"/>
          </w:tcPr>
          <w:p w:rsidR="00C63CFF" w:rsidRPr="00584A40" w:rsidRDefault="00C63CFF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/>
                <w:sz w:val="20"/>
              </w:rPr>
              <w:t>‘’</w:t>
            </w:r>
          </w:p>
        </w:tc>
        <w:tc>
          <w:tcPr>
            <w:tcW w:w="1526" w:type="dxa"/>
          </w:tcPr>
          <w:p w:rsidR="00C63CFF" w:rsidRPr="00584A40" w:rsidRDefault="00C63CFF" w:rsidP="00584A40">
            <w:pPr>
              <w:rPr>
                <w:rFonts w:hint="eastAsia"/>
                <w:sz w:val="20"/>
                <w:szCs w:val="20"/>
              </w:rPr>
            </w:pPr>
          </w:p>
        </w:tc>
      </w:tr>
      <w:tr w:rsidR="00C63CFF" w:rsidRPr="00584A40" w:rsidTr="00584A40">
        <w:tc>
          <w:tcPr>
            <w:tcW w:w="1722" w:type="dxa"/>
            <w:shd w:val="clear" w:color="auto" w:fill="FFFF99"/>
          </w:tcPr>
          <w:p w:rsidR="00C63CFF" w:rsidRPr="00584A40" w:rsidRDefault="00C63CFF" w:rsidP="00584A40">
            <w:pPr>
              <w:rPr>
                <w:rFonts w:ascii="Arial" w:cs="Arial"/>
                <w:sz w:val="20"/>
              </w:rPr>
            </w:pPr>
            <w:r w:rsidRPr="00584A40">
              <w:rPr>
                <w:rFonts w:ascii="Arial" w:cs="Arial"/>
                <w:sz w:val="20"/>
              </w:rPr>
              <w:t>除外責任</w:t>
            </w:r>
          </w:p>
        </w:tc>
        <w:tc>
          <w:tcPr>
            <w:tcW w:w="2617" w:type="dxa"/>
          </w:tcPr>
          <w:p w:rsidR="00C63CFF" w:rsidRPr="00584A40" w:rsidRDefault="00C63CFF" w:rsidP="00584A40">
            <w:pPr>
              <w:pStyle w:val="defaulttext"/>
              <w:ind w:leftChars="-6" w:left="-14"/>
              <w:rPr>
                <w:rFonts w:ascii="細明體" w:eastAsia="細明體" w:hAnsi="細明體" w:hint="eastAsia"/>
                <w:sz w:val="20"/>
                <w:lang w:eastAsia="zh-TW"/>
              </w:rPr>
            </w:pPr>
            <w:r w:rsidRPr="00584A40">
              <w:rPr>
                <w:rFonts w:ascii="細明體" w:eastAsia="細明體" w:hAnsi="細明體"/>
                <w:sz w:val="20"/>
                <w:lang w:eastAsia="zh-TW"/>
              </w:rPr>
              <w:t>‘</w:t>
            </w:r>
            <w:r w:rsidRPr="00584A40">
              <w:rPr>
                <w:rFonts w:ascii="細明體" w:eastAsia="細明體" w:hAnsi="細明體" w:hint="eastAsia"/>
                <w:sz w:val="20"/>
                <w:lang w:eastAsia="zh-TW"/>
              </w:rPr>
              <w:t>N</w:t>
            </w:r>
            <w:r w:rsidRPr="00584A40">
              <w:rPr>
                <w:rFonts w:ascii="細明體" w:eastAsia="細明體" w:hAnsi="細明體"/>
                <w:sz w:val="20"/>
                <w:lang w:eastAsia="zh-TW"/>
              </w:rPr>
              <w:t>’</w:t>
            </w:r>
          </w:p>
        </w:tc>
        <w:tc>
          <w:tcPr>
            <w:tcW w:w="1526" w:type="dxa"/>
          </w:tcPr>
          <w:p w:rsidR="00C63CFF" w:rsidRPr="00584A40" w:rsidRDefault="00C63CFF" w:rsidP="00584A40">
            <w:pPr>
              <w:rPr>
                <w:rFonts w:hint="eastAsia"/>
                <w:sz w:val="20"/>
                <w:szCs w:val="20"/>
              </w:rPr>
            </w:pPr>
          </w:p>
        </w:tc>
      </w:tr>
      <w:tr w:rsidR="00C63CFF" w:rsidRPr="00584A40" w:rsidTr="00584A40">
        <w:tc>
          <w:tcPr>
            <w:tcW w:w="1722" w:type="dxa"/>
            <w:shd w:val="clear" w:color="auto" w:fill="FFFF99"/>
          </w:tcPr>
          <w:p w:rsidR="00C63CFF" w:rsidRPr="00584A40" w:rsidRDefault="00C63CFF" w:rsidP="00584A40">
            <w:pPr>
              <w:rPr>
                <w:rFonts w:ascii="Arial" w:cs="Arial"/>
                <w:sz w:val="20"/>
              </w:rPr>
            </w:pPr>
            <w:r w:rsidRPr="00584A40">
              <w:rPr>
                <w:rFonts w:ascii="Arial" w:cs="Arial"/>
                <w:sz w:val="20"/>
              </w:rPr>
              <w:t>削減給付</w:t>
            </w:r>
          </w:p>
        </w:tc>
        <w:tc>
          <w:tcPr>
            <w:tcW w:w="2617" w:type="dxa"/>
          </w:tcPr>
          <w:p w:rsidR="00C63CFF" w:rsidRPr="00584A40" w:rsidRDefault="00C63CFF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/>
                <w:sz w:val="20"/>
              </w:rPr>
              <w:t>‘</w:t>
            </w:r>
            <w:r w:rsidRPr="00584A40">
              <w:rPr>
                <w:rFonts w:ascii="細明體" w:eastAsia="細明體" w:hAnsi="細明體" w:hint="eastAsia"/>
                <w:sz w:val="20"/>
              </w:rPr>
              <w:t>N</w:t>
            </w:r>
            <w:r w:rsidRPr="00584A40">
              <w:rPr>
                <w:rFonts w:ascii="細明體" w:eastAsia="細明體" w:hAnsi="細明體"/>
                <w:sz w:val="20"/>
              </w:rPr>
              <w:t>’</w:t>
            </w:r>
          </w:p>
        </w:tc>
        <w:tc>
          <w:tcPr>
            <w:tcW w:w="1526" w:type="dxa"/>
          </w:tcPr>
          <w:p w:rsidR="00C63CFF" w:rsidRPr="00584A40" w:rsidRDefault="00C63CFF" w:rsidP="00584A40">
            <w:pPr>
              <w:rPr>
                <w:rFonts w:hint="eastAsia"/>
                <w:sz w:val="20"/>
                <w:szCs w:val="20"/>
              </w:rPr>
            </w:pPr>
          </w:p>
        </w:tc>
      </w:tr>
      <w:tr w:rsidR="00C63CFF" w:rsidRPr="00584A40" w:rsidTr="00584A40">
        <w:tc>
          <w:tcPr>
            <w:tcW w:w="1722" w:type="dxa"/>
            <w:shd w:val="clear" w:color="auto" w:fill="FFFF99"/>
          </w:tcPr>
          <w:p w:rsidR="00C63CFF" w:rsidRPr="00584A40" w:rsidRDefault="00C63CFF" w:rsidP="00584A40">
            <w:pPr>
              <w:rPr>
                <w:rFonts w:ascii="Arial" w:cs="Arial"/>
                <w:sz w:val="20"/>
              </w:rPr>
            </w:pPr>
            <w:r w:rsidRPr="00584A40">
              <w:rPr>
                <w:rFonts w:ascii="Arial" w:cs="Arial"/>
                <w:sz w:val="20"/>
              </w:rPr>
              <w:t>特殊記錄</w:t>
            </w:r>
          </w:p>
        </w:tc>
        <w:tc>
          <w:tcPr>
            <w:tcW w:w="2617" w:type="dxa"/>
          </w:tcPr>
          <w:p w:rsidR="00C63CFF" w:rsidRPr="00584A40" w:rsidRDefault="00C63CFF" w:rsidP="00584A40">
            <w:pPr>
              <w:pStyle w:val="defaulttext"/>
              <w:ind w:leftChars="-6" w:left="-14"/>
              <w:rPr>
                <w:rFonts w:ascii="細明體" w:eastAsia="細明體" w:hAnsi="細明體" w:hint="eastAsia"/>
                <w:sz w:val="20"/>
                <w:lang w:eastAsia="zh-TW"/>
              </w:rPr>
            </w:pPr>
            <w:r w:rsidRPr="00584A40">
              <w:rPr>
                <w:rFonts w:ascii="細明體" w:eastAsia="細明體" w:hAnsi="細明體"/>
                <w:sz w:val="20"/>
                <w:lang w:eastAsia="zh-TW"/>
              </w:rPr>
              <w:t>‘’</w:t>
            </w:r>
          </w:p>
        </w:tc>
        <w:tc>
          <w:tcPr>
            <w:tcW w:w="1526" w:type="dxa"/>
          </w:tcPr>
          <w:p w:rsidR="00C63CFF" w:rsidRPr="00584A40" w:rsidRDefault="00C63CFF" w:rsidP="00584A40">
            <w:pPr>
              <w:rPr>
                <w:rFonts w:hint="eastAsia"/>
                <w:sz w:val="20"/>
                <w:szCs w:val="20"/>
              </w:rPr>
            </w:pPr>
          </w:p>
        </w:tc>
      </w:tr>
      <w:tr w:rsidR="00C63CFF" w:rsidRPr="00584A40" w:rsidTr="00584A40">
        <w:tc>
          <w:tcPr>
            <w:tcW w:w="1722" w:type="dxa"/>
            <w:shd w:val="clear" w:color="auto" w:fill="FFFF99"/>
          </w:tcPr>
          <w:p w:rsidR="00C63CFF" w:rsidRPr="00584A40" w:rsidRDefault="00C63CFF" w:rsidP="00584A40">
            <w:pPr>
              <w:rPr>
                <w:rFonts w:ascii="Arial" w:cs="Arial"/>
                <w:sz w:val="20"/>
              </w:rPr>
            </w:pPr>
            <w:r w:rsidRPr="00584A40">
              <w:rPr>
                <w:rFonts w:ascii="Arial" w:cs="Arial"/>
                <w:sz w:val="20"/>
              </w:rPr>
              <w:t>修改原因</w:t>
            </w:r>
          </w:p>
        </w:tc>
        <w:tc>
          <w:tcPr>
            <w:tcW w:w="2617" w:type="dxa"/>
          </w:tcPr>
          <w:p w:rsidR="00C63CFF" w:rsidRPr="00584A40" w:rsidRDefault="00C63CFF" w:rsidP="00584A40">
            <w:pPr>
              <w:pStyle w:val="defaulttext"/>
              <w:ind w:leftChars="-6" w:left="-14"/>
              <w:rPr>
                <w:rFonts w:ascii="細明體" w:eastAsia="細明體" w:hAnsi="細明體" w:hint="eastAsia"/>
                <w:sz w:val="20"/>
                <w:lang w:eastAsia="zh-TW"/>
              </w:rPr>
            </w:pPr>
            <w:r w:rsidRPr="00584A40">
              <w:rPr>
                <w:rFonts w:ascii="細明體" w:eastAsia="細明體" w:hAnsi="細明體"/>
                <w:sz w:val="20"/>
                <w:lang w:eastAsia="zh-TW"/>
              </w:rPr>
              <w:t>‘’</w:t>
            </w:r>
          </w:p>
        </w:tc>
        <w:tc>
          <w:tcPr>
            <w:tcW w:w="1526" w:type="dxa"/>
          </w:tcPr>
          <w:p w:rsidR="00C63CFF" w:rsidRPr="00584A40" w:rsidRDefault="00C63CFF" w:rsidP="00584A40">
            <w:pPr>
              <w:rPr>
                <w:rFonts w:hint="eastAsia"/>
                <w:sz w:val="20"/>
                <w:szCs w:val="20"/>
              </w:rPr>
            </w:pPr>
          </w:p>
        </w:tc>
      </w:tr>
      <w:tr w:rsidR="00C63CFF" w:rsidRPr="00584A40" w:rsidTr="00584A40">
        <w:tc>
          <w:tcPr>
            <w:tcW w:w="1722" w:type="dxa"/>
            <w:shd w:val="clear" w:color="auto" w:fill="FFFF99"/>
          </w:tcPr>
          <w:p w:rsidR="00C63CFF" w:rsidRPr="00584A40" w:rsidRDefault="00C63CFF" w:rsidP="00584A40">
            <w:pPr>
              <w:rPr>
                <w:rFonts w:ascii="Arial" w:cs="Arial"/>
                <w:sz w:val="20"/>
              </w:rPr>
            </w:pPr>
            <w:r w:rsidRPr="00584A40">
              <w:rPr>
                <w:rFonts w:ascii="Arial" w:cs="Arial"/>
                <w:sz w:val="20"/>
              </w:rPr>
              <w:t>修改摘要</w:t>
            </w:r>
          </w:p>
        </w:tc>
        <w:tc>
          <w:tcPr>
            <w:tcW w:w="2617" w:type="dxa"/>
          </w:tcPr>
          <w:p w:rsidR="00C63CFF" w:rsidRPr="00584A40" w:rsidRDefault="00C63CFF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/>
                <w:sz w:val="20"/>
              </w:rPr>
              <w:t>‘’</w:t>
            </w:r>
          </w:p>
        </w:tc>
        <w:tc>
          <w:tcPr>
            <w:tcW w:w="1526" w:type="dxa"/>
          </w:tcPr>
          <w:p w:rsidR="00C63CFF" w:rsidRPr="00584A40" w:rsidRDefault="00C63CFF" w:rsidP="00584A40">
            <w:pPr>
              <w:rPr>
                <w:rFonts w:hint="eastAsia"/>
                <w:sz w:val="20"/>
                <w:szCs w:val="20"/>
              </w:rPr>
            </w:pPr>
          </w:p>
        </w:tc>
      </w:tr>
      <w:tr w:rsidR="00C63CFF" w:rsidRPr="00584A40" w:rsidTr="00584A40">
        <w:tc>
          <w:tcPr>
            <w:tcW w:w="1722" w:type="dxa"/>
            <w:shd w:val="clear" w:color="auto" w:fill="FFFF99"/>
          </w:tcPr>
          <w:p w:rsidR="00C63CFF" w:rsidRPr="00584A40" w:rsidRDefault="00C63CFF" w:rsidP="00584A40">
            <w:pPr>
              <w:rPr>
                <w:rFonts w:ascii="Arial" w:cs="Arial"/>
                <w:sz w:val="20"/>
              </w:rPr>
            </w:pPr>
            <w:r w:rsidRPr="00584A40">
              <w:rPr>
                <w:rFonts w:ascii="Arial" w:cs="Arial"/>
                <w:sz w:val="20"/>
              </w:rPr>
              <w:t>人工新增</w:t>
            </w:r>
          </w:p>
        </w:tc>
        <w:tc>
          <w:tcPr>
            <w:tcW w:w="2617" w:type="dxa"/>
          </w:tcPr>
          <w:p w:rsidR="00C63CFF" w:rsidRPr="00584A40" w:rsidRDefault="00C63CFF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/>
                <w:sz w:val="20"/>
              </w:rPr>
              <w:t>‘</w:t>
            </w:r>
            <w:r w:rsidRPr="00584A40">
              <w:rPr>
                <w:rFonts w:ascii="細明體" w:eastAsia="細明體" w:hAnsi="細明體" w:hint="eastAsia"/>
                <w:sz w:val="20"/>
              </w:rPr>
              <w:t>N</w:t>
            </w:r>
            <w:r w:rsidRPr="00584A40">
              <w:rPr>
                <w:rFonts w:ascii="細明體" w:eastAsia="細明體" w:hAnsi="細明體"/>
                <w:sz w:val="20"/>
              </w:rPr>
              <w:t>’</w:t>
            </w:r>
          </w:p>
        </w:tc>
        <w:tc>
          <w:tcPr>
            <w:tcW w:w="1526" w:type="dxa"/>
          </w:tcPr>
          <w:p w:rsidR="00C63CFF" w:rsidRPr="00584A40" w:rsidRDefault="00C63CFF" w:rsidP="00584A40">
            <w:pPr>
              <w:rPr>
                <w:rFonts w:hint="eastAsia"/>
                <w:sz w:val="20"/>
                <w:szCs w:val="20"/>
              </w:rPr>
            </w:pPr>
          </w:p>
        </w:tc>
      </w:tr>
      <w:tr w:rsidR="00C63CFF" w:rsidRPr="00584A40" w:rsidTr="00584A40">
        <w:tc>
          <w:tcPr>
            <w:tcW w:w="1722" w:type="dxa"/>
            <w:shd w:val="clear" w:color="auto" w:fill="FFFF99"/>
          </w:tcPr>
          <w:p w:rsidR="00C63CFF" w:rsidRPr="00584A40" w:rsidRDefault="00C63CFF" w:rsidP="00584A40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保單年度</w:t>
            </w:r>
          </w:p>
        </w:tc>
        <w:tc>
          <w:tcPr>
            <w:tcW w:w="2617" w:type="dxa"/>
          </w:tcPr>
          <w:p w:rsidR="00C63CFF" w:rsidRPr="00584A40" w:rsidRDefault="00C63CFF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0</w:t>
            </w:r>
          </w:p>
        </w:tc>
        <w:tc>
          <w:tcPr>
            <w:tcW w:w="1526" w:type="dxa"/>
          </w:tcPr>
          <w:p w:rsidR="00C63CFF" w:rsidRPr="00584A40" w:rsidRDefault="00C63CFF" w:rsidP="00584A40">
            <w:pPr>
              <w:rPr>
                <w:rFonts w:hint="eastAsia"/>
                <w:sz w:val="20"/>
                <w:szCs w:val="20"/>
              </w:rPr>
            </w:pPr>
          </w:p>
        </w:tc>
      </w:tr>
    </w:tbl>
    <w:p w:rsidR="00801EBA" w:rsidRPr="00801EBA" w:rsidRDefault="00801EBA" w:rsidP="00801EBA">
      <w:pPr>
        <w:rPr>
          <w:vanish/>
        </w:rPr>
      </w:pPr>
    </w:p>
    <w:tbl>
      <w:tblPr>
        <w:tblW w:w="0" w:type="auto"/>
        <w:tblInd w:w="1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2"/>
        <w:gridCol w:w="2617"/>
        <w:gridCol w:w="1526"/>
      </w:tblGrid>
      <w:tr w:rsidR="00C63CFF" w:rsidRPr="00584A40" w:rsidTr="00584A40">
        <w:tc>
          <w:tcPr>
            <w:tcW w:w="1722" w:type="dxa"/>
            <w:shd w:val="clear" w:color="auto" w:fill="FFFF99"/>
            <w:vAlign w:val="center"/>
          </w:tcPr>
          <w:p w:rsidR="00C63CFF" w:rsidRPr="00584A40" w:rsidRDefault="00C63CFF" w:rsidP="00B903B1">
            <w:pPr>
              <w:rPr>
                <w:rFonts w:ascii="Arial" w:eastAsia="細明體" w:hAnsi="Arial" w:cs="Arial"/>
                <w:sz w:val="20"/>
              </w:rPr>
            </w:pPr>
            <w:r w:rsidRPr="00584A40">
              <w:rPr>
                <w:rFonts w:ascii="Arial" w:eastAsia="細明體" w:hAnsi="細明體" w:cs="Arial"/>
                <w:sz w:val="20"/>
              </w:rPr>
              <w:t>送件人</w:t>
            </w:r>
            <w:r w:rsidRPr="00584A40">
              <w:rPr>
                <w:rFonts w:ascii="Arial" w:eastAsia="細明體" w:hAnsi="Arial" w:cs="Arial"/>
                <w:sz w:val="20"/>
              </w:rPr>
              <w:t>ID</w:t>
            </w:r>
          </w:p>
        </w:tc>
        <w:tc>
          <w:tcPr>
            <w:tcW w:w="2617" w:type="dxa"/>
          </w:tcPr>
          <w:p w:rsidR="00C63CFF" w:rsidRPr="00584A40" w:rsidRDefault="00C63CFF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584A40">
              <w:rPr>
                <w:rFonts w:ascii="細明體" w:eastAsia="細明體" w:hAnsi="細明體"/>
                <w:sz w:val="20"/>
              </w:rPr>
              <w:t>‘’</w:t>
            </w:r>
          </w:p>
        </w:tc>
        <w:tc>
          <w:tcPr>
            <w:tcW w:w="1526" w:type="dxa"/>
          </w:tcPr>
          <w:p w:rsidR="00C63CFF" w:rsidRPr="00584A40" w:rsidRDefault="00C63CFF" w:rsidP="00B903B1">
            <w:pPr>
              <w:rPr>
                <w:rFonts w:hint="eastAsia"/>
                <w:sz w:val="20"/>
                <w:szCs w:val="20"/>
              </w:rPr>
            </w:pPr>
          </w:p>
        </w:tc>
      </w:tr>
      <w:tr w:rsidR="00C63CFF" w:rsidRPr="00584A40" w:rsidTr="00584A40">
        <w:tc>
          <w:tcPr>
            <w:tcW w:w="1722" w:type="dxa"/>
            <w:shd w:val="clear" w:color="auto" w:fill="FFFF99"/>
            <w:vAlign w:val="center"/>
          </w:tcPr>
          <w:p w:rsidR="00C63CFF" w:rsidRPr="00584A40" w:rsidRDefault="00C63CFF" w:rsidP="00B903B1">
            <w:pPr>
              <w:rPr>
                <w:rFonts w:ascii="Arial" w:eastAsia="細明體" w:hAnsi="細明體" w:cs="Arial" w:hint="eastAsia"/>
                <w:sz w:val="20"/>
              </w:rPr>
            </w:pPr>
            <w:r w:rsidRPr="00584A40">
              <w:rPr>
                <w:rFonts w:ascii="Arial" w:eastAsia="細明體" w:hAnsi="細明體" w:cs="Arial" w:hint="eastAsia"/>
                <w:sz w:val="20"/>
              </w:rPr>
              <w:t>檔案號碼</w:t>
            </w:r>
          </w:p>
        </w:tc>
        <w:tc>
          <w:tcPr>
            <w:tcW w:w="2617" w:type="dxa"/>
          </w:tcPr>
          <w:p w:rsidR="00C63CFF" w:rsidRPr="00584A40" w:rsidRDefault="008F20DB" w:rsidP="00584A40">
            <w:pPr>
              <w:pStyle w:val="defaulttext"/>
              <w:ind w:leftChars="-6" w:left="-14"/>
              <w:rPr>
                <w:rFonts w:ascii="細明體" w:eastAsia="細明體" w:hAnsi="細明體" w:hint="eastAsia"/>
                <w:sz w:val="20"/>
                <w:lang w:eastAsia="zh-TW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A.檔案編號</w:t>
            </w:r>
          </w:p>
        </w:tc>
        <w:tc>
          <w:tcPr>
            <w:tcW w:w="1526" w:type="dxa"/>
          </w:tcPr>
          <w:p w:rsidR="00C63CFF" w:rsidRPr="00584A40" w:rsidRDefault="00C63CFF" w:rsidP="00B903B1">
            <w:pPr>
              <w:rPr>
                <w:rFonts w:hint="eastAsia"/>
                <w:sz w:val="20"/>
                <w:szCs w:val="20"/>
              </w:rPr>
            </w:pPr>
          </w:p>
        </w:tc>
      </w:tr>
      <w:tr w:rsidR="00C63CFF" w:rsidRPr="00584A40" w:rsidTr="00584A40">
        <w:tc>
          <w:tcPr>
            <w:tcW w:w="1722" w:type="dxa"/>
            <w:shd w:val="clear" w:color="auto" w:fill="FFFF99"/>
          </w:tcPr>
          <w:p w:rsidR="00C63CFF" w:rsidRPr="00584A40" w:rsidRDefault="00C63CFF" w:rsidP="00584A40">
            <w:pPr>
              <w:snapToGrid w:val="0"/>
              <w:rPr>
                <w:rFonts w:ascii="Arial" w:eastAsia="細明體" w:hAnsi="Arial" w:cs="Arial"/>
                <w:sz w:val="20"/>
              </w:rPr>
            </w:pPr>
            <w:r w:rsidRPr="00584A40">
              <w:rPr>
                <w:rFonts w:ascii="Arial" w:eastAsia="細明體" w:hAnsi="Arial" w:cs="Arial" w:hint="eastAsia"/>
                <w:sz w:val="20"/>
              </w:rPr>
              <w:t>門診申請</w:t>
            </w:r>
            <w:r w:rsidRPr="00584A40">
              <w:rPr>
                <w:rFonts w:ascii="Arial" w:eastAsia="細明體" w:hAnsi="Arial" w:cs="Arial"/>
                <w:sz w:val="20"/>
              </w:rPr>
              <w:t>天數</w:t>
            </w:r>
          </w:p>
        </w:tc>
        <w:tc>
          <w:tcPr>
            <w:tcW w:w="2617" w:type="dxa"/>
          </w:tcPr>
          <w:p w:rsidR="00C63CFF" w:rsidRPr="00584A40" w:rsidRDefault="00C63CFF" w:rsidP="00584A40">
            <w:pPr>
              <w:pStyle w:val="defaulttext"/>
              <w:snapToGrid w:val="0"/>
              <w:ind w:leftChars="-6" w:left="-14"/>
              <w:rPr>
                <w:rFonts w:ascii="Arial" w:eastAsia="細明體" w:hAnsi="Arial" w:cs="Arial" w:hint="eastAsia"/>
                <w:kern w:val="2"/>
                <w:sz w:val="20"/>
                <w:szCs w:val="24"/>
                <w:lang w:eastAsia="zh-TW"/>
              </w:rPr>
            </w:pPr>
            <w:r w:rsidRPr="00584A40">
              <w:rPr>
                <w:rFonts w:ascii="Arial" w:eastAsia="細明體" w:hAnsi="Arial" w:cs="Arial" w:hint="eastAsia"/>
                <w:kern w:val="2"/>
                <w:sz w:val="20"/>
                <w:szCs w:val="24"/>
                <w:lang w:eastAsia="zh-TW"/>
              </w:rPr>
              <w:t>0</w:t>
            </w:r>
          </w:p>
        </w:tc>
        <w:tc>
          <w:tcPr>
            <w:tcW w:w="1526" w:type="dxa"/>
          </w:tcPr>
          <w:p w:rsidR="00C63CFF" w:rsidRPr="00584A40" w:rsidRDefault="00C63CFF" w:rsidP="00584A40">
            <w:pPr>
              <w:snapToGrid w:val="0"/>
              <w:rPr>
                <w:rFonts w:ascii="Arial" w:eastAsia="細明體" w:hAnsi="Arial" w:cs="Arial" w:hint="eastAsia"/>
                <w:sz w:val="20"/>
              </w:rPr>
            </w:pPr>
          </w:p>
        </w:tc>
      </w:tr>
      <w:tr w:rsidR="00C63CFF" w:rsidRPr="00584A40" w:rsidTr="00584A40">
        <w:tc>
          <w:tcPr>
            <w:tcW w:w="1722" w:type="dxa"/>
            <w:shd w:val="clear" w:color="auto" w:fill="FFFF99"/>
          </w:tcPr>
          <w:p w:rsidR="00C63CFF" w:rsidRPr="00584A40" w:rsidRDefault="00C63CFF" w:rsidP="00584A40">
            <w:pPr>
              <w:snapToGrid w:val="0"/>
              <w:rPr>
                <w:rFonts w:ascii="Arial" w:eastAsia="細明體" w:hAnsi="Arial" w:cs="Arial"/>
                <w:sz w:val="20"/>
              </w:rPr>
            </w:pPr>
            <w:r w:rsidRPr="00584A40">
              <w:rPr>
                <w:rFonts w:ascii="Arial" w:eastAsia="細明體" w:hAnsi="Arial" w:cs="Arial" w:hint="eastAsia"/>
                <w:sz w:val="20"/>
              </w:rPr>
              <w:t>門診給付</w:t>
            </w:r>
            <w:r w:rsidRPr="00584A40">
              <w:rPr>
                <w:rFonts w:ascii="Arial" w:eastAsia="細明體" w:hAnsi="Arial" w:cs="Arial"/>
                <w:sz w:val="20"/>
              </w:rPr>
              <w:t>天數</w:t>
            </w:r>
          </w:p>
        </w:tc>
        <w:tc>
          <w:tcPr>
            <w:tcW w:w="2617" w:type="dxa"/>
          </w:tcPr>
          <w:p w:rsidR="00C63CFF" w:rsidRPr="00584A40" w:rsidRDefault="00C63CFF" w:rsidP="00584A40">
            <w:pPr>
              <w:pStyle w:val="defaulttext"/>
              <w:snapToGrid w:val="0"/>
              <w:ind w:leftChars="-6" w:left="-14"/>
              <w:rPr>
                <w:rFonts w:ascii="Arial" w:eastAsia="細明體" w:hAnsi="Arial" w:cs="Arial" w:hint="eastAsia"/>
                <w:kern w:val="2"/>
                <w:sz w:val="20"/>
                <w:szCs w:val="24"/>
                <w:lang w:eastAsia="zh-TW"/>
              </w:rPr>
            </w:pPr>
            <w:r w:rsidRPr="00584A40">
              <w:rPr>
                <w:rFonts w:ascii="Arial" w:eastAsia="細明體" w:hAnsi="Arial" w:cs="Arial" w:hint="eastAsia"/>
                <w:kern w:val="2"/>
                <w:sz w:val="20"/>
                <w:szCs w:val="24"/>
                <w:lang w:eastAsia="zh-TW"/>
              </w:rPr>
              <w:t>0</w:t>
            </w:r>
          </w:p>
        </w:tc>
        <w:tc>
          <w:tcPr>
            <w:tcW w:w="1526" w:type="dxa"/>
          </w:tcPr>
          <w:p w:rsidR="00C63CFF" w:rsidRPr="00584A40" w:rsidRDefault="00C63CFF" w:rsidP="00584A40">
            <w:pPr>
              <w:snapToGrid w:val="0"/>
              <w:rPr>
                <w:rFonts w:ascii="Arial" w:eastAsia="細明體" w:hAnsi="Arial" w:cs="Arial" w:hint="eastAsia"/>
                <w:sz w:val="20"/>
              </w:rPr>
            </w:pPr>
          </w:p>
        </w:tc>
      </w:tr>
      <w:tr w:rsidR="00C63CFF" w:rsidRPr="00584A40" w:rsidTr="00584A40">
        <w:tc>
          <w:tcPr>
            <w:tcW w:w="1722" w:type="dxa"/>
            <w:shd w:val="clear" w:color="auto" w:fill="FFFF99"/>
          </w:tcPr>
          <w:p w:rsidR="00C63CFF" w:rsidRPr="00584A40" w:rsidRDefault="00C63CFF" w:rsidP="00584A40">
            <w:pPr>
              <w:snapToGrid w:val="0"/>
              <w:rPr>
                <w:rFonts w:ascii="Arial" w:eastAsia="細明體" w:hAnsi="Arial" w:cs="Arial"/>
                <w:sz w:val="20"/>
              </w:rPr>
            </w:pPr>
            <w:r w:rsidRPr="00584A40">
              <w:rPr>
                <w:rFonts w:ascii="Arial" w:eastAsia="細明體" w:hAnsi="Arial" w:cs="Arial" w:hint="eastAsia"/>
                <w:sz w:val="20"/>
              </w:rPr>
              <w:t>住院申請</w:t>
            </w:r>
            <w:r w:rsidRPr="00584A40">
              <w:rPr>
                <w:rFonts w:ascii="Arial" w:eastAsia="細明體" w:hAnsi="Arial" w:cs="Arial"/>
                <w:sz w:val="20"/>
              </w:rPr>
              <w:t>天數</w:t>
            </w:r>
          </w:p>
        </w:tc>
        <w:tc>
          <w:tcPr>
            <w:tcW w:w="2617" w:type="dxa"/>
          </w:tcPr>
          <w:p w:rsidR="00C63CFF" w:rsidRPr="00584A40" w:rsidRDefault="00C63CFF" w:rsidP="00584A40">
            <w:pPr>
              <w:pStyle w:val="defaulttext"/>
              <w:snapToGrid w:val="0"/>
              <w:ind w:leftChars="-6" w:left="-14"/>
              <w:rPr>
                <w:rFonts w:ascii="Arial" w:eastAsia="細明體" w:hAnsi="Arial" w:cs="Arial" w:hint="eastAsia"/>
                <w:kern w:val="2"/>
                <w:sz w:val="20"/>
                <w:szCs w:val="24"/>
                <w:lang w:eastAsia="zh-TW"/>
              </w:rPr>
            </w:pPr>
            <w:r w:rsidRPr="00584A40">
              <w:rPr>
                <w:rFonts w:ascii="Arial" w:eastAsia="細明體" w:hAnsi="Arial" w:cs="Arial" w:hint="eastAsia"/>
                <w:kern w:val="2"/>
                <w:sz w:val="20"/>
                <w:szCs w:val="24"/>
                <w:lang w:eastAsia="zh-TW"/>
              </w:rPr>
              <w:t>0</w:t>
            </w:r>
          </w:p>
        </w:tc>
        <w:tc>
          <w:tcPr>
            <w:tcW w:w="1526" w:type="dxa"/>
          </w:tcPr>
          <w:p w:rsidR="00C63CFF" w:rsidRPr="00584A40" w:rsidRDefault="00C63CFF" w:rsidP="00584A40">
            <w:pPr>
              <w:snapToGrid w:val="0"/>
              <w:rPr>
                <w:rFonts w:ascii="Arial" w:eastAsia="細明體" w:hAnsi="Arial" w:cs="Arial" w:hint="eastAsia"/>
                <w:sz w:val="20"/>
              </w:rPr>
            </w:pPr>
          </w:p>
        </w:tc>
      </w:tr>
      <w:tr w:rsidR="00C63CFF" w:rsidRPr="00584A40" w:rsidTr="00584A40">
        <w:trPr>
          <w:trHeight w:val="353"/>
        </w:trPr>
        <w:tc>
          <w:tcPr>
            <w:tcW w:w="1722" w:type="dxa"/>
            <w:shd w:val="clear" w:color="auto" w:fill="FFFF99"/>
          </w:tcPr>
          <w:p w:rsidR="00C63CFF" w:rsidRPr="00584A40" w:rsidRDefault="00C63CFF" w:rsidP="00584A40">
            <w:pPr>
              <w:snapToGrid w:val="0"/>
              <w:rPr>
                <w:rFonts w:ascii="Arial" w:eastAsia="細明體" w:hAnsi="Arial" w:cs="Arial"/>
                <w:sz w:val="20"/>
              </w:rPr>
            </w:pPr>
            <w:r w:rsidRPr="00584A40">
              <w:rPr>
                <w:rFonts w:ascii="Arial" w:eastAsia="細明體" w:hAnsi="Arial" w:cs="Arial" w:hint="eastAsia"/>
                <w:sz w:val="20"/>
              </w:rPr>
              <w:t>住院給付</w:t>
            </w:r>
            <w:r w:rsidRPr="00584A40">
              <w:rPr>
                <w:rFonts w:ascii="Arial" w:eastAsia="細明體" w:hAnsi="Arial" w:cs="Arial"/>
                <w:sz w:val="20"/>
              </w:rPr>
              <w:t>天數</w:t>
            </w:r>
          </w:p>
        </w:tc>
        <w:tc>
          <w:tcPr>
            <w:tcW w:w="2617" w:type="dxa"/>
          </w:tcPr>
          <w:p w:rsidR="00C63CFF" w:rsidRPr="00584A40" w:rsidRDefault="00C63CFF" w:rsidP="00584A40">
            <w:pPr>
              <w:pStyle w:val="af"/>
              <w:snapToGrid w:val="0"/>
              <w:ind w:leftChars="-6" w:left="-14"/>
              <w:rPr>
                <w:rFonts w:ascii="Arial" w:eastAsia="細明體" w:hAnsi="Arial" w:cs="Arial" w:hint="eastAsia"/>
                <w:sz w:val="20"/>
                <w:szCs w:val="24"/>
              </w:rPr>
            </w:pPr>
            <w:r w:rsidRPr="00584A40">
              <w:rPr>
                <w:rFonts w:ascii="Arial" w:eastAsia="細明體" w:hAnsi="Arial" w:cs="Arial" w:hint="eastAsia"/>
                <w:sz w:val="20"/>
                <w:szCs w:val="24"/>
              </w:rPr>
              <w:t>0</w:t>
            </w:r>
          </w:p>
        </w:tc>
        <w:tc>
          <w:tcPr>
            <w:tcW w:w="1526" w:type="dxa"/>
          </w:tcPr>
          <w:p w:rsidR="00C63CFF" w:rsidRPr="00584A40" w:rsidRDefault="00C63CFF" w:rsidP="00584A40">
            <w:pPr>
              <w:snapToGrid w:val="0"/>
              <w:rPr>
                <w:rFonts w:ascii="Arial" w:eastAsia="細明體" w:hAnsi="Arial" w:cs="Arial" w:hint="eastAsia"/>
                <w:sz w:val="20"/>
              </w:rPr>
            </w:pPr>
          </w:p>
        </w:tc>
      </w:tr>
    </w:tbl>
    <w:p w:rsidR="00801EBA" w:rsidRPr="00801EBA" w:rsidRDefault="00801EBA" w:rsidP="00801EBA">
      <w:pPr>
        <w:rPr>
          <w:vanish/>
        </w:rPr>
      </w:pPr>
    </w:p>
    <w:tbl>
      <w:tblPr>
        <w:tblpPr w:leftFromText="181" w:rightFromText="18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2"/>
        <w:gridCol w:w="2617"/>
        <w:gridCol w:w="1526"/>
      </w:tblGrid>
      <w:tr w:rsidR="00C63CFF" w:rsidRPr="00584A40" w:rsidTr="00584A40">
        <w:tc>
          <w:tcPr>
            <w:tcW w:w="1722" w:type="dxa"/>
            <w:shd w:val="clear" w:color="auto" w:fill="FFFF99"/>
          </w:tcPr>
          <w:p w:rsidR="00C63CFF" w:rsidRPr="00584A40" w:rsidRDefault="00C63CFF" w:rsidP="00584A40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幣別</w:t>
            </w:r>
          </w:p>
        </w:tc>
        <w:tc>
          <w:tcPr>
            <w:tcW w:w="2617" w:type="dxa"/>
          </w:tcPr>
          <w:p w:rsidR="00C63CFF" w:rsidRPr="00584A40" w:rsidRDefault="00C63CFF" w:rsidP="00584A40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/>
                <w:sz w:val="20"/>
              </w:rPr>
              <w:t>‘</w:t>
            </w:r>
            <w:r w:rsidRPr="00584A40">
              <w:rPr>
                <w:rFonts w:ascii="Arial" w:cs="Arial" w:hint="eastAsia"/>
                <w:sz w:val="20"/>
              </w:rPr>
              <w:t>NTD</w:t>
            </w:r>
            <w:r w:rsidRPr="00584A40">
              <w:rPr>
                <w:rFonts w:ascii="Arial" w:cs="Arial"/>
                <w:sz w:val="20"/>
              </w:rPr>
              <w:t>’</w:t>
            </w:r>
          </w:p>
        </w:tc>
        <w:tc>
          <w:tcPr>
            <w:tcW w:w="1526" w:type="dxa"/>
          </w:tcPr>
          <w:p w:rsidR="00C63CFF" w:rsidRPr="00584A40" w:rsidRDefault="00C63CFF" w:rsidP="00584A40">
            <w:pPr>
              <w:rPr>
                <w:rFonts w:ascii="Arial" w:cs="Arial" w:hint="eastAsia"/>
                <w:sz w:val="20"/>
              </w:rPr>
            </w:pPr>
          </w:p>
        </w:tc>
      </w:tr>
      <w:tr w:rsidR="00C63CFF" w:rsidRPr="00584A40" w:rsidTr="00584A40">
        <w:tc>
          <w:tcPr>
            <w:tcW w:w="1722" w:type="dxa"/>
            <w:shd w:val="clear" w:color="auto" w:fill="FFFF99"/>
          </w:tcPr>
          <w:p w:rsidR="00C63CFF" w:rsidRPr="00584A40" w:rsidRDefault="00C63CFF" w:rsidP="00584A40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年金給付方式</w:t>
            </w:r>
          </w:p>
        </w:tc>
        <w:tc>
          <w:tcPr>
            <w:tcW w:w="2617" w:type="dxa"/>
          </w:tcPr>
          <w:p w:rsidR="00C63CFF" w:rsidRPr="00584A40" w:rsidRDefault="00C63CFF" w:rsidP="00584A40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/>
                <w:sz w:val="20"/>
              </w:rPr>
              <w:t>‘’</w:t>
            </w:r>
          </w:p>
        </w:tc>
        <w:tc>
          <w:tcPr>
            <w:tcW w:w="1526" w:type="dxa"/>
          </w:tcPr>
          <w:p w:rsidR="00C63CFF" w:rsidRPr="00584A40" w:rsidRDefault="00C63CFF" w:rsidP="00584A40">
            <w:pPr>
              <w:rPr>
                <w:rFonts w:ascii="Arial" w:cs="Arial" w:hint="eastAsia"/>
                <w:sz w:val="20"/>
              </w:rPr>
            </w:pPr>
          </w:p>
        </w:tc>
      </w:tr>
      <w:tr w:rsidR="00C63CFF" w:rsidRPr="00584A40" w:rsidTr="00584A40">
        <w:tc>
          <w:tcPr>
            <w:tcW w:w="1722" w:type="dxa"/>
            <w:shd w:val="clear" w:color="auto" w:fill="FFFF99"/>
            <w:vAlign w:val="center"/>
          </w:tcPr>
          <w:p w:rsidR="00C63CFF" w:rsidRPr="00584A40" w:rsidRDefault="00C63CFF" w:rsidP="00584A40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社會保險天數</w:t>
            </w:r>
          </w:p>
        </w:tc>
        <w:tc>
          <w:tcPr>
            <w:tcW w:w="2617" w:type="dxa"/>
          </w:tcPr>
          <w:p w:rsidR="00C63CFF" w:rsidRPr="00584A40" w:rsidRDefault="00C63CFF" w:rsidP="00584A40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0</w:t>
            </w:r>
          </w:p>
        </w:tc>
        <w:tc>
          <w:tcPr>
            <w:tcW w:w="1526" w:type="dxa"/>
          </w:tcPr>
          <w:p w:rsidR="00C63CFF" w:rsidRPr="00584A40" w:rsidRDefault="00C63CFF" w:rsidP="00584A40">
            <w:pPr>
              <w:rPr>
                <w:rFonts w:ascii="Arial" w:cs="Arial" w:hint="eastAsia"/>
                <w:sz w:val="20"/>
              </w:rPr>
            </w:pPr>
          </w:p>
        </w:tc>
      </w:tr>
      <w:tr w:rsidR="00C63CFF" w:rsidRPr="00584A40" w:rsidTr="00584A40">
        <w:tc>
          <w:tcPr>
            <w:tcW w:w="1722" w:type="dxa"/>
            <w:shd w:val="clear" w:color="auto" w:fill="FFFF99"/>
            <w:vAlign w:val="center"/>
          </w:tcPr>
          <w:p w:rsidR="00C63CFF" w:rsidRPr="00584A40" w:rsidRDefault="00C63CFF" w:rsidP="00584A40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疾病代碼</w:t>
            </w:r>
          </w:p>
        </w:tc>
        <w:tc>
          <w:tcPr>
            <w:tcW w:w="2617" w:type="dxa"/>
          </w:tcPr>
          <w:p w:rsidR="00C63CFF" w:rsidRPr="00584A40" w:rsidRDefault="00C63CFF" w:rsidP="00584A40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細明體" w:eastAsia="細明體" w:hAnsi="細明體" w:hint="eastAsia"/>
                <w:sz w:val="20"/>
              </w:rPr>
              <w:t>A.給付原因</w:t>
            </w:r>
          </w:p>
        </w:tc>
        <w:tc>
          <w:tcPr>
            <w:tcW w:w="1526" w:type="dxa"/>
          </w:tcPr>
          <w:p w:rsidR="00C63CFF" w:rsidRPr="00584A40" w:rsidRDefault="00C63CFF" w:rsidP="00584A40">
            <w:pPr>
              <w:rPr>
                <w:rFonts w:ascii="Arial" w:cs="Arial" w:hint="eastAsia"/>
                <w:sz w:val="20"/>
              </w:rPr>
            </w:pPr>
          </w:p>
        </w:tc>
      </w:tr>
      <w:tr w:rsidR="00C63CFF" w:rsidRPr="00584A40" w:rsidTr="00584A40">
        <w:trPr>
          <w:trHeight w:val="283"/>
        </w:trPr>
        <w:tc>
          <w:tcPr>
            <w:tcW w:w="1722" w:type="dxa"/>
            <w:shd w:val="clear" w:color="auto" w:fill="FFFF99"/>
            <w:vAlign w:val="center"/>
          </w:tcPr>
          <w:p w:rsidR="00C63CFF" w:rsidRPr="00584A40" w:rsidRDefault="00C63CFF" w:rsidP="00584A40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員工</w:t>
            </w:r>
            <w:r w:rsidRPr="00584A40">
              <w:rPr>
                <w:rFonts w:ascii="Arial" w:cs="Arial" w:hint="eastAsia"/>
                <w:sz w:val="20"/>
              </w:rPr>
              <w:t>ID</w:t>
            </w:r>
          </w:p>
        </w:tc>
        <w:tc>
          <w:tcPr>
            <w:tcW w:w="2617" w:type="dxa"/>
            <w:vAlign w:val="bottom"/>
          </w:tcPr>
          <w:p w:rsidR="00C63CFF" w:rsidRPr="00584A40" w:rsidRDefault="00C63CFF" w:rsidP="00584A40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A.</w:t>
            </w:r>
            <w:r w:rsidRPr="00584A40">
              <w:rPr>
                <w:rFonts w:ascii="Arial" w:cs="Arial" w:hint="eastAsia"/>
                <w:sz w:val="20"/>
              </w:rPr>
              <w:t>身分證號</w:t>
            </w:r>
            <w:r w:rsidRPr="00584A40">
              <w:rPr>
                <w:rFonts w:ascii="Arial" w:cs="Arial" w:hint="eastAsia"/>
                <w:sz w:val="20"/>
              </w:rPr>
              <w:t>(ID)</w:t>
            </w:r>
          </w:p>
        </w:tc>
        <w:tc>
          <w:tcPr>
            <w:tcW w:w="1526" w:type="dxa"/>
          </w:tcPr>
          <w:p w:rsidR="00C63CFF" w:rsidRPr="00584A40" w:rsidRDefault="00C63CFF" w:rsidP="00584A40">
            <w:pPr>
              <w:rPr>
                <w:rFonts w:ascii="Arial" w:cs="Arial"/>
                <w:sz w:val="20"/>
              </w:rPr>
            </w:pPr>
          </w:p>
        </w:tc>
      </w:tr>
      <w:tr w:rsidR="00C63CFF" w:rsidRPr="00584A40" w:rsidTr="00584A40">
        <w:trPr>
          <w:trHeight w:val="283"/>
        </w:trPr>
        <w:tc>
          <w:tcPr>
            <w:tcW w:w="1722" w:type="dxa"/>
            <w:shd w:val="clear" w:color="auto" w:fill="FFFF99"/>
            <w:vAlign w:val="center"/>
          </w:tcPr>
          <w:p w:rsidR="00C63CFF" w:rsidRPr="00584A40" w:rsidRDefault="00C63CFF" w:rsidP="00584A40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員工姓名</w:t>
            </w:r>
          </w:p>
        </w:tc>
        <w:tc>
          <w:tcPr>
            <w:tcW w:w="2617" w:type="dxa"/>
            <w:vAlign w:val="bottom"/>
          </w:tcPr>
          <w:p w:rsidR="00C63CFF" w:rsidRPr="00584A40" w:rsidRDefault="00C63CFF" w:rsidP="00584A40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A.</w:t>
            </w:r>
            <w:r w:rsidRPr="00584A40">
              <w:rPr>
                <w:rFonts w:ascii="Arial" w:cs="Arial" w:hint="eastAsia"/>
                <w:sz w:val="20"/>
              </w:rPr>
              <w:t>姓名</w:t>
            </w:r>
            <w:r w:rsidRPr="00584A40">
              <w:rPr>
                <w:rFonts w:ascii="Arial" w:cs="Arial" w:hint="eastAsia"/>
                <w:sz w:val="20"/>
              </w:rPr>
              <w:t>(NAME)</w:t>
            </w:r>
          </w:p>
        </w:tc>
        <w:tc>
          <w:tcPr>
            <w:tcW w:w="1526" w:type="dxa"/>
          </w:tcPr>
          <w:p w:rsidR="00C63CFF" w:rsidRPr="00584A40" w:rsidRDefault="00C63CFF" w:rsidP="00584A40">
            <w:pPr>
              <w:rPr>
                <w:rFonts w:ascii="Arial" w:cs="Arial"/>
                <w:sz w:val="20"/>
              </w:rPr>
            </w:pPr>
          </w:p>
        </w:tc>
      </w:tr>
      <w:tr w:rsidR="00C63CFF" w:rsidRPr="00584A40" w:rsidTr="00584A40">
        <w:trPr>
          <w:trHeight w:val="283"/>
        </w:trPr>
        <w:tc>
          <w:tcPr>
            <w:tcW w:w="1722" w:type="dxa"/>
            <w:shd w:val="clear" w:color="auto" w:fill="FFFF99"/>
            <w:vAlign w:val="center"/>
          </w:tcPr>
          <w:p w:rsidR="00C63CFF" w:rsidRPr="00584A40" w:rsidRDefault="00C63CFF" w:rsidP="00584A40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醫院代碼</w:t>
            </w:r>
          </w:p>
        </w:tc>
        <w:tc>
          <w:tcPr>
            <w:tcW w:w="2617" w:type="dxa"/>
            <w:vAlign w:val="bottom"/>
          </w:tcPr>
          <w:p w:rsidR="00C63CFF" w:rsidRPr="00584A40" w:rsidRDefault="00C63CFF" w:rsidP="00584A40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A.</w:t>
            </w:r>
            <w:r w:rsidRPr="00584A40">
              <w:rPr>
                <w:rFonts w:ascii="Arial" w:cs="Arial" w:hint="eastAsia"/>
                <w:sz w:val="20"/>
              </w:rPr>
              <w:t>醫院代碼</w:t>
            </w:r>
          </w:p>
        </w:tc>
        <w:tc>
          <w:tcPr>
            <w:tcW w:w="1526" w:type="dxa"/>
          </w:tcPr>
          <w:p w:rsidR="00C63CFF" w:rsidRPr="00584A40" w:rsidRDefault="00C63CFF" w:rsidP="00584A40">
            <w:pPr>
              <w:rPr>
                <w:rFonts w:ascii="Arial" w:cs="Arial"/>
                <w:sz w:val="20"/>
              </w:rPr>
            </w:pPr>
          </w:p>
        </w:tc>
      </w:tr>
      <w:tr w:rsidR="00C63CFF" w:rsidRPr="00584A40" w:rsidTr="00584A40">
        <w:trPr>
          <w:trHeight w:val="283"/>
        </w:trPr>
        <w:tc>
          <w:tcPr>
            <w:tcW w:w="1722" w:type="dxa"/>
            <w:shd w:val="clear" w:color="auto" w:fill="FFFF99"/>
            <w:vAlign w:val="center"/>
          </w:tcPr>
          <w:p w:rsidR="00C63CFF" w:rsidRPr="00584A40" w:rsidRDefault="00C63CFF" w:rsidP="00584A40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收據正副本</w:t>
            </w:r>
          </w:p>
        </w:tc>
        <w:tc>
          <w:tcPr>
            <w:tcW w:w="2617" w:type="dxa"/>
            <w:vAlign w:val="bottom"/>
          </w:tcPr>
          <w:p w:rsidR="00C63CFF" w:rsidRPr="00584A40" w:rsidRDefault="00C63CFF" w:rsidP="00584A40">
            <w:pPr>
              <w:rPr>
                <w:rFonts w:ascii="Arial" w:cs="Arial" w:hint="eastAsia"/>
                <w:sz w:val="20"/>
              </w:rPr>
            </w:pPr>
            <w:r w:rsidRPr="00584A40">
              <w:rPr>
                <w:rFonts w:ascii="Arial" w:cs="Arial" w:hint="eastAsia"/>
                <w:sz w:val="20"/>
              </w:rPr>
              <w:t>B.</w:t>
            </w:r>
            <w:r w:rsidRPr="00584A40">
              <w:rPr>
                <w:rFonts w:ascii="Arial" w:cs="Arial" w:hint="eastAsia"/>
                <w:sz w:val="20"/>
              </w:rPr>
              <w:t>收據正副本</w:t>
            </w:r>
          </w:p>
        </w:tc>
        <w:tc>
          <w:tcPr>
            <w:tcW w:w="1526" w:type="dxa"/>
          </w:tcPr>
          <w:p w:rsidR="00C63CFF" w:rsidRPr="00584A40" w:rsidRDefault="00C63CFF" w:rsidP="00584A40">
            <w:pPr>
              <w:rPr>
                <w:rFonts w:ascii="Arial" w:cs="Arial"/>
                <w:sz w:val="20"/>
              </w:rPr>
            </w:pPr>
          </w:p>
        </w:tc>
      </w:tr>
    </w:tbl>
    <w:p w:rsidR="00C63CFF" w:rsidRPr="009A3D65" w:rsidRDefault="00C63CFF" w:rsidP="00C63CFF">
      <w:pPr>
        <w:pStyle w:val="Tabletext"/>
        <w:keepLines w:val="0"/>
        <w:spacing w:after="0" w:line="240" w:lineRule="auto"/>
        <w:ind w:left="1276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63CFF" w:rsidRPr="009A3D65" w:rsidRDefault="00C63CFF" w:rsidP="00C63CFF">
      <w:pPr>
        <w:pStyle w:val="Tabletext"/>
        <w:keepLines w:val="0"/>
        <w:spacing w:after="0" w:line="240" w:lineRule="auto"/>
        <w:ind w:left="1276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63CFF" w:rsidRPr="009A3D65" w:rsidRDefault="00C63CFF" w:rsidP="00C63CFF">
      <w:pPr>
        <w:pStyle w:val="Tabletext"/>
        <w:keepLines w:val="0"/>
        <w:spacing w:after="0" w:line="240" w:lineRule="auto"/>
        <w:ind w:left="1276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63CFF" w:rsidRDefault="00C63CFF" w:rsidP="00C63CFF">
      <w:pPr>
        <w:pStyle w:val="Tabletext"/>
        <w:keepLines w:val="0"/>
        <w:spacing w:after="0" w:line="240" w:lineRule="auto"/>
        <w:ind w:left="1276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63CFF" w:rsidRDefault="00C63CFF" w:rsidP="00C63CFF">
      <w:pPr>
        <w:pStyle w:val="Tabletext"/>
        <w:keepLines w:val="0"/>
        <w:spacing w:after="0" w:line="240" w:lineRule="auto"/>
        <w:ind w:left="1276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63CFF" w:rsidRDefault="00C63CFF" w:rsidP="00C63CFF">
      <w:pPr>
        <w:pStyle w:val="Tabletext"/>
        <w:keepLines w:val="0"/>
        <w:spacing w:after="0" w:line="240" w:lineRule="auto"/>
        <w:ind w:left="1276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63CFF" w:rsidRDefault="00C63CFF" w:rsidP="00C63CFF">
      <w:pPr>
        <w:pStyle w:val="Tabletext"/>
        <w:keepLines w:val="0"/>
        <w:spacing w:after="0" w:line="240" w:lineRule="auto"/>
        <w:ind w:left="1276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63CFF" w:rsidRDefault="00C63CFF" w:rsidP="00C63CFF">
      <w:pPr>
        <w:pStyle w:val="Tabletext"/>
        <w:keepLines w:val="0"/>
        <w:spacing w:after="0" w:line="240" w:lineRule="auto"/>
        <w:ind w:left="1276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63CFF" w:rsidRDefault="00C63CFF" w:rsidP="00C63CFF">
      <w:pPr>
        <w:pStyle w:val="Tabletext"/>
        <w:keepLines w:val="0"/>
        <w:spacing w:after="0" w:line="240" w:lineRule="auto"/>
        <w:ind w:left="1276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97DED" w:rsidRDefault="00F97DED" w:rsidP="00F97DED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若執行錯誤</w:t>
      </w:r>
    </w:p>
    <w:p w:rsidR="00F97DED" w:rsidRPr="00DC1F35" w:rsidRDefault="00F97DED" w:rsidP="00F97DE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錯誤處理(for Log)</w:t>
      </w:r>
    </w:p>
    <w:p w:rsidR="00F97DED" w:rsidRPr="00DC1F35" w:rsidRDefault="00F97DED" w:rsidP="00F97DE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throw Exception，</w:t>
      </w:r>
      <w:r w:rsidRPr="00DC1F35">
        <w:rPr>
          <w:rFonts w:ascii="細明體" w:eastAsia="細明體" w:hAnsi="細明體" w:hint="eastAsia"/>
          <w:kern w:val="2"/>
          <w:szCs w:val="24"/>
          <w:shd w:val="pct15" w:color="auto" w:fill="FFFFFF"/>
          <w:lang w:eastAsia="zh-TW"/>
        </w:rPr>
        <w:t>結束METHOD</w:t>
      </w:r>
    </w:p>
    <w:p w:rsidR="00F97DED" w:rsidRDefault="00F97DED" w:rsidP="00F97DE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回覆訊息設為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。</w:t>
      </w:r>
    </w:p>
    <w:sectPr w:rsidR="00F97DED" w:rsidSect="001029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719" w:rsidRDefault="00A90719" w:rsidP="000C2BA8">
      <w:r>
        <w:separator/>
      </w:r>
    </w:p>
  </w:endnote>
  <w:endnote w:type="continuationSeparator" w:id="0">
    <w:p w:rsidR="00A90719" w:rsidRDefault="00A90719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719" w:rsidRDefault="00A90719" w:rsidP="000C2BA8">
      <w:r>
        <w:separator/>
      </w:r>
    </w:p>
  </w:footnote>
  <w:footnote w:type="continuationSeparator" w:id="0">
    <w:p w:rsidR="00A90719" w:rsidRDefault="00A90719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2B2278D6"/>
    <w:multiLevelType w:val="hybridMultilevel"/>
    <w:tmpl w:val="7E283FAC"/>
    <w:lvl w:ilvl="0" w:tplc="CD96A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4" w15:restartNumberingAfterBreak="0">
    <w:nsid w:val="620C3181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4"/>
  </w:num>
  <w:num w:numId="2">
    <w:abstractNumId w:val="15"/>
  </w:num>
  <w:num w:numId="3">
    <w:abstractNumId w:val="12"/>
  </w:num>
  <w:num w:numId="4">
    <w:abstractNumId w:val="16"/>
  </w:num>
  <w:num w:numId="5">
    <w:abstractNumId w:val="13"/>
  </w:num>
  <w:num w:numId="6">
    <w:abstractNumId w:val="26"/>
  </w:num>
  <w:num w:numId="7">
    <w:abstractNumId w:val="21"/>
  </w:num>
  <w:num w:numId="8">
    <w:abstractNumId w:val="23"/>
  </w:num>
  <w:num w:numId="9">
    <w:abstractNumId w:val="10"/>
  </w:num>
  <w:num w:numId="10">
    <w:abstractNumId w:val="18"/>
  </w:num>
  <w:num w:numId="11">
    <w:abstractNumId w:val="19"/>
  </w:num>
  <w:num w:numId="12">
    <w:abstractNumId w:val="20"/>
  </w:num>
  <w:num w:numId="13">
    <w:abstractNumId w:val="14"/>
  </w:num>
  <w:num w:numId="14">
    <w:abstractNumId w:val="27"/>
  </w:num>
  <w:num w:numId="15">
    <w:abstractNumId w:val="17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25"/>
  </w:num>
  <w:num w:numId="28">
    <w:abstractNumId w:val="22"/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24F6"/>
    <w:rsid w:val="00002C7F"/>
    <w:rsid w:val="0000563E"/>
    <w:rsid w:val="00012E7C"/>
    <w:rsid w:val="000134DD"/>
    <w:rsid w:val="00014A6C"/>
    <w:rsid w:val="0001563C"/>
    <w:rsid w:val="00016F11"/>
    <w:rsid w:val="00020BCC"/>
    <w:rsid w:val="000212D5"/>
    <w:rsid w:val="00021755"/>
    <w:rsid w:val="00026A58"/>
    <w:rsid w:val="00026F13"/>
    <w:rsid w:val="00027926"/>
    <w:rsid w:val="00027B35"/>
    <w:rsid w:val="00027D1B"/>
    <w:rsid w:val="00027FC5"/>
    <w:rsid w:val="00031272"/>
    <w:rsid w:val="00033535"/>
    <w:rsid w:val="00033619"/>
    <w:rsid w:val="00035854"/>
    <w:rsid w:val="00037D02"/>
    <w:rsid w:val="00042C50"/>
    <w:rsid w:val="00044B33"/>
    <w:rsid w:val="00050D23"/>
    <w:rsid w:val="000519F8"/>
    <w:rsid w:val="000527F0"/>
    <w:rsid w:val="000558F2"/>
    <w:rsid w:val="00060930"/>
    <w:rsid w:val="00063EA5"/>
    <w:rsid w:val="00070A6B"/>
    <w:rsid w:val="000719ED"/>
    <w:rsid w:val="000726A0"/>
    <w:rsid w:val="00073BA3"/>
    <w:rsid w:val="00074A36"/>
    <w:rsid w:val="00075C91"/>
    <w:rsid w:val="00077C11"/>
    <w:rsid w:val="0008099E"/>
    <w:rsid w:val="00082D62"/>
    <w:rsid w:val="0008361E"/>
    <w:rsid w:val="0008439C"/>
    <w:rsid w:val="00084E23"/>
    <w:rsid w:val="00084EAA"/>
    <w:rsid w:val="000922A0"/>
    <w:rsid w:val="00094626"/>
    <w:rsid w:val="00097092"/>
    <w:rsid w:val="000A1EB4"/>
    <w:rsid w:val="000A3B8C"/>
    <w:rsid w:val="000A4263"/>
    <w:rsid w:val="000A5518"/>
    <w:rsid w:val="000A5DC1"/>
    <w:rsid w:val="000B1567"/>
    <w:rsid w:val="000B1B22"/>
    <w:rsid w:val="000B1B3B"/>
    <w:rsid w:val="000B29D1"/>
    <w:rsid w:val="000B5824"/>
    <w:rsid w:val="000B5B46"/>
    <w:rsid w:val="000B5DF5"/>
    <w:rsid w:val="000B7900"/>
    <w:rsid w:val="000C0C05"/>
    <w:rsid w:val="000C14B1"/>
    <w:rsid w:val="000C290F"/>
    <w:rsid w:val="000C2B47"/>
    <w:rsid w:val="000C2BA8"/>
    <w:rsid w:val="000C32F1"/>
    <w:rsid w:val="000C4195"/>
    <w:rsid w:val="000C665E"/>
    <w:rsid w:val="000C6C3F"/>
    <w:rsid w:val="000D07A9"/>
    <w:rsid w:val="000D452C"/>
    <w:rsid w:val="000D4EE9"/>
    <w:rsid w:val="000D6712"/>
    <w:rsid w:val="000E2505"/>
    <w:rsid w:val="000E38A7"/>
    <w:rsid w:val="000E3A3C"/>
    <w:rsid w:val="000E3E84"/>
    <w:rsid w:val="000E5276"/>
    <w:rsid w:val="000E5486"/>
    <w:rsid w:val="000E57E8"/>
    <w:rsid w:val="000E6BD5"/>
    <w:rsid w:val="000E6BEA"/>
    <w:rsid w:val="000E6EA1"/>
    <w:rsid w:val="000E7517"/>
    <w:rsid w:val="000F0395"/>
    <w:rsid w:val="000F08F7"/>
    <w:rsid w:val="000F0EAB"/>
    <w:rsid w:val="000F37F7"/>
    <w:rsid w:val="000F3CF9"/>
    <w:rsid w:val="000F4D30"/>
    <w:rsid w:val="000F4F2F"/>
    <w:rsid w:val="000F76A1"/>
    <w:rsid w:val="000F7EEB"/>
    <w:rsid w:val="001029E3"/>
    <w:rsid w:val="001031E5"/>
    <w:rsid w:val="00105169"/>
    <w:rsid w:val="00105641"/>
    <w:rsid w:val="00110D8C"/>
    <w:rsid w:val="0011125A"/>
    <w:rsid w:val="001113FA"/>
    <w:rsid w:val="00112C80"/>
    <w:rsid w:val="00112CFE"/>
    <w:rsid w:val="00116648"/>
    <w:rsid w:val="0011777A"/>
    <w:rsid w:val="00122177"/>
    <w:rsid w:val="00122265"/>
    <w:rsid w:val="0012244B"/>
    <w:rsid w:val="00124800"/>
    <w:rsid w:val="001266FD"/>
    <w:rsid w:val="00126E79"/>
    <w:rsid w:val="001314C4"/>
    <w:rsid w:val="00131868"/>
    <w:rsid w:val="00132923"/>
    <w:rsid w:val="00134BB9"/>
    <w:rsid w:val="00135E9D"/>
    <w:rsid w:val="00136FFA"/>
    <w:rsid w:val="001376A9"/>
    <w:rsid w:val="00137FCC"/>
    <w:rsid w:val="00140D40"/>
    <w:rsid w:val="0014365B"/>
    <w:rsid w:val="001441A3"/>
    <w:rsid w:val="00145E03"/>
    <w:rsid w:val="00146D45"/>
    <w:rsid w:val="00147CA4"/>
    <w:rsid w:val="00150105"/>
    <w:rsid w:val="00151155"/>
    <w:rsid w:val="001516C7"/>
    <w:rsid w:val="001517EA"/>
    <w:rsid w:val="00152110"/>
    <w:rsid w:val="00152AEF"/>
    <w:rsid w:val="001533D9"/>
    <w:rsid w:val="001537BC"/>
    <w:rsid w:val="00153F38"/>
    <w:rsid w:val="00154805"/>
    <w:rsid w:val="0015485D"/>
    <w:rsid w:val="00155547"/>
    <w:rsid w:val="00156568"/>
    <w:rsid w:val="001570DB"/>
    <w:rsid w:val="0015751B"/>
    <w:rsid w:val="00157624"/>
    <w:rsid w:val="00157DD2"/>
    <w:rsid w:val="0016095B"/>
    <w:rsid w:val="001619B9"/>
    <w:rsid w:val="0016229D"/>
    <w:rsid w:val="001633BB"/>
    <w:rsid w:val="00164942"/>
    <w:rsid w:val="001664DA"/>
    <w:rsid w:val="001677B3"/>
    <w:rsid w:val="001678C2"/>
    <w:rsid w:val="001752ED"/>
    <w:rsid w:val="0017539B"/>
    <w:rsid w:val="00183411"/>
    <w:rsid w:val="0018426C"/>
    <w:rsid w:val="00184863"/>
    <w:rsid w:val="001848F8"/>
    <w:rsid w:val="0018502A"/>
    <w:rsid w:val="001857CC"/>
    <w:rsid w:val="00186E1D"/>
    <w:rsid w:val="0019228C"/>
    <w:rsid w:val="00193929"/>
    <w:rsid w:val="001949BE"/>
    <w:rsid w:val="001959B2"/>
    <w:rsid w:val="001A0ADD"/>
    <w:rsid w:val="001A1E06"/>
    <w:rsid w:val="001A2402"/>
    <w:rsid w:val="001A2B06"/>
    <w:rsid w:val="001A3584"/>
    <w:rsid w:val="001A5718"/>
    <w:rsid w:val="001A578F"/>
    <w:rsid w:val="001B28B2"/>
    <w:rsid w:val="001B33A7"/>
    <w:rsid w:val="001B4EAD"/>
    <w:rsid w:val="001B6F6F"/>
    <w:rsid w:val="001B7BC4"/>
    <w:rsid w:val="001C2704"/>
    <w:rsid w:val="001C2B0F"/>
    <w:rsid w:val="001C309A"/>
    <w:rsid w:val="001C3BE6"/>
    <w:rsid w:val="001C3FDB"/>
    <w:rsid w:val="001C41F1"/>
    <w:rsid w:val="001C4E1D"/>
    <w:rsid w:val="001D0435"/>
    <w:rsid w:val="001D2491"/>
    <w:rsid w:val="001D3ADE"/>
    <w:rsid w:val="001D42F9"/>
    <w:rsid w:val="001E073C"/>
    <w:rsid w:val="001E0897"/>
    <w:rsid w:val="001E1438"/>
    <w:rsid w:val="001E2B9B"/>
    <w:rsid w:val="001E3391"/>
    <w:rsid w:val="001E3ED1"/>
    <w:rsid w:val="001E4613"/>
    <w:rsid w:val="001E5C82"/>
    <w:rsid w:val="001E6695"/>
    <w:rsid w:val="001E7EFA"/>
    <w:rsid w:val="001F32B1"/>
    <w:rsid w:val="001F4C49"/>
    <w:rsid w:val="001F531E"/>
    <w:rsid w:val="001F5B3D"/>
    <w:rsid w:val="001F710C"/>
    <w:rsid w:val="00201536"/>
    <w:rsid w:val="00207652"/>
    <w:rsid w:val="002103E0"/>
    <w:rsid w:val="002106CA"/>
    <w:rsid w:val="002134E7"/>
    <w:rsid w:val="0021514C"/>
    <w:rsid w:val="0021615B"/>
    <w:rsid w:val="002169BB"/>
    <w:rsid w:val="002177BE"/>
    <w:rsid w:val="002203F2"/>
    <w:rsid w:val="00221E19"/>
    <w:rsid w:val="0022233A"/>
    <w:rsid w:val="0022325E"/>
    <w:rsid w:val="00224B9E"/>
    <w:rsid w:val="00225BEE"/>
    <w:rsid w:val="00227043"/>
    <w:rsid w:val="002272E6"/>
    <w:rsid w:val="00227D04"/>
    <w:rsid w:val="00227E7F"/>
    <w:rsid w:val="002329F9"/>
    <w:rsid w:val="00233210"/>
    <w:rsid w:val="002374DC"/>
    <w:rsid w:val="002407D4"/>
    <w:rsid w:val="00241368"/>
    <w:rsid w:val="002421EF"/>
    <w:rsid w:val="00242DF0"/>
    <w:rsid w:val="00242F37"/>
    <w:rsid w:val="00243E91"/>
    <w:rsid w:val="00246260"/>
    <w:rsid w:val="00250D2D"/>
    <w:rsid w:val="00250F79"/>
    <w:rsid w:val="002543A5"/>
    <w:rsid w:val="002543B4"/>
    <w:rsid w:val="00256B93"/>
    <w:rsid w:val="002602E5"/>
    <w:rsid w:val="00262779"/>
    <w:rsid w:val="00262788"/>
    <w:rsid w:val="00263DFE"/>
    <w:rsid w:val="002651FE"/>
    <w:rsid w:val="00266117"/>
    <w:rsid w:val="00272048"/>
    <w:rsid w:val="0027311F"/>
    <w:rsid w:val="002737A7"/>
    <w:rsid w:val="00274796"/>
    <w:rsid w:val="00280672"/>
    <w:rsid w:val="00281D7D"/>
    <w:rsid w:val="002831BB"/>
    <w:rsid w:val="00283478"/>
    <w:rsid w:val="00284D22"/>
    <w:rsid w:val="00290D9F"/>
    <w:rsid w:val="00291FF9"/>
    <w:rsid w:val="00293C61"/>
    <w:rsid w:val="00295163"/>
    <w:rsid w:val="002A0378"/>
    <w:rsid w:val="002A3335"/>
    <w:rsid w:val="002A3AE7"/>
    <w:rsid w:val="002A6B21"/>
    <w:rsid w:val="002A6B53"/>
    <w:rsid w:val="002A6FA5"/>
    <w:rsid w:val="002B1F02"/>
    <w:rsid w:val="002B3026"/>
    <w:rsid w:val="002B395E"/>
    <w:rsid w:val="002B465A"/>
    <w:rsid w:val="002B55E2"/>
    <w:rsid w:val="002B58D6"/>
    <w:rsid w:val="002B5B93"/>
    <w:rsid w:val="002B7029"/>
    <w:rsid w:val="002B784E"/>
    <w:rsid w:val="002C2993"/>
    <w:rsid w:val="002C29D1"/>
    <w:rsid w:val="002C2E69"/>
    <w:rsid w:val="002C475F"/>
    <w:rsid w:val="002C57C6"/>
    <w:rsid w:val="002D3629"/>
    <w:rsid w:val="002D7662"/>
    <w:rsid w:val="002D7D92"/>
    <w:rsid w:val="002E287D"/>
    <w:rsid w:val="002F1777"/>
    <w:rsid w:val="002F1DBA"/>
    <w:rsid w:val="002F62AF"/>
    <w:rsid w:val="002F6AE1"/>
    <w:rsid w:val="002F6EA2"/>
    <w:rsid w:val="00302FAE"/>
    <w:rsid w:val="00305137"/>
    <w:rsid w:val="00305C2A"/>
    <w:rsid w:val="00306FC7"/>
    <w:rsid w:val="003076ED"/>
    <w:rsid w:val="00307C34"/>
    <w:rsid w:val="0031013D"/>
    <w:rsid w:val="00311F84"/>
    <w:rsid w:val="0031349D"/>
    <w:rsid w:val="00316261"/>
    <w:rsid w:val="00320FDD"/>
    <w:rsid w:val="00321C07"/>
    <w:rsid w:val="00322D04"/>
    <w:rsid w:val="00323631"/>
    <w:rsid w:val="003239B6"/>
    <w:rsid w:val="00326BA6"/>
    <w:rsid w:val="0033015A"/>
    <w:rsid w:val="003305F4"/>
    <w:rsid w:val="003329AD"/>
    <w:rsid w:val="00334274"/>
    <w:rsid w:val="003379E7"/>
    <w:rsid w:val="00342687"/>
    <w:rsid w:val="0034296F"/>
    <w:rsid w:val="00344325"/>
    <w:rsid w:val="0034501B"/>
    <w:rsid w:val="00347264"/>
    <w:rsid w:val="00347363"/>
    <w:rsid w:val="00350114"/>
    <w:rsid w:val="0035326C"/>
    <w:rsid w:val="003534AA"/>
    <w:rsid w:val="00354547"/>
    <w:rsid w:val="0035467B"/>
    <w:rsid w:val="00355B08"/>
    <w:rsid w:val="00355D14"/>
    <w:rsid w:val="00356383"/>
    <w:rsid w:val="003640C4"/>
    <w:rsid w:val="0036470B"/>
    <w:rsid w:val="00364B5E"/>
    <w:rsid w:val="0036513E"/>
    <w:rsid w:val="0036621D"/>
    <w:rsid w:val="003720BA"/>
    <w:rsid w:val="00373701"/>
    <w:rsid w:val="0037557B"/>
    <w:rsid w:val="00375F9C"/>
    <w:rsid w:val="0037656B"/>
    <w:rsid w:val="003823C8"/>
    <w:rsid w:val="0038341A"/>
    <w:rsid w:val="00383AF7"/>
    <w:rsid w:val="003846FB"/>
    <w:rsid w:val="003962C1"/>
    <w:rsid w:val="0039747D"/>
    <w:rsid w:val="0039751A"/>
    <w:rsid w:val="00397ED4"/>
    <w:rsid w:val="003A0042"/>
    <w:rsid w:val="003A0593"/>
    <w:rsid w:val="003A11F9"/>
    <w:rsid w:val="003A196B"/>
    <w:rsid w:val="003A1A10"/>
    <w:rsid w:val="003A1F7A"/>
    <w:rsid w:val="003A43C8"/>
    <w:rsid w:val="003A6C70"/>
    <w:rsid w:val="003B0AF6"/>
    <w:rsid w:val="003B233B"/>
    <w:rsid w:val="003B34A7"/>
    <w:rsid w:val="003B37D3"/>
    <w:rsid w:val="003B460E"/>
    <w:rsid w:val="003C1675"/>
    <w:rsid w:val="003C19EC"/>
    <w:rsid w:val="003C2A94"/>
    <w:rsid w:val="003C34D1"/>
    <w:rsid w:val="003D02D0"/>
    <w:rsid w:val="003D0A4B"/>
    <w:rsid w:val="003D1C84"/>
    <w:rsid w:val="003D21E9"/>
    <w:rsid w:val="003D2AC1"/>
    <w:rsid w:val="003D31F7"/>
    <w:rsid w:val="003D3DDD"/>
    <w:rsid w:val="003D50AB"/>
    <w:rsid w:val="003D7571"/>
    <w:rsid w:val="003D7DA8"/>
    <w:rsid w:val="003E2772"/>
    <w:rsid w:val="003E2BBC"/>
    <w:rsid w:val="003E2E2B"/>
    <w:rsid w:val="003E3957"/>
    <w:rsid w:val="003E5D81"/>
    <w:rsid w:val="003E7021"/>
    <w:rsid w:val="003F0E2F"/>
    <w:rsid w:val="003F1740"/>
    <w:rsid w:val="003F1862"/>
    <w:rsid w:val="003F1F68"/>
    <w:rsid w:val="003F4F5B"/>
    <w:rsid w:val="00403625"/>
    <w:rsid w:val="0040455F"/>
    <w:rsid w:val="00404C69"/>
    <w:rsid w:val="00405370"/>
    <w:rsid w:val="00405464"/>
    <w:rsid w:val="004055E4"/>
    <w:rsid w:val="00411851"/>
    <w:rsid w:val="0041190F"/>
    <w:rsid w:val="00411A07"/>
    <w:rsid w:val="00416B42"/>
    <w:rsid w:val="004209C4"/>
    <w:rsid w:val="0042131F"/>
    <w:rsid w:val="00421CDC"/>
    <w:rsid w:val="004224DA"/>
    <w:rsid w:val="00425798"/>
    <w:rsid w:val="0042593D"/>
    <w:rsid w:val="00425BDC"/>
    <w:rsid w:val="00425E5D"/>
    <w:rsid w:val="004264F9"/>
    <w:rsid w:val="0042745B"/>
    <w:rsid w:val="00432713"/>
    <w:rsid w:val="00434585"/>
    <w:rsid w:val="00435763"/>
    <w:rsid w:val="00437AC8"/>
    <w:rsid w:val="00440BA5"/>
    <w:rsid w:val="00441C65"/>
    <w:rsid w:val="00441D0C"/>
    <w:rsid w:val="00441D8E"/>
    <w:rsid w:val="00442005"/>
    <w:rsid w:val="004420D4"/>
    <w:rsid w:val="00447AF7"/>
    <w:rsid w:val="00452313"/>
    <w:rsid w:val="00456955"/>
    <w:rsid w:val="00456A0E"/>
    <w:rsid w:val="00462CB7"/>
    <w:rsid w:val="00464A05"/>
    <w:rsid w:val="004650B8"/>
    <w:rsid w:val="00465F98"/>
    <w:rsid w:val="0046634B"/>
    <w:rsid w:val="004714FF"/>
    <w:rsid w:val="00471DCF"/>
    <w:rsid w:val="00472FCE"/>
    <w:rsid w:val="0047387D"/>
    <w:rsid w:val="00476A49"/>
    <w:rsid w:val="00476DF5"/>
    <w:rsid w:val="004812E1"/>
    <w:rsid w:val="00484E72"/>
    <w:rsid w:val="00486F35"/>
    <w:rsid w:val="0049084B"/>
    <w:rsid w:val="00490A61"/>
    <w:rsid w:val="00492173"/>
    <w:rsid w:val="00494F00"/>
    <w:rsid w:val="00496772"/>
    <w:rsid w:val="004A0DFD"/>
    <w:rsid w:val="004A1250"/>
    <w:rsid w:val="004A2396"/>
    <w:rsid w:val="004A30B4"/>
    <w:rsid w:val="004A33E6"/>
    <w:rsid w:val="004B138B"/>
    <w:rsid w:val="004B1727"/>
    <w:rsid w:val="004B18E8"/>
    <w:rsid w:val="004B1B07"/>
    <w:rsid w:val="004B2114"/>
    <w:rsid w:val="004B3D1D"/>
    <w:rsid w:val="004B6651"/>
    <w:rsid w:val="004C0154"/>
    <w:rsid w:val="004C055F"/>
    <w:rsid w:val="004C2F3E"/>
    <w:rsid w:val="004C3585"/>
    <w:rsid w:val="004C3DB2"/>
    <w:rsid w:val="004C54AC"/>
    <w:rsid w:val="004C67E8"/>
    <w:rsid w:val="004D018F"/>
    <w:rsid w:val="004D0F9E"/>
    <w:rsid w:val="004D152D"/>
    <w:rsid w:val="004D17D5"/>
    <w:rsid w:val="004D22A6"/>
    <w:rsid w:val="004D382E"/>
    <w:rsid w:val="004D424C"/>
    <w:rsid w:val="004D57E5"/>
    <w:rsid w:val="004D6423"/>
    <w:rsid w:val="004E0165"/>
    <w:rsid w:val="004E0428"/>
    <w:rsid w:val="004E0966"/>
    <w:rsid w:val="004E1DD6"/>
    <w:rsid w:val="004E314B"/>
    <w:rsid w:val="004E65BF"/>
    <w:rsid w:val="004F004F"/>
    <w:rsid w:val="004F0C72"/>
    <w:rsid w:val="004F213B"/>
    <w:rsid w:val="004F2ABA"/>
    <w:rsid w:val="004F4848"/>
    <w:rsid w:val="004F588B"/>
    <w:rsid w:val="004F5E01"/>
    <w:rsid w:val="004F5E82"/>
    <w:rsid w:val="005027D9"/>
    <w:rsid w:val="005038FD"/>
    <w:rsid w:val="005051EA"/>
    <w:rsid w:val="00520588"/>
    <w:rsid w:val="005244A2"/>
    <w:rsid w:val="00524BF8"/>
    <w:rsid w:val="0052703E"/>
    <w:rsid w:val="0053050D"/>
    <w:rsid w:val="005338BB"/>
    <w:rsid w:val="00534A5D"/>
    <w:rsid w:val="005359C7"/>
    <w:rsid w:val="00535AB3"/>
    <w:rsid w:val="00536EB7"/>
    <w:rsid w:val="00541039"/>
    <w:rsid w:val="0054239E"/>
    <w:rsid w:val="005445E2"/>
    <w:rsid w:val="00544AD3"/>
    <w:rsid w:val="005458B0"/>
    <w:rsid w:val="0055124B"/>
    <w:rsid w:val="00551DB9"/>
    <w:rsid w:val="00554F57"/>
    <w:rsid w:val="0055568F"/>
    <w:rsid w:val="00557B70"/>
    <w:rsid w:val="005603AB"/>
    <w:rsid w:val="00561192"/>
    <w:rsid w:val="005613F4"/>
    <w:rsid w:val="00562832"/>
    <w:rsid w:val="00563E15"/>
    <w:rsid w:val="00564441"/>
    <w:rsid w:val="00564A8C"/>
    <w:rsid w:val="00565FBA"/>
    <w:rsid w:val="005664FB"/>
    <w:rsid w:val="00567A38"/>
    <w:rsid w:val="00570E68"/>
    <w:rsid w:val="00572FB0"/>
    <w:rsid w:val="0057345B"/>
    <w:rsid w:val="00573726"/>
    <w:rsid w:val="00575F14"/>
    <w:rsid w:val="005768D6"/>
    <w:rsid w:val="00577ADF"/>
    <w:rsid w:val="00580DCB"/>
    <w:rsid w:val="0058328C"/>
    <w:rsid w:val="00584A40"/>
    <w:rsid w:val="00584E6E"/>
    <w:rsid w:val="00585C82"/>
    <w:rsid w:val="005869C6"/>
    <w:rsid w:val="00587322"/>
    <w:rsid w:val="005904B6"/>
    <w:rsid w:val="005909A6"/>
    <w:rsid w:val="005914F6"/>
    <w:rsid w:val="0059270F"/>
    <w:rsid w:val="00592CC1"/>
    <w:rsid w:val="00595781"/>
    <w:rsid w:val="005964BA"/>
    <w:rsid w:val="00596C99"/>
    <w:rsid w:val="005973E8"/>
    <w:rsid w:val="005A1830"/>
    <w:rsid w:val="005A1D45"/>
    <w:rsid w:val="005A2B63"/>
    <w:rsid w:val="005A3015"/>
    <w:rsid w:val="005A45FB"/>
    <w:rsid w:val="005A76AF"/>
    <w:rsid w:val="005B0159"/>
    <w:rsid w:val="005B0192"/>
    <w:rsid w:val="005B3464"/>
    <w:rsid w:val="005B3496"/>
    <w:rsid w:val="005B350F"/>
    <w:rsid w:val="005B35F9"/>
    <w:rsid w:val="005B53C3"/>
    <w:rsid w:val="005B6A5A"/>
    <w:rsid w:val="005B6AF5"/>
    <w:rsid w:val="005B72C7"/>
    <w:rsid w:val="005C02B9"/>
    <w:rsid w:val="005C37AE"/>
    <w:rsid w:val="005C3CBE"/>
    <w:rsid w:val="005C6A2D"/>
    <w:rsid w:val="005C7DDD"/>
    <w:rsid w:val="005D1DFA"/>
    <w:rsid w:val="005D1FAF"/>
    <w:rsid w:val="005D263D"/>
    <w:rsid w:val="005D48D0"/>
    <w:rsid w:val="005D7EE5"/>
    <w:rsid w:val="005E1BFE"/>
    <w:rsid w:val="005E214A"/>
    <w:rsid w:val="005E2473"/>
    <w:rsid w:val="005E2C8D"/>
    <w:rsid w:val="005E4032"/>
    <w:rsid w:val="005E4327"/>
    <w:rsid w:val="005E472A"/>
    <w:rsid w:val="005E6DB1"/>
    <w:rsid w:val="005F02F6"/>
    <w:rsid w:val="005F154F"/>
    <w:rsid w:val="005F19FD"/>
    <w:rsid w:val="005F2A42"/>
    <w:rsid w:val="005F4A91"/>
    <w:rsid w:val="005F4C8F"/>
    <w:rsid w:val="005F5AF0"/>
    <w:rsid w:val="006002AF"/>
    <w:rsid w:val="00600B8A"/>
    <w:rsid w:val="00603A53"/>
    <w:rsid w:val="0060454B"/>
    <w:rsid w:val="006076B7"/>
    <w:rsid w:val="006101F6"/>
    <w:rsid w:val="00611DCB"/>
    <w:rsid w:val="0061215E"/>
    <w:rsid w:val="00613510"/>
    <w:rsid w:val="00613AEE"/>
    <w:rsid w:val="00614237"/>
    <w:rsid w:val="006161CD"/>
    <w:rsid w:val="00620515"/>
    <w:rsid w:val="00623029"/>
    <w:rsid w:val="00624263"/>
    <w:rsid w:val="006242E0"/>
    <w:rsid w:val="00627077"/>
    <w:rsid w:val="00632DA0"/>
    <w:rsid w:val="00635D40"/>
    <w:rsid w:val="006370FB"/>
    <w:rsid w:val="00637315"/>
    <w:rsid w:val="00646673"/>
    <w:rsid w:val="00647209"/>
    <w:rsid w:val="0064788F"/>
    <w:rsid w:val="00651AE9"/>
    <w:rsid w:val="00652965"/>
    <w:rsid w:val="00654AE8"/>
    <w:rsid w:val="00655810"/>
    <w:rsid w:val="00656383"/>
    <w:rsid w:val="00657560"/>
    <w:rsid w:val="00657B00"/>
    <w:rsid w:val="006627C3"/>
    <w:rsid w:val="00665428"/>
    <w:rsid w:val="006741AF"/>
    <w:rsid w:val="0067435B"/>
    <w:rsid w:val="00677086"/>
    <w:rsid w:val="006807F7"/>
    <w:rsid w:val="00682647"/>
    <w:rsid w:val="00683C4A"/>
    <w:rsid w:val="00684203"/>
    <w:rsid w:val="00686216"/>
    <w:rsid w:val="00686717"/>
    <w:rsid w:val="00686A9A"/>
    <w:rsid w:val="00686DB7"/>
    <w:rsid w:val="00690433"/>
    <w:rsid w:val="006916AD"/>
    <w:rsid w:val="0069343E"/>
    <w:rsid w:val="006943CA"/>
    <w:rsid w:val="00697BC7"/>
    <w:rsid w:val="006A0A33"/>
    <w:rsid w:val="006A0D7D"/>
    <w:rsid w:val="006A1EB5"/>
    <w:rsid w:val="006A485D"/>
    <w:rsid w:val="006A4BF1"/>
    <w:rsid w:val="006A5222"/>
    <w:rsid w:val="006B112E"/>
    <w:rsid w:val="006B2128"/>
    <w:rsid w:val="006B3F7F"/>
    <w:rsid w:val="006B62A5"/>
    <w:rsid w:val="006C01E4"/>
    <w:rsid w:val="006C0776"/>
    <w:rsid w:val="006C19E5"/>
    <w:rsid w:val="006C2D05"/>
    <w:rsid w:val="006C3202"/>
    <w:rsid w:val="006C3212"/>
    <w:rsid w:val="006C34D3"/>
    <w:rsid w:val="006C499A"/>
    <w:rsid w:val="006D0714"/>
    <w:rsid w:val="006D12F9"/>
    <w:rsid w:val="006D20AD"/>
    <w:rsid w:val="006D21D6"/>
    <w:rsid w:val="006D3210"/>
    <w:rsid w:val="006D3C6C"/>
    <w:rsid w:val="006E2200"/>
    <w:rsid w:val="006E2614"/>
    <w:rsid w:val="006E4750"/>
    <w:rsid w:val="006E4E52"/>
    <w:rsid w:val="006E4FED"/>
    <w:rsid w:val="006F42CF"/>
    <w:rsid w:val="006F4442"/>
    <w:rsid w:val="006F5143"/>
    <w:rsid w:val="006F6F5E"/>
    <w:rsid w:val="00702B40"/>
    <w:rsid w:val="00703725"/>
    <w:rsid w:val="00703BCB"/>
    <w:rsid w:val="0070429B"/>
    <w:rsid w:val="00704D56"/>
    <w:rsid w:val="00705677"/>
    <w:rsid w:val="007057E5"/>
    <w:rsid w:val="0071141D"/>
    <w:rsid w:val="00711DDE"/>
    <w:rsid w:val="0071465C"/>
    <w:rsid w:val="00714894"/>
    <w:rsid w:val="00715B75"/>
    <w:rsid w:val="00721A81"/>
    <w:rsid w:val="00723709"/>
    <w:rsid w:val="00724092"/>
    <w:rsid w:val="007305B1"/>
    <w:rsid w:val="00730B1E"/>
    <w:rsid w:val="00730BBF"/>
    <w:rsid w:val="00730C4B"/>
    <w:rsid w:val="00730DF9"/>
    <w:rsid w:val="007330BB"/>
    <w:rsid w:val="007334BF"/>
    <w:rsid w:val="00734F22"/>
    <w:rsid w:val="0073519E"/>
    <w:rsid w:val="007375BE"/>
    <w:rsid w:val="00740FB8"/>
    <w:rsid w:val="00741847"/>
    <w:rsid w:val="00743A52"/>
    <w:rsid w:val="00746C66"/>
    <w:rsid w:val="0074721A"/>
    <w:rsid w:val="00747E94"/>
    <w:rsid w:val="00747FEF"/>
    <w:rsid w:val="00750797"/>
    <w:rsid w:val="0075125C"/>
    <w:rsid w:val="00752838"/>
    <w:rsid w:val="007541F0"/>
    <w:rsid w:val="00756EC9"/>
    <w:rsid w:val="007604BA"/>
    <w:rsid w:val="00761D50"/>
    <w:rsid w:val="00762039"/>
    <w:rsid w:val="007620DF"/>
    <w:rsid w:val="00763FEF"/>
    <w:rsid w:val="00765EBB"/>
    <w:rsid w:val="0076750B"/>
    <w:rsid w:val="007738A3"/>
    <w:rsid w:val="00777AD0"/>
    <w:rsid w:val="00780364"/>
    <w:rsid w:val="00781F4E"/>
    <w:rsid w:val="00783531"/>
    <w:rsid w:val="00784337"/>
    <w:rsid w:val="007847DB"/>
    <w:rsid w:val="00785204"/>
    <w:rsid w:val="00785733"/>
    <w:rsid w:val="00785FB3"/>
    <w:rsid w:val="00790082"/>
    <w:rsid w:val="007925F3"/>
    <w:rsid w:val="00793F3F"/>
    <w:rsid w:val="007949B7"/>
    <w:rsid w:val="00795E74"/>
    <w:rsid w:val="00797D7D"/>
    <w:rsid w:val="00797DBD"/>
    <w:rsid w:val="007A0DF5"/>
    <w:rsid w:val="007A0F6A"/>
    <w:rsid w:val="007A463A"/>
    <w:rsid w:val="007A5940"/>
    <w:rsid w:val="007A67CD"/>
    <w:rsid w:val="007A78E8"/>
    <w:rsid w:val="007B0293"/>
    <w:rsid w:val="007B1C86"/>
    <w:rsid w:val="007B2584"/>
    <w:rsid w:val="007B2E8E"/>
    <w:rsid w:val="007B6126"/>
    <w:rsid w:val="007B6C0B"/>
    <w:rsid w:val="007C01AF"/>
    <w:rsid w:val="007C02C5"/>
    <w:rsid w:val="007C090B"/>
    <w:rsid w:val="007C0E70"/>
    <w:rsid w:val="007C113C"/>
    <w:rsid w:val="007C2FA2"/>
    <w:rsid w:val="007C39E9"/>
    <w:rsid w:val="007C46F2"/>
    <w:rsid w:val="007C7659"/>
    <w:rsid w:val="007D3BEB"/>
    <w:rsid w:val="007E019B"/>
    <w:rsid w:val="007E1625"/>
    <w:rsid w:val="007E4895"/>
    <w:rsid w:val="007E5AD9"/>
    <w:rsid w:val="007E6267"/>
    <w:rsid w:val="007E7194"/>
    <w:rsid w:val="007E7C52"/>
    <w:rsid w:val="007F169D"/>
    <w:rsid w:val="007F2D19"/>
    <w:rsid w:val="007F359A"/>
    <w:rsid w:val="007F3E86"/>
    <w:rsid w:val="007F4A82"/>
    <w:rsid w:val="007F60DE"/>
    <w:rsid w:val="007F62BB"/>
    <w:rsid w:val="007F69E8"/>
    <w:rsid w:val="007F6B33"/>
    <w:rsid w:val="008008D3"/>
    <w:rsid w:val="008010C9"/>
    <w:rsid w:val="008012A6"/>
    <w:rsid w:val="008015FE"/>
    <w:rsid w:val="00801EBA"/>
    <w:rsid w:val="00803998"/>
    <w:rsid w:val="008044D2"/>
    <w:rsid w:val="008046E1"/>
    <w:rsid w:val="00804C2A"/>
    <w:rsid w:val="00804EBC"/>
    <w:rsid w:val="00804FD5"/>
    <w:rsid w:val="0080526B"/>
    <w:rsid w:val="008123BB"/>
    <w:rsid w:val="008135DB"/>
    <w:rsid w:val="008135F0"/>
    <w:rsid w:val="00813BF0"/>
    <w:rsid w:val="00815AFD"/>
    <w:rsid w:val="00816116"/>
    <w:rsid w:val="00816180"/>
    <w:rsid w:val="00823181"/>
    <w:rsid w:val="0083004F"/>
    <w:rsid w:val="0083116C"/>
    <w:rsid w:val="00834268"/>
    <w:rsid w:val="00836CDA"/>
    <w:rsid w:val="0084228E"/>
    <w:rsid w:val="00843F48"/>
    <w:rsid w:val="00844EC2"/>
    <w:rsid w:val="00846113"/>
    <w:rsid w:val="008467C1"/>
    <w:rsid w:val="008468AB"/>
    <w:rsid w:val="008470C1"/>
    <w:rsid w:val="00853289"/>
    <w:rsid w:val="00854D2B"/>
    <w:rsid w:val="00860A3C"/>
    <w:rsid w:val="0086111B"/>
    <w:rsid w:val="008620F2"/>
    <w:rsid w:val="00862963"/>
    <w:rsid w:val="008630E4"/>
    <w:rsid w:val="00865C9A"/>
    <w:rsid w:val="00866146"/>
    <w:rsid w:val="0087288F"/>
    <w:rsid w:val="00873054"/>
    <w:rsid w:val="00873FBD"/>
    <w:rsid w:val="00875EDD"/>
    <w:rsid w:val="00876A57"/>
    <w:rsid w:val="00880532"/>
    <w:rsid w:val="00880D4D"/>
    <w:rsid w:val="00882083"/>
    <w:rsid w:val="00883B68"/>
    <w:rsid w:val="008854CF"/>
    <w:rsid w:val="0088573F"/>
    <w:rsid w:val="00887469"/>
    <w:rsid w:val="00887F90"/>
    <w:rsid w:val="00891CBA"/>
    <w:rsid w:val="00892768"/>
    <w:rsid w:val="00893C6D"/>
    <w:rsid w:val="0089437F"/>
    <w:rsid w:val="008954D2"/>
    <w:rsid w:val="008956D9"/>
    <w:rsid w:val="008A07BD"/>
    <w:rsid w:val="008A116B"/>
    <w:rsid w:val="008A22E8"/>
    <w:rsid w:val="008A23C7"/>
    <w:rsid w:val="008A2932"/>
    <w:rsid w:val="008A347D"/>
    <w:rsid w:val="008A4ADA"/>
    <w:rsid w:val="008A4D4D"/>
    <w:rsid w:val="008A54EE"/>
    <w:rsid w:val="008A5E8C"/>
    <w:rsid w:val="008B00CC"/>
    <w:rsid w:val="008B3FE3"/>
    <w:rsid w:val="008B536B"/>
    <w:rsid w:val="008C2F2A"/>
    <w:rsid w:val="008C34E7"/>
    <w:rsid w:val="008C4011"/>
    <w:rsid w:val="008C5A98"/>
    <w:rsid w:val="008C5CA6"/>
    <w:rsid w:val="008D0E51"/>
    <w:rsid w:val="008D14DE"/>
    <w:rsid w:val="008D1594"/>
    <w:rsid w:val="008D1AF0"/>
    <w:rsid w:val="008D3304"/>
    <w:rsid w:val="008D5558"/>
    <w:rsid w:val="008D56DA"/>
    <w:rsid w:val="008D57AD"/>
    <w:rsid w:val="008D7043"/>
    <w:rsid w:val="008E26C8"/>
    <w:rsid w:val="008E34A8"/>
    <w:rsid w:val="008E5378"/>
    <w:rsid w:val="008E6A09"/>
    <w:rsid w:val="008F0E9A"/>
    <w:rsid w:val="008F16B9"/>
    <w:rsid w:val="008F20DB"/>
    <w:rsid w:val="008F28C4"/>
    <w:rsid w:val="008F31DA"/>
    <w:rsid w:val="008F42BF"/>
    <w:rsid w:val="008F5451"/>
    <w:rsid w:val="008F6CA4"/>
    <w:rsid w:val="0090261A"/>
    <w:rsid w:val="00905368"/>
    <w:rsid w:val="009071EC"/>
    <w:rsid w:val="00907E85"/>
    <w:rsid w:val="00910CAF"/>
    <w:rsid w:val="00913AFA"/>
    <w:rsid w:val="00914E6F"/>
    <w:rsid w:val="009153FD"/>
    <w:rsid w:val="009173FD"/>
    <w:rsid w:val="009207D4"/>
    <w:rsid w:val="009229D9"/>
    <w:rsid w:val="00923E90"/>
    <w:rsid w:val="009245D0"/>
    <w:rsid w:val="00925B37"/>
    <w:rsid w:val="009300A6"/>
    <w:rsid w:val="00930473"/>
    <w:rsid w:val="009311E5"/>
    <w:rsid w:val="00933E0B"/>
    <w:rsid w:val="00935C22"/>
    <w:rsid w:val="00941E44"/>
    <w:rsid w:val="00944CE4"/>
    <w:rsid w:val="00945C0A"/>
    <w:rsid w:val="0094631E"/>
    <w:rsid w:val="00946BD3"/>
    <w:rsid w:val="00951D7F"/>
    <w:rsid w:val="009532D4"/>
    <w:rsid w:val="00953A43"/>
    <w:rsid w:val="00957014"/>
    <w:rsid w:val="00957505"/>
    <w:rsid w:val="0096016A"/>
    <w:rsid w:val="00960F2B"/>
    <w:rsid w:val="00961086"/>
    <w:rsid w:val="00961990"/>
    <w:rsid w:val="00962C73"/>
    <w:rsid w:val="00967DDA"/>
    <w:rsid w:val="009708F8"/>
    <w:rsid w:val="00971A78"/>
    <w:rsid w:val="00972E3A"/>
    <w:rsid w:val="00973623"/>
    <w:rsid w:val="009736E3"/>
    <w:rsid w:val="00976962"/>
    <w:rsid w:val="00976CD6"/>
    <w:rsid w:val="00977ED5"/>
    <w:rsid w:val="009809D0"/>
    <w:rsid w:val="00980A6B"/>
    <w:rsid w:val="00980FF7"/>
    <w:rsid w:val="009831CC"/>
    <w:rsid w:val="00984F04"/>
    <w:rsid w:val="00986B68"/>
    <w:rsid w:val="00986E59"/>
    <w:rsid w:val="00987A8C"/>
    <w:rsid w:val="00991090"/>
    <w:rsid w:val="00992010"/>
    <w:rsid w:val="009931FC"/>
    <w:rsid w:val="00993BF7"/>
    <w:rsid w:val="00995871"/>
    <w:rsid w:val="00996112"/>
    <w:rsid w:val="009A05DF"/>
    <w:rsid w:val="009A3D65"/>
    <w:rsid w:val="009A557C"/>
    <w:rsid w:val="009A5A2B"/>
    <w:rsid w:val="009A75A6"/>
    <w:rsid w:val="009B15A3"/>
    <w:rsid w:val="009B16F8"/>
    <w:rsid w:val="009B4431"/>
    <w:rsid w:val="009B5C81"/>
    <w:rsid w:val="009B74A8"/>
    <w:rsid w:val="009C06B5"/>
    <w:rsid w:val="009C086E"/>
    <w:rsid w:val="009C0CDC"/>
    <w:rsid w:val="009C20D1"/>
    <w:rsid w:val="009C2D2A"/>
    <w:rsid w:val="009C3022"/>
    <w:rsid w:val="009C3B73"/>
    <w:rsid w:val="009C5B9C"/>
    <w:rsid w:val="009C630F"/>
    <w:rsid w:val="009C66E3"/>
    <w:rsid w:val="009C7F10"/>
    <w:rsid w:val="009D0B8F"/>
    <w:rsid w:val="009D680F"/>
    <w:rsid w:val="009D7619"/>
    <w:rsid w:val="009D7820"/>
    <w:rsid w:val="009E265C"/>
    <w:rsid w:val="009E2ABC"/>
    <w:rsid w:val="009E2B19"/>
    <w:rsid w:val="009E580E"/>
    <w:rsid w:val="009E59D2"/>
    <w:rsid w:val="009E5F5B"/>
    <w:rsid w:val="009F0F2C"/>
    <w:rsid w:val="009F10BF"/>
    <w:rsid w:val="009F1443"/>
    <w:rsid w:val="009F2E82"/>
    <w:rsid w:val="009F623C"/>
    <w:rsid w:val="00A008BF"/>
    <w:rsid w:val="00A00FFE"/>
    <w:rsid w:val="00A02067"/>
    <w:rsid w:val="00A02507"/>
    <w:rsid w:val="00A028D3"/>
    <w:rsid w:val="00A02A4C"/>
    <w:rsid w:val="00A035AC"/>
    <w:rsid w:val="00A0570E"/>
    <w:rsid w:val="00A0628E"/>
    <w:rsid w:val="00A06359"/>
    <w:rsid w:val="00A1429D"/>
    <w:rsid w:val="00A1689B"/>
    <w:rsid w:val="00A2044D"/>
    <w:rsid w:val="00A231ED"/>
    <w:rsid w:val="00A23B5F"/>
    <w:rsid w:val="00A24EC9"/>
    <w:rsid w:val="00A24F3E"/>
    <w:rsid w:val="00A25E98"/>
    <w:rsid w:val="00A2640F"/>
    <w:rsid w:val="00A26460"/>
    <w:rsid w:val="00A27B50"/>
    <w:rsid w:val="00A31635"/>
    <w:rsid w:val="00A31A72"/>
    <w:rsid w:val="00A3300A"/>
    <w:rsid w:val="00A370DA"/>
    <w:rsid w:val="00A402EC"/>
    <w:rsid w:val="00A4157D"/>
    <w:rsid w:val="00A4259D"/>
    <w:rsid w:val="00A445D9"/>
    <w:rsid w:val="00A46139"/>
    <w:rsid w:val="00A56074"/>
    <w:rsid w:val="00A564AA"/>
    <w:rsid w:val="00A60B91"/>
    <w:rsid w:val="00A61B78"/>
    <w:rsid w:val="00A637B3"/>
    <w:rsid w:val="00A653CA"/>
    <w:rsid w:val="00A6585A"/>
    <w:rsid w:val="00A6648C"/>
    <w:rsid w:val="00A666A4"/>
    <w:rsid w:val="00A66E91"/>
    <w:rsid w:val="00A670ED"/>
    <w:rsid w:val="00A70911"/>
    <w:rsid w:val="00A71384"/>
    <w:rsid w:val="00A71C46"/>
    <w:rsid w:val="00A72064"/>
    <w:rsid w:val="00A734BC"/>
    <w:rsid w:val="00A76400"/>
    <w:rsid w:val="00A77944"/>
    <w:rsid w:val="00A77ED4"/>
    <w:rsid w:val="00A809BB"/>
    <w:rsid w:val="00A82C7F"/>
    <w:rsid w:val="00A85A06"/>
    <w:rsid w:val="00A85AF6"/>
    <w:rsid w:val="00A87303"/>
    <w:rsid w:val="00A875EA"/>
    <w:rsid w:val="00A90574"/>
    <w:rsid w:val="00A90719"/>
    <w:rsid w:val="00A90A7B"/>
    <w:rsid w:val="00A910F9"/>
    <w:rsid w:val="00A91205"/>
    <w:rsid w:val="00A91351"/>
    <w:rsid w:val="00A93222"/>
    <w:rsid w:val="00A93242"/>
    <w:rsid w:val="00A95DE2"/>
    <w:rsid w:val="00A9781E"/>
    <w:rsid w:val="00AA026D"/>
    <w:rsid w:val="00AA1BB9"/>
    <w:rsid w:val="00AA4245"/>
    <w:rsid w:val="00AA4979"/>
    <w:rsid w:val="00AA6C28"/>
    <w:rsid w:val="00AA7AA0"/>
    <w:rsid w:val="00AB015B"/>
    <w:rsid w:val="00AB55A0"/>
    <w:rsid w:val="00AB657A"/>
    <w:rsid w:val="00AC0671"/>
    <w:rsid w:val="00AC1ECB"/>
    <w:rsid w:val="00AC212D"/>
    <w:rsid w:val="00AC3263"/>
    <w:rsid w:val="00AC3280"/>
    <w:rsid w:val="00AC3646"/>
    <w:rsid w:val="00AC4CF2"/>
    <w:rsid w:val="00AC7855"/>
    <w:rsid w:val="00AD10F2"/>
    <w:rsid w:val="00AD4A6F"/>
    <w:rsid w:val="00AD69BA"/>
    <w:rsid w:val="00AD754A"/>
    <w:rsid w:val="00AD7F3F"/>
    <w:rsid w:val="00AE0239"/>
    <w:rsid w:val="00AE03D0"/>
    <w:rsid w:val="00AE0DCC"/>
    <w:rsid w:val="00AE12EA"/>
    <w:rsid w:val="00AE4360"/>
    <w:rsid w:val="00AE474D"/>
    <w:rsid w:val="00AE6068"/>
    <w:rsid w:val="00AE63BA"/>
    <w:rsid w:val="00AE699E"/>
    <w:rsid w:val="00AF036A"/>
    <w:rsid w:val="00AF145B"/>
    <w:rsid w:val="00AF4328"/>
    <w:rsid w:val="00AF7A86"/>
    <w:rsid w:val="00B0068E"/>
    <w:rsid w:val="00B00796"/>
    <w:rsid w:val="00B03002"/>
    <w:rsid w:val="00B031C4"/>
    <w:rsid w:val="00B06685"/>
    <w:rsid w:val="00B06EC2"/>
    <w:rsid w:val="00B12C7C"/>
    <w:rsid w:val="00B13443"/>
    <w:rsid w:val="00B166FA"/>
    <w:rsid w:val="00B17737"/>
    <w:rsid w:val="00B220FB"/>
    <w:rsid w:val="00B22490"/>
    <w:rsid w:val="00B24791"/>
    <w:rsid w:val="00B264E0"/>
    <w:rsid w:val="00B26753"/>
    <w:rsid w:val="00B26BAC"/>
    <w:rsid w:val="00B26BAD"/>
    <w:rsid w:val="00B3096E"/>
    <w:rsid w:val="00B30E81"/>
    <w:rsid w:val="00B31912"/>
    <w:rsid w:val="00B34D7C"/>
    <w:rsid w:val="00B362D7"/>
    <w:rsid w:val="00B36688"/>
    <w:rsid w:val="00B370C1"/>
    <w:rsid w:val="00B40DEF"/>
    <w:rsid w:val="00B4211D"/>
    <w:rsid w:val="00B423F6"/>
    <w:rsid w:val="00B42480"/>
    <w:rsid w:val="00B4376C"/>
    <w:rsid w:val="00B4542E"/>
    <w:rsid w:val="00B459B4"/>
    <w:rsid w:val="00B46913"/>
    <w:rsid w:val="00B50BA3"/>
    <w:rsid w:val="00B51EF5"/>
    <w:rsid w:val="00B52B7E"/>
    <w:rsid w:val="00B546F9"/>
    <w:rsid w:val="00B54832"/>
    <w:rsid w:val="00B54AF5"/>
    <w:rsid w:val="00B566DD"/>
    <w:rsid w:val="00B57CD3"/>
    <w:rsid w:val="00B600B1"/>
    <w:rsid w:val="00B6293A"/>
    <w:rsid w:val="00B62C5E"/>
    <w:rsid w:val="00B644F3"/>
    <w:rsid w:val="00B704E1"/>
    <w:rsid w:val="00B71666"/>
    <w:rsid w:val="00B71C78"/>
    <w:rsid w:val="00B71EA6"/>
    <w:rsid w:val="00B72C81"/>
    <w:rsid w:val="00B730E2"/>
    <w:rsid w:val="00B736DB"/>
    <w:rsid w:val="00B77151"/>
    <w:rsid w:val="00B803F0"/>
    <w:rsid w:val="00B81230"/>
    <w:rsid w:val="00B812E1"/>
    <w:rsid w:val="00B829A4"/>
    <w:rsid w:val="00B83141"/>
    <w:rsid w:val="00B84F14"/>
    <w:rsid w:val="00B8577B"/>
    <w:rsid w:val="00B903B1"/>
    <w:rsid w:val="00B9513F"/>
    <w:rsid w:val="00B971AF"/>
    <w:rsid w:val="00B97E67"/>
    <w:rsid w:val="00BA174F"/>
    <w:rsid w:val="00BA1A86"/>
    <w:rsid w:val="00BA31ED"/>
    <w:rsid w:val="00BA5F53"/>
    <w:rsid w:val="00BA74E8"/>
    <w:rsid w:val="00BB0637"/>
    <w:rsid w:val="00BB1AC4"/>
    <w:rsid w:val="00BB1FBB"/>
    <w:rsid w:val="00BB4E79"/>
    <w:rsid w:val="00BB6CDF"/>
    <w:rsid w:val="00BB7007"/>
    <w:rsid w:val="00BC4ECB"/>
    <w:rsid w:val="00BC7723"/>
    <w:rsid w:val="00BD2C55"/>
    <w:rsid w:val="00BD36FD"/>
    <w:rsid w:val="00BD3C07"/>
    <w:rsid w:val="00BD52EF"/>
    <w:rsid w:val="00BD7FAF"/>
    <w:rsid w:val="00BE1D7B"/>
    <w:rsid w:val="00BE6E4A"/>
    <w:rsid w:val="00BF01DA"/>
    <w:rsid w:val="00BF07BB"/>
    <w:rsid w:val="00BF15C5"/>
    <w:rsid w:val="00BF1C01"/>
    <w:rsid w:val="00BF20C0"/>
    <w:rsid w:val="00BF2555"/>
    <w:rsid w:val="00BF529A"/>
    <w:rsid w:val="00BF60C9"/>
    <w:rsid w:val="00C029EC"/>
    <w:rsid w:val="00C04711"/>
    <w:rsid w:val="00C050FA"/>
    <w:rsid w:val="00C1029C"/>
    <w:rsid w:val="00C1131E"/>
    <w:rsid w:val="00C12DD1"/>
    <w:rsid w:val="00C202E1"/>
    <w:rsid w:val="00C2157E"/>
    <w:rsid w:val="00C22C50"/>
    <w:rsid w:val="00C26B8D"/>
    <w:rsid w:val="00C27C77"/>
    <w:rsid w:val="00C30037"/>
    <w:rsid w:val="00C301B6"/>
    <w:rsid w:val="00C31584"/>
    <w:rsid w:val="00C31BDE"/>
    <w:rsid w:val="00C3205C"/>
    <w:rsid w:val="00C3242D"/>
    <w:rsid w:val="00C325F6"/>
    <w:rsid w:val="00C339EC"/>
    <w:rsid w:val="00C34465"/>
    <w:rsid w:val="00C35E4E"/>
    <w:rsid w:val="00C37A98"/>
    <w:rsid w:val="00C40CD4"/>
    <w:rsid w:val="00C43123"/>
    <w:rsid w:val="00C479E3"/>
    <w:rsid w:val="00C47B67"/>
    <w:rsid w:val="00C50821"/>
    <w:rsid w:val="00C5114E"/>
    <w:rsid w:val="00C51492"/>
    <w:rsid w:val="00C51707"/>
    <w:rsid w:val="00C521D0"/>
    <w:rsid w:val="00C52E8D"/>
    <w:rsid w:val="00C532B2"/>
    <w:rsid w:val="00C578B8"/>
    <w:rsid w:val="00C57F69"/>
    <w:rsid w:val="00C60F70"/>
    <w:rsid w:val="00C612EF"/>
    <w:rsid w:val="00C6167F"/>
    <w:rsid w:val="00C62C7D"/>
    <w:rsid w:val="00C63CFF"/>
    <w:rsid w:val="00C65953"/>
    <w:rsid w:val="00C65BFE"/>
    <w:rsid w:val="00C662AA"/>
    <w:rsid w:val="00C6709A"/>
    <w:rsid w:val="00C67287"/>
    <w:rsid w:val="00C708DD"/>
    <w:rsid w:val="00C70C5E"/>
    <w:rsid w:val="00C73248"/>
    <w:rsid w:val="00C74AA8"/>
    <w:rsid w:val="00C7629F"/>
    <w:rsid w:val="00C766A6"/>
    <w:rsid w:val="00C77787"/>
    <w:rsid w:val="00C83B26"/>
    <w:rsid w:val="00C841ED"/>
    <w:rsid w:val="00C85D2B"/>
    <w:rsid w:val="00C87995"/>
    <w:rsid w:val="00C90518"/>
    <w:rsid w:val="00C9348C"/>
    <w:rsid w:val="00C96408"/>
    <w:rsid w:val="00CA0BB0"/>
    <w:rsid w:val="00CA344E"/>
    <w:rsid w:val="00CA3FC3"/>
    <w:rsid w:val="00CA6DAD"/>
    <w:rsid w:val="00CA71EB"/>
    <w:rsid w:val="00CA7289"/>
    <w:rsid w:val="00CB0141"/>
    <w:rsid w:val="00CB1F39"/>
    <w:rsid w:val="00CB2555"/>
    <w:rsid w:val="00CC1CE3"/>
    <w:rsid w:val="00CC2D7A"/>
    <w:rsid w:val="00CC2E27"/>
    <w:rsid w:val="00CC42CF"/>
    <w:rsid w:val="00CC43D6"/>
    <w:rsid w:val="00CC4ACD"/>
    <w:rsid w:val="00CC508E"/>
    <w:rsid w:val="00CC5F98"/>
    <w:rsid w:val="00CC6B5B"/>
    <w:rsid w:val="00CC711E"/>
    <w:rsid w:val="00CC7978"/>
    <w:rsid w:val="00CD0230"/>
    <w:rsid w:val="00CD0619"/>
    <w:rsid w:val="00CD105A"/>
    <w:rsid w:val="00CD264C"/>
    <w:rsid w:val="00CD2C38"/>
    <w:rsid w:val="00CD2ECA"/>
    <w:rsid w:val="00CD3111"/>
    <w:rsid w:val="00CD481C"/>
    <w:rsid w:val="00CD6728"/>
    <w:rsid w:val="00CD7702"/>
    <w:rsid w:val="00CE1D88"/>
    <w:rsid w:val="00CE4975"/>
    <w:rsid w:val="00CE5083"/>
    <w:rsid w:val="00CE525E"/>
    <w:rsid w:val="00CE52A1"/>
    <w:rsid w:val="00CE7682"/>
    <w:rsid w:val="00CE76D6"/>
    <w:rsid w:val="00CF1372"/>
    <w:rsid w:val="00CF554B"/>
    <w:rsid w:val="00CF5CE2"/>
    <w:rsid w:val="00D00577"/>
    <w:rsid w:val="00D0060C"/>
    <w:rsid w:val="00D01672"/>
    <w:rsid w:val="00D0184B"/>
    <w:rsid w:val="00D04FD9"/>
    <w:rsid w:val="00D058F5"/>
    <w:rsid w:val="00D0735B"/>
    <w:rsid w:val="00D111D8"/>
    <w:rsid w:val="00D1228B"/>
    <w:rsid w:val="00D12B5D"/>
    <w:rsid w:val="00D13E0B"/>
    <w:rsid w:val="00D21E35"/>
    <w:rsid w:val="00D21FA7"/>
    <w:rsid w:val="00D21FF9"/>
    <w:rsid w:val="00D23D50"/>
    <w:rsid w:val="00D2554F"/>
    <w:rsid w:val="00D25DC4"/>
    <w:rsid w:val="00D307DD"/>
    <w:rsid w:val="00D329E0"/>
    <w:rsid w:val="00D32EE6"/>
    <w:rsid w:val="00D33A0E"/>
    <w:rsid w:val="00D34988"/>
    <w:rsid w:val="00D34FC6"/>
    <w:rsid w:val="00D35F13"/>
    <w:rsid w:val="00D40657"/>
    <w:rsid w:val="00D41184"/>
    <w:rsid w:val="00D41F45"/>
    <w:rsid w:val="00D42ECD"/>
    <w:rsid w:val="00D44CFE"/>
    <w:rsid w:val="00D4742C"/>
    <w:rsid w:val="00D50157"/>
    <w:rsid w:val="00D50B6D"/>
    <w:rsid w:val="00D513EE"/>
    <w:rsid w:val="00D516EB"/>
    <w:rsid w:val="00D53822"/>
    <w:rsid w:val="00D544A1"/>
    <w:rsid w:val="00D55944"/>
    <w:rsid w:val="00D576C3"/>
    <w:rsid w:val="00D60DE7"/>
    <w:rsid w:val="00D61769"/>
    <w:rsid w:val="00D61B95"/>
    <w:rsid w:val="00D63D54"/>
    <w:rsid w:val="00D6576A"/>
    <w:rsid w:val="00D65C96"/>
    <w:rsid w:val="00D7076E"/>
    <w:rsid w:val="00D7084C"/>
    <w:rsid w:val="00D71AE2"/>
    <w:rsid w:val="00D72352"/>
    <w:rsid w:val="00D736CD"/>
    <w:rsid w:val="00D7530B"/>
    <w:rsid w:val="00D75683"/>
    <w:rsid w:val="00D77781"/>
    <w:rsid w:val="00D811EC"/>
    <w:rsid w:val="00D81DF3"/>
    <w:rsid w:val="00D81E58"/>
    <w:rsid w:val="00D85FC3"/>
    <w:rsid w:val="00D91613"/>
    <w:rsid w:val="00D9194A"/>
    <w:rsid w:val="00D91960"/>
    <w:rsid w:val="00D934AD"/>
    <w:rsid w:val="00D93F73"/>
    <w:rsid w:val="00D951EB"/>
    <w:rsid w:val="00D9528C"/>
    <w:rsid w:val="00D96062"/>
    <w:rsid w:val="00D96276"/>
    <w:rsid w:val="00D96899"/>
    <w:rsid w:val="00D96F1C"/>
    <w:rsid w:val="00DA1A28"/>
    <w:rsid w:val="00DA2A62"/>
    <w:rsid w:val="00DA4038"/>
    <w:rsid w:val="00DA4E27"/>
    <w:rsid w:val="00DA7E77"/>
    <w:rsid w:val="00DB0F8F"/>
    <w:rsid w:val="00DB20E1"/>
    <w:rsid w:val="00DB27DC"/>
    <w:rsid w:val="00DB2848"/>
    <w:rsid w:val="00DB2ABC"/>
    <w:rsid w:val="00DB2B2F"/>
    <w:rsid w:val="00DB407D"/>
    <w:rsid w:val="00DB4A88"/>
    <w:rsid w:val="00DB65B3"/>
    <w:rsid w:val="00DB6D0B"/>
    <w:rsid w:val="00DB7147"/>
    <w:rsid w:val="00DB7F41"/>
    <w:rsid w:val="00DC26DC"/>
    <w:rsid w:val="00DC36EB"/>
    <w:rsid w:val="00DC660C"/>
    <w:rsid w:val="00DC6EE9"/>
    <w:rsid w:val="00DD02FA"/>
    <w:rsid w:val="00DD1B6D"/>
    <w:rsid w:val="00DD2FBE"/>
    <w:rsid w:val="00DD4DB3"/>
    <w:rsid w:val="00DD5FA2"/>
    <w:rsid w:val="00DD70EC"/>
    <w:rsid w:val="00DE23B3"/>
    <w:rsid w:val="00DE2493"/>
    <w:rsid w:val="00DE33C5"/>
    <w:rsid w:val="00DE703F"/>
    <w:rsid w:val="00DF01EA"/>
    <w:rsid w:val="00DF11C9"/>
    <w:rsid w:val="00DF2DF6"/>
    <w:rsid w:val="00E00109"/>
    <w:rsid w:val="00E02CC9"/>
    <w:rsid w:val="00E05D63"/>
    <w:rsid w:val="00E05FB7"/>
    <w:rsid w:val="00E06659"/>
    <w:rsid w:val="00E0697C"/>
    <w:rsid w:val="00E1599C"/>
    <w:rsid w:val="00E15E3F"/>
    <w:rsid w:val="00E16EC1"/>
    <w:rsid w:val="00E17F33"/>
    <w:rsid w:val="00E24424"/>
    <w:rsid w:val="00E2510F"/>
    <w:rsid w:val="00E25B4F"/>
    <w:rsid w:val="00E26698"/>
    <w:rsid w:val="00E26931"/>
    <w:rsid w:val="00E26A01"/>
    <w:rsid w:val="00E30C63"/>
    <w:rsid w:val="00E31307"/>
    <w:rsid w:val="00E31D7E"/>
    <w:rsid w:val="00E331F8"/>
    <w:rsid w:val="00E33D34"/>
    <w:rsid w:val="00E34676"/>
    <w:rsid w:val="00E40AAA"/>
    <w:rsid w:val="00E41FEF"/>
    <w:rsid w:val="00E45C46"/>
    <w:rsid w:val="00E45EE8"/>
    <w:rsid w:val="00E45FB7"/>
    <w:rsid w:val="00E4650D"/>
    <w:rsid w:val="00E46969"/>
    <w:rsid w:val="00E51E5B"/>
    <w:rsid w:val="00E52A8F"/>
    <w:rsid w:val="00E57428"/>
    <w:rsid w:val="00E60AE5"/>
    <w:rsid w:val="00E63CA3"/>
    <w:rsid w:val="00E649AB"/>
    <w:rsid w:val="00E66CEA"/>
    <w:rsid w:val="00E70DDC"/>
    <w:rsid w:val="00E71AAE"/>
    <w:rsid w:val="00E725A0"/>
    <w:rsid w:val="00E76982"/>
    <w:rsid w:val="00E77771"/>
    <w:rsid w:val="00E8009B"/>
    <w:rsid w:val="00E81737"/>
    <w:rsid w:val="00E82671"/>
    <w:rsid w:val="00E833E4"/>
    <w:rsid w:val="00E84D59"/>
    <w:rsid w:val="00E86694"/>
    <w:rsid w:val="00E8743F"/>
    <w:rsid w:val="00E91866"/>
    <w:rsid w:val="00E925E4"/>
    <w:rsid w:val="00E93A7A"/>
    <w:rsid w:val="00E95AAF"/>
    <w:rsid w:val="00E96364"/>
    <w:rsid w:val="00E973B8"/>
    <w:rsid w:val="00EA0D9D"/>
    <w:rsid w:val="00EA14CC"/>
    <w:rsid w:val="00EA3868"/>
    <w:rsid w:val="00EA428C"/>
    <w:rsid w:val="00EA6E34"/>
    <w:rsid w:val="00EB1E6D"/>
    <w:rsid w:val="00EB30CF"/>
    <w:rsid w:val="00EB3A5A"/>
    <w:rsid w:val="00EC0DCB"/>
    <w:rsid w:val="00EC1727"/>
    <w:rsid w:val="00EC324D"/>
    <w:rsid w:val="00EC4DB4"/>
    <w:rsid w:val="00EC4E17"/>
    <w:rsid w:val="00EC6B72"/>
    <w:rsid w:val="00EC6CF4"/>
    <w:rsid w:val="00EC73AB"/>
    <w:rsid w:val="00EC78C3"/>
    <w:rsid w:val="00ED00A5"/>
    <w:rsid w:val="00ED08E1"/>
    <w:rsid w:val="00ED39D1"/>
    <w:rsid w:val="00ED597F"/>
    <w:rsid w:val="00ED64FC"/>
    <w:rsid w:val="00ED675D"/>
    <w:rsid w:val="00EE0E4B"/>
    <w:rsid w:val="00EE203F"/>
    <w:rsid w:val="00EE29AB"/>
    <w:rsid w:val="00EE29CF"/>
    <w:rsid w:val="00EE3F07"/>
    <w:rsid w:val="00EE4207"/>
    <w:rsid w:val="00EE4B1F"/>
    <w:rsid w:val="00EE58B9"/>
    <w:rsid w:val="00EE7757"/>
    <w:rsid w:val="00EF07A9"/>
    <w:rsid w:val="00EF481E"/>
    <w:rsid w:val="00F00F41"/>
    <w:rsid w:val="00F0159F"/>
    <w:rsid w:val="00F026BF"/>
    <w:rsid w:val="00F03CFD"/>
    <w:rsid w:val="00F04901"/>
    <w:rsid w:val="00F04C73"/>
    <w:rsid w:val="00F066A8"/>
    <w:rsid w:val="00F066B3"/>
    <w:rsid w:val="00F07F7A"/>
    <w:rsid w:val="00F11FCF"/>
    <w:rsid w:val="00F135FA"/>
    <w:rsid w:val="00F15576"/>
    <w:rsid w:val="00F22501"/>
    <w:rsid w:val="00F2256E"/>
    <w:rsid w:val="00F22FF1"/>
    <w:rsid w:val="00F23A61"/>
    <w:rsid w:val="00F23E75"/>
    <w:rsid w:val="00F27F90"/>
    <w:rsid w:val="00F3078A"/>
    <w:rsid w:val="00F32A26"/>
    <w:rsid w:val="00F33302"/>
    <w:rsid w:val="00F344B6"/>
    <w:rsid w:val="00F35FC2"/>
    <w:rsid w:val="00F36464"/>
    <w:rsid w:val="00F3768C"/>
    <w:rsid w:val="00F41B02"/>
    <w:rsid w:val="00F42466"/>
    <w:rsid w:val="00F43E60"/>
    <w:rsid w:val="00F451B2"/>
    <w:rsid w:val="00F4579C"/>
    <w:rsid w:val="00F477FB"/>
    <w:rsid w:val="00F57F24"/>
    <w:rsid w:val="00F60083"/>
    <w:rsid w:val="00F60214"/>
    <w:rsid w:val="00F62E45"/>
    <w:rsid w:val="00F65D05"/>
    <w:rsid w:val="00F73BCA"/>
    <w:rsid w:val="00F750A5"/>
    <w:rsid w:val="00F819F6"/>
    <w:rsid w:val="00F82788"/>
    <w:rsid w:val="00F83173"/>
    <w:rsid w:val="00F8491B"/>
    <w:rsid w:val="00F905C9"/>
    <w:rsid w:val="00F91793"/>
    <w:rsid w:val="00F92EAD"/>
    <w:rsid w:val="00F9427D"/>
    <w:rsid w:val="00F95470"/>
    <w:rsid w:val="00F95779"/>
    <w:rsid w:val="00F96E2D"/>
    <w:rsid w:val="00F97990"/>
    <w:rsid w:val="00F97D67"/>
    <w:rsid w:val="00F97DED"/>
    <w:rsid w:val="00FA246D"/>
    <w:rsid w:val="00FA3C91"/>
    <w:rsid w:val="00FA3E69"/>
    <w:rsid w:val="00FA5FD8"/>
    <w:rsid w:val="00FA619C"/>
    <w:rsid w:val="00FB0A45"/>
    <w:rsid w:val="00FB206C"/>
    <w:rsid w:val="00FB2AC6"/>
    <w:rsid w:val="00FB2CB6"/>
    <w:rsid w:val="00FB4229"/>
    <w:rsid w:val="00FB4EC3"/>
    <w:rsid w:val="00FB55DB"/>
    <w:rsid w:val="00FC0967"/>
    <w:rsid w:val="00FC289D"/>
    <w:rsid w:val="00FC467A"/>
    <w:rsid w:val="00FC7640"/>
    <w:rsid w:val="00FC79CE"/>
    <w:rsid w:val="00FD0ED6"/>
    <w:rsid w:val="00FD35ED"/>
    <w:rsid w:val="00FD3F3C"/>
    <w:rsid w:val="00FD406F"/>
    <w:rsid w:val="00FD4893"/>
    <w:rsid w:val="00FD553B"/>
    <w:rsid w:val="00FE226E"/>
    <w:rsid w:val="00FE369E"/>
    <w:rsid w:val="00FE6062"/>
    <w:rsid w:val="00FE62CC"/>
    <w:rsid w:val="00FE7A9E"/>
    <w:rsid w:val="00FF3642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C2A8705-4B7B-427A-8623-F4E83676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semiHidden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1643</Words>
  <Characters>9369</Characters>
  <Application>Microsoft Office Word</Application>
  <DocSecurity>0</DocSecurity>
  <Lines>78</Lines>
  <Paragraphs>21</Paragraphs>
  <ScaleCrop>false</ScaleCrop>
  <Company/>
  <LinksUpToDate>false</LinksUpToDate>
  <CharactersWithSpaces>10991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dc:description/>
  <cp:lastModifiedBy>戴余修</cp:lastModifiedBy>
  <cp:revision>2</cp:revision>
  <cp:lastPrinted>2010-04-21T01:53:00Z</cp:lastPrinted>
  <dcterms:created xsi:type="dcterms:W3CDTF">2020-07-27T00:55:00Z</dcterms:created>
  <dcterms:modified xsi:type="dcterms:W3CDTF">2020-07-27T00:55:00Z</dcterms:modified>
</cp:coreProperties>
</file>