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4252"/>
        <w:gridCol w:w="1566"/>
        <w:gridCol w:w="2071"/>
      </w:tblGrid>
      <w:tr w:rsidR="00BD5672" w:rsidRPr="00986BCD" w:rsidTr="00777E76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777E76">
        <w:tc>
          <w:tcPr>
            <w:tcW w:w="1416" w:type="dxa"/>
          </w:tcPr>
          <w:p w:rsidR="00BD5672" w:rsidRPr="00986BCD" w:rsidRDefault="001723E3" w:rsidP="007F51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02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16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986BCD" w:rsidRDefault="001723E3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BD5672" w:rsidRPr="00986BCD" w:rsidRDefault="007F5148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b/>
                <w:bCs/>
              </w:rPr>
              <w:t>170216000399</w:t>
            </w:r>
          </w:p>
        </w:tc>
      </w:tr>
      <w:tr w:rsidR="003728DA" w:rsidRPr="00986BCD" w:rsidTr="00777E76">
        <w:tc>
          <w:tcPr>
            <w:tcW w:w="1416" w:type="dxa"/>
          </w:tcPr>
          <w:p w:rsidR="003728DA" w:rsidRPr="00986BCD" w:rsidRDefault="003728DA" w:rsidP="003728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2017/2/21</w:t>
            </w:r>
          </w:p>
        </w:tc>
        <w:tc>
          <w:tcPr>
            <w:tcW w:w="711" w:type="dxa"/>
          </w:tcPr>
          <w:p w:rsidR="003728DA" w:rsidRPr="00986BCD" w:rsidRDefault="003728DA" w:rsidP="003728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252" w:type="dxa"/>
          </w:tcPr>
          <w:p w:rsidR="003728DA" w:rsidRPr="00986BCD" w:rsidRDefault="003728DA" w:rsidP="003728D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增加查詢資料的錯誤訊息處理</w:t>
            </w:r>
          </w:p>
        </w:tc>
        <w:tc>
          <w:tcPr>
            <w:tcW w:w="1566" w:type="dxa"/>
          </w:tcPr>
          <w:p w:rsidR="003728DA" w:rsidRPr="00986BCD" w:rsidRDefault="003728DA" w:rsidP="003728D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3728DA" w:rsidRDefault="003728DA" w:rsidP="003728DA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170216000399</w:t>
            </w:r>
          </w:p>
        </w:tc>
      </w:tr>
      <w:tr w:rsidR="001B2AFA" w:rsidRPr="00986BCD" w:rsidTr="00777E76">
        <w:tc>
          <w:tcPr>
            <w:tcW w:w="1416" w:type="dxa"/>
          </w:tcPr>
          <w:p w:rsidR="001B2AFA" w:rsidRDefault="001B2AFA" w:rsidP="001B2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2017/2/23</w:t>
            </w:r>
          </w:p>
        </w:tc>
        <w:tc>
          <w:tcPr>
            <w:tcW w:w="711" w:type="dxa"/>
          </w:tcPr>
          <w:p w:rsidR="001B2AFA" w:rsidRDefault="001B2AFA" w:rsidP="001B2AF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252" w:type="dxa"/>
          </w:tcPr>
          <w:p w:rsidR="001B2AFA" w:rsidRDefault="001B2AFA" w:rsidP="00777E76">
            <w:pPr>
              <w:numPr>
                <w:ilvl w:val="0"/>
                <w:numId w:val="36"/>
              </w:num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增加刪檔機制，避免批次重跑資料dup</w:t>
            </w:r>
          </w:p>
          <w:p w:rsidR="00B3444D" w:rsidRDefault="002C0CFE" w:rsidP="00777E76">
            <w:pPr>
              <w:numPr>
                <w:ilvl w:val="0"/>
                <w:numId w:val="3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SQL調整</w:t>
            </w:r>
            <w:r w:rsidR="00B3444D">
              <w:rPr>
                <w:rFonts w:ascii="細明體" w:eastAsia="細明體" w:hAnsi="細明體" w:cs="Courier New" w:hint="eastAsia"/>
                <w:sz w:val="20"/>
                <w:szCs w:val="20"/>
              </w:rPr>
              <w:t>排除團險件的理賠紀錄</w:t>
            </w:r>
          </w:p>
          <w:p w:rsidR="001B2AFA" w:rsidRPr="002E4B4E" w:rsidRDefault="00777E76" w:rsidP="00777E76">
            <w:pPr>
              <w:numPr>
                <w:ilvl w:val="0"/>
                <w:numId w:val="3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原有的判斷(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 xml:space="preserve">OK001 : 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溢付扣回)，</w:t>
            </w:r>
            <w:r w:rsidR="001B2AFA">
              <w:rPr>
                <w:rFonts w:ascii="細明體" w:eastAsia="細明體" w:hAnsi="細明體" w:cs="Courier New" w:hint="eastAsia"/>
                <w:sz w:val="20"/>
                <w:szCs w:val="20"/>
              </w:rPr>
              <w:t>增加比對的原因判斷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</w:t>
            </w:r>
          </w:p>
          <w:p w:rsidR="001B2AFA" w:rsidRDefault="001B2AFA" w:rsidP="00777E76">
            <w:pPr>
              <w:numPr>
                <w:ilvl w:val="1"/>
                <w:numId w:val="36"/>
              </w:num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是否有預付金給付</w:t>
            </w:r>
            <w:r w:rsidR="00777E76">
              <w:rPr>
                <w:rFonts w:ascii="細明體" w:eastAsia="細明體" w:hAnsi="細明體" w:cs="Courier New" w:hint="eastAsia"/>
                <w:sz w:val="20"/>
                <w:szCs w:val="20"/>
              </w:rPr>
              <w:t>扣回(OK</w:t>
            </w:r>
            <w:r w:rsidR="00777E76">
              <w:rPr>
                <w:rFonts w:ascii="細明體" w:eastAsia="細明體" w:hAnsi="細明體" w:cs="Courier New"/>
                <w:sz w:val="20"/>
                <w:szCs w:val="20"/>
              </w:rPr>
              <w:t>002</w:t>
            </w:r>
            <w:r w:rsidR="00777E76">
              <w:rPr>
                <w:rFonts w:ascii="細明體" w:eastAsia="細明體" w:hAnsi="細明體" w:cs="Courier New" w:hint="eastAsia"/>
                <w:sz w:val="20"/>
                <w:szCs w:val="20"/>
              </w:rPr>
              <w:t>)</w:t>
            </w:r>
          </w:p>
          <w:p w:rsidR="002C0CFE" w:rsidRDefault="002C0CFE" w:rsidP="00777E76">
            <w:pPr>
              <w:numPr>
                <w:ilvl w:val="1"/>
                <w:numId w:val="3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是否有人工修正</w:t>
            </w:r>
            <w:r w:rsidR="00777E76">
              <w:rPr>
                <w:rFonts w:ascii="細明體" w:eastAsia="細明體" w:hAnsi="細明體" w:cs="Courier New" w:hint="eastAsia"/>
                <w:sz w:val="20"/>
                <w:szCs w:val="20"/>
              </w:rPr>
              <w:t>(</w:t>
            </w:r>
            <w:r w:rsidR="00777E76">
              <w:rPr>
                <w:rFonts w:ascii="細明體" w:eastAsia="細明體" w:hAnsi="細明體" w:cs="Courier New"/>
                <w:sz w:val="20"/>
                <w:szCs w:val="20"/>
              </w:rPr>
              <w:t>OK003</w:t>
            </w:r>
            <w:r w:rsidR="00777E76">
              <w:rPr>
                <w:rFonts w:ascii="細明體" w:eastAsia="細明體" w:hAnsi="細明體" w:cs="Courier New" w:hint="eastAsia"/>
                <w:sz w:val="20"/>
                <w:szCs w:val="20"/>
              </w:rPr>
              <w:t>)</w:t>
            </w:r>
          </w:p>
        </w:tc>
        <w:tc>
          <w:tcPr>
            <w:tcW w:w="1566" w:type="dxa"/>
          </w:tcPr>
          <w:p w:rsidR="001B2AFA" w:rsidRPr="00986BCD" w:rsidRDefault="001B2AFA" w:rsidP="001B2AF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1B2AFA" w:rsidRDefault="001B2AFA" w:rsidP="001B2AFA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170216000399</w:t>
            </w:r>
          </w:p>
        </w:tc>
      </w:tr>
      <w:tr w:rsidR="00777E76" w:rsidRPr="00986BCD" w:rsidTr="00777E76">
        <w:tc>
          <w:tcPr>
            <w:tcW w:w="1416" w:type="dxa"/>
          </w:tcPr>
          <w:p w:rsidR="00777E76" w:rsidRDefault="00777E76" w:rsidP="00777E7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2017/3/6</w:t>
            </w:r>
          </w:p>
        </w:tc>
        <w:tc>
          <w:tcPr>
            <w:tcW w:w="711" w:type="dxa"/>
          </w:tcPr>
          <w:p w:rsidR="00777E76" w:rsidRDefault="00777E76" w:rsidP="00777E7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252" w:type="dxa"/>
          </w:tcPr>
          <w:p w:rsidR="00777E76" w:rsidRDefault="00777E76" w:rsidP="00103B47">
            <w:pPr>
              <w:numPr>
                <w:ilvl w:val="0"/>
                <w:numId w:val="38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增加是否預付金給付(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OK004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)</w:t>
            </w:r>
          </w:p>
        </w:tc>
        <w:tc>
          <w:tcPr>
            <w:tcW w:w="1566" w:type="dxa"/>
          </w:tcPr>
          <w:p w:rsidR="00777E76" w:rsidRPr="00986BCD" w:rsidRDefault="00777E76" w:rsidP="00777E7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777E76" w:rsidRDefault="00777E76" w:rsidP="00777E76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170216000399</w:t>
            </w:r>
          </w:p>
        </w:tc>
      </w:tr>
      <w:tr w:rsidR="00103B47" w:rsidRPr="00986BCD" w:rsidTr="00777E76">
        <w:tc>
          <w:tcPr>
            <w:tcW w:w="1416" w:type="dxa"/>
          </w:tcPr>
          <w:p w:rsidR="00103B47" w:rsidRDefault="00103B47" w:rsidP="00777E7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2017/3/14</w:t>
            </w:r>
          </w:p>
        </w:tc>
        <w:tc>
          <w:tcPr>
            <w:tcW w:w="711" w:type="dxa"/>
          </w:tcPr>
          <w:p w:rsidR="00103B47" w:rsidRDefault="00103B47" w:rsidP="00777E7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103B47" w:rsidRDefault="00103B47" w:rsidP="005D2307">
            <w:pPr>
              <w:numPr>
                <w:ilvl w:val="0"/>
                <w:numId w:val="39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增加人工修正整張保單沖回的判斷</w:t>
            </w:r>
          </w:p>
        </w:tc>
        <w:tc>
          <w:tcPr>
            <w:tcW w:w="1566" w:type="dxa"/>
          </w:tcPr>
          <w:p w:rsidR="00103B47" w:rsidRPr="005D2307" w:rsidRDefault="00103B47" w:rsidP="00777E7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103B47" w:rsidRDefault="00103B47" w:rsidP="00777E76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170313000418</w:t>
            </w:r>
          </w:p>
        </w:tc>
      </w:tr>
      <w:tr w:rsidR="005D2307" w:rsidRPr="00986BCD" w:rsidTr="00777E76">
        <w:tc>
          <w:tcPr>
            <w:tcW w:w="1416" w:type="dxa"/>
          </w:tcPr>
          <w:p w:rsidR="005D2307" w:rsidRDefault="005D2307" w:rsidP="005D23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2017/3/22</w:t>
            </w:r>
          </w:p>
        </w:tc>
        <w:tc>
          <w:tcPr>
            <w:tcW w:w="711" w:type="dxa"/>
          </w:tcPr>
          <w:p w:rsidR="005D2307" w:rsidRDefault="005D2307" w:rsidP="005D230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4252" w:type="dxa"/>
          </w:tcPr>
          <w:p w:rsidR="005D2307" w:rsidRDefault="005D2307" w:rsidP="005D2307">
            <w:pPr>
              <w:numPr>
                <w:ilvl w:val="0"/>
                <w:numId w:val="40"/>
              </w:num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增加比對分類</w:t>
            </w:r>
          </w:p>
          <w:p w:rsidR="005D2307" w:rsidRPr="005D2307" w:rsidRDefault="005D2307" w:rsidP="005D2307">
            <w:pPr>
              <w:numPr>
                <w:ilvl w:val="1"/>
                <w:numId w:val="40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D2307">
              <w:rPr>
                <w:rFonts w:ascii="細明體" w:eastAsia="細明體" w:hAnsi="細明體" w:cs="Courier New" w:hint="eastAsia"/>
                <w:sz w:val="20"/>
                <w:szCs w:val="20"/>
              </w:rPr>
              <w:t>OK005:人工整筆沖回但含有非身故給付項目</w:t>
            </w:r>
          </w:p>
          <w:p w:rsidR="005D2307" w:rsidRDefault="005D2307" w:rsidP="0031629D">
            <w:pPr>
              <w:numPr>
                <w:ilvl w:val="1"/>
                <w:numId w:val="39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D2307">
              <w:rPr>
                <w:rFonts w:ascii="細明體" w:eastAsia="細明體" w:hAnsi="細明體" w:cs="Courier New" w:hint="eastAsia"/>
                <w:sz w:val="20"/>
                <w:szCs w:val="20"/>
              </w:rPr>
              <w:t>OK006:非當月份的溢付扣回</w:t>
            </w:r>
          </w:p>
        </w:tc>
        <w:tc>
          <w:tcPr>
            <w:tcW w:w="1566" w:type="dxa"/>
          </w:tcPr>
          <w:p w:rsidR="005D2307" w:rsidRPr="00986BCD" w:rsidRDefault="005D2307" w:rsidP="005D230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5D2307" w:rsidRDefault="005D2307" w:rsidP="005D2307">
            <w:pPr>
              <w:spacing w:line="240" w:lineRule="atLeas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170313000418</w:t>
            </w:r>
          </w:p>
        </w:tc>
      </w:tr>
      <w:tr w:rsidR="0031629D" w:rsidRPr="00986BCD" w:rsidTr="00777E76">
        <w:trPr>
          <w:ins w:id="1" w:author="劉文明" w:date="2017-04-14T11:38:00Z"/>
        </w:trPr>
        <w:tc>
          <w:tcPr>
            <w:tcW w:w="1416" w:type="dxa"/>
          </w:tcPr>
          <w:p w:rsidR="0031629D" w:rsidRDefault="0031629D" w:rsidP="005D2307">
            <w:pPr>
              <w:spacing w:line="240" w:lineRule="atLeast"/>
              <w:jc w:val="center"/>
              <w:rPr>
                <w:ins w:id="2" w:author="劉文明" w:date="2017-04-14T11:38:00Z"/>
                <w:rFonts w:ascii="細明體" w:eastAsia="細明體" w:hAnsi="細明體" w:cs="Courier New"/>
                <w:sz w:val="20"/>
                <w:szCs w:val="20"/>
              </w:rPr>
            </w:pPr>
            <w:ins w:id="3" w:author="劉文明" w:date="2017-04-14T11:38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2017/4/13</w:t>
              </w:r>
            </w:ins>
          </w:p>
        </w:tc>
        <w:tc>
          <w:tcPr>
            <w:tcW w:w="711" w:type="dxa"/>
          </w:tcPr>
          <w:p w:rsidR="0031629D" w:rsidRDefault="0031629D" w:rsidP="005D2307">
            <w:pPr>
              <w:spacing w:line="240" w:lineRule="atLeast"/>
              <w:jc w:val="center"/>
              <w:rPr>
                <w:ins w:id="4" w:author="劉文明" w:date="2017-04-14T11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劉文明" w:date="2017-04-14T11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7</w:t>
              </w:r>
            </w:ins>
          </w:p>
        </w:tc>
        <w:tc>
          <w:tcPr>
            <w:tcW w:w="4252" w:type="dxa"/>
          </w:tcPr>
          <w:p w:rsidR="0031629D" w:rsidRDefault="0031629D" w:rsidP="0031629D">
            <w:pPr>
              <w:numPr>
                <w:ilvl w:val="0"/>
                <w:numId w:val="41"/>
              </w:numPr>
              <w:spacing w:line="240" w:lineRule="atLeast"/>
              <w:rPr>
                <w:ins w:id="6" w:author="劉文明" w:date="2017-04-14T11:40:00Z"/>
                <w:rFonts w:ascii="細明體" w:eastAsia="細明體" w:hAnsi="細明體" w:cs="Courier New"/>
                <w:sz w:val="20"/>
                <w:szCs w:val="20"/>
              </w:rPr>
              <w:pPrChange w:id="7" w:author="劉文明" w:date="2017-04-14T11:38:00Z">
                <w:pPr>
                  <w:numPr>
                    <w:numId w:val="40"/>
                  </w:numPr>
                  <w:spacing w:line="240" w:lineRule="atLeast"/>
                  <w:ind w:left="425" w:hanging="425"/>
                </w:pPr>
              </w:pPrChange>
            </w:pPr>
            <w:ins w:id="8" w:author="劉文明" w:date="2017-04-14T11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問題處理:解決部分案件未正確分類到OK003及OK005</w:t>
              </w:r>
            </w:ins>
          </w:p>
          <w:p w:rsidR="0031629D" w:rsidRDefault="0031629D" w:rsidP="0031629D">
            <w:pPr>
              <w:numPr>
                <w:ilvl w:val="0"/>
                <w:numId w:val="41"/>
              </w:numPr>
              <w:spacing w:line="240" w:lineRule="atLeast"/>
              <w:rPr>
                <w:ins w:id="9" w:author="劉文明" w:date="2017-04-14T11:38:00Z"/>
                <w:rFonts w:ascii="細明體" w:eastAsia="細明體" w:hAnsi="細明體" w:cs="Courier New" w:hint="eastAsia"/>
                <w:sz w:val="20"/>
                <w:szCs w:val="20"/>
              </w:rPr>
              <w:pPrChange w:id="10" w:author="劉文明" w:date="2017-04-14T11:38:00Z">
                <w:pPr>
                  <w:numPr>
                    <w:numId w:val="40"/>
                  </w:numPr>
                  <w:spacing w:line="240" w:lineRule="atLeast"/>
                  <w:ind w:left="425" w:hanging="425"/>
                </w:pPr>
              </w:pPrChange>
            </w:pPr>
            <w:ins w:id="11" w:author="劉文明" w:date="2017-04-14T11:4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要排除的理賠給付項目改以代碼中文對照設定處理</w:t>
              </w:r>
            </w:ins>
          </w:p>
        </w:tc>
        <w:tc>
          <w:tcPr>
            <w:tcW w:w="1566" w:type="dxa"/>
          </w:tcPr>
          <w:p w:rsidR="0031629D" w:rsidRPr="00986BCD" w:rsidRDefault="0031629D" w:rsidP="005D2307">
            <w:pPr>
              <w:pStyle w:val="Tabletext"/>
              <w:rPr>
                <w:ins w:id="12" w:author="劉文明" w:date="2017-04-14T11:38:00Z"/>
                <w:rFonts w:ascii="細明體" w:eastAsia="細明體" w:hAnsi="細明體" w:hint="eastAsia"/>
                <w:lang w:eastAsia="zh-TW"/>
              </w:rPr>
            </w:pPr>
            <w:ins w:id="13" w:author="劉文明" w:date="2017-04-14T11:39:00Z">
              <w:r w:rsidRPr="00986BCD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  <w:tc>
          <w:tcPr>
            <w:tcW w:w="2071" w:type="dxa"/>
          </w:tcPr>
          <w:p w:rsidR="0031629D" w:rsidRDefault="0031629D" w:rsidP="005D2307">
            <w:pPr>
              <w:spacing w:line="240" w:lineRule="atLeast"/>
              <w:rPr>
                <w:ins w:id="14" w:author="劉文明" w:date="2017-04-14T11:38:00Z"/>
                <w:rFonts w:hint="eastAsia"/>
                <w:b/>
                <w:bCs/>
              </w:rPr>
            </w:pPr>
            <w:ins w:id="15" w:author="劉文明" w:date="2017-04-14T11:39:00Z">
              <w:r>
                <w:rPr>
                  <w:rFonts w:hint="eastAsia"/>
                  <w:b/>
                  <w:bCs/>
                </w:rPr>
                <w:t>1704</w:t>
              </w:r>
              <w:r>
                <w:rPr>
                  <w:b/>
                  <w:bCs/>
                </w:rPr>
                <w:t>11000332</w:t>
              </w:r>
            </w:ins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986BCD" w:rsidRDefault="007F5148" w:rsidP="007F5148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IFRS帳務明細比對作業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986BCD" w:rsidRDefault="007F5148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AAZZ_B011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86BCD" w:rsidRPr="00986BCD" w:rsidRDefault="007F5148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配合IFRS專案，比對理賠紀錄與帳務資料，將不符合案件產出提供精算評價科確認。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986BCD" w:rsidRDefault="007F5148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精算評價</w:t>
            </w:r>
            <w:r w:rsidR="00E11D04">
              <w:rPr>
                <w:rFonts w:ascii="細明體" w:eastAsia="細明體" w:hAnsi="細明體" w:hint="eastAsia"/>
                <w:sz w:val="20"/>
                <w:szCs w:val="20"/>
              </w:rPr>
              <w:t>一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Pr="00986BCD" w:rsidRDefault="00EF314E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cs="Courier New"/>
          <w:b/>
          <w:lang w:eastAsia="zh-TW"/>
        </w:rP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8" o:title=""/>
          </v:shape>
          <o:OLEObject Type="Embed" ProgID="Visio.Drawing.11" ShapeID="_x0000_i1025" DrawAspect="Content" ObjectID="_1657346587" r:id="rId9"/>
        </w:object>
      </w: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F62A3F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752001" w:rsidRPr="00986BCD" w:rsidRDefault="00F62A3F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</w:t>
            </w:r>
            <w:r>
              <w:rPr>
                <w:rFonts w:ascii="細明體" w:eastAsia="細明體" w:hAnsi="細明體"/>
                <w:sz w:val="20"/>
                <w:szCs w:val="20"/>
              </w:rPr>
              <w:t>001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62A3F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62A3F" w:rsidRPr="00986BCD" w:rsidRDefault="00F62A3F" w:rsidP="00F62A3F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F62A3F" w:rsidRDefault="00F62A3F" w:rsidP="00F62A3F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理賠溢付件人工修正檔</w:t>
            </w:r>
          </w:p>
        </w:tc>
        <w:tc>
          <w:tcPr>
            <w:tcW w:w="2835" w:type="dxa"/>
          </w:tcPr>
          <w:p w:rsidR="00F62A3F" w:rsidRDefault="00F62A3F" w:rsidP="00F62A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DTAAY</w:t>
            </w:r>
            <w:r>
              <w:rPr>
                <w:rFonts w:ascii="細明體" w:eastAsia="細明體" w:hAnsi="細明體"/>
                <w:sz w:val="20"/>
                <w:szCs w:val="20"/>
              </w:rPr>
              <w:t>001</w:t>
            </w:r>
          </w:p>
        </w:tc>
        <w:tc>
          <w:tcPr>
            <w:tcW w:w="799" w:type="dxa"/>
          </w:tcPr>
          <w:p w:rsidR="00F62A3F" w:rsidRPr="00986BCD" w:rsidRDefault="00F62A3F" w:rsidP="00F62A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62A3F" w:rsidRPr="00986BCD" w:rsidRDefault="00F62A3F" w:rsidP="00F62A3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62A3F" w:rsidRPr="00986BCD" w:rsidRDefault="00F62A3F" w:rsidP="00F62A3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62A3F" w:rsidRPr="00986BCD" w:rsidRDefault="00F62A3F" w:rsidP="00F62A3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62A3F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62A3F" w:rsidRPr="00986BCD" w:rsidRDefault="00F62A3F" w:rsidP="00F62A3F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F62A3F" w:rsidRDefault="00F62A3F" w:rsidP="00F62A3F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交易會計分錄明細檔</w:t>
            </w:r>
          </w:p>
        </w:tc>
        <w:tc>
          <w:tcPr>
            <w:tcW w:w="2835" w:type="dxa"/>
          </w:tcPr>
          <w:p w:rsidR="00F62A3F" w:rsidRDefault="00F62A3F" w:rsidP="00F62A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DTDKF</w:t>
            </w:r>
            <w:r>
              <w:rPr>
                <w:rFonts w:ascii="細明體" w:eastAsia="細明體" w:hAnsi="細明體"/>
                <w:sz w:val="20"/>
                <w:szCs w:val="20"/>
              </w:rPr>
              <w:t>001</w:t>
            </w:r>
          </w:p>
        </w:tc>
        <w:tc>
          <w:tcPr>
            <w:tcW w:w="799" w:type="dxa"/>
          </w:tcPr>
          <w:p w:rsidR="00F62A3F" w:rsidRPr="00986BCD" w:rsidRDefault="00F62A3F" w:rsidP="00F62A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62A3F" w:rsidRPr="00986BCD" w:rsidRDefault="00F62A3F" w:rsidP="00F62A3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62A3F" w:rsidRPr="00986BCD" w:rsidRDefault="00F62A3F" w:rsidP="00F62A3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62A3F" w:rsidRPr="00986BCD" w:rsidRDefault="00F62A3F" w:rsidP="00F62A3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F314E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F314E" w:rsidRPr="00986BCD" w:rsidRDefault="00EF314E" w:rsidP="00EF314E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F314E" w:rsidRDefault="00EF314E" w:rsidP="00EF314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理賠預付金檔</w:t>
            </w:r>
          </w:p>
        </w:tc>
        <w:tc>
          <w:tcPr>
            <w:tcW w:w="2835" w:type="dxa"/>
          </w:tcPr>
          <w:p w:rsidR="00EF314E" w:rsidRDefault="00EF314E" w:rsidP="00EF314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</w:t>
            </w:r>
            <w:r>
              <w:rPr>
                <w:rFonts w:ascii="細明體" w:eastAsia="細明體" w:hAnsi="細明體"/>
                <w:sz w:val="20"/>
                <w:szCs w:val="20"/>
              </w:rPr>
              <w:t>001</w:t>
            </w:r>
          </w:p>
        </w:tc>
        <w:tc>
          <w:tcPr>
            <w:tcW w:w="799" w:type="dxa"/>
          </w:tcPr>
          <w:p w:rsidR="00EF314E" w:rsidRPr="00986BCD" w:rsidRDefault="00EF314E" w:rsidP="00EF314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F314E" w:rsidRPr="00986BCD" w:rsidRDefault="00EF314E" w:rsidP="00EF314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F314E" w:rsidRPr="00986BCD" w:rsidRDefault="00EF314E" w:rsidP="00EF314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F314E" w:rsidRPr="00986BCD" w:rsidRDefault="00EF314E" w:rsidP="00EF314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631D3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631D3" w:rsidRPr="00986BCD" w:rsidRDefault="002631D3" w:rsidP="002631D3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631D3" w:rsidRDefault="002631D3" w:rsidP="002631D3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人工修正案件受理檔</w:t>
            </w:r>
          </w:p>
        </w:tc>
        <w:tc>
          <w:tcPr>
            <w:tcW w:w="2835" w:type="dxa"/>
          </w:tcPr>
          <w:p w:rsidR="002631D3" w:rsidRDefault="002631D3" w:rsidP="002631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DTAIZ000</w:t>
            </w:r>
          </w:p>
        </w:tc>
        <w:tc>
          <w:tcPr>
            <w:tcW w:w="799" w:type="dxa"/>
          </w:tcPr>
          <w:p w:rsidR="002631D3" w:rsidRPr="00986BCD" w:rsidRDefault="002631D3" w:rsidP="002631D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631D3" w:rsidRPr="00986BCD" w:rsidRDefault="002631D3" w:rsidP="002631D3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631D3" w:rsidRPr="00986BCD" w:rsidRDefault="002631D3" w:rsidP="002631D3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631D3" w:rsidRPr="00986BCD" w:rsidRDefault="002631D3" w:rsidP="002631D3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631D3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631D3" w:rsidRPr="00986BCD" w:rsidRDefault="002631D3" w:rsidP="002631D3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631D3" w:rsidRDefault="002631D3" w:rsidP="002631D3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人工修正案件明細檔</w:t>
            </w:r>
          </w:p>
        </w:tc>
        <w:tc>
          <w:tcPr>
            <w:tcW w:w="2835" w:type="dxa"/>
          </w:tcPr>
          <w:p w:rsidR="002631D3" w:rsidRDefault="002631D3" w:rsidP="002631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DTAIZ001</w:t>
            </w:r>
          </w:p>
        </w:tc>
        <w:tc>
          <w:tcPr>
            <w:tcW w:w="799" w:type="dxa"/>
          </w:tcPr>
          <w:p w:rsidR="002631D3" w:rsidRPr="00986BCD" w:rsidRDefault="002631D3" w:rsidP="002631D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631D3" w:rsidRPr="00986BCD" w:rsidRDefault="002631D3" w:rsidP="002631D3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631D3" w:rsidRPr="00986BCD" w:rsidRDefault="002631D3" w:rsidP="002631D3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631D3" w:rsidRPr="00986BCD" w:rsidRDefault="002631D3" w:rsidP="002631D3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D0D7F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D0D7F" w:rsidRPr="00986BCD" w:rsidRDefault="006D0D7F" w:rsidP="006D0D7F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D0D7F" w:rsidRDefault="006D0D7F" w:rsidP="006D0D7F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理賠保單明細檔</w:t>
            </w:r>
          </w:p>
        </w:tc>
        <w:tc>
          <w:tcPr>
            <w:tcW w:w="2835" w:type="dxa"/>
          </w:tcPr>
          <w:p w:rsidR="006D0D7F" w:rsidRDefault="006D0D7F" w:rsidP="006D0D7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DTAAB100</w:t>
            </w:r>
          </w:p>
        </w:tc>
        <w:tc>
          <w:tcPr>
            <w:tcW w:w="799" w:type="dxa"/>
          </w:tcPr>
          <w:p w:rsidR="006D0D7F" w:rsidRPr="00986BCD" w:rsidRDefault="006D0D7F" w:rsidP="006D0D7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D0D7F" w:rsidRPr="00986BCD" w:rsidRDefault="006D0D7F" w:rsidP="006D0D7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D0D7F" w:rsidRPr="00986BCD" w:rsidRDefault="006D0D7F" w:rsidP="006D0D7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D0D7F" w:rsidRPr="00986BCD" w:rsidRDefault="006D0D7F" w:rsidP="006D0D7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D0D7F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D0D7F" w:rsidRPr="00986BCD" w:rsidRDefault="006D0D7F" w:rsidP="006D0D7F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D0D7F" w:rsidRDefault="006D0D7F" w:rsidP="006D0D7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IFRS帳務比對結果檔</w:t>
            </w:r>
          </w:p>
        </w:tc>
        <w:tc>
          <w:tcPr>
            <w:tcW w:w="2835" w:type="dxa"/>
          </w:tcPr>
          <w:p w:rsidR="006D0D7F" w:rsidRDefault="006D0D7F" w:rsidP="006D0D7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</w:t>
            </w:r>
            <w:r>
              <w:rPr>
                <w:rFonts w:ascii="細明體" w:eastAsia="細明體" w:hAnsi="細明體"/>
                <w:sz w:val="20"/>
                <w:szCs w:val="20"/>
              </w:rPr>
              <w:t>Z03</w:t>
            </w:r>
          </w:p>
        </w:tc>
        <w:tc>
          <w:tcPr>
            <w:tcW w:w="799" w:type="dxa"/>
          </w:tcPr>
          <w:p w:rsidR="006D0D7F" w:rsidRPr="00986BCD" w:rsidRDefault="006D0D7F" w:rsidP="006D0D7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D0D7F" w:rsidRPr="00986BCD" w:rsidRDefault="006D0D7F" w:rsidP="006D0D7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D0D7F" w:rsidRPr="00986BCD" w:rsidRDefault="006D0D7F" w:rsidP="006D0D7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6D0D7F" w:rsidRPr="00986BCD" w:rsidRDefault="006D0D7F" w:rsidP="006D0D7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563557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563557" w:rsidRPr="00986BCD" w:rsidRDefault="0056355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8F45AE" w:rsidP="000A4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F45AE">
              <w:rPr>
                <w:rFonts w:ascii="細明體" w:eastAsia="細明體" w:hAnsi="細明體"/>
                <w:sz w:val="20"/>
                <w:szCs w:val="20"/>
              </w:rPr>
              <w:t>JA</w:t>
            </w:r>
            <w:r w:rsidR="00006CF4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="000A411D"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="00006CF4">
              <w:rPr>
                <w:rFonts w:ascii="細明體" w:eastAsia="細明體" w:hAnsi="細明體"/>
                <w:sz w:val="20"/>
                <w:szCs w:val="20"/>
              </w:rPr>
              <w:t>Z0</w:t>
            </w:r>
            <w:r w:rsidR="000A411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006CF4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006C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0A41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6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7B6FF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  <w:r w:rsidR="008978C2">
              <w:rPr>
                <w:rFonts w:ascii="細明體" w:eastAsia="細明體" w:hAnsi="細明體" w:hint="eastAsia"/>
                <w:sz w:val="20"/>
                <w:szCs w:val="20"/>
              </w:rPr>
              <w:t>_起日</w:t>
            </w:r>
          </w:p>
        </w:tc>
        <w:tc>
          <w:tcPr>
            <w:tcW w:w="3465" w:type="dxa"/>
          </w:tcPr>
          <w:p w:rsidR="00FF6176" w:rsidRPr="00986BCD" w:rsidRDefault="007B6FF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295717" w:rsidRPr="00986BCD" w:rsidRDefault="0015717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必傳</w:t>
            </w:r>
          </w:p>
        </w:tc>
      </w:tr>
      <w:tr w:rsidR="008978C2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2880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帳務日期_迄日</w:t>
            </w:r>
          </w:p>
        </w:tc>
        <w:tc>
          <w:tcPr>
            <w:tcW w:w="3465" w:type="dxa"/>
          </w:tcPr>
          <w:p w:rsidR="008978C2" w:rsidRPr="00986BCD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8978C2" w:rsidRPr="00986BCD" w:rsidRDefault="00157174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必</w:t>
            </w:r>
            <w:r w:rsidR="008978C2">
              <w:rPr>
                <w:rFonts w:ascii="細明體" w:eastAsia="細明體" w:hAnsi="細明體" w:hint="eastAsia"/>
                <w:sz w:val="20"/>
                <w:szCs w:val="20"/>
              </w:rPr>
              <w:t>傳</w:t>
            </w:r>
          </w:p>
        </w:tc>
      </w:tr>
      <w:tr w:rsidR="008978C2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465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可不傳入</w:t>
            </w:r>
          </w:p>
        </w:tc>
      </w:tr>
      <w:tr w:rsidR="008978C2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2880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險別代號</w:t>
            </w:r>
          </w:p>
        </w:tc>
        <w:tc>
          <w:tcPr>
            <w:tcW w:w="3465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978C2" w:rsidRDefault="008978C2" w:rsidP="008978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可不傳入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6"/>
    <w:p w:rsidR="00961F9B" w:rsidRDefault="00295717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  <w:r w:rsidR="00811397"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811397" w:rsidRPr="00986BCD" w:rsidRDefault="00811397" w:rsidP="00811397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4762E0" w:rsidRPr="006D0D7F" w:rsidRDefault="00811397" w:rsidP="006D0D7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讀取件數、</w:t>
      </w:r>
    </w:p>
    <w:p w:rsidR="00811397" w:rsidRPr="00986BCD" w:rsidRDefault="00811397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處理</w:t>
      </w:r>
      <w:r w:rsidRPr="00986BCD">
        <w:rPr>
          <w:rFonts w:ascii="細明體" w:eastAsia="細明體" w:hAnsi="細明體" w:hint="eastAsia"/>
          <w:lang w:eastAsia="zh-TW"/>
        </w:rPr>
        <w:t>件數、</w:t>
      </w:r>
    </w:p>
    <w:p w:rsidR="00811397" w:rsidRDefault="00811397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錯誤件數</w:t>
      </w:r>
      <w:r w:rsidRPr="00986BCD">
        <w:rPr>
          <w:rFonts w:ascii="細明體" w:eastAsia="細明體" w:hAnsi="細明體" w:hint="eastAsia"/>
          <w:kern w:val="2"/>
          <w:lang w:eastAsia="zh-TW"/>
        </w:rPr>
        <w:t>。</w:t>
      </w:r>
    </w:p>
    <w:p w:rsidR="00811397" w:rsidRPr="00675ABF" w:rsidRDefault="0081139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$執行日期: 系統日期</w:t>
      </w:r>
    </w:p>
    <w:p w:rsidR="00811397" w:rsidRDefault="00811397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F76839" w:rsidRDefault="00F76839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帳務日期的檢核</w:t>
      </w:r>
    </w:p>
    <w:p w:rsidR="00122CB9" w:rsidRDefault="00122CB9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帳務日期</w:t>
      </w:r>
      <w:r w:rsidR="008978C2">
        <w:rPr>
          <w:rFonts w:ascii="細明體" w:eastAsia="細明體" w:hAnsi="細明體" w:hint="eastAsia"/>
          <w:kern w:val="2"/>
          <w:lang w:eastAsia="zh-TW"/>
        </w:rPr>
        <w:t>_起日</w:t>
      </w:r>
      <w:r>
        <w:rPr>
          <w:rFonts w:ascii="細明體" w:eastAsia="細明體" w:hAnsi="細明體" w:hint="eastAsia"/>
          <w:kern w:val="2"/>
          <w:lang w:eastAsia="zh-TW"/>
        </w:rPr>
        <w:t xml:space="preserve">: </w:t>
      </w:r>
    </w:p>
    <w:p w:rsidR="00122CB9" w:rsidRDefault="00122CB9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需檢核是否為正確日期格式，若有誤，顯示錯誤訊息</w:t>
      </w:r>
      <w:r w:rsidR="00F76839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76839">
        <w:rPr>
          <w:rFonts w:ascii="細明體" w:eastAsia="細明體" w:hAnsi="細明體"/>
          <w:kern w:val="2"/>
          <w:lang w:eastAsia="zh-TW"/>
        </w:rPr>
        <w:t>“</w:t>
      </w:r>
      <w:r w:rsidR="00F76839">
        <w:rPr>
          <w:rFonts w:ascii="細明體" w:eastAsia="細明體" w:hAnsi="細明體" w:hint="eastAsia"/>
          <w:kern w:val="2"/>
          <w:lang w:eastAsia="zh-TW"/>
        </w:rPr>
        <w:t>帳務起日不為合理日期</w:t>
      </w:r>
      <w:r w:rsidR="00F76839">
        <w:rPr>
          <w:rFonts w:ascii="細明體" w:eastAsia="細明體" w:hAnsi="細明體"/>
          <w:kern w:val="2"/>
          <w:lang w:eastAsia="zh-TW"/>
        </w:rPr>
        <w:t>”</w:t>
      </w:r>
      <w:r w:rsidR="00F76839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，程式結束。</w:t>
      </w:r>
    </w:p>
    <w:p w:rsidR="008978C2" w:rsidRDefault="008978C2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帳務日期_迄日:</w:t>
      </w:r>
    </w:p>
    <w:p w:rsidR="009B66DE" w:rsidRDefault="008978C2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需檢核是否為正確日期格式，若有誤，顯示錯誤訊息</w:t>
      </w:r>
      <w:r w:rsidR="00F76839">
        <w:rPr>
          <w:rFonts w:ascii="細明體" w:eastAsia="細明體" w:hAnsi="細明體"/>
          <w:kern w:val="2"/>
          <w:lang w:eastAsia="zh-TW"/>
        </w:rPr>
        <w:t>“</w:t>
      </w:r>
      <w:r w:rsidR="00F76839">
        <w:rPr>
          <w:rFonts w:ascii="細明體" w:eastAsia="細明體" w:hAnsi="細明體" w:hint="eastAsia"/>
          <w:kern w:val="2"/>
          <w:lang w:eastAsia="zh-TW"/>
        </w:rPr>
        <w:t>帳務迄日不為合理日期</w:t>
      </w:r>
      <w:r w:rsidR="00F76839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，程式結束。</w:t>
      </w:r>
    </w:p>
    <w:p w:rsidR="008978C2" w:rsidRDefault="00F76839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帳務日期_起日 需小 於帳務日期_迄日 :</w:t>
      </w:r>
    </w:p>
    <w:p w:rsidR="00F76839" w:rsidRDefault="00F76839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若不符合，顯示錯誤訊息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帳務起日需 &lt;= 帳務迄日，請確認。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，程式結束。</w:t>
      </w:r>
    </w:p>
    <w:p w:rsidR="001B2AFA" w:rsidRDefault="001B2AFA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刪除檔案: </w:t>
      </w:r>
      <w:r w:rsidR="004663AB">
        <w:rPr>
          <w:rFonts w:ascii="細明體" w:eastAsia="細明體" w:hAnsi="細明體"/>
          <w:kern w:val="2"/>
          <w:lang w:eastAsia="zh-TW"/>
        </w:rPr>
        <w:t>//**</w:t>
      </w:r>
      <w:r>
        <w:rPr>
          <w:rFonts w:ascii="細明體" w:eastAsia="細明體" w:hAnsi="細明體" w:hint="eastAsia"/>
          <w:kern w:val="2"/>
          <w:lang w:eastAsia="zh-TW"/>
        </w:rPr>
        <w:t>將帳務日期_起日、帳務日期_迄日符合的資料刪除</w:t>
      </w:r>
    </w:p>
    <w:p w:rsidR="001B2AFA" w:rsidRPr="00777E76" w:rsidRDefault="001B2AFA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>
        <w:rPr>
          <w:rFonts w:ascii="細明體" w:eastAsia="細明體" w:hAnsi="細明體" w:hint="eastAsia"/>
          <w:lang w:eastAsia="zh-TW"/>
        </w:rPr>
        <w:t>IFRS帳務比對結果檔DTAAZZ03</w:t>
      </w:r>
      <w:r w:rsidR="00713DDD">
        <w:rPr>
          <w:rFonts w:ascii="細明體" w:eastAsia="細明體" w:hAnsi="細明體"/>
          <w:lang w:eastAsia="zh-TW"/>
        </w:rPr>
        <w:t>,</w:t>
      </w:r>
      <w:r w:rsidR="00713DDD">
        <w:rPr>
          <w:rFonts w:ascii="細明體" w:eastAsia="細明體" w:hAnsi="細明體" w:hint="eastAsia"/>
          <w:lang w:eastAsia="zh-TW"/>
        </w:rPr>
        <w:t>BY參數</w:t>
      </w:r>
    </w:p>
    <w:p w:rsidR="00713DDD" w:rsidRDefault="00713DDD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帳務日期_起日: 同批次傳入帳務日期_起日</w:t>
      </w:r>
    </w:p>
    <w:p w:rsidR="00713DDD" w:rsidRDefault="00713DDD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帳務日期_迄日 : 同批次傳入帳務日期_迄日</w:t>
      </w:r>
    </w:p>
    <w:p w:rsidR="00713DDD" w:rsidRDefault="00713DDD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若刪除異常，</w:t>
      </w:r>
    </w:p>
    <w:p w:rsidR="00713DDD" w:rsidRDefault="00713DDD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顯示錯誤訊息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刪除</w:t>
      </w:r>
      <w:r>
        <w:rPr>
          <w:rFonts w:ascii="細明體" w:eastAsia="細明體" w:hAnsi="細明體" w:hint="eastAsia"/>
          <w:lang w:eastAsia="zh-TW"/>
        </w:rPr>
        <w:t>IFRS帳務比對結果檔DTAAZZ03失敗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，程式結束。</w:t>
      </w:r>
    </w:p>
    <w:p w:rsidR="00713DDD" w:rsidRPr="00713DDD" w:rsidRDefault="00713DDD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若刪不到資料屬正常,</w:t>
      </w:r>
      <w:r w:rsidRPr="00713DDD">
        <w:rPr>
          <w:rFonts w:ascii="細明體" w:eastAsia="細明體" w:hAnsi="細明體" w:hint="eastAsia"/>
          <w:kern w:val="2"/>
          <w:lang w:eastAsia="zh-TW"/>
        </w:rPr>
        <w:t>繼續處理下一STEP</w:t>
      </w:r>
    </w:p>
    <w:p w:rsidR="006B09D6" w:rsidRPr="00986BCD" w:rsidRDefault="008978C2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//**分別</w:t>
      </w:r>
      <w:r w:rsidR="00797967">
        <w:rPr>
          <w:rFonts w:ascii="細明體" w:eastAsia="細明體" w:hAnsi="細明體" w:hint="eastAsia"/>
          <w:bCs/>
          <w:kern w:val="2"/>
          <w:lang w:eastAsia="zh-TW"/>
        </w:rPr>
        <w:t>讀取</w:t>
      </w:r>
      <w:r>
        <w:rPr>
          <w:rFonts w:ascii="細明體" w:eastAsia="細明體" w:hAnsi="細明體" w:hint="eastAsia"/>
          <w:bCs/>
          <w:kern w:val="2"/>
          <w:lang w:eastAsia="zh-TW"/>
        </w:rPr>
        <w:t>理賠紀錄與會計分錄明細資料，以受理編號加總金額後比對，將金額不相符的資料再做判斷</w:t>
      </w:r>
      <w:r w:rsidR="00797967">
        <w:rPr>
          <w:rFonts w:ascii="細明體" w:eastAsia="細明體" w:hAnsi="細明體" w:hint="eastAsia"/>
          <w:bCs/>
          <w:kern w:val="2"/>
          <w:lang w:eastAsia="zh-TW"/>
        </w:rPr>
        <w:t>。</w:t>
      </w:r>
      <w:r w:rsidR="00150824">
        <w:rPr>
          <w:rFonts w:ascii="細明體" w:eastAsia="細明體" w:hAnsi="細明體" w:hint="eastAsia"/>
          <w:bCs/>
          <w:kern w:val="2"/>
          <w:lang w:eastAsia="zh-TW"/>
        </w:rPr>
        <w:t>SQL語法請參閱附錄一，測試環境請以此語法撈取資料。</w:t>
      </w:r>
    </w:p>
    <w:p w:rsidR="00797967" w:rsidRDefault="008978C2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/>
          <w:kern w:val="2"/>
          <w:lang w:eastAsia="zh-TW"/>
        </w:rPr>
        <w:t>AA_REC</w:t>
      </w:r>
      <w:r>
        <w:rPr>
          <w:rFonts w:ascii="細明體" w:eastAsia="細明體" w:hAnsi="細明體" w:hint="eastAsia"/>
          <w:kern w:val="2"/>
          <w:lang w:eastAsia="zh-TW"/>
        </w:rPr>
        <w:t>)讀取理賠紀錄檔DTAAB</w:t>
      </w:r>
      <w:r>
        <w:rPr>
          <w:rFonts w:ascii="細明體" w:eastAsia="細明體" w:hAnsi="細明體"/>
          <w:kern w:val="2"/>
          <w:lang w:eastAsia="zh-TW"/>
        </w:rPr>
        <w:t>001</w:t>
      </w:r>
      <w:r>
        <w:rPr>
          <w:rFonts w:ascii="細明體" w:eastAsia="細明體" w:hAnsi="細明體" w:hint="eastAsia"/>
          <w:kern w:val="2"/>
          <w:lang w:eastAsia="zh-TW"/>
        </w:rPr>
        <w:t>，BY查詢條件</w:t>
      </w:r>
    </w:p>
    <w:p w:rsidR="008978C2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帳務日期 : 介於 帳務日期_起日 ， 帳務日期_迄日 之間。</w:t>
      </w:r>
    </w:p>
    <w:p w:rsidR="009A1EEC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//**</w:t>
      </w:r>
      <w:r>
        <w:rPr>
          <w:rFonts w:ascii="細明體" w:eastAsia="細明體" w:hAnsi="細明體" w:hint="eastAsia"/>
          <w:kern w:val="2"/>
          <w:lang w:eastAsia="zh-TW"/>
        </w:rPr>
        <w:t>財會不列入理賠給付款的要排除</w:t>
      </w:r>
    </w:p>
    <w:p w:rsidR="009A1EEC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理賠給付代碼: </w:t>
      </w:r>
      <w:r>
        <w:rPr>
          <w:rFonts w:ascii="細明體" w:eastAsia="細明體" w:hAnsi="細明體"/>
          <w:kern w:val="2"/>
          <w:lang w:eastAsia="zh-TW"/>
        </w:rPr>
        <w:t>not in (</w:t>
      </w:r>
      <w:del w:id="17" w:author="劉文明" w:date="2017-04-14T11:41:00Z">
        <w:r w:rsidRPr="009A1EEC" w:rsidDel="0031629D">
          <w:rPr>
            <w:rFonts w:ascii="細明體" w:eastAsia="細明體" w:hAnsi="細明體"/>
            <w:kern w:val="2"/>
            <w:lang w:eastAsia="zh-TW"/>
          </w:rPr>
          <w:delText xml:space="preserve">'DCZ1' ,'JAZ3','CBW2','CBW9','JAJ1','JAL1','JAL2','JAZ4','JAZ5','EBX3','DEX4','BKZ2','BKZ5','FAX5','DBX6','GDXC','GCX7','BJ04', 'BJ05','JIXH','BJ03' </w:delText>
        </w:r>
      </w:del>
      <w:ins w:id="18" w:author="劉文明" w:date="2017-04-14T11:41:00Z">
        <w:r w:rsidR="0031629D">
          <w:rPr>
            <w:rFonts w:ascii="細明體" w:eastAsia="細明體" w:hAnsi="細明體" w:hint="eastAsia"/>
            <w:kern w:val="2"/>
            <w:lang w:eastAsia="zh-TW"/>
          </w:rPr>
          <w:t>代碼中文對照</w:t>
        </w:r>
      </w:ins>
      <w:ins w:id="19" w:author="劉文明" w:date="2017-04-14T11:42:00Z">
        <w:r w:rsidR="0031629D">
          <w:rPr>
            <w:rFonts w:ascii="細明體" w:eastAsia="細明體" w:hAnsi="細明體" w:hint="eastAsia"/>
            <w:kern w:val="2"/>
            <w:lang w:eastAsia="zh-TW"/>
          </w:rPr>
          <w:t>(AA</w:t>
        </w:r>
        <w:r w:rsidR="0031629D">
          <w:rPr>
            <w:rFonts w:ascii="細明體" w:eastAsia="細明體" w:hAnsi="細明體"/>
            <w:kern w:val="2"/>
            <w:lang w:eastAsia="zh-TW"/>
          </w:rPr>
          <w:t>,</w:t>
        </w:r>
      </w:ins>
      <w:ins w:id="20" w:author="劉文明" w:date="2017-04-14T11:41:00Z">
        <w:r w:rsidR="0031629D">
          <w:rPr>
            <w:rFonts w:hint="eastAsia"/>
          </w:rPr>
          <w:t>AAZZB011_BYPASS_CLAMCODE</w:t>
        </w:r>
      </w:ins>
      <w:ins w:id="21" w:author="劉文明" w:date="2017-04-14T11:42:00Z">
        <w:r w:rsidR="0031629D">
          <w:t>)</w:t>
        </w:r>
      </w:ins>
      <w:del w:id="22" w:author="劉文明" w:date="2017-04-14T11:42:00Z">
        <w:r w:rsidRPr="009A1EEC" w:rsidDel="0031629D">
          <w:rPr>
            <w:rFonts w:ascii="細明體" w:eastAsia="細明體" w:hAnsi="細明體"/>
            <w:kern w:val="2"/>
            <w:lang w:eastAsia="zh-TW"/>
          </w:rPr>
          <w:delText xml:space="preserve"> </w:delText>
        </w:r>
      </w:del>
      <w:ins w:id="23" w:author="劉文明" w:date="2017-04-14T11:42:00Z">
        <w:r w:rsidR="0031629D">
          <w:rPr>
            <w:rFonts w:ascii="細明體" w:eastAsia="細明體" w:hAnsi="細明體" w:hint="eastAsia"/>
            <w:kern w:val="2"/>
            <w:lang w:eastAsia="zh-TW"/>
          </w:rPr>
          <w:t>所有設定的資料</w:t>
        </w:r>
      </w:ins>
      <w:r>
        <w:rPr>
          <w:rFonts w:ascii="細明體" w:eastAsia="細明體" w:hAnsi="細明體"/>
          <w:kern w:val="2"/>
          <w:lang w:eastAsia="zh-TW"/>
        </w:rPr>
        <w:t xml:space="preserve">)  </w:t>
      </w:r>
    </w:p>
    <w:p w:rsidR="009A1EEC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//**</w:t>
      </w:r>
      <w:r>
        <w:rPr>
          <w:rFonts w:ascii="細明體" w:eastAsia="細明體" w:hAnsi="細明體" w:hint="eastAsia"/>
          <w:kern w:val="2"/>
          <w:lang w:eastAsia="zh-TW"/>
        </w:rPr>
        <w:t>給付狀態要拆正常給付跟(協議、削減)為0的狀態</w:t>
      </w:r>
    </w:p>
    <w:p w:rsidR="009A1EEC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給付狀態:</w:t>
      </w:r>
      <w:r>
        <w:rPr>
          <w:rFonts w:ascii="細明體" w:eastAsia="細明體" w:hAnsi="細明體"/>
          <w:kern w:val="2"/>
          <w:lang w:eastAsia="zh-TW"/>
        </w:rPr>
        <w:t>in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(</w:t>
      </w:r>
      <w:r w:rsidRPr="009A1EEC">
        <w:rPr>
          <w:rFonts w:ascii="細明體" w:eastAsia="細明體" w:hAnsi="細明體"/>
          <w:kern w:val="2"/>
          <w:lang w:eastAsia="zh-TW"/>
        </w:rPr>
        <w:t>'1','4','7'</w:t>
      </w:r>
      <w:r>
        <w:rPr>
          <w:rFonts w:ascii="細明體" w:eastAsia="細明體" w:hAnsi="細明體"/>
          <w:kern w:val="2"/>
          <w:lang w:eastAsia="zh-TW"/>
        </w:rPr>
        <w:t xml:space="preserve">) </w:t>
      </w:r>
      <w:r>
        <w:rPr>
          <w:rFonts w:ascii="細明體" w:eastAsia="細明體" w:hAnsi="細明體" w:hint="eastAsia"/>
          <w:kern w:val="2"/>
          <w:lang w:eastAsia="zh-TW"/>
        </w:rPr>
        <w:t>或 (</w:t>
      </w:r>
      <w:r>
        <w:rPr>
          <w:rFonts w:ascii="細明體" w:eastAsia="細明體" w:hAnsi="細明體"/>
          <w:kern w:val="2"/>
          <w:lang w:eastAsia="zh-TW"/>
        </w:rPr>
        <w:t>in (</w:t>
      </w:r>
      <w:r w:rsidRPr="009A1EEC">
        <w:rPr>
          <w:rFonts w:ascii="細明體" w:eastAsia="細明體" w:hAnsi="細明體"/>
          <w:kern w:val="2"/>
          <w:lang w:eastAsia="zh-TW"/>
        </w:rPr>
        <w:t>'</w:t>
      </w:r>
      <w:r w:rsidR="00873AC1">
        <w:rPr>
          <w:rFonts w:ascii="細明體" w:eastAsia="細明體" w:hAnsi="細明體"/>
          <w:kern w:val="2"/>
          <w:lang w:eastAsia="zh-TW"/>
        </w:rPr>
        <w:t>2</w:t>
      </w:r>
      <w:r w:rsidRPr="009A1EEC">
        <w:rPr>
          <w:rFonts w:ascii="細明體" w:eastAsia="細明體" w:hAnsi="細明體"/>
          <w:kern w:val="2"/>
          <w:lang w:eastAsia="zh-TW"/>
        </w:rPr>
        <w:t>','</w:t>
      </w:r>
      <w:r w:rsidR="00873AC1">
        <w:rPr>
          <w:rFonts w:ascii="細明體" w:eastAsia="細明體" w:hAnsi="細明體"/>
          <w:kern w:val="2"/>
          <w:lang w:eastAsia="zh-TW"/>
        </w:rPr>
        <w:t>3</w:t>
      </w:r>
      <w:r w:rsidRPr="009A1EEC">
        <w:rPr>
          <w:rFonts w:ascii="細明體" w:eastAsia="細明體" w:hAnsi="細明體"/>
          <w:kern w:val="2"/>
          <w:lang w:eastAsia="zh-TW"/>
        </w:rPr>
        <w:t>'</w:t>
      </w:r>
      <w:r>
        <w:rPr>
          <w:rFonts w:ascii="細明體" w:eastAsia="細明體" w:hAnsi="細明體"/>
          <w:kern w:val="2"/>
          <w:lang w:eastAsia="zh-TW"/>
        </w:rPr>
        <w:t xml:space="preserve">) </w:t>
      </w:r>
      <w:r>
        <w:rPr>
          <w:rFonts w:ascii="細明體" w:eastAsia="細明體" w:hAnsi="細明體" w:hint="eastAsia"/>
          <w:kern w:val="2"/>
          <w:lang w:eastAsia="zh-TW"/>
        </w:rPr>
        <w:t xml:space="preserve">且給付金額 &lt;&gt; </w:t>
      </w:r>
      <w:r>
        <w:rPr>
          <w:rFonts w:ascii="細明體" w:eastAsia="細明體" w:hAnsi="細明體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9A1EEC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//**</w:t>
      </w:r>
      <w:r>
        <w:rPr>
          <w:rFonts w:ascii="細明體" w:eastAsia="細明體" w:hAnsi="細明體" w:hint="eastAsia"/>
          <w:kern w:val="2"/>
          <w:lang w:eastAsia="zh-TW"/>
        </w:rPr>
        <w:t>排除SG轉檔件</w:t>
      </w:r>
    </w:p>
    <w:p w:rsidR="009A1EEC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 :</w:t>
      </w:r>
      <w:r w:rsidRPr="009A1EEC">
        <w:t xml:space="preserve"> </w:t>
      </w:r>
      <w:r w:rsidRPr="009A1EEC">
        <w:rPr>
          <w:rFonts w:ascii="細明體" w:eastAsia="細明體" w:hAnsi="細明體"/>
          <w:kern w:val="2"/>
          <w:lang w:eastAsia="zh-TW"/>
        </w:rPr>
        <w:t>not like 'OL%'</w:t>
      </w:r>
      <w:r w:rsidR="00B3444D">
        <w:rPr>
          <w:rFonts w:ascii="細明體" w:eastAsia="細明體" w:hAnsi="細明體"/>
          <w:kern w:val="2"/>
          <w:lang w:eastAsia="zh-TW"/>
        </w:rPr>
        <w:t xml:space="preserve"> and not like ‘___________G__’</w:t>
      </w:r>
    </w:p>
    <w:p w:rsidR="009A1EEC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以受理編號 group by </w:t>
      </w:r>
    </w:p>
    <w:p w:rsidR="009A1EEC" w:rsidRDefault="009A1EE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9A1EEC" w:rsidRDefault="009A1EEC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9A1EEC" w:rsidRDefault="00EE449E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sum(</w:t>
      </w:r>
      <w:r w:rsidR="009A1EEC">
        <w:rPr>
          <w:rFonts w:ascii="細明體" w:eastAsia="細明體" w:hAnsi="細明體" w:hint="eastAsia"/>
          <w:kern w:val="2"/>
          <w:lang w:eastAsia="zh-TW"/>
        </w:rPr>
        <w:t>給付金額</w:t>
      </w:r>
      <w:r>
        <w:rPr>
          <w:rFonts w:ascii="細明體" w:eastAsia="細明體" w:hAnsi="細明體" w:hint="eastAsia"/>
          <w:kern w:val="2"/>
          <w:lang w:eastAsia="zh-TW"/>
        </w:rPr>
        <w:t xml:space="preserve">) </w:t>
      </w:r>
      <w:r>
        <w:rPr>
          <w:rFonts w:ascii="細明體" w:eastAsia="細明體" w:hAnsi="細明體"/>
          <w:kern w:val="2"/>
          <w:lang w:eastAsia="zh-TW"/>
        </w:rPr>
        <w:t xml:space="preserve">as </w:t>
      </w:r>
      <w:r>
        <w:rPr>
          <w:rFonts w:ascii="細明體" w:eastAsia="細明體" w:hAnsi="細明體" w:hint="eastAsia"/>
          <w:kern w:val="2"/>
          <w:lang w:eastAsia="zh-TW"/>
        </w:rPr>
        <w:t>AA_AMT</w:t>
      </w:r>
    </w:p>
    <w:p w:rsidR="00EE449E" w:rsidRPr="00EE449E" w:rsidRDefault="00EE449E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E449E">
        <w:rPr>
          <w:rFonts w:ascii="細明體" w:eastAsia="細明體" w:hAnsi="細明體" w:hint="eastAsia"/>
          <w:kern w:val="2"/>
          <w:lang w:eastAsia="zh-TW"/>
        </w:rPr>
        <w:t>(</w:t>
      </w:r>
      <w:r w:rsidRPr="00EE449E">
        <w:rPr>
          <w:rFonts w:ascii="細明體" w:eastAsia="細明體" w:hAnsi="細明體"/>
          <w:kern w:val="2"/>
          <w:lang w:eastAsia="zh-TW"/>
        </w:rPr>
        <w:t>DK_REC</w:t>
      </w:r>
      <w:r w:rsidRPr="00EE449E">
        <w:rPr>
          <w:rFonts w:ascii="細明體" w:eastAsia="細明體" w:hAnsi="細明體" w:hint="eastAsia"/>
          <w:kern w:val="2"/>
          <w:lang w:eastAsia="zh-TW"/>
        </w:rPr>
        <w:t>)讀取會計分錄明細檔DTDKF</w:t>
      </w:r>
      <w:r w:rsidRPr="00EE449E">
        <w:rPr>
          <w:rFonts w:ascii="細明體" w:eastAsia="細明體" w:hAnsi="細明體"/>
          <w:kern w:val="2"/>
          <w:lang w:eastAsia="zh-TW"/>
        </w:rPr>
        <w:t>001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EE449E">
        <w:rPr>
          <w:rFonts w:ascii="細明體" w:eastAsia="細明體" w:hAnsi="細明體" w:hint="eastAsia"/>
          <w:kern w:val="2"/>
          <w:lang w:eastAsia="zh-TW"/>
        </w:rPr>
        <w:t>BY查詢條件</w:t>
      </w:r>
    </w:p>
    <w:p w:rsidR="00EE449E" w:rsidRDefault="00EE449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帳務日期 : 介於 帳務日期_起日 ， 帳務日期_迄日 之間。</w:t>
      </w:r>
    </w:p>
    <w:p w:rsidR="00EE449E" w:rsidRPr="00EE449E" w:rsidRDefault="00EE449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  <w:lang w:eastAsia="zh-TW"/>
        </w:rPr>
        <w:t>會計子目</w:t>
      </w:r>
      <w:r>
        <w:rPr>
          <w:color w:val="000000"/>
          <w:lang w:eastAsia="zh-TW"/>
        </w:rPr>
        <w:t> </w:t>
      </w:r>
      <w:r>
        <w:rPr>
          <w:rFonts w:hint="eastAsia"/>
          <w:color w:val="000000"/>
          <w:lang w:eastAsia="zh-TW"/>
        </w:rPr>
        <w:t xml:space="preserve">: </w:t>
      </w:r>
      <w:r w:rsidRPr="00EE449E">
        <w:rPr>
          <w:color w:val="000000"/>
          <w:lang w:eastAsia="zh-TW"/>
        </w:rPr>
        <w:t>'5125000'</w:t>
      </w:r>
      <w:r>
        <w:rPr>
          <w:rFonts w:hint="eastAsia"/>
          <w:color w:val="000000"/>
          <w:lang w:eastAsia="zh-TW"/>
        </w:rPr>
        <w:t xml:space="preserve"> (</w:t>
      </w:r>
      <w:r>
        <w:rPr>
          <w:rFonts w:hint="eastAsia"/>
          <w:color w:val="000000"/>
          <w:lang w:eastAsia="zh-TW"/>
        </w:rPr>
        <w:t>理賠給付款</w:t>
      </w:r>
      <w:r>
        <w:rPr>
          <w:rFonts w:hint="eastAsia"/>
          <w:color w:val="000000"/>
          <w:lang w:eastAsia="zh-TW"/>
        </w:rPr>
        <w:t>)</w:t>
      </w:r>
    </w:p>
    <w:p w:rsidR="00EE449E" w:rsidRPr="00777E76" w:rsidRDefault="00EE449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hint="eastAsia"/>
          <w:color w:val="000000"/>
          <w:lang w:eastAsia="zh-TW"/>
        </w:rPr>
        <w:t>交易種類</w:t>
      </w:r>
      <w:r>
        <w:rPr>
          <w:rFonts w:hint="eastAsia"/>
          <w:color w:val="000000"/>
          <w:lang w:eastAsia="zh-TW"/>
        </w:rPr>
        <w:t xml:space="preserve"> :</w:t>
      </w:r>
      <w:r w:rsidRPr="00EE449E">
        <w:rPr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 xml:space="preserve"> </w:t>
      </w:r>
      <w:r w:rsidRPr="00EE449E">
        <w:rPr>
          <w:color w:val="000000"/>
          <w:lang w:eastAsia="zh-TW"/>
        </w:rPr>
        <w:t>like 'AA____'</w:t>
      </w:r>
      <w:r>
        <w:rPr>
          <w:rFonts w:hint="eastAsia"/>
          <w:color w:val="000000"/>
          <w:lang w:eastAsia="zh-TW"/>
        </w:rPr>
        <w:t xml:space="preserve">  (</w:t>
      </w:r>
      <w:r>
        <w:rPr>
          <w:rFonts w:hint="eastAsia"/>
          <w:color w:val="000000"/>
          <w:lang w:eastAsia="zh-TW"/>
        </w:rPr>
        <w:t>理賠相關交易</w:t>
      </w:r>
      <w:r>
        <w:rPr>
          <w:rFonts w:hint="eastAsia"/>
          <w:color w:val="000000"/>
          <w:lang w:eastAsia="zh-TW"/>
        </w:rPr>
        <w:t>)</w:t>
      </w:r>
    </w:p>
    <w:p w:rsidR="00B3444D" w:rsidRPr="00A4195B" w:rsidRDefault="00B3444D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摘要 : </w:t>
      </w:r>
      <w:r w:rsidRPr="00B3444D">
        <w:rPr>
          <w:rFonts w:ascii="細明體" w:eastAsia="細明體" w:hAnsi="細明體"/>
          <w:kern w:val="2"/>
          <w:lang w:eastAsia="zh-TW"/>
        </w:rPr>
        <w:t>not like '___________G__'</w:t>
      </w:r>
    </w:p>
    <w:p w:rsidR="00A4195B" w:rsidRPr="00EE449E" w:rsidRDefault="00A4195B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  <w:lang w:eastAsia="zh-TW"/>
        </w:rPr>
        <w:t>//**</w:t>
      </w:r>
      <w:r w:rsidRPr="00A4195B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memo</w:t>
      </w:r>
      <w:r>
        <w:rPr>
          <w:rFonts w:ascii="細明體" w:eastAsia="細明體" w:hAnsi="細明體" w:hint="eastAsia"/>
          <w:kern w:val="2"/>
          <w:lang w:eastAsia="zh-TW"/>
        </w:rPr>
        <w:t>欄位對應理賠系統是放受理編號</w:t>
      </w:r>
    </w:p>
    <w:p w:rsidR="00EE449E" w:rsidRDefault="00EE449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以摘要(</w:t>
      </w:r>
      <w:r>
        <w:rPr>
          <w:rFonts w:ascii="細明體" w:eastAsia="細明體" w:hAnsi="細明體"/>
          <w:kern w:val="2"/>
          <w:lang w:eastAsia="zh-TW"/>
        </w:rPr>
        <w:t>memo</w:t>
      </w:r>
      <w:r>
        <w:rPr>
          <w:rFonts w:ascii="細明體" w:eastAsia="細明體" w:hAnsi="細明體" w:hint="eastAsia"/>
          <w:kern w:val="2"/>
          <w:lang w:eastAsia="zh-TW"/>
        </w:rPr>
        <w:t>) group by</w:t>
      </w:r>
      <w:r w:rsidR="00A4195B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E449E" w:rsidRDefault="00EE449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EE449E" w:rsidRDefault="00EE449E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摘要(</w:t>
      </w:r>
      <w:r>
        <w:rPr>
          <w:rFonts w:ascii="細明體" w:eastAsia="細明體" w:hAnsi="細明體"/>
          <w:kern w:val="2"/>
          <w:lang w:eastAsia="zh-TW"/>
        </w:rPr>
        <w:t>memo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EE449E" w:rsidRDefault="00EE449E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//** </w:t>
      </w:r>
      <w:r>
        <w:rPr>
          <w:rFonts w:ascii="細明體" w:eastAsia="細明體" w:hAnsi="細明體" w:hint="eastAsia"/>
          <w:kern w:val="2"/>
          <w:lang w:eastAsia="zh-TW"/>
        </w:rPr>
        <w:t xml:space="preserve">若借貸方 = </w:t>
      </w:r>
      <w:r w:rsidRPr="00EE449E">
        <w:rPr>
          <w:rFonts w:ascii="細明體" w:eastAsia="細明體" w:hAnsi="細明體"/>
          <w:kern w:val="2"/>
          <w:lang w:eastAsia="zh-TW"/>
        </w:rPr>
        <w:t>'CR'</w:t>
      </w:r>
      <w:r>
        <w:rPr>
          <w:rFonts w:ascii="細明體" w:eastAsia="細明體" w:hAnsi="細明體" w:hint="eastAsia"/>
          <w:kern w:val="2"/>
          <w:lang w:eastAsia="zh-TW"/>
        </w:rPr>
        <w:t xml:space="preserve"> 負向，則金額加總時要用負數金額</w:t>
      </w:r>
    </w:p>
    <w:p w:rsidR="00EE449E" w:rsidRDefault="00EE449E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sum(case 借貸方 = </w:t>
      </w:r>
      <w:r w:rsidRPr="00EE449E">
        <w:rPr>
          <w:rFonts w:ascii="細明體" w:eastAsia="細明體" w:hAnsi="細明體"/>
          <w:kern w:val="2"/>
          <w:lang w:eastAsia="zh-TW"/>
        </w:rPr>
        <w:t>'CR'</w:t>
      </w:r>
      <w:r>
        <w:rPr>
          <w:rFonts w:ascii="細明體" w:eastAsia="細明體" w:hAnsi="細明體"/>
          <w:kern w:val="2"/>
          <w:lang w:eastAsia="zh-TW"/>
        </w:rPr>
        <w:t xml:space="preserve"> then –1*</w:t>
      </w:r>
      <w:r>
        <w:rPr>
          <w:rFonts w:ascii="細明體" w:eastAsia="細明體" w:hAnsi="細明體" w:hint="eastAsia"/>
          <w:kern w:val="2"/>
          <w:lang w:eastAsia="zh-TW"/>
        </w:rPr>
        <w:t xml:space="preserve">金額 </w:t>
      </w:r>
      <w:r>
        <w:rPr>
          <w:rFonts w:ascii="細明體" w:eastAsia="細明體" w:hAnsi="細明體"/>
          <w:kern w:val="2"/>
          <w:lang w:eastAsia="zh-TW"/>
        </w:rPr>
        <w:t xml:space="preserve">else </w:t>
      </w:r>
      <w:r>
        <w:rPr>
          <w:rFonts w:ascii="細明體" w:eastAsia="細明體" w:hAnsi="細明體" w:hint="eastAsia"/>
          <w:kern w:val="2"/>
          <w:lang w:eastAsia="zh-TW"/>
        </w:rPr>
        <w:t xml:space="preserve">金額 </w:t>
      </w:r>
      <w:r>
        <w:rPr>
          <w:rFonts w:ascii="細明體" w:eastAsia="細明體" w:hAnsi="細明體"/>
          <w:kern w:val="2"/>
          <w:lang w:eastAsia="zh-TW"/>
        </w:rPr>
        <w:t>end</w:t>
      </w:r>
      <w:r>
        <w:rPr>
          <w:rFonts w:ascii="細明體" w:eastAsia="細明體" w:hAnsi="細明體" w:hint="eastAsia"/>
          <w:kern w:val="2"/>
          <w:lang w:eastAsia="zh-TW"/>
        </w:rPr>
        <w:t xml:space="preserve">) </w:t>
      </w:r>
      <w:r>
        <w:rPr>
          <w:rFonts w:ascii="細明體" w:eastAsia="細明體" w:hAnsi="細明體"/>
          <w:kern w:val="2"/>
          <w:lang w:eastAsia="zh-TW"/>
        </w:rPr>
        <w:t>as DK</w:t>
      </w:r>
      <w:r>
        <w:rPr>
          <w:rFonts w:ascii="細明體" w:eastAsia="細明體" w:hAnsi="細明體" w:hint="eastAsia"/>
          <w:kern w:val="2"/>
          <w:lang w:eastAsia="zh-TW"/>
        </w:rPr>
        <w:t>_AMT</w:t>
      </w:r>
    </w:p>
    <w:p w:rsidR="00EE449E" w:rsidRDefault="00EE449E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//**將AA_REC與DK_REC分別</w:t>
      </w:r>
      <w:r w:rsidR="00BE4550">
        <w:rPr>
          <w:rFonts w:ascii="細明體" w:eastAsia="細明體" w:hAnsi="細明體" w:hint="eastAsia"/>
          <w:kern w:val="2"/>
          <w:lang w:eastAsia="zh-TW"/>
        </w:rPr>
        <w:t>用受理編號</w:t>
      </w:r>
      <w:r>
        <w:rPr>
          <w:rFonts w:ascii="細明體" w:eastAsia="細明體" w:hAnsi="細明體" w:hint="eastAsia"/>
          <w:kern w:val="2"/>
          <w:lang w:eastAsia="zh-TW"/>
        </w:rPr>
        <w:t>比對</w:t>
      </w:r>
      <w:r w:rsidR="00BE4550">
        <w:rPr>
          <w:rFonts w:ascii="細明體" w:eastAsia="細明體" w:hAnsi="細明體" w:hint="eastAsia"/>
          <w:kern w:val="2"/>
          <w:lang w:eastAsia="zh-TW"/>
        </w:rPr>
        <w:t>，先判斷以AA_REC有</w:t>
      </w:r>
      <w:r w:rsidR="005534B5">
        <w:rPr>
          <w:rFonts w:ascii="細明體" w:eastAsia="細明體" w:hAnsi="細明體" w:hint="eastAsia"/>
          <w:kern w:val="2"/>
          <w:lang w:eastAsia="zh-TW"/>
        </w:rPr>
        <w:t>(DK_REC可能沒有)</w:t>
      </w:r>
      <w:r w:rsidR="00BE4550">
        <w:rPr>
          <w:rFonts w:ascii="細明體" w:eastAsia="細明體" w:hAnsi="細明體" w:hint="eastAsia"/>
          <w:kern w:val="2"/>
          <w:lang w:eastAsia="zh-TW"/>
        </w:rPr>
        <w:t>的案件,再判斷以DK_REC為主</w:t>
      </w:r>
      <w:r w:rsidR="005534B5">
        <w:rPr>
          <w:rFonts w:ascii="細明體" w:eastAsia="細明體" w:hAnsi="細明體" w:hint="eastAsia"/>
          <w:kern w:val="2"/>
          <w:lang w:eastAsia="zh-TW"/>
        </w:rPr>
        <w:t>(AA_REC可能沒有)</w:t>
      </w:r>
    </w:p>
    <w:p w:rsidR="00EE449E" w:rsidRDefault="00EE449E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/>
          <w:kern w:val="2"/>
          <w:lang w:eastAsia="zh-TW"/>
        </w:rPr>
        <w:t>AA_BIG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BE4550">
        <w:rPr>
          <w:rFonts w:ascii="細明體" w:eastAsia="細明體" w:hAnsi="細明體" w:hint="eastAsia"/>
          <w:kern w:val="2"/>
          <w:lang w:eastAsia="zh-TW"/>
        </w:rPr>
        <w:t xml:space="preserve">查詢AA_REC </w:t>
      </w:r>
      <w:r w:rsidR="00BE4550" w:rsidRPr="00BE4550">
        <w:rPr>
          <w:rFonts w:ascii="細明體" w:eastAsia="細明體" w:hAnsi="細明體"/>
          <w:color w:val="00B0F0"/>
          <w:kern w:val="2"/>
          <w:lang w:eastAsia="zh-TW"/>
        </w:rPr>
        <w:t>left</w:t>
      </w:r>
      <w:r w:rsidR="00BE4550">
        <w:rPr>
          <w:rFonts w:ascii="細明體" w:eastAsia="細明體" w:hAnsi="細明體"/>
          <w:kern w:val="2"/>
          <w:lang w:eastAsia="zh-TW"/>
        </w:rPr>
        <w:t xml:space="preserve"> join DK_REC on AA_REC.</w:t>
      </w:r>
      <w:r w:rsidR="00BE4550">
        <w:rPr>
          <w:rFonts w:ascii="細明體" w:eastAsia="細明體" w:hAnsi="細明體" w:hint="eastAsia"/>
          <w:kern w:val="2"/>
          <w:lang w:eastAsia="zh-TW"/>
        </w:rPr>
        <w:t>受理編號 = DK_REC.摘要，by查詢條件</w:t>
      </w:r>
    </w:p>
    <w:p w:rsidR="00BE4550" w:rsidRDefault="00BE4550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AA_REC.AA_AMT </w:t>
      </w:r>
      <w:r>
        <w:rPr>
          <w:rFonts w:ascii="細明體" w:eastAsia="細明體" w:hAnsi="細明體"/>
          <w:kern w:val="2"/>
          <w:lang w:eastAsia="zh-TW"/>
        </w:rPr>
        <w:t>– DK_REC.DK_AMT &lt;&gt; 0 or DK_REC.memo is null</w:t>
      </w:r>
    </w:p>
    <w:p w:rsidR="00BE4550" w:rsidRDefault="00BE4550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BE4550" w:rsidRDefault="00BE4550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AA_REC.aply_no as ta_aply</w:t>
      </w:r>
    </w:p>
    <w:p w:rsidR="00BE4550" w:rsidRDefault="00BE4550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E4550">
        <w:rPr>
          <w:rFonts w:ascii="細明體" w:eastAsia="細明體" w:hAnsi="細明體"/>
          <w:kern w:val="2"/>
          <w:lang w:eastAsia="zh-TW"/>
        </w:rPr>
        <w:t>AA_REC.aa_amt,DK_REC.memo as tb_aply</w:t>
      </w:r>
    </w:p>
    <w:p w:rsidR="00BE4550" w:rsidRDefault="00BE4550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E4550">
        <w:rPr>
          <w:rFonts w:ascii="細明體" w:eastAsia="細明體" w:hAnsi="細明體"/>
          <w:kern w:val="2"/>
          <w:lang w:eastAsia="zh-TW"/>
        </w:rPr>
        <w:t>DK_REC.dk_amt</w:t>
      </w:r>
    </w:p>
    <w:p w:rsidR="00BE4550" w:rsidRDefault="00BE4550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E4550">
        <w:rPr>
          <w:rFonts w:ascii="細明體" w:eastAsia="細明體" w:hAnsi="細明體"/>
          <w:kern w:val="2"/>
          <w:lang w:eastAsia="zh-TW"/>
        </w:rPr>
        <w:t xml:space="preserve">AA_REC.aa_amt - DK_REC.dk_amt as </w:t>
      </w:r>
      <w:r w:rsidRPr="00BE4550">
        <w:rPr>
          <w:rFonts w:ascii="細明體" w:eastAsia="細明體" w:hAnsi="細明體"/>
          <w:color w:val="00B0F0"/>
          <w:kern w:val="2"/>
          <w:lang w:eastAsia="zh-TW"/>
        </w:rPr>
        <w:t>ta_amt</w:t>
      </w:r>
    </w:p>
    <w:p w:rsidR="00BE4550" w:rsidRDefault="00BE4550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(DK</w:t>
      </w:r>
      <w:r>
        <w:rPr>
          <w:rFonts w:ascii="細明體" w:eastAsia="細明體" w:hAnsi="細明體"/>
          <w:kern w:val="2"/>
          <w:lang w:eastAsia="zh-TW"/>
        </w:rPr>
        <w:t>_BIG</w:t>
      </w:r>
      <w:r>
        <w:rPr>
          <w:rFonts w:ascii="細明體" w:eastAsia="細明體" w:hAnsi="細明體" w:hint="eastAsia"/>
          <w:kern w:val="2"/>
          <w:lang w:eastAsia="zh-TW"/>
        </w:rPr>
        <w:t xml:space="preserve">)查詢AA_REC </w:t>
      </w:r>
      <w:r w:rsidRPr="00BE4550">
        <w:rPr>
          <w:rFonts w:ascii="細明體" w:eastAsia="細明體" w:hAnsi="細明體"/>
          <w:color w:val="00B0F0"/>
          <w:kern w:val="2"/>
          <w:lang w:eastAsia="zh-TW"/>
        </w:rPr>
        <w:t>right</w:t>
      </w:r>
      <w:r>
        <w:rPr>
          <w:rFonts w:ascii="細明體" w:eastAsia="細明體" w:hAnsi="細明體"/>
          <w:kern w:val="2"/>
          <w:lang w:eastAsia="zh-TW"/>
        </w:rPr>
        <w:t xml:space="preserve"> join DK_REC on AA_REC.</w:t>
      </w:r>
      <w:r>
        <w:rPr>
          <w:rFonts w:ascii="細明體" w:eastAsia="細明體" w:hAnsi="細明體" w:hint="eastAsia"/>
          <w:kern w:val="2"/>
          <w:lang w:eastAsia="zh-TW"/>
        </w:rPr>
        <w:t>受理編號 = DK_REC.摘要，by查詢條件</w:t>
      </w:r>
    </w:p>
    <w:p w:rsidR="00BE4550" w:rsidRDefault="00BE4550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AA_REC.AA_AMT </w:t>
      </w:r>
      <w:r>
        <w:rPr>
          <w:rFonts w:ascii="細明體" w:eastAsia="細明體" w:hAnsi="細明體"/>
          <w:kern w:val="2"/>
          <w:lang w:eastAsia="zh-TW"/>
        </w:rPr>
        <w:t>– DK_REC.DK_AMT &lt;&gt; 0 or AA_REC.aply_no is null</w:t>
      </w:r>
    </w:p>
    <w:p w:rsidR="00BE4550" w:rsidRDefault="00BE4550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BE4550" w:rsidRDefault="00BE4550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AA_REC.aply_no as ta_aply</w:t>
      </w:r>
    </w:p>
    <w:p w:rsidR="00BE4550" w:rsidRDefault="00BE4550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E4550">
        <w:rPr>
          <w:rFonts w:ascii="細明體" w:eastAsia="細明體" w:hAnsi="細明體"/>
          <w:kern w:val="2"/>
          <w:lang w:eastAsia="zh-TW"/>
        </w:rPr>
        <w:t>AA_REC.aa_amt,DK_REC.memo as tb_aply</w:t>
      </w:r>
    </w:p>
    <w:p w:rsidR="00BE4550" w:rsidRDefault="00BE4550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E4550">
        <w:rPr>
          <w:rFonts w:ascii="細明體" w:eastAsia="細明體" w:hAnsi="細明體"/>
          <w:kern w:val="2"/>
          <w:lang w:eastAsia="zh-TW"/>
        </w:rPr>
        <w:t>DK_REC.dk_amt</w:t>
      </w:r>
    </w:p>
    <w:p w:rsidR="00BE4550" w:rsidRDefault="00BE4550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E4550">
        <w:rPr>
          <w:rFonts w:ascii="細明體" w:eastAsia="細明體" w:hAnsi="細明體"/>
          <w:kern w:val="2"/>
          <w:lang w:eastAsia="zh-TW"/>
        </w:rPr>
        <w:t xml:space="preserve">AA_REC.aa_amt - DK_REC.dk_amt as </w:t>
      </w:r>
      <w:r w:rsidRPr="00BE4550">
        <w:rPr>
          <w:rFonts w:ascii="細明體" w:eastAsia="細明體" w:hAnsi="細明體"/>
          <w:color w:val="00B0F0"/>
          <w:kern w:val="2"/>
          <w:lang w:eastAsia="zh-TW"/>
        </w:rPr>
        <w:t>tb_amt</w:t>
      </w:r>
    </w:p>
    <w:p w:rsidR="005534B5" w:rsidRDefault="005534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//**將兩者差異資料合併</w:t>
      </w:r>
    </w:p>
    <w:p w:rsidR="00BE4550" w:rsidRDefault="005534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 w:rsidR="009B72CD">
        <w:rPr>
          <w:rFonts w:ascii="細明體" w:eastAsia="細明體" w:hAnsi="細明體"/>
          <w:kern w:val="2"/>
          <w:lang w:eastAsia="zh-TW"/>
        </w:rPr>
        <w:t>t_dist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CD49DF">
        <w:rPr>
          <w:rFonts w:ascii="細明體" w:eastAsia="細明體" w:hAnsi="細明體" w:hint="eastAsia"/>
          <w:kern w:val="2"/>
          <w:lang w:eastAsia="zh-TW"/>
        </w:rPr>
        <w:t xml:space="preserve">查詢AA_BIG </w:t>
      </w:r>
      <w:r w:rsidR="00CD49DF">
        <w:rPr>
          <w:rFonts w:ascii="細明體" w:eastAsia="細明體" w:hAnsi="細明體"/>
          <w:kern w:val="2"/>
          <w:lang w:eastAsia="zh-TW"/>
        </w:rPr>
        <w:t xml:space="preserve">union DK_BIG </w:t>
      </w:r>
      <w:r w:rsidR="00CD49DF">
        <w:rPr>
          <w:rFonts w:ascii="細明體" w:eastAsia="細明體" w:hAnsi="細明體" w:hint="eastAsia"/>
          <w:kern w:val="2"/>
          <w:lang w:eastAsia="zh-TW"/>
        </w:rPr>
        <w:t>所有欄位</w:t>
      </w:r>
    </w:p>
    <w:p w:rsidR="009B72CD" w:rsidRDefault="009B72C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//**去看又沒有做溢付扣回</w:t>
      </w:r>
    </w:p>
    <w:p w:rsidR="009B72CD" w:rsidRDefault="009B72C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/>
          <w:kern w:val="2"/>
          <w:lang w:eastAsia="zh-TW"/>
        </w:rPr>
        <w:t>chk_ovrp</w:t>
      </w:r>
      <w:r>
        <w:rPr>
          <w:rFonts w:ascii="細明體" w:eastAsia="細明體" w:hAnsi="細明體" w:hint="eastAsia"/>
          <w:kern w:val="2"/>
          <w:lang w:eastAsia="zh-TW"/>
        </w:rPr>
        <w:t>)查詢</w:t>
      </w:r>
      <w:r>
        <w:rPr>
          <w:rFonts w:ascii="細明體" w:eastAsia="細明體" w:hAnsi="細明體"/>
          <w:kern w:val="2"/>
          <w:lang w:eastAsia="zh-TW"/>
        </w:rPr>
        <w:t>t_dist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B72CD" w:rsidRDefault="009B72CD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left join </w:t>
      </w:r>
      <w:r>
        <w:rPr>
          <w:rFonts w:ascii="細明體" w:eastAsia="細明體" w:hAnsi="細明體" w:hint="eastAsia"/>
          <w:kern w:val="2"/>
          <w:lang w:eastAsia="zh-TW"/>
        </w:rPr>
        <w:t xml:space="preserve">理賠紀錄檔DTAAB001 </w:t>
      </w:r>
      <w:r>
        <w:rPr>
          <w:rFonts w:ascii="細明體" w:eastAsia="細明體" w:hAnsi="細明體"/>
          <w:kern w:val="2"/>
          <w:lang w:eastAsia="zh-TW"/>
        </w:rPr>
        <w:t>on t_dist.</w:t>
      </w:r>
      <w:r>
        <w:rPr>
          <w:rFonts w:ascii="細明體" w:eastAsia="細明體" w:hAnsi="細明體" w:hint="eastAsia"/>
          <w:kern w:val="2"/>
          <w:lang w:eastAsia="zh-TW"/>
        </w:rPr>
        <w:t>受理編號 = DTAAB001</w:t>
      </w:r>
      <w:r>
        <w:rPr>
          <w:rFonts w:ascii="細明體" w:eastAsia="細明體" w:hAnsi="細明體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 </w:t>
      </w:r>
    </w:p>
    <w:p w:rsidR="00CD49DF" w:rsidRDefault="009B72CD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</w:t>
      </w:r>
      <w:r>
        <w:rPr>
          <w:rFonts w:ascii="細明體" w:eastAsia="細明體" w:hAnsi="細明體" w:cs="細明體" w:hint="eastAsia"/>
        </w:rPr>
        <w:t>理賠溢付件人工修正檔</w:t>
      </w:r>
      <w:r>
        <w:rPr>
          <w:rFonts w:ascii="細明體" w:eastAsia="細明體" w:hAnsi="細明體" w:cs="細明體" w:hint="eastAsia"/>
          <w:lang w:eastAsia="zh-TW"/>
        </w:rPr>
        <w:t>DTAAY00</w:t>
      </w:r>
      <w:r>
        <w:rPr>
          <w:rFonts w:ascii="細明體" w:eastAsia="細明體" w:hAnsi="細明體" w:cs="細明體"/>
          <w:lang w:eastAsia="zh-TW"/>
        </w:rPr>
        <w:t>1 on</w:t>
      </w:r>
      <w:r>
        <w:rPr>
          <w:rFonts w:ascii="細明體" w:eastAsia="細明體" w:hAnsi="細明體" w:cs="細明體" w:hint="eastAsia"/>
          <w:lang w:eastAsia="zh-TW"/>
        </w:rPr>
        <w:t xml:space="preserve"> DTAA</w:t>
      </w:r>
      <w:r>
        <w:rPr>
          <w:rFonts w:ascii="細明體" w:eastAsia="細明體" w:hAnsi="細明體" w:cs="細明體"/>
          <w:lang w:eastAsia="zh-TW"/>
        </w:rPr>
        <w:t>B001</w:t>
      </w:r>
      <w:r>
        <w:rPr>
          <w:rFonts w:ascii="細明體" w:eastAsia="細明體" w:hAnsi="細明體" w:cs="細明體" w:hint="eastAsia"/>
          <w:lang w:eastAsia="zh-TW"/>
        </w:rPr>
        <w:t>的受理編號、保單號碼、事故者ID、險別代號、理賠給付代碼相同</w:t>
      </w:r>
    </w:p>
    <w:p w:rsidR="009B72CD" w:rsidRDefault="009B72CD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BY 查詢條件</w:t>
      </w:r>
    </w:p>
    <w:p w:rsidR="009B72CD" w:rsidRDefault="009B72CD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 is not null </w:t>
      </w:r>
    </w:p>
    <w:p w:rsidR="007619DA" w:rsidRDefault="007619DA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查詢欄位 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保單號碼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險別代號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理賠給付代碼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理賠給付名稱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DTAAY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 xml:space="preserve">理賠差額 </w:t>
      </w:r>
      <w:r>
        <w:rPr>
          <w:rFonts w:ascii="細明體" w:eastAsia="細明體" w:hAnsi="細明體"/>
          <w:kern w:val="2"/>
          <w:lang w:eastAsia="zh-TW"/>
        </w:rPr>
        <w:t>–</w:t>
      </w:r>
      <w:r>
        <w:rPr>
          <w:rFonts w:ascii="細明體" w:eastAsia="細明體" w:hAnsi="細明體" w:hint="eastAsia"/>
          <w:kern w:val="2"/>
          <w:lang w:eastAsia="zh-TW"/>
        </w:rPr>
        <w:t xml:space="preserve"> DTAAY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 xml:space="preserve">溢付餘額 </w:t>
      </w:r>
      <w:r>
        <w:rPr>
          <w:rFonts w:ascii="細明體" w:eastAsia="細明體" w:hAnsi="細明體"/>
          <w:kern w:val="2"/>
          <w:lang w:eastAsia="zh-TW"/>
        </w:rPr>
        <w:t>) as tot_amt</w:t>
      </w:r>
    </w:p>
    <w:p w:rsidR="007619DA" w:rsidRDefault="007619DA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//**</w:t>
      </w:r>
      <w:r>
        <w:rPr>
          <w:rFonts w:ascii="細明體" w:eastAsia="細明體" w:hAnsi="細明體" w:hint="eastAsia"/>
          <w:kern w:val="2"/>
          <w:lang w:eastAsia="zh-TW"/>
        </w:rPr>
        <w:t>將溢付資料以受理編號合併加總</w:t>
      </w:r>
    </w:p>
    <w:p w:rsidR="007619DA" w:rsidRDefault="007619DA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/>
          <w:kern w:val="2"/>
          <w:lang w:eastAsia="zh-TW"/>
        </w:rPr>
        <w:t>t_fin</w:t>
      </w:r>
      <w:r>
        <w:rPr>
          <w:rFonts w:ascii="細明體" w:eastAsia="細明體" w:hAnsi="細明體" w:hint="eastAsia"/>
          <w:kern w:val="2"/>
          <w:lang w:eastAsia="zh-TW"/>
        </w:rPr>
        <w:t>)查詢</w:t>
      </w:r>
      <w:r w:rsidRPr="007619DA">
        <w:rPr>
          <w:rFonts w:ascii="細明體" w:eastAsia="細明體" w:hAnsi="細明體"/>
          <w:kern w:val="2"/>
          <w:lang w:eastAsia="zh-TW"/>
        </w:rPr>
        <w:t>chk_ovrp</w:t>
      </w:r>
    </w:p>
    <w:p w:rsidR="007619DA" w:rsidRDefault="007619DA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Group by 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7619DA" w:rsidRDefault="007619DA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619DA">
        <w:rPr>
          <w:rFonts w:ascii="細明體" w:eastAsia="細明體" w:hAnsi="細明體"/>
          <w:kern w:val="2"/>
          <w:lang w:eastAsia="zh-TW"/>
        </w:rPr>
        <w:t>aply_no</w:t>
      </w:r>
    </w:p>
    <w:p w:rsidR="007619DA" w:rsidRDefault="007619DA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sum(tot_amt) as </w:t>
      </w:r>
      <w:r w:rsidRPr="007619DA">
        <w:rPr>
          <w:rFonts w:ascii="細明體" w:eastAsia="細明體" w:hAnsi="細明體"/>
          <w:kern w:val="2"/>
          <w:lang w:eastAsia="zh-TW"/>
        </w:rPr>
        <w:t>over_pay_amt</w:t>
      </w:r>
    </w:p>
    <w:p w:rsidR="00FB50E4" w:rsidRDefault="00FB50E4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//**</w:t>
      </w:r>
      <w:r>
        <w:rPr>
          <w:rFonts w:ascii="細明體" w:eastAsia="細明體" w:hAnsi="細明體" w:hint="eastAsia"/>
          <w:kern w:val="2"/>
          <w:lang w:eastAsia="zh-TW"/>
        </w:rPr>
        <w:t>將溢付總額資料併入查詢結果</w:t>
      </w:r>
    </w:p>
    <w:p w:rsidR="00FB50E4" w:rsidRDefault="00FB50E4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查詢t_dist left join t_fin</w:t>
      </w:r>
      <w:r>
        <w:rPr>
          <w:rFonts w:ascii="細明體" w:eastAsia="細明體" w:hAnsi="細明體"/>
          <w:kern w:val="2"/>
          <w:lang w:eastAsia="zh-TW"/>
        </w:rPr>
        <w:t xml:space="preserve"> on </w:t>
      </w:r>
      <w:r>
        <w:rPr>
          <w:rFonts w:ascii="細明體" w:eastAsia="細明體" w:hAnsi="細明體" w:hint="eastAsia"/>
          <w:kern w:val="2"/>
          <w:lang w:eastAsia="zh-TW"/>
        </w:rPr>
        <w:t>受理編號相同</w:t>
      </w:r>
    </w:p>
    <w:p w:rsidR="00FB50E4" w:rsidRDefault="00FB50E4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FB50E4" w:rsidRDefault="00FB50E4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T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>
        <w:rPr>
          <w:rFonts w:ascii="細明體" w:eastAsia="細明體" w:hAnsi="細明體"/>
          <w:kern w:val="2"/>
          <w:lang w:eastAsia="zh-TW"/>
        </w:rPr>
        <w:t>dist</w:t>
      </w:r>
      <w:r>
        <w:rPr>
          <w:rFonts w:ascii="細明體" w:eastAsia="細明體" w:hAnsi="細明體" w:hint="eastAsia"/>
          <w:kern w:val="2"/>
          <w:lang w:eastAsia="zh-TW"/>
        </w:rPr>
        <w:t>所有欄位</w:t>
      </w:r>
    </w:p>
    <w:p w:rsidR="007619DA" w:rsidRPr="00675ABF" w:rsidRDefault="00FB50E4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T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>
        <w:rPr>
          <w:rFonts w:ascii="細明體" w:eastAsia="細明體" w:hAnsi="細明體"/>
          <w:kern w:val="2"/>
          <w:lang w:eastAsia="zh-TW"/>
        </w:rPr>
        <w:t>fin.</w:t>
      </w:r>
      <w:r w:rsidRPr="007619DA">
        <w:rPr>
          <w:rFonts w:ascii="細明體" w:eastAsia="細明體" w:hAnsi="細明體"/>
          <w:kern w:val="2"/>
          <w:lang w:eastAsia="zh-TW"/>
        </w:rPr>
        <w:t>over_pay_amt</w:t>
      </w:r>
      <w:r w:rsidR="007619D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6C366E" w:rsidRDefault="006C366E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若查無資料，</w:t>
      </w:r>
      <w:r w:rsidR="009F299B">
        <w:rPr>
          <w:rFonts w:ascii="細明體" w:eastAsia="細明體" w:hAnsi="細明體" w:hint="eastAsia"/>
          <w:kern w:val="2"/>
          <w:lang w:eastAsia="zh-TW"/>
        </w:rPr>
        <w:t>屬正常</w:t>
      </w:r>
    </w:p>
    <w:p w:rsidR="006C366E" w:rsidRPr="006C366E" w:rsidRDefault="006C366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顯示訊息，</w:t>
      </w:r>
      <w:r w:rsidR="003B3E36">
        <w:rPr>
          <w:rFonts w:ascii="細明體" w:eastAsia="細明體" w:hAnsi="細明體"/>
          <w:kern w:val="2"/>
          <w:lang w:eastAsia="zh-TW"/>
        </w:rPr>
        <w:t>“</w:t>
      </w:r>
      <w:r w:rsidR="00392C1E" w:rsidRPr="00392C1E">
        <w:rPr>
          <w:rFonts w:ascii="細明體" w:eastAsia="細明體" w:hAnsi="細明體"/>
          <w:kern w:val="2"/>
          <w:lang w:eastAsia="zh-TW"/>
        </w:rPr>
        <w:t>理賠紀錄與會計分錄明細資料查無資料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6C366E" w:rsidRDefault="006C366E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若查詢異常，</w:t>
      </w:r>
    </w:p>
    <w:p w:rsidR="006C366E" w:rsidRPr="003B3E36" w:rsidRDefault="003B3E36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顯示錯誤訊息,</w:t>
      </w:r>
      <w:r w:rsidR="006C366E" w:rsidRPr="000E0772">
        <w:rPr>
          <w:rFonts w:ascii="細明體" w:eastAsia="細明體" w:hAnsi="細明體"/>
          <w:bCs/>
          <w:caps/>
          <w:lang w:eastAsia="zh-TW"/>
        </w:rPr>
        <w:t>“</w:t>
      </w:r>
      <w:r w:rsidR="00392C1E" w:rsidRPr="00392C1E">
        <w:rPr>
          <w:rFonts w:ascii="細明體" w:eastAsia="細明體" w:hAnsi="細明體"/>
          <w:kern w:val="2"/>
          <w:lang w:eastAsia="zh-TW"/>
        </w:rPr>
        <w:t>讀取理賠紀錄與會計分錄明細資料有誤</w:t>
      </w:r>
      <w:r w:rsidR="006C366E">
        <w:rPr>
          <w:rFonts w:ascii="細明體" w:eastAsia="細明體" w:hAnsi="細明體"/>
          <w:bCs/>
          <w:caps/>
          <w:lang w:eastAsia="zh-TW"/>
        </w:rPr>
        <w:t>”</w:t>
      </w:r>
    </w:p>
    <w:p w:rsidR="003B3E36" w:rsidRPr="000E0772" w:rsidRDefault="003B3E36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caps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caps/>
          <w:lang w:eastAsia="zh-TW"/>
        </w:rPr>
        <w:t>批次回傳碼 為錯誤。</w:t>
      </w:r>
    </w:p>
    <w:p w:rsidR="006C366E" w:rsidRPr="006C366E" w:rsidRDefault="006C366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797967" w:rsidRPr="00B219F4" w:rsidRDefault="006C366E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若查詢無誤，</w:t>
      </w:r>
      <w:r w:rsidR="00797967">
        <w:rPr>
          <w:rFonts w:ascii="細明體" w:eastAsia="細明體" w:hAnsi="細明體" w:hint="eastAsia"/>
          <w:bCs/>
          <w:kern w:val="2"/>
          <w:lang w:eastAsia="zh-TW"/>
        </w:rPr>
        <w:t>依序逐筆處理</w:t>
      </w:r>
      <w:r w:rsidR="00CA1639">
        <w:rPr>
          <w:rFonts w:ascii="細明體" w:eastAsia="細明體" w:hAnsi="細明體" w:hint="eastAsia"/>
          <w:bCs/>
          <w:kern w:val="2"/>
          <w:lang w:eastAsia="zh-TW"/>
        </w:rPr>
        <w:t>每筆資料</w:t>
      </w:r>
      <w:r w:rsidR="00797967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B219F4" w:rsidRPr="00675ABF" w:rsidRDefault="00B219F4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讀取件數++</w:t>
      </w:r>
    </w:p>
    <w:p w:rsidR="00811397" w:rsidRPr="00675ABF" w:rsidRDefault="0081139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>$錯誤碼 = 空白</w:t>
      </w:r>
    </w:p>
    <w:p w:rsidR="004663AB" w:rsidRPr="00777E76" w:rsidRDefault="004663AB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IF處理當筆.</w:t>
      </w:r>
      <w:r>
        <w:rPr>
          <w:rFonts w:ascii="細明體" w:eastAsia="細明體" w:hAnsi="細明體"/>
        </w:rPr>
        <w:t>OVER</w:t>
      </w:r>
      <w:r>
        <w:rPr>
          <w:rFonts w:ascii="細明體" w:eastAsia="細明體" w:hAnsi="細明體" w:hint="eastAsia"/>
        </w:rPr>
        <w:t>_</w:t>
      </w:r>
      <w:r>
        <w:rPr>
          <w:rFonts w:ascii="細明體" w:eastAsia="細明體" w:hAnsi="細明體"/>
        </w:rPr>
        <w:t>PAY_</w:t>
      </w:r>
      <w:r>
        <w:rPr>
          <w:rFonts w:ascii="細明體" w:eastAsia="細明體" w:hAnsi="細明體" w:hint="eastAsia"/>
        </w:rPr>
        <w:t xml:space="preserve">AMT &lt;&gt; </w:t>
      </w:r>
      <w:r>
        <w:rPr>
          <w:rFonts w:ascii="細明體" w:eastAsia="細明體" w:hAnsi="細明體"/>
        </w:rPr>
        <w:t xml:space="preserve">0 </w:t>
      </w:r>
      <w:r>
        <w:rPr>
          <w:rFonts w:ascii="細明體" w:eastAsia="細明體" w:hAnsi="細明體" w:hint="eastAsia"/>
        </w:rPr>
        <w:t>且</w:t>
      </w:r>
      <w:r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</w:rPr>
        <w:t>處理當筆.</w:t>
      </w:r>
      <w:r>
        <w:rPr>
          <w:rFonts w:ascii="細明體" w:eastAsia="細明體" w:hAnsi="細明體"/>
        </w:rPr>
        <w:t>DIFF</w:t>
      </w:r>
      <w:r>
        <w:rPr>
          <w:rFonts w:ascii="細明體" w:eastAsia="細明體" w:hAnsi="細明體" w:hint="eastAsia"/>
        </w:rPr>
        <w:t>_AMT</w:t>
      </w:r>
      <w:r>
        <w:rPr>
          <w:rFonts w:ascii="細明體" w:eastAsia="細明體" w:hAnsi="細明體"/>
        </w:rPr>
        <w:t xml:space="preserve"> &lt;&gt; 0 </w:t>
      </w:r>
      <w:r>
        <w:rPr>
          <w:rFonts w:ascii="細明體" w:eastAsia="細明體" w:hAnsi="細明體" w:hint="eastAsia"/>
        </w:rPr>
        <w:t>且</w:t>
      </w:r>
      <w:r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</w:rPr>
        <w:t>處理當筆.</w:t>
      </w:r>
      <w:r>
        <w:rPr>
          <w:rFonts w:ascii="細明體" w:eastAsia="細明體" w:hAnsi="細明體"/>
        </w:rPr>
        <w:t>OVER</w:t>
      </w:r>
      <w:r>
        <w:rPr>
          <w:rFonts w:ascii="細明體" w:eastAsia="細明體" w:hAnsi="細明體" w:hint="eastAsia"/>
        </w:rPr>
        <w:t>_</w:t>
      </w:r>
      <w:r>
        <w:rPr>
          <w:rFonts w:ascii="細明體" w:eastAsia="細明體" w:hAnsi="細明體"/>
        </w:rPr>
        <w:t>PAY_</w:t>
      </w:r>
      <w:r>
        <w:rPr>
          <w:rFonts w:ascii="細明體" w:eastAsia="細明體" w:hAnsi="細明體" w:hint="eastAsia"/>
        </w:rPr>
        <w:t>AMT</w:t>
      </w:r>
      <w:r>
        <w:rPr>
          <w:rFonts w:ascii="細明體" w:eastAsia="細明體" w:hAnsi="細明體"/>
        </w:rPr>
        <w:t xml:space="preserve"> +</w:t>
      </w:r>
      <w:r>
        <w:rPr>
          <w:rFonts w:ascii="細明體" w:eastAsia="細明體" w:hAnsi="細明體" w:hint="eastAsia"/>
        </w:rPr>
        <w:t>處理當筆.</w:t>
      </w:r>
      <w:r>
        <w:rPr>
          <w:rFonts w:ascii="細明體" w:eastAsia="細明體" w:hAnsi="細明體"/>
        </w:rPr>
        <w:t>DIFF</w:t>
      </w:r>
      <w:r>
        <w:rPr>
          <w:rFonts w:ascii="細明體" w:eastAsia="細明體" w:hAnsi="細明體" w:hint="eastAsia"/>
        </w:rPr>
        <w:t>_AMT</w:t>
      </w:r>
      <w:r>
        <w:rPr>
          <w:rFonts w:ascii="細明體" w:eastAsia="細明體" w:hAnsi="細明體"/>
        </w:rPr>
        <w:t xml:space="preserve"> = 0</w:t>
      </w:r>
    </w:p>
    <w:p w:rsidR="004663AB" w:rsidRPr="00675ABF" w:rsidRDefault="00811397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OK001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811397" w:rsidRPr="00675ABF" w:rsidRDefault="0081139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</w:t>
      </w:r>
    </w:p>
    <w:p w:rsidR="00811397" w:rsidRPr="00675ABF" w:rsidRDefault="00811397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811397" w:rsidRPr="0031629D" w:rsidRDefault="0081139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END IF</w:t>
      </w:r>
    </w:p>
    <w:p w:rsidR="005D2307" w:rsidRDefault="005D230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D2307">
        <w:rPr>
          <w:rFonts w:ascii="細明體" w:eastAsia="細明體" w:hAnsi="細明體"/>
          <w:kern w:val="2"/>
          <w:lang w:eastAsia="zh-TW"/>
        </w:rPr>
        <w:t>//**檢核是否為非當月份的溢付扣回</w:t>
      </w:r>
      <w:r>
        <w:rPr>
          <w:rFonts w:ascii="細明體" w:eastAsia="細明體" w:hAnsi="細明體" w:hint="eastAsia"/>
          <w:bCs/>
          <w:kern w:val="2"/>
          <w:lang w:eastAsia="zh-TW"/>
        </w:rPr>
        <w:t>:SQL請參閱</w:t>
      </w:r>
      <w:bookmarkStart w:id="24" w:name="MARK5_BACK"/>
      <w:r w:rsidR="00BF0208">
        <w:rPr>
          <w:rFonts w:ascii="細明體" w:eastAsia="細明體" w:hAnsi="細明體"/>
          <w:bCs/>
          <w:kern w:val="2"/>
          <w:lang w:eastAsia="zh-TW"/>
        </w:rPr>
        <w:fldChar w:fldCharType="begin"/>
      </w:r>
      <w:r w:rsidR="00BF0208">
        <w:rPr>
          <w:rFonts w:ascii="細明體" w:eastAsia="細明體" w:hAnsi="細明體"/>
          <w:bCs/>
          <w:kern w:val="2"/>
          <w:lang w:eastAsia="zh-TW"/>
        </w:rPr>
        <w:instrText xml:space="preserve"> HYPERLINK  \l "MARK5" </w:instrText>
      </w:r>
      <w:r w:rsidR="00BF0208">
        <w:rPr>
          <w:rFonts w:ascii="細明體" w:eastAsia="細明體" w:hAnsi="細明體"/>
          <w:bCs/>
          <w:kern w:val="2"/>
          <w:lang w:eastAsia="zh-TW"/>
        </w:rPr>
      </w:r>
      <w:r w:rsidR="00BF0208"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Pr="0031629D">
        <w:rPr>
          <w:rStyle w:val="ab"/>
          <w:rFonts w:ascii="細明體" w:eastAsia="細明體" w:hAnsi="細明體" w:hint="eastAsia"/>
          <w:bCs/>
          <w:kern w:val="2"/>
          <w:lang w:eastAsia="zh-TW"/>
        </w:rPr>
        <w:t>附</w:t>
      </w:r>
      <w:r w:rsidRPr="0031629D">
        <w:rPr>
          <w:rStyle w:val="ab"/>
          <w:rFonts w:ascii="細明體" w:eastAsia="細明體" w:hAnsi="細明體" w:hint="eastAsia"/>
          <w:bCs/>
          <w:kern w:val="2"/>
          <w:lang w:eastAsia="zh-TW"/>
        </w:rPr>
        <w:t>錄</w:t>
      </w:r>
      <w:r w:rsidRPr="00BF0208">
        <w:rPr>
          <w:rStyle w:val="ab"/>
          <w:rFonts w:ascii="細明體" w:eastAsia="細明體" w:hAnsi="細明體" w:hint="eastAsia"/>
          <w:bCs/>
          <w:kern w:val="2"/>
          <w:lang w:eastAsia="zh-TW"/>
        </w:rPr>
        <w:t>五</w:t>
      </w:r>
      <w:bookmarkEnd w:id="24"/>
      <w:r w:rsidR="00BF0208">
        <w:rPr>
          <w:rFonts w:ascii="細明體" w:eastAsia="細明體" w:hAnsi="細明體"/>
          <w:bCs/>
          <w:kern w:val="2"/>
          <w:lang w:eastAsia="zh-TW"/>
        </w:rPr>
        <w:fldChar w:fldCharType="end"/>
      </w:r>
    </w:p>
    <w:p w:rsidR="005D2307" w:rsidRPr="0031629D" w:rsidRDefault="005D230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5D2307" w:rsidRPr="0031629D" w:rsidRDefault="005D2307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讀取理賠紀錄檔DTAAB</w:t>
      </w:r>
      <w:r>
        <w:rPr>
          <w:rFonts w:ascii="細明體" w:eastAsia="細明體" w:hAnsi="細明體"/>
          <w:bCs/>
          <w:kern w:val="2"/>
          <w:lang w:eastAsia="zh-TW"/>
        </w:rPr>
        <w:t>001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/>
          <w:bCs/>
          <w:kern w:val="2"/>
          <w:lang w:eastAsia="zh-TW"/>
        </w:rPr>
        <w:t xml:space="preserve">left join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理賠溢付檔DTAAY001 </w:t>
      </w:r>
      <w:r>
        <w:rPr>
          <w:rFonts w:ascii="細明體" w:eastAsia="細明體" w:hAnsi="細明體"/>
          <w:bCs/>
          <w:kern w:val="2"/>
          <w:lang w:eastAsia="zh-TW"/>
        </w:rPr>
        <w:t xml:space="preserve">on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/>
          <w:bCs/>
          <w:kern w:val="2"/>
          <w:lang w:eastAsia="zh-TW"/>
        </w:rPr>
        <w:t>DTAAB001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.受理編號 = </w:t>
      </w:r>
      <w:r>
        <w:rPr>
          <w:rFonts w:ascii="細明體" w:eastAsia="細明體" w:hAnsi="細明體"/>
          <w:bCs/>
          <w:kern w:val="2"/>
          <w:lang w:eastAsia="zh-TW"/>
        </w:rPr>
        <w:t>DTAAY001.</w:t>
      </w:r>
      <w:r>
        <w:rPr>
          <w:rFonts w:ascii="細明體" w:eastAsia="細明體" w:hAnsi="細明體" w:hint="eastAsia"/>
          <w:bCs/>
          <w:kern w:val="2"/>
          <w:lang w:eastAsia="zh-TW"/>
        </w:rPr>
        <w:t>原受理編號相同</w:t>
      </w:r>
    </w:p>
    <w:p w:rsidR="005D2307" w:rsidRPr="0031629D" w:rsidRDefault="005D2307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查詢條件</w:t>
      </w:r>
    </w:p>
    <w:p w:rsidR="005D2307" w:rsidRPr="0031629D" w:rsidRDefault="005D2307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/>
          <w:bCs/>
          <w:kern w:val="2"/>
          <w:lang w:eastAsia="zh-TW"/>
        </w:rPr>
        <w:t>DTAAB001</w:t>
      </w:r>
      <w:r>
        <w:rPr>
          <w:rFonts w:ascii="細明體" w:eastAsia="細明體" w:hAnsi="細明體" w:hint="eastAsia"/>
          <w:bCs/>
          <w:kern w:val="2"/>
          <w:lang w:eastAsia="zh-TW"/>
        </w:rPr>
        <w:t>受理編號 : 同處理當筆受理編號</w:t>
      </w:r>
    </w:p>
    <w:p w:rsidR="005D2307" w:rsidRDefault="005D2307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5D2307" w:rsidRDefault="005D2307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DTAAY001.</w:t>
      </w:r>
      <w:r w:rsidRPr="005D2307">
        <w:rPr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理賠差額</w:t>
      </w:r>
      <w:r>
        <w:rPr>
          <w:color w:val="000000"/>
          <w:lang w:eastAsia="zh-TW"/>
        </w:rPr>
        <w:t xml:space="preserve"> – </w:t>
      </w:r>
      <w:r w:rsidRPr="0031629D">
        <w:rPr>
          <w:rFonts w:ascii="細明體" w:eastAsia="細明體" w:hAnsi="細明體"/>
          <w:color w:val="000000"/>
          <w:lang w:eastAsia="zh-TW"/>
        </w:rPr>
        <w:t>DTAAY001. 溢付餘額</w:t>
      </w:r>
      <w:r w:rsidRPr="0031629D">
        <w:rPr>
          <w:rFonts w:ascii="細明體" w:eastAsia="細明體" w:hAnsi="細明體"/>
          <w:kern w:val="2"/>
          <w:lang w:eastAsia="zh-TW"/>
        </w:rPr>
        <w:t> </w:t>
      </w:r>
    </w:p>
    <w:p w:rsidR="005D2307" w:rsidRDefault="005D2307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</w:t>
      </w:r>
    </w:p>
    <w:p w:rsidR="005D2307" w:rsidRDefault="005D2307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$溢付扣回金額 = 0</w:t>
      </w:r>
    </w:p>
    <w:p w:rsidR="005D2307" w:rsidRDefault="00BF0208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BF0208" w:rsidRDefault="00BF0208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$溢付扣回金額 = 查詢結果金額</w:t>
      </w:r>
    </w:p>
    <w:p w:rsidR="00BF0208" w:rsidRDefault="00BF0208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處理當筆.</w:t>
      </w:r>
      <w:r w:rsidRPr="00103B47">
        <w:rPr>
          <w:rFonts w:ascii="細明體" w:eastAsia="細明體" w:hAnsi="細明體"/>
          <w:kern w:val="2"/>
          <w:lang w:eastAsia="zh-TW"/>
        </w:rPr>
        <w:t>taAply=AA_APLY_NULL</w:t>
      </w:r>
      <w:r>
        <w:rPr>
          <w:rFonts w:ascii="細明體" w:eastAsia="細明體" w:hAnsi="細明體" w:hint="eastAsia"/>
          <w:kern w:val="2"/>
          <w:lang w:eastAsia="zh-TW"/>
        </w:rPr>
        <w:t xml:space="preserve"> 且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處理當筆.DK_AMT &gt; </w:t>
      </w:r>
      <w:r>
        <w:rPr>
          <w:rFonts w:ascii="細明體" w:eastAsia="細明體" w:hAnsi="細明體"/>
          <w:bCs/>
          <w:kern w:val="2"/>
          <w:lang w:eastAsia="zh-TW"/>
        </w:rPr>
        <w:t xml:space="preserve">0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且 處理當筆.DK_AMT = </w:t>
      </w:r>
      <w:r>
        <w:rPr>
          <w:rFonts w:ascii="細明體" w:eastAsia="細明體" w:hAnsi="細明體" w:hint="eastAsia"/>
          <w:kern w:val="2"/>
          <w:lang w:eastAsia="zh-TW"/>
        </w:rPr>
        <w:t>$溢付扣回金額</w:t>
      </w:r>
    </w:p>
    <w:p w:rsidR="00BF0208" w:rsidRPr="0031629D" w:rsidRDefault="00BF0208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OK006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BF0208" w:rsidRPr="0031629D" w:rsidRDefault="00BF0208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ELSE</w:t>
      </w:r>
    </w:p>
    <w:p w:rsidR="00BF0208" w:rsidRPr="0031629D" w:rsidRDefault="00BF0208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</w:t>
      </w:r>
      <w:r>
        <w:rPr>
          <w:rFonts w:ascii="細明體" w:eastAsia="細明體" w:hAnsi="細明體"/>
          <w:bCs/>
          <w:kern w:val="2"/>
          <w:lang w:eastAsia="zh-TW"/>
        </w:rPr>
        <w:t>1’</w:t>
      </w:r>
    </w:p>
    <w:p w:rsidR="00BF0208" w:rsidRPr="0031629D" w:rsidRDefault="00BF0208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END IF</w:t>
      </w:r>
    </w:p>
    <w:p w:rsidR="005D2307" w:rsidRPr="00675ABF" w:rsidRDefault="005D230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811397" w:rsidRPr="00675ABF" w:rsidRDefault="0081139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//**</w:t>
      </w:r>
      <w:r>
        <w:rPr>
          <w:rFonts w:ascii="細明體" w:eastAsia="細明體" w:hAnsi="細明體" w:hint="eastAsia"/>
          <w:bCs/>
          <w:kern w:val="2"/>
          <w:lang w:eastAsia="zh-TW"/>
        </w:rPr>
        <w:t>若錯誤碼 = CK</w:t>
      </w:r>
      <w:r>
        <w:rPr>
          <w:rFonts w:ascii="細明體" w:eastAsia="細明體" w:hAnsi="細明體"/>
          <w:bCs/>
          <w:kern w:val="2"/>
          <w:lang w:eastAsia="zh-TW"/>
        </w:rPr>
        <w:t xml:space="preserve">001 </w:t>
      </w:r>
      <w:r>
        <w:rPr>
          <w:rFonts w:ascii="細明體" w:eastAsia="細明體" w:hAnsi="細明體" w:hint="eastAsia"/>
          <w:bCs/>
          <w:kern w:val="2"/>
          <w:lang w:eastAsia="zh-TW"/>
        </w:rPr>
        <w:t>再判斷是否為其他原因造成比對不符</w:t>
      </w:r>
    </w:p>
    <w:p w:rsidR="00811397" w:rsidRPr="00675ABF" w:rsidRDefault="0081139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//**</w:t>
      </w:r>
      <w:r>
        <w:rPr>
          <w:rFonts w:ascii="細明體" w:eastAsia="細明體" w:hAnsi="細明體" w:hint="eastAsia"/>
          <w:bCs/>
          <w:kern w:val="2"/>
          <w:lang w:eastAsia="zh-TW"/>
        </w:rPr>
        <w:t>比對是否為預付金給付</w:t>
      </w:r>
      <w:r w:rsidR="006170F5">
        <w:rPr>
          <w:rFonts w:ascii="細明體" w:eastAsia="細明體" w:hAnsi="細明體" w:hint="eastAsia"/>
          <w:bCs/>
          <w:kern w:val="2"/>
          <w:lang w:eastAsia="zh-TW"/>
        </w:rPr>
        <w:t>扣回</w:t>
      </w:r>
      <w:r w:rsidR="009462EB">
        <w:rPr>
          <w:rFonts w:ascii="細明體" w:eastAsia="細明體" w:hAnsi="細明體" w:hint="eastAsia"/>
          <w:bCs/>
          <w:kern w:val="2"/>
          <w:lang w:eastAsia="zh-TW"/>
        </w:rPr>
        <w:t>:SQL請參閱</w:t>
      </w:r>
      <w:bookmarkStart w:id="25" w:name="MARK2_BACK"/>
      <w:r w:rsidR="009462EB">
        <w:rPr>
          <w:rFonts w:ascii="細明體" w:eastAsia="細明體" w:hAnsi="細明體"/>
          <w:bCs/>
          <w:kern w:val="2"/>
          <w:lang w:eastAsia="zh-TW"/>
        </w:rPr>
        <w:fldChar w:fldCharType="begin"/>
      </w:r>
      <w:r w:rsidR="009462EB">
        <w:rPr>
          <w:rFonts w:ascii="細明體" w:eastAsia="細明體" w:hAnsi="細明體"/>
          <w:bCs/>
          <w:kern w:val="2"/>
          <w:lang w:eastAsia="zh-TW"/>
        </w:rPr>
        <w:instrText xml:space="preserve"> HYPERLINK  \l "MARK2" </w:instrText>
      </w:r>
      <w:r w:rsidR="009462EB">
        <w:rPr>
          <w:rFonts w:ascii="細明體" w:eastAsia="細明體" w:hAnsi="細明體"/>
          <w:bCs/>
          <w:kern w:val="2"/>
          <w:lang w:eastAsia="zh-TW"/>
        </w:rPr>
      </w:r>
      <w:r w:rsidR="009462EB"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="009462EB" w:rsidRPr="009462EB">
        <w:rPr>
          <w:rStyle w:val="ab"/>
          <w:rFonts w:ascii="細明體" w:eastAsia="細明體" w:hAnsi="細明體" w:hint="eastAsia"/>
          <w:bCs/>
          <w:kern w:val="2"/>
          <w:lang w:eastAsia="zh-TW"/>
        </w:rPr>
        <w:t>附</w:t>
      </w:r>
      <w:r w:rsidR="009462EB" w:rsidRPr="009462EB">
        <w:rPr>
          <w:rStyle w:val="ab"/>
          <w:rFonts w:ascii="細明體" w:eastAsia="細明體" w:hAnsi="細明體" w:hint="eastAsia"/>
          <w:bCs/>
          <w:kern w:val="2"/>
          <w:lang w:eastAsia="zh-TW"/>
        </w:rPr>
        <w:t>錄</w:t>
      </w:r>
      <w:r w:rsidR="009462EB" w:rsidRPr="009462EB">
        <w:rPr>
          <w:rStyle w:val="ab"/>
          <w:rFonts w:ascii="細明體" w:eastAsia="細明體" w:hAnsi="細明體" w:hint="eastAsia"/>
          <w:bCs/>
          <w:kern w:val="2"/>
          <w:lang w:eastAsia="zh-TW"/>
        </w:rPr>
        <w:t>二</w:t>
      </w:r>
      <w:bookmarkEnd w:id="25"/>
      <w:r w:rsidR="009462EB">
        <w:rPr>
          <w:rFonts w:ascii="細明體" w:eastAsia="細明體" w:hAnsi="細明體"/>
          <w:bCs/>
          <w:kern w:val="2"/>
          <w:lang w:eastAsia="zh-TW"/>
        </w:rPr>
        <w:fldChar w:fldCharType="end"/>
      </w:r>
    </w:p>
    <w:p w:rsidR="00811397" w:rsidRPr="00675ABF" w:rsidRDefault="00811397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EF314E" w:rsidRPr="00675ABF" w:rsidRDefault="00811397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</w:t>
      </w:r>
      <w:r w:rsidR="00EF314E">
        <w:rPr>
          <w:rFonts w:ascii="細明體" w:eastAsia="細明體" w:hAnsi="細明體" w:hint="eastAsia"/>
          <w:bCs/>
          <w:kern w:val="2"/>
          <w:lang w:eastAsia="zh-TW"/>
        </w:rPr>
        <w:t>理賠預付金檔DTAAI001</w:t>
      </w:r>
      <w:r w:rsidR="00EF314E">
        <w:rPr>
          <w:rFonts w:ascii="細明體" w:eastAsia="細明體" w:hAnsi="細明體"/>
          <w:bCs/>
          <w:kern w:val="2"/>
          <w:lang w:eastAsia="zh-TW"/>
        </w:rPr>
        <w:t xml:space="preserve"> le</w:t>
      </w:r>
      <w:r w:rsidR="00EF314E">
        <w:rPr>
          <w:rFonts w:ascii="細明體" w:eastAsia="細明體" w:hAnsi="細明體" w:hint="eastAsia"/>
          <w:bCs/>
          <w:kern w:val="2"/>
          <w:lang w:eastAsia="zh-TW"/>
        </w:rPr>
        <w:t xml:space="preserve">ft join 理賠紀錄檔DTAAB001  on </w:t>
      </w:r>
      <w:r w:rsidR="00EF314E">
        <w:rPr>
          <w:rFonts w:ascii="細明體" w:eastAsia="細明體" w:hAnsi="細明體"/>
          <w:bCs/>
          <w:kern w:val="2"/>
          <w:lang w:eastAsia="zh-TW"/>
        </w:rPr>
        <w:t>AAI001.</w:t>
      </w:r>
      <w:r w:rsidR="00EF314E">
        <w:rPr>
          <w:rFonts w:ascii="細明體" w:eastAsia="細明體" w:hAnsi="細明體" w:hint="eastAsia"/>
          <w:bCs/>
          <w:kern w:val="2"/>
          <w:lang w:eastAsia="zh-TW"/>
        </w:rPr>
        <w:t>受理編號 = AAB001.預付金受理編號且保單號碼、險別代號、事故者ID相同</w:t>
      </w:r>
    </w:p>
    <w:p w:rsidR="00811397" w:rsidRPr="00675ABF" w:rsidRDefault="00EF314E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BY查詢條件</w:t>
      </w:r>
    </w:p>
    <w:p w:rsidR="00EF314E" w:rsidRPr="00777E76" w:rsidRDefault="00EF314E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AAI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受理編號: </w:t>
      </w:r>
      <w:r>
        <w:rPr>
          <w:rFonts w:ascii="細明體" w:eastAsia="細明體" w:hAnsi="細明體" w:hint="eastAsia"/>
          <w:lang w:eastAsia="zh-TW"/>
        </w:rPr>
        <w:t>處理當筆.</w:t>
      </w:r>
      <w:r w:rsidR="009F299B">
        <w:rPr>
          <w:rFonts w:ascii="細明體" w:eastAsia="細明體" w:hAnsi="細明體"/>
          <w:lang w:eastAsia="zh-TW"/>
        </w:rPr>
        <w:t>TB_APLY</w:t>
      </w:r>
    </w:p>
    <w:p w:rsidR="009F299B" w:rsidRDefault="009F299B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AAB001.</w:t>
      </w:r>
      <w:r>
        <w:rPr>
          <w:rFonts w:ascii="細明體" w:eastAsia="細明體" w:hAnsi="細明體" w:hint="eastAsia"/>
          <w:kern w:val="2"/>
          <w:lang w:eastAsia="zh-TW"/>
        </w:rPr>
        <w:t>受理編號 不為空值</w:t>
      </w:r>
    </w:p>
    <w:p w:rsidR="009F299B" w:rsidRDefault="009F299B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F299B">
        <w:rPr>
          <w:rFonts w:ascii="細明體" w:eastAsia="細明體" w:hAnsi="細明體"/>
          <w:kern w:val="2"/>
          <w:lang w:eastAsia="zh-TW"/>
        </w:rPr>
        <w:t>AAI001.</w:t>
      </w:r>
      <w:r>
        <w:rPr>
          <w:rFonts w:ascii="細明體" w:eastAsia="細明體" w:hAnsi="細明體" w:hint="eastAsia"/>
          <w:kern w:val="2"/>
          <w:lang w:eastAsia="zh-TW"/>
        </w:rPr>
        <w:t>預付金額</w:t>
      </w:r>
      <w:r w:rsidRPr="009F299B">
        <w:rPr>
          <w:rFonts w:ascii="細明體" w:eastAsia="細明體" w:hAnsi="細明體"/>
          <w:kern w:val="2"/>
          <w:lang w:eastAsia="zh-TW"/>
        </w:rPr>
        <w:t xml:space="preserve"> + AAB001.</w:t>
      </w:r>
      <w:r>
        <w:rPr>
          <w:rFonts w:ascii="細明體" w:eastAsia="細明體" w:hAnsi="細明體" w:hint="eastAsia"/>
          <w:kern w:val="2"/>
          <w:lang w:eastAsia="zh-TW"/>
        </w:rPr>
        <w:t>給付金額 = 0</w:t>
      </w:r>
    </w:p>
    <w:p w:rsidR="009F299B" w:rsidRDefault="009462EB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9462EB" w:rsidRDefault="009462EB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COUNT(*) as CNT</w:t>
      </w:r>
    </w:p>
    <w:p w:rsidR="009462EB" w:rsidRDefault="009462EB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若查詢筆數 &gt; 0 (</w:t>
      </w:r>
      <w:r>
        <w:rPr>
          <w:rFonts w:ascii="細明體" w:eastAsia="細明體" w:hAnsi="細明體"/>
          <w:kern w:val="2"/>
          <w:lang w:eastAsia="zh-TW"/>
        </w:rPr>
        <w:t>CNT &gt; 0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9462EB" w:rsidRPr="00675ABF" w:rsidRDefault="009462EB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‘OK002’</w:t>
      </w:r>
    </w:p>
    <w:p w:rsidR="009462EB" w:rsidRDefault="009462EB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若查詢筆數 = 0</w:t>
      </w:r>
    </w:p>
    <w:p w:rsidR="009462EB" w:rsidRPr="002E4B4E" w:rsidRDefault="00BD7414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‘CK001’</w:t>
      </w:r>
    </w:p>
    <w:p w:rsidR="006170F5" w:rsidRPr="002E4B4E" w:rsidRDefault="006170F5" w:rsidP="00103B4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若讀取異常</w:t>
      </w:r>
    </w:p>
    <w:p w:rsidR="006170F5" w:rsidRPr="000E0772" w:rsidRDefault="006170F5" w:rsidP="00103B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0E0772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bCs/>
          <w:caps/>
          <w:lang w:eastAsia="zh-TW"/>
        </w:rPr>
        <w:t>預付金扣回讀取預付金檔錯誤</w:t>
      </w:r>
      <w:r>
        <w:rPr>
          <w:rFonts w:ascii="細明體" w:eastAsia="細明體" w:hAnsi="細明體" w:hint="eastAsia"/>
          <w:lang w:eastAsia="zh-TW"/>
        </w:rPr>
        <w:t>，受理編號:</w:t>
      </w:r>
      <w:r w:rsidRPr="000E0772">
        <w:rPr>
          <w:rFonts w:ascii="細明體" w:eastAsia="細明體" w:hAnsi="細明體"/>
          <w:bCs/>
          <w:caps/>
          <w:lang w:eastAsia="zh-TW"/>
        </w:rPr>
        <w:t>”</w:t>
      </w:r>
      <w:r>
        <w:rPr>
          <w:rFonts w:ascii="細明體" w:eastAsia="細明體" w:hAnsi="細明體"/>
          <w:bCs/>
          <w:caps/>
          <w:lang w:eastAsia="zh-TW"/>
        </w:rPr>
        <w:t>+</w:t>
      </w:r>
      <w:r>
        <w:rPr>
          <w:rFonts w:ascii="細明體" w:eastAsia="細明體" w:hAnsi="細明體" w:hint="eastAsia"/>
          <w:bCs/>
          <w:caps/>
          <w:lang w:eastAsia="zh-TW"/>
        </w:rPr>
        <w:t>處理當筆T</w:t>
      </w:r>
      <w:r w:rsidR="004D726A">
        <w:rPr>
          <w:rFonts w:ascii="細明體" w:eastAsia="細明體" w:hAnsi="細明體" w:hint="eastAsia"/>
          <w:bCs/>
          <w:caps/>
          <w:lang w:eastAsia="zh-TW"/>
        </w:rPr>
        <w:t>B</w:t>
      </w:r>
      <w:r>
        <w:rPr>
          <w:rFonts w:ascii="細明體" w:eastAsia="細明體" w:hAnsi="細明體" w:hint="eastAsia"/>
          <w:bCs/>
          <w:caps/>
          <w:lang w:eastAsia="zh-TW"/>
        </w:rPr>
        <w:t>_APLY</w:t>
      </w:r>
    </w:p>
    <w:p w:rsidR="006170F5" w:rsidRPr="000E0772" w:rsidRDefault="006170F5" w:rsidP="00103B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CALL  Batch.ErrorLog(異常訊息記錄模組)</w:t>
      </w:r>
      <w:r>
        <w:rPr>
          <w:rFonts w:ascii="細明體" w:eastAsia="細明體" w:hAnsi="細明體" w:hint="eastAsia"/>
          <w:kern w:val="2"/>
          <w:lang w:eastAsia="zh-TW"/>
        </w:rPr>
        <w:t>，記錄錯誤訊息。</w:t>
      </w:r>
    </w:p>
    <w:p w:rsidR="006170F5" w:rsidRDefault="006170F5" w:rsidP="00103B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錯誤件數++</w:t>
      </w:r>
    </w:p>
    <w:p w:rsidR="006170F5" w:rsidRDefault="006170F5" w:rsidP="00103B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6170F5" w:rsidRPr="00777E76" w:rsidRDefault="006170F5" w:rsidP="002E4B4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F314E" w:rsidRPr="00777E76" w:rsidRDefault="00EF314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END IF</w:t>
      </w:r>
    </w:p>
    <w:p w:rsidR="00EF314E" w:rsidRPr="00675ABF" w:rsidRDefault="00EF314E" w:rsidP="00BF0208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//**</w:t>
      </w:r>
      <w:r w:rsidR="00BF0208" w:rsidRPr="00BF0208">
        <w:rPr>
          <w:rFonts w:ascii="細明體" w:eastAsia="細明體" w:hAnsi="細明體" w:hint="eastAsia"/>
          <w:lang w:eastAsia="zh-TW"/>
        </w:rPr>
        <w:t>檢查是否有當月處理的人工修正</w:t>
      </w:r>
      <w:r w:rsidR="00696B31">
        <w:rPr>
          <w:rFonts w:ascii="細明體" w:eastAsia="細明體" w:hAnsi="細明體" w:hint="eastAsia"/>
          <w:bCs/>
          <w:kern w:val="2"/>
          <w:lang w:eastAsia="zh-TW"/>
        </w:rPr>
        <w:t>:</w:t>
      </w:r>
      <w:r w:rsidR="00C27819">
        <w:rPr>
          <w:rFonts w:ascii="細明體" w:eastAsia="細明體" w:hAnsi="細明體" w:hint="eastAsia"/>
          <w:bCs/>
          <w:kern w:val="2"/>
          <w:lang w:eastAsia="zh-TW"/>
        </w:rPr>
        <w:t>以理賠保單明細檔的所有保單去看有沒有</w:t>
      </w:r>
      <w:r w:rsidR="0090597E">
        <w:rPr>
          <w:rFonts w:ascii="細明體" w:eastAsia="細明體" w:hAnsi="細明體" w:hint="eastAsia"/>
          <w:bCs/>
          <w:kern w:val="2"/>
          <w:lang w:eastAsia="zh-TW"/>
        </w:rPr>
        <w:t>於</w:t>
      </w:r>
      <w:r w:rsidR="00C27819">
        <w:rPr>
          <w:rFonts w:ascii="細明體" w:eastAsia="細明體" w:hAnsi="細明體" w:hint="eastAsia"/>
          <w:bCs/>
          <w:kern w:val="2"/>
          <w:lang w:eastAsia="zh-TW"/>
        </w:rPr>
        <w:t>人工修正系統</w:t>
      </w:r>
      <w:r w:rsidR="0090597E">
        <w:rPr>
          <w:rFonts w:ascii="細明體" w:eastAsia="細明體" w:hAnsi="細明體" w:hint="eastAsia"/>
          <w:bCs/>
          <w:kern w:val="2"/>
          <w:lang w:eastAsia="zh-TW"/>
        </w:rPr>
        <w:t>已資服覆核的案件</w:t>
      </w:r>
      <w:r w:rsidR="00C27819"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="00696B31">
        <w:rPr>
          <w:rFonts w:ascii="細明體" w:eastAsia="細明體" w:hAnsi="細明體" w:hint="eastAsia"/>
          <w:bCs/>
          <w:kern w:val="2"/>
          <w:lang w:eastAsia="zh-TW"/>
        </w:rPr>
        <w:t>SQL請參閱</w:t>
      </w:r>
      <w:bookmarkStart w:id="26" w:name="MARK3_BACK"/>
      <w:r w:rsidR="00696B31">
        <w:rPr>
          <w:rFonts w:ascii="細明體" w:eastAsia="細明體" w:hAnsi="細明體"/>
          <w:bCs/>
          <w:kern w:val="2"/>
          <w:lang w:eastAsia="zh-TW"/>
        </w:rPr>
        <w:fldChar w:fldCharType="begin"/>
      </w:r>
      <w:r w:rsidR="00706BCB">
        <w:rPr>
          <w:rFonts w:ascii="細明體" w:eastAsia="細明體" w:hAnsi="細明體"/>
          <w:bCs/>
          <w:kern w:val="2"/>
          <w:lang w:eastAsia="zh-TW"/>
        </w:rPr>
        <w:instrText>HYPERLINK  \l "MARK3"</w:instrText>
      </w:r>
      <w:r w:rsidR="00706BCB">
        <w:rPr>
          <w:rFonts w:ascii="細明體" w:eastAsia="細明體" w:hAnsi="細明體"/>
          <w:bCs/>
          <w:kern w:val="2"/>
          <w:lang w:eastAsia="zh-TW"/>
        </w:rPr>
      </w:r>
      <w:r w:rsidR="00696B31"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="00696B31" w:rsidRPr="009462EB">
        <w:rPr>
          <w:rStyle w:val="ab"/>
          <w:rFonts w:ascii="細明體" w:eastAsia="細明體" w:hAnsi="細明體" w:hint="eastAsia"/>
          <w:bCs/>
          <w:kern w:val="2"/>
          <w:lang w:eastAsia="zh-TW"/>
        </w:rPr>
        <w:t>附</w:t>
      </w:r>
      <w:r w:rsidR="00696B31" w:rsidRPr="009462EB">
        <w:rPr>
          <w:rStyle w:val="ab"/>
          <w:rFonts w:ascii="細明體" w:eastAsia="細明體" w:hAnsi="細明體" w:hint="eastAsia"/>
          <w:bCs/>
          <w:kern w:val="2"/>
          <w:lang w:eastAsia="zh-TW"/>
        </w:rPr>
        <w:t>錄</w:t>
      </w:r>
      <w:r w:rsidR="00696B31">
        <w:rPr>
          <w:rStyle w:val="ab"/>
          <w:rFonts w:ascii="細明體" w:eastAsia="細明體" w:hAnsi="細明體" w:hint="eastAsia"/>
          <w:bCs/>
          <w:kern w:val="2"/>
          <w:lang w:eastAsia="zh-TW"/>
        </w:rPr>
        <w:t>三</w:t>
      </w:r>
      <w:r w:rsidR="00696B31">
        <w:rPr>
          <w:rFonts w:ascii="細明體" w:eastAsia="細明體" w:hAnsi="細明體"/>
          <w:bCs/>
          <w:kern w:val="2"/>
          <w:lang w:eastAsia="zh-TW"/>
        </w:rPr>
        <w:fldChar w:fldCharType="end"/>
      </w:r>
      <w:bookmarkEnd w:id="26"/>
    </w:p>
    <w:p w:rsidR="00EF314E" w:rsidRPr="002631D3" w:rsidRDefault="00EF314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2631D3" w:rsidRPr="002631D3" w:rsidRDefault="002631D3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bCs/>
          <w:kern w:val="2"/>
          <w:lang w:eastAsia="zh-TW"/>
        </w:rPr>
        <w:t>處理當筆的TA_APLY,</w:t>
      </w:r>
      <w:r>
        <w:rPr>
          <w:rFonts w:ascii="細明體" w:eastAsia="細明體" w:hAnsi="細明體"/>
          <w:bCs/>
          <w:kern w:val="2"/>
          <w:lang w:eastAsia="zh-TW"/>
        </w:rPr>
        <w:t>AA_AMT,TB_APLY,DK_AMT,DIFF_AMT</w:t>
      </w:r>
      <w:r>
        <w:rPr>
          <w:rFonts w:ascii="細明體" w:eastAsia="細明體" w:hAnsi="細明體" w:hint="eastAsia"/>
          <w:bCs/>
          <w:kern w:val="2"/>
          <w:lang w:eastAsia="zh-TW"/>
        </w:rPr>
        <w:t>不為空值，只有OVER_PAY_AMT是空值</w:t>
      </w:r>
    </w:p>
    <w:p w:rsidR="00EF314E" w:rsidRPr="00777E76" w:rsidRDefault="002631D3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 w:rsidR="00C27819">
        <w:rPr>
          <w:rFonts w:ascii="細明體" w:eastAsia="細明體" w:hAnsi="細明體" w:hint="eastAsia"/>
          <w:kern w:val="2"/>
          <w:lang w:eastAsia="zh-TW"/>
        </w:rPr>
        <w:t>AI_FIX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C301DC">
        <w:rPr>
          <w:rFonts w:ascii="細明體" w:eastAsia="細明體" w:hAnsi="細明體" w:hint="eastAsia"/>
          <w:kern w:val="2"/>
          <w:lang w:eastAsia="zh-TW"/>
        </w:rPr>
        <w:t>先</w:t>
      </w:r>
      <w:r w:rsidR="00706BCB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cs="細明體" w:hint="eastAsia"/>
        </w:rPr>
        <w:t>人工修正案件</w:t>
      </w:r>
      <w:r>
        <w:rPr>
          <w:rFonts w:ascii="細明體" w:eastAsia="細明體" w:hAnsi="細明體" w:cs="細明體" w:hint="eastAsia"/>
          <w:lang w:eastAsia="zh-TW"/>
        </w:rPr>
        <w:t>明細</w:t>
      </w:r>
      <w:r>
        <w:rPr>
          <w:rFonts w:ascii="細明體" w:eastAsia="細明體" w:hAnsi="細明體" w:cs="細明體" w:hint="eastAsia"/>
        </w:rPr>
        <w:t>檔</w:t>
      </w:r>
      <w:r>
        <w:rPr>
          <w:rFonts w:ascii="細明體" w:eastAsia="細明體" w:hAnsi="細明體" w:cs="細明體" w:hint="eastAsia"/>
          <w:lang w:eastAsia="zh-TW"/>
        </w:rPr>
        <w:t>DTAIZ001</w:t>
      </w:r>
      <w:r>
        <w:rPr>
          <w:rFonts w:ascii="細明體" w:eastAsia="細明體" w:hAnsi="細明體" w:cs="細明體"/>
          <w:lang w:eastAsia="zh-TW"/>
        </w:rPr>
        <w:t xml:space="preserve"> left join </w:t>
      </w:r>
      <w:r>
        <w:rPr>
          <w:rFonts w:ascii="細明體" w:eastAsia="細明體" w:hAnsi="細明體" w:cs="細明體" w:hint="eastAsia"/>
          <w:lang w:eastAsia="zh-TW"/>
        </w:rPr>
        <w:t>人工修正案件受理檔DTAIZ000</w:t>
      </w:r>
      <w:r>
        <w:rPr>
          <w:rFonts w:ascii="細明體" w:eastAsia="細明體" w:hAnsi="細明體" w:cs="細明體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on</w:t>
      </w:r>
      <w:r>
        <w:rPr>
          <w:rFonts w:ascii="細明體" w:eastAsia="細明體" w:hAnsi="細明體" w:cs="細明體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案件編號相同</w:t>
      </w:r>
      <w:r w:rsidR="00C27819">
        <w:rPr>
          <w:rFonts w:ascii="細明體" w:eastAsia="細明體" w:hAnsi="細明體" w:cs="細明體" w:hint="eastAsia"/>
          <w:lang w:eastAsia="zh-TW"/>
        </w:rPr>
        <w:t>，BY查詢條件</w:t>
      </w:r>
    </w:p>
    <w:p w:rsidR="002631D3" w:rsidRDefault="00C27819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000.</w:t>
      </w:r>
      <w:r>
        <w:rPr>
          <w:rFonts w:ascii="細明體" w:eastAsia="細明體" w:hAnsi="細明體" w:hint="eastAsia"/>
          <w:kern w:val="2"/>
          <w:lang w:eastAsia="zh-TW"/>
        </w:rPr>
        <w:t xml:space="preserve">資服覆核日期 </w:t>
      </w:r>
      <w:r w:rsidR="00E758BB">
        <w:rPr>
          <w:rFonts w:ascii="細明體" w:eastAsia="細明體" w:hAnsi="細明體" w:hint="eastAsia"/>
          <w:kern w:val="2"/>
          <w:lang w:eastAsia="zh-TW"/>
        </w:rPr>
        <w:t>:Between帳務日期_起日 a</w:t>
      </w:r>
      <w:r w:rsidR="00E758BB">
        <w:rPr>
          <w:rFonts w:ascii="細明體" w:eastAsia="細明體" w:hAnsi="細明體"/>
          <w:kern w:val="2"/>
          <w:lang w:eastAsia="zh-TW"/>
        </w:rPr>
        <w:t>nd</w:t>
      </w:r>
      <w:r w:rsidR="00E758BB">
        <w:rPr>
          <w:rFonts w:ascii="細明體" w:eastAsia="細明體" w:hAnsi="細明體" w:hint="eastAsia"/>
          <w:kern w:val="2"/>
          <w:lang w:eastAsia="zh-TW"/>
        </w:rPr>
        <w:t xml:space="preserve"> 帳務日期_迄日</w:t>
      </w:r>
    </w:p>
    <w:p w:rsidR="00C27819" w:rsidRDefault="00C27819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保單號碼 in (以處理當筆受理編號查詢理賠保單明細檔DT</w:t>
      </w:r>
      <w:r>
        <w:rPr>
          <w:rFonts w:ascii="細明體" w:eastAsia="細明體" w:hAnsi="細明體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AB</w:t>
      </w:r>
      <w:r>
        <w:rPr>
          <w:rFonts w:ascii="細明體" w:eastAsia="細明體" w:hAnsi="細明體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00所有的保單號碼)</w:t>
      </w:r>
    </w:p>
    <w:p w:rsidR="00C27819" w:rsidRDefault="00C27819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</w:t>
      </w:r>
      <w:r w:rsidR="00E758BB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.</w:t>
      </w:r>
      <w:r w:rsidR="00E758BB">
        <w:rPr>
          <w:rFonts w:ascii="細明體" w:eastAsia="細明體" w:hAnsi="細明體" w:hint="eastAsia"/>
          <w:kern w:val="2"/>
          <w:lang w:eastAsia="zh-TW"/>
        </w:rPr>
        <w:t>異動種類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758BB">
        <w:rPr>
          <w:rFonts w:ascii="細明體" w:eastAsia="細明體" w:hAnsi="細明體"/>
          <w:kern w:val="2"/>
          <w:lang w:eastAsia="zh-TW"/>
        </w:rPr>
        <w:t>like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‘AA</w:t>
      </w:r>
      <w:r w:rsidR="00E758BB">
        <w:rPr>
          <w:rFonts w:ascii="細明體" w:eastAsia="細明體" w:hAnsi="細明體"/>
          <w:kern w:val="2"/>
          <w:lang w:eastAsia="zh-TW"/>
        </w:rPr>
        <w:t>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27819" w:rsidRDefault="00C27819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查詢欄位: (</w:t>
      </w:r>
      <w:r>
        <w:rPr>
          <w:rFonts w:ascii="細明體" w:eastAsia="細明體" w:hAnsi="細明體"/>
          <w:kern w:val="2"/>
          <w:lang w:eastAsia="zh-TW"/>
        </w:rPr>
        <w:t xml:space="preserve">DISTINCT </w:t>
      </w:r>
      <w:r>
        <w:rPr>
          <w:rFonts w:ascii="細明體" w:eastAsia="細明體" w:hAnsi="細明體" w:hint="eastAsia"/>
          <w:kern w:val="2"/>
          <w:lang w:eastAsia="zh-TW"/>
        </w:rPr>
        <w:t>底下所有欄位)</w:t>
      </w:r>
    </w:p>
    <w:p w:rsidR="00C27819" w:rsidRDefault="00C27819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保單號碼</w:t>
      </w:r>
    </w:p>
    <w:p w:rsidR="00C27819" w:rsidRDefault="00C27819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輸入日期 轉西元年月日</w:t>
      </w:r>
    </w:p>
    <w:p w:rsidR="00C27819" w:rsidRDefault="00C27819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異動種類</w:t>
      </w:r>
    </w:p>
    <w:p w:rsidR="00C27819" w:rsidRDefault="00C27819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000.</w:t>
      </w:r>
      <w:r w:rsidRPr="00C27819">
        <w:rPr>
          <w:rFonts w:ascii="細明體" w:eastAsia="細明體" w:hAnsi="細明體" w:hint="eastAsia"/>
          <w:kern w:val="2"/>
          <w:lang w:eastAsia="zh-TW"/>
        </w:rPr>
        <w:t>退補表示</w:t>
      </w:r>
    </w:p>
    <w:p w:rsidR="00C27819" w:rsidRDefault="00C27819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000.</w:t>
      </w:r>
      <w:r w:rsidRPr="00C27819">
        <w:rPr>
          <w:rFonts w:ascii="細明體" w:eastAsia="細明體" w:hAnsi="細明體" w:hint="eastAsia"/>
          <w:kern w:val="2"/>
          <w:lang w:eastAsia="zh-TW"/>
        </w:rPr>
        <w:t>退補</w:t>
      </w:r>
      <w:r>
        <w:rPr>
          <w:rFonts w:ascii="細明體" w:eastAsia="細明體" w:hAnsi="細明體" w:hint="eastAsia"/>
          <w:kern w:val="2"/>
          <w:lang w:eastAsia="zh-TW"/>
        </w:rPr>
        <w:t>金額</w:t>
      </w:r>
    </w:p>
    <w:p w:rsidR="00C27819" w:rsidRDefault="00C301DC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1DC">
        <w:rPr>
          <w:rFonts w:ascii="細明體" w:eastAsia="細明體" w:hAnsi="細明體" w:hint="eastAsia"/>
          <w:kern w:val="2"/>
          <w:lang w:eastAsia="zh-TW"/>
        </w:rPr>
        <w:t>Z000.傳票序號</w:t>
      </w:r>
    </w:p>
    <w:p w:rsidR="00C301DC" w:rsidRDefault="00C301DC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1DC">
        <w:rPr>
          <w:rFonts w:ascii="細明體" w:eastAsia="細明體" w:hAnsi="細明體" w:hint="eastAsia"/>
          <w:kern w:val="2"/>
          <w:lang w:eastAsia="zh-TW"/>
        </w:rPr>
        <w:t>Z000.傳票日期</w:t>
      </w:r>
    </w:p>
    <w:p w:rsidR="00C301DC" w:rsidRDefault="00C301DC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1DC">
        <w:rPr>
          <w:rFonts w:ascii="細明體" w:eastAsia="細明體" w:hAnsi="細明體" w:hint="eastAsia"/>
          <w:kern w:val="2"/>
          <w:lang w:eastAsia="zh-TW"/>
        </w:rPr>
        <w:t>Z000.制票單位</w:t>
      </w:r>
    </w:p>
    <w:p w:rsidR="00C301DC" w:rsidRDefault="00C301DC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1DC">
        <w:rPr>
          <w:rFonts w:ascii="細明體" w:eastAsia="細明體" w:hAnsi="細明體" w:hint="eastAsia"/>
          <w:kern w:val="2"/>
          <w:lang w:eastAsia="zh-TW"/>
        </w:rPr>
        <w:t>Z000.</w:t>
      </w:r>
      <w:r>
        <w:rPr>
          <w:rFonts w:ascii="細明體" w:eastAsia="細明體" w:hAnsi="細明體" w:hint="eastAsia"/>
          <w:kern w:val="2"/>
          <w:lang w:eastAsia="zh-TW"/>
        </w:rPr>
        <w:t>修正類別</w:t>
      </w:r>
    </w:p>
    <w:p w:rsidR="00C301DC" w:rsidRDefault="00C301DC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000.</w:t>
      </w:r>
      <w:r>
        <w:rPr>
          <w:rFonts w:ascii="細明體" w:eastAsia="細明體" w:hAnsi="細明體" w:hint="eastAsia"/>
          <w:kern w:val="2"/>
          <w:lang w:eastAsia="zh-TW"/>
        </w:rPr>
        <w:t>資服覆核日期 轉西元年月日</w:t>
      </w:r>
    </w:p>
    <w:p w:rsidR="00C301DC" w:rsidRDefault="00C301DC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再讀取AI_FIX所有資料</w:t>
      </w:r>
    </w:p>
    <w:p w:rsidR="00C301DC" w:rsidRDefault="00C301DC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C301DC" w:rsidRDefault="00C301DC" w:rsidP="00777E76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將所有退補金額加總 </w:t>
      </w:r>
    </w:p>
    <w:p w:rsidR="00C301DC" w:rsidRDefault="00C301DC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若讀取異常,</w:t>
      </w:r>
    </w:p>
    <w:p w:rsidR="00C301DC" w:rsidRPr="000E0772" w:rsidRDefault="00C301DC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0E0772">
        <w:rPr>
          <w:rFonts w:ascii="細明體" w:eastAsia="細明體" w:hAnsi="細明體"/>
          <w:bCs/>
          <w:caps/>
          <w:lang w:eastAsia="zh-TW"/>
        </w:rPr>
        <w:t>“</w:t>
      </w:r>
      <w:r w:rsidR="00391FFD">
        <w:rPr>
          <w:rFonts w:ascii="細明體" w:eastAsia="細明體" w:hAnsi="細明體" w:hint="eastAsia"/>
          <w:bCs/>
          <w:caps/>
          <w:lang w:eastAsia="zh-TW"/>
        </w:rPr>
        <w:t>讀取人工修正紀錄檔錯誤</w:t>
      </w:r>
      <w:r>
        <w:rPr>
          <w:rFonts w:ascii="細明體" w:eastAsia="細明體" w:hAnsi="細明體" w:hint="eastAsia"/>
          <w:lang w:eastAsia="zh-TW"/>
        </w:rPr>
        <w:t>，受理編號:</w:t>
      </w:r>
      <w:r w:rsidRPr="000E0772">
        <w:rPr>
          <w:rFonts w:ascii="細明體" w:eastAsia="細明體" w:hAnsi="細明體"/>
          <w:bCs/>
          <w:caps/>
          <w:lang w:eastAsia="zh-TW"/>
        </w:rPr>
        <w:t>”</w:t>
      </w:r>
      <w:r>
        <w:rPr>
          <w:rFonts w:ascii="細明體" w:eastAsia="細明體" w:hAnsi="細明體"/>
          <w:bCs/>
          <w:caps/>
          <w:lang w:eastAsia="zh-TW"/>
        </w:rPr>
        <w:t>+</w:t>
      </w:r>
      <w:r w:rsidR="00391FFD">
        <w:rPr>
          <w:rFonts w:ascii="細明體" w:eastAsia="細明體" w:hAnsi="細明體" w:hint="eastAsia"/>
          <w:bCs/>
          <w:caps/>
          <w:lang w:eastAsia="zh-TW"/>
        </w:rPr>
        <w:t>處理當筆TA_APLY</w:t>
      </w:r>
    </w:p>
    <w:p w:rsidR="00C301DC" w:rsidRPr="000E0772" w:rsidRDefault="00C301DC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CALL  Batch.ErrorLog(異常訊息記錄模組)</w:t>
      </w:r>
      <w:r>
        <w:rPr>
          <w:rFonts w:ascii="細明體" w:eastAsia="細明體" w:hAnsi="細明體" w:hint="eastAsia"/>
          <w:kern w:val="2"/>
          <w:lang w:eastAsia="zh-TW"/>
        </w:rPr>
        <w:t>，記錄錯誤訊息。</w:t>
      </w:r>
    </w:p>
    <w:p w:rsidR="00C301DC" w:rsidRDefault="00C301DC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錯誤件數++</w:t>
      </w:r>
    </w:p>
    <w:p w:rsidR="00C301DC" w:rsidRDefault="00C301DC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BD7414" w:rsidRDefault="00BD7414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若無符合資料 (查詢結果為null)</w:t>
      </w:r>
    </w:p>
    <w:p w:rsidR="00BD7414" w:rsidRPr="000E0772" w:rsidRDefault="00BD7414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$人工修正總金額 = 0</w:t>
      </w:r>
    </w:p>
    <w:p w:rsidR="00C301DC" w:rsidRDefault="00BD7414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BD7414" w:rsidRDefault="00BD7414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$人工修正總金額 = 查詢出的退補金額加總</w:t>
      </w:r>
    </w:p>
    <w:p w:rsidR="00BD7414" w:rsidRDefault="00103B47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//</w:t>
      </w:r>
      <w:r w:rsidRPr="00103B47">
        <w:rPr>
          <w:rFonts w:ascii="細明體" w:eastAsia="細明體" w:hAnsi="細明體"/>
          <w:kern w:val="2"/>
          <w:lang w:eastAsia="zh-TW"/>
        </w:rPr>
        <w:t>**</w:t>
      </w:r>
      <w:r w:rsidRPr="00103B47">
        <w:rPr>
          <w:rFonts w:ascii="細明體" w:eastAsia="細明體" w:hAnsi="細明體"/>
          <w:kern w:val="2"/>
          <w:u w:val="single"/>
          <w:lang w:eastAsia="zh-TW"/>
        </w:rPr>
        <w:t>diffamt</w:t>
      </w:r>
      <w:r w:rsidRPr="00103B47">
        <w:rPr>
          <w:rFonts w:ascii="細明體" w:eastAsia="細明體" w:hAnsi="細明體"/>
          <w:kern w:val="2"/>
          <w:lang w:eastAsia="zh-TW"/>
        </w:rPr>
        <w:t>不為零的判斷處理: 部分理賠紀錄沖回，有理賠紀錄</w:t>
      </w:r>
    </w:p>
    <w:p w:rsidR="00BD7414" w:rsidRDefault="00BD7414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處理當筆.</w:t>
      </w:r>
      <w:r>
        <w:rPr>
          <w:rFonts w:ascii="細明體" w:eastAsia="細明體" w:hAnsi="細明體"/>
          <w:bCs/>
          <w:kern w:val="2"/>
          <w:lang w:eastAsia="zh-TW"/>
        </w:rPr>
        <w:t xml:space="preserve">DIFF_AMT + </w:t>
      </w:r>
      <w:r>
        <w:rPr>
          <w:rFonts w:ascii="細明體" w:eastAsia="細明體" w:hAnsi="細明體" w:hint="eastAsia"/>
          <w:kern w:val="2"/>
          <w:lang w:eastAsia="zh-TW"/>
        </w:rPr>
        <w:t>$人工修正總金額 = 0</w:t>
      </w:r>
      <w:r w:rsidR="00103B47">
        <w:rPr>
          <w:rFonts w:ascii="細明體" w:eastAsia="細明體" w:hAnsi="細明體"/>
          <w:kern w:val="2"/>
          <w:lang w:eastAsia="zh-TW"/>
        </w:rPr>
        <w:t xml:space="preserve"> </w:t>
      </w:r>
      <w:r w:rsidR="00103B47">
        <w:rPr>
          <w:rFonts w:ascii="細明體" w:eastAsia="細明體" w:hAnsi="細明體" w:hint="eastAsia"/>
          <w:kern w:val="2"/>
          <w:lang w:eastAsia="zh-TW"/>
        </w:rPr>
        <w:t>且處理當筆.</w:t>
      </w:r>
      <w:r w:rsidR="00103B47">
        <w:rPr>
          <w:rFonts w:ascii="細明體" w:eastAsia="細明體" w:hAnsi="細明體"/>
          <w:bCs/>
          <w:kern w:val="2"/>
          <w:lang w:eastAsia="zh-TW"/>
        </w:rPr>
        <w:t>DIFF_AMT</w:t>
      </w:r>
      <w:r w:rsidR="00103B47">
        <w:rPr>
          <w:rFonts w:ascii="細明體" w:eastAsia="細明體" w:hAnsi="細明體" w:hint="eastAsia"/>
          <w:bCs/>
          <w:kern w:val="2"/>
          <w:lang w:eastAsia="zh-TW"/>
        </w:rPr>
        <w:t xml:space="preserve"> &lt;&gt; </w:t>
      </w:r>
      <w:r w:rsidR="00103B47">
        <w:rPr>
          <w:rFonts w:ascii="細明體" w:eastAsia="細明體" w:hAnsi="細明體"/>
          <w:bCs/>
          <w:kern w:val="2"/>
          <w:lang w:eastAsia="zh-TW"/>
        </w:rPr>
        <w:t>0</w:t>
      </w:r>
    </w:p>
    <w:p w:rsidR="00BD7414" w:rsidRPr="006D0D7F" w:rsidRDefault="00BD7414" w:rsidP="00777E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‘OK003’</w:t>
      </w:r>
    </w:p>
    <w:p w:rsidR="00BD7414" w:rsidRPr="005D2307" w:rsidRDefault="00BD7414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</w:t>
      </w:r>
    </w:p>
    <w:p w:rsidR="00103B47" w:rsidRDefault="00103B47" w:rsidP="005D230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03B47">
        <w:rPr>
          <w:rFonts w:ascii="細明體" w:eastAsia="細明體" w:hAnsi="細明體"/>
          <w:kern w:val="2"/>
          <w:lang w:eastAsia="zh-TW"/>
        </w:rPr>
        <w:t>//**</w:t>
      </w:r>
      <w:r w:rsidRPr="00103B47">
        <w:rPr>
          <w:rFonts w:ascii="細明體" w:eastAsia="細明體" w:hAnsi="細明體"/>
          <w:kern w:val="2"/>
          <w:u w:val="single"/>
          <w:lang w:eastAsia="zh-TW"/>
        </w:rPr>
        <w:t>diffamt</w:t>
      </w:r>
      <w:r w:rsidRPr="00103B47">
        <w:rPr>
          <w:rFonts w:ascii="細明體" w:eastAsia="細明體" w:hAnsi="細明體"/>
          <w:kern w:val="2"/>
          <w:lang w:eastAsia="zh-TW"/>
        </w:rPr>
        <w:t>=0且taAply=AA_APLY_NULL的處理:整筆沖回找不到理賠紀錄</w:t>
      </w:r>
    </w:p>
    <w:p w:rsidR="00103B47" w:rsidRDefault="00103B47" w:rsidP="005D230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IF處理當筆.</w:t>
      </w:r>
      <w:r>
        <w:rPr>
          <w:rFonts w:ascii="細明體" w:eastAsia="細明體" w:hAnsi="細明體"/>
          <w:bCs/>
          <w:kern w:val="2"/>
          <w:lang w:eastAsia="zh-TW"/>
        </w:rPr>
        <w:t xml:space="preserve">DIFF_AMT = 0 </w:t>
      </w:r>
      <w:r>
        <w:rPr>
          <w:rFonts w:ascii="細明體" w:eastAsia="細明體" w:hAnsi="細明體" w:hint="eastAsia"/>
          <w:bCs/>
          <w:kern w:val="2"/>
          <w:lang w:eastAsia="zh-TW"/>
        </w:rPr>
        <w:t>且 處理當筆.</w:t>
      </w:r>
      <w:r w:rsidRPr="00103B47">
        <w:rPr>
          <w:rFonts w:ascii="細明體" w:eastAsia="細明體" w:hAnsi="細明體"/>
          <w:kern w:val="2"/>
          <w:lang w:eastAsia="zh-TW"/>
        </w:rPr>
        <w:t>taAply=AA_APLY_NULL</w:t>
      </w:r>
    </w:p>
    <w:p w:rsidR="00103B47" w:rsidRDefault="00103B47" w:rsidP="005D2307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    IF </w:t>
      </w:r>
      <w:r>
        <w:rPr>
          <w:rFonts w:ascii="細明體" w:eastAsia="細明體" w:hAnsi="細明體" w:hint="eastAsia"/>
          <w:kern w:val="2"/>
          <w:lang w:eastAsia="zh-TW"/>
        </w:rPr>
        <w:t>處理當筆.</w:t>
      </w:r>
      <w:r>
        <w:rPr>
          <w:rFonts w:ascii="細明體" w:eastAsia="細明體" w:hAnsi="細明體"/>
          <w:kern w:val="2"/>
          <w:lang w:eastAsia="zh-TW"/>
        </w:rPr>
        <w:t>DK</w:t>
      </w:r>
      <w:r>
        <w:rPr>
          <w:rFonts w:ascii="細明體" w:eastAsia="細明體" w:hAnsi="細明體"/>
          <w:bCs/>
          <w:kern w:val="2"/>
          <w:lang w:eastAsia="zh-TW"/>
        </w:rPr>
        <w:t xml:space="preserve">_AMT = </w:t>
      </w:r>
      <w:r>
        <w:rPr>
          <w:rFonts w:ascii="細明體" w:eastAsia="細明體" w:hAnsi="細明體" w:hint="eastAsia"/>
          <w:kern w:val="2"/>
          <w:lang w:eastAsia="zh-TW"/>
        </w:rPr>
        <w:t>$人工修正總金額</w:t>
      </w:r>
    </w:p>
    <w:p w:rsidR="00103B47" w:rsidRPr="005D2307" w:rsidRDefault="00103B47" w:rsidP="005D2307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</w:t>
      </w: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‘OK003’</w:t>
      </w:r>
    </w:p>
    <w:p w:rsidR="00103B47" w:rsidRPr="005D2307" w:rsidRDefault="00103B47" w:rsidP="005D2307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    ELSE</w:t>
      </w:r>
    </w:p>
    <w:p w:rsidR="00103B47" w:rsidRPr="005D2307" w:rsidRDefault="00103B47" w:rsidP="005D2307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</w:t>
      </w: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‘CK001’</w:t>
      </w:r>
    </w:p>
    <w:p w:rsidR="00103B47" w:rsidRPr="005D2307" w:rsidRDefault="00103B47" w:rsidP="005D2307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    END IF</w:t>
      </w:r>
    </w:p>
    <w:p w:rsidR="00103B47" w:rsidRPr="006D0D7F" w:rsidRDefault="00103B47" w:rsidP="005D230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</w:t>
      </w:r>
    </w:p>
    <w:p w:rsidR="00BD7414" w:rsidRPr="005D2307" w:rsidRDefault="00BD7414" w:rsidP="005D2307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‘CK001’</w:t>
      </w:r>
    </w:p>
    <w:p w:rsidR="00103B47" w:rsidRPr="006D0D7F" w:rsidRDefault="00103B47" w:rsidP="005D2307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END IF</w:t>
      </w:r>
    </w:p>
    <w:p w:rsidR="00BD7414" w:rsidRDefault="00BD7414" w:rsidP="00777E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END IF</w:t>
      </w:r>
    </w:p>
    <w:p w:rsidR="00BD7414" w:rsidRPr="00675ABF" w:rsidRDefault="00BD7414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EF314E" w:rsidRPr="0031629D" w:rsidRDefault="00EF314E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END IF</w:t>
      </w:r>
    </w:p>
    <w:p w:rsidR="0046092D" w:rsidRPr="00675ABF" w:rsidRDefault="0046092D" w:rsidP="0046092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//**</w:t>
      </w:r>
      <w:r w:rsidRPr="00BF0208">
        <w:rPr>
          <w:rFonts w:ascii="細明體" w:eastAsia="細明體" w:hAnsi="細明體" w:hint="eastAsia"/>
          <w:lang w:eastAsia="zh-TW"/>
        </w:rPr>
        <w:t>檢查是否有</w:t>
      </w:r>
      <w:r>
        <w:rPr>
          <w:rFonts w:ascii="細明體" w:eastAsia="細明體" w:hAnsi="細明體" w:hint="eastAsia"/>
          <w:lang w:eastAsia="zh-TW"/>
        </w:rPr>
        <w:t>非</w:t>
      </w:r>
      <w:r w:rsidRPr="00BF0208">
        <w:rPr>
          <w:rFonts w:ascii="細明體" w:eastAsia="細明體" w:hAnsi="細明體" w:hint="eastAsia"/>
          <w:lang w:eastAsia="zh-TW"/>
        </w:rPr>
        <w:t>當月處理的人工修正</w:t>
      </w:r>
      <w:r>
        <w:rPr>
          <w:rFonts w:ascii="細明體" w:eastAsia="細明體" w:hAnsi="細明體" w:hint="eastAsia"/>
          <w:bCs/>
          <w:kern w:val="2"/>
          <w:lang w:eastAsia="zh-TW"/>
        </w:rPr>
        <w:t>:SQL請參閱</w:t>
      </w:r>
      <w:hyperlink w:anchor="MARK3" w:history="1"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附錄</w:t>
        </w:r>
        <w:r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三</w:t>
        </w:r>
      </w:hyperlink>
    </w:p>
    <w:p w:rsidR="0046092D" w:rsidRPr="0031629D" w:rsidRDefault="0046092D" w:rsidP="0046092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46092D" w:rsidRDefault="0046092D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$查詢起日 = </w:t>
      </w:r>
      <w:r>
        <w:rPr>
          <w:rFonts w:ascii="細明體" w:eastAsia="細明體" w:hAnsi="細明體" w:hint="eastAsia"/>
          <w:kern w:val="2"/>
          <w:lang w:eastAsia="zh-TW"/>
        </w:rPr>
        <w:t xml:space="preserve">帳務日期_迄日 + </w:t>
      </w:r>
      <w:r>
        <w:rPr>
          <w:rFonts w:ascii="細明體" w:eastAsia="細明體" w:hAnsi="細明體"/>
          <w:kern w:val="2"/>
          <w:lang w:eastAsia="zh-TW"/>
        </w:rPr>
        <w:t xml:space="preserve">1 </w:t>
      </w:r>
      <w:r>
        <w:rPr>
          <w:rFonts w:ascii="細明體" w:eastAsia="細明體" w:hAnsi="細明體" w:hint="eastAsia"/>
          <w:kern w:val="2"/>
          <w:lang w:eastAsia="zh-TW"/>
        </w:rPr>
        <w:t>天</w:t>
      </w:r>
    </w:p>
    <w:p w:rsidR="0046092D" w:rsidRPr="0031629D" w:rsidRDefault="0046092D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$查詢迄日 = 系統日期</w:t>
      </w:r>
    </w:p>
    <w:p w:rsidR="00642BB9" w:rsidRPr="0031629D" w:rsidRDefault="00642BB9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作法同上述</w:t>
      </w:r>
      <w:r w:rsidRPr="0031629D">
        <w:rPr>
          <w:rFonts w:ascii="細明體" w:eastAsia="細明體" w:hAnsi="細明體" w:hint="eastAsia"/>
          <w:b/>
          <w:lang w:eastAsia="zh-TW"/>
        </w:rPr>
        <w:t>檢查是否有當月處理的人工修正件</w:t>
      </w:r>
      <w:r>
        <w:rPr>
          <w:rFonts w:ascii="細明體" w:eastAsia="細明體" w:hAnsi="細明體" w:hint="eastAsia"/>
          <w:lang w:eastAsia="zh-TW"/>
        </w:rPr>
        <w:t>處理，只是用</w:t>
      </w:r>
      <w:r w:rsidR="0046092D">
        <w:rPr>
          <w:rFonts w:ascii="細明體" w:eastAsia="細明體" w:hAnsi="細明體" w:hint="eastAsia"/>
          <w:bCs/>
          <w:kern w:val="2"/>
          <w:lang w:eastAsia="zh-TW"/>
        </w:rPr>
        <w:t>$查詢起日跟$查詢迄日</w:t>
      </w:r>
      <w:r>
        <w:rPr>
          <w:rFonts w:ascii="細明體" w:eastAsia="細明體" w:hAnsi="細明體" w:hint="eastAsia"/>
          <w:bCs/>
          <w:kern w:val="2"/>
          <w:lang w:eastAsia="zh-TW"/>
        </w:rPr>
        <w:t>去查資料</w:t>
      </w:r>
    </w:p>
    <w:p w:rsidR="0046092D" w:rsidRDefault="0046092D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2936DC" w:rsidRPr="00675ABF" w:rsidRDefault="002936DC" w:rsidP="002936D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//**</w:t>
      </w:r>
      <w:r w:rsidRPr="002936DC">
        <w:rPr>
          <w:rFonts w:ascii="細明體" w:eastAsia="細明體" w:hAnsi="細明體"/>
          <w:bCs/>
          <w:kern w:val="2"/>
          <w:lang w:eastAsia="zh-TW"/>
        </w:rPr>
        <w:t>檢查是否有當月人工整筆沖回但含有非身故給付項目</w:t>
      </w:r>
      <w:r>
        <w:rPr>
          <w:rFonts w:ascii="細明體" w:eastAsia="細明體" w:hAnsi="細明體" w:hint="eastAsia"/>
          <w:bCs/>
          <w:kern w:val="2"/>
          <w:lang w:eastAsia="zh-TW"/>
        </w:rPr>
        <w:t>:SQL請參閱</w:t>
      </w:r>
      <w:bookmarkStart w:id="27" w:name="MARK6_BACK"/>
      <w:r>
        <w:rPr>
          <w:rFonts w:ascii="細明體" w:eastAsia="細明體" w:hAnsi="細明體"/>
          <w:bCs/>
          <w:kern w:val="2"/>
          <w:lang w:eastAsia="zh-TW"/>
        </w:rPr>
        <w:fldChar w:fldCharType="begin"/>
      </w:r>
      <w:r>
        <w:rPr>
          <w:rFonts w:ascii="細明體" w:eastAsia="細明體" w:hAnsi="細明體"/>
          <w:bCs/>
          <w:kern w:val="2"/>
          <w:lang w:eastAsia="zh-TW"/>
        </w:rPr>
        <w:instrText xml:space="preserve"> HYPERLINK  \l "MARK6" </w:instrText>
      </w:r>
      <w:r>
        <w:rPr>
          <w:rFonts w:ascii="細明體" w:eastAsia="細明體" w:hAnsi="細明體"/>
          <w:bCs/>
          <w:kern w:val="2"/>
          <w:lang w:eastAsia="zh-TW"/>
        </w:rPr>
      </w:r>
      <w:r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Pr="0031629D">
        <w:rPr>
          <w:rStyle w:val="ab"/>
          <w:rFonts w:ascii="細明體" w:eastAsia="細明體" w:hAnsi="細明體" w:hint="eastAsia"/>
          <w:bCs/>
          <w:kern w:val="2"/>
          <w:lang w:eastAsia="zh-TW"/>
        </w:rPr>
        <w:t>附</w:t>
      </w:r>
      <w:r w:rsidRPr="0031629D">
        <w:rPr>
          <w:rStyle w:val="ab"/>
          <w:rFonts w:ascii="細明體" w:eastAsia="細明體" w:hAnsi="細明體" w:hint="eastAsia"/>
          <w:bCs/>
          <w:kern w:val="2"/>
          <w:lang w:eastAsia="zh-TW"/>
        </w:rPr>
        <w:t>錄</w:t>
      </w:r>
      <w:r w:rsidRPr="002936DC">
        <w:rPr>
          <w:rStyle w:val="ab"/>
          <w:rFonts w:ascii="細明體" w:eastAsia="細明體" w:hAnsi="細明體" w:hint="eastAsia"/>
          <w:kern w:val="2"/>
          <w:lang w:eastAsia="zh-TW"/>
        </w:rPr>
        <w:t>六</w:t>
      </w:r>
      <w:bookmarkEnd w:id="27"/>
      <w:r>
        <w:rPr>
          <w:rFonts w:ascii="細明體" w:eastAsia="細明體" w:hAnsi="細明體"/>
          <w:bCs/>
          <w:kern w:val="2"/>
          <w:lang w:eastAsia="zh-TW"/>
        </w:rPr>
        <w:fldChar w:fldCharType="end"/>
      </w:r>
    </w:p>
    <w:p w:rsidR="002936DC" w:rsidRPr="0031629D" w:rsidRDefault="002936DC" w:rsidP="002936D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4B58B6" w:rsidRPr="00777E76" w:rsidRDefault="004B58B6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(AI_FIX)先讀取</w:t>
      </w:r>
      <w:r>
        <w:rPr>
          <w:rFonts w:ascii="細明體" w:eastAsia="細明體" w:hAnsi="細明體" w:cs="細明體" w:hint="eastAsia"/>
        </w:rPr>
        <w:t>人工修正案件</w:t>
      </w:r>
      <w:r>
        <w:rPr>
          <w:rFonts w:ascii="細明體" w:eastAsia="細明體" w:hAnsi="細明體" w:cs="細明體" w:hint="eastAsia"/>
          <w:lang w:eastAsia="zh-TW"/>
        </w:rPr>
        <w:t>明細</w:t>
      </w:r>
      <w:r>
        <w:rPr>
          <w:rFonts w:ascii="細明體" w:eastAsia="細明體" w:hAnsi="細明體" w:cs="細明體" w:hint="eastAsia"/>
        </w:rPr>
        <w:t>檔</w:t>
      </w:r>
      <w:r>
        <w:rPr>
          <w:rFonts w:ascii="細明體" w:eastAsia="細明體" w:hAnsi="細明體" w:cs="細明體" w:hint="eastAsia"/>
          <w:lang w:eastAsia="zh-TW"/>
        </w:rPr>
        <w:t>DTAIZ001</w:t>
      </w:r>
      <w:r>
        <w:rPr>
          <w:rFonts w:ascii="細明體" w:eastAsia="細明體" w:hAnsi="細明體" w:cs="細明體"/>
          <w:lang w:eastAsia="zh-TW"/>
        </w:rPr>
        <w:t xml:space="preserve"> left join </w:t>
      </w:r>
      <w:r>
        <w:rPr>
          <w:rFonts w:ascii="細明體" w:eastAsia="細明體" w:hAnsi="細明體" w:cs="細明體" w:hint="eastAsia"/>
          <w:lang w:eastAsia="zh-TW"/>
        </w:rPr>
        <w:t>人工修正案件受理檔DTAIZ000</w:t>
      </w:r>
      <w:r>
        <w:rPr>
          <w:rFonts w:ascii="細明體" w:eastAsia="細明體" w:hAnsi="細明體" w:cs="細明體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on</w:t>
      </w:r>
      <w:r>
        <w:rPr>
          <w:rFonts w:ascii="細明體" w:eastAsia="細明體" w:hAnsi="細明體" w:cs="細明體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案件編號相同，BY查詢條件</w:t>
      </w:r>
    </w:p>
    <w:p w:rsidR="004B58B6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000.</w:t>
      </w:r>
      <w:r>
        <w:rPr>
          <w:rFonts w:ascii="細明體" w:eastAsia="細明體" w:hAnsi="細明體" w:hint="eastAsia"/>
          <w:kern w:val="2"/>
          <w:lang w:eastAsia="zh-TW"/>
        </w:rPr>
        <w:t>資服覆核日期 :Between帳務日期_起日 a</w:t>
      </w:r>
      <w:r>
        <w:rPr>
          <w:rFonts w:ascii="細明體" w:eastAsia="細明體" w:hAnsi="細明體"/>
          <w:kern w:val="2"/>
          <w:lang w:eastAsia="zh-TW"/>
        </w:rPr>
        <w:t>nd</w:t>
      </w:r>
      <w:r>
        <w:rPr>
          <w:rFonts w:ascii="細明體" w:eastAsia="細明體" w:hAnsi="細明體" w:hint="eastAsia"/>
          <w:kern w:val="2"/>
          <w:lang w:eastAsia="zh-TW"/>
        </w:rPr>
        <w:t xml:space="preserve"> 帳務日期_迄日</w:t>
      </w:r>
    </w:p>
    <w:p w:rsidR="004B58B6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保單號碼 in (以處理當筆受理編號查詢理賠保單明細檔DT</w:t>
      </w:r>
      <w:r>
        <w:rPr>
          <w:rFonts w:ascii="細明體" w:eastAsia="細明體" w:hAnsi="細明體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AB</w:t>
      </w:r>
      <w:r>
        <w:rPr>
          <w:rFonts w:ascii="細明體" w:eastAsia="細明體" w:hAnsi="細明體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00所有的保單號碼)</w:t>
      </w:r>
    </w:p>
    <w:p w:rsidR="004B58B6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 xml:space="preserve">異動種類 </w:t>
      </w:r>
      <w:r>
        <w:rPr>
          <w:rFonts w:ascii="細明體" w:eastAsia="細明體" w:hAnsi="細明體"/>
          <w:kern w:val="2"/>
          <w:lang w:eastAsia="zh-TW"/>
        </w:rPr>
        <w:t>like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‘AA%’</w:t>
      </w:r>
    </w:p>
    <w:p w:rsidR="004B58B6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查詢欄位: (</w:t>
      </w:r>
      <w:r>
        <w:rPr>
          <w:rFonts w:ascii="細明體" w:eastAsia="細明體" w:hAnsi="細明體"/>
          <w:kern w:val="2"/>
          <w:lang w:eastAsia="zh-TW"/>
        </w:rPr>
        <w:t xml:space="preserve">DISTINCT </w:t>
      </w:r>
      <w:r>
        <w:rPr>
          <w:rFonts w:ascii="細明體" w:eastAsia="細明體" w:hAnsi="細明體" w:hint="eastAsia"/>
          <w:kern w:val="2"/>
          <w:lang w:eastAsia="zh-TW"/>
        </w:rPr>
        <w:t>底下所有欄位)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保單號碼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輸入日期 轉西元年月日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異動種類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000.</w:t>
      </w:r>
      <w:r w:rsidRPr="00C27819">
        <w:rPr>
          <w:rFonts w:ascii="細明體" w:eastAsia="細明體" w:hAnsi="細明體" w:hint="eastAsia"/>
          <w:kern w:val="2"/>
          <w:lang w:eastAsia="zh-TW"/>
        </w:rPr>
        <w:t>退補表示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000.</w:t>
      </w:r>
      <w:r w:rsidRPr="00C27819">
        <w:rPr>
          <w:rFonts w:ascii="細明體" w:eastAsia="細明體" w:hAnsi="細明體" w:hint="eastAsia"/>
          <w:kern w:val="2"/>
          <w:lang w:eastAsia="zh-TW"/>
        </w:rPr>
        <w:t>退補</w:t>
      </w:r>
      <w:r>
        <w:rPr>
          <w:rFonts w:ascii="細明體" w:eastAsia="細明體" w:hAnsi="細明體" w:hint="eastAsia"/>
          <w:kern w:val="2"/>
          <w:lang w:eastAsia="zh-TW"/>
        </w:rPr>
        <w:t>金額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1DC">
        <w:rPr>
          <w:rFonts w:ascii="細明體" w:eastAsia="細明體" w:hAnsi="細明體" w:hint="eastAsia"/>
          <w:kern w:val="2"/>
          <w:lang w:eastAsia="zh-TW"/>
        </w:rPr>
        <w:t>Z000.傳票序號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1DC">
        <w:rPr>
          <w:rFonts w:ascii="細明體" w:eastAsia="細明體" w:hAnsi="細明體" w:hint="eastAsia"/>
          <w:kern w:val="2"/>
          <w:lang w:eastAsia="zh-TW"/>
        </w:rPr>
        <w:t>Z000.傳票日期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1DC">
        <w:rPr>
          <w:rFonts w:ascii="細明體" w:eastAsia="細明體" w:hAnsi="細明體" w:hint="eastAsia"/>
          <w:kern w:val="2"/>
          <w:lang w:eastAsia="zh-TW"/>
        </w:rPr>
        <w:t>Z000.制票單位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1DC">
        <w:rPr>
          <w:rFonts w:ascii="細明體" w:eastAsia="細明體" w:hAnsi="細明體" w:hint="eastAsia"/>
          <w:kern w:val="2"/>
          <w:lang w:eastAsia="zh-TW"/>
        </w:rPr>
        <w:t>Z000.</w:t>
      </w:r>
      <w:r>
        <w:rPr>
          <w:rFonts w:ascii="細明體" w:eastAsia="細明體" w:hAnsi="細明體" w:hint="eastAsia"/>
          <w:kern w:val="2"/>
          <w:lang w:eastAsia="zh-TW"/>
        </w:rPr>
        <w:t>修正類別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</w:t>
      </w:r>
      <w:r>
        <w:rPr>
          <w:rFonts w:ascii="細明體" w:eastAsia="細明體" w:hAnsi="細明體"/>
          <w:kern w:val="2"/>
          <w:lang w:eastAsia="zh-TW"/>
        </w:rPr>
        <w:t>000.</w:t>
      </w:r>
      <w:r>
        <w:rPr>
          <w:rFonts w:ascii="細明體" w:eastAsia="細明體" w:hAnsi="細明體" w:hint="eastAsia"/>
          <w:kern w:val="2"/>
          <w:lang w:eastAsia="zh-TW"/>
        </w:rPr>
        <w:t>資服覆核日期 轉西元年月日</w:t>
      </w:r>
    </w:p>
    <w:p w:rsidR="004B58B6" w:rsidRDefault="004B58B6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 w:rsidRPr="004B58B6">
        <w:rPr>
          <w:rFonts w:ascii="細明體" w:eastAsia="細明體" w:hAnsi="細明體"/>
          <w:kern w:val="2"/>
          <w:lang w:eastAsia="zh-TW"/>
        </w:rPr>
        <w:t>AI_SUM_AMT</w:t>
      </w:r>
      <w:r>
        <w:rPr>
          <w:rFonts w:ascii="細明體" w:eastAsia="細明體" w:hAnsi="細明體" w:hint="eastAsia"/>
          <w:kern w:val="2"/>
          <w:lang w:eastAsia="zh-TW"/>
        </w:rPr>
        <w:t>)再讀取AI_FIX所有資料</w:t>
      </w:r>
    </w:p>
    <w:p w:rsidR="004B58B6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4B58B6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將所有退補金額加總 </w:t>
      </w:r>
      <w:r>
        <w:rPr>
          <w:rFonts w:ascii="細明體" w:eastAsia="細明體" w:hAnsi="細明體"/>
          <w:kern w:val="2"/>
          <w:lang w:eastAsia="zh-TW"/>
        </w:rPr>
        <w:t>as $AI_AMT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4B58B6" w:rsidRDefault="004B58B6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 w:rsidRPr="004B58B6">
        <w:rPr>
          <w:rFonts w:ascii="細明體" w:eastAsia="細明體" w:hAnsi="細明體"/>
          <w:kern w:val="2"/>
          <w:lang w:eastAsia="zh-TW"/>
        </w:rPr>
        <w:t>DK_SUM_AMT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4B58B6" w:rsidRPr="0031629D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1629D">
        <w:rPr>
          <w:rFonts w:ascii="細明體" w:eastAsia="細明體" w:hAnsi="細明體" w:hint="eastAsia"/>
          <w:kern w:val="2"/>
          <w:lang w:eastAsia="zh-TW"/>
        </w:rPr>
        <w:t>讀取會計分錄檔DTDKF</w:t>
      </w:r>
      <w:r w:rsidRPr="0031629D">
        <w:rPr>
          <w:rFonts w:ascii="細明體" w:eastAsia="細明體" w:hAnsi="細明體"/>
          <w:kern w:val="2"/>
          <w:lang w:eastAsia="zh-TW"/>
        </w:rPr>
        <w:t>001</w:t>
      </w:r>
      <w:r w:rsidRPr="0031629D">
        <w:rPr>
          <w:rFonts w:ascii="細明體" w:eastAsia="細明體" w:hAnsi="細明體" w:hint="eastAsia"/>
          <w:kern w:val="2"/>
          <w:lang w:eastAsia="zh-TW"/>
        </w:rPr>
        <w:t>，by查詢條件</w:t>
      </w:r>
    </w:p>
    <w:p w:rsidR="004B58B6" w:rsidRPr="0031629D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1629D">
        <w:rPr>
          <w:rFonts w:ascii="細明體" w:eastAsia="細明體" w:hAnsi="細明體" w:hint="eastAsia"/>
          <w:kern w:val="2"/>
          <w:lang w:eastAsia="zh-TW"/>
        </w:rPr>
        <w:t>備註:同處理當筆受理編號</w:t>
      </w:r>
    </w:p>
    <w:p w:rsidR="004B58B6" w:rsidRPr="0031629D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1629D">
        <w:rPr>
          <w:rFonts w:ascii="細明體" w:eastAsia="細明體" w:hAnsi="細明體"/>
          <w:color w:val="000000"/>
        </w:rPr>
        <w:t>借貸方 </w:t>
      </w:r>
      <w:r w:rsidRPr="0031629D">
        <w:rPr>
          <w:rFonts w:ascii="細明體" w:eastAsia="細明體" w:hAnsi="細明體"/>
          <w:kern w:val="2"/>
          <w:lang w:eastAsia="zh-TW"/>
        </w:rPr>
        <w:t>DB_CR</w:t>
      </w:r>
      <w:r w:rsidRPr="0031629D">
        <w:rPr>
          <w:rFonts w:ascii="細明體" w:eastAsia="細明體" w:hAnsi="細明體" w:hint="eastAsia"/>
          <w:kern w:val="2"/>
          <w:lang w:eastAsia="zh-TW"/>
        </w:rPr>
        <w:t xml:space="preserve"> : </w:t>
      </w:r>
      <w:r w:rsidRPr="0031629D">
        <w:rPr>
          <w:rFonts w:ascii="細明體" w:eastAsia="細明體" w:hAnsi="細明體"/>
          <w:kern w:val="2"/>
          <w:lang w:eastAsia="zh-TW"/>
        </w:rPr>
        <w:t>‘</w:t>
      </w:r>
      <w:r w:rsidRPr="0031629D">
        <w:rPr>
          <w:rFonts w:ascii="細明體" w:eastAsia="細明體" w:hAnsi="細明體" w:hint="eastAsia"/>
          <w:kern w:val="2"/>
          <w:lang w:eastAsia="zh-TW"/>
        </w:rPr>
        <w:t>CR</w:t>
      </w:r>
      <w:r w:rsidRPr="0031629D">
        <w:rPr>
          <w:rFonts w:ascii="細明體" w:eastAsia="細明體" w:hAnsi="細明體"/>
          <w:kern w:val="2"/>
          <w:lang w:eastAsia="zh-TW"/>
        </w:rPr>
        <w:t>’</w:t>
      </w:r>
      <w:r w:rsidRPr="0031629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4B58B6" w:rsidRPr="0031629D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1629D">
        <w:rPr>
          <w:rFonts w:ascii="細明體" w:eastAsia="細明體" w:hAnsi="細明體"/>
          <w:color w:val="000000"/>
          <w:lang w:eastAsia="zh-TW"/>
        </w:rPr>
        <w:t>對應檔代號 : ‘DTAAB010’</w:t>
      </w:r>
    </w:p>
    <w:p w:rsidR="004B58B6" w:rsidRPr="0031629D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1629D">
        <w:rPr>
          <w:rFonts w:ascii="細明體" w:eastAsia="細明體" w:hAnsi="細明體" w:hint="eastAsia"/>
          <w:color w:val="000000"/>
          <w:lang w:eastAsia="zh-TW"/>
        </w:rPr>
        <w:t>讀取欄位:</w:t>
      </w:r>
    </w:p>
    <w:p w:rsidR="004B58B6" w:rsidRPr="0031629D" w:rsidRDefault="004B58B6" w:rsidP="0031629D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1629D">
        <w:rPr>
          <w:rFonts w:ascii="細明體" w:eastAsia="細明體" w:hAnsi="細明體" w:hint="eastAsia"/>
          <w:color w:val="000000"/>
          <w:lang w:eastAsia="zh-TW"/>
        </w:rPr>
        <w:t xml:space="preserve">將所有紀錄的金額加總  </w:t>
      </w:r>
      <w:r w:rsidRPr="0031629D">
        <w:rPr>
          <w:rFonts w:ascii="細明體" w:eastAsia="細明體" w:hAnsi="細明體"/>
          <w:color w:val="000000"/>
          <w:lang w:eastAsia="zh-TW"/>
        </w:rPr>
        <w:t>as $DK_SUM</w:t>
      </w:r>
    </w:p>
    <w:p w:rsidR="004B58B6" w:rsidRDefault="004B58B6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1629D">
        <w:rPr>
          <w:rFonts w:ascii="細明體" w:eastAsia="細明體" w:hAnsi="細明體" w:hint="eastAsia"/>
          <w:color w:val="000000"/>
          <w:lang w:eastAsia="zh-TW"/>
        </w:rPr>
        <w:t>查詢</w:t>
      </w:r>
      <w:r w:rsidRPr="0031629D">
        <w:rPr>
          <w:rFonts w:ascii="細明體" w:eastAsia="細明體" w:hAnsi="細明體"/>
          <w:kern w:val="2"/>
          <w:lang w:eastAsia="zh-TW"/>
        </w:rPr>
        <w:t xml:space="preserve">AI_SUM_AMT left join DK_SUM_AMT on $AI_AMT = </w:t>
      </w:r>
      <w:r w:rsidRPr="0031629D">
        <w:rPr>
          <w:rFonts w:ascii="細明體" w:eastAsia="細明體" w:hAnsi="細明體"/>
          <w:color w:val="000000"/>
          <w:lang w:eastAsia="zh-TW"/>
        </w:rPr>
        <w:t>$DK_SUM</w:t>
      </w:r>
      <w:r w:rsidRPr="0031629D">
        <w:rPr>
          <w:rFonts w:ascii="細明體" w:eastAsia="細明體" w:hAnsi="細明體"/>
          <w:kern w:val="2"/>
          <w:lang w:eastAsia="zh-TW"/>
        </w:rPr>
        <w:t xml:space="preserve"> </w:t>
      </w:r>
    </w:p>
    <w:p w:rsidR="004B58B6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4B58B6" w:rsidRPr="0031629D" w:rsidRDefault="004B58B6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計算符合條件的件數</w:t>
      </w:r>
      <w:r w:rsidR="00402E21">
        <w:rPr>
          <w:rFonts w:ascii="細明體" w:eastAsia="細明體" w:hAnsi="細明體" w:hint="eastAsia"/>
          <w:kern w:val="2"/>
          <w:lang w:eastAsia="zh-TW"/>
        </w:rPr>
        <w:t xml:space="preserve"> as $CNT</w:t>
      </w:r>
    </w:p>
    <w:p w:rsidR="004B58B6" w:rsidRDefault="004B58B6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若讀取異常,</w:t>
      </w:r>
    </w:p>
    <w:p w:rsidR="004B58B6" w:rsidRPr="000E0772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0E0772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bCs/>
          <w:caps/>
          <w:lang w:eastAsia="zh-TW"/>
        </w:rPr>
        <w:t>讀取人工修正紀錄檔錯誤</w:t>
      </w:r>
      <w:r>
        <w:rPr>
          <w:rFonts w:ascii="細明體" w:eastAsia="細明體" w:hAnsi="細明體" w:hint="eastAsia"/>
          <w:lang w:eastAsia="zh-TW"/>
        </w:rPr>
        <w:t>，受理編號:</w:t>
      </w:r>
      <w:r w:rsidRPr="000E0772">
        <w:rPr>
          <w:rFonts w:ascii="細明體" w:eastAsia="細明體" w:hAnsi="細明體"/>
          <w:bCs/>
          <w:caps/>
          <w:lang w:eastAsia="zh-TW"/>
        </w:rPr>
        <w:t>”</w:t>
      </w:r>
      <w:r>
        <w:rPr>
          <w:rFonts w:ascii="細明體" w:eastAsia="細明體" w:hAnsi="細明體"/>
          <w:bCs/>
          <w:caps/>
          <w:lang w:eastAsia="zh-TW"/>
        </w:rPr>
        <w:t>+</w:t>
      </w:r>
      <w:r>
        <w:rPr>
          <w:rFonts w:ascii="細明體" w:eastAsia="細明體" w:hAnsi="細明體" w:hint="eastAsia"/>
          <w:bCs/>
          <w:caps/>
          <w:lang w:eastAsia="zh-TW"/>
        </w:rPr>
        <w:t>處理當筆TA_APLY</w:t>
      </w:r>
    </w:p>
    <w:p w:rsidR="004B58B6" w:rsidRPr="000E0772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CALL  Batch.ErrorLog(異常訊息記錄模組)</w:t>
      </w:r>
      <w:r>
        <w:rPr>
          <w:rFonts w:ascii="細明體" w:eastAsia="細明體" w:hAnsi="細明體" w:hint="eastAsia"/>
          <w:kern w:val="2"/>
          <w:lang w:eastAsia="zh-TW"/>
        </w:rPr>
        <w:t>，記錄錯誤訊息。</w:t>
      </w:r>
    </w:p>
    <w:p w:rsidR="004B58B6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錯誤件數++</w:t>
      </w:r>
    </w:p>
    <w:p w:rsidR="004B58B6" w:rsidRDefault="004B58B6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4B58B6" w:rsidRDefault="004B58B6" w:rsidP="0031629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2936DC" w:rsidRDefault="00402E21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$CNT</w:t>
      </w:r>
      <w:r>
        <w:rPr>
          <w:rFonts w:ascii="細明體" w:eastAsia="細明體" w:hAnsi="細明體"/>
          <w:kern w:val="2"/>
          <w:lang w:eastAsia="zh-TW"/>
        </w:rPr>
        <w:t xml:space="preserve"> &gt; 1</w:t>
      </w:r>
    </w:p>
    <w:p w:rsidR="00402E21" w:rsidRPr="0031629D" w:rsidRDefault="00402E21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>‘OK005’</w:t>
      </w:r>
    </w:p>
    <w:p w:rsidR="00402E21" w:rsidRPr="0031629D" w:rsidRDefault="00402E21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</w:t>
      </w:r>
    </w:p>
    <w:p w:rsidR="00402E21" w:rsidRPr="0031629D" w:rsidRDefault="00402E21" w:rsidP="0031629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>
        <w:rPr>
          <w:rFonts w:ascii="細明體" w:eastAsia="細明體" w:hAnsi="細明體"/>
          <w:bCs/>
          <w:kern w:val="2"/>
          <w:lang w:eastAsia="zh-TW"/>
        </w:rPr>
        <w:t xml:space="preserve">‘CK001’ </w:t>
      </w:r>
    </w:p>
    <w:p w:rsidR="00402E21" w:rsidRPr="0031629D" w:rsidRDefault="00402E21" w:rsidP="0031629D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END IF</w:t>
      </w:r>
    </w:p>
    <w:p w:rsidR="002936DC" w:rsidRDefault="002936DC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0557B8" w:rsidRPr="00675ABF" w:rsidRDefault="000557B8" w:rsidP="000557B8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//**</w:t>
      </w:r>
      <w:r w:rsidRPr="002936DC">
        <w:rPr>
          <w:rFonts w:ascii="細明體" w:eastAsia="細明體" w:hAnsi="細明體"/>
          <w:bCs/>
          <w:kern w:val="2"/>
          <w:lang w:eastAsia="zh-TW"/>
        </w:rPr>
        <w:t>檢查是否有</w:t>
      </w:r>
      <w:r>
        <w:rPr>
          <w:rFonts w:ascii="細明體" w:eastAsia="細明體" w:hAnsi="細明體" w:hint="eastAsia"/>
          <w:bCs/>
          <w:kern w:val="2"/>
          <w:lang w:eastAsia="zh-TW"/>
        </w:rPr>
        <w:t>非</w:t>
      </w:r>
      <w:r w:rsidRPr="002936DC">
        <w:rPr>
          <w:rFonts w:ascii="細明體" w:eastAsia="細明體" w:hAnsi="細明體"/>
          <w:bCs/>
          <w:kern w:val="2"/>
          <w:lang w:eastAsia="zh-TW"/>
        </w:rPr>
        <w:t>當月人工整筆沖回但含有非身故給付項目</w:t>
      </w:r>
    </w:p>
    <w:p w:rsidR="000557B8" w:rsidRPr="0085471A" w:rsidRDefault="000557B8" w:rsidP="000557B8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0557B8" w:rsidRDefault="000557B8" w:rsidP="000557B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$查詢起日 = </w:t>
      </w:r>
      <w:r>
        <w:rPr>
          <w:rFonts w:ascii="細明體" w:eastAsia="細明體" w:hAnsi="細明體" w:hint="eastAsia"/>
          <w:kern w:val="2"/>
          <w:lang w:eastAsia="zh-TW"/>
        </w:rPr>
        <w:t xml:space="preserve">帳務日期_迄日 + </w:t>
      </w:r>
      <w:r>
        <w:rPr>
          <w:rFonts w:ascii="細明體" w:eastAsia="細明體" w:hAnsi="細明體"/>
          <w:kern w:val="2"/>
          <w:lang w:eastAsia="zh-TW"/>
        </w:rPr>
        <w:t xml:space="preserve">1 </w:t>
      </w:r>
      <w:r>
        <w:rPr>
          <w:rFonts w:ascii="細明體" w:eastAsia="細明體" w:hAnsi="細明體" w:hint="eastAsia"/>
          <w:kern w:val="2"/>
          <w:lang w:eastAsia="zh-TW"/>
        </w:rPr>
        <w:t>天</w:t>
      </w:r>
    </w:p>
    <w:p w:rsidR="000557B8" w:rsidRPr="0085471A" w:rsidRDefault="000557B8" w:rsidP="000557B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$查詢迄日 = 系統日期</w:t>
      </w:r>
    </w:p>
    <w:p w:rsidR="000557B8" w:rsidRPr="0085471A" w:rsidRDefault="000557B8" w:rsidP="000557B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作法同上述</w:t>
      </w:r>
      <w:r w:rsidRPr="000557B8">
        <w:rPr>
          <w:rFonts w:ascii="細明體" w:eastAsia="細明體" w:hAnsi="細明體"/>
          <w:b/>
          <w:bCs/>
          <w:lang w:eastAsia="zh-TW"/>
        </w:rPr>
        <w:t>檢查是否有當月人工整筆沖回但含有非身故給付項目</w:t>
      </w:r>
      <w:r>
        <w:rPr>
          <w:rFonts w:ascii="細明體" w:eastAsia="細明體" w:hAnsi="細明體" w:hint="eastAsia"/>
          <w:lang w:eastAsia="zh-TW"/>
        </w:rPr>
        <w:t>處理，只是用</w:t>
      </w:r>
      <w:r>
        <w:rPr>
          <w:rFonts w:ascii="細明體" w:eastAsia="細明體" w:hAnsi="細明體" w:hint="eastAsia"/>
          <w:bCs/>
          <w:kern w:val="2"/>
          <w:lang w:eastAsia="zh-TW"/>
        </w:rPr>
        <w:t>$查詢起日跟$查詢迄日去查資料</w:t>
      </w:r>
    </w:p>
    <w:p w:rsidR="000557B8" w:rsidRPr="002E4B4E" w:rsidRDefault="000557B8" w:rsidP="000557B8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6170F5" w:rsidRPr="00675ABF" w:rsidRDefault="006170F5" w:rsidP="006170F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//**</w:t>
      </w:r>
      <w:r>
        <w:rPr>
          <w:rFonts w:ascii="細明體" w:eastAsia="細明體" w:hAnsi="細明體" w:hint="eastAsia"/>
          <w:bCs/>
          <w:kern w:val="2"/>
          <w:lang w:eastAsia="zh-TW"/>
        </w:rPr>
        <w:t>比對是否為預付金給付:SQL請參閱</w:t>
      </w:r>
      <w:bookmarkStart w:id="28" w:name="MARK4_BACK"/>
      <w:r w:rsidR="002E4B4E">
        <w:rPr>
          <w:rFonts w:ascii="細明體" w:eastAsia="細明體" w:hAnsi="細明體"/>
          <w:bCs/>
          <w:kern w:val="2"/>
          <w:lang w:eastAsia="zh-TW"/>
        </w:rPr>
        <w:fldChar w:fldCharType="begin"/>
      </w:r>
      <w:r w:rsidR="002E4B4E">
        <w:rPr>
          <w:rFonts w:ascii="細明體" w:eastAsia="細明體" w:hAnsi="細明體"/>
          <w:bCs/>
          <w:kern w:val="2"/>
          <w:lang w:eastAsia="zh-TW"/>
        </w:rPr>
        <w:instrText xml:space="preserve"> HYPERLINK  \l "MARK4" </w:instrText>
      </w:r>
      <w:r w:rsidR="002E4B4E">
        <w:rPr>
          <w:rFonts w:ascii="細明體" w:eastAsia="細明體" w:hAnsi="細明體"/>
          <w:bCs/>
          <w:kern w:val="2"/>
          <w:lang w:eastAsia="zh-TW"/>
        </w:rPr>
      </w:r>
      <w:r w:rsidR="002E4B4E"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Pr="002E4B4E">
        <w:rPr>
          <w:rStyle w:val="ab"/>
          <w:rFonts w:ascii="細明體" w:eastAsia="細明體" w:hAnsi="細明體" w:hint="eastAsia"/>
          <w:bCs/>
          <w:kern w:val="2"/>
          <w:lang w:eastAsia="zh-TW"/>
        </w:rPr>
        <w:t>附</w:t>
      </w:r>
      <w:r w:rsidRPr="002E4B4E">
        <w:rPr>
          <w:rStyle w:val="ab"/>
          <w:rFonts w:ascii="細明體" w:eastAsia="細明體" w:hAnsi="細明體" w:hint="eastAsia"/>
          <w:bCs/>
          <w:kern w:val="2"/>
          <w:lang w:eastAsia="zh-TW"/>
        </w:rPr>
        <w:t>錄</w:t>
      </w:r>
      <w:r w:rsidRPr="002E4B4E">
        <w:rPr>
          <w:rStyle w:val="ab"/>
          <w:rFonts w:ascii="細明體" w:eastAsia="細明體" w:hAnsi="細明體" w:hint="eastAsia"/>
          <w:bCs/>
          <w:kern w:val="2"/>
          <w:lang w:eastAsia="zh-TW"/>
        </w:rPr>
        <w:t>四</w:t>
      </w:r>
      <w:bookmarkEnd w:id="28"/>
      <w:r w:rsidR="002E4B4E">
        <w:rPr>
          <w:rFonts w:ascii="細明體" w:eastAsia="細明體" w:hAnsi="細明體"/>
          <w:bCs/>
          <w:kern w:val="2"/>
          <w:lang w:eastAsia="zh-TW"/>
        </w:rPr>
        <w:fldChar w:fldCharType="end"/>
      </w:r>
    </w:p>
    <w:p w:rsidR="006170F5" w:rsidRPr="00675ABF" w:rsidRDefault="006170F5" w:rsidP="006170F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$錯誤碼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CK001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6170F5" w:rsidRPr="00675ABF" w:rsidRDefault="006170F5" w:rsidP="006170F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讀取理賠預付金檔DTAAI001</w:t>
      </w:r>
      <w:r>
        <w:rPr>
          <w:rFonts w:ascii="細明體" w:eastAsia="細明體" w:hAnsi="細明體"/>
          <w:bCs/>
          <w:kern w:val="2"/>
          <w:lang w:eastAsia="zh-TW"/>
        </w:rPr>
        <w:t xml:space="preserve"> </w:t>
      </w:r>
    </w:p>
    <w:p w:rsidR="006170F5" w:rsidRPr="00675ABF" w:rsidRDefault="006170F5" w:rsidP="006170F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BY查詢條件</w:t>
      </w:r>
    </w:p>
    <w:p w:rsidR="006170F5" w:rsidRPr="00777E76" w:rsidRDefault="006170F5" w:rsidP="006170F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AAI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受理編號: </w:t>
      </w:r>
      <w:r>
        <w:rPr>
          <w:rFonts w:ascii="細明體" w:eastAsia="細明體" w:hAnsi="細明體" w:hint="eastAsia"/>
          <w:lang w:eastAsia="zh-TW"/>
        </w:rPr>
        <w:t>處理當筆.</w:t>
      </w:r>
      <w:r>
        <w:rPr>
          <w:rFonts w:ascii="細明體" w:eastAsia="細明體" w:hAnsi="細明體"/>
          <w:lang w:eastAsia="zh-TW"/>
        </w:rPr>
        <w:t>TB_APLY</w:t>
      </w:r>
    </w:p>
    <w:p w:rsidR="006170F5" w:rsidRDefault="006170F5" w:rsidP="006170F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</w:t>
      </w:r>
      <w:r>
        <w:rPr>
          <w:rFonts w:ascii="細明體" w:eastAsia="細明體" w:hAnsi="細明體" w:hint="eastAsia"/>
          <w:lang w:eastAsia="zh-TW"/>
        </w:rPr>
        <w:t>處理當筆.</w:t>
      </w:r>
      <w:r>
        <w:rPr>
          <w:rFonts w:ascii="細明體" w:eastAsia="細明體" w:hAnsi="細明體"/>
          <w:lang w:eastAsia="zh-TW"/>
        </w:rPr>
        <w:t>TB_APLY</w:t>
      </w:r>
      <w:r>
        <w:rPr>
          <w:rFonts w:ascii="細明體" w:eastAsia="細明體" w:hAnsi="細明體" w:hint="eastAsia"/>
          <w:lang w:eastAsia="zh-TW"/>
        </w:rPr>
        <w:t xml:space="preserve"> 做group by</w:t>
      </w:r>
    </w:p>
    <w:p w:rsidR="006170F5" w:rsidRDefault="006170F5" w:rsidP="006170F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6170F5" w:rsidRDefault="006170F5" w:rsidP="006170F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AAI</w:t>
      </w:r>
      <w:r>
        <w:rPr>
          <w:rFonts w:ascii="細明體" w:eastAsia="細明體" w:hAnsi="細明體"/>
          <w:kern w:val="2"/>
          <w:lang w:eastAsia="zh-TW"/>
        </w:rPr>
        <w:t>001.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6170F5" w:rsidRDefault="006170F5" w:rsidP="006170F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Sum(</w:t>
      </w:r>
      <w:r>
        <w:rPr>
          <w:rFonts w:ascii="細明體" w:eastAsia="細明體" w:hAnsi="細明體" w:hint="eastAsia"/>
          <w:kern w:val="2"/>
          <w:lang w:eastAsia="zh-TW"/>
        </w:rPr>
        <w:t>AAI</w:t>
      </w:r>
      <w:r>
        <w:rPr>
          <w:rFonts w:ascii="細明體" w:eastAsia="細明體" w:hAnsi="細明體"/>
          <w:kern w:val="2"/>
          <w:lang w:eastAsia="zh-TW"/>
        </w:rPr>
        <w:t>001.</w:t>
      </w:r>
      <w:r w:rsidR="002E4B4E">
        <w:rPr>
          <w:rFonts w:hint="eastAsia"/>
          <w:color w:val="000000"/>
          <w:lang w:eastAsia="zh-TW"/>
        </w:rPr>
        <w:t>預付金額</w:t>
      </w:r>
      <w:r>
        <w:rPr>
          <w:color w:val="000000"/>
        </w:rPr>
        <w:t xml:space="preserve"> ) 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</w:rPr>
        <w:t xml:space="preserve">as </w:t>
      </w:r>
      <w:r>
        <w:rPr>
          <w:rFonts w:hint="eastAsia"/>
          <w:color w:val="000000"/>
          <w:lang w:eastAsia="zh-TW"/>
        </w:rPr>
        <w:t xml:space="preserve"> $</w:t>
      </w:r>
      <w:r w:rsidR="002E4B4E">
        <w:rPr>
          <w:rFonts w:hint="eastAsia"/>
          <w:color w:val="000000"/>
          <w:lang w:eastAsia="zh-TW"/>
        </w:rPr>
        <w:t>預付金總額</w:t>
      </w:r>
    </w:p>
    <w:p w:rsidR="006170F5" w:rsidRDefault="006170F5" w:rsidP="006170F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若讀取異常</w:t>
      </w:r>
    </w:p>
    <w:p w:rsidR="006170F5" w:rsidRPr="000E0772" w:rsidRDefault="006170F5" w:rsidP="00103B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0E0772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bCs/>
          <w:caps/>
          <w:lang w:eastAsia="zh-TW"/>
        </w:rPr>
        <w:t>預付金給付讀取預付金紀錄檔錯誤</w:t>
      </w:r>
      <w:r>
        <w:rPr>
          <w:rFonts w:ascii="細明體" w:eastAsia="細明體" w:hAnsi="細明體" w:hint="eastAsia"/>
          <w:lang w:eastAsia="zh-TW"/>
        </w:rPr>
        <w:t>，受理編號:</w:t>
      </w:r>
      <w:r w:rsidRPr="000E0772">
        <w:rPr>
          <w:rFonts w:ascii="細明體" w:eastAsia="細明體" w:hAnsi="細明體"/>
          <w:bCs/>
          <w:caps/>
          <w:lang w:eastAsia="zh-TW"/>
        </w:rPr>
        <w:t>”</w:t>
      </w:r>
      <w:r>
        <w:rPr>
          <w:rFonts w:ascii="細明體" w:eastAsia="細明體" w:hAnsi="細明體"/>
          <w:bCs/>
          <w:caps/>
          <w:lang w:eastAsia="zh-TW"/>
        </w:rPr>
        <w:t>+</w:t>
      </w:r>
      <w:r>
        <w:rPr>
          <w:rFonts w:ascii="細明體" w:eastAsia="細明體" w:hAnsi="細明體" w:hint="eastAsia"/>
          <w:bCs/>
          <w:caps/>
          <w:lang w:eastAsia="zh-TW"/>
        </w:rPr>
        <w:t>處理當筆T</w:t>
      </w:r>
      <w:r w:rsidR="004A3DA9">
        <w:rPr>
          <w:rFonts w:ascii="細明體" w:eastAsia="細明體" w:hAnsi="細明體" w:hint="eastAsia"/>
          <w:bCs/>
          <w:caps/>
          <w:lang w:eastAsia="zh-TW"/>
        </w:rPr>
        <w:t>B</w:t>
      </w:r>
      <w:r>
        <w:rPr>
          <w:rFonts w:ascii="細明體" w:eastAsia="細明體" w:hAnsi="細明體" w:hint="eastAsia"/>
          <w:bCs/>
          <w:caps/>
          <w:lang w:eastAsia="zh-TW"/>
        </w:rPr>
        <w:t>_APLY</w:t>
      </w:r>
    </w:p>
    <w:p w:rsidR="006170F5" w:rsidRPr="00103B47" w:rsidRDefault="006170F5" w:rsidP="00103B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E4B4E">
        <w:rPr>
          <w:rFonts w:ascii="細明體" w:eastAsia="細明體" w:hAnsi="細明體" w:hint="eastAsia"/>
          <w:kern w:val="2"/>
          <w:lang w:eastAsia="zh-TW"/>
        </w:rPr>
        <w:t>CALL  Batch.ErrorLog(異常訊息記錄模組</w:t>
      </w:r>
      <w:r w:rsidRPr="00103B47">
        <w:rPr>
          <w:rFonts w:ascii="細明體" w:eastAsia="細明體" w:hAnsi="細明體" w:hint="eastAsia"/>
          <w:kern w:val="2"/>
          <w:lang w:eastAsia="zh-TW"/>
        </w:rPr>
        <w:t>)，記錄錯誤訊息。</w:t>
      </w:r>
    </w:p>
    <w:p w:rsidR="006170F5" w:rsidRPr="00103B47" w:rsidRDefault="006170F5" w:rsidP="00103B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03B47">
        <w:rPr>
          <w:rFonts w:ascii="細明體" w:eastAsia="細明體" w:hAnsi="細明體" w:hint="eastAsia"/>
          <w:kern w:val="2"/>
          <w:lang w:eastAsia="zh-TW"/>
        </w:rPr>
        <w:t>錯誤件數++</w:t>
      </w:r>
    </w:p>
    <w:p w:rsidR="006170F5" w:rsidRPr="00103B47" w:rsidRDefault="006170F5" w:rsidP="00103B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3B47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6170F5" w:rsidRPr="00103B47" w:rsidRDefault="006170F5" w:rsidP="006170F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03B47">
        <w:rPr>
          <w:rFonts w:ascii="細明體" w:eastAsia="細明體" w:hAnsi="細明體" w:hint="eastAsia"/>
          <w:kern w:val="2"/>
          <w:lang w:eastAsia="zh-TW"/>
        </w:rPr>
        <w:t>若查無資料，屬正常</w:t>
      </w:r>
    </w:p>
    <w:p w:rsidR="006170F5" w:rsidRPr="002E4B4E" w:rsidRDefault="006170F5" w:rsidP="006170F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03B47">
        <w:rPr>
          <w:rFonts w:ascii="細明體" w:eastAsia="細明體" w:hAnsi="細明體"/>
          <w:color w:val="000000"/>
          <w:lang w:eastAsia="zh-TW"/>
        </w:rPr>
        <w:t xml:space="preserve">Set </w:t>
      </w:r>
      <w:r w:rsidRPr="00103B47">
        <w:rPr>
          <w:rFonts w:ascii="細明體" w:eastAsia="細明體" w:hAnsi="細明體" w:hint="eastAsia"/>
          <w:color w:val="000000"/>
          <w:lang w:eastAsia="zh-TW"/>
        </w:rPr>
        <w:t>$預付金額 = 0</w:t>
      </w:r>
    </w:p>
    <w:p w:rsidR="006170F5" w:rsidRPr="00103B47" w:rsidRDefault="006170F5" w:rsidP="006170F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3B47"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6170F5" w:rsidRPr="00103B47" w:rsidRDefault="006170F5" w:rsidP="006170F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03B47">
        <w:rPr>
          <w:rFonts w:ascii="細明體" w:eastAsia="細明體" w:hAnsi="細明體"/>
          <w:bCs/>
          <w:kern w:val="2"/>
          <w:lang w:eastAsia="zh-TW"/>
        </w:rPr>
        <w:t xml:space="preserve">Set </w:t>
      </w:r>
      <w:r w:rsidRPr="00103B47">
        <w:rPr>
          <w:rFonts w:ascii="細明體" w:eastAsia="細明體" w:hAnsi="細明體" w:hint="eastAsia"/>
          <w:color w:val="000000"/>
          <w:lang w:eastAsia="zh-TW"/>
        </w:rPr>
        <w:t xml:space="preserve">$預付金額 = </w:t>
      </w:r>
      <w:r w:rsidR="002E4B4E">
        <w:rPr>
          <w:rFonts w:hint="eastAsia"/>
          <w:color w:val="000000"/>
          <w:lang w:eastAsia="zh-TW"/>
        </w:rPr>
        <w:t>$</w:t>
      </w:r>
      <w:r w:rsidR="002E4B4E">
        <w:rPr>
          <w:rFonts w:hint="eastAsia"/>
          <w:color w:val="000000"/>
          <w:lang w:eastAsia="zh-TW"/>
        </w:rPr>
        <w:t>預付金總額</w:t>
      </w:r>
    </w:p>
    <w:p w:rsidR="003373EE" w:rsidRPr="00103B47" w:rsidRDefault="003373EE" w:rsidP="00103B4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03B47">
        <w:rPr>
          <w:rFonts w:ascii="細明體" w:eastAsia="細明體" w:hAnsi="細明體" w:hint="eastAsia"/>
          <w:color w:val="000000"/>
          <w:lang w:eastAsia="zh-TW"/>
        </w:rPr>
        <w:t>IF</w:t>
      </w:r>
      <w:r w:rsidR="002E4B4E">
        <w:rPr>
          <w:rFonts w:ascii="細明體" w:eastAsia="細明體" w:hAnsi="細明體"/>
          <w:color w:val="000000"/>
          <w:lang w:eastAsia="zh-TW"/>
        </w:rPr>
        <w:t xml:space="preserve"> </w:t>
      </w:r>
      <w:r w:rsidR="002E4B4E">
        <w:rPr>
          <w:rFonts w:ascii="細明體" w:eastAsia="細明體" w:hAnsi="細明體" w:hint="eastAsia"/>
          <w:lang w:eastAsia="zh-TW"/>
        </w:rPr>
        <w:t>處理當筆.</w:t>
      </w:r>
      <w:r w:rsidR="002E4B4E">
        <w:rPr>
          <w:rFonts w:ascii="細明體" w:eastAsia="細明體" w:hAnsi="細明體"/>
          <w:lang w:eastAsia="zh-TW"/>
        </w:rPr>
        <w:t>TA_APLY=‘</w:t>
      </w:r>
      <w:r w:rsidR="002E4B4E" w:rsidRPr="002E4B4E">
        <w:rPr>
          <w:rFonts w:ascii="細明體" w:eastAsia="細明體" w:hAnsi="細明體"/>
          <w:lang w:eastAsia="zh-TW"/>
        </w:rPr>
        <w:t>AA_APLY_NULL</w:t>
      </w:r>
      <w:r w:rsidR="002E4B4E">
        <w:rPr>
          <w:rFonts w:ascii="細明體" w:eastAsia="細明體" w:hAnsi="細明體"/>
          <w:lang w:eastAsia="zh-TW"/>
        </w:rPr>
        <w:t>’</w:t>
      </w:r>
      <w:r w:rsidR="002E4B4E">
        <w:rPr>
          <w:rFonts w:ascii="細明體" w:eastAsia="細明體" w:hAnsi="細明體" w:hint="eastAsia"/>
          <w:lang w:eastAsia="zh-TW"/>
        </w:rPr>
        <w:t xml:space="preserve">且 </w:t>
      </w:r>
      <w:r w:rsidR="002E4B4E" w:rsidRPr="0075656B">
        <w:rPr>
          <w:rFonts w:ascii="細明體" w:eastAsia="細明體" w:hAnsi="細明體" w:hint="eastAsia"/>
          <w:color w:val="000000"/>
          <w:lang w:eastAsia="zh-TW"/>
        </w:rPr>
        <w:t>處理當筆.</w:t>
      </w:r>
      <w:r w:rsidR="002E4B4E" w:rsidRPr="0075656B">
        <w:rPr>
          <w:rFonts w:ascii="細明體" w:eastAsia="細明體" w:hAnsi="細明體"/>
          <w:color w:val="000000"/>
          <w:lang w:eastAsia="zh-TW"/>
        </w:rPr>
        <w:t>DK_AMT_SUM</w:t>
      </w:r>
      <w:r w:rsidR="002E4B4E">
        <w:rPr>
          <w:rFonts w:ascii="細明體" w:eastAsia="細明體" w:hAnsi="細明體" w:hint="eastAsia"/>
          <w:color w:val="000000"/>
          <w:lang w:eastAsia="zh-TW"/>
        </w:rPr>
        <w:t xml:space="preserve"> &gt; 0 且</w:t>
      </w:r>
      <w:r w:rsidR="002E4B4E">
        <w:rPr>
          <w:rFonts w:ascii="細明體" w:eastAsia="細明體" w:hAnsi="細明體"/>
          <w:lang w:eastAsia="zh-TW"/>
        </w:rPr>
        <w:t xml:space="preserve"> </w:t>
      </w:r>
      <w:r w:rsidRPr="00103B47">
        <w:rPr>
          <w:rFonts w:ascii="細明體" w:eastAsia="細明體" w:hAnsi="細明體" w:hint="eastAsia"/>
          <w:color w:val="000000"/>
          <w:lang w:eastAsia="zh-TW"/>
        </w:rPr>
        <w:t>$預付金額 = 處理當筆.</w:t>
      </w:r>
      <w:r w:rsidRPr="00103B47">
        <w:rPr>
          <w:rFonts w:ascii="細明體" w:eastAsia="細明體" w:hAnsi="細明體"/>
          <w:color w:val="000000"/>
          <w:lang w:eastAsia="zh-TW"/>
        </w:rPr>
        <w:t>DK_AMT_SUM</w:t>
      </w:r>
    </w:p>
    <w:p w:rsidR="003373EE" w:rsidRPr="00103B47" w:rsidRDefault="003373EE" w:rsidP="002E4B4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E4B4E">
        <w:rPr>
          <w:rFonts w:ascii="細明體" w:eastAsia="細明體" w:hAnsi="細明體"/>
          <w:bCs/>
          <w:kern w:val="2"/>
          <w:lang w:eastAsia="zh-TW"/>
        </w:rPr>
        <w:t xml:space="preserve">Set </w:t>
      </w:r>
      <w:r w:rsidRPr="002E4B4E">
        <w:rPr>
          <w:rFonts w:ascii="細明體" w:eastAsia="細明體" w:hAnsi="細明體" w:hint="eastAsia"/>
          <w:bCs/>
          <w:kern w:val="2"/>
          <w:lang w:eastAsia="zh-TW"/>
        </w:rPr>
        <w:t>$錯誤碼</w:t>
      </w:r>
      <w:r w:rsidRPr="00103B47">
        <w:rPr>
          <w:rFonts w:ascii="細明體" w:eastAsia="細明體" w:hAnsi="細明體" w:hint="eastAsia"/>
          <w:bCs/>
          <w:kern w:val="2"/>
          <w:lang w:eastAsia="zh-TW"/>
        </w:rPr>
        <w:t xml:space="preserve"> = </w:t>
      </w:r>
      <w:r w:rsidRPr="00103B47">
        <w:rPr>
          <w:rFonts w:ascii="細明體" w:eastAsia="細明體" w:hAnsi="細明體"/>
          <w:bCs/>
          <w:kern w:val="2"/>
          <w:lang w:eastAsia="zh-TW"/>
        </w:rPr>
        <w:t>‘OK004’</w:t>
      </w:r>
    </w:p>
    <w:p w:rsidR="003373EE" w:rsidRPr="00103B47" w:rsidRDefault="003373EE" w:rsidP="00103B4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03B47">
        <w:rPr>
          <w:rFonts w:ascii="細明體" w:eastAsia="細明體" w:hAnsi="細明體"/>
          <w:bCs/>
          <w:kern w:val="2"/>
          <w:lang w:eastAsia="zh-TW"/>
        </w:rPr>
        <w:t>ELSE</w:t>
      </w:r>
    </w:p>
    <w:p w:rsidR="003373EE" w:rsidRPr="00103B47" w:rsidRDefault="003373EE" w:rsidP="002E4B4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03B47">
        <w:rPr>
          <w:rFonts w:ascii="細明體" w:eastAsia="細明體" w:hAnsi="細明體"/>
          <w:bCs/>
          <w:kern w:val="2"/>
          <w:lang w:eastAsia="zh-TW"/>
        </w:rPr>
        <w:t xml:space="preserve">Set </w:t>
      </w:r>
      <w:r w:rsidRPr="00103B47">
        <w:rPr>
          <w:rFonts w:ascii="細明體" w:eastAsia="細明體" w:hAnsi="細明體" w:hint="eastAsia"/>
          <w:bCs/>
          <w:kern w:val="2"/>
          <w:lang w:eastAsia="zh-TW"/>
        </w:rPr>
        <w:t xml:space="preserve">$錯誤碼 = </w:t>
      </w:r>
      <w:r w:rsidRPr="00103B47">
        <w:rPr>
          <w:rFonts w:ascii="細明體" w:eastAsia="細明體" w:hAnsi="細明體"/>
          <w:bCs/>
          <w:kern w:val="2"/>
          <w:lang w:eastAsia="zh-TW"/>
        </w:rPr>
        <w:t>‘CK001’</w:t>
      </w:r>
    </w:p>
    <w:p w:rsidR="003373EE" w:rsidRPr="00777E76" w:rsidRDefault="003373EE" w:rsidP="00103B4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3B47">
        <w:rPr>
          <w:rFonts w:ascii="細明體" w:eastAsia="細明體" w:hAnsi="細明體"/>
          <w:bCs/>
          <w:kern w:val="2"/>
          <w:lang w:eastAsia="zh-TW"/>
        </w:rPr>
        <w:t>END IF</w:t>
      </w:r>
    </w:p>
    <w:p w:rsidR="006170F5" w:rsidRPr="002E4B4E" w:rsidRDefault="006170F5" w:rsidP="002E4B4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END IF</w:t>
      </w:r>
    </w:p>
    <w:p w:rsidR="00646CDD" w:rsidRPr="00646CDD" w:rsidRDefault="00646CDD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將資料寫入</w:t>
      </w:r>
      <w:r>
        <w:rPr>
          <w:rFonts w:ascii="細明體" w:eastAsia="細明體" w:hAnsi="細明體" w:hint="eastAsia"/>
          <w:lang w:eastAsia="zh-TW"/>
        </w:rPr>
        <w:t>IFRS帳務比對結果檔DTAAZZ03,格式如</w:t>
      </w:r>
      <w:bookmarkStart w:id="29" w:name="A"/>
      <w:r>
        <w:rPr>
          <w:rFonts w:ascii="細明體" w:eastAsia="細明體" w:hAnsi="細明體"/>
          <w:lang w:eastAsia="zh-TW"/>
        </w:rPr>
        <w:fldChar w:fldCharType="begin"/>
      </w:r>
      <w:r>
        <w:rPr>
          <w:rFonts w:ascii="細明體" w:eastAsia="細明體" w:hAnsi="細明體"/>
          <w:lang w:eastAsia="zh-TW"/>
        </w:rPr>
        <w:instrText xml:space="preserve"> HYPERLINK  \l "FORMATA" </w:instrText>
      </w:r>
      <w:r>
        <w:rPr>
          <w:rFonts w:ascii="細明體" w:eastAsia="細明體" w:hAnsi="細明體"/>
          <w:lang w:eastAsia="zh-TW"/>
        </w:rPr>
      </w:r>
      <w:r>
        <w:rPr>
          <w:rFonts w:ascii="細明體" w:eastAsia="細明體" w:hAnsi="細明體"/>
          <w:lang w:eastAsia="zh-TW"/>
        </w:rPr>
        <w:fldChar w:fldCharType="separate"/>
      </w:r>
      <w:r w:rsidRPr="00646CDD">
        <w:rPr>
          <w:rStyle w:val="ab"/>
          <w:rFonts w:ascii="細明體" w:eastAsia="細明體" w:hAnsi="細明體" w:hint="eastAsia"/>
          <w:lang w:eastAsia="zh-TW"/>
        </w:rPr>
        <w:t>FORM</w:t>
      </w:r>
      <w:r w:rsidRPr="00646CDD">
        <w:rPr>
          <w:rStyle w:val="ab"/>
          <w:rFonts w:ascii="細明體" w:eastAsia="細明體" w:hAnsi="細明體" w:hint="eastAsia"/>
          <w:lang w:eastAsia="zh-TW"/>
        </w:rPr>
        <w:t>A</w:t>
      </w:r>
      <w:r w:rsidRPr="00646CDD">
        <w:rPr>
          <w:rStyle w:val="ab"/>
          <w:rFonts w:ascii="細明體" w:eastAsia="細明體" w:hAnsi="細明體" w:hint="eastAsia"/>
          <w:lang w:eastAsia="zh-TW"/>
        </w:rPr>
        <w:t>T</w:t>
      </w:r>
      <w:r w:rsidRPr="00646CDD">
        <w:rPr>
          <w:rStyle w:val="ab"/>
          <w:rFonts w:ascii="細明體" w:eastAsia="細明體" w:hAnsi="細明體" w:hint="eastAsia"/>
          <w:lang w:eastAsia="zh-TW"/>
        </w:rPr>
        <w:t>(A)</w:t>
      </w:r>
      <w:bookmarkEnd w:id="29"/>
      <w:r>
        <w:rPr>
          <w:rFonts w:ascii="細明體" w:eastAsia="細明體" w:hAnsi="細明體"/>
          <w:lang w:eastAsia="zh-TW"/>
        </w:rPr>
        <w:fldChar w:fldCharType="end"/>
      </w:r>
    </w:p>
    <w:p w:rsidR="00646CDD" w:rsidRPr="00B219F4" w:rsidRDefault="00646CDD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若新增有誤,</w:t>
      </w:r>
    </w:p>
    <w:p w:rsidR="00646CDD" w:rsidRPr="000E0772" w:rsidRDefault="00646CDD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0E0772">
        <w:rPr>
          <w:rFonts w:ascii="細明體" w:eastAsia="細明體" w:hAnsi="細明體"/>
          <w:bCs/>
          <w:caps/>
          <w:lang w:eastAsia="zh-TW"/>
        </w:rPr>
        <w:t>“</w:t>
      </w:r>
      <w:r w:rsidRPr="000E0772">
        <w:rPr>
          <w:rFonts w:ascii="細明體" w:eastAsia="細明體" w:hAnsi="細明體" w:hint="eastAsia"/>
          <w:bCs/>
          <w:caps/>
          <w:lang w:eastAsia="zh-TW"/>
        </w:rPr>
        <w:t>新增</w:t>
      </w:r>
      <w:r w:rsidR="0007165A">
        <w:rPr>
          <w:rFonts w:ascii="細明體" w:eastAsia="細明體" w:hAnsi="細明體" w:hint="eastAsia"/>
          <w:bCs/>
          <w:caps/>
          <w:lang w:eastAsia="zh-TW"/>
        </w:rPr>
        <w:t>DTAAZZ03</w:t>
      </w:r>
      <w:r w:rsidR="00B219F4">
        <w:rPr>
          <w:rFonts w:ascii="細明體" w:eastAsia="細明體" w:hAnsi="細明體" w:hint="eastAsia"/>
          <w:lang w:eastAsia="zh-TW"/>
        </w:rPr>
        <w:t>異常，受理編號:</w:t>
      </w:r>
      <w:r w:rsidRPr="000E0772">
        <w:rPr>
          <w:rFonts w:ascii="細明體" w:eastAsia="細明體" w:hAnsi="細明體"/>
          <w:bCs/>
          <w:caps/>
          <w:lang w:eastAsia="zh-TW"/>
        </w:rPr>
        <w:t>”</w:t>
      </w:r>
      <w:r>
        <w:rPr>
          <w:rFonts w:ascii="細明體" w:eastAsia="細明體" w:hAnsi="細明體"/>
          <w:bCs/>
          <w:caps/>
          <w:lang w:eastAsia="zh-TW"/>
        </w:rPr>
        <w:t>+</w:t>
      </w:r>
      <w:r w:rsidR="0007165A" w:rsidRPr="00C90A08">
        <w:rPr>
          <w:rFonts w:hint="eastAsia"/>
          <w:color w:val="000000"/>
          <w:lang w:eastAsia="zh-TW"/>
        </w:rPr>
        <w:t>理賠受理編號</w:t>
      </w:r>
      <w:r w:rsidR="0007165A">
        <w:rPr>
          <w:rFonts w:hint="eastAsia"/>
          <w:color w:val="000000"/>
          <w:lang w:eastAsia="zh-TW"/>
        </w:rPr>
        <w:t xml:space="preserve"> +</w:t>
      </w:r>
      <w:r w:rsidR="00B219F4">
        <w:rPr>
          <w:color w:val="000000"/>
          <w:lang w:eastAsia="zh-TW"/>
        </w:rPr>
        <w:t xml:space="preserve"> “,</w:t>
      </w:r>
      <w:r w:rsidR="00B219F4">
        <w:rPr>
          <w:rFonts w:hint="eastAsia"/>
          <w:color w:val="000000"/>
          <w:lang w:eastAsia="zh-TW"/>
        </w:rPr>
        <w:t>帳務摘要</w:t>
      </w:r>
      <w:r w:rsidR="00B219F4">
        <w:rPr>
          <w:rFonts w:hint="eastAsia"/>
          <w:color w:val="000000"/>
          <w:lang w:eastAsia="zh-TW"/>
        </w:rPr>
        <w:t>:</w:t>
      </w:r>
      <w:r w:rsidR="00B219F4">
        <w:rPr>
          <w:color w:val="000000"/>
          <w:lang w:eastAsia="zh-TW"/>
        </w:rPr>
        <w:t>”</w:t>
      </w:r>
      <w:r w:rsidR="00B219F4">
        <w:rPr>
          <w:rFonts w:hint="eastAsia"/>
          <w:color w:val="000000"/>
          <w:lang w:eastAsia="zh-TW"/>
        </w:rPr>
        <w:t xml:space="preserve"> + </w:t>
      </w:r>
      <w:r w:rsidR="00B219F4" w:rsidRPr="00C90A08">
        <w:rPr>
          <w:rStyle w:val="style31"/>
          <w:rFonts w:hint="eastAsia"/>
          <w:color w:val="0000FF"/>
          <w:lang w:eastAsia="zh-TW"/>
        </w:rPr>
        <w:t>帳務摘要</w:t>
      </w:r>
    </w:p>
    <w:p w:rsidR="00646CDD" w:rsidRPr="000E0772" w:rsidRDefault="00646CDD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CALL  Batch.ErrorLog(異常訊息記錄模組)</w:t>
      </w:r>
      <w:r w:rsidR="00B219F4">
        <w:rPr>
          <w:rFonts w:ascii="細明體" w:eastAsia="細明體" w:hAnsi="細明體" w:hint="eastAsia"/>
          <w:kern w:val="2"/>
          <w:lang w:eastAsia="zh-TW"/>
        </w:rPr>
        <w:t>，記錄錯誤訊息。</w:t>
      </w:r>
    </w:p>
    <w:p w:rsidR="00646CDD" w:rsidRDefault="00646CDD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錯誤件數++</w:t>
      </w:r>
    </w:p>
    <w:p w:rsidR="00B219F4" w:rsidRPr="000E0772" w:rsidRDefault="00B219F4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646CDD" w:rsidRDefault="00B219F4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若新增無誤，</w:t>
      </w:r>
    </w:p>
    <w:p w:rsidR="00646CDD" w:rsidRPr="00B219F4" w:rsidRDefault="00B219F4" w:rsidP="00777E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處理件數++</w:t>
      </w:r>
    </w:p>
    <w:p w:rsidR="00B219F4" w:rsidRPr="00DF2E41" w:rsidRDefault="00B219F4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797967" w:rsidRPr="00D97DA3" w:rsidRDefault="00B219F4" w:rsidP="00777E7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</w:t>
      </w:r>
      <w:r>
        <w:rPr>
          <w:rFonts w:ascii="細明體" w:eastAsia="細明體" w:hAnsi="細明體" w:hint="eastAsia"/>
          <w:lang w:eastAsia="zh-TW"/>
        </w:rPr>
        <w:t>，記錄讀取件數</w:t>
      </w:r>
      <w:r w:rsidR="004762E0">
        <w:rPr>
          <w:rFonts w:ascii="細明體" w:eastAsia="細明體" w:hAnsi="細明體" w:hint="eastAsia"/>
          <w:lang w:eastAsia="zh-TW"/>
        </w:rPr>
        <w:t>、團險排除件數、</w:t>
      </w:r>
      <w:r>
        <w:rPr>
          <w:rFonts w:ascii="細明體" w:eastAsia="細明體" w:hAnsi="細明體" w:hint="eastAsia"/>
          <w:lang w:eastAsia="zh-TW"/>
        </w:rPr>
        <w:t>處理</w:t>
      </w:r>
      <w:r w:rsidRPr="00DF2E41">
        <w:rPr>
          <w:rFonts w:ascii="細明體" w:eastAsia="細明體" w:hAnsi="細明體" w:hint="eastAsia"/>
          <w:lang w:eastAsia="zh-TW"/>
        </w:rPr>
        <w:t>件數及錯誤件數。</w:t>
      </w:r>
    </w:p>
    <w:p w:rsidR="00646CDD" w:rsidRPr="001D518A" w:rsidRDefault="00646CDD" w:rsidP="00646CDD">
      <w:pPr>
        <w:pStyle w:val="Tabletext"/>
        <w:keepLines w:val="0"/>
        <w:spacing w:after="0" w:line="240" w:lineRule="auto"/>
        <w:rPr>
          <w:rFonts w:hint="eastAsia"/>
          <w:kern w:val="2"/>
        </w:rPr>
      </w:pPr>
      <w:r>
        <w:rPr>
          <w:rFonts w:ascii="細明體" w:eastAsia="細明體" w:hAnsi="細明體"/>
          <w:bCs/>
          <w:kern w:val="2"/>
          <w:lang w:eastAsia="zh-TW"/>
        </w:rPr>
        <w:br w:type="page"/>
      </w:r>
      <w:bookmarkStart w:id="30" w:name="FORMATC"/>
      <w:bookmarkStart w:id="31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31"/>
      <w:r>
        <w:rPr>
          <w:rFonts w:ascii="細明體" w:eastAsia="細明體" w:hAnsi="細明體" w:hint="eastAsia"/>
          <w:kern w:val="2"/>
          <w:lang w:eastAsia="zh-TW"/>
        </w:rPr>
        <w:t>：</w:t>
      </w:r>
      <w:bookmarkEnd w:id="30"/>
      <w:r>
        <w:rPr>
          <w:rFonts w:ascii="細明體" w:eastAsia="細明體" w:hAnsi="細明體" w:hint="eastAsia"/>
          <w:kern w:val="2"/>
          <w:lang w:eastAsia="zh-TW"/>
        </w:rPr>
        <w:t xml:space="preserve">　　</w:t>
      </w:r>
      <w:hyperlink w:anchor="A" w:history="1">
        <w:r w:rsidRPr="006A1108">
          <w:rPr>
            <w:rStyle w:val="ab"/>
            <w:rFonts w:ascii="細明體" w:eastAsia="細明體" w:hAnsi="細明體" w:hint="eastAsia"/>
            <w:kern w:val="2"/>
            <w:lang w:eastAsia="zh-TW"/>
          </w:rPr>
          <w:t>ＢＣ</w:t>
        </w:r>
        <w:r w:rsidRPr="006A1108">
          <w:rPr>
            <w:rStyle w:val="ab"/>
            <w:rFonts w:ascii="細明體" w:eastAsia="細明體" w:hAnsi="細明體" w:hint="eastAsia"/>
            <w:kern w:val="2"/>
            <w:lang w:eastAsia="zh-TW"/>
          </w:rPr>
          <w:t>Ａ</w:t>
        </w:r>
        <w:r w:rsidRPr="006A1108">
          <w:rPr>
            <w:rStyle w:val="ab"/>
            <w:rFonts w:ascii="細明體" w:eastAsia="細明體" w:hAnsi="細明體" w:hint="eastAsia"/>
            <w:kern w:val="2"/>
            <w:lang w:eastAsia="zh-TW"/>
          </w:rPr>
          <w:t>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7893"/>
      </w:tblGrid>
      <w:tr w:rsidR="00646CDD" w:rsidRPr="00213BCE" w:rsidTr="00646CDD">
        <w:tc>
          <w:tcPr>
            <w:tcW w:w="1276" w:type="pct"/>
            <w:shd w:val="clear" w:color="auto" w:fill="FFCC99"/>
          </w:tcPr>
          <w:p w:rsidR="00646CDD" w:rsidRPr="00213BCE" w:rsidRDefault="00646CDD" w:rsidP="006F7D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724" w:type="pct"/>
            <w:shd w:val="clear" w:color="auto" w:fill="FFCC99"/>
          </w:tcPr>
          <w:p w:rsidR="00646CDD" w:rsidRPr="00213BCE" w:rsidRDefault="00646CDD" w:rsidP="006F7D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rFonts w:hint="eastAsia"/>
                <w:color w:val="000000"/>
                <w:sz w:val="20"/>
              </w:rPr>
            </w:pPr>
            <w:r w:rsidRPr="00C90A08">
              <w:rPr>
                <w:rFonts w:hint="eastAsia"/>
                <w:color w:val="000000"/>
                <w:sz w:val="20"/>
              </w:rPr>
              <w:t>執行日期</w:t>
            </w:r>
          </w:p>
        </w:tc>
        <w:tc>
          <w:tcPr>
            <w:tcW w:w="3724" w:type="pct"/>
          </w:tcPr>
          <w:p w:rsidR="00646CDD" w:rsidRPr="00213BCE" w:rsidRDefault="0007165A" w:rsidP="000716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帳務日期</w:t>
            </w:r>
            <w:r>
              <w:rPr>
                <w:rFonts w:hint="eastAsia"/>
                <w:color w:val="000000"/>
                <w:sz w:val="20"/>
              </w:rPr>
              <w:t>_</w:t>
            </w:r>
            <w:r>
              <w:rPr>
                <w:rFonts w:hint="eastAsia"/>
                <w:color w:val="000000"/>
                <w:sz w:val="20"/>
              </w:rPr>
              <w:t>起日</w:t>
            </w:r>
          </w:p>
        </w:tc>
        <w:tc>
          <w:tcPr>
            <w:tcW w:w="3724" w:type="pct"/>
          </w:tcPr>
          <w:p w:rsidR="00646CDD" w:rsidRDefault="0007165A" w:rsidP="00646CD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同批次傳入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帳務日期</w:t>
            </w:r>
            <w:r>
              <w:rPr>
                <w:rFonts w:hint="eastAsia"/>
                <w:color w:val="000000"/>
                <w:sz w:val="20"/>
              </w:rPr>
              <w:t>_</w:t>
            </w:r>
            <w:r>
              <w:rPr>
                <w:rFonts w:hint="eastAsia"/>
                <w:color w:val="000000"/>
                <w:sz w:val="20"/>
              </w:rPr>
              <w:t>迄日</w:t>
            </w:r>
          </w:p>
        </w:tc>
        <w:tc>
          <w:tcPr>
            <w:tcW w:w="3724" w:type="pct"/>
          </w:tcPr>
          <w:p w:rsidR="00646CDD" w:rsidRDefault="0007165A" w:rsidP="00646CDD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同批次傳入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color w:val="000000"/>
                <w:sz w:val="20"/>
              </w:rPr>
            </w:pPr>
            <w:r w:rsidRPr="00C90A08">
              <w:rPr>
                <w:rFonts w:hint="eastAsia"/>
                <w:color w:val="000000"/>
                <w:sz w:val="20"/>
              </w:rPr>
              <w:t>理賠受理編號</w:t>
            </w:r>
            <w:r w:rsidRPr="00C90A08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3724" w:type="pct"/>
          </w:tcPr>
          <w:p w:rsidR="00646CDD" w:rsidRDefault="0007165A" w:rsidP="00646CDD">
            <w:pPr>
              <w:rPr>
                <w:rFonts w:ascii="細明體" w:eastAsia="細明體" w:hAnsi="細明體" w:cs="標楷體"/>
                <w:kern w:val="0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IF 處理當筆.TA_APLY是null 或 空值</w:t>
            </w:r>
          </w:p>
          <w:p w:rsidR="0007165A" w:rsidRDefault="0007165A" w:rsidP="00646CDD">
            <w:pPr>
              <w:rPr>
                <w:rFonts w:ascii="細明體" w:eastAsia="細明體" w:hAnsi="細明體" w:cs="標楷體"/>
                <w:kern w:val="0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 xml:space="preserve">    SET  </w:t>
            </w:r>
            <w:r>
              <w:rPr>
                <w:rFonts w:ascii="細明體" w:eastAsia="細明體" w:hAnsi="細明體" w:cs="標楷體"/>
                <w:kern w:val="0"/>
                <w:sz w:val="20"/>
              </w:rPr>
              <w:t>‘AA_APLY_NULL’</w:t>
            </w:r>
          </w:p>
          <w:p w:rsidR="0007165A" w:rsidRDefault="0007165A" w:rsidP="00646CDD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ELSE</w:t>
            </w:r>
          </w:p>
          <w:p w:rsidR="0007165A" w:rsidRDefault="0007165A" w:rsidP="00646CDD">
            <w:pPr>
              <w:rPr>
                <w:rFonts w:ascii="細明體" w:eastAsia="細明體" w:hAnsi="細明體" w:cs="標楷體"/>
                <w:kern w:val="0"/>
                <w:sz w:val="20"/>
              </w:rPr>
            </w:pPr>
            <w:r>
              <w:rPr>
                <w:rFonts w:ascii="細明體" w:eastAsia="細明體" w:hAnsi="細明體" w:cs="標楷體"/>
                <w:kern w:val="0"/>
                <w:sz w:val="20"/>
              </w:rPr>
              <w:t xml:space="preserve">    SET   </w:t>
            </w: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處理當筆.TA_APLY</w:t>
            </w:r>
          </w:p>
          <w:p w:rsidR="0007165A" w:rsidRDefault="0007165A" w:rsidP="00646CDD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>
              <w:rPr>
                <w:rFonts w:ascii="細明體" w:eastAsia="細明體" w:hAnsi="細明體" w:cs="標楷體"/>
                <w:kern w:val="0"/>
                <w:sz w:val="20"/>
              </w:rPr>
              <w:t>END IF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color w:val="000000"/>
                <w:sz w:val="20"/>
              </w:rPr>
            </w:pPr>
            <w:r w:rsidRPr="00C90A08">
              <w:rPr>
                <w:rStyle w:val="style31"/>
                <w:rFonts w:hint="eastAsia"/>
                <w:color w:val="0000FF"/>
              </w:rPr>
              <w:t>理賠案件金額總合</w:t>
            </w:r>
          </w:p>
        </w:tc>
        <w:tc>
          <w:tcPr>
            <w:tcW w:w="3724" w:type="pct"/>
          </w:tcPr>
          <w:p w:rsidR="00646CDD" w:rsidRDefault="0007165A" w:rsidP="00646C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處理當筆.AA_AMT，若為null則set為0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color w:val="000000"/>
                <w:sz w:val="20"/>
              </w:rPr>
            </w:pPr>
            <w:r w:rsidRPr="00C90A08">
              <w:rPr>
                <w:rStyle w:val="style31"/>
                <w:rFonts w:hint="eastAsia"/>
                <w:color w:val="0000FF"/>
              </w:rPr>
              <w:t>帳務摘要</w:t>
            </w:r>
            <w:r w:rsidRPr="00C90A0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724" w:type="pct"/>
          </w:tcPr>
          <w:p w:rsidR="0007165A" w:rsidRDefault="0007165A" w:rsidP="0007165A">
            <w:pPr>
              <w:rPr>
                <w:rFonts w:ascii="細明體" w:eastAsia="細明體" w:hAnsi="細明體" w:cs="標楷體"/>
                <w:kern w:val="0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IF 處理當筆.TB_APLY是null 或 空值</w:t>
            </w:r>
          </w:p>
          <w:p w:rsidR="0007165A" w:rsidRDefault="0007165A" w:rsidP="0007165A">
            <w:pPr>
              <w:rPr>
                <w:rFonts w:ascii="細明體" w:eastAsia="細明體" w:hAnsi="細明體" w:cs="標楷體"/>
                <w:kern w:val="0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 xml:space="preserve">    SET  </w:t>
            </w:r>
            <w:r>
              <w:rPr>
                <w:rFonts w:ascii="細明體" w:eastAsia="細明體" w:hAnsi="細明體" w:cs="標楷體"/>
                <w:kern w:val="0"/>
                <w:sz w:val="20"/>
              </w:rPr>
              <w:t>‘DK_APLY_NULL’</w:t>
            </w:r>
          </w:p>
          <w:p w:rsidR="0007165A" w:rsidRDefault="0007165A" w:rsidP="0007165A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ELSE</w:t>
            </w:r>
          </w:p>
          <w:p w:rsidR="0007165A" w:rsidRDefault="0007165A" w:rsidP="0007165A">
            <w:pPr>
              <w:rPr>
                <w:rFonts w:ascii="細明體" w:eastAsia="細明體" w:hAnsi="細明體" w:cs="標楷體"/>
                <w:kern w:val="0"/>
                <w:sz w:val="20"/>
              </w:rPr>
            </w:pPr>
            <w:r>
              <w:rPr>
                <w:rFonts w:ascii="細明體" w:eastAsia="細明體" w:hAnsi="細明體" w:cs="標楷體"/>
                <w:kern w:val="0"/>
                <w:sz w:val="20"/>
              </w:rPr>
              <w:t xml:space="preserve">    SET   </w:t>
            </w: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處理當筆.T</w:t>
            </w:r>
            <w:r>
              <w:rPr>
                <w:rFonts w:ascii="細明體" w:eastAsia="細明體" w:hAnsi="細明體" w:cs="標楷體"/>
                <w:kern w:val="0"/>
                <w:sz w:val="20"/>
              </w:rPr>
              <w:t>B</w:t>
            </w: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_APLY</w:t>
            </w:r>
          </w:p>
          <w:p w:rsidR="00646CDD" w:rsidRDefault="0007165A" w:rsidP="0007165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cs="標楷體"/>
                <w:kern w:val="0"/>
                <w:sz w:val="20"/>
              </w:rPr>
              <w:t>END IF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rStyle w:val="style31"/>
                <w:color w:val="0000FF"/>
              </w:rPr>
            </w:pPr>
            <w:r w:rsidRPr="00C90A08">
              <w:rPr>
                <w:rStyle w:val="style31"/>
                <w:rFonts w:hint="eastAsia"/>
                <w:color w:val="0000FF"/>
              </w:rPr>
              <w:t>帳務案件金額總合</w:t>
            </w:r>
          </w:p>
        </w:tc>
        <w:tc>
          <w:tcPr>
            <w:tcW w:w="3724" w:type="pct"/>
          </w:tcPr>
          <w:p w:rsidR="00646CDD" w:rsidRDefault="0007165A" w:rsidP="00646C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處理當筆.</w:t>
            </w:r>
            <w:r>
              <w:rPr>
                <w:rFonts w:ascii="細明體" w:eastAsia="細明體" w:hAnsi="細明體"/>
                <w:sz w:val="20"/>
              </w:rPr>
              <w:t>DK</w:t>
            </w:r>
            <w:r>
              <w:rPr>
                <w:rFonts w:ascii="細明體" w:eastAsia="細明體" w:hAnsi="細明體" w:hint="eastAsia"/>
                <w:sz w:val="20"/>
              </w:rPr>
              <w:t>_AMT，若為null則set為0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rStyle w:val="style31"/>
                <w:color w:val="0000FF"/>
              </w:rPr>
            </w:pPr>
            <w:r w:rsidRPr="00C90A08">
              <w:rPr>
                <w:rStyle w:val="style31"/>
                <w:rFonts w:hint="eastAsia"/>
                <w:color w:val="0000FF"/>
              </w:rPr>
              <w:t>金額差異</w:t>
            </w:r>
          </w:p>
        </w:tc>
        <w:tc>
          <w:tcPr>
            <w:tcW w:w="3724" w:type="pct"/>
          </w:tcPr>
          <w:p w:rsidR="00646CDD" w:rsidRDefault="0007165A" w:rsidP="00646C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處理當筆.</w:t>
            </w:r>
            <w:r>
              <w:rPr>
                <w:rFonts w:ascii="細明體" w:eastAsia="細明體" w:hAnsi="細明體"/>
                <w:sz w:val="20"/>
              </w:rPr>
              <w:t>DIFF</w:t>
            </w:r>
            <w:r>
              <w:rPr>
                <w:rFonts w:ascii="細明體" w:eastAsia="細明體" w:hAnsi="細明體" w:hint="eastAsia"/>
                <w:sz w:val="20"/>
              </w:rPr>
              <w:t>_AMT，若為null則set為0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rStyle w:val="style31"/>
                <w:color w:val="0000FF"/>
              </w:rPr>
            </w:pPr>
            <w:r w:rsidRPr="00C90A08">
              <w:rPr>
                <w:rStyle w:val="style31"/>
                <w:rFonts w:hint="eastAsia"/>
                <w:color w:val="0000FF"/>
              </w:rPr>
              <w:t>溢付扣回金額</w:t>
            </w:r>
          </w:p>
        </w:tc>
        <w:tc>
          <w:tcPr>
            <w:tcW w:w="3724" w:type="pct"/>
          </w:tcPr>
          <w:p w:rsidR="00646CDD" w:rsidRDefault="0007165A" w:rsidP="00646CD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處理當筆.</w:t>
            </w:r>
            <w:r>
              <w:rPr>
                <w:rFonts w:ascii="細明體" w:eastAsia="細明體" w:hAnsi="細明體"/>
                <w:sz w:val="20"/>
              </w:rPr>
              <w:t>OVER</w:t>
            </w:r>
            <w:r>
              <w:rPr>
                <w:rFonts w:ascii="細明體" w:eastAsia="細明體" w:hAnsi="細明體" w:hint="eastAsia"/>
                <w:sz w:val="20"/>
              </w:rPr>
              <w:t>_</w:t>
            </w:r>
            <w:r>
              <w:rPr>
                <w:rFonts w:ascii="細明體" w:eastAsia="細明體" w:hAnsi="細明體"/>
                <w:sz w:val="20"/>
              </w:rPr>
              <w:t>PAY_</w:t>
            </w:r>
            <w:r>
              <w:rPr>
                <w:rFonts w:ascii="細明體" w:eastAsia="細明體" w:hAnsi="細明體" w:hint="eastAsia"/>
                <w:sz w:val="20"/>
              </w:rPr>
              <w:t>AMT，若為null則set為0</w:t>
            </w:r>
          </w:p>
        </w:tc>
      </w:tr>
      <w:tr w:rsidR="00646CDD" w:rsidRPr="00213BCE" w:rsidTr="00646CDD">
        <w:tc>
          <w:tcPr>
            <w:tcW w:w="1276" w:type="pct"/>
            <w:vAlign w:val="center"/>
          </w:tcPr>
          <w:p w:rsidR="00646CDD" w:rsidRPr="00C90A08" w:rsidRDefault="00646CDD" w:rsidP="00646CDD">
            <w:pPr>
              <w:rPr>
                <w:rStyle w:val="style31"/>
                <w:color w:val="0000FF"/>
              </w:rPr>
            </w:pPr>
            <w:r w:rsidRPr="00C90A08">
              <w:rPr>
                <w:rStyle w:val="style31"/>
                <w:rFonts w:hint="eastAsia"/>
                <w:color w:val="0000FF"/>
              </w:rPr>
              <w:t>比對不符代碼</w:t>
            </w:r>
          </w:p>
        </w:tc>
        <w:tc>
          <w:tcPr>
            <w:tcW w:w="3724" w:type="pct"/>
          </w:tcPr>
          <w:p w:rsidR="0007165A" w:rsidRDefault="00811397" w:rsidP="00646CDD">
            <w:pPr>
              <w:rPr>
                <w:rFonts w:ascii="細明體" w:eastAsia="細明體" w:hAnsi="細明體" w:hint="eastAsia"/>
                <w:sz w:val="20"/>
              </w:rPr>
            </w:pPr>
            <w:r w:rsidRPr="00811397">
              <w:rPr>
                <w:rFonts w:ascii="細明體" w:eastAsia="細明體" w:hAnsi="細明體"/>
                <w:bCs/>
                <w:sz w:val="20"/>
              </w:rPr>
              <w:t>$</w:t>
            </w:r>
            <w:r w:rsidRPr="00811397">
              <w:rPr>
                <w:rFonts w:ascii="細明體" w:eastAsia="細明體" w:hAnsi="細明體" w:hint="eastAsia"/>
                <w:bCs/>
                <w:sz w:val="20"/>
              </w:rPr>
              <w:t>錯誤碼</w:t>
            </w:r>
          </w:p>
        </w:tc>
      </w:tr>
    </w:tbl>
    <w:p w:rsidR="00150824" w:rsidRDefault="00150824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</w:p>
    <w:p w:rsidR="00D97DA3" w:rsidRDefault="00150824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br w:type="page"/>
      </w:r>
      <w:r>
        <w:rPr>
          <w:rFonts w:ascii="細明體" w:eastAsia="細明體" w:hAnsi="細明體" w:hint="eastAsia"/>
          <w:bCs/>
          <w:kern w:val="2"/>
          <w:lang w:eastAsia="zh-TW"/>
        </w:rPr>
        <w:t>附錄一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3"/>
      </w:tblGrid>
      <w:tr w:rsidR="00150824" w:rsidRPr="006F7D06" w:rsidTr="006F7D06">
        <w:tc>
          <w:tcPr>
            <w:tcW w:w="10658" w:type="dxa"/>
            <w:shd w:val="clear" w:color="auto" w:fill="auto"/>
          </w:tcPr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with AA_REC as (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select aply_no ,sum(pay_amt) as AA_amt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from dbaa.dtaab001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where (clam_amt_code not in  ('DCZ1' ,'JAZ3','CBW2','CBW9','JAJ1','JAL1','JAL2','JAZ4','JAZ5','EBX3','DEX4','BKZ2','BKZ5','FAX5','DBX6','GDXC','GCX7','BJ04', 'BJ05','JIXH','BJ03'  ) )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and ACNT_DATE BETWEEN '2017-01-01' and '2017-01-31'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and (pay_sts in ('1','4','7') or (pay_sts in ('2','3') and pay_amt &lt;&gt; 0 ) )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and aply_no not like 'OL%'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group by aply_no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)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, DK_REC as (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select F001.memo ,sum(case db_cr when 'CR' then -amt else amt end)  as DK_amt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from dbdk.dtdkf001 F001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where acnt_Date between '2017-01-01' and '2017-01-31'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and acnt_code='5125000'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and TRN_KIND like 'AA____'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group by F001.memo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)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, AA_BIG as  ( 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select AA_REC.aply_no as ta_aply,AA_REC.aa_amt,DK_REC.memo as tb_aply,DK_REC.dk_amt,AA_REC.aa_amt - DK_REC.dk_amt as ta_amt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from AA_REC left join DK_REC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 on AA_REC.aply_no = DK_REC.memo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where AA_REC.aa_amt - DK_REC.dk_amt &lt;&gt; 0 or DK_REC.memo is null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), DK_BIG as  ( 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select AA_REC.aply_no as ta_aply,AA_REC.aa_amt,DK_REC.memo as tb_aply,DK_REC.dk_amt,AA_REC.aa_amt - DK_REC.dk_amt as tb_amt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from AA_REC right join DK_REC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 on AA_REC.aply_no = DK_REC.memo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where AA_REC.aa_amt - DK_REC.dk_amt &lt;&gt; 0 or AA_REC.aply_no is null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) , t_merg as (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select AA_big.*  from AA_big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union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select DK_big.*  from DK_big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) , t_dist as (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select distinct t_merg.ta_aply,t_merg.aa_amt,t_merg.tb_aply,t_merg.dk_amt,t_merg.ta_amt as diff_amt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from t_merg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),  chk_ovrp as (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select distinct a.aply_no ,a.policy_no,a.prod_id,a.clam_amt_code,a.ocr_id,a.clam_amt_name,(b.pay_amt_diff-b.bal_amt) as tot_amt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from t_dist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left join dbaa.dtaab001 a on  t_dist.ta_aply = a.aply_no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left join dbaa.dtaay001 b on a.aply_no = b.ori_aply_no and a.policy_no = b.policy_no and a.ocr_id = b.ocr_id and a.prod_id = b.prod_id and a.clam_amt_code=b.clam_amt_code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where a.aply_no is not null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>), t_fin as (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select chk_ovrp.aply_no ,sum(tot_amt) as over_pay_amt 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from chk_ovrp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group by chk_ovrp.aply_no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)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select t_dist.*,t_fin.over_pay_amt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from t_dist 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left join t_fin on t_dist.ta_aply = t_fin.aply_no</w:t>
            </w:r>
          </w:p>
          <w:p w:rsidR="00150824" w:rsidRPr="006F7D06" w:rsidRDefault="00150824" w:rsidP="006F7D06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</w:p>
          <w:p w:rsidR="00150824" w:rsidRPr="006F7D06" w:rsidRDefault="00150824" w:rsidP="006F7D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6F7D06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with ur</w:t>
            </w:r>
          </w:p>
        </w:tc>
      </w:tr>
    </w:tbl>
    <w:p w:rsidR="009462EB" w:rsidRDefault="009462EB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</w:p>
    <w:p w:rsidR="00150824" w:rsidRDefault="009462EB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br w:type="page"/>
      </w:r>
      <w:bookmarkStart w:id="32" w:name="MARK2"/>
      <w:r>
        <w:rPr>
          <w:rFonts w:ascii="細明體" w:eastAsia="細明體" w:hAnsi="細明體" w:hint="eastAsia"/>
          <w:bCs/>
          <w:kern w:val="2"/>
          <w:lang w:eastAsia="zh-TW"/>
        </w:rPr>
        <w:t>附錄</w:t>
      </w:r>
      <w:bookmarkEnd w:id="32"/>
      <w:r w:rsidR="00696B31">
        <w:rPr>
          <w:rFonts w:ascii="細明體" w:eastAsia="細明體" w:hAnsi="細明體" w:hint="eastAsia"/>
          <w:bCs/>
          <w:kern w:val="2"/>
          <w:lang w:eastAsia="zh-TW"/>
        </w:rPr>
        <w:t>二</w:t>
      </w:r>
      <w:r>
        <w:rPr>
          <w:rFonts w:ascii="細明體" w:eastAsia="細明體" w:hAnsi="細明體" w:hint="eastAsia"/>
          <w:bCs/>
          <w:kern w:val="2"/>
          <w:lang w:eastAsia="zh-TW"/>
        </w:rPr>
        <w:t>[</w:t>
      </w:r>
      <w:hyperlink w:anchor="MARK2_BACK" w:history="1"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BA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C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3"/>
      </w:tblGrid>
      <w:tr w:rsidR="009462EB" w:rsidRPr="00813C0B" w:rsidTr="00813C0B">
        <w:tc>
          <w:tcPr>
            <w:tcW w:w="10658" w:type="dxa"/>
            <w:shd w:val="clear" w:color="auto" w:fill="auto"/>
          </w:tcPr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select count(*) as CNT 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 from DBAA.DTAAI001 AAI001 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left join DBAA.DTAAB001 AAB001 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   on AAI001.APLY_NO = AAB001.PREV_APLY_NO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ab/>
              <w:t xml:space="preserve">and AAI001.POLICY_NO = AAB001.POLICY_NO 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ab/>
              <w:t xml:space="preserve">and AAI001.PROD_ID = AAB001.PROD_ID 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ab/>
              <w:t xml:space="preserve">and AAI001.OCR_ID = AAB001.OCR_ID 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where AAI001.APLY_NO='D220313273P001' 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  and AAB001.APLY_NO IS NOT NULL </w:t>
            </w:r>
          </w:p>
          <w:p w:rsidR="009462EB" w:rsidRPr="00813C0B" w:rsidRDefault="009462EB" w:rsidP="00813C0B">
            <w:pPr>
              <w:pStyle w:val="Tabletext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ab/>
              <w:t xml:space="preserve">and AAI001.ADV_AMT + AAB001.PAY_AMT = 0  </w:t>
            </w:r>
          </w:p>
          <w:p w:rsidR="009462EB" w:rsidRPr="00813C0B" w:rsidRDefault="009462EB" w:rsidP="00813C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813C0B">
              <w:rPr>
                <w:rFonts w:ascii="細明體" w:eastAsia="細明體" w:hAnsi="細明體"/>
                <w:bCs/>
                <w:kern w:val="2"/>
                <w:lang w:eastAsia="zh-TW"/>
              </w:rPr>
              <w:t xml:space="preserve">       with ur</w:t>
            </w:r>
          </w:p>
        </w:tc>
      </w:tr>
    </w:tbl>
    <w:p w:rsidR="009462EB" w:rsidRDefault="009462EB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</w:p>
    <w:p w:rsidR="00706BCB" w:rsidRDefault="00706BCB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  <w:bookmarkStart w:id="33" w:name="MARK3"/>
      <w:r>
        <w:rPr>
          <w:rFonts w:ascii="細明體" w:eastAsia="細明體" w:hAnsi="細明體" w:hint="eastAsia"/>
          <w:bCs/>
          <w:kern w:val="2"/>
          <w:lang w:eastAsia="zh-TW"/>
        </w:rPr>
        <w:t>附錄三</w:t>
      </w:r>
      <w:bookmarkEnd w:id="33"/>
      <w:r>
        <w:rPr>
          <w:rFonts w:ascii="細明體" w:eastAsia="細明體" w:hAnsi="細明體" w:hint="eastAsia"/>
          <w:bCs/>
          <w:kern w:val="2"/>
          <w:lang w:eastAsia="zh-TW"/>
        </w:rPr>
        <w:t>[</w:t>
      </w:r>
      <w:hyperlink w:anchor="MARK3_BACK" w:history="1"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BA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C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p w:rsidR="00436AD0" w:rsidRPr="00436AD0" w:rsidRDefault="00436AD0" w:rsidP="00436AD0">
      <w:pPr>
        <w:rPr>
          <w:vanish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3"/>
      </w:tblGrid>
      <w:tr w:rsidR="00E758BB" w:rsidRPr="00436AD0" w:rsidTr="00436AD0">
        <w:tc>
          <w:tcPr>
            <w:tcW w:w="10658" w:type="dxa"/>
            <w:shd w:val="clear" w:color="auto" w:fill="auto"/>
          </w:tcPr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with AI_FIX as (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 DISTINCT Z001.POLICY_NO,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436AD0"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DATE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(Z001.INPUT_DATE) AS INPUT_DATE,   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Z000.RTN_ADD_IND,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Z000.RTN_ADD_AMT,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Z000.RTN_RCPT_NO,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Z000.RTN_SLIP_DATE,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Z000.RTN_SLIP_DIV,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Z000.FIX_KIND,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 w:rsidRPr="00436AD0"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DATE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(Z000.IT_APRV_DATE) AS FIN_FIX_DATE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from DBAI.DTAIZ001 Z001 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36AD0"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left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join DBAI.DTAIZ000 Z000 on Z001.case_no = Z000.case_no 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ins w:id="34" w:author="劉文明" w:date="2017-04-14T11:45:00Z">
              <w:r w:rsidR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DATE(</w:t>
              </w:r>
            </w:ins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Z000.IT_APRV_DATE</w:t>
            </w:r>
            <w:ins w:id="35" w:author="劉文明" w:date="2017-04-14T11:45:00Z">
              <w:r w:rsidR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)</w:t>
              </w:r>
            </w:ins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BETWEEN </w:t>
            </w:r>
            <w:r w:rsidRPr="00436AD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':START_DATE'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and </w:t>
            </w:r>
            <w:r w:rsidRPr="00436AD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':END_DATE'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and Z001.POLICY_NO in (SELECT distinct policy_no from dbaa.dtaab100 where aply_no=</w:t>
            </w:r>
            <w:r w:rsidRPr="00436AD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':APLY_NO'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and Z000.FIX_KIND like </w:t>
            </w:r>
            <w:r w:rsidRPr="00436AD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'AA%'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436AD0"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sum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(RTN_ADD_AMT) as SUM_AMT</w:t>
            </w:r>
          </w:p>
          <w:p w:rsidR="00E758BB" w:rsidRPr="00436AD0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from AI_FIX     </w:t>
            </w:r>
          </w:p>
          <w:p w:rsidR="00E758BB" w:rsidRPr="0031629D" w:rsidRDefault="00E758BB" w:rsidP="00436AD0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with ur</w:t>
            </w:r>
          </w:p>
        </w:tc>
      </w:tr>
    </w:tbl>
    <w:p w:rsidR="00706BCB" w:rsidRDefault="00706BCB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</w:p>
    <w:p w:rsidR="002E4B4E" w:rsidRDefault="002E4B4E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</w:p>
    <w:p w:rsidR="002E4B4E" w:rsidRDefault="002E4B4E" w:rsidP="002E4B4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  <w:bookmarkStart w:id="36" w:name="MARK4"/>
      <w:bookmarkEnd w:id="36"/>
      <w:r>
        <w:rPr>
          <w:rFonts w:ascii="細明體" w:eastAsia="細明體" w:hAnsi="細明體" w:hint="eastAsia"/>
          <w:bCs/>
          <w:kern w:val="2"/>
          <w:lang w:eastAsia="zh-TW"/>
        </w:rPr>
        <w:t>附錄四[</w:t>
      </w:r>
      <w:hyperlink w:anchor="MARK4_BACK" w:history="1"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A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C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3"/>
      </w:tblGrid>
      <w:tr w:rsidR="002E4B4E" w:rsidRPr="003E484E" w:rsidTr="003E484E">
        <w:tc>
          <w:tcPr>
            <w:tcW w:w="10658" w:type="dxa"/>
            <w:shd w:val="clear" w:color="auto" w:fill="auto"/>
          </w:tcPr>
          <w:p w:rsidR="002E4B4E" w:rsidRPr="003E484E" w:rsidRDefault="002E4B4E" w:rsidP="003E48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48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 AAI001.APLY_NO,</w:t>
            </w:r>
          </w:p>
          <w:p w:rsidR="002E4B4E" w:rsidRPr="003E484E" w:rsidRDefault="002E4B4E" w:rsidP="003E48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48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3E484E"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sum</w:t>
            </w:r>
            <w:r w:rsidRPr="003E48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(ADV_AMT) as PRE_PAY_AMT </w:t>
            </w:r>
          </w:p>
          <w:p w:rsidR="002E4B4E" w:rsidRPr="003E484E" w:rsidRDefault="002E4B4E" w:rsidP="003E48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48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from DBAA.DTAAI001 AAI001 </w:t>
            </w:r>
          </w:p>
          <w:p w:rsidR="002E4B4E" w:rsidRPr="003E484E" w:rsidRDefault="002E4B4E" w:rsidP="003E48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48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where AAI001.APLY_NO=</w:t>
            </w:r>
            <w:r w:rsidRPr="003E48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':APLY_NO'</w:t>
            </w:r>
            <w:r w:rsidRPr="003E48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E4B4E" w:rsidRPr="003E484E" w:rsidRDefault="002E4B4E" w:rsidP="003E48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48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group by AAI001.APLY_NO</w:t>
            </w:r>
          </w:p>
          <w:p w:rsidR="002E4B4E" w:rsidRPr="003E484E" w:rsidRDefault="002E4B4E" w:rsidP="003E48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3E484E">
              <w:rPr>
                <w:rFonts w:ascii="Courier New" w:hAnsi="Courier New" w:cs="Courier New"/>
                <w:color w:val="000000"/>
              </w:rPr>
              <w:t xml:space="preserve">  with ur</w:t>
            </w:r>
          </w:p>
        </w:tc>
      </w:tr>
    </w:tbl>
    <w:p w:rsidR="002E4B4E" w:rsidRDefault="002E4B4E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</w:p>
    <w:p w:rsidR="00BF0208" w:rsidRDefault="00BF0208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  <w:bookmarkStart w:id="37" w:name="MARK5"/>
      <w:bookmarkEnd w:id="37"/>
      <w:r>
        <w:rPr>
          <w:rFonts w:ascii="細明體" w:eastAsia="細明體" w:hAnsi="細明體" w:hint="eastAsia"/>
          <w:bCs/>
          <w:kern w:val="2"/>
          <w:lang w:eastAsia="zh-TW"/>
        </w:rPr>
        <w:t>附錄五[</w:t>
      </w:r>
      <w:hyperlink w:anchor="MARK5_BACK" w:history="1"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A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C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3"/>
      </w:tblGrid>
      <w:tr w:rsidR="00BF0208" w:rsidRPr="00436AD0" w:rsidTr="00436AD0">
        <w:tc>
          <w:tcPr>
            <w:tcW w:w="10658" w:type="dxa"/>
            <w:shd w:val="clear" w:color="auto" w:fill="auto"/>
          </w:tcPr>
          <w:p w:rsidR="00CD3481" w:rsidRDefault="00CD3481" w:rsidP="00CD3481">
            <w:pPr>
              <w:autoSpaceDE w:val="0"/>
              <w:autoSpaceDN w:val="0"/>
              <w:adjustRightInd w:val="0"/>
              <w:rPr>
                <w:ins w:id="38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39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select </w:t>
              </w:r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SUM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(Y001.PAY_AMT_DIFF - Y001.BAL_AMT) as BACK_AMT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40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41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from DBAA.DTAAB001 A001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42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43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</w:t>
              </w:r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left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join DBAA.DTAAY001 Y001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44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45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 on A001.APLY_NO = Y001.ORI_APLY_NO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46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47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and A001.SER_NO = Y001.SER_NO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48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49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and A001.POLICY_NO = Y001.POLICY_NO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50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51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and A001.PROD_ID = Y001.PROD_ID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52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53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and A001.OCR_ID = Y001.OCR_ID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54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55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and A001.CLAM_AMT_CODE = Y001.CLAM_AMT_CODE 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56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57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where A001.APLY_NO = </w:t>
              </w:r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':APLY_NO'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58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59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and Y001.ORI_APLY_NO IS NOT NULL  </w:t>
              </w:r>
            </w:ins>
          </w:p>
          <w:p w:rsidR="00BF0208" w:rsidRPr="00436AD0" w:rsidDel="00CD3481" w:rsidRDefault="00CD3481" w:rsidP="00CD3481">
            <w:pPr>
              <w:autoSpaceDE w:val="0"/>
              <w:autoSpaceDN w:val="0"/>
              <w:adjustRightInd w:val="0"/>
              <w:rPr>
                <w:del w:id="60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ins w:id="61" w:author="劉文明" w:date="2017-04-14T11:48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with ur       </w:t>
              </w:r>
            </w:ins>
            <w:del w:id="62" w:author="劉文明" w:date="2017-04-14T11:48:00Z">
              <w:r w:rsidR="00BF0208"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select (Y001.PAY_AMT_DIFF - Y001.BAL_AMT) as BACK_AMT</w:delText>
              </w:r>
            </w:del>
          </w:p>
          <w:p w:rsidR="00BF0208" w:rsidRPr="00436AD0" w:rsidDel="00CD3481" w:rsidRDefault="00BF0208" w:rsidP="00436AD0">
            <w:pPr>
              <w:autoSpaceDE w:val="0"/>
              <w:autoSpaceDN w:val="0"/>
              <w:adjustRightInd w:val="0"/>
              <w:rPr>
                <w:del w:id="63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del w:id="64" w:author="劉文明" w:date="2017-04-14T11:48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from DBAA.DTAAB001 A001 </w:delText>
              </w:r>
            </w:del>
          </w:p>
          <w:p w:rsidR="00BF0208" w:rsidRPr="00436AD0" w:rsidDel="00CD3481" w:rsidRDefault="00BF0208" w:rsidP="00436AD0">
            <w:pPr>
              <w:autoSpaceDE w:val="0"/>
              <w:autoSpaceDN w:val="0"/>
              <w:adjustRightInd w:val="0"/>
              <w:rPr>
                <w:del w:id="65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del w:id="66" w:author="劉文明" w:date="2017-04-14T11:48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</w:delText>
              </w:r>
              <w:r w:rsidRPr="00436AD0" w:rsidDel="00CD3481"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delText>left</w:delText>
              </w:r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join DBA</w:delText>
              </w:r>
            </w:del>
            <w:del w:id="67" w:author="劉文明" w:date="2017-04-14T11:44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>a</w:delText>
              </w:r>
            </w:del>
            <w:del w:id="68" w:author="劉文明" w:date="2017-04-14T11:48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.DTAAY001 Y001 </w:delText>
              </w:r>
            </w:del>
          </w:p>
          <w:p w:rsidR="00BF0208" w:rsidRPr="00436AD0" w:rsidDel="00CD3481" w:rsidRDefault="00BF0208" w:rsidP="00436AD0">
            <w:pPr>
              <w:autoSpaceDE w:val="0"/>
              <w:autoSpaceDN w:val="0"/>
              <w:adjustRightInd w:val="0"/>
              <w:rPr>
                <w:del w:id="69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del w:id="70" w:author="劉文明" w:date="2017-04-14T11:48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  on A001.APLY_NO = Y001.ORI_APLY_NO</w:delText>
              </w:r>
            </w:del>
          </w:p>
          <w:p w:rsidR="00BF0208" w:rsidRPr="00436AD0" w:rsidDel="00CD3481" w:rsidRDefault="00BF0208" w:rsidP="00436AD0">
            <w:pPr>
              <w:autoSpaceDE w:val="0"/>
              <w:autoSpaceDN w:val="0"/>
              <w:adjustRightInd w:val="0"/>
              <w:rPr>
                <w:del w:id="71" w:author="劉文明" w:date="2017-04-14T11:48:00Z"/>
                <w:rFonts w:ascii="Courier New" w:hAnsi="Courier New" w:cs="Courier New"/>
                <w:kern w:val="0"/>
                <w:sz w:val="20"/>
                <w:szCs w:val="20"/>
              </w:rPr>
            </w:pPr>
            <w:del w:id="72" w:author="劉文明" w:date="2017-04-14T11:48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where A001.APLY_NO = </w:delText>
              </w:r>
              <w:r w:rsidRPr="00436AD0" w:rsidDel="00CD3481"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delText>':APLY_NO'</w:delText>
              </w:r>
            </w:del>
          </w:p>
          <w:p w:rsidR="00BF0208" w:rsidRPr="00436AD0" w:rsidRDefault="00BF0208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del w:id="73" w:author="劉文明" w:date="2017-04-14T11:48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with ur</w:delText>
              </w:r>
            </w:del>
          </w:p>
          <w:p w:rsidR="00BF0208" w:rsidRPr="00436AD0" w:rsidRDefault="00BF0208" w:rsidP="00436A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</w:tr>
    </w:tbl>
    <w:p w:rsidR="00BF0208" w:rsidRDefault="00BF0208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</w:p>
    <w:p w:rsidR="002936DC" w:rsidRDefault="002936DC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bCs/>
          <w:kern w:val="2"/>
          <w:lang w:eastAsia="zh-TW"/>
        </w:rPr>
      </w:pPr>
      <w:bookmarkStart w:id="74" w:name="MARK6"/>
      <w:bookmarkEnd w:id="74"/>
      <w:r>
        <w:rPr>
          <w:rFonts w:ascii="細明體" w:eastAsia="細明體" w:hAnsi="細明體" w:hint="eastAsia"/>
          <w:bCs/>
          <w:kern w:val="2"/>
          <w:lang w:eastAsia="zh-TW"/>
        </w:rPr>
        <w:t>附錄六[</w:t>
      </w:r>
      <w:hyperlink w:anchor="MARK6_BACK" w:history="1"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BAC</w:t>
        </w:r>
        <w:r w:rsidRPr="009462EB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3"/>
      </w:tblGrid>
      <w:tr w:rsidR="002936DC" w:rsidRPr="00436AD0" w:rsidTr="00436AD0">
        <w:tc>
          <w:tcPr>
            <w:tcW w:w="10658" w:type="dxa"/>
            <w:shd w:val="clear" w:color="auto" w:fill="auto"/>
          </w:tcPr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WITH AI_FIX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AS (SELECT DISTINCT Z001.POLICY_NO,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436AD0"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DATE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(Z001.INPUT_DATE) AS INPUT_DATE,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Z000.RTN_ADD_IND,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Z000.RTN_ADD_AMT,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Z000.RTN_RCPT_NO,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Z000.RTN_SLIP_DATE,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Z000.RTN_SLIP_DIV,</w:t>
            </w:r>
          </w:p>
          <w:p w:rsidR="00CD3481" w:rsidRPr="00CD3481" w:rsidRDefault="002936DC" w:rsidP="00CD3481">
            <w:pPr>
              <w:autoSpaceDE w:val="0"/>
              <w:autoSpaceDN w:val="0"/>
              <w:adjustRightInd w:val="0"/>
              <w:rPr>
                <w:ins w:id="75" w:author="劉文明" w:date="2017-04-14T11:46:00Z"/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rPrChange w:id="76" w:author="劉文明" w:date="2017-04-14T11:46:00Z">
                  <w:rPr>
                    <w:ins w:id="77" w:author="劉文明" w:date="2017-04-14T11:46:00Z"/>
                    <w:rFonts w:ascii="Courier New" w:hAnsi="Courier New" w:cs="Courier New"/>
                    <w:kern w:val="0"/>
                    <w:sz w:val="20"/>
                    <w:szCs w:val="20"/>
                  </w:rPr>
                </w:rPrChange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Z000.FIX_KIND,</w:t>
            </w:r>
          </w:p>
          <w:p w:rsidR="00CD3481" w:rsidRPr="00436AD0" w:rsidRDefault="00CD3481" w:rsidP="00CD34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ins w:id="78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                 Z000.TEMP_PRCS_AMT,</w:t>
              </w:r>
            </w:ins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436AD0"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DATE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(Z000.IT_APRV_DATE) AS FIN_FIX_DATE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FROM    DBAI.DTAIZ001 Z001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6AD0"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LEFT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JOIN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DBAI.DTAIZ000 Z000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ON Z001.case_no = Z000.case_no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WHERE     </w:t>
            </w:r>
            <w:ins w:id="79" w:author="劉文明" w:date="2017-04-14T11:46:00Z">
              <w:r w:rsidR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DATE(</w:t>
              </w:r>
            </w:ins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Z000.IT_APRV_DATE</w:t>
            </w:r>
            <w:ins w:id="80" w:author="劉文明" w:date="2017-04-14T11:46:00Z">
              <w:r w:rsidR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)</w:t>
              </w:r>
            </w:ins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BETWEEN </w:t>
            </w:r>
            <w:r w:rsidRPr="00436AD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':START_DATE'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AND </w:t>
            </w:r>
            <w:r w:rsidRPr="00436AD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':END_DATE'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AND Z001.POLICY_NO IN (SELECT DISTINCT policy_no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FROM dbaa.dtaab100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WHERE aply_no = </w:t>
            </w:r>
            <w:r w:rsidRPr="00436AD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':APLY_NO'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936DC" w:rsidRPr="00436AD0" w:rsidRDefault="002936DC" w:rsidP="00436A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AND Z000.FIX_KIND LIKE </w:t>
            </w:r>
            <w:r w:rsidRPr="00436AD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'AA%'</w:t>
            </w:r>
            <w:r w:rsidRPr="00436A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8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82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>,AI_SUM_AMT AS (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8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84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SELECT </w:delText>
              </w:r>
              <w:r w:rsidRPr="00436AD0" w:rsidDel="00CD3481"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delText>sum</w:delText>
              </w:r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(RTN_ADD_AMT) AS AI_AMT 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8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86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  FROM AI_FIX)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8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88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>,DK_SUM_AMT AS (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8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90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SELECT </w:delText>
              </w:r>
              <w:r w:rsidRPr="00436AD0" w:rsidDel="00CD3481"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delText>sum</w:delText>
              </w:r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>(AMT) AS DK_AMT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9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92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  FROM dbdk.dtdkf001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9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94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 WHERE memo = </w:delText>
              </w:r>
              <w:r w:rsidRPr="00436AD0" w:rsidDel="00CD3481"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delText>':APLY_NO'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9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96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   AND DB_CR = </w:delText>
              </w:r>
              <w:r w:rsidRPr="00436AD0" w:rsidDel="00CD3481"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delText>'CR'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9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98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   AND REL_FILE_NO = </w:delText>
              </w:r>
              <w:r w:rsidRPr="00436AD0" w:rsidDel="00CD3481"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delText>'DTAAB010'</w:delText>
              </w:r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>)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9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100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     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10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102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select </w:delText>
              </w:r>
              <w:r w:rsidRPr="00436AD0" w:rsidDel="00CD3481"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delText>count</w:delText>
              </w:r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>(*) as CNT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10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104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from AI_SUM_AMT </w:delText>
              </w:r>
              <w:r w:rsidRPr="00436AD0" w:rsidDel="00CD3481"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delText>left</w:delText>
              </w:r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join DK_SUM_AMT 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10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106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  on AI_AMT = DK_AMT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10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108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where DK_AMT is not null </w:delText>
              </w:r>
            </w:del>
          </w:p>
          <w:p w:rsidR="002936DC" w:rsidRPr="00436AD0" w:rsidDel="00CD3481" w:rsidRDefault="002936DC" w:rsidP="00436AD0">
            <w:pPr>
              <w:autoSpaceDE w:val="0"/>
              <w:autoSpaceDN w:val="0"/>
              <w:adjustRightInd w:val="0"/>
              <w:rPr>
                <w:del w:id="10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del w:id="110" w:author="劉文明" w:date="2017-04-14T11:46:00Z">
              <w:r w:rsidRPr="00436AD0" w:rsidDel="00CD3481"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delText xml:space="preserve">    WITH UR</w:delText>
              </w:r>
            </w:del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1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12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,DK_FIX as (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1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14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SELECT B.CE_SLP_DT , B.CE_DIV_NO , B.CE_SLPSEQ_NO , B.CE_CURR_TYPE , B.CE_ACC_CD , B.CE_SBACC_CD , B.CE_DLACC_CD , B.CE_DB_CR, B.CE_AMT , B.CE_MEMO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1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16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FROM AI_FIX 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1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18" w:author="劉文明" w:date="2017-04-14T11:46:00Z"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LEFT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JOIN DBDK.DTDK_B110_SLIP_CONTROL A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1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20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ON A.CE_SLP_DT =AI_FIX.RTN_SLIP_DATE 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2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22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A.CE_SLPSEQ_NO = AI_FIX.RTN_RCPT_NO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2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24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A.CE_DIV_NO = AI_FIX.RTN_SLIP_DIV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2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26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A.CE_CURR_TYPE = AI_FIX.RTN_CURR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2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28" w:author="劉文明" w:date="2017-04-14T11:46:00Z"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LEFT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JOIN DBDK.DTDK_B111_SLIP_DETAIL B 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2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30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ON A.CE_SLP_DT = B.CE_SLP_DT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3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32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A.CE_SLPSEQ_NO = B.CE_SLPSEQ_NO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3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34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A.CE_DIV_NO = B.CE_DIV_NO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3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36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A.CE_CURR_TYPE = B.CE_CURR_TYPE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3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38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WHERE A.CE_REJAC_DT IS NULL AND A.CE_REJCH_DT IS NULL AND CE_DEL_DT IS NULL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3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40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A.CE_SLPSET_NO=0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4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42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</w:t>
              </w:r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substr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(B.CE_DLACC_CD,1,2) in (</w:t>
              </w:r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'02'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'03'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'05'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'09'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'10'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'11'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)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4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44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AND B.CE_SBACC_CD IN (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4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46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  SELECT CE_SBACC_CD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4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48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    FROM DBDK.DTDK_E330_POLICY_PROPERTYSETTING)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ab/>
                <w:t xml:space="preserve">    )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4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50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,AI_SUM_AMT AS (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5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52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SELECT </w:t>
              </w:r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sum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(RTN_ADD_AMT + TEMP_PRCS_AMT) AS AI_AMT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5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54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 FROM AI_FIX)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5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56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,DK_SUM_AMT AS (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5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58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SELECT </w:t>
              </w:r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sum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(CE_AMT) AS DK_AMT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5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60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  FROM DK_FIX)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61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62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SELECT </w:t>
              </w:r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count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>(*) as CNT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63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64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FROM AI_SUM_AMT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65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66" w:author="劉文明" w:date="2017-04-14T11:46:00Z">
              <w:r>
                <w:rPr>
                  <w:rFonts w:ascii="Courier New" w:hAnsi="Courier New" w:cs="Courier New"/>
                  <w:color w:val="800000"/>
                  <w:kern w:val="0"/>
                  <w:sz w:val="20"/>
                  <w:szCs w:val="20"/>
                </w:rPr>
                <w:t>LEFT</w:t>
              </w:r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JOIN DK_SUM_AMT 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67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68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  ON AI_AMT = DK_AMT</w:t>
              </w:r>
            </w:ins>
          </w:p>
          <w:p w:rsidR="00CD3481" w:rsidRDefault="00CD3481" w:rsidP="00CD3481">
            <w:pPr>
              <w:autoSpaceDE w:val="0"/>
              <w:autoSpaceDN w:val="0"/>
              <w:adjustRightInd w:val="0"/>
              <w:rPr>
                <w:ins w:id="169" w:author="劉文明" w:date="2017-04-14T11:46:00Z"/>
                <w:rFonts w:ascii="Courier New" w:hAnsi="Courier New" w:cs="Courier New"/>
                <w:kern w:val="0"/>
                <w:sz w:val="20"/>
                <w:szCs w:val="20"/>
              </w:rPr>
            </w:pPr>
            <w:ins w:id="170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WHERE DK_AMT is not null </w:t>
              </w:r>
            </w:ins>
          </w:p>
          <w:p w:rsidR="002936DC" w:rsidRPr="00436AD0" w:rsidRDefault="00CD3481" w:rsidP="00CD3481">
            <w:pPr>
              <w:autoSpaceDE w:val="0"/>
              <w:autoSpaceDN w:val="0"/>
              <w:adjustRightInd w:val="0"/>
              <w:rPr>
                <w:rFonts w:ascii="細明體" w:eastAsia="細明體" w:hAnsi="細明體" w:hint="eastAsia"/>
                <w:bCs/>
              </w:rPr>
              <w:pPrChange w:id="171" w:author="劉文明" w:date="2017-04-14T11:46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172" w:author="劉文明" w:date="2017-04-14T11:46:00Z">
              <w:r>
                <w:rPr>
                  <w:rFonts w:ascii="Courier New" w:hAnsi="Courier New" w:cs="Courier New"/>
                  <w:color w:val="000000"/>
                  <w:kern w:val="0"/>
                  <w:sz w:val="20"/>
                  <w:szCs w:val="20"/>
                </w:rPr>
                <w:t xml:space="preserve">     WITH UR             </w:t>
              </w:r>
            </w:ins>
          </w:p>
        </w:tc>
      </w:tr>
    </w:tbl>
    <w:p w:rsidR="002936DC" w:rsidRDefault="002936DC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2936DC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A4F" w:rsidRDefault="00A02A4F">
      <w:r>
        <w:separator/>
      </w:r>
    </w:p>
  </w:endnote>
  <w:endnote w:type="continuationSeparator" w:id="0">
    <w:p w:rsidR="00A02A4F" w:rsidRDefault="00A0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757A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A4F" w:rsidRDefault="00A02A4F">
      <w:r>
        <w:separator/>
      </w:r>
    </w:p>
  </w:footnote>
  <w:footnote w:type="continuationSeparator" w:id="0">
    <w:p w:rsidR="00A02A4F" w:rsidRDefault="00A02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A37F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656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246C30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96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8E5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896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34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0"/>
  </w:num>
  <w:num w:numId="21">
    <w:abstractNumId w:val="18"/>
  </w:num>
  <w:num w:numId="22">
    <w:abstractNumId w:val="10"/>
  </w:num>
  <w:num w:numId="23">
    <w:abstractNumId w:val="12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5"/>
  </w:num>
  <w:num w:numId="33">
    <w:abstractNumId w:val="35"/>
  </w:num>
  <w:num w:numId="34">
    <w:abstractNumId w:val="30"/>
  </w:num>
  <w:num w:numId="35">
    <w:abstractNumId w:val="13"/>
  </w:num>
  <w:num w:numId="36">
    <w:abstractNumId w:val="1"/>
  </w:num>
  <w:num w:numId="37">
    <w:abstractNumId w:val="8"/>
  </w:num>
  <w:num w:numId="38">
    <w:abstractNumId w:val="6"/>
  </w:num>
  <w:num w:numId="39">
    <w:abstractNumId w:val="14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2EC7"/>
    <w:rsid w:val="00005E62"/>
    <w:rsid w:val="00006CF4"/>
    <w:rsid w:val="00011027"/>
    <w:rsid w:val="00043CB5"/>
    <w:rsid w:val="000557B8"/>
    <w:rsid w:val="00057785"/>
    <w:rsid w:val="00062328"/>
    <w:rsid w:val="0007165A"/>
    <w:rsid w:val="00073519"/>
    <w:rsid w:val="00076FBA"/>
    <w:rsid w:val="000800FF"/>
    <w:rsid w:val="00086E90"/>
    <w:rsid w:val="000A411D"/>
    <w:rsid w:val="000A701C"/>
    <w:rsid w:val="000A7C4F"/>
    <w:rsid w:val="000D1099"/>
    <w:rsid w:val="000D2D7F"/>
    <w:rsid w:val="000D3892"/>
    <w:rsid w:val="000E5F19"/>
    <w:rsid w:val="001028CD"/>
    <w:rsid w:val="00103B47"/>
    <w:rsid w:val="0010591F"/>
    <w:rsid w:val="001200CB"/>
    <w:rsid w:val="00122CB9"/>
    <w:rsid w:val="001249B7"/>
    <w:rsid w:val="00127011"/>
    <w:rsid w:val="00132BAC"/>
    <w:rsid w:val="00146263"/>
    <w:rsid w:val="00150824"/>
    <w:rsid w:val="00156A28"/>
    <w:rsid w:val="00157174"/>
    <w:rsid w:val="0015744E"/>
    <w:rsid w:val="001606A7"/>
    <w:rsid w:val="001723E3"/>
    <w:rsid w:val="001724C1"/>
    <w:rsid w:val="001778A7"/>
    <w:rsid w:val="00184629"/>
    <w:rsid w:val="00185767"/>
    <w:rsid w:val="00187628"/>
    <w:rsid w:val="00187B05"/>
    <w:rsid w:val="00190DF8"/>
    <w:rsid w:val="00194232"/>
    <w:rsid w:val="001A0572"/>
    <w:rsid w:val="001B2A98"/>
    <w:rsid w:val="001B2AFA"/>
    <w:rsid w:val="001C123E"/>
    <w:rsid w:val="001C19C3"/>
    <w:rsid w:val="001C31D1"/>
    <w:rsid w:val="001C6A12"/>
    <w:rsid w:val="001D2511"/>
    <w:rsid w:val="001D25AB"/>
    <w:rsid w:val="00203A36"/>
    <w:rsid w:val="0020512E"/>
    <w:rsid w:val="002203D1"/>
    <w:rsid w:val="00221C69"/>
    <w:rsid w:val="002225FA"/>
    <w:rsid w:val="002253C8"/>
    <w:rsid w:val="00230A53"/>
    <w:rsid w:val="00232ED1"/>
    <w:rsid w:val="00234D7F"/>
    <w:rsid w:val="002631D3"/>
    <w:rsid w:val="00266A7F"/>
    <w:rsid w:val="002724DE"/>
    <w:rsid w:val="002827B8"/>
    <w:rsid w:val="00287ABA"/>
    <w:rsid w:val="002936DC"/>
    <w:rsid w:val="00295717"/>
    <w:rsid w:val="002B0AB6"/>
    <w:rsid w:val="002B381A"/>
    <w:rsid w:val="002C0CFE"/>
    <w:rsid w:val="002C6295"/>
    <w:rsid w:val="002D2CD4"/>
    <w:rsid w:val="002E4B4E"/>
    <w:rsid w:val="002F3578"/>
    <w:rsid w:val="002F5889"/>
    <w:rsid w:val="002F61B6"/>
    <w:rsid w:val="0031629D"/>
    <w:rsid w:val="0031642E"/>
    <w:rsid w:val="00323816"/>
    <w:rsid w:val="00323FB8"/>
    <w:rsid w:val="0032607E"/>
    <w:rsid w:val="003354D9"/>
    <w:rsid w:val="00335DF5"/>
    <w:rsid w:val="003373EE"/>
    <w:rsid w:val="00341D6B"/>
    <w:rsid w:val="00353371"/>
    <w:rsid w:val="003572AC"/>
    <w:rsid w:val="00361E98"/>
    <w:rsid w:val="003646BE"/>
    <w:rsid w:val="00364751"/>
    <w:rsid w:val="003728DA"/>
    <w:rsid w:val="003763F5"/>
    <w:rsid w:val="00386C3A"/>
    <w:rsid w:val="00391DF0"/>
    <w:rsid w:val="00391FFD"/>
    <w:rsid w:val="00392C1E"/>
    <w:rsid w:val="003A4765"/>
    <w:rsid w:val="003B3E36"/>
    <w:rsid w:val="003B6BF5"/>
    <w:rsid w:val="003B7861"/>
    <w:rsid w:val="003C4E23"/>
    <w:rsid w:val="003D17CE"/>
    <w:rsid w:val="003D6F23"/>
    <w:rsid w:val="003E3722"/>
    <w:rsid w:val="003E42E3"/>
    <w:rsid w:val="003E484E"/>
    <w:rsid w:val="003F3855"/>
    <w:rsid w:val="003F4398"/>
    <w:rsid w:val="003F795D"/>
    <w:rsid w:val="00402E21"/>
    <w:rsid w:val="00403547"/>
    <w:rsid w:val="00404DF0"/>
    <w:rsid w:val="0041154A"/>
    <w:rsid w:val="00413605"/>
    <w:rsid w:val="00417064"/>
    <w:rsid w:val="00417A9E"/>
    <w:rsid w:val="00423E41"/>
    <w:rsid w:val="0043482C"/>
    <w:rsid w:val="00436AD0"/>
    <w:rsid w:val="0044335B"/>
    <w:rsid w:val="004434FA"/>
    <w:rsid w:val="00443676"/>
    <w:rsid w:val="00450F8B"/>
    <w:rsid w:val="004511F9"/>
    <w:rsid w:val="00453938"/>
    <w:rsid w:val="0045427C"/>
    <w:rsid w:val="0046092D"/>
    <w:rsid w:val="004657E1"/>
    <w:rsid w:val="004663AB"/>
    <w:rsid w:val="00467856"/>
    <w:rsid w:val="00467DFD"/>
    <w:rsid w:val="004762E0"/>
    <w:rsid w:val="00483F12"/>
    <w:rsid w:val="00484FD7"/>
    <w:rsid w:val="00494D3C"/>
    <w:rsid w:val="004A3DA9"/>
    <w:rsid w:val="004B08CA"/>
    <w:rsid w:val="004B58B6"/>
    <w:rsid w:val="004B6D6E"/>
    <w:rsid w:val="004C2FEB"/>
    <w:rsid w:val="004C5056"/>
    <w:rsid w:val="004C571C"/>
    <w:rsid w:val="004D03CC"/>
    <w:rsid w:val="004D726A"/>
    <w:rsid w:val="00504C6B"/>
    <w:rsid w:val="0050757A"/>
    <w:rsid w:val="005145E2"/>
    <w:rsid w:val="005212DA"/>
    <w:rsid w:val="005220B4"/>
    <w:rsid w:val="00531E06"/>
    <w:rsid w:val="00535F08"/>
    <w:rsid w:val="00537241"/>
    <w:rsid w:val="00550F55"/>
    <w:rsid w:val="005534B5"/>
    <w:rsid w:val="005558D1"/>
    <w:rsid w:val="00563557"/>
    <w:rsid w:val="00573BA2"/>
    <w:rsid w:val="00575B37"/>
    <w:rsid w:val="00582CA8"/>
    <w:rsid w:val="005840B8"/>
    <w:rsid w:val="00584A7D"/>
    <w:rsid w:val="00591BB0"/>
    <w:rsid w:val="00594FE4"/>
    <w:rsid w:val="005A2745"/>
    <w:rsid w:val="005A3576"/>
    <w:rsid w:val="005B381C"/>
    <w:rsid w:val="005C6791"/>
    <w:rsid w:val="005C7094"/>
    <w:rsid w:val="005C789F"/>
    <w:rsid w:val="005D2307"/>
    <w:rsid w:val="005D2F4C"/>
    <w:rsid w:val="005D4CF1"/>
    <w:rsid w:val="005E15F2"/>
    <w:rsid w:val="005E1EC6"/>
    <w:rsid w:val="005E3957"/>
    <w:rsid w:val="005F1372"/>
    <w:rsid w:val="005F208D"/>
    <w:rsid w:val="005F5769"/>
    <w:rsid w:val="005F5C21"/>
    <w:rsid w:val="00603130"/>
    <w:rsid w:val="00604159"/>
    <w:rsid w:val="00604A5A"/>
    <w:rsid w:val="006170F5"/>
    <w:rsid w:val="00624DD8"/>
    <w:rsid w:val="006317E4"/>
    <w:rsid w:val="00635C2E"/>
    <w:rsid w:val="006370B1"/>
    <w:rsid w:val="00640B0C"/>
    <w:rsid w:val="00642BB9"/>
    <w:rsid w:val="00646CDD"/>
    <w:rsid w:val="00655B5F"/>
    <w:rsid w:val="00665BDA"/>
    <w:rsid w:val="00675475"/>
    <w:rsid w:val="00675ABF"/>
    <w:rsid w:val="006850DE"/>
    <w:rsid w:val="006856F7"/>
    <w:rsid w:val="006875F0"/>
    <w:rsid w:val="00696B31"/>
    <w:rsid w:val="006A265F"/>
    <w:rsid w:val="006A26A9"/>
    <w:rsid w:val="006A47E3"/>
    <w:rsid w:val="006A5AC4"/>
    <w:rsid w:val="006B09D6"/>
    <w:rsid w:val="006B61CF"/>
    <w:rsid w:val="006C0067"/>
    <w:rsid w:val="006C366E"/>
    <w:rsid w:val="006D0D7F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6F7D06"/>
    <w:rsid w:val="0070062C"/>
    <w:rsid w:val="00703274"/>
    <w:rsid w:val="00706BCB"/>
    <w:rsid w:val="00710725"/>
    <w:rsid w:val="00713DDD"/>
    <w:rsid w:val="00717C6B"/>
    <w:rsid w:val="0072023F"/>
    <w:rsid w:val="00722A11"/>
    <w:rsid w:val="007235C7"/>
    <w:rsid w:val="00727BD4"/>
    <w:rsid w:val="00731DED"/>
    <w:rsid w:val="00736A6B"/>
    <w:rsid w:val="00752001"/>
    <w:rsid w:val="0075297D"/>
    <w:rsid w:val="007619DA"/>
    <w:rsid w:val="00764C15"/>
    <w:rsid w:val="00765834"/>
    <w:rsid w:val="00766299"/>
    <w:rsid w:val="00771BE3"/>
    <w:rsid w:val="00777E76"/>
    <w:rsid w:val="00790F0E"/>
    <w:rsid w:val="0079246B"/>
    <w:rsid w:val="00792F95"/>
    <w:rsid w:val="00796439"/>
    <w:rsid w:val="00797967"/>
    <w:rsid w:val="007A2E8C"/>
    <w:rsid w:val="007A4043"/>
    <w:rsid w:val="007A490A"/>
    <w:rsid w:val="007B0CDF"/>
    <w:rsid w:val="007B4376"/>
    <w:rsid w:val="007B6FFC"/>
    <w:rsid w:val="007B75AF"/>
    <w:rsid w:val="007B76B9"/>
    <w:rsid w:val="007C1106"/>
    <w:rsid w:val="007D30EE"/>
    <w:rsid w:val="007F1037"/>
    <w:rsid w:val="007F4BA8"/>
    <w:rsid w:val="007F5148"/>
    <w:rsid w:val="007F7D33"/>
    <w:rsid w:val="00811397"/>
    <w:rsid w:val="00813C0B"/>
    <w:rsid w:val="00817A0D"/>
    <w:rsid w:val="008266BB"/>
    <w:rsid w:val="00835FC8"/>
    <w:rsid w:val="00847F21"/>
    <w:rsid w:val="008503E7"/>
    <w:rsid w:val="0085382F"/>
    <w:rsid w:val="00872365"/>
    <w:rsid w:val="00873AC1"/>
    <w:rsid w:val="008747CD"/>
    <w:rsid w:val="008749B9"/>
    <w:rsid w:val="00875CDA"/>
    <w:rsid w:val="00875DEA"/>
    <w:rsid w:val="0088194A"/>
    <w:rsid w:val="00883CD7"/>
    <w:rsid w:val="00892512"/>
    <w:rsid w:val="008978C2"/>
    <w:rsid w:val="008A5D36"/>
    <w:rsid w:val="008A7E85"/>
    <w:rsid w:val="008B1784"/>
    <w:rsid w:val="008B5188"/>
    <w:rsid w:val="008B695C"/>
    <w:rsid w:val="008B69CF"/>
    <w:rsid w:val="008C0E51"/>
    <w:rsid w:val="008C3A84"/>
    <w:rsid w:val="008C3D93"/>
    <w:rsid w:val="008E119A"/>
    <w:rsid w:val="008E2A2C"/>
    <w:rsid w:val="008F45AE"/>
    <w:rsid w:val="008F6D0F"/>
    <w:rsid w:val="008F7E02"/>
    <w:rsid w:val="0090597E"/>
    <w:rsid w:val="009112C9"/>
    <w:rsid w:val="00914A39"/>
    <w:rsid w:val="00926ECC"/>
    <w:rsid w:val="009337AD"/>
    <w:rsid w:val="0093617E"/>
    <w:rsid w:val="009462EB"/>
    <w:rsid w:val="0095275D"/>
    <w:rsid w:val="00961F9B"/>
    <w:rsid w:val="00963BA2"/>
    <w:rsid w:val="00964E9E"/>
    <w:rsid w:val="0096519E"/>
    <w:rsid w:val="00977719"/>
    <w:rsid w:val="0098487E"/>
    <w:rsid w:val="00986BCD"/>
    <w:rsid w:val="00996447"/>
    <w:rsid w:val="009973B6"/>
    <w:rsid w:val="009A0E54"/>
    <w:rsid w:val="009A1ADD"/>
    <w:rsid w:val="009A1EEC"/>
    <w:rsid w:val="009A6B2B"/>
    <w:rsid w:val="009B23D8"/>
    <w:rsid w:val="009B385F"/>
    <w:rsid w:val="009B66DE"/>
    <w:rsid w:val="009B7060"/>
    <w:rsid w:val="009B72CD"/>
    <w:rsid w:val="009B767B"/>
    <w:rsid w:val="009C6A73"/>
    <w:rsid w:val="009D1DB3"/>
    <w:rsid w:val="009E15B4"/>
    <w:rsid w:val="009F299B"/>
    <w:rsid w:val="00A02A4F"/>
    <w:rsid w:val="00A21CC5"/>
    <w:rsid w:val="00A21F2E"/>
    <w:rsid w:val="00A22607"/>
    <w:rsid w:val="00A26FE3"/>
    <w:rsid w:val="00A32310"/>
    <w:rsid w:val="00A4195B"/>
    <w:rsid w:val="00A50E8B"/>
    <w:rsid w:val="00A515C3"/>
    <w:rsid w:val="00A56CC1"/>
    <w:rsid w:val="00A61DDB"/>
    <w:rsid w:val="00A645B7"/>
    <w:rsid w:val="00A648B2"/>
    <w:rsid w:val="00A71385"/>
    <w:rsid w:val="00A72ABE"/>
    <w:rsid w:val="00A8390F"/>
    <w:rsid w:val="00A861AF"/>
    <w:rsid w:val="00A95236"/>
    <w:rsid w:val="00AA018E"/>
    <w:rsid w:val="00AA6071"/>
    <w:rsid w:val="00AB0A2C"/>
    <w:rsid w:val="00AB160E"/>
    <w:rsid w:val="00AC46BF"/>
    <w:rsid w:val="00AE5534"/>
    <w:rsid w:val="00AE6528"/>
    <w:rsid w:val="00AF5EEE"/>
    <w:rsid w:val="00B07D87"/>
    <w:rsid w:val="00B219F4"/>
    <w:rsid w:val="00B26C61"/>
    <w:rsid w:val="00B3444D"/>
    <w:rsid w:val="00B524BA"/>
    <w:rsid w:val="00B53ACB"/>
    <w:rsid w:val="00B66886"/>
    <w:rsid w:val="00B930E5"/>
    <w:rsid w:val="00BB0D40"/>
    <w:rsid w:val="00BC2912"/>
    <w:rsid w:val="00BC2E60"/>
    <w:rsid w:val="00BC4757"/>
    <w:rsid w:val="00BC4814"/>
    <w:rsid w:val="00BC5BBA"/>
    <w:rsid w:val="00BD2CE5"/>
    <w:rsid w:val="00BD30FE"/>
    <w:rsid w:val="00BD5672"/>
    <w:rsid w:val="00BD59AC"/>
    <w:rsid w:val="00BD7414"/>
    <w:rsid w:val="00BE4550"/>
    <w:rsid w:val="00BE7F0B"/>
    <w:rsid w:val="00BF0208"/>
    <w:rsid w:val="00BF1215"/>
    <w:rsid w:val="00C03856"/>
    <w:rsid w:val="00C0495D"/>
    <w:rsid w:val="00C12C13"/>
    <w:rsid w:val="00C22893"/>
    <w:rsid w:val="00C24F6D"/>
    <w:rsid w:val="00C27819"/>
    <w:rsid w:val="00C2795C"/>
    <w:rsid w:val="00C301DC"/>
    <w:rsid w:val="00C376DC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1639"/>
    <w:rsid w:val="00CA4EC4"/>
    <w:rsid w:val="00CB3883"/>
    <w:rsid w:val="00CC3D25"/>
    <w:rsid w:val="00CC44DF"/>
    <w:rsid w:val="00CD0DEF"/>
    <w:rsid w:val="00CD1A6F"/>
    <w:rsid w:val="00CD3481"/>
    <w:rsid w:val="00CD49DF"/>
    <w:rsid w:val="00CD6375"/>
    <w:rsid w:val="00CD6427"/>
    <w:rsid w:val="00CE2178"/>
    <w:rsid w:val="00CE3976"/>
    <w:rsid w:val="00CE596D"/>
    <w:rsid w:val="00CF1351"/>
    <w:rsid w:val="00CF6E0B"/>
    <w:rsid w:val="00CF7DE5"/>
    <w:rsid w:val="00D01A26"/>
    <w:rsid w:val="00D03ED6"/>
    <w:rsid w:val="00D07B24"/>
    <w:rsid w:val="00D14AED"/>
    <w:rsid w:val="00D15A4B"/>
    <w:rsid w:val="00D2607D"/>
    <w:rsid w:val="00D318B2"/>
    <w:rsid w:val="00D346D1"/>
    <w:rsid w:val="00D368EA"/>
    <w:rsid w:val="00D5724C"/>
    <w:rsid w:val="00D80BED"/>
    <w:rsid w:val="00D8139A"/>
    <w:rsid w:val="00D96054"/>
    <w:rsid w:val="00D97DA3"/>
    <w:rsid w:val="00DA0770"/>
    <w:rsid w:val="00DB118B"/>
    <w:rsid w:val="00DD10F3"/>
    <w:rsid w:val="00DE3FFA"/>
    <w:rsid w:val="00DF224E"/>
    <w:rsid w:val="00DF3C28"/>
    <w:rsid w:val="00E0137F"/>
    <w:rsid w:val="00E02CA8"/>
    <w:rsid w:val="00E101D7"/>
    <w:rsid w:val="00E10C0A"/>
    <w:rsid w:val="00E11D04"/>
    <w:rsid w:val="00E12758"/>
    <w:rsid w:val="00E23699"/>
    <w:rsid w:val="00E27349"/>
    <w:rsid w:val="00E43C0A"/>
    <w:rsid w:val="00E5462A"/>
    <w:rsid w:val="00E64147"/>
    <w:rsid w:val="00E758BB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E449E"/>
    <w:rsid w:val="00EF21B1"/>
    <w:rsid w:val="00EF314E"/>
    <w:rsid w:val="00EF4338"/>
    <w:rsid w:val="00F10011"/>
    <w:rsid w:val="00F11B78"/>
    <w:rsid w:val="00F23185"/>
    <w:rsid w:val="00F30E6A"/>
    <w:rsid w:val="00F411B7"/>
    <w:rsid w:val="00F45910"/>
    <w:rsid w:val="00F62A3F"/>
    <w:rsid w:val="00F76839"/>
    <w:rsid w:val="00F8409B"/>
    <w:rsid w:val="00F9440B"/>
    <w:rsid w:val="00F9554A"/>
    <w:rsid w:val="00FA5129"/>
    <w:rsid w:val="00FA7919"/>
    <w:rsid w:val="00FB50E4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3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843D9B-DB6F-477E-9605-240695D3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6DC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13C7E-1411-40FD-8988-F122E1F0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2242</Words>
  <Characters>12780</Characters>
  <Application>Microsoft Office Word</Application>
  <DocSecurity>0</DocSecurity>
  <Lines>106</Lines>
  <Paragraphs>29</Paragraphs>
  <ScaleCrop>false</ScaleCrop>
  <Company>CMT</Company>
  <LinksUpToDate>false</LinksUpToDate>
  <CharactersWithSpaces>14993</CharactersWithSpaces>
  <SharedDoc>false</SharedDoc>
  <HLinks>
    <vt:vector size="78" baseType="variant">
      <vt:variant>
        <vt:i4>6225960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MARK6_BACK</vt:lpwstr>
      </vt:variant>
      <vt:variant>
        <vt:i4>6225963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MARK5_BACK</vt:lpwstr>
      </vt:variant>
      <vt:variant>
        <vt:i4>6225962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MARK4_BACK</vt:lpwstr>
      </vt:variant>
      <vt:variant>
        <vt:i4>6225965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MARK3_BACK</vt:lpwstr>
      </vt:variant>
      <vt:variant>
        <vt:i4>6225964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MARK2_BACK</vt:lpwstr>
      </vt:variant>
      <vt:variant>
        <vt:i4>97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7733365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655391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MARK4</vt:lpwstr>
      </vt:variant>
      <vt:variant>
        <vt:i4>655391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MARK6</vt:lpwstr>
      </vt:variant>
      <vt:variant>
        <vt:i4>655391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MARK3</vt:lpwstr>
      </vt:variant>
      <vt:variant>
        <vt:i4>655391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MARK3</vt:lpwstr>
      </vt:variant>
      <vt:variant>
        <vt:i4>655391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MARK2</vt:lpwstr>
      </vt:variant>
      <vt:variant>
        <vt:i4>655391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MARK5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