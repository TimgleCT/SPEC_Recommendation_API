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</w:tblGrid>
      <w:tr w:rsidR="00E92441" w:rsidRPr="00331936" w:rsidTr="00E9244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Pr="00331936" w:rsidRDefault="00E92441" w:rsidP="00233FEF">
            <w:pPr>
              <w:pStyle w:val="Tabletext"/>
              <w:jc w:val="center"/>
              <w:rPr>
                <w:rFonts w:eastAsia="標楷體"/>
                <w:b/>
              </w:rPr>
            </w:pPr>
            <w:r w:rsidRPr="00331936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Pr="00331936" w:rsidRDefault="00E92441" w:rsidP="00233FEF">
            <w:pPr>
              <w:pStyle w:val="Tabletext"/>
              <w:jc w:val="center"/>
              <w:rPr>
                <w:rFonts w:eastAsia="標楷體"/>
                <w:b/>
              </w:rPr>
            </w:pPr>
            <w:r w:rsidRPr="00331936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Pr="00331936" w:rsidRDefault="00E92441" w:rsidP="00233FEF">
            <w:pPr>
              <w:pStyle w:val="Tabletext"/>
              <w:jc w:val="center"/>
              <w:rPr>
                <w:rFonts w:eastAsia="標楷體"/>
                <w:b/>
              </w:rPr>
            </w:pPr>
            <w:r w:rsidRPr="00331936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Pr="00331936" w:rsidRDefault="00E92441" w:rsidP="00233FEF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31936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Pr="00331936" w:rsidRDefault="00E92441" w:rsidP="00233FEF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31936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331936" w:rsidRPr="008741B9" w:rsidTr="00E9244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Pr="00331936" w:rsidRDefault="006D5469" w:rsidP="008C4B9E">
            <w:pPr>
              <w:pStyle w:val="Tabletext"/>
              <w:rPr>
                <w:rFonts w:eastAsia="標楷體"/>
                <w:lang w:eastAsia="zh-TW"/>
              </w:rPr>
            </w:pPr>
            <w:r w:rsidRPr="00331936">
              <w:rPr>
                <w:rFonts w:eastAsia="標楷體" w:hint="eastAsia"/>
                <w:lang w:eastAsia="zh-TW"/>
              </w:rPr>
              <w:t>201</w:t>
            </w:r>
            <w:r w:rsidR="008C4B9E" w:rsidRPr="00331936">
              <w:rPr>
                <w:rFonts w:eastAsia="標楷體" w:hint="eastAsia"/>
                <w:lang w:eastAsia="zh-TW"/>
              </w:rPr>
              <w:t>3</w:t>
            </w:r>
            <w:r w:rsidRPr="00331936">
              <w:rPr>
                <w:rFonts w:eastAsia="標楷體" w:hint="eastAsia"/>
                <w:lang w:eastAsia="zh-TW"/>
              </w:rPr>
              <w:t>/</w:t>
            </w:r>
            <w:r w:rsidR="008C4B9E" w:rsidRPr="00331936">
              <w:rPr>
                <w:rFonts w:eastAsia="標楷體" w:hint="eastAsia"/>
                <w:lang w:eastAsia="zh-TW"/>
              </w:rPr>
              <w:t>6</w:t>
            </w:r>
            <w:r w:rsidRPr="00331936">
              <w:rPr>
                <w:rFonts w:eastAsia="標楷體" w:hint="eastAsia"/>
                <w:lang w:eastAsia="zh-TW"/>
              </w:rPr>
              <w:t>/</w:t>
            </w:r>
            <w:r w:rsidR="008C4B9E" w:rsidRPr="00331936">
              <w:rPr>
                <w:rFonts w:eastAsia="標楷體" w:hint="eastAsia"/>
                <w:lang w:eastAsia="zh-TW"/>
              </w:rPr>
              <w:t>4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Pr="00331936" w:rsidRDefault="008C4B9E">
            <w:pPr>
              <w:pStyle w:val="Tabletext"/>
              <w:rPr>
                <w:rFonts w:eastAsia="標楷體" w:hint="eastAsia"/>
                <w:lang w:eastAsia="zh-TW"/>
              </w:rPr>
            </w:pPr>
            <w:r w:rsidRPr="00331936"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Pr="008741B9" w:rsidRDefault="006D5469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331936">
              <w:rPr>
                <w:rFonts w:ascii="新細明體" w:hAnsi="新細明體" w:hint="eastAsia"/>
                <w:lang w:eastAsia="zh-TW"/>
              </w:rPr>
              <w:t>新</w:t>
            </w:r>
            <w:r w:rsidR="008C4B9E" w:rsidRPr="00331936">
              <w:rPr>
                <w:rFonts w:ascii="新細明體" w:hAnsi="新細明體" w:hint="eastAsia"/>
                <w:lang w:eastAsia="zh-TW"/>
              </w:rPr>
              <w:t>建(申請書</w:t>
            </w:r>
            <w:r w:rsidR="008C4B9E" w:rsidRPr="008741B9">
              <w:rPr>
                <w:rFonts w:ascii="新細明體" w:hAnsi="新細明體"/>
                <w:lang w:eastAsia="zh-TW"/>
              </w:rPr>
              <w:t>130313000278</w:t>
            </w:r>
            <w:r w:rsidR="008C4B9E" w:rsidRPr="00331936">
              <w:rPr>
                <w:rFonts w:ascii="新細明體" w:hAnsi="新細明體" w:hint="eastAsia"/>
                <w:lang w:eastAsia="zh-TW"/>
              </w:rPr>
              <w:t>)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Pr="008741B9" w:rsidRDefault="006D5469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331936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Pr="008741B9" w:rsidRDefault="008C4B9E" w:rsidP="008C4B9E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8741B9">
              <w:rPr>
                <w:rFonts w:ascii="新細明體" w:hAnsi="新細明體"/>
                <w:lang w:eastAsia="zh-TW"/>
              </w:rPr>
              <w:t>130604000348</w:t>
            </w:r>
          </w:p>
        </w:tc>
      </w:tr>
      <w:tr w:rsidR="007760C4" w:rsidRPr="00424B07" w:rsidTr="00E9244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rPr>
                <w:rFonts w:eastAsia="標楷體" w:hint="eastAsia"/>
                <w:lang w:eastAsia="zh-TW"/>
              </w:rPr>
            </w:pPr>
            <w:r w:rsidRPr="00424B07">
              <w:rPr>
                <w:rFonts w:eastAsia="標楷體" w:hint="eastAsia"/>
                <w:lang w:eastAsia="zh-TW"/>
              </w:rPr>
              <w:t>2013/10/31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rPr>
                <w:rFonts w:eastAsia="標楷體" w:hint="eastAsia"/>
                <w:lang w:eastAsia="zh-TW"/>
              </w:rPr>
            </w:pPr>
            <w:r w:rsidRPr="00424B07"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24B07">
              <w:rPr>
                <w:rFonts w:hint="eastAsia"/>
                <w:lang w:eastAsia="zh-TW"/>
              </w:rPr>
              <w:t>補全頁面新增連結病歷調查同意書檔案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424B07">
              <w:rPr>
                <w:rFonts w:ascii="新細明體" w:hAnsi="新細明體" w:hint="eastAsia"/>
                <w:lang w:eastAsia="zh-TW"/>
              </w:rPr>
              <w:t>陳鐵元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jc w:val="center"/>
              <w:rPr>
                <w:lang w:eastAsia="zh-TW"/>
              </w:rPr>
            </w:pPr>
            <w:r w:rsidRPr="00424B07">
              <w:t>131028000257</w:t>
            </w:r>
          </w:p>
        </w:tc>
      </w:tr>
      <w:tr w:rsidR="007760C4" w:rsidRPr="00424B07" w:rsidTr="00E9244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rPr>
                <w:rFonts w:eastAsia="標楷體" w:hint="eastAsia"/>
                <w:lang w:eastAsia="zh-TW"/>
              </w:rPr>
            </w:pPr>
            <w:r w:rsidRPr="00424B07">
              <w:rPr>
                <w:rFonts w:eastAsia="標楷體" w:hint="eastAsia"/>
                <w:lang w:eastAsia="zh-TW"/>
              </w:rPr>
              <w:t>2013/11/19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rPr>
                <w:rFonts w:eastAsia="標楷體" w:hint="eastAsia"/>
                <w:sz w:val="24"/>
                <w:szCs w:val="24"/>
                <w:lang w:eastAsia="zh-TW"/>
              </w:rPr>
            </w:pPr>
            <w:r w:rsidRPr="00424B07">
              <w:rPr>
                <w:rFonts w:eastAsia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rPr>
                <w:rFonts w:hint="eastAsia"/>
                <w:sz w:val="24"/>
                <w:szCs w:val="24"/>
                <w:lang w:eastAsia="zh-TW"/>
              </w:rPr>
            </w:pPr>
            <w:r w:rsidRPr="00424B07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有關醫院調查同意書相關文件的自調病歷醫院沒有值，且該醫院名稱會放在補件訊息中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424B07">
              <w:rPr>
                <w:rFonts w:ascii="新細明體" w:hAnsi="新細明體" w:hint="eastAsia"/>
                <w:lang w:eastAsia="zh-TW"/>
              </w:rPr>
              <w:t>陳鐵元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C4" w:rsidRPr="00424B07" w:rsidRDefault="007760C4" w:rsidP="00F9152B">
            <w:pPr>
              <w:pStyle w:val="Tabletext"/>
              <w:jc w:val="center"/>
              <w:rPr>
                <w:lang w:eastAsia="zh-TW"/>
              </w:rPr>
            </w:pPr>
            <w:r w:rsidRPr="00424B07">
              <w:t>131028000257</w:t>
            </w:r>
          </w:p>
        </w:tc>
      </w:tr>
      <w:tr w:rsidR="00124745" w:rsidRPr="00424B07" w:rsidTr="00E9244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745" w:rsidRPr="00424B07" w:rsidRDefault="00124745" w:rsidP="00F9152B">
            <w:pPr>
              <w:pStyle w:val="Tabletext"/>
              <w:rPr>
                <w:rFonts w:eastAsia="標楷體" w:hint="eastAsia"/>
                <w:lang w:eastAsia="zh-TW"/>
              </w:rPr>
            </w:pPr>
            <w:r w:rsidRPr="00424B07">
              <w:rPr>
                <w:rFonts w:eastAsia="標楷體"/>
                <w:lang w:eastAsia="zh-TW"/>
              </w:rPr>
              <w:t>2017/7/17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745" w:rsidRPr="00424B07" w:rsidRDefault="00124745" w:rsidP="00F9152B">
            <w:pPr>
              <w:pStyle w:val="Tabletext"/>
              <w:rPr>
                <w:rFonts w:eastAsia="標楷體" w:hint="eastAsia"/>
                <w:sz w:val="24"/>
                <w:szCs w:val="24"/>
                <w:lang w:eastAsia="zh-TW"/>
              </w:rPr>
            </w:pPr>
            <w:r w:rsidRPr="00424B07">
              <w:rPr>
                <w:rFonts w:eastAsia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745" w:rsidRPr="00424B07" w:rsidRDefault="00124745" w:rsidP="00F9152B">
            <w:pPr>
              <w:pStyle w:val="Tabletext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424B07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Download關鍵字清查修改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745" w:rsidRPr="00424B07" w:rsidRDefault="00124745" w:rsidP="00F9152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424B07">
              <w:rPr>
                <w:rFonts w:ascii="新細明體" w:hAnsi="新細明體" w:hint="eastAsia"/>
                <w:lang w:eastAsia="zh-TW"/>
              </w:rPr>
              <w:t>陳德仁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745" w:rsidRPr="00424B07" w:rsidRDefault="00124745" w:rsidP="00F9152B">
            <w:pPr>
              <w:pStyle w:val="Tabletext"/>
              <w:jc w:val="center"/>
            </w:pPr>
            <w:r w:rsidRPr="00424B07">
              <w:t>170511000464</w:t>
            </w:r>
          </w:p>
        </w:tc>
      </w:tr>
      <w:tr w:rsidR="000410EF" w:rsidRPr="008741B9" w:rsidTr="00E92441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0EF" w:rsidRDefault="000410EF" w:rsidP="000410EF">
            <w:pPr>
              <w:pStyle w:val="Tabletext"/>
              <w:rPr>
                <w:rFonts w:eastAsia="標楷體"/>
                <w:color w:val="FF0000"/>
                <w:lang w:eastAsia="zh-TW"/>
              </w:rPr>
            </w:pPr>
            <w:r w:rsidRPr="00587CB4">
              <w:rPr>
                <w:rFonts w:hint="eastAsia"/>
              </w:rPr>
              <w:t>2018/</w:t>
            </w:r>
            <w:r>
              <w:rPr>
                <w:rFonts w:hint="eastAsia"/>
                <w:lang w:eastAsia="zh-TW"/>
              </w:rPr>
              <w:t>10</w:t>
            </w:r>
            <w:r w:rsidRPr="00587CB4">
              <w:rPr>
                <w:rFonts w:hint="eastAsia"/>
              </w:rPr>
              <w:t>/</w:t>
            </w:r>
            <w:r>
              <w:rPr>
                <w:rFonts w:hint="eastAsia"/>
                <w:lang w:eastAsia="zh-TW"/>
              </w:rPr>
              <w:t>04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0EF" w:rsidRDefault="000410EF" w:rsidP="000410EF">
            <w:pPr>
              <w:pStyle w:val="Tabletext"/>
              <w:rPr>
                <w:rFonts w:eastAsia="標楷體" w:hint="eastAsia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0EF" w:rsidRPr="00124745" w:rsidRDefault="000410EF" w:rsidP="000410EF">
            <w:pPr>
              <w:pStyle w:val="Tabletext"/>
              <w:rPr>
                <w:rFonts w:ascii="標楷體" w:eastAsia="標楷體" w:hAnsi="標楷體" w:hint="eastAsia"/>
                <w:color w:val="FF0000"/>
                <w:sz w:val="24"/>
                <w:szCs w:val="24"/>
                <w:lang w:eastAsia="zh-TW"/>
              </w:rPr>
            </w:pPr>
            <w:r w:rsidRPr="00587CB4">
              <w:rPr>
                <w:rFonts w:hint="eastAsia"/>
                <w:lang w:eastAsia="zh-TW"/>
              </w:rPr>
              <w:t>跨區派件</w:t>
            </w:r>
            <w:r w:rsidRPr="00587CB4">
              <w:rPr>
                <w:rFonts w:hint="eastAsia"/>
                <w:lang w:eastAsia="zh-TW"/>
              </w:rPr>
              <w:t>-</w:t>
            </w:r>
            <w:r w:rsidRPr="00587CB4">
              <w:rPr>
                <w:rFonts w:hint="eastAsia"/>
                <w:lang w:eastAsia="zh-TW"/>
              </w:rPr>
              <w:t>紙本文件寄送系統規劃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0EF" w:rsidRDefault="000410EF" w:rsidP="000410EF">
            <w:pPr>
              <w:pStyle w:val="Tabletext"/>
              <w:jc w:val="center"/>
              <w:rPr>
                <w:rFonts w:ascii="新細明體" w:hAnsi="新細明體" w:hint="eastAsia"/>
                <w:color w:val="FF0000"/>
                <w:lang w:eastAsia="zh-TW"/>
              </w:rPr>
            </w:pPr>
            <w:r w:rsidRPr="00587CB4">
              <w:rPr>
                <w:rFonts w:hint="eastAsia"/>
              </w:rPr>
              <w:t>李明諭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0EF" w:rsidRPr="00124745" w:rsidRDefault="000410EF" w:rsidP="000410EF">
            <w:pPr>
              <w:pStyle w:val="Tabletext"/>
              <w:jc w:val="center"/>
              <w:rPr>
                <w:color w:val="FF0000"/>
              </w:rPr>
            </w:pPr>
            <w:r w:rsidRPr="00587CB4">
              <w:rPr>
                <w:rFonts w:hint="eastAsia"/>
              </w:rPr>
              <w:t>180710000767</w:t>
            </w:r>
          </w:p>
        </w:tc>
      </w:tr>
      <w:tr w:rsidR="00424B07" w:rsidRPr="008741B9" w:rsidTr="00E92441">
        <w:trPr>
          <w:ins w:id="0" w:author="伯珊" w:date="2020-05-27T18:45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B07" w:rsidRPr="00587CB4" w:rsidRDefault="00424B07" w:rsidP="00424B07">
            <w:pPr>
              <w:pStyle w:val="Tabletext"/>
              <w:rPr>
                <w:ins w:id="1" w:author="伯珊" w:date="2020-05-27T18:45:00Z"/>
                <w:rFonts w:hint="eastAsia"/>
              </w:rPr>
            </w:pPr>
            <w:ins w:id="2" w:author="伯珊" w:date="2020-05-27T18:45:00Z">
              <w:r>
                <w:rPr>
                  <w:rFonts w:eastAsia="標楷體" w:hint="eastAsia"/>
                  <w:lang w:eastAsia="zh-TW"/>
                </w:rPr>
                <w:t>2020/5/</w:t>
              </w:r>
              <w:r>
                <w:rPr>
                  <w:rFonts w:eastAsia="標楷體"/>
                  <w:lang w:eastAsia="zh-TW"/>
                </w:rPr>
                <w:t>27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B07" w:rsidRDefault="00424B07" w:rsidP="00424B07">
            <w:pPr>
              <w:pStyle w:val="Tabletext"/>
              <w:rPr>
                <w:ins w:id="3" w:author="伯珊" w:date="2020-05-27T18:45:00Z"/>
                <w:rFonts w:hint="eastAsia"/>
                <w:lang w:eastAsia="zh-TW"/>
              </w:rPr>
            </w:pPr>
            <w:ins w:id="4" w:author="伯珊" w:date="2020-05-27T18:45:00Z">
              <w:r>
                <w:rPr>
                  <w:rFonts w:eastAsia="標楷體" w:hint="eastAsia"/>
                  <w:lang w:eastAsia="zh-TW"/>
                </w:rPr>
                <w:t>9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B07" w:rsidRPr="00587CB4" w:rsidRDefault="00424B07" w:rsidP="00424B07">
            <w:pPr>
              <w:pStyle w:val="Tabletext"/>
              <w:rPr>
                <w:ins w:id="5" w:author="伯珊" w:date="2020-05-27T18:45:00Z"/>
                <w:rFonts w:hint="eastAsia"/>
                <w:lang w:eastAsia="zh-TW"/>
              </w:rPr>
            </w:pPr>
            <w:ins w:id="6" w:author="伯珊" w:date="2020-05-27T18:45:00Z">
              <w:r>
                <w:rPr>
                  <w:rFonts w:hint="eastAsia"/>
                  <w:lang w:eastAsia="zh-TW"/>
                </w:rPr>
                <w:t>SW-</w:t>
              </w:r>
              <w:r>
                <w:rPr>
                  <w:rFonts w:hint="eastAsia"/>
                  <w:lang w:eastAsia="zh-TW"/>
                </w:rPr>
                <w:t>業務員補全短網址優化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B07" w:rsidRPr="00587CB4" w:rsidRDefault="00424B07" w:rsidP="00424B07">
            <w:pPr>
              <w:pStyle w:val="Tabletext"/>
              <w:jc w:val="center"/>
              <w:rPr>
                <w:ins w:id="7" w:author="伯珊" w:date="2020-05-27T18:45:00Z"/>
                <w:rFonts w:hint="eastAsia"/>
              </w:rPr>
            </w:pPr>
            <w:ins w:id="8" w:author="伯珊" w:date="2020-05-27T18:45:00Z">
              <w:r w:rsidRPr="00DC05FF">
                <w:rPr>
                  <w:rFonts w:ascii="新細明體" w:hAnsi="新細明體" w:hint="eastAsia"/>
                  <w:lang w:eastAsia="zh-TW"/>
                </w:rPr>
                <w:t>龎伯珊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4B07" w:rsidRPr="00587CB4" w:rsidRDefault="00424B07" w:rsidP="00424B07">
            <w:pPr>
              <w:pStyle w:val="Tabletext"/>
              <w:jc w:val="center"/>
              <w:rPr>
                <w:ins w:id="9" w:author="伯珊" w:date="2020-05-27T18:45:00Z"/>
                <w:rFonts w:hint="eastAsia"/>
              </w:rPr>
            </w:pPr>
            <w:ins w:id="10" w:author="伯珊" w:date="2020-05-27T18:45:00Z">
              <w:r>
                <w:rPr>
                  <w:rFonts w:ascii="標楷體" w:eastAsia="標楷體" w:hAnsi="標楷體" w:hint="eastAsia"/>
                  <w:b/>
                  <w:lang w:eastAsia="zh-TW"/>
                </w:rPr>
                <w:t>200515001713</w:t>
              </w:r>
            </w:ins>
          </w:p>
        </w:tc>
      </w:tr>
    </w:tbl>
    <w:p w:rsidR="00257ACB" w:rsidRPr="00331936" w:rsidRDefault="00257AC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92441" w:rsidRPr="00331936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E92441" w:rsidRPr="00331936" w:rsidRDefault="008C4B9E" w:rsidP="008C4B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E92441" w:rsidRPr="00331936">
              <w:rPr>
                <w:rFonts w:ascii="細明體" w:eastAsia="細明體" w:hAnsi="細明體" w:hint="eastAsia"/>
                <w:sz w:val="20"/>
                <w:szCs w:val="20"/>
              </w:rPr>
              <w:t>補件查詢</w:t>
            </w: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(業)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AAJ</w:t>
            </w:r>
            <w:r w:rsidRPr="00331936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040</w:t>
            </w:r>
            <w:r w:rsidR="008C4B9E" w:rsidRPr="00331936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by畫面設定查詢條件，查詢補件多筆資料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E92441" w:rsidRPr="00331936" w:rsidRDefault="008C4B9E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全公司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92441" w:rsidRPr="00331936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92441" w:rsidRPr="00331936" w:rsidTr="00233FEF">
        <w:tc>
          <w:tcPr>
            <w:tcW w:w="2340" w:type="dxa"/>
          </w:tcPr>
          <w:p w:rsidR="00E92441" w:rsidRPr="00331936" w:rsidRDefault="00E92441" w:rsidP="00233FE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E92441" w:rsidRPr="00331936" w:rsidRDefault="008C4B9E" w:rsidP="00233FE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92441" w:rsidRPr="00331936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33193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92441" w:rsidRPr="00331936">
              <w:rPr>
                <w:rFonts w:ascii="細明體" w:eastAsia="細明體" w:hAnsi="細明體" w:hint="eastAsia"/>
                <w:sz w:val="20"/>
                <w:szCs w:val="20"/>
              </w:rPr>
              <w:t>遮蔽 □</w:t>
            </w:r>
            <w:r w:rsidR="00E92441" w:rsidRPr="00331936">
              <w:rPr>
                <w:rFonts w:ascii="標楷體" w:eastAsia="標楷體" w:hAnsi="標楷體" w:hint="eastAsia"/>
              </w:rPr>
              <w:t>securitylog</w:t>
            </w:r>
          </w:p>
        </w:tc>
      </w:tr>
    </w:tbl>
    <w:p w:rsidR="00E92441" w:rsidRPr="00331936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ascii="細明體" w:eastAsia="細明體" w:hAnsi="細明體" w:cs="Courier New" w:hint="eastAsia"/>
          <w:b/>
        </w:rPr>
        <w:t>程式流程圖</w:t>
      </w:r>
      <w:r w:rsidRPr="00331936">
        <w:rPr>
          <w:rFonts w:hint="eastAsia"/>
          <w:kern w:val="2"/>
          <w:szCs w:val="24"/>
          <w:lang w:eastAsia="zh-TW"/>
        </w:rPr>
        <w:t>：</w:t>
      </w:r>
    </w:p>
    <w:p w:rsidR="00E92441" w:rsidRPr="00331936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ascii="細明體" w:eastAsia="細明體" w:hAnsi="細明體" w:hint="eastAsia"/>
          <w:b/>
        </w:rPr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E92441" w:rsidRPr="00331936" w:rsidTr="00233FEF">
        <w:tc>
          <w:tcPr>
            <w:tcW w:w="397" w:type="pct"/>
          </w:tcPr>
          <w:p w:rsidR="00E92441" w:rsidRPr="00331936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E92441" w:rsidRPr="00331936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E92441" w:rsidRPr="00331936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3193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3193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3193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3193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92441" w:rsidRPr="00331936" w:rsidTr="00233FEF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E92441" w:rsidRPr="00331936" w:rsidRDefault="00E92441" w:rsidP="00E92441">
            <w:pPr>
              <w:widowControl/>
              <w:numPr>
                <w:ilvl w:val="0"/>
                <w:numId w:val="1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E92441" w:rsidRPr="00331936" w:rsidRDefault="00E92441" w:rsidP="00233FE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31936">
              <w:rPr>
                <w:rFonts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E92441" w:rsidRPr="00331936" w:rsidRDefault="00E92441" w:rsidP="00233FEF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331936">
              <w:rPr>
                <w:rFonts w:hint="eastAsia"/>
                <w:kern w:val="2"/>
                <w:szCs w:val="24"/>
                <w:lang w:eastAsia="zh-TW"/>
              </w:rPr>
              <w:t>DTAAJ010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3193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3193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3193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92441" w:rsidRPr="00331936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31936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E92441" w:rsidRPr="00331936" w:rsidRDefault="00E92441" w:rsidP="00E92441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E92441" w:rsidRPr="00331936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E92441" w:rsidRPr="00331936" w:rsidTr="00233FEF">
        <w:tc>
          <w:tcPr>
            <w:tcW w:w="455" w:type="pct"/>
          </w:tcPr>
          <w:p w:rsidR="00E92441" w:rsidRPr="00331936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92441" w:rsidRPr="00331936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92441" w:rsidRPr="00331936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31936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92441" w:rsidRPr="00331936" w:rsidTr="00233FEF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92441" w:rsidRPr="00331936" w:rsidRDefault="00E92441" w:rsidP="00233FEF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92441" w:rsidRPr="00331936" w:rsidRDefault="00E92441" w:rsidP="00233F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92441" w:rsidRPr="00331936" w:rsidRDefault="00E92441" w:rsidP="00233F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E92441" w:rsidRPr="00331936" w:rsidRDefault="00E92441" w:rsidP="00E92441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57ACB" w:rsidRPr="00331936" w:rsidRDefault="00257AC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設計畫面：</w:t>
      </w:r>
    </w:p>
    <w:p w:rsidR="00257ACB" w:rsidRPr="00331936" w:rsidRDefault="008C4B9E" w:rsidP="008C4B9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bookmarkStart w:id="11" w:name="_GoBack"/>
      <w:bookmarkEnd w:id="11"/>
      <w:r w:rsidRPr="00331936">
        <w:rPr>
          <w:noProof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1.25pt;height:177.75pt;visibility:visible">
            <v:imagedata r:id="rId8" o:title=""/>
          </v:shape>
        </w:pict>
      </w:r>
    </w:p>
    <w:p w:rsidR="00D06060" w:rsidRPr="00331936" w:rsidRDefault="00D06060" w:rsidP="008C4B9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57ACB" w:rsidRPr="00331936" w:rsidRDefault="00257AC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程式內容：</w:t>
      </w:r>
    </w:p>
    <w:p w:rsidR="00257ACB" w:rsidRPr="00331936" w:rsidRDefault="00257ACB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初始：</w:t>
      </w:r>
    </w:p>
    <w:p w:rsidR="00257ACB" w:rsidRPr="00331936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清畫面。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查詢方式</w:t>
      </w:r>
      <w:r w:rsidRPr="00331936">
        <w:rPr>
          <w:rFonts w:hint="eastAsia"/>
          <w:kern w:val="2"/>
          <w:szCs w:val="24"/>
          <w:lang w:eastAsia="zh-TW"/>
        </w:rPr>
        <w:t>default</w:t>
      </w:r>
      <w:r w:rsidRPr="00331936">
        <w:rPr>
          <w:rFonts w:hint="eastAsia"/>
          <w:kern w:val="2"/>
          <w:szCs w:val="24"/>
          <w:lang w:eastAsia="zh-TW"/>
        </w:rPr>
        <w:t>核取被保人</w:t>
      </w:r>
      <w:r w:rsidRPr="00331936">
        <w:rPr>
          <w:rFonts w:hint="eastAsia"/>
          <w:kern w:val="2"/>
          <w:szCs w:val="24"/>
          <w:lang w:eastAsia="zh-TW"/>
        </w:rPr>
        <w:t>ID</w:t>
      </w:r>
    </w:p>
    <w:p w:rsidR="00331936" w:rsidRDefault="00331936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查詢開始日期預設為系統現在日期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–</w:t>
      </w:r>
      <w:r>
        <w:rPr>
          <w:rFonts w:hint="eastAsia"/>
          <w:kern w:val="2"/>
          <w:szCs w:val="24"/>
          <w:lang w:eastAsia="zh-TW"/>
        </w:rPr>
        <w:t xml:space="preserve"> 3</w:t>
      </w:r>
      <w:r>
        <w:rPr>
          <w:rFonts w:hint="eastAsia"/>
          <w:kern w:val="2"/>
          <w:szCs w:val="24"/>
          <w:lang w:eastAsia="zh-TW"/>
        </w:rPr>
        <w:t>個月</w:t>
      </w:r>
    </w:p>
    <w:p w:rsidR="00331936" w:rsidRPr="00331936" w:rsidRDefault="00331936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查詢結束日期預設為系統現在日期</w:t>
      </w:r>
    </w:p>
    <w:p w:rsidR="00257ACB" w:rsidRPr="00331936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其餘攔位空白，只有資料</w:t>
      </w:r>
      <w:r w:rsidRPr="00331936">
        <w:rPr>
          <w:rFonts w:hint="eastAsia"/>
          <w:kern w:val="2"/>
          <w:szCs w:val="24"/>
          <w:lang w:eastAsia="zh-TW"/>
        </w:rPr>
        <w:t>title</w:t>
      </w:r>
      <w:r w:rsidRPr="00331936">
        <w:rPr>
          <w:rFonts w:hint="eastAsia"/>
          <w:kern w:val="2"/>
          <w:szCs w:val="24"/>
          <w:lang w:eastAsia="zh-TW"/>
        </w:rPr>
        <w:t>列。</w:t>
      </w:r>
    </w:p>
    <w:p w:rsidR="00257ACB" w:rsidRPr="00331936" w:rsidRDefault="00257ACB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查詢：</w:t>
      </w:r>
    </w:p>
    <w:p w:rsidR="00257ACB" w:rsidRPr="00331936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權限檢核：</w:t>
      </w:r>
    </w:p>
    <w:p w:rsidR="00257ACB" w:rsidRPr="00331936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無。</w:t>
      </w:r>
    </w:p>
    <w:p w:rsidR="00257ACB" w:rsidRPr="00331936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查詢方式檢核：</w:t>
      </w:r>
    </w:p>
    <w:p w:rsidR="00257ACB" w:rsidRPr="00331936" w:rsidRDefault="008C4B9E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二</w:t>
      </w:r>
      <w:r w:rsidR="00257ACB" w:rsidRPr="00331936">
        <w:rPr>
          <w:rFonts w:hint="eastAsia"/>
          <w:kern w:val="2"/>
          <w:szCs w:val="24"/>
          <w:lang w:eastAsia="zh-TW"/>
        </w:rPr>
        <w:t>種選一種（</w:t>
      </w:r>
      <w:r w:rsidR="00257ACB" w:rsidRPr="00331936">
        <w:rPr>
          <w:rFonts w:hint="eastAsia"/>
          <w:kern w:val="2"/>
          <w:szCs w:val="24"/>
          <w:lang w:eastAsia="zh-TW"/>
        </w:rPr>
        <w:t>1</w:t>
      </w:r>
      <w:r w:rsidR="00257ACB" w:rsidRPr="00331936">
        <w:rPr>
          <w:rFonts w:hint="eastAsia"/>
          <w:kern w:val="2"/>
          <w:szCs w:val="24"/>
          <w:lang w:eastAsia="zh-TW"/>
        </w:rPr>
        <w:t>：被保人</w:t>
      </w:r>
      <w:r w:rsidR="00257ACB" w:rsidRPr="00331936">
        <w:rPr>
          <w:rFonts w:hint="eastAsia"/>
          <w:kern w:val="2"/>
          <w:szCs w:val="24"/>
          <w:lang w:eastAsia="zh-TW"/>
        </w:rPr>
        <w:t>ID</w:t>
      </w:r>
      <w:r w:rsidR="00257ACB" w:rsidRPr="00331936">
        <w:rPr>
          <w:rFonts w:hint="eastAsia"/>
          <w:kern w:val="2"/>
          <w:szCs w:val="24"/>
          <w:lang w:eastAsia="zh-TW"/>
        </w:rPr>
        <w:t>、</w:t>
      </w:r>
      <w:r w:rsidR="00257ACB" w:rsidRPr="00331936">
        <w:rPr>
          <w:rFonts w:hint="eastAsia"/>
          <w:kern w:val="2"/>
          <w:szCs w:val="24"/>
          <w:lang w:eastAsia="zh-TW"/>
        </w:rPr>
        <w:t>2</w:t>
      </w:r>
      <w:r w:rsidR="00257ACB" w:rsidRPr="00331936">
        <w:rPr>
          <w:rFonts w:hint="eastAsia"/>
          <w:kern w:val="2"/>
          <w:szCs w:val="24"/>
          <w:lang w:eastAsia="zh-TW"/>
        </w:rPr>
        <w:t>：</w:t>
      </w:r>
      <w:r w:rsidRPr="00331936">
        <w:rPr>
          <w:rFonts w:hint="eastAsia"/>
          <w:kern w:val="2"/>
          <w:szCs w:val="24"/>
          <w:lang w:eastAsia="zh-TW"/>
        </w:rPr>
        <w:t>查詢區間</w:t>
      </w:r>
      <w:r w:rsidR="00257ACB" w:rsidRPr="00331936">
        <w:rPr>
          <w:rFonts w:hint="eastAsia"/>
          <w:kern w:val="2"/>
          <w:szCs w:val="24"/>
          <w:lang w:eastAsia="zh-TW"/>
        </w:rPr>
        <w:t>）</w:t>
      </w:r>
    </w:p>
    <w:p w:rsidR="000870EF" w:rsidRPr="00331936" w:rsidRDefault="000870E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補全狀態需配合上述任一查詢方式</w:t>
      </w:r>
    </w:p>
    <w:p w:rsidR="00257ACB" w:rsidRPr="00331936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檢核查詢鍵值：</w:t>
      </w:r>
      <w:r w:rsidRPr="00331936">
        <w:rPr>
          <w:rFonts w:hint="eastAsia"/>
          <w:kern w:val="2"/>
          <w:szCs w:val="24"/>
          <w:lang w:eastAsia="zh-TW"/>
        </w:rPr>
        <w:t xml:space="preserve"> </w:t>
      </w:r>
    </w:p>
    <w:p w:rsidR="00257ACB" w:rsidRPr="00331936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若勾選被保人</w:t>
      </w:r>
      <w:r w:rsidRPr="00331936">
        <w:rPr>
          <w:rFonts w:hint="eastAsia"/>
          <w:kern w:val="2"/>
          <w:szCs w:val="24"/>
          <w:lang w:eastAsia="zh-TW"/>
        </w:rPr>
        <w:t>ID</w:t>
      </w:r>
      <w:r w:rsidRPr="00331936">
        <w:rPr>
          <w:rFonts w:hint="eastAsia"/>
          <w:kern w:val="2"/>
          <w:szCs w:val="24"/>
          <w:lang w:eastAsia="zh-TW"/>
        </w:rPr>
        <w:t>：</w:t>
      </w:r>
    </w:p>
    <w:p w:rsidR="00257ACB" w:rsidRPr="00331936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若被保人</w:t>
      </w:r>
      <w:r w:rsidRPr="00331936">
        <w:rPr>
          <w:rFonts w:hint="eastAsia"/>
          <w:kern w:val="2"/>
          <w:szCs w:val="24"/>
          <w:lang w:eastAsia="zh-TW"/>
        </w:rPr>
        <w:t>ID</w:t>
      </w:r>
      <w:r w:rsidRPr="00331936">
        <w:rPr>
          <w:rFonts w:hint="eastAsia"/>
          <w:kern w:val="2"/>
          <w:szCs w:val="24"/>
          <w:lang w:eastAsia="zh-TW"/>
        </w:rPr>
        <w:t>空白，顯示</w:t>
      </w:r>
      <w:r w:rsidRPr="00331936">
        <w:rPr>
          <w:kern w:val="2"/>
          <w:szCs w:val="24"/>
          <w:lang w:eastAsia="zh-TW"/>
        </w:rPr>
        <w:t>”</w:t>
      </w:r>
      <w:r w:rsidRPr="00331936">
        <w:rPr>
          <w:rFonts w:hint="eastAsia"/>
          <w:kern w:val="2"/>
          <w:szCs w:val="24"/>
          <w:lang w:eastAsia="zh-TW"/>
        </w:rPr>
        <w:t>請輸入被保人</w:t>
      </w:r>
      <w:r w:rsidRPr="00331936">
        <w:rPr>
          <w:rFonts w:hint="eastAsia"/>
          <w:kern w:val="2"/>
          <w:szCs w:val="24"/>
          <w:lang w:eastAsia="zh-TW"/>
        </w:rPr>
        <w:t>ID</w:t>
      </w:r>
      <w:r w:rsidRPr="00331936">
        <w:rPr>
          <w:kern w:val="2"/>
          <w:szCs w:val="24"/>
          <w:lang w:eastAsia="zh-TW"/>
        </w:rPr>
        <w:t>”</w:t>
      </w:r>
      <w:r w:rsidRPr="00331936">
        <w:rPr>
          <w:rFonts w:hint="eastAsia"/>
          <w:kern w:val="2"/>
          <w:szCs w:val="24"/>
          <w:lang w:eastAsia="zh-TW"/>
        </w:rPr>
        <w:t>之中文訊息。</w:t>
      </w:r>
    </w:p>
    <w:p w:rsidR="00257ACB" w:rsidRPr="00331936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若勾選</w:t>
      </w:r>
      <w:r w:rsidR="008C4B9E" w:rsidRPr="00331936">
        <w:rPr>
          <w:rFonts w:hint="eastAsia"/>
          <w:kern w:val="2"/>
          <w:szCs w:val="24"/>
          <w:lang w:eastAsia="zh-TW"/>
        </w:rPr>
        <w:t>查詢區間</w:t>
      </w:r>
      <w:r w:rsidRPr="00331936">
        <w:rPr>
          <w:rFonts w:hint="eastAsia"/>
          <w:kern w:val="2"/>
          <w:szCs w:val="24"/>
          <w:lang w:eastAsia="zh-TW"/>
        </w:rPr>
        <w:t>：</w:t>
      </w:r>
    </w:p>
    <w:p w:rsidR="000870EF" w:rsidRPr="00331936" w:rsidRDefault="00257ACB" w:rsidP="000870E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若</w:t>
      </w:r>
      <w:r w:rsidR="008C4B9E" w:rsidRPr="00331936">
        <w:rPr>
          <w:rFonts w:hint="eastAsia"/>
          <w:kern w:val="2"/>
          <w:szCs w:val="24"/>
          <w:lang w:eastAsia="zh-TW"/>
        </w:rPr>
        <w:t>查詢區間開始</w:t>
      </w:r>
      <w:r w:rsidRPr="00331936">
        <w:rPr>
          <w:rFonts w:hint="eastAsia"/>
          <w:kern w:val="2"/>
          <w:szCs w:val="24"/>
          <w:lang w:eastAsia="zh-TW"/>
        </w:rPr>
        <w:t>空白</w:t>
      </w:r>
      <w:r w:rsidR="008C4B9E" w:rsidRPr="00331936">
        <w:rPr>
          <w:rFonts w:hint="eastAsia"/>
          <w:kern w:val="2"/>
          <w:szCs w:val="24"/>
          <w:lang w:eastAsia="zh-TW"/>
        </w:rPr>
        <w:t>及結束日期須符合民國年月日，否則顯示錯誤訊息。</w:t>
      </w:r>
    </w:p>
    <w:p w:rsidR="008C4B9E" w:rsidRPr="00331936" w:rsidRDefault="008C4B9E" w:rsidP="000870E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開始日期與結束日期不得超過</w:t>
      </w:r>
      <w:r w:rsidRPr="00331936">
        <w:rPr>
          <w:rFonts w:hint="eastAsia"/>
          <w:kern w:val="2"/>
          <w:szCs w:val="24"/>
          <w:lang w:eastAsia="zh-TW"/>
        </w:rPr>
        <w:t>3</w:t>
      </w:r>
      <w:r w:rsidRPr="00331936">
        <w:rPr>
          <w:rFonts w:hint="eastAsia"/>
          <w:kern w:val="2"/>
          <w:szCs w:val="24"/>
          <w:lang w:eastAsia="zh-TW"/>
        </w:rPr>
        <w:t>個月，否則顯示錯誤訊息。</w:t>
      </w:r>
    </w:p>
    <w:p w:rsidR="00257ACB" w:rsidRPr="00331936" w:rsidRDefault="00257ACB" w:rsidP="00E92441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讀取檔案資料：</w:t>
      </w:r>
      <w:r w:rsidRPr="00331936">
        <w:rPr>
          <w:rFonts w:hint="eastAsia"/>
          <w:kern w:val="2"/>
          <w:szCs w:val="24"/>
          <w:lang w:eastAsia="zh-TW"/>
        </w:rPr>
        <w:t>BY</w:t>
      </w:r>
      <w:r w:rsidRPr="00331936">
        <w:rPr>
          <w:rFonts w:hint="eastAsia"/>
          <w:kern w:val="2"/>
          <w:szCs w:val="24"/>
          <w:lang w:eastAsia="zh-TW"/>
        </w:rPr>
        <w:t>查詢方式讀取補件紀錄檔</w:t>
      </w:r>
      <w:r w:rsidRPr="00331936">
        <w:rPr>
          <w:rFonts w:hint="eastAsia"/>
          <w:kern w:val="2"/>
          <w:szCs w:val="24"/>
          <w:lang w:eastAsia="zh-TW"/>
        </w:rPr>
        <w:t xml:space="preserve"> </w:t>
      </w:r>
    </w:p>
    <w:p w:rsidR="00331936" w:rsidRDefault="00331936" w:rsidP="00331936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257ACB" w:rsidRPr="00331936">
        <w:rPr>
          <w:rFonts w:hint="eastAsia"/>
          <w:kern w:val="2"/>
          <w:szCs w:val="24"/>
          <w:lang w:eastAsia="zh-TW"/>
        </w:rPr>
        <w:t>補件紀錄檔</w:t>
      </w:r>
      <w:r>
        <w:rPr>
          <w:rFonts w:hint="eastAsia"/>
          <w:kern w:val="2"/>
          <w:szCs w:val="24"/>
          <w:lang w:eastAsia="zh-TW"/>
        </w:rPr>
        <w:t>DTAAJ010</w:t>
      </w:r>
      <w:r w:rsidR="00257ACB" w:rsidRPr="00331936">
        <w:rPr>
          <w:rFonts w:hint="eastAsia"/>
          <w:kern w:val="2"/>
          <w:szCs w:val="24"/>
          <w:lang w:eastAsia="zh-TW"/>
        </w:rPr>
        <w:t>，</w:t>
      </w:r>
      <w:ins w:id="12" w:author="伯珊" w:date="2020-05-27T18:45:00Z">
        <w:r w:rsidR="00424B07">
          <w:rPr>
            <w:rFonts w:hint="eastAsia"/>
            <w:kern w:val="2"/>
            <w:szCs w:val="24"/>
            <w:lang w:eastAsia="zh-TW"/>
          </w:rPr>
          <w:t>串</w:t>
        </w:r>
        <w:r w:rsidR="00424B07">
          <w:rPr>
            <w:rFonts w:hint="eastAsia"/>
            <w:kern w:val="2"/>
            <w:szCs w:val="24"/>
            <w:lang w:eastAsia="zh-TW"/>
          </w:rPr>
          <w:t xml:space="preserve"> </w:t>
        </w:r>
        <w:r w:rsidR="00424B07">
          <w:rPr>
            <w:rFonts w:hint="eastAsia"/>
            <w:kern w:val="2"/>
            <w:szCs w:val="24"/>
            <w:lang w:eastAsia="zh-TW"/>
          </w:rPr>
          <w:t>理賠補全文件檔</w:t>
        </w:r>
        <w:r w:rsidR="00424B07">
          <w:rPr>
            <w:rFonts w:hint="eastAsia"/>
            <w:kern w:val="2"/>
            <w:szCs w:val="24"/>
            <w:lang w:eastAsia="zh-TW"/>
          </w:rPr>
          <w:t>DTAAC080</w:t>
        </w:r>
      </w:ins>
    </w:p>
    <w:p w:rsidR="00331936" w:rsidRDefault="00331936" w:rsidP="00331936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條件：</w:t>
      </w:r>
    </w:p>
    <w:p w:rsidR="00424B07" w:rsidRDefault="00424B07" w:rsidP="00424B07">
      <w:pPr>
        <w:pStyle w:val="Tabletext"/>
        <w:keepLines w:val="0"/>
        <w:numPr>
          <w:ilvl w:val="3"/>
          <w:numId w:val="7"/>
        </w:numPr>
        <w:spacing w:after="0" w:line="240" w:lineRule="auto"/>
        <w:rPr>
          <w:ins w:id="13" w:author="伯珊" w:date="2020-05-27T18:46:00Z"/>
          <w:kern w:val="2"/>
          <w:szCs w:val="24"/>
          <w:lang w:eastAsia="zh-TW"/>
        </w:rPr>
      </w:pPr>
      <w:ins w:id="14" w:author="伯珊" w:date="2020-05-27T18:46:00Z">
        <w:r>
          <w:rPr>
            <w:rFonts w:hint="eastAsia"/>
            <w:kern w:val="2"/>
            <w:szCs w:val="24"/>
            <w:lang w:eastAsia="zh-TW"/>
          </w:rPr>
          <w:t>DTAAJ010.</w:t>
        </w:r>
        <w:r w:rsidRPr="00424B07">
          <w:rPr>
            <w:rFonts w:hint="eastAsia"/>
            <w:lang w:eastAsia="zh-TW"/>
          </w:rPr>
          <w:t xml:space="preserve"> </w:t>
        </w:r>
        <w:r w:rsidRPr="00424B07">
          <w:rPr>
            <w:rFonts w:hint="eastAsia"/>
            <w:kern w:val="2"/>
            <w:szCs w:val="24"/>
            <w:lang w:eastAsia="zh-TW"/>
          </w:rPr>
          <w:t>補全文件代號</w:t>
        </w:r>
        <w:r>
          <w:rPr>
            <w:rFonts w:hint="eastAsia"/>
            <w:kern w:val="2"/>
            <w:szCs w:val="24"/>
            <w:lang w:eastAsia="zh-TW"/>
          </w:rPr>
          <w:t xml:space="preserve"> = D</w:t>
        </w:r>
        <w:r>
          <w:rPr>
            <w:kern w:val="2"/>
            <w:szCs w:val="24"/>
            <w:lang w:eastAsia="zh-TW"/>
          </w:rPr>
          <w:t>TAAC080.</w:t>
        </w:r>
        <w:r w:rsidRPr="00424B07">
          <w:rPr>
            <w:rFonts w:hint="eastAsia"/>
            <w:lang w:eastAsia="zh-TW"/>
          </w:rPr>
          <w:t xml:space="preserve"> </w:t>
        </w:r>
        <w:r w:rsidRPr="00424B07">
          <w:rPr>
            <w:rFonts w:hint="eastAsia"/>
            <w:kern w:val="2"/>
            <w:szCs w:val="24"/>
            <w:lang w:eastAsia="zh-TW"/>
          </w:rPr>
          <w:t>補全文件代號</w:t>
        </w:r>
      </w:ins>
    </w:p>
    <w:p w:rsidR="00331936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登入者</w:t>
      </w:r>
      <w:r>
        <w:rPr>
          <w:rFonts w:hint="eastAsia"/>
          <w:kern w:val="2"/>
          <w:szCs w:val="24"/>
          <w:lang w:eastAsia="zh-TW"/>
        </w:rPr>
        <w:t>ID</w:t>
      </w:r>
    </w:p>
    <w:p w:rsidR="00331936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是否取消補全</w:t>
      </w:r>
      <w:r>
        <w:rPr>
          <w:rFonts w:hint="eastAsia"/>
          <w:kern w:val="2"/>
          <w:szCs w:val="24"/>
          <w:lang w:eastAsia="zh-TW"/>
        </w:rPr>
        <w:t xml:space="preserve"> = null 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331936">
        <w:rPr>
          <w:rFonts w:hint="eastAsia"/>
          <w:kern w:val="2"/>
          <w:szCs w:val="24"/>
          <w:lang w:eastAsia="zh-TW"/>
        </w:rPr>
        <w:t>是否取消補全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331936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若畫面查詢條件是選被保人</w:t>
      </w:r>
      <w:r>
        <w:rPr>
          <w:rFonts w:hint="eastAsia"/>
          <w:kern w:val="2"/>
          <w:szCs w:val="24"/>
          <w:lang w:eastAsia="zh-TW"/>
        </w:rPr>
        <w:t xml:space="preserve">ID </w:t>
      </w:r>
      <w:r w:rsidRPr="00331936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增設查詢條件：</w:t>
      </w:r>
    </w:p>
    <w:p w:rsidR="00331936" w:rsidRDefault="00331936" w:rsidP="0033193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</w:p>
    <w:p w:rsidR="00331936" w:rsidRDefault="00331936" w:rsidP="0033193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補件輸入日期</w:t>
      </w:r>
      <w:r>
        <w:rPr>
          <w:rFonts w:hint="eastAsia"/>
          <w:kern w:val="2"/>
          <w:szCs w:val="24"/>
          <w:lang w:eastAsia="zh-TW"/>
        </w:rPr>
        <w:t xml:space="preserve"> &gt;= (</w:t>
      </w:r>
      <w:r>
        <w:rPr>
          <w:rFonts w:hint="eastAsia"/>
          <w:kern w:val="2"/>
          <w:szCs w:val="24"/>
          <w:lang w:eastAsia="zh-TW"/>
        </w:rPr>
        <w:t>系統現在日期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–</w:t>
      </w:r>
      <w:r>
        <w:rPr>
          <w:rFonts w:hint="eastAsia"/>
          <w:kern w:val="2"/>
          <w:szCs w:val="24"/>
          <w:lang w:eastAsia="zh-TW"/>
        </w:rPr>
        <w:t xml:space="preserve"> 3</w:t>
      </w:r>
      <w:r>
        <w:rPr>
          <w:rFonts w:hint="eastAsia"/>
          <w:kern w:val="2"/>
          <w:szCs w:val="24"/>
          <w:lang w:eastAsia="zh-TW"/>
        </w:rPr>
        <w:t>個月</w:t>
      </w:r>
      <w:r>
        <w:rPr>
          <w:rFonts w:hint="eastAsia"/>
          <w:kern w:val="2"/>
          <w:szCs w:val="24"/>
          <w:lang w:eastAsia="zh-TW"/>
        </w:rPr>
        <w:t>)</w:t>
      </w:r>
    </w:p>
    <w:p w:rsidR="00331936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若畫面查詢條件是選被保人</w:t>
      </w:r>
      <w:r>
        <w:rPr>
          <w:rFonts w:hint="eastAsia"/>
          <w:kern w:val="2"/>
          <w:szCs w:val="24"/>
          <w:lang w:eastAsia="zh-TW"/>
        </w:rPr>
        <w:t xml:space="preserve">ID </w:t>
      </w:r>
      <w:r w:rsidRPr="00331936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增設查詢條件：</w:t>
      </w:r>
    </w:p>
    <w:p w:rsidR="00331936" w:rsidRDefault="00331936" w:rsidP="0033193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補件輸入日期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查詢開始日期</w:t>
      </w:r>
    </w:p>
    <w:p w:rsidR="00331936" w:rsidRDefault="00331936" w:rsidP="0033193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補件輸入日期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查詢結束日期</w:t>
      </w:r>
    </w:p>
    <w:p w:rsidR="00257ACB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若畫面</w:t>
      </w:r>
      <w:r>
        <w:rPr>
          <w:rFonts w:hint="eastAsia"/>
          <w:kern w:val="2"/>
          <w:szCs w:val="24"/>
          <w:lang w:eastAsia="zh-TW"/>
        </w:rPr>
        <w:t>.</w:t>
      </w:r>
      <w:r w:rsidRPr="00331936">
        <w:rPr>
          <w:rFonts w:hint="eastAsia"/>
          <w:kern w:val="2"/>
          <w:szCs w:val="24"/>
          <w:lang w:eastAsia="zh-TW"/>
        </w:rPr>
        <w:t>補全狀態</w:t>
      </w:r>
      <w:r w:rsidRPr="00331936">
        <w:rPr>
          <w:rFonts w:hint="eastAsia"/>
          <w:kern w:val="2"/>
          <w:szCs w:val="24"/>
          <w:lang w:eastAsia="zh-TW"/>
        </w:rPr>
        <w:t xml:space="preserve"> = </w:t>
      </w:r>
      <w:r w:rsidRPr="00331936">
        <w:rPr>
          <w:kern w:val="2"/>
          <w:szCs w:val="24"/>
          <w:lang w:eastAsia="zh-TW"/>
        </w:rPr>
        <w:t>‘</w:t>
      </w:r>
      <w:r w:rsidRPr="00331936">
        <w:rPr>
          <w:rFonts w:hint="eastAsia"/>
          <w:kern w:val="2"/>
          <w:szCs w:val="24"/>
          <w:lang w:eastAsia="zh-TW"/>
        </w:rPr>
        <w:t>未銷件</w:t>
      </w:r>
      <w:r w:rsidRPr="00331936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331936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增設查詢條件：</w:t>
      </w:r>
    </w:p>
    <w:p w:rsidR="00331936" w:rsidRDefault="00331936" w:rsidP="0033193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補全銷件日</w:t>
      </w:r>
      <w:r w:rsidRPr="00331936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null</w:t>
      </w:r>
    </w:p>
    <w:p w:rsidR="00331936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若畫面</w:t>
      </w:r>
      <w:r>
        <w:rPr>
          <w:rFonts w:hint="eastAsia"/>
          <w:kern w:val="2"/>
          <w:szCs w:val="24"/>
          <w:lang w:eastAsia="zh-TW"/>
        </w:rPr>
        <w:t>.</w:t>
      </w:r>
      <w:r w:rsidRPr="00331936">
        <w:rPr>
          <w:rFonts w:hint="eastAsia"/>
          <w:kern w:val="2"/>
          <w:szCs w:val="24"/>
          <w:lang w:eastAsia="zh-TW"/>
        </w:rPr>
        <w:t>補全狀態</w:t>
      </w:r>
      <w:r w:rsidRPr="00331936">
        <w:rPr>
          <w:rFonts w:hint="eastAsia"/>
          <w:kern w:val="2"/>
          <w:szCs w:val="24"/>
          <w:lang w:eastAsia="zh-TW"/>
        </w:rPr>
        <w:t xml:space="preserve"> = </w:t>
      </w:r>
      <w:r w:rsidRPr="00331936">
        <w:rPr>
          <w:kern w:val="2"/>
          <w:szCs w:val="24"/>
          <w:lang w:eastAsia="zh-TW"/>
        </w:rPr>
        <w:t>‘</w:t>
      </w:r>
      <w:r w:rsidRPr="00331936">
        <w:rPr>
          <w:rFonts w:hint="eastAsia"/>
          <w:kern w:val="2"/>
          <w:szCs w:val="24"/>
          <w:lang w:eastAsia="zh-TW"/>
        </w:rPr>
        <w:t>已銷件</w:t>
      </w:r>
      <w:r w:rsidRPr="00331936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331936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增設查詢條件：</w:t>
      </w:r>
    </w:p>
    <w:p w:rsidR="009561C1" w:rsidRPr="00331936" w:rsidRDefault="00331936" w:rsidP="0033193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補全銷件日</w:t>
      </w:r>
      <w:r w:rsidRPr="0033193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!</w:t>
      </w:r>
      <w:r w:rsidRPr="00331936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null</w:t>
      </w:r>
    </w:p>
    <w:p w:rsidR="00257ACB" w:rsidRPr="00331936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257ACB" w:rsidRPr="00331936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FORMAT</w:t>
      </w:r>
      <w:r w:rsidRPr="00331936">
        <w:rPr>
          <w:rFonts w:hint="eastAsia"/>
          <w:kern w:val="2"/>
          <w:szCs w:val="24"/>
          <w:lang w:eastAsia="zh-TW"/>
        </w:rPr>
        <w:t>畫面資料：</w:t>
      </w:r>
      <w:r w:rsidR="00331936">
        <w:rPr>
          <w:rFonts w:hint="eastAsia"/>
          <w:kern w:val="2"/>
          <w:szCs w:val="24"/>
          <w:lang w:eastAsia="zh-TW"/>
        </w:rPr>
        <w:t>(</w:t>
      </w:r>
      <w:r w:rsidR="00331936">
        <w:rPr>
          <w:rFonts w:hint="eastAsia"/>
          <w:kern w:val="2"/>
          <w:szCs w:val="24"/>
          <w:lang w:eastAsia="zh-TW"/>
        </w:rPr>
        <w:t>每</w:t>
      </w:r>
      <w:r w:rsidR="00331936">
        <w:rPr>
          <w:rFonts w:hint="eastAsia"/>
          <w:kern w:val="2"/>
          <w:szCs w:val="24"/>
          <w:lang w:eastAsia="zh-TW"/>
        </w:rPr>
        <w:t>15</w:t>
      </w:r>
      <w:r w:rsidR="00331936">
        <w:rPr>
          <w:rFonts w:hint="eastAsia"/>
          <w:kern w:val="2"/>
          <w:szCs w:val="24"/>
          <w:lang w:eastAsia="zh-TW"/>
        </w:rPr>
        <w:t>筆進行分頁</w:t>
      </w:r>
      <w:r w:rsidR="00331936">
        <w:rPr>
          <w:rFonts w:hint="eastAsia"/>
          <w:kern w:val="2"/>
          <w:szCs w:val="24"/>
          <w:lang w:eastAsia="zh-TW"/>
        </w:rPr>
        <w:t>)</w:t>
      </w:r>
    </w:p>
    <w:p w:rsidR="00257ACB" w:rsidRPr="00331936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move</w:t>
      </w:r>
      <w:r w:rsidRPr="00331936">
        <w:rPr>
          <w:rFonts w:hint="eastAsia"/>
          <w:kern w:val="2"/>
          <w:szCs w:val="24"/>
          <w:lang w:eastAsia="zh-TW"/>
        </w:rPr>
        <w:t>讀取到的明細搬至畫面相對應欄位。</w:t>
      </w:r>
      <w:r w:rsidR="00331936">
        <w:rPr>
          <w:rFonts w:hint="eastAsia"/>
          <w:kern w:val="2"/>
          <w:szCs w:val="24"/>
          <w:lang w:eastAsia="zh-TW"/>
        </w:rPr>
        <w:t>姓名需遮蔽，日期以民國年月日顯示。</w:t>
      </w:r>
    </w:p>
    <w:p w:rsidR="006D5469" w:rsidRDefault="006D5469" w:rsidP="008C4B9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畫面的自調病歷醫院：</w:t>
      </w:r>
      <w:r w:rsidR="00987154" w:rsidRPr="00331936">
        <w:rPr>
          <w:rFonts w:hint="eastAsia"/>
          <w:kern w:val="2"/>
          <w:szCs w:val="24"/>
          <w:lang w:eastAsia="zh-TW"/>
        </w:rPr>
        <w:t>醫院中文名稱</w:t>
      </w:r>
    </w:p>
    <w:p w:rsidR="007760C4" w:rsidRPr="00AA7AC6" w:rsidRDefault="007760C4" w:rsidP="007760C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color w:val="FF0000"/>
          <w:kern w:val="2"/>
          <w:sz w:val="24"/>
          <w:szCs w:val="24"/>
          <w:lang w:eastAsia="zh-TW"/>
        </w:rPr>
      </w:pPr>
      <w:r w:rsidRPr="00AA7AC6">
        <w:rPr>
          <w:rFonts w:ascii="標楷體" w:eastAsia="標楷體" w:hAnsi="標楷體" w:hint="eastAsia"/>
          <w:b/>
          <w:color w:val="FF0000"/>
          <w:sz w:val="24"/>
          <w:szCs w:val="24"/>
          <w:lang w:eastAsia="zh-TW"/>
        </w:rPr>
        <w:t>有關醫院調查同意書相關文件的自調病歷醫院沒有值，且該醫院名稱會放在補件訊息中</w:t>
      </w:r>
    </w:p>
    <w:p w:rsidR="007760C4" w:rsidRPr="00331936" w:rsidRDefault="007760C4" w:rsidP="00F9152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760C4">
        <w:rPr>
          <w:rFonts w:hint="eastAsia"/>
          <w:color w:val="FF0000"/>
          <w:kern w:val="2"/>
          <w:szCs w:val="24"/>
          <w:lang w:eastAsia="zh-TW"/>
        </w:rPr>
        <w:t>若</w:t>
      </w:r>
      <w:del w:id="15" w:author="伯珊" w:date="2020-05-27T18:46:00Z">
        <w:r w:rsidRPr="007760C4" w:rsidDel="002F61B0">
          <w:rPr>
            <w:rFonts w:hint="eastAsia"/>
            <w:color w:val="FF0000"/>
            <w:kern w:val="2"/>
            <w:szCs w:val="24"/>
            <w:lang w:eastAsia="zh-TW"/>
          </w:rPr>
          <w:delText>為補全文件為</w:delText>
        </w:r>
        <w:r w:rsidRPr="007760C4" w:rsidDel="002F61B0">
          <w:rPr>
            <w:color w:val="FF0000"/>
            <w:kern w:val="2"/>
            <w:szCs w:val="24"/>
            <w:lang w:eastAsia="zh-TW"/>
          </w:rPr>
          <w:delText>”</w:delText>
        </w:r>
        <w:r w:rsidRPr="007760C4" w:rsidDel="002F61B0">
          <w:rPr>
            <w:rFonts w:hint="eastAsia"/>
            <w:color w:val="FF0000"/>
            <w:kern w:val="2"/>
            <w:szCs w:val="24"/>
            <w:lang w:eastAsia="zh-TW"/>
          </w:rPr>
          <w:delText>310045</w:delText>
        </w:r>
        <w:r w:rsidRPr="007760C4" w:rsidDel="002F61B0">
          <w:rPr>
            <w:color w:val="FF0000"/>
            <w:kern w:val="2"/>
            <w:szCs w:val="24"/>
            <w:lang w:eastAsia="zh-TW"/>
          </w:rPr>
          <w:delText>”</w:delText>
        </w:r>
        <w:r w:rsidRPr="007760C4" w:rsidDel="002F61B0">
          <w:rPr>
            <w:rFonts w:hint="eastAsia"/>
            <w:color w:val="FF0000"/>
            <w:kern w:val="2"/>
            <w:szCs w:val="24"/>
            <w:lang w:eastAsia="zh-TW"/>
          </w:rPr>
          <w:delText>(</w:delText>
        </w:r>
        <w:r w:rsidRPr="007760C4" w:rsidDel="002F61B0">
          <w:rPr>
            <w:rFonts w:hint="eastAsia"/>
            <w:color w:val="FF0000"/>
            <w:kern w:val="2"/>
            <w:szCs w:val="24"/>
            <w:lang w:eastAsia="zh-TW"/>
          </w:rPr>
          <w:delText>醫院專用同意查詢聲明書</w:delText>
        </w:r>
        <w:r w:rsidRPr="007760C4" w:rsidDel="002F61B0">
          <w:rPr>
            <w:rFonts w:hint="eastAsia"/>
            <w:color w:val="FF0000"/>
            <w:kern w:val="2"/>
            <w:szCs w:val="24"/>
            <w:lang w:eastAsia="zh-TW"/>
          </w:rPr>
          <w:delText>)</w:delText>
        </w:r>
      </w:del>
      <w:ins w:id="16" w:author="伯珊" w:date="2020-05-27T18:46:00Z">
        <w:r w:rsidR="002F61B0" w:rsidRPr="002F61B0">
          <w:rPr>
            <w:rFonts w:hint="eastAsia"/>
            <w:kern w:val="2"/>
            <w:szCs w:val="24"/>
            <w:lang w:eastAsia="zh-TW"/>
          </w:rPr>
          <w:t xml:space="preserve"> </w:t>
        </w:r>
        <w:r w:rsidR="002F61B0">
          <w:rPr>
            <w:rFonts w:hint="eastAsia"/>
            <w:kern w:val="2"/>
            <w:szCs w:val="24"/>
            <w:lang w:eastAsia="zh-TW"/>
          </w:rPr>
          <w:t>理賠補全文件檔</w:t>
        </w:r>
        <w:r w:rsidR="002F61B0">
          <w:rPr>
            <w:rFonts w:hint="eastAsia"/>
            <w:kern w:val="2"/>
            <w:szCs w:val="24"/>
            <w:lang w:eastAsia="zh-TW"/>
          </w:rPr>
          <w:t>.</w:t>
        </w:r>
        <w:r w:rsidR="002F61B0" w:rsidRPr="003E38F2">
          <w:rPr>
            <w:lang w:eastAsia="zh-TW"/>
          </w:rPr>
          <w:t xml:space="preserve"> </w:t>
        </w:r>
        <w:r w:rsidR="002F61B0" w:rsidRPr="003E38F2">
          <w:rPr>
            <w:kern w:val="2"/>
            <w:szCs w:val="24"/>
            <w:lang w:eastAsia="zh-TW"/>
          </w:rPr>
          <w:t>FU_IND</w:t>
        </w:r>
        <w:r w:rsidR="002F61B0">
          <w:rPr>
            <w:kern w:val="2"/>
            <w:szCs w:val="24"/>
            <w:lang w:eastAsia="zh-TW"/>
          </w:rPr>
          <w:t xml:space="preserve"> = 2(</w:t>
        </w:r>
        <w:r w:rsidR="002F61B0" w:rsidRPr="003E38F2">
          <w:rPr>
            <w:rFonts w:hint="eastAsia"/>
            <w:kern w:val="2"/>
            <w:szCs w:val="24"/>
            <w:lang w:eastAsia="zh-TW"/>
          </w:rPr>
          <w:t>是，單一文件</w:t>
        </w:r>
        <w:r w:rsidR="002F61B0">
          <w:rPr>
            <w:kern w:val="2"/>
            <w:szCs w:val="24"/>
            <w:lang w:eastAsia="zh-TW"/>
          </w:rPr>
          <w:t>)</w:t>
        </w:r>
        <w:r w:rsidR="002F61B0">
          <w:rPr>
            <w:rFonts w:hint="eastAsia"/>
            <w:kern w:val="2"/>
            <w:szCs w:val="24"/>
            <w:lang w:eastAsia="zh-TW"/>
          </w:rPr>
          <w:t xml:space="preserve">  </w:t>
        </w:r>
        <w:r w:rsidR="002F61B0">
          <w:rPr>
            <w:rFonts w:hint="eastAsia"/>
            <w:color w:val="FF0000"/>
            <w:kern w:val="2"/>
            <w:szCs w:val="24"/>
            <w:lang w:eastAsia="zh-TW"/>
          </w:rPr>
          <w:t>或</w:t>
        </w:r>
        <w:r w:rsidR="002F61B0">
          <w:rPr>
            <w:rFonts w:hint="eastAsia"/>
            <w:color w:val="FF0000"/>
            <w:kern w:val="2"/>
            <w:szCs w:val="24"/>
            <w:lang w:eastAsia="zh-TW"/>
          </w:rPr>
          <w:t xml:space="preserve"> (</w:t>
        </w:r>
        <w:r w:rsidR="002F61B0">
          <w:rPr>
            <w:rFonts w:hint="eastAsia"/>
            <w:kern w:val="2"/>
            <w:szCs w:val="24"/>
            <w:lang w:eastAsia="zh-TW"/>
          </w:rPr>
          <w:t>理賠補全文件檔</w:t>
        </w:r>
        <w:r w:rsidR="002F61B0">
          <w:rPr>
            <w:rFonts w:hint="eastAsia"/>
            <w:kern w:val="2"/>
            <w:szCs w:val="24"/>
            <w:lang w:eastAsia="zh-TW"/>
          </w:rPr>
          <w:t>.</w:t>
        </w:r>
        <w:r w:rsidR="002F61B0" w:rsidRPr="003E38F2">
          <w:rPr>
            <w:lang w:eastAsia="zh-TW"/>
          </w:rPr>
          <w:t xml:space="preserve"> </w:t>
        </w:r>
        <w:r w:rsidR="002F61B0" w:rsidRPr="003E38F2">
          <w:rPr>
            <w:kern w:val="2"/>
            <w:szCs w:val="24"/>
            <w:lang w:eastAsia="zh-TW"/>
          </w:rPr>
          <w:t>FU_IND</w:t>
        </w:r>
        <w:r w:rsidR="002F61B0">
          <w:rPr>
            <w:kern w:val="2"/>
            <w:szCs w:val="24"/>
            <w:lang w:eastAsia="zh-TW"/>
          </w:rPr>
          <w:t xml:space="preserve"> = </w:t>
        </w:r>
        <w:r w:rsidR="002F61B0">
          <w:rPr>
            <w:rFonts w:hint="eastAsia"/>
            <w:kern w:val="2"/>
            <w:szCs w:val="24"/>
            <w:lang w:eastAsia="zh-TW"/>
          </w:rPr>
          <w:t>3 (</w:t>
        </w:r>
        <w:r w:rsidR="002F61B0" w:rsidRPr="003E38F2">
          <w:rPr>
            <w:rFonts w:hint="eastAsia"/>
            <w:kern w:val="2"/>
            <w:szCs w:val="24"/>
            <w:lang w:eastAsia="zh-TW"/>
          </w:rPr>
          <w:t>是，多版本文件</w:t>
        </w:r>
        <w:r w:rsidR="002F61B0">
          <w:rPr>
            <w:rFonts w:hint="eastAsia"/>
            <w:kern w:val="2"/>
            <w:szCs w:val="24"/>
            <w:lang w:eastAsia="zh-TW"/>
          </w:rPr>
          <w:t>)</w:t>
        </w:r>
      </w:ins>
      <w:r w:rsidRPr="007760C4">
        <w:rPr>
          <w:rFonts w:hint="eastAsia"/>
          <w:color w:val="FF0000"/>
          <w:kern w:val="2"/>
          <w:szCs w:val="24"/>
          <w:lang w:eastAsia="zh-TW"/>
        </w:rPr>
        <w:t>，且醫院代碼有值</w:t>
      </w:r>
      <w:ins w:id="17" w:author="伯珊" w:date="2020-05-27T18:47:00Z">
        <w:r w:rsidR="002F61B0">
          <w:rPr>
            <w:rFonts w:hint="eastAsia"/>
            <w:color w:val="FF0000"/>
            <w:kern w:val="2"/>
            <w:szCs w:val="24"/>
            <w:lang w:eastAsia="zh-TW"/>
          </w:rPr>
          <w:t xml:space="preserve">) </w:t>
        </w:r>
        <w:r w:rsidR="002F61B0" w:rsidRPr="002F61B0">
          <w:rPr>
            <w:color w:val="FF0000"/>
            <w:kern w:val="2"/>
            <w:szCs w:val="24"/>
            <w:lang w:eastAsia="zh-TW"/>
          </w:rPr>
          <w:sym w:font="Wingdings" w:char="F0E8"/>
        </w:r>
      </w:ins>
      <w:del w:id="18" w:author="伯珊" w:date="2020-05-27T18:47:00Z">
        <w:r w:rsidRPr="007760C4" w:rsidDel="002F61B0">
          <w:rPr>
            <w:rFonts w:hint="eastAsia"/>
            <w:color w:val="FF0000"/>
            <w:kern w:val="2"/>
            <w:szCs w:val="24"/>
            <w:lang w:eastAsia="zh-TW"/>
          </w:rPr>
          <w:delText>，</w:delText>
        </w:r>
      </w:del>
      <w:r w:rsidRPr="007760C4">
        <w:rPr>
          <w:rFonts w:hint="eastAsia"/>
          <w:color w:val="FF0000"/>
          <w:kern w:val="2"/>
          <w:szCs w:val="24"/>
          <w:lang w:eastAsia="zh-TW"/>
        </w:rPr>
        <w:t>則提供範本及文件下載，檔案放在</w:t>
      </w:r>
      <w:r w:rsidRPr="007760C4">
        <w:rPr>
          <w:rFonts w:hint="eastAsia"/>
          <w:color w:val="FF0000"/>
          <w:kern w:val="2"/>
          <w:szCs w:val="24"/>
          <w:lang w:eastAsia="zh-TW"/>
        </w:rPr>
        <w:t>\was\data\aa\jo\AAJ0_0400\</w:t>
      </w:r>
      <w:r w:rsidRPr="007760C4">
        <w:rPr>
          <w:rFonts w:hint="eastAsia"/>
          <w:color w:val="FF0000"/>
          <w:kern w:val="2"/>
          <w:szCs w:val="24"/>
          <w:lang w:eastAsia="zh-TW"/>
        </w:rPr>
        <w:t>底下</w:t>
      </w:r>
    </w:p>
    <w:p w:rsidR="00257ACB" w:rsidRDefault="00331936" w:rsidP="00331936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 w:rsidRPr="00331936">
        <w:rPr>
          <w:rFonts w:hint="eastAsia"/>
          <w:kern w:val="2"/>
          <w:szCs w:val="24"/>
          <w:lang w:eastAsia="zh-TW"/>
        </w:rPr>
        <w:t>顯示查詢成功訊息</w:t>
      </w:r>
    </w:p>
    <w:p w:rsidR="000410EF" w:rsidRPr="00A25B22" w:rsidRDefault="000410EF" w:rsidP="000410EF">
      <w:pPr>
        <w:pStyle w:val="Tabletext"/>
        <w:numPr>
          <w:ilvl w:val="1"/>
          <w:numId w:val="7"/>
        </w:numPr>
        <w:spacing w:line="240" w:lineRule="auto"/>
        <w:rPr>
          <w:lang w:eastAsia="zh-TW"/>
        </w:rPr>
      </w:pPr>
      <w:r w:rsidRPr="00A25B22">
        <w:rPr>
          <w:rFonts w:hint="eastAsia"/>
          <w:lang w:eastAsia="zh-TW"/>
        </w:rPr>
        <w:t>若</w:t>
      </w:r>
      <w:del w:id="19" w:author="伯珊" w:date="2020-05-27T18:47:00Z">
        <w:r w:rsidRPr="00A25B22" w:rsidDel="002F61B0">
          <w:rPr>
            <w:rFonts w:hint="eastAsia"/>
            <w:lang w:eastAsia="zh-TW"/>
          </w:rPr>
          <w:delText>該間醫院可接受套印</w:delText>
        </w:r>
      </w:del>
      <w:ins w:id="20" w:author="伯珊" w:date="2020-05-27T18:47:00Z">
        <w:r w:rsidR="002F61B0" w:rsidRPr="003E38F2">
          <w:rPr>
            <w:rFonts w:hint="eastAsia"/>
            <w:lang w:eastAsia="zh-TW"/>
          </w:rPr>
          <w:t>套印同意書存放路徑</w:t>
        </w:r>
        <w:r w:rsidR="002F61B0">
          <w:rPr>
            <w:rFonts w:hint="eastAsia"/>
            <w:lang w:eastAsia="zh-TW"/>
          </w:rPr>
          <w:t>有值</w:t>
        </w:r>
      </w:ins>
      <w:r w:rsidRPr="00A25B22">
        <w:rPr>
          <w:rFonts w:hint="eastAsia"/>
          <w:lang w:eastAsia="zh-TW"/>
        </w:rPr>
        <w:t>，於下列地方補件訊息處，新增套印文件下載的按鈕，併將套印後之同意書顯示於此。另空白文件按鈕則不出現</w:t>
      </w:r>
    </w:p>
    <w:p w:rsidR="000410EF" w:rsidRPr="00A25B22" w:rsidRDefault="000410EF" w:rsidP="000410EF">
      <w:pPr>
        <w:pStyle w:val="Tabletext"/>
        <w:numPr>
          <w:ilvl w:val="2"/>
          <w:numId w:val="7"/>
        </w:numPr>
        <w:spacing w:line="240" w:lineRule="auto"/>
        <w:rPr>
          <w:lang w:eastAsia="zh-TW"/>
        </w:rPr>
      </w:pPr>
      <w:r w:rsidRPr="00A25B22">
        <w:rPr>
          <w:rFonts w:hint="eastAsia"/>
          <w:lang w:eastAsia="zh-TW"/>
        </w:rPr>
        <w:t>理賠系統</w:t>
      </w:r>
      <w:r w:rsidRPr="00A25B22">
        <w:sym w:font="Wingdings" w:char="F0E0"/>
      </w:r>
      <w:r w:rsidRPr="00A25B22">
        <w:rPr>
          <w:rFonts w:hint="eastAsia"/>
          <w:lang w:eastAsia="zh-TW"/>
        </w:rPr>
        <w:t>查詢作業</w:t>
      </w:r>
      <w:r w:rsidRPr="00A25B22">
        <w:sym w:font="Wingdings" w:char="F0E0"/>
      </w:r>
      <w:r w:rsidRPr="00A25B22">
        <w:rPr>
          <w:rFonts w:hint="eastAsia"/>
          <w:lang w:eastAsia="zh-TW"/>
        </w:rPr>
        <w:t>理賠補件查詢</w:t>
      </w:r>
      <w:r w:rsidRPr="00A25B22">
        <w:rPr>
          <w:rFonts w:hint="eastAsia"/>
          <w:lang w:eastAsia="zh-TW"/>
        </w:rPr>
        <w:t>(</w:t>
      </w:r>
      <w:r w:rsidRPr="00A25B22">
        <w:rPr>
          <w:rFonts w:hint="eastAsia"/>
          <w:lang w:eastAsia="zh-TW"/>
        </w:rPr>
        <w:t>業</w:t>
      </w:r>
      <w:r w:rsidRPr="00A25B22">
        <w:rPr>
          <w:rFonts w:hint="eastAsia"/>
          <w:lang w:eastAsia="zh-TW"/>
        </w:rPr>
        <w:t xml:space="preserve">)  </w:t>
      </w:r>
      <w:r w:rsidRPr="00A25B22">
        <w:rPr>
          <w:rFonts w:hint="eastAsia"/>
          <w:lang w:eastAsia="zh-TW"/>
        </w:rPr>
        <w:t>畫面編號</w:t>
      </w:r>
      <w:r w:rsidRPr="00A25B22">
        <w:rPr>
          <w:rFonts w:hint="eastAsia"/>
          <w:lang w:eastAsia="zh-TW"/>
        </w:rPr>
        <w:t>:AAJ00401</w:t>
      </w:r>
    </w:p>
    <w:p w:rsidR="000410EF" w:rsidRPr="00A25B22" w:rsidRDefault="000410EF" w:rsidP="000410EF">
      <w:pPr>
        <w:pStyle w:val="Tabletext"/>
        <w:numPr>
          <w:ilvl w:val="2"/>
          <w:numId w:val="7"/>
        </w:numPr>
        <w:spacing w:line="240" w:lineRule="auto"/>
        <w:rPr>
          <w:rFonts w:hint="eastAsia"/>
          <w:lang w:eastAsia="zh-TW"/>
        </w:rPr>
      </w:pPr>
      <w:r w:rsidRPr="00A25B22">
        <w:rPr>
          <w:rFonts w:hint="eastAsia"/>
          <w:lang w:eastAsia="zh-TW"/>
        </w:rPr>
        <w:t>理賠系統</w:t>
      </w:r>
      <w:r w:rsidRPr="00A25B22">
        <w:sym w:font="Wingdings" w:char="F0E0"/>
      </w:r>
      <w:r w:rsidRPr="00A25B22">
        <w:rPr>
          <w:rFonts w:hint="eastAsia"/>
          <w:lang w:eastAsia="zh-TW"/>
        </w:rPr>
        <w:t>理賠補全作業</w:t>
      </w:r>
      <w:r w:rsidRPr="00A25B22">
        <w:sym w:font="Wingdings" w:char="F0E0"/>
      </w:r>
      <w:r w:rsidRPr="00A25B22">
        <w:rPr>
          <w:rFonts w:hint="eastAsia"/>
          <w:lang w:eastAsia="zh-TW"/>
        </w:rPr>
        <w:t>補全紀錄查詢</w:t>
      </w:r>
      <w:r w:rsidRPr="00A25B22">
        <w:rPr>
          <w:rFonts w:hint="eastAsia"/>
          <w:lang w:eastAsia="zh-TW"/>
        </w:rPr>
        <w:t xml:space="preserve">  (</w:t>
      </w:r>
      <w:r w:rsidRPr="00A25B22">
        <w:rPr>
          <w:rFonts w:hint="eastAsia"/>
          <w:lang w:eastAsia="zh-TW"/>
        </w:rPr>
        <w:t>不確定這邊業務員有沒有權限可以看到</w:t>
      </w:r>
      <w:r w:rsidRPr="00A25B22">
        <w:rPr>
          <w:rFonts w:hint="eastAsia"/>
          <w:lang w:eastAsia="zh-TW"/>
        </w:rPr>
        <w:t>)</w:t>
      </w:r>
    </w:p>
    <w:p w:rsidR="000410EF" w:rsidRDefault="000410EF" w:rsidP="000410EF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A25B22">
        <w:pict>
          <v:shape id="圖片 29" o:spid="_x0000_s1026" type="#_x0000_t75" style="position:absolute;left:0;text-align:left;margin-left:23.5pt;margin-top:20.55pt;width:419.1pt;height:124.3pt;z-index:251657728;visibility:visible">
            <v:imagedata r:id="rId9" o:title=""/>
            <w10:wrap type="topAndBottom"/>
          </v:shape>
        </w:pict>
      </w:r>
    </w:p>
    <w:p w:rsidR="000410EF" w:rsidRPr="00331936" w:rsidRDefault="000410EF" w:rsidP="00424B07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0410EF" w:rsidRPr="00331936">
      <w:footerReference w:type="even" r:id="rId10"/>
      <w:footerReference w:type="default" r:id="rId11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2C" w:rsidRDefault="00C4372C">
      <w:r>
        <w:separator/>
      </w:r>
    </w:p>
  </w:endnote>
  <w:endnote w:type="continuationSeparator" w:id="0">
    <w:p w:rsidR="00C4372C" w:rsidRDefault="00C4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CB" w:rsidRDefault="00257AC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7ACB" w:rsidRDefault="00257A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CB" w:rsidRDefault="00257AC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7532B">
      <w:rPr>
        <w:rStyle w:val="a6"/>
        <w:noProof/>
      </w:rPr>
      <w:t>3</w:t>
    </w:r>
    <w:r>
      <w:rPr>
        <w:rStyle w:val="a6"/>
      </w:rPr>
      <w:fldChar w:fldCharType="end"/>
    </w:r>
  </w:p>
  <w:p w:rsidR="00257ACB" w:rsidRDefault="00257ACB" w:rsidP="007A049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2C" w:rsidRDefault="00C4372C">
      <w:r>
        <w:separator/>
      </w:r>
    </w:p>
  </w:footnote>
  <w:footnote w:type="continuationSeparator" w:id="0">
    <w:p w:rsidR="00C4372C" w:rsidRDefault="00C4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BAA2EE8"/>
    <w:multiLevelType w:val="hybridMultilevel"/>
    <w:tmpl w:val="72242F2C"/>
    <w:lvl w:ilvl="0" w:tplc="04090001">
      <w:start w:val="1"/>
      <w:numFmt w:val="bullet"/>
      <w:lvlText w:val="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5"/>
        </w:tabs>
        <w:ind w:left="5685" w:hanging="480"/>
      </w:pPr>
      <w:rPr>
        <w:rFonts w:ascii="Wingdings" w:hAnsi="Wingdings" w:hint="default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70EF"/>
    <w:rsid w:val="00035952"/>
    <w:rsid w:val="000410EF"/>
    <w:rsid w:val="000870EF"/>
    <w:rsid w:val="00124745"/>
    <w:rsid w:val="001722F9"/>
    <w:rsid w:val="00233FEF"/>
    <w:rsid w:val="00257ACB"/>
    <w:rsid w:val="002F61B0"/>
    <w:rsid w:val="00331936"/>
    <w:rsid w:val="00424B07"/>
    <w:rsid w:val="004457EB"/>
    <w:rsid w:val="005D11BD"/>
    <w:rsid w:val="00640309"/>
    <w:rsid w:val="006D5469"/>
    <w:rsid w:val="007760C4"/>
    <w:rsid w:val="007A0496"/>
    <w:rsid w:val="007C3F4F"/>
    <w:rsid w:val="007E554E"/>
    <w:rsid w:val="008534AC"/>
    <w:rsid w:val="0086621B"/>
    <w:rsid w:val="008741B9"/>
    <w:rsid w:val="00882507"/>
    <w:rsid w:val="008C4B9E"/>
    <w:rsid w:val="009561C1"/>
    <w:rsid w:val="009834BA"/>
    <w:rsid w:val="00987154"/>
    <w:rsid w:val="009C0CE1"/>
    <w:rsid w:val="00AD5FF0"/>
    <w:rsid w:val="00BE64C8"/>
    <w:rsid w:val="00C4372C"/>
    <w:rsid w:val="00C72DE6"/>
    <w:rsid w:val="00D06060"/>
    <w:rsid w:val="00E92441"/>
    <w:rsid w:val="00F0208C"/>
    <w:rsid w:val="00F7532B"/>
    <w:rsid w:val="00F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8C8BCE-8D0D-4544-9338-FEC25E7A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paragraph" w:styleId="ab">
    <w:name w:val="annotation subject"/>
    <w:basedOn w:val="aa"/>
    <w:next w:val="aa"/>
    <w:semiHidden/>
    <w:rsid w:val="00956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2C225-020D-40A8-81B2-29EB6E76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