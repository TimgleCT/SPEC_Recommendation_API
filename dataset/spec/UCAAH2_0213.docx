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FD71FD" w:rsidRPr="00C0282D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71FD" w:rsidRPr="0068244A" w:rsidRDefault="00FD71FD" w:rsidP="00FD71FD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68244A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71FD" w:rsidRPr="0068244A" w:rsidRDefault="00FD71FD" w:rsidP="00FD71FD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71FD" w:rsidRPr="0068244A" w:rsidRDefault="00FD71FD" w:rsidP="00FD71FD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71FD" w:rsidRPr="0068244A" w:rsidRDefault="00FD71FD" w:rsidP="00FD71FD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Author</w:t>
            </w:r>
          </w:p>
        </w:tc>
      </w:tr>
      <w:tr w:rsidR="00102D80" w:rsidRPr="00C0282D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102D80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3"/>
                <w:attr w:name="IsLunarDate" w:val="False"/>
                <w:attr w:name="IsROCDate" w:val="False"/>
              </w:smartTagPr>
              <w:r w:rsidRPr="00C0282D">
                <w:rPr>
                  <w:rFonts w:ascii="Arial" w:hAnsi="Arial"/>
                  <w:caps/>
                  <w:lang w:eastAsia="zh-TW"/>
                </w:rPr>
                <w:t>2010/2/</w:t>
              </w:r>
              <w:r w:rsidRPr="00C0282D">
                <w:rPr>
                  <w:rFonts w:ascii="Arial" w:hAnsi="Arial" w:hint="eastAsia"/>
                  <w:caps/>
                  <w:lang w:eastAsia="zh-TW"/>
                </w:rPr>
                <w:t>23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102D80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C0282D">
              <w:rPr>
                <w:rFonts w:ascii="Arial" w:hAnsi="Arial"/>
                <w:caps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FD71FD" w:rsidP="00102D80">
            <w:pPr>
              <w:pStyle w:val="Tabletext"/>
              <w:rPr>
                <w:rFonts w:ascii="Arial" w:hAnsi="Arial"/>
                <w:caps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102D80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C0282D">
              <w:rPr>
                <w:rFonts w:ascii="Arial" w:hAnsi="細明體" w:hint="eastAsia"/>
                <w:caps/>
                <w:lang w:eastAsia="zh-TW"/>
              </w:rPr>
              <w:t>黃棋新</w:t>
            </w:r>
          </w:p>
        </w:tc>
      </w:tr>
      <w:tr w:rsidR="00102D80" w:rsidRPr="00C0282D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3"/>
                <w:attr w:name="IsLunarDate" w:val="False"/>
                <w:attr w:name="IsROCDate" w:val="False"/>
              </w:smartTagPr>
              <w:r w:rsidRPr="00C0282D">
                <w:rPr>
                  <w:rFonts w:ascii="Arial" w:hAnsi="Arial"/>
                  <w:caps/>
                  <w:lang w:eastAsia="zh-TW"/>
                </w:rPr>
                <w:t>2010/2/23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C0282D">
              <w:rPr>
                <w:rFonts w:ascii="Arial" w:hAnsi="Arial" w:hint="eastAsia"/>
                <w:caps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C0282D">
              <w:rPr>
                <w:rFonts w:ascii="Arial" w:hAnsi="細明體" w:hint="eastAsia"/>
                <w:caps/>
                <w:lang w:eastAsia="zh-TW"/>
              </w:rPr>
              <w:t>修改</w:t>
            </w:r>
            <w:r w:rsidRPr="00C0282D">
              <w:rPr>
                <w:rFonts w:ascii="Arial" w:hAnsi="Arial" w:hint="eastAsia"/>
                <w:caps/>
                <w:lang w:eastAsia="zh-TW"/>
              </w:rPr>
              <w:t xml:space="preserve"> QUERY1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C0282D" w:rsidRDefault="00102D8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C0282D">
              <w:rPr>
                <w:rFonts w:ascii="Arial" w:hAnsi="細明體" w:hint="eastAsia"/>
                <w:caps/>
                <w:lang w:eastAsia="zh-TW"/>
              </w:rPr>
              <w:t>黃棋新</w:t>
            </w:r>
          </w:p>
        </w:tc>
      </w:tr>
      <w:tr w:rsidR="004E4BA0" w:rsidRPr="00C0282D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BA0" w:rsidRPr="00C0282D" w:rsidRDefault="004E4BA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10"/>
              </w:smartTagPr>
              <w:r>
                <w:rPr>
                  <w:rFonts w:ascii="Arial" w:hAnsi="Arial" w:hint="eastAsia"/>
                  <w:caps/>
                  <w:lang w:eastAsia="zh-TW"/>
                </w:rPr>
                <w:t>2010/09/09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BA0" w:rsidRPr="00C0282D" w:rsidRDefault="004E4BA0" w:rsidP="00BC7E56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>
              <w:rPr>
                <w:rFonts w:ascii="Arial" w:hAnsi="Arial" w:hint="eastAsia"/>
                <w:caps/>
                <w:lang w:eastAsia="zh-TW"/>
              </w:rPr>
              <w:t>1.2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BA0" w:rsidRPr="00C0282D" w:rsidRDefault="004E4BA0" w:rsidP="00BC7E56">
            <w:pPr>
              <w:pStyle w:val="Tabletext"/>
              <w:rPr>
                <w:rFonts w:ascii="Arial" w:hAnsi="細明體" w:hint="eastAsia"/>
                <w:caps/>
                <w:lang w:eastAsia="zh-TW"/>
              </w:rPr>
            </w:pPr>
            <w:r>
              <w:rPr>
                <w:rFonts w:ascii="Arial" w:hAnsi="細明體" w:hint="eastAsia"/>
                <w:caps/>
                <w:lang w:eastAsia="zh-TW"/>
              </w:rPr>
              <w:t>調整抽件</w:t>
            </w:r>
            <w:r>
              <w:rPr>
                <w:rFonts w:ascii="Arial" w:hAnsi="細明體" w:hint="eastAsia"/>
                <w:caps/>
                <w:lang w:eastAsia="zh-TW"/>
              </w:rPr>
              <w:t>SQL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4BA0" w:rsidRPr="004E4BA0" w:rsidRDefault="004E4BA0" w:rsidP="00BC7E56">
            <w:pPr>
              <w:pStyle w:val="Tabletext"/>
              <w:rPr>
                <w:rFonts w:ascii="Arial" w:hAnsi="細明體" w:hint="eastAsia"/>
                <w:caps/>
                <w:lang w:eastAsia="zh-TW"/>
              </w:rPr>
            </w:pPr>
            <w:r>
              <w:rPr>
                <w:rFonts w:ascii="Arial" w:hAnsi="細明體" w:hint="eastAsia"/>
                <w:caps/>
                <w:lang w:eastAsia="zh-TW"/>
              </w:rPr>
              <w:t>金生</w:t>
            </w:r>
          </w:p>
        </w:tc>
      </w:tr>
    </w:tbl>
    <w:p w:rsidR="00BC7E56" w:rsidRDefault="00BC7E56" w:rsidP="00BC7E56">
      <w:pPr>
        <w:pStyle w:val="Tabletext"/>
        <w:keepLines w:val="0"/>
        <w:spacing w:after="0" w:line="240" w:lineRule="auto"/>
        <w:rPr>
          <w:ins w:id="1" w:author="陳德仁" w:date="2020-01-08T10:58:00Z"/>
          <w:rFonts w:ascii="Arial" w:hAnsi="Arial"/>
          <w:caps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2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590A92" w:rsidRPr="002A58AE" w:rsidTr="00360E2F">
        <w:trPr>
          <w:ins w:id="3" w:author="陳德仁" w:date="2020-01-08T10:59:00Z"/>
        </w:trPr>
        <w:tc>
          <w:tcPr>
            <w:tcW w:w="1216" w:type="dxa"/>
          </w:tcPr>
          <w:p w:rsidR="00590A92" w:rsidRPr="002A58AE" w:rsidRDefault="00590A92" w:rsidP="00360E2F">
            <w:pPr>
              <w:spacing w:line="240" w:lineRule="atLeast"/>
              <w:jc w:val="center"/>
              <w:rPr>
                <w:ins w:id="4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陳德仁" w:date="2020-01-08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590A92" w:rsidRPr="002A58AE" w:rsidRDefault="00590A92" w:rsidP="00360E2F">
            <w:pPr>
              <w:spacing w:line="240" w:lineRule="atLeast"/>
              <w:jc w:val="center"/>
              <w:rPr>
                <w:ins w:id="6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20-01-08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96" w:type="dxa"/>
          </w:tcPr>
          <w:p w:rsidR="00590A92" w:rsidRPr="002A58AE" w:rsidRDefault="00590A92" w:rsidP="00360E2F">
            <w:pPr>
              <w:spacing w:line="240" w:lineRule="atLeast"/>
              <w:jc w:val="center"/>
              <w:rPr>
                <w:ins w:id="8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20-01-08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2" w:type="dxa"/>
          </w:tcPr>
          <w:p w:rsidR="00590A92" w:rsidRPr="002A58AE" w:rsidRDefault="00590A92" w:rsidP="00360E2F">
            <w:pPr>
              <w:spacing w:line="240" w:lineRule="atLeast"/>
              <w:jc w:val="center"/>
              <w:rPr>
                <w:ins w:id="10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20-01-08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2" w:type="dxa"/>
          </w:tcPr>
          <w:p w:rsidR="00590A92" w:rsidRPr="002A58AE" w:rsidRDefault="00590A92" w:rsidP="00360E2F">
            <w:pPr>
              <w:spacing w:line="240" w:lineRule="atLeast"/>
              <w:jc w:val="center"/>
              <w:rPr>
                <w:ins w:id="12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20-01-08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590A92" w:rsidTr="00360E2F">
        <w:trPr>
          <w:ins w:id="14" w:author="陳德仁" w:date="2020-01-08T10:59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A92" w:rsidRPr="00242B07" w:rsidRDefault="00590A92" w:rsidP="007551D2">
            <w:pPr>
              <w:spacing w:line="240" w:lineRule="atLeast"/>
              <w:jc w:val="center"/>
              <w:rPr>
                <w:ins w:id="15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  <w:pPrChange w:id="16" w:author="陳德仁" w:date="2020-01-08T11:47:00Z">
                <w:pPr>
                  <w:spacing w:line="240" w:lineRule="atLeast"/>
                  <w:jc w:val="center"/>
                </w:pPr>
              </w:pPrChange>
            </w:pPr>
            <w:ins w:id="17" w:author="陳德仁" w:date="2020-01-08T10:59:00Z">
              <w:r w:rsidRPr="00242B0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</w:t>
              </w:r>
            </w:ins>
            <w:ins w:id="18" w:author="陳德仁" w:date="2020-01-08T11:47:00Z">
              <w:r w:rsidR="007551D2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</w:ins>
            <w:ins w:id="19" w:author="陳德仁" w:date="2020-01-08T10:5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01</w:t>
              </w:r>
            </w:ins>
            <w:ins w:id="20" w:author="陳德仁" w:date="2020-01-08T11:47:00Z">
              <w:r w:rsidR="007551D2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</w:ins>
            <w:ins w:id="21" w:author="陳德仁" w:date="2020-01-08T10:5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08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A92" w:rsidRPr="00242B07" w:rsidRDefault="00590A92" w:rsidP="00360E2F">
            <w:pPr>
              <w:spacing w:line="240" w:lineRule="atLeast"/>
              <w:jc w:val="center"/>
              <w:rPr>
                <w:ins w:id="22" w:author="陳德仁" w:date="2020-01-08T10:59:00Z"/>
                <w:rFonts w:ascii="細明體" w:eastAsia="細明體" w:hAnsi="細明體" w:cs="Courier New"/>
                <w:sz w:val="20"/>
                <w:szCs w:val="20"/>
              </w:rPr>
            </w:pPr>
            <w:ins w:id="23" w:author="陳德仁" w:date="2020-01-08T10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A92" w:rsidRPr="00242B07" w:rsidRDefault="00590A92" w:rsidP="00360E2F">
            <w:pPr>
              <w:spacing w:line="240" w:lineRule="atLeast"/>
              <w:jc w:val="center"/>
              <w:rPr>
                <w:ins w:id="24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陳德仁" w:date="2020-01-08T10:59:00Z">
              <w:r w:rsidRPr="00242B0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A92" w:rsidRPr="00242B07" w:rsidRDefault="00590A92" w:rsidP="00360E2F">
            <w:pPr>
              <w:spacing w:line="240" w:lineRule="atLeast"/>
              <w:jc w:val="center"/>
              <w:rPr>
                <w:ins w:id="26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陳德仁" w:date="2020-01-08T10:59:00Z">
              <w:r>
                <w:rPr>
                  <w:rFonts w:ascii="細明體" w:eastAsia="細明體" w:hAnsi="細明體" w:cs="Courier New" w:hint="eastAsia"/>
                  <w:sz w:val="20"/>
                  <w:szCs w:val="20"/>
                  <w:lang w:eastAsia="zh-HK"/>
                </w:rPr>
                <w:t>陳德仁</w:t>
              </w:r>
            </w:ins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A92" w:rsidRPr="00242B07" w:rsidRDefault="00590A92" w:rsidP="00360E2F">
            <w:pPr>
              <w:spacing w:line="240" w:lineRule="atLeast"/>
              <w:jc w:val="center"/>
              <w:rPr>
                <w:ins w:id="28" w:author="陳德仁" w:date="2020-01-08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陳德仁" w:date="2020-01-08T10:59:00Z">
              <w:r w:rsidRPr="00242B07">
                <w:rPr>
                  <w:rFonts w:ascii="細明體" w:eastAsia="細明體" w:hAnsi="細明體" w:cs="Courier New"/>
                  <w:sz w:val="20"/>
                  <w:szCs w:val="20"/>
                </w:rPr>
                <w:t>191114000671</w:t>
              </w:r>
            </w:ins>
          </w:p>
        </w:tc>
      </w:tr>
    </w:tbl>
    <w:p w:rsidR="00590A92" w:rsidRDefault="00590A92" w:rsidP="00BC7E56">
      <w:pPr>
        <w:pStyle w:val="Tabletext"/>
        <w:keepLines w:val="0"/>
        <w:spacing w:after="0" w:line="240" w:lineRule="auto"/>
        <w:rPr>
          <w:ins w:id="30" w:author="陳德仁" w:date="2020-01-08T10:58:00Z"/>
          <w:rFonts w:ascii="Arial" w:hAnsi="Arial"/>
          <w:caps/>
          <w:kern w:val="2"/>
          <w:szCs w:val="24"/>
          <w:lang w:eastAsia="zh-TW"/>
        </w:rPr>
      </w:pPr>
    </w:p>
    <w:p w:rsidR="00590A92" w:rsidRPr="00C0282D" w:rsidRDefault="00590A92" w:rsidP="00BC7E56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BC7E56" w:rsidRPr="00C0282D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程式功能概要說明：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程式功能：</w:t>
      </w:r>
      <w:r w:rsidR="00696DC4" w:rsidRPr="00C0282D">
        <w:rPr>
          <w:rFonts w:ascii="Arial" w:hAnsi="細明體" w:hint="eastAsia"/>
          <w:caps/>
          <w:kern w:val="2"/>
          <w:szCs w:val="24"/>
          <w:lang w:eastAsia="zh-TW"/>
        </w:rPr>
        <w:t>傷害、健康附約理賠率</w:t>
      </w:r>
      <w:r w:rsidR="008E214D" w:rsidRPr="00C0282D">
        <w:rPr>
          <w:rFonts w:ascii="Arial" w:hAnsi="細明體" w:hint="eastAsia"/>
          <w:caps/>
          <w:kern w:val="2"/>
          <w:szCs w:val="24"/>
          <w:lang w:eastAsia="zh-TW"/>
        </w:rPr>
        <w:t>總計</w:t>
      </w:r>
      <w:r w:rsidRPr="00C0282D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程式名稱：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UCAAH2_021</w:t>
      </w:r>
      <w:r w:rsidR="0077463E" w:rsidRPr="00C0282D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="00FD71FD" w:rsidRPr="0068244A">
        <w:rPr>
          <w:rFonts w:ascii="Arial" w:hAnsi="Arial"/>
          <w:kern w:val="2"/>
          <w:szCs w:val="24"/>
          <w:lang w:eastAsia="zh-TW"/>
        </w:rPr>
        <w:t>.java</w:t>
      </w:r>
      <w:r w:rsidRPr="00C0282D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作業方式：</w:t>
      </w:r>
      <w:r w:rsidRPr="00C0282D">
        <w:rPr>
          <w:rFonts w:ascii="Arial" w:hAnsi="Arial"/>
          <w:caps/>
          <w:kern w:val="2"/>
          <w:szCs w:val="24"/>
          <w:lang w:eastAsia="zh-TW"/>
        </w:rPr>
        <w:t>BATCH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執行週期：每月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概要說明：</w:t>
      </w:r>
      <w:r w:rsidR="00AE135C" w:rsidRPr="00C0282D">
        <w:rPr>
          <w:rFonts w:ascii="Arial" w:hAnsi="細明體" w:hint="eastAsia"/>
          <w:caps/>
          <w:kern w:val="2"/>
          <w:szCs w:val="24"/>
          <w:lang w:eastAsia="zh-TW"/>
        </w:rPr>
        <w:t>傷害、健康附約理賠率</w:t>
      </w:r>
      <w:r w:rsidR="008E214D" w:rsidRPr="00C0282D">
        <w:rPr>
          <w:rFonts w:ascii="Arial" w:hAnsi="細明體" w:hint="eastAsia"/>
          <w:caps/>
          <w:kern w:val="2"/>
          <w:szCs w:val="24"/>
          <w:lang w:eastAsia="zh-TW"/>
        </w:rPr>
        <w:t>總計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lang w:eastAsia="zh-TW"/>
        </w:rPr>
        <w:t>處理人員：</w:t>
      </w:r>
      <w:r w:rsidRPr="00C0282D">
        <w:rPr>
          <w:rFonts w:ascii="Arial" w:hAnsi="Arial"/>
          <w:caps/>
          <w:lang w:eastAsia="zh-TW"/>
        </w:rPr>
        <w:t>System Timer</w:t>
      </w:r>
      <w:r w:rsidRPr="00C0282D">
        <w:rPr>
          <w:rFonts w:ascii="Arial" w:hAnsi="細明體"/>
          <w:caps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相關檔案（</w:t>
      </w:r>
      <w:r w:rsidRPr="00C0282D">
        <w:rPr>
          <w:rFonts w:ascii="Arial" w:hAnsi="Arial"/>
          <w:caps/>
          <w:kern w:val="2"/>
          <w:szCs w:val="24"/>
          <w:lang w:eastAsia="zh-TW"/>
        </w:rPr>
        <w:t>TABLE</w:t>
      </w:r>
      <w:r w:rsidRPr="00C0282D">
        <w:rPr>
          <w:rFonts w:ascii="Arial" w:hAnsi="細明體"/>
          <w:caps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F340C" w:rsidRPr="00C0282D" w:rsidTr="00C0282D">
        <w:tc>
          <w:tcPr>
            <w:tcW w:w="72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</w:tr>
      <w:tr w:rsidR="000F340C" w:rsidRPr="00C0282D" w:rsidTr="00C028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340C" w:rsidRPr="00C0282D" w:rsidRDefault="000F340C" w:rsidP="00C0282D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 w:cs="Courier New" w:hint="eastAsia"/>
                <w:caps/>
                <w:sz w:val="20"/>
              </w:rPr>
              <w:t>傷害、健康附約理賠率</w:t>
            </w:r>
            <w:r w:rsidRPr="00C0282D">
              <w:rPr>
                <w:rFonts w:ascii="Arial" w:hAnsi="Arial" w:cs="Courier New"/>
                <w:caps/>
                <w:sz w:val="20"/>
              </w:rPr>
              <w:t>—</w:t>
            </w:r>
            <w:r w:rsidRPr="00C0282D">
              <w:rPr>
                <w:rFonts w:ascii="Arial" w:hAnsi="Arial" w:cs="Courier New" w:hint="eastAsia"/>
                <w:caps/>
                <w:sz w:val="20"/>
              </w:rPr>
              <w:t>支出</w:t>
            </w:r>
          </w:p>
        </w:tc>
        <w:tc>
          <w:tcPr>
            <w:tcW w:w="387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11</w:t>
            </w:r>
          </w:p>
        </w:tc>
      </w:tr>
      <w:tr w:rsidR="000F340C" w:rsidRPr="00C0282D" w:rsidTr="00C028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340C" w:rsidRPr="00C0282D" w:rsidRDefault="000F340C" w:rsidP="00C0282D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0F340C" w:rsidRPr="00C0282D" w:rsidRDefault="000F340C" w:rsidP="00C0282D">
            <w:pPr>
              <w:rPr>
                <w:rFonts w:ascii="Arial" w:hAnsi="Arial" w:cs="Courier New" w:hint="eastAsia"/>
                <w:caps/>
                <w:sz w:val="20"/>
              </w:rPr>
            </w:pPr>
            <w:r w:rsidRPr="00C0282D">
              <w:rPr>
                <w:rFonts w:ascii="Arial" w:hAnsi="Arial" w:cs="Courier New" w:hint="eastAsia"/>
                <w:caps/>
                <w:sz w:val="20"/>
              </w:rPr>
              <w:t>傷害、健康附約理賠率</w:t>
            </w:r>
            <w:r w:rsidRPr="00C0282D">
              <w:rPr>
                <w:rFonts w:ascii="Arial" w:hAnsi="Arial" w:cs="Courier New"/>
                <w:caps/>
                <w:sz w:val="20"/>
              </w:rPr>
              <w:t>—</w:t>
            </w:r>
            <w:r w:rsidRPr="00C0282D">
              <w:rPr>
                <w:rFonts w:ascii="Arial" w:hAnsi="Arial" w:cs="Courier New" w:hint="eastAsia"/>
                <w:caps/>
                <w:sz w:val="20"/>
              </w:rPr>
              <w:t>收入</w:t>
            </w:r>
          </w:p>
        </w:tc>
        <w:tc>
          <w:tcPr>
            <w:tcW w:w="3870" w:type="dxa"/>
          </w:tcPr>
          <w:p w:rsidR="000F340C" w:rsidRPr="00C0282D" w:rsidRDefault="000F340C" w:rsidP="00C0282D">
            <w:pPr>
              <w:rPr>
                <w:rFonts w:ascii="Arial" w:hAnsi="Arial"/>
                <w:caps/>
                <w:sz w:val="20"/>
                <w:szCs w:val="20"/>
              </w:rPr>
            </w:pPr>
            <w:r w:rsidRPr="00C0282D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12</w:t>
            </w:r>
          </w:p>
        </w:tc>
      </w:tr>
      <w:tr w:rsidR="000F340C" w:rsidRPr="00C0282D" w:rsidTr="00C0282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340C" w:rsidRPr="00C0282D" w:rsidRDefault="000F340C" w:rsidP="00C0282D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 w:cs="Courier New" w:hint="eastAsia"/>
                <w:caps/>
                <w:sz w:val="20"/>
              </w:rPr>
              <w:t>傷害、健康附約理賠率</w:t>
            </w:r>
          </w:p>
        </w:tc>
        <w:tc>
          <w:tcPr>
            <w:tcW w:w="3870" w:type="dxa"/>
          </w:tcPr>
          <w:p w:rsidR="000F340C" w:rsidRPr="00C0282D" w:rsidRDefault="000F340C" w:rsidP="00C0282D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C0282D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C0282D">
              <w:rPr>
                <w:rFonts w:ascii="Arial" w:hAnsi="Arial" w:hint="eastAsia"/>
                <w:caps/>
                <w:sz w:val="20"/>
                <w:szCs w:val="20"/>
              </w:rPr>
              <w:t>13</w:t>
            </w:r>
          </w:p>
        </w:tc>
      </w:tr>
    </w:tbl>
    <w:p w:rsidR="00BC7E56" w:rsidRPr="00C0282D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相關模組：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批次作業件數紀錄模組</w:t>
      </w:r>
      <w:r w:rsidR="00FD71FD" w:rsidRPr="0068244A">
        <w:rPr>
          <w:rFonts w:ascii="Arial" w:hAnsi="Arial"/>
          <w:kern w:val="2"/>
          <w:szCs w:val="24"/>
          <w:lang w:eastAsia="zh-TW"/>
        </w:rPr>
        <w:t>CountManager.java</w:t>
      </w:r>
      <w:r w:rsidRPr="00C0282D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異常訊息記錄模組</w:t>
      </w:r>
      <w:r w:rsidR="00FD71FD" w:rsidRPr="0068244A">
        <w:rPr>
          <w:rFonts w:ascii="Arial" w:hAnsi="Arial"/>
          <w:kern w:val="2"/>
          <w:szCs w:val="24"/>
          <w:lang w:eastAsia="zh-TW"/>
        </w:rPr>
        <w:t>ErrorLog.java</w:t>
      </w:r>
      <w:r w:rsidRPr="00C0282D">
        <w:rPr>
          <w:rFonts w:ascii="Arial" w:hAnsi="細明體"/>
          <w:caps/>
          <w:kern w:val="2"/>
          <w:szCs w:val="24"/>
          <w:lang w:eastAsia="zh-TW"/>
        </w:rPr>
        <w:t>。</w:t>
      </w:r>
    </w:p>
    <w:p w:rsidR="00BC7E56" w:rsidRPr="00C0282D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參數說明：</w:t>
      </w:r>
    </w:p>
    <w:p w:rsidR="001141DA" w:rsidRPr="00C0282D" w:rsidRDefault="001141DA" w:rsidP="001141D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傳入參數控制：</w:t>
      </w:r>
    </w:p>
    <w:p w:rsidR="001141DA" w:rsidRPr="00C0282D" w:rsidRDefault="001141DA" w:rsidP="001141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沒有傳入參數</w:t>
      </w:r>
    </w:p>
    <w:p w:rsidR="001141DA" w:rsidRPr="00C0282D" w:rsidRDefault="001141DA" w:rsidP="00114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開始年月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 =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年的年月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系統日期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0"/>
        </w:smartTagPr>
        <w:r w:rsidRPr="00C0282D">
          <w:rPr>
            <w:rFonts w:ascii="Arial" w:hAnsi="Arial" w:hint="eastAsia"/>
            <w:caps/>
            <w:kern w:val="2"/>
            <w:szCs w:val="24"/>
            <w:lang w:eastAsia="zh-TW"/>
          </w:rPr>
          <w:t>2010/9/1</w:t>
        </w:r>
      </w:smartTag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開始年月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 = 200909)</w:t>
      </w:r>
    </w:p>
    <w:p w:rsidR="001141DA" w:rsidRPr="00C0282D" w:rsidRDefault="001141DA" w:rsidP="00114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結束日期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 =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系統日期減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月的年月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系統日期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0"/>
        </w:smartTagPr>
        <w:r w:rsidR="00C0282D" w:rsidRPr="00C0282D">
          <w:rPr>
            <w:rFonts w:ascii="Arial" w:hAnsi="Arial" w:hint="eastAsia"/>
            <w:caps/>
            <w:kern w:val="2"/>
            <w:szCs w:val="24"/>
            <w:lang w:eastAsia="zh-TW"/>
          </w:rPr>
          <w:t>2010/9/1</w:t>
        </w:r>
      </w:smartTag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結束年月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 = 201008)</w:t>
      </w:r>
    </w:p>
    <w:p w:rsidR="001141DA" w:rsidRPr="00C0282D" w:rsidRDefault="001141DA" w:rsidP="001141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IF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有傳入參數：</w:t>
      </w:r>
    </w:p>
    <w:p w:rsidR="001141DA" w:rsidRPr="00C0282D" w:rsidRDefault="001141DA" w:rsidP="00114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檢查傳入參數是否正確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:</w:t>
      </w:r>
    </w:p>
    <w:p w:rsidR="001141DA" w:rsidRPr="00C0282D" w:rsidRDefault="001141DA" w:rsidP="00114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必須傳入兩個參數，兩個參數皆為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yyyymm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格式</w:t>
      </w:r>
    </w:p>
    <w:p w:rsidR="001141DA" w:rsidRPr="00C0282D" w:rsidRDefault="001141DA" w:rsidP="00114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第一個參數為開始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年月</w:t>
      </w:r>
    </w:p>
    <w:p w:rsidR="00BC7E56" w:rsidRPr="00C0282D" w:rsidRDefault="001141DA" w:rsidP="00C0282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第二個參數為結束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年月</w:t>
      </w:r>
    </w:p>
    <w:p w:rsidR="00BC7E56" w:rsidRPr="00C0282D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caps/>
          <w:kern w:val="2"/>
          <w:szCs w:val="24"/>
          <w:lang w:eastAsia="zh-TW"/>
        </w:rPr>
      </w:pPr>
      <w:r w:rsidRPr="00C0282D">
        <w:rPr>
          <w:rFonts w:ascii="Arial" w:hAnsi="細明體"/>
          <w:caps/>
          <w:kern w:val="2"/>
          <w:szCs w:val="24"/>
          <w:lang w:eastAsia="zh-TW"/>
        </w:rPr>
        <w:t>程式內容：</w:t>
      </w:r>
    </w:p>
    <w:p w:rsidR="00C0282D" w:rsidRPr="00C0282D" w:rsidRDefault="00BC7E56" w:rsidP="00C0282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先</w:t>
      </w:r>
      <w:r w:rsidR="00C0282D" w:rsidRPr="00C0282D">
        <w:rPr>
          <w:rFonts w:ascii="Arial" w:hAnsi="細明體" w:hint="eastAsia"/>
          <w:caps/>
          <w:kern w:val="2"/>
          <w:szCs w:val="24"/>
          <w:lang w:eastAsia="zh-TW"/>
        </w:rPr>
        <w:t>刪</w:t>
      </w:r>
      <w:r w:rsidR="00363BC2" w:rsidRPr="00C0282D">
        <w:rPr>
          <w:rFonts w:ascii="Arial" w:hAnsi="細明體" w:hint="eastAsia"/>
          <w:caps/>
          <w:kern w:val="2"/>
          <w:szCs w:val="24"/>
          <w:lang w:eastAsia="zh-TW"/>
        </w:rPr>
        <w:t>除</w:t>
      </w:r>
      <w:r w:rsidR="00C0282D" w:rsidRPr="00C0282D">
        <w:rPr>
          <w:rFonts w:ascii="Arial" w:hAnsi="Arial"/>
          <w:caps/>
          <w:lang w:eastAsia="zh-TW"/>
        </w:rPr>
        <w:t>DTAA</w:t>
      </w:r>
      <w:r w:rsidR="00C0282D" w:rsidRPr="00C0282D">
        <w:rPr>
          <w:rFonts w:ascii="Arial" w:hAnsi="Arial" w:hint="eastAsia"/>
          <w:caps/>
          <w:lang w:eastAsia="zh-TW"/>
        </w:rPr>
        <w:t>H213</w:t>
      </w:r>
      <w:r w:rsidR="00C0282D" w:rsidRPr="00C0282D">
        <w:rPr>
          <w:rFonts w:ascii="Arial" w:hAnsi="Arial" w:hint="eastAsia"/>
          <w:caps/>
          <w:lang w:eastAsia="zh-TW"/>
        </w:rPr>
        <w:t>裡的資料</w:t>
      </w:r>
    </w:p>
    <w:p w:rsidR="00363BC2" w:rsidRPr="00C0282D" w:rsidRDefault="00C0282D" w:rsidP="00C0282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lang w:eastAsia="zh-TW"/>
        </w:rPr>
        <w:t>條件</w:t>
      </w:r>
      <w:r w:rsidRPr="00C0282D">
        <w:rPr>
          <w:rFonts w:ascii="Arial" w:hAnsi="Arial" w:hint="eastAsia"/>
          <w:caps/>
          <w:lang w:eastAsia="zh-TW"/>
        </w:rPr>
        <w:t>:</w:t>
      </w:r>
      <w:r w:rsidRPr="00C0282D">
        <w:rPr>
          <w:rFonts w:ascii="Arial" w:hAnsi="Arial"/>
          <w:caps/>
          <w:lang w:eastAsia="zh-TW"/>
        </w:rPr>
        <w:t>DATA_YM</w:t>
      </w:r>
      <w:r w:rsidRPr="00C0282D">
        <w:rPr>
          <w:rFonts w:ascii="Arial" w:hAnsi="Arial" w:hint="eastAsia"/>
          <w:caps/>
          <w:lang w:eastAsia="zh-TW"/>
        </w:rPr>
        <w:t xml:space="preserve"> =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結束年月</w:t>
      </w:r>
      <w:r w:rsidRPr="00C0282D">
        <w:rPr>
          <w:rFonts w:ascii="Arial" w:hAnsi="Arial" w:hint="eastAsia"/>
          <w:caps/>
          <w:lang w:eastAsia="zh-TW"/>
        </w:rPr>
        <w:t>。</w:t>
      </w:r>
    </w:p>
    <w:p w:rsidR="00C0282D" w:rsidRPr="00C0282D" w:rsidRDefault="00C20F1E" w:rsidP="00C0282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hint="eastAsia"/>
          <w:caps/>
          <w:kern w:val="2"/>
          <w:szCs w:val="24"/>
          <w:lang w:eastAsia="zh-TW"/>
        </w:rPr>
        <w:t>QUERY</w:t>
      </w:r>
      <w:r w:rsidR="00C0282D" w:rsidRPr="00C0282D">
        <w:rPr>
          <w:rFonts w:ascii="Arial" w:hAnsi="Arial" w:hint="eastAsia"/>
          <w:caps/>
          <w:kern w:val="2"/>
          <w:szCs w:val="24"/>
          <w:lang w:eastAsia="zh-TW"/>
        </w:rPr>
        <w:t>1</w:t>
      </w:r>
      <w:r w:rsidR="00C0282D" w:rsidRPr="00C0282D">
        <w:rPr>
          <w:rFonts w:ascii="Arial" w:hAnsi="細明體" w:hint="eastAsia"/>
          <w:caps/>
          <w:kern w:val="2"/>
          <w:szCs w:val="24"/>
          <w:lang w:eastAsia="zh-TW"/>
        </w:rPr>
        <w:t>：</w:t>
      </w:r>
    </w:p>
    <w:p w:rsidR="00C0282D" w:rsidRDefault="00C0282D" w:rsidP="00C0282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/>
          <w:caps/>
          <w:kern w:val="2"/>
          <w:szCs w:val="24"/>
          <w:lang w:eastAsia="zh-TW"/>
        </w:rPr>
        <w:t>WITH  H211_3 AS (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lastRenderedPageBreak/>
        <w:t xml:space="preserve">H211. MKT_DEPT_NAME,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SUM (H211.PAY_AMT)  AS PAY_AMT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FROM DBAA.DTAAH211 H211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WHERE H211.PROD_TYPE = '3'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AND H211.DATA_YM BETWEEN ':DATA_YM_1' AND ':DATA_YM_2'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GROUP BY H211.PROD_TYPE,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H211.MKT_DEPT_NAME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),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H211_4  AS (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 MKT_DEPT_NAME,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SUM (H211.PAY_AMT) AS PAY_AMT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FROM DBAA.DTAAH211 H211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WHERE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H211.PROD_TYPE = '4'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AND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H211.DATA_YM BETWEEN ':DATA_YM_1' AND ':DATA_YM_2'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GROUP BY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H211.MKT_DEPT_NAME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),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H212_3 AS (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H212.MKT_DEPT_NAME,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SUM (H212.PREM) AS PREM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FROM DBAA.DTAAH212 H212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WHERE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 = '3'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AND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H212.DATA_YM BETWEEN ':DATA_YM_1' AND ':DATA_YM_2'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GROUP BY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H212.MKT_DEPT_NAME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),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H212_4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Pr="00C0282D">
        <w:rPr>
          <w:rFonts w:ascii="Arial" w:hAnsi="Arial"/>
          <w:caps/>
          <w:kern w:val="2"/>
          <w:szCs w:val="24"/>
          <w:lang w:eastAsia="zh-TW"/>
        </w:rPr>
        <w:t>AS (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H212.MKT_DEPT_NO,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lastRenderedPageBreak/>
        <w:t xml:space="preserve">H212.MKT_DEPT_NAME,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SUM (H212.PREM) AS PREM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FROM DBAA.DTAAH212 H212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WHERE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 = '4' 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F121B7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AND</w:t>
      </w:r>
      <w:r w:rsidR="00F121B7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H212.DATA_YM BETWEEN ':DATA_YM_1' AND ':DATA_YM_2'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GROUP BY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H212.PROD_TYPE,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="001A1190">
        <w:rPr>
          <w:rFonts w:ascii="Arial" w:hAnsi="Arial"/>
          <w:caps/>
          <w:kern w:val="2"/>
          <w:szCs w:val="24"/>
          <w:lang w:eastAsia="zh-TW"/>
        </w:rPr>
        <w:t xml:space="preserve">H212.MKT_DEPT_NO,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H212.MKT_DEPT_NAME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)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SELECT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H212_3.MKT_DEPT_NO,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H212_3.MKT_DEPT_NAME,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H211_3. PAY_AMT AS PAY_AMT_1,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H212_3.PREM AS PREM_1,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ROUND ( (DECIMAL (H211_3.PAY_AMT) * 100 / DECIMAL (H212_3.PREM)), 4)  AS RATIO_1,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H211_4.PAY_AMT AS PAY_AMT_2,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H212_4.PREM AS PREM_2,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ROUND ( (DECIMAL (H211_4.PAY_AMT) * 100 / DECIMAL (H212_4.PREM)), 4)  AS RATIO_2,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(H211_3.PAY_AMT + H211_4.PAY_AMT) AS PAY_AMT_3,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(H212_3.PREM + H212_4.PREM)  AS PREM_3,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ROUND ( (DECIMAL(H211_3.PAY_AMT + H211_4.PAY_AMT) * 100 / DECIMAL(H212_3.PREM + H212_4.PREM)), 4)  AS RATIO_3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 xml:space="preserve">　</w:t>
      </w:r>
      <w:r w:rsidR="001A1190">
        <w:rPr>
          <w:rFonts w:ascii="Arial" w:hAnsi="細明體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FROM  H212_3 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LEFT JOIN  H211_3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ON H212_3.MKT_DEPT_NO = H211_3.MKT_DEPT_NO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AND H212_3.MKT_DEPT_NAME = H211_3.MKT_DEPT_NAME </w:t>
      </w:r>
      <w:r w:rsidR="001A1190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LEFT JOIN  H212_4 </w:t>
      </w:r>
      <w:r w:rsidR="00EC5D3B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ON H212_3.MKT_DEPT_NO = H212_4.MKT_DEPT_NO </w:t>
      </w:r>
      <w:r w:rsidR="00EC5D3B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AND H212_3.MKT_DEPT_NAME = H212_4.MKT_DEPT_NAME </w:t>
      </w:r>
      <w:r w:rsidR="00EC5D3B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 xml:space="preserve">LEFT JOIN  H211_4 </w:t>
      </w:r>
      <w:r w:rsidR="00EC5D3B">
        <w:rPr>
          <w:rFonts w:ascii="Arial" w:hAnsi="Arial" w:hint="eastAsia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ON H212_3.MKT_DEPT_NO = H211_4.MKT_DEPT_NO</w:t>
      </w:r>
      <w:r w:rsidR="00EC5D3B">
        <w:rPr>
          <w:rFonts w:ascii="Arial" w:hAnsi="Arial" w:hint="eastAsia"/>
          <w:caps/>
          <w:kern w:val="2"/>
          <w:szCs w:val="24"/>
          <w:lang w:eastAsia="zh-TW"/>
        </w:rPr>
        <w:t xml:space="preserve">　</w:t>
      </w:r>
      <w:r w:rsidR="00EC5D3B">
        <w:rPr>
          <w:rFonts w:ascii="Arial" w:hAnsi="Arial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AND H212_3.MKT_DEPT_NAME = H211_4.MKT_DEPT_NAME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 xml:space="preserve">　</w:t>
      </w:r>
      <w:r w:rsidR="00EC5D3B">
        <w:rPr>
          <w:rFonts w:ascii="Arial" w:hAnsi="細明體"/>
          <w:caps/>
          <w:kern w:val="2"/>
          <w:szCs w:val="24"/>
          <w:lang w:eastAsia="zh-TW"/>
        </w:rPr>
        <w:br/>
      </w:r>
      <w:r w:rsidRPr="00C0282D">
        <w:rPr>
          <w:rFonts w:ascii="Arial" w:hAnsi="Arial"/>
          <w:caps/>
          <w:kern w:val="2"/>
          <w:szCs w:val="24"/>
          <w:lang w:eastAsia="zh-TW"/>
        </w:rPr>
        <w:t>WITH UR</w:t>
      </w:r>
    </w:p>
    <w:p w:rsidR="00EC5D3B" w:rsidRDefault="00EC5D3B" w:rsidP="00C0282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kern w:val="2"/>
          <w:szCs w:val="24"/>
          <w:lang w:eastAsia="zh-TW"/>
        </w:rPr>
        <w:t xml:space="preserve">data_ym_1 =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開始年月</w:t>
      </w:r>
    </w:p>
    <w:p w:rsidR="00EC5D3B" w:rsidRDefault="00EC5D3B" w:rsidP="00C0282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kern w:val="2"/>
          <w:szCs w:val="24"/>
          <w:lang w:eastAsia="zh-TW"/>
        </w:rPr>
        <w:t xml:space="preserve">data_ym_2 = 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結束年月</w:t>
      </w:r>
    </w:p>
    <w:p w:rsidR="00B32659" w:rsidRPr="00B712B9" w:rsidRDefault="00B32659" w:rsidP="00B3265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Courier New" w:cs="Courier New" w:hint="eastAsia"/>
          <w:lang w:eastAsia="zh-TW"/>
        </w:rPr>
        <w:t>寫入</w:t>
      </w:r>
      <w:r w:rsidRPr="0068244A">
        <w:rPr>
          <w:rFonts w:ascii="Arial" w:hAnsi="Courier New" w:cs="Courier New" w:hint="eastAsia"/>
          <w:lang w:eastAsia="zh-TW"/>
        </w:rPr>
        <w:t>傷害、健康附約理賠率</w:t>
      </w:r>
      <w:r>
        <w:rPr>
          <w:rFonts w:ascii="Arial" w:hAnsi="Courier New" w:cs="Courier New" w:hint="eastAsia"/>
          <w:lang w:eastAsia="zh-TW"/>
        </w:rPr>
        <w:t>(DTAAH213)</w:t>
      </w:r>
    </w:p>
    <w:p w:rsidR="00B32659" w:rsidRPr="00357233" w:rsidRDefault="00B32659" w:rsidP="00B3265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輸出欄位：</w:t>
      </w:r>
    </w:p>
    <w:p w:rsidR="00B32659" w:rsidRDefault="00B32659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</w:t>
      </w:r>
      <w:r w:rsidR="00D9644C">
        <w:rPr>
          <w:rFonts w:ascii="Arial" w:hAnsi="Arial" w:hint="eastAsia"/>
          <w:lang w:eastAsia="zh-TW"/>
        </w:rPr>
        <w:t>3</w:t>
      </w:r>
      <w:r>
        <w:rPr>
          <w:rFonts w:ascii="Arial" w:hAnsi="Arial" w:hint="eastAsia"/>
          <w:lang w:eastAsia="zh-TW"/>
        </w:rPr>
        <w:t>.DTAT_YM =</w:t>
      </w:r>
      <w:r w:rsidR="00D9644C" w:rsidRPr="00C0282D">
        <w:rPr>
          <w:rFonts w:ascii="Arial" w:hAnsi="Arial" w:hint="eastAsia"/>
          <w:caps/>
          <w:kern w:val="2"/>
          <w:szCs w:val="24"/>
          <w:lang w:eastAsia="zh-TW"/>
        </w:rPr>
        <w:t>結束年月</w:t>
      </w:r>
    </w:p>
    <w:p w:rsidR="00B32659" w:rsidRDefault="00B32659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</w:t>
      </w:r>
      <w:r w:rsidR="00D9644C">
        <w:rPr>
          <w:rFonts w:ascii="Arial" w:hAnsi="Arial" w:hint="eastAsia"/>
          <w:lang w:eastAsia="zh-TW"/>
        </w:rPr>
        <w:t>3</w:t>
      </w:r>
      <w:r>
        <w:rPr>
          <w:rFonts w:ascii="Arial" w:hAnsi="Arial" w:hint="eastAsia"/>
          <w:lang w:eastAsia="zh-TW"/>
        </w:rPr>
        <w:t xml:space="preserve">.MKT_DEPT_NO = </w:t>
      </w:r>
      <w:r w:rsidR="000D7950">
        <w:rPr>
          <w:rFonts w:ascii="Arial" w:hAnsi="Arial" w:hint="eastAsia"/>
          <w:caps/>
          <w:kern w:val="2"/>
          <w:szCs w:val="24"/>
          <w:lang w:eastAsia="zh-TW"/>
        </w:rPr>
        <w:t>2.1</w:t>
      </w:r>
      <w:r w:rsidR="00D9644C" w:rsidRPr="00C0282D">
        <w:rPr>
          <w:rFonts w:ascii="Arial" w:hAnsi="Arial"/>
          <w:caps/>
          <w:kern w:val="2"/>
          <w:szCs w:val="24"/>
          <w:lang w:eastAsia="zh-TW"/>
        </w:rPr>
        <w:t>.MKT_DEPT_NO</w:t>
      </w:r>
    </w:p>
    <w:p w:rsidR="00B32659" w:rsidRDefault="00D9644C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DTAAH213</w:t>
      </w:r>
      <w:r w:rsidR="00B32659">
        <w:rPr>
          <w:rFonts w:ascii="Arial" w:hAnsi="Arial" w:hint="eastAsia"/>
          <w:lang w:eastAsia="zh-TW"/>
        </w:rPr>
        <w:t xml:space="preserve">.MKT_DEP_NAME = </w:t>
      </w:r>
      <w:r w:rsidR="000D7950">
        <w:rPr>
          <w:rFonts w:ascii="Arial" w:hAnsi="Arial" w:hint="eastAsia"/>
          <w:lang w:eastAsia="zh-TW"/>
        </w:rPr>
        <w:t>2.1</w:t>
      </w:r>
      <w:r w:rsidRPr="00C0282D">
        <w:rPr>
          <w:rFonts w:ascii="Arial" w:hAnsi="Arial"/>
          <w:caps/>
          <w:kern w:val="2"/>
          <w:szCs w:val="24"/>
          <w:lang w:eastAsia="zh-TW"/>
        </w:rPr>
        <w:t>.MKT_DEPT_NAME</w:t>
      </w:r>
    </w:p>
    <w:p w:rsidR="00B32659" w:rsidRDefault="00D9644C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</w:t>
      </w:r>
      <w:r w:rsidR="00B32659">
        <w:rPr>
          <w:rFonts w:ascii="Arial" w:hAnsi="Arial" w:hint="eastAsia"/>
          <w:lang w:eastAsia="zh-TW"/>
        </w:rPr>
        <w:t>.</w:t>
      </w:r>
      <w:r w:rsidRPr="00D9644C">
        <w:rPr>
          <w:rFonts w:ascii="Arial" w:hAnsi="Arial"/>
          <w:lang w:eastAsia="zh-TW"/>
        </w:rPr>
        <w:t>PAY_AMT_1</w:t>
      </w:r>
      <w:r w:rsidR="00B32659">
        <w:rPr>
          <w:rFonts w:ascii="Arial" w:hAnsi="Arial" w:hint="eastAsia"/>
          <w:lang w:eastAsia="zh-TW"/>
        </w:rPr>
        <w:t xml:space="preserve"> = </w:t>
      </w:r>
      <w:r w:rsidR="000D7950">
        <w:rPr>
          <w:rFonts w:ascii="Arial" w:hAnsi="Arial" w:hint="eastAsia"/>
          <w:lang w:eastAsia="zh-TW"/>
        </w:rPr>
        <w:t>2.1.</w:t>
      </w:r>
      <w:r w:rsidRPr="00C0282D">
        <w:rPr>
          <w:rFonts w:ascii="Arial" w:hAnsi="Arial"/>
          <w:caps/>
          <w:kern w:val="2"/>
          <w:szCs w:val="24"/>
          <w:lang w:eastAsia="zh-TW"/>
        </w:rPr>
        <w:t>PAY_AMT_1</w:t>
      </w:r>
    </w:p>
    <w:p w:rsidR="00D9644C" w:rsidRPr="000D7950" w:rsidRDefault="00D9644C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DTAAH213.PREM</w:t>
      </w:r>
      <w:r w:rsidRPr="00D9644C">
        <w:rPr>
          <w:rFonts w:ascii="Arial" w:hAnsi="Arial"/>
          <w:lang w:eastAsia="zh-TW"/>
        </w:rPr>
        <w:t>_1</w:t>
      </w:r>
      <w:r>
        <w:rPr>
          <w:rFonts w:ascii="Arial" w:hAnsi="Arial" w:hint="eastAsia"/>
          <w:lang w:eastAsia="zh-TW"/>
        </w:rPr>
        <w:t xml:space="preserve"> = </w:t>
      </w:r>
      <w:r w:rsidR="000D7950">
        <w:rPr>
          <w:rFonts w:ascii="Arial" w:hAnsi="Arial" w:hint="eastAsia"/>
          <w:lang w:eastAsia="zh-TW"/>
        </w:rPr>
        <w:t>2.1.</w:t>
      </w:r>
      <w:r>
        <w:rPr>
          <w:rFonts w:ascii="Arial" w:hAnsi="Arial" w:hint="eastAsia"/>
          <w:lang w:eastAsia="zh-TW"/>
        </w:rPr>
        <w:t>PREM_1</w:t>
      </w:r>
    </w:p>
    <w:p w:rsidR="000D7950" w:rsidRPr="000D7950" w:rsidRDefault="000D7950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DTAAH213.RATIO_1 = 2.1.RATIO_1</w:t>
      </w:r>
    </w:p>
    <w:p w:rsidR="000D7950" w:rsidRDefault="000D7950" w:rsidP="000D79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</w:t>
      </w:r>
      <w:r w:rsidRPr="00D9644C">
        <w:rPr>
          <w:rFonts w:ascii="Arial" w:hAnsi="Arial"/>
          <w:lang w:eastAsia="zh-TW"/>
        </w:rPr>
        <w:t>PAY_AMT_</w:t>
      </w:r>
      <w:r>
        <w:rPr>
          <w:rFonts w:ascii="Arial" w:hAnsi="Arial" w:hint="eastAsia"/>
          <w:lang w:eastAsia="zh-TW"/>
        </w:rPr>
        <w:t>2 = 2.1.</w:t>
      </w:r>
      <w:r w:rsidRPr="00C0282D">
        <w:rPr>
          <w:rFonts w:ascii="Arial" w:hAnsi="Arial"/>
          <w:caps/>
          <w:kern w:val="2"/>
          <w:szCs w:val="24"/>
          <w:lang w:eastAsia="zh-TW"/>
        </w:rPr>
        <w:t>PAY_AMT_</w:t>
      </w:r>
      <w:r>
        <w:rPr>
          <w:rFonts w:ascii="Arial" w:hAnsi="Arial" w:hint="eastAsia"/>
          <w:caps/>
          <w:kern w:val="2"/>
          <w:szCs w:val="24"/>
          <w:lang w:eastAsia="zh-TW"/>
        </w:rPr>
        <w:t>2</w:t>
      </w:r>
    </w:p>
    <w:p w:rsidR="000D7950" w:rsidRPr="000D7950" w:rsidRDefault="000D7950" w:rsidP="000D79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DTAAH213.PREM</w:t>
      </w:r>
      <w:r w:rsidRPr="00D9644C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2 = 2.1.PREM_2</w:t>
      </w:r>
    </w:p>
    <w:p w:rsidR="000D7950" w:rsidRPr="00C0282D" w:rsidRDefault="000D7950" w:rsidP="000D79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DTAAH213.RATIO_2 = 2.1.RATIO_2</w:t>
      </w:r>
    </w:p>
    <w:p w:rsidR="000D7950" w:rsidRDefault="000D7950" w:rsidP="000D79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</w:t>
      </w:r>
      <w:r w:rsidRPr="00D9644C">
        <w:rPr>
          <w:rFonts w:ascii="Arial" w:hAnsi="Arial"/>
          <w:lang w:eastAsia="zh-TW"/>
        </w:rPr>
        <w:t>PAY_AMT_</w:t>
      </w:r>
      <w:r>
        <w:rPr>
          <w:rFonts w:ascii="Arial" w:hAnsi="Arial" w:hint="eastAsia"/>
          <w:lang w:eastAsia="zh-TW"/>
        </w:rPr>
        <w:t>3 = 2.1.</w:t>
      </w:r>
      <w:r w:rsidRPr="00C0282D">
        <w:rPr>
          <w:rFonts w:ascii="Arial" w:hAnsi="Arial"/>
          <w:caps/>
          <w:kern w:val="2"/>
          <w:szCs w:val="24"/>
          <w:lang w:eastAsia="zh-TW"/>
        </w:rPr>
        <w:t>PAY_AMT_</w:t>
      </w:r>
      <w:r>
        <w:rPr>
          <w:rFonts w:ascii="Arial" w:hAnsi="Arial" w:hint="eastAsia"/>
          <w:caps/>
          <w:kern w:val="2"/>
          <w:szCs w:val="24"/>
          <w:lang w:eastAsia="zh-TW"/>
        </w:rPr>
        <w:t>3</w:t>
      </w:r>
    </w:p>
    <w:p w:rsidR="000D7950" w:rsidRPr="000D7950" w:rsidRDefault="000D7950" w:rsidP="000D79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DTAAH213.PREM</w:t>
      </w:r>
      <w:r w:rsidRPr="00D9644C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3 = 2.1.PREM_3</w:t>
      </w:r>
    </w:p>
    <w:p w:rsidR="000D7950" w:rsidRPr="00C0282D" w:rsidRDefault="000D7950" w:rsidP="00B326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DTAAH213.RATIO_3 = 2.1.RATIO_3</w:t>
      </w:r>
    </w:p>
    <w:p w:rsidR="00F20E54" w:rsidRPr="00C0282D" w:rsidRDefault="00F20E54" w:rsidP="00F20E5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產生統計資料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CSV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檔案</w:t>
      </w:r>
    </w:p>
    <w:p w:rsidR="00EE3BB4" w:rsidRPr="00C0282D" w:rsidRDefault="00EE3BB4" w:rsidP="00EE3BB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標題列：</w:t>
      </w:r>
    </w:p>
    <w:p w:rsidR="00EE3BB4" w:rsidRPr="00C0282D" w:rsidRDefault="00EE3BB4" w:rsidP="00EE3BB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區部名稱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傷害特約支出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傷害特約收入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傷害特約理賠率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健康特約支出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健康特約收入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健康特約理賠率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ab/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全部支出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全部收入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總理賠率</w:t>
      </w:r>
    </w:p>
    <w:p w:rsidR="00F20E54" w:rsidRPr="00C0282D" w:rsidRDefault="00EE3BB4" w:rsidP="00F20E5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資料主體，</w:t>
      </w:r>
      <w:r w:rsidR="00F20E54"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QUERY </w:t>
      </w:r>
      <w:r w:rsidR="00F20E54" w:rsidRPr="00C0282D">
        <w:rPr>
          <w:rFonts w:ascii="Arial" w:hAnsi="細明體" w:hint="eastAsia"/>
          <w:caps/>
          <w:kern w:val="2"/>
          <w:szCs w:val="24"/>
          <w:lang w:eastAsia="zh-TW"/>
        </w:rPr>
        <w:t>語法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，資料</w:t>
      </w:r>
      <w:r w:rsidR="00692201" w:rsidRPr="00C0282D">
        <w:rPr>
          <w:rFonts w:ascii="Arial" w:hAnsi="細明體" w:hint="eastAsia"/>
          <w:caps/>
          <w:kern w:val="2"/>
          <w:szCs w:val="24"/>
          <w:lang w:eastAsia="zh-TW"/>
        </w:rPr>
        <w:t>用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逗點附號隔開</w:t>
      </w:r>
      <w:r w:rsidR="00F20E54" w:rsidRPr="00C0282D">
        <w:rPr>
          <w:rFonts w:ascii="Arial" w:hAnsi="細明體" w:hint="eastAsia"/>
          <w:caps/>
          <w:kern w:val="2"/>
          <w:szCs w:val="24"/>
          <w:lang w:eastAsia="zh-TW"/>
        </w:rPr>
        <w:t>：</w:t>
      </w:r>
    </w:p>
    <w:p w:rsidR="00F20E54" w:rsidRPr="00C0282D" w:rsidRDefault="00F20E54" w:rsidP="00F20E54">
      <w:pPr>
        <w:autoSpaceDE w:val="0"/>
        <w:autoSpaceDN w:val="0"/>
        <w:adjustRightInd w:val="0"/>
        <w:rPr>
          <w:rFonts w:ascii="Arial" w:hAnsi="Arial" w:cs="Courier New"/>
          <w:caps/>
          <w:kern w:val="0"/>
          <w:sz w:val="20"/>
          <w:szCs w:val="20"/>
        </w:rPr>
      </w:pPr>
      <w:r w:rsidRPr="00C0282D">
        <w:rPr>
          <w:rFonts w:ascii="Arial" w:hAnsi="Arial" w:cs="Courier New"/>
          <w:caps/>
          <w:kern w:val="0"/>
          <w:sz w:val="20"/>
          <w:szCs w:val="20"/>
        </w:rPr>
        <w:t>SELECT MKT_DEPT_NAME, PAY_AMT_1, PREM_1, RATIO_1, PAY_AMT_2, PREM_2, RATIO_2</w:t>
      </w:r>
    </w:p>
    <w:p w:rsidR="00F20E54" w:rsidRPr="00C0282D" w:rsidRDefault="00F20E54" w:rsidP="00F20E54">
      <w:pPr>
        <w:autoSpaceDE w:val="0"/>
        <w:autoSpaceDN w:val="0"/>
        <w:adjustRightInd w:val="0"/>
        <w:rPr>
          <w:rFonts w:ascii="Arial" w:hAnsi="Arial" w:cs="Courier New"/>
          <w:caps/>
          <w:kern w:val="0"/>
          <w:sz w:val="20"/>
          <w:szCs w:val="20"/>
        </w:rPr>
      </w:pPr>
      <w:r w:rsidRPr="00C0282D">
        <w:rPr>
          <w:rFonts w:ascii="Arial" w:hAnsi="Arial" w:cs="Courier New"/>
          <w:caps/>
          <w:kern w:val="0"/>
          <w:sz w:val="20"/>
          <w:szCs w:val="20"/>
        </w:rPr>
        <w:t xml:space="preserve">       , PAY_AMT_3, PREM_3, RATIO_3</w:t>
      </w:r>
    </w:p>
    <w:p w:rsidR="00F20E54" w:rsidRPr="00C0282D" w:rsidRDefault="00F20E54" w:rsidP="00F20E54">
      <w:pPr>
        <w:autoSpaceDE w:val="0"/>
        <w:autoSpaceDN w:val="0"/>
        <w:adjustRightInd w:val="0"/>
        <w:rPr>
          <w:rFonts w:ascii="Arial" w:hAnsi="Arial" w:cs="Courier New" w:hint="eastAsia"/>
          <w:caps/>
          <w:kern w:val="0"/>
          <w:sz w:val="20"/>
          <w:szCs w:val="20"/>
        </w:rPr>
      </w:pPr>
      <w:r w:rsidRPr="00C0282D">
        <w:rPr>
          <w:rFonts w:ascii="Arial" w:hAnsi="Arial" w:cs="Courier New"/>
          <w:caps/>
          <w:kern w:val="0"/>
          <w:sz w:val="20"/>
          <w:szCs w:val="20"/>
        </w:rPr>
        <w:t xml:space="preserve">  FROM DBAA.DTAAH213</w:t>
      </w:r>
      <w:r w:rsidR="00CE36BD" w:rsidRPr="00C0282D">
        <w:rPr>
          <w:rFonts w:ascii="Arial" w:hAnsi="Arial" w:cs="Courier New" w:hint="eastAsia"/>
          <w:caps/>
          <w:kern w:val="0"/>
          <w:sz w:val="20"/>
          <w:szCs w:val="20"/>
        </w:rPr>
        <w:t xml:space="preserve"> WHERE </w:t>
      </w:r>
      <w:r w:rsidR="00CE36BD" w:rsidRPr="00C0282D">
        <w:rPr>
          <w:rFonts w:ascii="Arial" w:hAnsi="Arial" w:cs="Courier New"/>
          <w:caps/>
          <w:kern w:val="0"/>
          <w:sz w:val="20"/>
          <w:szCs w:val="20"/>
        </w:rPr>
        <w:t>DATA_YM</w:t>
      </w:r>
      <w:r w:rsidR="00CE36BD" w:rsidRPr="00C0282D">
        <w:rPr>
          <w:rFonts w:ascii="Arial" w:hAnsi="Arial" w:cs="Courier New" w:hint="eastAsia"/>
          <w:caps/>
          <w:kern w:val="0"/>
          <w:sz w:val="20"/>
          <w:szCs w:val="20"/>
        </w:rPr>
        <w:t xml:space="preserve"> = </w:t>
      </w:r>
      <w:r w:rsidR="00CE36BD" w:rsidRPr="00C0282D">
        <w:rPr>
          <w:rFonts w:ascii="Arial" w:hAnsi="Arial" w:cs="Courier New"/>
          <w:caps/>
          <w:kern w:val="0"/>
          <w:sz w:val="20"/>
          <w:szCs w:val="20"/>
        </w:rPr>
        <w:t>'</w:t>
      </w:r>
      <w:r w:rsidR="00CE36BD" w:rsidRPr="00C0282D">
        <w:rPr>
          <w:rFonts w:ascii="Arial" w:hAnsi="Courier New" w:cs="Courier New" w:hint="eastAsia"/>
          <w:caps/>
          <w:kern w:val="0"/>
          <w:sz w:val="20"/>
          <w:szCs w:val="20"/>
        </w:rPr>
        <w:t>資料年月</w:t>
      </w:r>
      <w:r w:rsidR="00CE36BD" w:rsidRPr="00C0282D">
        <w:rPr>
          <w:rFonts w:ascii="Arial" w:hAnsi="Arial" w:cs="Courier New"/>
          <w:caps/>
          <w:kern w:val="0"/>
          <w:sz w:val="20"/>
          <w:szCs w:val="20"/>
        </w:rPr>
        <w:t>'</w:t>
      </w:r>
      <w:r w:rsidR="00451A24" w:rsidRPr="00C0282D">
        <w:rPr>
          <w:rFonts w:ascii="Arial" w:hAnsi="Arial" w:cs="Courier New" w:hint="eastAsia"/>
          <w:caps/>
          <w:kern w:val="0"/>
          <w:sz w:val="20"/>
          <w:szCs w:val="20"/>
        </w:rPr>
        <w:t xml:space="preserve"> </w:t>
      </w:r>
      <w:r w:rsidR="00451A24" w:rsidRPr="00C0282D">
        <w:rPr>
          <w:rFonts w:ascii="Arial" w:hAnsi="Arial" w:cs="Courier New"/>
          <w:caps/>
          <w:kern w:val="0"/>
          <w:sz w:val="20"/>
          <w:szCs w:val="20"/>
        </w:rPr>
        <w:t>WITH UR</w:t>
      </w:r>
    </w:p>
    <w:p w:rsidR="002A3DE5" w:rsidRPr="00C0282D" w:rsidRDefault="002A3DE5" w:rsidP="002A3D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Arial" w:cs="Courier New"/>
          <w:caps/>
        </w:rPr>
        <w:t>RATIO_1</w:t>
      </w:r>
      <w:r w:rsidRPr="00C0282D">
        <w:rPr>
          <w:rFonts w:ascii="Arial" w:hAnsi="Courier New" w:cs="Courier New" w:hint="eastAsia"/>
          <w:caps/>
          <w:lang w:eastAsia="zh-TW"/>
        </w:rPr>
        <w:t>、</w:t>
      </w:r>
      <w:r w:rsidRPr="00C0282D">
        <w:rPr>
          <w:rFonts w:ascii="Arial" w:hAnsi="Arial" w:cs="Courier New"/>
          <w:caps/>
        </w:rPr>
        <w:t>RATIO_2</w:t>
      </w:r>
      <w:r w:rsidRPr="00C0282D">
        <w:rPr>
          <w:rFonts w:ascii="Arial" w:hAnsi="Courier New" w:cs="Courier New" w:hint="eastAsia"/>
          <w:caps/>
          <w:lang w:eastAsia="zh-TW"/>
        </w:rPr>
        <w:t>、</w:t>
      </w:r>
      <w:r w:rsidRPr="00C0282D">
        <w:rPr>
          <w:rFonts w:ascii="Arial" w:hAnsi="Arial" w:cs="Courier New"/>
          <w:caps/>
        </w:rPr>
        <w:t>RATIO_3</w:t>
      </w:r>
      <w:r w:rsidRPr="00C0282D">
        <w:rPr>
          <w:rFonts w:ascii="Arial" w:hAnsi="Arial" w:cs="Courier New" w:hint="eastAsia"/>
          <w:caps/>
          <w:lang w:eastAsia="zh-TW"/>
        </w:rPr>
        <w:t xml:space="preserve"> </w:t>
      </w:r>
      <w:r w:rsidRPr="00C0282D">
        <w:rPr>
          <w:rFonts w:ascii="Arial" w:hAnsi="Courier New" w:cs="Courier New" w:hint="eastAsia"/>
          <w:caps/>
          <w:lang w:eastAsia="zh-TW"/>
        </w:rPr>
        <w:t>為百分比資料，小數</w:t>
      </w:r>
      <w:r w:rsidR="00BB057C" w:rsidRPr="00C0282D">
        <w:rPr>
          <w:rFonts w:ascii="Arial" w:hAnsi="Courier New" w:cs="Courier New" w:hint="eastAsia"/>
          <w:caps/>
          <w:lang w:eastAsia="zh-TW"/>
        </w:rPr>
        <w:t>點</w:t>
      </w:r>
      <w:r w:rsidRPr="00C0282D">
        <w:rPr>
          <w:rFonts w:ascii="Arial" w:hAnsi="Courier New" w:cs="Courier New" w:hint="eastAsia"/>
          <w:caps/>
          <w:lang w:eastAsia="zh-TW"/>
        </w:rPr>
        <w:t>二位四捨五入，加</w:t>
      </w:r>
      <w:r w:rsidRPr="00C0282D">
        <w:rPr>
          <w:rFonts w:ascii="Arial" w:hAnsi="Arial" w:cs="Courier New" w:hint="eastAsia"/>
          <w:caps/>
          <w:lang w:eastAsia="zh-TW"/>
        </w:rPr>
        <w:t xml:space="preserve"> % </w:t>
      </w:r>
      <w:r w:rsidRPr="00C0282D">
        <w:rPr>
          <w:rFonts w:ascii="Arial" w:hAnsi="Courier New" w:cs="Courier New" w:hint="eastAsia"/>
          <w:caps/>
          <w:lang w:eastAsia="zh-TW"/>
        </w:rPr>
        <w:t>符號</w:t>
      </w:r>
      <w:r w:rsidR="002A2B6D" w:rsidRPr="00C0282D">
        <w:rPr>
          <w:rFonts w:ascii="Arial" w:hAnsi="Courier New" w:cs="Courier New" w:hint="eastAsia"/>
          <w:caps/>
          <w:lang w:eastAsia="zh-TW"/>
        </w:rPr>
        <w:t>，</w:t>
      </w:r>
      <w:r w:rsidR="00215910" w:rsidRPr="00C0282D">
        <w:rPr>
          <w:rFonts w:ascii="Arial" w:hAnsi="Courier New" w:cs="Courier New" w:hint="eastAsia"/>
          <w:caps/>
          <w:lang w:eastAsia="zh-TW"/>
        </w:rPr>
        <w:t>例如</w:t>
      </w:r>
      <w:r w:rsidR="00215910" w:rsidRPr="00C0282D">
        <w:rPr>
          <w:rFonts w:ascii="Arial" w:hAnsi="Arial" w:cs="Courier New" w:hint="eastAsia"/>
          <w:caps/>
          <w:lang w:eastAsia="zh-TW"/>
        </w:rPr>
        <w:t>:</w:t>
      </w:r>
      <w:r w:rsidRPr="00C0282D">
        <w:rPr>
          <w:rFonts w:ascii="Arial" w:hAnsi="Arial" w:cs="Courier New"/>
          <w:caps/>
          <w:lang w:eastAsia="zh-TW"/>
        </w:rPr>
        <w:t>36.08%</w:t>
      </w:r>
    </w:p>
    <w:p w:rsidR="00E8500D" w:rsidRPr="00C0282D" w:rsidRDefault="00F20E54" w:rsidP="00F20E5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檔名：</w:t>
      </w:r>
      <w:r w:rsidRPr="00C0282D">
        <w:rPr>
          <w:rFonts w:ascii="Arial" w:hAnsi="Arial"/>
          <w:caps/>
          <w:kern w:val="2"/>
          <w:szCs w:val="24"/>
          <w:lang w:eastAsia="zh-TW"/>
        </w:rPr>
        <w:t>”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傷害特約與健康特約理賠率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Pr="00C0282D">
        <w:rPr>
          <w:rFonts w:ascii="Arial" w:hAnsi="Arial"/>
          <w:caps/>
          <w:kern w:val="2"/>
          <w:szCs w:val="24"/>
          <w:lang w:eastAsia="zh-TW"/>
        </w:rPr>
        <w:t>”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 xml:space="preserve">+  </w:t>
      </w:r>
      <w:r w:rsidRPr="00C0282D">
        <w:rPr>
          <w:rFonts w:ascii="Arial" w:hAnsi="Courier New" w:cs="Courier New" w:hint="eastAsia"/>
          <w:caps/>
          <w:lang w:eastAsia="zh-TW"/>
        </w:rPr>
        <w:t>資料年月減</w:t>
      </w:r>
      <w:r w:rsidRPr="00C0282D">
        <w:rPr>
          <w:rFonts w:ascii="Arial" w:hAnsi="Arial" w:cs="Courier New" w:hint="eastAsia"/>
          <w:caps/>
          <w:lang w:eastAsia="zh-TW"/>
        </w:rPr>
        <w:t>11</w:t>
      </w:r>
      <w:r w:rsidRPr="00C0282D">
        <w:rPr>
          <w:rFonts w:ascii="Arial" w:hAnsi="Courier New" w:cs="Courier New" w:hint="eastAsia"/>
          <w:caps/>
          <w:lang w:eastAsia="zh-TW"/>
        </w:rPr>
        <w:t>個月</w:t>
      </w:r>
      <w:r w:rsidRPr="00C0282D">
        <w:rPr>
          <w:rFonts w:ascii="Arial" w:hAnsi="Arial" w:cs="Courier New" w:hint="eastAsia"/>
          <w:caps/>
          <w:lang w:eastAsia="zh-TW"/>
        </w:rPr>
        <w:t xml:space="preserve">+ </w:t>
      </w:r>
      <w:r w:rsidRPr="00C0282D">
        <w:rPr>
          <w:rFonts w:ascii="Arial" w:hAnsi="Arial" w:cs="Courier New"/>
          <w:caps/>
          <w:lang w:eastAsia="zh-TW"/>
        </w:rPr>
        <w:t>“</w:t>
      </w:r>
      <w:r w:rsidRPr="00C0282D">
        <w:rPr>
          <w:rFonts w:ascii="Arial" w:hAnsi="Arial" w:cs="Courier New" w:hint="eastAsia"/>
          <w:caps/>
          <w:lang w:eastAsia="zh-TW"/>
        </w:rPr>
        <w:t>~</w:t>
      </w:r>
      <w:r w:rsidRPr="00C0282D">
        <w:rPr>
          <w:rFonts w:ascii="Arial" w:hAnsi="Arial" w:cs="Courier New"/>
          <w:caps/>
          <w:lang w:eastAsia="zh-TW"/>
        </w:rPr>
        <w:t>”</w:t>
      </w:r>
      <w:r w:rsidRPr="00C0282D">
        <w:rPr>
          <w:rFonts w:ascii="Arial" w:hAnsi="Arial" w:cs="Courier New" w:hint="eastAsia"/>
          <w:caps/>
          <w:lang w:eastAsia="zh-TW"/>
        </w:rPr>
        <w:t xml:space="preserve"> +</w:t>
      </w:r>
      <w:r w:rsidRPr="00C0282D">
        <w:rPr>
          <w:rFonts w:ascii="Arial" w:hAnsi="Courier New" w:cs="Courier New" w:hint="eastAsia"/>
          <w:caps/>
          <w:lang w:eastAsia="zh-TW"/>
        </w:rPr>
        <w:t>資料年月</w:t>
      </w:r>
      <w:r w:rsidRPr="00C0282D">
        <w:rPr>
          <w:rFonts w:ascii="Arial" w:hAnsi="Arial" w:cs="Courier New" w:hint="eastAsia"/>
          <w:caps/>
          <w:lang w:eastAsia="zh-TW"/>
        </w:rPr>
        <w:t>+</w:t>
      </w:r>
      <w:r w:rsidRPr="00C0282D">
        <w:rPr>
          <w:rFonts w:ascii="Arial" w:hAnsi="Arial" w:cs="Courier New"/>
          <w:caps/>
          <w:lang w:eastAsia="zh-TW"/>
        </w:rPr>
        <w:t>”</w:t>
      </w:r>
      <w:r w:rsidRPr="00C0282D">
        <w:rPr>
          <w:rFonts w:ascii="Arial" w:hAnsi="Arial" w:cs="Courier New" w:hint="eastAsia"/>
          <w:caps/>
          <w:lang w:eastAsia="zh-TW"/>
        </w:rPr>
        <w:t>).csv</w:t>
      </w:r>
      <w:r w:rsidRPr="00C0282D">
        <w:rPr>
          <w:rFonts w:ascii="Arial" w:hAnsi="Arial" w:cs="Courier New"/>
          <w:caps/>
          <w:lang w:eastAsia="zh-TW"/>
        </w:rPr>
        <w:t>”</w:t>
      </w:r>
      <w:r w:rsidRPr="00C0282D">
        <w:rPr>
          <w:rFonts w:ascii="Arial" w:hAnsi="Arial" w:cs="Courier New" w:hint="eastAsia"/>
          <w:caps/>
          <w:lang w:eastAsia="zh-TW"/>
        </w:rPr>
        <w:t xml:space="preserve">   (ex.</w:t>
      </w:r>
      <w:r w:rsidRPr="00C0282D">
        <w:rPr>
          <w:rFonts w:ascii="Arial" w:hAnsi="Arial" w:hint="eastAsia"/>
          <w:caps/>
          <w:lang w:eastAsia="zh-TW"/>
        </w:rPr>
        <w:t xml:space="preserve"> </w:t>
      </w:r>
      <w:r w:rsidRPr="00C0282D">
        <w:rPr>
          <w:rFonts w:ascii="Arial" w:hAnsi="Courier New" w:cs="Courier New" w:hint="eastAsia"/>
          <w:caps/>
          <w:lang w:eastAsia="zh-TW"/>
        </w:rPr>
        <w:t>傷害特約與健康特約理賠率</w:t>
      </w:r>
      <w:r w:rsidRPr="00C0282D">
        <w:rPr>
          <w:rFonts w:ascii="Arial" w:hAnsi="Arial" w:cs="Courier New" w:hint="eastAsia"/>
          <w:caps/>
          <w:lang w:eastAsia="zh-TW"/>
        </w:rPr>
        <w:t>(</w:t>
      </w:r>
      <w:r w:rsidR="0077002F" w:rsidRPr="00C0282D">
        <w:rPr>
          <w:rFonts w:ascii="Arial" w:hAnsi="Arial" w:cs="Courier New" w:hint="eastAsia"/>
          <w:caps/>
          <w:lang w:eastAsia="zh-TW"/>
        </w:rPr>
        <w:t>2009</w:t>
      </w:r>
      <w:r w:rsidRPr="00C0282D">
        <w:rPr>
          <w:rFonts w:ascii="Arial" w:hAnsi="Arial" w:cs="Courier New" w:hint="eastAsia"/>
          <w:caps/>
          <w:lang w:eastAsia="zh-TW"/>
        </w:rPr>
        <w:t>02~</w:t>
      </w:r>
      <w:r w:rsidR="0077002F" w:rsidRPr="00C0282D">
        <w:rPr>
          <w:rFonts w:ascii="Arial" w:hAnsi="Arial" w:cs="Courier New" w:hint="eastAsia"/>
          <w:caps/>
          <w:lang w:eastAsia="zh-TW"/>
        </w:rPr>
        <w:t>2010</w:t>
      </w:r>
      <w:r w:rsidRPr="00C0282D">
        <w:rPr>
          <w:rFonts w:ascii="Arial" w:hAnsi="Arial" w:cs="Courier New" w:hint="eastAsia"/>
          <w:caps/>
          <w:lang w:eastAsia="zh-TW"/>
        </w:rPr>
        <w:t>01).csv)</w:t>
      </w:r>
    </w:p>
    <w:p w:rsidR="00F20E54" w:rsidRPr="00C0282D" w:rsidRDefault="00E8500D" w:rsidP="00F20E5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筆數約</w:t>
      </w:r>
      <w:r w:rsidRPr="00C0282D">
        <w:rPr>
          <w:rFonts w:ascii="Arial" w:hAnsi="Arial" w:hint="eastAsia"/>
          <w:caps/>
          <w:kern w:val="2"/>
          <w:szCs w:val="24"/>
          <w:lang w:eastAsia="zh-TW"/>
        </w:rPr>
        <w:t>35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筆</w:t>
      </w:r>
      <w:r w:rsidR="005F52A8" w:rsidRPr="00C0282D">
        <w:rPr>
          <w:rFonts w:ascii="Arial" w:hAnsi="細明體" w:hint="eastAsia"/>
          <w:caps/>
          <w:kern w:val="2"/>
          <w:szCs w:val="24"/>
          <w:lang w:eastAsia="zh-TW"/>
        </w:rPr>
        <w:t>左右</w:t>
      </w:r>
      <w:r w:rsidRPr="00C0282D">
        <w:rPr>
          <w:rFonts w:ascii="Arial" w:hAnsi="細明體" w:hint="eastAsia"/>
          <w:caps/>
          <w:kern w:val="2"/>
          <w:szCs w:val="24"/>
          <w:lang w:eastAsia="zh-TW"/>
        </w:rPr>
        <w:t>。</w:t>
      </w:r>
    </w:p>
    <w:p w:rsidR="004D78DC" w:rsidRPr="00C0282D" w:rsidRDefault="004D78DC" w:rsidP="00F20E5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C0282D">
        <w:rPr>
          <w:rFonts w:ascii="Arial" w:hAnsi="細明體" w:hint="eastAsia"/>
          <w:caps/>
          <w:kern w:val="2"/>
          <w:szCs w:val="24"/>
          <w:lang w:eastAsia="zh-TW"/>
        </w:rPr>
        <w:t>檔名已存在時覆寫。</w:t>
      </w:r>
    </w:p>
    <w:p w:rsidR="00F20E54" w:rsidRPr="00C0282D" w:rsidRDefault="00F20E54" w:rsidP="00F20E54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1A4827" w:rsidRPr="00C0282D" w:rsidRDefault="001A4827" w:rsidP="001A4827">
      <w:pPr>
        <w:autoSpaceDE w:val="0"/>
        <w:autoSpaceDN w:val="0"/>
        <w:adjustRightInd w:val="0"/>
        <w:rPr>
          <w:rFonts w:ascii="Arial" w:hAnsi="Arial" w:cs="Courier New"/>
          <w:caps/>
          <w:kern w:val="0"/>
          <w:sz w:val="20"/>
          <w:szCs w:val="20"/>
        </w:rPr>
      </w:pPr>
    </w:p>
    <w:p w:rsidR="00BC7E56" w:rsidRPr="00C0282D" w:rsidRDefault="00BC7E56">
      <w:pPr>
        <w:rPr>
          <w:rFonts w:ascii="Arial" w:hAnsi="Arial"/>
          <w:caps/>
          <w:sz w:val="20"/>
        </w:rPr>
      </w:pPr>
    </w:p>
    <w:sectPr w:rsidR="00BC7E56" w:rsidRPr="00C0282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F56" w:rsidRDefault="00205F56" w:rsidP="00590A92">
      <w:r>
        <w:separator/>
      </w:r>
    </w:p>
  </w:endnote>
  <w:endnote w:type="continuationSeparator" w:id="0">
    <w:p w:rsidR="00205F56" w:rsidRDefault="00205F56" w:rsidP="0059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F56" w:rsidRDefault="00205F56" w:rsidP="00590A92">
      <w:r>
        <w:separator/>
      </w:r>
    </w:p>
  </w:footnote>
  <w:footnote w:type="continuationSeparator" w:id="0">
    <w:p w:rsidR="00205F56" w:rsidRDefault="00205F56" w:rsidP="0059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7E56"/>
    <w:rsid w:val="000D7950"/>
    <w:rsid w:val="000F340C"/>
    <w:rsid w:val="00102D80"/>
    <w:rsid w:val="001141DA"/>
    <w:rsid w:val="00114FB0"/>
    <w:rsid w:val="00192082"/>
    <w:rsid w:val="001A1190"/>
    <w:rsid w:val="001A4827"/>
    <w:rsid w:val="001F10DA"/>
    <w:rsid w:val="00205F56"/>
    <w:rsid w:val="00206EBC"/>
    <w:rsid w:val="00215910"/>
    <w:rsid w:val="00234475"/>
    <w:rsid w:val="00276024"/>
    <w:rsid w:val="002A2B6D"/>
    <w:rsid w:val="002A3DE5"/>
    <w:rsid w:val="002D78D4"/>
    <w:rsid w:val="00360E2F"/>
    <w:rsid w:val="00363BC2"/>
    <w:rsid w:val="00393E69"/>
    <w:rsid w:val="003A7AC3"/>
    <w:rsid w:val="00425FBB"/>
    <w:rsid w:val="00451A24"/>
    <w:rsid w:val="004D78DC"/>
    <w:rsid w:val="004E3BB8"/>
    <w:rsid w:val="004E4BA0"/>
    <w:rsid w:val="00521B33"/>
    <w:rsid w:val="00545483"/>
    <w:rsid w:val="005737DC"/>
    <w:rsid w:val="00590A92"/>
    <w:rsid w:val="005C043A"/>
    <w:rsid w:val="005F2D8E"/>
    <w:rsid w:val="005F52A8"/>
    <w:rsid w:val="005F75B8"/>
    <w:rsid w:val="00692201"/>
    <w:rsid w:val="00696DC4"/>
    <w:rsid w:val="007551D2"/>
    <w:rsid w:val="0077002F"/>
    <w:rsid w:val="0077463E"/>
    <w:rsid w:val="00835ACD"/>
    <w:rsid w:val="00872274"/>
    <w:rsid w:val="008818BF"/>
    <w:rsid w:val="008C3034"/>
    <w:rsid w:val="008E214D"/>
    <w:rsid w:val="008F7518"/>
    <w:rsid w:val="00943CED"/>
    <w:rsid w:val="009F06A0"/>
    <w:rsid w:val="00A045C8"/>
    <w:rsid w:val="00AE135C"/>
    <w:rsid w:val="00B32659"/>
    <w:rsid w:val="00B47FFD"/>
    <w:rsid w:val="00B967C7"/>
    <w:rsid w:val="00BB057C"/>
    <w:rsid w:val="00BC2644"/>
    <w:rsid w:val="00BC4A22"/>
    <w:rsid w:val="00BC7E56"/>
    <w:rsid w:val="00C0282D"/>
    <w:rsid w:val="00C176D1"/>
    <w:rsid w:val="00C20F1E"/>
    <w:rsid w:val="00C70AB0"/>
    <w:rsid w:val="00CA5E64"/>
    <w:rsid w:val="00CB6514"/>
    <w:rsid w:val="00CE36BD"/>
    <w:rsid w:val="00D85A69"/>
    <w:rsid w:val="00D9644C"/>
    <w:rsid w:val="00DC51BC"/>
    <w:rsid w:val="00DD5B87"/>
    <w:rsid w:val="00E0325B"/>
    <w:rsid w:val="00E8500D"/>
    <w:rsid w:val="00EC5D3B"/>
    <w:rsid w:val="00EE3BB4"/>
    <w:rsid w:val="00EE3F4C"/>
    <w:rsid w:val="00F1099C"/>
    <w:rsid w:val="00F121B7"/>
    <w:rsid w:val="00F20E54"/>
    <w:rsid w:val="00F822D8"/>
    <w:rsid w:val="00FA1A48"/>
    <w:rsid w:val="00FA4C29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BD167CA-2676-4C22-9996-93896404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5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BC7E56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3">
    <w:name w:val="Hyperlink"/>
    <w:rsid w:val="00BC7E56"/>
    <w:rPr>
      <w:color w:val="0000FF"/>
      <w:u w:val="single"/>
    </w:rPr>
  </w:style>
  <w:style w:type="character" w:customStyle="1" w:styleId="style31">
    <w:name w:val="style31"/>
    <w:rsid w:val="00BC7E56"/>
    <w:rPr>
      <w:rFonts w:ascii="Arial" w:hAnsi="Arial" w:cs="Arial" w:hint="default"/>
      <w:sz w:val="20"/>
      <w:szCs w:val="20"/>
    </w:rPr>
  </w:style>
  <w:style w:type="paragraph" w:styleId="a4">
    <w:name w:val="header"/>
    <w:basedOn w:val="a"/>
    <w:link w:val="a5"/>
    <w:rsid w:val="00590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90A92"/>
    <w:rPr>
      <w:kern w:val="2"/>
    </w:rPr>
  </w:style>
  <w:style w:type="paragraph" w:styleId="a6">
    <w:name w:val="footer"/>
    <w:basedOn w:val="a"/>
    <w:link w:val="a7"/>
    <w:rsid w:val="00590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90A9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3069</Characters>
  <Application>Microsoft Office Word</Application>
  <DocSecurity>0</DocSecurity>
  <Lines>25</Lines>
  <Paragraphs>7</Paragraphs>
  <ScaleCrop>false</ScaleCrop>
  <Company>CathayLife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i9003242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