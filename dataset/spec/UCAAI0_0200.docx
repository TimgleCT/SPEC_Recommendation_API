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4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76806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3D15AB">
                <w:rPr>
                  <w:rFonts w:ascii="新細明體" w:hAnsi="新細明體" w:hint="eastAsia"/>
                  <w:bCs/>
                  <w:lang w:eastAsia="zh-TW"/>
                </w:rPr>
                <w:t>4/2</w:t>
              </w:r>
              <w:r w:rsidR="0078596E">
                <w:rPr>
                  <w:rFonts w:ascii="新細明體" w:hAnsi="新細明體" w:hint="eastAsia"/>
                  <w:bCs/>
                  <w:lang w:eastAsia="zh-TW"/>
                </w:rPr>
                <w:t>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3D15AB">
        <w:rPr>
          <w:rFonts w:hint="eastAsia"/>
          <w:b/>
          <w:kern w:val="2"/>
          <w:sz w:val="24"/>
          <w:szCs w:val="24"/>
          <w:lang w:eastAsia="zh-TW"/>
        </w:rPr>
        <w:t>I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78596E">
        <w:rPr>
          <w:rFonts w:hint="eastAsia"/>
          <w:b/>
          <w:kern w:val="2"/>
          <w:sz w:val="24"/>
          <w:szCs w:val="24"/>
          <w:lang w:eastAsia="zh-TW"/>
        </w:rPr>
        <w:t>2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76806">
        <w:rPr>
          <w:rFonts w:hint="eastAsia"/>
          <w:b/>
          <w:kern w:val="2"/>
          <w:sz w:val="24"/>
          <w:szCs w:val="24"/>
          <w:lang w:eastAsia="zh-TW"/>
        </w:rPr>
        <w:t>收據</w:t>
      </w:r>
      <w:r w:rsidR="0078596E">
        <w:rPr>
          <w:rFonts w:hint="eastAsia"/>
          <w:b/>
          <w:kern w:val="2"/>
          <w:sz w:val="24"/>
          <w:szCs w:val="24"/>
          <w:lang w:eastAsia="zh-TW"/>
        </w:rPr>
        <w:t>簽收繳回</w:t>
      </w:r>
    </w:p>
    <w:p w:rsidR="0023751E" w:rsidRPr="0078596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1" w:author="huai" w:date="2006-05-17T11:40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768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78596E">
              <w:rPr>
                <w:rFonts w:ascii="細明體" w:eastAsia="細明體" w:hAnsi="細明體" w:hint="eastAsia"/>
                <w:sz w:val="20"/>
                <w:szCs w:val="20"/>
              </w:rPr>
              <w:t>簽收繳回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3D15AB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78596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C768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78596E">
              <w:rPr>
                <w:rFonts w:ascii="細明體" w:eastAsia="細明體" w:hAnsi="細明體" w:hint="eastAsia"/>
                <w:sz w:val="20"/>
                <w:szCs w:val="20"/>
              </w:rPr>
              <w:t>簽收繳回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AA77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2" w:author="huai" w:date="2006-05-17T11:40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  <w:numberingChange w:id="3" w:author="huai" w:date="2006-05-17T11:40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9E69B9" w:rsidRDefault="00C92DA2" w:rsidP="00645303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4" w:author="huai" w:date="2006-05-17T11:40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  <w:numberingChange w:id="5" w:author="huai" w:date="2006-05-17T11:40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 w:rsidP="00C76806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78596E">
      <w:pPr>
        <w:pStyle w:val="Tabletext"/>
        <w:keepLines w:val="0"/>
        <w:numPr>
          <w:ilvl w:val="0"/>
          <w:numId w:val="2"/>
          <w:numberingChange w:id="6" w:author="huai" w:date="2006-05-17T11:40:00Z" w:original="%1:1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  <w:numberingChange w:id="7" w:author="huai" w:date="2006-05-17T11:40:00Z" w:original="%1:1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67C53">
        <w:tc>
          <w:tcPr>
            <w:tcW w:w="720" w:type="dxa"/>
          </w:tcPr>
          <w:p w:rsidR="00D67C53" w:rsidRDefault="00D67C53">
            <w:pPr>
              <w:pStyle w:val="Tabletext"/>
              <w:keepLines w:val="0"/>
              <w:numPr>
                <w:ilvl w:val="0"/>
                <w:numId w:val="7"/>
                <w:numberingChange w:id="8" w:author="huai" w:date="2006-05-17T11:40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67C53" w:rsidRDefault="00D67C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經手人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需輸入且為合理身分證字號</w:t>
            </w:r>
          </w:p>
        </w:tc>
        <w:tc>
          <w:tcPr>
            <w:tcW w:w="3320" w:type="dxa"/>
          </w:tcPr>
          <w:p w:rsidR="00D67C53" w:rsidRDefault="00D67C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請輸入正確經手人身分證字號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  <w:numberingChange w:id="9" w:author="huai" w:date="2006-05-17T11:40:00Z" w:original="%1:1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78596E" w:rsidRPr="005F7DC5" w:rsidRDefault="0078596E" w:rsidP="00260078">
      <w:pPr>
        <w:pStyle w:val="Tabletext"/>
        <w:keepLines w:val="0"/>
        <w:numPr>
          <w:ilvl w:val="2"/>
          <w:numId w:val="2"/>
          <w:numberingChange w:id="10" w:author="huai" w:date="2006-05-17T11:40:00Z" w:original="%1:1:0:.%2:2:0:.%3:1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  <w:rPrChange w:id="11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F7DC5">
        <w:rPr>
          <w:rFonts w:hint="eastAsia"/>
          <w:color w:val="FF0000"/>
          <w:kern w:val="2"/>
          <w:szCs w:val="24"/>
          <w:lang w:eastAsia="zh-TW"/>
          <w:rPrChange w:id="12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  <w:t>讀取</w:t>
      </w:r>
      <w:r w:rsidRPr="005F7DC5">
        <w:rPr>
          <w:rFonts w:hint="eastAsia"/>
          <w:color w:val="FF0000"/>
          <w:kern w:val="2"/>
          <w:szCs w:val="24"/>
          <w:lang w:eastAsia="zh-TW"/>
          <w:rPrChange w:id="13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  <w:t>BPM</w:t>
      </w:r>
      <w:r w:rsidRPr="005F7DC5">
        <w:rPr>
          <w:rFonts w:hint="eastAsia"/>
          <w:color w:val="FF0000"/>
          <w:kern w:val="2"/>
          <w:szCs w:val="24"/>
          <w:lang w:eastAsia="zh-TW"/>
          <w:rPrChange w:id="14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ins w:id="15" w:author="allychou" w:date="2006-05-19T11:21:00Z">
        <w:r w:rsidR="004F0664" w:rsidRPr="005F7DC5">
          <w:rPr>
            <w:rFonts w:hint="eastAsia"/>
            <w:color w:val="FF0000"/>
            <w:kern w:val="2"/>
            <w:szCs w:val="24"/>
            <w:lang w:eastAsia="zh-TW"/>
            <w:rPrChange w:id="16" w:author="allychou" w:date="2006-05-19T11:36:00Z">
              <w:rPr>
                <w:rFonts w:hint="eastAsia"/>
                <w:kern w:val="2"/>
                <w:szCs w:val="24"/>
                <w:lang w:eastAsia="zh-TW"/>
              </w:rPr>
            </w:rPrChange>
          </w:rPr>
          <w:t>參數</w:t>
        </w:r>
      </w:ins>
    </w:p>
    <w:p w:rsidR="0078596E" w:rsidRPr="005F7DC5" w:rsidRDefault="004F0664" w:rsidP="0078596E">
      <w:pPr>
        <w:pStyle w:val="Tabletext"/>
        <w:keepLines w:val="0"/>
        <w:numPr>
          <w:ilvl w:val="3"/>
          <w:numId w:val="2"/>
          <w:numberingChange w:id="17" w:author="huai" w:date="2006-05-17T11:40:00Z" w:original="%1:1:0:.%2:2:0:.%3:1:0:.%4:1:0: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  <w:rPrChange w:id="18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</w:pPr>
      <w:ins w:id="19" w:author="allychou" w:date="2006-05-19T11:23:00Z">
        <w:r w:rsidRPr="005F7DC5">
          <w:rPr>
            <w:rFonts w:hint="eastAsia"/>
            <w:color w:val="FF0000"/>
            <w:lang w:eastAsia="zh-TW"/>
            <w:rPrChange w:id="20" w:author="allychou" w:date="2006-05-19T11:36:00Z">
              <w:rPr>
                <w:rFonts w:hint="eastAsia"/>
                <w:color w:val="FF0000"/>
                <w:lang w:eastAsia="zh-TW"/>
              </w:rPr>
            </w:rPrChange>
          </w:rPr>
          <w:t>AGENT_ID</w:t>
        </w:r>
        <w:r w:rsidRPr="005F7DC5">
          <w:rPr>
            <w:rFonts w:hint="eastAsia"/>
            <w:color w:val="FF0000"/>
            <w:lang w:eastAsia="zh-TW"/>
            <w:rPrChange w:id="21" w:author="allychou" w:date="2006-05-19T11:36:00Z">
              <w:rPr>
                <w:rFonts w:hint="eastAsia"/>
                <w:color w:val="FF0000"/>
                <w:lang w:eastAsia="zh-TW"/>
              </w:rPr>
            </w:rPrChange>
          </w:rPr>
          <w:t>：</w:t>
        </w:r>
      </w:ins>
      <w:del w:id="22" w:author="allychou" w:date="2006-05-19T11:23:00Z">
        <w:r w:rsidR="0078596E" w:rsidRPr="005F7DC5" w:rsidDel="004F0664">
          <w:rPr>
            <w:rFonts w:hint="eastAsia"/>
            <w:color w:val="FF0000"/>
            <w:kern w:val="2"/>
            <w:szCs w:val="24"/>
            <w:lang w:eastAsia="zh-TW"/>
            <w:rPrChange w:id="23" w:author="allychou" w:date="2006-05-19T11:36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受理人員</w:delText>
        </w:r>
        <w:r w:rsidR="0078596E" w:rsidRPr="005F7DC5" w:rsidDel="004F0664">
          <w:rPr>
            <w:rFonts w:hint="eastAsia"/>
            <w:color w:val="FF0000"/>
            <w:kern w:val="2"/>
            <w:szCs w:val="24"/>
            <w:lang w:eastAsia="zh-TW"/>
            <w:rPrChange w:id="24" w:author="allychou" w:date="2006-05-19T11:36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 xml:space="preserve"> = </w:delText>
        </w:r>
      </w:del>
      <w:r w:rsidR="0078596E" w:rsidRPr="005F7DC5">
        <w:rPr>
          <w:rFonts w:hint="eastAsia"/>
          <w:color w:val="FF0000"/>
          <w:kern w:val="2"/>
          <w:szCs w:val="24"/>
          <w:lang w:eastAsia="zh-TW"/>
          <w:rPrChange w:id="25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  <w:t>經手人</w:t>
      </w:r>
      <w:r w:rsidR="0078596E" w:rsidRPr="005F7DC5">
        <w:rPr>
          <w:rFonts w:hint="eastAsia"/>
          <w:color w:val="FF0000"/>
          <w:kern w:val="2"/>
          <w:szCs w:val="24"/>
          <w:lang w:eastAsia="zh-TW"/>
          <w:rPrChange w:id="26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  <w:t>ID</w:t>
      </w:r>
      <w:r w:rsidR="0078596E" w:rsidRPr="005F7DC5">
        <w:rPr>
          <w:rFonts w:hint="eastAsia"/>
          <w:color w:val="FF0000"/>
          <w:kern w:val="2"/>
          <w:szCs w:val="24"/>
          <w:lang w:eastAsia="zh-TW"/>
          <w:rPrChange w:id="27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  <w:t>。</w:t>
      </w:r>
    </w:p>
    <w:p w:rsidR="0078596E" w:rsidRPr="005F7DC5" w:rsidRDefault="004F0664" w:rsidP="004F0664">
      <w:pPr>
        <w:pStyle w:val="Tabletext"/>
        <w:keepLines w:val="0"/>
        <w:numPr>
          <w:ilvl w:val="3"/>
          <w:numId w:val="2"/>
          <w:numberingChange w:id="28" w:author="huai" w:date="2006-05-17T11:40:00Z" w:original="%1:1:0:.%2:2:0:.%3:1:0:.%4:2:0:"/>
          <w:ins w:id="29" w:author="huai" w:date="2006-05-17T11:40:00Z"/>
        </w:numPr>
        <w:spacing w:after="0" w:line="240" w:lineRule="auto"/>
        <w:rPr>
          <w:rFonts w:hint="eastAsia"/>
          <w:color w:val="FF0000"/>
          <w:lang w:eastAsia="zh-TW"/>
          <w:rPrChange w:id="30" w:author="allychou" w:date="2006-05-19T11:36:00Z">
            <w:rPr>
              <w:rFonts w:hint="eastAsia"/>
              <w:lang w:eastAsia="zh-TW"/>
            </w:rPr>
          </w:rPrChange>
        </w:rPr>
      </w:pPr>
      <w:proofErr w:type="spellStart"/>
      <w:ins w:id="31" w:author="allychou" w:date="2006-05-19T11:23:00Z">
        <w:r w:rsidRPr="005F7DC5">
          <w:rPr>
            <w:rFonts w:hint="eastAsia"/>
            <w:color w:val="FF0000"/>
            <w:kern w:val="2"/>
            <w:szCs w:val="24"/>
            <w:lang w:eastAsia="zh-TW"/>
            <w:rPrChange w:id="32" w:author="allychou" w:date="2006-05-19T11:36:00Z">
              <w:rPr>
                <w:rFonts w:hint="eastAsia"/>
                <w:kern w:val="2"/>
                <w:szCs w:val="24"/>
                <w:lang w:eastAsia="zh-TW"/>
              </w:rPr>
            </w:rPrChange>
          </w:rPr>
          <w:t>F_StepName</w:t>
        </w:r>
        <w:proofErr w:type="spellEnd"/>
        <w:r w:rsidRPr="005F7DC5">
          <w:rPr>
            <w:rFonts w:hint="eastAsia"/>
            <w:color w:val="FF0000"/>
            <w:lang w:eastAsia="zh-TW"/>
            <w:rPrChange w:id="33" w:author="allychou" w:date="2006-05-19T11:36:00Z">
              <w:rPr>
                <w:rFonts w:hint="eastAsia"/>
                <w:color w:val="FF0000"/>
                <w:lang w:eastAsia="zh-TW"/>
              </w:rPr>
            </w:rPrChange>
          </w:rPr>
          <w:t>：</w:t>
        </w:r>
      </w:ins>
      <w:ins w:id="34" w:author="allychou" w:date="2006-05-19T11:25:00Z">
        <w:r w:rsidRPr="005F7DC5">
          <w:rPr>
            <w:color w:val="FF0000"/>
            <w:lang w:eastAsia="zh-TW"/>
            <w:rPrChange w:id="35" w:author="allychou" w:date="2006-05-19T11:36:00Z">
              <w:rPr>
                <w:color w:val="FF0000"/>
                <w:lang w:eastAsia="zh-TW"/>
              </w:rPr>
            </w:rPrChange>
          </w:rPr>
          <w:t>”</w:t>
        </w:r>
      </w:ins>
      <w:ins w:id="36" w:author="allychou" w:date="2006-05-19T11:26:00Z">
        <w:r w:rsidRPr="005F7DC5">
          <w:rPr>
            <w:rFonts w:hint="eastAsia"/>
            <w:color w:val="FF0000"/>
            <w:lang w:eastAsia="zh-TW"/>
            <w:rPrChange w:id="37" w:author="allychou" w:date="2006-05-19T11:36:00Z">
              <w:rPr>
                <w:rFonts w:hint="eastAsia"/>
                <w:color w:val="FF0000"/>
                <w:lang w:eastAsia="zh-TW"/>
              </w:rPr>
            </w:rPrChange>
          </w:rPr>
          <w:t>收據繳回</w:t>
        </w:r>
      </w:ins>
      <w:ins w:id="38" w:author="allychou" w:date="2006-05-19T11:25:00Z">
        <w:r w:rsidRPr="005F7DC5">
          <w:rPr>
            <w:color w:val="FF0000"/>
            <w:lang w:eastAsia="zh-TW"/>
            <w:rPrChange w:id="39" w:author="allychou" w:date="2006-05-19T11:36:00Z">
              <w:rPr>
                <w:color w:val="FF0000"/>
                <w:lang w:eastAsia="zh-TW"/>
              </w:rPr>
            </w:rPrChange>
          </w:rPr>
          <w:t>”</w:t>
        </w:r>
      </w:ins>
      <w:del w:id="40" w:author="allychou" w:date="2006-05-19T11:23:00Z">
        <w:r w:rsidR="0078596E" w:rsidRPr="005F7DC5" w:rsidDel="004F0664">
          <w:rPr>
            <w:rFonts w:hint="eastAsia"/>
            <w:color w:val="FF0000"/>
            <w:kern w:val="2"/>
            <w:szCs w:val="24"/>
            <w:lang w:eastAsia="zh-TW"/>
            <w:rPrChange w:id="41" w:author="allychou" w:date="2006-05-19T11:36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進度為</w:delText>
        </w:r>
      </w:del>
      <w:r w:rsidR="0078596E" w:rsidRPr="005F7DC5">
        <w:rPr>
          <w:rFonts w:hint="eastAsia"/>
          <w:color w:val="FF0000"/>
          <w:kern w:val="2"/>
          <w:szCs w:val="24"/>
          <w:lang w:eastAsia="zh-TW"/>
          <w:rPrChange w:id="42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ins w:id="43" w:author="allychou" w:date="2006-05-19T11:45:00Z">
        <w:r w:rsidR="00A53EB3">
          <w:rPr>
            <w:rFonts w:hint="eastAsia"/>
            <w:color w:val="FF0000"/>
            <w:kern w:val="2"/>
            <w:szCs w:val="24"/>
            <w:lang w:eastAsia="zh-TW"/>
          </w:rPr>
          <w:t>(</w:t>
        </w:r>
      </w:ins>
      <w:r w:rsidR="0078596E" w:rsidRPr="005F7DC5">
        <w:rPr>
          <w:rFonts w:hint="eastAsia"/>
          <w:color w:val="FF0000"/>
          <w:kern w:val="2"/>
          <w:szCs w:val="24"/>
          <w:lang w:eastAsia="zh-TW"/>
          <w:rPrChange w:id="44" w:author="allychou" w:date="2006-05-19T11:36:00Z">
            <w:rPr>
              <w:rFonts w:hint="eastAsia"/>
              <w:kern w:val="2"/>
              <w:szCs w:val="24"/>
              <w:lang w:eastAsia="zh-TW"/>
            </w:rPr>
          </w:rPrChange>
        </w:rPr>
        <w:t>收據尚未簽收繳回</w:t>
      </w:r>
      <w:ins w:id="45" w:author="allychou" w:date="2006-05-19T11:46:00Z">
        <w:r w:rsidR="00A53EB3">
          <w:rPr>
            <w:rFonts w:hint="eastAsia"/>
            <w:color w:val="FF0000"/>
            <w:kern w:val="2"/>
            <w:szCs w:val="24"/>
            <w:lang w:eastAsia="zh-TW"/>
          </w:rPr>
          <w:t>)</w:t>
        </w:r>
      </w:ins>
      <w:del w:id="46" w:author="allychou" w:date="2006-05-19T11:46:00Z">
        <w:r w:rsidR="0078596E" w:rsidRPr="005F7DC5" w:rsidDel="00A53EB3">
          <w:rPr>
            <w:rFonts w:hint="eastAsia"/>
            <w:color w:val="FF0000"/>
            <w:kern w:val="2"/>
            <w:szCs w:val="24"/>
            <w:lang w:eastAsia="zh-TW"/>
            <w:rPrChange w:id="47" w:author="allychou" w:date="2006-05-19T11:36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。</w:delText>
        </w:r>
      </w:del>
    </w:p>
    <w:p w:rsidR="0078596E" w:rsidRDefault="0078596E" w:rsidP="0078596E">
      <w:pPr>
        <w:pStyle w:val="Tabletext"/>
        <w:keepLines w:val="0"/>
        <w:numPr>
          <w:ilvl w:val="3"/>
          <w:numId w:val="2"/>
          <w:numberingChange w:id="48" w:author="huai" w:date="2006-05-17T11:40:00Z" w:original="%1:1:0:.%2:2:0:.%3:1:0:.%4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FOUND</w:t>
      </w:r>
      <w:r>
        <w:rPr>
          <w:rFonts w:hint="eastAsia"/>
          <w:lang w:eastAsia="zh-TW"/>
        </w:rPr>
        <w:t>：</w:t>
      </w:r>
    </w:p>
    <w:p w:rsidR="0078596E" w:rsidRDefault="0078596E" w:rsidP="0078596E">
      <w:pPr>
        <w:pStyle w:val="Tabletext"/>
        <w:keepLines w:val="0"/>
        <w:numPr>
          <w:ilvl w:val="4"/>
          <w:numId w:val="2"/>
          <w:numberingChange w:id="49" w:author="huai" w:date="2006-05-17T11:40:00Z" w:original="%1:1:0:.%2:2:0:.%3:1:0:.%4:3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顯示畫面欄位：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1"/>
        <w:gridCol w:w="5382"/>
        <w:gridCol w:w="1667"/>
      </w:tblGrid>
      <w:tr w:rsidR="0078596E">
        <w:tc>
          <w:tcPr>
            <w:tcW w:w="2520" w:type="dxa"/>
          </w:tcPr>
          <w:p w:rsidR="0078596E" w:rsidRDefault="0078596E" w:rsidP="007859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78596E" w:rsidRDefault="0078596E" w:rsidP="007859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  <w:r>
              <w:rPr>
                <w:rFonts w:hint="eastAsia"/>
                <w:b/>
                <w:bCs/>
                <w:lang w:eastAsia="zh-TW"/>
              </w:rPr>
              <w:t>(</w:t>
            </w:r>
            <w:del w:id="50" w:author="allychou" w:date="2006-05-19T11:26:00Z">
              <w:r w:rsidDel="004F0664">
                <w:rPr>
                  <w:rFonts w:hint="eastAsia"/>
                  <w:b/>
                  <w:bCs/>
                  <w:lang w:eastAsia="zh-TW"/>
                </w:rPr>
                <w:delText xml:space="preserve">DTAAI010 OR </w:delText>
              </w:r>
            </w:del>
            <w:r>
              <w:rPr>
                <w:rFonts w:hint="eastAsia"/>
                <w:b/>
                <w:bCs/>
                <w:lang w:eastAsia="zh-TW"/>
              </w:rPr>
              <w:t>BPM)</w:t>
            </w:r>
          </w:p>
        </w:tc>
        <w:tc>
          <w:tcPr>
            <w:tcW w:w="2340" w:type="dxa"/>
          </w:tcPr>
          <w:p w:rsidR="0078596E" w:rsidRDefault="0078596E" w:rsidP="0078596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003A14">
        <w:tc>
          <w:tcPr>
            <w:tcW w:w="252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經手人姓名</w:t>
            </w:r>
          </w:p>
        </w:tc>
        <w:tc>
          <w:tcPr>
            <w:tcW w:w="3780" w:type="dxa"/>
          </w:tcPr>
          <w:p w:rsidR="00003A14" w:rsidRPr="000D35C2" w:rsidRDefault="000D35C2" w:rsidP="00003A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0000"/>
                <w:lang w:eastAsia="zh-TW"/>
                <w:rPrChange w:id="51" w:author="allychou" w:date="2006-05-19T11:49:00Z">
                  <w:rPr>
                    <w:rFonts w:hint="eastAsia"/>
                    <w:bCs/>
                    <w:lang w:eastAsia="zh-TW"/>
                  </w:rPr>
                </w:rPrChange>
              </w:rPr>
            </w:pPr>
            <w:proofErr w:type="spellStart"/>
            <w:ins w:id="52" w:author="allychou" w:date="2006-05-19T11:49:00Z">
              <w:r w:rsidRPr="000D35C2">
                <w:rPr>
                  <w:color w:val="FF0000"/>
                  <w:rPrChange w:id="53" w:author="allychou" w:date="2006-05-19T11:49:00Z">
                    <w:rPr/>
                  </w:rPrChange>
                </w:rPr>
                <w:t>com.cathay.common.util.trx.HRUtil.getEmpName</w:t>
              </w:r>
              <w:proofErr w:type="spellEnd"/>
              <w:r w:rsidRPr="000D35C2">
                <w:rPr>
                  <w:color w:val="FF0000"/>
                  <w:rPrChange w:id="54" w:author="allychou" w:date="2006-05-19T11:49:00Z">
                    <w:rPr/>
                  </w:rPrChange>
                </w:rPr>
                <w:t>(</w:t>
              </w:r>
              <w:r w:rsidRPr="000D35C2">
                <w:rPr>
                  <w:rFonts w:hint="eastAsia"/>
                  <w:color w:val="FF0000"/>
                  <w:lang w:eastAsia="zh-TW"/>
                  <w:rPrChange w:id="55" w:author="allychou" w:date="2006-05-19T11:49:00Z">
                    <w:rPr>
                      <w:rFonts w:hint="eastAsia"/>
                      <w:color w:val="FF0000"/>
                      <w:lang w:eastAsia="zh-TW"/>
                    </w:rPr>
                  </w:rPrChange>
                </w:rPr>
                <w:t>AGENT_ID</w:t>
              </w:r>
              <w:r w:rsidRPr="000D35C2">
                <w:rPr>
                  <w:color w:val="FF0000"/>
                  <w:rPrChange w:id="56" w:author="allychou" w:date="2006-05-19T11:49:00Z">
                    <w:rPr/>
                  </w:rPrChange>
                </w:rPr>
                <w:t xml:space="preserve">) </w:t>
              </w:r>
            </w:ins>
            <w:del w:id="57" w:author="allychou" w:date="2006-05-19T11:26:00Z">
              <w:r w:rsidR="00003A14" w:rsidRPr="000D35C2" w:rsidDel="004F0664">
                <w:rPr>
                  <w:rFonts w:hint="eastAsia"/>
                  <w:bCs/>
                  <w:color w:val="FF0000"/>
                  <w:lang w:eastAsia="zh-TW"/>
                  <w:rPrChange w:id="58" w:author="allychou" w:date="2006-05-19T11:49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DTAAI010.</w:delText>
              </w:r>
              <w:r w:rsidR="00003A14" w:rsidRPr="000D35C2" w:rsidDel="004F0664">
                <w:rPr>
                  <w:rFonts w:hint="eastAsia"/>
                  <w:bCs/>
                  <w:color w:val="FF0000"/>
                  <w:lang w:eastAsia="zh-TW"/>
                  <w:rPrChange w:id="59" w:author="allychou" w:date="2006-05-19T11:49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受理人員姓名</w:delText>
              </w:r>
            </w:del>
          </w:p>
        </w:tc>
        <w:tc>
          <w:tcPr>
            <w:tcW w:w="234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3A14">
        <w:tc>
          <w:tcPr>
            <w:tcW w:w="252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經手人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03A14" w:rsidRPr="005F7DC5" w:rsidRDefault="005B6B82" w:rsidP="00003A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0000"/>
                <w:lang w:eastAsia="zh-TW"/>
                <w:rPrChange w:id="60" w:author="allychou" w:date="2006-05-19T11:36:00Z">
                  <w:rPr>
                    <w:rFonts w:hint="eastAsia"/>
                    <w:bCs/>
                    <w:lang w:eastAsia="zh-TW"/>
                  </w:rPr>
                </w:rPrChange>
              </w:rPr>
            </w:pPr>
            <w:ins w:id="61" w:author="allychou" w:date="2006-05-19T11:46:00Z">
              <w:r w:rsidRPr="005F7DC5">
                <w:rPr>
                  <w:rFonts w:hint="eastAsia"/>
                  <w:color w:val="FF0000"/>
                  <w:lang w:eastAsia="zh-TW"/>
                </w:rPr>
                <w:t>AGENT_ID</w:t>
              </w:r>
            </w:ins>
            <w:del w:id="62" w:author="allychou" w:date="2006-05-19T11:46:00Z">
              <w:r w:rsidR="00003A14" w:rsidRPr="005F7DC5" w:rsidDel="005B6B82">
                <w:rPr>
                  <w:rFonts w:hint="eastAsia"/>
                  <w:bCs/>
                  <w:color w:val="FF0000"/>
                  <w:lang w:eastAsia="zh-TW"/>
                  <w:rPrChange w:id="63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DTAAI010.</w:delText>
              </w:r>
              <w:r w:rsidR="00003A14" w:rsidRPr="005F7DC5" w:rsidDel="005B6B82">
                <w:rPr>
                  <w:rFonts w:hint="eastAsia"/>
                  <w:bCs/>
                  <w:color w:val="FF0000"/>
                  <w:lang w:eastAsia="zh-TW"/>
                  <w:rPrChange w:id="64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受理人員</w:delText>
              </w:r>
              <w:r w:rsidR="00003A14" w:rsidRPr="005F7DC5" w:rsidDel="005B6B82">
                <w:rPr>
                  <w:rFonts w:hint="eastAsia"/>
                  <w:bCs/>
                  <w:color w:val="FF0000"/>
                  <w:lang w:eastAsia="zh-TW"/>
                  <w:rPrChange w:id="65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ID</w:delText>
              </w:r>
            </w:del>
          </w:p>
        </w:tc>
        <w:tc>
          <w:tcPr>
            <w:tcW w:w="234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3A14">
        <w:tc>
          <w:tcPr>
            <w:tcW w:w="252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申請日期</w:t>
            </w:r>
          </w:p>
        </w:tc>
        <w:tc>
          <w:tcPr>
            <w:tcW w:w="3780" w:type="dxa"/>
          </w:tcPr>
          <w:p w:rsidR="00003A14" w:rsidRPr="005F7DC5" w:rsidRDefault="00003A14" w:rsidP="00003A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0000"/>
                <w:lang w:eastAsia="zh-TW"/>
                <w:rPrChange w:id="66" w:author="allychou" w:date="2006-05-19T11:36:00Z">
                  <w:rPr>
                    <w:rFonts w:hint="eastAsia"/>
                    <w:bCs/>
                    <w:lang w:eastAsia="zh-TW"/>
                  </w:rPr>
                </w:rPrChange>
              </w:rPr>
            </w:pPr>
            <w:del w:id="67" w:author="allychou" w:date="2006-05-19T11:27:00Z">
              <w:r w:rsidRPr="005F7DC5" w:rsidDel="004F0664">
                <w:rPr>
                  <w:rFonts w:hint="eastAsia"/>
                  <w:bCs/>
                  <w:color w:val="FF0000"/>
                  <w:lang w:eastAsia="zh-TW"/>
                  <w:rPrChange w:id="68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DTAAI010.</w:delText>
              </w:r>
              <w:r w:rsidRPr="005F7DC5" w:rsidDel="004F0664">
                <w:rPr>
                  <w:rFonts w:hint="eastAsia"/>
                  <w:bCs/>
                  <w:color w:val="FF0000"/>
                  <w:lang w:eastAsia="zh-TW"/>
                  <w:rPrChange w:id="69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受理日期</w:delText>
              </w:r>
            </w:del>
            <w:ins w:id="70" w:author="allychou" w:date="2006-05-19T11:27:00Z">
              <w:r w:rsidR="004F0664" w:rsidRPr="005F7DC5">
                <w:rPr>
                  <w:rFonts w:hint="eastAsia"/>
                  <w:bCs/>
                  <w:color w:val="FF0000"/>
                  <w:lang w:eastAsia="zh-TW"/>
                  <w:rPrChange w:id="71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t>APLY_DATE</w:t>
              </w:r>
            </w:ins>
          </w:p>
        </w:tc>
        <w:tc>
          <w:tcPr>
            <w:tcW w:w="234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3A14">
        <w:tc>
          <w:tcPr>
            <w:tcW w:w="252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被保人姓名</w:t>
            </w:r>
          </w:p>
        </w:tc>
        <w:tc>
          <w:tcPr>
            <w:tcW w:w="3780" w:type="dxa"/>
          </w:tcPr>
          <w:p w:rsidR="00003A14" w:rsidRPr="000D35C2" w:rsidRDefault="00E55BBD" w:rsidP="00003A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0000"/>
                <w:lang w:eastAsia="zh-TW"/>
                <w:rPrChange w:id="72" w:author="allychou" w:date="2006-05-19T11:49:00Z">
                  <w:rPr>
                    <w:rFonts w:hint="eastAsia"/>
                    <w:bCs/>
                    <w:lang w:eastAsia="zh-TW"/>
                  </w:rPr>
                </w:rPrChange>
              </w:rPr>
            </w:pPr>
            <w:ins w:id="73" w:author="allychou" w:date="2006-05-19T11:55:00Z">
              <w:r w:rsidRPr="005F7DC5">
                <w:rPr>
                  <w:rFonts w:hint="eastAsia"/>
                  <w:bCs/>
                  <w:color w:val="FF0000"/>
                  <w:lang w:eastAsia="zh-TW"/>
                </w:rPr>
                <w:t>OCR_</w:t>
              </w:r>
              <w:r>
                <w:rPr>
                  <w:rFonts w:hint="eastAsia"/>
                  <w:bCs/>
                  <w:color w:val="FF0000"/>
                  <w:lang w:eastAsia="zh-TW"/>
                </w:rPr>
                <w:t>NAME</w:t>
              </w:r>
            </w:ins>
            <w:del w:id="74" w:author="allychou" w:date="2006-05-19T11:27:00Z">
              <w:r w:rsidR="00003A14" w:rsidRPr="000D35C2" w:rsidDel="004F0664">
                <w:rPr>
                  <w:rFonts w:hint="eastAsia"/>
                  <w:bCs/>
                  <w:color w:val="FF0000"/>
                  <w:lang w:eastAsia="zh-TW"/>
                  <w:rPrChange w:id="75" w:author="allychou" w:date="2006-05-19T11:49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DTAAI010.</w:delText>
              </w:r>
              <w:r w:rsidR="00003A14" w:rsidRPr="000D35C2" w:rsidDel="004F0664">
                <w:rPr>
                  <w:rFonts w:hint="eastAsia"/>
                  <w:bCs/>
                  <w:color w:val="FF0000"/>
                  <w:lang w:eastAsia="zh-TW"/>
                  <w:rPrChange w:id="76" w:author="allychou" w:date="2006-05-19T11:49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事故者姓名</w:delText>
              </w:r>
            </w:del>
          </w:p>
        </w:tc>
        <w:tc>
          <w:tcPr>
            <w:tcW w:w="234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3A14">
        <w:tc>
          <w:tcPr>
            <w:tcW w:w="252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03A14" w:rsidRPr="005F7DC5" w:rsidRDefault="004F0664" w:rsidP="00003A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0000"/>
                <w:lang w:eastAsia="zh-TW"/>
                <w:rPrChange w:id="77" w:author="allychou" w:date="2006-05-19T11:36:00Z">
                  <w:rPr>
                    <w:rFonts w:hint="eastAsia"/>
                    <w:bCs/>
                    <w:lang w:eastAsia="zh-TW"/>
                  </w:rPr>
                </w:rPrChange>
              </w:rPr>
            </w:pPr>
            <w:ins w:id="78" w:author="allychou" w:date="2006-05-19T11:30:00Z">
              <w:r w:rsidRPr="005F7DC5">
                <w:rPr>
                  <w:rFonts w:hint="eastAsia"/>
                  <w:bCs/>
                  <w:color w:val="FF0000"/>
                  <w:lang w:eastAsia="zh-TW"/>
                  <w:rPrChange w:id="79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t>OCR_ID</w:t>
              </w:r>
            </w:ins>
            <w:del w:id="80" w:author="allychou" w:date="2006-05-19T11:30:00Z">
              <w:r w:rsidR="00003A14" w:rsidRPr="005F7DC5" w:rsidDel="004F0664">
                <w:rPr>
                  <w:rFonts w:hint="eastAsia"/>
                  <w:bCs/>
                  <w:color w:val="FF0000"/>
                  <w:lang w:eastAsia="zh-TW"/>
                  <w:rPrChange w:id="81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DTAAI010.</w:delText>
              </w:r>
              <w:r w:rsidR="00003A14" w:rsidRPr="005F7DC5" w:rsidDel="004F0664">
                <w:rPr>
                  <w:rFonts w:hint="eastAsia"/>
                  <w:bCs/>
                  <w:color w:val="FF0000"/>
                  <w:lang w:eastAsia="zh-TW"/>
                  <w:rPrChange w:id="82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事故者</w:delText>
              </w:r>
              <w:r w:rsidR="00003A14" w:rsidRPr="005F7DC5" w:rsidDel="004F0664">
                <w:rPr>
                  <w:rFonts w:hint="eastAsia"/>
                  <w:bCs/>
                  <w:color w:val="FF0000"/>
                  <w:lang w:eastAsia="zh-TW"/>
                  <w:rPrChange w:id="83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ID</w:delText>
              </w:r>
            </w:del>
          </w:p>
        </w:tc>
        <w:tc>
          <w:tcPr>
            <w:tcW w:w="234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3A14">
        <w:tc>
          <w:tcPr>
            <w:tcW w:w="252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預付金額</w:t>
            </w:r>
          </w:p>
        </w:tc>
        <w:tc>
          <w:tcPr>
            <w:tcW w:w="3780" w:type="dxa"/>
          </w:tcPr>
          <w:p w:rsidR="00003A14" w:rsidRPr="005F7DC5" w:rsidRDefault="00003A14" w:rsidP="00003A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0000"/>
                <w:lang w:eastAsia="zh-TW"/>
                <w:rPrChange w:id="84" w:author="allychou" w:date="2006-05-19T11:36:00Z">
                  <w:rPr>
                    <w:rFonts w:hint="eastAsia"/>
                    <w:bCs/>
                    <w:lang w:eastAsia="zh-TW"/>
                  </w:rPr>
                </w:rPrChange>
              </w:rPr>
            </w:pPr>
            <w:del w:id="85" w:author="allychou" w:date="2006-05-19T11:30:00Z">
              <w:r w:rsidRPr="005F7DC5" w:rsidDel="004F0664">
                <w:rPr>
                  <w:rFonts w:hint="eastAsia"/>
                  <w:bCs/>
                  <w:color w:val="FF0000"/>
                  <w:lang w:eastAsia="zh-TW"/>
                  <w:rPrChange w:id="86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DTAAI010.</w:delText>
              </w:r>
              <w:r w:rsidRPr="005F7DC5" w:rsidDel="004F0664">
                <w:rPr>
                  <w:rFonts w:hint="eastAsia"/>
                  <w:bCs/>
                  <w:color w:val="FF0000"/>
                  <w:lang w:eastAsia="zh-TW"/>
                  <w:rPrChange w:id="87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預付總額</w:delText>
              </w:r>
            </w:del>
            <w:ins w:id="88" w:author="allychou" w:date="2006-05-19T11:30:00Z">
              <w:r w:rsidR="004F0664" w:rsidRPr="005F7DC5">
                <w:rPr>
                  <w:rFonts w:hint="eastAsia"/>
                  <w:bCs/>
                  <w:color w:val="FF0000"/>
                  <w:lang w:eastAsia="zh-TW"/>
                  <w:rPrChange w:id="89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t>TOT_PAY_AMT</w:t>
              </w:r>
            </w:ins>
          </w:p>
        </w:tc>
        <w:tc>
          <w:tcPr>
            <w:tcW w:w="234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3A14">
        <w:tc>
          <w:tcPr>
            <w:tcW w:w="252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檔案編號</w:t>
            </w:r>
          </w:p>
        </w:tc>
        <w:tc>
          <w:tcPr>
            <w:tcW w:w="3780" w:type="dxa"/>
          </w:tcPr>
          <w:p w:rsidR="00003A14" w:rsidRPr="005F7DC5" w:rsidRDefault="00003A14" w:rsidP="00003A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0000"/>
                <w:lang w:eastAsia="zh-TW"/>
                <w:rPrChange w:id="90" w:author="allychou" w:date="2006-05-19T11:36:00Z">
                  <w:rPr>
                    <w:rFonts w:hint="eastAsia"/>
                    <w:bCs/>
                    <w:lang w:eastAsia="zh-TW"/>
                  </w:rPr>
                </w:rPrChange>
              </w:rPr>
            </w:pPr>
            <w:del w:id="91" w:author="allychou" w:date="2006-05-19T11:31:00Z">
              <w:r w:rsidRPr="005F7DC5" w:rsidDel="004F0664">
                <w:rPr>
                  <w:rFonts w:hint="eastAsia"/>
                  <w:bCs/>
                  <w:color w:val="FF0000"/>
                  <w:lang w:eastAsia="zh-TW"/>
                  <w:rPrChange w:id="92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DTAAI010</w:delText>
              </w:r>
            </w:del>
            <w:ins w:id="93" w:author="allychou" w:date="2006-05-19T11:31:00Z">
              <w:r w:rsidR="004F0664" w:rsidRPr="005F7DC5">
                <w:rPr>
                  <w:rFonts w:hint="eastAsia"/>
                  <w:bCs/>
                  <w:color w:val="FF0000"/>
                  <w:lang w:eastAsia="zh-TW"/>
                  <w:rPrChange w:id="94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t>FILE_NO</w:t>
              </w:r>
            </w:ins>
          </w:p>
        </w:tc>
        <w:tc>
          <w:tcPr>
            <w:tcW w:w="234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LINK  AAI0_0700 BY</w:t>
            </w:r>
            <w:r>
              <w:rPr>
                <w:rFonts w:hint="eastAsia"/>
                <w:bCs/>
                <w:lang w:eastAsia="zh-TW"/>
              </w:rPr>
              <w:t>檔案編號</w:t>
            </w:r>
          </w:p>
        </w:tc>
      </w:tr>
      <w:tr w:rsidR="00003A14">
        <w:tc>
          <w:tcPr>
            <w:tcW w:w="252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003A14" w:rsidRPr="005F7DC5" w:rsidRDefault="00003A14" w:rsidP="00003A1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0000"/>
                <w:lang w:eastAsia="zh-TW"/>
                <w:rPrChange w:id="95" w:author="allychou" w:date="2006-05-19T11:36:00Z">
                  <w:rPr>
                    <w:rFonts w:hint="eastAsia"/>
                    <w:bCs/>
                    <w:lang w:eastAsia="zh-TW"/>
                  </w:rPr>
                </w:rPrChange>
              </w:rPr>
            </w:pPr>
            <w:del w:id="96" w:author="allychou" w:date="2006-05-19T11:31:00Z">
              <w:r w:rsidRPr="005F7DC5" w:rsidDel="004F0664">
                <w:rPr>
                  <w:rFonts w:hint="eastAsia"/>
                  <w:bCs/>
                  <w:color w:val="FF0000"/>
                  <w:lang w:eastAsia="zh-TW"/>
                  <w:rPrChange w:id="97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DTAAI010</w:delText>
              </w:r>
            </w:del>
            <w:ins w:id="98" w:author="allychou" w:date="2006-05-19T11:31:00Z">
              <w:r w:rsidR="004F0664" w:rsidRPr="005F7DC5">
                <w:rPr>
                  <w:rFonts w:hint="eastAsia"/>
                  <w:bCs/>
                  <w:color w:val="FF0000"/>
                  <w:lang w:eastAsia="zh-TW"/>
                  <w:rPrChange w:id="99" w:author="allychou" w:date="2006-05-19T11:36:00Z">
                    <w:rPr>
                      <w:rFonts w:hint="eastAsia"/>
                      <w:bCs/>
                      <w:lang w:eastAsia="zh-TW"/>
                    </w:rPr>
                  </w:rPrChange>
                </w:rPr>
                <w:t>APLY_NO</w:t>
              </w:r>
            </w:ins>
          </w:p>
        </w:tc>
        <w:tc>
          <w:tcPr>
            <w:tcW w:w="2340" w:type="dxa"/>
          </w:tcPr>
          <w:p w:rsidR="00003A14" w:rsidRDefault="00003A14" w:rsidP="007859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</w:tbl>
    <w:p w:rsidR="0078596E" w:rsidRDefault="0078596E" w:rsidP="0078596E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CB7F06" w:rsidRDefault="00CB7F06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D47640" w:rsidRDefault="0078596E" w:rsidP="00D47640">
      <w:pPr>
        <w:pStyle w:val="Tabletext"/>
        <w:keepLines w:val="0"/>
        <w:numPr>
          <w:ilvl w:val="0"/>
          <w:numId w:val="2"/>
          <w:numberingChange w:id="100" w:author="huai" w:date="2006-05-17T11:40:00Z" w:original="%1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確認</w:t>
      </w:r>
    </w:p>
    <w:p w:rsidR="00D47640" w:rsidRDefault="00D47640" w:rsidP="00D47640">
      <w:pPr>
        <w:pStyle w:val="Tabletext"/>
        <w:keepLines w:val="0"/>
        <w:numPr>
          <w:ilvl w:val="1"/>
          <w:numId w:val="2"/>
          <w:numberingChange w:id="101" w:author="huai" w:date="2006-05-17T11:40:00Z" w:original="%1:2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D47640">
        <w:tc>
          <w:tcPr>
            <w:tcW w:w="7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47640">
        <w:tc>
          <w:tcPr>
            <w:tcW w:w="720" w:type="dxa"/>
          </w:tcPr>
          <w:p w:rsidR="00D47640" w:rsidRDefault="00D47640" w:rsidP="00D47640">
            <w:pPr>
              <w:pStyle w:val="Tabletext"/>
              <w:keepLines w:val="0"/>
              <w:numPr>
                <w:ilvl w:val="0"/>
                <w:numId w:val="21"/>
                <w:numberingChange w:id="102" w:author="huai" w:date="2006-05-17T11:40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至少須有一筆選擇</w:t>
            </w:r>
          </w:p>
        </w:tc>
        <w:tc>
          <w:tcPr>
            <w:tcW w:w="3320" w:type="dxa"/>
          </w:tcPr>
          <w:p w:rsidR="00D47640" w:rsidRDefault="00D47640" w:rsidP="00D476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</w:t>
            </w:r>
            <w:del w:id="103" w:author="huai" w:date="2006-05-17T11:41:00Z">
              <w:r w:rsidDel="007C100D">
                <w:rPr>
                  <w:rFonts w:hint="eastAsia"/>
                  <w:bCs/>
                  <w:lang w:eastAsia="zh-TW"/>
                </w:rPr>
                <w:delText>欲列印資料</w:delText>
              </w:r>
            </w:del>
            <w:ins w:id="104" w:author="huai" w:date="2006-05-17T11:41:00Z">
              <w:r w:rsidR="007C100D">
                <w:rPr>
                  <w:rFonts w:hint="eastAsia"/>
                  <w:bCs/>
                  <w:lang w:eastAsia="zh-TW"/>
                </w:rPr>
                <w:t>繳回收據</w:t>
              </w:r>
            </w:ins>
          </w:p>
        </w:tc>
      </w:tr>
    </w:tbl>
    <w:p w:rsidR="003F4622" w:rsidRPr="004F0664" w:rsidRDefault="0078596E" w:rsidP="0078596E">
      <w:pPr>
        <w:pStyle w:val="Tabletext"/>
        <w:keepLines w:val="0"/>
        <w:numPr>
          <w:ilvl w:val="1"/>
          <w:numId w:val="2"/>
          <w:numberingChange w:id="105" w:author="huai" w:date="2006-05-17T11:40:00Z" w:original="%1:2:0:.%2:2:0:"/>
        </w:numPr>
        <w:spacing w:after="0" w:line="240" w:lineRule="auto"/>
        <w:rPr>
          <w:rFonts w:ascii="Arial" w:hAnsi="Arial" w:cs="Arial" w:hint="eastAsia"/>
          <w:lang w:eastAsia="zh-TW"/>
          <w:rPrChange w:id="106" w:author="allychou" w:date="2006-05-19T11:31:00Z">
            <w:rPr>
              <w:rFonts w:hint="eastAsia"/>
              <w:lang w:eastAsia="zh-TW"/>
            </w:rPr>
          </w:rPrChange>
        </w:rPr>
      </w:pPr>
      <w:r>
        <w:rPr>
          <w:rFonts w:hint="eastAsia"/>
          <w:lang w:eastAsia="zh-TW"/>
        </w:rPr>
        <w:t>依選取之受理編號</w:t>
      </w:r>
      <w:r>
        <w:rPr>
          <w:rFonts w:hint="eastAsia"/>
          <w:lang w:eastAsia="zh-TW"/>
        </w:rPr>
        <w:t xml:space="preserve"> UPDATE BPM</w:t>
      </w:r>
      <w:r>
        <w:rPr>
          <w:rFonts w:hint="eastAsia"/>
          <w:lang w:eastAsia="zh-TW"/>
        </w:rPr>
        <w:t>。</w:t>
      </w:r>
    </w:p>
    <w:p w:rsidR="004F0664" w:rsidRPr="005F7DC5" w:rsidRDefault="004F0664" w:rsidP="004F0664">
      <w:pPr>
        <w:pStyle w:val="Tabletext"/>
        <w:keepLines w:val="0"/>
        <w:numPr>
          <w:ins w:id="107" w:author="allychou" w:date="2006-05-19T11:31:00Z"/>
        </w:numPr>
        <w:spacing w:after="0" w:line="240" w:lineRule="auto"/>
        <w:ind w:left="851"/>
        <w:rPr>
          <w:ins w:id="108" w:author="allychou" w:date="2006-05-19T11:31:00Z"/>
          <w:rFonts w:hint="eastAsia"/>
          <w:color w:val="FF0000"/>
          <w:lang w:eastAsia="zh-TW"/>
          <w:rPrChange w:id="109" w:author="allychou" w:date="2006-05-19T11:35:00Z">
            <w:rPr>
              <w:ins w:id="110" w:author="allychou" w:date="2006-05-19T11:31:00Z"/>
              <w:rFonts w:hint="eastAsia"/>
              <w:color w:val="FF0000"/>
              <w:lang w:eastAsia="zh-TW"/>
            </w:rPr>
          </w:rPrChange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ins w:id="111" w:author="allychou" w:date="2006-05-19T11:31:00Z">
          <w:r w:rsidRPr="005F7DC5">
            <w:rPr>
              <w:rFonts w:hint="eastAsia"/>
              <w:color w:val="FF0000"/>
              <w:lang w:eastAsia="zh-TW"/>
              <w:rPrChange w:id="112" w:author="allychou" w:date="2006-05-19T11:35:00Z">
                <w:rPr>
                  <w:rFonts w:hint="eastAsia"/>
                  <w:lang w:eastAsia="zh-TW"/>
                </w:rPr>
              </w:rPrChange>
            </w:rPr>
            <w:t>2.2.1</w:t>
          </w:r>
        </w:ins>
      </w:smartTag>
      <w:ins w:id="113" w:author="allychou" w:date="2006-05-19T11:31:00Z">
        <w:r w:rsidRPr="005F7DC5">
          <w:rPr>
            <w:rFonts w:hint="eastAsia"/>
            <w:color w:val="FF0000"/>
            <w:lang w:eastAsia="zh-TW"/>
            <w:rPrChange w:id="114" w:author="allychou" w:date="2006-05-19T11:35:00Z">
              <w:rPr>
                <w:rFonts w:hint="eastAsia"/>
                <w:lang w:eastAsia="zh-TW"/>
              </w:rPr>
            </w:rPrChange>
          </w:rPr>
          <w:t xml:space="preserve">  </w:t>
        </w:r>
        <w:r w:rsidRPr="005F7DC5">
          <w:rPr>
            <w:rFonts w:hint="eastAsia"/>
            <w:color w:val="FF0000"/>
            <w:lang w:eastAsia="zh-TW"/>
          </w:rPr>
          <w:t>參數：</w:t>
        </w:r>
      </w:ins>
    </w:p>
    <w:p w:rsidR="004F0664" w:rsidRPr="005F7DC5" w:rsidRDefault="004F0664" w:rsidP="004F0664">
      <w:pPr>
        <w:pStyle w:val="Tabletext"/>
        <w:keepLines w:val="0"/>
        <w:numPr>
          <w:ilvl w:val="3"/>
          <w:numId w:val="2"/>
          <w:ins w:id="115" w:author="allychou" w:date="2006-05-19T11:31:00Z"/>
        </w:numPr>
        <w:spacing w:after="0" w:line="240" w:lineRule="auto"/>
        <w:rPr>
          <w:ins w:id="116" w:author="allychou" w:date="2006-05-19T11:31:00Z"/>
          <w:rFonts w:hint="eastAsia"/>
          <w:color w:val="FF0000"/>
          <w:lang w:eastAsia="zh-TW"/>
          <w:rPrChange w:id="117" w:author="allychou" w:date="2006-05-19T11:35:00Z">
            <w:rPr>
              <w:ins w:id="118" w:author="allychou" w:date="2006-05-19T11:31:00Z"/>
              <w:rFonts w:hint="eastAsia"/>
              <w:color w:val="FF0000"/>
              <w:lang w:eastAsia="zh-TW"/>
            </w:rPr>
          </w:rPrChange>
        </w:rPr>
      </w:pPr>
      <w:ins w:id="119" w:author="allychou" w:date="2006-05-19T11:31:00Z">
        <w:r w:rsidRPr="005F7DC5">
          <w:rPr>
            <w:rFonts w:hint="eastAsia"/>
            <w:color w:val="FF0000"/>
            <w:lang w:eastAsia="zh-TW"/>
            <w:rPrChange w:id="120" w:author="allychou" w:date="2006-05-19T11:35:00Z">
              <w:rPr>
                <w:rFonts w:hint="eastAsia"/>
                <w:color w:val="FF0000"/>
                <w:lang w:eastAsia="zh-TW"/>
              </w:rPr>
            </w:rPrChange>
          </w:rPr>
          <w:t>APLY_NO</w:t>
        </w:r>
        <w:r w:rsidRPr="005F7DC5">
          <w:rPr>
            <w:rFonts w:hint="eastAsia"/>
            <w:color w:val="FF0000"/>
            <w:lang w:eastAsia="zh-TW"/>
            <w:rPrChange w:id="121" w:author="allychou" w:date="2006-05-19T11:35:00Z">
              <w:rPr>
                <w:rFonts w:hint="eastAsia"/>
                <w:color w:val="FF0000"/>
                <w:lang w:eastAsia="zh-TW"/>
              </w:rPr>
            </w:rPrChange>
          </w:rPr>
          <w:t>：</w:t>
        </w:r>
        <w:r w:rsidRPr="005F7DC5">
          <w:rPr>
            <w:rFonts w:ascii="新細明體" w:hAnsi="新細明體" w:cs="Arial Unicode MS" w:hint="eastAsia"/>
            <w:color w:val="FF0000"/>
            <w:lang w:eastAsia="zh-TW"/>
            <w:rPrChange w:id="122" w:author="allychou" w:date="2006-05-19T11:35:00Z">
              <w:rPr>
                <w:rFonts w:ascii="新細明體" w:hAnsi="新細明體" w:cs="Arial Unicode MS" w:hint="eastAsia"/>
                <w:color w:val="FF0000"/>
                <w:lang w:eastAsia="zh-TW"/>
              </w:rPr>
            </w:rPrChange>
          </w:rPr>
          <w:t>畫面‧受理編號</w:t>
        </w:r>
      </w:ins>
    </w:p>
    <w:p w:rsidR="004F0664" w:rsidRPr="005F7DC5" w:rsidRDefault="00965523" w:rsidP="004F0664">
      <w:pPr>
        <w:pStyle w:val="Tabletext"/>
        <w:keepLines w:val="0"/>
        <w:numPr>
          <w:ilvl w:val="3"/>
          <w:numId w:val="2"/>
          <w:ins w:id="123" w:author="allychou" w:date="2006-05-19T11:31:00Z"/>
        </w:numPr>
        <w:spacing w:after="0" w:line="240" w:lineRule="auto"/>
        <w:rPr>
          <w:ins w:id="124" w:author="allychou" w:date="2006-05-19T11:31:00Z"/>
          <w:rFonts w:hint="eastAsia"/>
          <w:color w:val="FF0000"/>
          <w:lang w:eastAsia="zh-TW"/>
          <w:rPrChange w:id="125" w:author="allychou" w:date="2006-05-19T11:35:00Z">
            <w:rPr>
              <w:ins w:id="126" w:author="allychou" w:date="2006-05-19T11:31:00Z"/>
              <w:rFonts w:ascii="Arial" w:hAnsi="Arial" w:cs="Arial" w:hint="eastAsia"/>
              <w:lang w:eastAsia="zh-TW"/>
            </w:rPr>
          </w:rPrChange>
        </w:rPr>
      </w:pPr>
      <w:proofErr w:type="spellStart"/>
      <w:ins w:id="127" w:author="allychou" w:date="2006-05-19T11:35:00Z">
        <w:r w:rsidRPr="005F7DC5">
          <w:rPr>
            <w:color w:val="FF0000"/>
            <w:lang w:eastAsia="zh-TW"/>
            <w:rPrChange w:id="128" w:author="allychou" w:date="2006-05-19T11:35:00Z">
              <w:rPr>
                <w:color w:val="FF0000"/>
                <w:lang w:eastAsia="zh-TW"/>
              </w:rPr>
            </w:rPrChange>
          </w:rPr>
          <w:t>stepElement.doDispatch</w:t>
        </w:r>
        <w:proofErr w:type="spellEnd"/>
        <w:r w:rsidRPr="005F7DC5">
          <w:rPr>
            <w:color w:val="FF0000"/>
            <w:lang w:eastAsia="zh-TW"/>
            <w:rPrChange w:id="129" w:author="allychou" w:date="2006-05-19T11:35:00Z">
              <w:rPr>
                <w:color w:val="FF0000"/>
                <w:lang w:eastAsia="zh-TW"/>
              </w:rPr>
            </w:rPrChange>
          </w:rPr>
          <w:t>()</w:t>
        </w:r>
      </w:ins>
    </w:p>
    <w:p w:rsidR="007C100D" w:rsidRDefault="007C100D" w:rsidP="00EE68CD">
      <w:pPr>
        <w:pStyle w:val="Tabletext"/>
        <w:keepLines w:val="0"/>
        <w:numPr>
          <w:ilvl w:val="1"/>
          <w:numId w:val="2"/>
          <w:ins w:id="130" w:author="huai" w:date="2006-05-17T11:40:00Z"/>
        </w:numPr>
        <w:spacing w:after="0" w:line="240" w:lineRule="auto"/>
        <w:rPr>
          <w:ins w:id="131" w:author="huai" w:date="2006-05-17T11:42:00Z"/>
          <w:rFonts w:hint="eastAsia"/>
          <w:lang w:eastAsia="zh-TW"/>
        </w:rPr>
      </w:pPr>
      <w:ins w:id="132" w:author="huai" w:date="2006-05-17T11:41:00Z">
        <w:r>
          <w:rPr>
            <w:rFonts w:hint="eastAsia"/>
            <w:lang w:eastAsia="zh-TW"/>
          </w:rPr>
          <w:t xml:space="preserve">UPDATE DTAAI010 BY </w:t>
        </w:r>
        <w:r>
          <w:rPr>
            <w:rFonts w:hint="eastAsia"/>
            <w:lang w:eastAsia="zh-TW"/>
          </w:rPr>
          <w:t>選取受理編號：</w:t>
        </w:r>
      </w:ins>
    </w:p>
    <w:p w:rsidR="007C100D" w:rsidRDefault="007C100D" w:rsidP="007C100D">
      <w:pPr>
        <w:pStyle w:val="Tabletext"/>
        <w:keepLines w:val="0"/>
        <w:numPr>
          <w:ilvl w:val="2"/>
          <w:numId w:val="2"/>
          <w:ins w:id="133" w:author="huai" w:date="2006-05-17T11:42:00Z"/>
        </w:numPr>
        <w:spacing w:after="0" w:line="240" w:lineRule="auto"/>
        <w:rPr>
          <w:ins w:id="134" w:author="huai" w:date="2006-05-17T11:40:00Z"/>
          <w:rFonts w:hint="eastAsia"/>
          <w:lang w:eastAsia="zh-TW"/>
        </w:rPr>
      </w:pPr>
      <w:ins w:id="135" w:author="huai" w:date="2006-05-17T11:42:00Z">
        <w:r>
          <w:rPr>
            <w:rFonts w:hint="eastAsia"/>
            <w:lang w:eastAsia="zh-TW"/>
          </w:rPr>
          <w:t xml:space="preserve">SET </w:t>
        </w:r>
        <w:r>
          <w:rPr>
            <w:rFonts w:hint="eastAsia"/>
            <w:lang w:eastAsia="zh-TW"/>
          </w:rPr>
          <w:t>預付金處理進度</w:t>
        </w:r>
      </w:ins>
      <w:ins w:id="136" w:author="huai" w:date="2006-05-17T11:43:00Z">
        <w:r>
          <w:rPr>
            <w:rFonts w:hint="eastAsia"/>
            <w:lang w:eastAsia="zh-TW"/>
          </w:rPr>
          <w:t xml:space="preserve"> = 30</w:t>
        </w:r>
        <w:r>
          <w:rPr>
            <w:rFonts w:hint="eastAsia"/>
            <w:lang w:eastAsia="zh-TW"/>
          </w:rPr>
          <w:t>。</w:t>
        </w:r>
      </w:ins>
    </w:p>
    <w:p w:rsidR="00EE68CD" w:rsidRDefault="00EE68CD" w:rsidP="00EE68CD">
      <w:pPr>
        <w:pStyle w:val="Tabletext"/>
        <w:keepLines w:val="0"/>
        <w:numPr>
          <w:ilvl w:val="1"/>
          <w:numId w:val="2"/>
          <w:numberingChange w:id="137" w:author="huai" w:date="2006-05-17T11:40:00Z" w:original="%1:2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47640" w:rsidRDefault="00D47640" w:rsidP="00EE68CD">
      <w:pPr>
        <w:pStyle w:val="Tabletext"/>
        <w:keepLines w:val="0"/>
        <w:spacing w:after="0" w:line="240" w:lineRule="auto"/>
        <w:ind w:left="480"/>
        <w:rPr>
          <w:rFonts w:hint="eastAsia"/>
          <w:lang w:eastAsia="zh-TW"/>
        </w:rPr>
      </w:pPr>
    </w:p>
    <w:p w:rsidR="00D47640" w:rsidRPr="00D47640" w:rsidRDefault="00D47640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D47640" w:rsidRPr="00D476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FDD" w:rsidRDefault="00A60FDD" w:rsidP="00A60FDD">
      <w:r>
        <w:separator/>
      </w:r>
    </w:p>
  </w:endnote>
  <w:endnote w:type="continuationSeparator" w:id="0">
    <w:p w:rsidR="00A60FDD" w:rsidRDefault="00A60FDD" w:rsidP="00A6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FDD" w:rsidRDefault="00A60FDD" w:rsidP="00A60FDD">
      <w:r>
        <w:separator/>
      </w:r>
    </w:p>
  </w:footnote>
  <w:footnote w:type="continuationSeparator" w:id="0">
    <w:p w:rsidR="00A60FDD" w:rsidRDefault="00A60FDD" w:rsidP="00A6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1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3A14"/>
    <w:rsid w:val="0000606D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35C2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3C21"/>
    <w:rsid w:val="001872D8"/>
    <w:rsid w:val="001B350E"/>
    <w:rsid w:val="001D1238"/>
    <w:rsid w:val="001F2A03"/>
    <w:rsid w:val="00212685"/>
    <w:rsid w:val="00214A90"/>
    <w:rsid w:val="00236985"/>
    <w:rsid w:val="0023751E"/>
    <w:rsid w:val="00241DC6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D15AB"/>
    <w:rsid w:val="003E57B7"/>
    <w:rsid w:val="003E6911"/>
    <w:rsid w:val="003F4622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664"/>
    <w:rsid w:val="004F09C0"/>
    <w:rsid w:val="00507194"/>
    <w:rsid w:val="00516B0E"/>
    <w:rsid w:val="00532D8C"/>
    <w:rsid w:val="00552E22"/>
    <w:rsid w:val="0058351A"/>
    <w:rsid w:val="005B3FB8"/>
    <w:rsid w:val="005B6B82"/>
    <w:rsid w:val="005B7524"/>
    <w:rsid w:val="005C3815"/>
    <w:rsid w:val="005D062B"/>
    <w:rsid w:val="005F7DC5"/>
    <w:rsid w:val="006137F7"/>
    <w:rsid w:val="00617108"/>
    <w:rsid w:val="006268AC"/>
    <w:rsid w:val="00637333"/>
    <w:rsid w:val="00645303"/>
    <w:rsid w:val="006535B2"/>
    <w:rsid w:val="006550BC"/>
    <w:rsid w:val="00657D8A"/>
    <w:rsid w:val="00674D0D"/>
    <w:rsid w:val="00684946"/>
    <w:rsid w:val="00686716"/>
    <w:rsid w:val="00693ED8"/>
    <w:rsid w:val="006B5620"/>
    <w:rsid w:val="006C36E0"/>
    <w:rsid w:val="006D2BE3"/>
    <w:rsid w:val="006D7F3F"/>
    <w:rsid w:val="0071761C"/>
    <w:rsid w:val="00725A0C"/>
    <w:rsid w:val="007260C0"/>
    <w:rsid w:val="007306EC"/>
    <w:rsid w:val="007325A1"/>
    <w:rsid w:val="00750BB0"/>
    <w:rsid w:val="00751660"/>
    <w:rsid w:val="0075178B"/>
    <w:rsid w:val="007571ED"/>
    <w:rsid w:val="007644C9"/>
    <w:rsid w:val="00772BF7"/>
    <w:rsid w:val="007826D2"/>
    <w:rsid w:val="00784128"/>
    <w:rsid w:val="0078596E"/>
    <w:rsid w:val="007A0DEA"/>
    <w:rsid w:val="007A758D"/>
    <w:rsid w:val="007B3FE9"/>
    <w:rsid w:val="007C098B"/>
    <w:rsid w:val="007C100D"/>
    <w:rsid w:val="007D1E94"/>
    <w:rsid w:val="007D3290"/>
    <w:rsid w:val="007D5830"/>
    <w:rsid w:val="007D74B3"/>
    <w:rsid w:val="007D7C58"/>
    <w:rsid w:val="007E531F"/>
    <w:rsid w:val="008037DD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C0CEE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57B31"/>
    <w:rsid w:val="00965523"/>
    <w:rsid w:val="009751A4"/>
    <w:rsid w:val="00986CD3"/>
    <w:rsid w:val="00994FC0"/>
    <w:rsid w:val="009B055F"/>
    <w:rsid w:val="009B3B73"/>
    <w:rsid w:val="009B4663"/>
    <w:rsid w:val="009E69B9"/>
    <w:rsid w:val="009F7D38"/>
    <w:rsid w:val="00A06EF1"/>
    <w:rsid w:val="00A15AE6"/>
    <w:rsid w:val="00A23753"/>
    <w:rsid w:val="00A31187"/>
    <w:rsid w:val="00A53EB3"/>
    <w:rsid w:val="00A60FDD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C7FFE"/>
    <w:rsid w:val="00BE1857"/>
    <w:rsid w:val="00BF0F90"/>
    <w:rsid w:val="00C24A95"/>
    <w:rsid w:val="00C3025A"/>
    <w:rsid w:val="00C318BC"/>
    <w:rsid w:val="00C51F84"/>
    <w:rsid w:val="00C70352"/>
    <w:rsid w:val="00C757E4"/>
    <w:rsid w:val="00C76806"/>
    <w:rsid w:val="00C83D82"/>
    <w:rsid w:val="00C92DA2"/>
    <w:rsid w:val="00C9460D"/>
    <w:rsid w:val="00CB25A4"/>
    <w:rsid w:val="00CB3658"/>
    <w:rsid w:val="00CB7F06"/>
    <w:rsid w:val="00CD0ADA"/>
    <w:rsid w:val="00CD1AA8"/>
    <w:rsid w:val="00CE3EFF"/>
    <w:rsid w:val="00CF7395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47640"/>
    <w:rsid w:val="00D54B1C"/>
    <w:rsid w:val="00D55572"/>
    <w:rsid w:val="00D656AA"/>
    <w:rsid w:val="00D67C53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55BBD"/>
    <w:rsid w:val="00E66841"/>
    <w:rsid w:val="00E8020D"/>
    <w:rsid w:val="00EA40BC"/>
    <w:rsid w:val="00EA71C2"/>
    <w:rsid w:val="00EC7787"/>
    <w:rsid w:val="00ED0498"/>
    <w:rsid w:val="00EE1BD5"/>
    <w:rsid w:val="00EE55DE"/>
    <w:rsid w:val="00EE68CD"/>
    <w:rsid w:val="00F04AD3"/>
    <w:rsid w:val="00F0594A"/>
    <w:rsid w:val="00F418D3"/>
    <w:rsid w:val="00F44BDE"/>
    <w:rsid w:val="00F47751"/>
    <w:rsid w:val="00F77DDA"/>
    <w:rsid w:val="00F862D3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D54379-D329-4F15-8941-765D5A8D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paragraph" w:styleId="ad">
    <w:name w:val="header"/>
    <w:basedOn w:val="a"/>
    <w:link w:val="ae"/>
    <w:rsid w:val="00A60F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A60FDD"/>
  </w:style>
  <w:style w:type="paragraph" w:styleId="af">
    <w:name w:val="footer"/>
    <w:basedOn w:val="a"/>
    <w:link w:val="af0"/>
    <w:rsid w:val="00A60F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A6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