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4C3583" w:rsidTr="00BD5672">
        <w:tc>
          <w:tcPr>
            <w:tcW w:w="1416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4C358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4C3583" w:rsidTr="00BD5672">
        <w:tc>
          <w:tcPr>
            <w:tcW w:w="1416" w:type="dxa"/>
          </w:tcPr>
          <w:p w:rsidR="00BD5672" w:rsidRPr="004C3583" w:rsidRDefault="00515328" w:rsidP="00F437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2017/</w:t>
            </w:r>
            <w:r w:rsidR="00F43746">
              <w:rPr>
                <w:rFonts w:ascii="細明體" w:eastAsia="細明體" w:hAnsi="細明體" w:cs="Courier New"/>
                <w:sz w:val="20"/>
                <w:szCs w:val="20"/>
              </w:rPr>
              <w:t>10</w:t>
            </w: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F43746">
              <w:rPr>
                <w:rFonts w:ascii="細明體" w:eastAsia="細明體" w:hAnsi="細明體" w:cs="Courier New"/>
                <w:sz w:val="20"/>
                <w:szCs w:val="20"/>
              </w:rPr>
              <w:t>06</w:t>
            </w:r>
          </w:p>
        </w:tc>
        <w:tc>
          <w:tcPr>
            <w:tcW w:w="1010" w:type="dxa"/>
          </w:tcPr>
          <w:p w:rsidR="00BD5672" w:rsidRPr="004C3583" w:rsidRDefault="00515328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4C3583" w:rsidRDefault="00515328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C3583">
              <w:rPr>
                <w:rFonts w:ascii="細明體" w:eastAsia="細明體" w:hAnsi="細明體" w:cs="Courier New" w:hint="eastAsia"/>
                <w:sz w:val="20"/>
                <w:szCs w:val="20"/>
              </w:rPr>
              <w:t>c</w:t>
            </w:r>
            <w:r w:rsidRPr="004C3583">
              <w:rPr>
                <w:rFonts w:ascii="細明體" w:eastAsia="細明體" w:hAnsi="細明體" w:cs="Courier New"/>
                <w:sz w:val="20"/>
                <w:szCs w:val="20"/>
              </w:rPr>
              <w:t>reate</w:t>
            </w:r>
            <w:r w:rsidR="00CE5F4C" w:rsidRPr="004C3583">
              <w:rPr>
                <w:rFonts w:ascii="細明體" w:eastAsia="細明體" w:hAnsi="細明體" w:cs="Courier New"/>
                <w:sz w:val="20"/>
                <w:szCs w:val="20"/>
              </w:rPr>
              <w:t>d</w:t>
            </w:r>
          </w:p>
        </w:tc>
        <w:tc>
          <w:tcPr>
            <w:tcW w:w="1566" w:type="dxa"/>
          </w:tcPr>
          <w:p w:rsidR="00BD5672" w:rsidRPr="005901BD" w:rsidRDefault="00515328" w:rsidP="005558D1">
            <w:pPr>
              <w:pStyle w:val="Tabletext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5901BD">
              <w:rPr>
                <w:rFonts w:ascii="細明體" w:eastAsia="細明體" w:hAnsi="細明體" w:cs="Courier New" w:hint="eastAsia"/>
                <w:kern w:val="2"/>
                <w:lang w:eastAsia="zh-TW"/>
              </w:rPr>
              <w:t>馬慈蓮</w:t>
            </w:r>
          </w:p>
        </w:tc>
        <w:tc>
          <w:tcPr>
            <w:tcW w:w="2071" w:type="dxa"/>
          </w:tcPr>
          <w:p w:rsidR="00BD5672" w:rsidRPr="004C3583" w:rsidRDefault="006024EB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901BD">
              <w:rPr>
                <w:rFonts w:ascii="細明體" w:eastAsia="細明體" w:hAnsi="細明體" w:cs="Courier New"/>
                <w:sz w:val="20"/>
                <w:szCs w:val="20"/>
              </w:rPr>
              <w:t>170911002083</w:t>
            </w:r>
          </w:p>
        </w:tc>
      </w:tr>
      <w:tr w:rsidR="00EC5722" w:rsidRPr="004C3583" w:rsidTr="00BD5672">
        <w:trPr>
          <w:ins w:id="2" w:author="馬慈蓮" w:date="2018-04-19T13:59:00Z"/>
        </w:trPr>
        <w:tc>
          <w:tcPr>
            <w:tcW w:w="1416" w:type="dxa"/>
          </w:tcPr>
          <w:p w:rsidR="00EC5722" w:rsidRPr="004C3583" w:rsidRDefault="00EC5722" w:rsidP="00EC5722">
            <w:pPr>
              <w:spacing w:line="240" w:lineRule="atLeast"/>
              <w:jc w:val="center"/>
              <w:rPr>
                <w:ins w:id="3" w:author="馬慈蓮" w:date="2018-04-19T13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馬慈蓮" w:date="2018-04-19T13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2018/02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</w:t>
              </w:r>
            </w:ins>
          </w:p>
        </w:tc>
        <w:tc>
          <w:tcPr>
            <w:tcW w:w="1010" w:type="dxa"/>
          </w:tcPr>
          <w:p w:rsidR="00EC5722" w:rsidRPr="004C3583" w:rsidRDefault="007B2F1F" w:rsidP="00EC5722">
            <w:pPr>
              <w:spacing w:line="240" w:lineRule="atLeast"/>
              <w:jc w:val="center"/>
              <w:rPr>
                <w:ins w:id="5" w:author="馬慈蓮" w:date="2018-04-19T13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8-04-19T13:5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EC5722" w:rsidRPr="004C3583" w:rsidRDefault="008A0758" w:rsidP="00EC5722">
            <w:pPr>
              <w:spacing w:line="240" w:lineRule="atLeast"/>
              <w:rPr>
                <w:ins w:id="7" w:author="馬慈蓮" w:date="2018-04-19T13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8-04-19T14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執行日改為系統日前一天</w:t>
              </w:r>
            </w:ins>
          </w:p>
        </w:tc>
        <w:tc>
          <w:tcPr>
            <w:tcW w:w="1566" w:type="dxa"/>
          </w:tcPr>
          <w:p w:rsidR="00EC5722" w:rsidRPr="005901BD" w:rsidRDefault="00EC5722" w:rsidP="00EC5722">
            <w:pPr>
              <w:pStyle w:val="Tabletext"/>
              <w:rPr>
                <w:ins w:id="9" w:author="馬慈蓮" w:date="2018-04-19T13:59:00Z"/>
                <w:rFonts w:ascii="細明體" w:eastAsia="細明體" w:hAnsi="細明體" w:cs="Courier New" w:hint="eastAsia"/>
                <w:kern w:val="2"/>
                <w:lang w:eastAsia="zh-TW"/>
              </w:rPr>
            </w:pPr>
            <w:ins w:id="10" w:author="馬慈蓮" w:date="2018-04-19T13:59:00Z">
              <w:r>
                <w:rPr>
                  <w:rFonts w:ascii="細明體" w:eastAsia="細明體" w:hAnsi="細明體" w:cs="Courier New" w:hint="eastAsia"/>
                </w:rPr>
                <w:t>慈蓮</w:t>
              </w:r>
            </w:ins>
          </w:p>
        </w:tc>
        <w:tc>
          <w:tcPr>
            <w:tcW w:w="2071" w:type="dxa"/>
          </w:tcPr>
          <w:p w:rsidR="00EC5722" w:rsidRPr="005901BD" w:rsidRDefault="00EC5722" w:rsidP="00EC5722">
            <w:pPr>
              <w:spacing w:line="240" w:lineRule="atLeast"/>
              <w:rPr>
                <w:ins w:id="11" w:author="馬慈蓮" w:date="2018-04-19T13:59:00Z"/>
                <w:rFonts w:ascii="細明體" w:eastAsia="細明體" w:hAnsi="細明體" w:cs="Courier New"/>
                <w:sz w:val="20"/>
                <w:szCs w:val="20"/>
              </w:rPr>
            </w:pPr>
            <w:ins w:id="12" w:author="馬慈蓮" w:date="2018-04-19T13:59:00Z">
              <w:r w:rsidRPr="00694A93">
                <w:rPr>
                  <w:rFonts w:ascii="細明體" w:eastAsia="細明體" w:hAnsi="細明體"/>
                  <w:sz w:val="20"/>
                </w:rPr>
                <w:t>180209001407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506FB2" w:rsidRDefault="00FD17E7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sz w:val="20"/>
                <w:szCs w:val="20"/>
              </w:rPr>
            </w:pPr>
            <w:r w:rsidRPr="00FD17E7">
              <w:rPr>
                <w:rFonts w:ascii="細明體" w:eastAsia="細明體" w:hAnsi="細明體" w:hint="eastAsia"/>
                <w:sz w:val="20"/>
                <w:szCs w:val="20"/>
              </w:rPr>
              <w:t>保戶註記人數統計PASS管大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6502B5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AAI4_B01</w:t>
            </w:r>
            <w:r w:rsidR="00FD17E7">
              <w:rPr>
                <w:rFonts w:ascii="細明體" w:eastAsia="細明體" w:hAnsi="細明體"/>
                <w:sz w:val="20"/>
                <w:szCs w:val="20"/>
              </w:rPr>
              <w:t>5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58780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8780B">
              <w:rPr>
                <w:rFonts w:ascii="細明體" w:eastAsia="細明體" w:hAnsi="細明體" w:hint="eastAsia"/>
                <w:sz w:val="20"/>
              </w:rPr>
              <w:t>保戶註記人數統計PASS管大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BA28DA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BA28DA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280954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</w:t>
            </w:r>
            <w:r w:rsidR="003769F8" w:rsidRPr="00280954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280954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280954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B3362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5" type="#_x0000_t109" style="position:absolute;margin-left:133.6pt;margin-top:6.45pt;width:79.25pt;height:57.6pt;z-index:251658752">
            <v:textbox>
              <w:txbxContent>
                <w:p w:rsidR="00B33624" w:rsidRPr="00D64A4B" w:rsidRDefault="00802F8C" w:rsidP="00B33624">
                  <w:pPr>
                    <w:rPr>
                      <w:rFonts w:ascii="細明體" w:eastAsia="細明體" w:hAnsi="細明體" w:hint="eastAsia"/>
                      <w:sz w:val="12"/>
                    </w:rPr>
                  </w:pPr>
                  <w:r>
                    <w:rPr>
                      <w:rFonts w:ascii="細明體" w:eastAsia="細明體" w:hAnsi="細明體"/>
                      <w:sz w:val="20"/>
                      <w:szCs w:val="20"/>
                    </w:rPr>
                    <w:t>AAI4_B015</w:t>
                  </w:r>
                </w:p>
                <w:p w:rsidR="00B33624" w:rsidRPr="00FB5909" w:rsidRDefault="00802F8C" w:rsidP="00802F8C">
                  <w:pPr>
                    <w:rPr>
                      <w:rFonts w:ascii="細明體" w:eastAsia="細明體" w:hAnsi="細明體"/>
                      <w:sz w:val="16"/>
                    </w:rPr>
                  </w:pPr>
                  <w:r w:rsidRPr="00FD17E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保戶註記人數統計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212.85pt;margin-top:35.65pt;width:33.35pt;height:.05pt;z-index:25165772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3" type="#_x0000_t116" style="position:absolute;margin-left:246.2pt;margin-top:17.15pt;width:85.5pt;height:34.5pt;z-index:251656704">
            <v:textbox>
              <w:txbxContent>
                <w:p w:rsidR="00B33624" w:rsidRDefault="00B33624" w:rsidP="00B33624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86" type="#_x0000_t32" style="position:absolute;margin-left:98.8pt;margin-top:35.7pt;width:34.8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82" type="#_x0000_t109" style="position:absolute;margin-left:3.35pt;margin-top:13.2pt;width:95.15pt;height:44.25pt;z-index:251655680">
            <v:textbox style="mso-next-textbox:#_x0000_s1082">
              <w:txbxContent>
                <w:p w:rsidR="00B33624" w:rsidRPr="009E72EB" w:rsidRDefault="00B33624" w:rsidP="00B33624">
                  <w:pPr>
                    <w:rPr>
                      <w:rFonts w:ascii="細明體" w:eastAsia="細明體" w:hAnsi="細明體"/>
                      <w:sz w:val="16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取得目標資料(</w:t>
                  </w:r>
                  <w:r w:rsidRPr="009E72EB">
                    <w:rPr>
                      <w:rFonts w:ascii="細明體" w:eastAsia="細明體" w:hAnsi="細明體" w:hint="eastAsia"/>
                      <w:sz w:val="16"/>
                    </w:rPr>
                    <w:t>DTAA</w:t>
                  </w:r>
                  <w:r w:rsidR="000C095C">
                    <w:rPr>
                      <w:rFonts w:ascii="細明體" w:eastAsia="細明體" w:hAnsi="細明體"/>
                      <w:sz w:val="16"/>
                    </w:rPr>
                    <w:t>I110</w:t>
                  </w:r>
                  <w:r w:rsidRPr="009E72EB">
                    <w:rPr>
                      <w:rFonts w:ascii="細明體" w:eastAsia="細明體" w:hAnsi="細明體" w:hint="eastAsia"/>
                      <w:sz w:val="16"/>
                    </w:rPr>
                    <w:t>)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268"/>
        <w:gridCol w:w="779"/>
        <w:gridCol w:w="780"/>
        <w:gridCol w:w="780"/>
        <w:gridCol w:w="780"/>
      </w:tblGrid>
      <w:tr w:rsidR="00752001" w:rsidTr="00B675B8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268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7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8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8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8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B675B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DB6D2A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44090A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4090A">
              <w:rPr>
                <w:rFonts w:ascii="細明體" w:eastAsia="細明體" w:hAnsi="細明體" w:cs="細明體" w:hint="eastAsia"/>
                <w:sz w:val="20"/>
                <w:szCs w:val="20"/>
              </w:rPr>
              <w:t>個資同意書紀錄檔</w:t>
            </w:r>
          </w:p>
        </w:tc>
        <w:tc>
          <w:tcPr>
            <w:tcW w:w="2268" w:type="dxa"/>
          </w:tcPr>
          <w:p w:rsidR="00752001" w:rsidRPr="002057B2" w:rsidRDefault="00E66AF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79" w:type="dxa"/>
          </w:tcPr>
          <w:p w:rsidR="00752001" w:rsidRDefault="00E66AF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8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8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B6D2A" w:rsidTr="00B675B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B6D2A" w:rsidRPr="00226E08" w:rsidRDefault="00DB6D2A" w:rsidP="00DB6D2A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B6D2A" w:rsidRPr="00AE19D3" w:rsidRDefault="00DB6D2A" w:rsidP="00DB6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指標處理檔(日)</w:t>
            </w:r>
          </w:p>
        </w:tc>
        <w:tc>
          <w:tcPr>
            <w:tcW w:w="2268" w:type="dxa"/>
          </w:tcPr>
          <w:p w:rsidR="00DB6D2A" w:rsidRPr="00AE19D3" w:rsidRDefault="00DB6D2A" w:rsidP="00DB6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DTZEH010</w:t>
            </w:r>
          </w:p>
        </w:tc>
        <w:tc>
          <w:tcPr>
            <w:tcW w:w="779" w:type="dxa"/>
          </w:tcPr>
          <w:p w:rsidR="00DB6D2A" w:rsidRPr="00AE19D3" w:rsidRDefault="00DB6D2A" w:rsidP="00DB6D2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DB6D2A" w:rsidRPr="00AE19D3" w:rsidRDefault="00DB6D2A" w:rsidP="00DB6D2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DB6D2A" w:rsidRPr="00AE19D3" w:rsidRDefault="00DB6D2A" w:rsidP="00DB6D2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DB6D2A" w:rsidRPr="00AE19D3" w:rsidRDefault="00DB6D2A" w:rsidP="00DB6D2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DB6D2A" w:rsidTr="00B675B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B6D2A" w:rsidRDefault="00DB6D2A" w:rsidP="00DB6D2A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B6D2A" w:rsidRPr="00AE19D3" w:rsidRDefault="00DB6D2A" w:rsidP="00DB6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各上游效率作業檔_單位個人_日</w:t>
            </w:r>
          </w:p>
        </w:tc>
        <w:tc>
          <w:tcPr>
            <w:tcW w:w="2268" w:type="dxa"/>
          </w:tcPr>
          <w:p w:rsidR="00DB6D2A" w:rsidRPr="00AE19D3" w:rsidRDefault="00DB6D2A" w:rsidP="00DB6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DTZEH011</w:t>
            </w:r>
          </w:p>
        </w:tc>
        <w:tc>
          <w:tcPr>
            <w:tcW w:w="779" w:type="dxa"/>
          </w:tcPr>
          <w:p w:rsidR="00DB6D2A" w:rsidRPr="00AE19D3" w:rsidRDefault="00DB6D2A" w:rsidP="00DB6D2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DB6D2A" w:rsidRPr="00AE19D3" w:rsidRDefault="00DB6D2A" w:rsidP="00DB6D2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DB6D2A" w:rsidRPr="00AE19D3" w:rsidRDefault="00DB6D2A" w:rsidP="00DB6D2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80" w:type="dxa"/>
          </w:tcPr>
          <w:p w:rsidR="00DB6D2A" w:rsidRPr="00AE19D3" w:rsidRDefault="00DB6D2A" w:rsidP="00DB6D2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0F16A2" w:rsidRPr="009E5952" w:rsidRDefault="000F16A2" w:rsidP="002161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216147">
              <w:rPr>
                <w:rFonts w:ascii="細明體" w:eastAsia="細明體" w:hAnsi="細明體"/>
                <w:sz w:val="20"/>
                <w:szCs w:val="20"/>
              </w:rPr>
              <w:t>20</w:t>
            </w:r>
            <w:r w:rsidR="008B5C4F">
              <w:rPr>
                <w:rFonts w:ascii="細明體" w:eastAsia="細明體" w:hAnsi="細明體"/>
                <w:sz w:val="20"/>
                <w:szCs w:val="20"/>
              </w:rPr>
              <w:t>2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0F16A2" w:rsidTr="000F16A2">
        <w:trPr>
          <w:trHeight w:val="120"/>
        </w:trPr>
        <w:tc>
          <w:tcPr>
            <w:tcW w:w="1672" w:type="dxa"/>
          </w:tcPr>
          <w:p w:rsidR="000F16A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0F16A2" w:rsidRPr="009E5952" w:rsidRDefault="000F16A2" w:rsidP="000F16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3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BD04F4" w:rsidRPr="0058093B" w:rsidTr="0079218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D04F4" w:rsidRDefault="00BD04F4" w:rsidP="00BD04F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BD04F4" w:rsidRPr="00AE19D3" w:rsidRDefault="00BD04F4" w:rsidP="00BD04F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  <w:vAlign w:val="center"/>
          </w:tcPr>
          <w:p w:rsidR="00BD04F4" w:rsidRPr="00AE19D3" w:rsidRDefault="00BD04F4" w:rsidP="00BD04F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  <w:vAlign w:val="center"/>
          </w:tcPr>
          <w:p w:rsidR="00BD04F4" w:rsidRPr="00AE19D3" w:rsidRDefault="00BD04F4" w:rsidP="00BD04F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EXE_DATE</w:t>
            </w:r>
          </w:p>
        </w:tc>
      </w:tr>
      <w:tr w:rsidR="00BD04F4" w:rsidRPr="0058093B" w:rsidTr="0079218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D04F4" w:rsidRDefault="00BD04F4" w:rsidP="00BD04F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  <w:vAlign w:val="center"/>
          </w:tcPr>
          <w:p w:rsidR="00BD04F4" w:rsidRPr="00AE19D3" w:rsidRDefault="00BD04F4" w:rsidP="00BD04F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執行類別</w:t>
            </w:r>
          </w:p>
        </w:tc>
        <w:tc>
          <w:tcPr>
            <w:tcW w:w="3465" w:type="dxa"/>
            <w:vAlign w:val="center"/>
          </w:tcPr>
          <w:p w:rsidR="00BD04F4" w:rsidRPr="00AE19D3" w:rsidRDefault="00BD04F4" w:rsidP="00BD04F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  <w:vAlign w:val="center"/>
          </w:tcPr>
          <w:p w:rsidR="002B11A2" w:rsidRDefault="00B66D0C" w:rsidP="00BD04F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EXE_TYPE</w:t>
            </w:r>
          </w:p>
          <w:p w:rsidR="00BD04F4" w:rsidRPr="00AE19D3" w:rsidRDefault="00BD04F4" w:rsidP="0052692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1:日  2:月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3"/>
    <w:p w:rsidR="00961F9B" w:rsidRPr="009B385F" w:rsidRDefault="00423BF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B63B8C" w:rsidRPr="00AE19D3" w:rsidRDefault="00B63B8C" w:rsidP="00B63B8C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>初始：</w:t>
      </w:r>
    </w:p>
    <w:p w:rsidR="00B63B8C" w:rsidRPr="00AE19D3" w:rsidRDefault="00B63B8C" w:rsidP="00B63B8C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B63B8C" w:rsidRPr="00AE19D3" w:rsidRDefault="00B63B8C" w:rsidP="00B63B8C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B63B8C" w:rsidRPr="00AE19D3" w:rsidRDefault="00B63B8C" w:rsidP="00B63B8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START</w:t>
      </w:r>
    </w:p>
    <w:p w:rsidR="00B63B8C" w:rsidRPr="00AE19D3" w:rsidRDefault="00B63B8C" w:rsidP="00DD219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刪除DTZEH011成功件數、</w:t>
      </w:r>
    </w:p>
    <w:p w:rsidR="00B63B8C" w:rsidRPr="00AE19D3" w:rsidRDefault="00B63B8C" w:rsidP="00DD219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刪除DTZEH011失敗件數、</w:t>
      </w:r>
    </w:p>
    <w:p w:rsidR="00B63B8C" w:rsidRPr="00AE19D3" w:rsidRDefault="00B63B8C" w:rsidP="00DD219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</w:t>
      </w:r>
      <w:r w:rsidR="00671F35" w:rsidRPr="00671F35">
        <w:rPr>
          <w:rFonts w:ascii="細明體" w:eastAsia="細明體" w:hAnsi="細明體" w:hint="eastAsia"/>
          <w:kern w:val="2"/>
          <w:lang w:eastAsia="zh-TW"/>
        </w:rPr>
        <w:t>DTZEH011</w:t>
      </w:r>
      <w:r w:rsidR="00B67C8E">
        <w:rPr>
          <w:rFonts w:ascii="細明體" w:eastAsia="細明體" w:hAnsi="細明體" w:hint="eastAsia"/>
          <w:kern w:val="2"/>
          <w:lang w:eastAsia="zh-TW"/>
        </w:rPr>
        <w:t>成功</w:t>
      </w:r>
      <w:r w:rsidRPr="00AE19D3">
        <w:rPr>
          <w:rFonts w:ascii="細明體" w:eastAsia="細明體" w:hAnsi="細明體" w:hint="eastAsia"/>
          <w:kern w:val="2"/>
          <w:lang w:eastAsia="zh-TW"/>
        </w:rPr>
        <w:t>件數、</w:t>
      </w:r>
      <w:r w:rsidRPr="00AE19D3">
        <w:rPr>
          <w:rFonts w:ascii="細明體" w:eastAsia="細明體" w:hAnsi="細明體"/>
          <w:kern w:val="2"/>
          <w:lang w:eastAsia="zh-TW"/>
        </w:rPr>
        <w:tab/>
      </w:r>
    </w:p>
    <w:p w:rsidR="00B63B8C" w:rsidRPr="00AE19D3" w:rsidRDefault="00B63B8C" w:rsidP="00DD2192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新增DTZEH011失敗件數、</w:t>
      </w:r>
    </w:p>
    <w:p w:rsidR="00B63B8C" w:rsidRPr="00AE19D3" w:rsidRDefault="00B63B8C" w:rsidP="00B63B8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END</w:t>
      </w:r>
    </w:p>
    <w:p w:rsidR="00961F9B" w:rsidRPr="00CA3832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30B4F" w:rsidRPr="00AE19D3" w:rsidRDefault="00730B4F" w:rsidP="00730B4F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AE19D3">
        <w:rPr>
          <w:rFonts w:ascii="細明體" w:eastAsia="細明體" w:hAnsi="細明體"/>
          <w:kern w:val="2"/>
          <w:lang w:eastAsia="zh-TW"/>
        </w:rPr>
        <w:t>CountManager</w:t>
      </w:r>
      <w:r w:rsidRPr="00AE19D3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>START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>，COUNT＝0</w:t>
      </w:r>
      <w:r w:rsidRPr="00AE19D3">
        <w:rPr>
          <w:rFonts w:ascii="細明體" w:eastAsia="細明體" w:hAnsi="細明體"/>
          <w:kern w:val="2"/>
          <w:lang w:eastAsia="zh-TW"/>
        </w:rPr>
        <w:t>}</w:t>
      </w:r>
    </w:p>
    <w:p w:rsidR="00730B4F" w:rsidRPr="00AE19D3" w:rsidRDefault="00730B4F" w:rsidP="00730B4F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檢核傳入參數：</w:t>
      </w:r>
    </w:p>
    <w:p w:rsidR="00730B4F" w:rsidRPr="00AE19D3" w:rsidRDefault="00730B4F" w:rsidP="00730B4F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取得$</w:t>
      </w:r>
      <w:r w:rsidRPr="00AE19D3">
        <w:rPr>
          <w:rFonts w:ascii="細明體" w:eastAsia="細明體" w:hAnsi="細明體" w:hint="eastAsia"/>
          <w:lang w:eastAsia="zh-TW"/>
        </w:rPr>
        <w:t>執行日期</w:t>
      </w:r>
      <w:r w:rsidRPr="00AE19D3">
        <w:rPr>
          <w:rFonts w:ascii="細明體" w:eastAsia="細明體" w:hAnsi="細明體" w:hint="eastAsia"/>
          <w:kern w:val="2"/>
          <w:lang w:eastAsia="zh-TW"/>
        </w:rPr>
        <w:t>(EXE_DATE)、執行類別(EXE_TYPE)，先判斷是否有傳入參數</w:t>
      </w:r>
    </w:p>
    <w:p w:rsidR="00730B4F" w:rsidRPr="00AE19D3" w:rsidRDefault="00730B4F" w:rsidP="00730B4F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>IF 有傳入參數：</w:t>
      </w:r>
    </w:p>
    <w:p w:rsidR="00730B4F" w:rsidRPr="00AE19D3" w:rsidRDefault="00730B4F" w:rsidP="00730B4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檢核是否符合日期格式：</w:t>
      </w:r>
    </w:p>
    <w:p w:rsidR="00730B4F" w:rsidRPr="00AE19D3" w:rsidRDefault="00730B4F" w:rsidP="00730B4F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IF 符合：</w:t>
      </w:r>
    </w:p>
    <w:p w:rsidR="00730B4F" w:rsidRPr="00AE19D3" w:rsidRDefault="00730B4F" w:rsidP="00730B4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lang w:eastAsia="zh-TW"/>
        </w:rPr>
        <w:t xml:space="preserve">執行日期 </w:t>
      </w:r>
      <w:r w:rsidRPr="00AE19D3">
        <w:rPr>
          <w:rFonts w:ascii="細明體" w:eastAsia="細明體" w:hAnsi="細明體"/>
          <w:kern w:val="2"/>
          <w:lang w:eastAsia="zh-TW"/>
        </w:rPr>
        <w:t xml:space="preserve">= </w:t>
      </w:r>
      <w:r w:rsidRPr="00AE19D3">
        <w:rPr>
          <w:rFonts w:ascii="細明體" w:eastAsia="細明體" w:hAnsi="細明體" w:hint="eastAsia"/>
          <w:kern w:val="2"/>
          <w:lang w:eastAsia="zh-TW"/>
        </w:rPr>
        <w:t>傳入.執行日期</w:t>
      </w:r>
    </w:p>
    <w:p w:rsidR="00730B4F" w:rsidRPr="00AE19D3" w:rsidRDefault="00730B4F" w:rsidP="00730B4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$執行類別 = 傳入.執行類別</w:t>
      </w:r>
    </w:p>
    <w:p w:rsidR="00730B4F" w:rsidRPr="00AE19D3" w:rsidRDefault="00730B4F" w:rsidP="00730B4F">
      <w:pPr>
        <w:pStyle w:val="Tabletext"/>
        <w:keepLines w:val="0"/>
        <w:numPr>
          <w:ilvl w:val="4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730B4F" w:rsidRPr="00AE19D3" w:rsidRDefault="00730B4F" w:rsidP="00730B4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730B4F" w:rsidRPr="00AE19D3" w:rsidRDefault="00730B4F" w:rsidP="00730B4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 xml:space="preserve">紀錄LOG訊息： </w:t>
      </w:r>
      <w:r w:rsidRPr="00AE19D3">
        <w:rPr>
          <w:rFonts w:ascii="細明體" w:eastAsia="細明體" w:hAnsi="細明體"/>
          <w:kern w:val="2"/>
          <w:lang w:eastAsia="zh-TW"/>
        </w:rPr>
        <w:t>“</w:t>
      </w:r>
      <w:r w:rsidRPr="00AE19D3">
        <w:rPr>
          <w:rFonts w:ascii="細明體" w:eastAsia="細明體" w:hAnsi="細明體" w:hint="eastAsia"/>
          <w:kern w:val="2"/>
          <w:lang w:eastAsia="zh-TW"/>
        </w:rPr>
        <w:t>傳入之執行日期非日期格式：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+  傳入.執行日期</w:t>
      </w:r>
    </w:p>
    <w:p w:rsidR="00730B4F" w:rsidRPr="00AE19D3" w:rsidRDefault="00730B4F" w:rsidP="00730B4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/>
          <w:kern w:val="2"/>
          <w:lang w:eastAsia="zh-TW"/>
        </w:rPr>
        <w:t>L</w:t>
      </w:r>
      <w:r w:rsidRPr="00AE19D3">
        <w:rPr>
          <w:rFonts w:ascii="細明體" w:eastAsia="細明體" w:hAnsi="細明體" w:hint="eastAsia"/>
          <w:kern w:val="2"/>
          <w:lang w:eastAsia="zh-TW"/>
        </w:rPr>
        <w:t>og.fatal：</w:t>
      </w:r>
      <w:r w:rsidRPr="00AE19D3">
        <w:rPr>
          <w:rFonts w:ascii="細明體" w:eastAsia="細明體" w:hAnsi="細明體"/>
          <w:kern w:val="2"/>
          <w:lang w:eastAsia="zh-TW"/>
        </w:rPr>
        <w:t>“</w:t>
      </w:r>
      <w:r w:rsidRPr="00AE19D3">
        <w:rPr>
          <w:rFonts w:ascii="細明體" w:eastAsia="細明體" w:hAnsi="細明體" w:hint="eastAsia"/>
          <w:kern w:val="2"/>
          <w:lang w:eastAsia="zh-TW"/>
        </w:rPr>
        <w:t>傳入之執行日期非日期格式：</w:t>
      </w:r>
      <w:r w:rsidRPr="00AE19D3">
        <w:rPr>
          <w:rFonts w:ascii="細明體" w:eastAsia="細明體" w:hAnsi="細明體"/>
          <w:kern w:val="2"/>
          <w:lang w:eastAsia="zh-TW"/>
        </w:rPr>
        <w:t>”</w:t>
      </w:r>
      <w:r w:rsidRPr="00AE19D3">
        <w:rPr>
          <w:rFonts w:ascii="細明體" w:eastAsia="細明體" w:hAnsi="細明體" w:hint="eastAsia"/>
          <w:kern w:val="2"/>
          <w:lang w:eastAsia="zh-TW"/>
        </w:rPr>
        <w:t xml:space="preserve"> +  傳入.執行日期</w:t>
      </w:r>
    </w:p>
    <w:p w:rsidR="00730B4F" w:rsidRPr="00AE19D3" w:rsidRDefault="00730B4F" w:rsidP="00730B4F">
      <w:pPr>
        <w:pStyle w:val="Tabletext"/>
        <w:keepLines w:val="0"/>
        <w:numPr>
          <w:ilvl w:val="5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RollBack回程式初始狀態資料，結束程式且程式執行結果異常。</w:t>
      </w:r>
    </w:p>
    <w:p w:rsidR="00730B4F" w:rsidRPr="00AE19D3" w:rsidRDefault="00730B4F" w:rsidP="00730B4F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ELSE (無傳入參數)</w:t>
      </w:r>
    </w:p>
    <w:p w:rsidR="00730B4F" w:rsidRPr="00AE19D3" w:rsidRDefault="00730B4F" w:rsidP="00730B4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lang w:eastAsia="zh-TW"/>
        </w:rPr>
        <w:t xml:space="preserve">執行日期 = </w:t>
      </w:r>
      <w:r w:rsidR="00561E5A">
        <w:rPr>
          <w:rFonts w:ascii="細明體" w:eastAsia="細明體" w:hAnsi="細明體" w:hint="eastAsia"/>
          <w:lang w:eastAsia="zh-TW"/>
        </w:rPr>
        <w:t>系統日</w:t>
      </w:r>
      <w:ins w:id="14" w:author="馬慈蓮" w:date="2018-04-19T14:01:00Z">
        <w:r w:rsidR="0094038D">
          <w:rPr>
            <w:rFonts w:ascii="細明體" w:eastAsia="細明體" w:hAnsi="細明體" w:hint="eastAsia"/>
            <w:lang w:eastAsia="zh-TW"/>
          </w:rPr>
          <w:t>-1天</w:t>
        </w:r>
      </w:ins>
      <w:r w:rsidRPr="00AE19D3">
        <w:rPr>
          <w:rFonts w:ascii="細明體" w:eastAsia="細明體" w:hAnsi="細明體" w:hint="eastAsia"/>
          <w:lang w:eastAsia="zh-TW"/>
        </w:rPr>
        <w:t>。</w:t>
      </w:r>
    </w:p>
    <w:p w:rsidR="00730B4F" w:rsidRPr="00AE19D3" w:rsidRDefault="00730B4F" w:rsidP="00730B4F">
      <w:pPr>
        <w:pStyle w:val="Tabletext"/>
        <w:keepLines w:val="0"/>
        <w:numPr>
          <w:ilvl w:val="3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$</w:t>
      </w:r>
      <w:r w:rsidRPr="00AE19D3">
        <w:rPr>
          <w:rFonts w:ascii="細明體" w:eastAsia="細明體" w:hAnsi="細明體" w:hint="eastAsia"/>
          <w:lang w:eastAsia="zh-TW"/>
        </w:rPr>
        <w:t>執行類別 = 1。</w:t>
      </w:r>
    </w:p>
    <w:p w:rsidR="00730B4F" w:rsidRPr="00AE19D3" w:rsidRDefault="00730B4F" w:rsidP="00730B4F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刪除DBZE相關檔案：</w:t>
      </w:r>
    </w:p>
    <w:p w:rsidR="00730B4F" w:rsidRPr="00AE19D3" w:rsidRDefault="00730B4F" w:rsidP="00730B4F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/>
          <w:color w:val="000000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刪除DTZEH010資料：依$</w:t>
      </w:r>
      <w:r w:rsidRPr="00AE19D3">
        <w:rPr>
          <w:rFonts w:ascii="細明體" w:eastAsia="細明體" w:hAnsi="細明體" w:hint="eastAsia"/>
          <w:lang w:eastAsia="zh-TW"/>
        </w:rPr>
        <w:t>執行日期刪除</w:t>
      </w:r>
      <w:r w:rsidRPr="00AE19D3">
        <w:rPr>
          <w:rFonts w:ascii="細明體" w:eastAsia="細明體" w:hAnsi="細明體"/>
          <w:color w:val="000000"/>
          <w:lang w:eastAsia="zh-TW"/>
        </w:rPr>
        <w:t>效率指標ID </w:t>
      </w:r>
      <w:r w:rsidRPr="00AE19D3">
        <w:rPr>
          <w:rFonts w:ascii="細明體" w:eastAsia="細明體" w:hAnsi="細明體" w:hint="eastAsia"/>
          <w:color w:val="000000"/>
          <w:lang w:eastAsia="zh-TW"/>
        </w:rPr>
        <w:t>為</w:t>
      </w:r>
      <w:r w:rsidRPr="00AE19D3">
        <w:rPr>
          <w:rFonts w:ascii="細明體" w:eastAsia="細明體" w:hAnsi="細明體"/>
          <w:color w:val="000000"/>
          <w:lang w:eastAsia="zh-TW"/>
        </w:rPr>
        <w:t>'</w:t>
      </w:r>
      <w:r w:rsidR="00AB5E99">
        <w:rPr>
          <w:rFonts w:ascii="細明體" w:eastAsia="細明體" w:hAnsi="細明體"/>
          <w:color w:val="000000"/>
          <w:lang w:eastAsia="zh-TW"/>
        </w:rPr>
        <w:t>AAI4BDLY0001</w:t>
      </w:r>
      <w:r w:rsidRPr="00AE19D3">
        <w:rPr>
          <w:rFonts w:ascii="細明體" w:eastAsia="細明體" w:hAnsi="細明體"/>
          <w:color w:val="000000"/>
          <w:lang w:eastAsia="zh-TW"/>
        </w:rPr>
        <w:t>'</w:t>
      </w:r>
      <w:r w:rsidRPr="00AE19D3">
        <w:rPr>
          <w:rFonts w:ascii="細明體" w:eastAsia="細明體" w:hAnsi="細明體" w:hint="eastAsia"/>
          <w:color w:val="000000"/>
          <w:lang w:eastAsia="zh-TW"/>
        </w:rPr>
        <w:t>之資料。</w:t>
      </w:r>
    </w:p>
    <w:p w:rsidR="00730B4F" w:rsidRPr="00AE19D3" w:rsidRDefault="00730B4F" w:rsidP="00730B4F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刪除DTZEH011資料：依$</w:t>
      </w:r>
      <w:r w:rsidRPr="00AE19D3">
        <w:rPr>
          <w:rFonts w:ascii="細明體" w:eastAsia="細明體" w:hAnsi="細明體" w:hint="eastAsia"/>
          <w:lang w:eastAsia="zh-TW"/>
        </w:rPr>
        <w:t>執行日期刪除</w:t>
      </w:r>
      <w:r w:rsidRPr="00AE19D3">
        <w:rPr>
          <w:rFonts w:ascii="細明體" w:eastAsia="細明體" w:hAnsi="細明體"/>
          <w:color w:val="000000"/>
          <w:lang w:eastAsia="zh-TW"/>
        </w:rPr>
        <w:t>效率指標ID </w:t>
      </w:r>
      <w:r w:rsidRPr="00AE19D3">
        <w:rPr>
          <w:rFonts w:ascii="細明體" w:eastAsia="細明體" w:hAnsi="細明體" w:hint="eastAsia"/>
          <w:color w:val="000000"/>
          <w:lang w:eastAsia="zh-TW"/>
        </w:rPr>
        <w:t>為</w:t>
      </w:r>
      <w:r w:rsidRPr="00AE19D3">
        <w:rPr>
          <w:rFonts w:ascii="細明體" w:eastAsia="細明體" w:hAnsi="細明體"/>
          <w:color w:val="000000"/>
          <w:lang w:eastAsia="zh-TW"/>
        </w:rPr>
        <w:t>'</w:t>
      </w:r>
      <w:r w:rsidR="00AB5E99">
        <w:rPr>
          <w:rFonts w:ascii="細明體" w:eastAsia="細明體" w:hAnsi="細明體"/>
          <w:color w:val="000000"/>
          <w:lang w:eastAsia="zh-TW"/>
        </w:rPr>
        <w:t>AAI4BDLY0001</w:t>
      </w:r>
      <w:r w:rsidRPr="00AE19D3">
        <w:rPr>
          <w:rFonts w:ascii="細明體" w:eastAsia="細明體" w:hAnsi="細明體"/>
          <w:color w:val="000000"/>
          <w:lang w:eastAsia="zh-TW"/>
        </w:rPr>
        <w:t>',</w:t>
      </w:r>
      <w:r w:rsidRPr="00AE19D3">
        <w:rPr>
          <w:rFonts w:ascii="細明體" w:eastAsia="細明體" w:hAnsi="細明體" w:hint="eastAsia"/>
          <w:color w:val="000000"/>
          <w:lang w:eastAsia="zh-TW"/>
        </w:rPr>
        <w:t>之資料。</w:t>
      </w:r>
    </w:p>
    <w:p w:rsidR="00730B4F" w:rsidRPr="00AE19D3" w:rsidRDefault="00E231FC" w:rsidP="00730B4F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保戶註記</w:t>
      </w:r>
      <w:r w:rsidR="00730B4F" w:rsidRPr="00AE19D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30B4F" w:rsidRPr="00AE19D3" w:rsidRDefault="00730B4F" w:rsidP="00113928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新增DTZEH010資料，SET欄位如下：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730B4F" w:rsidRPr="00AE19D3" w:rsidTr="00D41A5B">
        <w:tc>
          <w:tcPr>
            <w:tcW w:w="2160" w:type="dxa"/>
            <w:shd w:val="clear" w:color="auto" w:fill="C0C0C0"/>
          </w:tcPr>
          <w:p w:rsidR="00730B4F" w:rsidRPr="00AE19D3" w:rsidRDefault="00730B4F" w:rsidP="007921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730B4F" w:rsidRPr="00AE19D3" w:rsidRDefault="00730B4F" w:rsidP="007921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730B4F" w:rsidRPr="00AE19D3" w:rsidRDefault="00730B4F" w:rsidP="007921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730B4F" w:rsidRPr="00AE19D3" w:rsidRDefault="00AB5E99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AAI4BDLY0001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lastRenderedPageBreak/>
              <w:t>資料日期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輸入時間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輸入ID 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D1245C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4_B0</w:t>
            </w:r>
            <w:r w:rsidR="00D1245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處理時間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30B4F" w:rsidRPr="00AE19D3" w:rsidRDefault="00730B4F" w:rsidP="00D41A5B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取得$</w:t>
      </w:r>
      <w:r w:rsidR="00FF7A7F" w:rsidRPr="00FF7A7F">
        <w:rPr>
          <w:rFonts w:ascii="細明體" w:eastAsia="細明體" w:hAnsi="細明體" w:hint="eastAsia"/>
          <w:kern w:val="2"/>
          <w:lang w:eastAsia="zh-TW"/>
        </w:rPr>
        <w:t>DTAAI110</w:t>
      </w:r>
      <w:r w:rsidRPr="00AE19D3">
        <w:rPr>
          <w:rFonts w:ascii="細明體" w:eastAsia="細明體" w:hAnsi="細明體" w:hint="eastAsia"/>
          <w:kern w:val="2"/>
          <w:lang w:eastAsia="zh-TW"/>
        </w:rPr>
        <w:t>：SQL-讀取</w:t>
      </w:r>
      <w:r w:rsidR="00061B58" w:rsidRPr="00061B58">
        <w:rPr>
          <w:rFonts w:ascii="細明體" w:eastAsia="細明體" w:hAnsi="細明體" w:hint="eastAsia"/>
          <w:kern w:val="2"/>
          <w:lang w:eastAsia="zh-TW"/>
        </w:rPr>
        <w:t>個資同意書紀錄檔</w:t>
      </w:r>
      <w:r w:rsidR="00061B58">
        <w:rPr>
          <w:rFonts w:ascii="細明體" w:eastAsia="細明體" w:hAnsi="細明體" w:hint="eastAsia"/>
          <w:kern w:val="2"/>
          <w:lang w:eastAsia="zh-TW"/>
        </w:rPr>
        <w:t>(DTAAI110)</w:t>
      </w:r>
      <w:r w:rsidRPr="00AE19D3">
        <w:rPr>
          <w:rFonts w:ascii="細明體" w:eastAsia="細明體" w:hAnsi="細明體" w:hint="eastAsia"/>
          <w:kern w:val="2"/>
          <w:lang w:eastAsia="zh-TW"/>
        </w:rPr>
        <w:t>，</w:t>
      </w:r>
      <w:r w:rsidR="00E762BF">
        <w:rPr>
          <w:rFonts w:ascii="細明體" w:eastAsia="細明體" w:hAnsi="細明體" w:hint="eastAsia"/>
          <w:kern w:val="2"/>
          <w:lang w:eastAsia="zh-TW"/>
        </w:rPr>
        <w:t>輸入日期</w:t>
      </w:r>
      <w:r w:rsidR="009603E8">
        <w:rPr>
          <w:rFonts w:ascii="細明體" w:eastAsia="細明體" w:hAnsi="細明體" w:hint="eastAsia"/>
          <w:kern w:val="2"/>
          <w:lang w:eastAsia="zh-TW"/>
        </w:rPr>
        <w:t>為</w:t>
      </w:r>
      <w:r w:rsidR="009E0ED3">
        <w:rPr>
          <w:rFonts w:ascii="細明體" w:eastAsia="細明體" w:hAnsi="細明體" w:hint="eastAsia"/>
          <w:kern w:val="2"/>
          <w:lang w:eastAsia="zh-TW"/>
        </w:rPr>
        <w:t>$執行日期</w:t>
      </w:r>
      <w:r w:rsidR="0002680A">
        <w:rPr>
          <w:rFonts w:ascii="細明體" w:eastAsia="細明體" w:hAnsi="細明體" w:hint="eastAsia"/>
          <w:kern w:val="2"/>
          <w:lang w:eastAsia="zh-TW"/>
        </w:rPr>
        <w:t>，</w:t>
      </w:r>
      <w:r w:rsidR="0002680A" w:rsidRPr="00AE19D3">
        <w:rPr>
          <w:rFonts w:ascii="細明體" w:eastAsia="細明體" w:hAnsi="細明體" w:hint="eastAsia"/>
          <w:lang w:eastAsia="zh-TW"/>
        </w:rPr>
        <w:t>並以</w:t>
      </w:r>
      <w:r w:rsidR="003D36D7" w:rsidRPr="003D36D7">
        <w:rPr>
          <w:rFonts w:ascii="細明體" w:eastAsia="細明體" w:hAnsi="細明體" w:hint="eastAsia"/>
          <w:lang w:eastAsia="zh-TW"/>
        </w:rPr>
        <w:t>經手人</w:t>
      </w:r>
      <w:r w:rsidR="0002680A" w:rsidRPr="00AE19D3">
        <w:rPr>
          <w:rFonts w:ascii="細明體" w:eastAsia="細明體" w:hAnsi="細明體" w:hint="eastAsia"/>
          <w:lang w:eastAsia="zh-TW"/>
        </w:rPr>
        <w:t>單位及</w:t>
      </w:r>
      <w:r w:rsidR="003D36D7" w:rsidRPr="003D36D7">
        <w:rPr>
          <w:rFonts w:ascii="細明體" w:eastAsia="細明體" w:hAnsi="細明體" w:hint="eastAsia"/>
          <w:lang w:eastAsia="zh-TW"/>
        </w:rPr>
        <w:t>經手人</w:t>
      </w:r>
      <w:r w:rsidR="0002680A" w:rsidRPr="00AE19D3">
        <w:rPr>
          <w:rFonts w:ascii="細明體" w:eastAsia="細明體" w:hAnsi="細明體" w:hint="eastAsia"/>
          <w:lang w:eastAsia="zh-TW"/>
        </w:rPr>
        <w:t>ID GROUP起來統計件數</w:t>
      </w:r>
    </w:p>
    <w:p w:rsidR="00730B4F" w:rsidRPr="00AE19D3" w:rsidRDefault="00730B4F" w:rsidP="00D41A5B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19D3">
        <w:rPr>
          <w:rFonts w:ascii="細明體" w:eastAsia="細明體" w:hAnsi="細明體" w:hint="eastAsia"/>
          <w:kern w:val="2"/>
          <w:lang w:eastAsia="zh-TW"/>
        </w:rPr>
        <w:t>依$</w:t>
      </w:r>
      <w:r w:rsidR="00E83FB2" w:rsidRPr="00E83FB2">
        <w:rPr>
          <w:rFonts w:ascii="細明體" w:eastAsia="細明體" w:hAnsi="細明體" w:hint="eastAsia"/>
          <w:kern w:val="2"/>
          <w:lang w:eastAsia="zh-TW"/>
        </w:rPr>
        <w:t>DTAAI110</w:t>
      </w:r>
      <w:r w:rsidRPr="00AE19D3">
        <w:rPr>
          <w:rFonts w:ascii="細明體" w:eastAsia="細明體" w:hAnsi="細明體" w:hint="eastAsia"/>
          <w:kern w:val="2"/>
          <w:lang w:eastAsia="zh-TW"/>
        </w:rPr>
        <w:t>，</w:t>
      </w:r>
      <w:r w:rsidR="00137BBB">
        <w:rPr>
          <w:rFonts w:ascii="細明體" w:eastAsia="細明體" w:hAnsi="細明體" w:hint="eastAsia"/>
          <w:kern w:val="2"/>
          <w:lang w:eastAsia="zh-TW"/>
        </w:rPr>
        <w:t>逐筆</w:t>
      </w:r>
      <w:r w:rsidRPr="00AE19D3">
        <w:rPr>
          <w:rFonts w:ascii="細明體" w:eastAsia="細明體" w:hAnsi="細明體" w:hint="eastAsia"/>
          <w:kern w:val="2"/>
          <w:lang w:eastAsia="zh-TW"/>
        </w:rPr>
        <w:t>將件數寫入DT</w:t>
      </w:r>
      <w:r w:rsidRPr="00AE19D3">
        <w:rPr>
          <w:rFonts w:ascii="細明體" w:eastAsia="細明體" w:hAnsi="細明體"/>
          <w:kern w:val="2"/>
          <w:lang w:eastAsia="zh-TW"/>
        </w:rPr>
        <w:t>ZEH011</w:t>
      </w:r>
      <w:r w:rsidRPr="00AE19D3">
        <w:rPr>
          <w:rFonts w:ascii="細明體" w:eastAsia="細明體" w:hAnsi="細明體" w:hint="eastAsia"/>
          <w:kern w:val="2"/>
          <w:lang w:eastAsia="zh-TW"/>
        </w:rPr>
        <w:t>，SET欄位如下：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730B4F" w:rsidRPr="00AE19D3" w:rsidTr="00D41A5B">
        <w:tc>
          <w:tcPr>
            <w:tcW w:w="2160" w:type="dxa"/>
            <w:shd w:val="clear" w:color="auto" w:fill="C0C0C0"/>
          </w:tcPr>
          <w:p w:rsidR="00730B4F" w:rsidRPr="00AE19D3" w:rsidRDefault="00730B4F" w:rsidP="007921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730B4F" w:rsidRPr="00AE19D3" w:rsidRDefault="00730B4F" w:rsidP="007921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730B4F" w:rsidRPr="00AE19D3" w:rsidRDefault="00730B4F" w:rsidP="0079218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AE19D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單位代號 </w:t>
            </w:r>
          </w:p>
        </w:tc>
        <w:tc>
          <w:tcPr>
            <w:tcW w:w="2921" w:type="dxa"/>
          </w:tcPr>
          <w:p w:rsidR="00730B4F" w:rsidRPr="00AE19D3" w:rsidRDefault="0062638D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638D">
              <w:rPr>
                <w:rFonts w:ascii="細明體" w:eastAsia="細明體" w:hAnsi="細明體" w:hint="eastAsia"/>
                <w:sz w:val="20"/>
                <w:szCs w:val="20"/>
              </w:rPr>
              <w:t>$DTAAI110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.經手人單位代號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21" w:type="dxa"/>
          </w:tcPr>
          <w:p w:rsidR="00730B4F" w:rsidRPr="00AE19D3" w:rsidRDefault="0062638D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638D">
              <w:rPr>
                <w:rFonts w:ascii="細明體" w:eastAsia="細明體" w:hAnsi="細明體" w:hint="eastAsia"/>
                <w:sz w:val="20"/>
                <w:szCs w:val="20"/>
              </w:rPr>
              <w:t>$DTAAI110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.經手人ID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資料日期 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效率指標ID </w:t>
            </w:r>
          </w:p>
        </w:tc>
        <w:tc>
          <w:tcPr>
            <w:tcW w:w="2921" w:type="dxa"/>
          </w:tcPr>
          <w:p w:rsidR="00730B4F" w:rsidRPr="00AE19D3" w:rsidRDefault="00AB5E99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AAI4BDLY0001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效率值</w:t>
            </w:r>
          </w:p>
        </w:tc>
        <w:tc>
          <w:tcPr>
            <w:tcW w:w="2921" w:type="dxa"/>
          </w:tcPr>
          <w:p w:rsidR="00730B4F" w:rsidRPr="00AE19D3" w:rsidRDefault="00F47FC4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47FC4">
              <w:rPr>
                <w:rFonts w:ascii="細明體" w:eastAsia="細明體" w:hAnsi="細明體" w:hint="eastAsia"/>
                <w:sz w:val="20"/>
                <w:szCs w:val="20"/>
              </w:rPr>
              <w:t>$DTAAI110</w:t>
            </w:r>
            <w:r w:rsidR="00AC221A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件數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單位編制別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上層單位 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異動人員</w:t>
            </w:r>
          </w:p>
        </w:tc>
        <w:tc>
          <w:tcPr>
            <w:tcW w:w="2921" w:type="dxa"/>
          </w:tcPr>
          <w:p w:rsidR="00730B4F" w:rsidRPr="00AE19D3" w:rsidRDefault="00450D78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AAI4_B015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寫入時間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B4F" w:rsidRPr="00AE19D3" w:rsidTr="00D41A5B">
        <w:tc>
          <w:tcPr>
            <w:tcW w:w="2160" w:type="dxa"/>
            <w:shd w:val="clear" w:color="auto" w:fill="FFFF99"/>
          </w:tcPr>
          <w:p w:rsidR="00730B4F" w:rsidRPr="00AE19D3" w:rsidRDefault="00730B4F" w:rsidP="007921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color w:val="000000"/>
                <w:sz w:val="20"/>
                <w:szCs w:val="20"/>
              </w:rPr>
              <w:t>處理狀態 </w:t>
            </w:r>
          </w:p>
        </w:tc>
        <w:tc>
          <w:tcPr>
            <w:tcW w:w="2921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E19D3">
              <w:rPr>
                <w:rFonts w:ascii="細明體" w:eastAsia="細明體" w:hAnsi="細明體"/>
                <w:sz w:val="20"/>
                <w:szCs w:val="20"/>
              </w:rPr>
              <w:t>N</w:t>
            </w:r>
            <w:r w:rsidRPr="00AE19D3">
              <w:rPr>
                <w:rFonts w:ascii="細明體" w:eastAsia="細明體" w:hAnsi="細明體" w:hint="eastAsia"/>
                <w:sz w:val="20"/>
                <w:szCs w:val="20"/>
              </w:rPr>
              <w:t>ull</w:t>
            </w:r>
          </w:p>
        </w:tc>
        <w:tc>
          <w:tcPr>
            <w:tcW w:w="3260" w:type="dxa"/>
          </w:tcPr>
          <w:p w:rsidR="00730B4F" w:rsidRPr="00AE19D3" w:rsidRDefault="00730B4F" w:rsidP="007921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30B4F" w:rsidRDefault="00730B4F" w:rsidP="00730B4F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執行過程中發生錯誤，程式繼續執行，記錄錯誤LOG。</w:t>
      </w:r>
    </w:p>
    <w:p w:rsidR="008C2832" w:rsidRDefault="008C2832" w:rsidP="00730B4F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92648">
        <w:rPr>
          <w:rFonts w:ascii="細明體" w:eastAsia="細明體" w:hAnsi="細明體" w:hint="eastAsia"/>
          <w:kern w:val="2"/>
          <w:lang w:eastAsia="zh-TW"/>
        </w:rPr>
        <w:t>當程式結束，需記錄件數</w:t>
      </w:r>
    </w:p>
    <w:p w:rsidR="00A50E8B" w:rsidRPr="00AC101E" w:rsidRDefault="00A50E8B" w:rsidP="008C283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50E8B" w:rsidRPr="00AC101E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C7F" w:rsidRDefault="003F5C7F">
      <w:r>
        <w:separator/>
      </w:r>
    </w:p>
  </w:endnote>
  <w:endnote w:type="continuationSeparator" w:id="0">
    <w:p w:rsidR="003F5C7F" w:rsidRDefault="003F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1E" w:rsidRDefault="002C461E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C461E" w:rsidRDefault="002C46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1E" w:rsidRDefault="002C461E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5E24">
      <w:rPr>
        <w:rStyle w:val="a6"/>
        <w:noProof/>
      </w:rPr>
      <w:t>2</w:t>
    </w:r>
    <w:r>
      <w:rPr>
        <w:rStyle w:val="a6"/>
      </w:rPr>
      <w:fldChar w:fldCharType="end"/>
    </w:r>
  </w:p>
  <w:p w:rsidR="002C461E" w:rsidRDefault="002C46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C7F" w:rsidRDefault="003F5C7F">
      <w:r>
        <w:separator/>
      </w:r>
    </w:p>
  </w:footnote>
  <w:footnote w:type="continuationSeparator" w:id="0">
    <w:p w:rsidR="003F5C7F" w:rsidRDefault="003F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B08263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0173739"/>
    <w:multiLevelType w:val="hybridMultilevel"/>
    <w:tmpl w:val="8304A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8"/>
  </w:num>
  <w:num w:numId="5">
    <w:abstractNumId w:val="11"/>
  </w:num>
  <w:num w:numId="6">
    <w:abstractNumId w:val="16"/>
  </w:num>
  <w:num w:numId="7">
    <w:abstractNumId w:val="29"/>
  </w:num>
  <w:num w:numId="8">
    <w:abstractNumId w:val="32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7"/>
  </w:num>
  <w:num w:numId="15">
    <w:abstractNumId w:val="22"/>
  </w:num>
  <w:num w:numId="16">
    <w:abstractNumId w:val="6"/>
  </w:num>
  <w:num w:numId="17">
    <w:abstractNumId w:val="17"/>
  </w:num>
  <w:num w:numId="18">
    <w:abstractNumId w:val="23"/>
  </w:num>
  <w:num w:numId="19">
    <w:abstractNumId w:val="20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6"/>
  </w:num>
  <w:num w:numId="25">
    <w:abstractNumId w:val="25"/>
  </w:num>
  <w:num w:numId="26">
    <w:abstractNumId w:val="18"/>
  </w:num>
  <w:num w:numId="27">
    <w:abstractNumId w:val="14"/>
  </w:num>
  <w:num w:numId="28">
    <w:abstractNumId w:val="5"/>
  </w:num>
  <w:num w:numId="29">
    <w:abstractNumId w:val="33"/>
  </w:num>
  <w:num w:numId="30">
    <w:abstractNumId w:val="31"/>
  </w:num>
  <w:num w:numId="31">
    <w:abstractNumId w:val="34"/>
  </w:num>
  <w:num w:numId="32">
    <w:abstractNumId w:val="9"/>
  </w:num>
  <w:num w:numId="33">
    <w:abstractNumId w:val="2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4278"/>
    <w:rsid w:val="0002680A"/>
    <w:rsid w:val="000516C3"/>
    <w:rsid w:val="00057785"/>
    <w:rsid w:val="00061B58"/>
    <w:rsid w:val="00062328"/>
    <w:rsid w:val="0006240D"/>
    <w:rsid w:val="00073519"/>
    <w:rsid w:val="00076FBA"/>
    <w:rsid w:val="000800FF"/>
    <w:rsid w:val="00086E90"/>
    <w:rsid w:val="0008752E"/>
    <w:rsid w:val="000965F9"/>
    <w:rsid w:val="000A1D69"/>
    <w:rsid w:val="000A7C4F"/>
    <w:rsid w:val="000B074C"/>
    <w:rsid w:val="000C095C"/>
    <w:rsid w:val="000D1099"/>
    <w:rsid w:val="000D20D1"/>
    <w:rsid w:val="000D2D7F"/>
    <w:rsid w:val="000D3892"/>
    <w:rsid w:val="000E5F19"/>
    <w:rsid w:val="000F16A2"/>
    <w:rsid w:val="00101094"/>
    <w:rsid w:val="0010591F"/>
    <w:rsid w:val="00113928"/>
    <w:rsid w:val="001144C1"/>
    <w:rsid w:val="001249B7"/>
    <w:rsid w:val="00125C25"/>
    <w:rsid w:val="00127011"/>
    <w:rsid w:val="00137BBB"/>
    <w:rsid w:val="00145F01"/>
    <w:rsid w:val="00152DBF"/>
    <w:rsid w:val="00156A28"/>
    <w:rsid w:val="0015744E"/>
    <w:rsid w:val="001606A7"/>
    <w:rsid w:val="001621D8"/>
    <w:rsid w:val="001724C1"/>
    <w:rsid w:val="001778A7"/>
    <w:rsid w:val="00185767"/>
    <w:rsid w:val="00187B05"/>
    <w:rsid w:val="00190DF8"/>
    <w:rsid w:val="00194232"/>
    <w:rsid w:val="001B2A98"/>
    <w:rsid w:val="001C100B"/>
    <w:rsid w:val="001C6A12"/>
    <w:rsid w:val="001D25AB"/>
    <w:rsid w:val="00201802"/>
    <w:rsid w:val="0020512E"/>
    <w:rsid w:val="00216147"/>
    <w:rsid w:val="002203D1"/>
    <w:rsid w:val="002225FA"/>
    <w:rsid w:val="00232ED1"/>
    <w:rsid w:val="00234D7F"/>
    <w:rsid w:val="00237E43"/>
    <w:rsid w:val="00246563"/>
    <w:rsid w:val="00256917"/>
    <w:rsid w:val="00267C07"/>
    <w:rsid w:val="002742E8"/>
    <w:rsid w:val="002759C1"/>
    <w:rsid w:val="00280954"/>
    <w:rsid w:val="00287ABA"/>
    <w:rsid w:val="00287DDC"/>
    <w:rsid w:val="002A5919"/>
    <w:rsid w:val="002B0AB6"/>
    <w:rsid w:val="002B11A2"/>
    <w:rsid w:val="002B2E11"/>
    <w:rsid w:val="002B381A"/>
    <w:rsid w:val="002C461E"/>
    <w:rsid w:val="002C6295"/>
    <w:rsid w:val="002D19E2"/>
    <w:rsid w:val="002F61B6"/>
    <w:rsid w:val="0030102E"/>
    <w:rsid w:val="00315CD5"/>
    <w:rsid w:val="0031642E"/>
    <w:rsid w:val="00323FB8"/>
    <w:rsid w:val="00324E2C"/>
    <w:rsid w:val="0032607E"/>
    <w:rsid w:val="003354D9"/>
    <w:rsid w:val="00335DF5"/>
    <w:rsid w:val="0034192B"/>
    <w:rsid w:val="003469E0"/>
    <w:rsid w:val="00346DF5"/>
    <w:rsid w:val="00353371"/>
    <w:rsid w:val="003572AC"/>
    <w:rsid w:val="00361E98"/>
    <w:rsid w:val="003646BE"/>
    <w:rsid w:val="00364751"/>
    <w:rsid w:val="003763F5"/>
    <w:rsid w:val="003769F8"/>
    <w:rsid w:val="00386C3A"/>
    <w:rsid w:val="00386F6B"/>
    <w:rsid w:val="00391DF0"/>
    <w:rsid w:val="003A4765"/>
    <w:rsid w:val="003B6BF5"/>
    <w:rsid w:val="003B7861"/>
    <w:rsid w:val="003C27C0"/>
    <w:rsid w:val="003D17CE"/>
    <w:rsid w:val="003D36D7"/>
    <w:rsid w:val="003D6F23"/>
    <w:rsid w:val="003E3722"/>
    <w:rsid w:val="003E42E3"/>
    <w:rsid w:val="003F4398"/>
    <w:rsid w:val="003F5C7F"/>
    <w:rsid w:val="003F795D"/>
    <w:rsid w:val="00403547"/>
    <w:rsid w:val="00404DF0"/>
    <w:rsid w:val="00413605"/>
    <w:rsid w:val="00417064"/>
    <w:rsid w:val="00417A9E"/>
    <w:rsid w:val="00420E0C"/>
    <w:rsid w:val="00423BF2"/>
    <w:rsid w:val="004247BD"/>
    <w:rsid w:val="00425971"/>
    <w:rsid w:val="0043482C"/>
    <w:rsid w:val="00434E5E"/>
    <w:rsid w:val="00436531"/>
    <w:rsid w:val="0043687B"/>
    <w:rsid w:val="0044090A"/>
    <w:rsid w:val="0044335B"/>
    <w:rsid w:val="004434FA"/>
    <w:rsid w:val="00443676"/>
    <w:rsid w:val="004445B4"/>
    <w:rsid w:val="00450D78"/>
    <w:rsid w:val="00450F8B"/>
    <w:rsid w:val="004511F9"/>
    <w:rsid w:val="00453938"/>
    <w:rsid w:val="0045427C"/>
    <w:rsid w:val="00454A64"/>
    <w:rsid w:val="00467856"/>
    <w:rsid w:val="00467DFD"/>
    <w:rsid w:val="00483F12"/>
    <w:rsid w:val="004A616E"/>
    <w:rsid w:val="004B08CA"/>
    <w:rsid w:val="004B704D"/>
    <w:rsid w:val="004C2FEB"/>
    <w:rsid w:val="004C3583"/>
    <w:rsid w:val="004C5056"/>
    <w:rsid w:val="004D03CC"/>
    <w:rsid w:val="004D5DB7"/>
    <w:rsid w:val="00506FB2"/>
    <w:rsid w:val="00507552"/>
    <w:rsid w:val="005145E2"/>
    <w:rsid w:val="00515328"/>
    <w:rsid w:val="00526927"/>
    <w:rsid w:val="00531E06"/>
    <w:rsid w:val="00535F08"/>
    <w:rsid w:val="00537241"/>
    <w:rsid w:val="00550F55"/>
    <w:rsid w:val="005558D1"/>
    <w:rsid w:val="00561E5A"/>
    <w:rsid w:val="00573BA2"/>
    <w:rsid w:val="00575B37"/>
    <w:rsid w:val="0058093B"/>
    <w:rsid w:val="005840B8"/>
    <w:rsid w:val="00584A7D"/>
    <w:rsid w:val="0058622A"/>
    <w:rsid w:val="0058780B"/>
    <w:rsid w:val="005901BD"/>
    <w:rsid w:val="00591BB0"/>
    <w:rsid w:val="00594FE4"/>
    <w:rsid w:val="005B1A28"/>
    <w:rsid w:val="005C0F6E"/>
    <w:rsid w:val="005C6791"/>
    <w:rsid w:val="005C689B"/>
    <w:rsid w:val="005C7094"/>
    <w:rsid w:val="005D4CF1"/>
    <w:rsid w:val="005D5899"/>
    <w:rsid w:val="005E15F2"/>
    <w:rsid w:val="005E31BD"/>
    <w:rsid w:val="005E3957"/>
    <w:rsid w:val="005F1372"/>
    <w:rsid w:val="005F208D"/>
    <w:rsid w:val="005F5C21"/>
    <w:rsid w:val="006024EB"/>
    <w:rsid w:val="00603130"/>
    <w:rsid w:val="00624A5F"/>
    <w:rsid w:val="00624DD8"/>
    <w:rsid w:val="0062638D"/>
    <w:rsid w:val="006370B1"/>
    <w:rsid w:val="00640B0C"/>
    <w:rsid w:val="006502B5"/>
    <w:rsid w:val="00655B5F"/>
    <w:rsid w:val="00665BDA"/>
    <w:rsid w:val="00671F35"/>
    <w:rsid w:val="00676503"/>
    <w:rsid w:val="006856F7"/>
    <w:rsid w:val="006875F0"/>
    <w:rsid w:val="006900F1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40A2"/>
    <w:rsid w:val="006F6D81"/>
    <w:rsid w:val="0070062C"/>
    <w:rsid w:val="00710725"/>
    <w:rsid w:val="00717C6B"/>
    <w:rsid w:val="00722A11"/>
    <w:rsid w:val="007235C7"/>
    <w:rsid w:val="00730B4F"/>
    <w:rsid w:val="00731DED"/>
    <w:rsid w:val="00752001"/>
    <w:rsid w:val="0075297D"/>
    <w:rsid w:val="00754871"/>
    <w:rsid w:val="00764C15"/>
    <w:rsid w:val="00765834"/>
    <w:rsid w:val="00766299"/>
    <w:rsid w:val="00771BE3"/>
    <w:rsid w:val="00790F0E"/>
    <w:rsid w:val="00792183"/>
    <w:rsid w:val="0079246B"/>
    <w:rsid w:val="00796439"/>
    <w:rsid w:val="007A490A"/>
    <w:rsid w:val="007B0CDF"/>
    <w:rsid w:val="007B2F1F"/>
    <w:rsid w:val="007B3C9C"/>
    <w:rsid w:val="007B4376"/>
    <w:rsid w:val="007B75AF"/>
    <w:rsid w:val="007C3CEE"/>
    <w:rsid w:val="007F1037"/>
    <w:rsid w:val="007F4BA8"/>
    <w:rsid w:val="007F7D33"/>
    <w:rsid w:val="00802F8C"/>
    <w:rsid w:val="00817A0D"/>
    <w:rsid w:val="008266BB"/>
    <w:rsid w:val="00833BCB"/>
    <w:rsid w:val="00835FC8"/>
    <w:rsid w:val="00845F6E"/>
    <w:rsid w:val="008503E7"/>
    <w:rsid w:val="00853E78"/>
    <w:rsid w:val="008557CE"/>
    <w:rsid w:val="008747CD"/>
    <w:rsid w:val="008749B9"/>
    <w:rsid w:val="00875CDA"/>
    <w:rsid w:val="00880DC2"/>
    <w:rsid w:val="00892512"/>
    <w:rsid w:val="008A068B"/>
    <w:rsid w:val="008A0758"/>
    <w:rsid w:val="008A5D36"/>
    <w:rsid w:val="008A7E85"/>
    <w:rsid w:val="008B1784"/>
    <w:rsid w:val="008B5188"/>
    <w:rsid w:val="008B5C4F"/>
    <w:rsid w:val="008B695C"/>
    <w:rsid w:val="008C0E51"/>
    <w:rsid w:val="008C2832"/>
    <w:rsid w:val="008C3A84"/>
    <w:rsid w:val="008C3D93"/>
    <w:rsid w:val="008E119A"/>
    <w:rsid w:val="008E2A2C"/>
    <w:rsid w:val="008F442D"/>
    <w:rsid w:val="008F6D0F"/>
    <w:rsid w:val="008F7E02"/>
    <w:rsid w:val="00903CFC"/>
    <w:rsid w:val="009112C9"/>
    <w:rsid w:val="00914A39"/>
    <w:rsid w:val="00926ECC"/>
    <w:rsid w:val="009337AD"/>
    <w:rsid w:val="0093617E"/>
    <w:rsid w:val="0094038D"/>
    <w:rsid w:val="0095275D"/>
    <w:rsid w:val="009603E8"/>
    <w:rsid w:val="00961F9B"/>
    <w:rsid w:val="00963BA2"/>
    <w:rsid w:val="00964E9E"/>
    <w:rsid w:val="0096519E"/>
    <w:rsid w:val="0098089F"/>
    <w:rsid w:val="0098487E"/>
    <w:rsid w:val="00995CCB"/>
    <w:rsid w:val="00996447"/>
    <w:rsid w:val="009973B6"/>
    <w:rsid w:val="009A0E54"/>
    <w:rsid w:val="009A0FBC"/>
    <w:rsid w:val="009A1ADD"/>
    <w:rsid w:val="009A433A"/>
    <w:rsid w:val="009A6B2B"/>
    <w:rsid w:val="009B23D8"/>
    <w:rsid w:val="009B385F"/>
    <w:rsid w:val="009B7060"/>
    <w:rsid w:val="009C51CD"/>
    <w:rsid w:val="009D1DB3"/>
    <w:rsid w:val="009E0ED3"/>
    <w:rsid w:val="009E15B4"/>
    <w:rsid w:val="009E6210"/>
    <w:rsid w:val="00A11978"/>
    <w:rsid w:val="00A21C52"/>
    <w:rsid w:val="00A22607"/>
    <w:rsid w:val="00A250AC"/>
    <w:rsid w:val="00A50E8B"/>
    <w:rsid w:val="00A515C3"/>
    <w:rsid w:val="00A5297D"/>
    <w:rsid w:val="00A56CC1"/>
    <w:rsid w:val="00A61DDB"/>
    <w:rsid w:val="00A645B7"/>
    <w:rsid w:val="00A72ABE"/>
    <w:rsid w:val="00A750FF"/>
    <w:rsid w:val="00A7779E"/>
    <w:rsid w:val="00A8390F"/>
    <w:rsid w:val="00A861AF"/>
    <w:rsid w:val="00A97FEC"/>
    <w:rsid w:val="00AA6071"/>
    <w:rsid w:val="00AA7047"/>
    <w:rsid w:val="00AB160E"/>
    <w:rsid w:val="00AB5E99"/>
    <w:rsid w:val="00AC101E"/>
    <w:rsid w:val="00AC221A"/>
    <w:rsid w:val="00AE6528"/>
    <w:rsid w:val="00AF5EEE"/>
    <w:rsid w:val="00B07D87"/>
    <w:rsid w:val="00B10FD5"/>
    <w:rsid w:val="00B26C61"/>
    <w:rsid w:val="00B304E2"/>
    <w:rsid w:val="00B33624"/>
    <w:rsid w:val="00B524BA"/>
    <w:rsid w:val="00B53ACB"/>
    <w:rsid w:val="00B61379"/>
    <w:rsid w:val="00B63B8C"/>
    <w:rsid w:val="00B66886"/>
    <w:rsid w:val="00B66D0C"/>
    <w:rsid w:val="00B675B8"/>
    <w:rsid w:val="00B67C8E"/>
    <w:rsid w:val="00B853B3"/>
    <w:rsid w:val="00B930E5"/>
    <w:rsid w:val="00BA28DA"/>
    <w:rsid w:val="00BB0D40"/>
    <w:rsid w:val="00BB642D"/>
    <w:rsid w:val="00BC2E60"/>
    <w:rsid w:val="00BC4814"/>
    <w:rsid w:val="00BC6C0C"/>
    <w:rsid w:val="00BD04F4"/>
    <w:rsid w:val="00BD5672"/>
    <w:rsid w:val="00BF1215"/>
    <w:rsid w:val="00C03856"/>
    <w:rsid w:val="00C0495D"/>
    <w:rsid w:val="00C12C13"/>
    <w:rsid w:val="00C17B93"/>
    <w:rsid w:val="00C2006B"/>
    <w:rsid w:val="00C22893"/>
    <w:rsid w:val="00C24F6D"/>
    <w:rsid w:val="00C3558D"/>
    <w:rsid w:val="00C4099F"/>
    <w:rsid w:val="00C502C0"/>
    <w:rsid w:val="00C53D77"/>
    <w:rsid w:val="00C556E2"/>
    <w:rsid w:val="00C6069F"/>
    <w:rsid w:val="00C6662B"/>
    <w:rsid w:val="00C70C5A"/>
    <w:rsid w:val="00C7445B"/>
    <w:rsid w:val="00C754B2"/>
    <w:rsid w:val="00CA339B"/>
    <w:rsid w:val="00CA3832"/>
    <w:rsid w:val="00CB5E78"/>
    <w:rsid w:val="00CC3D25"/>
    <w:rsid w:val="00CC44DF"/>
    <w:rsid w:val="00CD0DEF"/>
    <w:rsid w:val="00CD1A6F"/>
    <w:rsid w:val="00CD6427"/>
    <w:rsid w:val="00CE2178"/>
    <w:rsid w:val="00CE3976"/>
    <w:rsid w:val="00CE5F4C"/>
    <w:rsid w:val="00CF6E0B"/>
    <w:rsid w:val="00CF7DE5"/>
    <w:rsid w:val="00D01A26"/>
    <w:rsid w:val="00D03928"/>
    <w:rsid w:val="00D03ED6"/>
    <w:rsid w:val="00D07B24"/>
    <w:rsid w:val="00D1245C"/>
    <w:rsid w:val="00D14709"/>
    <w:rsid w:val="00D14AED"/>
    <w:rsid w:val="00D2607D"/>
    <w:rsid w:val="00D318B2"/>
    <w:rsid w:val="00D368EA"/>
    <w:rsid w:val="00D41A5B"/>
    <w:rsid w:val="00D4209F"/>
    <w:rsid w:val="00D50C1F"/>
    <w:rsid w:val="00D644DB"/>
    <w:rsid w:val="00D7043A"/>
    <w:rsid w:val="00D71CDA"/>
    <w:rsid w:val="00D8139A"/>
    <w:rsid w:val="00D8165C"/>
    <w:rsid w:val="00D81E01"/>
    <w:rsid w:val="00D85196"/>
    <w:rsid w:val="00D96054"/>
    <w:rsid w:val="00DA08A9"/>
    <w:rsid w:val="00DA18BC"/>
    <w:rsid w:val="00DB118B"/>
    <w:rsid w:val="00DB6D2A"/>
    <w:rsid w:val="00DC1121"/>
    <w:rsid w:val="00DC7ACC"/>
    <w:rsid w:val="00DD10F3"/>
    <w:rsid w:val="00DD2192"/>
    <w:rsid w:val="00DE6B22"/>
    <w:rsid w:val="00DE7A2C"/>
    <w:rsid w:val="00DF0D11"/>
    <w:rsid w:val="00DF224E"/>
    <w:rsid w:val="00DF3C28"/>
    <w:rsid w:val="00E0137F"/>
    <w:rsid w:val="00E02CA8"/>
    <w:rsid w:val="00E101D7"/>
    <w:rsid w:val="00E10C0A"/>
    <w:rsid w:val="00E12758"/>
    <w:rsid w:val="00E231FC"/>
    <w:rsid w:val="00E23699"/>
    <w:rsid w:val="00E27349"/>
    <w:rsid w:val="00E355D3"/>
    <w:rsid w:val="00E43C0A"/>
    <w:rsid w:val="00E467D2"/>
    <w:rsid w:val="00E53AC6"/>
    <w:rsid w:val="00E5462A"/>
    <w:rsid w:val="00E66AF5"/>
    <w:rsid w:val="00E75E24"/>
    <w:rsid w:val="00E762BF"/>
    <w:rsid w:val="00E77057"/>
    <w:rsid w:val="00E80459"/>
    <w:rsid w:val="00E83FB2"/>
    <w:rsid w:val="00E85B86"/>
    <w:rsid w:val="00E9066F"/>
    <w:rsid w:val="00E907CC"/>
    <w:rsid w:val="00E9528F"/>
    <w:rsid w:val="00EA0043"/>
    <w:rsid w:val="00EA53FE"/>
    <w:rsid w:val="00EA6919"/>
    <w:rsid w:val="00EB0E92"/>
    <w:rsid w:val="00EC5722"/>
    <w:rsid w:val="00EC5BAC"/>
    <w:rsid w:val="00ED397D"/>
    <w:rsid w:val="00EE1ADD"/>
    <w:rsid w:val="00EE3948"/>
    <w:rsid w:val="00EF21B1"/>
    <w:rsid w:val="00EF2BF9"/>
    <w:rsid w:val="00EF4338"/>
    <w:rsid w:val="00F10011"/>
    <w:rsid w:val="00F23185"/>
    <w:rsid w:val="00F30E6A"/>
    <w:rsid w:val="00F32B33"/>
    <w:rsid w:val="00F411B7"/>
    <w:rsid w:val="00F43746"/>
    <w:rsid w:val="00F45910"/>
    <w:rsid w:val="00F47FC4"/>
    <w:rsid w:val="00F5356F"/>
    <w:rsid w:val="00F8409B"/>
    <w:rsid w:val="00F9554A"/>
    <w:rsid w:val="00FA5129"/>
    <w:rsid w:val="00FC0651"/>
    <w:rsid w:val="00FC1BFF"/>
    <w:rsid w:val="00FD17E7"/>
    <w:rsid w:val="00FD2A3F"/>
    <w:rsid w:val="00FD35AB"/>
    <w:rsid w:val="00FD4351"/>
    <w:rsid w:val="00FE0322"/>
    <w:rsid w:val="00FE0F2D"/>
    <w:rsid w:val="00FE0F74"/>
    <w:rsid w:val="00FE29FA"/>
    <w:rsid w:val="00FE763F"/>
    <w:rsid w:val="00FF329F"/>
    <w:rsid w:val="00FF6176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84"/>
        <o:r id="V:Rule2" type="connector" idref="#_x0000_s1086"/>
      </o:rules>
    </o:shapelayout>
  </w:shapeDefaults>
  <w:decimalSymbol w:val="."/>
  <w:listSeparator w:val=","/>
  <w15:chartTrackingRefBased/>
  <w15:docId w15:val="{17174AC0-8533-4152-BA33-658124AA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uiPriority w:val="99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38F9-2956-4404-B123-9A3DBFF2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Company>CMT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