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66128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661282" w:rsidRDefault="00237FD2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661282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661282" w:rsidRDefault="00237FD2">
            <w:pPr>
              <w:pStyle w:val="Tabletext"/>
              <w:jc w:val="center"/>
              <w:rPr>
                <w:rFonts w:ascii="Arial" w:hAnsi="Arial"/>
              </w:rPr>
            </w:pPr>
            <w:r w:rsidRPr="00661282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661282" w:rsidRDefault="00237FD2">
            <w:pPr>
              <w:pStyle w:val="Tabletext"/>
              <w:jc w:val="center"/>
              <w:rPr>
                <w:rFonts w:ascii="Arial" w:hAnsi="Arial"/>
              </w:rPr>
            </w:pPr>
            <w:r w:rsidRPr="00661282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661282" w:rsidRDefault="00237FD2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661282">
              <w:rPr>
                <w:rFonts w:ascii="Arial" w:hAnsi="Arial"/>
                <w:lang w:eastAsia="zh-TW"/>
              </w:rPr>
              <w:t>Author</w:t>
            </w:r>
          </w:p>
        </w:tc>
      </w:tr>
      <w:tr w:rsidR="00677F25" w:rsidRPr="0066128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F25" w:rsidRPr="00661282" w:rsidRDefault="00677F25" w:rsidP="00041718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"/>
                <w:attr w:name="Year" w:val="2011"/>
              </w:smartTagPr>
              <w:r w:rsidRPr="00661282">
                <w:rPr>
                  <w:rFonts w:ascii="Arial" w:hAnsi="Arial" w:hint="eastAsia"/>
                  <w:lang w:eastAsia="zh-TW"/>
                </w:rPr>
                <w:t>2011/01/04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F25" w:rsidRPr="00661282" w:rsidRDefault="00487887" w:rsidP="0004171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1</w:t>
            </w:r>
            <w:r w:rsidR="00677F25" w:rsidRPr="00661282">
              <w:rPr>
                <w:rFonts w:ascii="Arial" w:hAnsi="Arial" w:hint="eastAsia"/>
                <w:lang w:eastAsia="zh-TW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F25" w:rsidRPr="00661282" w:rsidRDefault="00677F25" w:rsidP="0004171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F25" w:rsidRPr="00661282" w:rsidRDefault="00677F25" w:rsidP="0004171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C005E2" w:rsidRPr="000600B7" w:rsidTr="0021036C">
        <w:tc>
          <w:tcPr>
            <w:tcW w:w="1416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005E2" w:rsidRPr="000600B7" w:rsidTr="0021036C">
        <w:tc>
          <w:tcPr>
            <w:tcW w:w="1416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2014/02/23</w:t>
            </w:r>
          </w:p>
        </w:tc>
        <w:tc>
          <w:tcPr>
            <w:tcW w:w="1010" w:type="dxa"/>
          </w:tcPr>
          <w:p w:rsidR="00C005E2" w:rsidRPr="000600B7" w:rsidRDefault="00C005E2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C005E2" w:rsidRPr="000600B7" w:rsidRDefault="00C005E2" w:rsidP="002103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配合團險資料填報，DTAAH110增加壽團險分類欄位，程式調整</w:t>
            </w:r>
          </w:p>
        </w:tc>
        <w:tc>
          <w:tcPr>
            <w:tcW w:w="1566" w:type="dxa"/>
          </w:tcPr>
          <w:p w:rsidR="00C005E2" w:rsidRPr="000600B7" w:rsidRDefault="00C005E2" w:rsidP="0021036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文明</w:t>
            </w:r>
          </w:p>
        </w:tc>
        <w:tc>
          <w:tcPr>
            <w:tcW w:w="2071" w:type="dxa"/>
          </w:tcPr>
          <w:p w:rsidR="00C005E2" w:rsidRPr="000600B7" w:rsidRDefault="00C005E2" w:rsidP="002103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140223000013</w:t>
            </w:r>
          </w:p>
        </w:tc>
      </w:tr>
      <w:tr w:rsidR="008C097A" w:rsidRPr="000600B7" w:rsidTr="0021036C">
        <w:tc>
          <w:tcPr>
            <w:tcW w:w="1416" w:type="dxa"/>
          </w:tcPr>
          <w:p w:rsidR="008C097A" w:rsidRDefault="008C097A" w:rsidP="0021036C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2014/08/27</w:t>
            </w:r>
          </w:p>
        </w:tc>
        <w:tc>
          <w:tcPr>
            <w:tcW w:w="1010" w:type="dxa"/>
          </w:tcPr>
          <w:p w:rsidR="008C097A" w:rsidRPr="000600B7" w:rsidRDefault="00DF1290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8C097A" w:rsidRDefault="008C097A" w:rsidP="00B2125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21258">
              <w:rPr>
                <w:rFonts w:ascii="細明體" w:eastAsia="細明體" w:hAnsi="細明體" w:cs="Courier New" w:hint="eastAsia"/>
                <w:sz w:val="20"/>
                <w:szCs w:val="20"/>
              </w:rPr>
              <w:t>【險別兩碼修改】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險別部分，取消取兩碼，改取原PROD_ID</w:t>
            </w:r>
          </w:p>
        </w:tc>
        <w:tc>
          <w:tcPr>
            <w:tcW w:w="1566" w:type="dxa"/>
          </w:tcPr>
          <w:p w:rsidR="008C097A" w:rsidRPr="000600B7" w:rsidRDefault="008C097A" w:rsidP="0021036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林國揚</w:t>
            </w:r>
          </w:p>
        </w:tc>
        <w:tc>
          <w:tcPr>
            <w:tcW w:w="2071" w:type="dxa"/>
          </w:tcPr>
          <w:p w:rsidR="008C097A" w:rsidRDefault="008C097A" w:rsidP="002103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140410000142</w:t>
            </w:r>
          </w:p>
        </w:tc>
      </w:tr>
      <w:tr w:rsidR="00DF1290" w:rsidRPr="000600B7" w:rsidTr="0021036C">
        <w:tc>
          <w:tcPr>
            <w:tcW w:w="1416" w:type="dxa"/>
          </w:tcPr>
          <w:p w:rsidR="00DF1290" w:rsidRDefault="00DF1290" w:rsidP="0021036C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2018/2/22</w:t>
            </w:r>
          </w:p>
        </w:tc>
        <w:tc>
          <w:tcPr>
            <w:tcW w:w="1010" w:type="dxa"/>
          </w:tcPr>
          <w:p w:rsidR="00DF1290" w:rsidRPr="000600B7" w:rsidRDefault="00DF1290" w:rsidP="002103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DF1290" w:rsidRPr="00B21258" w:rsidRDefault="00DF1290" w:rsidP="00B2125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調整無傳入參數時，抓取的投保起日固定為95年起</w:t>
            </w:r>
          </w:p>
        </w:tc>
        <w:tc>
          <w:tcPr>
            <w:tcW w:w="1566" w:type="dxa"/>
          </w:tcPr>
          <w:p w:rsidR="00DF1290" w:rsidRDefault="00DF1290" w:rsidP="0021036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伯珊</w:t>
            </w:r>
          </w:p>
        </w:tc>
        <w:tc>
          <w:tcPr>
            <w:tcW w:w="2071" w:type="dxa"/>
          </w:tcPr>
          <w:p w:rsidR="00DF1290" w:rsidRDefault="00DF1290" w:rsidP="002103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F1290">
              <w:rPr>
                <w:rFonts w:ascii="細明體" w:eastAsia="細明體" w:hAnsi="細明體" w:cs="Courier New"/>
                <w:sz w:val="20"/>
                <w:szCs w:val="20"/>
              </w:rPr>
              <w:t>180130001197</w:t>
            </w:r>
          </w:p>
        </w:tc>
      </w:tr>
      <w:tr w:rsidR="00B21258" w:rsidRPr="000600B7" w:rsidTr="0021036C">
        <w:trPr>
          <w:ins w:id="2" w:author="蕭侑文" w:date="2018-04-16T16:01:00Z"/>
        </w:trPr>
        <w:tc>
          <w:tcPr>
            <w:tcW w:w="1416" w:type="dxa"/>
          </w:tcPr>
          <w:p w:rsidR="00B21258" w:rsidRPr="00B21258" w:rsidRDefault="00B21258" w:rsidP="00B21258">
            <w:pPr>
              <w:spacing w:line="240" w:lineRule="atLeast"/>
              <w:jc w:val="center"/>
              <w:rPr>
                <w:ins w:id="3" w:author="蕭侑文" w:date="2018-04-16T16:01:00Z"/>
                <w:rFonts w:ascii="細明體" w:eastAsia="細明體" w:hAnsi="細明體"/>
                <w:sz w:val="20"/>
                <w:szCs w:val="20"/>
                <w:rPrChange w:id="4" w:author="蕭侑文" w:date="2018-04-16T16:01:00Z">
                  <w:rPr>
                    <w:ins w:id="5" w:author="蕭侑文" w:date="2018-04-16T16:01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6" w:author="蕭侑文" w:date="2018-04-16T16:01:00Z">
              <w:r w:rsidRPr="00B21258">
                <w:rPr>
                  <w:rFonts w:ascii="細明體" w:eastAsia="細明體" w:hAnsi="細明體" w:cs="Courier New" w:hint="eastAsia"/>
                  <w:sz w:val="20"/>
                  <w:szCs w:val="20"/>
                  <w:rPrChange w:id="7" w:author="蕭侑文" w:date="2018-04-16T16:01:00Z">
                    <w:rPr>
                      <w:rFonts w:ascii="細明體" w:eastAsia="細明體" w:hAnsi="細明體" w:cs="Courier New" w:hint="eastAsia"/>
                    </w:rPr>
                  </w:rPrChange>
                </w:rPr>
                <w:t>2018/4/16</w:t>
              </w:r>
            </w:ins>
          </w:p>
        </w:tc>
        <w:tc>
          <w:tcPr>
            <w:tcW w:w="1010" w:type="dxa"/>
          </w:tcPr>
          <w:p w:rsidR="00B21258" w:rsidRPr="00B21258" w:rsidRDefault="00B21258" w:rsidP="00B21258">
            <w:pPr>
              <w:spacing w:line="240" w:lineRule="atLeast"/>
              <w:jc w:val="center"/>
              <w:rPr>
                <w:ins w:id="8" w:author="蕭侑文" w:date="2018-04-16T16:01:00Z"/>
                <w:rFonts w:ascii="細明體" w:eastAsia="細明體" w:hAnsi="細明體" w:cs="Courier New" w:hint="eastAsia"/>
                <w:sz w:val="20"/>
                <w:szCs w:val="20"/>
                <w:rPrChange w:id="9" w:author="蕭侑文" w:date="2018-04-16T16:01:00Z">
                  <w:rPr>
                    <w:ins w:id="10" w:author="蕭侑文" w:date="2018-04-16T16:01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1" w:author="蕭侑文" w:date="2018-04-16T16:01:00Z">
              <w:r w:rsidRPr="00B21258">
                <w:rPr>
                  <w:rFonts w:ascii="細明體" w:eastAsia="細明體" w:hAnsi="細明體" w:cs="Courier New"/>
                  <w:sz w:val="20"/>
                  <w:szCs w:val="20"/>
                  <w:rPrChange w:id="12" w:author="蕭侑文" w:date="2018-04-16T16:01:00Z">
                    <w:rPr>
                      <w:rFonts w:ascii="細明體" w:eastAsia="細明體" w:hAnsi="細明體" w:cs="Courier New"/>
                    </w:rPr>
                  </w:rPrChange>
                </w:rPr>
                <w:t>4</w:t>
              </w:r>
            </w:ins>
          </w:p>
        </w:tc>
        <w:tc>
          <w:tcPr>
            <w:tcW w:w="3953" w:type="dxa"/>
          </w:tcPr>
          <w:p w:rsidR="00B21258" w:rsidRPr="00B21258" w:rsidRDefault="00B21258" w:rsidP="00B21258">
            <w:pPr>
              <w:spacing w:line="240" w:lineRule="atLeast"/>
              <w:rPr>
                <w:ins w:id="13" w:author="蕭侑文" w:date="2018-04-16T16:01:00Z"/>
                <w:rFonts w:ascii="細明體" w:eastAsia="細明體" w:hAnsi="細明體" w:cs="Courier New" w:hint="eastAsia"/>
                <w:sz w:val="20"/>
                <w:szCs w:val="20"/>
                <w:rPrChange w:id="14" w:author="蕭侑文" w:date="2018-04-16T16:01:00Z">
                  <w:rPr>
                    <w:ins w:id="15" w:author="蕭侑文" w:date="2018-04-16T16:01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6" w:author="蕭侑文" w:date="2018-04-16T16:01:00Z">
              <w:r w:rsidRPr="00B21258">
                <w:rPr>
                  <w:rFonts w:hint="eastAsia"/>
                  <w:sz w:val="20"/>
                  <w:szCs w:val="20"/>
                  <w:rPrChange w:id="17" w:author="蕭侑文" w:date="2018-04-16T16:01:00Z">
                    <w:rPr>
                      <w:rFonts w:hint="eastAsia"/>
                    </w:rPr>
                  </w:rPrChange>
                </w:rPr>
                <w:t>批次</w:t>
              </w:r>
              <w:r w:rsidRPr="00B21258">
                <w:rPr>
                  <w:sz w:val="20"/>
                  <w:szCs w:val="20"/>
                  <w:rPrChange w:id="18" w:author="蕭侑文" w:date="2018-04-16T16:01:00Z">
                    <w:rPr/>
                  </w:rPrChange>
                </w:rPr>
                <w:t>FETCH SIZE</w:t>
              </w:r>
              <w:r w:rsidRPr="00B21258">
                <w:rPr>
                  <w:rFonts w:hint="eastAsia"/>
                  <w:sz w:val="20"/>
                  <w:szCs w:val="20"/>
                  <w:rPrChange w:id="19" w:author="蕭侑文" w:date="2018-04-16T16:01:00Z">
                    <w:rPr>
                      <w:rFonts w:hint="eastAsia"/>
                    </w:rPr>
                  </w:rPrChange>
                </w:rPr>
                <w:t>調整專案</w:t>
              </w:r>
              <w:r w:rsidRPr="00B21258">
                <w:rPr>
                  <w:sz w:val="20"/>
                  <w:szCs w:val="20"/>
                  <w:rPrChange w:id="20" w:author="蕭侑文" w:date="2018-04-16T16:01:00Z">
                    <w:rPr/>
                  </w:rPrChange>
                </w:rPr>
                <w:t>-</w:t>
              </w:r>
              <w:r w:rsidRPr="00B21258">
                <w:rPr>
                  <w:rFonts w:hint="eastAsia"/>
                  <w:sz w:val="20"/>
                  <w:szCs w:val="20"/>
                  <w:rPrChange w:id="21" w:author="蕭侑文" w:date="2018-04-16T16:01:00Z">
                    <w:rPr>
                      <w:rFonts w:hint="eastAsia"/>
                    </w:rPr>
                  </w:rPrChange>
                </w:rPr>
                <w:t>依系統管理</w:t>
              </w:r>
              <w:r w:rsidRPr="00B21258">
                <w:rPr>
                  <w:sz w:val="20"/>
                  <w:szCs w:val="20"/>
                  <w:rPrChange w:id="22" w:author="蕭侑文" w:date="2018-04-16T16:01:00Z">
                    <w:rPr/>
                  </w:rPrChange>
                </w:rPr>
                <w:t>-</w:t>
              </w:r>
              <w:r w:rsidRPr="00B21258">
                <w:rPr>
                  <w:rFonts w:hint="eastAsia"/>
                  <w:sz w:val="20"/>
                  <w:szCs w:val="20"/>
                  <w:rPrChange w:id="23" w:author="蕭侑文" w:date="2018-04-16T16:01:00Z">
                    <w:rPr>
                      <w:rFonts w:hint="eastAsia"/>
                    </w:rPr>
                  </w:rPrChange>
                </w:rPr>
                <w:t>件數控制中</w:t>
              </w:r>
              <w:r w:rsidRPr="00B21258">
                <w:rPr>
                  <w:sz w:val="20"/>
                  <w:szCs w:val="20"/>
                  <w:rPrChange w:id="24" w:author="蕭侑文" w:date="2018-04-16T16:01:00Z">
                    <w:rPr/>
                  </w:rPrChange>
                </w:rPr>
                <w:t>Default</w:t>
              </w:r>
              <w:r w:rsidRPr="00B21258">
                <w:rPr>
                  <w:rFonts w:hint="eastAsia"/>
                  <w:sz w:val="20"/>
                  <w:szCs w:val="20"/>
                  <w:rPrChange w:id="25" w:author="蕭侑文" w:date="2018-04-16T16:01:00Z">
                    <w:rPr>
                      <w:rFonts w:hint="eastAsia"/>
                    </w:rPr>
                  </w:rPrChange>
                </w:rPr>
                <w:t>設定</w:t>
              </w:r>
            </w:ins>
          </w:p>
        </w:tc>
        <w:tc>
          <w:tcPr>
            <w:tcW w:w="1566" w:type="dxa"/>
          </w:tcPr>
          <w:p w:rsidR="00B21258" w:rsidRPr="00B21258" w:rsidRDefault="00B21258" w:rsidP="00B21258">
            <w:pPr>
              <w:pStyle w:val="Tabletext"/>
              <w:rPr>
                <w:ins w:id="26" w:author="蕭侑文" w:date="2018-04-16T16:01:00Z"/>
                <w:rFonts w:ascii="細明體" w:eastAsia="細明體" w:hAnsi="細明體" w:hint="eastAsia"/>
                <w:lang w:eastAsia="zh-TW"/>
                <w:rPrChange w:id="27" w:author="蕭侑文" w:date="2018-04-16T16:01:00Z">
                  <w:rPr>
                    <w:ins w:id="28" w:author="蕭侑文" w:date="2018-04-16T16:01:00Z"/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ins w:id="29" w:author="蕭侑文" w:date="2018-04-16T16:01:00Z">
              <w:r w:rsidRPr="00B21258">
                <w:rPr>
                  <w:rFonts w:ascii="細明體" w:eastAsia="細明體" w:hAnsi="細明體" w:cs="Courier New" w:hint="eastAsia"/>
                  <w:rPrChange w:id="30" w:author="蕭侑文" w:date="2018-04-16T16:01:00Z">
                    <w:rPr>
                      <w:rFonts w:ascii="細明體" w:eastAsia="細明體" w:hAnsi="細明體" w:cs="Courier New" w:hint="eastAsia"/>
                    </w:rPr>
                  </w:rPrChange>
                </w:rPr>
                <w:t>蕭侑文</w:t>
              </w:r>
            </w:ins>
          </w:p>
        </w:tc>
        <w:tc>
          <w:tcPr>
            <w:tcW w:w="2071" w:type="dxa"/>
          </w:tcPr>
          <w:p w:rsidR="00B21258" w:rsidRPr="00B21258" w:rsidRDefault="00B21258" w:rsidP="00B21258">
            <w:pPr>
              <w:spacing w:line="240" w:lineRule="atLeast"/>
              <w:rPr>
                <w:ins w:id="31" w:author="蕭侑文" w:date="2018-04-16T16:01:00Z"/>
                <w:rFonts w:ascii="細明體" w:eastAsia="細明體" w:hAnsi="細明體" w:cs="Courier New"/>
                <w:sz w:val="20"/>
                <w:szCs w:val="20"/>
                <w:rPrChange w:id="32" w:author="蕭侑文" w:date="2018-04-16T16:01:00Z">
                  <w:rPr>
                    <w:ins w:id="33" w:author="蕭侑文" w:date="2018-04-16T16:01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34" w:author="蕭侑文" w:date="2018-04-16T16:01:00Z">
              <w:r w:rsidRPr="00B21258">
                <w:rPr>
                  <w:sz w:val="20"/>
                  <w:szCs w:val="20"/>
                  <w:rPrChange w:id="35" w:author="蕭侑文" w:date="2018-04-16T16:01:00Z">
                    <w:rPr/>
                  </w:rPrChange>
                </w:rPr>
                <w:t>180322001009</w:t>
              </w:r>
            </w:ins>
          </w:p>
        </w:tc>
      </w:tr>
      <w:tr w:rsidR="0072383F" w:rsidRPr="000600B7" w:rsidTr="0021036C">
        <w:trPr>
          <w:ins w:id="36" w:author="陳德仁" w:date="2019-04-29T11:54:00Z"/>
        </w:trPr>
        <w:tc>
          <w:tcPr>
            <w:tcW w:w="1416" w:type="dxa"/>
          </w:tcPr>
          <w:p w:rsidR="0072383F" w:rsidRPr="00B21258" w:rsidRDefault="0072383F" w:rsidP="00B21258">
            <w:pPr>
              <w:spacing w:line="240" w:lineRule="atLeast"/>
              <w:jc w:val="center"/>
              <w:rPr>
                <w:ins w:id="37" w:author="陳德仁" w:date="2019-04-29T11:54:00Z"/>
                <w:rFonts w:ascii="細明體" w:eastAsia="細明體" w:hAnsi="細明體" w:cs="Courier New" w:hint="eastAsia"/>
                <w:sz w:val="20"/>
                <w:szCs w:val="20"/>
                <w:rPrChange w:id="38" w:author="蕭侑文" w:date="2018-04-16T16:01:00Z">
                  <w:rPr>
                    <w:ins w:id="39" w:author="陳德仁" w:date="2019-04-29T11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0" w:author="陳德仁" w:date="2019-04-29T11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2019/04/29</w:t>
              </w:r>
            </w:ins>
          </w:p>
        </w:tc>
        <w:tc>
          <w:tcPr>
            <w:tcW w:w="1010" w:type="dxa"/>
          </w:tcPr>
          <w:p w:rsidR="0072383F" w:rsidRPr="00B21258" w:rsidRDefault="0072383F" w:rsidP="00B21258">
            <w:pPr>
              <w:spacing w:line="240" w:lineRule="atLeast"/>
              <w:jc w:val="center"/>
              <w:rPr>
                <w:ins w:id="41" w:author="陳德仁" w:date="2019-04-29T11:54:00Z"/>
                <w:rFonts w:ascii="細明體" w:eastAsia="細明體" w:hAnsi="細明體" w:cs="Courier New"/>
                <w:sz w:val="20"/>
                <w:szCs w:val="20"/>
                <w:rPrChange w:id="42" w:author="蕭侑文" w:date="2018-04-16T16:01:00Z">
                  <w:rPr>
                    <w:ins w:id="43" w:author="陳德仁" w:date="2019-04-29T11:54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44" w:author="陳德仁" w:date="2019-04-29T11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3953" w:type="dxa"/>
          </w:tcPr>
          <w:p w:rsidR="0072383F" w:rsidRDefault="0072383F" w:rsidP="0072383F">
            <w:pPr>
              <w:numPr>
                <w:ilvl w:val="0"/>
                <w:numId w:val="15"/>
              </w:numPr>
              <w:spacing w:line="240" w:lineRule="atLeast"/>
              <w:rPr>
                <w:ins w:id="45" w:author="陳德仁" w:date="2019-04-29T11:56:00Z"/>
                <w:sz w:val="20"/>
                <w:szCs w:val="20"/>
              </w:rPr>
              <w:pPrChange w:id="46" w:author="陳德仁" w:date="2019-04-29T11:56:00Z">
                <w:pPr>
                  <w:spacing w:line="240" w:lineRule="atLeast"/>
                </w:pPr>
              </w:pPrChange>
            </w:pPr>
            <w:ins w:id="47" w:author="陳德仁" w:date="2019-04-29T11:55:00Z">
              <w:r>
                <w:rPr>
                  <w:rFonts w:hint="eastAsia"/>
                  <w:sz w:val="20"/>
                  <w:szCs w:val="20"/>
                </w:rPr>
                <w:t>擴檔增加外幣匯率等欄</w:t>
              </w:r>
            </w:ins>
            <w:ins w:id="48" w:author="陳德仁" w:date="2019-04-29T11:56:00Z">
              <w:r>
                <w:rPr>
                  <w:rFonts w:hint="eastAsia"/>
                  <w:sz w:val="20"/>
                  <w:szCs w:val="20"/>
                </w:rPr>
                <w:t>位</w:t>
              </w:r>
            </w:ins>
          </w:p>
          <w:p w:rsidR="0072383F" w:rsidRPr="00B21258" w:rsidRDefault="0072383F" w:rsidP="0072383F">
            <w:pPr>
              <w:numPr>
                <w:ilvl w:val="0"/>
                <w:numId w:val="15"/>
              </w:numPr>
              <w:spacing w:line="240" w:lineRule="atLeast"/>
              <w:rPr>
                <w:ins w:id="49" w:author="陳德仁" w:date="2019-04-29T11:54:00Z"/>
                <w:rFonts w:hint="eastAsia"/>
                <w:sz w:val="20"/>
                <w:szCs w:val="20"/>
                <w:rPrChange w:id="50" w:author="蕭侑文" w:date="2018-04-16T16:01:00Z">
                  <w:rPr>
                    <w:ins w:id="51" w:author="陳德仁" w:date="2019-04-29T11:54:00Z"/>
                    <w:rFonts w:hint="eastAsia"/>
                    <w:sz w:val="20"/>
                    <w:szCs w:val="20"/>
                  </w:rPr>
                </w:rPrChange>
              </w:rPr>
              <w:pPrChange w:id="52" w:author="陳德仁" w:date="2019-04-29T11:56:00Z">
                <w:pPr>
                  <w:spacing w:line="240" w:lineRule="atLeast"/>
                </w:pPr>
              </w:pPrChange>
            </w:pPr>
            <w:ins w:id="53" w:author="陳德仁" w:date="2019-04-29T11:56:00Z">
              <w:r>
                <w:rPr>
                  <w:rFonts w:hint="eastAsia"/>
                  <w:sz w:val="20"/>
                  <w:szCs w:val="20"/>
                </w:rPr>
                <w:t>排除要保人</w:t>
              </w:r>
            </w:ins>
            <w:ins w:id="54" w:author="陳德仁" w:date="2019-04-29T11:57:00Z">
              <w:r>
                <w:rPr>
                  <w:rFonts w:hint="eastAsia"/>
                  <w:sz w:val="20"/>
                  <w:szCs w:val="20"/>
                </w:rPr>
                <w:t>=</w:t>
              </w:r>
              <w:r>
                <w:rPr>
                  <w:rFonts w:hint="eastAsia"/>
                  <w:sz w:val="20"/>
                  <w:szCs w:val="20"/>
                </w:rPr>
                <w:t>受益人及內容重複</w:t>
              </w:r>
            </w:ins>
            <w:ins w:id="55" w:author="陳德仁" w:date="2019-04-29T11:56:00Z">
              <w:r>
                <w:rPr>
                  <w:rFonts w:hint="eastAsia"/>
                  <w:sz w:val="20"/>
                  <w:szCs w:val="20"/>
                </w:rPr>
                <w:t>資料</w:t>
              </w:r>
            </w:ins>
          </w:p>
        </w:tc>
        <w:tc>
          <w:tcPr>
            <w:tcW w:w="1566" w:type="dxa"/>
          </w:tcPr>
          <w:p w:rsidR="0072383F" w:rsidRPr="0072383F" w:rsidRDefault="0072383F" w:rsidP="00B21258">
            <w:pPr>
              <w:pStyle w:val="Tabletext"/>
              <w:rPr>
                <w:ins w:id="56" w:author="陳德仁" w:date="2019-04-29T11:54:00Z"/>
                <w:rFonts w:ascii="細明體" w:eastAsia="細明體" w:hAnsi="細明體" w:cs="Courier New" w:hint="eastAsia"/>
                <w:lang w:eastAsia="zh-TW"/>
                <w:rPrChange w:id="57" w:author="陳德仁" w:date="2019-04-29T11:57:00Z">
                  <w:rPr>
                    <w:ins w:id="58" w:author="陳德仁" w:date="2019-04-29T11:54:00Z"/>
                    <w:rFonts w:ascii="細明體" w:eastAsia="細明體" w:hAnsi="細明體" w:cs="Courier New" w:hint="eastAsia"/>
                    <w:lang w:eastAsia="zh-TW"/>
                  </w:rPr>
                </w:rPrChange>
              </w:rPr>
            </w:pPr>
            <w:ins w:id="59" w:author="陳德仁" w:date="2019-04-29T11:57:00Z">
              <w:r>
                <w:rPr>
                  <w:rFonts w:ascii="細明體" w:eastAsia="細明體" w:hAnsi="細明體" w:cs="Courier New" w:hint="eastAsia"/>
                  <w:lang w:eastAsia="zh-TW"/>
                </w:rPr>
                <w:t>陳德仁</w:t>
              </w:r>
            </w:ins>
          </w:p>
        </w:tc>
        <w:tc>
          <w:tcPr>
            <w:tcW w:w="2071" w:type="dxa"/>
          </w:tcPr>
          <w:p w:rsidR="0072383F" w:rsidRPr="00B21258" w:rsidRDefault="0072383F" w:rsidP="00B21258">
            <w:pPr>
              <w:spacing w:line="240" w:lineRule="atLeast"/>
              <w:rPr>
                <w:ins w:id="60" w:author="陳德仁" w:date="2019-04-29T11:54:00Z"/>
                <w:sz w:val="20"/>
                <w:szCs w:val="20"/>
                <w:rPrChange w:id="61" w:author="蕭侑文" w:date="2018-04-16T16:01:00Z">
                  <w:rPr>
                    <w:ins w:id="62" w:author="陳德仁" w:date="2019-04-29T11:54:00Z"/>
                    <w:sz w:val="20"/>
                    <w:szCs w:val="20"/>
                  </w:rPr>
                </w:rPrChange>
              </w:rPr>
            </w:pPr>
            <w:ins w:id="63" w:author="陳德仁" w:date="2019-04-29T11:58:00Z">
              <w:r w:rsidRPr="0072383F">
                <w:rPr>
                  <w:sz w:val="20"/>
                  <w:szCs w:val="20"/>
                </w:rPr>
                <w:t>190429001269</w:t>
              </w:r>
            </w:ins>
          </w:p>
        </w:tc>
      </w:tr>
    </w:tbl>
    <w:p w:rsidR="00C005E2" w:rsidRPr="00661282" w:rsidRDefault="00C005E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487887" w:rsidRPr="00661282" w:rsidTr="002C75E6">
        <w:tc>
          <w:tcPr>
            <w:tcW w:w="14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cs="Arial"/>
                <w:sz w:val="20"/>
                <w:szCs w:val="20"/>
              </w:rPr>
              <w:t>死殘理賠</w:t>
            </w:r>
            <w:r w:rsidRPr="00661282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661282">
              <w:rPr>
                <w:rFonts w:ascii="Arial" w:hAnsi="Arial" w:cs="Arial"/>
                <w:sz w:val="20"/>
                <w:szCs w:val="20"/>
              </w:rPr>
              <w:t>國稅局資料</w:t>
            </w:r>
            <w:r w:rsidRPr="00661282">
              <w:rPr>
                <w:rFonts w:ascii="Arial" w:hAnsi="Arial" w:hint="eastAsia"/>
                <w:sz w:val="20"/>
                <w:szCs w:val="20"/>
              </w:rPr>
              <w:t>批次作業</w:t>
            </w:r>
          </w:p>
        </w:tc>
      </w:tr>
      <w:tr w:rsidR="00487887" w:rsidRPr="00661282" w:rsidTr="002C75E6">
        <w:tc>
          <w:tcPr>
            <w:tcW w:w="14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AA</w:t>
            </w:r>
            <w:r w:rsidRPr="00661282">
              <w:rPr>
                <w:rFonts w:ascii="Arial" w:hAnsi="Arial" w:hint="eastAsia"/>
                <w:sz w:val="20"/>
                <w:szCs w:val="20"/>
              </w:rPr>
              <w:t>H1</w:t>
            </w:r>
            <w:r w:rsidRPr="00661282">
              <w:rPr>
                <w:rFonts w:ascii="Arial" w:hAnsi="Arial"/>
                <w:sz w:val="20"/>
                <w:szCs w:val="20"/>
              </w:rPr>
              <w:t>_B1</w:t>
            </w:r>
            <w:r w:rsidRPr="00661282">
              <w:rPr>
                <w:rFonts w:ascii="Arial" w:hAnsi="Arial" w:hint="eastAsia"/>
                <w:sz w:val="20"/>
                <w:szCs w:val="20"/>
              </w:rPr>
              <w:t>10</w:t>
            </w:r>
          </w:p>
        </w:tc>
      </w:tr>
      <w:tr w:rsidR="00487887" w:rsidRPr="00661282" w:rsidTr="002C75E6">
        <w:tc>
          <w:tcPr>
            <w:tcW w:w="14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487887" w:rsidRPr="00661282" w:rsidTr="002C75E6">
        <w:tc>
          <w:tcPr>
            <w:tcW w:w="14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cs="Arial"/>
                <w:sz w:val="20"/>
                <w:szCs w:val="20"/>
              </w:rPr>
              <w:t>死殘理賠</w:t>
            </w:r>
            <w:r w:rsidRPr="00661282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661282">
              <w:rPr>
                <w:rFonts w:ascii="Arial" w:hAnsi="Arial" w:cs="Arial"/>
                <w:sz w:val="20"/>
                <w:szCs w:val="20"/>
              </w:rPr>
              <w:t>國稅局資料</w:t>
            </w:r>
            <w:r w:rsidRPr="00661282">
              <w:rPr>
                <w:rFonts w:ascii="Arial" w:hAnsi="Arial" w:hint="eastAsia"/>
                <w:sz w:val="20"/>
                <w:szCs w:val="20"/>
              </w:rPr>
              <w:t>批次作業</w:t>
            </w:r>
          </w:p>
        </w:tc>
      </w:tr>
      <w:tr w:rsidR="00487887" w:rsidRPr="00661282" w:rsidTr="002C75E6">
        <w:tc>
          <w:tcPr>
            <w:tcW w:w="14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487887" w:rsidRPr="00661282" w:rsidRDefault="00487887" w:rsidP="002C75E6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237FD2" w:rsidRPr="00661282" w:rsidRDefault="00237FD2" w:rsidP="00487887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程式架構圖：</w:t>
      </w:r>
      <w:r w:rsidR="001F3C19" w:rsidRPr="00661282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37FD2" w:rsidRPr="00661282" w:rsidRDefault="00237FD2">
      <w:pPr>
        <w:pStyle w:val="Tabletext"/>
        <w:keepLines w:val="0"/>
        <w:spacing w:after="0" w:line="240" w:lineRule="auto"/>
        <w:ind w:firstLine="1600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B52C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</w:rPr>
        <w:t>使用檔案</w:t>
      </w:r>
      <w:r w:rsidR="00237FD2" w:rsidRPr="00661282">
        <w:rPr>
          <w:rFonts w:ascii="Arial" w:hAnsi="Arial" w:hint="eastAsia"/>
          <w:kern w:val="2"/>
          <w:szCs w:val="24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B52CEB" w:rsidRPr="00661282" w:rsidTr="008D3A7E">
        <w:tc>
          <w:tcPr>
            <w:tcW w:w="72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B52CEB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2CEB" w:rsidRPr="00661282" w:rsidRDefault="00B52CEB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理賠紀錄檔</w:t>
            </w:r>
          </w:p>
        </w:tc>
        <w:tc>
          <w:tcPr>
            <w:tcW w:w="387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DTAAB001</w:t>
            </w:r>
          </w:p>
        </w:tc>
      </w:tr>
      <w:tr w:rsidR="00B52CEB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2CEB" w:rsidRPr="00661282" w:rsidRDefault="00B52CEB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案件各保單理賠金額分配檔</w:t>
            </w:r>
          </w:p>
        </w:tc>
        <w:tc>
          <w:tcPr>
            <w:tcW w:w="387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DTAA</w:t>
            </w:r>
            <w:r w:rsidRPr="00661282">
              <w:rPr>
                <w:rFonts w:ascii="Arial" w:hAnsi="Arial" w:hint="eastAsia"/>
                <w:sz w:val="20"/>
                <w:szCs w:val="20"/>
              </w:rPr>
              <w:t>B002</w:t>
            </w:r>
          </w:p>
        </w:tc>
      </w:tr>
      <w:tr w:rsidR="00B52CEB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2CEB" w:rsidRPr="00661282" w:rsidRDefault="00B52CEB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壽險主約投保記錄檔</w:t>
            </w:r>
          </w:p>
        </w:tc>
        <w:tc>
          <w:tcPr>
            <w:tcW w:w="387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DTAB0001</w:t>
            </w:r>
          </w:p>
        </w:tc>
      </w:tr>
      <w:tr w:rsidR="00E91144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1144" w:rsidRPr="00661282" w:rsidRDefault="00E91144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91144" w:rsidRPr="00661282" w:rsidRDefault="00E91144" w:rsidP="008D3A7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壽險受益人</w:t>
            </w:r>
            <w:r w:rsidRPr="00661282">
              <w:rPr>
                <w:rFonts w:ascii="Arial" w:hAnsi="Arial" w:hint="eastAsia"/>
                <w:sz w:val="20"/>
                <w:szCs w:val="20"/>
              </w:rPr>
              <w:t>檔</w:t>
            </w:r>
          </w:p>
        </w:tc>
        <w:tc>
          <w:tcPr>
            <w:tcW w:w="3870" w:type="dxa"/>
          </w:tcPr>
          <w:p w:rsidR="00E91144" w:rsidRPr="00661282" w:rsidRDefault="00E91144" w:rsidP="008D3A7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DTAB0003</w:t>
            </w:r>
          </w:p>
        </w:tc>
      </w:tr>
      <w:tr w:rsidR="00B52CEB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2CEB" w:rsidRPr="00661282" w:rsidRDefault="00B52CEB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壽險契約關係人檔</w:t>
            </w:r>
          </w:p>
        </w:tc>
        <w:tc>
          <w:tcPr>
            <w:tcW w:w="387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DTA</w:t>
            </w:r>
            <w:r w:rsidRPr="00661282">
              <w:rPr>
                <w:rFonts w:ascii="Arial" w:hAnsi="Arial" w:hint="eastAsia"/>
                <w:sz w:val="20"/>
                <w:szCs w:val="20"/>
              </w:rPr>
              <w:t>B0005</w:t>
            </w:r>
          </w:p>
        </w:tc>
      </w:tr>
      <w:tr w:rsidR="00E91144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1144" w:rsidRPr="00661282" w:rsidRDefault="00E91144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91144" w:rsidRPr="00661282" w:rsidRDefault="00E91144" w:rsidP="008D3A7E">
            <w:pPr>
              <w:rPr>
                <w:rFonts w:ascii="Arial" w:hAnsi="Arial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收費地址</w:t>
            </w:r>
            <w:r w:rsidRPr="00661282">
              <w:rPr>
                <w:rFonts w:ascii="Arial" w:hAnsi="Arial" w:hint="eastAsia"/>
                <w:sz w:val="20"/>
              </w:rPr>
              <w:t>檔</w:t>
            </w:r>
          </w:p>
        </w:tc>
        <w:tc>
          <w:tcPr>
            <w:tcW w:w="3870" w:type="dxa"/>
          </w:tcPr>
          <w:p w:rsidR="00E91144" w:rsidRPr="00661282" w:rsidRDefault="00E91144" w:rsidP="008D3A7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DTAB0006</w:t>
            </w:r>
          </w:p>
        </w:tc>
      </w:tr>
      <w:tr w:rsidR="008A7E57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A7E57" w:rsidRPr="00661282" w:rsidRDefault="008A7E57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A7E57" w:rsidRPr="00661282" w:rsidRDefault="008A7E57" w:rsidP="008D3A7E">
            <w:pPr>
              <w:rPr>
                <w:rFonts w:ascii="Arial" w:hAnsi="Arial" w:hint="eastAsia"/>
                <w:sz w:val="20"/>
              </w:rPr>
            </w:pPr>
            <w:r w:rsidRPr="00C41534">
              <w:rPr>
                <w:rFonts w:ascii="細明體" w:eastAsia="細明體" w:hAnsi="細明體" w:hint="eastAsia"/>
                <w:sz w:val="20"/>
              </w:rPr>
              <w:t>基本資料定義檔</w:t>
            </w:r>
          </w:p>
        </w:tc>
        <w:tc>
          <w:tcPr>
            <w:tcW w:w="3870" w:type="dxa"/>
          </w:tcPr>
          <w:p w:rsidR="008A7E57" w:rsidRPr="00661282" w:rsidRDefault="008A7E57" w:rsidP="008D3A7E">
            <w:pPr>
              <w:rPr>
                <w:rFonts w:ascii="Arial" w:hAnsi="Arial"/>
                <w:sz w:val="20"/>
                <w:szCs w:val="20"/>
              </w:rPr>
            </w:pPr>
            <w:r w:rsidRPr="00C41534">
              <w:rPr>
                <w:rFonts w:ascii="Arial" w:hAnsi="Arial"/>
                <w:sz w:val="20"/>
                <w:szCs w:val="20"/>
              </w:rPr>
              <w:t>DTAGA001_PROD_DEFI</w:t>
            </w:r>
          </w:p>
        </w:tc>
      </w:tr>
      <w:tr w:rsidR="00EC4A53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C4A53" w:rsidRPr="00661282" w:rsidRDefault="00EC4A53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C4A53" w:rsidRPr="00C41534" w:rsidRDefault="00EC4A53" w:rsidP="008D3A7E">
            <w:pPr>
              <w:rPr>
                <w:rFonts w:ascii="細明體" w:eastAsia="細明體" w:hAnsi="細明體" w:hint="eastAsia"/>
                <w:sz w:val="20"/>
              </w:rPr>
            </w:pPr>
            <w:r w:rsidRPr="00EC4A53">
              <w:rPr>
                <w:rFonts w:ascii="細明體" w:eastAsia="細明體" w:hAnsi="細明體" w:hint="eastAsia"/>
                <w:sz w:val="20"/>
              </w:rPr>
              <w:t>校正資料蒐集儲存檔</w:t>
            </w:r>
          </w:p>
        </w:tc>
        <w:tc>
          <w:tcPr>
            <w:tcW w:w="3870" w:type="dxa"/>
          </w:tcPr>
          <w:p w:rsidR="00EC4A53" w:rsidRPr="00C41534" w:rsidRDefault="00EC4A53" w:rsidP="008D3A7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DTABR010</w:t>
            </w:r>
          </w:p>
        </w:tc>
      </w:tr>
      <w:tr w:rsidR="00EC4A53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C4A53" w:rsidRPr="00661282" w:rsidRDefault="00EC4A53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C4A53" w:rsidRPr="00EC4A53" w:rsidRDefault="00EC4A53" w:rsidP="008D3A7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員工個人資料檔</w:t>
            </w:r>
          </w:p>
        </w:tc>
        <w:tc>
          <w:tcPr>
            <w:tcW w:w="3870" w:type="dxa"/>
          </w:tcPr>
          <w:p w:rsidR="00EC4A53" w:rsidRDefault="00EC4A53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EC4A53">
              <w:rPr>
                <w:rFonts w:ascii="Arial" w:hAnsi="Arial"/>
                <w:sz w:val="20"/>
                <w:szCs w:val="20"/>
              </w:rPr>
              <w:t>DTA0_EMPLOYEE_WORK</w:t>
            </w:r>
          </w:p>
        </w:tc>
      </w:tr>
      <w:tr w:rsidR="00E91144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1144" w:rsidRPr="00661282" w:rsidRDefault="00E91144" w:rsidP="008D3A7E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91144" w:rsidRDefault="00E91144" w:rsidP="008D3A7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單位資料檔</w:t>
            </w:r>
          </w:p>
        </w:tc>
        <w:tc>
          <w:tcPr>
            <w:tcW w:w="3870" w:type="dxa"/>
          </w:tcPr>
          <w:p w:rsidR="00E91144" w:rsidRPr="00EC4A53" w:rsidRDefault="00E91144" w:rsidP="008D3A7E">
            <w:pPr>
              <w:rPr>
                <w:rFonts w:ascii="Arial" w:hAnsi="Arial"/>
                <w:sz w:val="20"/>
                <w:szCs w:val="20"/>
              </w:rPr>
            </w:pPr>
            <w:r w:rsidRPr="00E91144">
              <w:rPr>
                <w:rFonts w:ascii="Arial" w:hAnsi="Arial"/>
                <w:sz w:val="20"/>
                <w:szCs w:val="20"/>
              </w:rPr>
              <w:t>DTZ0_UNIT_WORK</w:t>
            </w:r>
          </w:p>
        </w:tc>
      </w:tr>
      <w:tr w:rsidR="009F446A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F446A" w:rsidRPr="005024A8" w:rsidRDefault="009F446A" w:rsidP="008D3A7E">
            <w:pPr>
              <w:numPr>
                <w:ilvl w:val="0"/>
                <w:numId w:val="1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F446A" w:rsidRPr="005024A8" w:rsidRDefault="009F446A" w:rsidP="008D3A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024A8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死殘理賠國稅局資料</w:t>
            </w:r>
          </w:p>
        </w:tc>
        <w:tc>
          <w:tcPr>
            <w:tcW w:w="3870" w:type="dxa"/>
          </w:tcPr>
          <w:p w:rsidR="009F446A" w:rsidRPr="00661282" w:rsidRDefault="009F446A" w:rsidP="008D3A7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DTAAH110</w:t>
            </w:r>
          </w:p>
        </w:tc>
      </w:tr>
    </w:tbl>
    <w:p w:rsidR="00B52CEB" w:rsidRPr="00661282" w:rsidRDefault="00B52CEB" w:rsidP="00B52CEB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A8303A" w:rsidRPr="000600B7" w:rsidTr="00ED0689">
        <w:trPr>
          <w:ins w:id="64" w:author="陳德仁" w:date="2019-04-29T12:00:00Z"/>
        </w:trPr>
        <w:tc>
          <w:tcPr>
            <w:tcW w:w="720" w:type="dxa"/>
          </w:tcPr>
          <w:p w:rsidR="00A8303A" w:rsidRPr="000600B7" w:rsidRDefault="00A8303A" w:rsidP="00ED0689">
            <w:pPr>
              <w:rPr>
                <w:ins w:id="65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  <w:ins w:id="66" w:author="陳德仁" w:date="2019-04-29T12:00:00Z">
              <w:r w:rsidRPr="000600B7">
                <w:rPr>
                  <w:rFonts w:ascii="細明體" w:eastAsia="細明體" w:hAnsi="細明體" w:hint="eastAsia"/>
                  <w:sz w:val="20"/>
                  <w:szCs w:val="20"/>
                </w:rPr>
                <w:t>項次</w:t>
              </w:r>
            </w:ins>
          </w:p>
        </w:tc>
        <w:tc>
          <w:tcPr>
            <w:tcW w:w="4590" w:type="dxa"/>
          </w:tcPr>
          <w:p w:rsidR="00A8303A" w:rsidRPr="000600B7" w:rsidRDefault="00A8303A" w:rsidP="00ED0689">
            <w:pPr>
              <w:rPr>
                <w:ins w:id="67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  <w:ins w:id="68" w:author="陳德仁" w:date="2019-04-29T12:00:00Z">
              <w:r w:rsidRPr="000600B7">
                <w:rPr>
                  <w:rFonts w:ascii="細明體" w:eastAsia="細明體" w:hAnsi="細明體" w:hint="eastAsia"/>
                  <w:sz w:val="20"/>
                  <w:szCs w:val="20"/>
                </w:rPr>
                <w:t>中文說明</w:t>
              </w:r>
            </w:ins>
          </w:p>
        </w:tc>
        <w:tc>
          <w:tcPr>
            <w:tcW w:w="4770" w:type="dxa"/>
          </w:tcPr>
          <w:p w:rsidR="00A8303A" w:rsidRPr="000600B7" w:rsidRDefault="00A8303A" w:rsidP="00ED0689">
            <w:pPr>
              <w:rPr>
                <w:ins w:id="69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  <w:ins w:id="70" w:author="陳德仁" w:date="2019-04-29T12:00:00Z">
              <w:r w:rsidRPr="000600B7">
                <w:rPr>
                  <w:rFonts w:ascii="細明體" w:eastAsia="細明體" w:hAnsi="細明體" w:hint="eastAsia"/>
                  <w:sz w:val="20"/>
                  <w:szCs w:val="20"/>
                </w:rPr>
                <w:t>程式名稱</w:t>
              </w:r>
            </w:ins>
          </w:p>
        </w:tc>
      </w:tr>
      <w:tr w:rsidR="00A8303A" w:rsidRPr="000600B7" w:rsidTr="00ED0689">
        <w:tblPrEx>
          <w:tblLook w:val="01E0" w:firstRow="1" w:lastRow="1" w:firstColumn="1" w:lastColumn="1" w:noHBand="0" w:noVBand="0"/>
        </w:tblPrEx>
        <w:trPr>
          <w:ins w:id="71" w:author="陳德仁" w:date="2019-04-29T12:00:00Z"/>
        </w:trPr>
        <w:tc>
          <w:tcPr>
            <w:tcW w:w="720" w:type="dxa"/>
          </w:tcPr>
          <w:p w:rsidR="00A8303A" w:rsidRPr="000600B7" w:rsidRDefault="00A8303A" w:rsidP="00A8303A">
            <w:pPr>
              <w:numPr>
                <w:ilvl w:val="0"/>
                <w:numId w:val="16"/>
              </w:numPr>
              <w:rPr>
                <w:ins w:id="72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8303A" w:rsidRPr="000600B7" w:rsidRDefault="00A40C4B" w:rsidP="00ED0689">
            <w:pPr>
              <w:pStyle w:val="Tabletext"/>
              <w:keepLines w:val="0"/>
              <w:spacing w:after="0" w:line="240" w:lineRule="auto"/>
              <w:rPr>
                <w:ins w:id="73" w:author="陳德仁" w:date="2019-04-29T12:00:00Z"/>
                <w:rFonts w:ascii="細明體" w:eastAsia="細明體" w:hAnsi="細明體" w:hint="eastAsia"/>
                <w:bCs/>
                <w:kern w:val="2"/>
                <w:lang w:eastAsia="zh-TW"/>
              </w:rPr>
            </w:pPr>
            <w:ins w:id="74" w:author="陳德仁" w:date="2019-04-29T13:07:00Z">
              <w:r w:rsidRPr="00A40C4B">
                <w:rPr>
                  <w:rFonts w:ascii="細明體" w:eastAsia="細明體" w:hAnsi="細明體" w:hint="eastAsia"/>
                  <w:bCs/>
                  <w:kern w:val="2"/>
                  <w:lang w:eastAsia="zh-TW"/>
                </w:rPr>
                <w:t>延滯息計算模組</w:t>
              </w:r>
            </w:ins>
          </w:p>
        </w:tc>
        <w:tc>
          <w:tcPr>
            <w:tcW w:w="4770" w:type="dxa"/>
          </w:tcPr>
          <w:p w:rsidR="00A8303A" w:rsidRPr="000600B7" w:rsidRDefault="00A40C4B" w:rsidP="00ED0689">
            <w:pPr>
              <w:pStyle w:val="Tabletext"/>
              <w:keepLines w:val="0"/>
              <w:spacing w:after="0" w:line="240" w:lineRule="auto"/>
              <w:rPr>
                <w:ins w:id="75" w:author="陳德仁" w:date="2019-04-29T12:00:00Z"/>
                <w:rFonts w:ascii="細明體" w:eastAsia="細明體" w:hAnsi="細明體"/>
                <w:bCs/>
                <w:kern w:val="2"/>
                <w:lang w:eastAsia="zh-TW"/>
              </w:rPr>
            </w:pPr>
            <w:ins w:id="76" w:author="陳德仁" w:date="2019-04-29T13:07:00Z">
              <w:r>
                <w:rPr>
                  <w:rFonts w:ascii="細明體" w:eastAsia="細明體" w:hAnsi="細明體" w:hint="eastAsia"/>
                  <w:bCs/>
                  <w:kern w:val="2"/>
                  <w:lang w:eastAsia="zh-TW"/>
                </w:rPr>
                <w:t>AA_B1Z106</w:t>
              </w:r>
            </w:ins>
          </w:p>
        </w:tc>
      </w:tr>
      <w:tr w:rsidR="00A8303A" w:rsidRPr="000600B7" w:rsidTr="00ED0689">
        <w:tblPrEx>
          <w:tblLook w:val="01E0" w:firstRow="1" w:lastRow="1" w:firstColumn="1" w:lastColumn="1" w:noHBand="0" w:noVBand="0"/>
        </w:tblPrEx>
        <w:trPr>
          <w:ins w:id="77" w:author="陳德仁" w:date="2019-04-29T12:00:00Z"/>
        </w:trPr>
        <w:tc>
          <w:tcPr>
            <w:tcW w:w="720" w:type="dxa"/>
          </w:tcPr>
          <w:p w:rsidR="00A8303A" w:rsidRPr="000600B7" w:rsidRDefault="00A8303A" w:rsidP="00A8303A">
            <w:pPr>
              <w:numPr>
                <w:ilvl w:val="0"/>
                <w:numId w:val="16"/>
              </w:numPr>
              <w:rPr>
                <w:ins w:id="78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8303A" w:rsidRPr="000600B7" w:rsidRDefault="00A8303A" w:rsidP="00ED0689">
            <w:pPr>
              <w:rPr>
                <w:ins w:id="79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A8303A" w:rsidRPr="000600B7" w:rsidRDefault="00A8303A" w:rsidP="00ED0689">
            <w:pPr>
              <w:rPr>
                <w:ins w:id="80" w:author="陳德仁" w:date="2019-04-29T12:00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8303A" w:rsidRPr="000600B7" w:rsidTr="00ED0689">
        <w:tblPrEx>
          <w:tblLook w:val="01E0" w:firstRow="1" w:lastRow="1" w:firstColumn="1" w:lastColumn="1" w:noHBand="0" w:noVBand="0"/>
        </w:tblPrEx>
        <w:trPr>
          <w:ins w:id="81" w:author="陳德仁" w:date="2019-04-29T12:00:00Z"/>
        </w:trPr>
        <w:tc>
          <w:tcPr>
            <w:tcW w:w="720" w:type="dxa"/>
          </w:tcPr>
          <w:p w:rsidR="00A8303A" w:rsidRPr="000600B7" w:rsidRDefault="00A8303A" w:rsidP="00A8303A">
            <w:pPr>
              <w:numPr>
                <w:ilvl w:val="0"/>
                <w:numId w:val="16"/>
              </w:numPr>
              <w:rPr>
                <w:ins w:id="82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8303A" w:rsidRPr="000600B7" w:rsidRDefault="00A8303A" w:rsidP="00ED0689">
            <w:pPr>
              <w:rPr>
                <w:ins w:id="83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A8303A" w:rsidRPr="000600B7" w:rsidRDefault="00A8303A" w:rsidP="00ED0689">
            <w:pPr>
              <w:rPr>
                <w:ins w:id="84" w:author="陳德仁" w:date="2019-04-29T12:00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8303A" w:rsidRPr="000600B7" w:rsidTr="00ED0689">
        <w:tblPrEx>
          <w:tblLook w:val="01E0" w:firstRow="1" w:lastRow="1" w:firstColumn="1" w:lastColumn="1" w:noHBand="0" w:noVBand="0"/>
        </w:tblPrEx>
        <w:trPr>
          <w:ins w:id="85" w:author="陳德仁" w:date="2019-04-29T12:00:00Z"/>
        </w:trPr>
        <w:tc>
          <w:tcPr>
            <w:tcW w:w="720" w:type="dxa"/>
          </w:tcPr>
          <w:p w:rsidR="00A8303A" w:rsidRPr="000600B7" w:rsidRDefault="00A8303A" w:rsidP="00A8303A">
            <w:pPr>
              <w:numPr>
                <w:ilvl w:val="0"/>
                <w:numId w:val="16"/>
              </w:numPr>
              <w:rPr>
                <w:ins w:id="86" w:author="陳德仁" w:date="2019-04-29T12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8303A" w:rsidRPr="000600B7" w:rsidRDefault="00A8303A" w:rsidP="00ED0689">
            <w:pPr>
              <w:pStyle w:val="Tabletext"/>
              <w:keepLines w:val="0"/>
              <w:spacing w:after="0" w:line="240" w:lineRule="auto"/>
              <w:rPr>
                <w:ins w:id="87" w:author="陳德仁" w:date="2019-04-29T12:00:00Z"/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A8303A" w:rsidRPr="000600B7" w:rsidRDefault="00A8303A" w:rsidP="00ED0689">
            <w:pPr>
              <w:pStyle w:val="Tabletext"/>
              <w:keepLines w:val="0"/>
              <w:spacing w:after="0" w:line="240" w:lineRule="auto"/>
              <w:rPr>
                <w:ins w:id="88" w:author="陳德仁" w:date="2019-04-29T12:00:00Z"/>
                <w:rFonts w:ascii="細明體" w:eastAsia="細明體" w:hAnsi="細明體"/>
                <w:bCs/>
                <w:kern w:val="2"/>
                <w:lang w:eastAsia="zh-TW"/>
              </w:rPr>
            </w:pPr>
          </w:p>
        </w:tc>
      </w:tr>
    </w:tbl>
    <w:p w:rsidR="00237FD2" w:rsidRPr="00661282" w:rsidRDefault="00237FD2" w:rsidP="00B52CEB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kern w:val="2"/>
          <w:szCs w:val="24"/>
          <w:lang w:eastAsia="zh-TW"/>
        </w:rPr>
      </w:pPr>
    </w:p>
    <w:p w:rsidR="00B52CEB" w:rsidRPr="00661282" w:rsidRDefault="00B52CEB" w:rsidP="00B52CEB">
      <w:pPr>
        <w:numPr>
          <w:ilvl w:val="0"/>
          <w:numId w:val="2"/>
        </w:numPr>
        <w:rPr>
          <w:rFonts w:ascii="Arial" w:hAnsi="Arial" w:hint="eastAsia"/>
          <w:sz w:val="20"/>
        </w:rPr>
      </w:pPr>
      <w:r w:rsidRPr="00661282">
        <w:rPr>
          <w:rFonts w:ascii="Arial" w:hAnsi="Arial" w:hint="eastAsia"/>
          <w:sz w:val="20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B52CEB" w:rsidRPr="00661282" w:rsidTr="008D3A7E">
        <w:trPr>
          <w:trHeight w:val="120"/>
        </w:trPr>
        <w:tc>
          <w:tcPr>
            <w:tcW w:w="1672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JAAAH110</w:t>
            </w:r>
          </w:p>
        </w:tc>
      </w:tr>
      <w:tr w:rsidR="00B52CEB" w:rsidRPr="00661282" w:rsidTr="008D3A7E">
        <w:trPr>
          <w:trHeight w:val="120"/>
        </w:trPr>
        <w:tc>
          <w:tcPr>
            <w:tcW w:w="1672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B52CEB" w:rsidRPr="00661282" w:rsidTr="008D3A7E">
        <w:trPr>
          <w:trHeight w:val="120"/>
        </w:trPr>
        <w:tc>
          <w:tcPr>
            <w:tcW w:w="1672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H1</w:t>
            </w:r>
          </w:p>
        </w:tc>
      </w:tr>
      <w:tr w:rsidR="00B52CEB" w:rsidRPr="00661282" w:rsidTr="008D3A7E">
        <w:trPr>
          <w:trHeight w:val="120"/>
        </w:trPr>
        <w:tc>
          <w:tcPr>
            <w:tcW w:w="1672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年</w:t>
            </w:r>
          </w:p>
        </w:tc>
      </w:tr>
      <w:tr w:rsidR="00B52CEB" w:rsidRPr="00661282" w:rsidTr="008D3A7E">
        <w:trPr>
          <w:trHeight w:val="120"/>
        </w:trPr>
        <w:tc>
          <w:tcPr>
            <w:tcW w:w="1672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B52CEB" w:rsidRPr="00661282" w:rsidRDefault="00B52CEB" w:rsidP="00B52CEB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 w:rsidP="00B52C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B52CEB" w:rsidRPr="00661282" w:rsidTr="008D3A7E">
        <w:tc>
          <w:tcPr>
            <w:tcW w:w="72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備註</w:t>
            </w:r>
          </w:p>
        </w:tc>
      </w:tr>
      <w:tr w:rsidR="00B52CEB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B52CEB" w:rsidRPr="00661282" w:rsidRDefault="00687C85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匯款</w:t>
            </w:r>
            <w:r w:rsidR="008666E5">
              <w:rPr>
                <w:rFonts w:ascii="Arial" w:hAnsi="Arial" w:hint="eastAsia"/>
                <w:sz w:val="20"/>
                <w:szCs w:val="20"/>
              </w:rPr>
              <w:t>年度</w:t>
            </w:r>
          </w:p>
        </w:tc>
        <w:tc>
          <w:tcPr>
            <w:tcW w:w="3465" w:type="dxa"/>
          </w:tcPr>
          <w:p w:rsidR="00B52CEB" w:rsidRPr="00661282" w:rsidRDefault="00687C85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CHAR(4)</w:t>
            </w:r>
          </w:p>
        </w:tc>
        <w:tc>
          <w:tcPr>
            <w:tcW w:w="3015" w:type="dxa"/>
          </w:tcPr>
          <w:p w:rsidR="00B52CEB" w:rsidRPr="00661282" w:rsidRDefault="00B52CEB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可傳可不傳</w:t>
            </w:r>
          </w:p>
        </w:tc>
      </w:tr>
      <w:tr w:rsidR="008666E5" w:rsidRPr="00661282" w:rsidTr="008D3A7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666E5" w:rsidRPr="00661282" w:rsidRDefault="008666E5" w:rsidP="008D3A7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8666E5" w:rsidRPr="00661282" w:rsidRDefault="008666E5" w:rsidP="008D3A7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開始日期</w:t>
            </w:r>
          </w:p>
        </w:tc>
        <w:tc>
          <w:tcPr>
            <w:tcW w:w="3465" w:type="dxa"/>
          </w:tcPr>
          <w:p w:rsidR="008666E5" w:rsidRPr="00661282" w:rsidRDefault="008666E5" w:rsidP="008D3A7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8666E5" w:rsidRPr="00661282" w:rsidRDefault="008666E5" w:rsidP="008D3A7E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可傳可不傳</w:t>
            </w:r>
          </w:p>
        </w:tc>
      </w:tr>
    </w:tbl>
    <w:p w:rsidR="00B52CEB" w:rsidRPr="00661282" w:rsidRDefault="00B52CEB" w:rsidP="00B52CEB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237FD2" w:rsidRPr="0066128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初始化：</w:t>
      </w:r>
    </w:p>
    <w:p w:rsidR="00237FD2" w:rsidRDefault="00687C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="00495C4B">
        <w:rPr>
          <w:rFonts w:ascii="Arial" w:hAnsi="Arial" w:hint="eastAsia"/>
          <w:kern w:val="2"/>
          <w:szCs w:val="24"/>
          <w:lang w:eastAsia="zh-TW"/>
        </w:rPr>
        <w:t>有</w:t>
      </w:r>
      <w:r w:rsidRPr="00661282">
        <w:rPr>
          <w:rFonts w:ascii="Arial" w:hAnsi="Arial" w:hint="eastAsia"/>
          <w:kern w:val="2"/>
          <w:szCs w:val="24"/>
          <w:lang w:eastAsia="zh-TW"/>
        </w:rPr>
        <w:t>傳入參數</w:t>
      </w:r>
    </w:p>
    <w:p w:rsidR="00495C4B" w:rsidRDefault="00495C4B" w:rsidP="00495C4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檢核</w:t>
      </w:r>
      <w:r w:rsidRPr="00661282">
        <w:rPr>
          <w:rFonts w:ascii="Arial" w:hAnsi="Arial" w:hint="eastAsia"/>
          <w:kern w:val="2"/>
          <w:szCs w:val="24"/>
          <w:lang w:eastAsia="zh-TW"/>
        </w:rPr>
        <w:t>傳入參數</w:t>
      </w:r>
      <w:r w:rsidRPr="00661282">
        <w:rPr>
          <w:rFonts w:ascii="Arial" w:hAnsi="Arial" w:hint="eastAsia"/>
          <w:kern w:val="2"/>
          <w:szCs w:val="24"/>
          <w:lang w:eastAsia="zh-TW"/>
        </w:rPr>
        <w:t>.</w:t>
      </w:r>
      <w:r w:rsidRPr="00661282">
        <w:rPr>
          <w:rFonts w:ascii="Arial" w:hAnsi="Arial" w:hint="eastAsia"/>
          <w:kern w:val="2"/>
          <w:szCs w:val="24"/>
          <w:lang w:eastAsia="zh-TW"/>
        </w:rPr>
        <w:t>匯款年度</w:t>
      </w:r>
      <w:r>
        <w:rPr>
          <w:rFonts w:ascii="Arial" w:hAnsi="Arial" w:hint="eastAsia"/>
          <w:kern w:val="2"/>
          <w:szCs w:val="24"/>
          <w:lang w:eastAsia="zh-TW"/>
        </w:rPr>
        <w:t>是否等於</w:t>
      </w:r>
      <w:r>
        <w:rPr>
          <w:rFonts w:ascii="Arial" w:hAnsi="Arial" w:hint="eastAsia"/>
          <w:kern w:val="2"/>
          <w:szCs w:val="24"/>
          <w:lang w:eastAsia="zh-TW"/>
        </w:rPr>
        <w:t>4</w:t>
      </w:r>
      <w:r>
        <w:rPr>
          <w:rFonts w:ascii="Arial" w:hAnsi="Arial" w:hint="eastAsia"/>
          <w:kern w:val="2"/>
          <w:szCs w:val="24"/>
          <w:lang w:eastAsia="zh-TW"/>
        </w:rPr>
        <w:t>，不是丟錯誤訊息：</w:t>
      </w:r>
      <w:r w:rsidRPr="00495C4B">
        <w:rPr>
          <w:rFonts w:ascii="Arial" w:hAnsi="Arial" w:hint="eastAsia"/>
          <w:kern w:val="2"/>
          <w:szCs w:val="24"/>
          <w:lang w:eastAsia="zh-TW"/>
        </w:rPr>
        <w:t>請輸入正確匯款年度</w:t>
      </w:r>
    </w:p>
    <w:p w:rsidR="00495C4B" w:rsidRPr="00661282" w:rsidRDefault="00495C4B" w:rsidP="00495C4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檢核</w:t>
      </w:r>
      <w:r w:rsidRPr="00661282">
        <w:rPr>
          <w:rFonts w:ascii="Arial" w:hAnsi="Arial" w:hint="eastAsia"/>
          <w:kern w:val="2"/>
          <w:szCs w:val="24"/>
          <w:lang w:eastAsia="zh-TW"/>
        </w:rPr>
        <w:t>傳入參數</w:t>
      </w:r>
      <w:r w:rsidRPr="00661282">
        <w:rPr>
          <w:rFonts w:ascii="Arial" w:hAnsi="Arial"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lang w:eastAsia="zh-TW"/>
        </w:rPr>
        <w:t>開始日期</w:t>
      </w:r>
      <w:r>
        <w:rPr>
          <w:rFonts w:ascii="Arial" w:hAnsi="Arial" w:hint="eastAsia"/>
          <w:kern w:val="2"/>
          <w:szCs w:val="24"/>
          <w:lang w:eastAsia="zh-TW"/>
        </w:rPr>
        <w:t>是否為日期格式，不是丟錯誤訊息：</w:t>
      </w:r>
      <w:r w:rsidRPr="00495C4B">
        <w:rPr>
          <w:rFonts w:ascii="Arial" w:hAnsi="Arial" w:hint="eastAsia"/>
          <w:kern w:val="2"/>
          <w:szCs w:val="24"/>
          <w:lang w:eastAsia="zh-TW"/>
        </w:rPr>
        <w:t>請輸入正確開始日期</w:t>
      </w:r>
    </w:p>
    <w:p w:rsidR="00AC79D0" w:rsidRDefault="002462A5" w:rsidP="00687C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$</w:t>
      </w:r>
      <w:r w:rsidR="00687C85" w:rsidRPr="00661282">
        <w:rPr>
          <w:rFonts w:ascii="Arial" w:hAnsi="Arial" w:hint="eastAsia"/>
          <w:kern w:val="2"/>
          <w:szCs w:val="24"/>
          <w:lang w:eastAsia="zh-TW"/>
        </w:rPr>
        <w:t>匯款年度</w:t>
      </w:r>
      <w:r w:rsidR="00687C85" w:rsidRPr="00661282">
        <w:rPr>
          <w:rFonts w:ascii="Arial" w:hAnsi="Arial" w:hint="eastAsia"/>
          <w:kern w:val="2"/>
          <w:szCs w:val="24"/>
          <w:lang w:eastAsia="zh-TW"/>
        </w:rPr>
        <w:t xml:space="preserve"> =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687C85" w:rsidRPr="00661282">
        <w:rPr>
          <w:rFonts w:ascii="Arial" w:hAnsi="Arial" w:hint="eastAsia"/>
          <w:kern w:val="2"/>
          <w:szCs w:val="24"/>
          <w:lang w:eastAsia="zh-TW"/>
        </w:rPr>
        <w:t>傳入參數</w:t>
      </w:r>
      <w:r w:rsidR="00687C85" w:rsidRPr="00661282">
        <w:rPr>
          <w:rFonts w:ascii="Arial" w:hAnsi="Arial" w:hint="eastAsia"/>
          <w:kern w:val="2"/>
          <w:szCs w:val="24"/>
          <w:lang w:eastAsia="zh-TW"/>
        </w:rPr>
        <w:t>.</w:t>
      </w:r>
      <w:r w:rsidR="00687C85" w:rsidRPr="00661282">
        <w:rPr>
          <w:rFonts w:ascii="Arial" w:hAnsi="Arial" w:hint="eastAsia"/>
          <w:kern w:val="2"/>
          <w:szCs w:val="24"/>
          <w:lang w:eastAsia="zh-TW"/>
        </w:rPr>
        <w:t>匯款年度</w:t>
      </w:r>
    </w:p>
    <w:p w:rsidR="008666E5" w:rsidRPr="00661282" w:rsidRDefault="008666E5" w:rsidP="00687C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開始日期</w:t>
      </w:r>
      <w:r>
        <w:rPr>
          <w:rFonts w:ascii="Arial" w:hAnsi="Arial" w:hint="eastAsia"/>
          <w:lang w:eastAsia="zh-TW"/>
        </w:rPr>
        <w:t xml:space="preserve"> = </w:t>
      </w:r>
      <w:r w:rsidRPr="00661282">
        <w:rPr>
          <w:rFonts w:ascii="Arial" w:hAnsi="Arial" w:hint="eastAsia"/>
          <w:kern w:val="2"/>
          <w:szCs w:val="24"/>
          <w:lang w:eastAsia="zh-TW"/>
        </w:rPr>
        <w:t>傳入參數</w:t>
      </w:r>
      <w:r w:rsidRPr="00661282">
        <w:rPr>
          <w:rFonts w:ascii="Arial" w:hAnsi="Arial"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lang w:eastAsia="zh-TW"/>
        </w:rPr>
        <w:t>開始日期</w:t>
      </w:r>
    </w:p>
    <w:p w:rsidR="0034615F" w:rsidRPr="00661282" w:rsidRDefault="002462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ELSE</w:t>
      </w:r>
    </w:p>
    <w:p w:rsidR="008C708F" w:rsidRDefault="002462A5" w:rsidP="002462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$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>匯款年度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8666E5">
        <w:rPr>
          <w:rFonts w:ascii="Arial" w:hAnsi="Arial" w:hint="eastAsia"/>
          <w:kern w:val="2"/>
          <w:szCs w:val="24"/>
          <w:lang w:eastAsia="zh-TW"/>
        </w:rPr>
        <w:t>執行當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>天的前一年度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 xml:space="preserve">(EX: 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>今天</w:t>
      </w:r>
      <w:smartTag w:uri="urn:schemas-microsoft-com:office:smarttags" w:element="chsdate">
        <w:smartTagPr>
          <w:attr w:name="Year" w:val="2011"/>
          <w:attr w:name="Month" w:val="1"/>
          <w:attr w:name="Day" w:val="4"/>
          <w:attr w:name="IsLunarDate" w:val="False"/>
          <w:attr w:name="IsROCDate" w:val="False"/>
        </w:smartTagPr>
        <w:r w:rsidR="008C708F" w:rsidRPr="0066128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9C11F5" w:rsidRPr="00661282">
          <w:rPr>
            <w:rFonts w:ascii="Arial" w:hAnsi="Arial" w:hint="eastAsia"/>
            <w:kern w:val="2"/>
            <w:szCs w:val="24"/>
            <w:lang w:eastAsia="zh-TW"/>
          </w:rPr>
          <w:t>1</w:t>
        </w:r>
        <w:r w:rsidRPr="00661282">
          <w:rPr>
            <w:rFonts w:ascii="Arial" w:hAnsi="Arial" w:hint="eastAsia"/>
            <w:kern w:val="2"/>
            <w:szCs w:val="24"/>
            <w:lang w:eastAsia="zh-TW"/>
          </w:rPr>
          <w:t>1</w:t>
        </w:r>
        <w:r w:rsidR="008C708F" w:rsidRPr="00661282">
          <w:rPr>
            <w:rFonts w:ascii="Arial" w:hAnsi="Arial" w:hint="eastAsia"/>
            <w:kern w:val="2"/>
            <w:szCs w:val="24"/>
            <w:lang w:eastAsia="zh-TW"/>
          </w:rPr>
          <w:t>-0</w:t>
        </w:r>
        <w:r w:rsidRPr="00661282">
          <w:rPr>
            <w:rFonts w:ascii="Arial" w:hAnsi="Arial" w:hint="eastAsia"/>
            <w:kern w:val="2"/>
            <w:szCs w:val="24"/>
            <w:lang w:eastAsia="zh-TW"/>
          </w:rPr>
          <w:t>1</w:t>
        </w:r>
        <w:r w:rsidR="008C708F" w:rsidRPr="00661282">
          <w:rPr>
            <w:rFonts w:ascii="Arial" w:hAnsi="Arial" w:hint="eastAsia"/>
            <w:kern w:val="2"/>
            <w:szCs w:val="24"/>
            <w:lang w:eastAsia="zh-TW"/>
          </w:rPr>
          <w:t>-0</w:t>
        </w:r>
        <w:r w:rsidRPr="00661282">
          <w:rPr>
            <w:rFonts w:ascii="Arial" w:hAnsi="Arial" w:hint="eastAsia"/>
            <w:kern w:val="2"/>
            <w:szCs w:val="24"/>
            <w:lang w:eastAsia="zh-TW"/>
          </w:rPr>
          <w:t>4</w:t>
        </w:r>
      </w:smartTag>
      <w:r w:rsidR="008C708F" w:rsidRPr="00661282">
        <w:rPr>
          <w:rFonts w:ascii="Arial" w:hAnsi="Arial" w:hint="eastAsia"/>
          <w:kern w:val="2"/>
          <w:szCs w:val="24"/>
          <w:lang w:eastAsia="zh-TW"/>
        </w:rPr>
        <w:t>--&gt; 20</w:t>
      </w:r>
      <w:r w:rsidRPr="00661282">
        <w:rPr>
          <w:rFonts w:ascii="Arial" w:hAnsi="Arial" w:hint="eastAsia"/>
          <w:kern w:val="2"/>
          <w:szCs w:val="24"/>
          <w:lang w:eastAsia="zh-TW"/>
        </w:rPr>
        <w:t>10</w:t>
      </w:r>
      <w:r w:rsidR="008C708F" w:rsidRPr="00661282">
        <w:rPr>
          <w:rFonts w:ascii="Arial" w:hAnsi="Arial" w:hint="eastAsia"/>
          <w:kern w:val="2"/>
          <w:szCs w:val="24"/>
          <w:lang w:eastAsia="zh-TW"/>
        </w:rPr>
        <w:t>)</w:t>
      </w:r>
    </w:p>
    <w:p w:rsidR="008666E5" w:rsidRPr="00661282" w:rsidRDefault="008666E5" w:rsidP="002462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開始日期</w:t>
      </w:r>
      <w:r>
        <w:rPr>
          <w:rFonts w:ascii="Arial" w:hAnsi="Arial" w:hint="eastAsia"/>
          <w:lang w:eastAsia="zh-TW"/>
        </w:rPr>
        <w:t xml:space="preserve"> = 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執行當天的前五年的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1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月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1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日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 xml:space="preserve">(EX: </w:t>
      </w:r>
      <w:r w:rsidRPr="00B21258">
        <w:rPr>
          <w:rFonts w:ascii="Arial" w:hAnsi="Arial" w:hint="eastAsia"/>
          <w:strike/>
          <w:kern w:val="2"/>
          <w:szCs w:val="24"/>
          <w:lang w:eastAsia="zh-TW"/>
        </w:rPr>
        <w:t>今天</w:t>
      </w:r>
      <w:smartTag w:uri="urn:schemas-microsoft-com:office:smarttags" w:element="chsdate">
        <w:smartTagPr>
          <w:attr w:name="Year" w:val="2011"/>
          <w:attr w:name="Month" w:val="1"/>
          <w:attr w:name="Day" w:val="4"/>
          <w:attr w:name="IsLunarDate" w:val="False"/>
          <w:attr w:name="IsROCDate" w:val="False"/>
        </w:smartTagPr>
        <w:r w:rsidRPr="00B21258">
          <w:rPr>
            <w:rFonts w:ascii="Arial" w:hAnsi="Arial" w:hint="eastAsia"/>
            <w:strike/>
            <w:kern w:val="2"/>
            <w:szCs w:val="24"/>
            <w:lang w:eastAsia="zh-TW"/>
          </w:rPr>
          <w:t>2011-01-04</w:t>
        </w:r>
      </w:smartTag>
      <w:r w:rsidRPr="00B21258">
        <w:rPr>
          <w:rFonts w:ascii="Arial" w:hAnsi="Arial" w:hint="eastAsia"/>
          <w:strike/>
          <w:kern w:val="2"/>
          <w:szCs w:val="24"/>
          <w:lang w:eastAsia="zh-TW"/>
        </w:rPr>
        <w:t>--&gt; 2006-01-01)</w:t>
      </w:r>
      <w:r w:rsidR="00DF1290">
        <w:rPr>
          <w:rFonts w:ascii="Arial" w:hAnsi="Arial" w:hint="eastAsia"/>
          <w:strike/>
          <w:kern w:val="2"/>
          <w:szCs w:val="24"/>
          <w:lang w:eastAsia="zh-TW"/>
        </w:rPr>
        <w:t xml:space="preserve"> </w:t>
      </w:r>
      <w:r w:rsidR="002F2AE0" w:rsidRPr="00B21258">
        <w:rPr>
          <w:rFonts w:ascii="Arial" w:hAnsi="Arial" w:hint="eastAsia"/>
          <w:kern w:val="2"/>
          <w:szCs w:val="24"/>
          <w:lang w:eastAsia="zh-TW"/>
        </w:rPr>
        <w:t>20</w:t>
      </w:r>
      <w:r w:rsidR="002F2AE0">
        <w:rPr>
          <w:rFonts w:ascii="Arial" w:hAnsi="Arial" w:hint="eastAsia"/>
          <w:kern w:val="2"/>
          <w:szCs w:val="24"/>
          <w:lang w:eastAsia="zh-TW"/>
        </w:rPr>
        <w:t>0</w:t>
      </w:r>
      <w:r w:rsidR="00DF1290" w:rsidRPr="00B21258">
        <w:rPr>
          <w:rFonts w:ascii="Arial" w:hAnsi="Arial" w:hint="eastAsia"/>
          <w:kern w:val="2"/>
          <w:szCs w:val="24"/>
          <w:lang w:eastAsia="zh-TW"/>
        </w:rPr>
        <w:t>6-01-01</w:t>
      </w:r>
    </w:p>
    <w:p w:rsidR="002462A5" w:rsidRDefault="002462A5" w:rsidP="002462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END IF</w:t>
      </w:r>
    </w:p>
    <w:p w:rsidR="009F446A" w:rsidRDefault="009F446A" w:rsidP="009F44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先刪除</w:t>
      </w:r>
      <w:r>
        <w:rPr>
          <w:rFonts w:ascii="Arial" w:hAnsi="Arial" w:hint="eastAsia"/>
          <w:kern w:val="2"/>
          <w:szCs w:val="24"/>
          <w:lang w:eastAsia="zh-TW"/>
        </w:rPr>
        <w:t>DTAAH110</w:t>
      </w:r>
      <w:r>
        <w:rPr>
          <w:rFonts w:ascii="Arial" w:hAnsi="Arial" w:hint="eastAsia"/>
          <w:kern w:val="2"/>
          <w:szCs w:val="24"/>
          <w:lang w:eastAsia="zh-TW"/>
        </w:rPr>
        <w:t>內同一匯款年度</w:t>
      </w:r>
      <w:r w:rsidR="00C005E2">
        <w:rPr>
          <w:rFonts w:ascii="Arial" w:hAnsi="Arial" w:hint="eastAsia"/>
          <w:kern w:val="2"/>
          <w:szCs w:val="24"/>
          <w:lang w:eastAsia="zh-TW"/>
        </w:rPr>
        <w:t>且</w:t>
      </w:r>
      <w:r w:rsidR="00C005E2">
        <w:rPr>
          <w:rFonts w:ascii="細明體" w:eastAsia="細明體" w:hAnsi="細明體" w:cs="Courier New" w:hint="eastAsia"/>
          <w:lang w:eastAsia="zh-TW"/>
        </w:rPr>
        <w:t xml:space="preserve">壽團險分類 = </w:t>
      </w:r>
      <w:r w:rsidR="00C005E2">
        <w:rPr>
          <w:rFonts w:ascii="細明體" w:eastAsia="細明體" w:hAnsi="細明體" w:cs="Courier New"/>
          <w:lang w:eastAsia="zh-TW"/>
        </w:rPr>
        <w:t>‘</w:t>
      </w:r>
      <w:r w:rsidR="00C005E2">
        <w:rPr>
          <w:rFonts w:ascii="細明體" w:eastAsia="細明體" w:hAnsi="細明體" w:cs="Courier New" w:hint="eastAsia"/>
          <w:lang w:eastAsia="zh-TW"/>
        </w:rPr>
        <w:t>0</w:t>
      </w:r>
      <w:r w:rsidR="00C005E2">
        <w:rPr>
          <w:rFonts w:ascii="細明體" w:eastAsia="細明體" w:hAnsi="細明體" w:cs="Courier New"/>
          <w:lang w:eastAsia="zh-TW"/>
        </w:rPr>
        <w:t>’</w:t>
      </w:r>
      <w:r w:rsidR="00C005E2">
        <w:rPr>
          <w:rFonts w:ascii="細明體" w:eastAsia="細明體" w:hAnsi="細明體" w:cs="Courier New" w:hint="eastAsia"/>
          <w:lang w:eastAsia="zh-TW"/>
        </w:rPr>
        <w:t>(壽險)</w:t>
      </w:r>
      <w:r>
        <w:rPr>
          <w:rFonts w:ascii="Arial" w:hAnsi="Arial" w:hint="eastAsia"/>
          <w:kern w:val="2"/>
          <w:szCs w:val="24"/>
          <w:lang w:eastAsia="zh-TW"/>
        </w:rPr>
        <w:t>的資料</w:t>
      </w:r>
      <w:r w:rsidRPr="009F446A">
        <w:rPr>
          <w:rFonts w:ascii="Arial" w:hAnsi="Arial" w:hint="eastAsia"/>
          <w:kern w:val="2"/>
          <w:szCs w:val="24"/>
          <w:lang w:eastAsia="zh-TW"/>
        </w:rPr>
        <w:t>，若沒有資料視為正常，繼續執行。</w:t>
      </w:r>
    </w:p>
    <w:p w:rsidR="00642F68" w:rsidRPr="00661282" w:rsidRDefault="005403CE" w:rsidP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讀</w:t>
      </w:r>
      <w:r w:rsidR="002125F3" w:rsidRPr="00661282">
        <w:rPr>
          <w:rFonts w:ascii="Arial" w:hAnsi="Arial" w:hint="eastAsia"/>
          <w:kern w:val="2"/>
          <w:szCs w:val="24"/>
          <w:lang w:eastAsia="zh-TW"/>
        </w:rPr>
        <w:t>取檔案：</w:t>
      </w:r>
    </w:p>
    <w:p w:rsidR="00794BDC" w:rsidRPr="00661282" w:rsidRDefault="002462A5" w:rsidP="003641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cs="Arial" w:hint="eastAsia"/>
          <w:lang w:eastAsia="zh-TW"/>
        </w:rPr>
        <w:t>讀</w:t>
      </w:r>
      <w:r w:rsidRPr="00661282">
        <w:rPr>
          <w:rFonts w:ascii="Arial" w:hAnsi="Arial" w:hint="eastAsia"/>
          <w:lang w:eastAsia="zh-TW"/>
        </w:rPr>
        <w:t>理賠紀錄檔</w:t>
      </w:r>
      <w:r w:rsidRPr="00661282">
        <w:rPr>
          <w:rFonts w:ascii="Arial" w:hAnsi="Arial" w:hint="eastAsia"/>
          <w:lang w:eastAsia="zh-TW"/>
        </w:rPr>
        <w:t>DTAAB001</w:t>
      </w:r>
      <w:r w:rsidR="00BB5C24" w:rsidRPr="00661282">
        <w:rPr>
          <w:rFonts w:ascii="Arial" w:hAnsi="Arial" w:cs="Arial" w:hint="eastAsia"/>
          <w:lang w:eastAsia="zh-TW"/>
        </w:rPr>
        <w:t>，</w:t>
      </w:r>
      <w:r w:rsidR="00AF016B"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(TA)</w:t>
      </w:r>
    </w:p>
    <w:p w:rsidR="009C11F5" w:rsidRPr="00661282" w:rsidRDefault="009C11F5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DTAAB001.</w:t>
      </w:r>
      <w:r w:rsidR="002462A5" w:rsidRPr="00661282">
        <w:rPr>
          <w:rFonts w:ascii="Arial" w:hAnsi="Arial" w:cs="Arial" w:hint="eastAsia"/>
          <w:lang w:eastAsia="zh-TW"/>
        </w:rPr>
        <w:t>帳務</w:t>
      </w:r>
      <w:r w:rsidRPr="00661282">
        <w:rPr>
          <w:rFonts w:ascii="Arial" w:hAnsi="Arial" w:cs="Arial"/>
        </w:rPr>
        <w:t>日期</w:t>
      </w:r>
      <w:r w:rsidRPr="00661282">
        <w:rPr>
          <w:rFonts w:ascii="Arial" w:hAnsi="Arial" w:cs="Arial" w:hint="eastAsia"/>
          <w:lang w:eastAsia="zh-TW"/>
        </w:rPr>
        <w:t xml:space="preserve"> IS NOT NULL</w:t>
      </w:r>
    </w:p>
    <w:p w:rsidR="00794BDC" w:rsidRPr="00661282" w:rsidRDefault="00952270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DTAAB001.</w:t>
      </w:r>
      <w:r w:rsidR="009C11F5" w:rsidRPr="00661282">
        <w:rPr>
          <w:rFonts w:ascii="Arial" w:hAnsi="Arial" w:cs="Arial" w:hint="eastAsia"/>
          <w:lang w:eastAsia="zh-TW"/>
        </w:rPr>
        <w:t>帳務日期</w:t>
      </w:r>
      <w:r w:rsidRPr="00661282">
        <w:rPr>
          <w:rFonts w:ascii="Arial" w:hAnsi="Arial" w:cs="Arial" w:hint="eastAsia"/>
          <w:lang w:eastAsia="zh-TW"/>
        </w:rPr>
        <w:t>的年度</w:t>
      </w:r>
      <w:r w:rsidRPr="00661282">
        <w:rPr>
          <w:rFonts w:ascii="Arial" w:hAnsi="Arial" w:cs="Arial" w:hint="eastAsia"/>
          <w:lang w:eastAsia="zh-TW"/>
        </w:rPr>
        <w:t xml:space="preserve"> </w:t>
      </w:r>
      <w:r w:rsidR="009C2662" w:rsidRPr="00661282">
        <w:rPr>
          <w:rFonts w:ascii="Arial" w:hAnsi="Arial" w:cs="Arial" w:hint="eastAsia"/>
          <w:lang w:eastAsia="zh-TW"/>
        </w:rPr>
        <w:t>=</w:t>
      </w:r>
      <w:r w:rsidRPr="00661282">
        <w:rPr>
          <w:rFonts w:ascii="Arial" w:hAnsi="Arial" w:cs="Arial" w:hint="eastAsia"/>
          <w:lang w:eastAsia="zh-TW"/>
        </w:rPr>
        <w:t xml:space="preserve"> </w:t>
      </w:r>
      <w:r w:rsidR="002462A5" w:rsidRPr="00661282">
        <w:rPr>
          <w:rFonts w:ascii="Arial" w:hAnsi="Arial" w:cs="Arial" w:hint="eastAsia"/>
          <w:lang w:eastAsia="zh-TW"/>
        </w:rPr>
        <w:t>$</w:t>
      </w:r>
      <w:r w:rsidRPr="00661282">
        <w:rPr>
          <w:rFonts w:ascii="Arial" w:hAnsi="Arial" w:hint="eastAsia"/>
          <w:kern w:val="2"/>
          <w:szCs w:val="24"/>
          <w:lang w:eastAsia="zh-TW"/>
        </w:rPr>
        <w:t>匯款年度</w:t>
      </w:r>
    </w:p>
    <w:p w:rsidR="00207353" w:rsidRPr="00661282" w:rsidRDefault="00207353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DTAAB001.</w:t>
      </w:r>
      <w:r w:rsidR="0096139B" w:rsidRPr="00661282">
        <w:rPr>
          <w:rFonts w:ascii="Arial" w:hAnsi="sөũ"/>
          <w:lang w:eastAsia="zh-TW"/>
        </w:rPr>
        <w:t>業務別</w:t>
      </w:r>
      <w:r w:rsidR="0096139B" w:rsidRPr="00661282">
        <w:rPr>
          <w:rFonts w:ascii="Arial" w:hAnsi="Arial" w:hint="eastAsia"/>
          <w:lang w:eastAsia="zh-TW"/>
        </w:rPr>
        <w:t xml:space="preserve"> </w:t>
      </w:r>
      <w:r w:rsidRPr="00661282">
        <w:rPr>
          <w:rFonts w:ascii="Arial" w:hAnsi="Arial" w:cs="Arial" w:hint="eastAsia"/>
          <w:lang w:eastAsia="zh-TW"/>
        </w:rPr>
        <w:t xml:space="preserve">= </w:t>
      </w:r>
      <w:r w:rsidRPr="00661282">
        <w:rPr>
          <w:rFonts w:ascii="Arial" w:hAnsi="Arial" w:cs="Arial"/>
          <w:lang w:eastAsia="zh-TW"/>
        </w:rPr>
        <w:t>‘</w:t>
      </w:r>
      <w:r w:rsidRPr="00661282">
        <w:rPr>
          <w:rFonts w:ascii="Arial" w:hAnsi="Arial" w:cs="Arial" w:hint="eastAsia"/>
          <w:lang w:eastAsia="zh-TW"/>
        </w:rPr>
        <w:t>1</w:t>
      </w:r>
      <w:r w:rsidRPr="00661282">
        <w:rPr>
          <w:rFonts w:ascii="Arial" w:hAnsi="Arial" w:cs="Arial"/>
          <w:lang w:eastAsia="zh-TW"/>
        </w:rPr>
        <w:t>’</w:t>
      </w:r>
      <w:r w:rsidRPr="00661282">
        <w:rPr>
          <w:rFonts w:ascii="Arial" w:hAnsi="Arial" w:cs="Arial" w:hint="eastAsia"/>
          <w:lang w:eastAsia="zh-TW"/>
        </w:rPr>
        <w:t xml:space="preserve"> </w:t>
      </w:r>
    </w:p>
    <w:p w:rsidR="00794BDC" w:rsidRPr="00661282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lastRenderedPageBreak/>
        <w:t>DTAAB001.</w:t>
      </w:r>
      <w:r w:rsidRPr="00661282">
        <w:rPr>
          <w:rFonts w:ascii="Arial" w:hAnsi="Arial" w:hint="eastAsia"/>
          <w:kern w:val="2"/>
          <w:szCs w:val="24"/>
          <w:lang w:eastAsia="zh-TW"/>
        </w:rPr>
        <w:t>索賠類別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IN (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  <w:r w:rsidRPr="00661282">
        <w:rPr>
          <w:rFonts w:ascii="Arial" w:hAnsi="Arial" w:hint="eastAsia"/>
          <w:kern w:val="2"/>
          <w:szCs w:val="24"/>
          <w:lang w:eastAsia="zh-TW"/>
        </w:rPr>
        <w:t>A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  <w:r w:rsidRPr="00661282">
        <w:rPr>
          <w:rFonts w:ascii="Arial" w:hAnsi="Arial" w:hint="eastAsia"/>
          <w:kern w:val="2"/>
          <w:szCs w:val="24"/>
          <w:lang w:eastAsia="zh-TW"/>
        </w:rPr>
        <w:t>,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  <w:r w:rsidR="00C44C18" w:rsidRPr="00661282">
        <w:rPr>
          <w:rFonts w:ascii="Arial" w:hAnsi="Arial" w:hint="eastAsia"/>
          <w:kern w:val="2"/>
          <w:szCs w:val="24"/>
          <w:lang w:eastAsia="zh-TW"/>
        </w:rPr>
        <w:t>B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  <w:r w:rsidR="00C44C18" w:rsidRPr="00661282">
        <w:rPr>
          <w:rFonts w:ascii="Arial" w:hAnsi="Arial" w:hint="eastAsia"/>
          <w:kern w:val="2"/>
          <w:szCs w:val="24"/>
          <w:lang w:eastAsia="zh-TW"/>
        </w:rPr>
        <w:t>,</w:t>
      </w:r>
      <w:r w:rsidR="00C44C18" w:rsidRPr="00661282">
        <w:rPr>
          <w:rFonts w:ascii="Arial" w:hAnsi="Arial"/>
          <w:kern w:val="2"/>
          <w:szCs w:val="24"/>
          <w:lang w:eastAsia="zh-TW"/>
        </w:rPr>
        <w:t>’</w:t>
      </w:r>
      <w:r w:rsidR="00C44C18" w:rsidRPr="00661282">
        <w:rPr>
          <w:rFonts w:ascii="Arial" w:hAnsi="Arial" w:hint="eastAsia"/>
          <w:kern w:val="2"/>
          <w:szCs w:val="24"/>
          <w:lang w:eastAsia="zh-TW"/>
        </w:rPr>
        <w:t>C</w:t>
      </w:r>
      <w:r w:rsidR="00C44C18" w:rsidRPr="00661282">
        <w:rPr>
          <w:rFonts w:ascii="Arial" w:hAnsi="Arial"/>
          <w:kern w:val="2"/>
          <w:szCs w:val="24"/>
          <w:lang w:eastAsia="zh-TW"/>
        </w:rPr>
        <w:t>’</w:t>
      </w:r>
      <w:r w:rsidR="00C44C18" w:rsidRPr="00661282">
        <w:rPr>
          <w:rFonts w:ascii="Arial" w:hAnsi="Arial" w:hint="eastAsia"/>
          <w:kern w:val="2"/>
          <w:szCs w:val="24"/>
          <w:lang w:eastAsia="zh-TW"/>
        </w:rPr>
        <w:t>,</w:t>
      </w:r>
      <w:r w:rsidR="00C44C18" w:rsidRPr="00661282">
        <w:rPr>
          <w:rFonts w:ascii="Arial" w:hAnsi="Arial"/>
          <w:kern w:val="2"/>
          <w:szCs w:val="24"/>
          <w:lang w:eastAsia="zh-TW"/>
        </w:rPr>
        <w:t>’</w:t>
      </w:r>
      <w:r w:rsidR="00C44C18" w:rsidRPr="00661282">
        <w:rPr>
          <w:rFonts w:ascii="Arial" w:hAnsi="Arial" w:hint="eastAsia"/>
          <w:kern w:val="2"/>
          <w:szCs w:val="24"/>
          <w:lang w:eastAsia="zh-TW"/>
        </w:rPr>
        <w:t>D</w:t>
      </w:r>
      <w:r w:rsidR="00C44C18" w:rsidRPr="00661282">
        <w:rPr>
          <w:rFonts w:ascii="Arial" w:hAnsi="Arial"/>
          <w:kern w:val="2"/>
          <w:szCs w:val="24"/>
          <w:lang w:eastAsia="zh-TW"/>
        </w:rPr>
        <w:t>’</w:t>
      </w:r>
      <w:r w:rsidR="00F80821" w:rsidRPr="00661282">
        <w:rPr>
          <w:rFonts w:ascii="Arial" w:hAnsi="Arial" w:hint="eastAsia"/>
          <w:kern w:val="2"/>
          <w:szCs w:val="24"/>
          <w:lang w:eastAsia="zh-TW"/>
        </w:rPr>
        <w:t>,</w:t>
      </w:r>
      <w:r w:rsidR="00F80821" w:rsidRPr="00661282">
        <w:rPr>
          <w:rFonts w:ascii="Arial" w:hAnsi="Arial"/>
          <w:kern w:val="2"/>
          <w:szCs w:val="24"/>
          <w:lang w:eastAsia="zh-TW"/>
        </w:rPr>
        <w:t>’</w:t>
      </w:r>
      <w:r w:rsidR="00F80821" w:rsidRPr="00661282">
        <w:rPr>
          <w:rFonts w:ascii="Arial" w:hAnsi="Arial" w:hint="eastAsia"/>
          <w:kern w:val="2"/>
          <w:szCs w:val="24"/>
          <w:lang w:eastAsia="zh-TW"/>
        </w:rPr>
        <w:t>H</w:t>
      </w:r>
      <w:r w:rsidR="00F80821" w:rsidRPr="00661282">
        <w:rPr>
          <w:rFonts w:ascii="Arial" w:hAnsi="Arial"/>
          <w:kern w:val="2"/>
          <w:szCs w:val="24"/>
          <w:lang w:eastAsia="zh-TW"/>
        </w:rPr>
        <w:t>’</w:t>
      </w:r>
      <w:r w:rsidR="00F80821" w:rsidRPr="00661282">
        <w:rPr>
          <w:rFonts w:ascii="Arial" w:hAnsi="Arial" w:hint="eastAsia"/>
          <w:kern w:val="2"/>
          <w:szCs w:val="24"/>
          <w:lang w:eastAsia="zh-TW"/>
        </w:rPr>
        <w:t>,</w:t>
      </w:r>
      <w:r w:rsidR="00F80821" w:rsidRPr="00661282">
        <w:rPr>
          <w:rFonts w:ascii="Arial" w:hAnsi="Arial"/>
          <w:kern w:val="2"/>
          <w:szCs w:val="24"/>
          <w:lang w:eastAsia="zh-TW"/>
        </w:rPr>
        <w:t>’</w:t>
      </w:r>
      <w:r w:rsidR="00F80821" w:rsidRPr="00661282">
        <w:rPr>
          <w:rFonts w:ascii="Arial" w:hAnsi="Arial" w:hint="eastAsia"/>
          <w:kern w:val="2"/>
          <w:szCs w:val="24"/>
          <w:lang w:eastAsia="zh-TW"/>
        </w:rPr>
        <w:t>K</w:t>
      </w:r>
      <w:r w:rsidR="00F80821" w:rsidRPr="00661282">
        <w:rPr>
          <w:rFonts w:ascii="Arial" w:hAnsi="Arial"/>
          <w:kern w:val="2"/>
          <w:szCs w:val="24"/>
          <w:lang w:eastAsia="zh-TW"/>
        </w:rPr>
        <w:t>’</w:t>
      </w:r>
      <w:r w:rsidRPr="00661282">
        <w:rPr>
          <w:rFonts w:ascii="Arial" w:hAnsi="Arial" w:hint="eastAsia"/>
          <w:kern w:val="2"/>
          <w:szCs w:val="24"/>
          <w:lang w:eastAsia="zh-TW"/>
        </w:rPr>
        <w:t>)</w:t>
      </w:r>
    </w:p>
    <w:p w:rsidR="00F1346C" w:rsidRPr="00661282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DTAAB001.</w:t>
      </w:r>
      <w:r w:rsidRPr="00661282">
        <w:rPr>
          <w:rFonts w:ascii="Arial" w:hAnsi="Arial" w:cs="Arial"/>
        </w:rPr>
        <w:t>給付狀態</w:t>
      </w:r>
      <w:r w:rsidRPr="00661282">
        <w:rPr>
          <w:rFonts w:ascii="Arial" w:hAnsi="Arial" w:cs="Arial" w:hint="eastAsia"/>
          <w:lang w:eastAsia="zh-TW"/>
        </w:rPr>
        <w:t xml:space="preserve"> IN (</w:t>
      </w:r>
      <w:r w:rsidRPr="00661282">
        <w:rPr>
          <w:rFonts w:ascii="Arial" w:hAnsi="Arial" w:cs="Arial"/>
          <w:lang w:eastAsia="zh-TW"/>
        </w:rPr>
        <w:t>‘</w:t>
      </w:r>
      <w:r w:rsidR="0096139B" w:rsidRPr="00661282">
        <w:rPr>
          <w:rFonts w:ascii="Arial" w:hAnsi="Arial" w:cs="Arial" w:hint="eastAsia"/>
          <w:lang w:eastAsia="zh-TW"/>
        </w:rPr>
        <w:t>1</w:t>
      </w:r>
      <w:r w:rsidRPr="00661282">
        <w:rPr>
          <w:rFonts w:ascii="Arial" w:hAnsi="Arial" w:cs="Arial"/>
          <w:lang w:eastAsia="zh-TW"/>
        </w:rPr>
        <w:t>’</w:t>
      </w:r>
      <w:r w:rsidRPr="00661282">
        <w:rPr>
          <w:rFonts w:ascii="Arial" w:hAnsi="Arial" w:cs="Arial" w:hint="eastAsia"/>
          <w:lang w:eastAsia="zh-TW"/>
        </w:rPr>
        <w:t>,</w:t>
      </w:r>
      <w:r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2</w:t>
      </w:r>
      <w:r w:rsidRPr="00661282">
        <w:rPr>
          <w:rFonts w:ascii="Arial" w:hAnsi="Arial" w:cs="Arial"/>
          <w:lang w:eastAsia="zh-TW"/>
        </w:rPr>
        <w:t>’</w:t>
      </w:r>
      <w:r w:rsidR="00B27D56" w:rsidRPr="00661282">
        <w:rPr>
          <w:rFonts w:ascii="Arial" w:hAnsi="Arial" w:cs="Arial" w:hint="eastAsia"/>
          <w:szCs w:val="24"/>
          <w:lang w:eastAsia="zh-TW"/>
        </w:rPr>
        <w:t>,</w:t>
      </w:r>
      <w:r w:rsidR="00B27D56"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3</w:t>
      </w:r>
      <w:r w:rsidR="00B27D56"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,</w:t>
      </w:r>
      <w:r w:rsidR="0096139B"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4</w:t>
      </w:r>
      <w:r w:rsidR="0096139B"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,</w:t>
      </w:r>
      <w:r w:rsidR="0096139B" w:rsidRPr="00661282">
        <w:rPr>
          <w:rFonts w:ascii="Arial" w:hAnsi="Arial" w:cs="Arial"/>
          <w:lang w:eastAsia="zh-TW"/>
        </w:rPr>
        <w:t>’</w:t>
      </w:r>
      <w:r w:rsidR="0096139B" w:rsidRPr="00661282">
        <w:rPr>
          <w:rFonts w:ascii="Arial" w:hAnsi="Arial" w:cs="Arial" w:hint="eastAsia"/>
          <w:lang w:eastAsia="zh-TW"/>
        </w:rPr>
        <w:t>7</w:t>
      </w:r>
      <w:r w:rsidR="0096139B" w:rsidRPr="00661282">
        <w:rPr>
          <w:rFonts w:ascii="Arial" w:hAnsi="Arial" w:cs="Arial"/>
          <w:lang w:eastAsia="zh-TW"/>
        </w:rPr>
        <w:t>’</w:t>
      </w:r>
      <w:r w:rsidRPr="00661282">
        <w:rPr>
          <w:rFonts w:ascii="Arial" w:hAnsi="Arial" w:cs="Arial" w:hint="eastAsia"/>
          <w:lang w:eastAsia="zh-TW"/>
        </w:rPr>
        <w:t>)</w:t>
      </w:r>
    </w:p>
    <w:p w:rsidR="005F0C52" w:rsidRPr="00661282" w:rsidRDefault="005F0C52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GROUP BY DTAAB001.</w:t>
      </w:r>
      <w:r w:rsidRPr="00661282">
        <w:rPr>
          <w:rFonts w:ascii="Arial" w:hAnsi="Arial" w:hint="eastAsia"/>
          <w:kern w:val="2"/>
          <w:szCs w:val="24"/>
          <w:lang w:eastAsia="zh-TW"/>
        </w:rPr>
        <w:t>受理編號</w:t>
      </w:r>
      <w:r w:rsidRPr="00661282">
        <w:rPr>
          <w:rFonts w:ascii="Arial" w:hAnsi="Arial" w:hint="eastAsia"/>
          <w:kern w:val="2"/>
          <w:szCs w:val="24"/>
          <w:lang w:eastAsia="zh-TW"/>
        </w:rPr>
        <w:t>, DTAAB001.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>, DTAAB001.</w:t>
      </w:r>
      <w:r w:rsidRPr="00661282">
        <w:rPr>
          <w:rFonts w:ascii="Arial" w:hAnsi="Arial" w:hint="eastAsia"/>
          <w:kern w:val="2"/>
          <w:szCs w:val="24"/>
          <w:lang w:eastAsia="zh-TW"/>
        </w:rPr>
        <w:t>索賠類別</w:t>
      </w:r>
    </w:p>
    <w:p w:rsidR="00912C59" w:rsidRPr="00661282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IF NOT FND</w:t>
      </w:r>
    </w:p>
    <w:p w:rsidR="00501BE7" w:rsidRDefault="00501BE7" w:rsidP="00912C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丟出</w:t>
      </w:r>
      <w:r w:rsidRPr="00661282">
        <w:rPr>
          <w:rFonts w:ascii="Arial" w:hAnsi="Arial" w:hint="eastAsia"/>
          <w:kern w:val="2"/>
          <w:szCs w:val="24"/>
          <w:lang w:eastAsia="zh-TW"/>
        </w:rPr>
        <w:t>EXCEPTION</w:t>
      </w:r>
      <w:r w:rsidRPr="00661282">
        <w:rPr>
          <w:rFonts w:ascii="Arial" w:hAnsi="Arial" w:hint="eastAsia"/>
          <w:kern w:val="2"/>
          <w:szCs w:val="24"/>
          <w:lang w:eastAsia="zh-TW"/>
        </w:rPr>
        <w:t>：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  <w:r w:rsidRPr="00661282">
        <w:rPr>
          <w:rFonts w:ascii="Arial" w:hAnsi="Arial" w:hint="eastAsia"/>
          <w:kern w:val="2"/>
          <w:szCs w:val="24"/>
          <w:lang w:eastAsia="zh-TW"/>
        </w:rPr>
        <w:t>AAH1_B1</w:t>
      </w:r>
      <w:r w:rsidR="00C06893" w:rsidRPr="00661282">
        <w:rPr>
          <w:rFonts w:ascii="Arial" w:hAnsi="Arial" w:hint="eastAsia"/>
          <w:kern w:val="2"/>
          <w:szCs w:val="24"/>
          <w:lang w:eastAsia="zh-TW"/>
        </w:rPr>
        <w:t>1</w:t>
      </w:r>
      <w:r w:rsidRPr="00661282">
        <w:rPr>
          <w:rFonts w:ascii="Arial" w:hAnsi="Arial" w:hint="eastAsia"/>
          <w:kern w:val="2"/>
          <w:szCs w:val="24"/>
          <w:lang w:eastAsia="zh-TW"/>
        </w:rPr>
        <w:t>0</w:t>
      </w:r>
      <w:r w:rsidR="00307983" w:rsidRPr="00661282">
        <w:rPr>
          <w:rFonts w:ascii="Arial" w:hAnsi="Arial" w:hint="eastAsia"/>
          <w:kern w:val="2"/>
          <w:szCs w:val="24"/>
          <w:lang w:eastAsia="zh-TW"/>
        </w:rPr>
        <w:t>國稅局</w:t>
      </w:r>
      <w:r w:rsidRPr="00661282">
        <w:rPr>
          <w:rFonts w:ascii="Arial" w:hAnsi="Arial" w:hint="eastAsia"/>
          <w:kern w:val="2"/>
          <w:szCs w:val="24"/>
          <w:lang w:eastAsia="zh-TW"/>
        </w:rPr>
        <w:t>死殘理賠，無資料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</w:p>
    <w:p w:rsidR="00E91144" w:rsidRPr="00661282" w:rsidRDefault="00E91144" w:rsidP="00E911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INNER JOIN</w:t>
      </w:r>
      <w:r w:rsidRPr="00661282">
        <w:rPr>
          <w:rFonts w:ascii="Arial" w:hAnsi="Arial" w:hint="eastAsia"/>
        </w:rPr>
        <w:t>案件各保單理賠金額分配檔</w:t>
      </w:r>
      <w:r w:rsidRPr="00661282">
        <w:rPr>
          <w:rFonts w:ascii="Arial" w:hAnsi="Arial" w:hint="eastAsia"/>
          <w:kern w:val="2"/>
          <w:szCs w:val="24"/>
          <w:lang w:eastAsia="zh-TW"/>
        </w:rPr>
        <w:t>DTAAB002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E91144" w:rsidRPr="00661282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DTAAB002.</w:t>
      </w:r>
      <w:r w:rsidRPr="00661282">
        <w:rPr>
          <w:rFonts w:ascii="Arial" w:hAnsi="Arial" w:hint="eastAsia"/>
          <w:kern w:val="2"/>
          <w:szCs w:val="24"/>
          <w:lang w:eastAsia="zh-TW"/>
        </w:rPr>
        <w:t>受理編號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TA.</w:t>
      </w:r>
      <w:r w:rsidRPr="00661282"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E91144" w:rsidRPr="00661282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DTAAB002.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TA.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E91144" w:rsidRPr="00661282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DTAAB002.</w:t>
      </w:r>
      <w:r w:rsidRPr="00661282">
        <w:rPr>
          <w:rFonts w:ascii="Arial" w:hAnsi="Arial" w:hint="eastAsia"/>
          <w:kern w:val="2"/>
          <w:szCs w:val="24"/>
          <w:lang w:eastAsia="zh-TW"/>
        </w:rPr>
        <w:t>索賠類別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TA.</w:t>
      </w:r>
      <w:r w:rsidRPr="00661282">
        <w:rPr>
          <w:rFonts w:ascii="Arial" w:hAnsi="Arial" w:hint="eastAsia"/>
          <w:kern w:val="2"/>
          <w:szCs w:val="24"/>
          <w:lang w:eastAsia="zh-TW"/>
        </w:rPr>
        <w:t>索賠類別</w:t>
      </w:r>
    </w:p>
    <w:p w:rsidR="00197419" w:rsidRPr="00661282" w:rsidRDefault="00197419" w:rsidP="001974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INNER JOIN</w:t>
      </w:r>
      <w:r w:rsidRPr="00661282">
        <w:rPr>
          <w:rFonts w:ascii="Arial" w:hAnsi="Arial" w:hint="eastAsia"/>
        </w:rPr>
        <w:t>壽險主約投保記錄檔</w:t>
      </w:r>
      <w:r w:rsidRPr="00661282">
        <w:rPr>
          <w:rFonts w:ascii="Arial" w:hAnsi="Arial" w:hint="eastAsia"/>
          <w:lang w:eastAsia="zh-TW"/>
        </w:rPr>
        <w:t>DTAB0001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197419" w:rsidRDefault="00197419" w:rsidP="001974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DTAB0001.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TA.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197419" w:rsidRPr="00E91144" w:rsidRDefault="00197419" w:rsidP="001974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97419">
        <w:rPr>
          <w:rFonts w:ascii="Arial" w:hAnsi="Arial" w:hint="eastAsia"/>
          <w:kern w:val="2"/>
          <w:lang w:eastAsia="zh-TW"/>
        </w:rPr>
        <w:t>DTAB0001.</w:t>
      </w:r>
      <w:r w:rsidRPr="00197419">
        <w:rPr>
          <w:rFonts w:ascii="Arial" w:hAnsi="Arial" w:hint="eastAsia"/>
          <w:kern w:val="2"/>
          <w:lang w:eastAsia="zh-TW"/>
        </w:rPr>
        <w:t>投保日期</w:t>
      </w:r>
      <w:r w:rsidRPr="00197419">
        <w:rPr>
          <w:rFonts w:ascii="Arial" w:hAnsi="Arial" w:hint="eastAsia"/>
          <w:kern w:val="2"/>
          <w:lang w:eastAsia="zh-TW"/>
        </w:rPr>
        <w:t xml:space="preserve"> &gt;= $</w:t>
      </w:r>
      <w:r w:rsidRPr="00197419">
        <w:rPr>
          <w:rFonts w:ascii="Arial" w:hAnsi="Arial" w:hint="eastAsia"/>
          <w:kern w:val="2"/>
          <w:lang w:eastAsia="zh-TW"/>
        </w:rPr>
        <w:t>開始日期</w:t>
      </w:r>
    </w:p>
    <w:p w:rsidR="00E91144" w:rsidRDefault="00E91144" w:rsidP="00E911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lang w:eastAsia="zh-TW"/>
        </w:rPr>
        <w:t>LEFT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DTAB0006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E91144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DTAB0006.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TA.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E91144" w:rsidRDefault="00E91144" w:rsidP="00E911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LEFT JOIN</w:t>
      </w:r>
      <w:r w:rsidRPr="00C41534">
        <w:rPr>
          <w:rFonts w:ascii="細明體" w:eastAsia="細明體" w:hAnsi="細明體" w:hint="eastAsia"/>
        </w:rPr>
        <w:t>基本資料定義檔</w:t>
      </w:r>
      <w:r w:rsidRPr="00C41534">
        <w:rPr>
          <w:rFonts w:ascii="Arial" w:hAnsi="Arial"/>
        </w:rPr>
        <w:t>DTAGA001_PROD_DEFI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E91144" w:rsidRPr="00E91144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1534">
        <w:rPr>
          <w:rFonts w:ascii="Arial" w:hAnsi="Arial"/>
        </w:rPr>
        <w:t>DTAGA001_PROD_DEFI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險別</w:t>
      </w:r>
      <w:r>
        <w:rPr>
          <w:rFonts w:ascii="Arial" w:hAnsi="Arial" w:hint="eastAsia"/>
          <w:lang w:eastAsia="zh-TW"/>
        </w:rPr>
        <w:t xml:space="preserve"> = DTAB0001.</w:t>
      </w:r>
      <w:r>
        <w:rPr>
          <w:rFonts w:ascii="Arial" w:hAnsi="Arial" w:hint="eastAsia"/>
          <w:lang w:eastAsia="zh-TW"/>
        </w:rPr>
        <w:t>險別</w:t>
      </w:r>
    </w:p>
    <w:p w:rsidR="00E91144" w:rsidRDefault="00E91144" w:rsidP="00E911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LEFT JOIN</w:t>
      </w:r>
      <w:r>
        <w:rPr>
          <w:rFonts w:ascii="細明體" w:eastAsia="細明體" w:hAnsi="細明體" w:hint="eastAsia"/>
        </w:rPr>
        <w:t>員工個人資料檔</w:t>
      </w:r>
      <w:r w:rsidRPr="00EC4A53">
        <w:rPr>
          <w:rFonts w:ascii="Arial" w:hAnsi="Arial"/>
        </w:rPr>
        <w:t>DTA0_EMPLOYEE_WORK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E91144" w:rsidRPr="00661282" w:rsidRDefault="00E91144" w:rsidP="00E9114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C4A53">
        <w:rPr>
          <w:rFonts w:ascii="Arial" w:hAnsi="Arial"/>
        </w:rPr>
        <w:t>DTA0_EMPLOYEE_WORK</w:t>
      </w:r>
      <w:r>
        <w:rPr>
          <w:rFonts w:ascii="Arial" w:hAnsi="Arial" w:hint="eastAsia"/>
          <w:lang w:eastAsia="zh-TW"/>
        </w:rPr>
        <w:t>.</w:t>
      </w:r>
      <w:r w:rsidR="00B735B8">
        <w:rPr>
          <w:rFonts w:ascii="Arial" w:hAnsi="Arial" w:hint="eastAsia"/>
          <w:lang w:eastAsia="zh-TW"/>
        </w:rPr>
        <w:t>員工</w:t>
      </w:r>
      <w:r w:rsidRPr="00BD4B97">
        <w:rPr>
          <w:rFonts w:ascii="Arial" w:hAnsi="Arial"/>
          <w:lang w:eastAsia="zh-TW"/>
        </w:rPr>
        <w:t>ID</w:t>
      </w:r>
      <w:r>
        <w:rPr>
          <w:rFonts w:ascii="Arial" w:hAnsi="Arial" w:hint="eastAsia"/>
          <w:lang w:eastAsia="zh-TW"/>
        </w:rPr>
        <w:t xml:space="preserve"> = DTAAB001.</w:t>
      </w:r>
      <w:r>
        <w:rPr>
          <w:rFonts w:ascii="Arial" w:hAnsi="Arial" w:hint="eastAsia"/>
          <w:lang w:eastAsia="zh-TW"/>
        </w:rPr>
        <w:t>送件人</w:t>
      </w:r>
      <w:r>
        <w:rPr>
          <w:rFonts w:ascii="Arial" w:hAnsi="Arial" w:hint="eastAsia"/>
          <w:lang w:eastAsia="zh-TW"/>
        </w:rPr>
        <w:t>ID</w:t>
      </w:r>
    </w:p>
    <w:p w:rsidR="00E91144" w:rsidRDefault="00B735B8" w:rsidP="00E911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LEFT JOIN</w:t>
      </w:r>
      <w:r>
        <w:rPr>
          <w:rFonts w:ascii="細明體" w:eastAsia="細明體" w:hAnsi="細明體" w:hint="eastAsia"/>
        </w:rPr>
        <w:t>單位資料檔</w:t>
      </w:r>
      <w:r w:rsidRPr="00E91144">
        <w:rPr>
          <w:rFonts w:ascii="Arial" w:hAnsi="Arial"/>
        </w:rPr>
        <w:t>DTZ0_UNIT_WORK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B735B8" w:rsidRPr="00197419" w:rsidRDefault="00B735B8" w:rsidP="00B735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91144">
        <w:rPr>
          <w:rFonts w:ascii="Arial" w:hAnsi="Arial"/>
        </w:rPr>
        <w:t>DTZ0_UNIT_WORK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單位代號</w:t>
      </w:r>
      <w:r>
        <w:rPr>
          <w:rFonts w:ascii="Arial" w:hAnsi="Arial" w:hint="eastAsia"/>
          <w:lang w:eastAsia="zh-TW"/>
        </w:rPr>
        <w:t xml:space="preserve"> = DTAAB001.</w:t>
      </w:r>
      <w:r>
        <w:rPr>
          <w:rFonts w:ascii="Arial" w:hAnsi="Arial" w:hint="eastAsia"/>
          <w:lang w:eastAsia="zh-TW"/>
        </w:rPr>
        <w:t>核賠單位</w:t>
      </w:r>
    </w:p>
    <w:p w:rsidR="00844458" w:rsidRPr="00661282" w:rsidRDefault="007710D4" w:rsidP="002D107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LEFT JOIN</w:t>
      </w:r>
      <w:r w:rsidRPr="00661282">
        <w:rPr>
          <w:rFonts w:ascii="Arial" w:hAnsi="Arial" w:hint="eastAsia"/>
        </w:rPr>
        <w:t>壽險契約關係人檔</w:t>
      </w:r>
      <w:r w:rsidRPr="00661282">
        <w:rPr>
          <w:rFonts w:ascii="Arial" w:hAnsi="Arial" w:hint="eastAsia"/>
          <w:lang w:eastAsia="zh-TW"/>
        </w:rPr>
        <w:t>DTAB0005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(T</w:t>
      </w:r>
      <w:r w:rsidR="009743ED">
        <w:rPr>
          <w:rFonts w:ascii="Arial" w:hAnsi="Arial" w:hint="eastAsia"/>
          <w:kern w:val="2"/>
          <w:szCs w:val="24"/>
          <w:lang w:eastAsia="zh-TW"/>
        </w:rPr>
        <w:t>B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)</w:t>
      </w:r>
    </w:p>
    <w:p w:rsidR="007710D4" w:rsidRPr="00661282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TA</w:t>
      </w:r>
      <w:r w:rsidRPr="00661282">
        <w:rPr>
          <w:rFonts w:ascii="Arial" w:hAnsi="Arial" w:hint="eastAsia"/>
          <w:kern w:val="2"/>
          <w:szCs w:val="24"/>
          <w:lang w:eastAsia="zh-TW"/>
        </w:rPr>
        <w:t>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7710D4" w:rsidRPr="00661282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契約角色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661282">
        <w:rPr>
          <w:rFonts w:ascii="Arial" w:hAnsi="Arial"/>
          <w:kern w:val="2"/>
          <w:szCs w:val="24"/>
          <w:lang w:eastAsia="zh-TW"/>
        </w:rPr>
        <w:t>‘</w:t>
      </w:r>
      <w:r w:rsidRPr="00661282">
        <w:rPr>
          <w:rFonts w:ascii="Arial" w:hAnsi="Arial" w:hint="eastAsia"/>
          <w:kern w:val="2"/>
          <w:szCs w:val="24"/>
          <w:lang w:eastAsia="zh-TW"/>
        </w:rPr>
        <w:t>A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</w:p>
    <w:p w:rsidR="007710D4" w:rsidRPr="00661282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GROUP BY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>,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客戶</w:t>
      </w:r>
      <w:r w:rsidRPr="00661282">
        <w:rPr>
          <w:rFonts w:ascii="Arial" w:hAnsi="Arial" w:hint="eastAsia"/>
          <w:kern w:val="2"/>
          <w:szCs w:val="24"/>
          <w:lang w:eastAsia="zh-TW"/>
        </w:rPr>
        <w:t>ID,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姓名</w:t>
      </w:r>
    </w:p>
    <w:p w:rsidR="007710D4" w:rsidRPr="00661282" w:rsidRDefault="007710D4" w:rsidP="007710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LEFT JOIN</w:t>
      </w:r>
      <w:r w:rsidRPr="00661282">
        <w:rPr>
          <w:rFonts w:ascii="Arial" w:hAnsi="Arial" w:hint="eastAsia"/>
        </w:rPr>
        <w:t>壽險契約關係人檔</w:t>
      </w:r>
      <w:r w:rsidRPr="00661282">
        <w:rPr>
          <w:rFonts w:ascii="Arial" w:hAnsi="Arial" w:hint="eastAsia"/>
          <w:lang w:eastAsia="zh-TW"/>
        </w:rPr>
        <w:t>DTAB0005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  <w:r w:rsidR="009743ED">
        <w:rPr>
          <w:rFonts w:ascii="Arial" w:hAnsi="Arial" w:hint="eastAsia"/>
          <w:kern w:val="2"/>
          <w:szCs w:val="24"/>
          <w:lang w:eastAsia="zh-TW"/>
        </w:rPr>
        <w:t>(TC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)</w:t>
      </w:r>
    </w:p>
    <w:p w:rsidR="007710D4" w:rsidRPr="00661282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TA</w:t>
      </w:r>
      <w:r w:rsidRPr="00661282">
        <w:rPr>
          <w:rFonts w:ascii="Arial" w:hAnsi="Arial" w:hint="eastAsia"/>
          <w:kern w:val="2"/>
          <w:szCs w:val="24"/>
          <w:lang w:eastAsia="zh-TW"/>
        </w:rPr>
        <w:t>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7710D4" w:rsidRPr="00661282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契約角色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661282">
        <w:rPr>
          <w:rFonts w:ascii="Arial" w:hAnsi="Arial"/>
          <w:kern w:val="2"/>
          <w:szCs w:val="24"/>
          <w:lang w:eastAsia="zh-TW"/>
        </w:rPr>
        <w:t>‘</w:t>
      </w:r>
      <w:r w:rsidRPr="00661282">
        <w:rPr>
          <w:rFonts w:ascii="Arial" w:hAnsi="Arial" w:hint="eastAsia"/>
          <w:kern w:val="2"/>
          <w:szCs w:val="24"/>
          <w:lang w:eastAsia="zh-TW"/>
        </w:rPr>
        <w:t>I</w:t>
      </w:r>
      <w:r w:rsidRPr="00661282">
        <w:rPr>
          <w:rFonts w:ascii="Arial" w:hAnsi="Arial"/>
          <w:kern w:val="2"/>
          <w:szCs w:val="24"/>
          <w:lang w:eastAsia="zh-TW"/>
        </w:rPr>
        <w:t>’</w:t>
      </w:r>
    </w:p>
    <w:p w:rsidR="007710D4" w:rsidRDefault="007710D4" w:rsidP="007710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GROUP BY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>,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客戶</w:t>
      </w:r>
      <w:r w:rsidRPr="00661282">
        <w:rPr>
          <w:rFonts w:ascii="Arial" w:hAnsi="Arial" w:hint="eastAsia"/>
          <w:kern w:val="2"/>
          <w:szCs w:val="24"/>
          <w:lang w:eastAsia="zh-TW"/>
        </w:rPr>
        <w:t>ID, DTAB0005.</w:t>
      </w:r>
      <w:r w:rsidRPr="00661282">
        <w:rPr>
          <w:rFonts w:ascii="Arial" w:hAnsi="Arial" w:hint="eastAsia"/>
          <w:kern w:val="2"/>
          <w:szCs w:val="24"/>
          <w:lang w:eastAsia="zh-TW"/>
        </w:rPr>
        <w:t>姓名</w:t>
      </w:r>
    </w:p>
    <w:p w:rsidR="00EC4A53" w:rsidRDefault="00EC4A53" w:rsidP="00EC4A5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LEFT JOIN</w:t>
      </w:r>
      <w:r w:rsidRPr="00EC4A53">
        <w:rPr>
          <w:rFonts w:ascii="細明體" w:eastAsia="細明體" w:hAnsi="細明體" w:hint="eastAsia"/>
        </w:rPr>
        <w:t>校正資料蒐集儲存檔</w:t>
      </w:r>
      <w:r>
        <w:rPr>
          <w:rFonts w:ascii="Arial" w:hAnsi="Arial" w:hint="eastAsia"/>
        </w:rPr>
        <w:t>DTABR010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  <w:r w:rsidR="00B735B8">
        <w:rPr>
          <w:rFonts w:ascii="Arial" w:hAnsi="Arial" w:hint="eastAsia"/>
          <w:kern w:val="2"/>
          <w:szCs w:val="24"/>
          <w:lang w:eastAsia="zh-TW"/>
        </w:rPr>
        <w:t>(TD)</w:t>
      </w:r>
    </w:p>
    <w:p w:rsidR="00EC4A53" w:rsidRDefault="00BD4B97" w:rsidP="00BD4B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DTABR010.</w:t>
      </w:r>
      <w:r w:rsidRPr="00BD4B97">
        <w:rPr>
          <w:rFonts w:ascii="Arial" w:hAnsi="Arial" w:hint="eastAsia"/>
          <w:kern w:val="2"/>
          <w:szCs w:val="24"/>
          <w:lang w:eastAsia="zh-TW"/>
        </w:rPr>
        <w:t>申請人</w:t>
      </w:r>
      <w:r w:rsidRPr="00BD4B97"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 w:hint="eastAsia"/>
          <w:kern w:val="2"/>
          <w:szCs w:val="24"/>
          <w:lang w:eastAsia="zh-TW"/>
        </w:rPr>
        <w:t xml:space="preserve"> = DTAB0001.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BD4B97" w:rsidRDefault="00BD4B97" w:rsidP="00BD4B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同一個</w:t>
      </w:r>
      <w:r>
        <w:rPr>
          <w:rFonts w:ascii="Arial" w:hAnsi="Arial" w:hint="eastAsia"/>
          <w:kern w:val="2"/>
          <w:szCs w:val="24"/>
          <w:lang w:eastAsia="zh-TW"/>
        </w:rPr>
        <w:t>ID DTABR010.</w:t>
      </w:r>
      <w:r w:rsidRPr="00BD4B97">
        <w:rPr>
          <w:rFonts w:ascii="Arial" w:hAnsi="Arial" w:hint="eastAsia"/>
          <w:kern w:val="2"/>
          <w:szCs w:val="24"/>
          <w:lang w:eastAsia="zh-TW"/>
        </w:rPr>
        <w:t>修正日期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最大的那筆</w:t>
      </w:r>
    </w:p>
    <w:p w:rsidR="00B735B8" w:rsidRDefault="00B735B8" w:rsidP="00B735B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LEFT JOIN</w:t>
      </w:r>
      <w:r>
        <w:rPr>
          <w:rFonts w:ascii="細明體" w:eastAsia="細明體" w:hAnsi="細明體" w:hint="eastAsia"/>
        </w:rPr>
        <w:t>壽險受益人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DTAB0003</w:t>
      </w:r>
      <w:r w:rsidRPr="00661282">
        <w:rPr>
          <w:rFonts w:ascii="Arial" w:hAnsi="Arial" w:cs="Arial" w:hint="eastAsia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lang w:eastAsia="zh-TW"/>
        </w:rPr>
        <w:t>條件如下：</w:t>
      </w:r>
      <w:r>
        <w:rPr>
          <w:rFonts w:ascii="Arial" w:hAnsi="Arial" w:hint="eastAsia"/>
          <w:kern w:val="2"/>
          <w:szCs w:val="24"/>
          <w:lang w:eastAsia="zh-TW"/>
        </w:rPr>
        <w:t>(TE)</w:t>
      </w:r>
    </w:p>
    <w:p w:rsidR="00B735B8" w:rsidRDefault="00B735B8" w:rsidP="00B735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DTAB0003.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DTAAB002.</w:t>
      </w:r>
      <w:r w:rsidRPr="00661282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B735B8" w:rsidRDefault="00B735B8" w:rsidP="00B735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DTAB0003.</w:t>
      </w:r>
      <w:r>
        <w:rPr>
          <w:rFonts w:ascii="Arial" w:hAnsi="Arial" w:hint="eastAsia"/>
          <w:kern w:val="2"/>
          <w:szCs w:val="24"/>
          <w:lang w:eastAsia="zh-TW"/>
        </w:rPr>
        <w:t>受益人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661282">
        <w:rPr>
          <w:rFonts w:ascii="Arial" w:hAnsi="Arial" w:hint="eastAsia"/>
          <w:kern w:val="2"/>
          <w:szCs w:val="24"/>
          <w:lang w:eastAsia="zh-TW"/>
        </w:rPr>
        <w:t xml:space="preserve"> = DTAAB002.</w:t>
      </w:r>
      <w:r>
        <w:rPr>
          <w:rFonts w:ascii="Arial" w:hAnsi="Arial" w:hint="eastAsia"/>
          <w:kern w:val="2"/>
          <w:szCs w:val="24"/>
          <w:lang w:eastAsia="zh-TW"/>
        </w:rPr>
        <w:t>受款人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DF69AE" w:rsidRPr="00661282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將</w:t>
      </w:r>
      <w:r w:rsidR="00FD5D2B" w:rsidRPr="00661282">
        <w:rPr>
          <w:rFonts w:ascii="Arial" w:hAnsi="Arial" w:hint="eastAsia"/>
          <w:kern w:val="2"/>
          <w:szCs w:val="24"/>
          <w:lang w:eastAsia="zh-TW"/>
        </w:rPr>
        <w:t>資料</w:t>
      </w:r>
      <w:r w:rsidR="002A786C" w:rsidRPr="00661282">
        <w:rPr>
          <w:rFonts w:ascii="Arial" w:hAnsi="Arial" w:hint="eastAsia"/>
          <w:kern w:val="2"/>
          <w:szCs w:val="24"/>
          <w:lang w:eastAsia="zh-TW"/>
        </w:rPr>
        <w:t>逐筆</w:t>
      </w:r>
      <w:r w:rsidRPr="00661282">
        <w:rPr>
          <w:rFonts w:ascii="Arial" w:hAnsi="Arial" w:hint="eastAsia"/>
          <w:kern w:val="2"/>
          <w:szCs w:val="24"/>
          <w:lang w:eastAsia="zh-TW"/>
        </w:rPr>
        <w:t>寫</w:t>
      </w:r>
      <w:r w:rsidR="0021587E">
        <w:rPr>
          <w:rFonts w:ascii="Arial" w:hAnsi="Arial" w:hint="eastAsia"/>
          <w:kern w:val="2"/>
          <w:szCs w:val="24"/>
          <w:lang w:eastAsia="zh-TW"/>
        </w:rPr>
        <w:t>入</w:t>
      </w:r>
      <w:r w:rsidR="00A72ABF" w:rsidRPr="00661282">
        <w:rPr>
          <w:rFonts w:ascii="Arial" w:hAnsi="Arial"/>
          <w:kern w:val="2"/>
          <w:szCs w:val="24"/>
          <w:lang w:eastAsia="zh-TW"/>
        </w:rPr>
        <w:t>DTAAH</w:t>
      </w:r>
      <w:r w:rsidR="00A72ABF" w:rsidRPr="00661282">
        <w:rPr>
          <w:rFonts w:ascii="Arial" w:hAnsi="Arial" w:hint="eastAsia"/>
          <w:kern w:val="2"/>
          <w:szCs w:val="24"/>
          <w:lang w:eastAsia="zh-TW"/>
        </w:rPr>
        <w:t>110</w:t>
      </w:r>
      <w:r w:rsidRPr="00661282">
        <w:rPr>
          <w:rFonts w:ascii="Arial" w:hAnsi="Arial" w:hint="eastAsia"/>
          <w:kern w:val="2"/>
          <w:szCs w:val="24"/>
          <w:lang w:eastAsia="zh-TW"/>
        </w:rPr>
        <w:t>：</w:t>
      </w:r>
    </w:p>
    <w:p w:rsidR="008575F4" w:rsidRDefault="008575F4" w:rsidP="00FB647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9" w:author="陳德仁" w:date="2019-04-29T14:25:00Z"/>
          <w:rFonts w:ascii="Arial" w:hAnsi="Arial"/>
          <w:kern w:val="2"/>
          <w:szCs w:val="24"/>
          <w:lang w:eastAsia="zh-TW"/>
        </w:rPr>
      </w:pPr>
      <w:ins w:id="90" w:author="陳德仁" w:date="2019-04-29T14:24:00Z">
        <w:r>
          <w:rPr>
            <w:rFonts w:ascii="Arial" w:hAnsi="Arial" w:hint="eastAsia"/>
            <w:kern w:val="2"/>
            <w:szCs w:val="24"/>
            <w:lang w:eastAsia="zh-TW"/>
          </w:rPr>
          <w:t>下列情況不寫入</w:t>
        </w:r>
        <w:r>
          <w:rPr>
            <w:rFonts w:ascii="Arial" w:hAnsi="Arial" w:hint="eastAsia"/>
            <w:kern w:val="2"/>
            <w:szCs w:val="24"/>
            <w:lang w:eastAsia="zh-TW"/>
          </w:rPr>
          <w:t>DTAAH110</w:t>
        </w:r>
        <w:r>
          <w:rPr>
            <w:rFonts w:ascii="Arial" w:hAnsi="Arial" w:hint="eastAsia"/>
            <w:kern w:val="2"/>
            <w:szCs w:val="24"/>
            <w:lang w:eastAsia="zh-TW"/>
          </w:rPr>
          <w:t>，</w:t>
        </w:r>
        <w:r w:rsidRPr="00FB6472">
          <w:rPr>
            <w:rFonts w:ascii="Arial" w:hAnsi="Arial" w:hint="eastAsia"/>
            <w:color w:val="FF0000"/>
            <w:kern w:val="2"/>
            <w:szCs w:val="24"/>
            <w:lang w:eastAsia="zh-TW"/>
            <w:rPrChange w:id="91" w:author="陳德仁" w:date="2019-04-29T14:29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也不</w:t>
        </w:r>
      </w:ins>
      <w:ins w:id="92" w:author="陳德仁" w:date="2019-04-29T14:29:00Z">
        <w:r w:rsidR="00FB6472" w:rsidRPr="00FB6472">
          <w:rPr>
            <w:rFonts w:ascii="Arial" w:hAnsi="Arial" w:hint="eastAsia"/>
            <w:color w:val="FF0000"/>
            <w:kern w:val="2"/>
            <w:szCs w:val="24"/>
            <w:lang w:eastAsia="zh-TW"/>
            <w:rPrChange w:id="93" w:author="陳德仁" w:date="2019-04-29T14:29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寫出</w:t>
        </w:r>
      </w:ins>
    </w:p>
    <w:p w:rsidR="008575F4" w:rsidRDefault="008575F4" w:rsidP="008575F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94" w:author="陳德仁" w:date="2019-04-29T14:25:00Z"/>
          <w:rFonts w:ascii="Arial" w:hAnsi="Arial"/>
          <w:kern w:val="2"/>
          <w:szCs w:val="24"/>
          <w:lang w:eastAsia="zh-TW"/>
        </w:rPr>
        <w:pPrChange w:id="95" w:author="陳德仁" w:date="2019-04-29T14:2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6" w:author="陳德仁" w:date="2019-04-29T14:26:00Z">
        <w:r w:rsidRPr="008575F4">
          <w:rPr>
            <w:rFonts w:ascii="Arial" w:hAnsi="Arial" w:hint="eastAsia"/>
            <w:kern w:val="2"/>
            <w:szCs w:val="24"/>
            <w:lang w:eastAsia="zh-TW"/>
          </w:rPr>
          <w:t>給付金額</w:t>
        </w:r>
        <w:r>
          <w:rPr>
            <w:rFonts w:ascii="Arial" w:hAnsi="Arial" w:hint="eastAsia"/>
            <w:kern w:val="2"/>
            <w:szCs w:val="24"/>
            <w:lang w:eastAsia="zh-TW"/>
          </w:rPr>
          <w:t>(</w:t>
        </w:r>
      </w:ins>
      <w:ins w:id="97" w:author="陳德仁" w:date="2019-04-29T14:25:00Z">
        <w:r w:rsidRPr="008575F4">
          <w:rPr>
            <w:rFonts w:ascii="Arial" w:hAnsi="Arial" w:hint="eastAsia"/>
            <w:kern w:val="2"/>
            <w:szCs w:val="24"/>
            <w:lang w:eastAsia="zh-TW"/>
          </w:rPr>
          <w:t>DTAAB002.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給付金額</w:t>
        </w:r>
      </w:ins>
      <w:ins w:id="98" w:author="陳德仁" w:date="2019-04-29T14:27:00Z">
        <w:r>
          <w:rPr>
            <w:rFonts w:ascii="Arial" w:hAnsi="Arial" w:hint="eastAsia"/>
            <w:kern w:val="2"/>
            <w:szCs w:val="24"/>
            <w:lang w:eastAsia="zh-TW"/>
          </w:rPr>
          <w:t>)</w:t>
        </w:r>
      </w:ins>
      <w:ins w:id="99" w:author="陳德仁" w:date="2019-04-29T14:25:00Z">
        <w:r>
          <w:rPr>
            <w:rFonts w:ascii="Arial" w:hAnsi="Arial" w:hint="eastAsia"/>
            <w:kern w:val="2"/>
            <w:szCs w:val="24"/>
            <w:lang w:eastAsia="zh-TW"/>
          </w:rPr>
          <w:t xml:space="preserve"> &lt;= 0</w:t>
        </w:r>
      </w:ins>
    </w:p>
    <w:p w:rsidR="008575F4" w:rsidRDefault="008575F4" w:rsidP="008575F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0" w:author="陳德仁" w:date="2019-04-29T14:27:00Z"/>
          <w:rFonts w:ascii="Arial" w:hAnsi="Arial"/>
          <w:kern w:val="2"/>
          <w:szCs w:val="24"/>
          <w:lang w:eastAsia="zh-TW"/>
        </w:rPr>
        <w:pPrChange w:id="101" w:author="陳德仁" w:date="2019-04-29T14:2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2" w:author="陳德仁" w:date="2019-04-29T14:26:00Z">
        <w:r w:rsidRPr="008575F4">
          <w:rPr>
            <w:rFonts w:ascii="Arial" w:hAnsi="Arial" w:hint="eastAsia"/>
            <w:kern w:val="2"/>
            <w:szCs w:val="24"/>
            <w:lang w:eastAsia="zh-TW"/>
          </w:rPr>
          <w:t>要保人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ab/>
        </w:r>
        <w:r>
          <w:rPr>
            <w:rFonts w:ascii="Arial" w:hAnsi="Arial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TB.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客戶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>)</w:t>
        </w:r>
      </w:ins>
      <w:ins w:id="103" w:author="陳德仁" w:date="2019-04-29T14:27:00Z">
        <w:r>
          <w:rPr>
            <w:rFonts w:ascii="Arial" w:hAnsi="Arial"/>
            <w:kern w:val="2"/>
            <w:szCs w:val="24"/>
            <w:lang w:eastAsia="zh-TW"/>
          </w:rPr>
          <w:t xml:space="preserve"> = 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DTAAB002.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>)</w:t>
        </w:r>
      </w:ins>
    </w:p>
    <w:p w:rsidR="008575F4" w:rsidRDefault="008575F4" w:rsidP="008575F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4" w:author="陳德仁" w:date="2019-04-29T14:23:00Z"/>
          <w:rFonts w:ascii="Arial" w:hAnsi="Arial" w:hint="eastAsia"/>
          <w:kern w:val="2"/>
          <w:szCs w:val="24"/>
          <w:lang w:eastAsia="zh-TW"/>
        </w:rPr>
        <w:pPrChange w:id="105" w:author="陳德仁" w:date="2019-04-29T14:2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6" w:author="陳德仁" w:date="2019-04-29T14:27:00Z">
        <w:r w:rsidRPr="008575F4">
          <w:rPr>
            <w:rFonts w:ascii="Arial" w:hAnsi="Arial" w:hint="eastAsia"/>
            <w:kern w:val="2"/>
            <w:szCs w:val="24"/>
            <w:lang w:eastAsia="zh-TW"/>
          </w:rPr>
          <w:t>要保人姓名</w:t>
        </w:r>
        <w:r>
          <w:rPr>
            <w:rFonts w:ascii="Arial" w:hAnsi="Arial" w:hint="eastAsia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TB.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姓名</w:t>
        </w:r>
      </w:ins>
      <w:ins w:id="107" w:author="陳德仁" w:date="2019-04-29T14:28:00Z">
        <w:r>
          <w:rPr>
            <w:rFonts w:ascii="Arial" w:hAnsi="Arial" w:hint="eastAsia"/>
            <w:kern w:val="2"/>
            <w:szCs w:val="24"/>
            <w:lang w:eastAsia="zh-TW"/>
          </w:rPr>
          <w:t xml:space="preserve">) = 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受款人姓名</w:t>
        </w:r>
        <w:r>
          <w:rPr>
            <w:rFonts w:ascii="Arial" w:hAnsi="Arial" w:hint="eastAsia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DTAAB002.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受款人姓名</w:t>
        </w:r>
        <w:r>
          <w:rPr>
            <w:rFonts w:ascii="Arial" w:hAnsi="Arial" w:hint="eastAsia"/>
            <w:kern w:val="2"/>
            <w:szCs w:val="24"/>
            <w:lang w:eastAsia="zh-TW"/>
          </w:rPr>
          <w:t>)</w:t>
        </w:r>
      </w:ins>
    </w:p>
    <w:p w:rsidR="00C82557" w:rsidRPr="00661282" w:rsidRDefault="003832C9" w:rsidP="00A72AB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資料格式如下</w:t>
      </w:r>
      <w:r w:rsidRPr="00661282">
        <w:rPr>
          <w:rFonts w:ascii="Arial" w:hAnsi="Arial" w:hint="eastAsia"/>
          <w:kern w:val="2"/>
          <w:szCs w:val="24"/>
          <w:lang w:eastAsia="zh-TW"/>
        </w:rPr>
        <w:t>(</w:t>
      </w:r>
      <w:r w:rsidRPr="00661282">
        <w:rPr>
          <w:rFonts w:ascii="Arial" w:hAnsi="Arial" w:hint="eastAsia"/>
          <w:kern w:val="2"/>
          <w:szCs w:val="24"/>
          <w:lang w:eastAsia="zh-TW"/>
        </w:rPr>
        <w:t>各欄位依逗點分隔</w:t>
      </w:r>
      <w:r w:rsidRPr="00661282">
        <w:rPr>
          <w:rFonts w:ascii="Arial" w:hAnsi="Arial" w:hint="eastAsia"/>
          <w:kern w:val="2"/>
          <w:szCs w:val="24"/>
          <w:lang w:eastAsia="zh-TW"/>
        </w:rPr>
        <w:t>)</w:t>
      </w:r>
      <w:r w:rsidR="006328DB" w:rsidRPr="00661282">
        <w:rPr>
          <w:rFonts w:ascii="Arial" w:hAnsi="Arial" w:hint="eastAsia"/>
          <w:kern w:val="2"/>
          <w:szCs w:val="24"/>
          <w:lang w:eastAsia="zh-TW"/>
        </w:rPr>
        <w:t>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500"/>
        <w:gridCol w:w="2520"/>
      </w:tblGrid>
      <w:tr w:rsidR="0008394D" w:rsidRPr="005024A8" w:rsidTr="005024A8">
        <w:tc>
          <w:tcPr>
            <w:tcW w:w="1620" w:type="dxa"/>
            <w:shd w:val="clear" w:color="auto" w:fill="C0C0C0"/>
          </w:tcPr>
          <w:p w:rsidR="0008394D" w:rsidRPr="005024A8" w:rsidRDefault="0008394D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00" w:type="dxa"/>
            <w:shd w:val="clear" w:color="auto" w:fill="C0C0C0"/>
          </w:tcPr>
          <w:p w:rsidR="0008394D" w:rsidRPr="005024A8" w:rsidRDefault="0008394D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20" w:type="dxa"/>
            <w:shd w:val="clear" w:color="auto" w:fill="C0C0C0"/>
          </w:tcPr>
          <w:p w:rsidR="0008394D" w:rsidRPr="005024A8" w:rsidRDefault="0008394D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2444D" w:rsidRPr="005024A8" w:rsidTr="005024A8">
        <w:tc>
          <w:tcPr>
            <w:tcW w:w="1620" w:type="dxa"/>
            <w:shd w:val="clear" w:color="auto" w:fill="FFFF99"/>
            <w:vAlign w:val="center"/>
          </w:tcPr>
          <w:p w:rsidR="00A2444D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壽團險分類</w:t>
            </w:r>
          </w:p>
        </w:tc>
        <w:tc>
          <w:tcPr>
            <w:tcW w:w="4500" w:type="dxa"/>
            <w:shd w:val="clear" w:color="auto" w:fill="auto"/>
          </w:tcPr>
          <w:p w:rsidR="00A2444D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520" w:type="dxa"/>
            <w:shd w:val="clear" w:color="auto" w:fill="auto"/>
          </w:tcPr>
          <w:p w:rsidR="00A2444D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團險</w:t>
            </w: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匯款年度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$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匯款年度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BD4B97" w:rsidTr="00BD4B1C">
        <w:tc>
          <w:tcPr>
            <w:tcW w:w="1620" w:type="dxa"/>
            <w:shd w:val="clear" w:color="auto" w:fill="FFFF99"/>
            <w:vAlign w:val="center"/>
          </w:tcPr>
          <w:p w:rsidR="00C005E2" w:rsidRDefault="00C005E2" w:rsidP="00BD4B1C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受理編號</w:t>
            </w:r>
          </w:p>
        </w:tc>
        <w:tc>
          <w:tcPr>
            <w:tcW w:w="4500" w:type="dxa"/>
            <w:shd w:val="clear" w:color="auto" w:fill="auto"/>
          </w:tcPr>
          <w:p w:rsidR="00C005E2" w:rsidRPr="00EC4A53" w:rsidRDefault="00C005E2" w:rsidP="00BD4B1C">
            <w:pPr>
              <w:widowControl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DTAAB001.</w:t>
            </w:r>
            <w:r>
              <w:rPr>
                <w:rFonts w:ascii="Arial" w:eastAsia="細明體" w:hAnsi="Arial" w:cs="Arial" w:hint="eastAsia"/>
                <w:sz w:val="20"/>
              </w:rPr>
              <w:t>受理編號</w:t>
            </w:r>
          </w:p>
        </w:tc>
        <w:tc>
          <w:tcPr>
            <w:tcW w:w="2520" w:type="dxa"/>
            <w:shd w:val="clear" w:color="auto" w:fill="auto"/>
          </w:tcPr>
          <w:p w:rsidR="00C005E2" w:rsidRPr="00BD4B97" w:rsidRDefault="00C005E2" w:rsidP="00BD4B1C">
            <w:pPr>
              <w:rPr>
                <w:rFonts w:ascii="Arial" w:hAnsi="Arial"/>
                <w:sz w:val="20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TA.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5024A8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A364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TA.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5024A8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BD4B1C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BD4B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BD4B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BD4B1C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要保人姓名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TB.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姓名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要保人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TB.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客戶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被保險人姓名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TC.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姓名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被保險人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TC.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客戶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投保始期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08394D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保險金額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保額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險</w:t>
            </w:r>
            <w:r w:rsidRPr="005024A8">
              <w:rPr>
                <w:rFonts w:ascii="Arial" w:hAnsi="Arial" w:hint="eastAsia"/>
                <w:lang w:eastAsia="zh-TW"/>
              </w:rPr>
              <w:t>別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</w:rPr>
            </w:pPr>
            <w:r w:rsidRPr="005024A8">
              <w:rPr>
                <w:rFonts w:ascii="Arial" w:cs="Arial" w:hint="eastAsia"/>
              </w:rPr>
              <w:t>險別中文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/>
              </w:rPr>
              <w:t>DTAGA001_PROD_DEFI</w:t>
            </w:r>
            <w:r w:rsidRPr="005024A8">
              <w:rPr>
                <w:rFonts w:ascii="Arial" w:hAnsi="Arial" w:hint="eastAsia"/>
                <w:lang w:eastAsia="zh-TW"/>
              </w:rPr>
              <w:t>.</w:t>
            </w:r>
            <w:r w:rsidRPr="005024A8">
              <w:rPr>
                <w:rFonts w:ascii="Arial" w:hAnsi="Arial" w:hint="eastAsia"/>
                <w:lang w:eastAsia="zh-TW"/>
              </w:rPr>
              <w:t>商品中文簡稱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cs="Arial" w:hint="eastAsia"/>
              </w:rPr>
              <w:t>索賠類別中文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43371C">
            <w:pPr>
              <w:rPr>
                <w:rFonts w:ascii="Arial" w:hAnsi="Arial" w:hint="eastAsia"/>
                <w:sz w:val="20"/>
              </w:rPr>
            </w:pPr>
            <w:r w:rsidRPr="005024A8">
              <w:rPr>
                <w:rFonts w:ascii="Arial" w:hAnsi="Arial" w:hint="eastAsia"/>
                <w:sz w:val="20"/>
              </w:rPr>
              <w:t>轉成中文</w:t>
            </w: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保險金種類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A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身故保險金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B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殘廢保險金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C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重大疾病保險金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生命末期保險金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H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長期看護保險金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K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全殘保險金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661282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END IF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FF1216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給付金額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FF1216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給付日期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核賠日期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3856CA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人姓名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FF1216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人證號別</w:t>
            </w:r>
          </w:p>
        </w:tc>
        <w:tc>
          <w:tcPr>
            <w:tcW w:w="4500" w:type="dxa"/>
            <w:shd w:val="clear" w:color="auto" w:fill="auto"/>
          </w:tcPr>
          <w:p w:rsidR="00C005E2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IF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符合本國人編碼規則</w:t>
            </w:r>
          </w:p>
          <w:p w:rsidR="00C005E2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受益人證號別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0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C005E2" w:rsidRPr="000E1555" w:rsidRDefault="00C005E2" w:rsidP="000E1555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ELSE IF DTAAB002.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符合外國人編碼規則</w:t>
            </w:r>
          </w:p>
          <w:p w:rsidR="00C005E2" w:rsidRDefault="00C005E2" w:rsidP="00AF108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受益人證號別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3</w:t>
            </w:r>
            <w:r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 xml:space="preserve">ELSE IF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ID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第一碼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9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受益人證號別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5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C005E2" w:rsidRPr="005024A8" w:rsidRDefault="00C005E2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ID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第一碼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1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OR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2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C005E2" w:rsidRPr="005024A8" w:rsidRDefault="00C005E2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受益人證號別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7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C005E2" w:rsidRPr="005024A8" w:rsidRDefault="00C005E2" w:rsidP="005024A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>END IF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FF1216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954A4B">
            <w:pPr>
              <w:rPr>
                <w:rFonts w:ascii="Arial" w:hAnsi="Arial" w:cs="新細明體"/>
                <w:sz w:val="20"/>
                <w:szCs w:val="20"/>
              </w:rPr>
            </w:pPr>
            <w:r w:rsidRPr="00A8475E">
              <w:rPr>
                <w:rFonts w:ascii="Arial" w:hAnsi="Arial" w:hint="eastAsia"/>
                <w:sz w:val="20"/>
                <w:szCs w:val="20"/>
              </w:rPr>
              <w:t>給付比例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5024A8">
            <w:pPr>
              <w:widowControl/>
              <w:jc w:val="both"/>
              <w:rPr>
                <w:rFonts w:ascii="Arial" w:hAnsi="Arial" w:cs="新細明體"/>
                <w:kern w:val="0"/>
                <w:sz w:val="20"/>
                <w:szCs w:val="20"/>
              </w:rPr>
            </w:pPr>
            <w:r w:rsidRPr="005024A8">
              <w:rPr>
                <w:rFonts w:ascii="Arial" w:hAnsi="Arial" w:cs="新細明體"/>
                <w:kern w:val="0"/>
                <w:sz w:val="20"/>
                <w:szCs w:val="20"/>
              </w:rPr>
              <w:t>DTA</w:t>
            </w:r>
            <w:r w:rsidRPr="005024A8">
              <w:rPr>
                <w:rFonts w:ascii="Arial" w:hAnsi="Arial" w:cs="新細明體" w:hint="eastAsia"/>
                <w:kern w:val="0"/>
                <w:sz w:val="20"/>
                <w:szCs w:val="20"/>
              </w:rPr>
              <w:t>AB002.</w:t>
            </w:r>
            <w:r w:rsidRPr="005024A8">
              <w:rPr>
                <w:rFonts w:ascii="Arial" w:hAnsi="Arial" w:cs="新細明體" w:hint="eastAsia"/>
                <w:kern w:val="0"/>
                <w:sz w:val="20"/>
                <w:szCs w:val="20"/>
              </w:rPr>
              <w:t>給付比例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/>
                <w:sz w:val="20"/>
              </w:rPr>
            </w:pPr>
          </w:p>
        </w:tc>
      </w:tr>
      <w:tr w:rsidR="00C005E2" w:rsidRPr="005024A8" w:rsidTr="00B735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005E2" w:rsidRPr="00B735B8" w:rsidRDefault="00C005E2" w:rsidP="00B735B8">
            <w:pPr>
              <w:rPr>
                <w:rFonts w:ascii="Arial" w:hAnsi="Arial" w:hint="eastAsia"/>
                <w:sz w:val="20"/>
                <w:szCs w:val="20"/>
              </w:rPr>
            </w:pPr>
            <w:r w:rsidRPr="00B735B8">
              <w:rPr>
                <w:rFonts w:ascii="Arial" w:hAnsi="Arial" w:hint="eastAsia"/>
                <w:sz w:val="20"/>
                <w:szCs w:val="20"/>
              </w:rPr>
              <w:t>受</w:t>
            </w:r>
            <w:r>
              <w:rPr>
                <w:rFonts w:ascii="Arial" w:hAnsi="Arial" w:hint="eastAsia"/>
                <w:sz w:val="20"/>
                <w:szCs w:val="20"/>
              </w:rPr>
              <w:t>益</w:t>
            </w:r>
            <w:r w:rsidRPr="00B735B8">
              <w:rPr>
                <w:rFonts w:ascii="Arial" w:hAnsi="Arial" w:hint="eastAsia"/>
                <w:sz w:val="20"/>
                <w:szCs w:val="20"/>
              </w:rPr>
              <w:t>人姓名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B735B8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DTAB0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0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3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.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受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益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人姓名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E616EB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5024A8" w:rsidTr="00E616E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005E2" w:rsidRPr="00B735B8" w:rsidRDefault="00C005E2" w:rsidP="001178ED">
            <w:pPr>
              <w:rPr>
                <w:rFonts w:ascii="Arial" w:hAnsi="Arial" w:hint="eastAsia"/>
                <w:sz w:val="20"/>
                <w:szCs w:val="20"/>
              </w:rPr>
            </w:pPr>
            <w:r w:rsidRPr="00B735B8">
              <w:rPr>
                <w:rFonts w:ascii="Arial" w:hAnsi="Arial" w:hint="eastAsia"/>
                <w:sz w:val="20"/>
                <w:szCs w:val="20"/>
              </w:rPr>
              <w:t>受</w:t>
            </w:r>
            <w:r>
              <w:rPr>
                <w:rFonts w:ascii="Arial" w:hAnsi="Arial" w:hint="eastAsia"/>
                <w:sz w:val="20"/>
                <w:szCs w:val="20"/>
              </w:rPr>
              <w:t>益</w:t>
            </w:r>
            <w:r w:rsidRPr="00B735B8">
              <w:rPr>
                <w:rFonts w:ascii="Arial" w:hAnsi="Arial" w:hint="eastAsia"/>
                <w:sz w:val="20"/>
                <w:szCs w:val="20"/>
              </w:rPr>
              <w:t>人</w:t>
            </w:r>
            <w:r>
              <w:rPr>
                <w:rFonts w:ascii="Arial" w:hAnsi="Arial" w:hint="eastAsia"/>
                <w:sz w:val="20"/>
                <w:szCs w:val="20"/>
              </w:rPr>
              <w:t>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1178ED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DTAB0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0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3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.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受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益</w:t>
            </w:r>
            <w:r w:rsidRPr="00B735B8">
              <w:rPr>
                <w:rFonts w:ascii="Arial" w:hAnsi="Arial" w:cs="新細明體" w:hint="eastAsia"/>
                <w:kern w:val="0"/>
                <w:sz w:val="20"/>
                <w:szCs w:val="20"/>
              </w:rPr>
              <w:t>人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E616EB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5024A8" w:rsidTr="00B735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005E2" w:rsidRPr="00B735B8" w:rsidRDefault="00C005E2" w:rsidP="00B735B8">
            <w:pPr>
              <w:rPr>
                <w:rFonts w:ascii="Arial" w:hAnsi="Arial" w:hint="eastAsia"/>
                <w:sz w:val="20"/>
                <w:szCs w:val="20"/>
              </w:rPr>
            </w:pPr>
            <w:r w:rsidRPr="001178ED">
              <w:rPr>
                <w:rFonts w:ascii="Arial" w:hAnsi="Arial" w:hint="eastAsia"/>
                <w:sz w:val="20"/>
                <w:szCs w:val="20"/>
              </w:rPr>
              <w:t>核賠單位中文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B735B8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E91144">
              <w:rPr>
                <w:rFonts w:ascii="Arial" w:hAnsi="Arial"/>
                <w:sz w:val="20"/>
                <w:szCs w:val="20"/>
              </w:rPr>
              <w:t>DTZ0_UNIT_WORK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>
              <w:rPr>
                <w:rFonts w:ascii="Arial" w:hAnsi="Arial" w:hint="eastAsia"/>
                <w:sz w:val="20"/>
                <w:szCs w:val="20"/>
              </w:rPr>
              <w:t>單位中文簡稱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5E2" w:rsidRPr="00B735B8" w:rsidRDefault="00C005E2" w:rsidP="00E616EB">
            <w:pPr>
              <w:rPr>
                <w:rFonts w:ascii="Arial" w:hAnsi="Arial" w:hint="eastAsia"/>
                <w:sz w:val="20"/>
              </w:rPr>
            </w:pPr>
          </w:p>
        </w:tc>
      </w:tr>
      <w:tr w:rsidR="00C005E2" w:rsidRPr="00BD4B97" w:rsidTr="00E616EB">
        <w:tc>
          <w:tcPr>
            <w:tcW w:w="1620" w:type="dxa"/>
            <w:shd w:val="clear" w:color="auto" w:fill="FFFF99"/>
            <w:vAlign w:val="center"/>
          </w:tcPr>
          <w:p w:rsidR="00C005E2" w:rsidRDefault="00C005E2" w:rsidP="00E616EB">
            <w:pPr>
              <w:rPr>
                <w:rFonts w:ascii="Arial" w:eastAsia="細明體" w:hAnsi="Arial" w:cs="Arial" w:hint="eastAsia"/>
                <w:sz w:val="20"/>
              </w:rPr>
            </w:pPr>
            <w:r w:rsidRPr="001178ED">
              <w:rPr>
                <w:rFonts w:ascii="Arial" w:eastAsia="細明體" w:hAnsi="Arial" w:cs="Arial" w:hint="eastAsia"/>
                <w:sz w:val="20"/>
              </w:rPr>
              <w:t>收費地址</w:t>
            </w:r>
          </w:p>
        </w:tc>
        <w:tc>
          <w:tcPr>
            <w:tcW w:w="4500" w:type="dxa"/>
            <w:shd w:val="clear" w:color="auto" w:fill="auto"/>
          </w:tcPr>
          <w:p w:rsidR="00C005E2" w:rsidRDefault="00C005E2" w:rsidP="001178ED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DTAB0006.</w:t>
            </w:r>
            <w:r w:rsidRPr="001178ED">
              <w:rPr>
                <w:rFonts w:ascii="Arial" w:eastAsia="細明體" w:hAnsi="Arial" w:cs="Arial" w:hint="eastAsia"/>
                <w:sz w:val="20"/>
              </w:rPr>
              <w:t>地址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 w:rsidP="00E616EB">
            <w:pPr>
              <w:rPr>
                <w:rFonts w:ascii="Arial" w:hAnsi="Arial"/>
                <w:sz w:val="20"/>
              </w:rPr>
            </w:pPr>
          </w:p>
        </w:tc>
      </w:tr>
      <w:tr w:rsidR="00C005E2" w:rsidRPr="005024A8" w:rsidTr="005024A8">
        <w:tc>
          <w:tcPr>
            <w:tcW w:w="1620" w:type="dxa"/>
            <w:shd w:val="clear" w:color="auto" w:fill="FFFF99"/>
            <w:vAlign w:val="center"/>
          </w:tcPr>
          <w:p w:rsidR="00C005E2" w:rsidRPr="005024A8" w:rsidRDefault="00C005E2" w:rsidP="00954A4B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要保人電話</w:t>
            </w:r>
          </w:p>
        </w:tc>
        <w:tc>
          <w:tcPr>
            <w:tcW w:w="4500" w:type="dxa"/>
            <w:shd w:val="clear" w:color="auto" w:fill="auto"/>
          </w:tcPr>
          <w:p w:rsidR="00C005E2" w:rsidRPr="005024A8" w:rsidRDefault="00C005E2" w:rsidP="00BD4B97">
            <w:pPr>
              <w:widowControl/>
              <w:jc w:val="both"/>
              <w:rPr>
                <w:rFonts w:ascii="Arial" w:hAnsi="Arial" w:cs="新細明體"/>
                <w:kern w:val="0"/>
                <w:sz w:val="20"/>
                <w:szCs w:val="20"/>
              </w:rPr>
            </w:pP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DTABR010.</w:t>
            </w:r>
            <w:r w:rsidRPr="00BD4B97">
              <w:rPr>
                <w:rFonts w:ascii="Arial" w:hAnsi="Arial" w:cs="新細明體" w:hint="eastAsia"/>
                <w:kern w:val="0"/>
                <w:sz w:val="20"/>
                <w:szCs w:val="20"/>
              </w:rPr>
              <w:t>行動電話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/>
                <w:sz w:val="20"/>
              </w:rPr>
            </w:pPr>
          </w:p>
        </w:tc>
      </w:tr>
      <w:tr w:rsidR="00C005E2" w:rsidRPr="00BD4B97" w:rsidTr="005024A8">
        <w:tc>
          <w:tcPr>
            <w:tcW w:w="1620" w:type="dxa"/>
            <w:shd w:val="clear" w:color="auto" w:fill="FFFF99"/>
            <w:vAlign w:val="center"/>
          </w:tcPr>
          <w:p w:rsidR="00C005E2" w:rsidRDefault="00C005E2" w:rsidP="00954A4B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送件人電話</w:t>
            </w:r>
          </w:p>
        </w:tc>
        <w:tc>
          <w:tcPr>
            <w:tcW w:w="4500" w:type="dxa"/>
            <w:shd w:val="clear" w:color="auto" w:fill="auto"/>
          </w:tcPr>
          <w:p w:rsidR="00C005E2" w:rsidRDefault="00C005E2" w:rsidP="00BD4B97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EC4A53">
              <w:rPr>
                <w:rFonts w:ascii="Arial" w:hAnsi="Arial"/>
                <w:sz w:val="20"/>
                <w:szCs w:val="20"/>
              </w:rPr>
              <w:t>DTA0_EMPLOYEE_WORK</w:t>
            </w:r>
            <w:r>
              <w:rPr>
                <w:rFonts w:ascii="Arial" w:hAnsi="Arial" w:hint="eastAsia"/>
                <w:sz w:val="20"/>
                <w:szCs w:val="20"/>
              </w:rPr>
              <w:t>.</w:t>
            </w:r>
            <w:r w:rsidRPr="00BD4B97">
              <w:rPr>
                <w:rFonts w:ascii="Arial" w:hAnsi="Arial" w:cs="新細明體" w:hint="eastAsia"/>
                <w:kern w:val="0"/>
                <w:sz w:val="20"/>
                <w:szCs w:val="20"/>
              </w:rPr>
              <w:t>行動電話</w:t>
            </w:r>
          </w:p>
        </w:tc>
        <w:tc>
          <w:tcPr>
            <w:tcW w:w="2520" w:type="dxa"/>
            <w:shd w:val="clear" w:color="auto" w:fill="auto"/>
          </w:tcPr>
          <w:p w:rsidR="00C005E2" w:rsidRPr="005024A8" w:rsidRDefault="00C005E2">
            <w:pPr>
              <w:rPr>
                <w:rFonts w:ascii="Arial" w:hAnsi="Arial"/>
                <w:sz w:val="20"/>
              </w:rPr>
            </w:pPr>
            <w:r w:rsidRPr="00BD4B97">
              <w:rPr>
                <w:rFonts w:ascii="Arial" w:hAnsi="Arial"/>
                <w:sz w:val="20"/>
              </w:rPr>
              <w:t>CELLULAR_PHONE</w:t>
            </w:r>
          </w:p>
        </w:tc>
      </w:tr>
      <w:tr w:rsidR="00D90BAF" w:rsidRPr="00BD4B97" w:rsidTr="005024A8">
        <w:trPr>
          <w:ins w:id="108" w:author="陳德仁" w:date="2019-04-29T13:43:00Z"/>
        </w:trPr>
        <w:tc>
          <w:tcPr>
            <w:tcW w:w="1620" w:type="dxa"/>
            <w:shd w:val="clear" w:color="auto" w:fill="FFFF99"/>
            <w:vAlign w:val="center"/>
          </w:tcPr>
          <w:p w:rsidR="00D90BAF" w:rsidRDefault="00D90BAF" w:rsidP="00954A4B">
            <w:pPr>
              <w:rPr>
                <w:ins w:id="109" w:author="陳德仁" w:date="2019-04-29T13:43:00Z"/>
                <w:rFonts w:ascii="Arial" w:eastAsia="細明體" w:hAnsi="Arial" w:cs="Arial" w:hint="eastAsia"/>
                <w:sz w:val="20"/>
              </w:rPr>
            </w:pPr>
            <w:ins w:id="110" w:author="陳德仁" w:date="2019-04-29T13:46:00Z">
              <w:r>
                <w:rPr>
                  <w:rFonts w:ascii="Arial" w:eastAsia="細明體" w:hAnsi="Arial" w:cs="Arial" w:hint="eastAsia"/>
                  <w:sz w:val="20"/>
                </w:rPr>
                <w:t>幣別</w:t>
              </w:r>
            </w:ins>
          </w:p>
        </w:tc>
        <w:tc>
          <w:tcPr>
            <w:tcW w:w="4500" w:type="dxa"/>
            <w:shd w:val="clear" w:color="auto" w:fill="auto"/>
          </w:tcPr>
          <w:p w:rsidR="00D90BAF" w:rsidRDefault="00D90BAF" w:rsidP="00BD4B97">
            <w:pPr>
              <w:widowControl/>
              <w:jc w:val="both"/>
              <w:rPr>
                <w:ins w:id="111" w:author="陳德仁" w:date="2019-04-29T13:48:00Z"/>
                <w:rFonts w:ascii="Arial" w:hAnsi="Arial"/>
                <w:sz w:val="20"/>
                <w:szCs w:val="20"/>
              </w:rPr>
            </w:pPr>
            <w:ins w:id="112" w:author="陳德仁" w:date="2019-04-29T13:47:00Z">
              <w:r>
                <w:rPr>
                  <w:rFonts w:ascii="Arial" w:hAnsi="Arial" w:hint="eastAsia"/>
                  <w:sz w:val="20"/>
                  <w:szCs w:val="20"/>
                </w:rPr>
                <w:t>DTAAB001.</w:t>
              </w:r>
              <w:r>
                <w:rPr>
                  <w:rFonts w:ascii="Arial" w:hAnsi="Arial" w:hint="eastAsia"/>
                  <w:sz w:val="20"/>
                  <w:szCs w:val="20"/>
                </w:rPr>
                <w:t>幣別</w:t>
              </w:r>
            </w:ins>
          </w:p>
          <w:p w:rsidR="00D90BAF" w:rsidRPr="00EC4A53" w:rsidRDefault="00D90BAF" w:rsidP="00506431">
            <w:pPr>
              <w:widowControl/>
              <w:jc w:val="both"/>
              <w:rPr>
                <w:ins w:id="113" w:author="陳德仁" w:date="2019-04-29T13:43:00Z"/>
                <w:rFonts w:ascii="Arial" w:hAnsi="Arial" w:hint="eastAsia"/>
                <w:sz w:val="20"/>
                <w:szCs w:val="20"/>
              </w:rPr>
              <w:pPrChange w:id="114" w:author="陳德仁" w:date="2019-04-29T13:59:00Z">
                <w:pPr>
                  <w:widowControl/>
                  <w:jc w:val="both"/>
                </w:pPr>
              </w:pPrChange>
            </w:pPr>
            <w:ins w:id="115" w:author="陳德仁" w:date="2019-04-29T13:52:00Z">
              <w:r>
                <w:rPr>
                  <w:rFonts w:ascii="Arial" w:hAnsi="Arial" w:hint="eastAsia"/>
                  <w:sz w:val="20"/>
                  <w:szCs w:val="20"/>
                </w:rPr>
                <w:t>若幣別非</w:t>
              </w:r>
            </w:ins>
            <w:ins w:id="116" w:author="陳德仁" w:date="2019-04-29T13:53:00Z">
              <w:r>
                <w:rPr>
                  <w:rFonts w:ascii="Arial" w:hAnsi="Arial" w:hint="eastAsia"/>
                  <w:sz w:val="20"/>
                  <w:szCs w:val="20"/>
                </w:rPr>
                <w:t>台幣</w:t>
              </w:r>
            </w:ins>
            <w:ins w:id="117" w:author="陳德仁" w:date="2019-04-29T13:59:00Z">
              <w:r w:rsidR="00506431">
                <w:rPr>
                  <w:rFonts w:ascii="Arial" w:hAnsi="Arial" w:hint="eastAsia"/>
                  <w:sz w:val="20"/>
                  <w:szCs w:val="20"/>
                </w:rPr>
                <w:t>（非</w:t>
              </w:r>
              <w:r w:rsidR="00506431">
                <w:rPr>
                  <w:rFonts w:ascii="Arial" w:hAnsi="Arial" w:hint="eastAsia"/>
                  <w:sz w:val="20"/>
                  <w:szCs w:val="20"/>
                </w:rPr>
                <w:t>NTD</w:t>
              </w:r>
              <w:r w:rsidR="00506431">
                <w:rPr>
                  <w:rFonts w:ascii="Arial" w:hAnsi="Arial" w:hint="eastAsia"/>
                  <w:sz w:val="20"/>
                  <w:szCs w:val="20"/>
                </w:rPr>
                <w:t>）</w:t>
              </w:r>
            </w:ins>
            <w:ins w:id="118" w:author="陳德仁" w:date="2019-04-29T13:53:00Z">
              <w:r w:rsidR="00506431">
                <w:rPr>
                  <w:rFonts w:ascii="Arial" w:hAnsi="Arial" w:hint="eastAsia"/>
                  <w:sz w:val="20"/>
                  <w:szCs w:val="20"/>
                </w:rPr>
                <w:t>則</w:t>
              </w:r>
            </w:ins>
            <w:ins w:id="119" w:author="陳德仁" w:date="2019-04-29T13:48:00Z">
              <w:r>
                <w:rPr>
                  <w:rFonts w:ascii="Arial" w:hAnsi="Arial" w:hint="eastAsia"/>
                  <w:sz w:val="20"/>
                  <w:szCs w:val="20"/>
                </w:rPr>
                <w:t>以</w:t>
              </w:r>
            </w:ins>
            <w:ins w:id="120" w:author="陳德仁" w:date="2019-04-29T13:51:00Z">
              <w:r w:rsidRPr="00D90BAF">
                <w:rPr>
                  <w:rFonts w:ascii="Arial" w:hAnsi="Arial" w:hint="eastAsia"/>
                  <w:sz w:val="20"/>
                  <w:szCs w:val="20"/>
                </w:rPr>
                <w:t>給付日期</w:t>
              </w:r>
              <w:r>
                <w:rPr>
                  <w:rFonts w:ascii="Arial" w:hAnsi="Arial" w:hint="eastAsia"/>
                  <w:sz w:val="20"/>
                  <w:szCs w:val="20"/>
                </w:rPr>
                <w:t>(</w:t>
              </w:r>
              <w:r w:rsidRPr="00D90BAF">
                <w:rPr>
                  <w:rFonts w:ascii="Arial" w:hAnsi="Arial" w:hint="eastAsia"/>
                  <w:sz w:val="20"/>
                  <w:szCs w:val="20"/>
                </w:rPr>
                <w:t>DTAAB002.</w:t>
              </w:r>
              <w:r w:rsidRPr="00D90BAF">
                <w:rPr>
                  <w:rFonts w:ascii="Arial" w:hAnsi="Arial" w:hint="eastAsia"/>
                  <w:sz w:val="20"/>
                  <w:szCs w:val="20"/>
                </w:rPr>
                <w:t>核賠日期</w:t>
              </w:r>
            </w:ins>
            <w:ins w:id="121" w:author="陳德仁" w:date="2019-04-29T13:56:00Z">
              <w:r w:rsidR="00506431">
                <w:rPr>
                  <w:rFonts w:ascii="Arial" w:hAnsi="Arial" w:hint="eastAsia"/>
                  <w:sz w:val="20"/>
                  <w:szCs w:val="20"/>
                </w:rPr>
                <w:t>)</w:t>
              </w:r>
            </w:ins>
            <w:ins w:id="122" w:author="陳德仁" w:date="2019-04-29T13:53:00Z">
              <w:r w:rsidR="00506431">
                <w:rPr>
                  <w:rFonts w:ascii="Arial" w:hAnsi="Arial" w:hint="eastAsia"/>
                  <w:sz w:val="20"/>
                  <w:szCs w:val="20"/>
                </w:rPr>
                <w:t>，幣別</w:t>
              </w:r>
            </w:ins>
            <w:ins w:id="123" w:author="陳德仁" w:date="2019-04-29T13:56:00Z">
              <w:r w:rsidR="00506431">
                <w:rPr>
                  <w:rFonts w:ascii="Arial" w:hAnsi="Arial" w:hint="eastAsia"/>
                  <w:sz w:val="20"/>
                  <w:szCs w:val="20"/>
                </w:rPr>
                <w:t xml:space="preserve">　</w:t>
              </w:r>
            </w:ins>
            <w:ins w:id="124" w:author="陳德仁" w:date="2019-04-29T13:54:00Z">
              <w:r w:rsidR="00506431">
                <w:rPr>
                  <w:rFonts w:ascii="Arial" w:hAnsi="Arial" w:hint="eastAsia"/>
                  <w:sz w:val="20"/>
                  <w:szCs w:val="20"/>
                </w:rPr>
                <w:t>呼叫</w:t>
              </w:r>
              <w:r w:rsidR="00506431" w:rsidRPr="00506431">
                <w:rPr>
                  <w:rFonts w:ascii="Arial" w:hAnsi="Arial"/>
                  <w:sz w:val="20"/>
                  <w:szCs w:val="20"/>
                </w:rPr>
                <w:t>AA_B1Z106.getRate</w:t>
              </w:r>
            </w:ins>
            <w:ins w:id="125" w:author="陳德仁" w:date="2019-04-29T13:55:00Z">
              <w:r w:rsidR="00506431">
                <w:rPr>
                  <w:rFonts w:ascii="Arial" w:hAnsi="Arial" w:hint="eastAsia"/>
                  <w:sz w:val="20"/>
                  <w:szCs w:val="20"/>
                </w:rPr>
                <w:t>取得下列欄位，</w:t>
              </w:r>
            </w:ins>
            <w:ins w:id="126" w:author="陳德仁" w:date="2019-04-29T13:56:00Z">
              <w:r w:rsidR="00506431">
                <w:rPr>
                  <w:rFonts w:ascii="Arial" w:hAnsi="Arial" w:hint="eastAsia"/>
                  <w:sz w:val="20"/>
                  <w:szCs w:val="20"/>
                </w:rPr>
                <w:t>若當日</w:t>
              </w:r>
            </w:ins>
            <w:ins w:id="127" w:author="陳德仁" w:date="2019-04-29T13:57:00Z">
              <w:r w:rsidR="00506431">
                <w:rPr>
                  <w:rFonts w:ascii="Arial" w:hAnsi="Arial" w:hint="eastAsia"/>
                  <w:sz w:val="20"/>
                  <w:szCs w:val="20"/>
                </w:rPr>
                <w:t>無</w:t>
              </w:r>
            </w:ins>
            <w:ins w:id="128" w:author="陳德仁" w:date="2019-04-29T14:10:00Z">
              <w:r w:rsidR="008532D6" w:rsidRPr="008532D6">
                <w:rPr>
                  <w:rFonts w:ascii="Arial" w:hAnsi="Arial" w:hint="eastAsia"/>
                  <w:sz w:val="20"/>
                  <w:szCs w:val="20"/>
                </w:rPr>
                <w:t>買進匯率（</w:t>
              </w:r>
              <w:r w:rsidR="008532D6" w:rsidRPr="008532D6">
                <w:rPr>
                  <w:rFonts w:ascii="Arial" w:hAnsi="Arial" w:hint="eastAsia"/>
                  <w:sz w:val="20"/>
                  <w:szCs w:val="20"/>
                </w:rPr>
                <w:t>BUY_RATE</w:t>
              </w:r>
              <w:r w:rsidR="008532D6" w:rsidRPr="008532D6">
                <w:rPr>
                  <w:rFonts w:ascii="Arial" w:hAnsi="Arial" w:hint="eastAsia"/>
                  <w:sz w:val="20"/>
                  <w:szCs w:val="20"/>
                </w:rPr>
                <w:t>）</w:t>
              </w:r>
            </w:ins>
            <w:ins w:id="129" w:author="陳德仁" w:date="2019-04-29T13:57:00Z">
              <w:r w:rsidR="00506431">
                <w:rPr>
                  <w:rFonts w:ascii="Arial" w:hAnsi="Arial" w:hint="eastAsia"/>
                  <w:sz w:val="20"/>
                  <w:szCs w:val="20"/>
                </w:rPr>
                <w:t>，則以前一日呼叫，直到</w:t>
              </w:r>
            </w:ins>
            <w:ins w:id="130" w:author="陳德仁" w:date="2019-04-29T13:58:00Z">
              <w:r w:rsidR="00506431">
                <w:rPr>
                  <w:rFonts w:ascii="Arial" w:hAnsi="Arial" w:hint="eastAsia"/>
                  <w:sz w:val="20"/>
                  <w:szCs w:val="20"/>
                </w:rPr>
                <w:t>有</w:t>
              </w:r>
            </w:ins>
            <w:ins w:id="131" w:author="陳德仁" w:date="2019-04-29T14:10:00Z">
              <w:r w:rsidR="008532D6">
                <w:rPr>
                  <w:rFonts w:ascii="Arial" w:hAnsi="Arial" w:hint="eastAsia"/>
                  <w:sz w:val="20"/>
                  <w:szCs w:val="20"/>
                </w:rPr>
                <w:t>對</w:t>
              </w:r>
            </w:ins>
            <w:ins w:id="132" w:author="陳德仁" w:date="2019-04-29T13:58:00Z">
              <w:r w:rsidR="00506431">
                <w:rPr>
                  <w:rFonts w:ascii="Arial" w:hAnsi="Arial" w:hint="eastAsia"/>
                  <w:sz w:val="20"/>
                  <w:szCs w:val="20"/>
                </w:rPr>
                <w:t>應值為止</w:t>
              </w:r>
            </w:ins>
          </w:p>
        </w:tc>
        <w:tc>
          <w:tcPr>
            <w:tcW w:w="2520" w:type="dxa"/>
            <w:shd w:val="clear" w:color="auto" w:fill="auto"/>
          </w:tcPr>
          <w:p w:rsidR="00D90BAF" w:rsidRPr="00D90BAF" w:rsidRDefault="00D90BAF">
            <w:pPr>
              <w:rPr>
                <w:ins w:id="133" w:author="陳德仁" w:date="2019-04-29T13:43:00Z"/>
                <w:rFonts w:ascii="Arial" w:hAnsi="Arial"/>
                <w:sz w:val="20"/>
                <w:rPrChange w:id="134" w:author="陳德仁" w:date="2019-04-29T13:51:00Z">
                  <w:rPr>
                    <w:ins w:id="135" w:author="陳德仁" w:date="2019-04-29T13:43:00Z"/>
                    <w:rFonts w:ascii="Arial" w:hAnsi="Arial"/>
                    <w:sz w:val="20"/>
                  </w:rPr>
                </w:rPrChange>
              </w:rPr>
            </w:pPr>
          </w:p>
        </w:tc>
      </w:tr>
      <w:tr w:rsidR="00D90BAF" w:rsidRPr="00BD4B97" w:rsidTr="005024A8">
        <w:trPr>
          <w:ins w:id="136" w:author="陳德仁" w:date="2019-04-29T13:48:00Z"/>
        </w:trPr>
        <w:tc>
          <w:tcPr>
            <w:tcW w:w="1620" w:type="dxa"/>
            <w:shd w:val="clear" w:color="auto" w:fill="FFFF99"/>
            <w:vAlign w:val="center"/>
          </w:tcPr>
          <w:p w:rsidR="00D90BAF" w:rsidRDefault="00506431" w:rsidP="00954A4B">
            <w:pPr>
              <w:rPr>
                <w:ins w:id="137" w:author="陳德仁" w:date="2019-04-29T13:48:00Z"/>
                <w:rFonts w:ascii="Arial" w:eastAsia="細明體" w:hAnsi="Arial" w:cs="Arial" w:hint="eastAsia"/>
                <w:sz w:val="20"/>
              </w:rPr>
            </w:pPr>
            <w:ins w:id="138" w:author="陳德仁" w:date="2019-04-29T13:58:00Z">
              <w:r>
                <w:rPr>
                  <w:rFonts w:ascii="Arial" w:eastAsia="細明體" w:hAnsi="Arial" w:cs="Arial" w:hint="eastAsia"/>
                  <w:sz w:val="20"/>
                </w:rPr>
                <w:t>買進</w:t>
              </w:r>
            </w:ins>
            <w:ins w:id="139" w:author="陳德仁" w:date="2019-04-29T13:59:00Z">
              <w:r>
                <w:rPr>
                  <w:rFonts w:ascii="Arial" w:eastAsia="細明體" w:hAnsi="Arial" w:cs="Arial" w:hint="eastAsia"/>
                  <w:sz w:val="20"/>
                </w:rPr>
                <w:t>匯率</w:t>
              </w:r>
            </w:ins>
          </w:p>
        </w:tc>
        <w:tc>
          <w:tcPr>
            <w:tcW w:w="4500" w:type="dxa"/>
            <w:shd w:val="clear" w:color="auto" w:fill="auto"/>
          </w:tcPr>
          <w:p w:rsidR="00D90BAF" w:rsidRDefault="00506431" w:rsidP="00BD4B97">
            <w:pPr>
              <w:widowControl/>
              <w:jc w:val="both"/>
              <w:rPr>
                <w:ins w:id="140" w:author="陳德仁" w:date="2019-04-29T14:00:00Z"/>
                <w:rFonts w:ascii="Arial" w:hAnsi="Arial" w:hint="eastAsia"/>
                <w:sz w:val="20"/>
                <w:szCs w:val="20"/>
              </w:rPr>
            </w:pPr>
            <w:ins w:id="141" w:author="陳德仁" w:date="2019-04-29T14:00:00Z">
              <w:r>
                <w:rPr>
                  <w:rFonts w:ascii="Arial" w:hAnsi="Arial" w:hint="eastAsia"/>
                  <w:sz w:val="20"/>
                  <w:szCs w:val="20"/>
                </w:rPr>
                <w:t>若為台幣，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買進匯率</w:t>
              </w:r>
              <w:r>
                <w:rPr>
                  <w:rFonts w:ascii="Arial" w:hAnsi="Arial" w:hint="eastAsia"/>
                  <w:sz w:val="20"/>
                  <w:szCs w:val="20"/>
                </w:rPr>
                <w:t>（</w:t>
              </w:r>
              <w:r>
                <w:rPr>
                  <w:rFonts w:ascii="Arial" w:hAnsi="Arial" w:hint="eastAsia"/>
                  <w:sz w:val="20"/>
                  <w:szCs w:val="20"/>
                </w:rPr>
                <w:t>BUY_RATE</w:t>
              </w:r>
              <w:r>
                <w:rPr>
                  <w:rFonts w:ascii="Arial" w:hAnsi="Arial" w:hint="eastAsia"/>
                  <w:sz w:val="20"/>
                  <w:szCs w:val="20"/>
                </w:rPr>
                <w:t>）</w:t>
              </w:r>
              <w:r>
                <w:rPr>
                  <w:rFonts w:ascii="Arial" w:hAnsi="Arial" w:hint="eastAsia"/>
                  <w:sz w:val="20"/>
                  <w:szCs w:val="20"/>
                </w:rPr>
                <w:t>= 1</w:t>
              </w:r>
            </w:ins>
          </w:p>
          <w:p w:rsidR="00506431" w:rsidRDefault="00506431" w:rsidP="00BD4B97">
            <w:pPr>
              <w:widowControl/>
              <w:jc w:val="both"/>
              <w:rPr>
                <w:ins w:id="142" w:author="陳德仁" w:date="2019-04-29T13:48:00Z"/>
                <w:rFonts w:ascii="Arial" w:hAnsi="Arial" w:hint="eastAsia"/>
                <w:sz w:val="20"/>
                <w:szCs w:val="20"/>
              </w:rPr>
            </w:pPr>
            <w:ins w:id="143" w:author="陳德仁" w:date="2019-04-29T14:01:00Z">
              <w:r>
                <w:rPr>
                  <w:rFonts w:ascii="Arial" w:hAnsi="Arial" w:hint="eastAsia"/>
                  <w:sz w:val="20"/>
                  <w:szCs w:val="20"/>
                </w:rPr>
                <w:t>非台幣，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買進匯率（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BUY_RATE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）</w:t>
              </w:r>
              <w:r>
                <w:rPr>
                  <w:rFonts w:ascii="Arial" w:hAnsi="Arial" w:hint="eastAsia"/>
                  <w:sz w:val="20"/>
                  <w:szCs w:val="20"/>
                </w:rPr>
                <w:t>為回傳之買進匯</w:t>
              </w:r>
            </w:ins>
            <w:ins w:id="144" w:author="陳德仁" w:date="2019-04-29T14:02:00Z">
              <w:r>
                <w:rPr>
                  <w:rFonts w:ascii="Arial" w:hAnsi="Arial" w:hint="eastAsia"/>
                  <w:sz w:val="20"/>
                  <w:szCs w:val="20"/>
                </w:rPr>
                <w:t>率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（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BUY_RATE</w:t>
              </w:r>
              <w:r w:rsidRPr="00506431">
                <w:rPr>
                  <w:rFonts w:ascii="Arial" w:hAnsi="Arial" w:hint="eastAsia"/>
                  <w:sz w:val="20"/>
                  <w:szCs w:val="20"/>
                </w:rPr>
                <w:t>）</w:t>
              </w:r>
            </w:ins>
          </w:p>
        </w:tc>
        <w:tc>
          <w:tcPr>
            <w:tcW w:w="2520" w:type="dxa"/>
            <w:shd w:val="clear" w:color="auto" w:fill="auto"/>
          </w:tcPr>
          <w:p w:rsidR="00D90BAF" w:rsidRPr="00BD4B97" w:rsidRDefault="00D90BAF">
            <w:pPr>
              <w:rPr>
                <w:ins w:id="145" w:author="陳德仁" w:date="2019-04-29T13:48:00Z"/>
                <w:rFonts w:ascii="Arial" w:hAnsi="Arial"/>
                <w:sz w:val="20"/>
              </w:rPr>
            </w:pPr>
          </w:p>
        </w:tc>
      </w:tr>
      <w:tr w:rsidR="00D90BAF" w:rsidRPr="00BD4B97" w:rsidTr="005024A8">
        <w:trPr>
          <w:ins w:id="146" w:author="陳德仁" w:date="2019-04-29T13:48:00Z"/>
        </w:trPr>
        <w:tc>
          <w:tcPr>
            <w:tcW w:w="1620" w:type="dxa"/>
            <w:shd w:val="clear" w:color="auto" w:fill="FFFF99"/>
            <w:vAlign w:val="center"/>
          </w:tcPr>
          <w:p w:rsidR="00D90BAF" w:rsidRDefault="008532D6" w:rsidP="00954A4B">
            <w:pPr>
              <w:rPr>
                <w:ins w:id="147" w:author="陳德仁" w:date="2019-04-29T13:48:00Z"/>
                <w:rFonts w:ascii="Arial" w:eastAsia="細明體" w:hAnsi="Arial" w:cs="Arial" w:hint="eastAsia"/>
                <w:sz w:val="20"/>
              </w:rPr>
            </w:pPr>
            <w:ins w:id="148" w:author="陳德仁" w:date="2019-04-29T14:04:00Z">
              <w:r w:rsidRPr="008532D6">
                <w:rPr>
                  <w:rFonts w:ascii="Arial" w:eastAsia="細明體" w:hAnsi="Arial" w:cs="Arial" w:hint="eastAsia"/>
                  <w:sz w:val="20"/>
                </w:rPr>
                <w:t>換算新台幣後金額</w:t>
              </w:r>
            </w:ins>
          </w:p>
        </w:tc>
        <w:tc>
          <w:tcPr>
            <w:tcW w:w="4500" w:type="dxa"/>
            <w:shd w:val="clear" w:color="auto" w:fill="auto"/>
          </w:tcPr>
          <w:p w:rsidR="00D90BAF" w:rsidRDefault="008532D6" w:rsidP="00BD4B97">
            <w:pPr>
              <w:widowControl/>
              <w:jc w:val="both"/>
              <w:rPr>
                <w:ins w:id="149" w:author="陳德仁" w:date="2019-04-29T13:48:00Z"/>
                <w:rFonts w:ascii="Arial" w:hAnsi="Arial" w:hint="eastAsia"/>
                <w:sz w:val="20"/>
                <w:szCs w:val="20"/>
              </w:rPr>
            </w:pPr>
            <w:ins w:id="150" w:author="陳德仁" w:date="2019-04-29T14:07:00Z">
              <w:r>
                <w:rPr>
                  <w:rFonts w:ascii="Arial" w:hAnsi="Arial" w:hint="eastAsia"/>
                  <w:sz w:val="20"/>
                  <w:szCs w:val="20"/>
                </w:rPr>
                <w:t>給付金額</w:t>
              </w:r>
            </w:ins>
            <w:ins w:id="151" w:author="陳德仁" w:date="2019-04-29T14:08:00Z">
              <w:r>
                <w:rPr>
                  <w:rFonts w:ascii="Arial" w:hAnsi="Arial" w:hint="eastAsia"/>
                  <w:sz w:val="20"/>
                  <w:szCs w:val="20"/>
                </w:rPr>
                <w:t>(</w:t>
              </w:r>
              <w:r w:rsidRPr="008532D6">
                <w:rPr>
                  <w:rFonts w:ascii="Arial" w:hAnsi="Arial" w:hint="eastAsia"/>
                  <w:sz w:val="20"/>
                  <w:szCs w:val="20"/>
                </w:rPr>
                <w:t>DTAAB002.</w:t>
              </w:r>
              <w:r w:rsidRPr="008532D6">
                <w:rPr>
                  <w:rFonts w:ascii="Arial" w:hAnsi="Arial" w:hint="eastAsia"/>
                  <w:sz w:val="20"/>
                  <w:szCs w:val="20"/>
                </w:rPr>
                <w:t>給付金額</w:t>
              </w:r>
              <w:r>
                <w:rPr>
                  <w:rFonts w:ascii="Arial" w:hAnsi="Arial" w:hint="eastAsia"/>
                  <w:sz w:val="20"/>
                  <w:szCs w:val="20"/>
                </w:rPr>
                <w:t>)</w:t>
              </w:r>
            </w:ins>
            <w:ins w:id="152" w:author="陳德仁" w:date="2019-04-29T14:07:00Z">
              <w:r>
                <w:rPr>
                  <w:rFonts w:ascii="Arial" w:hAnsi="Arial" w:hint="eastAsia"/>
                  <w:sz w:val="20"/>
                  <w:szCs w:val="20"/>
                </w:rPr>
                <w:t xml:space="preserve">* </w:t>
              </w:r>
              <w:r>
                <w:rPr>
                  <w:rFonts w:ascii="Arial" w:hAnsi="Arial" w:hint="eastAsia"/>
                  <w:sz w:val="20"/>
                  <w:szCs w:val="20"/>
                </w:rPr>
                <w:t>買進匯率</w:t>
              </w:r>
            </w:ins>
            <w:ins w:id="153" w:author="陳德仁" w:date="2019-04-29T14:08:00Z">
              <w:r w:rsidRPr="008532D6">
                <w:rPr>
                  <w:rFonts w:ascii="Arial" w:hAnsi="Arial" w:hint="eastAsia"/>
                  <w:sz w:val="20"/>
                  <w:szCs w:val="20"/>
                </w:rPr>
                <w:t>（</w:t>
              </w:r>
              <w:r w:rsidRPr="008532D6">
                <w:rPr>
                  <w:rFonts w:ascii="Arial" w:hAnsi="Arial" w:hint="eastAsia"/>
                  <w:sz w:val="20"/>
                  <w:szCs w:val="20"/>
                </w:rPr>
                <w:t>BUY_RATE</w:t>
              </w:r>
              <w:r w:rsidRPr="008532D6">
                <w:rPr>
                  <w:rFonts w:ascii="Arial" w:hAnsi="Arial" w:hint="eastAsia"/>
                  <w:sz w:val="20"/>
                  <w:szCs w:val="20"/>
                </w:rPr>
                <w:t>）</w:t>
              </w:r>
            </w:ins>
          </w:p>
        </w:tc>
        <w:tc>
          <w:tcPr>
            <w:tcW w:w="2520" w:type="dxa"/>
            <w:shd w:val="clear" w:color="auto" w:fill="auto"/>
          </w:tcPr>
          <w:p w:rsidR="00D90BAF" w:rsidRPr="00BD4B97" w:rsidRDefault="00D90BAF">
            <w:pPr>
              <w:rPr>
                <w:ins w:id="154" w:author="陳德仁" w:date="2019-04-29T13:48:00Z"/>
                <w:rFonts w:ascii="Arial" w:hAnsi="Arial"/>
                <w:sz w:val="20"/>
              </w:rPr>
            </w:pPr>
          </w:p>
        </w:tc>
      </w:tr>
      <w:tr w:rsidR="008532D6" w:rsidRPr="00BD4B97" w:rsidTr="005024A8">
        <w:trPr>
          <w:ins w:id="155" w:author="陳德仁" w:date="2019-04-29T14:08:00Z"/>
        </w:trPr>
        <w:tc>
          <w:tcPr>
            <w:tcW w:w="1620" w:type="dxa"/>
            <w:shd w:val="clear" w:color="auto" w:fill="FFFF99"/>
            <w:vAlign w:val="center"/>
          </w:tcPr>
          <w:p w:rsidR="008532D6" w:rsidRPr="008532D6" w:rsidRDefault="008532D6" w:rsidP="008532D6">
            <w:pPr>
              <w:rPr>
                <w:ins w:id="156" w:author="陳德仁" w:date="2019-04-29T14:08:00Z"/>
                <w:rFonts w:ascii="Arial" w:eastAsia="細明體" w:hAnsi="Arial" w:cs="Arial" w:hint="eastAsia"/>
                <w:sz w:val="20"/>
              </w:rPr>
              <w:pPrChange w:id="157" w:author="陳德仁" w:date="2019-04-29T14:09:00Z">
                <w:pPr/>
              </w:pPrChange>
            </w:pPr>
            <w:ins w:id="158" w:author="陳德仁" w:date="2019-04-29T14:09:00Z">
              <w:r w:rsidRPr="008532D6">
                <w:rPr>
                  <w:rFonts w:ascii="Arial" w:eastAsia="細明體" w:hAnsi="Arial" w:cs="Arial" w:hint="eastAsia"/>
                  <w:sz w:val="20"/>
                </w:rPr>
                <w:t>賣出匯率</w:t>
              </w:r>
              <w:r w:rsidRPr="008532D6">
                <w:rPr>
                  <w:rFonts w:ascii="Arial" w:eastAsia="細明體" w:hAnsi="Arial" w:cs="Arial" w:hint="eastAsia"/>
                  <w:sz w:val="20"/>
                </w:rPr>
                <w:t>(</w:t>
              </w:r>
              <w:r w:rsidRPr="008532D6">
                <w:rPr>
                  <w:rFonts w:ascii="Arial" w:eastAsia="細明體" w:hAnsi="Arial" w:cs="Arial" w:hint="eastAsia"/>
                  <w:sz w:val="20"/>
                </w:rPr>
                <w:t>申購</w:t>
              </w:r>
              <w:r w:rsidRPr="008532D6">
                <w:rPr>
                  <w:rFonts w:ascii="Arial" w:eastAsia="細明體" w:hAnsi="Arial" w:cs="Arial" w:hint="eastAsia"/>
                  <w:sz w:val="20"/>
                </w:rPr>
                <w:t>)</w:t>
              </w:r>
            </w:ins>
          </w:p>
        </w:tc>
        <w:tc>
          <w:tcPr>
            <w:tcW w:w="4500" w:type="dxa"/>
            <w:shd w:val="clear" w:color="auto" w:fill="auto"/>
          </w:tcPr>
          <w:p w:rsidR="008532D6" w:rsidRPr="008532D6" w:rsidRDefault="008532D6" w:rsidP="008532D6">
            <w:pPr>
              <w:widowControl/>
              <w:jc w:val="both"/>
              <w:rPr>
                <w:ins w:id="159" w:author="陳德仁" w:date="2019-04-29T14:09:00Z"/>
                <w:rFonts w:ascii="Arial" w:hAnsi="Arial" w:hint="eastAsia"/>
                <w:sz w:val="20"/>
                <w:szCs w:val="20"/>
              </w:rPr>
            </w:pPr>
            <w:ins w:id="160" w:author="陳德仁" w:date="2019-04-29T14:09:00Z">
              <w:r w:rsidRPr="008532D6">
                <w:rPr>
                  <w:rFonts w:ascii="Arial" w:hAnsi="Arial" w:hint="eastAsia"/>
                  <w:sz w:val="20"/>
                  <w:szCs w:val="20"/>
                </w:rPr>
                <w:t>若為台幣，</w:t>
              </w:r>
            </w:ins>
            <w:ins w:id="161" w:author="陳德仁" w:date="2019-04-29T14:10:00Z"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賣出匯率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(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申購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)</w:t>
              </w:r>
            </w:ins>
            <w:ins w:id="162" w:author="陳德仁" w:date="2019-04-29T14:09:00Z">
              <w:r w:rsidRPr="008532D6">
                <w:rPr>
                  <w:rFonts w:ascii="Arial" w:hAnsi="Arial" w:hint="eastAsia"/>
                  <w:sz w:val="20"/>
                  <w:szCs w:val="20"/>
                </w:rPr>
                <w:t>（</w:t>
              </w:r>
            </w:ins>
            <w:ins w:id="163" w:author="陳德仁" w:date="2019-04-29T14:10:00Z">
              <w:r w:rsidR="00DC068D" w:rsidRPr="00DC068D">
                <w:rPr>
                  <w:rFonts w:ascii="Arial" w:hAnsi="Arial"/>
                  <w:sz w:val="20"/>
                  <w:szCs w:val="20"/>
                </w:rPr>
                <w:t>SALE_RATE_TSFR</w:t>
              </w:r>
            </w:ins>
            <w:ins w:id="164" w:author="陳德仁" w:date="2019-04-29T14:09:00Z">
              <w:r w:rsidRPr="008532D6">
                <w:rPr>
                  <w:rFonts w:ascii="Arial" w:hAnsi="Arial" w:hint="eastAsia"/>
                  <w:sz w:val="20"/>
                  <w:szCs w:val="20"/>
                </w:rPr>
                <w:t>）</w:t>
              </w:r>
              <w:r w:rsidRPr="008532D6">
                <w:rPr>
                  <w:rFonts w:ascii="Arial" w:hAnsi="Arial" w:hint="eastAsia"/>
                  <w:sz w:val="20"/>
                  <w:szCs w:val="20"/>
                </w:rPr>
                <w:t>= 1</w:t>
              </w:r>
            </w:ins>
          </w:p>
          <w:p w:rsidR="008532D6" w:rsidRDefault="008532D6" w:rsidP="008532D6">
            <w:pPr>
              <w:widowControl/>
              <w:jc w:val="both"/>
              <w:rPr>
                <w:ins w:id="165" w:author="陳德仁" w:date="2019-04-29T14:08:00Z"/>
                <w:rFonts w:ascii="Arial" w:hAnsi="Arial" w:hint="eastAsia"/>
                <w:sz w:val="20"/>
                <w:szCs w:val="20"/>
              </w:rPr>
            </w:pPr>
            <w:ins w:id="166" w:author="陳德仁" w:date="2019-04-29T14:09:00Z">
              <w:r w:rsidRPr="008532D6">
                <w:rPr>
                  <w:rFonts w:ascii="Arial" w:hAnsi="Arial" w:hint="eastAsia"/>
                  <w:sz w:val="20"/>
                  <w:szCs w:val="20"/>
                </w:rPr>
                <w:t>非台幣，</w:t>
              </w:r>
            </w:ins>
            <w:ins w:id="167" w:author="陳德仁" w:date="2019-04-29T14:11:00Z"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賣出匯率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(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申購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)</w:t>
              </w:r>
            </w:ins>
            <w:ins w:id="168" w:author="陳德仁" w:date="2019-04-29T14:09:00Z">
              <w:r w:rsidRPr="008532D6">
                <w:rPr>
                  <w:rFonts w:ascii="Arial" w:hAnsi="Arial" w:hint="eastAsia"/>
                  <w:sz w:val="20"/>
                  <w:szCs w:val="20"/>
                </w:rPr>
                <w:t>為回傳之</w:t>
              </w:r>
            </w:ins>
            <w:ins w:id="169" w:author="陳德仁" w:date="2019-04-29T14:11:00Z"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賣出匯率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(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申購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)</w:t>
              </w:r>
              <w:r w:rsidR="00DC068D">
                <w:rPr>
                  <w:rFonts w:hint="eastAsia"/>
                </w:rPr>
                <w:t xml:space="preserve"> 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（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SALE_RATE_TSFR</w:t>
              </w:r>
              <w:r w:rsidR="00DC068D" w:rsidRPr="00DC068D">
                <w:rPr>
                  <w:rFonts w:ascii="Arial" w:hAnsi="Arial" w:hint="eastAsia"/>
                  <w:sz w:val="20"/>
                  <w:szCs w:val="20"/>
                </w:rPr>
                <w:t>）</w:t>
              </w:r>
            </w:ins>
          </w:p>
        </w:tc>
        <w:tc>
          <w:tcPr>
            <w:tcW w:w="2520" w:type="dxa"/>
            <w:shd w:val="clear" w:color="auto" w:fill="auto"/>
          </w:tcPr>
          <w:p w:rsidR="008532D6" w:rsidRPr="00BD4B97" w:rsidRDefault="008532D6">
            <w:pPr>
              <w:rPr>
                <w:ins w:id="170" w:author="陳德仁" w:date="2019-04-29T14:08:00Z"/>
                <w:rFonts w:ascii="Arial" w:hAnsi="Arial"/>
                <w:sz w:val="20"/>
              </w:rPr>
            </w:pPr>
          </w:p>
        </w:tc>
      </w:tr>
    </w:tbl>
    <w:p w:rsidR="00C47CBD" w:rsidRPr="00661282" w:rsidRDefault="00C47CBD" w:rsidP="00466640">
      <w:pPr>
        <w:pStyle w:val="Tabletext"/>
        <w:keepLines w:val="0"/>
        <w:spacing w:after="0" w:line="240" w:lineRule="auto"/>
        <w:ind w:left="1701"/>
        <w:rPr>
          <w:rFonts w:ascii="Arial" w:hAnsi="Arial" w:hint="eastAsia"/>
          <w:kern w:val="2"/>
          <w:szCs w:val="24"/>
          <w:lang w:eastAsia="zh-TW"/>
        </w:rPr>
      </w:pPr>
    </w:p>
    <w:p w:rsidR="0021587E" w:rsidRPr="0021587E" w:rsidRDefault="002158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逐筆將資料寫出</w:t>
      </w:r>
    </w:p>
    <w:p w:rsidR="00427368" w:rsidRPr="00427368" w:rsidRDefault="00427368" w:rsidP="002158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71" w:author="陳德仁" w:date="2019-04-29T14:35:00Z"/>
          <w:rFonts w:ascii="Arial" w:hAnsi="Arial"/>
          <w:color w:val="FF0000"/>
          <w:kern w:val="2"/>
          <w:szCs w:val="24"/>
          <w:lang w:eastAsia="zh-TW"/>
          <w:rPrChange w:id="172" w:author="陳德仁" w:date="2019-04-29T14:41:00Z">
            <w:rPr>
              <w:ins w:id="173" w:author="陳德仁" w:date="2019-04-29T14:35:00Z"/>
              <w:rFonts w:ascii="Tahoma" w:hAnsi="細明體"/>
              <w:kern w:val="2"/>
              <w:szCs w:val="24"/>
              <w:lang w:eastAsia="zh-TW"/>
            </w:rPr>
          </w:rPrChange>
        </w:rPr>
      </w:pPr>
      <w:ins w:id="174" w:author="陳德仁" w:date="2019-04-29T14:38:00Z">
        <w:r w:rsidRPr="00427368">
          <w:rPr>
            <w:rFonts w:ascii="Arial" w:hAnsi="Arial" w:hint="eastAsia"/>
            <w:color w:val="FF0000"/>
            <w:kern w:val="2"/>
            <w:szCs w:val="24"/>
            <w:lang w:eastAsia="zh-TW"/>
            <w:rPrChange w:id="175" w:author="陳德仁" w:date="2019-04-29T14:41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在</w:t>
        </w:r>
      </w:ins>
      <w:ins w:id="176" w:author="陳德仁" w:date="2019-04-29T14:35:00Z">
        <w:r w:rsidRPr="00427368">
          <w:rPr>
            <w:rFonts w:ascii="Arial" w:hAnsi="Arial" w:hint="eastAsia"/>
            <w:color w:val="FF0000"/>
            <w:kern w:val="2"/>
            <w:szCs w:val="24"/>
            <w:lang w:eastAsia="zh-TW"/>
            <w:rPrChange w:id="177" w:author="陳德仁" w:date="2019-04-29T14:41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檔案輸出</w:t>
        </w:r>
      </w:ins>
      <w:ins w:id="178" w:author="陳德仁" w:date="2019-04-29T14:38:00Z">
        <w:r w:rsidRPr="00427368">
          <w:rPr>
            <w:rFonts w:ascii="Arial" w:hAnsi="Arial" w:hint="eastAsia"/>
            <w:color w:val="FF0000"/>
            <w:kern w:val="2"/>
            <w:szCs w:val="24"/>
            <w:lang w:eastAsia="zh-TW"/>
            <w:rPrChange w:id="179" w:author="陳德仁" w:date="2019-04-29T14:41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前，</w:t>
        </w:r>
      </w:ins>
      <w:ins w:id="180" w:author="陳德仁" w:date="2019-04-29T14:39:00Z">
        <w:r w:rsidRPr="00427368">
          <w:rPr>
            <w:rFonts w:ascii="Arial" w:hAnsi="Arial" w:hint="eastAsia"/>
            <w:color w:val="FF0000"/>
            <w:kern w:val="2"/>
            <w:szCs w:val="24"/>
            <w:lang w:eastAsia="zh-TW"/>
            <w:rPrChange w:id="181" w:author="陳德仁" w:date="2019-04-29T14:41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先按照所有欄位排序，檢</w:t>
        </w:r>
      </w:ins>
      <w:ins w:id="182" w:author="陳德仁" w:date="2019-04-29T14:40:00Z">
        <w:r w:rsidRPr="00427368">
          <w:rPr>
            <w:rFonts w:ascii="Arial" w:hAnsi="Arial" w:hint="eastAsia"/>
            <w:color w:val="FF0000"/>
            <w:kern w:val="2"/>
            <w:szCs w:val="24"/>
            <w:lang w:eastAsia="zh-TW"/>
            <w:rPrChange w:id="183" w:author="陳德仁" w:date="2019-04-29T14:41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視有無重複資料，刪除之</w:t>
        </w:r>
      </w:ins>
    </w:p>
    <w:p w:rsidR="0021587E" w:rsidRPr="0021587E" w:rsidRDefault="0021587E" w:rsidP="002158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檔名</w:t>
      </w:r>
      <w:r>
        <w:rPr>
          <w:rFonts w:ascii="Tahoma" w:hAnsi="細明體" w:hint="eastAsia"/>
          <w:kern w:val="2"/>
          <w:szCs w:val="24"/>
          <w:lang w:eastAsia="zh-TW"/>
        </w:rPr>
        <w:t>路徑</w:t>
      </w:r>
      <w:r w:rsidRPr="00310B98">
        <w:rPr>
          <w:rFonts w:ascii="Tahoma" w:hAnsi="細明體" w:hint="eastAsia"/>
          <w:kern w:val="2"/>
          <w:szCs w:val="24"/>
          <w:lang w:eastAsia="zh-TW"/>
        </w:rPr>
        <w:t>：</w:t>
      </w:r>
      <w:hyperlink r:id="rId7" w:anchor="#" w:history="1">
        <w:r w:rsidRPr="009B14A6">
          <w:rPr>
            <w:rFonts w:ascii="Tahoma" w:hAnsi="Tahoma" w:hint="eastAsia"/>
            <w:kern w:val="2"/>
            <w:szCs w:val="24"/>
            <w:lang w:eastAsia="zh-TW"/>
          </w:rPr>
          <w:t xml:space="preserve"> </w:t>
        </w:r>
        <w:r>
          <w:rPr>
            <w:rFonts w:ascii="Tahoma" w:hAnsi="Tahoma" w:hint="eastAsia"/>
            <w:kern w:val="2"/>
            <w:szCs w:val="24"/>
            <w:lang w:eastAsia="zh-TW"/>
          </w:rPr>
          <w:t>U2H/AAH1_B110/</w:t>
        </w:r>
        <w:r w:rsidRPr="00310B98">
          <w:rPr>
            <w:rFonts w:ascii="Tahoma" w:hAnsi="Tahoma" w:hint="eastAsia"/>
            <w:kern w:val="2"/>
            <w:szCs w:val="24"/>
            <w:lang w:eastAsia="zh-TW"/>
          </w:rPr>
          <w:t>AAH1</w:t>
        </w:r>
        <w:r w:rsidRPr="00310B98">
          <w:rPr>
            <w:rFonts w:ascii="Tahoma" w:hAnsi="Tahoma"/>
            <w:kern w:val="2"/>
            <w:szCs w:val="24"/>
            <w:lang w:eastAsia="zh-TW"/>
          </w:rPr>
          <w:t>_</w:t>
        </w:r>
        <w:r w:rsidRPr="00310B98">
          <w:rPr>
            <w:rFonts w:ascii="Tahoma" w:hAnsi="Tahoma" w:hint="eastAsia"/>
            <w:kern w:val="2"/>
            <w:szCs w:val="24"/>
            <w:lang w:eastAsia="zh-TW"/>
          </w:rPr>
          <w:t>B1</w:t>
        </w:r>
        <w:r>
          <w:rPr>
            <w:rFonts w:ascii="Tahoma" w:hAnsi="Tahoma" w:hint="eastAsia"/>
            <w:kern w:val="2"/>
            <w:szCs w:val="24"/>
            <w:lang w:eastAsia="zh-TW"/>
          </w:rPr>
          <w:t>10</w:t>
        </w:r>
        <w:r w:rsidR="003D5476">
          <w:rPr>
            <w:rFonts w:ascii="Tahoma" w:hAnsi="Tahoma" w:hint="eastAsia"/>
            <w:kern w:val="2"/>
            <w:szCs w:val="24"/>
            <w:lang w:eastAsia="zh-TW"/>
          </w:rPr>
          <w:t>A</w:t>
        </w:r>
        <w:r w:rsidRPr="00310B98">
          <w:rPr>
            <w:rStyle w:val="a3"/>
            <w:rFonts w:ascii="Tahoma" w:hAnsi="Tahoma"/>
            <w:color w:val="auto"/>
            <w:u w:val="none"/>
            <w:lang w:eastAsia="zh-TW"/>
          </w:rPr>
          <w:t>.TXT</w:t>
        </w:r>
      </w:hyperlink>
      <w:r w:rsidRPr="00310B98">
        <w:rPr>
          <w:rFonts w:ascii="Tahoma" w:hAnsi="細明體" w:hint="eastAsia"/>
          <w:kern w:val="2"/>
          <w:szCs w:val="24"/>
          <w:lang w:eastAsia="zh-TW"/>
        </w:rPr>
        <w:t>，</w:t>
      </w:r>
      <w:r>
        <w:rPr>
          <w:rFonts w:ascii="Tahoma" w:hAnsi="Tahoma" w:hint="eastAsia"/>
          <w:lang w:eastAsia="zh-TW"/>
        </w:rPr>
        <w:t>欄位如下</w:t>
      </w:r>
      <w:r>
        <w:rPr>
          <w:rFonts w:ascii="Tahoma" w:hAnsi="Tahoma" w:hint="eastAsia"/>
          <w:kern w:val="2"/>
          <w:szCs w:val="24"/>
          <w:lang w:eastAsia="zh-TW"/>
        </w:rPr>
        <w:t>，逗號分隔</w:t>
      </w:r>
      <w:r w:rsidRPr="00310B98">
        <w:rPr>
          <w:rFonts w:ascii="Tahoma" w:hAnsi="細明體" w:hint="eastAsia"/>
          <w:kern w:val="2"/>
          <w:szCs w:val="24"/>
          <w:lang w:eastAsia="zh-TW"/>
        </w:rPr>
        <w:t>。</w:t>
      </w:r>
      <w:r w:rsidR="007578BC">
        <w:rPr>
          <w:rFonts w:ascii="Tahoma" w:hAnsi="細明體" w:hint="eastAsia"/>
          <w:kern w:val="2"/>
          <w:szCs w:val="24"/>
          <w:lang w:eastAsia="zh-TW"/>
        </w:rPr>
        <w:t>(</w:t>
      </w:r>
      <w:r w:rsidR="009A3ED6">
        <w:rPr>
          <w:rFonts w:ascii="Tahoma" w:hAnsi="細明體" w:hint="eastAsia"/>
          <w:kern w:val="2"/>
          <w:szCs w:val="24"/>
          <w:lang w:eastAsia="zh-TW"/>
        </w:rPr>
        <w:t>匯款年度</w:t>
      </w:r>
      <w:r w:rsidR="009A3ED6">
        <w:rPr>
          <w:rFonts w:ascii="Tahoma" w:hAnsi="細明體" w:hint="eastAsia"/>
          <w:kern w:val="2"/>
          <w:szCs w:val="24"/>
          <w:lang w:eastAsia="zh-TW"/>
        </w:rPr>
        <w:t>,</w:t>
      </w:r>
      <w:r w:rsidR="007578BC">
        <w:rPr>
          <w:rFonts w:ascii="Tahoma" w:hAnsi="細明體" w:hint="eastAsia"/>
          <w:kern w:val="2"/>
          <w:szCs w:val="24"/>
          <w:lang w:eastAsia="zh-TW"/>
        </w:rPr>
        <w:t>受編不需寫出</w:t>
      </w:r>
      <w:r w:rsidR="007578BC">
        <w:rPr>
          <w:rFonts w:ascii="Tahoma" w:hAnsi="細明體" w:hint="eastAsia"/>
          <w:kern w:val="2"/>
          <w:szCs w:val="24"/>
          <w:lang w:eastAsia="zh-TW"/>
        </w:rPr>
        <w:t>)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500"/>
        <w:gridCol w:w="2520"/>
        <w:tblGridChange w:id="184">
          <w:tblGrid>
            <w:gridCol w:w="1620"/>
            <w:gridCol w:w="4500"/>
            <w:gridCol w:w="2520"/>
          </w:tblGrid>
        </w:tblGridChange>
      </w:tblGrid>
      <w:tr w:rsidR="0021587E" w:rsidRPr="005024A8" w:rsidTr="0043371C">
        <w:tc>
          <w:tcPr>
            <w:tcW w:w="1620" w:type="dxa"/>
            <w:shd w:val="clear" w:color="auto" w:fill="C0C0C0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00" w:type="dxa"/>
            <w:shd w:val="clear" w:color="auto" w:fill="C0C0C0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20" w:type="dxa"/>
            <w:shd w:val="clear" w:color="auto" w:fill="C0C0C0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TA.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後面補</w:t>
            </w:r>
            <w:r w:rsidRPr="005024A8">
              <w:rPr>
                <w:rFonts w:ascii="Arial" w:hAnsi="Arial" w:hint="eastAsia"/>
                <w:sz w:val="20"/>
                <w:szCs w:val="22"/>
              </w:rPr>
              <w:t>10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個空白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要保人姓名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TB.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姓名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要保人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TB.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客戶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3F468D" w:rsidP="003F468D">
            <w:pPr>
              <w:rPr>
                <w:rFonts w:ascii="Arial" w:hAnsi="Arial" w:hint="eastAsia"/>
                <w:sz w:val="20"/>
                <w:szCs w:val="22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被保險人姓名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TC.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姓名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int="eastAsia"/>
              </w:rPr>
              <w:t>被保險人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TC.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客戶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3F468D" w:rsidP="0043371C">
            <w:pPr>
              <w:rPr>
                <w:rFonts w:ascii="Arial" w:hAnsi="Arial" w:hint="eastAsia"/>
                <w:sz w:val="20"/>
                <w:szCs w:val="22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投保始期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轉成</w:t>
            </w:r>
            <w:r w:rsidRPr="005024A8">
              <w:rPr>
                <w:rFonts w:ascii="Arial" w:hAnsi="Arial" w:hint="eastAsia"/>
                <w:sz w:val="20"/>
                <w:szCs w:val="22"/>
              </w:rPr>
              <w:t>7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碼民國年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保險金額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保額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</w:rPr>
            </w:pPr>
            <w:r w:rsidRPr="005024A8">
              <w:rPr>
                <w:rFonts w:ascii="Arial" w:hAnsi="Arial" w:hint="eastAsia"/>
                <w:sz w:val="20"/>
              </w:rPr>
              <w:t>根據保額單位轉成元</w:t>
            </w:r>
            <w:r w:rsidRPr="005024A8">
              <w:rPr>
                <w:rFonts w:ascii="Arial" w:hAnsi="Arial" w:hint="eastAsia"/>
                <w:sz w:val="20"/>
              </w:rPr>
              <w:t>,</w:t>
            </w:r>
          </w:p>
          <w:p w:rsidR="0021587E" w:rsidRPr="005024A8" w:rsidRDefault="0021587E" w:rsidP="0043371C">
            <w:pPr>
              <w:rPr>
                <w:rFonts w:ascii="Arial" w:hAnsi="Arial" w:hint="eastAsia"/>
                <w:sz w:val="20"/>
              </w:rPr>
            </w:pPr>
            <w:r w:rsidRPr="005024A8">
              <w:rPr>
                <w:rFonts w:ascii="Arial" w:hAnsi="Arial" w:hint="eastAsia"/>
                <w:sz w:val="20"/>
              </w:rPr>
              <w:t>轉成</w:t>
            </w:r>
            <w:r w:rsidRPr="005024A8">
              <w:rPr>
                <w:rFonts w:ascii="Arial" w:hAnsi="Arial" w:hint="eastAsia"/>
                <w:sz w:val="20"/>
              </w:rPr>
              <w:t>10</w:t>
            </w:r>
            <w:r w:rsidRPr="005024A8">
              <w:rPr>
                <w:rFonts w:ascii="Arial" w:hAnsi="Arial" w:hint="eastAsia"/>
                <w:sz w:val="20"/>
              </w:rPr>
              <w:t>碼數字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險</w:t>
            </w:r>
            <w:r w:rsidRPr="005024A8">
              <w:rPr>
                <w:rFonts w:ascii="Arial" w:hAnsi="Arial" w:hint="eastAsia"/>
                <w:lang w:eastAsia="zh-TW"/>
              </w:rPr>
              <w:t>別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</w:rPr>
            </w:pP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</w:rPr>
            </w:pPr>
            <w:r w:rsidRPr="005024A8">
              <w:rPr>
                <w:rFonts w:ascii="Arial" w:cs="Arial" w:hint="eastAsia"/>
              </w:rPr>
              <w:t>險別中文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/>
              </w:rPr>
              <w:t>DTAGA001_PROD_DEFI</w:t>
            </w:r>
            <w:r w:rsidRPr="005024A8">
              <w:rPr>
                <w:rFonts w:ascii="Arial" w:hAnsi="Arial" w:hint="eastAsia"/>
                <w:lang w:eastAsia="zh-TW"/>
              </w:rPr>
              <w:t>.</w:t>
            </w:r>
            <w:r w:rsidRPr="005024A8">
              <w:rPr>
                <w:rFonts w:ascii="Arial" w:hAnsi="Arial" w:hint="eastAsia"/>
                <w:lang w:eastAsia="zh-TW"/>
              </w:rPr>
              <w:t>商品中文簡稱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</w:rPr>
            </w:pP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cs="Arial" w:hint="eastAsia"/>
              </w:rPr>
              <w:t>索賠類別中文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</w:rPr>
            </w:pPr>
            <w:r w:rsidRPr="005024A8">
              <w:rPr>
                <w:rFonts w:ascii="Arial" w:hAnsi="Arial" w:hint="eastAsia"/>
                <w:sz w:val="20"/>
              </w:rPr>
              <w:t>轉成中文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保險金種類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A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身故保險金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B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殘廢保險金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C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重大疾病保險金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生命末期保險金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H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長期看護保險金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DTAAB001.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索賠類別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K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保險金種類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全殘保險金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21587E" w:rsidRPr="005024A8" w:rsidRDefault="0021587E" w:rsidP="0043371C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END IF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給付金額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</w:rPr>
              <w:t>轉成</w:t>
            </w:r>
            <w:r w:rsidRPr="005024A8">
              <w:rPr>
                <w:rFonts w:ascii="Arial" w:hAnsi="Arial" w:hint="eastAsia"/>
                <w:sz w:val="20"/>
              </w:rPr>
              <w:t>10</w:t>
            </w:r>
            <w:r w:rsidRPr="005024A8">
              <w:rPr>
                <w:rFonts w:ascii="Arial" w:hAnsi="Arial" w:hint="eastAsia"/>
                <w:sz w:val="20"/>
              </w:rPr>
              <w:t>碼數字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給付日期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核賠日期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轉成</w:t>
            </w:r>
            <w:r w:rsidRPr="005024A8">
              <w:rPr>
                <w:rFonts w:ascii="Arial" w:hAnsi="Arial" w:hint="eastAsia"/>
                <w:sz w:val="20"/>
                <w:szCs w:val="22"/>
              </w:rPr>
              <w:t>7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碼民國年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人姓名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</w:t>
            </w:r>
            <w:r w:rsidRPr="005024A8">
              <w:rPr>
                <w:rFonts w:ascii="Arial" w:hAnsi="Arial"/>
              </w:rPr>
              <w:t>ID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3F468D" w:rsidP="0043371C">
            <w:pPr>
              <w:rPr>
                <w:rFonts w:ascii="Arial" w:hAnsi="Arial" w:hint="eastAsia"/>
                <w:sz w:val="20"/>
                <w:szCs w:val="22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21587E" w:rsidP="0043371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</w:rPr>
              <w:t>人證號別</w:t>
            </w:r>
          </w:p>
        </w:tc>
        <w:tc>
          <w:tcPr>
            <w:tcW w:w="4500" w:type="dxa"/>
            <w:shd w:val="clear" w:color="auto" w:fill="auto"/>
          </w:tcPr>
          <w:p w:rsidR="00AF1084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IF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符合本國人編碼規則</w:t>
            </w:r>
          </w:p>
          <w:p w:rsidR="00AF1084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  <w:lang w:eastAsia="zh-TW"/>
              </w:rPr>
              <w:t>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0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AF1084" w:rsidRPr="000E1555" w:rsidRDefault="00AF1084" w:rsidP="00AF1084">
            <w:pPr>
              <w:pStyle w:val="Tabletext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ELSE IF DTAAB002.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ID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符合外國人編碼規則</w:t>
            </w:r>
          </w:p>
          <w:p w:rsidR="00AF1084" w:rsidRDefault="00AF1084" w:rsidP="00AF108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人證號別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0E1555">
              <w:rPr>
                <w:rFonts w:ascii="Arial" w:hAnsi="Arial" w:hint="eastAsia"/>
                <w:kern w:val="2"/>
                <w:szCs w:val="24"/>
                <w:lang w:eastAsia="zh-TW"/>
              </w:rPr>
              <w:t>3</w:t>
            </w:r>
            <w:r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AF1084" w:rsidRPr="005024A8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 xml:space="preserve">ELSE IF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ID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第一碼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9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AF1084" w:rsidRPr="005024A8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  <w:lang w:eastAsia="zh-TW"/>
              </w:rPr>
              <w:t>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5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AF1084" w:rsidRPr="005024A8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ELSE IF DTAAB002.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受款人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ID 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第一碼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1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OR 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‘</w:t>
            </w: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2</w:t>
            </w:r>
            <w:r w:rsidRPr="005024A8">
              <w:rPr>
                <w:rFonts w:ascii="Arial" w:hAnsi="Arial"/>
                <w:kern w:val="2"/>
                <w:szCs w:val="24"/>
                <w:lang w:eastAsia="zh-TW"/>
              </w:rPr>
              <w:t>’</w:t>
            </w:r>
          </w:p>
          <w:p w:rsidR="00AF1084" w:rsidRPr="005024A8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</w:t>
            </w:r>
            <w:r w:rsidRPr="005024A8">
              <w:rPr>
                <w:rFonts w:ascii="Arial" w:hAnsi="Arial" w:hint="eastAsia"/>
                <w:lang w:eastAsia="zh-TW"/>
              </w:rPr>
              <w:t>受</w:t>
            </w:r>
            <w:r w:rsidR="0025580A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款</w:t>
            </w:r>
            <w:r w:rsidRPr="005024A8">
              <w:rPr>
                <w:rFonts w:ascii="Arial" w:hAnsi="Arial" w:hint="eastAsia"/>
                <w:lang w:eastAsia="zh-TW"/>
              </w:rPr>
              <w:t>人證號別</w:t>
            </w:r>
            <w:r w:rsidRPr="005024A8">
              <w:rPr>
                <w:rFonts w:ascii="Arial" w:hAnsi="Arial" w:hint="eastAsia"/>
                <w:lang w:eastAsia="zh-TW"/>
              </w:rPr>
              <w:t xml:space="preserve"> = </w:t>
            </w:r>
            <w:r w:rsidRPr="005024A8">
              <w:rPr>
                <w:rFonts w:ascii="Arial" w:hAnsi="Arial"/>
                <w:lang w:eastAsia="zh-TW"/>
              </w:rPr>
              <w:t>‘</w:t>
            </w:r>
            <w:r w:rsidRPr="005024A8">
              <w:rPr>
                <w:rFonts w:ascii="Arial" w:hAnsi="Arial" w:hint="eastAsia"/>
                <w:lang w:eastAsia="zh-TW"/>
              </w:rPr>
              <w:t>7</w:t>
            </w:r>
            <w:r w:rsidRPr="005024A8">
              <w:rPr>
                <w:rFonts w:ascii="Arial" w:hAnsi="Arial"/>
                <w:lang w:eastAsia="zh-TW"/>
              </w:rPr>
              <w:t>’</w:t>
            </w:r>
          </w:p>
          <w:p w:rsidR="0021587E" w:rsidRPr="005024A8" w:rsidRDefault="00AF1084" w:rsidP="00AF1084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lang w:eastAsia="zh-TW"/>
              </w:rPr>
              <w:t>END IF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 w:hint="eastAsia"/>
                <w:sz w:val="20"/>
                <w:szCs w:val="22"/>
              </w:rPr>
            </w:pPr>
          </w:p>
        </w:tc>
      </w:tr>
      <w:tr w:rsidR="0021587E" w:rsidRPr="005024A8" w:rsidTr="0043371C">
        <w:tc>
          <w:tcPr>
            <w:tcW w:w="1620" w:type="dxa"/>
            <w:shd w:val="clear" w:color="auto" w:fill="FFFF99"/>
            <w:vAlign w:val="center"/>
          </w:tcPr>
          <w:p w:rsidR="0021587E" w:rsidRPr="005024A8" w:rsidRDefault="00A8475E" w:rsidP="0043371C">
            <w:pPr>
              <w:rPr>
                <w:rFonts w:ascii="Arial" w:hAnsi="Arial" w:cs="新細明體"/>
                <w:sz w:val="20"/>
                <w:szCs w:val="20"/>
              </w:rPr>
            </w:pPr>
            <w:r w:rsidRPr="00A8475E">
              <w:rPr>
                <w:rFonts w:ascii="Arial" w:hAnsi="Arial" w:hint="eastAsia"/>
                <w:sz w:val="20"/>
                <w:szCs w:val="20"/>
              </w:rPr>
              <w:t>給付比例</w:t>
            </w:r>
          </w:p>
        </w:tc>
        <w:tc>
          <w:tcPr>
            <w:tcW w:w="4500" w:type="dxa"/>
            <w:shd w:val="clear" w:color="auto" w:fill="auto"/>
          </w:tcPr>
          <w:p w:rsidR="0021587E" w:rsidRPr="005024A8" w:rsidRDefault="0021587E" w:rsidP="0043371C">
            <w:pPr>
              <w:widowControl/>
              <w:jc w:val="both"/>
              <w:rPr>
                <w:rFonts w:ascii="Arial" w:hAnsi="Arial" w:cs="新細明體"/>
                <w:kern w:val="0"/>
                <w:sz w:val="20"/>
                <w:szCs w:val="20"/>
              </w:rPr>
            </w:pPr>
            <w:r w:rsidRPr="005024A8">
              <w:rPr>
                <w:rFonts w:ascii="Arial" w:hAnsi="Arial" w:cs="新細明體"/>
                <w:kern w:val="0"/>
                <w:sz w:val="20"/>
                <w:szCs w:val="20"/>
              </w:rPr>
              <w:t>DTA</w:t>
            </w:r>
            <w:r w:rsidRPr="005024A8">
              <w:rPr>
                <w:rFonts w:ascii="Arial" w:hAnsi="Arial" w:cs="新細明體" w:hint="eastAsia"/>
                <w:kern w:val="0"/>
                <w:sz w:val="20"/>
                <w:szCs w:val="20"/>
              </w:rPr>
              <w:t>AB002.</w:t>
            </w:r>
            <w:r w:rsidRPr="005024A8">
              <w:rPr>
                <w:rFonts w:ascii="Arial" w:hAnsi="Arial" w:cs="新細明體" w:hint="eastAsia"/>
                <w:kern w:val="0"/>
                <w:sz w:val="20"/>
                <w:szCs w:val="20"/>
              </w:rPr>
              <w:t>給付比例</w:t>
            </w:r>
          </w:p>
        </w:tc>
        <w:tc>
          <w:tcPr>
            <w:tcW w:w="2520" w:type="dxa"/>
            <w:shd w:val="clear" w:color="auto" w:fill="auto"/>
          </w:tcPr>
          <w:p w:rsidR="0021587E" w:rsidRPr="005024A8" w:rsidRDefault="0021587E" w:rsidP="0043371C">
            <w:pPr>
              <w:rPr>
                <w:rFonts w:ascii="Arial" w:hAnsi="Arial"/>
                <w:sz w:val="20"/>
              </w:rPr>
            </w:pPr>
          </w:p>
        </w:tc>
      </w:tr>
      <w:tr w:rsidR="0025580A" w:rsidRPr="005024A8" w:rsidTr="0025580A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5580A" w:rsidRPr="0025580A" w:rsidRDefault="0025580A" w:rsidP="0025580A">
            <w:pPr>
              <w:rPr>
                <w:rFonts w:ascii="Arial" w:hAnsi="Arial" w:hint="eastAsia"/>
                <w:sz w:val="20"/>
                <w:szCs w:val="20"/>
              </w:rPr>
            </w:pPr>
            <w:r w:rsidRPr="0025580A">
              <w:rPr>
                <w:rFonts w:ascii="Arial" w:hAnsi="Arial" w:hint="eastAsia"/>
                <w:sz w:val="20"/>
                <w:szCs w:val="20"/>
              </w:rPr>
              <w:t>受</w:t>
            </w:r>
            <w:r>
              <w:rPr>
                <w:rFonts w:ascii="Arial" w:hAnsi="Arial" w:hint="eastAsia"/>
                <w:sz w:val="20"/>
                <w:szCs w:val="20"/>
              </w:rPr>
              <w:t>益</w:t>
            </w:r>
            <w:r w:rsidRPr="0025580A">
              <w:rPr>
                <w:rFonts w:ascii="Arial" w:hAnsi="Arial" w:hint="eastAsia"/>
                <w:sz w:val="20"/>
                <w:szCs w:val="20"/>
              </w:rPr>
              <w:t>人姓名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25580A" w:rsidRDefault="0025580A" w:rsidP="0025580A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DTAAB002.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受益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人姓名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25580A" w:rsidRDefault="0025580A" w:rsidP="00E616EB">
            <w:pPr>
              <w:rPr>
                <w:rFonts w:ascii="Arial" w:hAnsi="Arial" w:hint="eastAsia"/>
                <w:sz w:val="20"/>
              </w:rPr>
            </w:pPr>
            <w:r w:rsidRPr="0025580A">
              <w:rPr>
                <w:rFonts w:ascii="Arial" w:hAnsi="Arial" w:hint="eastAsia"/>
                <w:sz w:val="20"/>
              </w:rPr>
              <w:t>取前</w:t>
            </w:r>
            <w:r w:rsidRPr="0025580A">
              <w:rPr>
                <w:rFonts w:ascii="Arial" w:hAnsi="Arial" w:hint="eastAsia"/>
                <w:sz w:val="20"/>
              </w:rPr>
              <w:t>20</w:t>
            </w:r>
            <w:r w:rsidRPr="0025580A">
              <w:rPr>
                <w:rFonts w:ascii="Arial" w:hAnsi="Arial" w:hint="eastAsia"/>
                <w:sz w:val="20"/>
              </w:rPr>
              <w:t>碼</w:t>
            </w:r>
          </w:p>
        </w:tc>
      </w:tr>
      <w:tr w:rsidR="0025580A" w:rsidRPr="005024A8" w:rsidTr="0025580A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5580A" w:rsidRPr="0025580A" w:rsidRDefault="0025580A" w:rsidP="0025580A">
            <w:pPr>
              <w:rPr>
                <w:rFonts w:ascii="Arial" w:hAnsi="Arial" w:hint="eastAsia"/>
                <w:sz w:val="20"/>
                <w:szCs w:val="20"/>
              </w:rPr>
            </w:pPr>
            <w:r w:rsidRPr="0025580A">
              <w:rPr>
                <w:rFonts w:ascii="Arial" w:hAnsi="Arial" w:hint="eastAsia"/>
                <w:sz w:val="20"/>
                <w:szCs w:val="20"/>
              </w:rPr>
              <w:t>受</w:t>
            </w:r>
            <w:r>
              <w:rPr>
                <w:rFonts w:ascii="Arial" w:hAnsi="Arial" w:hint="eastAsia"/>
                <w:sz w:val="20"/>
                <w:szCs w:val="20"/>
              </w:rPr>
              <w:t>益</w:t>
            </w:r>
            <w:r w:rsidRPr="0025580A">
              <w:rPr>
                <w:rFonts w:ascii="Arial" w:hAnsi="Arial" w:hint="eastAsia"/>
                <w:sz w:val="20"/>
                <w:szCs w:val="20"/>
              </w:rPr>
              <w:t>人</w:t>
            </w:r>
            <w:r w:rsidRPr="0025580A"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25580A" w:rsidRDefault="0025580A" w:rsidP="0025580A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DTAAB002.</w:t>
            </w: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受益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人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25580A" w:rsidRDefault="003F468D" w:rsidP="00E616EB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25580A" w:rsidRPr="005024A8" w:rsidTr="0025580A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5580A" w:rsidRPr="00B735B8" w:rsidRDefault="0025580A" w:rsidP="00E616EB">
            <w:pPr>
              <w:rPr>
                <w:rFonts w:ascii="Arial" w:hAnsi="Arial" w:hint="eastAsia"/>
                <w:sz w:val="20"/>
                <w:szCs w:val="20"/>
              </w:rPr>
            </w:pPr>
            <w:r w:rsidRPr="001178ED">
              <w:rPr>
                <w:rFonts w:ascii="Arial" w:hAnsi="Arial" w:hint="eastAsia"/>
                <w:sz w:val="20"/>
                <w:szCs w:val="20"/>
              </w:rPr>
              <w:t>核賠單位中文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B735B8" w:rsidRDefault="0025580A" w:rsidP="00E616EB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25580A">
              <w:rPr>
                <w:rFonts w:ascii="Arial" w:hAnsi="Arial" w:cs="新細明體"/>
                <w:kern w:val="0"/>
                <w:sz w:val="20"/>
                <w:szCs w:val="20"/>
              </w:rPr>
              <w:t>DTZ0_UNIT_WORK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.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單位中文簡稱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B735B8" w:rsidRDefault="0025580A" w:rsidP="00E616EB">
            <w:pPr>
              <w:rPr>
                <w:rFonts w:ascii="Arial" w:hAnsi="Arial" w:hint="eastAsia"/>
                <w:sz w:val="20"/>
              </w:rPr>
            </w:pPr>
          </w:p>
        </w:tc>
      </w:tr>
      <w:tr w:rsidR="0025580A" w:rsidRPr="00BD4B97" w:rsidTr="0025580A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5580A" w:rsidRPr="0025580A" w:rsidRDefault="0025580A" w:rsidP="00E616EB">
            <w:pPr>
              <w:rPr>
                <w:rFonts w:ascii="Arial" w:hAnsi="Arial" w:hint="eastAsia"/>
                <w:sz w:val="20"/>
                <w:szCs w:val="20"/>
              </w:rPr>
            </w:pPr>
            <w:r w:rsidRPr="0025580A">
              <w:rPr>
                <w:rFonts w:ascii="Arial" w:hAnsi="Arial" w:hint="eastAsia"/>
                <w:sz w:val="20"/>
                <w:szCs w:val="20"/>
              </w:rPr>
              <w:t>收費地址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Default="0025580A" w:rsidP="00E616EB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DTAB0006.</w:t>
            </w:r>
            <w:r w:rsidRPr="0025580A">
              <w:rPr>
                <w:rFonts w:ascii="Arial" w:hAnsi="Arial" w:cs="新細明體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80A" w:rsidRPr="005024A8" w:rsidRDefault="003F468D" w:rsidP="003F468D">
            <w:pPr>
              <w:rPr>
                <w:rFonts w:ascii="Arial" w:hAnsi="Arial"/>
                <w:sz w:val="20"/>
              </w:rPr>
            </w:pPr>
            <w:r w:rsidRPr="0025580A">
              <w:rPr>
                <w:rFonts w:ascii="Arial" w:hAnsi="Arial" w:hint="eastAsia"/>
                <w:sz w:val="20"/>
              </w:rPr>
              <w:t>取前</w:t>
            </w:r>
            <w:r>
              <w:rPr>
                <w:rFonts w:ascii="Arial" w:hAnsi="Arial" w:hint="eastAsia"/>
                <w:sz w:val="20"/>
              </w:rPr>
              <w:t>6</w:t>
            </w:r>
            <w:r w:rsidRPr="0025580A">
              <w:rPr>
                <w:rFonts w:ascii="Arial" w:hAnsi="Arial" w:hint="eastAsia"/>
                <w:sz w:val="20"/>
              </w:rPr>
              <w:t>0</w:t>
            </w:r>
            <w:r w:rsidRPr="0025580A">
              <w:rPr>
                <w:rFonts w:ascii="Arial" w:hAnsi="Arial" w:hint="eastAsia"/>
                <w:sz w:val="20"/>
              </w:rPr>
              <w:t>碼</w:t>
            </w:r>
          </w:p>
        </w:tc>
      </w:tr>
      <w:tr w:rsidR="00BD4B97" w:rsidRPr="005024A8" w:rsidTr="00BD4B9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D4B97" w:rsidRPr="005024A8" w:rsidRDefault="00BD4B97" w:rsidP="00AB1ED5">
            <w:pPr>
              <w:rPr>
                <w:rFonts w:ascii="Arial" w:hAnsi="Arial" w:hint="eastAsia"/>
                <w:sz w:val="20"/>
                <w:szCs w:val="20"/>
              </w:rPr>
            </w:pPr>
            <w:r w:rsidRPr="00BD4B97">
              <w:rPr>
                <w:rFonts w:ascii="Arial" w:hAnsi="Arial" w:hint="eastAsia"/>
                <w:sz w:val="20"/>
                <w:szCs w:val="20"/>
              </w:rPr>
              <w:t>要保人電話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B97" w:rsidRPr="005024A8" w:rsidRDefault="00BD4B97" w:rsidP="00AB1ED5">
            <w:pPr>
              <w:widowControl/>
              <w:jc w:val="both"/>
              <w:rPr>
                <w:rFonts w:ascii="Arial" w:hAnsi="Arial" w:cs="新細明體"/>
                <w:kern w:val="0"/>
                <w:sz w:val="20"/>
                <w:szCs w:val="20"/>
              </w:rPr>
            </w:pPr>
            <w:r>
              <w:rPr>
                <w:rFonts w:ascii="Arial" w:hAnsi="Arial" w:cs="新細明體" w:hint="eastAsia"/>
                <w:kern w:val="0"/>
                <w:sz w:val="20"/>
                <w:szCs w:val="20"/>
              </w:rPr>
              <w:t>DTABR010.</w:t>
            </w:r>
            <w:r w:rsidRPr="00BD4B97">
              <w:rPr>
                <w:rFonts w:ascii="Arial" w:hAnsi="Arial" w:cs="新細明體" w:hint="eastAsia"/>
                <w:kern w:val="0"/>
                <w:sz w:val="20"/>
                <w:szCs w:val="20"/>
              </w:rPr>
              <w:t>行動電話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B97" w:rsidRPr="005024A8" w:rsidRDefault="00BD4B97" w:rsidP="00AB1ED5">
            <w:pPr>
              <w:rPr>
                <w:rFonts w:ascii="Arial" w:hAnsi="Arial"/>
                <w:sz w:val="20"/>
              </w:rPr>
            </w:pPr>
          </w:p>
        </w:tc>
      </w:tr>
      <w:tr w:rsidR="003F468D" w:rsidRPr="005024A8" w:rsidTr="00BD4B9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F468D" w:rsidRPr="00BD4B97" w:rsidRDefault="003F468D" w:rsidP="00AB1ED5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空白欄位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68D" w:rsidRDefault="003F468D" w:rsidP="00AB1ED5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68D" w:rsidRPr="005024A8" w:rsidRDefault="003F468D" w:rsidP="00AB1ED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  <w:r>
              <w:rPr>
                <w:rFonts w:ascii="Arial" w:hAnsi="Arial" w:hint="eastAsia"/>
                <w:sz w:val="20"/>
              </w:rPr>
              <w:t>碼空白</w:t>
            </w:r>
          </w:p>
        </w:tc>
      </w:tr>
      <w:tr w:rsidR="00BD4B97" w:rsidRPr="00BD4B97" w:rsidTr="00BD4B9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D4B97" w:rsidRPr="00BD4B97" w:rsidRDefault="00BD4B97" w:rsidP="00AB1ED5">
            <w:pPr>
              <w:rPr>
                <w:rFonts w:ascii="Arial" w:hAnsi="Arial" w:hint="eastAsia"/>
                <w:sz w:val="20"/>
                <w:szCs w:val="20"/>
              </w:rPr>
            </w:pPr>
            <w:r w:rsidRPr="00BD4B97">
              <w:rPr>
                <w:rFonts w:ascii="Arial" w:hAnsi="Arial" w:hint="eastAsia"/>
                <w:sz w:val="20"/>
                <w:szCs w:val="20"/>
              </w:rPr>
              <w:t>送件人電話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B97" w:rsidRDefault="00BD4B97" w:rsidP="00AB1ED5">
            <w:pPr>
              <w:widowControl/>
              <w:jc w:val="both"/>
              <w:rPr>
                <w:rFonts w:ascii="Arial" w:hAnsi="Arial" w:cs="新細明體" w:hint="eastAsia"/>
                <w:kern w:val="0"/>
                <w:sz w:val="20"/>
                <w:szCs w:val="20"/>
              </w:rPr>
            </w:pPr>
            <w:r w:rsidRPr="00BD4B97">
              <w:rPr>
                <w:rFonts w:ascii="Arial" w:hAnsi="Arial" w:cs="新細明體"/>
                <w:kern w:val="0"/>
                <w:sz w:val="20"/>
                <w:szCs w:val="20"/>
              </w:rPr>
              <w:t>DTA0_EMPLOYEE_WORK</w:t>
            </w:r>
            <w:r w:rsidRPr="00BD4B97">
              <w:rPr>
                <w:rFonts w:ascii="Arial" w:hAnsi="Arial" w:cs="新細明體" w:hint="eastAsia"/>
                <w:kern w:val="0"/>
                <w:sz w:val="20"/>
                <w:szCs w:val="20"/>
              </w:rPr>
              <w:t>.</w:t>
            </w:r>
            <w:r w:rsidRPr="00BD4B97">
              <w:rPr>
                <w:rFonts w:ascii="Arial" w:hAnsi="Arial" w:cs="新細明體" w:hint="eastAsia"/>
                <w:kern w:val="0"/>
                <w:sz w:val="20"/>
                <w:szCs w:val="20"/>
              </w:rPr>
              <w:t>行動電話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B97" w:rsidRPr="005024A8" w:rsidRDefault="00BD4B97" w:rsidP="00AB1ED5">
            <w:pPr>
              <w:rPr>
                <w:rFonts w:ascii="Arial" w:hAnsi="Arial"/>
                <w:sz w:val="20"/>
              </w:rPr>
            </w:pPr>
            <w:r w:rsidRPr="00BD4B97">
              <w:rPr>
                <w:rFonts w:ascii="Arial" w:hAnsi="Arial"/>
                <w:sz w:val="20"/>
              </w:rPr>
              <w:t>CELLULAR_PHONE</w:t>
            </w:r>
          </w:p>
        </w:tc>
      </w:tr>
      <w:tr w:rsidR="00AA075D" w:rsidRPr="00BD4B97" w:rsidTr="00ED0689">
        <w:tblPrEx>
          <w:tblW w:w="0" w:type="auto"/>
          <w:tblInd w:w="11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85" w:author="陳德仁" w:date="2019-04-29T14:57:00Z">
            <w:tblPrEx>
              <w:tblW w:w="0" w:type="auto"/>
              <w:tblInd w:w="1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ins w:id="186" w:author="陳德仁" w:date="2019-04-29T14:54:00Z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PrChange w:id="187" w:author="陳德仁" w:date="2019-04-29T14:57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AA075D" w:rsidRPr="00BD4B97" w:rsidRDefault="00AA075D" w:rsidP="00AA075D">
            <w:pPr>
              <w:rPr>
                <w:ins w:id="188" w:author="陳德仁" w:date="2019-04-29T14:54:00Z"/>
                <w:rFonts w:ascii="Arial" w:hAnsi="Arial" w:hint="eastAsia"/>
                <w:sz w:val="20"/>
                <w:szCs w:val="20"/>
              </w:rPr>
            </w:pPr>
            <w:ins w:id="189" w:author="陳德仁" w:date="2019-04-29T14:57:00Z">
              <w:r w:rsidRPr="00472632">
                <w:rPr>
                  <w:rFonts w:hint="eastAsia"/>
                </w:rPr>
                <w:t>幣別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90" w:author="陳德仁" w:date="2019-04-29T14:57:00Z">
              <w:tcPr>
                <w:tcW w:w="45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AA075D" w:rsidRPr="00BD4B97" w:rsidRDefault="00AA075D" w:rsidP="00AA075D">
            <w:pPr>
              <w:widowControl/>
              <w:jc w:val="both"/>
              <w:rPr>
                <w:ins w:id="191" w:author="陳德仁" w:date="2019-04-29T14:54:00Z"/>
                <w:rFonts w:ascii="Arial" w:hAnsi="Arial" w:cs="新細明體"/>
                <w:kern w:val="0"/>
                <w:sz w:val="20"/>
                <w:szCs w:val="20"/>
              </w:rPr>
            </w:pPr>
            <w:ins w:id="192" w:author="陳德仁" w:date="2019-04-29T14:57:00Z">
              <w:r w:rsidRPr="00472632">
                <w:rPr>
                  <w:rFonts w:hint="eastAsia"/>
                </w:rPr>
                <w:t>DTAAB001.</w:t>
              </w:r>
              <w:r w:rsidRPr="00472632">
                <w:rPr>
                  <w:rFonts w:hint="eastAsia"/>
                </w:rPr>
                <w:t>幣別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93" w:author="陳德仁" w:date="2019-04-29T14:57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AA075D" w:rsidRPr="00BD4B97" w:rsidRDefault="00AA075D" w:rsidP="00AA075D">
            <w:pPr>
              <w:rPr>
                <w:ins w:id="194" w:author="陳德仁" w:date="2019-04-29T14:54:00Z"/>
                <w:rFonts w:ascii="Arial" w:hAnsi="Arial"/>
                <w:sz w:val="20"/>
              </w:rPr>
            </w:pPr>
          </w:p>
        </w:tc>
      </w:tr>
      <w:tr w:rsidR="00AA075D" w:rsidRPr="00BD4B97" w:rsidTr="00ED0689">
        <w:tblPrEx>
          <w:tblW w:w="0" w:type="auto"/>
          <w:tblInd w:w="11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95" w:author="陳德仁" w:date="2019-04-29T14:59:00Z">
            <w:tblPrEx>
              <w:tblW w:w="0" w:type="auto"/>
              <w:tblInd w:w="1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ins w:id="196" w:author="陳德仁" w:date="2019-04-29T14:55:00Z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PrChange w:id="197" w:author="陳德仁" w:date="2019-04-29T14:59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AA075D" w:rsidRPr="00BD4B97" w:rsidRDefault="00AA075D" w:rsidP="00AA075D">
            <w:pPr>
              <w:rPr>
                <w:ins w:id="198" w:author="陳德仁" w:date="2019-04-29T14:55:00Z"/>
                <w:rFonts w:ascii="Arial" w:hAnsi="Arial" w:hint="eastAsia"/>
                <w:sz w:val="20"/>
                <w:szCs w:val="20"/>
              </w:rPr>
            </w:pPr>
            <w:ins w:id="199" w:author="陳德仁" w:date="2019-04-29T14:59:00Z">
              <w:r w:rsidRPr="007F2CFF">
                <w:rPr>
                  <w:rFonts w:hint="eastAsia"/>
                </w:rPr>
                <w:t>買進匯率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00" w:author="陳德仁" w:date="2019-04-29T14:59:00Z">
              <w:tcPr>
                <w:tcW w:w="45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AA075D" w:rsidRPr="00BD4B97" w:rsidRDefault="00AA075D" w:rsidP="00AA075D">
            <w:pPr>
              <w:widowControl/>
              <w:jc w:val="both"/>
              <w:rPr>
                <w:ins w:id="201" w:author="陳德仁" w:date="2019-04-29T14:55:00Z"/>
                <w:rFonts w:ascii="Arial" w:hAnsi="Arial" w:cs="新細明體"/>
                <w:kern w:val="0"/>
                <w:sz w:val="20"/>
                <w:szCs w:val="20"/>
              </w:rPr>
            </w:pPr>
            <w:ins w:id="202" w:author="陳德仁" w:date="2019-04-29T14:59:00Z">
              <w:r w:rsidRPr="007F2CFF">
                <w:rPr>
                  <w:rFonts w:hint="eastAsia"/>
                </w:rPr>
                <w:t>4.2</w:t>
              </w:r>
              <w:r w:rsidRPr="007F2CFF">
                <w:rPr>
                  <w:rFonts w:hint="eastAsia"/>
                </w:rPr>
                <w:t>存檔之買進匯率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03" w:author="陳德仁" w:date="2019-04-29T14:59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AA075D" w:rsidRPr="00BD4B97" w:rsidRDefault="00AA075D" w:rsidP="00AA075D">
            <w:pPr>
              <w:rPr>
                <w:ins w:id="204" w:author="陳德仁" w:date="2019-04-29T14:55:00Z"/>
                <w:rFonts w:ascii="Arial" w:hAnsi="Arial"/>
                <w:sz w:val="20"/>
              </w:rPr>
            </w:pPr>
          </w:p>
        </w:tc>
      </w:tr>
      <w:tr w:rsidR="00AA075D" w:rsidRPr="00BD4B97" w:rsidTr="00BD4B97">
        <w:trPr>
          <w:ins w:id="205" w:author="陳德仁" w:date="2019-04-29T14:55:00Z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A075D" w:rsidRPr="00AA075D" w:rsidRDefault="00AA075D" w:rsidP="00AA075D">
            <w:pPr>
              <w:rPr>
                <w:ins w:id="206" w:author="陳德仁" w:date="2019-04-29T14:55:00Z"/>
                <w:rFonts w:ascii="Arial" w:hAnsi="Arial" w:hint="eastAsia"/>
                <w:rPrChange w:id="207" w:author="陳德仁" w:date="2019-04-29T15:00:00Z">
                  <w:rPr>
                    <w:ins w:id="208" w:author="陳德仁" w:date="2019-04-29T14:55:00Z"/>
                    <w:rFonts w:ascii="Arial" w:hAnsi="Arial" w:hint="eastAsia"/>
                    <w:sz w:val="20"/>
                    <w:szCs w:val="20"/>
                  </w:rPr>
                </w:rPrChange>
              </w:rPr>
            </w:pPr>
            <w:ins w:id="209" w:author="陳德仁" w:date="2019-04-29T15:00:00Z">
              <w:r w:rsidRPr="00AA075D">
                <w:rPr>
                  <w:rFonts w:ascii="Arial" w:hAnsi="Arial" w:hint="eastAsia"/>
                  <w:rPrChange w:id="210" w:author="陳德仁" w:date="2019-04-29T15:00:00Z">
                    <w:rPr>
                      <w:rFonts w:ascii="Arial" w:hAnsi="Arial" w:hint="eastAsia"/>
                      <w:sz w:val="20"/>
                      <w:szCs w:val="20"/>
                    </w:rPr>
                  </w:rPrChange>
                </w:rPr>
                <w:t>換算新台幣後金額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75D" w:rsidRPr="00AA075D" w:rsidRDefault="00AA075D" w:rsidP="00AA075D">
            <w:pPr>
              <w:widowControl/>
              <w:jc w:val="both"/>
              <w:rPr>
                <w:ins w:id="211" w:author="陳德仁" w:date="2019-04-29T14:55:00Z"/>
                <w:rFonts w:ascii="Arial" w:hAnsi="Arial" w:cs="新細明體"/>
                <w:kern w:val="0"/>
                <w:rPrChange w:id="212" w:author="陳德仁" w:date="2019-04-29T15:00:00Z">
                  <w:rPr>
                    <w:ins w:id="213" w:author="陳德仁" w:date="2019-04-29T14:55:00Z"/>
                    <w:rFonts w:ascii="Arial" w:hAnsi="Arial" w:cs="新細明體"/>
                    <w:kern w:val="0"/>
                    <w:sz w:val="20"/>
                    <w:szCs w:val="20"/>
                  </w:rPr>
                </w:rPrChange>
              </w:rPr>
            </w:pPr>
            <w:ins w:id="214" w:author="陳德仁" w:date="2019-04-29T15:00:00Z">
              <w:r w:rsidRPr="00AA075D">
                <w:rPr>
                  <w:rFonts w:ascii="Arial" w:hAnsi="Arial" w:cs="新細明體" w:hint="eastAsia"/>
                  <w:kern w:val="0"/>
                  <w:rPrChange w:id="215" w:author="陳德仁" w:date="2019-04-29T15:00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4.2</w:t>
              </w:r>
              <w:r w:rsidRPr="00AA075D">
                <w:rPr>
                  <w:rFonts w:ascii="Arial" w:hAnsi="Arial" w:cs="新細明體" w:hint="eastAsia"/>
                  <w:kern w:val="0"/>
                  <w:rPrChange w:id="216" w:author="陳德仁" w:date="2019-04-29T15:00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存檔之換算新台幣後金額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75D" w:rsidRPr="00BD4B97" w:rsidRDefault="00AA075D" w:rsidP="00AA075D">
            <w:pPr>
              <w:rPr>
                <w:ins w:id="217" w:author="陳德仁" w:date="2019-04-29T14:55:00Z"/>
                <w:rFonts w:ascii="Arial" w:hAnsi="Arial"/>
                <w:sz w:val="20"/>
              </w:rPr>
            </w:pPr>
          </w:p>
        </w:tc>
      </w:tr>
      <w:tr w:rsidR="00AA075D" w:rsidRPr="00BD4B97" w:rsidTr="00BD4B97">
        <w:trPr>
          <w:ins w:id="218" w:author="陳德仁" w:date="2019-04-29T14:55:00Z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A075D" w:rsidRPr="00AA075D" w:rsidRDefault="00AA075D" w:rsidP="00AA075D">
            <w:pPr>
              <w:rPr>
                <w:ins w:id="219" w:author="陳德仁" w:date="2019-04-29T14:55:00Z"/>
                <w:rFonts w:ascii="Arial" w:hAnsi="Arial" w:hint="eastAsia"/>
                <w:rPrChange w:id="220" w:author="陳德仁" w:date="2019-04-29T15:01:00Z">
                  <w:rPr>
                    <w:ins w:id="221" w:author="陳德仁" w:date="2019-04-29T14:55:00Z"/>
                    <w:rFonts w:ascii="Arial" w:hAnsi="Arial" w:hint="eastAsia"/>
                    <w:sz w:val="20"/>
                    <w:szCs w:val="20"/>
                  </w:rPr>
                </w:rPrChange>
              </w:rPr>
            </w:pPr>
            <w:ins w:id="222" w:author="陳德仁" w:date="2019-04-29T15:01:00Z">
              <w:r w:rsidRPr="00AA075D">
                <w:rPr>
                  <w:rFonts w:ascii="Arial" w:hAnsi="Arial" w:hint="eastAsia"/>
                  <w:rPrChange w:id="223" w:author="陳德仁" w:date="2019-04-29T15:01:00Z">
                    <w:rPr>
                      <w:rFonts w:ascii="Arial" w:hAnsi="Arial" w:hint="eastAsia"/>
                      <w:sz w:val="20"/>
                      <w:szCs w:val="20"/>
                    </w:rPr>
                  </w:rPrChange>
                </w:rPr>
                <w:t>賣出匯率</w:t>
              </w:r>
              <w:r w:rsidRPr="00AA075D">
                <w:rPr>
                  <w:rFonts w:ascii="Arial" w:hAnsi="Arial" w:hint="eastAsia"/>
                  <w:rPrChange w:id="224" w:author="陳德仁" w:date="2019-04-29T15:01:00Z">
                    <w:rPr>
                      <w:rFonts w:ascii="Arial" w:hAnsi="Arial" w:hint="eastAsia"/>
                      <w:sz w:val="20"/>
                      <w:szCs w:val="20"/>
                    </w:rPr>
                  </w:rPrChange>
                </w:rPr>
                <w:t>(</w:t>
              </w:r>
              <w:r w:rsidRPr="00AA075D">
                <w:rPr>
                  <w:rFonts w:ascii="Arial" w:hAnsi="Arial" w:hint="eastAsia"/>
                  <w:rPrChange w:id="225" w:author="陳德仁" w:date="2019-04-29T15:01:00Z">
                    <w:rPr>
                      <w:rFonts w:ascii="Arial" w:hAnsi="Arial" w:hint="eastAsia"/>
                      <w:sz w:val="20"/>
                      <w:szCs w:val="20"/>
                    </w:rPr>
                  </w:rPrChange>
                </w:rPr>
                <w:t>申購</w:t>
              </w:r>
              <w:r w:rsidRPr="00AA075D">
                <w:rPr>
                  <w:rFonts w:ascii="Arial" w:hAnsi="Arial" w:hint="eastAsia"/>
                  <w:rPrChange w:id="226" w:author="陳德仁" w:date="2019-04-29T15:01:00Z">
                    <w:rPr>
                      <w:rFonts w:ascii="Arial" w:hAnsi="Arial" w:hint="eastAsia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75D" w:rsidRPr="00AA075D" w:rsidRDefault="00AA075D" w:rsidP="00AA075D">
            <w:pPr>
              <w:widowControl/>
              <w:jc w:val="both"/>
              <w:rPr>
                <w:ins w:id="227" w:author="陳德仁" w:date="2019-04-29T14:55:00Z"/>
                <w:rFonts w:ascii="Arial" w:hAnsi="Arial" w:cs="新細明體"/>
                <w:kern w:val="0"/>
                <w:rPrChange w:id="228" w:author="陳德仁" w:date="2019-04-29T15:01:00Z">
                  <w:rPr>
                    <w:ins w:id="229" w:author="陳德仁" w:date="2019-04-29T14:55:00Z"/>
                    <w:rFonts w:ascii="Arial" w:hAnsi="Arial" w:cs="新細明體"/>
                    <w:kern w:val="0"/>
                    <w:sz w:val="20"/>
                    <w:szCs w:val="20"/>
                  </w:rPr>
                </w:rPrChange>
              </w:rPr>
            </w:pPr>
            <w:ins w:id="230" w:author="陳德仁" w:date="2019-04-29T15:01:00Z">
              <w:r w:rsidRPr="00AA075D">
                <w:rPr>
                  <w:rFonts w:ascii="Arial" w:hAnsi="Arial" w:cs="新細明體" w:hint="eastAsia"/>
                  <w:kern w:val="0"/>
                  <w:rPrChange w:id="231" w:author="陳德仁" w:date="2019-04-29T15:01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4.2</w:t>
              </w:r>
              <w:r w:rsidRPr="00AA075D">
                <w:rPr>
                  <w:rFonts w:ascii="Arial" w:hAnsi="Arial" w:cs="新細明體" w:hint="eastAsia"/>
                  <w:kern w:val="0"/>
                  <w:rPrChange w:id="232" w:author="陳德仁" w:date="2019-04-29T15:01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存檔之賣出匯率</w:t>
              </w:r>
              <w:r w:rsidRPr="00AA075D">
                <w:rPr>
                  <w:rFonts w:ascii="Arial" w:hAnsi="Arial" w:cs="新細明體" w:hint="eastAsia"/>
                  <w:kern w:val="0"/>
                  <w:rPrChange w:id="233" w:author="陳德仁" w:date="2019-04-29T15:01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(</w:t>
              </w:r>
              <w:r w:rsidRPr="00AA075D">
                <w:rPr>
                  <w:rFonts w:ascii="Arial" w:hAnsi="Arial" w:cs="新細明體" w:hint="eastAsia"/>
                  <w:kern w:val="0"/>
                  <w:rPrChange w:id="234" w:author="陳德仁" w:date="2019-04-29T15:01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申購</w:t>
              </w:r>
              <w:r w:rsidRPr="00AA075D">
                <w:rPr>
                  <w:rFonts w:ascii="Arial" w:hAnsi="Arial" w:cs="新細明體" w:hint="eastAsia"/>
                  <w:kern w:val="0"/>
                  <w:rPrChange w:id="235" w:author="陳德仁" w:date="2019-04-29T15:01:00Z">
                    <w:rPr>
                      <w:rFonts w:ascii="Arial" w:hAnsi="Arial" w:cs="新細明體" w:hint="eastAsia"/>
                      <w:kern w:val="0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75D" w:rsidRPr="00BD4B97" w:rsidRDefault="00AA075D" w:rsidP="00AA075D">
            <w:pPr>
              <w:rPr>
                <w:ins w:id="236" w:author="陳德仁" w:date="2019-04-29T14:55:00Z"/>
                <w:rFonts w:ascii="Arial" w:hAnsi="Arial"/>
                <w:sz w:val="20"/>
              </w:rPr>
            </w:pPr>
          </w:p>
        </w:tc>
      </w:tr>
    </w:tbl>
    <w:p w:rsidR="00AD0C8F" w:rsidRDefault="00316E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取得墊繳</w:t>
      </w:r>
      <w:r w:rsidR="00E67849">
        <w:rPr>
          <w:rFonts w:ascii="Arial" w:hAnsi="Arial" w:hint="eastAsia"/>
          <w:kern w:val="2"/>
          <w:szCs w:val="24"/>
          <w:lang w:eastAsia="zh-TW"/>
        </w:rPr>
        <w:t>給付資料：</w:t>
      </w:r>
    </w:p>
    <w:p w:rsidR="00E67849" w:rsidRDefault="00E67849" w:rsidP="00E678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讀理賠紀錄檔</w:t>
      </w:r>
      <w:r>
        <w:rPr>
          <w:rFonts w:ascii="Arial" w:hAnsi="Arial" w:hint="eastAsia"/>
          <w:kern w:val="2"/>
          <w:szCs w:val="24"/>
          <w:lang w:eastAsia="zh-TW"/>
        </w:rPr>
        <w:t>DTAAB001</w:t>
      </w:r>
      <w:r>
        <w:rPr>
          <w:rFonts w:ascii="Arial" w:hAnsi="Arial" w:hint="eastAsia"/>
          <w:kern w:val="2"/>
          <w:szCs w:val="24"/>
          <w:lang w:eastAsia="zh-TW"/>
        </w:rPr>
        <w:t>，條件如下：</w:t>
      </w:r>
    </w:p>
    <w:p w:rsidR="00316E1D" w:rsidRDefault="00316E1D" w:rsidP="00E678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 w:rsidR="00E67849">
        <w:rPr>
          <w:rFonts w:ascii="Arial" w:hAnsi="Arial" w:hint="eastAsia"/>
          <w:kern w:val="2"/>
          <w:szCs w:val="24"/>
          <w:lang w:eastAsia="zh-TW"/>
        </w:rPr>
        <w:t>理賠保險金代號</w:t>
      </w:r>
      <w:r w:rsidR="00E67849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E67849">
        <w:rPr>
          <w:rFonts w:ascii="Arial" w:hAnsi="Arial"/>
          <w:kern w:val="2"/>
          <w:szCs w:val="24"/>
          <w:lang w:eastAsia="zh-TW"/>
        </w:rPr>
        <w:t>‘</w:t>
      </w:r>
      <w:r w:rsidR="00E67849">
        <w:rPr>
          <w:rFonts w:ascii="Arial" w:hAnsi="Arial" w:hint="eastAsia"/>
          <w:kern w:val="2"/>
          <w:szCs w:val="24"/>
          <w:lang w:eastAsia="zh-TW"/>
        </w:rPr>
        <w:t>FAX5</w:t>
      </w:r>
      <w:r w:rsidR="00E67849">
        <w:rPr>
          <w:rFonts w:ascii="Arial" w:hAnsi="Arial"/>
          <w:kern w:val="2"/>
          <w:szCs w:val="24"/>
          <w:lang w:eastAsia="zh-TW"/>
        </w:rPr>
        <w:t>’</w:t>
      </w:r>
      <w:r w:rsidR="00E67849">
        <w:rPr>
          <w:rFonts w:ascii="Arial" w:hAnsi="Arial" w:hint="eastAsia"/>
          <w:kern w:val="2"/>
          <w:szCs w:val="24"/>
          <w:lang w:eastAsia="zh-TW"/>
        </w:rPr>
        <w:t xml:space="preserve"> OR </w:t>
      </w:r>
      <w:r w:rsidR="00E67849">
        <w:rPr>
          <w:rFonts w:ascii="Arial" w:hAnsi="Arial"/>
          <w:kern w:val="2"/>
          <w:szCs w:val="24"/>
          <w:lang w:eastAsia="zh-TW"/>
        </w:rPr>
        <w:t>‘</w:t>
      </w:r>
      <w:r w:rsidR="00E67849">
        <w:rPr>
          <w:rFonts w:ascii="Arial" w:hAnsi="Arial" w:hint="eastAsia"/>
          <w:kern w:val="2"/>
          <w:szCs w:val="24"/>
          <w:lang w:eastAsia="zh-TW"/>
        </w:rPr>
        <w:t>DBX6</w:t>
      </w:r>
      <w:r w:rsidR="00E67849">
        <w:rPr>
          <w:rFonts w:ascii="Arial" w:hAnsi="Arial"/>
          <w:kern w:val="2"/>
          <w:szCs w:val="24"/>
          <w:lang w:eastAsia="zh-TW"/>
        </w:rPr>
        <w:t>’</w:t>
      </w:r>
    </w:p>
    <w:p w:rsidR="00E67849" w:rsidRDefault="00E67849" w:rsidP="00E678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INNER JOIN</w:t>
      </w:r>
      <w:r w:rsidRPr="005024A8">
        <w:rPr>
          <w:rFonts w:ascii="新細明體" w:hAnsi="新細明體" w:hint="eastAsia"/>
          <w:caps/>
          <w:color w:val="000000"/>
        </w:rPr>
        <w:t>死殘理賠國稅局資料</w:t>
      </w:r>
      <w:r>
        <w:rPr>
          <w:rFonts w:ascii="Arial" w:hAnsi="Arial" w:hint="eastAsia"/>
          <w:kern w:val="2"/>
          <w:szCs w:val="24"/>
          <w:lang w:eastAsia="zh-TW"/>
        </w:rPr>
        <w:t xml:space="preserve">DTAAH110 </w:t>
      </w:r>
    </w:p>
    <w:p w:rsidR="00E67849" w:rsidRDefault="00E67849" w:rsidP="00E678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ON DTAAH110.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>
        <w:rPr>
          <w:rFonts w:ascii="Arial" w:hAnsi="Arial" w:hint="eastAsia"/>
          <w:kern w:val="2"/>
          <w:szCs w:val="24"/>
          <w:lang w:eastAsia="zh-TW"/>
        </w:rPr>
        <w:t xml:space="preserve"> = DTAAB001.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3A312D" w:rsidRDefault="003A312D" w:rsidP="00B212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BY </w:t>
      </w:r>
      <w:r>
        <w:rPr>
          <w:rFonts w:ascii="Arial" w:hAnsi="Arial" w:hint="eastAsia"/>
          <w:kern w:val="2"/>
          <w:szCs w:val="24"/>
          <w:lang w:eastAsia="zh-TW"/>
        </w:rPr>
        <w:t>查詢條件</w:t>
      </w:r>
    </w:p>
    <w:p w:rsidR="003A312D" w:rsidRDefault="003A312D" w:rsidP="003A31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DTAAH110.</w:t>
      </w:r>
      <w:r>
        <w:rPr>
          <w:rFonts w:ascii="細明體" w:eastAsia="細明體" w:hAnsi="細明體" w:cs="Courier New" w:hint="eastAsia"/>
          <w:lang w:eastAsia="zh-TW"/>
        </w:rPr>
        <w:t xml:space="preserve">壽團險分類 = </w:t>
      </w:r>
      <w:r>
        <w:rPr>
          <w:rFonts w:ascii="細明體" w:eastAsia="細明體" w:hAnsi="細明體" w:cs="Courier New"/>
          <w:lang w:eastAsia="zh-TW"/>
        </w:rPr>
        <w:t>‘</w:t>
      </w:r>
      <w:r>
        <w:rPr>
          <w:rFonts w:ascii="細明體" w:eastAsia="細明體" w:hAnsi="細明體" w:cs="Courier New" w:hint="eastAsia"/>
          <w:lang w:eastAsia="zh-TW"/>
        </w:rPr>
        <w:t>0</w:t>
      </w:r>
      <w:r>
        <w:rPr>
          <w:rFonts w:ascii="細明體" w:eastAsia="細明體" w:hAnsi="細明體" w:cs="Courier New"/>
          <w:lang w:eastAsia="zh-TW"/>
        </w:rPr>
        <w:t>’</w:t>
      </w:r>
      <w:r>
        <w:rPr>
          <w:rFonts w:ascii="細明體" w:eastAsia="細明體" w:hAnsi="細明體" w:cs="Courier New" w:hint="eastAsia"/>
          <w:lang w:eastAsia="zh-TW"/>
        </w:rPr>
        <w:t xml:space="preserve"> (壽險)</w:t>
      </w:r>
    </w:p>
    <w:p w:rsidR="0055577B" w:rsidRDefault="0055577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墊繳給付資料另外寫一個檔：</w:t>
      </w:r>
    </w:p>
    <w:p w:rsidR="0055577B" w:rsidRPr="0055577B" w:rsidRDefault="0055577B" w:rsidP="0055577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檔名</w:t>
      </w:r>
      <w:r>
        <w:rPr>
          <w:rFonts w:ascii="Tahoma" w:hAnsi="細明體" w:hint="eastAsia"/>
          <w:kern w:val="2"/>
          <w:szCs w:val="24"/>
          <w:lang w:eastAsia="zh-TW"/>
        </w:rPr>
        <w:t>路徑</w:t>
      </w:r>
      <w:r w:rsidRPr="00310B98">
        <w:rPr>
          <w:rFonts w:ascii="Tahoma" w:hAnsi="細明體" w:hint="eastAsia"/>
          <w:kern w:val="2"/>
          <w:szCs w:val="24"/>
          <w:lang w:eastAsia="zh-TW"/>
        </w:rPr>
        <w:t>：</w:t>
      </w:r>
      <w:hyperlink r:id="rId8" w:anchor="#" w:history="1">
        <w:r w:rsidRPr="009B14A6">
          <w:rPr>
            <w:rFonts w:ascii="Tahoma" w:hAnsi="Tahoma" w:hint="eastAsia"/>
            <w:kern w:val="2"/>
            <w:szCs w:val="24"/>
            <w:lang w:eastAsia="zh-TW"/>
          </w:rPr>
          <w:t xml:space="preserve"> </w:t>
        </w:r>
        <w:r>
          <w:rPr>
            <w:rFonts w:ascii="Tahoma" w:hAnsi="Tahoma" w:hint="eastAsia"/>
            <w:kern w:val="2"/>
            <w:szCs w:val="24"/>
            <w:lang w:eastAsia="zh-TW"/>
          </w:rPr>
          <w:t>U2H/AAH1_B110/</w:t>
        </w:r>
        <w:r w:rsidRPr="00310B98">
          <w:rPr>
            <w:rFonts w:ascii="Tahoma" w:hAnsi="Tahoma" w:hint="eastAsia"/>
            <w:kern w:val="2"/>
            <w:szCs w:val="24"/>
            <w:lang w:eastAsia="zh-TW"/>
          </w:rPr>
          <w:t>AAH1</w:t>
        </w:r>
        <w:r w:rsidRPr="00310B98">
          <w:rPr>
            <w:rFonts w:ascii="Tahoma" w:hAnsi="Tahoma"/>
            <w:kern w:val="2"/>
            <w:szCs w:val="24"/>
            <w:lang w:eastAsia="zh-TW"/>
          </w:rPr>
          <w:t>_</w:t>
        </w:r>
        <w:r w:rsidRPr="00310B98">
          <w:rPr>
            <w:rFonts w:ascii="Tahoma" w:hAnsi="Tahoma" w:hint="eastAsia"/>
            <w:kern w:val="2"/>
            <w:szCs w:val="24"/>
            <w:lang w:eastAsia="zh-TW"/>
          </w:rPr>
          <w:t>B1</w:t>
        </w:r>
        <w:r>
          <w:rPr>
            <w:rFonts w:ascii="Tahoma" w:hAnsi="Tahoma" w:hint="eastAsia"/>
            <w:kern w:val="2"/>
            <w:szCs w:val="24"/>
            <w:lang w:eastAsia="zh-TW"/>
          </w:rPr>
          <w:t>10_02</w:t>
        </w:r>
        <w:r w:rsidRPr="00310B98">
          <w:rPr>
            <w:rStyle w:val="a3"/>
            <w:rFonts w:ascii="Tahoma" w:hAnsi="Tahoma"/>
            <w:color w:val="auto"/>
            <w:u w:val="none"/>
            <w:lang w:eastAsia="zh-TW"/>
          </w:rPr>
          <w:t>.TXT</w:t>
        </w:r>
      </w:hyperlink>
      <w:r w:rsidRPr="00310B98">
        <w:rPr>
          <w:rFonts w:ascii="Tahoma" w:hAnsi="細明體" w:hint="eastAsia"/>
          <w:kern w:val="2"/>
          <w:szCs w:val="24"/>
          <w:lang w:eastAsia="zh-TW"/>
        </w:rPr>
        <w:t>，</w:t>
      </w:r>
      <w:r>
        <w:rPr>
          <w:rFonts w:ascii="Tahoma" w:hAnsi="Tahoma" w:hint="eastAsia"/>
          <w:lang w:eastAsia="zh-TW"/>
        </w:rPr>
        <w:t>欄位如下</w:t>
      </w:r>
      <w:r>
        <w:rPr>
          <w:rFonts w:ascii="Tahoma" w:hAnsi="Tahoma" w:hint="eastAsia"/>
          <w:kern w:val="2"/>
          <w:szCs w:val="24"/>
          <w:lang w:eastAsia="zh-TW"/>
        </w:rPr>
        <w:t>，逗號分隔</w:t>
      </w:r>
      <w:r w:rsidRPr="00310B98">
        <w:rPr>
          <w:rFonts w:ascii="Tahoma" w:hAnsi="細明體" w:hint="eastAsia"/>
          <w:kern w:val="2"/>
          <w:szCs w:val="24"/>
          <w:lang w:eastAsia="zh-TW"/>
        </w:rPr>
        <w:t>。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500"/>
        <w:gridCol w:w="2520"/>
      </w:tblGrid>
      <w:tr w:rsidR="0055577B" w:rsidRPr="005024A8" w:rsidTr="004A6778">
        <w:tc>
          <w:tcPr>
            <w:tcW w:w="1620" w:type="dxa"/>
            <w:shd w:val="clear" w:color="auto" w:fill="C0C0C0"/>
          </w:tcPr>
          <w:p w:rsidR="0055577B" w:rsidRPr="005024A8" w:rsidRDefault="0055577B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00" w:type="dxa"/>
            <w:shd w:val="clear" w:color="auto" w:fill="C0C0C0"/>
          </w:tcPr>
          <w:p w:rsidR="0055577B" w:rsidRPr="005024A8" w:rsidRDefault="0055577B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20" w:type="dxa"/>
            <w:shd w:val="clear" w:color="auto" w:fill="C0C0C0"/>
          </w:tcPr>
          <w:p w:rsidR="0055577B" w:rsidRPr="005024A8" w:rsidRDefault="0055577B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55577B" w:rsidRPr="005024A8" w:rsidTr="004A6778">
        <w:tc>
          <w:tcPr>
            <w:tcW w:w="1620" w:type="dxa"/>
            <w:shd w:val="clear" w:color="auto" w:fill="FFFF99"/>
            <w:vAlign w:val="center"/>
          </w:tcPr>
          <w:p w:rsidR="0055577B" w:rsidRPr="005024A8" w:rsidRDefault="0055577B" w:rsidP="004A6778">
            <w:pPr>
              <w:pStyle w:val="Tabletext"/>
              <w:keepLines w:val="0"/>
              <w:spacing w:after="0" w:line="240" w:lineRule="auto"/>
              <w:rPr>
                <w:rFonts w:ascii="Arial" w:hAnsi="Arial"/>
                <w:kern w:val="2"/>
                <w:szCs w:val="24"/>
                <w:lang w:eastAsia="zh-TW"/>
              </w:rPr>
            </w:pPr>
            <w:r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500" w:type="dxa"/>
            <w:shd w:val="clear" w:color="auto" w:fill="auto"/>
          </w:tcPr>
          <w:p w:rsidR="0055577B" w:rsidRPr="005024A8" w:rsidRDefault="00316E1D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 w:rsidR="0055577B" w:rsidRPr="005024A8">
              <w:rPr>
                <w:rFonts w:ascii="Arial" w:hAnsi="Arial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520" w:type="dxa"/>
            <w:shd w:val="clear" w:color="auto" w:fill="auto"/>
          </w:tcPr>
          <w:p w:rsidR="0055577B" w:rsidRPr="005024A8" w:rsidRDefault="003F468D" w:rsidP="004A6778">
            <w:pPr>
              <w:rPr>
                <w:rFonts w:ascii="Arial" w:hAnsi="Arial" w:hint="eastAsia"/>
                <w:sz w:val="20"/>
                <w:szCs w:val="22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後面補</w:t>
            </w:r>
            <w:r w:rsidRPr="005024A8">
              <w:rPr>
                <w:rFonts w:ascii="Arial" w:hAnsi="Arial" w:hint="eastAsia"/>
                <w:sz w:val="20"/>
                <w:szCs w:val="22"/>
              </w:rPr>
              <w:t>10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個空白</w:t>
            </w:r>
          </w:p>
        </w:tc>
      </w:tr>
      <w:tr w:rsidR="0055577B" w:rsidRPr="005024A8" w:rsidTr="004A6778">
        <w:tc>
          <w:tcPr>
            <w:tcW w:w="1620" w:type="dxa"/>
            <w:shd w:val="clear" w:color="auto" w:fill="FFFF99"/>
            <w:vAlign w:val="center"/>
          </w:tcPr>
          <w:p w:rsidR="0055577B" w:rsidRPr="005024A8" w:rsidRDefault="00AD0C8F" w:rsidP="00166C8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AD0C8F">
              <w:rPr>
                <w:rFonts w:ascii="Arial" w:hAnsi="Arial" w:hint="eastAsia"/>
                <w:kern w:val="2"/>
                <w:szCs w:val="24"/>
                <w:lang w:eastAsia="zh-TW"/>
              </w:rPr>
              <w:t>墊繳</w:t>
            </w:r>
            <w:r w:rsidR="00166C82">
              <w:rPr>
                <w:rFonts w:ascii="Arial" w:hAnsi="Arial" w:hint="eastAsia"/>
                <w:kern w:val="2"/>
                <w:szCs w:val="24"/>
                <w:lang w:eastAsia="zh-TW"/>
              </w:rPr>
              <w:t>金額</w:t>
            </w:r>
          </w:p>
        </w:tc>
        <w:tc>
          <w:tcPr>
            <w:tcW w:w="4500" w:type="dxa"/>
            <w:shd w:val="clear" w:color="auto" w:fill="auto"/>
          </w:tcPr>
          <w:p w:rsidR="0055577B" w:rsidRPr="005024A8" w:rsidRDefault="00E67849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SUM(</w:t>
            </w:r>
            <w:r w:rsidR="00316E1D">
              <w:rPr>
                <w:rFonts w:ascii="Arial" w:hAnsi="Arial" w:hint="eastAsia"/>
                <w:kern w:val="2"/>
                <w:szCs w:val="24"/>
                <w:lang w:eastAsia="zh-TW"/>
              </w:rPr>
              <w:t>DTAAB001.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給付金額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2520" w:type="dxa"/>
            <w:shd w:val="clear" w:color="auto" w:fill="auto"/>
          </w:tcPr>
          <w:p w:rsidR="0055577B" w:rsidRPr="005024A8" w:rsidRDefault="00166C82" w:rsidP="004A6778">
            <w:pPr>
              <w:rPr>
                <w:rFonts w:ascii="Arial" w:hAnsi="Arial" w:hint="eastAsia"/>
                <w:sz w:val="20"/>
                <w:szCs w:val="22"/>
              </w:rPr>
            </w:pPr>
            <w:r w:rsidRPr="00166C82">
              <w:rPr>
                <w:rFonts w:ascii="Arial" w:hAnsi="Arial" w:hint="eastAsia"/>
                <w:sz w:val="20"/>
                <w:szCs w:val="22"/>
              </w:rPr>
              <w:t>理賠保險金代號</w:t>
            </w:r>
            <w:r>
              <w:rPr>
                <w:rFonts w:ascii="Arial" w:hAnsi="Arial" w:hint="eastAsia"/>
                <w:sz w:val="20"/>
                <w:szCs w:val="22"/>
              </w:rPr>
              <w:t>=</w:t>
            </w:r>
            <w:r>
              <w:rPr>
                <w:rFonts w:ascii="Arial" w:hAnsi="Arial"/>
                <w:sz w:val="20"/>
                <w:szCs w:val="22"/>
              </w:rPr>
              <w:t>’</w:t>
            </w:r>
            <w:r>
              <w:rPr>
                <w:rFonts w:ascii="Arial" w:hAnsi="Arial" w:hint="eastAsia"/>
                <w:sz w:val="20"/>
                <w:szCs w:val="22"/>
              </w:rPr>
              <w:t>FAX5</w:t>
            </w:r>
            <w:r>
              <w:rPr>
                <w:rFonts w:ascii="Arial" w:hAnsi="Arial"/>
                <w:sz w:val="20"/>
                <w:szCs w:val="22"/>
              </w:rPr>
              <w:t>’</w:t>
            </w:r>
          </w:p>
        </w:tc>
      </w:tr>
      <w:tr w:rsidR="00166C82" w:rsidRPr="005024A8" w:rsidTr="004A6778">
        <w:tc>
          <w:tcPr>
            <w:tcW w:w="1620" w:type="dxa"/>
            <w:shd w:val="clear" w:color="auto" w:fill="FFFF99"/>
            <w:vAlign w:val="center"/>
          </w:tcPr>
          <w:p w:rsidR="00166C82" w:rsidRPr="00AD0C8F" w:rsidRDefault="00166C82" w:rsidP="00DF50C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166C82">
              <w:rPr>
                <w:rFonts w:ascii="Arial" w:hAnsi="Arial" w:hint="eastAsia"/>
                <w:kern w:val="2"/>
                <w:szCs w:val="24"/>
                <w:lang w:eastAsia="zh-TW"/>
              </w:rPr>
              <w:t>墊繳利息</w:t>
            </w:r>
          </w:p>
        </w:tc>
        <w:tc>
          <w:tcPr>
            <w:tcW w:w="4500" w:type="dxa"/>
            <w:shd w:val="clear" w:color="auto" w:fill="auto"/>
          </w:tcPr>
          <w:p w:rsidR="00166C82" w:rsidRDefault="00166C82" w:rsidP="004A67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SUM(DTAAB001.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給付金額</w:t>
            </w:r>
            <w:r>
              <w:rPr>
                <w:rFonts w:ascii="Arial" w:hAnsi="Arial"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2520" w:type="dxa"/>
            <w:shd w:val="clear" w:color="auto" w:fill="auto"/>
          </w:tcPr>
          <w:p w:rsidR="00166C82" w:rsidRPr="005024A8" w:rsidRDefault="00166C82" w:rsidP="004A6778">
            <w:pPr>
              <w:rPr>
                <w:rFonts w:ascii="Arial" w:hAnsi="Arial" w:hint="eastAsia"/>
                <w:sz w:val="20"/>
                <w:szCs w:val="22"/>
              </w:rPr>
            </w:pPr>
            <w:r w:rsidRPr="00166C82">
              <w:rPr>
                <w:rFonts w:ascii="Arial" w:hAnsi="Arial" w:hint="eastAsia"/>
                <w:sz w:val="20"/>
                <w:szCs w:val="22"/>
              </w:rPr>
              <w:t>理賠保險金代號</w:t>
            </w:r>
            <w:r>
              <w:rPr>
                <w:rFonts w:ascii="Arial" w:hAnsi="Arial" w:hint="eastAsia"/>
                <w:sz w:val="20"/>
                <w:szCs w:val="22"/>
              </w:rPr>
              <w:t>=</w:t>
            </w:r>
            <w:r>
              <w:rPr>
                <w:rFonts w:ascii="Arial" w:hAnsi="Arial"/>
                <w:sz w:val="20"/>
                <w:szCs w:val="22"/>
              </w:rPr>
              <w:t>’</w:t>
            </w:r>
            <w:r>
              <w:rPr>
                <w:rFonts w:ascii="Arial" w:hAnsi="Arial" w:hint="eastAsia"/>
                <w:sz w:val="20"/>
                <w:szCs w:val="22"/>
              </w:rPr>
              <w:t>DBX6</w:t>
            </w:r>
            <w:r>
              <w:rPr>
                <w:rFonts w:ascii="Arial" w:hAnsi="Arial"/>
                <w:sz w:val="20"/>
                <w:szCs w:val="22"/>
              </w:rPr>
              <w:t>’</w:t>
            </w:r>
          </w:p>
        </w:tc>
      </w:tr>
    </w:tbl>
    <w:p w:rsidR="0055577B" w:rsidRPr="0055577B" w:rsidRDefault="0055577B" w:rsidP="0055577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37FD2" w:rsidRPr="0066128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記錄</w:t>
      </w:r>
      <w:r w:rsidR="00094250" w:rsidRPr="00661282">
        <w:rPr>
          <w:rFonts w:ascii="Arial" w:hAnsi="Arial" w:hint="eastAsia"/>
          <w:kern w:val="2"/>
          <w:lang w:eastAsia="zh-TW"/>
        </w:rPr>
        <w:t>寫</w:t>
      </w:r>
      <w:r w:rsidR="00E13A37" w:rsidRPr="00661282">
        <w:rPr>
          <w:rFonts w:ascii="Arial" w:hAnsi="Arial" w:hint="eastAsia"/>
          <w:kern w:val="2"/>
          <w:lang w:eastAsia="zh-TW"/>
        </w:rPr>
        <w:t>出</w:t>
      </w:r>
      <w:r w:rsidR="00094250" w:rsidRPr="00661282">
        <w:rPr>
          <w:rFonts w:ascii="Arial" w:hAnsi="Arial" w:hint="eastAsia"/>
          <w:kern w:val="2"/>
          <w:lang w:eastAsia="zh-TW"/>
        </w:rPr>
        <w:t>檔</w:t>
      </w:r>
      <w:r w:rsidR="00E13A37" w:rsidRPr="00661282">
        <w:rPr>
          <w:rFonts w:ascii="Arial" w:hAnsi="Arial" w:hint="eastAsia"/>
          <w:kern w:val="2"/>
          <w:lang w:eastAsia="zh-TW"/>
        </w:rPr>
        <w:t>的</w:t>
      </w:r>
      <w:r w:rsidR="00AA7F03" w:rsidRPr="00661282">
        <w:rPr>
          <w:rFonts w:ascii="Arial" w:hAnsi="Arial" w:hint="eastAsia"/>
          <w:kern w:val="2"/>
          <w:lang w:eastAsia="zh-TW"/>
        </w:rPr>
        <w:t>輸出</w:t>
      </w:r>
      <w:r w:rsidRPr="00661282">
        <w:rPr>
          <w:rFonts w:ascii="Arial" w:hAnsi="Arial" w:hint="eastAsia"/>
          <w:kern w:val="2"/>
          <w:lang w:eastAsia="zh-TW"/>
        </w:rPr>
        <w:t>件數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237FD2" w:rsidRPr="0066128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若執行錯誤</w:t>
      </w:r>
    </w:p>
    <w:p w:rsidR="00237FD2" w:rsidRPr="0066128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錯誤處理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(for Log)</w:t>
      </w:r>
    </w:p>
    <w:p w:rsidR="00237FD2" w:rsidRPr="0066128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throw Exception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shd w:val="pct15" w:color="auto" w:fill="FFFFFF"/>
          <w:lang w:eastAsia="zh-TW"/>
        </w:rPr>
        <w:t>結束</w:t>
      </w:r>
      <w:r w:rsidRPr="00661282">
        <w:rPr>
          <w:rFonts w:ascii="Arial" w:hAnsi="Arial" w:hint="eastAsia"/>
          <w:kern w:val="2"/>
          <w:szCs w:val="24"/>
          <w:shd w:val="pct15" w:color="auto" w:fill="FFFFFF"/>
          <w:lang w:eastAsia="zh-TW"/>
        </w:rPr>
        <w:t>METHOD</w:t>
      </w:r>
    </w:p>
    <w:p w:rsidR="00237FD2" w:rsidRPr="0066128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回覆訊息設為</w:t>
      </w:r>
      <w:r w:rsidRPr="00661282">
        <w:rPr>
          <w:rFonts w:ascii="Arial" w:hAnsi="Arial" w:hint="eastAsia"/>
          <w:kern w:val="2"/>
          <w:szCs w:val="24"/>
          <w:lang w:eastAsia="zh-TW"/>
        </w:rPr>
        <w:t>1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237FD2" w:rsidRPr="0066128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661282">
        <w:rPr>
          <w:rFonts w:ascii="Arial" w:hAnsi="Arial" w:hint="eastAsia"/>
          <w:bCs/>
          <w:lang w:eastAsia="zh-TW"/>
        </w:rPr>
        <w:t xml:space="preserve">CALL </w:t>
      </w:r>
      <w:r w:rsidRPr="00661282">
        <w:rPr>
          <w:rFonts w:ascii="Arial" w:hAnsi="Arial" w:hint="eastAsia"/>
          <w:kern w:val="2"/>
          <w:szCs w:val="24"/>
          <w:lang w:eastAsia="zh-TW"/>
        </w:rPr>
        <w:t>批次作業件數紀錄模組</w:t>
      </w:r>
      <w:r w:rsidRPr="00661282">
        <w:rPr>
          <w:rFonts w:ascii="Arial" w:hAnsi="Arial" w:hint="eastAsia"/>
          <w:kern w:val="2"/>
          <w:szCs w:val="24"/>
          <w:lang w:eastAsia="zh-TW"/>
        </w:rPr>
        <w:t>CountManager.java</w:t>
      </w:r>
    </w:p>
    <w:p w:rsidR="00237FD2" w:rsidRPr="0066128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寫出檔</w:t>
      </w:r>
      <w:r w:rsidR="00486413" w:rsidRPr="00661282">
        <w:rPr>
          <w:rFonts w:ascii="Arial" w:hAnsi="Arial" w:hint="eastAsia"/>
          <w:kern w:val="2"/>
          <w:lang w:eastAsia="zh-TW"/>
        </w:rPr>
        <w:t>案</w:t>
      </w:r>
      <w:r w:rsidRPr="00661282">
        <w:rPr>
          <w:rFonts w:ascii="Arial" w:hAnsi="Arial" w:hint="eastAsia"/>
          <w:kern w:val="2"/>
          <w:lang w:eastAsia="zh-TW"/>
        </w:rPr>
        <w:t>的件數及錯誤件數</w:t>
      </w:r>
    </w:p>
    <w:p w:rsidR="00237FD2" w:rsidRPr="0066128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hd w:val="pct15" w:color="auto" w:fill="FFFFFF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錯誤處理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(for Log)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：</w:t>
      </w:r>
      <w:r w:rsidRPr="00661282">
        <w:rPr>
          <w:rFonts w:ascii="Arial" w:hAnsi="Arial" w:hint="eastAsia"/>
          <w:bCs/>
          <w:shd w:val="pct15" w:color="auto" w:fill="FFFFFF"/>
          <w:lang w:eastAsia="zh-TW"/>
        </w:rPr>
        <w:t xml:space="preserve">CALL 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661282">
        <w:tc>
          <w:tcPr>
            <w:tcW w:w="1080" w:type="dxa"/>
          </w:tcPr>
          <w:p w:rsidR="00237FD2" w:rsidRPr="00661282" w:rsidRDefault="00237FD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661282" w:rsidRDefault="00237FD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處理方式</w:t>
            </w:r>
          </w:p>
        </w:tc>
      </w:tr>
      <w:tr w:rsidR="00237FD2" w:rsidRPr="00661282">
        <w:tc>
          <w:tcPr>
            <w:tcW w:w="1080" w:type="dxa"/>
          </w:tcPr>
          <w:p w:rsidR="00237FD2" w:rsidRPr="00661282" w:rsidRDefault="00692F47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661282" w:rsidRDefault="00237FD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訊息：</w:t>
            </w:r>
            <w:r w:rsidR="00692F47"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Pr="00661282" w:rsidRDefault="00237FD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摘要：</w:t>
            </w: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661282" w:rsidRDefault="00237FD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sectPr w:rsidR="00237FD2" w:rsidRPr="0066128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689" w:rsidRDefault="00ED0689">
      <w:r>
        <w:separator/>
      </w:r>
    </w:p>
  </w:endnote>
  <w:endnote w:type="continuationSeparator" w:id="0">
    <w:p w:rsidR="00ED0689" w:rsidRDefault="00ED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689" w:rsidRDefault="00ED0689">
      <w:r>
        <w:separator/>
      </w:r>
    </w:p>
  </w:footnote>
  <w:footnote w:type="continuationSeparator" w:id="0">
    <w:p w:rsidR="00ED0689" w:rsidRDefault="00ED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4E45C81"/>
    <w:multiLevelType w:val="hybridMultilevel"/>
    <w:tmpl w:val="B1521CDA"/>
    <w:lvl w:ilvl="0" w:tplc="6A3A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E44A6D"/>
    <w:multiLevelType w:val="hybridMultilevel"/>
    <w:tmpl w:val="F064B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15"/>
  </w:num>
  <w:num w:numId="13">
    <w:abstractNumId w:val="7"/>
  </w:num>
  <w:num w:numId="14">
    <w:abstractNumId w:val="8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25311"/>
    <w:rsid w:val="00031527"/>
    <w:rsid w:val="00036FC4"/>
    <w:rsid w:val="00041718"/>
    <w:rsid w:val="00044C4B"/>
    <w:rsid w:val="00044E92"/>
    <w:rsid w:val="00045AA9"/>
    <w:rsid w:val="000521FF"/>
    <w:rsid w:val="00052267"/>
    <w:rsid w:val="00056C4B"/>
    <w:rsid w:val="00065600"/>
    <w:rsid w:val="00066117"/>
    <w:rsid w:val="00067D92"/>
    <w:rsid w:val="00067F14"/>
    <w:rsid w:val="000716C7"/>
    <w:rsid w:val="00072C05"/>
    <w:rsid w:val="00073CF4"/>
    <w:rsid w:val="000746FE"/>
    <w:rsid w:val="00075DC7"/>
    <w:rsid w:val="0008184A"/>
    <w:rsid w:val="0008394D"/>
    <w:rsid w:val="00084FD7"/>
    <w:rsid w:val="00085304"/>
    <w:rsid w:val="000913FC"/>
    <w:rsid w:val="00093B86"/>
    <w:rsid w:val="00094250"/>
    <w:rsid w:val="000975D5"/>
    <w:rsid w:val="000A200F"/>
    <w:rsid w:val="000B299A"/>
    <w:rsid w:val="000B3462"/>
    <w:rsid w:val="000B3F2E"/>
    <w:rsid w:val="000B5BB7"/>
    <w:rsid w:val="000C140F"/>
    <w:rsid w:val="000C1D45"/>
    <w:rsid w:val="000C46DE"/>
    <w:rsid w:val="000C583C"/>
    <w:rsid w:val="000C6726"/>
    <w:rsid w:val="000D0985"/>
    <w:rsid w:val="000D5D9B"/>
    <w:rsid w:val="000D5F86"/>
    <w:rsid w:val="000D6BD0"/>
    <w:rsid w:val="000D70F9"/>
    <w:rsid w:val="000E074E"/>
    <w:rsid w:val="000E1555"/>
    <w:rsid w:val="000E206D"/>
    <w:rsid w:val="000E3A7B"/>
    <w:rsid w:val="000E5A55"/>
    <w:rsid w:val="000F015C"/>
    <w:rsid w:val="000F2249"/>
    <w:rsid w:val="000F2B91"/>
    <w:rsid w:val="000F38AD"/>
    <w:rsid w:val="000F5BDB"/>
    <w:rsid w:val="000F6CBE"/>
    <w:rsid w:val="00100738"/>
    <w:rsid w:val="00100CCA"/>
    <w:rsid w:val="00103F5D"/>
    <w:rsid w:val="00113E1A"/>
    <w:rsid w:val="001178ED"/>
    <w:rsid w:val="00121B73"/>
    <w:rsid w:val="00124B89"/>
    <w:rsid w:val="00124CDF"/>
    <w:rsid w:val="00131EAB"/>
    <w:rsid w:val="0013253D"/>
    <w:rsid w:val="00133097"/>
    <w:rsid w:val="001348C2"/>
    <w:rsid w:val="00135BCF"/>
    <w:rsid w:val="00143293"/>
    <w:rsid w:val="001432C6"/>
    <w:rsid w:val="00144B6A"/>
    <w:rsid w:val="001537D0"/>
    <w:rsid w:val="00161D03"/>
    <w:rsid w:val="00163ECA"/>
    <w:rsid w:val="00164FC8"/>
    <w:rsid w:val="00166C82"/>
    <w:rsid w:val="00172CEB"/>
    <w:rsid w:val="00176665"/>
    <w:rsid w:val="001915FB"/>
    <w:rsid w:val="00191F6D"/>
    <w:rsid w:val="0019287A"/>
    <w:rsid w:val="00192BD7"/>
    <w:rsid w:val="00195B9E"/>
    <w:rsid w:val="0019676E"/>
    <w:rsid w:val="00197419"/>
    <w:rsid w:val="00197E57"/>
    <w:rsid w:val="001A21F1"/>
    <w:rsid w:val="001A780C"/>
    <w:rsid w:val="001B0300"/>
    <w:rsid w:val="001B0549"/>
    <w:rsid w:val="001B09A9"/>
    <w:rsid w:val="001B1004"/>
    <w:rsid w:val="001B246E"/>
    <w:rsid w:val="001B50AB"/>
    <w:rsid w:val="001B661B"/>
    <w:rsid w:val="001C03F4"/>
    <w:rsid w:val="001C06A8"/>
    <w:rsid w:val="001C0870"/>
    <w:rsid w:val="001C6F8F"/>
    <w:rsid w:val="001C73E5"/>
    <w:rsid w:val="001D1A81"/>
    <w:rsid w:val="001D4E00"/>
    <w:rsid w:val="001E1A34"/>
    <w:rsid w:val="001E37DB"/>
    <w:rsid w:val="001F0E43"/>
    <w:rsid w:val="001F1A89"/>
    <w:rsid w:val="001F3C19"/>
    <w:rsid w:val="001F45D3"/>
    <w:rsid w:val="002059D1"/>
    <w:rsid w:val="00206359"/>
    <w:rsid w:val="00207353"/>
    <w:rsid w:val="0021036C"/>
    <w:rsid w:val="00211E72"/>
    <w:rsid w:val="00212457"/>
    <w:rsid w:val="002125F3"/>
    <w:rsid w:val="0021268A"/>
    <w:rsid w:val="00212764"/>
    <w:rsid w:val="002128C6"/>
    <w:rsid w:val="00214100"/>
    <w:rsid w:val="0021587E"/>
    <w:rsid w:val="0021650A"/>
    <w:rsid w:val="0021744B"/>
    <w:rsid w:val="0022764B"/>
    <w:rsid w:val="0023765A"/>
    <w:rsid w:val="00237FD2"/>
    <w:rsid w:val="00240BA2"/>
    <w:rsid w:val="002417BC"/>
    <w:rsid w:val="00242326"/>
    <w:rsid w:val="002462A5"/>
    <w:rsid w:val="00247ACF"/>
    <w:rsid w:val="00247D7D"/>
    <w:rsid w:val="00250AFD"/>
    <w:rsid w:val="0025580A"/>
    <w:rsid w:val="00257D67"/>
    <w:rsid w:val="00260F96"/>
    <w:rsid w:val="002612F6"/>
    <w:rsid w:val="00264266"/>
    <w:rsid w:val="00264F84"/>
    <w:rsid w:val="00264FEA"/>
    <w:rsid w:val="0026516E"/>
    <w:rsid w:val="0026767E"/>
    <w:rsid w:val="00267F19"/>
    <w:rsid w:val="002745C4"/>
    <w:rsid w:val="00284062"/>
    <w:rsid w:val="00286777"/>
    <w:rsid w:val="00290450"/>
    <w:rsid w:val="002943F1"/>
    <w:rsid w:val="00294D10"/>
    <w:rsid w:val="002A6F26"/>
    <w:rsid w:val="002A786C"/>
    <w:rsid w:val="002B49C7"/>
    <w:rsid w:val="002B7D54"/>
    <w:rsid w:val="002C75E6"/>
    <w:rsid w:val="002D0E14"/>
    <w:rsid w:val="002D107B"/>
    <w:rsid w:val="002D317F"/>
    <w:rsid w:val="002D34EE"/>
    <w:rsid w:val="002D3506"/>
    <w:rsid w:val="002E0AE6"/>
    <w:rsid w:val="002E165E"/>
    <w:rsid w:val="002E2EA9"/>
    <w:rsid w:val="002E340D"/>
    <w:rsid w:val="002E48CC"/>
    <w:rsid w:val="002E7089"/>
    <w:rsid w:val="002E7FA8"/>
    <w:rsid w:val="002F06E0"/>
    <w:rsid w:val="002F2AE0"/>
    <w:rsid w:val="002F585A"/>
    <w:rsid w:val="002F67D2"/>
    <w:rsid w:val="00301EFC"/>
    <w:rsid w:val="00302000"/>
    <w:rsid w:val="0030386C"/>
    <w:rsid w:val="0030588B"/>
    <w:rsid w:val="0030716E"/>
    <w:rsid w:val="00307983"/>
    <w:rsid w:val="00312D81"/>
    <w:rsid w:val="00316E1D"/>
    <w:rsid w:val="00320BCD"/>
    <w:rsid w:val="00324A5C"/>
    <w:rsid w:val="003317DE"/>
    <w:rsid w:val="00334B61"/>
    <w:rsid w:val="00336EC8"/>
    <w:rsid w:val="00337285"/>
    <w:rsid w:val="003378DE"/>
    <w:rsid w:val="0034163D"/>
    <w:rsid w:val="00343E80"/>
    <w:rsid w:val="0034615F"/>
    <w:rsid w:val="003478E0"/>
    <w:rsid w:val="0035070A"/>
    <w:rsid w:val="00350917"/>
    <w:rsid w:val="00351457"/>
    <w:rsid w:val="00357945"/>
    <w:rsid w:val="003629E6"/>
    <w:rsid w:val="00363C66"/>
    <w:rsid w:val="00364156"/>
    <w:rsid w:val="00365532"/>
    <w:rsid w:val="00367CAD"/>
    <w:rsid w:val="0037331F"/>
    <w:rsid w:val="00380818"/>
    <w:rsid w:val="003808CC"/>
    <w:rsid w:val="003832C9"/>
    <w:rsid w:val="00383F7C"/>
    <w:rsid w:val="003856CA"/>
    <w:rsid w:val="003A2D80"/>
    <w:rsid w:val="003A312D"/>
    <w:rsid w:val="003A5314"/>
    <w:rsid w:val="003A68AD"/>
    <w:rsid w:val="003A7E85"/>
    <w:rsid w:val="003B1006"/>
    <w:rsid w:val="003B2B12"/>
    <w:rsid w:val="003C21F8"/>
    <w:rsid w:val="003C3DA9"/>
    <w:rsid w:val="003C5372"/>
    <w:rsid w:val="003C67C4"/>
    <w:rsid w:val="003D1EA0"/>
    <w:rsid w:val="003D4401"/>
    <w:rsid w:val="003D5476"/>
    <w:rsid w:val="003D5664"/>
    <w:rsid w:val="003D714C"/>
    <w:rsid w:val="003D75E3"/>
    <w:rsid w:val="003D788B"/>
    <w:rsid w:val="003E185B"/>
    <w:rsid w:val="003E3651"/>
    <w:rsid w:val="003E5659"/>
    <w:rsid w:val="003F091B"/>
    <w:rsid w:val="003F468D"/>
    <w:rsid w:val="003F61B0"/>
    <w:rsid w:val="00401630"/>
    <w:rsid w:val="00407C58"/>
    <w:rsid w:val="004117C4"/>
    <w:rsid w:val="00413B72"/>
    <w:rsid w:val="00427368"/>
    <w:rsid w:val="00432C93"/>
    <w:rsid w:val="00433275"/>
    <w:rsid w:val="0043371C"/>
    <w:rsid w:val="00437B5B"/>
    <w:rsid w:val="00444EC0"/>
    <w:rsid w:val="00451AFD"/>
    <w:rsid w:val="00453CE8"/>
    <w:rsid w:val="00465200"/>
    <w:rsid w:val="00466640"/>
    <w:rsid w:val="0047096F"/>
    <w:rsid w:val="00471411"/>
    <w:rsid w:val="0047182E"/>
    <w:rsid w:val="0047380F"/>
    <w:rsid w:val="004757EB"/>
    <w:rsid w:val="00477D65"/>
    <w:rsid w:val="00482D9D"/>
    <w:rsid w:val="004856D9"/>
    <w:rsid w:val="00485975"/>
    <w:rsid w:val="00486413"/>
    <w:rsid w:val="00487887"/>
    <w:rsid w:val="00487B3E"/>
    <w:rsid w:val="00490A13"/>
    <w:rsid w:val="00495C4B"/>
    <w:rsid w:val="00497151"/>
    <w:rsid w:val="004A0172"/>
    <w:rsid w:val="004A0231"/>
    <w:rsid w:val="004A18EF"/>
    <w:rsid w:val="004A2F0E"/>
    <w:rsid w:val="004A6778"/>
    <w:rsid w:val="004B2798"/>
    <w:rsid w:val="004B30A3"/>
    <w:rsid w:val="004B3331"/>
    <w:rsid w:val="004B4C9F"/>
    <w:rsid w:val="004B6F86"/>
    <w:rsid w:val="004C2E0D"/>
    <w:rsid w:val="004C4A6E"/>
    <w:rsid w:val="004C5F45"/>
    <w:rsid w:val="004C6FA8"/>
    <w:rsid w:val="004D1DF4"/>
    <w:rsid w:val="004D3BAA"/>
    <w:rsid w:val="004E24EC"/>
    <w:rsid w:val="004E4C9C"/>
    <w:rsid w:val="004E5035"/>
    <w:rsid w:val="004E7495"/>
    <w:rsid w:val="004F0667"/>
    <w:rsid w:val="004F21C0"/>
    <w:rsid w:val="004F6F61"/>
    <w:rsid w:val="004F7E07"/>
    <w:rsid w:val="00500AF7"/>
    <w:rsid w:val="00501BE7"/>
    <w:rsid w:val="005024A8"/>
    <w:rsid w:val="00503967"/>
    <w:rsid w:val="00506265"/>
    <w:rsid w:val="00506431"/>
    <w:rsid w:val="00507C3F"/>
    <w:rsid w:val="005102B2"/>
    <w:rsid w:val="0051282E"/>
    <w:rsid w:val="0052653B"/>
    <w:rsid w:val="0052788E"/>
    <w:rsid w:val="00532D3A"/>
    <w:rsid w:val="00534D11"/>
    <w:rsid w:val="00534F4D"/>
    <w:rsid w:val="005403CE"/>
    <w:rsid w:val="00544717"/>
    <w:rsid w:val="00544896"/>
    <w:rsid w:val="00547148"/>
    <w:rsid w:val="00552006"/>
    <w:rsid w:val="005521AF"/>
    <w:rsid w:val="0055300C"/>
    <w:rsid w:val="0055577B"/>
    <w:rsid w:val="0055671D"/>
    <w:rsid w:val="00560225"/>
    <w:rsid w:val="00563B9E"/>
    <w:rsid w:val="00563FB6"/>
    <w:rsid w:val="005643F8"/>
    <w:rsid w:val="00566D54"/>
    <w:rsid w:val="0057224C"/>
    <w:rsid w:val="00575538"/>
    <w:rsid w:val="0057555A"/>
    <w:rsid w:val="00583681"/>
    <w:rsid w:val="005840AB"/>
    <w:rsid w:val="00584145"/>
    <w:rsid w:val="00587418"/>
    <w:rsid w:val="00590E17"/>
    <w:rsid w:val="00590E19"/>
    <w:rsid w:val="00593321"/>
    <w:rsid w:val="005953AD"/>
    <w:rsid w:val="005A61BD"/>
    <w:rsid w:val="005A74CF"/>
    <w:rsid w:val="005A7822"/>
    <w:rsid w:val="005A7F06"/>
    <w:rsid w:val="005B3CDD"/>
    <w:rsid w:val="005B44AA"/>
    <w:rsid w:val="005B77D2"/>
    <w:rsid w:val="005C3956"/>
    <w:rsid w:val="005C5393"/>
    <w:rsid w:val="005D1171"/>
    <w:rsid w:val="005D301C"/>
    <w:rsid w:val="005D4094"/>
    <w:rsid w:val="005D65C0"/>
    <w:rsid w:val="005D6BB4"/>
    <w:rsid w:val="005E0198"/>
    <w:rsid w:val="005E1FF2"/>
    <w:rsid w:val="005E30B9"/>
    <w:rsid w:val="005E4768"/>
    <w:rsid w:val="005E4A4E"/>
    <w:rsid w:val="005E7A17"/>
    <w:rsid w:val="005F0C52"/>
    <w:rsid w:val="005F5F18"/>
    <w:rsid w:val="005F6624"/>
    <w:rsid w:val="00601627"/>
    <w:rsid w:val="00605AAB"/>
    <w:rsid w:val="00605E84"/>
    <w:rsid w:val="00611882"/>
    <w:rsid w:val="006131BC"/>
    <w:rsid w:val="00614E7C"/>
    <w:rsid w:val="00617C55"/>
    <w:rsid w:val="00620F3F"/>
    <w:rsid w:val="00623C46"/>
    <w:rsid w:val="006247D8"/>
    <w:rsid w:val="00625638"/>
    <w:rsid w:val="00627F4C"/>
    <w:rsid w:val="006328DB"/>
    <w:rsid w:val="006345A9"/>
    <w:rsid w:val="00636BA2"/>
    <w:rsid w:val="0064084B"/>
    <w:rsid w:val="00642F68"/>
    <w:rsid w:val="0064519D"/>
    <w:rsid w:val="0064574F"/>
    <w:rsid w:val="0064693B"/>
    <w:rsid w:val="006472F9"/>
    <w:rsid w:val="006514C4"/>
    <w:rsid w:val="00651512"/>
    <w:rsid w:val="006525DA"/>
    <w:rsid w:val="00652D58"/>
    <w:rsid w:val="00652E24"/>
    <w:rsid w:val="00654602"/>
    <w:rsid w:val="00656B05"/>
    <w:rsid w:val="006601F5"/>
    <w:rsid w:val="00660659"/>
    <w:rsid w:val="006609E7"/>
    <w:rsid w:val="00661282"/>
    <w:rsid w:val="00661B64"/>
    <w:rsid w:val="00666719"/>
    <w:rsid w:val="0067065A"/>
    <w:rsid w:val="00671295"/>
    <w:rsid w:val="00672DC1"/>
    <w:rsid w:val="00674592"/>
    <w:rsid w:val="00677F25"/>
    <w:rsid w:val="00681963"/>
    <w:rsid w:val="00682BF8"/>
    <w:rsid w:val="00684F69"/>
    <w:rsid w:val="00685402"/>
    <w:rsid w:val="006878F3"/>
    <w:rsid w:val="00687C85"/>
    <w:rsid w:val="00690125"/>
    <w:rsid w:val="00691D5B"/>
    <w:rsid w:val="00692547"/>
    <w:rsid w:val="00692F47"/>
    <w:rsid w:val="00694489"/>
    <w:rsid w:val="0069536D"/>
    <w:rsid w:val="00695509"/>
    <w:rsid w:val="00697233"/>
    <w:rsid w:val="006A6DEB"/>
    <w:rsid w:val="006A6F65"/>
    <w:rsid w:val="006B3665"/>
    <w:rsid w:val="006B40EA"/>
    <w:rsid w:val="006B4650"/>
    <w:rsid w:val="006B5A97"/>
    <w:rsid w:val="006B617C"/>
    <w:rsid w:val="006C13BF"/>
    <w:rsid w:val="006C3911"/>
    <w:rsid w:val="006C627B"/>
    <w:rsid w:val="006C78E8"/>
    <w:rsid w:val="006D11AE"/>
    <w:rsid w:val="006D6559"/>
    <w:rsid w:val="006D6707"/>
    <w:rsid w:val="006F5704"/>
    <w:rsid w:val="006F63F4"/>
    <w:rsid w:val="007107CC"/>
    <w:rsid w:val="00715236"/>
    <w:rsid w:val="007175F2"/>
    <w:rsid w:val="00721615"/>
    <w:rsid w:val="0072383F"/>
    <w:rsid w:val="00745FA8"/>
    <w:rsid w:val="007507C5"/>
    <w:rsid w:val="00754CD8"/>
    <w:rsid w:val="007556D6"/>
    <w:rsid w:val="007578BC"/>
    <w:rsid w:val="00757E35"/>
    <w:rsid w:val="00761170"/>
    <w:rsid w:val="00761B3D"/>
    <w:rsid w:val="007700AD"/>
    <w:rsid w:val="007710D4"/>
    <w:rsid w:val="007715AC"/>
    <w:rsid w:val="007740DF"/>
    <w:rsid w:val="007750B7"/>
    <w:rsid w:val="00775813"/>
    <w:rsid w:val="00777FB6"/>
    <w:rsid w:val="007807E8"/>
    <w:rsid w:val="00780F28"/>
    <w:rsid w:val="00781270"/>
    <w:rsid w:val="007830C0"/>
    <w:rsid w:val="007838D5"/>
    <w:rsid w:val="00784C59"/>
    <w:rsid w:val="007900AE"/>
    <w:rsid w:val="007902C1"/>
    <w:rsid w:val="007911B6"/>
    <w:rsid w:val="00794BDC"/>
    <w:rsid w:val="007A024C"/>
    <w:rsid w:val="007A7064"/>
    <w:rsid w:val="007B55E2"/>
    <w:rsid w:val="007C4E7A"/>
    <w:rsid w:val="007D36E8"/>
    <w:rsid w:val="007D5008"/>
    <w:rsid w:val="007D7CA7"/>
    <w:rsid w:val="007E1912"/>
    <w:rsid w:val="007E21EA"/>
    <w:rsid w:val="007E31D1"/>
    <w:rsid w:val="007E346D"/>
    <w:rsid w:val="007F0641"/>
    <w:rsid w:val="007F3D7B"/>
    <w:rsid w:val="007F4105"/>
    <w:rsid w:val="0080134F"/>
    <w:rsid w:val="008021A0"/>
    <w:rsid w:val="00804DF5"/>
    <w:rsid w:val="00813A0C"/>
    <w:rsid w:val="00816AE7"/>
    <w:rsid w:val="00816C5A"/>
    <w:rsid w:val="008172EA"/>
    <w:rsid w:val="00824B0D"/>
    <w:rsid w:val="00830BEA"/>
    <w:rsid w:val="00830CE2"/>
    <w:rsid w:val="0083321D"/>
    <w:rsid w:val="00835491"/>
    <w:rsid w:val="008355E6"/>
    <w:rsid w:val="00844458"/>
    <w:rsid w:val="0084638D"/>
    <w:rsid w:val="0084688D"/>
    <w:rsid w:val="00851E94"/>
    <w:rsid w:val="008532D6"/>
    <w:rsid w:val="008550D0"/>
    <w:rsid w:val="00856204"/>
    <w:rsid w:val="00856235"/>
    <w:rsid w:val="00856664"/>
    <w:rsid w:val="008571E5"/>
    <w:rsid w:val="008575F4"/>
    <w:rsid w:val="00857D93"/>
    <w:rsid w:val="008618E5"/>
    <w:rsid w:val="0086609C"/>
    <w:rsid w:val="008666E5"/>
    <w:rsid w:val="00866784"/>
    <w:rsid w:val="00872893"/>
    <w:rsid w:val="00875A65"/>
    <w:rsid w:val="0088181E"/>
    <w:rsid w:val="008823CB"/>
    <w:rsid w:val="0088308C"/>
    <w:rsid w:val="00883572"/>
    <w:rsid w:val="00883588"/>
    <w:rsid w:val="008835AB"/>
    <w:rsid w:val="00891F29"/>
    <w:rsid w:val="00892029"/>
    <w:rsid w:val="0089353E"/>
    <w:rsid w:val="008942C4"/>
    <w:rsid w:val="00895610"/>
    <w:rsid w:val="00895DBA"/>
    <w:rsid w:val="008A022C"/>
    <w:rsid w:val="008A6CD6"/>
    <w:rsid w:val="008A7E57"/>
    <w:rsid w:val="008B0A79"/>
    <w:rsid w:val="008B163C"/>
    <w:rsid w:val="008B2045"/>
    <w:rsid w:val="008B40D9"/>
    <w:rsid w:val="008C097A"/>
    <w:rsid w:val="008C0EFF"/>
    <w:rsid w:val="008C2EC6"/>
    <w:rsid w:val="008C5ADD"/>
    <w:rsid w:val="008C708F"/>
    <w:rsid w:val="008D1DE4"/>
    <w:rsid w:val="008D3A7E"/>
    <w:rsid w:val="008E0307"/>
    <w:rsid w:val="008E0EEC"/>
    <w:rsid w:val="008E64F1"/>
    <w:rsid w:val="008E72EB"/>
    <w:rsid w:val="008E7481"/>
    <w:rsid w:val="008E75E6"/>
    <w:rsid w:val="008F0193"/>
    <w:rsid w:val="008F1438"/>
    <w:rsid w:val="008F2421"/>
    <w:rsid w:val="00900AB4"/>
    <w:rsid w:val="00901E44"/>
    <w:rsid w:val="0090379A"/>
    <w:rsid w:val="009129D8"/>
    <w:rsid w:val="00912C59"/>
    <w:rsid w:val="009140B6"/>
    <w:rsid w:val="00915FF0"/>
    <w:rsid w:val="009172A3"/>
    <w:rsid w:val="00923784"/>
    <w:rsid w:val="0092525A"/>
    <w:rsid w:val="0092651C"/>
    <w:rsid w:val="009268E0"/>
    <w:rsid w:val="0092740A"/>
    <w:rsid w:val="00931675"/>
    <w:rsid w:val="009341F2"/>
    <w:rsid w:val="00935BEC"/>
    <w:rsid w:val="00937141"/>
    <w:rsid w:val="00940782"/>
    <w:rsid w:val="009432B7"/>
    <w:rsid w:val="00945F0E"/>
    <w:rsid w:val="009470B7"/>
    <w:rsid w:val="00947FEC"/>
    <w:rsid w:val="00952270"/>
    <w:rsid w:val="0095308C"/>
    <w:rsid w:val="00953539"/>
    <w:rsid w:val="00954A4B"/>
    <w:rsid w:val="0096139B"/>
    <w:rsid w:val="0096501E"/>
    <w:rsid w:val="00965AF6"/>
    <w:rsid w:val="00965C97"/>
    <w:rsid w:val="00965CCE"/>
    <w:rsid w:val="0097019D"/>
    <w:rsid w:val="0097217C"/>
    <w:rsid w:val="009729FE"/>
    <w:rsid w:val="009743ED"/>
    <w:rsid w:val="009771EA"/>
    <w:rsid w:val="00984ACC"/>
    <w:rsid w:val="00986763"/>
    <w:rsid w:val="0099180C"/>
    <w:rsid w:val="00994D8C"/>
    <w:rsid w:val="009977CB"/>
    <w:rsid w:val="009A2050"/>
    <w:rsid w:val="009A286D"/>
    <w:rsid w:val="009A3ED6"/>
    <w:rsid w:val="009A4BF6"/>
    <w:rsid w:val="009B7A6B"/>
    <w:rsid w:val="009C04BF"/>
    <w:rsid w:val="009C0F85"/>
    <w:rsid w:val="009C11F5"/>
    <w:rsid w:val="009C2662"/>
    <w:rsid w:val="009D2899"/>
    <w:rsid w:val="009D343C"/>
    <w:rsid w:val="009D518D"/>
    <w:rsid w:val="009E0103"/>
    <w:rsid w:val="009E1355"/>
    <w:rsid w:val="009E14DC"/>
    <w:rsid w:val="009E3054"/>
    <w:rsid w:val="009E44FE"/>
    <w:rsid w:val="009E7732"/>
    <w:rsid w:val="009F052E"/>
    <w:rsid w:val="009F395B"/>
    <w:rsid w:val="009F446A"/>
    <w:rsid w:val="009F7D5C"/>
    <w:rsid w:val="00A0117E"/>
    <w:rsid w:val="00A0312B"/>
    <w:rsid w:val="00A04DE2"/>
    <w:rsid w:val="00A05EAF"/>
    <w:rsid w:val="00A06899"/>
    <w:rsid w:val="00A11790"/>
    <w:rsid w:val="00A13EF0"/>
    <w:rsid w:val="00A16976"/>
    <w:rsid w:val="00A203F5"/>
    <w:rsid w:val="00A2444D"/>
    <w:rsid w:val="00A24EC4"/>
    <w:rsid w:val="00A276F1"/>
    <w:rsid w:val="00A307E9"/>
    <w:rsid w:val="00A31B30"/>
    <w:rsid w:val="00A33E6A"/>
    <w:rsid w:val="00A349EA"/>
    <w:rsid w:val="00A34EA5"/>
    <w:rsid w:val="00A35D5B"/>
    <w:rsid w:val="00A36241"/>
    <w:rsid w:val="00A36492"/>
    <w:rsid w:val="00A37ADF"/>
    <w:rsid w:val="00A40C4B"/>
    <w:rsid w:val="00A46CFF"/>
    <w:rsid w:val="00A46D2B"/>
    <w:rsid w:val="00A46F55"/>
    <w:rsid w:val="00A512F1"/>
    <w:rsid w:val="00A53E58"/>
    <w:rsid w:val="00A628CF"/>
    <w:rsid w:val="00A70414"/>
    <w:rsid w:val="00A715AE"/>
    <w:rsid w:val="00A72ABF"/>
    <w:rsid w:val="00A82DBC"/>
    <w:rsid w:val="00A8303A"/>
    <w:rsid w:val="00A8475E"/>
    <w:rsid w:val="00A86A66"/>
    <w:rsid w:val="00A91C89"/>
    <w:rsid w:val="00A91DA2"/>
    <w:rsid w:val="00A92062"/>
    <w:rsid w:val="00AA075D"/>
    <w:rsid w:val="00AA190E"/>
    <w:rsid w:val="00AA1F47"/>
    <w:rsid w:val="00AA2D03"/>
    <w:rsid w:val="00AA4AA9"/>
    <w:rsid w:val="00AA6805"/>
    <w:rsid w:val="00AA68EA"/>
    <w:rsid w:val="00AA739E"/>
    <w:rsid w:val="00AA7F03"/>
    <w:rsid w:val="00AB1ED5"/>
    <w:rsid w:val="00AB30B9"/>
    <w:rsid w:val="00AB5CE6"/>
    <w:rsid w:val="00AB614A"/>
    <w:rsid w:val="00AB6FF2"/>
    <w:rsid w:val="00AC59B9"/>
    <w:rsid w:val="00AC79D0"/>
    <w:rsid w:val="00AD00C7"/>
    <w:rsid w:val="00AD0C8F"/>
    <w:rsid w:val="00AD398F"/>
    <w:rsid w:val="00AD7044"/>
    <w:rsid w:val="00AE0177"/>
    <w:rsid w:val="00AE0385"/>
    <w:rsid w:val="00AE29A5"/>
    <w:rsid w:val="00AF016B"/>
    <w:rsid w:val="00AF06A5"/>
    <w:rsid w:val="00AF1084"/>
    <w:rsid w:val="00AF1B71"/>
    <w:rsid w:val="00AF1D7B"/>
    <w:rsid w:val="00AF5D46"/>
    <w:rsid w:val="00B0489B"/>
    <w:rsid w:val="00B04AB1"/>
    <w:rsid w:val="00B10DEB"/>
    <w:rsid w:val="00B1314A"/>
    <w:rsid w:val="00B16A1C"/>
    <w:rsid w:val="00B20E29"/>
    <w:rsid w:val="00B21258"/>
    <w:rsid w:val="00B23574"/>
    <w:rsid w:val="00B23D67"/>
    <w:rsid w:val="00B24D8E"/>
    <w:rsid w:val="00B25B0F"/>
    <w:rsid w:val="00B270E4"/>
    <w:rsid w:val="00B27D56"/>
    <w:rsid w:val="00B314F1"/>
    <w:rsid w:val="00B335B3"/>
    <w:rsid w:val="00B37ED1"/>
    <w:rsid w:val="00B42467"/>
    <w:rsid w:val="00B42BB6"/>
    <w:rsid w:val="00B47CDD"/>
    <w:rsid w:val="00B526A1"/>
    <w:rsid w:val="00B52CEB"/>
    <w:rsid w:val="00B55E51"/>
    <w:rsid w:val="00B61E06"/>
    <w:rsid w:val="00B62C0B"/>
    <w:rsid w:val="00B64609"/>
    <w:rsid w:val="00B64DFE"/>
    <w:rsid w:val="00B720E5"/>
    <w:rsid w:val="00B72AB6"/>
    <w:rsid w:val="00B735B8"/>
    <w:rsid w:val="00B7366C"/>
    <w:rsid w:val="00B77455"/>
    <w:rsid w:val="00B801DF"/>
    <w:rsid w:val="00B80D0C"/>
    <w:rsid w:val="00B81A50"/>
    <w:rsid w:val="00B81DD1"/>
    <w:rsid w:val="00B84CDD"/>
    <w:rsid w:val="00B86208"/>
    <w:rsid w:val="00B86C50"/>
    <w:rsid w:val="00B907B1"/>
    <w:rsid w:val="00B91E97"/>
    <w:rsid w:val="00B924A9"/>
    <w:rsid w:val="00B9343E"/>
    <w:rsid w:val="00B93D18"/>
    <w:rsid w:val="00BA1FD7"/>
    <w:rsid w:val="00BA4707"/>
    <w:rsid w:val="00BA559E"/>
    <w:rsid w:val="00BB5C24"/>
    <w:rsid w:val="00BC0388"/>
    <w:rsid w:val="00BC5E68"/>
    <w:rsid w:val="00BD1B44"/>
    <w:rsid w:val="00BD4B1C"/>
    <w:rsid w:val="00BD4B97"/>
    <w:rsid w:val="00BD540E"/>
    <w:rsid w:val="00BD57EE"/>
    <w:rsid w:val="00BE04CF"/>
    <w:rsid w:val="00BE265B"/>
    <w:rsid w:val="00BE33F2"/>
    <w:rsid w:val="00BE3755"/>
    <w:rsid w:val="00BE6E06"/>
    <w:rsid w:val="00BF5510"/>
    <w:rsid w:val="00C005E2"/>
    <w:rsid w:val="00C00B9A"/>
    <w:rsid w:val="00C00D85"/>
    <w:rsid w:val="00C03589"/>
    <w:rsid w:val="00C0438F"/>
    <w:rsid w:val="00C06170"/>
    <w:rsid w:val="00C063BF"/>
    <w:rsid w:val="00C06893"/>
    <w:rsid w:val="00C104F5"/>
    <w:rsid w:val="00C11C12"/>
    <w:rsid w:val="00C11E4C"/>
    <w:rsid w:val="00C12563"/>
    <w:rsid w:val="00C13152"/>
    <w:rsid w:val="00C136BA"/>
    <w:rsid w:val="00C21B97"/>
    <w:rsid w:val="00C2238B"/>
    <w:rsid w:val="00C256C3"/>
    <w:rsid w:val="00C2615D"/>
    <w:rsid w:val="00C27A97"/>
    <w:rsid w:val="00C3006A"/>
    <w:rsid w:val="00C34CAF"/>
    <w:rsid w:val="00C34DED"/>
    <w:rsid w:val="00C412F0"/>
    <w:rsid w:val="00C413A0"/>
    <w:rsid w:val="00C41E4F"/>
    <w:rsid w:val="00C44498"/>
    <w:rsid w:val="00C445D6"/>
    <w:rsid w:val="00C44C18"/>
    <w:rsid w:val="00C46B95"/>
    <w:rsid w:val="00C46FFC"/>
    <w:rsid w:val="00C47CBD"/>
    <w:rsid w:val="00C559A5"/>
    <w:rsid w:val="00C55FA5"/>
    <w:rsid w:val="00C57239"/>
    <w:rsid w:val="00C6097C"/>
    <w:rsid w:val="00C64649"/>
    <w:rsid w:val="00C72FBB"/>
    <w:rsid w:val="00C76634"/>
    <w:rsid w:val="00C807D5"/>
    <w:rsid w:val="00C81D0A"/>
    <w:rsid w:val="00C82557"/>
    <w:rsid w:val="00C911C0"/>
    <w:rsid w:val="00C94A1F"/>
    <w:rsid w:val="00CA1592"/>
    <w:rsid w:val="00CA5CAF"/>
    <w:rsid w:val="00CA6409"/>
    <w:rsid w:val="00CA733C"/>
    <w:rsid w:val="00CB0B1B"/>
    <w:rsid w:val="00CB2DFE"/>
    <w:rsid w:val="00CB4CD2"/>
    <w:rsid w:val="00CB4F2E"/>
    <w:rsid w:val="00CB531A"/>
    <w:rsid w:val="00CB5FC2"/>
    <w:rsid w:val="00CB62D0"/>
    <w:rsid w:val="00CB72B7"/>
    <w:rsid w:val="00CC0458"/>
    <w:rsid w:val="00CC6334"/>
    <w:rsid w:val="00CD0D1A"/>
    <w:rsid w:val="00CD275E"/>
    <w:rsid w:val="00CD2B40"/>
    <w:rsid w:val="00CD31BD"/>
    <w:rsid w:val="00CE28AD"/>
    <w:rsid w:val="00CE2C85"/>
    <w:rsid w:val="00CE4CFB"/>
    <w:rsid w:val="00CE695E"/>
    <w:rsid w:val="00D00D23"/>
    <w:rsid w:val="00D01AD1"/>
    <w:rsid w:val="00D056FA"/>
    <w:rsid w:val="00D07662"/>
    <w:rsid w:val="00D16896"/>
    <w:rsid w:val="00D20DC2"/>
    <w:rsid w:val="00D23B74"/>
    <w:rsid w:val="00D2458A"/>
    <w:rsid w:val="00D25844"/>
    <w:rsid w:val="00D25C3D"/>
    <w:rsid w:val="00D272DE"/>
    <w:rsid w:val="00D27E0B"/>
    <w:rsid w:val="00D33844"/>
    <w:rsid w:val="00D40180"/>
    <w:rsid w:val="00D41C93"/>
    <w:rsid w:val="00D425D2"/>
    <w:rsid w:val="00D43148"/>
    <w:rsid w:val="00D43190"/>
    <w:rsid w:val="00D43775"/>
    <w:rsid w:val="00D43BC8"/>
    <w:rsid w:val="00D45A1E"/>
    <w:rsid w:val="00D550C9"/>
    <w:rsid w:val="00D56715"/>
    <w:rsid w:val="00D56DF9"/>
    <w:rsid w:val="00D61855"/>
    <w:rsid w:val="00D61B8A"/>
    <w:rsid w:val="00D62485"/>
    <w:rsid w:val="00D66D48"/>
    <w:rsid w:val="00D66DA8"/>
    <w:rsid w:val="00D72633"/>
    <w:rsid w:val="00D72D0E"/>
    <w:rsid w:val="00D77AB1"/>
    <w:rsid w:val="00D804E3"/>
    <w:rsid w:val="00D80F41"/>
    <w:rsid w:val="00D8106A"/>
    <w:rsid w:val="00D81AC2"/>
    <w:rsid w:val="00D82590"/>
    <w:rsid w:val="00D83C63"/>
    <w:rsid w:val="00D90BAF"/>
    <w:rsid w:val="00D95215"/>
    <w:rsid w:val="00D96CBC"/>
    <w:rsid w:val="00D971AB"/>
    <w:rsid w:val="00DA28D2"/>
    <w:rsid w:val="00DA31D4"/>
    <w:rsid w:val="00DA5F02"/>
    <w:rsid w:val="00DA6201"/>
    <w:rsid w:val="00DB00F8"/>
    <w:rsid w:val="00DB1E7B"/>
    <w:rsid w:val="00DB4C20"/>
    <w:rsid w:val="00DC068D"/>
    <w:rsid w:val="00DC1C95"/>
    <w:rsid w:val="00DC1F35"/>
    <w:rsid w:val="00DC65B2"/>
    <w:rsid w:val="00DD13E4"/>
    <w:rsid w:val="00DD6DB3"/>
    <w:rsid w:val="00DE0FA6"/>
    <w:rsid w:val="00DE4250"/>
    <w:rsid w:val="00DE6F53"/>
    <w:rsid w:val="00DF1290"/>
    <w:rsid w:val="00DF50CE"/>
    <w:rsid w:val="00DF5A6E"/>
    <w:rsid w:val="00DF69AE"/>
    <w:rsid w:val="00E000BB"/>
    <w:rsid w:val="00E01897"/>
    <w:rsid w:val="00E058E0"/>
    <w:rsid w:val="00E05D43"/>
    <w:rsid w:val="00E10444"/>
    <w:rsid w:val="00E13A37"/>
    <w:rsid w:val="00E1537C"/>
    <w:rsid w:val="00E15643"/>
    <w:rsid w:val="00E17489"/>
    <w:rsid w:val="00E24590"/>
    <w:rsid w:val="00E24BE7"/>
    <w:rsid w:val="00E27742"/>
    <w:rsid w:val="00E277C0"/>
    <w:rsid w:val="00E30BF8"/>
    <w:rsid w:val="00E30E9E"/>
    <w:rsid w:val="00E322FD"/>
    <w:rsid w:val="00E32702"/>
    <w:rsid w:val="00E33BAD"/>
    <w:rsid w:val="00E40054"/>
    <w:rsid w:val="00E45A00"/>
    <w:rsid w:val="00E50F21"/>
    <w:rsid w:val="00E573BB"/>
    <w:rsid w:val="00E616EB"/>
    <w:rsid w:val="00E6565A"/>
    <w:rsid w:val="00E67849"/>
    <w:rsid w:val="00E827E8"/>
    <w:rsid w:val="00E91144"/>
    <w:rsid w:val="00E9145C"/>
    <w:rsid w:val="00E94C08"/>
    <w:rsid w:val="00E95BF0"/>
    <w:rsid w:val="00E9607C"/>
    <w:rsid w:val="00E9683C"/>
    <w:rsid w:val="00E9694D"/>
    <w:rsid w:val="00EA2141"/>
    <w:rsid w:val="00EA3065"/>
    <w:rsid w:val="00EB03DA"/>
    <w:rsid w:val="00EB1BB5"/>
    <w:rsid w:val="00EB3942"/>
    <w:rsid w:val="00EB6C08"/>
    <w:rsid w:val="00EC4A53"/>
    <w:rsid w:val="00EC7AD9"/>
    <w:rsid w:val="00ED0689"/>
    <w:rsid w:val="00ED0C4E"/>
    <w:rsid w:val="00ED2F64"/>
    <w:rsid w:val="00ED59CA"/>
    <w:rsid w:val="00EE050F"/>
    <w:rsid w:val="00EE259A"/>
    <w:rsid w:val="00EE2911"/>
    <w:rsid w:val="00EE314F"/>
    <w:rsid w:val="00EF12F6"/>
    <w:rsid w:val="00EF1415"/>
    <w:rsid w:val="00EF33F6"/>
    <w:rsid w:val="00EF3878"/>
    <w:rsid w:val="00EF4990"/>
    <w:rsid w:val="00EF4CC3"/>
    <w:rsid w:val="00EF746E"/>
    <w:rsid w:val="00F06562"/>
    <w:rsid w:val="00F13204"/>
    <w:rsid w:val="00F1346C"/>
    <w:rsid w:val="00F141D5"/>
    <w:rsid w:val="00F15918"/>
    <w:rsid w:val="00F16122"/>
    <w:rsid w:val="00F16872"/>
    <w:rsid w:val="00F22838"/>
    <w:rsid w:val="00F23B53"/>
    <w:rsid w:val="00F24F90"/>
    <w:rsid w:val="00F260A7"/>
    <w:rsid w:val="00F26F4D"/>
    <w:rsid w:val="00F27714"/>
    <w:rsid w:val="00F308C3"/>
    <w:rsid w:val="00F31AF2"/>
    <w:rsid w:val="00F31C83"/>
    <w:rsid w:val="00F37669"/>
    <w:rsid w:val="00F407FB"/>
    <w:rsid w:val="00F44967"/>
    <w:rsid w:val="00F45061"/>
    <w:rsid w:val="00F51818"/>
    <w:rsid w:val="00F53BB5"/>
    <w:rsid w:val="00F54483"/>
    <w:rsid w:val="00F55819"/>
    <w:rsid w:val="00F55C3F"/>
    <w:rsid w:val="00F56558"/>
    <w:rsid w:val="00F56C3F"/>
    <w:rsid w:val="00F57DBC"/>
    <w:rsid w:val="00F62868"/>
    <w:rsid w:val="00F63128"/>
    <w:rsid w:val="00F646E7"/>
    <w:rsid w:val="00F66B6B"/>
    <w:rsid w:val="00F7087F"/>
    <w:rsid w:val="00F73136"/>
    <w:rsid w:val="00F775C9"/>
    <w:rsid w:val="00F80821"/>
    <w:rsid w:val="00F81FA0"/>
    <w:rsid w:val="00F822A6"/>
    <w:rsid w:val="00F85204"/>
    <w:rsid w:val="00F86B6B"/>
    <w:rsid w:val="00F93681"/>
    <w:rsid w:val="00FA0968"/>
    <w:rsid w:val="00FA13F9"/>
    <w:rsid w:val="00FA2B85"/>
    <w:rsid w:val="00FA5AFD"/>
    <w:rsid w:val="00FB0964"/>
    <w:rsid w:val="00FB0B40"/>
    <w:rsid w:val="00FB1C54"/>
    <w:rsid w:val="00FB2DB7"/>
    <w:rsid w:val="00FB4F2B"/>
    <w:rsid w:val="00FB5FCF"/>
    <w:rsid w:val="00FB6472"/>
    <w:rsid w:val="00FB77F2"/>
    <w:rsid w:val="00FC2202"/>
    <w:rsid w:val="00FC732B"/>
    <w:rsid w:val="00FC7C58"/>
    <w:rsid w:val="00FD0C94"/>
    <w:rsid w:val="00FD3C18"/>
    <w:rsid w:val="00FD58CC"/>
    <w:rsid w:val="00FD5D2B"/>
    <w:rsid w:val="00FD7B15"/>
    <w:rsid w:val="00FE09EE"/>
    <w:rsid w:val="00FE2680"/>
    <w:rsid w:val="00FF02C4"/>
    <w:rsid w:val="00FF1216"/>
    <w:rsid w:val="00FF34B2"/>
    <w:rsid w:val="00FF3C34"/>
    <w:rsid w:val="00FF5798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0BB123-FC49-4E97-B1AA-97C7E590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customStyle="1" w:styleId="IBM">
    <w:name w:val="IBM 正文"/>
    <w:basedOn w:val="a"/>
    <w:rsid w:val="003856CA"/>
    <w:pPr>
      <w:spacing w:line="400" w:lineRule="exact"/>
      <w:jc w:val="both"/>
    </w:pPr>
    <w:rPr>
      <w:spacing w:val="20"/>
      <w:szCs w:val="20"/>
      <w:lang w:eastAsia="zh-CN"/>
    </w:rPr>
  </w:style>
  <w:style w:type="paragraph" w:styleId="ae">
    <w:name w:val="header"/>
    <w:basedOn w:val="a"/>
    <w:rsid w:val="009C11F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cathaylife.com.tw/portal/eformJSP/SF02004/XCSF_ST4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04/XCSF_ST4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Links>
    <vt:vector size="12" baseType="variant">
      <vt:variant>
        <vt:i4>4718603</vt:i4>
      </vt:variant>
      <vt:variant>
        <vt:i4>3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  <vt:variant>
        <vt:i4>4718603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