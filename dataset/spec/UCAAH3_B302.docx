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18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96"/>
        <w:gridCol w:w="1152"/>
        <w:gridCol w:w="3744"/>
        <w:gridCol w:w="2088"/>
      </w:tblGrid>
      <w:tr w:rsidR="00237FD2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FD2" w:rsidRDefault="00237FD2">
            <w:pPr>
              <w:pStyle w:val="Tabletext"/>
              <w:jc w:val="center"/>
              <w:rPr>
                <w:rFonts w:eastAsia="標楷體"/>
                <w:b/>
              </w:rPr>
            </w:pPr>
            <w:bookmarkStart w:id="0" w:name="_GoBack"/>
            <w:bookmarkEnd w:id="0"/>
            <w:r>
              <w:rPr>
                <w:rFonts w:eastAsia="標楷體"/>
                <w:b/>
              </w:rPr>
              <w:t>Date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FD2" w:rsidRDefault="00237FD2">
            <w:pPr>
              <w:pStyle w:val="Tabletext"/>
              <w:jc w:val="center"/>
              <w:rPr>
                <w:rFonts w:eastAsia="標楷體"/>
                <w:b/>
              </w:rPr>
            </w:pPr>
            <w:r>
              <w:rPr>
                <w:rFonts w:eastAsia="標楷體"/>
                <w:b/>
              </w:rPr>
              <w:t>Version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FD2" w:rsidRDefault="00237FD2">
            <w:pPr>
              <w:pStyle w:val="Tabletext"/>
              <w:jc w:val="center"/>
              <w:rPr>
                <w:rFonts w:eastAsia="標楷體"/>
                <w:b/>
              </w:rPr>
            </w:pPr>
            <w:r>
              <w:rPr>
                <w:rFonts w:eastAsia="標楷體"/>
                <w:b/>
              </w:rPr>
              <w:t>Description</w:t>
            </w: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FD2" w:rsidRDefault="00237FD2">
            <w:pPr>
              <w:pStyle w:val="Tabletext"/>
              <w:jc w:val="center"/>
              <w:rPr>
                <w:rFonts w:eastAsia="標楷體"/>
                <w:b/>
                <w:lang w:eastAsia="zh-TW"/>
              </w:rPr>
            </w:pPr>
            <w:r>
              <w:rPr>
                <w:rFonts w:eastAsia="標楷體"/>
                <w:b/>
                <w:lang w:eastAsia="zh-TW"/>
              </w:rPr>
              <w:t>Author</w:t>
            </w:r>
          </w:p>
        </w:tc>
      </w:tr>
      <w:tr w:rsidR="00237FD2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FD2" w:rsidRDefault="00891F29">
            <w:pPr>
              <w:pStyle w:val="Tabletext"/>
              <w:rPr>
                <w:rFonts w:eastAsia="標楷體"/>
                <w:lang w:eastAsia="zh-TW"/>
              </w:rPr>
            </w:pPr>
            <w:smartTag w:uri="urn:schemas-microsoft-com:office:smarttags" w:element="chsdate">
              <w:smartTagPr>
                <w:attr w:name="Year" w:val="2009"/>
                <w:attr w:name="Month" w:val="6"/>
                <w:attr w:name="Day" w:val="15"/>
                <w:attr w:name="IsLunarDate" w:val="False"/>
                <w:attr w:name="IsROCDate" w:val="False"/>
              </w:smartTagPr>
              <w:r>
                <w:rPr>
                  <w:rFonts w:eastAsia="標楷體" w:hint="eastAsia"/>
                  <w:lang w:eastAsia="zh-TW"/>
                </w:rPr>
                <w:t>200</w:t>
              </w:r>
              <w:r w:rsidR="00EA4694">
                <w:rPr>
                  <w:rFonts w:eastAsia="標楷體" w:hint="eastAsia"/>
                  <w:lang w:eastAsia="zh-TW"/>
                </w:rPr>
                <w:t>9</w:t>
              </w:r>
              <w:r>
                <w:rPr>
                  <w:rFonts w:eastAsia="標楷體" w:hint="eastAsia"/>
                  <w:lang w:eastAsia="zh-TW"/>
                </w:rPr>
                <w:t>/</w:t>
              </w:r>
              <w:r w:rsidR="00EA4694">
                <w:rPr>
                  <w:rFonts w:eastAsia="標楷體" w:hint="eastAsia"/>
                  <w:lang w:eastAsia="zh-TW"/>
                </w:rPr>
                <w:t>06</w:t>
              </w:r>
              <w:r>
                <w:rPr>
                  <w:rFonts w:eastAsia="標楷體" w:hint="eastAsia"/>
                  <w:lang w:eastAsia="zh-TW"/>
                </w:rPr>
                <w:t>/</w:t>
              </w:r>
              <w:r w:rsidR="00EA4694">
                <w:rPr>
                  <w:rFonts w:eastAsia="標楷體" w:hint="eastAsia"/>
                  <w:lang w:eastAsia="zh-TW"/>
                </w:rPr>
                <w:t>15</w:t>
              </w:r>
            </w:smartTag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FD2" w:rsidRDefault="00237FD2">
            <w:pPr>
              <w:pStyle w:val="Tabletext"/>
              <w:rPr>
                <w:rFonts w:eastAsia="標楷體"/>
                <w:lang w:eastAsia="zh-TW"/>
              </w:rPr>
            </w:pPr>
            <w:r>
              <w:rPr>
                <w:rFonts w:eastAsia="標楷體"/>
                <w:lang w:eastAsia="zh-TW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FD2" w:rsidRDefault="00237FD2">
            <w:pPr>
              <w:pStyle w:val="Tabletext"/>
              <w:rPr>
                <w:rFonts w:eastAsia="標楷體"/>
                <w:lang w:eastAsia="zh-TW"/>
              </w:rPr>
            </w:pPr>
            <w:r>
              <w:rPr>
                <w:rFonts w:eastAsia="標楷體"/>
                <w:lang w:eastAsia="zh-TW"/>
              </w:rPr>
              <w:t>Created</w:t>
            </w: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FD2" w:rsidRDefault="00EA4694">
            <w:pPr>
              <w:pStyle w:val="Tabletext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sanyi</w:t>
            </w:r>
          </w:p>
        </w:tc>
      </w:tr>
      <w:tr w:rsidR="00A44163" w:rsidRPr="009E4A8C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4163" w:rsidRPr="009E4A8C" w:rsidRDefault="00A44163">
            <w:pPr>
              <w:pStyle w:val="Tabletext"/>
              <w:rPr>
                <w:rFonts w:eastAsia="標楷體" w:hint="eastAsia"/>
                <w:color w:val="5F497A"/>
                <w:lang w:eastAsia="zh-TW"/>
              </w:rPr>
            </w:pPr>
            <w:r w:rsidRPr="009E4A8C">
              <w:rPr>
                <w:rFonts w:eastAsia="標楷體" w:hint="eastAsia"/>
                <w:color w:val="5F497A"/>
                <w:lang w:eastAsia="zh-TW"/>
              </w:rPr>
              <w:t>2010/08/04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4163" w:rsidRPr="009E4A8C" w:rsidRDefault="00A44163">
            <w:pPr>
              <w:pStyle w:val="Tabletext"/>
              <w:rPr>
                <w:rFonts w:eastAsia="標楷體"/>
                <w:color w:val="5F497A"/>
                <w:lang w:eastAsia="zh-TW"/>
              </w:rPr>
            </w:pPr>
            <w:r w:rsidRPr="009E4A8C">
              <w:rPr>
                <w:rFonts w:eastAsia="標楷體" w:hint="eastAsia"/>
                <w:color w:val="5F497A"/>
                <w:lang w:eastAsia="zh-TW"/>
              </w:rPr>
              <w:t>1.1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4163" w:rsidRPr="009E4A8C" w:rsidRDefault="00A44163">
            <w:pPr>
              <w:pStyle w:val="Tabletext"/>
              <w:rPr>
                <w:rFonts w:ascii="新細明體" w:hAnsi="新細明體" w:hint="eastAsia"/>
                <w:color w:val="5F497A"/>
                <w:lang w:eastAsia="zh-TW"/>
              </w:rPr>
            </w:pPr>
            <w:r w:rsidRPr="009E4A8C">
              <w:rPr>
                <w:rFonts w:ascii="新細明體" w:hAnsi="新細明體" w:hint="eastAsia"/>
                <w:color w:val="5F497A"/>
                <w:lang w:eastAsia="zh-TW"/>
              </w:rPr>
              <w:t>險種代號欄位修改</w:t>
            </w: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4163" w:rsidRPr="009E4A8C" w:rsidRDefault="00A44163">
            <w:pPr>
              <w:pStyle w:val="Tabletext"/>
              <w:rPr>
                <w:rFonts w:ascii="新細明體" w:hAnsi="新細明體" w:hint="eastAsia"/>
                <w:color w:val="5F497A"/>
                <w:lang w:eastAsia="zh-TW"/>
              </w:rPr>
            </w:pPr>
            <w:r w:rsidRPr="009E4A8C">
              <w:rPr>
                <w:rFonts w:ascii="新細明體" w:hAnsi="新細明體" w:hint="eastAsia"/>
                <w:color w:val="5F497A"/>
                <w:lang w:eastAsia="zh-TW"/>
              </w:rPr>
              <w:t>慈蓮</w:t>
            </w:r>
          </w:p>
        </w:tc>
      </w:tr>
    </w:tbl>
    <w:p w:rsidR="00237FD2" w:rsidRDefault="00237FD2">
      <w:pPr>
        <w:pStyle w:val="Tabletext"/>
        <w:keepLines w:val="0"/>
        <w:spacing w:after="0" w:line="240" w:lineRule="auto"/>
        <w:rPr>
          <w:ins w:id="1" w:author="陳德仁" w:date="2019-12-11T15:38:00Z"/>
          <w:kern w:val="2"/>
          <w:szCs w:val="24"/>
          <w:lang w:eastAsia="zh-TW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16"/>
        <w:gridCol w:w="990"/>
        <w:gridCol w:w="4388"/>
        <w:gridCol w:w="1536"/>
        <w:gridCol w:w="2058"/>
      </w:tblGrid>
      <w:tr w:rsidR="00C42E6B" w:rsidRPr="00AE6115" w:rsidTr="00905409">
        <w:trPr>
          <w:ins w:id="2" w:author="陳德仁" w:date="2019-12-11T15:38:00Z"/>
        </w:trPr>
        <w:tc>
          <w:tcPr>
            <w:tcW w:w="1216" w:type="dxa"/>
          </w:tcPr>
          <w:p w:rsidR="00C42E6B" w:rsidRPr="00AE6115" w:rsidRDefault="00C42E6B" w:rsidP="00905409">
            <w:pPr>
              <w:spacing w:line="240" w:lineRule="atLeast"/>
              <w:jc w:val="center"/>
              <w:rPr>
                <w:ins w:id="3" w:author="陳德仁" w:date="2019-12-11T15:38:00Z"/>
                <w:rFonts w:ascii="細明體" w:eastAsia="細明體" w:hAnsi="細明體" w:cs="Courier New"/>
                <w:sz w:val="20"/>
                <w:szCs w:val="20"/>
              </w:rPr>
            </w:pPr>
            <w:ins w:id="4" w:author="陳德仁" w:date="2019-12-11T15:38:00Z">
              <w:r w:rsidRPr="00AE6115">
                <w:rPr>
                  <w:rFonts w:ascii="細明體" w:eastAsia="細明體" w:hAnsi="細明體" w:cs="Courier New" w:hint="eastAsia"/>
                  <w:sz w:val="20"/>
                  <w:szCs w:val="20"/>
                </w:rPr>
                <w:t>修改日期</w:t>
              </w:r>
            </w:ins>
          </w:p>
        </w:tc>
        <w:tc>
          <w:tcPr>
            <w:tcW w:w="990" w:type="dxa"/>
          </w:tcPr>
          <w:p w:rsidR="00C42E6B" w:rsidRPr="00AE6115" w:rsidRDefault="00C42E6B" w:rsidP="00905409">
            <w:pPr>
              <w:spacing w:line="240" w:lineRule="atLeast"/>
              <w:jc w:val="center"/>
              <w:rPr>
                <w:ins w:id="5" w:author="陳德仁" w:date="2019-12-11T15:38:00Z"/>
                <w:rFonts w:ascii="細明體" w:eastAsia="細明體" w:hAnsi="細明體" w:cs="Courier New"/>
                <w:sz w:val="20"/>
                <w:szCs w:val="20"/>
              </w:rPr>
            </w:pPr>
            <w:ins w:id="6" w:author="陳德仁" w:date="2019-12-11T15:38:00Z">
              <w:r w:rsidRPr="00AE6115">
                <w:rPr>
                  <w:rFonts w:ascii="細明體" w:eastAsia="細明體" w:hAnsi="細明體" w:cs="Courier New" w:hint="eastAsia"/>
                  <w:sz w:val="20"/>
                  <w:szCs w:val="20"/>
                </w:rPr>
                <w:t>版本</w:t>
              </w:r>
            </w:ins>
          </w:p>
        </w:tc>
        <w:tc>
          <w:tcPr>
            <w:tcW w:w="4388" w:type="dxa"/>
          </w:tcPr>
          <w:p w:rsidR="00C42E6B" w:rsidRPr="00AE6115" w:rsidRDefault="00C42E6B" w:rsidP="00905409">
            <w:pPr>
              <w:spacing w:line="240" w:lineRule="atLeast"/>
              <w:jc w:val="center"/>
              <w:rPr>
                <w:ins w:id="7" w:author="陳德仁" w:date="2019-12-11T15:38:00Z"/>
                <w:rFonts w:ascii="細明體" w:eastAsia="細明體" w:hAnsi="細明體" w:cs="Courier New"/>
                <w:sz w:val="20"/>
                <w:szCs w:val="20"/>
              </w:rPr>
            </w:pPr>
            <w:ins w:id="8" w:author="陳德仁" w:date="2019-12-11T15:38:00Z">
              <w:r w:rsidRPr="00AE6115">
                <w:rPr>
                  <w:rFonts w:ascii="細明體" w:eastAsia="細明體" w:hAnsi="細明體" w:cs="Courier New" w:hint="eastAsia"/>
                  <w:sz w:val="20"/>
                  <w:szCs w:val="20"/>
                </w:rPr>
                <w:t>修改原因</w:t>
              </w:r>
            </w:ins>
          </w:p>
        </w:tc>
        <w:tc>
          <w:tcPr>
            <w:tcW w:w="1536" w:type="dxa"/>
          </w:tcPr>
          <w:p w:rsidR="00C42E6B" w:rsidRPr="00AE6115" w:rsidRDefault="00C42E6B" w:rsidP="00905409">
            <w:pPr>
              <w:spacing w:line="240" w:lineRule="atLeast"/>
              <w:jc w:val="center"/>
              <w:rPr>
                <w:ins w:id="9" w:author="陳德仁" w:date="2019-12-11T15:38:00Z"/>
                <w:rFonts w:ascii="細明體" w:eastAsia="細明體" w:hAnsi="細明體" w:cs="Courier New"/>
                <w:sz w:val="20"/>
                <w:szCs w:val="20"/>
              </w:rPr>
            </w:pPr>
            <w:ins w:id="10" w:author="陳德仁" w:date="2019-12-11T15:38:00Z">
              <w:r w:rsidRPr="00AE6115">
                <w:rPr>
                  <w:rFonts w:ascii="細明體" w:eastAsia="細明體" w:hAnsi="細明體" w:cs="Courier New" w:hint="eastAsia"/>
                  <w:sz w:val="20"/>
                  <w:szCs w:val="20"/>
                </w:rPr>
                <w:t>修改人姓名</w:t>
              </w:r>
            </w:ins>
          </w:p>
        </w:tc>
        <w:tc>
          <w:tcPr>
            <w:tcW w:w="2058" w:type="dxa"/>
          </w:tcPr>
          <w:p w:rsidR="00C42E6B" w:rsidRPr="00AE6115" w:rsidRDefault="00C42E6B" w:rsidP="00905409">
            <w:pPr>
              <w:spacing w:line="240" w:lineRule="atLeast"/>
              <w:jc w:val="center"/>
              <w:rPr>
                <w:ins w:id="11" w:author="陳德仁" w:date="2019-12-11T15:38:00Z"/>
                <w:rFonts w:ascii="細明體" w:eastAsia="細明體" w:hAnsi="細明體" w:cs="Courier New"/>
                <w:sz w:val="20"/>
                <w:szCs w:val="20"/>
              </w:rPr>
            </w:pPr>
            <w:ins w:id="12" w:author="陳德仁" w:date="2019-12-11T15:38:00Z">
              <w:r w:rsidRPr="00AE6115">
                <w:rPr>
                  <w:rFonts w:ascii="細明體" w:eastAsia="細明體" w:hAnsi="細明體" w:cs="Courier New" w:hint="eastAsia"/>
                  <w:sz w:val="20"/>
                  <w:szCs w:val="20"/>
                </w:rPr>
                <w:t>立案單號</w:t>
              </w:r>
            </w:ins>
          </w:p>
        </w:tc>
      </w:tr>
      <w:tr w:rsidR="00C42E6B" w:rsidRPr="00AE6115" w:rsidTr="00905409">
        <w:trPr>
          <w:ins w:id="13" w:author="陳德仁" w:date="2019-12-11T15:38:00Z"/>
        </w:trPr>
        <w:tc>
          <w:tcPr>
            <w:tcW w:w="1216" w:type="dxa"/>
          </w:tcPr>
          <w:p w:rsidR="00C42E6B" w:rsidRPr="00C42E6B" w:rsidRDefault="00C42E6B" w:rsidP="00905409">
            <w:pPr>
              <w:spacing w:line="240" w:lineRule="atLeast"/>
              <w:jc w:val="center"/>
              <w:rPr>
                <w:ins w:id="14" w:author="陳德仁" w:date="2019-12-11T15:38:00Z"/>
                <w:rFonts w:ascii="新細明體" w:hAnsi="新細明體" w:cs="Courier New"/>
                <w:sz w:val="20"/>
                <w:szCs w:val="20"/>
              </w:rPr>
            </w:pPr>
            <w:ins w:id="15" w:author="陳德仁" w:date="2019-12-11T15:38:00Z">
              <w:r w:rsidRPr="00C42E6B">
                <w:rPr>
                  <w:rFonts w:ascii="新細明體" w:hAnsi="新細明體" w:hint="eastAsia"/>
                  <w:sz w:val="20"/>
                  <w:szCs w:val="20"/>
                </w:rPr>
                <w:t>2019-12-11</w:t>
              </w:r>
            </w:ins>
          </w:p>
        </w:tc>
        <w:tc>
          <w:tcPr>
            <w:tcW w:w="990" w:type="dxa"/>
          </w:tcPr>
          <w:p w:rsidR="00C42E6B" w:rsidRPr="00C42E6B" w:rsidRDefault="00C42E6B" w:rsidP="00905409">
            <w:pPr>
              <w:spacing w:line="240" w:lineRule="atLeast"/>
              <w:jc w:val="center"/>
              <w:rPr>
                <w:ins w:id="16" w:author="陳德仁" w:date="2019-12-11T15:38:00Z"/>
                <w:rFonts w:ascii="新細明體" w:hAnsi="新細明體" w:cs="Courier New" w:hint="eastAsia"/>
                <w:sz w:val="20"/>
                <w:szCs w:val="20"/>
              </w:rPr>
            </w:pPr>
            <w:ins w:id="17" w:author="陳德仁" w:date="2019-12-11T15:38:00Z">
              <w:r w:rsidRPr="00C42E6B">
                <w:rPr>
                  <w:rFonts w:ascii="新細明體" w:hAnsi="新細明體" w:cs="Courier New" w:hint="eastAsia"/>
                  <w:sz w:val="20"/>
                  <w:szCs w:val="20"/>
                </w:rPr>
                <w:t>2</w:t>
              </w:r>
            </w:ins>
          </w:p>
        </w:tc>
        <w:tc>
          <w:tcPr>
            <w:tcW w:w="4388" w:type="dxa"/>
          </w:tcPr>
          <w:p w:rsidR="00C42E6B" w:rsidRPr="00C42E6B" w:rsidRDefault="00C42E6B" w:rsidP="00905409">
            <w:pPr>
              <w:spacing w:line="240" w:lineRule="atLeast"/>
              <w:rPr>
                <w:ins w:id="18" w:author="陳德仁" w:date="2019-12-11T15:38:00Z"/>
                <w:rFonts w:ascii="新細明體" w:hAnsi="新細明體" w:cs="Courier New" w:hint="eastAsia"/>
                <w:sz w:val="20"/>
                <w:szCs w:val="20"/>
              </w:rPr>
            </w:pPr>
            <w:ins w:id="19" w:author="陳德仁" w:date="2019-12-11T15:38:00Z">
              <w:r w:rsidRPr="00C42E6B">
                <w:rPr>
                  <w:rFonts w:ascii="新細明體" w:hAnsi="新細明體" w:hint="eastAsia"/>
                  <w:sz w:val="20"/>
                  <w:szCs w:val="20"/>
                </w:rPr>
                <w:t>內部改善：PMD</w:t>
              </w:r>
            </w:ins>
          </w:p>
        </w:tc>
        <w:tc>
          <w:tcPr>
            <w:tcW w:w="1536" w:type="dxa"/>
          </w:tcPr>
          <w:p w:rsidR="00C42E6B" w:rsidRPr="00C42E6B" w:rsidRDefault="00C42E6B" w:rsidP="00905409">
            <w:pPr>
              <w:spacing w:line="240" w:lineRule="atLeast"/>
              <w:jc w:val="center"/>
              <w:rPr>
                <w:ins w:id="20" w:author="陳德仁" w:date="2019-12-11T15:38:00Z"/>
                <w:rFonts w:ascii="新細明體" w:hAnsi="新細明體" w:cs="Courier New" w:hint="eastAsia"/>
                <w:sz w:val="20"/>
                <w:szCs w:val="20"/>
              </w:rPr>
            </w:pPr>
            <w:ins w:id="21" w:author="陳德仁" w:date="2019-12-11T15:38:00Z">
              <w:r w:rsidRPr="00C42E6B">
                <w:rPr>
                  <w:rFonts w:ascii="新細明體" w:hAnsi="新細明體" w:hint="eastAsia"/>
                  <w:sz w:val="20"/>
                  <w:szCs w:val="20"/>
                </w:rPr>
                <w:t>陳德仁</w:t>
              </w:r>
            </w:ins>
          </w:p>
        </w:tc>
        <w:tc>
          <w:tcPr>
            <w:tcW w:w="2058" w:type="dxa"/>
          </w:tcPr>
          <w:p w:rsidR="00C42E6B" w:rsidRPr="00C42E6B" w:rsidRDefault="00C42E6B" w:rsidP="00905409">
            <w:pPr>
              <w:spacing w:line="240" w:lineRule="atLeast"/>
              <w:jc w:val="center"/>
              <w:rPr>
                <w:ins w:id="22" w:author="陳德仁" w:date="2019-12-11T15:38:00Z"/>
                <w:rFonts w:ascii="新細明體" w:hAnsi="新細明體" w:cs="Courier New"/>
                <w:sz w:val="20"/>
                <w:szCs w:val="20"/>
              </w:rPr>
            </w:pPr>
            <w:ins w:id="23" w:author="陳德仁" w:date="2019-12-11T15:38:00Z">
              <w:r w:rsidRPr="00C42E6B">
                <w:rPr>
                  <w:rFonts w:ascii="新細明體" w:hAnsi="新細明體" w:hint="eastAsia"/>
                  <w:sz w:val="20"/>
                  <w:szCs w:val="20"/>
                </w:rPr>
                <w:t>191114000671</w:t>
              </w:r>
            </w:ins>
          </w:p>
        </w:tc>
      </w:tr>
    </w:tbl>
    <w:p w:rsidR="00C42E6B" w:rsidRDefault="00C42E6B">
      <w:pPr>
        <w:pStyle w:val="Tabletext"/>
        <w:keepLines w:val="0"/>
        <w:spacing w:after="0" w:line="240" w:lineRule="auto"/>
        <w:rPr>
          <w:ins w:id="24" w:author="陳德仁" w:date="2019-12-11T15:38:00Z"/>
          <w:kern w:val="2"/>
          <w:szCs w:val="24"/>
          <w:lang w:eastAsia="zh-TW"/>
        </w:rPr>
      </w:pPr>
    </w:p>
    <w:p w:rsidR="00C42E6B" w:rsidRDefault="00C42E6B">
      <w:pPr>
        <w:pStyle w:val="Tabletext"/>
        <w:keepLines w:val="0"/>
        <w:spacing w:after="0" w:line="240" w:lineRule="auto"/>
        <w:rPr>
          <w:rFonts w:hint="eastAsia"/>
          <w:kern w:val="2"/>
          <w:szCs w:val="24"/>
          <w:lang w:eastAsia="zh-TW"/>
        </w:rPr>
      </w:pPr>
    </w:p>
    <w:p w:rsidR="00237FD2" w:rsidRDefault="00237FD2">
      <w:pPr>
        <w:pStyle w:val="Tabletext"/>
        <w:keepLines w:val="0"/>
        <w:numPr>
          <w:ilvl w:val="0"/>
          <w:numId w:val="2"/>
          <w:numberingChange w:id="25" w:author="test" w:date="2007-10-02T13:52:00Z" w:original="%1:1:35:、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程式功能概要說明：</w:t>
      </w:r>
    </w:p>
    <w:p w:rsidR="00237FD2" w:rsidRDefault="00237FD2">
      <w:pPr>
        <w:pStyle w:val="Tabletext"/>
        <w:keepLines w:val="0"/>
        <w:numPr>
          <w:ilvl w:val="1"/>
          <w:numId w:val="2"/>
          <w:numberingChange w:id="26" w:author="test" w:date="2007-10-02T13:52:00Z" w:original="%2:1:0:.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程式功能：</w:t>
      </w:r>
      <w:r w:rsidR="00D81DA4">
        <w:rPr>
          <w:rFonts w:hint="eastAsia"/>
          <w:kern w:val="2"/>
          <w:szCs w:val="24"/>
          <w:lang w:eastAsia="zh-TW"/>
        </w:rPr>
        <w:t>中信</w:t>
      </w:r>
      <w:r w:rsidR="00891F29">
        <w:rPr>
          <w:rFonts w:hint="eastAsia"/>
          <w:kern w:val="2"/>
          <w:szCs w:val="24"/>
          <w:lang w:eastAsia="zh-TW"/>
        </w:rPr>
        <w:t>資料轉檔</w:t>
      </w:r>
      <w:r>
        <w:rPr>
          <w:rFonts w:hint="eastAsia"/>
          <w:lang w:eastAsia="zh-TW"/>
        </w:rPr>
        <w:t>批次</w:t>
      </w:r>
      <w:r>
        <w:rPr>
          <w:lang w:eastAsia="zh-TW"/>
        </w:rPr>
        <w:t>作業</w:t>
      </w:r>
      <w:r>
        <w:rPr>
          <w:rFonts w:hint="eastAsia"/>
          <w:kern w:val="2"/>
          <w:szCs w:val="24"/>
          <w:lang w:eastAsia="zh-TW"/>
        </w:rPr>
        <w:t>。</w:t>
      </w:r>
    </w:p>
    <w:p w:rsidR="00237FD2" w:rsidRDefault="00237FD2">
      <w:pPr>
        <w:pStyle w:val="Tabletext"/>
        <w:keepLines w:val="0"/>
        <w:numPr>
          <w:ilvl w:val="1"/>
          <w:numId w:val="2"/>
          <w:numberingChange w:id="27" w:author="test" w:date="2007-10-02T13:52:00Z" w:original="%2:2:0:.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程式名稱：</w:t>
      </w:r>
      <w:r>
        <w:rPr>
          <w:rFonts w:hint="eastAsia"/>
          <w:kern w:val="2"/>
          <w:szCs w:val="24"/>
          <w:lang w:eastAsia="zh-TW"/>
        </w:rPr>
        <w:t>AAH3</w:t>
      </w:r>
      <w:r>
        <w:rPr>
          <w:kern w:val="2"/>
          <w:szCs w:val="24"/>
          <w:lang w:eastAsia="zh-TW"/>
        </w:rPr>
        <w:t>_</w:t>
      </w:r>
      <w:r>
        <w:rPr>
          <w:rFonts w:hint="eastAsia"/>
          <w:kern w:val="2"/>
          <w:szCs w:val="24"/>
          <w:lang w:eastAsia="zh-TW"/>
        </w:rPr>
        <w:t>B30</w:t>
      </w:r>
      <w:r w:rsidR="00D81DA4">
        <w:rPr>
          <w:rFonts w:hint="eastAsia"/>
          <w:kern w:val="2"/>
          <w:szCs w:val="24"/>
          <w:lang w:eastAsia="zh-TW"/>
        </w:rPr>
        <w:t>2</w:t>
      </w:r>
      <w:r>
        <w:rPr>
          <w:rFonts w:hint="eastAsia"/>
          <w:kern w:val="2"/>
          <w:szCs w:val="24"/>
          <w:lang w:eastAsia="zh-TW"/>
        </w:rPr>
        <w:t>.java</w:t>
      </w:r>
      <w:r>
        <w:rPr>
          <w:rFonts w:hint="eastAsia"/>
          <w:kern w:val="2"/>
          <w:szCs w:val="24"/>
          <w:lang w:eastAsia="zh-TW"/>
        </w:rPr>
        <w:t>。</w:t>
      </w:r>
    </w:p>
    <w:p w:rsidR="00237FD2" w:rsidRDefault="00237FD2">
      <w:pPr>
        <w:pStyle w:val="Tabletext"/>
        <w:keepLines w:val="0"/>
        <w:numPr>
          <w:ilvl w:val="1"/>
          <w:numId w:val="2"/>
          <w:numberingChange w:id="28" w:author="test" w:date="2007-10-02T13:52:00Z" w:original="%2:3:0:.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作業方式：</w:t>
      </w:r>
      <w:r>
        <w:rPr>
          <w:rFonts w:hint="eastAsia"/>
          <w:kern w:val="2"/>
          <w:szCs w:val="24"/>
          <w:lang w:eastAsia="zh-TW"/>
        </w:rPr>
        <w:t>BATCH</w:t>
      </w:r>
    </w:p>
    <w:p w:rsidR="00237FD2" w:rsidRDefault="00237FD2">
      <w:pPr>
        <w:pStyle w:val="Tabletext"/>
        <w:keepLines w:val="0"/>
        <w:numPr>
          <w:ilvl w:val="1"/>
          <w:numId w:val="2"/>
          <w:numberingChange w:id="29" w:author="test" w:date="2007-10-02T13:52:00Z" w:original="%2:4:0:.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概要說明：</w:t>
      </w:r>
    </w:p>
    <w:p w:rsidR="00237FD2" w:rsidRDefault="00237FD2">
      <w:pPr>
        <w:pStyle w:val="Tabletext"/>
        <w:keepLines w:val="0"/>
        <w:numPr>
          <w:ilvl w:val="2"/>
          <w:numId w:val="2"/>
          <w:numberingChange w:id="30" w:author="test" w:date="2007-10-02T13:52:00Z" w:original="%2:4:0:.%3:1:0: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將</w:t>
      </w:r>
      <w:r w:rsidR="00AA4AA9">
        <w:rPr>
          <w:rFonts w:ascii="細明體" w:eastAsia="細明體" w:hAnsi="細明體" w:hint="eastAsia"/>
          <w:lang w:eastAsia="zh-TW"/>
        </w:rPr>
        <w:t>理賠記錄</w:t>
      </w:r>
      <w:r>
        <w:rPr>
          <w:rFonts w:ascii="細明體" w:eastAsia="細明體" w:hAnsi="細明體" w:hint="eastAsia"/>
          <w:lang w:eastAsia="zh-TW"/>
        </w:rPr>
        <w:t>資料，</w:t>
      </w:r>
      <w:r w:rsidR="00AA4AA9">
        <w:rPr>
          <w:rFonts w:ascii="細明體" w:eastAsia="細明體" w:hAnsi="細明體" w:hint="eastAsia"/>
          <w:lang w:eastAsia="zh-TW"/>
        </w:rPr>
        <w:t>轉換格式下傳</w:t>
      </w:r>
      <w:r w:rsidR="00D81DA4">
        <w:rPr>
          <w:rFonts w:ascii="細明體" w:eastAsia="細明體" w:hAnsi="細明體" w:hint="eastAsia"/>
          <w:lang w:eastAsia="zh-TW"/>
        </w:rPr>
        <w:t>給中國信託</w:t>
      </w:r>
      <w:r>
        <w:rPr>
          <w:rFonts w:hint="eastAsia"/>
          <w:kern w:val="2"/>
          <w:szCs w:val="24"/>
          <w:lang w:eastAsia="zh-TW"/>
        </w:rPr>
        <w:t>。</w:t>
      </w:r>
    </w:p>
    <w:p w:rsidR="00237FD2" w:rsidRDefault="00237FD2">
      <w:pPr>
        <w:pStyle w:val="Tabletext"/>
        <w:keepLines w:val="0"/>
        <w:numPr>
          <w:ilvl w:val="1"/>
          <w:numId w:val="2"/>
          <w:numberingChange w:id="31" w:author="test" w:date="2007-10-02T13:52:00Z" w:original="%2:5:0:.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lang w:eastAsia="zh-TW"/>
        </w:rPr>
        <w:t>處理人員：系統排程。</w:t>
      </w:r>
    </w:p>
    <w:p w:rsidR="00237FD2" w:rsidRDefault="00237FD2" w:rsidP="00D81DA4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程式架構圖：</w:t>
      </w:r>
    </w:p>
    <w:p w:rsidR="00237FD2" w:rsidRDefault="00237FD2">
      <w:pPr>
        <w:pStyle w:val="Tabletext"/>
        <w:keepLines w:val="0"/>
        <w:numPr>
          <w:ilvl w:val="0"/>
          <w:numId w:val="2"/>
          <w:numberingChange w:id="32" w:author="test" w:date="2007-10-02T13:52:00Z" w:original="%1:3:35:、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相關檔案（</w:t>
      </w:r>
      <w:r>
        <w:rPr>
          <w:rFonts w:hint="eastAsia"/>
          <w:kern w:val="2"/>
          <w:szCs w:val="24"/>
          <w:lang w:eastAsia="zh-TW"/>
        </w:rPr>
        <w:t>TABLE</w:t>
      </w:r>
      <w:r>
        <w:rPr>
          <w:rFonts w:hint="eastAsia"/>
          <w:kern w:val="2"/>
          <w:szCs w:val="24"/>
          <w:lang w:eastAsia="zh-TW"/>
        </w:rPr>
        <w:t>）：</w:t>
      </w:r>
    </w:p>
    <w:p w:rsidR="00237FD2" w:rsidRDefault="00F51818">
      <w:pPr>
        <w:pStyle w:val="Tabletext"/>
        <w:keepLines w:val="0"/>
        <w:numPr>
          <w:ilvl w:val="1"/>
          <w:numId w:val="2"/>
          <w:numberingChange w:id="33" w:author="test" w:date="2007-10-02T13:52:00Z" w:original="%2:1:0:.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理賠紀錄</w:t>
      </w:r>
      <w:r w:rsidR="00237FD2">
        <w:rPr>
          <w:rFonts w:hint="eastAsia"/>
          <w:kern w:val="2"/>
          <w:szCs w:val="24"/>
          <w:lang w:eastAsia="zh-TW"/>
        </w:rPr>
        <w:t>檔</w:t>
      </w:r>
      <w:r w:rsidR="00237FD2">
        <w:rPr>
          <w:rFonts w:hint="eastAsia"/>
          <w:kern w:val="2"/>
          <w:szCs w:val="24"/>
          <w:lang w:eastAsia="zh-TW"/>
        </w:rPr>
        <w:t>DTA</w:t>
      </w:r>
      <w:r>
        <w:rPr>
          <w:rFonts w:hint="eastAsia"/>
          <w:kern w:val="2"/>
          <w:szCs w:val="24"/>
          <w:lang w:eastAsia="zh-TW"/>
        </w:rPr>
        <w:t>A</w:t>
      </w:r>
      <w:r w:rsidR="00237FD2">
        <w:rPr>
          <w:rFonts w:hint="eastAsia"/>
          <w:kern w:val="2"/>
          <w:szCs w:val="24"/>
          <w:lang w:eastAsia="zh-TW"/>
        </w:rPr>
        <w:t>B001</w:t>
      </w:r>
      <w:r w:rsidR="00237FD2">
        <w:rPr>
          <w:rFonts w:hint="eastAsia"/>
          <w:kern w:val="2"/>
          <w:szCs w:val="24"/>
          <w:lang w:eastAsia="zh-TW"/>
        </w:rPr>
        <w:t>。</w:t>
      </w:r>
    </w:p>
    <w:p w:rsidR="003629E6" w:rsidRDefault="00EA20AB" w:rsidP="00B51E9E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人事</w:t>
      </w:r>
      <w:r w:rsidR="00F51818">
        <w:rPr>
          <w:rFonts w:hint="eastAsia"/>
          <w:kern w:val="2"/>
          <w:szCs w:val="24"/>
          <w:lang w:eastAsia="zh-TW"/>
        </w:rPr>
        <w:t>檔</w:t>
      </w:r>
      <w:r w:rsidR="00F51818">
        <w:rPr>
          <w:rFonts w:hint="eastAsia"/>
          <w:kern w:val="2"/>
          <w:szCs w:val="24"/>
          <w:lang w:eastAsia="zh-TW"/>
        </w:rPr>
        <w:t>DTA</w:t>
      </w:r>
      <w:r>
        <w:rPr>
          <w:rFonts w:hint="eastAsia"/>
          <w:kern w:val="2"/>
          <w:szCs w:val="24"/>
          <w:lang w:eastAsia="zh-TW"/>
        </w:rPr>
        <w:t>P0000</w:t>
      </w:r>
      <w:r w:rsidR="00F51818">
        <w:rPr>
          <w:rFonts w:hint="eastAsia"/>
          <w:kern w:val="2"/>
          <w:szCs w:val="24"/>
          <w:lang w:eastAsia="zh-TW"/>
        </w:rPr>
        <w:t>。</w:t>
      </w:r>
    </w:p>
    <w:p w:rsidR="00237FD2" w:rsidRDefault="00237FD2">
      <w:pPr>
        <w:pStyle w:val="Tabletext"/>
        <w:keepLines w:val="0"/>
        <w:numPr>
          <w:ilvl w:val="0"/>
          <w:numId w:val="2"/>
          <w:numberingChange w:id="34" w:author="test" w:date="2007-10-02T13:52:00Z" w:original="%1:4:35:、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相關模組：</w:t>
      </w:r>
    </w:p>
    <w:p w:rsidR="00237FD2" w:rsidRPr="00C807D5" w:rsidRDefault="00237FD2">
      <w:pPr>
        <w:pStyle w:val="Tabletext"/>
        <w:keepLines w:val="0"/>
        <w:numPr>
          <w:ilvl w:val="1"/>
          <w:numId w:val="2"/>
          <w:numberingChange w:id="35" w:author="test" w:date="2007-10-02T13:52:00Z" w:original="%2:1:0:.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C807D5">
        <w:rPr>
          <w:rFonts w:hint="eastAsia"/>
          <w:kern w:val="2"/>
          <w:szCs w:val="24"/>
          <w:lang w:eastAsia="zh-TW"/>
        </w:rPr>
        <w:t>批次作業件數紀錄模組</w:t>
      </w:r>
      <w:r w:rsidRPr="00C807D5">
        <w:rPr>
          <w:rFonts w:hint="eastAsia"/>
          <w:kern w:val="2"/>
          <w:szCs w:val="24"/>
          <w:lang w:eastAsia="zh-TW"/>
        </w:rPr>
        <w:t>CountManager.java</w:t>
      </w:r>
      <w:r w:rsidRPr="00C807D5">
        <w:rPr>
          <w:rFonts w:hint="eastAsia"/>
          <w:kern w:val="2"/>
          <w:szCs w:val="24"/>
          <w:lang w:eastAsia="zh-TW"/>
        </w:rPr>
        <w:t>。</w:t>
      </w:r>
    </w:p>
    <w:p w:rsidR="00237FD2" w:rsidRPr="00C807D5" w:rsidRDefault="00237FD2">
      <w:pPr>
        <w:pStyle w:val="Tabletext"/>
        <w:keepLines w:val="0"/>
        <w:numPr>
          <w:ilvl w:val="1"/>
          <w:numId w:val="2"/>
          <w:numberingChange w:id="36" w:author="test" w:date="2007-10-02T13:52:00Z" w:original="%2:2:0:.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C807D5">
        <w:rPr>
          <w:rFonts w:hint="eastAsia"/>
          <w:kern w:val="2"/>
          <w:szCs w:val="24"/>
          <w:lang w:eastAsia="zh-TW"/>
        </w:rPr>
        <w:t>異常訊息記錄模組</w:t>
      </w:r>
      <w:r w:rsidRPr="00C807D5">
        <w:rPr>
          <w:rFonts w:hint="eastAsia"/>
          <w:kern w:val="2"/>
          <w:szCs w:val="24"/>
          <w:lang w:eastAsia="zh-TW"/>
        </w:rPr>
        <w:t>ErrorLog.java</w:t>
      </w:r>
      <w:r w:rsidRPr="00C807D5">
        <w:rPr>
          <w:rFonts w:hint="eastAsia"/>
          <w:kern w:val="2"/>
          <w:szCs w:val="24"/>
          <w:lang w:eastAsia="zh-TW"/>
        </w:rPr>
        <w:t>。</w:t>
      </w:r>
    </w:p>
    <w:p w:rsidR="00237FD2" w:rsidRDefault="00237FD2">
      <w:pPr>
        <w:pStyle w:val="Tabletext"/>
        <w:keepLines w:val="0"/>
        <w:numPr>
          <w:ilvl w:val="0"/>
          <w:numId w:val="2"/>
          <w:numberingChange w:id="37" w:author="test" w:date="2007-10-02T13:52:00Z" w:original="%1:5:35:、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參數說明：</w:t>
      </w:r>
    </w:p>
    <w:p w:rsidR="00237FD2" w:rsidRDefault="00237FD2">
      <w:pPr>
        <w:pStyle w:val="Tabletext"/>
        <w:keepLines w:val="0"/>
        <w:numPr>
          <w:ilvl w:val="1"/>
          <w:numId w:val="2"/>
          <w:numberingChange w:id="38" w:author="test" w:date="2007-10-02T13:52:00Z" w:original="%2:1:0:.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傳入參數：</w:t>
      </w:r>
      <w:r w:rsidR="006027FF">
        <w:rPr>
          <w:rFonts w:hint="eastAsia"/>
          <w:kern w:val="2"/>
          <w:szCs w:val="24"/>
          <w:lang w:eastAsia="zh-TW"/>
        </w:rPr>
        <w:t>yyyy-mm-dd(</w:t>
      </w:r>
      <w:r w:rsidR="006027FF">
        <w:rPr>
          <w:rFonts w:hint="eastAsia"/>
          <w:kern w:val="2"/>
          <w:szCs w:val="24"/>
          <w:lang w:eastAsia="zh-TW"/>
        </w:rPr>
        <w:t>若無，抓</w:t>
      </w:r>
      <w:r w:rsidR="00030D3A">
        <w:rPr>
          <w:rFonts w:hint="eastAsia"/>
          <w:kern w:val="2"/>
          <w:szCs w:val="24"/>
          <w:lang w:eastAsia="zh-TW"/>
        </w:rPr>
        <w:t>SHUTDOWN</w:t>
      </w:r>
      <w:r w:rsidR="006027FF">
        <w:rPr>
          <w:rFonts w:hint="eastAsia"/>
          <w:kern w:val="2"/>
          <w:szCs w:val="24"/>
          <w:lang w:eastAsia="zh-TW"/>
        </w:rPr>
        <w:t>日期</w:t>
      </w:r>
      <w:r w:rsidR="006027FF">
        <w:rPr>
          <w:rFonts w:hint="eastAsia"/>
          <w:kern w:val="2"/>
          <w:szCs w:val="24"/>
          <w:lang w:eastAsia="zh-TW"/>
        </w:rPr>
        <w:t>)</w:t>
      </w:r>
    </w:p>
    <w:p w:rsidR="00237FD2" w:rsidRDefault="00237FD2">
      <w:pPr>
        <w:pStyle w:val="Tabletext"/>
        <w:keepLines w:val="0"/>
        <w:numPr>
          <w:ilvl w:val="1"/>
          <w:numId w:val="2"/>
          <w:numberingChange w:id="39" w:author="test" w:date="2007-10-02T13:52:00Z" w:original="%2:2:0:.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傳出參數：</w:t>
      </w:r>
    </w:p>
    <w:p w:rsidR="00237FD2" w:rsidRDefault="00237FD2">
      <w:pPr>
        <w:pStyle w:val="Tabletext"/>
        <w:keepLines w:val="0"/>
        <w:numPr>
          <w:ilvl w:val="2"/>
          <w:numId w:val="2"/>
          <w:numberingChange w:id="40" w:author="test" w:date="2007-10-02T13:52:00Z" w:original="%2:2:0:.%3:1:0: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回覆訊息為</w:t>
      </w:r>
      <w:smartTag w:uri="urn:schemas-microsoft-com:office:smarttags" w:element="chmetcnv">
        <w:smartTagPr>
          <w:attr w:name="UnitName" w:val="碼"/>
          <w:attr w:name="SourceValue" w:val="1"/>
          <w:attr w:name="HasSpace" w:val="False"/>
          <w:attr w:name="Negative" w:val="False"/>
          <w:attr w:name="NumberType" w:val="3"/>
          <w:attr w:name="TCSC" w:val="1"/>
        </w:smartTagPr>
        <w:r>
          <w:rPr>
            <w:rFonts w:hint="eastAsia"/>
            <w:kern w:val="2"/>
            <w:szCs w:val="24"/>
            <w:lang w:eastAsia="zh-TW"/>
          </w:rPr>
          <w:t>一碼</w:t>
        </w:r>
      </w:smartTag>
      <w:r>
        <w:rPr>
          <w:rFonts w:hint="eastAsia"/>
          <w:kern w:val="2"/>
          <w:szCs w:val="24"/>
          <w:lang w:eastAsia="zh-TW"/>
        </w:rPr>
        <w:t>數字（訊息為</w:t>
      </w:r>
      <w:r>
        <w:rPr>
          <w:rFonts w:hint="eastAsia"/>
          <w:kern w:val="2"/>
          <w:szCs w:val="24"/>
          <w:lang w:eastAsia="zh-TW"/>
        </w:rPr>
        <w:t>0</w:t>
      </w:r>
      <w:r>
        <w:rPr>
          <w:rFonts w:hint="eastAsia"/>
          <w:kern w:val="2"/>
          <w:szCs w:val="24"/>
          <w:lang w:eastAsia="zh-TW"/>
        </w:rPr>
        <w:t>時代表成功，其它則代表失敗）。</w:t>
      </w:r>
    </w:p>
    <w:p w:rsidR="00237FD2" w:rsidRDefault="00237FD2">
      <w:pPr>
        <w:pStyle w:val="Tabletext"/>
        <w:keepLines w:val="0"/>
        <w:numPr>
          <w:ilvl w:val="1"/>
          <w:numId w:val="2"/>
          <w:numberingChange w:id="41" w:author="test" w:date="2007-10-02T13:52:00Z" w:original="%2:3:0:."/>
        </w:numPr>
        <w:tabs>
          <w:tab w:val="clear" w:pos="851"/>
          <w:tab w:val="num" w:pos="992"/>
        </w:tabs>
        <w:spacing w:after="0" w:line="240" w:lineRule="auto"/>
        <w:ind w:left="992" w:hanging="567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共用變數</w:t>
      </w:r>
    </w:p>
    <w:tbl>
      <w:tblPr>
        <w:tblW w:w="100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02"/>
        <w:gridCol w:w="1521"/>
        <w:gridCol w:w="2102"/>
        <w:gridCol w:w="1302"/>
        <w:gridCol w:w="1057"/>
        <w:gridCol w:w="3396"/>
      </w:tblGrid>
      <w:tr w:rsidR="00237FD2">
        <w:tc>
          <w:tcPr>
            <w:tcW w:w="10080" w:type="dxa"/>
            <w:gridSpan w:val="6"/>
            <w:tcBorders>
              <w:bottom w:val="single" w:sz="4" w:space="0" w:color="auto"/>
            </w:tcBorders>
            <w:shd w:val="clear" w:color="auto" w:fill="CCFFCC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CountManager / ErrorLog</w:t>
            </w:r>
          </w:p>
        </w:tc>
      </w:tr>
      <w:tr w:rsidR="00237FD2">
        <w:tc>
          <w:tcPr>
            <w:tcW w:w="702" w:type="dxa"/>
          </w:tcPr>
          <w:p w:rsidR="00237FD2" w:rsidRDefault="00237FD2">
            <w:pPr>
              <w:numPr>
                <w:ilvl w:val="0"/>
                <w:numId w:val="7"/>
                <w:numberingChange w:id="42" w:author="test" w:date="2007-10-02T13:52:00Z" w:original="%1:1:0:."/>
              </w:num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</w:p>
        </w:tc>
        <w:tc>
          <w:tcPr>
            <w:tcW w:w="1521" w:type="dxa"/>
          </w:tcPr>
          <w:p w:rsidR="00237FD2" w:rsidRDefault="00237FD2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/>
                <w:sz w:val="20"/>
                <w:szCs w:val="20"/>
              </w:rPr>
              <w:t>JOB_NAME</w:t>
            </w:r>
          </w:p>
        </w:tc>
        <w:tc>
          <w:tcPr>
            <w:tcW w:w="2102" w:type="dxa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Cs/>
                <w:sz w:val="20"/>
                <w:szCs w:val="20"/>
              </w:rPr>
              <w:t>作業名稱</w:t>
            </w:r>
          </w:p>
        </w:tc>
        <w:tc>
          <w:tcPr>
            <w:tcW w:w="1302" w:type="dxa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/>
                <w:bCs/>
                <w:sz w:val="20"/>
                <w:szCs w:val="20"/>
              </w:rPr>
              <w:t>String</w:t>
            </w:r>
          </w:p>
        </w:tc>
        <w:tc>
          <w:tcPr>
            <w:tcW w:w="1057" w:type="dxa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</w:p>
        </w:tc>
        <w:tc>
          <w:tcPr>
            <w:tcW w:w="3396" w:type="dxa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Cs/>
                <w:sz w:val="20"/>
                <w:szCs w:val="20"/>
              </w:rPr>
              <w:t>JAA</w:t>
            </w:r>
            <w:r w:rsidR="007838D5">
              <w:rPr>
                <w:rFonts w:ascii="細明體" w:eastAsia="細明體" w:hAnsi="細明體" w:hint="eastAsia"/>
                <w:bCs/>
                <w:sz w:val="20"/>
                <w:szCs w:val="20"/>
              </w:rPr>
              <w:t>A</w:t>
            </w:r>
            <w:r w:rsidR="00E000BB">
              <w:rPr>
                <w:rFonts w:ascii="細明體" w:eastAsia="細明體" w:hAnsi="細明體" w:hint="eastAsia"/>
                <w:bCs/>
                <w:sz w:val="20"/>
                <w:szCs w:val="20"/>
              </w:rPr>
              <w:t>D</w:t>
            </w:r>
          </w:p>
        </w:tc>
      </w:tr>
      <w:tr w:rsidR="00237FD2">
        <w:tc>
          <w:tcPr>
            <w:tcW w:w="702" w:type="dxa"/>
          </w:tcPr>
          <w:p w:rsidR="00237FD2" w:rsidRDefault="00237FD2">
            <w:pPr>
              <w:numPr>
                <w:ilvl w:val="0"/>
                <w:numId w:val="7"/>
                <w:numberingChange w:id="43" w:author="test" w:date="2007-10-02T13:52:00Z" w:original="%1:2:0:."/>
              </w:num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</w:p>
        </w:tc>
        <w:tc>
          <w:tcPr>
            <w:tcW w:w="1521" w:type="dxa"/>
          </w:tcPr>
          <w:p w:rsidR="00237FD2" w:rsidRDefault="00237FD2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/>
                <w:sz w:val="20"/>
                <w:szCs w:val="20"/>
              </w:rPr>
              <w:t>PROGRAM</w:t>
            </w:r>
          </w:p>
        </w:tc>
        <w:tc>
          <w:tcPr>
            <w:tcW w:w="2102" w:type="dxa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Cs/>
                <w:sz w:val="20"/>
                <w:szCs w:val="20"/>
              </w:rPr>
              <w:t>程式名稱</w:t>
            </w:r>
          </w:p>
        </w:tc>
        <w:tc>
          <w:tcPr>
            <w:tcW w:w="1302" w:type="dxa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/>
                <w:bCs/>
                <w:sz w:val="20"/>
                <w:szCs w:val="20"/>
              </w:rPr>
              <w:t>String</w:t>
            </w:r>
          </w:p>
        </w:tc>
        <w:tc>
          <w:tcPr>
            <w:tcW w:w="1057" w:type="dxa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</w:p>
        </w:tc>
        <w:tc>
          <w:tcPr>
            <w:tcW w:w="3396" w:type="dxa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Cs/>
                <w:sz w:val="20"/>
                <w:szCs w:val="20"/>
              </w:rPr>
              <w:t>A</w:t>
            </w:r>
            <w:r w:rsidR="007838D5">
              <w:rPr>
                <w:rFonts w:ascii="細明體" w:eastAsia="細明體" w:hAnsi="細明體" w:hint="eastAsia"/>
                <w:bCs/>
                <w:sz w:val="20"/>
                <w:szCs w:val="20"/>
              </w:rPr>
              <w:t>AH3</w:t>
            </w:r>
            <w:r>
              <w:rPr>
                <w:rFonts w:ascii="細明體" w:eastAsia="細明體" w:hAnsi="細明體" w:hint="eastAsia"/>
                <w:bCs/>
                <w:sz w:val="20"/>
                <w:szCs w:val="20"/>
              </w:rPr>
              <w:t>_B</w:t>
            </w:r>
            <w:r w:rsidR="007838D5">
              <w:rPr>
                <w:rFonts w:ascii="細明體" w:eastAsia="細明體" w:hAnsi="細明體" w:hint="eastAsia"/>
                <w:bCs/>
                <w:sz w:val="20"/>
                <w:szCs w:val="20"/>
              </w:rPr>
              <w:t>3</w:t>
            </w:r>
            <w:r w:rsidR="006F1B8C">
              <w:rPr>
                <w:rFonts w:ascii="細明體" w:eastAsia="細明體" w:hAnsi="細明體" w:hint="eastAsia"/>
                <w:bCs/>
                <w:sz w:val="20"/>
                <w:szCs w:val="20"/>
              </w:rPr>
              <w:t>02</w:t>
            </w:r>
          </w:p>
        </w:tc>
      </w:tr>
      <w:tr w:rsidR="00237FD2">
        <w:tc>
          <w:tcPr>
            <w:tcW w:w="702" w:type="dxa"/>
          </w:tcPr>
          <w:p w:rsidR="00237FD2" w:rsidRDefault="00237FD2">
            <w:pPr>
              <w:numPr>
                <w:ilvl w:val="0"/>
                <w:numId w:val="7"/>
                <w:numberingChange w:id="44" w:author="test" w:date="2007-10-02T13:52:00Z" w:original="%1:3:0:."/>
              </w:num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</w:p>
        </w:tc>
        <w:tc>
          <w:tcPr>
            <w:tcW w:w="1521" w:type="dxa"/>
          </w:tcPr>
          <w:p w:rsidR="00237FD2" w:rsidRDefault="00237FD2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/>
                <w:sz w:val="20"/>
                <w:szCs w:val="20"/>
              </w:rPr>
              <w:t>PROCESS_DATE</w:t>
            </w:r>
          </w:p>
        </w:tc>
        <w:tc>
          <w:tcPr>
            <w:tcW w:w="2102" w:type="dxa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Cs/>
                <w:sz w:val="20"/>
                <w:szCs w:val="20"/>
              </w:rPr>
              <w:t>日期</w:t>
            </w:r>
          </w:p>
        </w:tc>
        <w:tc>
          <w:tcPr>
            <w:tcW w:w="1302" w:type="dxa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Cs/>
                <w:sz w:val="20"/>
                <w:szCs w:val="20"/>
              </w:rPr>
              <w:t>TIMESTAMP</w:t>
            </w:r>
          </w:p>
        </w:tc>
        <w:tc>
          <w:tcPr>
            <w:tcW w:w="1057" w:type="dxa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</w:p>
        </w:tc>
        <w:tc>
          <w:tcPr>
            <w:tcW w:w="3396" w:type="dxa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Cs/>
                <w:sz w:val="20"/>
                <w:szCs w:val="20"/>
              </w:rPr>
              <w:t>CURRENT DAY</w:t>
            </w:r>
          </w:p>
        </w:tc>
      </w:tr>
      <w:tr w:rsidR="00237FD2">
        <w:tc>
          <w:tcPr>
            <w:tcW w:w="702" w:type="dxa"/>
          </w:tcPr>
          <w:p w:rsidR="00237FD2" w:rsidRDefault="00237FD2">
            <w:pPr>
              <w:numPr>
                <w:ilvl w:val="0"/>
                <w:numId w:val="7"/>
                <w:numberingChange w:id="45" w:author="test" w:date="2007-10-02T13:52:00Z" w:original="%1:4:0:."/>
              </w:num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</w:p>
        </w:tc>
        <w:tc>
          <w:tcPr>
            <w:tcW w:w="1521" w:type="dxa"/>
          </w:tcPr>
          <w:p w:rsidR="00237FD2" w:rsidRDefault="00237FD2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/>
                <w:sz w:val="20"/>
                <w:szCs w:val="20"/>
              </w:rPr>
              <w:t>BUSINESS</w:t>
            </w:r>
          </w:p>
        </w:tc>
        <w:tc>
          <w:tcPr>
            <w:tcW w:w="2102" w:type="dxa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Cs/>
                <w:sz w:val="20"/>
                <w:szCs w:val="20"/>
              </w:rPr>
              <w:t>業務別</w:t>
            </w:r>
          </w:p>
        </w:tc>
        <w:tc>
          <w:tcPr>
            <w:tcW w:w="1302" w:type="dxa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/>
                <w:bCs/>
                <w:sz w:val="20"/>
                <w:szCs w:val="20"/>
              </w:rPr>
              <w:t>String</w:t>
            </w:r>
          </w:p>
        </w:tc>
        <w:tc>
          <w:tcPr>
            <w:tcW w:w="1057" w:type="dxa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</w:p>
        </w:tc>
        <w:tc>
          <w:tcPr>
            <w:tcW w:w="3396" w:type="dxa"/>
          </w:tcPr>
          <w:p w:rsidR="00237FD2" w:rsidRDefault="00552006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Cs/>
                <w:sz w:val="20"/>
                <w:szCs w:val="20"/>
              </w:rPr>
              <w:t>AA</w:t>
            </w:r>
          </w:p>
        </w:tc>
      </w:tr>
      <w:tr w:rsidR="00237FD2">
        <w:tc>
          <w:tcPr>
            <w:tcW w:w="702" w:type="dxa"/>
          </w:tcPr>
          <w:p w:rsidR="00237FD2" w:rsidRDefault="00237FD2">
            <w:pPr>
              <w:numPr>
                <w:ilvl w:val="0"/>
                <w:numId w:val="7"/>
                <w:numberingChange w:id="46" w:author="test" w:date="2007-10-02T13:52:00Z" w:original="%1:5:0:."/>
              </w:num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</w:p>
        </w:tc>
        <w:tc>
          <w:tcPr>
            <w:tcW w:w="1521" w:type="dxa"/>
          </w:tcPr>
          <w:p w:rsidR="00237FD2" w:rsidRDefault="00237FD2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/>
                <w:sz w:val="20"/>
                <w:szCs w:val="20"/>
              </w:rPr>
              <w:t>SUBSYSTEM</w:t>
            </w:r>
          </w:p>
        </w:tc>
        <w:tc>
          <w:tcPr>
            <w:tcW w:w="2102" w:type="dxa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Cs/>
                <w:sz w:val="20"/>
                <w:szCs w:val="20"/>
              </w:rPr>
              <w:t>次系統名稱</w:t>
            </w:r>
          </w:p>
        </w:tc>
        <w:tc>
          <w:tcPr>
            <w:tcW w:w="1302" w:type="dxa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/>
                <w:bCs/>
                <w:sz w:val="20"/>
                <w:szCs w:val="20"/>
              </w:rPr>
              <w:t>String</w:t>
            </w:r>
          </w:p>
        </w:tc>
        <w:tc>
          <w:tcPr>
            <w:tcW w:w="1057" w:type="dxa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</w:p>
        </w:tc>
        <w:tc>
          <w:tcPr>
            <w:tcW w:w="3396" w:type="dxa"/>
          </w:tcPr>
          <w:p w:rsidR="00237FD2" w:rsidRDefault="00552006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Cs/>
                <w:sz w:val="20"/>
                <w:szCs w:val="20"/>
              </w:rPr>
              <w:t>H3</w:t>
            </w:r>
          </w:p>
        </w:tc>
      </w:tr>
      <w:tr w:rsidR="00237FD2">
        <w:tc>
          <w:tcPr>
            <w:tcW w:w="702" w:type="dxa"/>
          </w:tcPr>
          <w:p w:rsidR="00237FD2" w:rsidRDefault="00237FD2">
            <w:pPr>
              <w:numPr>
                <w:ilvl w:val="0"/>
                <w:numId w:val="7"/>
                <w:numberingChange w:id="47" w:author="test" w:date="2007-10-02T13:52:00Z" w:original="%1:6:0:."/>
              </w:num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</w:p>
        </w:tc>
        <w:tc>
          <w:tcPr>
            <w:tcW w:w="1521" w:type="dxa"/>
          </w:tcPr>
          <w:p w:rsidR="00237FD2" w:rsidRDefault="00237FD2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/>
                <w:sz w:val="20"/>
                <w:szCs w:val="20"/>
              </w:rPr>
              <w:t>PERIOD</w:t>
            </w:r>
          </w:p>
        </w:tc>
        <w:tc>
          <w:tcPr>
            <w:tcW w:w="2102" w:type="dxa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Cs/>
                <w:sz w:val="20"/>
                <w:szCs w:val="20"/>
              </w:rPr>
              <w:t>執行週期</w:t>
            </w:r>
          </w:p>
        </w:tc>
        <w:tc>
          <w:tcPr>
            <w:tcW w:w="1302" w:type="dxa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/>
                <w:bCs/>
                <w:sz w:val="20"/>
                <w:szCs w:val="20"/>
              </w:rPr>
              <w:t>String</w:t>
            </w:r>
          </w:p>
        </w:tc>
        <w:tc>
          <w:tcPr>
            <w:tcW w:w="1057" w:type="dxa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</w:p>
        </w:tc>
        <w:tc>
          <w:tcPr>
            <w:tcW w:w="3396" w:type="dxa"/>
          </w:tcPr>
          <w:p w:rsidR="00237FD2" w:rsidRDefault="00552006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Cs/>
                <w:sz w:val="20"/>
                <w:szCs w:val="20"/>
              </w:rPr>
              <w:t>日</w:t>
            </w:r>
          </w:p>
        </w:tc>
      </w:tr>
    </w:tbl>
    <w:p w:rsidR="00237FD2" w:rsidRDefault="00237FD2">
      <w:pPr>
        <w:pStyle w:val="Tabletext"/>
        <w:keepLines w:val="0"/>
        <w:spacing w:after="0" w:line="240" w:lineRule="auto"/>
        <w:ind w:left="425"/>
        <w:rPr>
          <w:rFonts w:hint="eastAsia"/>
          <w:kern w:val="2"/>
          <w:szCs w:val="24"/>
          <w:lang w:eastAsia="zh-TW"/>
        </w:rPr>
      </w:pPr>
    </w:p>
    <w:p w:rsidR="00237FD2" w:rsidRDefault="00237FD2">
      <w:pPr>
        <w:pStyle w:val="Tabletext"/>
        <w:keepLines w:val="0"/>
        <w:numPr>
          <w:ilvl w:val="0"/>
          <w:numId w:val="2"/>
          <w:numberingChange w:id="48" w:author="test" w:date="2007-10-02T13:52:00Z" w:original="%1:6:35:、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程式內容：</w:t>
      </w:r>
    </w:p>
    <w:p w:rsidR="00237FD2" w:rsidRDefault="00237FD2">
      <w:pPr>
        <w:pStyle w:val="Tabletext"/>
        <w:keepLines w:val="0"/>
        <w:numPr>
          <w:ilvl w:val="1"/>
          <w:numId w:val="2"/>
          <w:numberingChange w:id="49" w:author="test" w:date="2007-10-02T13:52:00Z" w:original="%2:1:0:."/>
        </w:numPr>
        <w:spacing w:after="0" w:line="240" w:lineRule="auto"/>
        <w:ind w:left="1440" w:hanging="960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初始化：</w:t>
      </w:r>
    </w:p>
    <w:p w:rsidR="00237FD2" w:rsidRDefault="00237FD2">
      <w:pPr>
        <w:pStyle w:val="Tabletext"/>
        <w:keepLines w:val="0"/>
        <w:numPr>
          <w:ilvl w:val="2"/>
          <w:numId w:val="2"/>
          <w:numberingChange w:id="50" w:author="test" w:date="2007-10-02T13:52:00Z" w:original="%2:1:0:.%3:1:0: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lastRenderedPageBreak/>
        <w:t>回覆訊息預設為</w:t>
      </w:r>
      <w:r>
        <w:rPr>
          <w:rFonts w:hint="eastAsia"/>
          <w:kern w:val="2"/>
          <w:szCs w:val="24"/>
          <w:lang w:eastAsia="zh-TW"/>
        </w:rPr>
        <w:t>0</w:t>
      </w:r>
      <w:r>
        <w:rPr>
          <w:rFonts w:hint="eastAsia"/>
          <w:kern w:val="2"/>
          <w:szCs w:val="24"/>
          <w:lang w:eastAsia="zh-TW"/>
        </w:rPr>
        <w:t>。</w:t>
      </w:r>
    </w:p>
    <w:p w:rsidR="000021BB" w:rsidRDefault="000021BB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產生文字檔案路徑</w:t>
      </w:r>
      <w:r>
        <w:rPr>
          <w:rFonts w:hint="eastAsia"/>
          <w:kern w:val="2"/>
          <w:szCs w:val="24"/>
          <w:lang w:eastAsia="zh-TW"/>
        </w:rPr>
        <w:t xml:space="preserve"> AAH3/AAH3_B302</w:t>
      </w:r>
    </w:p>
    <w:p w:rsidR="00237FD2" w:rsidRDefault="00237FD2" w:rsidP="000021BB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Execute()</w:t>
      </w:r>
      <w:r w:rsidR="000F647D">
        <w:rPr>
          <w:rFonts w:ascii="細明體" w:eastAsia="細明體" w:hAnsi="細明體" w:hint="eastAsia"/>
          <w:kern w:val="2"/>
          <w:szCs w:val="24"/>
          <w:lang w:eastAsia="zh-TW"/>
        </w:rPr>
        <w:t>：產生</w:t>
      </w:r>
      <w:r w:rsidR="00724703">
        <w:rPr>
          <w:rFonts w:ascii="細明體" w:eastAsia="細明體" w:hAnsi="細明體" w:hint="eastAsia"/>
          <w:kern w:val="2"/>
          <w:szCs w:val="24"/>
          <w:lang w:eastAsia="zh-TW"/>
        </w:rPr>
        <w:t>文字檔，各欄位中間以</w:t>
      </w:r>
      <w:r w:rsidR="00724703">
        <w:rPr>
          <w:rFonts w:ascii="細明體" w:eastAsia="細明體" w:hAnsi="細明體"/>
          <w:kern w:val="2"/>
          <w:szCs w:val="24"/>
          <w:lang w:eastAsia="zh-TW"/>
        </w:rPr>
        <w:t>”</w:t>
      </w:r>
      <w:r w:rsidR="00724703">
        <w:rPr>
          <w:rFonts w:ascii="細明體" w:eastAsia="細明體" w:hAnsi="細明體" w:hint="eastAsia"/>
          <w:kern w:val="2"/>
          <w:szCs w:val="24"/>
          <w:lang w:eastAsia="zh-TW"/>
        </w:rPr>
        <w:t>逗號</w:t>
      </w:r>
      <w:r w:rsidR="00724703">
        <w:rPr>
          <w:rFonts w:ascii="細明體" w:eastAsia="細明體" w:hAnsi="細明體"/>
          <w:kern w:val="2"/>
          <w:szCs w:val="24"/>
          <w:lang w:eastAsia="zh-TW"/>
        </w:rPr>
        <w:t>”</w:t>
      </w:r>
      <w:r w:rsidR="00724703">
        <w:rPr>
          <w:rFonts w:ascii="細明體" w:eastAsia="細明體" w:hAnsi="細明體" w:hint="eastAsia"/>
          <w:kern w:val="2"/>
          <w:szCs w:val="24"/>
          <w:lang w:eastAsia="zh-TW"/>
        </w:rPr>
        <w:t>間隔</w:t>
      </w:r>
      <w:r w:rsidR="001C2BCC">
        <w:rPr>
          <w:rFonts w:ascii="細明體" w:eastAsia="細明體" w:hAnsi="細明體" w:hint="eastAsia"/>
          <w:kern w:val="2"/>
          <w:szCs w:val="24"/>
          <w:lang w:eastAsia="zh-TW"/>
        </w:rPr>
        <w:t>，</w:t>
      </w:r>
      <w:r w:rsidR="00237ED6">
        <w:rPr>
          <w:rFonts w:ascii="細明體" w:eastAsia="細明體" w:hAnsi="細明體" w:hint="eastAsia"/>
          <w:kern w:val="2"/>
          <w:szCs w:val="24"/>
          <w:lang w:eastAsia="zh-TW"/>
        </w:rPr>
        <w:t>各檔</w:t>
      </w:r>
      <w:r w:rsidR="001C2BCC">
        <w:rPr>
          <w:rFonts w:ascii="細明體" w:eastAsia="細明體" w:hAnsi="細明體" w:hint="eastAsia"/>
          <w:kern w:val="2"/>
          <w:szCs w:val="24"/>
          <w:lang w:eastAsia="zh-TW"/>
        </w:rPr>
        <w:t>命名規則如下</w:t>
      </w:r>
      <w:r w:rsidR="00724703">
        <w:rPr>
          <w:rFonts w:ascii="細明體" w:eastAsia="細明體" w:hAnsi="細明體" w:hint="eastAsia"/>
          <w:kern w:val="2"/>
          <w:szCs w:val="24"/>
          <w:lang w:eastAsia="zh-TW"/>
        </w:rPr>
        <w:t>：</w:t>
      </w:r>
    </w:p>
    <w:p w:rsidR="00724703" w:rsidRDefault="00724703" w:rsidP="00724703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理賠受理檔：</w:t>
      </w:r>
      <w:r w:rsidR="00E94BC1">
        <w:rPr>
          <w:rFonts w:ascii="細明體" w:eastAsia="細明體" w:hAnsi="細明體" w:hint="eastAsia"/>
          <w:kern w:val="2"/>
          <w:szCs w:val="24"/>
          <w:lang w:eastAsia="zh-TW"/>
        </w:rPr>
        <w:t>抓取DTAAB001</w:t>
      </w:r>
    </w:p>
    <w:p w:rsidR="005E14D9" w:rsidRDefault="00237ED6" w:rsidP="005E14D9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檔名:</w:t>
      </w:r>
      <w:r>
        <w:rPr>
          <w:rFonts w:ascii="細明體" w:eastAsia="細明體" w:hAnsi="細明體"/>
          <w:kern w:val="2"/>
          <w:szCs w:val="24"/>
          <w:lang w:eastAsia="zh-TW"/>
        </w:rPr>
        <w:t>‘</w:t>
      </w:r>
      <w:r w:rsidRPr="002B6821">
        <w:rPr>
          <w:rFonts w:ascii="細明體" w:eastAsia="細明體" w:hAnsi="細明體" w:hint="eastAsia"/>
          <w:color w:val="0000FF"/>
          <w:kern w:val="2"/>
          <w:szCs w:val="24"/>
          <w:lang w:eastAsia="zh-TW"/>
        </w:rPr>
        <w:t>L</w:t>
      </w:r>
      <w:r w:rsidR="00C74B54" w:rsidRPr="002B6821">
        <w:rPr>
          <w:rFonts w:ascii="細明體" w:eastAsia="細明體" w:hAnsi="細明體" w:hint="eastAsia"/>
          <w:color w:val="0000FF"/>
          <w:kern w:val="2"/>
          <w:szCs w:val="24"/>
          <w:lang w:eastAsia="zh-TW"/>
        </w:rPr>
        <w:t>CLAM</w:t>
      </w:r>
      <w:r>
        <w:rPr>
          <w:rFonts w:ascii="細明體" w:eastAsia="細明體" w:hAnsi="細明體"/>
          <w:kern w:val="2"/>
          <w:szCs w:val="24"/>
          <w:lang w:eastAsia="zh-TW"/>
        </w:rPr>
        <w:t>’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+</w:t>
      </w:r>
      <w:r>
        <w:rPr>
          <w:rFonts w:ascii="細明體" w:eastAsia="細明體" w:hAnsi="細明體"/>
          <w:kern w:val="2"/>
          <w:szCs w:val="24"/>
          <w:lang w:eastAsia="zh-TW"/>
        </w:rPr>
        <w:t>‘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系統日期</w:t>
      </w:r>
      <w:r w:rsidR="009120C3" w:rsidRPr="009120C3">
        <w:rPr>
          <w:rFonts w:ascii="細明體" w:eastAsia="細明體" w:hAnsi="細明體" w:hint="eastAsia"/>
          <w:color w:val="0000FF"/>
          <w:kern w:val="2"/>
          <w:szCs w:val="24"/>
          <w:lang w:eastAsia="zh-TW"/>
        </w:rPr>
        <w:t>西元年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(如</w:t>
      </w:r>
      <w:r w:rsidR="009120C3">
        <w:rPr>
          <w:rFonts w:ascii="細明體" w:eastAsia="細明體" w:hAnsi="細明體" w:hint="eastAsia"/>
          <w:kern w:val="2"/>
          <w:szCs w:val="24"/>
          <w:lang w:eastAsia="zh-TW"/>
        </w:rPr>
        <w:t>20091201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)</w:t>
      </w:r>
      <w:r>
        <w:rPr>
          <w:rFonts w:ascii="細明體" w:eastAsia="細明體" w:hAnsi="細明體"/>
          <w:kern w:val="2"/>
          <w:szCs w:val="24"/>
          <w:lang w:eastAsia="zh-TW"/>
        </w:rPr>
        <w:t>’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 xml:space="preserve">+ </w:t>
      </w:r>
      <w:r>
        <w:rPr>
          <w:rFonts w:ascii="細明體" w:eastAsia="細明體" w:hAnsi="細明體"/>
          <w:kern w:val="2"/>
          <w:szCs w:val="24"/>
          <w:lang w:eastAsia="zh-TW"/>
        </w:rPr>
        <w:t>‘</w:t>
      </w:r>
      <w:smartTag w:uri="urn:schemas-microsoft-com:office:smarttags" w:element="chmetcnv">
        <w:smartTagPr>
          <w:attr w:name="UnitName" w:val="’"/>
          <w:attr w:name="SourceValue" w:val="91"/>
          <w:attr w:name="HasSpace" w:val="False"/>
          <w:attr w:name="Negative" w:val="False"/>
          <w:attr w:name="NumberType" w:val="1"/>
          <w:attr w:name="TCSC" w:val="0"/>
        </w:smartTagPr>
        <w:r w:rsidR="002856B8" w:rsidRPr="002856B8">
          <w:rPr>
            <w:rFonts w:ascii="細明體" w:eastAsia="細明體" w:hAnsi="細明體" w:hint="eastAsia"/>
            <w:color w:val="0000FF"/>
            <w:kern w:val="2"/>
            <w:szCs w:val="24"/>
            <w:lang w:eastAsia="zh-TW"/>
          </w:rPr>
          <w:t>9</w:t>
        </w:r>
        <w:r w:rsidRPr="002856B8">
          <w:rPr>
            <w:rFonts w:ascii="細明體" w:eastAsia="細明體" w:hAnsi="細明體" w:hint="eastAsia"/>
            <w:color w:val="0000FF"/>
            <w:kern w:val="2"/>
            <w:szCs w:val="24"/>
            <w:lang w:eastAsia="zh-TW"/>
          </w:rPr>
          <w:t>1</w:t>
        </w:r>
        <w:r>
          <w:rPr>
            <w:rFonts w:ascii="細明體" w:eastAsia="細明體" w:hAnsi="細明體"/>
            <w:kern w:val="2"/>
            <w:szCs w:val="24"/>
            <w:lang w:eastAsia="zh-TW"/>
          </w:rPr>
          <w:t>’</w:t>
        </w:r>
      </w:smartTag>
      <w:r>
        <w:rPr>
          <w:rFonts w:ascii="細明體" w:eastAsia="細明體" w:hAnsi="細明體" w:hint="eastAsia"/>
          <w:kern w:val="2"/>
          <w:szCs w:val="24"/>
          <w:lang w:eastAsia="zh-TW"/>
        </w:rPr>
        <w:t>，附檔名為004</w:t>
      </w:r>
    </w:p>
    <w:p w:rsidR="002C131A" w:rsidRDefault="002C131A" w:rsidP="002C131A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抽件條件：</w:t>
      </w:r>
    </w:p>
    <w:p w:rsidR="00E94BC1" w:rsidRDefault="00E94BC1" w:rsidP="00E94BC1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APRV_DATE = 傳入參數</w:t>
      </w:r>
    </w:p>
    <w:p w:rsidR="0049396E" w:rsidRDefault="0049396E" w:rsidP="00E94BC1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 xml:space="preserve">CLAM_CAT = </w:t>
      </w:r>
      <w:r>
        <w:rPr>
          <w:rFonts w:ascii="細明體" w:eastAsia="細明體" w:hAnsi="細明體"/>
          <w:kern w:val="2"/>
          <w:szCs w:val="24"/>
          <w:lang w:eastAsia="zh-TW"/>
        </w:rPr>
        <w:t>‘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A</w:t>
      </w:r>
      <w:r>
        <w:rPr>
          <w:rFonts w:ascii="細明體" w:eastAsia="細明體" w:hAnsi="細明體"/>
          <w:kern w:val="2"/>
          <w:szCs w:val="24"/>
          <w:lang w:eastAsia="zh-TW"/>
        </w:rPr>
        <w:t>’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 xml:space="preserve">OR </w:t>
      </w:r>
      <w:r>
        <w:rPr>
          <w:rFonts w:ascii="細明體" w:eastAsia="細明體" w:hAnsi="細明體"/>
          <w:kern w:val="2"/>
          <w:szCs w:val="24"/>
          <w:lang w:eastAsia="zh-TW"/>
        </w:rPr>
        <w:t>‘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B</w:t>
      </w:r>
      <w:r>
        <w:rPr>
          <w:rFonts w:ascii="細明體" w:eastAsia="細明體" w:hAnsi="細明體"/>
          <w:kern w:val="2"/>
          <w:szCs w:val="24"/>
          <w:lang w:eastAsia="zh-TW"/>
        </w:rPr>
        <w:t>’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 xml:space="preserve">OR </w:t>
      </w:r>
      <w:r>
        <w:rPr>
          <w:rFonts w:ascii="細明體" w:eastAsia="細明體" w:hAnsi="細明體"/>
          <w:kern w:val="2"/>
          <w:szCs w:val="24"/>
          <w:lang w:eastAsia="zh-TW"/>
        </w:rPr>
        <w:t>’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E</w:t>
      </w:r>
      <w:r>
        <w:rPr>
          <w:rFonts w:ascii="細明體" w:eastAsia="細明體" w:hAnsi="細明體"/>
          <w:kern w:val="2"/>
          <w:szCs w:val="24"/>
          <w:lang w:eastAsia="zh-TW"/>
        </w:rPr>
        <w:t>’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 xml:space="preserve">OR </w:t>
      </w:r>
      <w:r>
        <w:rPr>
          <w:rFonts w:ascii="細明體" w:eastAsia="細明體" w:hAnsi="細明體"/>
          <w:kern w:val="2"/>
          <w:szCs w:val="24"/>
          <w:lang w:eastAsia="zh-TW"/>
        </w:rPr>
        <w:t>’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F</w:t>
      </w:r>
      <w:r>
        <w:rPr>
          <w:rFonts w:ascii="細明體" w:eastAsia="細明體" w:hAnsi="細明體"/>
          <w:kern w:val="2"/>
          <w:szCs w:val="24"/>
          <w:lang w:eastAsia="zh-TW"/>
        </w:rPr>
        <w:t>’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 xml:space="preserve">OR </w:t>
      </w:r>
      <w:r>
        <w:rPr>
          <w:rFonts w:ascii="細明體" w:eastAsia="細明體" w:hAnsi="細明體"/>
          <w:kern w:val="2"/>
          <w:szCs w:val="24"/>
          <w:lang w:eastAsia="zh-TW"/>
        </w:rPr>
        <w:t>’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G</w:t>
      </w:r>
      <w:r>
        <w:rPr>
          <w:rFonts w:ascii="細明體" w:eastAsia="細明體" w:hAnsi="細明體"/>
          <w:kern w:val="2"/>
          <w:szCs w:val="24"/>
          <w:lang w:eastAsia="zh-TW"/>
        </w:rPr>
        <w:t>’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 xml:space="preserve"> OR </w:t>
      </w:r>
      <w:r>
        <w:rPr>
          <w:rFonts w:ascii="細明體" w:eastAsia="細明體" w:hAnsi="細明體"/>
          <w:kern w:val="2"/>
          <w:szCs w:val="24"/>
          <w:lang w:eastAsia="zh-TW"/>
        </w:rPr>
        <w:t>‘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K</w:t>
      </w:r>
      <w:r>
        <w:rPr>
          <w:rFonts w:ascii="細明體" w:eastAsia="細明體" w:hAnsi="細明體"/>
          <w:kern w:val="2"/>
          <w:szCs w:val="24"/>
          <w:lang w:eastAsia="zh-TW"/>
        </w:rPr>
        <w:t>’</w:t>
      </w:r>
    </w:p>
    <w:p w:rsidR="0049396E" w:rsidRDefault="0049396E" w:rsidP="00E94BC1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PAY_STS = 1 OR 2 OR 3 OR 4 OR 7</w:t>
      </w:r>
    </w:p>
    <w:p w:rsidR="00E94BC1" w:rsidRDefault="00184541" w:rsidP="00E94BC1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READ DTAP0000 BY  AGNT_ID</w:t>
      </w:r>
    </w:p>
    <w:p w:rsidR="00184541" w:rsidRDefault="00184541" w:rsidP="00184541">
      <w:pPr>
        <w:pStyle w:val="Tabletext"/>
        <w:keepLines w:val="0"/>
        <w:numPr>
          <w:ilvl w:val="5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ACT_DIV_NO 前</w:t>
      </w:r>
      <w:smartTag w:uri="urn:schemas-microsoft-com:office:smarttags" w:element="chmetcnv">
        <w:smartTagPr>
          <w:attr w:name="UnitName" w:val="碼"/>
          <w:attr w:name="SourceValue" w:val="3"/>
          <w:attr w:name="HasSpace" w:val="False"/>
          <w:attr w:name="Negative" w:val="False"/>
          <w:attr w:name="NumberType" w:val="3"/>
          <w:attr w:name="TCSC" w:val="1"/>
        </w:smartTagPr>
        <w:r>
          <w:rPr>
            <w:rFonts w:ascii="細明體" w:eastAsia="細明體" w:hAnsi="細明體" w:hint="eastAsia"/>
            <w:kern w:val="2"/>
            <w:szCs w:val="24"/>
            <w:lang w:eastAsia="zh-TW"/>
          </w:rPr>
          <w:t>三碼</w:t>
        </w:r>
      </w:smartTag>
      <w:r>
        <w:rPr>
          <w:rFonts w:ascii="細明體" w:eastAsia="細明體" w:hAnsi="細明體" w:hint="eastAsia"/>
          <w:kern w:val="2"/>
          <w:szCs w:val="24"/>
          <w:lang w:eastAsia="zh-TW"/>
        </w:rPr>
        <w:t xml:space="preserve"> = </w:t>
      </w:r>
      <w:r>
        <w:rPr>
          <w:rFonts w:ascii="細明體" w:eastAsia="細明體" w:hAnsi="細明體"/>
          <w:kern w:val="2"/>
          <w:szCs w:val="24"/>
          <w:lang w:eastAsia="zh-TW"/>
        </w:rPr>
        <w:t>‘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CT</w:t>
      </w:r>
      <w:smartTag w:uri="urn:schemas-microsoft-com:office:smarttags" w:element="chmetcnv">
        <w:smartTagPr>
          <w:attr w:name="UnitName" w:val="’"/>
          <w:attr w:name="SourceValue" w:val="5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ascii="細明體" w:eastAsia="細明體" w:hAnsi="細明體" w:hint="eastAsia"/>
            <w:kern w:val="2"/>
            <w:szCs w:val="24"/>
            <w:lang w:eastAsia="zh-TW"/>
          </w:rPr>
          <w:t>5</w:t>
        </w:r>
        <w:r>
          <w:rPr>
            <w:rFonts w:ascii="細明體" w:eastAsia="細明體" w:hAnsi="細明體"/>
            <w:kern w:val="2"/>
            <w:szCs w:val="24"/>
            <w:lang w:eastAsia="zh-TW"/>
          </w:rPr>
          <w:t>’</w:t>
        </w:r>
      </w:smartTag>
    </w:p>
    <w:p w:rsidR="002C131A" w:rsidRDefault="002C131A" w:rsidP="002C131A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抽件欄位：</w:t>
      </w:r>
    </w:p>
    <w:p w:rsidR="005F135D" w:rsidRDefault="005F135D" w:rsidP="005F135D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LEFT JOIN DTAAB010 BY 受編</w:t>
      </w:r>
    </w:p>
    <w:tbl>
      <w:tblPr>
        <w:tblW w:w="0" w:type="auto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20"/>
        <w:gridCol w:w="1080"/>
        <w:gridCol w:w="4140"/>
      </w:tblGrid>
      <w:tr w:rsidR="00537DFB" w:rsidRPr="00524C5D" w:rsidTr="00524C5D">
        <w:tc>
          <w:tcPr>
            <w:tcW w:w="1620" w:type="dxa"/>
          </w:tcPr>
          <w:p w:rsidR="00537DFB" w:rsidRPr="00524C5D" w:rsidRDefault="00CC3873" w:rsidP="00524C5D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524C5D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傳出資料</w:t>
            </w:r>
          </w:p>
        </w:tc>
        <w:tc>
          <w:tcPr>
            <w:tcW w:w="1080" w:type="dxa"/>
          </w:tcPr>
          <w:p w:rsidR="00537DFB" w:rsidRPr="00524C5D" w:rsidRDefault="00CC3873" w:rsidP="00524C5D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524C5D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長度</w:t>
            </w:r>
          </w:p>
        </w:tc>
        <w:tc>
          <w:tcPr>
            <w:tcW w:w="4140" w:type="dxa"/>
          </w:tcPr>
          <w:p w:rsidR="00537DFB" w:rsidRPr="00524C5D" w:rsidRDefault="00CC3873" w:rsidP="00524C5D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524C5D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來源</w:t>
            </w:r>
            <w:r w:rsidR="00886A38" w:rsidRPr="00524C5D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或判斷</w:t>
            </w:r>
          </w:p>
        </w:tc>
      </w:tr>
      <w:tr w:rsidR="00537DFB" w:rsidRPr="00524C5D" w:rsidTr="00524C5D">
        <w:tc>
          <w:tcPr>
            <w:tcW w:w="1620" w:type="dxa"/>
          </w:tcPr>
          <w:p w:rsidR="00537DFB" w:rsidRPr="00524C5D" w:rsidRDefault="00CC3873" w:rsidP="00524C5D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524C5D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保單號碼</w:t>
            </w:r>
          </w:p>
        </w:tc>
        <w:tc>
          <w:tcPr>
            <w:tcW w:w="1080" w:type="dxa"/>
          </w:tcPr>
          <w:p w:rsidR="00537DFB" w:rsidRPr="00524C5D" w:rsidRDefault="00537DFB" w:rsidP="00524C5D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</w:p>
        </w:tc>
        <w:tc>
          <w:tcPr>
            <w:tcW w:w="4140" w:type="dxa"/>
          </w:tcPr>
          <w:p w:rsidR="00537DFB" w:rsidRPr="00524C5D" w:rsidRDefault="00E94BC1" w:rsidP="00524C5D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524C5D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POLICY_NO</w:t>
            </w:r>
          </w:p>
        </w:tc>
      </w:tr>
      <w:tr w:rsidR="00537DFB" w:rsidRPr="00524C5D" w:rsidTr="00524C5D">
        <w:tc>
          <w:tcPr>
            <w:tcW w:w="1620" w:type="dxa"/>
          </w:tcPr>
          <w:p w:rsidR="00537DFB" w:rsidRPr="00524C5D" w:rsidRDefault="009A553A" w:rsidP="00524C5D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524C5D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案號</w:t>
            </w:r>
          </w:p>
        </w:tc>
        <w:tc>
          <w:tcPr>
            <w:tcW w:w="1080" w:type="dxa"/>
          </w:tcPr>
          <w:p w:rsidR="00537DFB" w:rsidRPr="00524C5D" w:rsidRDefault="00537DFB" w:rsidP="00524C5D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</w:p>
        </w:tc>
        <w:tc>
          <w:tcPr>
            <w:tcW w:w="4140" w:type="dxa"/>
          </w:tcPr>
          <w:p w:rsidR="00BD1A68" w:rsidRPr="00524C5D" w:rsidRDefault="00BD1A68" w:rsidP="00524C5D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524C5D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抓 FILE_NO,若無值改抓 TRN_SER_NO</w:t>
            </w:r>
          </w:p>
        </w:tc>
      </w:tr>
      <w:tr w:rsidR="009A553A" w:rsidRPr="00524C5D" w:rsidTr="00524C5D">
        <w:tc>
          <w:tcPr>
            <w:tcW w:w="1620" w:type="dxa"/>
          </w:tcPr>
          <w:p w:rsidR="009A553A" w:rsidRPr="00524C5D" w:rsidRDefault="009A553A" w:rsidP="00524C5D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524C5D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險種代碼</w:t>
            </w:r>
          </w:p>
        </w:tc>
        <w:tc>
          <w:tcPr>
            <w:tcW w:w="1080" w:type="dxa"/>
          </w:tcPr>
          <w:p w:rsidR="009A553A" w:rsidRPr="00524C5D" w:rsidRDefault="009A553A" w:rsidP="00524C5D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</w:p>
        </w:tc>
        <w:tc>
          <w:tcPr>
            <w:tcW w:w="4140" w:type="dxa"/>
          </w:tcPr>
          <w:p w:rsidR="009A553A" w:rsidRPr="00524C5D" w:rsidRDefault="00BD1A68" w:rsidP="00524C5D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strike/>
                <w:color w:val="5F497A"/>
                <w:kern w:val="2"/>
                <w:szCs w:val="24"/>
                <w:lang w:eastAsia="zh-TW"/>
              </w:rPr>
            </w:pPr>
            <w:r w:rsidRPr="00524C5D">
              <w:rPr>
                <w:rFonts w:ascii="細明體" w:eastAsia="細明體" w:hAnsi="細明體" w:hint="eastAsia"/>
                <w:strike/>
                <w:color w:val="5F497A"/>
                <w:kern w:val="2"/>
                <w:szCs w:val="24"/>
                <w:lang w:eastAsia="zh-TW"/>
              </w:rPr>
              <w:t>PROD_ID</w:t>
            </w:r>
          </w:p>
          <w:p w:rsidR="00273CD8" w:rsidRPr="00524C5D" w:rsidRDefault="00911E53" w:rsidP="00524C5D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5F497A"/>
                <w:kern w:val="2"/>
                <w:szCs w:val="24"/>
                <w:lang w:eastAsia="zh-TW"/>
              </w:rPr>
            </w:pPr>
            <w:r w:rsidRPr="00524C5D">
              <w:rPr>
                <w:rFonts w:ascii="細明體" w:eastAsia="細明體" w:hAnsi="細明體"/>
                <w:color w:val="5F497A"/>
                <w:kern w:val="2"/>
                <w:szCs w:val="24"/>
                <w:lang w:eastAsia="zh-TW"/>
              </w:rPr>
              <w:t>C</w:t>
            </w:r>
            <w:r w:rsidRPr="00524C5D">
              <w:rPr>
                <w:rFonts w:ascii="細明體" w:eastAsia="細明體" w:hAnsi="細明體" w:hint="eastAsia"/>
                <w:color w:val="5F497A"/>
                <w:kern w:val="2"/>
                <w:szCs w:val="24"/>
                <w:lang w:eastAsia="zh-TW"/>
              </w:rPr>
              <w:t xml:space="preserve">all </w:t>
            </w:r>
            <w:r w:rsidR="00941F73" w:rsidRPr="00524C5D">
              <w:rPr>
                <w:rFonts w:ascii="細明體" w:eastAsia="細明體" w:hAnsi="細明體"/>
                <w:color w:val="5F497A"/>
                <w:kern w:val="2"/>
                <w:szCs w:val="24"/>
                <w:lang w:eastAsia="zh-TW"/>
              </w:rPr>
              <w:t>AP_E5Z030</w:t>
            </w:r>
            <w:r w:rsidR="00941F73" w:rsidRPr="00524C5D">
              <w:rPr>
                <w:rFonts w:ascii="細明體" w:eastAsia="細明體" w:hAnsi="細明體" w:hint="eastAsia"/>
                <w:color w:val="5F497A"/>
                <w:kern w:val="2"/>
                <w:szCs w:val="24"/>
                <w:lang w:eastAsia="zh-TW"/>
              </w:rPr>
              <w:t>模組</w:t>
            </w:r>
            <w:r w:rsidR="00273CD8" w:rsidRPr="00524C5D">
              <w:rPr>
                <w:rFonts w:ascii="細明體" w:eastAsia="細明體" w:hAnsi="細明體" w:hint="eastAsia"/>
                <w:color w:val="5F497A"/>
                <w:kern w:val="2"/>
                <w:szCs w:val="24"/>
                <w:lang w:eastAsia="zh-TW"/>
              </w:rPr>
              <w:t>轉換險種代碼</w:t>
            </w:r>
          </w:p>
          <w:p w:rsidR="00696458" w:rsidRPr="00524C5D" w:rsidRDefault="00696458" w:rsidP="00524C5D">
            <w:pPr>
              <w:pStyle w:val="Tabletext"/>
              <w:keepLines w:val="0"/>
              <w:spacing w:after="0" w:line="240" w:lineRule="auto"/>
              <w:rPr>
                <w:rFonts w:ascii="Courier New" w:hAnsi="Courier New" w:cs="Courier New" w:hint="eastAsia"/>
                <w:color w:val="000000"/>
                <w:lang w:eastAsia="zh-TW"/>
              </w:rPr>
            </w:pPr>
            <w:r w:rsidRPr="00524C5D">
              <w:rPr>
                <w:rFonts w:ascii="細明體" w:eastAsia="細明體" w:hAnsi="細明體" w:hint="eastAsia"/>
                <w:color w:val="5F497A"/>
                <w:kern w:val="2"/>
                <w:szCs w:val="24"/>
                <w:lang w:eastAsia="zh-TW"/>
              </w:rPr>
              <w:t>傳入參數 001</w:t>
            </w:r>
            <w:r w:rsidR="009C324F" w:rsidRPr="00524C5D">
              <w:rPr>
                <w:rFonts w:ascii="細明體" w:eastAsia="細明體" w:hAnsi="細明體" w:hint="eastAsia"/>
                <w:color w:val="5F497A"/>
                <w:kern w:val="2"/>
                <w:szCs w:val="24"/>
                <w:lang w:eastAsia="zh-TW"/>
              </w:rPr>
              <w:t>,</w:t>
            </w:r>
            <w:r w:rsidRPr="00524C5D">
              <w:rPr>
                <w:rFonts w:ascii="細明體" w:eastAsia="細明體" w:hAnsi="細明體" w:hint="eastAsia"/>
                <w:color w:val="5F497A"/>
                <w:kern w:val="2"/>
                <w:szCs w:val="24"/>
                <w:lang w:eastAsia="zh-TW"/>
              </w:rPr>
              <w:t>CT5</w:t>
            </w:r>
            <w:r w:rsidR="009C324F" w:rsidRPr="00524C5D">
              <w:rPr>
                <w:rFonts w:ascii="細明體" w:eastAsia="細明體" w:hAnsi="細明體" w:hint="eastAsia"/>
                <w:color w:val="5F497A"/>
                <w:kern w:val="2"/>
                <w:szCs w:val="24"/>
                <w:lang w:eastAsia="zh-TW"/>
              </w:rPr>
              <w:t>,險別,</w:t>
            </w:r>
            <w:r w:rsidR="00707148" w:rsidRPr="00524C5D">
              <w:rPr>
                <w:rFonts w:ascii="細明體" w:eastAsia="細明體" w:hAnsi="細明體" w:hint="eastAsia"/>
                <w:color w:val="5F497A"/>
                <w:kern w:val="2"/>
                <w:szCs w:val="24"/>
                <w:lang w:eastAsia="zh-TW"/>
              </w:rPr>
              <w:t>繳別</w:t>
            </w:r>
            <w:r w:rsidR="00E80B59" w:rsidRPr="00524C5D">
              <w:rPr>
                <w:rFonts w:ascii="細明體" w:eastAsia="細明體" w:hAnsi="細明體" w:hint="eastAsia"/>
                <w:color w:val="5F497A"/>
                <w:kern w:val="2"/>
                <w:szCs w:val="24"/>
                <w:lang w:eastAsia="zh-TW"/>
              </w:rPr>
              <w:t>,繳費年期,被保人年齡</w:t>
            </w:r>
          </w:p>
        </w:tc>
      </w:tr>
      <w:tr w:rsidR="004203B9" w:rsidRPr="00524C5D" w:rsidTr="00524C5D">
        <w:tc>
          <w:tcPr>
            <w:tcW w:w="1620" w:type="dxa"/>
          </w:tcPr>
          <w:p w:rsidR="004203B9" w:rsidRPr="00524C5D" w:rsidRDefault="004203B9" w:rsidP="00524C5D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524C5D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險種版本</w:t>
            </w:r>
          </w:p>
        </w:tc>
        <w:tc>
          <w:tcPr>
            <w:tcW w:w="1080" w:type="dxa"/>
          </w:tcPr>
          <w:p w:rsidR="004203B9" w:rsidRPr="00524C5D" w:rsidRDefault="004203B9" w:rsidP="00524C5D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</w:p>
        </w:tc>
        <w:tc>
          <w:tcPr>
            <w:tcW w:w="4140" w:type="dxa"/>
          </w:tcPr>
          <w:p w:rsidR="004203B9" w:rsidRPr="00524C5D" w:rsidRDefault="00BD1A68" w:rsidP="00524C5D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524C5D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1</w:t>
            </w:r>
          </w:p>
        </w:tc>
      </w:tr>
      <w:tr w:rsidR="004203B9" w:rsidRPr="00524C5D" w:rsidTr="00524C5D">
        <w:tc>
          <w:tcPr>
            <w:tcW w:w="1620" w:type="dxa"/>
          </w:tcPr>
          <w:p w:rsidR="004203B9" w:rsidRPr="00524C5D" w:rsidRDefault="004203B9" w:rsidP="00524C5D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524C5D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被保險人ID</w:t>
            </w:r>
          </w:p>
        </w:tc>
        <w:tc>
          <w:tcPr>
            <w:tcW w:w="1080" w:type="dxa"/>
          </w:tcPr>
          <w:p w:rsidR="004203B9" w:rsidRPr="00524C5D" w:rsidRDefault="004203B9" w:rsidP="00524C5D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</w:p>
        </w:tc>
        <w:tc>
          <w:tcPr>
            <w:tcW w:w="4140" w:type="dxa"/>
          </w:tcPr>
          <w:p w:rsidR="004203B9" w:rsidRPr="00524C5D" w:rsidRDefault="00BD1A68" w:rsidP="00524C5D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524C5D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OCR_ID</w:t>
            </w:r>
          </w:p>
        </w:tc>
      </w:tr>
      <w:tr w:rsidR="004203B9" w:rsidRPr="00524C5D" w:rsidTr="00524C5D">
        <w:tc>
          <w:tcPr>
            <w:tcW w:w="1620" w:type="dxa"/>
          </w:tcPr>
          <w:p w:rsidR="004203B9" w:rsidRPr="00524C5D" w:rsidRDefault="004203B9" w:rsidP="00524C5D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524C5D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理賠受理日</w:t>
            </w:r>
          </w:p>
        </w:tc>
        <w:tc>
          <w:tcPr>
            <w:tcW w:w="1080" w:type="dxa"/>
          </w:tcPr>
          <w:p w:rsidR="004203B9" w:rsidRPr="00524C5D" w:rsidRDefault="004203B9" w:rsidP="00524C5D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</w:p>
        </w:tc>
        <w:tc>
          <w:tcPr>
            <w:tcW w:w="4140" w:type="dxa"/>
          </w:tcPr>
          <w:p w:rsidR="004203B9" w:rsidRPr="00524C5D" w:rsidRDefault="00BD1A68" w:rsidP="00524C5D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FF"/>
                <w:kern w:val="2"/>
                <w:szCs w:val="24"/>
                <w:lang w:eastAsia="zh-TW"/>
              </w:rPr>
            </w:pPr>
            <w:r w:rsidRPr="00524C5D">
              <w:rPr>
                <w:rFonts w:ascii="細明體" w:eastAsia="細明體" w:hAnsi="細明體" w:hint="eastAsia"/>
                <w:color w:val="0000FF"/>
                <w:kern w:val="2"/>
                <w:szCs w:val="24"/>
                <w:lang w:eastAsia="zh-TW"/>
              </w:rPr>
              <w:t>APRV_DATE</w:t>
            </w:r>
          </w:p>
        </w:tc>
      </w:tr>
      <w:tr w:rsidR="004203B9" w:rsidRPr="00524C5D" w:rsidTr="00524C5D">
        <w:tc>
          <w:tcPr>
            <w:tcW w:w="1620" w:type="dxa"/>
          </w:tcPr>
          <w:p w:rsidR="004203B9" w:rsidRPr="00524C5D" w:rsidRDefault="004203B9" w:rsidP="00524C5D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524C5D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理賠生效日</w:t>
            </w:r>
          </w:p>
        </w:tc>
        <w:tc>
          <w:tcPr>
            <w:tcW w:w="1080" w:type="dxa"/>
          </w:tcPr>
          <w:p w:rsidR="004203B9" w:rsidRPr="00524C5D" w:rsidRDefault="004203B9" w:rsidP="00524C5D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</w:p>
        </w:tc>
        <w:tc>
          <w:tcPr>
            <w:tcW w:w="4140" w:type="dxa"/>
          </w:tcPr>
          <w:p w:rsidR="004203B9" w:rsidRPr="00524C5D" w:rsidRDefault="00BD1A68" w:rsidP="00524C5D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FF"/>
                <w:kern w:val="2"/>
                <w:szCs w:val="24"/>
                <w:lang w:eastAsia="zh-TW"/>
              </w:rPr>
            </w:pPr>
            <w:r w:rsidRPr="00524C5D">
              <w:rPr>
                <w:rFonts w:ascii="細明體" w:eastAsia="細明體" w:hAnsi="細明體" w:hint="eastAsia"/>
                <w:color w:val="0000FF"/>
                <w:kern w:val="2"/>
                <w:szCs w:val="24"/>
                <w:lang w:eastAsia="zh-TW"/>
              </w:rPr>
              <w:t>APRV_DATE</w:t>
            </w:r>
          </w:p>
        </w:tc>
      </w:tr>
      <w:tr w:rsidR="004203B9" w:rsidRPr="00524C5D" w:rsidTr="00524C5D">
        <w:tc>
          <w:tcPr>
            <w:tcW w:w="1620" w:type="dxa"/>
          </w:tcPr>
          <w:p w:rsidR="004203B9" w:rsidRPr="00524C5D" w:rsidRDefault="004203B9" w:rsidP="00524C5D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524C5D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理賠型態</w:t>
            </w:r>
          </w:p>
        </w:tc>
        <w:tc>
          <w:tcPr>
            <w:tcW w:w="1080" w:type="dxa"/>
          </w:tcPr>
          <w:p w:rsidR="004203B9" w:rsidRPr="00524C5D" w:rsidRDefault="004203B9" w:rsidP="00524C5D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</w:p>
        </w:tc>
        <w:tc>
          <w:tcPr>
            <w:tcW w:w="4140" w:type="dxa"/>
          </w:tcPr>
          <w:p w:rsidR="004203B9" w:rsidRPr="00524C5D" w:rsidRDefault="0059452C" w:rsidP="00524C5D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524C5D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 xml:space="preserve">IF CLAM_CAT = </w:t>
            </w:r>
            <w:r w:rsidRPr="00524C5D">
              <w:rPr>
                <w:rFonts w:ascii="細明體" w:eastAsia="細明體" w:hAnsi="細明體"/>
                <w:kern w:val="2"/>
                <w:szCs w:val="24"/>
                <w:lang w:eastAsia="zh-TW"/>
              </w:rPr>
              <w:t>‘</w:t>
            </w:r>
            <w:r w:rsidRPr="00524C5D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A</w:t>
            </w:r>
            <w:r w:rsidRPr="00524C5D">
              <w:rPr>
                <w:rFonts w:ascii="細明體" w:eastAsia="細明體" w:hAnsi="細明體"/>
                <w:kern w:val="2"/>
                <w:szCs w:val="24"/>
                <w:lang w:eastAsia="zh-TW"/>
              </w:rPr>
              <w:t>’</w:t>
            </w:r>
            <w:r w:rsidRPr="00524C5D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 xml:space="preserve">,SET = </w:t>
            </w:r>
            <w:r w:rsidRPr="00524C5D">
              <w:rPr>
                <w:rFonts w:ascii="細明體" w:eastAsia="細明體" w:hAnsi="細明體"/>
                <w:kern w:val="2"/>
                <w:szCs w:val="24"/>
                <w:lang w:eastAsia="zh-TW"/>
              </w:rPr>
              <w:t>‘</w:t>
            </w:r>
            <w:smartTag w:uri="urn:schemas-microsoft-com:office:smarttags" w:element="chmetcnv">
              <w:smartTagPr>
                <w:attr w:name="UnitName" w:val="’"/>
                <w:attr w:name="SourceValue" w:val="1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524C5D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t>01</w:t>
              </w:r>
              <w:r w:rsidRPr="00524C5D">
                <w:rPr>
                  <w:rFonts w:ascii="細明體" w:eastAsia="細明體" w:hAnsi="細明體"/>
                  <w:kern w:val="2"/>
                  <w:szCs w:val="24"/>
                  <w:lang w:eastAsia="zh-TW"/>
                </w:rPr>
                <w:t>’</w:t>
              </w:r>
            </w:smartTag>
          </w:p>
          <w:p w:rsidR="0059452C" w:rsidRPr="00524C5D" w:rsidRDefault="0059452C" w:rsidP="00524C5D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524C5D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 xml:space="preserve">IF CLAM_CAT = </w:t>
            </w:r>
            <w:r w:rsidRPr="00524C5D">
              <w:rPr>
                <w:rFonts w:ascii="細明體" w:eastAsia="細明體" w:hAnsi="細明體"/>
                <w:kern w:val="2"/>
                <w:szCs w:val="24"/>
                <w:lang w:eastAsia="zh-TW"/>
              </w:rPr>
              <w:t>‘</w:t>
            </w:r>
            <w:r w:rsidRPr="00524C5D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K</w:t>
            </w:r>
            <w:r w:rsidRPr="00524C5D">
              <w:rPr>
                <w:rFonts w:ascii="細明體" w:eastAsia="細明體" w:hAnsi="細明體"/>
                <w:kern w:val="2"/>
                <w:szCs w:val="24"/>
                <w:lang w:eastAsia="zh-TW"/>
              </w:rPr>
              <w:t>’</w:t>
            </w:r>
            <w:r w:rsidRPr="00524C5D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 xml:space="preserve">,SET = </w:t>
            </w:r>
            <w:r w:rsidRPr="00524C5D">
              <w:rPr>
                <w:rFonts w:ascii="細明體" w:eastAsia="細明體" w:hAnsi="細明體"/>
                <w:kern w:val="2"/>
                <w:szCs w:val="24"/>
                <w:lang w:eastAsia="zh-TW"/>
              </w:rPr>
              <w:t>‘</w:t>
            </w:r>
            <w:smartTag w:uri="urn:schemas-microsoft-com:office:smarttags" w:element="chmetcnv">
              <w:smartTagPr>
                <w:attr w:name="UnitName" w:val="’"/>
                <w:attr w:name="SourceValue" w:val="2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524C5D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t>02</w:t>
              </w:r>
              <w:r w:rsidRPr="00524C5D">
                <w:rPr>
                  <w:rFonts w:ascii="細明體" w:eastAsia="細明體" w:hAnsi="細明體"/>
                  <w:kern w:val="2"/>
                  <w:szCs w:val="24"/>
                  <w:lang w:eastAsia="zh-TW"/>
                </w:rPr>
                <w:t>’</w:t>
              </w:r>
            </w:smartTag>
          </w:p>
          <w:p w:rsidR="0059452C" w:rsidRPr="00524C5D" w:rsidRDefault="0059452C" w:rsidP="00524C5D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524C5D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 xml:space="preserve">IF CLAM_CAT = </w:t>
            </w:r>
            <w:r w:rsidRPr="00524C5D">
              <w:rPr>
                <w:rFonts w:ascii="細明體" w:eastAsia="細明體" w:hAnsi="細明體"/>
                <w:kern w:val="2"/>
                <w:szCs w:val="24"/>
                <w:lang w:eastAsia="zh-TW"/>
              </w:rPr>
              <w:t>‘</w:t>
            </w:r>
            <w:r w:rsidRPr="00524C5D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B</w:t>
            </w:r>
            <w:r w:rsidRPr="00524C5D">
              <w:rPr>
                <w:rFonts w:ascii="細明體" w:eastAsia="細明體" w:hAnsi="細明體"/>
                <w:kern w:val="2"/>
                <w:szCs w:val="24"/>
                <w:lang w:eastAsia="zh-TW"/>
              </w:rPr>
              <w:t>’</w:t>
            </w:r>
            <w:r w:rsidRPr="00524C5D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 xml:space="preserve">,SET = </w:t>
            </w:r>
            <w:r w:rsidRPr="00524C5D">
              <w:rPr>
                <w:rFonts w:ascii="細明體" w:eastAsia="細明體" w:hAnsi="細明體"/>
                <w:kern w:val="2"/>
                <w:szCs w:val="24"/>
                <w:lang w:eastAsia="zh-TW"/>
              </w:rPr>
              <w:t>‘</w:t>
            </w:r>
            <w:smartTag w:uri="urn:schemas-microsoft-com:office:smarttags" w:element="chmetcnv">
              <w:smartTagPr>
                <w:attr w:name="UnitName" w:val="’"/>
                <w:attr w:name="SourceValue" w:val="3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524C5D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t>03</w:t>
              </w:r>
              <w:r w:rsidRPr="00524C5D">
                <w:rPr>
                  <w:rFonts w:ascii="細明體" w:eastAsia="細明體" w:hAnsi="細明體"/>
                  <w:kern w:val="2"/>
                  <w:szCs w:val="24"/>
                  <w:lang w:eastAsia="zh-TW"/>
                </w:rPr>
                <w:t>’</w:t>
              </w:r>
            </w:smartTag>
          </w:p>
          <w:p w:rsidR="0059452C" w:rsidRPr="00524C5D" w:rsidRDefault="0059452C" w:rsidP="00524C5D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524C5D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 xml:space="preserve">IF CLAM_CAT = </w:t>
            </w:r>
            <w:r w:rsidRPr="00524C5D">
              <w:rPr>
                <w:rFonts w:ascii="細明體" w:eastAsia="細明體" w:hAnsi="細明體"/>
                <w:kern w:val="2"/>
                <w:szCs w:val="24"/>
                <w:lang w:eastAsia="zh-TW"/>
              </w:rPr>
              <w:t>‘</w:t>
            </w:r>
            <w:r w:rsidRPr="00524C5D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E</w:t>
            </w:r>
            <w:r w:rsidRPr="00524C5D">
              <w:rPr>
                <w:rFonts w:ascii="細明體" w:eastAsia="細明體" w:hAnsi="細明體"/>
                <w:kern w:val="2"/>
                <w:szCs w:val="24"/>
                <w:lang w:eastAsia="zh-TW"/>
              </w:rPr>
              <w:t>’</w:t>
            </w:r>
            <w:r w:rsidRPr="00524C5D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 xml:space="preserve">OR </w:t>
            </w:r>
            <w:r w:rsidRPr="00524C5D">
              <w:rPr>
                <w:rFonts w:ascii="細明體" w:eastAsia="細明體" w:hAnsi="細明體"/>
                <w:kern w:val="2"/>
                <w:szCs w:val="24"/>
                <w:lang w:eastAsia="zh-TW"/>
              </w:rPr>
              <w:t>’</w:t>
            </w:r>
            <w:r w:rsidRPr="00524C5D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F</w:t>
            </w:r>
            <w:r w:rsidRPr="00524C5D">
              <w:rPr>
                <w:rFonts w:ascii="細明體" w:eastAsia="細明體" w:hAnsi="細明體"/>
                <w:kern w:val="2"/>
                <w:szCs w:val="24"/>
                <w:lang w:eastAsia="zh-TW"/>
              </w:rPr>
              <w:t>’</w:t>
            </w:r>
            <w:r w:rsidRPr="00524C5D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 xml:space="preserve">OR </w:t>
            </w:r>
            <w:r w:rsidRPr="00524C5D">
              <w:rPr>
                <w:rFonts w:ascii="細明體" w:eastAsia="細明體" w:hAnsi="細明體"/>
                <w:kern w:val="2"/>
                <w:szCs w:val="24"/>
                <w:lang w:eastAsia="zh-TW"/>
              </w:rPr>
              <w:t>’</w:t>
            </w:r>
            <w:r w:rsidRPr="00524C5D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G</w:t>
            </w:r>
            <w:r w:rsidRPr="00524C5D">
              <w:rPr>
                <w:rFonts w:ascii="細明體" w:eastAsia="細明體" w:hAnsi="細明體"/>
                <w:kern w:val="2"/>
                <w:szCs w:val="24"/>
                <w:lang w:eastAsia="zh-TW"/>
              </w:rPr>
              <w:t>’</w:t>
            </w:r>
          </w:p>
          <w:p w:rsidR="0059452C" w:rsidRPr="00524C5D" w:rsidRDefault="0059452C" w:rsidP="00524C5D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524C5D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 xml:space="preserve">,SET = </w:t>
            </w:r>
            <w:r w:rsidRPr="00524C5D">
              <w:rPr>
                <w:rFonts w:ascii="細明體" w:eastAsia="細明體" w:hAnsi="細明體"/>
                <w:kern w:val="2"/>
                <w:szCs w:val="24"/>
                <w:lang w:eastAsia="zh-TW"/>
              </w:rPr>
              <w:t>‘</w:t>
            </w:r>
            <w:smartTag w:uri="urn:schemas-microsoft-com:office:smarttags" w:element="chmetcnv">
              <w:smartTagPr>
                <w:attr w:name="UnitName" w:val="’"/>
                <w:attr w:name="SourceValue" w:val="4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524C5D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t>0</w:t>
              </w:r>
              <w:r w:rsidR="002634BA" w:rsidRPr="00524C5D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t>4</w:t>
              </w:r>
              <w:r w:rsidRPr="00524C5D">
                <w:rPr>
                  <w:rFonts w:ascii="細明體" w:eastAsia="細明體" w:hAnsi="細明體"/>
                  <w:kern w:val="2"/>
                  <w:szCs w:val="24"/>
                  <w:lang w:eastAsia="zh-TW"/>
                </w:rPr>
                <w:t>’</w:t>
              </w:r>
            </w:smartTag>
          </w:p>
          <w:p w:rsidR="0059452C" w:rsidRPr="00524C5D" w:rsidRDefault="0059452C" w:rsidP="00524C5D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</w:p>
        </w:tc>
      </w:tr>
      <w:tr w:rsidR="004203B9" w:rsidRPr="00524C5D" w:rsidTr="00524C5D">
        <w:tc>
          <w:tcPr>
            <w:tcW w:w="1620" w:type="dxa"/>
          </w:tcPr>
          <w:p w:rsidR="004203B9" w:rsidRPr="00524C5D" w:rsidRDefault="004203B9" w:rsidP="00524C5D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524C5D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理賠方式</w:t>
            </w:r>
          </w:p>
        </w:tc>
        <w:tc>
          <w:tcPr>
            <w:tcW w:w="1080" w:type="dxa"/>
          </w:tcPr>
          <w:p w:rsidR="004203B9" w:rsidRPr="00524C5D" w:rsidRDefault="004203B9" w:rsidP="00524C5D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</w:p>
        </w:tc>
        <w:tc>
          <w:tcPr>
            <w:tcW w:w="4140" w:type="dxa"/>
          </w:tcPr>
          <w:p w:rsidR="006B75FB" w:rsidRPr="00524C5D" w:rsidRDefault="006B75FB" w:rsidP="00524C5D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524C5D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預設 00</w:t>
            </w:r>
          </w:p>
          <w:p w:rsidR="005F135D" w:rsidRPr="00524C5D" w:rsidRDefault="006B75FB" w:rsidP="00524C5D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524C5D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 xml:space="preserve">IF </w:t>
            </w:r>
            <w:r w:rsidR="005F135D" w:rsidRPr="00524C5D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PAY_TYPE.DTAAB010=</w:t>
            </w:r>
            <w:r w:rsidR="005F135D" w:rsidRPr="00524C5D">
              <w:rPr>
                <w:rFonts w:ascii="細明體" w:eastAsia="細明體" w:hAnsi="細明體"/>
                <w:kern w:val="2"/>
                <w:szCs w:val="24"/>
                <w:lang w:eastAsia="zh-TW"/>
              </w:rPr>
              <w:t>’</w:t>
            </w:r>
            <w:smartTag w:uri="urn:schemas-microsoft-com:office:smarttags" w:element="chmetcnv">
              <w:smartTagPr>
                <w:attr w:name="UnitName" w:val="’"/>
                <w:attr w:name="SourceValue" w:val="3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="005F135D" w:rsidRPr="00524C5D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t>3</w:t>
              </w:r>
              <w:r w:rsidR="005F135D" w:rsidRPr="00524C5D">
                <w:rPr>
                  <w:rFonts w:ascii="細明體" w:eastAsia="細明體" w:hAnsi="細明體"/>
                  <w:kern w:val="2"/>
                  <w:szCs w:val="24"/>
                  <w:lang w:eastAsia="zh-TW"/>
                </w:rPr>
                <w:t>’</w:t>
              </w:r>
            </w:smartTag>
            <w:r w:rsidR="005F135D" w:rsidRPr="00524C5D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,SET=</w:t>
            </w:r>
            <w:r w:rsidR="005F135D" w:rsidRPr="00524C5D">
              <w:rPr>
                <w:rFonts w:ascii="細明體" w:eastAsia="細明體" w:hAnsi="細明體"/>
                <w:kern w:val="2"/>
                <w:szCs w:val="24"/>
                <w:lang w:eastAsia="zh-TW"/>
              </w:rPr>
              <w:t>’</w:t>
            </w:r>
            <w:smartTag w:uri="urn:schemas-microsoft-com:office:smarttags" w:element="chmetcnv">
              <w:smartTagPr>
                <w:attr w:name="UnitName" w:val="’"/>
                <w:attr w:name="SourceValue" w:val="2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="005F135D" w:rsidRPr="00524C5D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t>02</w:t>
              </w:r>
              <w:r w:rsidR="005F135D" w:rsidRPr="00524C5D">
                <w:rPr>
                  <w:rFonts w:ascii="細明體" w:eastAsia="細明體" w:hAnsi="細明體"/>
                  <w:kern w:val="2"/>
                  <w:szCs w:val="24"/>
                  <w:lang w:eastAsia="zh-TW"/>
                </w:rPr>
                <w:t>’</w:t>
              </w:r>
            </w:smartTag>
          </w:p>
          <w:p w:rsidR="005F135D" w:rsidRPr="00524C5D" w:rsidRDefault="005F135D" w:rsidP="00524C5D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524C5D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IF PAY_TYPE.DTAAB010=</w:t>
            </w:r>
            <w:r w:rsidRPr="00524C5D">
              <w:rPr>
                <w:rFonts w:ascii="細明體" w:eastAsia="細明體" w:hAnsi="細明體"/>
                <w:kern w:val="2"/>
                <w:szCs w:val="24"/>
                <w:lang w:eastAsia="zh-TW"/>
              </w:rPr>
              <w:t>’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1"/>
                <w:attr w:name="UnitName" w:val="’"/>
              </w:smartTagPr>
              <w:r w:rsidRPr="00524C5D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t>1</w:t>
              </w:r>
              <w:r w:rsidRPr="00524C5D">
                <w:rPr>
                  <w:rFonts w:ascii="細明體" w:eastAsia="細明體" w:hAnsi="細明體"/>
                  <w:kern w:val="2"/>
                  <w:szCs w:val="24"/>
                  <w:lang w:eastAsia="zh-TW"/>
                </w:rPr>
                <w:t>’</w:t>
              </w:r>
            </w:smartTag>
            <w:r w:rsidRPr="00524C5D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 xml:space="preserve">OR </w:t>
            </w:r>
            <w:r w:rsidRPr="00524C5D">
              <w:rPr>
                <w:rFonts w:ascii="細明體" w:eastAsia="細明體" w:hAnsi="細明體"/>
                <w:kern w:val="2"/>
                <w:szCs w:val="24"/>
                <w:lang w:eastAsia="zh-TW"/>
              </w:rPr>
              <w:t>‘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5"/>
                <w:attr w:name="UnitName" w:val="’"/>
              </w:smartTagPr>
              <w:r w:rsidRPr="00524C5D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t>5</w:t>
              </w:r>
              <w:r w:rsidRPr="00524C5D">
                <w:rPr>
                  <w:rFonts w:ascii="細明體" w:eastAsia="細明體" w:hAnsi="細明體"/>
                  <w:kern w:val="2"/>
                  <w:szCs w:val="24"/>
                  <w:lang w:eastAsia="zh-TW"/>
                </w:rPr>
                <w:t>’</w:t>
              </w:r>
            </w:smartTag>
            <w:r w:rsidRPr="00524C5D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,SET=</w:t>
            </w:r>
            <w:r w:rsidRPr="00524C5D">
              <w:rPr>
                <w:rFonts w:ascii="細明體" w:eastAsia="細明體" w:hAnsi="細明體"/>
                <w:kern w:val="2"/>
                <w:szCs w:val="24"/>
                <w:lang w:eastAsia="zh-TW"/>
              </w:rPr>
              <w:t>’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1"/>
                <w:attr w:name="UnitName" w:val="’"/>
              </w:smartTagPr>
              <w:r w:rsidRPr="00524C5D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t>01</w:t>
              </w:r>
              <w:r w:rsidRPr="00524C5D">
                <w:rPr>
                  <w:rFonts w:ascii="細明體" w:eastAsia="細明體" w:hAnsi="細明體"/>
                  <w:kern w:val="2"/>
                  <w:szCs w:val="24"/>
                  <w:lang w:eastAsia="zh-TW"/>
                </w:rPr>
                <w:t>’</w:t>
              </w:r>
            </w:smartTag>
          </w:p>
          <w:p w:rsidR="00BF55E1" w:rsidRPr="00524C5D" w:rsidRDefault="00BF55E1" w:rsidP="00524C5D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524C5D">
              <w:rPr>
                <w:rFonts w:ascii="細明體" w:eastAsia="細明體" w:hAnsi="細明體" w:hint="eastAsia"/>
                <w:color w:val="0000FF"/>
                <w:kern w:val="2"/>
                <w:szCs w:val="24"/>
                <w:lang w:eastAsia="zh-TW"/>
              </w:rPr>
              <w:t>IF PAY_TYPE.DTAAB010=</w:t>
            </w:r>
            <w:r w:rsidRPr="00524C5D">
              <w:rPr>
                <w:rFonts w:ascii="細明體" w:eastAsia="細明體" w:hAnsi="細明體"/>
                <w:color w:val="0000FF"/>
                <w:kern w:val="2"/>
                <w:szCs w:val="24"/>
                <w:lang w:eastAsia="zh-TW"/>
              </w:rPr>
              <w:t>’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2"/>
                <w:attr w:name="UnitName" w:val="’"/>
              </w:smartTagPr>
              <w:r w:rsidRPr="00524C5D">
                <w:rPr>
                  <w:rFonts w:ascii="細明體" w:eastAsia="細明體" w:hAnsi="細明體" w:hint="eastAsia"/>
                  <w:color w:val="0000FF"/>
                  <w:kern w:val="2"/>
                  <w:szCs w:val="24"/>
                  <w:lang w:eastAsia="zh-TW"/>
                </w:rPr>
                <w:t>2</w:t>
              </w:r>
              <w:r w:rsidRPr="00524C5D">
                <w:rPr>
                  <w:rFonts w:ascii="細明體" w:eastAsia="細明體" w:hAnsi="細明體"/>
                  <w:color w:val="0000FF"/>
                  <w:kern w:val="2"/>
                  <w:szCs w:val="24"/>
                  <w:lang w:eastAsia="zh-TW"/>
                </w:rPr>
                <w:t>’</w:t>
              </w:r>
            </w:smartTag>
            <w:r w:rsidRPr="00524C5D">
              <w:rPr>
                <w:rFonts w:ascii="細明體" w:eastAsia="細明體" w:hAnsi="細明體" w:hint="eastAsia"/>
                <w:color w:val="0000FF"/>
                <w:kern w:val="2"/>
                <w:szCs w:val="24"/>
                <w:lang w:eastAsia="zh-TW"/>
              </w:rPr>
              <w:t>,SET=</w:t>
            </w:r>
            <w:r w:rsidRPr="00524C5D">
              <w:rPr>
                <w:rFonts w:ascii="細明體" w:eastAsia="細明體" w:hAnsi="細明體"/>
                <w:color w:val="0000FF"/>
                <w:kern w:val="2"/>
                <w:szCs w:val="24"/>
                <w:lang w:eastAsia="zh-TW"/>
              </w:rPr>
              <w:t>’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3"/>
                <w:attr w:name="UnitName" w:val="’"/>
              </w:smartTagPr>
              <w:r w:rsidRPr="00524C5D">
                <w:rPr>
                  <w:rFonts w:ascii="細明體" w:eastAsia="細明體" w:hAnsi="細明體" w:hint="eastAsia"/>
                  <w:color w:val="0000FF"/>
                  <w:kern w:val="2"/>
                  <w:szCs w:val="24"/>
                  <w:lang w:eastAsia="zh-TW"/>
                </w:rPr>
                <w:t>03</w:t>
              </w:r>
              <w:r w:rsidRPr="00524C5D">
                <w:rPr>
                  <w:rFonts w:ascii="細明體" w:eastAsia="細明體" w:hAnsi="細明體"/>
                  <w:kern w:val="2"/>
                  <w:szCs w:val="24"/>
                  <w:lang w:eastAsia="zh-TW"/>
                </w:rPr>
                <w:t>’</w:t>
              </w:r>
            </w:smartTag>
          </w:p>
        </w:tc>
      </w:tr>
      <w:tr w:rsidR="004203B9" w:rsidRPr="00524C5D" w:rsidTr="00524C5D">
        <w:tc>
          <w:tcPr>
            <w:tcW w:w="1620" w:type="dxa"/>
          </w:tcPr>
          <w:p w:rsidR="004203B9" w:rsidRPr="00524C5D" w:rsidRDefault="004203B9" w:rsidP="00524C5D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524C5D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申請金額</w:t>
            </w:r>
          </w:p>
        </w:tc>
        <w:tc>
          <w:tcPr>
            <w:tcW w:w="1080" w:type="dxa"/>
          </w:tcPr>
          <w:p w:rsidR="004203B9" w:rsidRPr="00524C5D" w:rsidRDefault="004203B9" w:rsidP="00524C5D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</w:p>
        </w:tc>
        <w:tc>
          <w:tcPr>
            <w:tcW w:w="4140" w:type="dxa"/>
          </w:tcPr>
          <w:p w:rsidR="004203B9" w:rsidRPr="00524C5D" w:rsidRDefault="00021BF2" w:rsidP="00524C5D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524C5D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 xml:space="preserve">PAY_AMT </w:t>
            </w:r>
          </w:p>
        </w:tc>
      </w:tr>
      <w:tr w:rsidR="004203B9" w:rsidRPr="00524C5D" w:rsidTr="00524C5D">
        <w:tc>
          <w:tcPr>
            <w:tcW w:w="1620" w:type="dxa"/>
          </w:tcPr>
          <w:p w:rsidR="004203B9" w:rsidRPr="00524C5D" w:rsidRDefault="004203B9" w:rsidP="00524C5D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524C5D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實際理賠金額</w:t>
            </w:r>
          </w:p>
        </w:tc>
        <w:tc>
          <w:tcPr>
            <w:tcW w:w="1080" w:type="dxa"/>
          </w:tcPr>
          <w:p w:rsidR="004203B9" w:rsidRPr="00524C5D" w:rsidRDefault="004203B9" w:rsidP="00524C5D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</w:p>
        </w:tc>
        <w:tc>
          <w:tcPr>
            <w:tcW w:w="4140" w:type="dxa"/>
          </w:tcPr>
          <w:p w:rsidR="004203B9" w:rsidRPr="00524C5D" w:rsidRDefault="006A2AEB" w:rsidP="00524C5D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524C5D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0</w:t>
            </w:r>
          </w:p>
        </w:tc>
      </w:tr>
      <w:tr w:rsidR="004203B9" w:rsidRPr="00524C5D" w:rsidTr="00524C5D">
        <w:tc>
          <w:tcPr>
            <w:tcW w:w="1620" w:type="dxa"/>
          </w:tcPr>
          <w:p w:rsidR="004203B9" w:rsidRPr="00524C5D" w:rsidRDefault="004203B9" w:rsidP="00524C5D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524C5D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備註欄位</w:t>
            </w:r>
          </w:p>
        </w:tc>
        <w:tc>
          <w:tcPr>
            <w:tcW w:w="1080" w:type="dxa"/>
          </w:tcPr>
          <w:p w:rsidR="004203B9" w:rsidRPr="00524C5D" w:rsidRDefault="004203B9" w:rsidP="00524C5D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</w:p>
        </w:tc>
        <w:tc>
          <w:tcPr>
            <w:tcW w:w="4140" w:type="dxa"/>
          </w:tcPr>
          <w:p w:rsidR="004203B9" w:rsidRPr="00524C5D" w:rsidRDefault="00CC1B62" w:rsidP="00524C5D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524C5D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空白</w:t>
            </w:r>
          </w:p>
        </w:tc>
      </w:tr>
      <w:tr w:rsidR="004203B9" w:rsidRPr="00524C5D" w:rsidTr="00524C5D">
        <w:tc>
          <w:tcPr>
            <w:tcW w:w="1620" w:type="dxa"/>
          </w:tcPr>
          <w:p w:rsidR="004203B9" w:rsidRPr="00524C5D" w:rsidRDefault="004203B9" w:rsidP="00524C5D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524C5D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lastRenderedPageBreak/>
              <w:t>結案日期</w:t>
            </w:r>
          </w:p>
        </w:tc>
        <w:tc>
          <w:tcPr>
            <w:tcW w:w="1080" w:type="dxa"/>
          </w:tcPr>
          <w:p w:rsidR="004203B9" w:rsidRPr="00524C5D" w:rsidRDefault="004203B9" w:rsidP="00524C5D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</w:p>
        </w:tc>
        <w:tc>
          <w:tcPr>
            <w:tcW w:w="4140" w:type="dxa"/>
          </w:tcPr>
          <w:p w:rsidR="004203B9" w:rsidRPr="00524C5D" w:rsidRDefault="00B36B47" w:rsidP="00524C5D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FF"/>
                <w:kern w:val="2"/>
                <w:szCs w:val="24"/>
                <w:lang w:eastAsia="zh-TW"/>
              </w:rPr>
            </w:pPr>
            <w:r w:rsidRPr="00524C5D">
              <w:rPr>
                <w:rFonts w:ascii="細明體" w:eastAsia="細明體" w:hAnsi="細明體" w:hint="eastAsia"/>
                <w:color w:val="0000FF"/>
                <w:kern w:val="2"/>
                <w:szCs w:val="24"/>
                <w:lang w:eastAsia="zh-TW"/>
              </w:rPr>
              <w:t>ACNT_DATE</w:t>
            </w:r>
          </w:p>
        </w:tc>
      </w:tr>
      <w:tr w:rsidR="004203B9" w:rsidRPr="00524C5D" w:rsidTr="00524C5D">
        <w:tc>
          <w:tcPr>
            <w:tcW w:w="1620" w:type="dxa"/>
          </w:tcPr>
          <w:p w:rsidR="004203B9" w:rsidRPr="00524C5D" w:rsidRDefault="004203B9" w:rsidP="00524C5D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524C5D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理賠進度</w:t>
            </w:r>
          </w:p>
        </w:tc>
        <w:tc>
          <w:tcPr>
            <w:tcW w:w="1080" w:type="dxa"/>
          </w:tcPr>
          <w:p w:rsidR="004203B9" w:rsidRPr="00524C5D" w:rsidRDefault="004203B9" w:rsidP="00524C5D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</w:p>
        </w:tc>
        <w:tc>
          <w:tcPr>
            <w:tcW w:w="4140" w:type="dxa"/>
          </w:tcPr>
          <w:p w:rsidR="004203B9" w:rsidRPr="00524C5D" w:rsidRDefault="00CC1B62" w:rsidP="00524C5D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524C5D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Y</w:t>
            </w:r>
          </w:p>
        </w:tc>
      </w:tr>
      <w:tr w:rsidR="001D44B2" w:rsidRPr="00524C5D" w:rsidTr="00524C5D">
        <w:tc>
          <w:tcPr>
            <w:tcW w:w="1620" w:type="dxa"/>
          </w:tcPr>
          <w:p w:rsidR="001D44B2" w:rsidRPr="00524C5D" w:rsidRDefault="001D44B2" w:rsidP="00524C5D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FF"/>
                <w:kern w:val="2"/>
                <w:szCs w:val="24"/>
                <w:lang w:eastAsia="zh-TW"/>
              </w:rPr>
            </w:pPr>
            <w:r w:rsidRPr="00524C5D">
              <w:rPr>
                <w:rFonts w:ascii="細明體" w:eastAsia="細明體" w:hAnsi="細明體" w:hint="eastAsia"/>
                <w:color w:val="0000FF"/>
                <w:kern w:val="2"/>
                <w:szCs w:val="24"/>
                <w:lang w:eastAsia="zh-TW"/>
              </w:rPr>
              <w:t>保單幣別</w:t>
            </w:r>
          </w:p>
        </w:tc>
        <w:tc>
          <w:tcPr>
            <w:tcW w:w="1080" w:type="dxa"/>
          </w:tcPr>
          <w:p w:rsidR="001D44B2" w:rsidRPr="00524C5D" w:rsidRDefault="001D44B2" w:rsidP="00524C5D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FF"/>
                <w:kern w:val="2"/>
                <w:szCs w:val="24"/>
                <w:lang w:eastAsia="zh-TW"/>
              </w:rPr>
            </w:pPr>
          </w:p>
        </w:tc>
        <w:tc>
          <w:tcPr>
            <w:tcW w:w="4140" w:type="dxa"/>
          </w:tcPr>
          <w:p w:rsidR="001D44B2" w:rsidRPr="00524C5D" w:rsidRDefault="001D44B2" w:rsidP="00524C5D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FF"/>
                <w:kern w:val="2"/>
                <w:szCs w:val="24"/>
                <w:lang w:eastAsia="zh-TW"/>
              </w:rPr>
            </w:pPr>
            <w:r w:rsidRPr="00524C5D">
              <w:rPr>
                <w:rFonts w:ascii="細明體" w:eastAsia="細明體" w:hAnsi="細明體" w:hint="eastAsia"/>
                <w:color w:val="0000FF"/>
                <w:kern w:val="2"/>
                <w:szCs w:val="24"/>
                <w:lang w:eastAsia="zh-TW"/>
              </w:rPr>
              <w:t>NTD</w:t>
            </w:r>
          </w:p>
        </w:tc>
      </w:tr>
      <w:tr w:rsidR="001D44B2" w:rsidRPr="00524C5D" w:rsidTr="00524C5D">
        <w:tc>
          <w:tcPr>
            <w:tcW w:w="1620" w:type="dxa"/>
          </w:tcPr>
          <w:p w:rsidR="001D44B2" w:rsidRPr="00524C5D" w:rsidRDefault="001D44B2" w:rsidP="00524C5D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FF"/>
                <w:kern w:val="2"/>
                <w:szCs w:val="24"/>
                <w:lang w:eastAsia="zh-TW"/>
              </w:rPr>
            </w:pPr>
            <w:r w:rsidRPr="00524C5D">
              <w:rPr>
                <w:rFonts w:ascii="細明體" w:eastAsia="細明體" w:hAnsi="細明體" w:hint="eastAsia"/>
                <w:color w:val="0000FF"/>
                <w:kern w:val="2"/>
                <w:szCs w:val="24"/>
                <w:lang w:eastAsia="zh-TW"/>
              </w:rPr>
              <w:t>匯率</w:t>
            </w:r>
          </w:p>
        </w:tc>
        <w:tc>
          <w:tcPr>
            <w:tcW w:w="1080" w:type="dxa"/>
          </w:tcPr>
          <w:p w:rsidR="001D44B2" w:rsidRPr="00524C5D" w:rsidRDefault="001D44B2" w:rsidP="00524C5D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FF"/>
                <w:kern w:val="2"/>
                <w:szCs w:val="24"/>
                <w:lang w:eastAsia="zh-TW"/>
              </w:rPr>
            </w:pPr>
          </w:p>
        </w:tc>
        <w:tc>
          <w:tcPr>
            <w:tcW w:w="4140" w:type="dxa"/>
          </w:tcPr>
          <w:p w:rsidR="001D44B2" w:rsidRPr="00524C5D" w:rsidRDefault="001D44B2" w:rsidP="00524C5D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FF"/>
                <w:kern w:val="2"/>
                <w:szCs w:val="24"/>
                <w:lang w:eastAsia="zh-TW"/>
              </w:rPr>
            </w:pPr>
            <w:r w:rsidRPr="00524C5D">
              <w:rPr>
                <w:rFonts w:ascii="細明體" w:eastAsia="細明體" w:hAnsi="細明體" w:hint="eastAsia"/>
                <w:color w:val="0000FF"/>
                <w:kern w:val="2"/>
                <w:szCs w:val="24"/>
                <w:lang w:eastAsia="zh-TW"/>
              </w:rPr>
              <w:t>1</w:t>
            </w:r>
          </w:p>
        </w:tc>
      </w:tr>
      <w:tr w:rsidR="001D44B2" w:rsidRPr="00524C5D" w:rsidTr="00524C5D">
        <w:tc>
          <w:tcPr>
            <w:tcW w:w="1620" w:type="dxa"/>
          </w:tcPr>
          <w:p w:rsidR="001D44B2" w:rsidRPr="00524C5D" w:rsidRDefault="001D44B2" w:rsidP="00524C5D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FF"/>
                <w:kern w:val="2"/>
                <w:szCs w:val="24"/>
                <w:lang w:eastAsia="zh-TW"/>
              </w:rPr>
            </w:pPr>
            <w:r w:rsidRPr="00524C5D">
              <w:rPr>
                <w:rFonts w:ascii="細明體" w:eastAsia="細明體" w:hAnsi="細明體" w:hint="eastAsia"/>
                <w:color w:val="0000FF"/>
                <w:kern w:val="2"/>
                <w:szCs w:val="24"/>
                <w:lang w:eastAsia="zh-TW"/>
              </w:rPr>
              <w:t>匯率日期</w:t>
            </w:r>
          </w:p>
        </w:tc>
        <w:tc>
          <w:tcPr>
            <w:tcW w:w="1080" w:type="dxa"/>
          </w:tcPr>
          <w:p w:rsidR="001D44B2" w:rsidRPr="00524C5D" w:rsidRDefault="001D44B2" w:rsidP="00524C5D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FF"/>
                <w:kern w:val="2"/>
                <w:szCs w:val="24"/>
                <w:lang w:eastAsia="zh-TW"/>
              </w:rPr>
            </w:pPr>
          </w:p>
        </w:tc>
        <w:tc>
          <w:tcPr>
            <w:tcW w:w="4140" w:type="dxa"/>
          </w:tcPr>
          <w:p w:rsidR="001D44B2" w:rsidRPr="00524C5D" w:rsidRDefault="001D44B2" w:rsidP="00524C5D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FF"/>
                <w:kern w:val="2"/>
                <w:szCs w:val="24"/>
                <w:lang w:eastAsia="zh-TW"/>
              </w:rPr>
            </w:pPr>
            <w:r w:rsidRPr="00524C5D">
              <w:rPr>
                <w:rFonts w:ascii="細明體" w:eastAsia="細明體" w:hAnsi="細明體" w:hint="eastAsia"/>
                <w:color w:val="0000FF"/>
                <w:kern w:val="2"/>
                <w:szCs w:val="24"/>
                <w:lang w:eastAsia="zh-TW"/>
              </w:rPr>
              <w:t>空白</w:t>
            </w:r>
          </w:p>
        </w:tc>
      </w:tr>
    </w:tbl>
    <w:p w:rsidR="000074DC" w:rsidRDefault="000074DC" w:rsidP="002C131A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724703" w:rsidRDefault="00724703" w:rsidP="00724703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理賠給付檔：</w:t>
      </w:r>
      <w:r w:rsidR="003041FB">
        <w:rPr>
          <w:rFonts w:ascii="細明體" w:eastAsia="細明體" w:hAnsi="細明體" w:hint="eastAsia"/>
          <w:kern w:val="2"/>
          <w:szCs w:val="24"/>
          <w:lang w:eastAsia="zh-TW"/>
        </w:rPr>
        <w:t>DTAAB001</w:t>
      </w:r>
    </w:p>
    <w:p w:rsidR="00237ED6" w:rsidRDefault="00237ED6" w:rsidP="00237ED6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檔名:</w:t>
      </w:r>
      <w:r>
        <w:rPr>
          <w:rFonts w:ascii="細明體" w:eastAsia="細明體" w:hAnsi="細明體"/>
          <w:kern w:val="2"/>
          <w:szCs w:val="24"/>
          <w:lang w:eastAsia="zh-TW"/>
        </w:rPr>
        <w:t>‘</w:t>
      </w:r>
      <w:r w:rsidRPr="00462347">
        <w:rPr>
          <w:rFonts w:ascii="細明體" w:eastAsia="細明體" w:hAnsi="細明體" w:hint="eastAsia"/>
          <w:color w:val="0000FF"/>
          <w:kern w:val="2"/>
          <w:szCs w:val="24"/>
          <w:lang w:eastAsia="zh-TW"/>
        </w:rPr>
        <w:t>L</w:t>
      </w:r>
      <w:r w:rsidR="00462347" w:rsidRPr="00462347">
        <w:rPr>
          <w:rFonts w:ascii="細明體" w:eastAsia="細明體" w:hAnsi="細明體" w:hint="eastAsia"/>
          <w:color w:val="0000FF"/>
          <w:kern w:val="2"/>
          <w:szCs w:val="24"/>
          <w:lang w:eastAsia="zh-TW"/>
        </w:rPr>
        <w:t>BENE</w:t>
      </w:r>
      <w:r>
        <w:rPr>
          <w:rFonts w:ascii="細明體" w:eastAsia="細明體" w:hAnsi="細明體"/>
          <w:kern w:val="2"/>
          <w:szCs w:val="24"/>
          <w:lang w:eastAsia="zh-TW"/>
        </w:rPr>
        <w:t>’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+</w:t>
      </w:r>
      <w:r>
        <w:rPr>
          <w:rFonts w:ascii="細明體" w:eastAsia="細明體" w:hAnsi="細明體"/>
          <w:kern w:val="2"/>
          <w:szCs w:val="24"/>
          <w:lang w:eastAsia="zh-TW"/>
        </w:rPr>
        <w:t>‘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系統日期</w:t>
      </w:r>
      <w:r w:rsidR="009120C3" w:rsidRPr="009120C3">
        <w:rPr>
          <w:rFonts w:ascii="細明體" w:eastAsia="細明體" w:hAnsi="細明體" w:hint="eastAsia"/>
          <w:color w:val="0000FF"/>
          <w:kern w:val="2"/>
          <w:szCs w:val="24"/>
          <w:lang w:eastAsia="zh-TW"/>
        </w:rPr>
        <w:t>西元</w:t>
      </w:r>
      <w:r w:rsidRPr="009120C3">
        <w:rPr>
          <w:rFonts w:ascii="細明體" w:eastAsia="細明體" w:hAnsi="細明體" w:hint="eastAsia"/>
          <w:color w:val="0000FF"/>
          <w:kern w:val="2"/>
          <w:szCs w:val="24"/>
          <w:lang w:eastAsia="zh-TW"/>
        </w:rPr>
        <w:t>年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(如</w:t>
      </w:r>
      <w:r w:rsidR="009120C3">
        <w:rPr>
          <w:rFonts w:ascii="細明體" w:eastAsia="細明體" w:hAnsi="細明體" w:hint="eastAsia"/>
          <w:kern w:val="2"/>
          <w:szCs w:val="24"/>
          <w:lang w:eastAsia="zh-TW"/>
        </w:rPr>
        <w:t>20091201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)</w:t>
      </w:r>
      <w:r>
        <w:rPr>
          <w:rFonts w:ascii="細明體" w:eastAsia="細明體" w:hAnsi="細明體"/>
          <w:kern w:val="2"/>
          <w:szCs w:val="24"/>
          <w:lang w:eastAsia="zh-TW"/>
        </w:rPr>
        <w:t>’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 xml:space="preserve">+ </w:t>
      </w:r>
      <w:r>
        <w:rPr>
          <w:rFonts w:ascii="細明體" w:eastAsia="細明體" w:hAnsi="細明體"/>
          <w:kern w:val="2"/>
          <w:szCs w:val="24"/>
          <w:lang w:eastAsia="zh-TW"/>
        </w:rPr>
        <w:t>‘</w:t>
      </w:r>
      <w:smartTag w:uri="urn:schemas-microsoft-com:office:smarttags" w:element="chmetcnv">
        <w:smartTagPr>
          <w:attr w:name="UnitName" w:val="’"/>
          <w:attr w:name="SourceValue" w:val="91"/>
          <w:attr w:name="HasSpace" w:val="False"/>
          <w:attr w:name="Negative" w:val="False"/>
          <w:attr w:name="NumberType" w:val="1"/>
          <w:attr w:name="TCSC" w:val="0"/>
        </w:smartTagPr>
        <w:r w:rsidR="002856B8" w:rsidRPr="002856B8">
          <w:rPr>
            <w:rFonts w:ascii="細明體" w:eastAsia="細明體" w:hAnsi="細明體" w:hint="eastAsia"/>
            <w:color w:val="0000FF"/>
            <w:kern w:val="2"/>
            <w:szCs w:val="24"/>
            <w:lang w:eastAsia="zh-TW"/>
          </w:rPr>
          <w:t>9</w:t>
        </w:r>
        <w:r w:rsidRPr="002856B8">
          <w:rPr>
            <w:rFonts w:ascii="細明體" w:eastAsia="細明體" w:hAnsi="細明體" w:hint="eastAsia"/>
            <w:color w:val="0000FF"/>
            <w:kern w:val="2"/>
            <w:szCs w:val="24"/>
            <w:lang w:eastAsia="zh-TW"/>
          </w:rPr>
          <w:t>1</w:t>
        </w:r>
        <w:r>
          <w:rPr>
            <w:rFonts w:ascii="細明體" w:eastAsia="細明體" w:hAnsi="細明體"/>
            <w:kern w:val="2"/>
            <w:szCs w:val="24"/>
            <w:lang w:eastAsia="zh-TW"/>
          </w:rPr>
          <w:t>’</w:t>
        </w:r>
      </w:smartTag>
      <w:r>
        <w:rPr>
          <w:rFonts w:ascii="細明體" w:eastAsia="細明體" w:hAnsi="細明體" w:hint="eastAsia"/>
          <w:kern w:val="2"/>
          <w:szCs w:val="24"/>
          <w:lang w:eastAsia="zh-TW"/>
        </w:rPr>
        <w:t>，附檔名為004</w:t>
      </w:r>
    </w:p>
    <w:p w:rsidR="003262F2" w:rsidRDefault="003262F2" w:rsidP="003262F2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抽件條件：</w:t>
      </w:r>
      <w:r w:rsidR="000827C4">
        <w:rPr>
          <w:rFonts w:ascii="細明體" w:eastAsia="細明體" w:hAnsi="細明體" w:hint="eastAsia"/>
          <w:kern w:val="2"/>
          <w:szCs w:val="24"/>
          <w:lang w:eastAsia="zh-TW"/>
        </w:rPr>
        <w:t>與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="000827C4">
          <w:rPr>
            <w:rFonts w:ascii="細明體" w:eastAsia="細明體" w:hAnsi="細明體" w:hint="eastAsia"/>
            <w:kern w:val="2"/>
            <w:szCs w:val="24"/>
            <w:lang w:eastAsia="zh-TW"/>
          </w:rPr>
          <w:t>2.1.2</w:t>
        </w:r>
      </w:smartTag>
      <w:r w:rsidR="000827C4">
        <w:rPr>
          <w:rFonts w:ascii="細明體" w:eastAsia="細明體" w:hAnsi="細明體" w:hint="eastAsia"/>
          <w:kern w:val="2"/>
          <w:szCs w:val="24"/>
          <w:lang w:eastAsia="zh-TW"/>
        </w:rPr>
        <w:t>同</w:t>
      </w:r>
    </w:p>
    <w:p w:rsidR="003262F2" w:rsidRDefault="003262F2" w:rsidP="003262F2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抽件欄位：</w:t>
      </w:r>
    </w:p>
    <w:tbl>
      <w:tblPr>
        <w:tblW w:w="0" w:type="auto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20"/>
        <w:gridCol w:w="1080"/>
        <w:gridCol w:w="4140"/>
      </w:tblGrid>
      <w:tr w:rsidR="003262F2" w:rsidRPr="00524C5D" w:rsidTr="00524C5D">
        <w:tc>
          <w:tcPr>
            <w:tcW w:w="1620" w:type="dxa"/>
          </w:tcPr>
          <w:p w:rsidR="003262F2" w:rsidRPr="00524C5D" w:rsidRDefault="003262F2" w:rsidP="00524C5D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524C5D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傳出資料</w:t>
            </w:r>
          </w:p>
        </w:tc>
        <w:tc>
          <w:tcPr>
            <w:tcW w:w="1080" w:type="dxa"/>
          </w:tcPr>
          <w:p w:rsidR="003262F2" w:rsidRPr="00524C5D" w:rsidRDefault="003262F2" w:rsidP="00524C5D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524C5D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長度</w:t>
            </w:r>
          </w:p>
        </w:tc>
        <w:tc>
          <w:tcPr>
            <w:tcW w:w="4140" w:type="dxa"/>
          </w:tcPr>
          <w:p w:rsidR="003262F2" w:rsidRPr="00524C5D" w:rsidRDefault="003262F2" w:rsidP="00524C5D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524C5D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來源或判斷</w:t>
            </w:r>
          </w:p>
        </w:tc>
      </w:tr>
      <w:tr w:rsidR="003262F2" w:rsidRPr="00524C5D" w:rsidTr="00524C5D">
        <w:tc>
          <w:tcPr>
            <w:tcW w:w="1620" w:type="dxa"/>
          </w:tcPr>
          <w:p w:rsidR="003262F2" w:rsidRPr="00524C5D" w:rsidRDefault="003262F2" w:rsidP="00524C5D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524C5D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保單號碼</w:t>
            </w:r>
          </w:p>
        </w:tc>
        <w:tc>
          <w:tcPr>
            <w:tcW w:w="1080" w:type="dxa"/>
          </w:tcPr>
          <w:p w:rsidR="003262F2" w:rsidRPr="00524C5D" w:rsidRDefault="003262F2" w:rsidP="00524C5D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</w:p>
        </w:tc>
        <w:tc>
          <w:tcPr>
            <w:tcW w:w="4140" w:type="dxa"/>
          </w:tcPr>
          <w:p w:rsidR="003262F2" w:rsidRPr="00524C5D" w:rsidRDefault="003041FB" w:rsidP="00524C5D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524C5D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POLICY_NO</w:t>
            </w:r>
          </w:p>
        </w:tc>
      </w:tr>
      <w:tr w:rsidR="003262F2" w:rsidRPr="00524C5D" w:rsidTr="00524C5D">
        <w:tc>
          <w:tcPr>
            <w:tcW w:w="1620" w:type="dxa"/>
          </w:tcPr>
          <w:p w:rsidR="003262F2" w:rsidRPr="00524C5D" w:rsidRDefault="00BC2F48" w:rsidP="00524C5D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524C5D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專案代號</w:t>
            </w:r>
          </w:p>
        </w:tc>
        <w:tc>
          <w:tcPr>
            <w:tcW w:w="1080" w:type="dxa"/>
          </w:tcPr>
          <w:p w:rsidR="003262F2" w:rsidRPr="00524C5D" w:rsidRDefault="003262F2" w:rsidP="00524C5D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</w:p>
        </w:tc>
        <w:tc>
          <w:tcPr>
            <w:tcW w:w="4140" w:type="dxa"/>
          </w:tcPr>
          <w:p w:rsidR="004376CD" w:rsidRPr="00524C5D" w:rsidRDefault="004376CD" w:rsidP="00524C5D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strike/>
                <w:color w:val="5F497A"/>
                <w:kern w:val="2"/>
                <w:szCs w:val="24"/>
                <w:lang w:eastAsia="zh-TW"/>
              </w:rPr>
            </w:pPr>
            <w:r w:rsidRPr="00524C5D">
              <w:rPr>
                <w:rFonts w:ascii="細明體" w:eastAsia="細明體" w:hAnsi="細明體" w:hint="eastAsia"/>
                <w:strike/>
                <w:color w:val="5F497A"/>
                <w:kern w:val="2"/>
                <w:szCs w:val="24"/>
                <w:lang w:eastAsia="zh-TW"/>
              </w:rPr>
              <w:t>PROD_ID</w:t>
            </w:r>
          </w:p>
          <w:p w:rsidR="004376CD" w:rsidRPr="00524C5D" w:rsidRDefault="004376CD" w:rsidP="00524C5D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5F497A"/>
                <w:kern w:val="2"/>
                <w:szCs w:val="24"/>
                <w:lang w:eastAsia="zh-TW"/>
              </w:rPr>
            </w:pPr>
            <w:r w:rsidRPr="00524C5D">
              <w:rPr>
                <w:rFonts w:ascii="細明體" w:eastAsia="細明體" w:hAnsi="細明體"/>
                <w:color w:val="5F497A"/>
                <w:kern w:val="2"/>
                <w:szCs w:val="24"/>
                <w:lang w:eastAsia="zh-TW"/>
              </w:rPr>
              <w:t>C</w:t>
            </w:r>
            <w:r w:rsidRPr="00524C5D">
              <w:rPr>
                <w:rFonts w:ascii="細明體" w:eastAsia="細明體" w:hAnsi="細明體" w:hint="eastAsia"/>
                <w:color w:val="5F497A"/>
                <w:kern w:val="2"/>
                <w:szCs w:val="24"/>
                <w:lang w:eastAsia="zh-TW"/>
              </w:rPr>
              <w:t xml:space="preserve">all </w:t>
            </w:r>
            <w:r w:rsidRPr="00524C5D">
              <w:rPr>
                <w:rFonts w:ascii="細明體" w:eastAsia="細明體" w:hAnsi="細明體"/>
                <w:color w:val="5F497A"/>
                <w:kern w:val="2"/>
                <w:szCs w:val="24"/>
                <w:lang w:eastAsia="zh-TW"/>
              </w:rPr>
              <w:t>AP_E5Z030</w:t>
            </w:r>
            <w:r w:rsidRPr="00524C5D">
              <w:rPr>
                <w:rFonts w:ascii="細明體" w:eastAsia="細明體" w:hAnsi="細明體" w:hint="eastAsia"/>
                <w:color w:val="5F497A"/>
                <w:kern w:val="2"/>
                <w:szCs w:val="24"/>
                <w:lang w:eastAsia="zh-TW"/>
              </w:rPr>
              <w:t>模組轉換險種代碼</w:t>
            </w:r>
          </w:p>
          <w:p w:rsidR="003262F2" w:rsidRPr="00524C5D" w:rsidRDefault="004376CD" w:rsidP="00524C5D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524C5D">
              <w:rPr>
                <w:rFonts w:ascii="細明體" w:eastAsia="細明體" w:hAnsi="細明體" w:hint="eastAsia"/>
                <w:color w:val="5F497A"/>
                <w:kern w:val="2"/>
                <w:szCs w:val="24"/>
                <w:lang w:eastAsia="zh-TW"/>
              </w:rPr>
              <w:t>傳入參數 001,CT5,險別,繳別,繳費年期,被保人年齡</w:t>
            </w:r>
          </w:p>
        </w:tc>
      </w:tr>
      <w:tr w:rsidR="003262F2" w:rsidRPr="00524C5D" w:rsidTr="00524C5D">
        <w:tc>
          <w:tcPr>
            <w:tcW w:w="1620" w:type="dxa"/>
          </w:tcPr>
          <w:p w:rsidR="003262F2" w:rsidRPr="00524C5D" w:rsidRDefault="00BC2F48" w:rsidP="00524C5D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524C5D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給付項目</w:t>
            </w:r>
          </w:p>
        </w:tc>
        <w:tc>
          <w:tcPr>
            <w:tcW w:w="1080" w:type="dxa"/>
          </w:tcPr>
          <w:p w:rsidR="003262F2" w:rsidRPr="00524C5D" w:rsidRDefault="003262F2" w:rsidP="00524C5D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</w:p>
        </w:tc>
        <w:tc>
          <w:tcPr>
            <w:tcW w:w="4140" w:type="dxa"/>
          </w:tcPr>
          <w:p w:rsidR="003262F2" w:rsidRPr="00524C5D" w:rsidRDefault="00355474" w:rsidP="00524C5D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524C5D">
              <w:rPr>
                <w:rFonts w:ascii="細明體" w:eastAsia="細明體" w:hAnsi="細明體"/>
                <w:kern w:val="2"/>
                <w:szCs w:val="24"/>
                <w:lang w:eastAsia="zh-TW"/>
              </w:rPr>
              <w:t>‘</w:t>
            </w:r>
            <w:smartTag w:uri="urn:schemas-microsoft-com:office:smarttags" w:element="chmetcnv">
              <w:smartTagPr>
                <w:attr w:name="UnitName" w:val="’"/>
                <w:attr w:name="SourceValue" w:val="1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524C5D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t>01</w:t>
              </w:r>
              <w:r w:rsidRPr="00524C5D">
                <w:rPr>
                  <w:rFonts w:ascii="細明體" w:eastAsia="細明體" w:hAnsi="細明體"/>
                  <w:kern w:val="2"/>
                  <w:szCs w:val="24"/>
                  <w:lang w:eastAsia="zh-TW"/>
                </w:rPr>
                <w:t>’</w:t>
              </w:r>
            </w:smartTag>
          </w:p>
        </w:tc>
      </w:tr>
      <w:tr w:rsidR="003262F2" w:rsidRPr="00524C5D" w:rsidTr="00524C5D">
        <w:tc>
          <w:tcPr>
            <w:tcW w:w="1620" w:type="dxa"/>
          </w:tcPr>
          <w:p w:rsidR="003262F2" w:rsidRPr="00524C5D" w:rsidRDefault="00BC2F48" w:rsidP="00524C5D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524C5D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給付序號</w:t>
            </w:r>
          </w:p>
        </w:tc>
        <w:tc>
          <w:tcPr>
            <w:tcW w:w="1080" w:type="dxa"/>
          </w:tcPr>
          <w:p w:rsidR="003262F2" w:rsidRPr="00524C5D" w:rsidRDefault="003262F2" w:rsidP="00524C5D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</w:p>
        </w:tc>
        <w:tc>
          <w:tcPr>
            <w:tcW w:w="4140" w:type="dxa"/>
          </w:tcPr>
          <w:p w:rsidR="003262F2" w:rsidRPr="00524C5D" w:rsidRDefault="00355474" w:rsidP="00524C5D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524C5D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抓 FILE_NO,若無值改抓 TRN_SER_NO</w:t>
            </w:r>
          </w:p>
        </w:tc>
      </w:tr>
      <w:tr w:rsidR="003262F2" w:rsidRPr="00524C5D" w:rsidTr="00524C5D">
        <w:tc>
          <w:tcPr>
            <w:tcW w:w="1620" w:type="dxa"/>
          </w:tcPr>
          <w:p w:rsidR="003262F2" w:rsidRPr="00524C5D" w:rsidRDefault="00BC2F48" w:rsidP="00524C5D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524C5D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給付日期</w:t>
            </w:r>
          </w:p>
        </w:tc>
        <w:tc>
          <w:tcPr>
            <w:tcW w:w="1080" w:type="dxa"/>
          </w:tcPr>
          <w:p w:rsidR="003262F2" w:rsidRPr="00524C5D" w:rsidRDefault="003262F2" w:rsidP="00524C5D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</w:p>
        </w:tc>
        <w:tc>
          <w:tcPr>
            <w:tcW w:w="4140" w:type="dxa"/>
          </w:tcPr>
          <w:p w:rsidR="003262F2" w:rsidRPr="00524C5D" w:rsidRDefault="00355474" w:rsidP="00524C5D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524C5D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ANCT_DATE.DTAAB001</w:t>
            </w:r>
          </w:p>
        </w:tc>
      </w:tr>
      <w:tr w:rsidR="003262F2" w:rsidRPr="00524C5D" w:rsidTr="00524C5D">
        <w:tc>
          <w:tcPr>
            <w:tcW w:w="1620" w:type="dxa"/>
          </w:tcPr>
          <w:p w:rsidR="003262F2" w:rsidRPr="00524C5D" w:rsidRDefault="00BC2F48" w:rsidP="00524C5D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524C5D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給付幣別</w:t>
            </w:r>
          </w:p>
        </w:tc>
        <w:tc>
          <w:tcPr>
            <w:tcW w:w="1080" w:type="dxa"/>
          </w:tcPr>
          <w:p w:rsidR="003262F2" w:rsidRPr="00524C5D" w:rsidRDefault="003262F2" w:rsidP="00524C5D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</w:p>
        </w:tc>
        <w:tc>
          <w:tcPr>
            <w:tcW w:w="4140" w:type="dxa"/>
          </w:tcPr>
          <w:p w:rsidR="003262F2" w:rsidRPr="00524C5D" w:rsidRDefault="00355474" w:rsidP="00524C5D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524C5D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CURR.DTAAB001,若無值則給</w:t>
            </w:r>
            <w:r w:rsidRPr="00524C5D">
              <w:rPr>
                <w:rFonts w:ascii="細明體" w:eastAsia="細明體" w:hAnsi="細明體"/>
                <w:kern w:val="2"/>
                <w:szCs w:val="24"/>
                <w:lang w:eastAsia="zh-TW"/>
              </w:rPr>
              <w:t>’</w:t>
            </w:r>
            <w:r w:rsidRPr="00524C5D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NTD</w:t>
            </w:r>
            <w:r w:rsidRPr="00524C5D">
              <w:rPr>
                <w:rFonts w:ascii="細明體" w:eastAsia="細明體" w:hAnsi="細明體"/>
                <w:kern w:val="2"/>
                <w:szCs w:val="24"/>
                <w:lang w:eastAsia="zh-TW"/>
              </w:rPr>
              <w:t>’</w:t>
            </w:r>
          </w:p>
        </w:tc>
      </w:tr>
      <w:tr w:rsidR="003262F2" w:rsidRPr="00524C5D" w:rsidTr="00524C5D">
        <w:tc>
          <w:tcPr>
            <w:tcW w:w="1620" w:type="dxa"/>
          </w:tcPr>
          <w:p w:rsidR="003262F2" w:rsidRPr="00524C5D" w:rsidRDefault="00BC2F48" w:rsidP="00524C5D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524C5D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給付金額</w:t>
            </w:r>
          </w:p>
        </w:tc>
        <w:tc>
          <w:tcPr>
            <w:tcW w:w="1080" w:type="dxa"/>
          </w:tcPr>
          <w:p w:rsidR="003262F2" w:rsidRPr="00524C5D" w:rsidRDefault="003262F2" w:rsidP="00524C5D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</w:p>
        </w:tc>
        <w:tc>
          <w:tcPr>
            <w:tcW w:w="4140" w:type="dxa"/>
          </w:tcPr>
          <w:p w:rsidR="003262F2" w:rsidRPr="00524C5D" w:rsidRDefault="00FD487D" w:rsidP="00524C5D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524C5D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PAY_AMT</w:t>
            </w:r>
          </w:p>
        </w:tc>
      </w:tr>
      <w:tr w:rsidR="003262F2" w:rsidRPr="00524C5D" w:rsidTr="00524C5D">
        <w:tc>
          <w:tcPr>
            <w:tcW w:w="1620" w:type="dxa"/>
          </w:tcPr>
          <w:p w:rsidR="003262F2" w:rsidRPr="00524C5D" w:rsidRDefault="00BC2F48" w:rsidP="00524C5D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524C5D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其他加項</w:t>
            </w:r>
          </w:p>
        </w:tc>
        <w:tc>
          <w:tcPr>
            <w:tcW w:w="1080" w:type="dxa"/>
          </w:tcPr>
          <w:p w:rsidR="003262F2" w:rsidRPr="00524C5D" w:rsidRDefault="003262F2" w:rsidP="00524C5D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</w:p>
        </w:tc>
        <w:tc>
          <w:tcPr>
            <w:tcW w:w="4140" w:type="dxa"/>
          </w:tcPr>
          <w:p w:rsidR="003262F2" w:rsidRPr="00524C5D" w:rsidRDefault="00FD487D" w:rsidP="00524C5D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524C5D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0</w:t>
            </w:r>
          </w:p>
        </w:tc>
      </w:tr>
      <w:tr w:rsidR="003262F2" w:rsidRPr="00524C5D" w:rsidTr="00524C5D">
        <w:tc>
          <w:tcPr>
            <w:tcW w:w="1620" w:type="dxa"/>
          </w:tcPr>
          <w:p w:rsidR="003262F2" w:rsidRPr="00524C5D" w:rsidRDefault="00BC2F48" w:rsidP="00524C5D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524C5D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貸款本利</w:t>
            </w:r>
          </w:p>
        </w:tc>
        <w:tc>
          <w:tcPr>
            <w:tcW w:w="1080" w:type="dxa"/>
          </w:tcPr>
          <w:p w:rsidR="003262F2" w:rsidRPr="00524C5D" w:rsidRDefault="003262F2" w:rsidP="00524C5D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</w:p>
        </w:tc>
        <w:tc>
          <w:tcPr>
            <w:tcW w:w="4140" w:type="dxa"/>
          </w:tcPr>
          <w:p w:rsidR="003262F2" w:rsidRPr="00524C5D" w:rsidRDefault="00FD487D" w:rsidP="00524C5D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524C5D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0</w:t>
            </w:r>
          </w:p>
        </w:tc>
      </w:tr>
      <w:tr w:rsidR="003262F2" w:rsidRPr="00524C5D" w:rsidTr="00524C5D">
        <w:tc>
          <w:tcPr>
            <w:tcW w:w="1620" w:type="dxa"/>
          </w:tcPr>
          <w:p w:rsidR="003262F2" w:rsidRPr="00524C5D" w:rsidRDefault="00BC2F48" w:rsidP="00524C5D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524C5D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墊繳本利</w:t>
            </w:r>
          </w:p>
        </w:tc>
        <w:tc>
          <w:tcPr>
            <w:tcW w:w="1080" w:type="dxa"/>
          </w:tcPr>
          <w:p w:rsidR="003262F2" w:rsidRPr="00524C5D" w:rsidRDefault="003262F2" w:rsidP="00524C5D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</w:p>
        </w:tc>
        <w:tc>
          <w:tcPr>
            <w:tcW w:w="4140" w:type="dxa"/>
          </w:tcPr>
          <w:p w:rsidR="003262F2" w:rsidRPr="00524C5D" w:rsidRDefault="00FD487D" w:rsidP="00524C5D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524C5D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0</w:t>
            </w:r>
          </w:p>
        </w:tc>
      </w:tr>
      <w:tr w:rsidR="003262F2" w:rsidRPr="00524C5D" w:rsidTr="00524C5D">
        <w:tc>
          <w:tcPr>
            <w:tcW w:w="1620" w:type="dxa"/>
          </w:tcPr>
          <w:p w:rsidR="003262F2" w:rsidRPr="00524C5D" w:rsidRDefault="00BC2F48" w:rsidP="00524C5D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524C5D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其他扣款</w:t>
            </w:r>
          </w:p>
        </w:tc>
        <w:tc>
          <w:tcPr>
            <w:tcW w:w="1080" w:type="dxa"/>
          </w:tcPr>
          <w:p w:rsidR="003262F2" w:rsidRPr="00524C5D" w:rsidRDefault="003262F2" w:rsidP="00524C5D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</w:p>
        </w:tc>
        <w:tc>
          <w:tcPr>
            <w:tcW w:w="4140" w:type="dxa"/>
          </w:tcPr>
          <w:p w:rsidR="003262F2" w:rsidRPr="00524C5D" w:rsidRDefault="00FD487D" w:rsidP="00524C5D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524C5D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0</w:t>
            </w:r>
          </w:p>
        </w:tc>
      </w:tr>
      <w:tr w:rsidR="003262F2" w:rsidRPr="00524C5D" w:rsidTr="00524C5D">
        <w:tc>
          <w:tcPr>
            <w:tcW w:w="1620" w:type="dxa"/>
          </w:tcPr>
          <w:p w:rsidR="003262F2" w:rsidRPr="00524C5D" w:rsidRDefault="00BC2F48" w:rsidP="00524C5D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524C5D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實付金額</w:t>
            </w:r>
          </w:p>
        </w:tc>
        <w:tc>
          <w:tcPr>
            <w:tcW w:w="1080" w:type="dxa"/>
          </w:tcPr>
          <w:p w:rsidR="003262F2" w:rsidRPr="00524C5D" w:rsidRDefault="003262F2" w:rsidP="00524C5D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</w:p>
        </w:tc>
        <w:tc>
          <w:tcPr>
            <w:tcW w:w="4140" w:type="dxa"/>
          </w:tcPr>
          <w:p w:rsidR="003262F2" w:rsidRPr="00524C5D" w:rsidRDefault="00FD487D" w:rsidP="00524C5D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524C5D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0</w:t>
            </w:r>
          </w:p>
        </w:tc>
      </w:tr>
      <w:tr w:rsidR="003262F2" w:rsidRPr="00524C5D" w:rsidTr="00524C5D">
        <w:tc>
          <w:tcPr>
            <w:tcW w:w="1620" w:type="dxa"/>
          </w:tcPr>
          <w:p w:rsidR="003262F2" w:rsidRPr="00524C5D" w:rsidRDefault="00BC2F48" w:rsidP="00524C5D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524C5D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代收區號</w:t>
            </w:r>
          </w:p>
        </w:tc>
        <w:tc>
          <w:tcPr>
            <w:tcW w:w="1080" w:type="dxa"/>
          </w:tcPr>
          <w:p w:rsidR="003262F2" w:rsidRPr="00524C5D" w:rsidRDefault="003262F2" w:rsidP="00524C5D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</w:p>
        </w:tc>
        <w:tc>
          <w:tcPr>
            <w:tcW w:w="4140" w:type="dxa"/>
          </w:tcPr>
          <w:p w:rsidR="003262F2" w:rsidRPr="00524C5D" w:rsidRDefault="008A3D79" w:rsidP="00524C5D">
            <w:pPr>
              <w:pStyle w:val="Tabletext"/>
              <w:keepLines w:val="0"/>
              <w:spacing w:after="0" w:line="240" w:lineRule="auto"/>
              <w:rPr>
                <w:rFonts w:hint="eastAsia"/>
                <w:color w:val="0000FF"/>
                <w:kern w:val="2"/>
                <w:szCs w:val="24"/>
                <w:lang w:eastAsia="zh-TW"/>
              </w:rPr>
            </w:pPr>
            <w:r w:rsidRPr="00524C5D">
              <w:rPr>
                <w:rFonts w:hint="eastAsia"/>
                <w:color w:val="0000FF"/>
                <w:kern w:val="2"/>
                <w:szCs w:val="24"/>
                <w:lang w:eastAsia="zh-TW"/>
              </w:rPr>
              <w:t>AREA_NUM</w:t>
            </w:r>
            <w:r w:rsidR="00395502" w:rsidRPr="00524C5D">
              <w:rPr>
                <w:rFonts w:hint="eastAsia"/>
                <w:color w:val="0000FF"/>
                <w:kern w:val="2"/>
                <w:szCs w:val="24"/>
                <w:lang w:eastAsia="zh-TW"/>
              </w:rPr>
              <w:t>.</w:t>
            </w:r>
            <w:r w:rsidRPr="00524C5D">
              <w:rPr>
                <w:rFonts w:hint="eastAsia"/>
                <w:color w:val="0000FF"/>
                <w:kern w:val="2"/>
                <w:szCs w:val="24"/>
                <w:lang w:eastAsia="zh-TW"/>
              </w:rPr>
              <w:t>DTABF001_OTHER</w:t>
            </w:r>
          </w:p>
        </w:tc>
      </w:tr>
      <w:tr w:rsidR="003262F2" w:rsidRPr="00524C5D" w:rsidTr="00524C5D">
        <w:tc>
          <w:tcPr>
            <w:tcW w:w="1620" w:type="dxa"/>
          </w:tcPr>
          <w:p w:rsidR="003262F2" w:rsidRPr="00524C5D" w:rsidRDefault="00245A24" w:rsidP="00524C5D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FF"/>
                <w:kern w:val="2"/>
                <w:szCs w:val="24"/>
                <w:lang w:eastAsia="zh-TW"/>
              </w:rPr>
            </w:pPr>
            <w:r w:rsidRPr="00524C5D">
              <w:rPr>
                <w:rFonts w:ascii="細明體" w:eastAsia="細明體" w:hAnsi="細明體" w:hint="eastAsia"/>
                <w:color w:val="0000FF"/>
                <w:kern w:val="2"/>
                <w:szCs w:val="24"/>
                <w:lang w:eastAsia="zh-TW"/>
              </w:rPr>
              <w:t>給付金額</w:t>
            </w:r>
          </w:p>
        </w:tc>
        <w:tc>
          <w:tcPr>
            <w:tcW w:w="1080" w:type="dxa"/>
          </w:tcPr>
          <w:p w:rsidR="003262F2" w:rsidRPr="00524C5D" w:rsidRDefault="003262F2" w:rsidP="00524C5D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</w:p>
        </w:tc>
        <w:tc>
          <w:tcPr>
            <w:tcW w:w="4140" w:type="dxa"/>
          </w:tcPr>
          <w:p w:rsidR="003262F2" w:rsidRPr="00524C5D" w:rsidRDefault="00245A24" w:rsidP="00524C5D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FF"/>
                <w:kern w:val="2"/>
                <w:szCs w:val="24"/>
                <w:lang w:eastAsia="zh-TW"/>
              </w:rPr>
            </w:pPr>
            <w:r w:rsidRPr="00524C5D">
              <w:rPr>
                <w:rFonts w:ascii="細明體" w:eastAsia="細明體" w:hAnsi="細明體" w:hint="eastAsia"/>
                <w:color w:val="0000FF"/>
                <w:kern w:val="2"/>
                <w:szCs w:val="24"/>
                <w:lang w:eastAsia="zh-TW"/>
              </w:rPr>
              <w:t>PAY_AMT</w:t>
            </w:r>
          </w:p>
        </w:tc>
      </w:tr>
    </w:tbl>
    <w:p w:rsidR="003262F2" w:rsidRDefault="003262F2" w:rsidP="003262F2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0074DC" w:rsidRDefault="00724703" w:rsidP="000074DC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理賠受款人檔：</w:t>
      </w:r>
    </w:p>
    <w:p w:rsidR="00237ED6" w:rsidRDefault="00873A54" w:rsidP="00873A54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檔名</w:t>
      </w:r>
      <w:r w:rsidR="00237ED6">
        <w:rPr>
          <w:rFonts w:ascii="細明體" w:eastAsia="細明體" w:hAnsi="細明體"/>
          <w:kern w:val="2"/>
          <w:szCs w:val="24"/>
          <w:lang w:eastAsia="zh-TW"/>
        </w:rPr>
        <w:t>‘</w:t>
      </w:r>
      <w:r w:rsidR="00237ED6" w:rsidRPr="00007643">
        <w:rPr>
          <w:rFonts w:ascii="細明體" w:eastAsia="細明體" w:hAnsi="細明體" w:hint="eastAsia"/>
          <w:color w:val="0000FF"/>
          <w:kern w:val="2"/>
          <w:szCs w:val="24"/>
          <w:lang w:eastAsia="zh-TW"/>
        </w:rPr>
        <w:t>L</w:t>
      </w:r>
      <w:r w:rsidR="00817F0A" w:rsidRPr="00007643">
        <w:rPr>
          <w:rFonts w:ascii="細明體" w:eastAsia="細明體" w:hAnsi="細明體" w:hint="eastAsia"/>
          <w:color w:val="0000FF"/>
          <w:kern w:val="2"/>
          <w:szCs w:val="24"/>
          <w:lang w:eastAsia="zh-TW"/>
        </w:rPr>
        <w:t>P</w:t>
      </w:r>
      <w:r w:rsidR="00007643" w:rsidRPr="00007643">
        <w:rPr>
          <w:rFonts w:ascii="細明體" w:eastAsia="細明體" w:hAnsi="細明體" w:hint="eastAsia"/>
          <w:color w:val="0000FF"/>
          <w:kern w:val="2"/>
          <w:szCs w:val="24"/>
          <w:lang w:eastAsia="zh-TW"/>
        </w:rPr>
        <w:t>AYE</w:t>
      </w:r>
      <w:r w:rsidR="00237ED6">
        <w:rPr>
          <w:rFonts w:ascii="細明體" w:eastAsia="細明體" w:hAnsi="細明體"/>
          <w:kern w:val="2"/>
          <w:szCs w:val="24"/>
          <w:lang w:eastAsia="zh-TW"/>
        </w:rPr>
        <w:t>’</w:t>
      </w:r>
      <w:r w:rsidR="00237ED6">
        <w:rPr>
          <w:rFonts w:ascii="細明體" w:eastAsia="細明體" w:hAnsi="細明體" w:hint="eastAsia"/>
          <w:kern w:val="2"/>
          <w:szCs w:val="24"/>
          <w:lang w:eastAsia="zh-TW"/>
        </w:rPr>
        <w:t xml:space="preserve">+ </w:t>
      </w:r>
      <w:r w:rsidR="00237ED6">
        <w:rPr>
          <w:rFonts w:ascii="細明體" w:eastAsia="細明體" w:hAnsi="細明體"/>
          <w:kern w:val="2"/>
          <w:szCs w:val="24"/>
          <w:lang w:eastAsia="zh-TW"/>
        </w:rPr>
        <w:t>‘</w:t>
      </w:r>
      <w:r w:rsidR="00237ED6">
        <w:rPr>
          <w:rFonts w:ascii="細明體" w:eastAsia="細明體" w:hAnsi="細明體" w:hint="eastAsia"/>
          <w:kern w:val="2"/>
          <w:szCs w:val="24"/>
          <w:lang w:eastAsia="zh-TW"/>
        </w:rPr>
        <w:t>系統日期</w:t>
      </w:r>
      <w:r w:rsidR="0050599C" w:rsidRPr="0050599C">
        <w:rPr>
          <w:rFonts w:ascii="細明體" w:eastAsia="細明體" w:hAnsi="細明體" w:hint="eastAsia"/>
          <w:color w:val="0000FF"/>
          <w:kern w:val="2"/>
          <w:szCs w:val="24"/>
          <w:lang w:eastAsia="zh-TW"/>
        </w:rPr>
        <w:t>西元</w:t>
      </w:r>
      <w:r w:rsidR="00237ED6" w:rsidRPr="0050599C">
        <w:rPr>
          <w:rFonts w:ascii="細明體" w:eastAsia="細明體" w:hAnsi="細明體" w:hint="eastAsia"/>
          <w:color w:val="0000FF"/>
          <w:kern w:val="2"/>
          <w:szCs w:val="24"/>
          <w:lang w:eastAsia="zh-TW"/>
        </w:rPr>
        <w:t>年</w:t>
      </w:r>
      <w:r w:rsidR="00237ED6">
        <w:rPr>
          <w:rFonts w:ascii="細明體" w:eastAsia="細明體" w:hAnsi="細明體" w:hint="eastAsia"/>
          <w:kern w:val="2"/>
          <w:szCs w:val="24"/>
          <w:lang w:eastAsia="zh-TW"/>
        </w:rPr>
        <w:t>(如</w:t>
      </w:r>
      <w:r w:rsidR="0050599C">
        <w:rPr>
          <w:rFonts w:ascii="細明體" w:eastAsia="細明體" w:hAnsi="細明體" w:hint="eastAsia"/>
          <w:kern w:val="2"/>
          <w:szCs w:val="24"/>
          <w:lang w:eastAsia="zh-TW"/>
        </w:rPr>
        <w:t>20091201</w:t>
      </w:r>
      <w:r w:rsidR="00237ED6">
        <w:rPr>
          <w:rFonts w:ascii="細明體" w:eastAsia="細明體" w:hAnsi="細明體" w:hint="eastAsia"/>
          <w:kern w:val="2"/>
          <w:szCs w:val="24"/>
          <w:lang w:eastAsia="zh-TW"/>
        </w:rPr>
        <w:t>)</w:t>
      </w:r>
      <w:r w:rsidR="00237ED6">
        <w:rPr>
          <w:rFonts w:ascii="細明體" w:eastAsia="細明體" w:hAnsi="細明體"/>
          <w:kern w:val="2"/>
          <w:szCs w:val="24"/>
          <w:lang w:eastAsia="zh-TW"/>
        </w:rPr>
        <w:t>’</w:t>
      </w:r>
      <w:r w:rsidR="00237ED6">
        <w:rPr>
          <w:rFonts w:ascii="細明體" w:eastAsia="細明體" w:hAnsi="細明體" w:hint="eastAsia"/>
          <w:kern w:val="2"/>
          <w:szCs w:val="24"/>
          <w:lang w:eastAsia="zh-TW"/>
        </w:rPr>
        <w:t xml:space="preserve">+ </w:t>
      </w:r>
      <w:r w:rsidR="00237ED6">
        <w:rPr>
          <w:rFonts w:ascii="細明體" w:eastAsia="細明體" w:hAnsi="細明體"/>
          <w:kern w:val="2"/>
          <w:szCs w:val="24"/>
          <w:lang w:eastAsia="zh-TW"/>
        </w:rPr>
        <w:t>‘</w:t>
      </w:r>
      <w:smartTag w:uri="urn:schemas-microsoft-com:office:smarttags" w:element="chmetcnv">
        <w:smartTagPr>
          <w:attr w:name="UnitName" w:val="’"/>
          <w:attr w:name="SourceValue" w:val="91"/>
          <w:attr w:name="HasSpace" w:val="False"/>
          <w:attr w:name="Negative" w:val="False"/>
          <w:attr w:name="NumberType" w:val="1"/>
          <w:attr w:name="TCSC" w:val="0"/>
        </w:smartTagPr>
        <w:r w:rsidR="002856B8" w:rsidRPr="002856B8">
          <w:rPr>
            <w:rFonts w:ascii="細明體" w:eastAsia="細明體" w:hAnsi="細明體" w:hint="eastAsia"/>
            <w:color w:val="0000FF"/>
            <w:kern w:val="2"/>
            <w:szCs w:val="24"/>
            <w:lang w:eastAsia="zh-TW"/>
          </w:rPr>
          <w:t>91</w:t>
        </w:r>
        <w:r w:rsidR="00237ED6">
          <w:rPr>
            <w:rFonts w:ascii="細明體" w:eastAsia="細明體" w:hAnsi="細明體"/>
            <w:kern w:val="2"/>
            <w:szCs w:val="24"/>
            <w:lang w:eastAsia="zh-TW"/>
          </w:rPr>
          <w:t>’</w:t>
        </w:r>
      </w:smartTag>
      <w:r w:rsidR="00237ED6">
        <w:rPr>
          <w:rFonts w:ascii="細明體" w:eastAsia="細明體" w:hAnsi="細明體" w:hint="eastAsia"/>
          <w:kern w:val="2"/>
          <w:szCs w:val="24"/>
          <w:lang w:eastAsia="zh-TW"/>
        </w:rPr>
        <w:t>，附檔名為004</w:t>
      </w:r>
    </w:p>
    <w:p w:rsidR="00817F0A" w:rsidRDefault="00822DC2" w:rsidP="00817F0A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抽件條件：</w:t>
      </w:r>
      <w:r w:rsidR="00817F0A">
        <w:rPr>
          <w:rFonts w:ascii="細明體" w:eastAsia="細明體" w:hAnsi="細明體" w:hint="eastAsia"/>
          <w:kern w:val="2"/>
          <w:szCs w:val="24"/>
          <w:lang w:eastAsia="zh-TW"/>
        </w:rPr>
        <w:t>同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="00817F0A">
          <w:rPr>
            <w:rFonts w:ascii="細明體" w:eastAsia="細明體" w:hAnsi="細明體" w:hint="eastAsia"/>
            <w:kern w:val="2"/>
            <w:szCs w:val="24"/>
            <w:lang w:eastAsia="zh-TW"/>
          </w:rPr>
          <w:t>2.1.2</w:t>
        </w:r>
      </w:smartTag>
    </w:p>
    <w:p w:rsidR="00822DC2" w:rsidRDefault="00822DC2" w:rsidP="00822DC2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抽件欄位：</w:t>
      </w:r>
    </w:p>
    <w:tbl>
      <w:tblPr>
        <w:tblW w:w="0" w:type="auto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20"/>
        <w:gridCol w:w="1080"/>
        <w:gridCol w:w="4140"/>
      </w:tblGrid>
      <w:tr w:rsidR="00822DC2" w:rsidRPr="00524C5D" w:rsidTr="00524C5D">
        <w:tc>
          <w:tcPr>
            <w:tcW w:w="1620" w:type="dxa"/>
          </w:tcPr>
          <w:p w:rsidR="00822DC2" w:rsidRPr="00524C5D" w:rsidRDefault="00822DC2" w:rsidP="00524C5D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524C5D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傳出資料</w:t>
            </w:r>
          </w:p>
        </w:tc>
        <w:tc>
          <w:tcPr>
            <w:tcW w:w="1080" w:type="dxa"/>
          </w:tcPr>
          <w:p w:rsidR="00822DC2" w:rsidRPr="00524C5D" w:rsidRDefault="00822DC2" w:rsidP="00524C5D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524C5D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長度</w:t>
            </w:r>
          </w:p>
        </w:tc>
        <w:tc>
          <w:tcPr>
            <w:tcW w:w="4140" w:type="dxa"/>
          </w:tcPr>
          <w:p w:rsidR="00822DC2" w:rsidRPr="00524C5D" w:rsidRDefault="00822DC2" w:rsidP="00524C5D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524C5D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來源或判斷</w:t>
            </w:r>
          </w:p>
        </w:tc>
      </w:tr>
      <w:tr w:rsidR="00822DC2" w:rsidRPr="00524C5D" w:rsidTr="00524C5D">
        <w:tc>
          <w:tcPr>
            <w:tcW w:w="1620" w:type="dxa"/>
          </w:tcPr>
          <w:p w:rsidR="00822DC2" w:rsidRPr="00524C5D" w:rsidRDefault="00822DC2" w:rsidP="00524C5D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524C5D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保單號碼</w:t>
            </w:r>
          </w:p>
        </w:tc>
        <w:tc>
          <w:tcPr>
            <w:tcW w:w="1080" w:type="dxa"/>
          </w:tcPr>
          <w:p w:rsidR="00822DC2" w:rsidRPr="00524C5D" w:rsidRDefault="00822DC2" w:rsidP="00524C5D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</w:p>
        </w:tc>
        <w:tc>
          <w:tcPr>
            <w:tcW w:w="4140" w:type="dxa"/>
          </w:tcPr>
          <w:p w:rsidR="00822DC2" w:rsidRPr="00524C5D" w:rsidRDefault="00817F0A" w:rsidP="00524C5D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524C5D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APLY_NO.DTAB0010</w:t>
            </w:r>
          </w:p>
        </w:tc>
      </w:tr>
      <w:tr w:rsidR="00822DC2" w:rsidRPr="00524C5D" w:rsidTr="00524C5D">
        <w:tc>
          <w:tcPr>
            <w:tcW w:w="1620" w:type="dxa"/>
          </w:tcPr>
          <w:p w:rsidR="00822DC2" w:rsidRPr="00524C5D" w:rsidRDefault="00822DC2" w:rsidP="00524C5D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524C5D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給付序號</w:t>
            </w:r>
          </w:p>
        </w:tc>
        <w:tc>
          <w:tcPr>
            <w:tcW w:w="1080" w:type="dxa"/>
          </w:tcPr>
          <w:p w:rsidR="00822DC2" w:rsidRPr="00524C5D" w:rsidRDefault="00822DC2" w:rsidP="00524C5D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</w:p>
        </w:tc>
        <w:tc>
          <w:tcPr>
            <w:tcW w:w="4140" w:type="dxa"/>
          </w:tcPr>
          <w:p w:rsidR="00822DC2" w:rsidRPr="00524C5D" w:rsidRDefault="00817F0A" w:rsidP="00524C5D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524C5D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抓 FILE_NO,若無值改抓 TRN_SER_NO</w:t>
            </w:r>
          </w:p>
        </w:tc>
      </w:tr>
      <w:tr w:rsidR="00B82355" w:rsidRPr="00524C5D" w:rsidTr="00524C5D">
        <w:tc>
          <w:tcPr>
            <w:tcW w:w="1620" w:type="dxa"/>
          </w:tcPr>
          <w:p w:rsidR="00B82355" w:rsidRPr="00524C5D" w:rsidRDefault="00B82355" w:rsidP="00524C5D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FF"/>
                <w:kern w:val="2"/>
                <w:szCs w:val="24"/>
                <w:lang w:eastAsia="zh-TW"/>
              </w:rPr>
            </w:pPr>
            <w:r w:rsidRPr="00524C5D">
              <w:rPr>
                <w:rFonts w:ascii="細明體" w:eastAsia="細明體" w:hAnsi="細明體" w:hint="eastAsia"/>
                <w:color w:val="0000FF"/>
                <w:kern w:val="2"/>
                <w:szCs w:val="24"/>
                <w:lang w:eastAsia="zh-TW"/>
              </w:rPr>
              <w:t>給付項目</w:t>
            </w:r>
          </w:p>
        </w:tc>
        <w:tc>
          <w:tcPr>
            <w:tcW w:w="1080" w:type="dxa"/>
          </w:tcPr>
          <w:p w:rsidR="00B82355" w:rsidRPr="00524C5D" w:rsidRDefault="00B82355" w:rsidP="00524C5D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FF"/>
                <w:kern w:val="2"/>
                <w:szCs w:val="24"/>
                <w:lang w:eastAsia="zh-TW"/>
              </w:rPr>
            </w:pPr>
          </w:p>
        </w:tc>
        <w:tc>
          <w:tcPr>
            <w:tcW w:w="4140" w:type="dxa"/>
          </w:tcPr>
          <w:p w:rsidR="00B82355" w:rsidRPr="00524C5D" w:rsidRDefault="00B82355" w:rsidP="00524C5D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FF"/>
                <w:kern w:val="2"/>
                <w:szCs w:val="24"/>
                <w:lang w:eastAsia="zh-TW"/>
              </w:rPr>
            </w:pPr>
            <w:r w:rsidRPr="00524C5D">
              <w:rPr>
                <w:rFonts w:ascii="細明體" w:eastAsia="細明體" w:hAnsi="細明體" w:hint="eastAsia"/>
                <w:color w:val="0000FF"/>
                <w:kern w:val="2"/>
                <w:szCs w:val="24"/>
                <w:lang w:eastAsia="zh-TW"/>
              </w:rPr>
              <w:t>01</w:t>
            </w:r>
          </w:p>
        </w:tc>
      </w:tr>
      <w:tr w:rsidR="00822DC2" w:rsidRPr="00524C5D" w:rsidTr="00524C5D">
        <w:tc>
          <w:tcPr>
            <w:tcW w:w="1620" w:type="dxa"/>
          </w:tcPr>
          <w:p w:rsidR="00822DC2" w:rsidRPr="00524C5D" w:rsidRDefault="00822DC2" w:rsidP="00524C5D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524C5D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受款人id</w:t>
            </w:r>
          </w:p>
        </w:tc>
        <w:tc>
          <w:tcPr>
            <w:tcW w:w="1080" w:type="dxa"/>
          </w:tcPr>
          <w:p w:rsidR="00822DC2" w:rsidRPr="00524C5D" w:rsidRDefault="00822DC2" w:rsidP="00524C5D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</w:p>
        </w:tc>
        <w:tc>
          <w:tcPr>
            <w:tcW w:w="4140" w:type="dxa"/>
          </w:tcPr>
          <w:p w:rsidR="00822DC2" w:rsidRPr="00524C5D" w:rsidRDefault="00817F0A" w:rsidP="00524C5D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524C5D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空白</w:t>
            </w:r>
          </w:p>
        </w:tc>
      </w:tr>
      <w:tr w:rsidR="00822DC2" w:rsidRPr="00524C5D" w:rsidTr="00524C5D">
        <w:tc>
          <w:tcPr>
            <w:tcW w:w="1620" w:type="dxa"/>
          </w:tcPr>
          <w:p w:rsidR="00822DC2" w:rsidRPr="00524C5D" w:rsidRDefault="00822DC2" w:rsidP="00524C5D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524C5D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受款人姓名</w:t>
            </w:r>
          </w:p>
        </w:tc>
        <w:tc>
          <w:tcPr>
            <w:tcW w:w="1080" w:type="dxa"/>
          </w:tcPr>
          <w:p w:rsidR="00822DC2" w:rsidRPr="00524C5D" w:rsidRDefault="00822DC2" w:rsidP="00524C5D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</w:p>
        </w:tc>
        <w:tc>
          <w:tcPr>
            <w:tcW w:w="4140" w:type="dxa"/>
          </w:tcPr>
          <w:p w:rsidR="00822DC2" w:rsidRPr="00524C5D" w:rsidRDefault="00817F0A" w:rsidP="00524C5D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524C5D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APCT_NAME.DTAB0010</w:t>
            </w:r>
          </w:p>
        </w:tc>
      </w:tr>
      <w:tr w:rsidR="00822DC2" w:rsidRPr="00524C5D" w:rsidTr="00524C5D">
        <w:tc>
          <w:tcPr>
            <w:tcW w:w="1620" w:type="dxa"/>
          </w:tcPr>
          <w:p w:rsidR="00822DC2" w:rsidRPr="00524C5D" w:rsidRDefault="00822DC2" w:rsidP="00524C5D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524C5D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行庫</w:t>
            </w:r>
          </w:p>
        </w:tc>
        <w:tc>
          <w:tcPr>
            <w:tcW w:w="1080" w:type="dxa"/>
          </w:tcPr>
          <w:p w:rsidR="00822DC2" w:rsidRPr="00524C5D" w:rsidRDefault="00822DC2" w:rsidP="00524C5D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</w:p>
        </w:tc>
        <w:tc>
          <w:tcPr>
            <w:tcW w:w="4140" w:type="dxa"/>
          </w:tcPr>
          <w:p w:rsidR="00822DC2" w:rsidRPr="00524C5D" w:rsidRDefault="00817F0A" w:rsidP="00524C5D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524C5D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空白</w:t>
            </w:r>
          </w:p>
        </w:tc>
      </w:tr>
      <w:tr w:rsidR="00822DC2" w:rsidRPr="00524C5D" w:rsidTr="00524C5D">
        <w:tc>
          <w:tcPr>
            <w:tcW w:w="1620" w:type="dxa"/>
          </w:tcPr>
          <w:p w:rsidR="00822DC2" w:rsidRPr="00524C5D" w:rsidRDefault="00822DC2" w:rsidP="00524C5D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524C5D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帳號</w:t>
            </w:r>
          </w:p>
        </w:tc>
        <w:tc>
          <w:tcPr>
            <w:tcW w:w="1080" w:type="dxa"/>
          </w:tcPr>
          <w:p w:rsidR="00822DC2" w:rsidRPr="00524C5D" w:rsidRDefault="00822DC2" w:rsidP="00524C5D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</w:p>
        </w:tc>
        <w:tc>
          <w:tcPr>
            <w:tcW w:w="4140" w:type="dxa"/>
          </w:tcPr>
          <w:p w:rsidR="00822DC2" w:rsidRPr="00524C5D" w:rsidRDefault="00817F0A" w:rsidP="00524C5D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524C5D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空白</w:t>
            </w:r>
          </w:p>
        </w:tc>
      </w:tr>
      <w:tr w:rsidR="00822DC2" w:rsidRPr="00524C5D" w:rsidTr="00524C5D">
        <w:tc>
          <w:tcPr>
            <w:tcW w:w="1620" w:type="dxa"/>
          </w:tcPr>
          <w:p w:rsidR="00822DC2" w:rsidRPr="00524C5D" w:rsidRDefault="00822DC2" w:rsidP="00524C5D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524C5D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分配金額</w:t>
            </w:r>
          </w:p>
        </w:tc>
        <w:tc>
          <w:tcPr>
            <w:tcW w:w="1080" w:type="dxa"/>
          </w:tcPr>
          <w:p w:rsidR="00822DC2" w:rsidRPr="00524C5D" w:rsidRDefault="00822DC2" w:rsidP="00524C5D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</w:p>
        </w:tc>
        <w:tc>
          <w:tcPr>
            <w:tcW w:w="4140" w:type="dxa"/>
          </w:tcPr>
          <w:p w:rsidR="00822DC2" w:rsidRPr="00524C5D" w:rsidRDefault="00817F0A" w:rsidP="00524C5D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524C5D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0</w:t>
            </w:r>
          </w:p>
        </w:tc>
      </w:tr>
      <w:tr w:rsidR="00822DC2" w:rsidRPr="00524C5D" w:rsidTr="00524C5D">
        <w:tc>
          <w:tcPr>
            <w:tcW w:w="1620" w:type="dxa"/>
          </w:tcPr>
          <w:p w:rsidR="00822DC2" w:rsidRPr="00524C5D" w:rsidRDefault="00822DC2" w:rsidP="00524C5D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524C5D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領取方式</w:t>
            </w:r>
          </w:p>
        </w:tc>
        <w:tc>
          <w:tcPr>
            <w:tcW w:w="1080" w:type="dxa"/>
          </w:tcPr>
          <w:p w:rsidR="00822DC2" w:rsidRPr="00524C5D" w:rsidRDefault="00822DC2" w:rsidP="00524C5D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</w:p>
        </w:tc>
        <w:tc>
          <w:tcPr>
            <w:tcW w:w="4140" w:type="dxa"/>
          </w:tcPr>
          <w:p w:rsidR="00817F0A" w:rsidRPr="00524C5D" w:rsidRDefault="00817F0A" w:rsidP="00524C5D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524C5D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預設 00</w:t>
            </w:r>
          </w:p>
          <w:p w:rsidR="00817F0A" w:rsidRPr="00524C5D" w:rsidRDefault="00817F0A" w:rsidP="00524C5D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524C5D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IF PAY_TYPE.DTAAB010=</w:t>
            </w:r>
            <w:r w:rsidRPr="00524C5D">
              <w:rPr>
                <w:rFonts w:ascii="細明體" w:eastAsia="細明體" w:hAnsi="細明體"/>
                <w:kern w:val="2"/>
                <w:szCs w:val="24"/>
                <w:lang w:eastAsia="zh-TW"/>
              </w:rPr>
              <w:t>’</w:t>
            </w:r>
            <w:smartTag w:uri="urn:schemas-microsoft-com:office:smarttags" w:element="chmetcnv">
              <w:smartTagPr>
                <w:attr w:name="UnitName" w:val="’"/>
                <w:attr w:name="SourceValue" w:val="3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524C5D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t>3</w:t>
              </w:r>
              <w:r w:rsidRPr="00524C5D">
                <w:rPr>
                  <w:rFonts w:ascii="細明體" w:eastAsia="細明體" w:hAnsi="細明體"/>
                  <w:kern w:val="2"/>
                  <w:szCs w:val="24"/>
                  <w:lang w:eastAsia="zh-TW"/>
                </w:rPr>
                <w:t>’</w:t>
              </w:r>
            </w:smartTag>
            <w:r w:rsidRPr="00524C5D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,SET=</w:t>
            </w:r>
            <w:r w:rsidRPr="00524C5D">
              <w:rPr>
                <w:rFonts w:ascii="細明體" w:eastAsia="細明體" w:hAnsi="細明體"/>
                <w:kern w:val="2"/>
                <w:szCs w:val="24"/>
                <w:lang w:eastAsia="zh-TW"/>
              </w:rPr>
              <w:t>’</w:t>
            </w:r>
            <w:smartTag w:uri="urn:schemas-microsoft-com:office:smarttags" w:element="chmetcnv">
              <w:smartTagPr>
                <w:attr w:name="UnitName" w:val="’"/>
                <w:attr w:name="SourceValue" w:val="2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524C5D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t>02</w:t>
              </w:r>
              <w:r w:rsidRPr="00524C5D">
                <w:rPr>
                  <w:rFonts w:ascii="細明體" w:eastAsia="細明體" w:hAnsi="細明體"/>
                  <w:kern w:val="2"/>
                  <w:szCs w:val="24"/>
                  <w:lang w:eastAsia="zh-TW"/>
                </w:rPr>
                <w:t>’</w:t>
              </w:r>
            </w:smartTag>
          </w:p>
          <w:p w:rsidR="00822DC2" w:rsidRPr="00524C5D" w:rsidRDefault="00817F0A" w:rsidP="00524C5D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524C5D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IF PAY_TYPE.DTAAB010=</w:t>
            </w:r>
            <w:r w:rsidRPr="00524C5D">
              <w:rPr>
                <w:rFonts w:ascii="細明體" w:eastAsia="細明體" w:hAnsi="細明體"/>
                <w:kern w:val="2"/>
                <w:szCs w:val="24"/>
                <w:lang w:eastAsia="zh-TW"/>
              </w:rPr>
              <w:t>’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1"/>
                <w:attr w:name="UnitName" w:val="’"/>
              </w:smartTagPr>
              <w:r w:rsidRPr="00524C5D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t>1</w:t>
              </w:r>
              <w:r w:rsidRPr="00524C5D">
                <w:rPr>
                  <w:rFonts w:ascii="細明體" w:eastAsia="細明體" w:hAnsi="細明體"/>
                  <w:kern w:val="2"/>
                  <w:szCs w:val="24"/>
                  <w:lang w:eastAsia="zh-TW"/>
                </w:rPr>
                <w:t>’</w:t>
              </w:r>
            </w:smartTag>
            <w:r w:rsidRPr="00524C5D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 xml:space="preserve">OR </w:t>
            </w:r>
            <w:r w:rsidRPr="00524C5D">
              <w:rPr>
                <w:rFonts w:ascii="細明體" w:eastAsia="細明體" w:hAnsi="細明體"/>
                <w:kern w:val="2"/>
                <w:szCs w:val="24"/>
                <w:lang w:eastAsia="zh-TW"/>
              </w:rPr>
              <w:t>‘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5"/>
                <w:attr w:name="UnitName" w:val="’"/>
              </w:smartTagPr>
              <w:r w:rsidRPr="00524C5D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t>5</w:t>
              </w:r>
              <w:r w:rsidRPr="00524C5D">
                <w:rPr>
                  <w:rFonts w:ascii="細明體" w:eastAsia="細明體" w:hAnsi="細明體"/>
                  <w:kern w:val="2"/>
                  <w:szCs w:val="24"/>
                  <w:lang w:eastAsia="zh-TW"/>
                </w:rPr>
                <w:t>’</w:t>
              </w:r>
            </w:smartTag>
            <w:r w:rsidRPr="00524C5D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,SET=</w:t>
            </w:r>
            <w:r w:rsidRPr="00524C5D">
              <w:rPr>
                <w:rFonts w:ascii="細明體" w:eastAsia="細明體" w:hAnsi="細明體"/>
                <w:kern w:val="2"/>
                <w:szCs w:val="24"/>
                <w:lang w:eastAsia="zh-TW"/>
              </w:rPr>
              <w:t>’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1"/>
                <w:attr w:name="UnitName" w:val="’"/>
              </w:smartTagPr>
              <w:r w:rsidRPr="00524C5D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t>01</w:t>
              </w:r>
              <w:r w:rsidRPr="00524C5D">
                <w:rPr>
                  <w:rFonts w:ascii="細明體" w:eastAsia="細明體" w:hAnsi="細明體"/>
                  <w:kern w:val="2"/>
                  <w:szCs w:val="24"/>
                  <w:lang w:eastAsia="zh-TW"/>
                </w:rPr>
                <w:t>’</w:t>
              </w:r>
            </w:smartTag>
          </w:p>
          <w:p w:rsidR="00366AE3" w:rsidRPr="00524C5D" w:rsidRDefault="00366AE3" w:rsidP="00524C5D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524C5D">
              <w:rPr>
                <w:rFonts w:ascii="細明體" w:eastAsia="細明體" w:hAnsi="細明體" w:hint="eastAsia"/>
                <w:color w:val="0000FF"/>
                <w:kern w:val="2"/>
                <w:szCs w:val="24"/>
                <w:lang w:eastAsia="zh-TW"/>
              </w:rPr>
              <w:t>IF PAY_TYPE.DTAAB010=</w:t>
            </w:r>
            <w:r w:rsidRPr="00524C5D">
              <w:rPr>
                <w:rFonts w:ascii="細明體" w:eastAsia="細明體" w:hAnsi="細明體"/>
                <w:color w:val="0000FF"/>
                <w:kern w:val="2"/>
                <w:szCs w:val="24"/>
                <w:lang w:eastAsia="zh-TW"/>
              </w:rPr>
              <w:t>’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2"/>
                <w:attr w:name="UnitName" w:val="’"/>
              </w:smartTagPr>
              <w:r w:rsidR="00C73D5F" w:rsidRPr="00524C5D">
                <w:rPr>
                  <w:rFonts w:ascii="細明體" w:eastAsia="細明體" w:hAnsi="細明體" w:hint="eastAsia"/>
                  <w:color w:val="0000FF"/>
                  <w:kern w:val="2"/>
                  <w:szCs w:val="24"/>
                  <w:lang w:eastAsia="zh-TW"/>
                </w:rPr>
                <w:t>2</w:t>
              </w:r>
              <w:r w:rsidRPr="00524C5D">
                <w:rPr>
                  <w:rFonts w:ascii="細明體" w:eastAsia="細明體" w:hAnsi="細明體"/>
                  <w:color w:val="0000FF"/>
                  <w:kern w:val="2"/>
                  <w:szCs w:val="24"/>
                  <w:lang w:eastAsia="zh-TW"/>
                </w:rPr>
                <w:t>’</w:t>
              </w:r>
            </w:smartTag>
            <w:r w:rsidRPr="00524C5D">
              <w:rPr>
                <w:rFonts w:ascii="細明體" w:eastAsia="細明體" w:hAnsi="細明體" w:hint="eastAsia"/>
                <w:color w:val="0000FF"/>
                <w:kern w:val="2"/>
                <w:szCs w:val="24"/>
                <w:lang w:eastAsia="zh-TW"/>
              </w:rPr>
              <w:t>,SET=</w:t>
            </w:r>
            <w:r w:rsidRPr="00524C5D">
              <w:rPr>
                <w:rFonts w:ascii="細明體" w:eastAsia="細明體" w:hAnsi="細明體"/>
                <w:color w:val="0000FF"/>
                <w:kern w:val="2"/>
                <w:szCs w:val="24"/>
                <w:lang w:eastAsia="zh-TW"/>
              </w:rPr>
              <w:t>’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3"/>
                <w:attr w:name="UnitName" w:val="’"/>
              </w:smartTagPr>
              <w:r w:rsidRPr="00524C5D">
                <w:rPr>
                  <w:rFonts w:ascii="細明體" w:eastAsia="細明體" w:hAnsi="細明體" w:hint="eastAsia"/>
                  <w:color w:val="0000FF"/>
                  <w:kern w:val="2"/>
                  <w:szCs w:val="24"/>
                  <w:lang w:eastAsia="zh-TW"/>
                </w:rPr>
                <w:t>03</w:t>
              </w:r>
              <w:r w:rsidRPr="00524C5D">
                <w:rPr>
                  <w:rFonts w:ascii="細明體" w:eastAsia="細明體" w:hAnsi="細明體"/>
                  <w:kern w:val="2"/>
                  <w:szCs w:val="24"/>
                  <w:lang w:eastAsia="zh-TW"/>
                </w:rPr>
                <w:t>’</w:t>
              </w:r>
            </w:smartTag>
          </w:p>
        </w:tc>
      </w:tr>
    </w:tbl>
    <w:p w:rsidR="00822DC2" w:rsidRDefault="00822DC2" w:rsidP="00822DC2">
      <w:pPr>
        <w:pStyle w:val="Tabletext"/>
        <w:keepLines w:val="0"/>
        <w:spacing w:after="0" w:line="240" w:lineRule="auto"/>
        <w:ind w:left="1276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237FD2" w:rsidRDefault="00237FD2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E13A37">
        <w:rPr>
          <w:rFonts w:hint="eastAsia"/>
          <w:kern w:val="2"/>
          <w:lang w:eastAsia="zh-TW"/>
        </w:rPr>
        <w:t>記錄</w:t>
      </w:r>
      <w:r w:rsidR="00E13A37">
        <w:rPr>
          <w:rFonts w:hint="eastAsia"/>
          <w:kern w:val="2"/>
          <w:lang w:eastAsia="zh-TW"/>
        </w:rPr>
        <w:t>各個</w:t>
      </w:r>
      <w:r w:rsidR="00094250" w:rsidRPr="00E13A37">
        <w:rPr>
          <w:rFonts w:hint="eastAsia"/>
          <w:kern w:val="2"/>
          <w:lang w:eastAsia="zh-TW"/>
        </w:rPr>
        <w:t>寫</w:t>
      </w:r>
      <w:r w:rsidR="00E13A37">
        <w:rPr>
          <w:rFonts w:hint="eastAsia"/>
          <w:kern w:val="2"/>
          <w:lang w:eastAsia="zh-TW"/>
        </w:rPr>
        <w:t>出</w:t>
      </w:r>
      <w:r w:rsidR="00094250" w:rsidRPr="00E13A37">
        <w:rPr>
          <w:rFonts w:hint="eastAsia"/>
          <w:kern w:val="2"/>
          <w:lang w:eastAsia="zh-TW"/>
        </w:rPr>
        <w:t>檔</w:t>
      </w:r>
      <w:r w:rsidR="00E13A37">
        <w:rPr>
          <w:rFonts w:hint="eastAsia"/>
          <w:kern w:val="2"/>
          <w:lang w:eastAsia="zh-TW"/>
        </w:rPr>
        <w:t>的</w:t>
      </w:r>
      <w:r w:rsidRPr="00E13A37">
        <w:rPr>
          <w:rFonts w:hint="eastAsia"/>
          <w:kern w:val="2"/>
          <w:lang w:eastAsia="zh-TW"/>
        </w:rPr>
        <w:t>件數</w:t>
      </w:r>
      <w:r w:rsidR="00E13A37">
        <w:rPr>
          <w:rFonts w:hint="eastAsia"/>
          <w:kern w:val="2"/>
          <w:lang w:eastAsia="zh-TW"/>
        </w:rPr>
        <w:t>及錯誤件數</w:t>
      </w:r>
      <w:r>
        <w:rPr>
          <w:rFonts w:hint="eastAsia"/>
          <w:kern w:val="2"/>
          <w:szCs w:val="24"/>
          <w:lang w:eastAsia="zh-TW"/>
        </w:rPr>
        <w:t>。</w:t>
      </w:r>
    </w:p>
    <w:p w:rsidR="005E14D9" w:rsidRPr="00DC08BA" w:rsidRDefault="005E14D9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color w:val="0000FF"/>
          <w:kern w:val="2"/>
          <w:szCs w:val="24"/>
          <w:lang w:eastAsia="zh-TW"/>
        </w:rPr>
      </w:pPr>
      <w:smartTag w:uri="urn:schemas-microsoft-com:office:smarttags" w:element="chsdate">
        <w:smartTagPr>
          <w:attr w:name="Year" w:val="1998"/>
          <w:attr w:name="Month" w:val="11"/>
          <w:attr w:name="Day" w:val="6"/>
          <w:attr w:name="IsLunarDate" w:val="False"/>
          <w:attr w:name="IsROCDate" w:val="False"/>
        </w:smartTagPr>
        <w:r w:rsidRPr="00DC08BA">
          <w:rPr>
            <w:rFonts w:hint="eastAsia"/>
            <w:color w:val="0000FF"/>
            <w:kern w:val="2"/>
            <w:szCs w:val="24"/>
            <w:lang w:eastAsia="zh-TW"/>
          </w:rPr>
          <w:t>98/11/06</w:t>
        </w:r>
      </w:smartTag>
      <w:r w:rsidRPr="00DC08BA">
        <w:rPr>
          <w:rFonts w:hint="eastAsia"/>
          <w:color w:val="0000FF"/>
          <w:kern w:val="2"/>
          <w:szCs w:val="24"/>
          <w:lang w:eastAsia="zh-TW"/>
        </w:rPr>
        <w:t>命名方式調整</w:t>
      </w:r>
      <w:r w:rsidR="00287616">
        <w:rPr>
          <w:rFonts w:hint="eastAsia"/>
          <w:color w:val="0000FF"/>
          <w:kern w:val="2"/>
          <w:szCs w:val="24"/>
          <w:lang w:eastAsia="zh-TW"/>
        </w:rPr>
        <w:t>(98/12/07</w:t>
      </w:r>
      <w:r w:rsidR="00287616">
        <w:rPr>
          <w:rFonts w:hint="eastAsia"/>
          <w:color w:val="0000FF"/>
          <w:kern w:val="2"/>
          <w:szCs w:val="24"/>
          <w:lang w:eastAsia="zh-TW"/>
        </w:rPr>
        <w:t>再調整，請以</w:t>
      </w:r>
      <w:r w:rsidR="00287616">
        <w:rPr>
          <w:rFonts w:hint="eastAsia"/>
          <w:color w:val="0000FF"/>
          <w:kern w:val="2"/>
          <w:szCs w:val="24"/>
          <w:lang w:eastAsia="zh-TW"/>
        </w:rPr>
        <w:t>4.3</w:t>
      </w:r>
      <w:r w:rsidR="00287616">
        <w:rPr>
          <w:rFonts w:hint="eastAsia"/>
          <w:color w:val="0000FF"/>
          <w:kern w:val="2"/>
          <w:szCs w:val="24"/>
          <w:lang w:eastAsia="zh-TW"/>
        </w:rPr>
        <w:t>為主</w:t>
      </w:r>
      <w:r w:rsidR="00287616">
        <w:rPr>
          <w:rFonts w:hint="eastAsia"/>
          <w:color w:val="0000FF"/>
          <w:kern w:val="2"/>
          <w:szCs w:val="24"/>
          <w:lang w:eastAsia="zh-TW"/>
        </w:rPr>
        <w:t>)</w:t>
      </w:r>
    </w:p>
    <w:p w:rsidR="005E14D9" w:rsidRPr="00DC08BA" w:rsidRDefault="005E14D9" w:rsidP="005E14D9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color w:val="0000FF"/>
          <w:kern w:val="2"/>
          <w:szCs w:val="24"/>
          <w:lang w:eastAsia="zh-TW"/>
        </w:rPr>
      </w:pPr>
      <w:r w:rsidRPr="00DC08BA">
        <w:rPr>
          <w:rFonts w:hint="eastAsia"/>
          <w:color w:val="0000FF"/>
          <w:kern w:val="2"/>
          <w:szCs w:val="24"/>
          <w:lang w:eastAsia="zh-TW"/>
        </w:rPr>
        <w:t>以上三個產出檔</w:t>
      </w:r>
      <w:r w:rsidR="00DC08BA" w:rsidRPr="00DC08BA">
        <w:rPr>
          <w:rFonts w:hint="eastAsia"/>
          <w:color w:val="0000FF"/>
          <w:kern w:val="2"/>
          <w:szCs w:val="24"/>
          <w:lang w:eastAsia="zh-TW"/>
        </w:rPr>
        <w:t>都需再分檔，分檔規則如下</w:t>
      </w:r>
    </w:p>
    <w:p w:rsidR="00DC08BA" w:rsidRDefault="001B7EBC" w:rsidP="005E14D9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color w:val="0000FF"/>
          <w:kern w:val="2"/>
          <w:szCs w:val="24"/>
          <w:lang w:eastAsia="zh-TW"/>
        </w:rPr>
      </w:pPr>
      <w:r w:rsidRPr="001B7EBC">
        <w:rPr>
          <w:color w:val="0000FF"/>
        </w:rPr>
        <w:t xml:space="preserve">select BT.BK from DBAP.DTAP0000 AP0000 JOIN CXLHR.DTZ0_UNIT_BT BT ON AP0000.ACT_DIV_NO=BT.div_no where AP0000.POLICY_NO = </w:t>
      </w:r>
      <w:r w:rsidR="006A6619">
        <w:rPr>
          <w:rFonts w:hint="eastAsia"/>
          <w:color w:val="0000FF"/>
          <w:kern w:val="2"/>
          <w:szCs w:val="24"/>
          <w:lang w:eastAsia="zh-TW"/>
        </w:rPr>
        <w:t>保單號碼</w:t>
      </w:r>
    </w:p>
    <w:p w:rsidR="006A6619" w:rsidRDefault="006A6619" w:rsidP="006A6619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color w:val="0000FF"/>
          <w:kern w:val="2"/>
          <w:szCs w:val="24"/>
          <w:lang w:eastAsia="zh-TW"/>
        </w:rPr>
      </w:pPr>
      <w:r>
        <w:rPr>
          <w:rFonts w:hint="eastAsia"/>
          <w:color w:val="0000FF"/>
          <w:kern w:val="2"/>
          <w:szCs w:val="24"/>
          <w:lang w:eastAsia="zh-TW"/>
        </w:rPr>
        <w:t xml:space="preserve">IF  </w:t>
      </w:r>
      <w:r w:rsidR="001B7EBC">
        <w:rPr>
          <w:rFonts w:hint="eastAsia"/>
          <w:color w:val="0000FF"/>
          <w:kern w:val="2"/>
          <w:szCs w:val="24"/>
          <w:lang w:eastAsia="zh-TW"/>
        </w:rPr>
        <w:t>BT.BK</w:t>
      </w:r>
      <w:r>
        <w:rPr>
          <w:rFonts w:hint="eastAsia"/>
          <w:color w:val="0000FF"/>
          <w:kern w:val="2"/>
          <w:szCs w:val="24"/>
          <w:lang w:eastAsia="zh-TW"/>
        </w:rPr>
        <w:t xml:space="preserve"> </w:t>
      </w:r>
      <w:r>
        <w:rPr>
          <w:rFonts w:hint="eastAsia"/>
          <w:color w:val="0000FF"/>
          <w:kern w:val="2"/>
          <w:szCs w:val="24"/>
          <w:lang w:eastAsia="zh-TW"/>
        </w:rPr>
        <w:t>第</w:t>
      </w:r>
      <w:smartTag w:uri="urn:schemas-microsoft-com:office:smarttags" w:element="chmetcnv">
        <w:smartTagPr>
          <w:attr w:name="UnitName" w:val="碼"/>
          <w:attr w:name="SourceValue" w:val="1"/>
          <w:attr w:name="HasSpace" w:val="False"/>
          <w:attr w:name="Negative" w:val="False"/>
          <w:attr w:name="NumberType" w:val="3"/>
          <w:attr w:name="TCSC" w:val="1"/>
        </w:smartTagPr>
        <w:r>
          <w:rPr>
            <w:rFonts w:hint="eastAsia"/>
            <w:color w:val="0000FF"/>
            <w:kern w:val="2"/>
            <w:szCs w:val="24"/>
            <w:lang w:eastAsia="zh-TW"/>
          </w:rPr>
          <w:t>一碼</w:t>
        </w:r>
      </w:smartTag>
      <w:r>
        <w:rPr>
          <w:rFonts w:hint="eastAsia"/>
          <w:color w:val="0000FF"/>
          <w:kern w:val="2"/>
          <w:szCs w:val="24"/>
          <w:lang w:eastAsia="zh-TW"/>
        </w:rPr>
        <w:t xml:space="preserve"> = </w:t>
      </w:r>
      <w:r>
        <w:rPr>
          <w:color w:val="0000FF"/>
          <w:kern w:val="2"/>
          <w:szCs w:val="24"/>
          <w:lang w:eastAsia="zh-TW"/>
        </w:rPr>
        <w:t>‘</w:t>
      </w:r>
      <w:r>
        <w:rPr>
          <w:rFonts w:hint="eastAsia"/>
          <w:color w:val="0000FF"/>
          <w:kern w:val="2"/>
          <w:szCs w:val="24"/>
          <w:lang w:eastAsia="zh-TW"/>
        </w:rPr>
        <w:t>A</w:t>
      </w:r>
      <w:r>
        <w:rPr>
          <w:color w:val="0000FF"/>
          <w:kern w:val="2"/>
          <w:szCs w:val="24"/>
          <w:lang w:eastAsia="zh-TW"/>
        </w:rPr>
        <w:t>’</w:t>
      </w:r>
      <w:r>
        <w:rPr>
          <w:rFonts w:hint="eastAsia"/>
          <w:color w:val="0000FF"/>
          <w:kern w:val="2"/>
          <w:szCs w:val="24"/>
          <w:lang w:eastAsia="zh-TW"/>
        </w:rPr>
        <w:t>，原先檔名前面再加上</w:t>
      </w:r>
      <w:r>
        <w:rPr>
          <w:rFonts w:hint="eastAsia"/>
          <w:color w:val="0000FF"/>
          <w:kern w:val="2"/>
          <w:szCs w:val="24"/>
          <w:lang w:eastAsia="zh-TW"/>
        </w:rPr>
        <w:t xml:space="preserve"> </w:t>
      </w:r>
      <w:r>
        <w:rPr>
          <w:color w:val="0000FF"/>
          <w:kern w:val="2"/>
          <w:szCs w:val="24"/>
          <w:lang w:eastAsia="zh-TW"/>
        </w:rPr>
        <w:t>‘</w:t>
      </w:r>
      <w:smartTag w:uri="urn:schemas-microsoft-com:office:smarttags" w:element="chmetcnv">
        <w:smartTagPr>
          <w:attr w:name="UnitName" w:val="’"/>
          <w:attr w:name="SourceValue" w:val="8220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hint="eastAsia"/>
            <w:color w:val="0000FF"/>
            <w:kern w:val="2"/>
            <w:szCs w:val="24"/>
            <w:lang w:eastAsia="zh-TW"/>
          </w:rPr>
          <w:t>8220</w:t>
        </w:r>
        <w:r>
          <w:rPr>
            <w:color w:val="0000FF"/>
            <w:kern w:val="2"/>
            <w:szCs w:val="24"/>
            <w:lang w:eastAsia="zh-TW"/>
          </w:rPr>
          <w:t>’</w:t>
        </w:r>
      </w:smartTag>
    </w:p>
    <w:p w:rsidR="006A6619" w:rsidRDefault="006A6619" w:rsidP="006A6619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color w:val="0000FF"/>
          <w:kern w:val="2"/>
          <w:szCs w:val="24"/>
          <w:lang w:eastAsia="zh-TW"/>
        </w:rPr>
      </w:pPr>
      <w:r>
        <w:rPr>
          <w:rFonts w:hint="eastAsia"/>
          <w:color w:val="0000FF"/>
          <w:kern w:val="2"/>
          <w:szCs w:val="24"/>
          <w:lang w:eastAsia="zh-TW"/>
        </w:rPr>
        <w:t xml:space="preserve">IF </w:t>
      </w:r>
      <w:r w:rsidR="001B7EBC">
        <w:rPr>
          <w:rFonts w:hint="eastAsia"/>
          <w:color w:val="0000FF"/>
          <w:kern w:val="2"/>
          <w:szCs w:val="24"/>
          <w:lang w:eastAsia="zh-TW"/>
        </w:rPr>
        <w:t xml:space="preserve"> BT.BK</w:t>
      </w:r>
      <w:r>
        <w:rPr>
          <w:rFonts w:hint="eastAsia"/>
          <w:color w:val="0000FF"/>
          <w:kern w:val="2"/>
          <w:szCs w:val="24"/>
          <w:lang w:eastAsia="zh-TW"/>
        </w:rPr>
        <w:t xml:space="preserve"> </w:t>
      </w:r>
      <w:r>
        <w:rPr>
          <w:rFonts w:hint="eastAsia"/>
          <w:color w:val="0000FF"/>
          <w:kern w:val="2"/>
          <w:szCs w:val="24"/>
          <w:lang w:eastAsia="zh-TW"/>
        </w:rPr>
        <w:t>第</w:t>
      </w:r>
      <w:smartTag w:uri="urn:schemas-microsoft-com:office:smarttags" w:element="chmetcnv">
        <w:smartTagPr>
          <w:attr w:name="UnitName" w:val="碼"/>
          <w:attr w:name="SourceValue" w:val="1"/>
          <w:attr w:name="HasSpace" w:val="False"/>
          <w:attr w:name="Negative" w:val="False"/>
          <w:attr w:name="NumberType" w:val="3"/>
          <w:attr w:name="TCSC" w:val="1"/>
        </w:smartTagPr>
        <w:r>
          <w:rPr>
            <w:rFonts w:hint="eastAsia"/>
            <w:color w:val="0000FF"/>
            <w:kern w:val="2"/>
            <w:szCs w:val="24"/>
            <w:lang w:eastAsia="zh-TW"/>
          </w:rPr>
          <w:t>一碼</w:t>
        </w:r>
      </w:smartTag>
      <w:r>
        <w:rPr>
          <w:rFonts w:hint="eastAsia"/>
          <w:color w:val="0000FF"/>
          <w:kern w:val="2"/>
          <w:szCs w:val="24"/>
          <w:lang w:eastAsia="zh-TW"/>
        </w:rPr>
        <w:t xml:space="preserve"> = </w:t>
      </w:r>
      <w:r>
        <w:rPr>
          <w:color w:val="0000FF"/>
          <w:kern w:val="2"/>
          <w:szCs w:val="24"/>
          <w:lang w:eastAsia="zh-TW"/>
        </w:rPr>
        <w:t>‘</w:t>
      </w:r>
      <w:r>
        <w:rPr>
          <w:rFonts w:hint="eastAsia"/>
          <w:color w:val="0000FF"/>
          <w:kern w:val="2"/>
          <w:szCs w:val="24"/>
          <w:lang w:eastAsia="zh-TW"/>
        </w:rPr>
        <w:t>K</w:t>
      </w:r>
      <w:r>
        <w:rPr>
          <w:color w:val="0000FF"/>
          <w:kern w:val="2"/>
          <w:szCs w:val="24"/>
          <w:lang w:eastAsia="zh-TW"/>
        </w:rPr>
        <w:t>’</w:t>
      </w:r>
      <w:r>
        <w:rPr>
          <w:rFonts w:hint="eastAsia"/>
          <w:color w:val="0000FF"/>
          <w:kern w:val="2"/>
          <w:szCs w:val="24"/>
          <w:lang w:eastAsia="zh-TW"/>
        </w:rPr>
        <w:t>，原先檔名前面再加上</w:t>
      </w:r>
      <w:r>
        <w:rPr>
          <w:rFonts w:hint="eastAsia"/>
          <w:color w:val="0000FF"/>
          <w:kern w:val="2"/>
          <w:szCs w:val="24"/>
          <w:lang w:eastAsia="zh-TW"/>
        </w:rPr>
        <w:t xml:space="preserve"> </w:t>
      </w:r>
      <w:r>
        <w:rPr>
          <w:color w:val="0000FF"/>
          <w:kern w:val="2"/>
          <w:szCs w:val="24"/>
          <w:lang w:eastAsia="zh-TW"/>
        </w:rPr>
        <w:t>‘</w:t>
      </w:r>
      <w:smartTag w:uri="urn:schemas-microsoft-com:office:smarttags" w:element="chmetcnv">
        <w:smartTagPr>
          <w:attr w:name="UnitName" w:val="’"/>
          <w:attr w:name="SourceValue" w:val="8229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hint="eastAsia"/>
            <w:color w:val="0000FF"/>
            <w:kern w:val="2"/>
            <w:szCs w:val="24"/>
            <w:lang w:eastAsia="zh-TW"/>
          </w:rPr>
          <w:t>8229</w:t>
        </w:r>
        <w:r>
          <w:rPr>
            <w:color w:val="0000FF"/>
            <w:kern w:val="2"/>
            <w:szCs w:val="24"/>
            <w:lang w:eastAsia="zh-TW"/>
          </w:rPr>
          <w:t>’</w:t>
        </w:r>
      </w:smartTag>
    </w:p>
    <w:p w:rsidR="00237FD2" w:rsidRDefault="00237FD2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若執行錯誤</w:t>
      </w:r>
    </w:p>
    <w:p w:rsidR="00237FD2" w:rsidRPr="00DC1F35" w:rsidRDefault="00237FD2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DC1F35">
        <w:rPr>
          <w:rFonts w:ascii="細明體" w:eastAsia="細明體" w:hAnsi="細明體" w:hint="eastAsia"/>
          <w:kern w:val="2"/>
          <w:shd w:val="pct15" w:color="auto" w:fill="FFFFFF"/>
          <w:lang w:eastAsia="zh-TW"/>
        </w:rPr>
        <w:t>錯誤處理(for Log)</w:t>
      </w:r>
    </w:p>
    <w:p w:rsidR="00237FD2" w:rsidRPr="00DC1F35" w:rsidRDefault="00237FD2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DC1F35">
        <w:rPr>
          <w:rFonts w:ascii="細明體" w:eastAsia="細明體" w:hAnsi="細明體" w:hint="eastAsia"/>
          <w:kern w:val="2"/>
          <w:shd w:val="pct15" w:color="auto" w:fill="FFFFFF"/>
          <w:lang w:eastAsia="zh-TW"/>
        </w:rPr>
        <w:t>throw Exception，</w:t>
      </w:r>
      <w:r w:rsidRPr="00DC1F35">
        <w:rPr>
          <w:rFonts w:ascii="細明體" w:eastAsia="細明體" w:hAnsi="細明體" w:hint="eastAsia"/>
          <w:kern w:val="2"/>
          <w:szCs w:val="24"/>
          <w:shd w:val="pct15" w:color="auto" w:fill="FFFFFF"/>
          <w:lang w:eastAsia="zh-TW"/>
        </w:rPr>
        <w:t>結束METHOD</w:t>
      </w:r>
    </w:p>
    <w:p w:rsidR="00237FD2" w:rsidRDefault="00237FD2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回覆訊息設為</w:t>
      </w:r>
      <w:r>
        <w:rPr>
          <w:rFonts w:hint="eastAsia"/>
          <w:kern w:val="2"/>
          <w:szCs w:val="24"/>
          <w:lang w:eastAsia="zh-TW"/>
        </w:rPr>
        <w:t>1</w:t>
      </w:r>
      <w:r>
        <w:rPr>
          <w:rFonts w:hint="eastAsia"/>
          <w:kern w:val="2"/>
          <w:szCs w:val="24"/>
          <w:lang w:eastAsia="zh-TW"/>
        </w:rPr>
        <w:t>。</w:t>
      </w:r>
    </w:p>
    <w:p w:rsidR="00237FD2" w:rsidRPr="00267F19" w:rsidRDefault="00237FD2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kern w:val="2"/>
          <w:lang w:eastAsia="zh-TW"/>
        </w:rPr>
      </w:pPr>
      <w:r>
        <w:rPr>
          <w:rFonts w:ascii="新細明體" w:hAnsi="新細明體" w:hint="eastAsia"/>
          <w:bCs/>
          <w:lang w:eastAsia="zh-TW"/>
        </w:rPr>
        <w:t xml:space="preserve">CALL </w:t>
      </w:r>
      <w:r w:rsidRPr="00267F19">
        <w:rPr>
          <w:rFonts w:hint="eastAsia"/>
          <w:kern w:val="2"/>
          <w:szCs w:val="24"/>
          <w:lang w:eastAsia="zh-TW"/>
        </w:rPr>
        <w:t>批次作業件數紀錄模組</w:t>
      </w:r>
      <w:r w:rsidRPr="00267F19">
        <w:rPr>
          <w:rFonts w:hint="eastAsia"/>
          <w:kern w:val="2"/>
          <w:szCs w:val="24"/>
          <w:lang w:eastAsia="zh-TW"/>
        </w:rPr>
        <w:t>CountManager.jav</w:t>
      </w:r>
      <w:r w:rsidRPr="00267F19">
        <w:rPr>
          <w:rFonts w:ascii="新細明體" w:hAnsi="新細明體" w:hint="eastAsia"/>
          <w:kern w:val="2"/>
          <w:szCs w:val="24"/>
          <w:lang w:eastAsia="zh-TW"/>
        </w:rPr>
        <w:t>a</w:t>
      </w:r>
    </w:p>
    <w:p w:rsidR="00237FD2" w:rsidRDefault="00E13A37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lang w:eastAsia="zh-TW"/>
        </w:rPr>
        <w:t>各個</w:t>
      </w:r>
      <w:r w:rsidRPr="00E13A37">
        <w:rPr>
          <w:rFonts w:hint="eastAsia"/>
          <w:kern w:val="2"/>
          <w:lang w:eastAsia="zh-TW"/>
        </w:rPr>
        <w:t>寫</w:t>
      </w:r>
      <w:r>
        <w:rPr>
          <w:rFonts w:hint="eastAsia"/>
          <w:kern w:val="2"/>
          <w:lang w:eastAsia="zh-TW"/>
        </w:rPr>
        <w:t>出</w:t>
      </w:r>
      <w:r w:rsidRPr="00E13A37">
        <w:rPr>
          <w:rFonts w:hint="eastAsia"/>
          <w:kern w:val="2"/>
          <w:lang w:eastAsia="zh-TW"/>
        </w:rPr>
        <w:t>檔</w:t>
      </w:r>
      <w:r>
        <w:rPr>
          <w:rFonts w:hint="eastAsia"/>
          <w:kern w:val="2"/>
          <w:lang w:eastAsia="zh-TW"/>
        </w:rPr>
        <w:t>的</w:t>
      </w:r>
      <w:r w:rsidRPr="00E13A37">
        <w:rPr>
          <w:rFonts w:hint="eastAsia"/>
          <w:kern w:val="2"/>
          <w:lang w:eastAsia="zh-TW"/>
        </w:rPr>
        <w:t>件數</w:t>
      </w:r>
      <w:r>
        <w:rPr>
          <w:rFonts w:hint="eastAsia"/>
          <w:kern w:val="2"/>
          <w:lang w:eastAsia="zh-TW"/>
        </w:rPr>
        <w:t>及錯誤件數</w:t>
      </w:r>
    </w:p>
    <w:p w:rsidR="00237FD2" w:rsidRDefault="00237FD2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color w:val="FF0000"/>
          <w:kern w:val="2"/>
          <w:shd w:val="pct15" w:color="auto" w:fill="FFFFFF"/>
          <w:lang w:eastAsia="zh-TW"/>
        </w:rPr>
      </w:pPr>
    </w:p>
    <w:p w:rsidR="00237FD2" w:rsidRDefault="00237FD2">
      <w:pPr>
        <w:pStyle w:val="Tabletext"/>
        <w:keepLines w:val="0"/>
        <w:numPr>
          <w:ilvl w:val="0"/>
          <w:numId w:val="2"/>
          <w:numberingChange w:id="51" w:author="test" w:date="2007-10-02T13:52:00Z" w:original="%1:7:35:、"/>
        </w:numPr>
        <w:spacing w:after="0" w:line="240" w:lineRule="auto"/>
        <w:rPr>
          <w:rFonts w:ascii="細明體" w:eastAsia="細明體" w:hAnsi="細明體" w:hint="eastAsia"/>
          <w:color w:val="FF0000"/>
          <w:kern w:val="2"/>
          <w:shd w:val="pct15" w:color="auto" w:fill="FFFFFF"/>
          <w:lang w:eastAsia="zh-TW"/>
        </w:rPr>
      </w:pPr>
      <w:r>
        <w:rPr>
          <w:rFonts w:ascii="細明體" w:eastAsia="細明體" w:hAnsi="細明體" w:hint="eastAsia"/>
          <w:color w:val="FF0000"/>
          <w:kern w:val="2"/>
          <w:shd w:val="pct15" w:color="auto" w:fill="FFFFFF"/>
          <w:lang w:eastAsia="zh-TW"/>
        </w:rPr>
        <w:t>錯誤處理(for Log)：</w:t>
      </w:r>
      <w:r>
        <w:rPr>
          <w:rFonts w:ascii="細明體" w:eastAsia="細明體" w:hAnsi="細明體" w:hint="eastAsia"/>
          <w:bCs/>
          <w:shd w:val="pct15" w:color="auto" w:fill="FFFFFF"/>
          <w:lang w:eastAsia="zh-TW"/>
        </w:rPr>
        <w:t xml:space="preserve">CALL </w:t>
      </w:r>
      <w:r>
        <w:rPr>
          <w:rFonts w:ascii="細明體" w:eastAsia="細明體" w:hAnsi="細明體" w:hint="eastAsia"/>
          <w:bCs/>
          <w:kern w:val="2"/>
          <w:szCs w:val="24"/>
          <w:shd w:val="pct15" w:color="auto" w:fill="FFFFFF"/>
          <w:lang w:eastAsia="zh-TW"/>
        </w:rPr>
        <w:t>異常訊息記錄模組ErrorLog.java</w:t>
      </w:r>
    </w:p>
    <w:tbl>
      <w:tblPr>
        <w:tblW w:w="8280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80"/>
        <w:gridCol w:w="7200"/>
      </w:tblGrid>
      <w:tr w:rsidR="00237FD2">
        <w:tc>
          <w:tcPr>
            <w:tcW w:w="1080" w:type="dxa"/>
          </w:tcPr>
          <w:p w:rsidR="00237FD2" w:rsidRDefault="00237FD2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>TYPE</w:t>
            </w:r>
          </w:p>
        </w:tc>
        <w:tc>
          <w:tcPr>
            <w:tcW w:w="7200" w:type="dxa"/>
          </w:tcPr>
          <w:p w:rsidR="00237FD2" w:rsidRDefault="00237FD2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>處理方式</w:t>
            </w:r>
          </w:p>
        </w:tc>
      </w:tr>
      <w:tr w:rsidR="00237FD2">
        <w:tc>
          <w:tcPr>
            <w:tcW w:w="1080" w:type="dxa"/>
          </w:tcPr>
          <w:p w:rsidR="00237FD2" w:rsidRDefault="00692F4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>CODE</w:t>
            </w:r>
          </w:p>
        </w:tc>
        <w:tc>
          <w:tcPr>
            <w:tcW w:w="7200" w:type="dxa"/>
          </w:tcPr>
          <w:p w:rsidR="00237FD2" w:rsidRDefault="00237FD2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訊息：</w:t>
            </w:r>
            <w:r w:rsidR="00692F47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 xml:space="preserve">MSG </w:t>
            </w:r>
          </w:p>
          <w:p w:rsidR="00237FD2" w:rsidRDefault="00237FD2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摘要：EXCEPTION</w:t>
            </w:r>
          </w:p>
        </w:tc>
      </w:tr>
    </w:tbl>
    <w:p w:rsidR="00237FD2" w:rsidRDefault="00237FD2">
      <w:pPr>
        <w:pStyle w:val="Tabletext"/>
        <w:keepLines w:val="0"/>
        <w:spacing w:after="0" w:line="240" w:lineRule="auto"/>
        <w:rPr>
          <w:rFonts w:hint="eastAsia"/>
          <w:kern w:val="2"/>
          <w:szCs w:val="24"/>
          <w:lang w:eastAsia="zh-TW"/>
        </w:rPr>
      </w:pPr>
    </w:p>
    <w:sectPr w:rsidR="00237FD2">
      <w:pgSz w:w="11906" w:h="16838"/>
      <w:pgMar w:top="1440" w:right="926" w:bottom="1440" w:left="9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5409" w:rsidRDefault="00905409" w:rsidP="00A44163">
      <w:r>
        <w:separator/>
      </w:r>
    </w:p>
  </w:endnote>
  <w:endnote w:type="continuationSeparator" w:id="0">
    <w:p w:rsidR="00905409" w:rsidRDefault="00905409" w:rsidP="00A441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粗圓體">
    <w:altName w:val="細明體"/>
    <w:charset w:val="88"/>
    <w:family w:val="modern"/>
    <w:pitch w:val="fixed"/>
    <w:sig w:usb0="80000001" w:usb1="28091800" w:usb2="00000016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5409" w:rsidRDefault="00905409" w:rsidP="00A44163">
      <w:r>
        <w:separator/>
      </w:r>
    </w:p>
  </w:footnote>
  <w:footnote w:type="continuationSeparator" w:id="0">
    <w:p w:rsidR="00905409" w:rsidRDefault="00905409" w:rsidP="00A441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B5FBC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" w15:restartNumberingAfterBreak="0">
    <w:nsid w:val="16E50CC5"/>
    <w:multiLevelType w:val="hybridMultilevel"/>
    <w:tmpl w:val="69321C7C"/>
    <w:lvl w:ilvl="0" w:tplc="6DF026A6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1F14A860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1AFB3854"/>
    <w:multiLevelType w:val="multilevel"/>
    <w:tmpl w:val="AF54A2B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  <w:b w:val="0"/>
        <w:i w:val="0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" w15:restartNumberingAfterBreak="0">
    <w:nsid w:val="1F523826"/>
    <w:multiLevelType w:val="hybridMultilevel"/>
    <w:tmpl w:val="964AF9C0"/>
    <w:lvl w:ilvl="0" w:tplc="02EEB11E">
      <w:start w:val="1"/>
      <w:numFmt w:val="decimal"/>
      <w:lvlText w:val="%1."/>
      <w:lvlJc w:val="left"/>
      <w:pPr>
        <w:tabs>
          <w:tab w:val="num" w:pos="960"/>
        </w:tabs>
        <w:ind w:left="960" w:hanging="9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587B2D5B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5" w15:restartNumberingAfterBreak="0">
    <w:nsid w:val="620C3181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6" w15:restartNumberingAfterBreak="0">
    <w:nsid w:val="6E364BF0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7" w15:restartNumberingAfterBreak="0">
    <w:nsid w:val="74437D1F"/>
    <w:multiLevelType w:val="multilevel"/>
    <w:tmpl w:val="13562D44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6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8" w15:restartNumberingAfterBreak="0">
    <w:nsid w:val="7C482D98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7"/>
  </w:num>
  <w:num w:numId="5">
    <w:abstractNumId w:val="8"/>
  </w:num>
  <w:num w:numId="6">
    <w:abstractNumId w:val="4"/>
  </w:num>
  <w:num w:numId="7">
    <w:abstractNumId w:val="3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91F29"/>
    <w:rsid w:val="000021BB"/>
    <w:rsid w:val="000048C1"/>
    <w:rsid w:val="000074DC"/>
    <w:rsid w:val="00007643"/>
    <w:rsid w:val="00012FB9"/>
    <w:rsid w:val="00021BF2"/>
    <w:rsid w:val="00024AAE"/>
    <w:rsid w:val="00030D3A"/>
    <w:rsid w:val="00031527"/>
    <w:rsid w:val="00036FC4"/>
    <w:rsid w:val="000521FF"/>
    <w:rsid w:val="00053F8E"/>
    <w:rsid w:val="00067D92"/>
    <w:rsid w:val="000716C7"/>
    <w:rsid w:val="00072C05"/>
    <w:rsid w:val="00073CF4"/>
    <w:rsid w:val="0008184A"/>
    <w:rsid w:val="000827C4"/>
    <w:rsid w:val="0008394D"/>
    <w:rsid w:val="00084FD7"/>
    <w:rsid w:val="00093B86"/>
    <w:rsid w:val="00094250"/>
    <w:rsid w:val="000A200F"/>
    <w:rsid w:val="000B3462"/>
    <w:rsid w:val="000B3F2E"/>
    <w:rsid w:val="000C140F"/>
    <w:rsid w:val="000C46DE"/>
    <w:rsid w:val="000C583C"/>
    <w:rsid w:val="000D0985"/>
    <w:rsid w:val="000D5D9B"/>
    <w:rsid w:val="000D5F86"/>
    <w:rsid w:val="000D70F9"/>
    <w:rsid w:val="000E074E"/>
    <w:rsid w:val="000E206D"/>
    <w:rsid w:val="000F2B91"/>
    <w:rsid w:val="000F38AD"/>
    <w:rsid w:val="000F5BDB"/>
    <w:rsid w:val="000F647D"/>
    <w:rsid w:val="000F6CBE"/>
    <w:rsid w:val="00100738"/>
    <w:rsid w:val="00103F5D"/>
    <w:rsid w:val="00113E1A"/>
    <w:rsid w:val="00121B73"/>
    <w:rsid w:val="00124B89"/>
    <w:rsid w:val="00124CDF"/>
    <w:rsid w:val="00133097"/>
    <w:rsid w:val="001348C2"/>
    <w:rsid w:val="00135BCF"/>
    <w:rsid w:val="00143293"/>
    <w:rsid w:val="001537D0"/>
    <w:rsid w:val="00161D03"/>
    <w:rsid w:val="00184541"/>
    <w:rsid w:val="0019287A"/>
    <w:rsid w:val="00195B9E"/>
    <w:rsid w:val="001A21F1"/>
    <w:rsid w:val="001B1004"/>
    <w:rsid w:val="001B7EBC"/>
    <w:rsid w:val="001C06A8"/>
    <w:rsid w:val="001C0870"/>
    <w:rsid w:val="001C2BCC"/>
    <w:rsid w:val="001D44B2"/>
    <w:rsid w:val="001D4E00"/>
    <w:rsid w:val="001E1A34"/>
    <w:rsid w:val="001F0E43"/>
    <w:rsid w:val="001F1A89"/>
    <w:rsid w:val="002128C6"/>
    <w:rsid w:val="00214100"/>
    <w:rsid w:val="0021650A"/>
    <w:rsid w:val="0023765A"/>
    <w:rsid w:val="00237ED6"/>
    <w:rsid w:val="00237FD2"/>
    <w:rsid w:val="00240BA2"/>
    <w:rsid w:val="00245A24"/>
    <w:rsid w:val="00247ACF"/>
    <w:rsid w:val="00257D67"/>
    <w:rsid w:val="002612F6"/>
    <w:rsid w:val="002634BA"/>
    <w:rsid w:val="00264266"/>
    <w:rsid w:val="00264F84"/>
    <w:rsid w:val="00264FEA"/>
    <w:rsid w:val="0026767E"/>
    <w:rsid w:val="00267F19"/>
    <w:rsid w:val="00273CD8"/>
    <w:rsid w:val="002856B8"/>
    <w:rsid w:val="00287616"/>
    <w:rsid w:val="00290450"/>
    <w:rsid w:val="00294D10"/>
    <w:rsid w:val="002B49C7"/>
    <w:rsid w:val="002B6821"/>
    <w:rsid w:val="002C131A"/>
    <w:rsid w:val="002D317F"/>
    <w:rsid w:val="002E0AE6"/>
    <w:rsid w:val="002E2EA9"/>
    <w:rsid w:val="002E7FA8"/>
    <w:rsid w:val="00301EFC"/>
    <w:rsid w:val="00302000"/>
    <w:rsid w:val="0030386C"/>
    <w:rsid w:val="003041FB"/>
    <w:rsid w:val="00312D81"/>
    <w:rsid w:val="003262F2"/>
    <w:rsid w:val="00336EC8"/>
    <w:rsid w:val="00337285"/>
    <w:rsid w:val="003378DE"/>
    <w:rsid w:val="0034163D"/>
    <w:rsid w:val="00343E80"/>
    <w:rsid w:val="003472AF"/>
    <w:rsid w:val="00351457"/>
    <w:rsid w:val="00352422"/>
    <w:rsid w:val="00355474"/>
    <w:rsid w:val="003629E6"/>
    <w:rsid w:val="00363C66"/>
    <w:rsid w:val="00366AE3"/>
    <w:rsid w:val="0037331F"/>
    <w:rsid w:val="00395502"/>
    <w:rsid w:val="003A68AD"/>
    <w:rsid w:val="003A7E85"/>
    <w:rsid w:val="003C21F8"/>
    <w:rsid w:val="003C3DA9"/>
    <w:rsid w:val="003C5A4F"/>
    <w:rsid w:val="003C67C4"/>
    <w:rsid w:val="003D1EA0"/>
    <w:rsid w:val="003D5664"/>
    <w:rsid w:val="003D714C"/>
    <w:rsid w:val="003D75E3"/>
    <w:rsid w:val="003F61B0"/>
    <w:rsid w:val="004117C4"/>
    <w:rsid w:val="004203B9"/>
    <w:rsid w:val="004376CD"/>
    <w:rsid w:val="00444EC0"/>
    <w:rsid w:val="00462347"/>
    <w:rsid w:val="0047096F"/>
    <w:rsid w:val="0047182E"/>
    <w:rsid w:val="00474DA3"/>
    <w:rsid w:val="00477D65"/>
    <w:rsid w:val="004809DD"/>
    <w:rsid w:val="00481011"/>
    <w:rsid w:val="00482D9D"/>
    <w:rsid w:val="00485975"/>
    <w:rsid w:val="00487B3E"/>
    <w:rsid w:val="00490A13"/>
    <w:rsid w:val="0049396E"/>
    <w:rsid w:val="00497151"/>
    <w:rsid w:val="004A18EF"/>
    <w:rsid w:val="004B4C9F"/>
    <w:rsid w:val="004C6FA8"/>
    <w:rsid w:val="004D1DF4"/>
    <w:rsid w:val="004F0667"/>
    <w:rsid w:val="004F21C0"/>
    <w:rsid w:val="004F6F61"/>
    <w:rsid w:val="004F7E07"/>
    <w:rsid w:val="0050599C"/>
    <w:rsid w:val="005102B2"/>
    <w:rsid w:val="0051282E"/>
    <w:rsid w:val="00524C5D"/>
    <w:rsid w:val="00534F4D"/>
    <w:rsid w:val="00537DFB"/>
    <w:rsid w:val="00544717"/>
    <w:rsid w:val="00544896"/>
    <w:rsid w:val="00552006"/>
    <w:rsid w:val="005521AF"/>
    <w:rsid w:val="0055300C"/>
    <w:rsid w:val="00560225"/>
    <w:rsid w:val="00563B9E"/>
    <w:rsid w:val="005643F8"/>
    <w:rsid w:val="0057224C"/>
    <w:rsid w:val="00575538"/>
    <w:rsid w:val="00590E17"/>
    <w:rsid w:val="0059452C"/>
    <w:rsid w:val="005953AD"/>
    <w:rsid w:val="005A61BD"/>
    <w:rsid w:val="005A74CF"/>
    <w:rsid w:val="005B44AA"/>
    <w:rsid w:val="005B77D2"/>
    <w:rsid w:val="005C5393"/>
    <w:rsid w:val="005D301C"/>
    <w:rsid w:val="005D65C0"/>
    <w:rsid w:val="005D6BB4"/>
    <w:rsid w:val="005E14D9"/>
    <w:rsid w:val="005E1FF2"/>
    <w:rsid w:val="005E4A4E"/>
    <w:rsid w:val="005F135D"/>
    <w:rsid w:val="006027FF"/>
    <w:rsid w:val="00605AAB"/>
    <w:rsid w:val="006131BC"/>
    <w:rsid w:val="00620F3F"/>
    <w:rsid w:val="00625638"/>
    <w:rsid w:val="00627F4C"/>
    <w:rsid w:val="006328DB"/>
    <w:rsid w:val="006345A9"/>
    <w:rsid w:val="0064519D"/>
    <w:rsid w:val="006472F9"/>
    <w:rsid w:val="006514C4"/>
    <w:rsid w:val="00652D58"/>
    <w:rsid w:val="00654602"/>
    <w:rsid w:val="006601F5"/>
    <w:rsid w:val="00671295"/>
    <w:rsid w:val="00674592"/>
    <w:rsid w:val="00681963"/>
    <w:rsid w:val="00684F69"/>
    <w:rsid w:val="006878F3"/>
    <w:rsid w:val="00692547"/>
    <w:rsid w:val="00692F47"/>
    <w:rsid w:val="00694489"/>
    <w:rsid w:val="0069536D"/>
    <w:rsid w:val="00695509"/>
    <w:rsid w:val="00696458"/>
    <w:rsid w:val="00697233"/>
    <w:rsid w:val="006A2AEB"/>
    <w:rsid w:val="006A6619"/>
    <w:rsid w:val="006A6DEB"/>
    <w:rsid w:val="006A6F65"/>
    <w:rsid w:val="006B4650"/>
    <w:rsid w:val="006B5A97"/>
    <w:rsid w:val="006B617C"/>
    <w:rsid w:val="006B75FB"/>
    <w:rsid w:val="006C13BF"/>
    <w:rsid w:val="006C627B"/>
    <w:rsid w:val="006C78E8"/>
    <w:rsid w:val="006D6559"/>
    <w:rsid w:val="006D6707"/>
    <w:rsid w:val="006F1B8C"/>
    <w:rsid w:val="006F63F4"/>
    <w:rsid w:val="00707148"/>
    <w:rsid w:val="007175F2"/>
    <w:rsid w:val="00721615"/>
    <w:rsid w:val="00724703"/>
    <w:rsid w:val="00754CD8"/>
    <w:rsid w:val="00757E35"/>
    <w:rsid w:val="00761170"/>
    <w:rsid w:val="00761A5A"/>
    <w:rsid w:val="007700AD"/>
    <w:rsid w:val="007715AC"/>
    <w:rsid w:val="007740DF"/>
    <w:rsid w:val="007750B7"/>
    <w:rsid w:val="0077546A"/>
    <w:rsid w:val="00775813"/>
    <w:rsid w:val="00777FB6"/>
    <w:rsid w:val="007807E8"/>
    <w:rsid w:val="007830C0"/>
    <w:rsid w:val="007838D5"/>
    <w:rsid w:val="00784C59"/>
    <w:rsid w:val="007911B6"/>
    <w:rsid w:val="007A024C"/>
    <w:rsid w:val="007C4E7A"/>
    <w:rsid w:val="007D7CA7"/>
    <w:rsid w:val="007E21EA"/>
    <w:rsid w:val="007E3346"/>
    <w:rsid w:val="0080134F"/>
    <w:rsid w:val="00804DF5"/>
    <w:rsid w:val="00813A0C"/>
    <w:rsid w:val="00817F0A"/>
    <w:rsid w:val="00822DC2"/>
    <w:rsid w:val="00830BEA"/>
    <w:rsid w:val="0083321D"/>
    <w:rsid w:val="0084638D"/>
    <w:rsid w:val="00856204"/>
    <w:rsid w:val="00857D93"/>
    <w:rsid w:val="008626BF"/>
    <w:rsid w:val="00866784"/>
    <w:rsid w:val="00873A54"/>
    <w:rsid w:val="00875A65"/>
    <w:rsid w:val="0088181E"/>
    <w:rsid w:val="008823CB"/>
    <w:rsid w:val="00883572"/>
    <w:rsid w:val="008835AB"/>
    <w:rsid w:val="00886A38"/>
    <w:rsid w:val="00891F29"/>
    <w:rsid w:val="00895DBA"/>
    <w:rsid w:val="008A3D79"/>
    <w:rsid w:val="008B0A79"/>
    <w:rsid w:val="008B163C"/>
    <w:rsid w:val="008B40D9"/>
    <w:rsid w:val="008C4645"/>
    <w:rsid w:val="008E0307"/>
    <w:rsid w:val="008E75E6"/>
    <w:rsid w:val="008F1438"/>
    <w:rsid w:val="00900AB4"/>
    <w:rsid w:val="0090379A"/>
    <w:rsid w:val="00905409"/>
    <w:rsid w:val="00911E53"/>
    <w:rsid w:val="009120C3"/>
    <w:rsid w:val="009140B6"/>
    <w:rsid w:val="00923784"/>
    <w:rsid w:val="009268E0"/>
    <w:rsid w:val="00935BEC"/>
    <w:rsid w:val="00937141"/>
    <w:rsid w:val="00940782"/>
    <w:rsid w:val="00941F73"/>
    <w:rsid w:val="009470B7"/>
    <w:rsid w:val="00965AF6"/>
    <w:rsid w:val="00965C97"/>
    <w:rsid w:val="00965CCE"/>
    <w:rsid w:val="0097217C"/>
    <w:rsid w:val="00994D8C"/>
    <w:rsid w:val="009A2050"/>
    <w:rsid w:val="009A286D"/>
    <w:rsid w:val="009A553A"/>
    <w:rsid w:val="009B7A6B"/>
    <w:rsid w:val="009C324F"/>
    <w:rsid w:val="009E1355"/>
    <w:rsid w:val="009E14DC"/>
    <w:rsid w:val="009E3054"/>
    <w:rsid w:val="009E4A8C"/>
    <w:rsid w:val="009E7732"/>
    <w:rsid w:val="009F052E"/>
    <w:rsid w:val="00A0117E"/>
    <w:rsid w:val="00A0312B"/>
    <w:rsid w:val="00A04DE2"/>
    <w:rsid w:val="00A05EAF"/>
    <w:rsid w:val="00A06899"/>
    <w:rsid w:val="00A13EF0"/>
    <w:rsid w:val="00A16976"/>
    <w:rsid w:val="00A24EC4"/>
    <w:rsid w:val="00A276F1"/>
    <w:rsid w:val="00A307E9"/>
    <w:rsid w:val="00A349EA"/>
    <w:rsid w:val="00A34EA5"/>
    <w:rsid w:val="00A35D5B"/>
    <w:rsid w:val="00A37ADF"/>
    <w:rsid w:val="00A44163"/>
    <w:rsid w:val="00A46CFF"/>
    <w:rsid w:val="00A46D2B"/>
    <w:rsid w:val="00A46F55"/>
    <w:rsid w:val="00A53E58"/>
    <w:rsid w:val="00A628CF"/>
    <w:rsid w:val="00A715AE"/>
    <w:rsid w:val="00A91C89"/>
    <w:rsid w:val="00AA4AA9"/>
    <w:rsid w:val="00AA739E"/>
    <w:rsid w:val="00AB1754"/>
    <w:rsid w:val="00AB5CE6"/>
    <w:rsid w:val="00AD00C7"/>
    <w:rsid w:val="00AD398F"/>
    <w:rsid w:val="00AD7044"/>
    <w:rsid w:val="00AE29A5"/>
    <w:rsid w:val="00B10DEB"/>
    <w:rsid w:val="00B1314A"/>
    <w:rsid w:val="00B20E29"/>
    <w:rsid w:val="00B23574"/>
    <w:rsid w:val="00B24D8E"/>
    <w:rsid w:val="00B25B0F"/>
    <w:rsid w:val="00B314F1"/>
    <w:rsid w:val="00B36B47"/>
    <w:rsid w:val="00B42467"/>
    <w:rsid w:val="00B51E9E"/>
    <w:rsid w:val="00B526A1"/>
    <w:rsid w:val="00B62C0B"/>
    <w:rsid w:val="00B64DFE"/>
    <w:rsid w:val="00B720E5"/>
    <w:rsid w:val="00B72AB6"/>
    <w:rsid w:val="00B7366C"/>
    <w:rsid w:val="00B80D0C"/>
    <w:rsid w:val="00B81A50"/>
    <w:rsid w:val="00B81DD1"/>
    <w:rsid w:val="00B82355"/>
    <w:rsid w:val="00B86C50"/>
    <w:rsid w:val="00B91E97"/>
    <w:rsid w:val="00B93D18"/>
    <w:rsid w:val="00BA559E"/>
    <w:rsid w:val="00BC2F48"/>
    <w:rsid w:val="00BC5E68"/>
    <w:rsid w:val="00BD1A68"/>
    <w:rsid w:val="00BD540E"/>
    <w:rsid w:val="00BD57EE"/>
    <w:rsid w:val="00BE1864"/>
    <w:rsid w:val="00BF55E1"/>
    <w:rsid w:val="00C03589"/>
    <w:rsid w:val="00C0438F"/>
    <w:rsid w:val="00C06170"/>
    <w:rsid w:val="00C063BF"/>
    <w:rsid w:val="00C12563"/>
    <w:rsid w:val="00C136BA"/>
    <w:rsid w:val="00C2238B"/>
    <w:rsid w:val="00C2615D"/>
    <w:rsid w:val="00C3006A"/>
    <w:rsid w:val="00C34DED"/>
    <w:rsid w:val="00C42E6B"/>
    <w:rsid w:val="00C445D6"/>
    <w:rsid w:val="00C46B95"/>
    <w:rsid w:val="00C57239"/>
    <w:rsid w:val="00C64649"/>
    <w:rsid w:val="00C73D5F"/>
    <w:rsid w:val="00C74B54"/>
    <w:rsid w:val="00C807D5"/>
    <w:rsid w:val="00C81D0A"/>
    <w:rsid w:val="00CA1592"/>
    <w:rsid w:val="00CA5CAF"/>
    <w:rsid w:val="00CB4F2E"/>
    <w:rsid w:val="00CB531A"/>
    <w:rsid w:val="00CB72B7"/>
    <w:rsid w:val="00CC0458"/>
    <w:rsid w:val="00CC1B62"/>
    <w:rsid w:val="00CC3873"/>
    <w:rsid w:val="00CD0D1A"/>
    <w:rsid w:val="00CD275E"/>
    <w:rsid w:val="00CE28AD"/>
    <w:rsid w:val="00CE2C85"/>
    <w:rsid w:val="00D07662"/>
    <w:rsid w:val="00D16896"/>
    <w:rsid w:val="00D2458A"/>
    <w:rsid w:val="00D25C3D"/>
    <w:rsid w:val="00D272DE"/>
    <w:rsid w:val="00D43190"/>
    <w:rsid w:val="00D474BA"/>
    <w:rsid w:val="00D56DF9"/>
    <w:rsid w:val="00D61855"/>
    <w:rsid w:val="00D61B8A"/>
    <w:rsid w:val="00D62485"/>
    <w:rsid w:val="00D72633"/>
    <w:rsid w:val="00D72D0E"/>
    <w:rsid w:val="00D77AB1"/>
    <w:rsid w:val="00D804E3"/>
    <w:rsid w:val="00D8106A"/>
    <w:rsid w:val="00D81DA4"/>
    <w:rsid w:val="00DA4011"/>
    <w:rsid w:val="00DB1E7B"/>
    <w:rsid w:val="00DC08BA"/>
    <w:rsid w:val="00DC1C95"/>
    <w:rsid w:val="00DC1F35"/>
    <w:rsid w:val="00DD13E4"/>
    <w:rsid w:val="00DD6DB3"/>
    <w:rsid w:val="00DE6F53"/>
    <w:rsid w:val="00DF5A6E"/>
    <w:rsid w:val="00E000BB"/>
    <w:rsid w:val="00E01897"/>
    <w:rsid w:val="00E10444"/>
    <w:rsid w:val="00E13A37"/>
    <w:rsid w:val="00E17489"/>
    <w:rsid w:val="00E277C0"/>
    <w:rsid w:val="00E322FD"/>
    <w:rsid w:val="00E32702"/>
    <w:rsid w:val="00E33BAD"/>
    <w:rsid w:val="00E51185"/>
    <w:rsid w:val="00E77D86"/>
    <w:rsid w:val="00E80B59"/>
    <w:rsid w:val="00E94BC1"/>
    <w:rsid w:val="00E9683C"/>
    <w:rsid w:val="00E9694D"/>
    <w:rsid w:val="00EA20AB"/>
    <w:rsid w:val="00EA3065"/>
    <w:rsid w:val="00EA4694"/>
    <w:rsid w:val="00EB3942"/>
    <w:rsid w:val="00EB6C08"/>
    <w:rsid w:val="00EC2C7D"/>
    <w:rsid w:val="00ED0C4E"/>
    <w:rsid w:val="00ED2F64"/>
    <w:rsid w:val="00EE050F"/>
    <w:rsid w:val="00EE314F"/>
    <w:rsid w:val="00EF12F6"/>
    <w:rsid w:val="00EF1415"/>
    <w:rsid w:val="00EF33F6"/>
    <w:rsid w:val="00EF746E"/>
    <w:rsid w:val="00F06562"/>
    <w:rsid w:val="00F13204"/>
    <w:rsid w:val="00F15918"/>
    <w:rsid w:val="00F16872"/>
    <w:rsid w:val="00F24F90"/>
    <w:rsid w:val="00F260A7"/>
    <w:rsid w:val="00F45061"/>
    <w:rsid w:val="00F46247"/>
    <w:rsid w:val="00F51818"/>
    <w:rsid w:val="00F53BB5"/>
    <w:rsid w:val="00F55819"/>
    <w:rsid w:val="00F55C3F"/>
    <w:rsid w:val="00F66B6B"/>
    <w:rsid w:val="00F7087F"/>
    <w:rsid w:val="00F73136"/>
    <w:rsid w:val="00F775C9"/>
    <w:rsid w:val="00F822A6"/>
    <w:rsid w:val="00F93681"/>
    <w:rsid w:val="00FA0968"/>
    <w:rsid w:val="00FB0964"/>
    <w:rsid w:val="00FB0B40"/>
    <w:rsid w:val="00FB1C54"/>
    <w:rsid w:val="00FB2DB7"/>
    <w:rsid w:val="00FB4F2B"/>
    <w:rsid w:val="00FB5FCF"/>
    <w:rsid w:val="00FB77F2"/>
    <w:rsid w:val="00FC732B"/>
    <w:rsid w:val="00FC7C58"/>
    <w:rsid w:val="00FD0C94"/>
    <w:rsid w:val="00FD487D"/>
    <w:rsid w:val="00FF02C4"/>
    <w:rsid w:val="00FF34B2"/>
    <w:rsid w:val="00FF3C34"/>
    <w:rsid w:val="00FF5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martTagType w:namespaceuri="urn:schemas-microsoft-com:office:smarttags" w:name="chsdate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82111F26-A561-4C02-91DF-E4CD3206C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67C4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Tabletext">
    <w:name w:val="Tabletext"/>
    <w:basedOn w:val="a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character" w:customStyle="1" w:styleId="SoDAField">
    <w:name w:val="SoDA Field"/>
    <w:rPr>
      <w:color w:val="0000FF"/>
      <w:sz w:val="20"/>
    </w:rPr>
  </w:style>
  <w:style w:type="character" w:styleId="a3">
    <w:name w:val="Hyperlink"/>
    <w:rPr>
      <w:color w:val="0000FF"/>
      <w:u w:val="single"/>
    </w:rPr>
  </w:style>
  <w:style w:type="character" w:styleId="a4">
    <w:name w:val="FollowedHyperlink"/>
    <w:rPr>
      <w:color w:val="800080"/>
      <w:u w:val="single"/>
    </w:rPr>
  </w:style>
  <w:style w:type="paragraph" w:styleId="Web">
    <w:name w:val="Normal (Web)"/>
    <w:basedOn w:val="a"/>
    <w:pPr>
      <w:widowControl/>
      <w:spacing w:before="100" w:beforeAutospacing="1" w:after="100" w:afterAutospacing="1"/>
    </w:pPr>
    <w:rPr>
      <w:rFonts w:ascii="新細明體" w:hAnsi="新細明體"/>
      <w:kern w:val="0"/>
    </w:rPr>
  </w:style>
  <w:style w:type="character" w:styleId="a5">
    <w:name w:val="annotation reference"/>
    <w:semiHidden/>
    <w:rPr>
      <w:sz w:val="18"/>
      <w:szCs w:val="18"/>
    </w:rPr>
  </w:style>
  <w:style w:type="paragraph" w:styleId="a6">
    <w:name w:val="Date"/>
    <w:basedOn w:val="a"/>
    <w:next w:val="a"/>
    <w:pPr>
      <w:jc w:val="right"/>
    </w:pPr>
  </w:style>
  <w:style w:type="character" w:customStyle="1" w:styleId="style131">
    <w:name w:val="style131"/>
    <w:rPr>
      <w:rFonts w:ascii="Arial" w:hAnsi="Arial" w:cs="Arial" w:hint="default"/>
      <w:color w:val="000099"/>
    </w:rPr>
  </w:style>
  <w:style w:type="paragraph" w:styleId="a7">
    <w:name w:val="annotation text"/>
    <w:basedOn w:val="a"/>
    <w:semiHidden/>
  </w:style>
  <w:style w:type="character" w:customStyle="1" w:styleId="style1style2style3">
    <w:name w:val="style1 style2 style3"/>
    <w:basedOn w:val="a0"/>
  </w:style>
  <w:style w:type="character" w:customStyle="1" w:styleId="contantredstyle1style2style3">
    <w:name w:val="contantred style1 style2 style3"/>
    <w:basedOn w:val="a0"/>
  </w:style>
  <w:style w:type="character" w:customStyle="1" w:styleId="contantred">
    <w:name w:val="contantred"/>
    <w:basedOn w:val="a0"/>
  </w:style>
  <w:style w:type="paragraph" w:styleId="a8">
    <w:name w:val="Balloon Text"/>
    <w:basedOn w:val="a"/>
    <w:semiHidden/>
    <w:rPr>
      <w:rFonts w:ascii="Arial" w:hAnsi="Arial"/>
      <w:sz w:val="18"/>
      <w:szCs w:val="18"/>
    </w:rPr>
  </w:style>
  <w:style w:type="character" w:customStyle="1" w:styleId="style31">
    <w:name w:val="style31"/>
    <w:rsid w:val="006A6F65"/>
    <w:rPr>
      <w:rFonts w:ascii="Arial" w:hAnsi="Arial" w:cs="Arial" w:hint="default"/>
      <w:sz w:val="20"/>
      <w:szCs w:val="20"/>
    </w:rPr>
  </w:style>
  <w:style w:type="table" w:styleId="a9">
    <w:name w:val="Table Grid"/>
    <w:basedOn w:val="a1"/>
    <w:rsid w:val="00264266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rmal Indent"/>
    <w:aliases w:val="表正文,正文非缩进"/>
    <w:basedOn w:val="a"/>
    <w:rsid w:val="007740DF"/>
    <w:pPr>
      <w:ind w:left="425"/>
      <w:jc w:val="both"/>
    </w:pPr>
    <w:rPr>
      <w:sz w:val="21"/>
      <w:szCs w:val="20"/>
    </w:rPr>
  </w:style>
  <w:style w:type="paragraph" w:styleId="ab">
    <w:name w:val="footer"/>
    <w:basedOn w:val="a"/>
    <w:rsid w:val="007740DF"/>
    <w:pPr>
      <w:tabs>
        <w:tab w:val="center" w:pos="4153"/>
        <w:tab w:val="right" w:pos="8306"/>
      </w:tabs>
      <w:snapToGrid w:val="0"/>
      <w:jc w:val="both"/>
    </w:pPr>
    <w:rPr>
      <w:sz w:val="21"/>
      <w:szCs w:val="20"/>
    </w:rPr>
  </w:style>
  <w:style w:type="paragraph" w:customStyle="1" w:styleId="ac">
    <w:name w:val="文"/>
    <w:rsid w:val="007740DF"/>
    <w:pPr>
      <w:widowControl w:val="0"/>
      <w:snapToGrid w:val="0"/>
      <w:spacing w:line="360" w:lineRule="auto"/>
      <w:jc w:val="both"/>
    </w:pPr>
    <w:rPr>
      <w:rFonts w:eastAsia="標楷體"/>
      <w:kern w:val="2"/>
      <w:sz w:val="28"/>
    </w:rPr>
  </w:style>
  <w:style w:type="paragraph" w:customStyle="1" w:styleId="SOWbullet-1">
    <w:name w:val="SOW bullet - 1"/>
    <w:basedOn w:val="a"/>
    <w:rsid w:val="007740DF"/>
    <w:pPr>
      <w:tabs>
        <w:tab w:val="num" w:pos="570"/>
      </w:tabs>
      <w:snapToGrid w:val="0"/>
      <w:spacing w:line="400" w:lineRule="exact"/>
      <w:ind w:left="493" w:rightChars="100" w:right="210" w:hanging="283"/>
      <w:jc w:val="both"/>
    </w:pPr>
    <w:rPr>
      <w:snapToGrid w:val="0"/>
      <w:szCs w:val="20"/>
    </w:rPr>
  </w:style>
  <w:style w:type="paragraph" w:customStyle="1" w:styleId="12B">
    <w:name w:val="12B"/>
    <w:next w:val="a"/>
    <w:rsid w:val="007740DF"/>
    <w:pPr>
      <w:spacing w:line="460" w:lineRule="exact"/>
    </w:pPr>
    <w:rPr>
      <w:rFonts w:ascii="Arial" w:eastAsia="華康粗圓體" w:hAnsi="Arial"/>
      <w:sz w:val="24"/>
    </w:rPr>
  </w:style>
  <w:style w:type="paragraph" w:customStyle="1" w:styleId="defaulttext">
    <w:name w:val="_default text"/>
    <w:basedOn w:val="a"/>
    <w:rsid w:val="007740DF"/>
    <w:pPr>
      <w:autoSpaceDE w:val="0"/>
      <w:autoSpaceDN w:val="0"/>
      <w:adjustRightInd w:val="0"/>
      <w:spacing w:after="180"/>
      <w:jc w:val="both"/>
    </w:pPr>
    <w:rPr>
      <w:kern w:val="0"/>
      <w:sz w:val="18"/>
      <w:szCs w:val="20"/>
      <w:lang w:eastAsia="zh-CN"/>
    </w:rPr>
  </w:style>
  <w:style w:type="paragraph" w:styleId="ad">
    <w:name w:val="header"/>
    <w:basedOn w:val="a"/>
    <w:link w:val="ae"/>
    <w:rsid w:val="00A4416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e">
    <w:name w:val="頁首 字元"/>
    <w:link w:val="ad"/>
    <w:rsid w:val="00A44163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404</Words>
  <Characters>2304</Characters>
  <Application>Microsoft Office Word</Application>
  <DocSecurity>0</DocSecurity>
  <Lines>19</Lines>
  <Paragraphs>5</Paragraphs>
  <ScaleCrop>false</ScaleCrop>
  <Company/>
  <LinksUpToDate>false</LinksUpToDate>
  <CharactersWithSpaces>2703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</dc:title>
  <dc:subject/>
  <dc:creator>ws9004101</dc:creator>
  <cp:keywords/>
  <dc:description/>
  <cp:lastModifiedBy>戴余修</cp:lastModifiedBy>
  <cp:revision>2</cp:revision>
  <cp:lastPrinted>2004-02-19T06:39:00Z</cp:lastPrinted>
  <dcterms:created xsi:type="dcterms:W3CDTF">2020-07-27T00:56:00Z</dcterms:created>
  <dcterms:modified xsi:type="dcterms:W3CDTF">2020-07-27T00:56:00Z</dcterms:modified>
</cp:coreProperties>
</file>