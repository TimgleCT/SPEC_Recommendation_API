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2075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Author</w:t>
            </w:r>
          </w:p>
        </w:tc>
      </w:tr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F334F0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7"/>
                <w:attr w:name="Day" w:val="5"/>
                <w:attr w:name="IsLunarDate" w:val="False"/>
                <w:attr w:name="IsROCDate" w:val="False"/>
              </w:smartTagPr>
              <w:r w:rsidRPr="0082075E">
                <w:rPr>
                  <w:rFonts w:ascii="細明體" w:eastAsia="細明體" w:hAnsi="細明體" w:hint="eastAsia"/>
                  <w:lang w:eastAsia="zh-TW"/>
                </w:rPr>
                <w:t>2006/0</w:t>
              </w:r>
              <w:r w:rsidR="003519C9">
                <w:rPr>
                  <w:rFonts w:ascii="細明體" w:eastAsia="細明體" w:hAnsi="細明體" w:hint="eastAsia"/>
                  <w:lang w:eastAsia="zh-TW"/>
                </w:rPr>
                <w:t>7</w:t>
              </w:r>
              <w:r w:rsidRPr="0082075E">
                <w:rPr>
                  <w:rFonts w:ascii="細明體" w:eastAsia="細明體" w:hAnsi="細明體" w:hint="eastAsia"/>
                  <w:lang w:eastAsia="zh-TW"/>
                </w:rPr>
                <w:t>/0</w:t>
              </w:r>
              <w:r w:rsidR="003519C9">
                <w:rPr>
                  <w:rFonts w:ascii="細明體" w:eastAsia="細明體" w:hAnsi="細明體" w:hint="eastAsia"/>
                  <w:lang w:eastAsia="zh-TW"/>
                </w:rPr>
                <w:t>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3519C9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Ally</w:t>
            </w:r>
          </w:p>
        </w:tc>
      </w:tr>
    </w:tbl>
    <w:p w:rsidR="003608C2" w:rsidRDefault="003608C2" w:rsidP="003608C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2"/>
        <w:gridCol w:w="4396"/>
        <w:gridCol w:w="1532"/>
        <w:gridCol w:w="2052"/>
        <w:tblGridChange w:id="1">
          <w:tblGrid>
            <w:gridCol w:w="1216"/>
            <w:gridCol w:w="992"/>
            <w:gridCol w:w="4396"/>
            <w:gridCol w:w="1532"/>
            <w:gridCol w:w="2052"/>
          </w:tblGrid>
        </w:tblGridChange>
      </w:tblGrid>
      <w:tr w:rsidR="0096075A" w:rsidRPr="002A58AE" w:rsidTr="006C7E6D">
        <w:tc>
          <w:tcPr>
            <w:tcW w:w="1216" w:type="dxa"/>
          </w:tcPr>
          <w:p w:rsidR="0096075A" w:rsidRPr="002A58AE" w:rsidRDefault="0096075A" w:rsidP="006C7E6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96075A" w:rsidRPr="002A58AE" w:rsidRDefault="0096075A" w:rsidP="006C7E6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96" w:type="dxa"/>
          </w:tcPr>
          <w:p w:rsidR="0096075A" w:rsidRPr="002A58AE" w:rsidRDefault="0096075A" w:rsidP="006C7E6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2" w:type="dxa"/>
          </w:tcPr>
          <w:p w:rsidR="0096075A" w:rsidRPr="002A58AE" w:rsidRDefault="0096075A" w:rsidP="006C7E6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2" w:type="dxa"/>
          </w:tcPr>
          <w:p w:rsidR="0096075A" w:rsidRPr="002A58AE" w:rsidRDefault="0096075A" w:rsidP="006C7E6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96075A" w:rsidRPr="002A58AE" w:rsidTr="006C7E6D">
        <w:tc>
          <w:tcPr>
            <w:tcW w:w="1216" w:type="dxa"/>
          </w:tcPr>
          <w:p w:rsidR="0096075A" w:rsidRPr="002A58AE" w:rsidRDefault="0096075A" w:rsidP="006C7E6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02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04</w:t>
            </w:r>
          </w:p>
        </w:tc>
        <w:tc>
          <w:tcPr>
            <w:tcW w:w="992" w:type="dxa"/>
          </w:tcPr>
          <w:p w:rsidR="0096075A" w:rsidRPr="002A58AE" w:rsidRDefault="0096075A" w:rsidP="006C7E6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96" w:type="dxa"/>
          </w:tcPr>
          <w:p w:rsidR="0096075A" w:rsidRPr="002A58AE" w:rsidRDefault="0096075A" w:rsidP="006C7E6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理賠預付金月報優化</w:t>
            </w:r>
          </w:p>
        </w:tc>
        <w:tc>
          <w:tcPr>
            <w:tcW w:w="1532" w:type="dxa"/>
          </w:tcPr>
          <w:p w:rsidR="0096075A" w:rsidRPr="002A58AE" w:rsidRDefault="0096075A" w:rsidP="006C7E6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52" w:type="dxa"/>
          </w:tcPr>
          <w:p w:rsidR="0096075A" w:rsidRPr="002A58AE" w:rsidRDefault="0096075A" w:rsidP="006C7E6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150127000420</w:t>
            </w:r>
          </w:p>
        </w:tc>
      </w:tr>
      <w:tr w:rsidR="00376A8B" w:rsidRPr="002A58AE" w:rsidTr="006C7E6D">
        <w:tc>
          <w:tcPr>
            <w:tcW w:w="1216" w:type="dxa"/>
          </w:tcPr>
          <w:p w:rsidR="00376A8B" w:rsidRPr="002A58AE" w:rsidRDefault="00376A8B" w:rsidP="00376A8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512B">
              <w:rPr>
                <w:sz w:val="20"/>
                <w:szCs w:val="20"/>
              </w:rPr>
              <w:t>2018/5/9</w:t>
            </w:r>
          </w:p>
        </w:tc>
        <w:tc>
          <w:tcPr>
            <w:tcW w:w="992" w:type="dxa"/>
          </w:tcPr>
          <w:p w:rsidR="00376A8B" w:rsidRDefault="00376A8B" w:rsidP="00376A8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12B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4396" w:type="dxa"/>
          </w:tcPr>
          <w:p w:rsidR="00376A8B" w:rsidRDefault="00376A8B" w:rsidP="00376A8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12B">
              <w:rPr>
                <w:rFonts w:hint="eastAsia"/>
                <w:sz w:val="20"/>
                <w:szCs w:val="20"/>
              </w:rPr>
              <w:t>批次</w:t>
            </w:r>
            <w:r w:rsidRPr="004D512B">
              <w:rPr>
                <w:rFonts w:hint="eastAsia"/>
                <w:sz w:val="20"/>
                <w:szCs w:val="20"/>
              </w:rPr>
              <w:t>FETCH SIZE</w:t>
            </w:r>
            <w:r w:rsidRPr="004D512B">
              <w:rPr>
                <w:rFonts w:hint="eastAsia"/>
                <w:sz w:val="20"/>
                <w:szCs w:val="20"/>
              </w:rPr>
              <w:t>調整專案</w:t>
            </w:r>
          </w:p>
        </w:tc>
        <w:tc>
          <w:tcPr>
            <w:tcW w:w="1532" w:type="dxa"/>
          </w:tcPr>
          <w:p w:rsidR="00376A8B" w:rsidRDefault="00376A8B" w:rsidP="00376A8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12B">
              <w:rPr>
                <w:rFonts w:hint="eastAsia"/>
                <w:sz w:val="20"/>
                <w:szCs w:val="20"/>
              </w:rPr>
              <w:t>蕭侑文</w:t>
            </w:r>
          </w:p>
        </w:tc>
        <w:tc>
          <w:tcPr>
            <w:tcW w:w="2052" w:type="dxa"/>
          </w:tcPr>
          <w:p w:rsidR="00376A8B" w:rsidRDefault="00376A8B" w:rsidP="00376A8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12B">
              <w:rPr>
                <w:sz w:val="20"/>
                <w:szCs w:val="20"/>
              </w:rPr>
              <w:t>180322001009</w:t>
            </w:r>
          </w:p>
        </w:tc>
      </w:tr>
      <w:tr w:rsidR="00F53819" w:rsidRPr="002A58AE" w:rsidTr="006C7E6D">
        <w:trPr>
          <w:ins w:id="2" w:author="張凱鈞" w:date="2019-10-22T11:28:00Z"/>
        </w:trPr>
        <w:tc>
          <w:tcPr>
            <w:tcW w:w="1216" w:type="dxa"/>
          </w:tcPr>
          <w:p w:rsidR="00F53819" w:rsidRPr="004D512B" w:rsidRDefault="00F53819" w:rsidP="00F53819">
            <w:pPr>
              <w:spacing w:line="240" w:lineRule="atLeast"/>
              <w:jc w:val="center"/>
              <w:rPr>
                <w:ins w:id="3" w:author="張凱鈞" w:date="2019-10-22T11:28:00Z"/>
                <w:sz w:val="20"/>
                <w:szCs w:val="20"/>
              </w:rPr>
            </w:pPr>
            <w:ins w:id="4" w:author="張凱鈞" w:date="2019-10-22T11:29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2019-09-27</w:t>
              </w:r>
            </w:ins>
          </w:p>
        </w:tc>
        <w:tc>
          <w:tcPr>
            <w:tcW w:w="992" w:type="dxa"/>
          </w:tcPr>
          <w:p w:rsidR="00F53819" w:rsidRPr="004D512B" w:rsidRDefault="00F53819" w:rsidP="00F53819">
            <w:pPr>
              <w:spacing w:line="240" w:lineRule="atLeast"/>
              <w:jc w:val="center"/>
              <w:rPr>
                <w:ins w:id="5" w:author="張凱鈞" w:date="2019-10-22T11:28:00Z"/>
                <w:rFonts w:hint="eastAsia"/>
                <w:sz w:val="20"/>
                <w:szCs w:val="20"/>
              </w:rPr>
            </w:pPr>
            <w:ins w:id="6" w:author="張凱鈞" w:date="2019-10-22T11:29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7</w:t>
              </w:r>
            </w:ins>
          </w:p>
        </w:tc>
        <w:tc>
          <w:tcPr>
            <w:tcW w:w="4396" w:type="dxa"/>
          </w:tcPr>
          <w:p w:rsidR="00F53819" w:rsidRPr="004D512B" w:rsidRDefault="00F53819" w:rsidP="00F53819">
            <w:pPr>
              <w:spacing w:line="240" w:lineRule="atLeast"/>
              <w:rPr>
                <w:ins w:id="7" w:author="張凱鈞" w:date="2019-10-22T11:28:00Z"/>
                <w:rFonts w:hint="eastAsia"/>
                <w:sz w:val="20"/>
                <w:szCs w:val="20"/>
              </w:rPr>
            </w:pPr>
            <w:ins w:id="8" w:author="張凱鈞" w:date="2019-10-22T11:29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532" w:type="dxa"/>
          </w:tcPr>
          <w:p w:rsidR="00F53819" w:rsidRPr="004D512B" w:rsidRDefault="00F53819" w:rsidP="00F53819">
            <w:pPr>
              <w:spacing w:line="240" w:lineRule="atLeast"/>
              <w:jc w:val="center"/>
              <w:rPr>
                <w:ins w:id="9" w:author="張凱鈞" w:date="2019-10-22T11:28:00Z"/>
                <w:rFonts w:hint="eastAsia"/>
                <w:sz w:val="20"/>
                <w:szCs w:val="20"/>
              </w:rPr>
            </w:pPr>
            <w:ins w:id="10" w:author="張凱鈞" w:date="2019-10-22T11:29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52" w:type="dxa"/>
          </w:tcPr>
          <w:p w:rsidR="00F53819" w:rsidRPr="004D512B" w:rsidRDefault="00F53819" w:rsidP="00F53819">
            <w:pPr>
              <w:spacing w:line="240" w:lineRule="atLeast"/>
              <w:jc w:val="center"/>
              <w:rPr>
                <w:ins w:id="11" w:author="張凱鈞" w:date="2019-10-22T11:28:00Z"/>
                <w:sz w:val="20"/>
                <w:szCs w:val="20"/>
              </w:rPr>
            </w:pPr>
            <w:ins w:id="12" w:author="張凱鈞" w:date="2019-10-22T11:29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190516001053</w:t>
              </w:r>
            </w:ins>
          </w:p>
        </w:tc>
      </w:tr>
    </w:tbl>
    <w:p w:rsidR="003608C2" w:rsidRDefault="003608C2" w:rsidP="003608C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Pr="00D2624D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D2624D">
        <w:rPr>
          <w:rFonts w:ascii="細明體" w:eastAsia="細明體" w:hAnsi="細明體" w:hint="eastAsia"/>
          <w:b/>
          <w:kern w:val="2"/>
          <w:lang w:eastAsia="zh-TW"/>
        </w:rPr>
        <w:t>程式功能概要說明：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093"/>
        <w:gridCol w:w="8080"/>
      </w:tblGrid>
      <w:tr w:rsidR="00D2624D" w:rsidRPr="002A58AE" w:rsidTr="008D347C">
        <w:tc>
          <w:tcPr>
            <w:tcW w:w="2093" w:type="dxa"/>
          </w:tcPr>
          <w:p w:rsidR="00D2624D" w:rsidRPr="002A58AE" w:rsidRDefault="00D2624D" w:rsidP="008D347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</w:tcPr>
          <w:p w:rsidR="00D2624D" w:rsidRPr="00D76EE6" w:rsidRDefault="00D2624D" w:rsidP="00D262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預付金月報明細作業</w:t>
            </w:r>
          </w:p>
        </w:tc>
      </w:tr>
      <w:tr w:rsidR="00D2624D" w:rsidRPr="002A58AE" w:rsidTr="008D347C">
        <w:tc>
          <w:tcPr>
            <w:tcW w:w="2093" w:type="dxa"/>
          </w:tcPr>
          <w:p w:rsidR="00D2624D" w:rsidRPr="002A58AE" w:rsidRDefault="00D2624D" w:rsidP="008D347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</w:tcPr>
          <w:p w:rsidR="00D2624D" w:rsidRPr="002A58AE" w:rsidRDefault="00D2624D" w:rsidP="008D347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AAI1_B605</w:t>
            </w:r>
          </w:p>
        </w:tc>
      </w:tr>
      <w:tr w:rsidR="00D2624D" w:rsidRPr="002A58AE" w:rsidTr="008D347C">
        <w:tc>
          <w:tcPr>
            <w:tcW w:w="2093" w:type="dxa"/>
          </w:tcPr>
          <w:p w:rsidR="00D2624D" w:rsidRPr="002A58AE" w:rsidRDefault="00D2624D" w:rsidP="008D347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</w:tcPr>
          <w:p w:rsidR="00D2624D" w:rsidRPr="002A58AE" w:rsidRDefault="00D2624D" w:rsidP="008D347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D2624D" w:rsidRPr="002A58AE" w:rsidTr="008D347C">
        <w:tc>
          <w:tcPr>
            <w:tcW w:w="2093" w:type="dxa"/>
          </w:tcPr>
          <w:p w:rsidR="00D2624D" w:rsidRPr="002A58AE" w:rsidRDefault="00D2624D" w:rsidP="008D347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</w:tcPr>
          <w:p w:rsidR="00D2624D" w:rsidRPr="00D76EE6" w:rsidRDefault="00D2624D" w:rsidP="00D262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預付金月報明細作業</w:t>
            </w:r>
          </w:p>
        </w:tc>
      </w:tr>
      <w:tr w:rsidR="00D2624D" w:rsidRPr="002A58AE" w:rsidTr="008D347C">
        <w:tc>
          <w:tcPr>
            <w:tcW w:w="2093" w:type="dxa"/>
          </w:tcPr>
          <w:p w:rsidR="00D2624D" w:rsidRPr="002A58AE" w:rsidRDefault="00D2624D" w:rsidP="008D347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</w:tcPr>
          <w:p w:rsidR="00D2624D" w:rsidRPr="002A58AE" w:rsidRDefault="00D2624D" w:rsidP="008D347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D2624D" w:rsidRPr="002A58AE" w:rsidTr="008D347C">
        <w:tc>
          <w:tcPr>
            <w:tcW w:w="2093" w:type="dxa"/>
          </w:tcPr>
          <w:p w:rsidR="00D2624D" w:rsidRPr="002A58AE" w:rsidRDefault="00D2624D" w:rsidP="008D347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</w:tcPr>
          <w:p w:rsidR="00D2624D" w:rsidRPr="002A58AE" w:rsidRDefault="00D2624D" w:rsidP="008D347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D2624D" w:rsidRPr="002A58AE" w:rsidTr="008D347C">
        <w:tc>
          <w:tcPr>
            <w:tcW w:w="2093" w:type="dxa"/>
          </w:tcPr>
          <w:p w:rsidR="00D2624D" w:rsidRPr="002A58AE" w:rsidRDefault="00D2624D" w:rsidP="008D347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</w:tcPr>
          <w:p w:rsidR="00D2624D" w:rsidRPr="002A58AE" w:rsidRDefault="00D2624D" w:rsidP="008D347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D2624D" w:rsidRPr="002A58AE" w:rsidTr="008D347C">
        <w:tc>
          <w:tcPr>
            <w:tcW w:w="2093" w:type="dxa"/>
          </w:tcPr>
          <w:p w:rsidR="00D2624D" w:rsidRPr="002A58AE" w:rsidRDefault="00D2624D" w:rsidP="008D347C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</w:tcPr>
          <w:p w:rsidR="00D2624D" w:rsidRPr="002A58AE" w:rsidRDefault="00D2624D" w:rsidP="008D347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D2624D" w:rsidRPr="0082075E" w:rsidRDefault="00D2624D" w:rsidP="00D2624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Pr="00D2624D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D2624D">
        <w:rPr>
          <w:rFonts w:ascii="細明體" w:eastAsia="細明體" w:hAnsi="細明體" w:hint="eastAsia"/>
          <w:b/>
          <w:kern w:val="2"/>
          <w:lang w:eastAsia="zh-TW"/>
        </w:rPr>
        <w:t>相關檔案（TABLE）：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19"/>
        <w:gridCol w:w="3408"/>
        <w:gridCol w:w="2453"/>
        <w:gridCol w:w="904"/>
        <w:gridCol w:w="904"/>
        <w:gridCol w:w="904"/>
        <w:gridCol w:w="904"/>
      </w:tblGrid>
      <w:tr w:rsidR="00D2624D" w:rsidRPr="002A58AE" w:rsidTr="008D347C">
        <w:tc>
          <w:tcPr>
            <w:tcW w:w="397" w:type="pct"/>
          </w:tcPr>
          <w:p w:rsidR="00D2624D" w:rsidRPr="002A58AE" w:rsidRDefault="00D2624D" w:rsidP="008D347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D2624D" w:rsidRPr="002A58AE" w:rsidRDefault="00D2624D" w:rsidP="008D347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D2624D" w:rsidRPr="002A58AE" w:rsidRDefault="00D2624D" w:rsidP="008D347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D2624D" w:rsidRPr="002A58AE" w:rsidRDefault="00D2624D" w:rsidP="008D347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D2624D" w:rsidRPr="002A58AE" w:rsidRDefault="00D2624D" w:rsidP="008D347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D2624D" w:rsidRPr="002A58AE" w:rsidRDefault="00D2624D" w:rsidP="008D347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D2624D" w:rsidRPr="002A58AE" w:rsidRDefault="00D2624D" w:rsidP="008D347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2624D" w:rsidRPr="002A58AE" w:rsidTr="008D347C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D2624D" w:rsidRPr="002A58AE" w:rsidRDefault="00D2624D" w:rsidP="00D2624D">
            <w:pPr>
              <w:widowControl/>
              <w:numPr>
                <w:ilvl w:val="0"/>
                <w:numId w:val="36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D2624D" w:rsidRDefault="00D2624D" w:rsidP="008D347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理賠預付金明細檔</w:t>
            </w:r>
          </w:p>
        </w:tc>
        <w:tc>
          <w:tcPr>
            <w:tcW w:w="1191" w:type="pct"/>
          </w:tcPr>
          <w:p w:rsidR="00D2624D" w:rsidRPr="002A58AE" w:rsidRDefault="00D2624D" w:rsidP="008D347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DTAAI001</w:t>
            </w:r>
          </w:p>
        </w:tc>
        <w:tc>
          <w:tcPr>
            <w:tcW w:w="439" w:type="pct"/>
          </w:tcPr>
          <w:p w:rsidR="00D2624D" w:rsidRPr="002A58AE" w:rsidRDefault="00D2624D" w:rsidP="008D347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D2624D" w:rsidRPr="002A58AE" w:rsidRDefault="00D2624D" w:rsidP="008D347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D2624D" w:rsidRPr="002A58AE" w:rsidRDefault="00D2624D" w:rsidP="008D347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D2624D" w:rsidRPr="002A58AE" w:rsidRDefault="00D2624D" w:rsidP="008D347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2624D" w:rsidRPr="002A58AE" w:rsidTr="008D347C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D2624D" w:rsidRPr="002A58AE" w:rsidRDefault="00D2624D" w:rsidP="00D2624D">
            <w:pPr>
              <w:widowControl/>
              <w:numPr>
                <w:ilvl w:val="0"/>
                <w:numId w:val="36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D2624D" w:rsidRDefault="00D2624D" w:rsidP="008D347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理賠預付金申請書檔</w:t>
            </w:r>
          </w:p>
        </w:tc>
        <w:tc>
          <w:tcPr>
            <w:tcW w:w="1191" w:type="pct"/>
          </w:tcPr>
          <w:p w:rsidR="00D2624D" w:rsidRPr="002A58AE" w:rsidRDefault="00D2624D" w:rsidP="008D347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DTAAI010</w:t>
            </w:r>
          </w:p>
        </w:tc>
        <w:tc>
          <w:tcPr>
            <w:tcW w:w="439" w:type="pct"/>
          </w:tcPr>
          <w:p w:rsidR="00D2624D" w:rsidRPr="002A58AE" w:rsidRDefault="00D2624D" w:rsidP="008D347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D2624D" w:rsidRPr="002A58AE" w:rsidRDefault="00D2624D" w:rsidP="008D347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D2624D" w:rsidRPr="002A58AE" w:rsidRDefault="00D2624D" w:rsidP="008D347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D2624D" w:rsidRPr="002A58AE" w:rsidRDefault="00D2624D" w:rsidP="008D347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2624D" w:rsidRPr="002A58AE" w:rsidTr="008D347C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D2624D" w:rsidRPr="002A58AE" w:rsidRDefault="00D2624D" w:rsidP="00D2624D">
            <w:pPr>
              <w:widowControl/>
              <w:numPr>
                <w:ilvl w:val="0"/>
                <w:numId w:val="36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D2624D" w:rsidRDefault="00D2624D" w:rsidP="008D347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預付金月報明細檔</w:t>
            </w:r>
          </w:p>
        </w:tc>
        <w:tc>
          <w:tcPr>
            <w:tcW w:w="1191" w:type="pct"/>
          </w:tcPr>
          <w:p w:rsidR="00D2624D" w:rsidRPr="002A58AE" w:rsidRDefault="00D2624D" w:rsidP="008D347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DTAAH301</w:t>
            </w:r>
          </w:p>
        </w:tc>
        <w:tc>
          <w:tcPr>
            <w:tcW w:w="439" w:type="pct"/>
          </w:tcPr>
          <w:p w:rsidR="00D2624D" w:rsidRPr="002A58AE" w:rsidRDefault="00D2624D" w:rsidP="008D347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D2624D" w:rsidRPr="002A58AE" w:rsidRDefault="00D2624D" w:rsidP="008D347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D2624D" w:rsidRPr="002A58AE" w:rsidRDefault="00D2624D" w:rsidP="008D347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D2624D" w:rsidRPr="002A58AE" w:rsidRDefault="00D2624D" w:rsidP="008D347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D2624D" w:rsidRPr="0082075E" w:rsidRDefault="00D2624D" w:rsidP="00D2624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Pr="00D2624D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D2624D">
        <w:rPr>
          <w:rFonts w:ascii="細明體" w:eastAsia="細明體" w:hAnsi="細明體" w:hint="eastAsia"/>
          <w:b/>
          <w:kern w:val="2"/>
          <w:lang w:eastAsia="zh-TW"/>
        </w:rPr>
        <w:t>使用模組：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D2624D" w:rsidRPr="002A58AE" w:rsidTr="008D347C">
        <w:tc>
          <w:tcPr>
            <w:tcW w:w="455" w:type="pct"/>
          </w:tcPr>
          <w:p w:rsidR="00D2624D" w:rsidRPr="002A58AE" w:rsidRDefault="00D2624D" w:rsidP="008D347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D2624D" w:rsidRPr="002A58AE" w:rsidRDefault="00D2624D" w:rsidP="008D347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D2624D" w:rsidRPr="002A58AE" w:rsidRDefault="00D2624D" w:rsidP="008D347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D2624D" w:rsidRPr="002A58AE" w:rsidTr="008D347C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D2624D" w:rsidRPr="002A58AE" w:rsidRDefault="00D2624D" w:rsidP="00D2624D">
            <w:pPr>
              <w:widowControl/>
              <w:numPr>
                <w:ilvl w:val="0"/>
                <w:numId w:val="3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D2624D" w:rsidRPr="002A58AE" w:rsidRDefault="00D2624D" w:rsidP="008D34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D2624D" w:rsidRPr="002A58AE" w:rsidRDefault="00D2624D" w:rsidP="008D34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D2624D" w:rsidRPr="0082075E" w:rsidRDefault="00D2624D" w:rsidP="00D2624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66D5C" w:rsidRPr="00D2624D" w:rsidRDefault="00062D90" w:rsidP="00F66D5C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D2624D">
        <w:rPr>
          <w:rFonts w:ascii="細明體" w:eastAsia="細明體" w:hAnsi="細明體" w:hint="eastAsia"/>
          <w:b/>
          <w:kern w:val="2"/>
          <w:lang w:eastAsia="zh-TW"/>
        </w:rPr>
        <w:t>作業方式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JOB name</w:t>
            </w:r>
          </w:p>
        </w:tc>
        <w:tc>
          <w:tcPr>
            <w:tcW w:w="8408" w:type="dxa"/>
          </w:tcPr>
          <w:p w:rsidR="00F66D5C" w:rsidRPr="003519C9" w:rsidRDefault="00493A22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JAAA</w:t>
            </w:r>
            <w:r w:rsidR="007D07D0"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I101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AAI1B60</w:t>
            </w:r>
            <w:r w:rsidR="004F2F92">
              <w:rPr>
                <w:rFonts w:hint="eastAsia"/>
                <w:sz w:val="20"/>
                <w:szCs w:val="20"/>
              </w:rPr>
              <w:t>5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處理日期時間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</w:p>
        </w:tc>
      </w:tr>
      <w:tr w:rsidR="003519C9">
        <w:trPr>
          <w:trHeight w:val="120"/>
        </w:trPr>
        <w:tc>
          <w:tcPr>
            <w:tcW w:w="1672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</w:tbl>
    <w:p w:rsidR="00D2624D" w:rsidRDefault="00D2624D" w:rsidP="00D2624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Pr="0082075E" w:rsidRDefault="00D2624D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E402BB" w:rsidRPr="0082075E">
        <w:rPr>
          <w:rFonts w:ascii="細明體" w:eastAsia="細明體" w:hAnsi="細明體" w:hint="eastAsia"/>
          <w:kern w:val="2"/>
          <w:lang w:eastAsia="zh-TW"/>
        </w:rPr>
        <w:lastRenderedPageBreak/>
        <w:t>程式內容：</w:t>
      </w:r>
    </w:p>
    <w:p w:rsidR="00E402BB" w:rsidRDefault="00E402BB" w:rsidP="003120F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FA6DCC" w:rsidRPr="00FA6DCC" w:rsidRDefault="00FA6DCC" w:rsidP="00FA6DC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A6DCC">
        <w:rPr>
          <w:rFonts w:ascii="細明體" w:eastAsia="細明體" w:hAnsi="細明體"/>
          <w:lang w:eastAsia="zh-TW"/>
        </w:rPr>
        <w:t>清檔</w:t>
      </w:r>
      <w:r w:rsidR="00E9304C">
        <w:rPr>
          <w:rFonts w:ascii="細明體" w:eastAsia="細明體" w:hAnsi="細明體" w:hint="eastAsia"/>
          <w:kern w:val="2"/>
          <w:lang w:eastAsia="zh-TW"/>
        </w:rPr>
        <w:t>DTAAH301</w:t>
      </w:r>
    </w:p>
    <w:p w:rsidR="00FA6DCC" w:rsidRPr="0069566E" w:rsidRDefault="00FA6DCC" w:rsidP="00FA6DC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下列參數</w:t>
      </w:r>
      <w:r w:rsidRPr="006E7E8E">
        <w:rPr>
          <w:rFonts w:ascii="細明體" w:eastAsia="細明體" w:hAnsi="細明體" w:hint="eastAsia"/>
          <w:lang w:eastAsia="zh-TW"/>
        </w:rPr>
        <w:t>歸零</w:t>
      </w:r>
      <w:r>
        <w:rPr>
          <w:rFonts w:ascii="細明體" w:eastAsia="細明體" w:hAnsi="細明體" w:hint="eastAsia"/>
          <w:lang w:eastAsia="zh-TW"/>
        </w:rPr>
        <w:t>：</w:t>
      </w:r>
      <w:r w:rsidR="00E9304C" w:rsidRPr="0069566E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A6DCC" w:rsidRPr="00376A8B" w:rsidRDefault="00E9304C" w:rsidP="00FA6DCC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INPUT_CNT</w:t>
      </w:r>
      <w:r w:rsidR="00FA6DCC" w:rsidRPr="006E7E8E">
        <w:rPr>
          <w:rFonts w:ascii="細明體" w:eastAsia="細明體" w:hAnsi="細明體" w:hint="eastAsia"/>
          <w:lang w:eastAsia="zh-TW"/>
        </w:rPr>
        <w:t>輸入件數、</w:t>
      </w:r>
      <w:r>
        <w:rPr>
          <w:rFonts w:hint="eastAsia"/>
          <w:kern w:val="2"/>
          <w:szCs w:val="24"/>
          <w:lang w:eastAsia="zh-TW"/>
        </w:rPr>
        <w:t>OUTPUT_CNT</w:t>
      </w:r>
      <w:r w:rsidR="00FA6DCC" w:rsidRPr="006E7E8E">
        <w:rPr>
          <w:rFonts w:ascii="細明體" w:eastAsia="細明體" w:hAnsi="細明體" w:hint="eastAsia"/>
          <w:lang w:eastAsia="zh-TW"/>
        </w:rPr>
        <w:t>輸出件數、</w:t>
      </w:r>
      <w:r>
        <w:rPr>
          <w:rFonts w:hint="eastAsia"/>
          <w:kern w:val="2"/>
          <w:szCs w:val="24"/>
          <w:lang w:eastAsia="zh-TW"/>
        </w:rPr>
        <w:t>ERROR_CNT</w:t>
      </w:r>
      <w:r w:rsidR="00FA6DCC" w:rsidRPr="006E7E8E">
        <w:rPr>
          <w:rFonts w:ascii="細明體" w:eastAsia="細明體" w:hAnsi="細明體" w:hint="eastAsia"/>
          <w:lang w:eastAsia="zh-TW"/>
        </w:rPr>
        <w:t>錯誤件數</w:t>
      </w:r>
    </w:p>
    <w:p w:rsidR="00A9331B" w:rsidRPr="0069566E" w:rsidRDefault="00A9331B" w:rsidP="00376A8B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讀取代碼中文對照，系統代號AA、欄位名稱PRE_CHK_DATE、代碼2，取得$分界年月</w:t>
      </w:r>
    </w:p>
    <w:p w:rsidR="00B468A8" w:rsidRDefault="00E402BB" w:rsidP="003120F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讀取</w:t>
      </w:r>
      <w:r w:rsidR="0085256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F02B1D">
        <w:rPr>
          <w:rFonts w:ascii="細明體" w:eastAsia="細明體" w:hAnsi="細明體" w:hint="eastAsia"/>
          <w:kern w:val="2"/>
          <w:lang w:eastAsia="zh-TW"/>
        </w:rPr>
        <w:t>DTAAI010</w:t>
      </w:r>
      <w:r w:rsidR="00CE59C9">
        <w:rPr>
          <w:rFonts w:ascii="細明體" w:eastAsia="細明體" w:hAnsi="細明體" w:hint="eastAsia"/>
          <w:kern w:val="2"/>
          <w:lang w:eastAsia="zh-TW"/>
        </w:rPr>
        <w:t xml:space="preserve"> WHERE預付金受理進度==20 OR　預付金受理進度==３0</w:t>
      </w:r>
      <w:r w:rsidR="00453630">
        <w:rPr>
          <w:rFonts w:ascii="細明體" w:eastAsia="細明體" w:hAnsi="細明體" w:hint="eastAsia"/>
          <w:kern w:val="2"/>
          <w:lang w:eastAsia="zh-TW"/>
        </w:rPr>
        <w:t>，以受理編號讀取DTAAI001取得帳務單位，一個受理編號僅讀取一筆</w:t>
      </w:r>
    </w:p>
    <w:p w:rsidR="00E9304C" w:rsidRDefault="00E9304C" w:rsidP="00E9304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INPUT_CNT = </w:t>
      </w:r>
      <w:r>
        <w:rPr>
          <w:rFonts w:ascii="細明體" w:eastAsia="細明體" w:hAnsi="細明體" w:hint="eastAsia"/>
          <w:kern w:val="2"/>
          <w:lang w:eastAsia="zh-TW"/>
        </w:rPr>
        <w:t>DTAAI010</w:t>
      </w:r>
      <w:r>
        <w:rPr>
          <w:rFonts w:hint="eastAsia"/>
          <w:kern w:val="2"/>
          <w:szCs w:val="24"/>
          <w:lang w:eastAsia="zh-TW"/>
        </w:rPr>
        <w:t>件數</w:t>
      </w:r>
    </w:p>
    <w:p w:rsidR="00A9331B" w:rsidRPr="0052793A" w:rsidRDefault="00E9304C" w:rsidP="00A9331B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ELSE</w:t>
      </w:r>
      <w:r>
        <w:rPr>
          <w:rFonts w:hint="eastAsia"/>
          <w:kern w:val="2"/>
          <w:szCs w:val="24"/>
          <w:lang w:eastAsia="zh-TW"/>
        </w:rPr>
        <w:t>：結束程式</w:t>
      </w:r>
    </w:p>
    <w:p w:rsidR="00F92C71" w:rsidRDefault="00E9304C" w:rsidP="00800FDA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逐筆寫入DTAAH301</w:t>
      </w:r>
    </w:p>
    <w:p w:rsidR="00E9304C" w:rsidRDefault="00EC00E2" w:rsidP="00E9304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欄位如下：</w:t>
      </w:r>
    </w:p>
    <w:p w:rsidR="00E9304C" w:rsidRPr="00E9304C" w:rsidRDefault="00E9304C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DTAAH301.</w:t>
      </w:r>
      <w:r w:rsidRPr="00E9304C">
        <w:rPr>
          <w:rFonts w:ascii="細明體" w:eastAsia="細明體" w:hAnsi="細明體"/>
          <w:kern w:val="2"/>
          <w:lang w:eastAsia="zh-TW"/>
        </w:rPr>
        <w:t>DATA_YM</w:t>
      </w:r>
      <w:r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>
        <w:rPr>
          <w:rFonts w:ascii="細明體" w:eastAsia="細明體" w:hAnsi="細明體" w:hint="eastAsia"/>
          <w:snapToGrid w:val="0"/>
        </w:rPr>
        <w:t>APLY_DATE</w:t>
      </w:r>
      <w:r>
        <w:rPr>
          <w:rFonts w:ascii="細明體" w:eastAsia="細明體" w:hAnsi="細明體" w:hint="eastAsia"/>
          <w:snapToGrid w:val="0"/>
          <w:lang w:eastAsia="zh-TW"/>
        </w:rPr>
        <w:t>之年月</w:t>
      </w:r>
    </w:p>
    <w:p w:rsidR="00E9304C" w:rsidRDefault="00E9304C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DTAAH301.</w:t>
      </w:r>
      <w:r w:rsidRPr="00E9304C">
        <w:rPr>
          <w:rFonts w:ascii="細明體" w:eastAsia="細明體" w:hAnsi="細明體"/>
          <w:kern w:val="2"/>
          <w:lang w:eastAsia="zh-TW"/>
        </w:rPr>
        <w:t>APLY_DIV_NO</w:t>
      </w:r>
      <w:r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Pr="00E9304C">
        <w:rPr>
          <w:rFonts w:ascii="細明體" w:eastAsia="細明體" w:hAnsi="細明體"/>
          <w:kern w:val="2"/>
          <w:lang w:eastAsia="zh-TW"/>
        </w:rPr>
        <w:t>APLY_DIV_NO</w:t>
      </w:r>
      <w:r w:rsidR="007B556E" w:rsidRPr="00557347">
        <w:rPr>
          <w:rFonts w:ascii="細明體" w:eastAsia="細明體" w:hAnsi="細明體" w:hint="eastAsia"/>
          <w:color w:val="FF0000"/>
          <w:kern w:val="2"/>
          <w:lang w:eastAsia="zh-TW"/>
        </w:rPr>
        <w:t>(取前三瑪)+</w:t>
      </w:r>
      <w:r w:rsidR="007B556E" w:rsidRPr="00557347">
        <w:rPr>
          <w:rFonts w:ascii="細明體" w:eastAsia="細明體" w:hAnsi="細明體"/>
          <w:color w:val="FF0000"/>
          <w:kern w:val="2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="007B556E" w:rsidRPr="00557347">
          <w:rPr>
            <w:rFonts w:ascii="細明體" w:eastAsia="細明體" w:hAnsi="細明體" w:hint="eastAsia"/>
            <w:color w:val="FF0000"/>
            <w:kern w:val="2"/>
            <w:lang w:eastAsia="zh-TW"/>
          </w:rPr>
          <w:t>0000</w:t>
        </w:r>
        <w:r w:rsidR="007B556E" w:rsidRPr="00557347">
          <w:rPr>
            <w:rFonts w:ascii="細明體" w:eastAsia="細明體" w:hAnsi="細明體"/>
            <w:color w:val="FF0000"/>
            <w:kern w:val="2"/>
            <w:lang w:eastAsia="zh-TW"/>
          </w:rPr>
          <w:t>’</w:t>
        </w:r>
      </w:smartTag>
    </w:p>
    <w:p w:rsidR="00A9331B" w:rsidRDefault="00E9304C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DTAAH301.</w:t>
      </w:r>
      <w:r w:rsidRPr="00E9304C">
        <w:rPr>
          <w:rFonts w:ascii="細明體" w:eastAsia="細明體" w:hAnsi="細明體"/>
          <w:kern w:val="2"/>
          <w:lang w:eastAsia="zh-TW"/>
        </w:rPr>
        <w:t>MKT_DEPT_NO</w:t>
      </w:r>
    </w:p>
    <w:p w:rsidR="00E9304C" w:rsidRDefault="00A9331B" w:rsidP="00376A8B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若DTAAI010.APLY_DATE之年月 &lt; 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$分界年月則為</w:t>
      </w:r>
      <w:r w:rsidR="00E9304C">
        <w:rPr>
          <w:rFonts w:ascii="Courier New" w:hAnsi="Courier New" w:cs="Courier New"/>
        </w:rPr>
        <w:t>DivDat</w:t>
      </w:r>
      <w:r w:rsidR="00E9304C" w:rsidRPr="00E9304C">
        <w:rPr>
          <w:rFonts w:ascii="Courier New" w:hAnsi="Courier New" w:cs="Courier New"/>
        </w:rPr>
        <w:t>a</w:t>
      </w:r>
      <w:r w:rsidR="00E9304C" w:rsidRPr="00E9304C">
        <w:rPr>
          <w:rStyle w:val="HTML"/>
          <w:rFonts w:hint="eastAsia"/>
          <w:bCs/>
          <w:lang w:eastAsia="zh-TW"/>
        </w:rPr>
        <w:t>.</w:t>
      </w:r>
      <w:hyperlink r:id="rId7" w:anchor="getAdmCenter(java.lang.String)" w:history="1">
        <w:r w:rsidR="00E9304C" w:rsidRPr="00E9304C">
          <w:rPr>
            <w:rStyle w:val="a3"/>
            <w:rFonts w:ascii="細明體" w:eastAsia="細明體" w:hAnsi="細明體" w:cs="細明體"/>
            <w:bCs/>
            <w:color w:val="auto"/>
            <w:u w:val="none"/>
          </w:rPr>
          <w:t>getAdmCenter</w:t>
        </w:r>
      </w:hyperlink>
      <w:r w:rsidR="00E9304C">
        <w:rPr>
          <w:rStyle w:val="HTML"/>
          <w:rFonts w:hint="eastAsia"/>
          <w:lang w:eastAsia="zh-TW"/>
        </w:rPr>
        <w:t>(</w:t>
      </w:r>
      <w:r w:rsidR="00E9304C">
        <w:rPr>
          <w:rFonts w:ascii="細明體" w:eastAsia="細明體" w:hAnsi="細明體" w:hint="eastAsia"/>
          <w:kern w:val="2"/>
          <w:lang w:eastAsia="zh-TW"/>
        </w:rPr>
        <w:t>DTAAI010.</w:t>
      </w:r>
      <w:r w:rsidR="00E9304C" w:rsidRPr="00E9304C">
        <w:rPr>
          <w:rFonts w:ascii="細明體" w:eastAsia="細明體" w:hAnsi="細明體"/>
          <w:kern w:val="2"/>
          <w:lang w:eastAsia="zh-TW"/>
        </w:rPr>
        <w:t>APLY_DIV_NO</w:t>
      </w:r>
      <w:r w:rsidR="00E9304C">
        <w:rPr>
          <w:rFonts w:ascii="細明體" w:eastAsia="細明體" w:hAnsi="細明體" w:hint="eastAsia"/>
          <w:kern w:val="2"/>
          <w:lang w:eastAsia="zh-TW"/>
        </w:rPr>
        <w:t>)</w:t>
      </w:r>
    </w:p>
    <w:p w:rsidR="00A9331B" w:rsidRDefault="00A9331B" w:rsidP="00376A8B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若否則為DTAAI001.帳務單位</w:t>
      </w:r>
    </w:p>
    <w:p w:rsidR="00E9304C" w:rsidRDefault="00E9304C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DTAAH301.</w:t>
      </w:r>
      <w:r w:rsidRPr="00E9304C">
        <w:rPr>
          <w:rFonts w:ascii="細明體" w:eastAsia="細明體" w:hAnsi="細明體"/>
          <w:kern w:val="2"/>
          <w:lang w:eastAsia="zh-TW"/>
        </w:rPr>
        <w:t>SERV_DIV_NO</w:t>
      </w:r>
      <w:r>
        <w:rPr>
          <w:rFonts w:ascii="細明體" w:eastAsia="細明體" w:hAnsi="細明體" w:hint="eastAsia"/>
          <w:kern w:val="2"/>
          <w:lang w:eastAsia="zh-TW"/>
        </w:rPr>
        <w:t xml:space="preserve"> = AA_Util.</w:t>
      </w:r>
      <w:r>
        <w:rPr>
          <w:rFonts w:ascii="Verdana" w:hAnsi="Verdana" w:cs="Verdana"/>
          <w:color w:val="000000"/>
          <w:sz w:val="18"/>
          <w:szCs w:val="18"/>
          <w:highlight w:val="white"/>
        </w:rPr>
        <w:t>getSvcenter(</w:t>
      </w:r>
      <w:r>
        <w:rPr>
          <w:rFonts w:ascii="細明體" w:eastAsia="細明體" w:hAnsi="細明體" w:hint="eastAsia"/>
          <w:kern w:val="2"/>
          <w:lang w:eastAsia="zh-TW"/>
        </w:rPr>
        <w:t>DTAAI010.</w:t>
      </w:r>
      <w:r w:rsidRPr="00E9304C">
        <w:rPr>
          <w:rFonts w:ascii="細明體" w:eastAsia="細明體" w:hAnsi="細明體"/>
          <w:kern w:val="2"/>
          <w:lang w:eastAsia="zh-TW"/>
        </w:rPr>
        <w:t>APLY_DIV_NO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5966D4" w:rsidRDefault="005966D4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2D7662">
        <w:rPr>
          <w:b/>
          <w:bCs/>
        </w:rPr>
        <w:t xml:space="preserve"> </w:t>
      </w:r>
      <w:r>
        <w:rPr>
          <w:bCs/>
        </w:rPr>
        <w:t>Unit</w:t>
      </w:r>
      <w:r w:rsidRPr="002D7662">
        <w:rPr>
          <w:rFonts w:hint="eastAsia"/>
          <w:bCs/>
          <w:lang w:eastAsia="zh-TW"/>
        </w:rPr>
        <w:t xml:space="preserve"> </w:t>
      </w:r>
      <w:r>
        <w:rPr>
          <w:rFonts w:hint="eastAsia"/>
          <w:b/>
          <w:bCs/>
          <w:lang w:eastAsia="zh-TW"/>
        </w:rPr>
        <w:t xml:space="preserve">= </w:t>
      </w:r>
      <w:r>
        <w:rPr>
          <w:rFonts w:ascii="Courier New" w:hAnsi="Courier New" w:cs="Courier New"/>
        </w:rPr>
        <w:t>DivDat</w:t>
      </w:r>
      <w:r w:rsidRPr="00E9304C">
        <w:rPr>
          <w:rFonts w:ascii="Courier New" w:hAnsi="Courier New" w:cs="Courier New"/>
        </w:rPr>
        <w:t>a</w:t>
      </w:r>
      <w:r w:rsidRPr="00E9304C">
        <w:rPr>
          <w:rStyle w:val="HTML"/>
          <w:rFonts w:hint="eastAsia"/>
          <w:bCs/>
          <w:lang w:eastAsia="zh-TW"/>
        </w:rPr>
        <w:t>.</w:t>
      </w:r>
      <w:r w:rsidRPr="002D7662">
        <w:rPr>
          <w:rStyle w:val="Tabletext"/>
          <w:bCs/>
          <w:color w:val="000000"/>
        </w:rPr>
        <w:t xml:space="preserve"> </w:t>
      </w:r>
      <w:hyperlink r:id="rId8" w:anchor="getUnit(java.lang.String)" w:history="1">
        <w:r w:rsidRPr="002D7662">
          <w:rPr>
            <w:rStyle w:val="a3"/>
            <w:rFonts w:ascii="細明體" w:eastAsia="細明體" w:hAnsi="細明體" w:cs="細明體"/>
            <w:bCs/>
            <w:color w:val="000000"/>
          </w:rPr>
          <w:t>getUnit</w:t>
        </w:r>
      </w:hyperlink>
      <w:r w:rsidRPr="002D7662">
        <w:rPr>
          <w:rStyle w:val="HTML"/>
          <w:color w:val="000000"/>
        </w:rPr>
        <w:t>(</w:t>
      </w:r>
      <w:r w:rsidRPr="002D7662">
        <w:rPr>
          <w:rFonts w:ascii="細明體" w:eastAsia="細明體" w:hAnsi="細明體" w:hint="eastAsia"/>
          <w:color w:val="000000"/>
          <w:kern w:val="2"/>
          <w:lang w:eastAsia="zh-TW"/>
        </w:rPr>
        <w:t>DTAAI010.</w:t>
      </w:r>
      <w:r w:rsidRPr="002D7662">
        <w:rPr>
          <w:rFonts w:ascii="細明體" w:eastAsia="細明體" w:hAnsi="細明體"/>
          <w:color w:val="000000"/>
          <w:kern w:val="2"/>
          <w:lang w:eastAsia="zh-TW"/>
        </w:rPr>
        <w:t>APLY_DIV_NO</w:t>
      </w:r>
      <w:r w:rsidRPr="002D7662">
        <w:rPr>
          <w:rFonts w:ascii="細明體" w:eastAsia="細明體" w:hAnsi="細明體" w:hint="eastAsia"/>
          <w:color w:val="000000"/>
          <w:kern w:val="2"/>
          <w:lang w:eastAsia="zh-TW"/>
        </w:rPr>
        <w:t>)</w:t>
      </w:r>
    </w:p>
    <w:p w:rsidR="002D7662" w:rsidRDefault="005966D4" w:rsidP="005966D4">
      <w:pPr>
        <w:pStyle w:val="Tabletext"/>
        <w:keepLines w:val="0"/>
        <w:spacing w:after="0" w:line="240" w:lineRule="auto"/>
        <w:ind w:left="1466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</w:t>
      </w:r>
      <w:r w:rsidR="002D7662">
        <w:rPr>
          <w:rFonts w:ascii="細明體" w:eastAsia="細明體" w:hAnsi="細明體" w:hint="eastAsia"/>
          <w:kern w:val="2"/>
          <w:lang w:eastAsia="zh-TW"/>
        </w:rPr>
        <w:t>$</w:t>
      </w:r>
      <w:r w:rsidR="002D7662" w:rsidRPr="002D7662">
        <w:rPr>
          <w:b/>
          <w:bCs/>
        </w:rPr>
        <w:t xml:space="preserve"> </w:t>
      </w:r>
      <w:r w:rsidR="002D7662" w:rsidRPr="002D7662">
        <w:rPr>
          <w:bCs/>
        </w:rPr>
        <w:t>UnitOrgId</w:t>
      </w:r>
      <w:r w:rsidR="002D7662" w:rsidRPr="002D7662">
        <w:rPr>
          <w:rFonts w:hint="eastAsia"/>
          <w:bCs/>
          <w:lang w:eastAsia="zh-TW"/>
        </w:rPr>
        <w:t xml:space="preserve"> </w:t>
      </w:r>
      <w:r w:rsidR="002D7662">
        <w:rPr>
          <w:rFonts w:hint="eastAsia"/>
          <w:b/>
          <w:bCs/>
          <w:lang w:eastAsia="zh-TW"/>
        </w:rPr>
        <w:t>=</w:t>
      </w:r>
      <w:r>
        <w:rPr>
          <w:rFonts w:hint="eastAsia"/>
          <w:b/>
          <w:bCs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2D7662">
        <w:rPr>
          <w:b/>
          <w:bCs/>
        </w:rPr>
        <w:t xml:space="preserve"> </w:t>
      </w:r>
      <w:r>
        <w:rPr>
          <w:bCs/>
        </w:rPr>
        <w:t>Unit</w:t>
      </w:r>
      <w:r w:rsidR="002D7662" w:rsidRPr="002D7662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2D7662" w:rsidRPr="002D7662">
        <w:rPr>
          <w:bCs/>
        </w:rPr>
        <w:t>getUnitOrgId</w:t>
      </w:r>
      <w:r w:rsidR="002D7662" w:rsidRPr="002D7662">
        <w:rPr>
          <w:rStyle w:val="HTML"/>
          <w:color w:val="000000"/>
        </w:rPr>
        <w:t>()</w:t>
      </w:r>
    </w:p>
    <w:p w:rsidR="002D7662" w:rsidRDefault="002D7662" w:rsidP="002D7662">
      <w:pPr>
        <w:pStyle w:val="Tabletext"/>
        <w:keepLines w:val="0"/>
        <w:spacing w:after="0" w:line="240" w:lineRule="auto"/>
        <w:ind w:left="1466"/>
        <w:rPr>
          <w:rFonts w:ascii="Courier New" w:hAnsi="Courier New" w:cs="Courier New" w:hint="eastAsia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</w:t>
      </w:r>
      <w:r w:rsidR="00E9304C">
        <w:rPr>
          <w:rFonts w:ascii="細明體" w:eastAsia="細明體" w:hAnsi="細明體" w:hint="eastAsia"/>
          <w:kern w:val="2"/>
          <w:lang w:eastAsia="zh-TW"/>
        </w:rPr>
        <w:t>DTAAH301.</w:t>
      </w:r>
      <w:r w:rsidR="00E9304C" w:rsidRPr="00E9304C">
        <w:rPr>
          <w:rFonts w:ascii="細明體" w:eastAsia="細明體" w:hAnsi="細明體"/>
          <w:kern w:val="2"/>
          <w:lang w:eastAsia="zh-TW"/>
        </w:rPr>
        <w:t>BUSI_DIV_NO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="00E9304C" w:rsidRPr="00E930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  <w:lang w:eastAsia="zh-TW"/>
        </w:rPr>
        <w:t>if(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2D7662">
        <w:rPr>
          <w:b/>
          <w:bCs/>
        </w:rPr>
        <w:t xml:space="preserve"> </w:t>
      </w:r>
      <w:r w:rsidRPr="002D7662">
        <w:rPr>
          <w:bCs/>
        </w:rPr>
        <w:t>UnitOrgId</w:t>
      </w:r>
      <w:r>
        <w:rPr>
          <w:rFonts w:hint="eastAsia"/>
          <w:bCs/>
          <w:lang w:eastAsia="zh-TW"/>
        </w:rPr>
        <w:t>的第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hint="eastAsia"/>
            <w:bCs/>
            <w:lang w:eastAsia="zh-TW"/>
          </w:rPr>
          <w:t>一碼</w:t>
        </w:r>
      </w:smartTag>
      <w:r>
        <w:rPr>
          <w:rFonts w:hint="eastAsia"/>
          <w:bCs/>
          <w:lang w:eastAsia="zh-TW"/>
        </w:rPr>
        <w:t>==1</w:t>
      </w:r>
      <w:r>
        <w:rPr>
          <w:rFonts w:ascii="Courier New" w:hAnsi="Courier New" w:cs="Courier New" w:hint="eastAsia"/>
          <w:lang w:eastAsia="zh-TW"/>
        </w:rPr>
        <w:t>)</w:t>
      </w:r>
      <w:r>
        <w:rPr>
          <w:rFonts w:ascii="Courier New" w:hAnsi="Courier New" w:cs="Courier New" w:hint="eastAsia"/>
          <w:lang w:eastAsia="zh-TW"/>
        </w:rPr>
        <w:t>則給</w:t>
      </w:r>
      <w:r>
        <w:rPr>
          <w:rFonts w:ascii="Courier New" w:hAnsi="Courier New" w:cs="Courier New" w:hint="eastAsia"/>
          <w:lang w:eastAsia="zh-TW"/>
        </w:rPr>
        <w:t xml:space="preserve">1 </w:t>
      </w:r>
    </w:p>
    <w:p w:rsidR="00E9304C" w:rsidRPr="00E9304C" w:rsidRDefault="002D7662" w:rsidP="002D7662">
      <w:pPr>
        <w:pStyle w:val="Tabletext"/>
        <w:keepLines w:val="0"/>
        <w:spacing w:after="0" w:line="240" w:lineRule="auto"/>
        <w:ind w:left="1466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        </w:t>
      </w:r>
      <w:r>
        <w:rPr>
          <w:rFonts w:ascii="Courier New" w:hAnsi="Courier New" w:cs="Courier New" w:hint="eastAsia"/>
          <w:lang w:eastAsia="zh-TW"/>
        </w:rPr>
        <w:t>else(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2D7662">
        <w:rPr>
          <w:b/>
          <w:bCs/>
        </w:rPr>
        <w:t xml:space="preserve"> </w:t>
      </w:r>
      <w:r w:rsidRPr="002D7662">
        <w:rPr>
          <w:bCs/>
        </w:rPr>
        <w:t>UnitOrgId</w:t>
      </w:r>
      <w:r>
        <w:rPr>
          <w:rFonts w:hint="eastAsia"/>
          <w:bCs/>
          <w:lang w:eastAsia="zh-TW"/>
        </w:rPr>
        <w:t>的第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hint="eastAsia"/>
            <w:bCs/>
            <w:lang w:eastAsia="zh-TW"/>
          </w:rPr>
          <w:t>一碼</w:t>
        </w:r>
      </w:smartTag>
      <w:r>
        <w:rPr>
          <w:rFonts w:hint="eastAsia"/>
          <w:bCs/>
          <w:lang w:eastAsia="zh-TW"/>
        </w:rPr>
        <w:t>==4</w:t>
      </w:r>
      <w:r>
        <w:rPr>
          <w:rFonts w:ascii="Courier New" w:hAnsi="Courier New" w:cs="Courier New" w:hint="eastAsia"/>
          <w:lang w:eastAsia="zh-TW"/>
        </w:rPr>
        <w:t>)</w:t>
      </w:r>
      <w:r>
        <w:rPr>
          <w:rFonts w:ascii="Courier New" w:hAnsi="Courier New" w:cs="Courier New" w:hint="eastAsia"/>
          <w:lang w:eastAsia="zh-TW"/>
        </w:rPr>
        <w:t>則給</w:t>
      </w:r>
      <w:r>
        <w:rPr>
          <w:rFonts w:ascii="Courier New" w:hAnsi="Courier New" w:cs="Courier New" w:hint="eastAsia"/>
          <w:lang w:eastAsia="zh-TW"/>
        </w:rPr>
        <w:t>4</w:t>
      </w:r>
    </w:p>
    <w:p w:rsidR="00E9304C" w:rsidRDefault="00E9304C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DTAAH301.</w:t>
      </w:r>
      <w:r w:rsidRPr="00E9304C">
        <w:rPr>
          <w:rFonts w:ascii="細明體" w:eastAsia="細明體" w:hAnsi="細明體"/>
          <w:kern w:val="2"/>
          <w:lang w:eastAsia="zh-TW"/>
        </w:rPr>
        <w:t>PRO_DIV_NO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5966D4">
        <w:rPr>
          <w:rFonts w:ascii="細明體" w:eastAsia="細明體" w:hAnsi="細明體" w:hint="eastAsia"/>
          <w:kern w:val="2"/>
          <w:lang w:eastAsia="zh-TW"/>
        </w:rPr>
        <w:t>$</w:t>
      </w:r>
      <w:r w:rsidR="005966D4" w:rsidRPr="002D7662">
        <w:rPr>
          <w:b/>
          <w:bCs/>
        </w:rPr>
        <w:t xml:space="preserve"> </w:t>
      </w:r>
      <w:r w:rsidR="005966D4">
        <w:rPr>
          <w:bCs/>
        </w:rPr>
        <w:t>Unit</w:t>
      </w:r>
      <w:r w:rsidR="002D7662" w:rsidRPr="002D7662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hyperlink r:id="rId9" w:anchor="getAdcd()" w:history="1">
        <w:r w:rsidR="002D7662" w:rsidRPr="002D7662">
          <w:rPr>
            <w:rStyle w:val="a3"/>
            <w:rFonts w:ascii="細明體" w:eastAsia="細明體" w:hAnsi="細明體" w:cs="細明體"/>
            <w:bCs/>
            <w:color w:val="000000"/>
          </w:rPr>
          <w:t>getAdcd</w:t>
        </w:r>
      </w:hyperlink>
      <w:r w:rsidR="002D7662" w:rsidRPr="002D7662">
        <w:rPr>
          <w:rStyle w:val="HTML"/>
          <w:color w:val="000000"/>
        </w:rPr>
        <w:t>()</w:t>
      </w:r>
    </w:p>
    <w:p w:rsidR="00E9304C" w:rsidRDefault="00E9304C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DTAAH301.</w:t>
      </w:r>
      <w:r w:rsidRPr="00E9304C">
        <w:rPr>
          <w:rFonts w:ascii="細明體" w:eastAsia="細明體" w:hAnsi="細明體"/>
          <w:kern w:val="2"/>
          <w:lang w:eastAsia="zh-TW"/>
        </w:rPr>
        <w:t>APLY_EMP_ID</w:t>
      </w:r>
      <w:r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Pr="00E9304C">
        <w:rPr>
          <w:rFonts w:ascii="細明體" w:eastAsia="細明體" w:hAnsi="細明體"/>
          <w:kern w:val="2"/>
          <w:lang w:eastAsia="zh-TW"/>
        </w:rPr>
        <w:t>APLY_EMP_ID</w:t>
      </w:r>
    </w:p>
    <w:p w:rsidR="00E9304C" w:rsidRDefault="00E9304C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DTAAH301.</w:t>
      </w:r>
      <w:r w:rsidRPr="00E9304C">
        <w:rPr>
          <w:rFonts w:ascii="細明體" w:eastAsia="細明體" w:hAnsi="細明體"/>
          <w:kern w:val="2"/>
          <w:lang w:eastAsia="zh-TW"/>
        </w:rPr>
        <w:t>OCR_NAME</w:t>
      </w:r>
      <w:r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Pr="00E9304C">
        <w:rPr>
          <w:rFonts w:ascii="細明體" w:eastAsia="細明體" w:hAnsi="細明體"/>
          <w:kern w:val="2"/>
          <w:lang w:eastAsia="zh-TW"/>
        </w:rPr>
        <w:t>OCR_NAME</w:t>
      </w:r>
    </w:p>
    <w:p w:rsidR="00E9304C" w:rsidRDefault="00E9304C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DTAAH301.</w:t>
      </w:r>
      <w:r w:rsidRPr="00E9304C">
        <w:rPr>
          <w:rFonts w:ascii="細明體" w:eastAsia="細明體" w:hAnsi="細明體"/>
          <w:kern w:val="2"/>
          <w:lang w:eastAsia="zh-TW"/>
        </w:rPr>
        <w:t>FILE_NO</w:t>
      </w:r>
      <w:r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Pr="00E9304C">
        <w:rPr>
          <w:rFonts w:ascii="細明體" w:eastAsia="細明體" w:hAnsi="細明體"/>
          <w:kern w:val="2"/>
          <w:lang w:eastAsia="zh-TW"/>
        </w:rPr>
        <w:t xml:space="preserve"> FILE_NO</w:t>
      </w:r>
    </w:p>
    <w:p w:rsidR="00E9304C" w:rsidRDefault="00E9304C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DTAAH301.</w:t>
      </w:r>
      <w:r w:rsidRPr="00E9304C">
        <w:rPr>
          <w:rFonts w:ascii="細明體" w:eastAsia="細明體" w:hAnsi="細明體"/>
          <w:kern w:val="2"/>
          <w:lang w:eastAsia="zh-TW"/>
        </w:rPr>
        <w:t>APLY_DATE</w:t>
      </w:r>
      <w:r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Pr="00E9304C">
        <w:rPr>
          <w:rFonts w:ascii="細明體" w:eastAsia="細明體" w:hAnsi="細明體"/>
          <w:kern w:val="2"/>
          <w:lang w:eastAsia="zh-TW"/>
        </w:rPr>
        <w:t xml:space="preserve"> APLY_DATE</w:t>
      </w:r>
    </w:p>
    <w:p w:rsidR="00E9304C" w:rsidRDefault="00E9304C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DTAAH301.</w:t>
      </w:r>
      <w:r w:rsidRPr="00E9304C">
        <w:rPr>
          <w:rFonts w:ascii="細明體" w:eastAsia="細明體" w:hAnsi="細明體"/>
          <w:kern w:val="2"/>
          <w:lang w:eastAsia="zh-TW"/>
        </w:rPr>
        <w:t>PRE_APLY_STS</w:t>
      </w:r>
      <w:r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Pr="00E9304C">
        <w:rPr>
          <w:rFonts w:ascii="細明體" w:eastAsia="細明體" w:hAnsi="細明體"/>
          <w:kern w:val="2"/>
          <w:lang w:eastAsia="zh-TW"/>
        </w:rPr>
        <w:t>PRE_APLY_STS</w:t>
      </w:r>
    </w:p>
    <w:p w:rsidR="00A66E60" w:rsidRPr="00A66E60" w:rsidRDefault="00A66E60" w:rsidP="00A66E60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>$</w:t>
      </w:r>
      <w:r w:rsidRPr="00A66E60">
        <w:rPr>
          <w:b/>
          <w:bCs/>
          <w:color w:val="FF0000"/>
        </w:rPr>
        <w:t xml:space="preserve"> </w:t>
      </w:r>
      <w:r w:rsidRPr="00A66E60">
        <w:rPr>
          <w:bCs/>
          <w:color w:val="FF0000"/>
        </w:rPr>
        <w:t>Unit</w:t>
      </w:r>
      <w:r w:rsidRPr="00A66E60">
        <w:rPr>
          <w:rFonts w:hint="eastAsia"/>
          <w:bCs/>
          <w:color w:val="FF0000"/>
          <w:lang w:eastAsia="zh-TW"/>
        </w:rPr>
        <w:t xml:space="preserve"> </w:t>
      </w:r>
      <w:r w:rsidRPr="00A66E60">
        <w:rPr>
          <w:rFonts w:hint="eastAsia"/>
          <w:b/>
          <w:bCs/>
          <w:color w:val="FF0000"/>
          <w:lang w:eastAsia="zh-TW"/>
        </w:rPr>
        <w:t xml:space="preserve">= </w:t>
      </w:r>
      <w:r w:rsidRPr="00A66E60">
        <w:rPr>
          <w:rFonts w:ascii="Courier New" w:hAnsi="Courier New" w:cs="Courier New"/>
          <w:color w:val="FF0000"/>
        </w:rPr>
        <w:t>DivData</w:t>
      </w:r>
      <w:r w:rsidRPr="00A66E60">
        <w:rPr>
          <w:rStyle w:val="HTML"/>
          <w:rFonts w:hint="eastAsia"/>
          <w:bCs/>
          <w:color w:val="FF0000"/>
          <w:lang w:eastAsia="zh-TW"/>
        </w:rPr>
        <w:t>.</w:t>
      </w:r>
      <w:r w:rsidRPr="00A66E60">
        <w:rPr>
          <w:rStyle w:val="Tabletext"/>
          <w:bCs/>
          <w:color w:val="FF0000"/>
        </w:rPr>
        <w:t xml:space="preserve"> </w:t>
      </w:r>
      <w:hyperlink r:id="rId10" w:anchor="getUnit(java.lang.String)" w:history="1">
        <w:r w:rsidRPr="00A66E60">
          <w:rPr>
            <w:rStyle w:val="a3"/>
            <w:rFonts w:ascii="細明體" w:eastAsia="細明體" w:hAnsi="細明體" w:cs="細明體"/>
            <w:bCs/>
            <w:color w:val="FF0000"/>
          </w:rPr>
          <w:t>getUnit</w:t>
        </w:r>
      </w:hyperlink>
      <w:r w:rsidRPr="00A66E60">
        <w:rPr>
          <w:rStyle w:val="HTML"/>
          <w:color w:val="FF0000"/>
        </w:rPr>
        <w:t>(</w:t>
      </w: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>DTAAI010.</w:t>
      </w:r>
      <w:r w:rsidRPr="00A66E60">
        <w:rPr>
          <w:rFonts w:ascii="細明體" w:eastAsia="細明體" w:hAnsi="細明體"/>
          <w:color w:val="FF0000"/>
          <w:kern w:val="2"/>
          <w:lang w:eastAsia="zh-TW"/>
        </w:rPr>
        <w:t>APLY_DIV_NO</w:t>
      </w: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>)</w:t>
      </w:r>
    </w:p>
    <w:p w:rsidR="00A66E60" w:rsidRPr="00A66E60" w:rsidRDefault="00A66E60" w:rsidP="00A66E60">
      <w:pPr>
        <w:pStyle w:val="Tabletext"/>
        <w:keepLines w:val="0"/>
        <w:spacing w:after="0" w:line="240" w:lineRule="auto"/>
        <w:ind w:left="1466"/>
        <w:rPr>
          <w:rStyle w:val="HTML"/>
          <w:rFonts w:hint="eastAsia"/>
          <w:color w:val="FF0000"/>
          <w:lang w:eastAsia="zh-TW"/>
        </w:rPr>
      </w:pP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 xml:space="preserve">       DTAAH30</w:t>
      </w:r>
      <w:r w:rsidR="00453630">
        <w:rPr>
          <w:rFonts w:ascii="細明體" w:eastAsia="細明體" w:hAnsi="細明體" w:hint="eastAsia"/>
          <w:color w:val="FF0000"/>
          <w:kern w:val="2"/>
          <w:lang w:eastAsia="zh-TW"/>
        </w:rPr>
        <w:t>1</w:t>
      </w: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>.</w:t>
      </w:r>
      <w:r w:rsidRPr="00A66E60">
        <w:rPr>
          <w:rFonts w:ascii="Arial" w:hAnsi="Arial" w:cs="Arial" w:hint="eastAsia"/>
          <w:caps/>
          <w:color w:val="FF0000"/>
        </w:rPr>
        <w:t xml:space="preserve"> APLY_DIV_N</w:t>
      </w:r>
      <w:r w:rsidRPr="00A66E60">
        <w:rPr>
          <w:rFonts w:ascii="Arial" w:hAnsi="Arial" w:cs="Arial" w:hint="eastAsia"/>
          <w:caps/>
          <w:color w:val="FF0000"/>
          <w:lang w:eastAsia="zh-TW"/>
        </w:rPr>
        <w:t>AME</w:t>
      </w: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 xml:space="preserve"> = $</w:t>
      </w:r>
      <w:r w:rsidRPr="00A66E60">
        <w:rPr>
          <w:b/>
          <w:bCs/>
          <w:color w:val="FF0000"/>
        </w:rPr>
        <w:t xml:space="preserve"> </w:t>
      </w:r>
      <w:r w:rsidRPr="00A66E60">
        <w:rPr>
          <w:bCs/>
          <w:color w:val="FF0000"/>
        </w:rPr>
        <w:t>Unit</w:t>
      </w:r>
      <w:r w:rsidRPr="00A66E60">
        <w:rPr>
          <w:rFonts w:hint="eastAsia"/>
          <w:bCs/>
          <w:color w:val="FF0000"/>
          <w:lang w:eastAsia="zh-TW"/>
        </w:rPr>
        <w:t>.</w:t>
      </w:r>
      <w:r w:rsidRPr="00A66E60">
        <w:rPr>
          <w:rStyle w:val="Tabletext"/>
          <w:b/>
          <w:bCs/>
          <w:color w:val="FF0000"/>
        </w:rPr>
        <w:t xml:space="preserve"> </w:t>
      </w:r>
      <w:hyperlink r:id="rId11" w:anchor="getDivShortName()" w:history="1">
        <w:r w:rsidRPr="00A66E60">
          <w:rPr>
            <w:rStyle w:val="a3"/>
            <w:rFonts w:ascii="細明體" w:eastAsia="細明體" w:hAnsi="細明體" w:cs="細明體"/>
            <w:b/>
            <w:bCs/>
            <w:color w:val="FF0000"/>
          </w:rPr>
          <w:t>getDivShortName</w:t>
        </w:r>
      </w:hyperlink>
      <w:r w:rsidRPr="00A66E60">
        <w:rPr>
          <w:rStyle w:val="HTML"/>
          <w:color w:val="FF0000"/>
        </w:rPr>
        <w:t>()</w:t>
      </w:r>
    </w:p>
    <w:p w:rsidR="00A66E60" w:rsidRPr="00A66E60" w:rsidRDefault="00A66E60" w:rsidP="00A66E60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Style w:val="SoDAField"/>
          <w:rFonts w:ascii="細明體" w:eastAsia="細明體" w:hAnsi="細明體" w:cs="Arial" w:hint="eastAsia"/>
          <w:caps/>
          <w:color w:val="FF0000"/>
          <w:lang w:eastAsia="zh-TW"/>
        </w:rPr>
      </w:pP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>DTAAH30</w:t>
      </w:r>
      <w:r w:rsidR="00453630">
        <w:rPr>
          <w:rFonts w:ascii="細明體" w:eastAsia="細明體" w:hAnsi="細明體" w:hint="eastAsia"/>
          <w:color w:val="FF0000"/>
          <w:kern w:val="2"/>
          <w:lang w:eastAsia="zh-TW"/>
        </w:rPr>
        <w:t>1</w:t>
      </w: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>.</w:t>
      </w:r>
      <w:r w:rsidRPr="00A66E60">
        <w:rPr>
          <w:rFonts w:hint="eastAsia"/>
          <w:color w:val="FF0000"/>
        </w:rPr>
        <w:t xml:space="preserve"> </w:t>
      </w:r>
      <w:r w:rsidRPr="00A66E60">
        <w:rPr>
          <w:rStyle w:val="style3"/>
          <w:rFonts w:hint="eastAsia"/>
          <w:color w:val="FF0000"/>
        </w:rPr>
        <w:t>APLY_EMP_</w:t>
      </w:r>
      <w:r w:rsidRPr="00A66E60">
        <w:rPr>
          <w:rStyle w:val="style3"/>
          <w:rFonts w:hint="eastAsia"/>
          <w:color w:val="FF0000"/>
          <w:lang w:eastAsia="zh-TW"/>
        </w:rPr>
        <w:t>NAME</w:t>
      </w: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 xml:space="preserve"> = DTAAI010.</w:t>
      </w:r>
      <w:r w:rsidRPr="00A66E60">
        <w:rPr>
          <w:rFonts w:ascii="細明體" w:eastAsia="細明體" w:hAnsi="細明體"/>
          <w:color w:val="FF0000"/>
          <w:kern w:val="2"/>
          <w:lang w:eastAsia="zh-TW"/>
        </w:rPr>
        <w:t xml:space="preserve"> </w:t>
      </w:r>
      <w:r w:rsidRPr="00A66E60">
        <w:rPr>
          <w:rStyle w:val="SoDAField"/>
          <w:rFonts w:ascii="細明體" w:eastAsia="細明體" w:hAnsi="細明體" w:cs="Arial"/>
          <w:caps/>
          <w:color w:val="FF0000"/>
        </w:rPr>
        <w:t>APLY_NAME</w:t>
      </w:r>
    </w:p>
    <w:p w:rsidR="00A66E60" w:rsidRPr="00453630" w:rsidRDefault="00A66E60" w:rsidP="00A66E60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Style w:val="SoDAField"/>
          <w:rFonts w:ascii="細明體" w:eastAsia="細明體" w:hAnsi="細明體" w:cs="Arial" w:hint="eastAsia"/>
          <w:caps/>
          <w:color w:val="FF0000"/>
          <w:lang w:eastAsia="zh-TW"/>
        </w:rPr>
      </w:pP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>DTAAH30</w:t>
      </w:r>
      <w:r w:rsidR="00453630">
        <w:rPr>
          <w:rFonts w:ascii="細明體" w:eastAsia="細明體" w:hAnsi="細明體" w:hint="eastAsia"/>
          <w:color w:val="FF0000"/>
          <w:kern w:val="2"/>
          <w:lang w:eastAsia="zh-TW"/>
        </w:rPr>
        <w:t>1</w:t>
      </w: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>.</w:t>
      </w:r>
      <w:r w:rsidRPr="00A66E60">
        <w:rPr>
          <w:rFonts w:hint="eastAsia"/>
          <w:color w:val="FF0000"/>
        </w:rPr>
        <w:t xml:space="preserve"> </w:t>
      </w:r>
      <w:r w:rsidRPr="00A66E60">
        <w:rPr>
          <w:rStyle w:val="SoDAField"/>
          <w:rFonts w:ascii="細明體" w:eastAsia="細明體" w:hAnsi="細明體" w:hint="eastAsia"/>
          <w:caps/>
          <w:color w:val="FF0000"/>
        </w:rPr>
        <w:t>NOT</w:t>
      </w:r>
      <w:r w:rsidRPr="00A66E60">
        <w:rPr>
          <w:rStyle w:val="SoDAField"/>
          <w:rFonts w:ascii="細明體" w:eastAsia="細明體" w:hAnsi="細明體"/>
          <w:caps/>
          <w:color w:val="FF0000"/>
        </w:rPr>
        <w:t>_</w:t>
      </w:r>
      <w:r w:rsidRPr="00A66E60">
        <w:rPr>
          <w:rStyle w:val="SoDAField"/>
          <w:rFonts w:ascii="細明體" w:eastAsia="細明體" w:hAnsi="細明體" w:hint="eastAsia"/>
          <w:caps/>
          <w:color w:val="FF0000"/>
        </w:rPr>
        <w:t>FIN</w:t>
      </w:r>
      <w:r w:rsidRPr="00A66E60">
        <w:rPr>
          <w:rStyle w:val="SoDAField"/>
          <w:rFonts w:ascii="細明體" w:eastAsia="細明體" w:hAnsi="細明體"/>
          <w:caps/>
          <w:color w:val="FF0000"/>
        </w:rPr>
        <w:t>_</w:t>
      </w:r>
      <w:r w:rsidRPr="00A66E60">
        <w:rPr>
          <w:rStyle w:val="SoDAField"/>
          <w:rFonts w:ascii="細明體" w:eastAsia="細明體" w:hAnsi="細明體" w:hint="eastAsia"/>
          <w:caps/>
          <w:color w:val="FF0000"/>
        </w:rPr>
        <w:t>RESN</w:t>
      </w: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 xml:space="preserve"> = DTAAI010.</w:t>
      </w:r>
      <w:r w:rsidRPr="00A66E60">
        <w:rPr>
          <w:rFonts w:ascii="細明體" w:eastAsia="細明體" w:hAnsi="細明體" w:hint="eastAsia"/>
          <w:caps/>
          <w:color w:val="FF0000"/>
        </w:rPr>
        <w:t xml:space="preserve"> </w:t>
      </w:r>
      <w:r w:rsidRPr="00A66E60">
        <w:rPr>
          <w:rStyle w:val="SoDAField"/>
          <w:rFonts w:ascii="細明體" w:eastAsia="細明體" w:hAnsi="細明體" w:hint="eastAsia"/>
          <w:caps/>
          <w:color w:val="FF0000"/>
        </w:rPr>
        <w:t>NOT</w:t>
      </w:r>
      <w:r w:rsidRPr="00A66E60">
        <w:rPr>
          <w:rStyle w:val="SoDAField"/>
          <w:rFonts w:ascii="細明體" w:eastAsia="細明體" w:hAnsi="細明體"/>
          <w:caps/>
          <w:color w:val="FF0000"/>
        </w:rPr>
        <w:t>_</w:t>
      </w:r>
      <w:r w:rsidRPr="00A66E60">
        <w:rPr>
          <w:rStyle w:val="SoDAField"/>
          <w:rFonts w:ascii="細明體" w:eastAsia="細明體" w:hAnsi="細明體" w:hint="eastAsia"/>
          <w:caps/>
          <w:color w:val="FF0000"/>
        </w:rPr>
        <w:t>FIN</w:t>
      </w:r>
      <w:r w:rsidRPr="00A66E60">
        <w:rPr>
          <w:rStyle w:val="SoDAField"/>
          <w:rFonts w:ascii="細明體" w:eastAsia="細明體" w:hAnsi="細明體"/>
          <w:caps/>
          <w:color w:val="FF0000"/>
        </w:rPr>
        <w:t>_</w:t>
      </w:r>
      <w:r w:rsidRPr="00A66E60">
        <w:rPr>
          <w:rStyle w:val="SoDAField"/>
          <w:rFonts w:ascii="細明體" w:eastAsia="細明體" w:hAnsi="細明體" w:hint="eastAsia"/>
          <w:caps/>
          <w:color w:val="FF0000"/>
        </w:rPr>
        <w:t>RESN</w:t>
      </w:r>
    </w:p>
    <w:p w:rsidR="00453630" w:rsidRPr="00A66E60" w:rsidRDefault="00453630" w:rsidP="00A66E60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cs="Arial" w:hint="eastAsia"/>
          <w:caps/>
          <w:color w:val="FF0000"/>
          <w:lang w:eastAsia="zh-TW"/>
        </w:rPr>
      </w:pPr>
      <w:r>
        <w:rPr>
          <w:rFonts w:ascii="細明體" w:eastAsia="細明體" w:hAnsi="細明體" w:cs="Arial" w:hint="eastAsia"/>
          <w:caps/>
          <w:color w:val="FF0000"/>
          <w:lang w:eastAsia="zh-TW"/>
        </w:rPr>
        <w:t>DTAAH301.TOT_PAY_AMT = DTAAI010.TOT_PAY_AMT</w:t>
      </w:r>
    </w:p>
    <w:p w:rsidR="00A66E60" w:rsidRDefault="00A66E60" w:rsidP="00A66E60">
      <w:pPr>
        <w:pStyle w:val="Tabletext"/>
        <w:keepLines w:val="0"/>
        <w:spacing w:after="0" w:line="240" w:lineRule="auto"/>
        <w:ind w:left="1466"/>
        <w:rPr>
          <w:rFonts w:ascii="細明體" w:eastAsia="細明體" w:hAnsi="細明體" w:hint="eastAsia"/>
          <w:kern w:val="2"/>
          <w:lang w:eastAsia="zh-TW"/>
        </w:rPr>
      </w:pPr>
    </w:p>
    <w:p w:rsidR="00E9304C" w:rsidRDefault="00EC00E2" w:rsidP="00EC00E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若INSERT成功，則</w:t>
      </w:r>
      <w:r>
        <w:rPr>
          <w:rFonts w:hint="eastAsia"/>
          <w:kern w:val="2"/>
          <w:szCs w:val="24"/>
          <w:lang w:eastAsia="zh-TW"/>
        </w:rPr>
        <w:t>OUTPUT_CNT++</w:t>
      </w:r>
    </w:p>
    <w:p w:rsidR="00EC00E2" w:rsidRPr="00EC00E2" w:rsidRDefault="00EC00E2" w:rsidP="00EC00E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若INSERT失敗，則</w:t>
      </w:r>
      <w:r>
        <w:rPr>
          <w:rFonts w:hint="eastAsia"/>
          <w:kern w:val="2"/>
          <w:szCs w:val="24"/>
          <w:lang w:eastAsia="zh-TW"/>
        </w:rPr>
        <w:t>執行錯誤處理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ERROR_CNT++</w:t>
      </w:r>
    </w:p>
    <w:p w:rsidR="00EC00E2" w:rsidRDefault="00EC00E2" w:rsidP="00EC00E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C00E2" w:rsidRPr="009E231E" w:rsidRDefault="00EC00E2" w:rsidP="00EC00E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 xml:space="preserve">   4.   </w:t>
      </w:r>
      <w:r>
        <w:rPr>
          <w:rFonts w:ascii="新細明體" w:hAnsi="新細明體" w:hint="eastAsia"/>
          <w:bCs/>
          <w:lang w:eastAsia="zh-TW"/>
        </w:rPr>
        <w:t xml:space="preserve">件數紀錄：CALL </w:t>
      </w:r>
      <w:r w:rsidRPr="002B5610">
        <w:rPr>
          <w:rFonts w:hint="eastAsia"/>
          <w:color w:val="FF0000"/>
          <w:kern w:val="2"/>
          <w:szCs w:val="24"/>
          <w:lang w:eastAsia="zh-TW"/>
        </w:rPr>
        <w:t>批次作業件數</w:t>
      </w:r>
      <w:r>
        <w:rPr>
          <w:rFonts w:hint="eastAsia"/>
          <w:color w:val="FF0000"/>
          <w:kern w:val="2"/>
          <w:szCs w:val="24"/>
          <w:lang w:eastAsia="zh-TW"/>
        </w:rPr>
        <w:t>紀錄</w:t>
      </w:r>
      <w:r w:rsidRPr="002B5610">
        <w:rPr>
          <w:rFonts w:hint="eastAsia"/>
          <w:color w:val="FF0000"/>
          <w:kern w:val="2"/>
          <w:szCs w:val="24"/>
          <w:lang w:eastAsia="zh-TW"/>
        </w:rPr>
        <w:t>模組</w:t>
      </w:r>
      <w:r>
        <w:rPr>
          <w:rFonts w:hint="eastAsia"/>
          <w:color w:val="FF0000"/>
          <w:kern w:val="2"/>
          <w:szCs w:val="24"/>
          <w:lang w:eastAsia="zh-TW"/>
        </w:rPr>
        <w:t>CountManager.java</w:t>
      </w:r>
      <w:r w:rsidRPr="002B5610">
        <w:rPr>
          <w:rFonts w:hint="eastAsia"/>
          <w:color w:val="FF0000"/>
          <w:kern w:val="2"/>
          <w:szCs w:val="24"/>
          <w:lang w:eastAsia="zh-TW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EC00E2" w:rsidTr="006C7E6D">
        <w:tc>
          <w:tcPr>
            <w:tcW w:w="1908" w:type="dxa"/>
            <w:shd w:val="clear" w:color="auto" w:fill="auto"/>
          </w:tcPr>
          <w:p w:rsidR="00EC00E2" w:rsidRPr="006C7E6D" w:rsidRDefault="00EC00E2" w:rsidP="006C7E6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C7E6D">
              <w:rPr>
                <w:rFonts w:hint="eastAsia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8228" w:type="dxa"/>
            <w:shd w:val="clear" w:color="auto" w:fill="auto"/>
          </w:tcPr>
          <w:p w:rsidR="00EC00E2" w:rsidRPr="006C7E6D" w:rsidRDefault="00EC00E2" w:rsidP="006C7E6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C7E6D"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EC00E2" w:rsidTr="006C7E6D">
        <w:tc>
          <w:tcPr>
            <w:tcW w:w="1908" w:type="dxa"/>
            <w:shd w:val="clear" w:color="auto" w:fill="auto"/>
          </w:tcPr>
          <w:p w:rsidR="00EC00E2" w:rsidRPr="006C7E6D" w:rsidRDefault="00EC00E2" w:rsidP="006C7E6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C7E6D">
              <w:rPr>
                <w:rFonts w:hint="eastAsia"/>
                <w:kern w:val="2"/>
                <w:szCs w:val="24"/>
                <w:lang w:eastAsia="zh-TW"/>
              </w:rPr>
              <w:t>INPUT_CNT</w:t>
            </w:r>
          </w:p>
        </w:tc>
        <w:tc>
          <w:tcPr>
            <w:tcW w:w="8228" w:type="dxa"/>
            <w:shd w:val="clear" w:color="auto" w:fill="auto"/>
          </w:tcPr>
          <w:p w:rsidR="00EC00E2" w:rsidRPr="006C7E6D" w:rsidRDefault="00EC00E2" w:rsidP="006C7E6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C7E6D">
              <w:rPr>
                <w:rFonts w:ascii="細明體" w:eastAsia="細明體" w:hAnsi="細明體" w:hint="eastAsia"/>
                <w:kern w:val="2"/>
                <w:lang w:eastAsia="zh-TW"/>
              </w:rPr>
              <w:t>Select DTAAI010</w:t>
            </w:r>
            <w:r w:rsidRPr="006C7E6D">
              <w:rPr>
                <w:rFonts w:hint="eastAsia"/>
                <w:kern w:val="2"/>
                <w:szCs w:val="24"/>
                <w:lang w:eastAsia="zh-TW"/>
              </w:rPr>
              <w:t>件數</w:t>
            </w:r>
          </w:p>
        </w:tc>
      </w:tr>
      <w:tr w:rsidR="00EC00E2" w:rsidTr="006C7E6D">
        <w:tc>
          <w:tcPr>
            <w:tcW w:w="1908" w:type="dxa"/>
            <w:shd w:val="clear" w:color="auto" w:fill="auto"/>
          </w:tcPr>
          <w:p w:rsidR="00EC00E2" w:rsidRPr="006C7E6D" w:rsidRDefault="00EC00E2" w:rsidP="006C7E6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C7E6D">
              <w:rPr>
                <w:rFonts w:hint="eastAsia"/>
                <w:kern w:val="2"/>
                <w:szCs w:val="24"/>
                <w:lang w:eastAsia="zh-TW"/>
              </w:rPr>
              <w:t>OUTPUT_CNT</w:t>
            </w:r>
          </w:p>
        </w:tc>
        <w:tc>
          <w:tcPr>
            <w:tcW w:w="8228" w:type="dxa"/>
            <w:shd w:val="clear" w:color="auto" w:fill="auto"/>
          </w:tcPr>
          <w:p w:rsidR="00EC00E2" w:rsidRPr="006C7E6D" w:rsidRDefault="00EC00E2" w:rsidP="006C7E6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C7E6D">
              <w:rPr>
                <w:rFonts w:hint="eastAsia"/>
                <w:kern w:val="2"/>
                <w:szCs w:val="24"/>
                <w:lang w:eastAsia="zh-TW"/>
              </w:rPr>
              <w:t>新增</w:t>
            </w:r>
            <w:r w:rsidRPr="006C7E6D">
              <w:rPr>
                <w:rFonts w:ascii="細明體" w:eastAsia="細明體" w:hAnsi="細明體" w:hint="eastAsia"/>
                <w:kern w:val="2"/>
                <w:lang w:eastAsia="zh-TW"/>
              </w:rPr>
              <w:t>DTAAH301</w:t>
            </w:r>
            <w:r w:rsidRPr="006C7E6D">
              <w:rPr>
                <w:rFonts w:hint="eastAsia"/>
                <w:kern w:val="2"/>
                <w:szCs w:val="24"/>
                <w:lang w:eastAsia="zh-TW"/>
              </w:rPr>
              <w:t>成功件數</w:t>
            </w:r>
          </w:p>
        </w:tc>
      </w:tr>
      <w:tr w:rsidR="00EC00E2" w:rsidTr="006C7E6D">
        <w:tc>
          <w:tcPr>
            <w:tcW w:w="1908" w:type="dxa"/>
            <w:shd w:val="clear" w:color="auto" w:fill="auto"/>
          </w:tcPr>
          <w:p w:rsidR="00EC00E2" w:rsidRPr="006C7E6D" w:rsidRDefault="00EC00E2" w:rsidP="006C7E6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C7E6D">
              <w:rPr>
                <w:rFonts w:hint="eastAsia"/>
                <w:kern w:val="2"/>
                <w:szCs w:val="24"/>
                <w:lang w:eastAsia="zh-TW"/>
              </w:rPr>
              <w:t>ERROR_CNT</w:t>
            </w:r>
          </w:p>
        </w:tc>
        <w:tc>
          <w:tcPr>
            <w:tcW w:w="8228" w:type="dxa"/>
            <w:shd w:val="clear" w:color="auto" w:fill="auto"/>
          </w:tcPr>
          <w:p w:rsidR="00EC00E2" w:rsidRPr="006C7E6D" w:rsidRDefault="00EC00E2" w:rsidP="006C7E6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C7E6D">
              <w:rPr>
                <w:rFonts w:hint="eastAsia"/>
                <w:kern w:val="2"/>
                <w:szCs w:val="24"/>
                <w:lang w:eastAsia="zh-TW"/>
              </w:rPr>
              <w:t>新增</w:t>
            </w:r>
            <w:r w:rsidRPr="006C7E6D">
              <w:rPr>
                <w:rFonts w:ascii="細明體" w:eastAsia="細明體" w:hAnsi="細明體" w:hint="eastAsia"/>
                <w:kern w:val="2"/>
                <w:lang w:eastAsia="zh-TW"/>
              </w:rPr>
              <w:t>DTAAH301</w:t>
            </w:r>
            <w:r w:rsidRPr="006C7E6D">
              <w:rPr>
                <w:rFonts w:hint="eastAsia"/>
                <w:kern w:val="2"/>
                <w:szCs w:val="24"/>
                <w:lang w:eastAsia="zh-TW"/>
              </w:rPr>
              <w:t>失敗件數</w:t>
            </w:r>
          </w:p>
        </w:tc>
      </w:tr>
    </w:tbl>
    <w:p w:rsidR="00EC00E2" w:rsidRPr="00760ECE" w:rsidRDefault="00EC00E2" w:rsidP="00EC00E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C00E2" w:rsidRPr="009E231E" w:rsidRDefault="00EC00E2" w:rsidP="00EC00E2">
      <w:pPr>
        <w:pStyle w:val="Tabletext"/>
        <w:keepLines w:val="0"/>
        <w:numPr>
          <w:ilvl w:val="0"/>
          <w:numId w:val="3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錯誤處理：CALL </w:t>
      </w:r>
      <w:r>
        <w:rPr>
          <w:rFonts w:hint="eastAsia"/>
          <w:color w:val="FF0000"/>
          <w:kern w:val="2"/>
          <w:szCs w:val="24"/>
          <w:lang w:eastAsia="zh-TW"/>
        </w:rPr>
        <w:t>異常訊息記錄模組</w:t>
      </w:r>
      <w:r>
        <w:rPr>
          <w:rFonts w:hint="eastAsia"/>
          <w:color w:val="FF0000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EC00E2" w:rsidTr="006C7E6D">
        <w:tc>
          <w:tcPr>
            <w:tcW w:w="1908" w:type="dxa"/>
            <w:shd w:val="clear" w:color="auto" w:fill="auto"/>
          </w:tcPr>
          <w:p w:rsidR="00EC00E2" w:rsidRPr="006C7E6D" w:rsidRDefault="00EC00E2" w:rsidP="006C7E6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C7E6D">
              <w:rPr>
                <w:rFonts w:hint="eastAsia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EC00E2" w:rsidRPr="006C7E6D" w:rsidRDefault="00EC00E2" w:rsidP="006C7E6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C7E6D"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EC00E2" w:rsidTr="006C7E6D">
        <w:tc>
          <w:tcPr>
            <w:tcW w:w="1908" w:type="dxa"/>
            <w:shd w:val="clear" w:color="auto" w:fill="auto"/>
          </w:tcPr>
          <w:p w:rsidR="00EC00E2" w:rsidRPr="006C7E6D" w:rsidRDefault="00EC00E2" w:rsidP="006C7E6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C7E6D">
              <w:rPr>
                <w:rFonts w:hint="eastAsia"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8228" w:type="dxa"/>
            <w:shd w:val="clear" w:color="auto" w:fill="auto"/>
          </w:tcPr>
          <w:p w:rsidR="00EC00E2" w:rsidRPr="006C7E6D" w:rsidRDefault="00EC00E2" w:rsidP="006C7E6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C7E6D">
              <w:rPr>
                <w:rFonts w:hint="eastAsia"/>
                <w:kern w:val="2"/>
                <w:szCs w:val="24"/>
                <w:lang w:eastAsia="zh-TW"/>
              </w:rPr>
              <w:t>訊息中文：預付金月報明細檔新增錯誤</w:t>
            </w:r>
          </w:p>
          <w:p w:rsidR="00EC00E2" w:rsidRPr="006C7E6D" w:rsidRDefault="00EC00E2" w:rsidP="006C7E6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napToGrid w:val="0"/>
                <w:lang w:eastAsia="zh-TW"/>
              </w:rPr>
            </w:pPr>
            <w:r w:rsidRPr="006C7E6D">
              <w:rPr>
                <w:rFonts w:hint="eastAsia"/>
                <w:kern w:val="2"/>
                <w:szCs w:val="24"/>
                <w:lang w:eastAsia="zh-TW"/>
              </w:rPr>
              <w:t>摘要：受理編號：</w:t>
            </w:r>
            <w:r w:rsidRPr="006C7E6D">
              <w:rPr>
                <w:rFonts w:ascii="細明體" w:eastAsia="細明體" w:hAnsi="細明體" w:hint="eastAsia"/>
                <w:kern w:val="2"/>
                <w:lang w:eastAsia="zh-TW"/>
              </w:rPr>
              <w:t>DTAAI010.</w:t>
            </w:r>
            <w:r w:rsidRPr="006C7E6D">
              <w:rPr>
                <w:rFonts w:ascii="細明體" w:eastAsia="細明體" w:hAnsi="細明體" w:hint="eastAsia"/>
                <w:snapToGrid w:val="0"/>
              </w:rPr>
              <w:t>APLY_NO</w:t>
            </w:r>
          </w:p>
          <w:p w:rsidR="00EC00E2" w:rsidRPr="006C7E6D" w:rsidRDefault="00EC00E2" w:rsidP="006C7E6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C7E6D">
              <w:rPr>
                <w:rFonts w:ascii="細明體" w:eastAsia="細明體" w:hAnsi="細明體" w:hint="eastAsia"/>
                <w:snapToGrid w:val="0"/>
                <w:lang w:eastAsia="zh-TW"/>
              </w:rPr>
              <w:t xml:space="preserve">      </w:t>
            </w:r>
          </w:p>
        </w:tc>
      </w:tr>
    </w:tbl>
    <w:p w:rsidR="00EC00E2" w:rsidRPr="00EC00E2" w:rsidRDefault="00EC00E2" w:rsidP="00EC00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9304C" w:rsidRDefault="00E9304C" w:rsidP="00E9304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</w:p>
    <w:sectPr w:rsidR="00E9304C" w:rsidSect="00C91BAC"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A57" w:rsidRDefault="00834A57" w:rsidP="00E402BB">
      <w:r>
        <w:separator/>
      </w:r>
    </w:p>
  </w:endnote>
  <w:endnote w:type="continuationSeparator" w:id="0">
    <w:p w:rsidR="00834A57" w:rsidRDefault="00834A57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D4" w:rsidRDefault="005966D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966D4" w:rsidRDefault="005966D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D4" w:rsidRDefault="005966D4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B43523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D4" w:rsidRDefault="005966D4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A57" w:rsidRDefault="00834A57" w:rsidP="00E402BB">
      <w:r>
        <w:separator/>
      </w:r>
    </w:p>
  </w:footnote>
  <w:footnote w:type="continuationSeparator" w:id="0">
    <w:p w:rsidR="00834A57" w:rsidRDefault="00834A57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D4" w:rsidRDefault="005966D4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6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9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5EC7E1F"/>
    <w:multiLevelType w:val="multilevel"/>
    <w:tmpl w:val="941A55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8"/>
        </w:tabs>
        <w:ind w:left="1228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86"/>
        </w:tabs>
        <w:ind w:left="2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9"/>
        </w:tabs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2"/>
        </w:tabs>
        <w:ind w:left="4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5"/>
        </w:tabs>
        <w:ind w:left="5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8"/>
        </w:tabs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1"/>
        </w:tabs>
        <w:ind w:left="69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64"/>
        </w:tabs>
        <w:ind w:left="7664" w:hanging="1800"/>
      </w:pPr>
      <w:rPr>
        <w:rFonts w:hint="default"/>
      </w:rPr>
    </w:lvl>
  </w:abstractNum>
  <w:abstractNum w:abstractNumId="13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4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5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8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9" w15:restartNumberingAfterBreak="0">
    <w:nsid w:val="35E143C1"/>
    <w:multiLevelType w:val="multilevel"/>
    <w:tmpl w:val="817CD78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1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7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8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29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0"/>
  </w:num>
  <w:num w:numId="2">
    <w:abstractNumId w:val="29"/>
  </w:num>
  <w:num w:numId="3">
    <w:abstractNumId w:val="4"/>
  </w:num>
  <w:num w:numId="4">
    <w:abstractNumId w:val="35"/>
  </w:num>
  <w:num w:numId="5">
    <w:abstractNumId w:val="23"/>
  </w:num>
  <w:num w:numId="6">
    <w:abstractNumId w:val="9"/>
  </w:num>
  <w:num w:numId="7">
    <w:abstractNumId w:val="15"/>
  </w:num>
  <w:num w:numId="8">
    <w:abstractNumId w:val="31"/>
  </w:num>
  <w:num w:numId="9">
    <w:abstractNumId w:val="33"/>
  </w:num>
  <w:num w:numId="10">
    <w:abstractNumId w:val="21"/>
  </w:num>
  <w:num w:numId="11">
    <w:abstractNumId w:val="25"/>
  </w:num>
  <w:num w:numId="12">
    <w:abstractNumId w:val="2"/>
  </w:num>
  <w:num w:numId="13">
    <w:abstractNumId w:val="7"/>
  </w:num>
  <w:num w:numId="14">
    <w:abstractNumId w:val="18"/>
  </w:num>
  <w:num w:numId="15">
    <w:abstractNumId w:val="1"/>
  </w:num>
  <w:num w:numId="16">
    <w:abstractNumId w:val="5"/>
  </w:num>
  <w:num w:numId="17">
    <w:abstractNumId w:val="20"/>
  </w:num>
  <w:num w:numId="18">
    <w:abstractNumId w:val="14"/>
  </w:num>
  <w:num w:numId="19">
    <w:abstractNumId w:val="8"/>
  </w:num>
  <w:num w:numId="20">
    <w:abstractNumId w:val="17"/>
  </w:num>
  <w:num w:numId="21">
    <w:abstractNumId w:val="28"/>
  </w:num>
  <w:num w:numId="22">
    <w:abstractNumId w:val="3"/>
  </w:num>
  <w:num w:numId="23">
    <w:abstractNumId w:val="13"/>
  </w:num>
  <w:num w:numId="24">
    <w:abstractNumId w:val="26"/>
  </w:num>
  <w:num w:numId="25">
    <w:abstractNumId w:val="0"/>
  </w:num>
  <w:num w:numId="26">
    <w:abstractNumId w:val="16"/>
  </w:num>
  <w:num w:numId="27">
    <w:abstractNumId w:val="24"/>
  </w:num>
  <w:num w:numId="28">
    <w:abstractNumId w:val="11"/>
  </w:num>
  <w:num w:numId="29">
    <w:abstractNumId w:val="19"/>
  </w:num>
  <w:num w:numId="30">
    <w:abstractNumId w:val="6"/>
  </w:num>
  <w:num w:numId="31">
    <w:abstractNumId w:val="27"/>
  </w:num>
  <w:num w:numId="32">
    <w:abstractNumId w:val="36"/>
  </w:num>
  <w:num w:numId="33">
    <w:abstractNumId w:val="34"/>
  </w:num>
  <w:num w:numId="34">
    <w:abstractNumId w:val="12"/>
  </w:num>
  <w:num w:numId="35">
    <w:abstractNumId w:val="22"/>
  </w:num>
  <w:num w:numId="36">
    <w:abstractNumId w:val="3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17705"/>
    <w:rsid w:val="00021862"/>
    <w:rsid w:val="00026F57"/>
    <w:rsid w:val="000325B8"/>
    <w:rsid w:val="000331BA"/>
    <w:rsid w:val="00033ACC"/>
    <w:rsid w:val="00062D90"/>
    <w:rsid w:val="00085D25"/>
    <w:rsid w:val="000A1A83"/>
    <w:rsid w:val="000A6432"/>
    <w:rsid w:val="000A7BBE"/>
    <w:rsid w:val="000B2D9C"/>
    <w:rsid w:val="000C7675"/>
    <w:rsid w:val="000E32F2"/>
    <w:rsid w:val="001140C7"/>
    <w:rsid w:val="00114A85"/>
    <w:rsid w:val="0012035B"/>
    <w:rsid w:val="0012554A"/>
    <w:rsid w:val="0013346E"/>
    <w:rsid w:val="00133C33"/>
    <w:rsid w:val="0014083D"/>
    <w:rsid w:val="001472CD"/>
    <w:rsid w:val="00152C26"/>
    <w:rsid w:val="00154FD0"/>
    <w:rsid w:val="00157784"/>
    <w:rsid w:val="00160EA4"/>
    <w:rsid w:val="00167659"/>
    <w:rsid w:val="001711B8"/>
    <w:rsid w:val="00174724"/>
    <w:rsid w:val="0018677A"/>
    <w:rsid w:val="001B29BB"/>
    <w:rsid w:val="001B41F4"/>
    <w:rsid w:val="001B7080"/>
    <w:rsid w:val="001D1AF3"/>
    <w:rsid w:val="001E06B0"/>
    <w:rsid w:val="001E6ECA"/>
    <w:rsid w:val="001F5076"/>
    <w:rsid w:val="0021023C"/>
    <w:rsid w:val="00214642"/>
    <w:rsid w:val="00215059"/>
    <w:rsid w:val="002333C1"/>
    <w:rsid w:val="00236854"/>
    <w:rsid w:val="00245848"/>
    <w:rsid w:val="0025065A"/>
    <w:rsid w:val="00254CF8"/>
    <w:rsid w:val="0027746A"/>
    <w:rsid w:val="00285878"/>
    <w:rsid w:val="0029338C"/>
    <w:rsid w:val="002A1D54"/>
    <w:rsid w:val="002C0CD6"/>
    <w:rsid w:val="002C3897"/>
    <w:rsid w:val="002D7662"/>
    <w:rsid w:val="002E71F4"/>
    <w:rsid w:val="003029C1"/>
    <w:rsid w:val="00304C36"/>
    <w:rsid w:val="003120FB"/>
    <w:rsid w:val="003213F7"/>
    <w:rsid w:val="0032647C"/>
    <w:rsid w:val="003378A3"/>
    <w:rsid w:val="003519C9"/>
    <w:rsid w:val="00352BC0"/>
    <w:rsid w:val="003608C2"/>
    <w:rsid w:val="00370C19"/>
    <w:rsid w:val="00376A8B"/>
    <w:rsid w:val="003A0305"/>
    <w:rsid w:val="003A54BA"/>
    <w:rsid w:val="003A632F"/>
    <w:rsid w:val="003C1470"/>
    <w:rsid w:val="003D6A73"/>
    <w:rsid w:val="003F468C"/>
    <w:rsid w:val="003F76D5"/>
    <w:rsid w:val="00404192"/>
    <w:rsid w:val="004161F3"/>
    <w:rsid w:val="00416CD5"/>
    <w:rsid w:val="00417700"/>
    <w:rsid w:val="0042741F"/>
    <w:rsid w:val="0043740C"/>
    <w:rsid w:val="00442653"/>
    <w:rsid w:val="00446AA9"/>
    <w:rsid w:val="00453630"/>
    <w:rsid w:val="00457B3E"/>
    <w:rsid w:val="004647DB"/>
    <w:rsid w:val="0047085E"/>
    <w:rsid w:val="00483F5E"/>
    <w:rsid w:val="00487457"/>
    <w:rsid w:val="00491CC2"/>
    <w:rsid w:val="00493A22"/>
    <w:rsid w:val="00496CDA"/>
    <w:rsid w:val="004A5D24"/>
    <w:rsid w:val="004B0A3F"/>
    <w:rsid w:val="004B1825"/>
    <w:rsid w:val="004B3258"/>
    <w:rsid w:val="004D6669"/>
    <w:rsid w:val="004E033D"/>
    <w:rsid w:val="004E157C"/>
    <w:rsid w:val="004E66EB"/>
    <w:rsid w:val="004E6DAC"/>
    <w:rsid w:val="004E796C"/>
    <w:rsid w:val="004F2F92"/>
    <w:rsid w:val="00500E65"/>
    <w:rsid w:val="0050578E"/>
    <w:rsid w:val="00505B63"/>
    <w:rsid w:val="00510BCA"/>
    <w:rsid w:val="005259AA"/>
    <w:rsid w:val="0053465F"/>
    <w:rsid w:val="00544F9F"/>
    <w:rsid w:val="00546181"/>
    <w:rsid w:val="0055626B"/>
    <w:rsid w:val="00560D8E"/>
    <w:rsid w:val="00566652"/>
    <w:rsid w:val="005904F4"/>
    <w:rsid w:val="00594F61"/>
    <w:rsid w:val="005951FD"/>
    <w:rsid w:val="005966D4"/>
    <w:rsid w:val="005A4C70"/>
    <w:rsid w:val="005B218E"/>
    <w:rsid w:val="005B41A2"/>
    <w:rsid w:val="005C05D1"/>
    <w:rsid w:val="005D6E5B"/>
    <w:rsid w:val="005E3755"/>
    <w:rsid w:val="005E6E63"/>
    <w:rsid w:val="00606190"/>
    <w:rsid w:val="00627FC7"/>
    <w:rsid w:val="00640CA7"/>
    <w:rsid w:val="0064361D"/>
    <w:rsid w:val="00662070"/>
    <w:rsid w:val="006847D2"/>
    <w:rsid w:val="006965BF"/>
    <w:rsid w:val="006A6931"/>
    <w:rsid w:val="006B713F"/>
    <w:rsid w:val="006C4A8C"/>
    <w:rsid w:val="006C7E6D"/>
    <w:rsid w:val="006D3E74"/>
    <w:rsid w:val="006D654E"/>
    <w:rsid w:val="006E2D5D"/>
    <w:rsid w:val="006E4E23"/>
    <w:rsid w:val="0070112A"/>
    <w:rsid w:val="007018A6"/>
    <w:rsid w:val="00707955"/>
    <w:rsid w:val="00711CBC"/>
    <w:rsid w:val="00712860"/>
    <w:rsid w:val="0072003A"/>
    <w:rsid w:val="00721508"/>
    <w:rsid w:val="007548BA"/>
    <w:rsid w:val="00760493"/>
    <w:rsid w:val="00763039"/>
    <w:rsid w:val="00774AA2"/>
    <w:rsid w:val="00784D15"/>
    <w:rsid w:val="00790F65"/>
    <w:rsid w:val="007B556E"/>
    <w:rsid w:val="007C6BD8"/>
    <w:rsid w:val="007C7F5F"/>
    <w:rsid w:val="007D07D0"/>
    <w:rsid w:val="007D0C6B"/>
    <w:rsid w:val="007E5800"/>
    <w:rsid w:val="007F6EF3"/>
    <w:rsid w:val="00800FDA"/>
    <w:rsid w:val="00807DFF"/>
    <w:rsid w:val="00810315"/>
    <w:rsid w:val="00811B32"/>
    <w:rsid w:val="0082075E"/>
    <w:rsid w:val="00822B62"/>
    <w:rsid w:val="00834A57"/>
    <w:rsid w:val="00835601"/>
    <w:rsid w:val="00852566"/>
    <w:rsid w:val="00862461"/>
    <w:rsid w:val="0087095F"/>
    <w:rsid w:val="0087510E"/>
    <w:rsid w:val="008764F0"/>
    <w:rsid w:val="00887A68"/>
    <w:rsid w:val="008B5F26"/>
    <w:rsid w:val="008D347C"/>
    <w:rsid w:val="008F797C"/>
    <w:rsid w:val="008F79BA"/>
    <w:rsid w:val="00901AD6"/>
    <w:rsid w:val="00911780"/>
    <w:rsid w:val="009235ED"/>
    <w:rsid w:val="009307EA"/>
    <w:rsid w:val="00931361"/>
    <w:rsid w:val="00950179"/>
    <w:rsid w:val="0096075A"/>
    <w:rsid w:val="00961C36"/>
    <w:rsid w:val="0097131B"/>
    <w:rsid w:val="009805E3"/>
    <w:rsid w:val="00984A94"/>
    <w:rsid w:val="00984E7E"/>
    <w:rsid w:val="009937E8"/>
    <w:rsid w:val="009A20FE"/>
    <w:rsid w:val="009B1729"/>
    <w:rsid w:val="009C062C"/>
    <w:rsid w:val="009C2924"/>
    <w:rsid w:val="009C7264"/>
    <w:rsid w:val="009D2CA6"/>
    <w:rsid w:val="009D543A"/>
    <w:rsid w:val="009D7A4A"/>
    <w:rsid w:val="009E5F42"/>
    <w:rsid w:val="009F434C"/>
    <w:rsid w:val="009F65CB"/>
    <w:rsid w:val="00A0085C"/>
    <w:rsid w:val="00A02269"/>
    <w:rsid w:val="00A03689"/>
    <w:rsid w:val="00A25035"/>
    <w:rsid w:val="00A27707"/>
    <w:rsid w:val="00A32D2B"/>
    <w:rsid w:val="00A36C2F"/>
    <w:rsid w:val="00A5562A"/>
    <w:rsid w:val="00A656DD"/>
    <w:rsid w:val="00A66E60"/>
    <w:rsid w:val="00A87592"/>
    <w:rsid w:val="00A9331B"/>
    <w:rsid w:val="00AB15C8"/>
    <w:rsid w:val="00AB48F9"/>
    <w:rsid w:val="00AE1911"/>
    <w:rsid w:val="00AE3BF0"/>
    <w:rsid w:val="00AE3EA4"/>
    <w:rsid w:val="00AE602A"/>
    <w:rsid w:val="00AF3E79"/>
    <w:rsid w:val="00AF4465"/>
    <w:rsid w:val="00B03AEA"/>
    <w:rsid w:val="00B043CF"/>
    <w:rsid w:val="00B07522"/>
    <w:rsid w:val="00B11D82"/>
    <w:rsid w:val="00B21FB1"/>
    <w:rsid w:val="00B224DD"/>
    <w:rsid w:val="00B246DD"/>
    <w:rsid w:val="00B42A28"/>
    <w:rsid w:val="00B43523"/>
    <w:rsid w:val="00B468A8"/>
    <w:rsid w:val="00B51896"/>
    <w:rsid w:val="00B53BFD"/>
    <w:rsid w:val="00BA0234"/>
    <w:rsid w:val="00BC62F4"/>
    <w:rsid w:val="00BD6B27"/>
    <w:rsid w:val="00C0109D"/>
    <w:rsid w:val="00C020DC"/>
    <w:rsid w:val="00C138DB"/>
    <w:rsid w:val="00C44ED9"/>
    <w:rsid w:val="00C504F6"/>
    <w:rsid w:val="00C606DC"/>
    <w:rsid w:val="00C720AB"/>
    <w:rsid w:val="00C80EBE"/>
    <w:rsid w:val="00C91BAC"/>
    <w:rsid w:val="00C9482A"/>
    <w:rsid w:val="00C97965"/>
    <w:rsid w:val="00CA5FC4"/>
    <w:rsid w:val="00CB1FC7"/>
    <w:rsid w:val="00CC729B"/>
    <w:rsid w:val="00CD3F8F"/>
    <w:rsid w:val="00CD50C6"/>
    <w:rsid w:val="00CE14A3"/>
    <w:rsid w:val="00CE51DF"/>
    <w:rsid w:val="00CE59C9"/>
    <w:rsid w:val="00D246A9"/>
    <w:rsid w:val="00D25CB4"/>
    <w:rsid w:val="00D2624D"/>
    <w:rsid w:val="00D34263"/>
    <w:rsid w:val="00D36A0B"/>
    <w:rsid w:val="00D36A23"/>
    <w:rsid w:val="00D42E7E"/>
    <w:rsid w:val="00D4613F"/>
    <w:rsid w:val="00D62D6A"/>
    <w:rsid w:val="00D6373A"/>
    <w:rsid w:val="00D75B78"/>
    <w:rsid w:val="00D878E3"/>
    <w:rsid w:val="00D934B3"/>
    <w:rsid w:val="00DA1B7F"/>
    <w:rsid w:val="00DA47AC"/>
    <w:rsid w:val="00DA6BD7"/>
    <w:rsid w:val="00DB0C79"/>
    <w:rsid w:val="00DB3355"/>
    <w:rsid w:val="00DB632E"/>
    <w:rsid w:val="00DD4EBB"/>
    <w:rsid w:val="00DD6784"/>
    <w:rsid w:val="00DE339A"/>
    <w:rsid w:val="00DF07DE"/>
    <w:rsid w:val="00DF446E"/>
    <w:rsid w:val="00E20C78"/>
    <w:rsid w:val="00E2299C"/>
    <w:rsid w:val="00E26F51"/>
    <w:rsid w:val="00E33344"/>
    <w:rsid w:val="00E34A5D"/>
    <w:rsid w:val="00E402BB"/>
    <w:rsid w:val="00E45E0C"/>
    <w:rsid w:val="00E55D95"/>
    <w:rsid w:val="00E64054"/>
    <w:rsid w:val="00E803DB"/>
    <w:rsid w:val="00E926BD"/>
    <w:rsid w:val="00E9304C"/>
    <w:rsid w:val="00EB00B6"/>
    <w:rsid w:val="00EB081C"/>
    <w:rsid w:val="00EC00E2"/>
    <w:rsid w:val="00ED3A03"/>
    <w:rsid w:val="00ED3AC9"/>
    <w:rsid w:val="00ED4181"/>
    <w:rsid w:val="00EE102D"/>
    <w:rsid w:val="00EE109D"/>
    <w:rsid w:val="00EF0EDD"/>
    <w:rsid w:val="00EF4EBC"/>
    <w:rsid w:val="00F02B1D"/>
    <w:rsid w:val="00F0725A"/>
    <w:rsid w:val="00F072CE"/>
    <w:rsid w:val="00F126C6"/>
    <w:rsid w:val="00F1501D"/>
    <w:rsid w:val="00F17601"/>
    <w:rsid w:val="00F2566B"/>
    <w:rsid w:val="00F265A7"/>
    <w:rsid w:val="00F334F0"/>
    <w:rsid w:val="00F33D30"/>
    <w:rsid w:val="00F43E86"/>
    <w:rsid w:val="00F4485A"/>
    <w:rsid w:val="00F45B3D"/>
    <w:rsid w:val="00F50377"/>
    <w:rsid w:val="00F53819"/>
    <w:rsid w:val="00F66D5C"/>
    <w:rsid w:val="00F71A71"/>
    <w:rsid w:val="00F74482"/>
    <w:rsid w:val="00F74F55"/>
    <w:rsid w:val="00F92C71"/>
    <w:rsid w:val="00F9307C"/>
    <w:rsid w:val="00F96E86"/>
    <w:rsid w:val="00FA4D38"/>
    <w:rsid w:val="00FA6BE5"/>
    <w:rsid w:val="00FA6DCC"/>
    <w:rsid w:val="00FB429F"/>
    <w:rsid w:val="00FD1AE5"/>
    <w:rsid w:val="00FD3979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D94765C-8D7D-42F5-ABC6-89D00F8E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rsid w:val="00E9304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5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7.22.49:8080/docs/CommonHR/com/cathay/common/hr/DivData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10.87.22.49:8080/docs/CommonHR/com/cathay/common/hr/DivData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87.22.49:8080/docs/CommonHR/com/cathay/common/hr/Unit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://10.87.22.49:8080/docs/CommonHR/com/cathay/common/hr/Div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87.22.49:8080/docs/CommonHR/com/cathay/common/hr/Unit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Links>
    <vt:vector size="30" baseType="variant">
      <vt:variant>
        <vt:i4>5439568</vt:i4>
      </vt:variant>
      <vt:variant>
        <vt:i4>12</vt:i4>
      </vt:variant>
      <vt:variant>
        <vt:i4>0</vt:i4>
      </vt:variant>
      <vt:variant>
        <vt:i4>5</vt:i4>
      </vt:variant>
      <vt:variant>
        <vt:lpwstr>http://10.87.22.49:8080/docs/CommonHR/com/cathay/common/hr/Unit.html</vt:lpwstr>
      </vt:variant>
      <vt:variant>
        <vt:lpwstr>getDivShortName()</vt:lpwstr>
      </vt:variant>
      <vt:variant>
        <vt:i4>3080232</vt:i4>
      </vt:variant>
      <vt:variant>
        <vt:i4>9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getUnit(java.lang.String)</vt:lpwstr>
      </vt:variant>
      <vt:variant>
        <vt:i4>5898325</vt:i4>
      </vt:variant>
      <vt:variant>
        <vt:i4>6</vt:i4>
      </vt:variant>
      <vt:variant>
        <vt:i4>0</vt:i4>
      </vt:variant>
      <vt:variant>
        <vt:i4>5</vt:i4>
      </vt:variant>
      <vt:variant>
        <vt:lpwstr>http://10.87.22.49:8080/docs/CommonHR/com/cathay/common/hr/Unit.html</vt:lpwstr>
      </vt:variant>
      <vt:variant>
        <vt:lpwstr>getAdcd()</vt:lpwstr>
      </vt:variant>
      <vt:variant>
        <vt:i4>3080232</vt:i4>
      </vt:variant>
      <vt:variant>
        <vt:i4>3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getUnit(java.lang.String)</vt:lpwstr>
      </vt:variant>
      <vt:variant>
        <vt:i4>5242907</vt:i4>
      </vt:variant>
      <vt:variant>
        <vt:i4>0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getAdmCenter(java.lang.String)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2020-07-27T00:57:00Z</dcterms:created>
  <dcterms:modified xsi:type="dcterms:W3CDTF">2020-07-27T00:57:00Z</dcterms:modified>
</cp:coreProperties>
</file>