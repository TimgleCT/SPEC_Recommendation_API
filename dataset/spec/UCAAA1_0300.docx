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020"/>
        <w:gridCol w:w="1080"/>
        <w:gridCol w:w="1440"/>
      </w:tblGrid>
      <w:tr w:rsidR="0023751E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bookmarkStart w:id="0" w:name="_GoBack"/>
            <w:bookmarkEnd w:id="0"/>
            <w:r>
              <w:rPr>
                <w:rFonts w:ascii="新細明體" w:hAnsi="新細明體"/>
                <w:bCs/>
              </w:rPr>
              <w:t>Date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r>
              <w:rPr>
                <w:rFonts w:ascii="新細明體" w:hAnsi="新細明體"/>
                <w:bCs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/>
                <w:bCs/>
                <w:lang w:eastAsia="zh-TW"/>
              </w:rPr>
              <w:t>Author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確認USER</w:t>
            </w:r>
          </w:p>
        </w:tc>
      </w:tr>
      <w:tr w:rsidR="0023751E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7"/>
                <w:attr w:name="Month" w:val="11"/>
                <w:attr w:name="Day" w:val="19"/>
                <w:attr w:name="IsLunarDate" w:val="False"/>
                <w:attr w:name="IsROCDate" w:val="False"/>
              </w:smartTagPr>
              <w:r>
                <w:rPr>
                  <w:rFonts w:ascii="新細明體" w:hAnsi="新細明體"/>
                  <w:bCs/>
                  <w:lang w:eastAsia="zh-TW"/>
                </w:rPr>
                <w:t>200</w:t>
              </w:r>
              <w:r w:rsidR="002110DC">
                <w:rPr>
                  <w:rFonts w:ascii="新細明體" w:hAnsi="新細明體" w:hint="eastAsia"/>
                  <w:bCs/>
                  <w:lang w:eastAsia="zh-TW"/>
                </w:rPr>
                <w:t>7</w:t>
              </w:r>
              <w:r>
                <w:rPr>
                  <w:rFonts w:ascii="新細明體" w:hAnsi="新細明體"/>
                  <w:bCs/>
                  <w:lang w:eastAsia="zh-TW"/>
                </w:rPr>
                <w:t>/</w:t>
              </w:r>
              <w:r w:rsidR="002110DC">
                <w:rPr>
                  <w:rFonts w:ascii="新細明體" w:hAnsi="新細明體" w:hint="eastAsia"/>
                  <w:bCs/>
                  <w:lang w:eastAsia="zh-TW"/>
                </w:rPr>
                <w:t>11</w:t>
              </w:r>
              <w:r>
                <w:rPr>
                  <w:rFonts w:ascii="新細明體" w:hAnsi="新細明體"/>
                  <w:bCs/>
                  <w:lang w:eastAsia="zh-TW"/>
                </w:rPr>
                <w:t>/</w:t>
              </w:r>
              <w:r w:rsidR="00CD0ADA">
                <w:rPr>
                  <w:rFonts w:ascii="新細明體" w:hAnsi="新細明體" w:hint="eastAsia"/>
                  <w:bCs/>
                  <w:lang w:eastAsia="zh-TW"/>
                </w:rPr>
                <w:t>1</w:t>
              </w:r>
              <w:r w:rsidR="002110DC">
                <w:rPr>
                  <w:rFonts w:ascii="新細明體" w:hAnsi="新細明體" w:hint="eastAsia"/>
                  <w:bCs/>
                  <w:lang w:eastAsia="zh-TW"/>
                </w:rPr>
                <w:t>9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CREATE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CD0AD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proofErr w:type="spellStart"/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9E5AF0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AF0" w:rsidRDefault="009E5AF0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4"/>
                <w:attr w:name="Month" w:val="8"/>
                <w:attr w:name="Year" w:val="2009"/>
              </w:smartTagPr>
              <w:r>
                <w:rPr>
                  <w:rFonts w:ascii="新細明體" w:hAnsi="新細明體" w:hint="eastAsia"/>
                  <w:bCs/>
                  <w:lang w:eastAsia="zh-TW"/>
                </w:rPr>
                <w:t>2009/8/24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AF0" w:rsidRDefault="00447728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重寫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AF0" w:rsidRDefault="00C0178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proofErr w:type="spellStart"/>
            <w:r>
              <w:rPr>
                <w:rFonts w:ascii="新細明體" w:hAnsi="新細明體" w:hint="eastAsia"/>
                <w:bCs/>
                <w:lang w:eastAsia="zh-TW"/>
              </w:rPr>
              <w:t>vvn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AF0" w:rsidRDefault="009E5AF0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A12F1C">
        <w:trPr>
          <w:ins w:id="1" w:author="test" w:date="2009-09-01T11:29:00Z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F1C" w:rsidRDefault="00A12F1C">
            <w:pPr>
              <w:pStyle w:val="Tabletext"/>
              <w:rPr>
                <w:ins w:id="2" w:author="test" w:date="2009-09-01T11:29:00Z"/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9"/>
                <w:attr w:name="Year" w:val="2009"/>
              </w:smartTagPr>
              <w:ins w:id="3" w:author="test" w:date="2009-09-01T11:29:00Z">
                <w:r>
                  <w:rPr>
                    <w:rFonts w:ascii="新細明體" w:hAnsi="新細明體" w:hint="eastAsia"/>
                    <w:bCs/>
                    <w:lang w:eastAsia="zh-TW"/>
                  </w:rPr>
                  <w:t>2009/9/1</w:t>
                </w:r>
              </w:ins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F1C" w:rsidRDefault="00A12F1C">
            <w:pPr>
              <w:pStyle w:val="Tabletext"/>
              <w:rPr>
                <w:ins w:id="4" w:author="test" w:date="2009-09-01T11:29:00Z"/>
                <w:rFonts w:ascii="細明體" w:eastAsia="細明體" w:hAnsi="細明體" w:hint="eastAsia"/>
                <w:lang w:eastAsia="zh-TW"/>
              </w:rPr>
            </w:pPr>
            <w:ins w:id="5" w:author="test" w:date="2009-09-01T11:29:00Z">
              <w:r>
                <w:rPr>
                  <w:rFonts w:ascii="細明體" w:eastAsia="細明體" w:hAnsi="細明體" w:hint="eastAsia"/>
                  <w:lang w:eastAsia="zh-TW"/>
                </w:rPr>
                <w:t>改受理進度=</w:t>
              </w:r>
              <w:r>
                <w:rPr>
                  <w:rFonts w:ascii="細明體" w:eastAsia="細明體" w:hAnsi="細明體"/>
                  <w:lang w:eastAsia="zh-TW"/>
                </w:rPr>
                <w:t>’</w:t>
              </w:r>
              <w:smartTag w:uri="urn:schemas-microsoft-com:office:smarttags" w:element="chmetcnv">
                <w:smartTagPr>
                  <w:attr w:name="TCSC" w:val="0"/>
                  <w:attr w:name="NumberType" w:val="1"/>
                  <w:attr w:name="Negative" w:val="False"/>
                  <w:attr w:name="HasSpace" w:val="False"/>
                  <w:attr w:name="SourceValue" w:val="0"/>
                  <w:attr w:name="UnitName" w:val="’"/>
                </w:smartTagPr>
                <w:r>
                  <w:rPr>
                    <w:rFonts w:ascii="細明體" w:eastAsia="細明體" w:hAnsi="細明體" w:hint="eastAsia"/>
                    <w:lang w:eastAsia="zh-TW"/>
                  </w:rPr>
                  <w:t>00</w:t>
                </w:r>
                <w:r>
                  <w:rPr>
                    <w:rFonts w:ascii="細明體" w:eastAsia="細明體" w:hAnsi="細明體"/>
                    <w:lang w:eastAsia="zh-TW"/>
                  </w:rPr>
                  <w:t>’</w:t>
                </w:r>
              </w:smartTag>
              <w:r>
                <w:rPr>
                  <w:rFonts w:ascii="細明體" w:eastAsia="細明體" w:hAnsi="細明體"/>
                  <w:lang w:eastAsia="zh-TW"/>
                </w:rPr>
                <w:t>時</w:t>
              </w:r>
              <w:r>
                <w:rPr>
                  <w:rFonts w:ascii="細明體" w:eastAsia="細明體" w:hAnsi="細明體" w:hint="eastAsia"/>
                  <w:lang w:eastAsia="zh-TW"/>
                </w:rPr>
                <w:t>,可修改刪除</w:t>
              </w:r>
            </w:ins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F1C" w:rsidRDefault="00A12F1C">
            <w:pPr>
              <w:pStyle w:val="Tabletext"/>
              <w:rPr>
                <w:ins w:id="6" w:author="test" w:date="2009-09-01T11:29:00Z"/>
                <w:rFonts w:ascii="新細明體" w:hAnsi="新細明體" w:hint="eastAsia"/>
                <w:bCs/>
                <w:lang w:eastAsia="zh-TW"/>
              </w:rPr>
            </w:pPr>
            <w:proofErr w:type="spellStart"/>
            <w:ins w:id="7" w:author="test" w:date="2009-09-01T11:29:00Z">
              <w:r>
                <w:rPr>
                  <w:rFonts w:ascii="新細明體" w:hAnsi="新細明體" w:hint="eastAsia"/>
                  <w:bCs/>
                  <w:lang w:eastAsia="zh-TW"/>
                </w:rPr>
                <w:t>vvn</w:t>
              </w:r>
              <w:proofErr w:type="spellEnd"/>
            </w:ins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F1C" w:rsidRDefault="00A12F1C">
            <w:pPr>
              <w:pStyle w:val="Tabletext"/>
              <w:rPr>
                <w:ins w:id="8" w:author="test" w:date="2009-09-01T11:29:00Z"/>
                <w:rFonts w:ascii="新細明體" w:hAnsi="新細明體" w:hint="eastAsia"/>
                <w:bCs/>
                <w:lang w:eastAsia="zh-TW"/>
              </w:rPr>
            </w:pPr>
          </w:p>
        </w:tc>
      </w:tr>
    </w:tbl>
    <w:p w:rsidR="0023751E" w:rsidRDefault="0023751E">
      <w:pPr>
        <w:rPr>
          <w:rFonts w:hint="eastAsia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  <w:r>
        <w:rPr>
          <w:rFonts w:hint="eastAsia"/>
          <w:b/>
          <w:kern w:val="2"/>
          <w:sz w:val="24"/>
          <w:szCs w:val="24"/>
          <w:lang w:eastAsia="zh-TW"/>
        </w:rPr>
        <w:t>UC</w:t>
      </w:r>
      <w:r w:rsidR="00CD0ADA">
        <w:rPr>
          <w:rFonts w:hint="eastAsia"/>
          <w:b/>
          <w:kern w:val="2"/>
          <w:sz w:val="24"/>
          <w:szCs w:val="24"/>
          <w:lang w:eastAsia="zh-TW"/>
        </w:rPr>
        <w:t>A</w:t>
      </w:r>
      <w:r w:rsidR="00EE510E">
        <w:rPr>
          <w:rFonts w:hint="eastAsia"/>
          <w:b/>
          <w:kern w:val="2"/>
          <w:sz w:val="24"/>
          <w:szCs w:val="24"/>
          <w:lang w:eastAsia="zh-TW"/>
        </w:rPr>
        <w:t>A</w:t>
      </w:r>
      <w:r>
        <w:rPr>
          <w:rFonts w:hint="eastAsia"/>
          <w:b/>
          <w:kern w:val="2"/>
          <w:sz w:val="24"/>
          <w:szCs w:val="24"/>
          <w:lang w:eastAsia="zh-TW"/>
        </w:rPr>
        <w:t>A</w:t>
      </w:r>
      <w:r w:rsidR="00EE510E">
        <w:rPr>
          <w:rFonts w:hint="eastAsia"/>
          <w:b/>
          <w:kern w:val="2"/>
          <w:sz w:val="24"/>
          <w:szCs w:val="24"/>
          <w:lang w:eastAsia="zh-TW"/>
        </w:rPr>
        <w:t>1</w:t>
      </w:r>
      <w:r>
        <w:rPr>
          <w:rFonts w:hint="eastAsia"/>
          <w:b/>
          <w:kern w:val="2"/>
          <w:sz w:val="24"/>
          <w:szCs w:val="24"/>
          <w:lang w:eastAsia="zh-TW"/>
        </w:rPr>
        <w:t>0</w:t>
      </w:r>
      <w:r w:rsidR="002110DC">
        <w:rPr>
          <w:rFonts w:hint="eastAsia"/>
          <w:b/>
          <w:kern w:val="2"/>
          <w:sz w:val="24"/>
          <w:szCs w:val="24"/>
          <w:lang w:eastAsia="zh-TW"/>
        </w:rPr>
        <w:t>3</w:t>
      </w:r>
      <w:r>
        <w:rPr>
          <w:rFonts w:hint="eastAsia"/>
          <w:b/>
          <w:kern w:val="2"/>
          <w:sz w:val="24"/>
          <w:szCs w:val="24"/>
          <w:lang w:eastAsia="zh-TW"/>
        </w:rPr>
        <w:t>0</w:t>
      </w:r>
      <w:r w:rsidR="00CD0ADA">
        <w:rPr>
          <w:rFonts w:hint="eastAsia"/>
          <w:b/>
          <w:kern w:val="2"/>
          <w:sz w:val="24"/>
          <w:szCs w:val="24"/>
          <w:lang w:eastAsia="zh-TW"/>
        </w:rPr>
        <w:t>0</w:t>
      </w:r>
      <w:r>
        <w:rPr>
          <w:rFonts w:hint="eastAsia"/>
          <w:b/>
          <w:kern w:val="2"/>
          <w:sz w:val="24"/>
          <w:szCs w:val="24"/>
          <w:lang w:eastAsia="zh-TW"/>
        </w:rPr>
        <w:t>_</w:t>
      </w:r>
      <w:r w:rsidR="002110DC">
        <w:rPr>
          <w:rFonts w:hint="eastAsia"/>
          <w:b/>
          <w:kern w:val="2"/>
          <w:sz w:val="24"/>
          <w:szCs w:val="24"/>
          <w:lang w:eastAsia="zh-TW"/>
        </w:rPr>
        <w:t>補告知</w:t>
      </w:r>
      <w:r w:rsidR="009E5AF0">
        <w:rPr>
          <w:rFonts w:hint="eastAsia"/>
          <w:b/>
          <w:kern w:val="2"/>
          <w:sz w:val="24"/>
          <w:szCs w:val="24"/>
          <w:lang w:eastAsia="zh-TW"/>
        </w:rPr>
        <w:t>件</w:t>
      </w:r>
      <w:r w:rsidR="005E598E">
        <w:rPr>
          <w:rFonts w:hint="eastAsia"/>
          <w:b/>
          <w:kern w:val="2"/>
          <w:sz w:val="24"/>
          <w:szCs w:val="24"/>
          <w:lang w:eastAsia="zh-TW"/>
        </w:rPr>
        <w:t>、</w:t>
      </w:r>
      <w:r w:rsidR="009E5AF0">
        <w:rPr>
          <w:rFonts w:hint="eastAsia"/>
          <w:b/>
          <w:kern w:val="2"/>
          <w:sz w:val="24"/>
          <w:szCs w:val="24"/>
          <w:lang w:eastAsia="zh-TW"/>
        </w:rPr>
        <w:t>舉發</w:t>
      </w:r>
      <w:r w:rsidR="002110DC">
        <w:rPr>
          <w:rFonts w:hint="eastAsia"/>
          <w:b/>
          <w:kern w:val="2"/>
          <w:sz w:val="24"/>
          <w:szCs w:val="24"/>
          <w:lang w:eastAsia="zh-TW"/>
        </w:rPr>
        <w:t>件</w:t>
      </w:r>
      <w:r w:rsidR="00CD0ADA">
        <w:rPr>
          <w:rFonts w:hint="eastAsia"/>
          <w:b/>
          <w:kern w:val="2"/>
          <w:sz w:val="24"/>
          <w:szCs w:val="24"/>
          <w:lang w:eastAsia="zh-TW"/>
        </w:rPr>
        <w:t>輸入</w:t>
      </w:r>
    </w:p>
    <w:p w:rsidR="0023751E" w:rsidRPr="00EE510E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</w:p>
    <w:p w:rsidR="0023751E" w:rsidRDefault="0023751E">
      <w:pPr>
        <w:numPr>
          <w:ilvl w:val="0"/>
          <w:numId w:val="3"/>
          <w:numberingChange w:id="9" w:author="test" w:date="2009-09-01T11:29:00Z" w:original="%1:1:35:、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程式功能概述：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460"/>
      </w:tblGrid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460" w:type="dxa"/>
          </w:tcPr>
          <w:p w:rsidR="0023751E" w:rsidRDefault="002110D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補告知</w:t>
            </w:r>
            <w:r w:rsidR="009E5AF0">
              <w:rPr>
                <w:rFonts w:ascii="細明體" w:eastAsia="細明體" w:hAnsi="細明體" w:hint="eastAsia"/>
                <w:sz w:val="20"/>
                <w:szCs w:val="20"/>
              </w:rPr>
              <w:t>及舉發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件</w:t>
            </w:r>
            <w:r w:rsidR="00D25907">
              <w:rPr>
                <w:rFonts w:ascii="細明體" w:eastAsia="細明體" w:hAnsi="細明體" w:hint="eastAsia"/>
                <w:sz w:val="20"/>
                <w:szCs w:val="20"/>
              </w:rPr>
              <w:t>輸入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460" w:type="dxa"/>
          </w:tcPr>
          <w:p w:rsidR="0023751E" w:rsidRDefault="00D2590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EE510E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EE510E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_0</w:t>
            </w:r>
            <w:r w:rsidR="002110DC"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46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460" w:type="dxa"/>
          </w:tcPr>
          <w:p w:rsidR="0023751E" w:rsidRDefault="002110D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補告知</w:t>
            </w:r>
            <w:r w:rsidR="009E5AF0">
              <w:rPr>
                <w:rFonts w:ascii="細明體" w:eastAsia="細明體" w:hAnsi="細明體" w:hint="eastAsia"/>
                <w:sz w:val="20"/>
                <w:szCs w:val="20"/>
              </w:rPr>
              <w:t>及舉發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件</w:t>
            </w:r>
            <w:r w:rsidR="008D7252">
              <w:rPr>
                <w:rFonts w:ascii="細明體" w:eastAsia="細明體" w:hAnsi="細明體" w:hint="eastAsia"/>
                <w:sz w:val="20"/>
                <w:szCs w:val="20"/>
              </w:rPr>
              <w:t>輸入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處理人員</w:t>
            </w:r>
          </w:p>
        </w:tc>
        <w:tc>
          <w:tcPr>
            <w:tcW w:w="846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23751E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numPr>
          <w:ilvl w:val="0"/>
          <w:numId w:val="3"/>
          <w:numberingChange w:id="10" w:author="test" w:date="2009-09-01T11:29:00Z" w:original="%1:2:35:、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使用模組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520"/>
        <w:gridCol w:w="4140"/>
        <w:gridCol w:w="3500"/>
      </w:tblGrid>
      <w:tr w:rsidR="0023751E">
        <w:tc>
          <w:tcPr>
            <w:tcW w:w="72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52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14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CLASS</w:t>
            </w:r>
          </w:p>
        </w:tc>
        <w:tc>
          <w:tcPr>
            <w:tcW w:w="350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METHOD</w:t>
            </w:r>
          </w:p>
        </w:tc>
      </w:tr>
      <w:tr w:rsidR="00B77E6C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B77E6C" w:rsidRDefault="00B77E6C">
            <w:pPr>
              <w:numPr>
                <w:ilvl w:val="0"/>
                <w:numId w:val="4"/>
                <w:numberingChange w:id="11" w:author="test" w:date="2009-09-01T11:29:00Z" w:original="%1:1:0: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:rsidR="00B77E6C" w:rsidRPr="0098618B" w:rsidRDefault="00B77E6C">
            <w:pPr>
              <w:rPr>
                <w:rFonts w:hint="eastAsia"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</w:tcPr>
          <w:p w:rsidR="00B77E6C" w:rsidRDefault="00B77E6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</w:rPr>
            </w:pPr>
          </w:p>
        </w:tc>
        <w:tc>
          <w:tcPr>
            <w:tcW w:w="3500" w:type="dxa"/>
          </w:tcPr>
          <w:p w:rsidR="00B77E6C" w:rsidRDefault="00B77E6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B77E6C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B77E6C" w:rsidRDefault="00B77E6C">
            <w:pPr>
              <w:numPr>
                <w:ilvl w:val="0"/>
                <w:numId w:val="4"/>
                <w:numberingChange w:id="12" w:author="test" w:date="2009-09-01T11:29:00Z" w:original="%1:2:0: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:rsidR="00B77E6C" w:rsidRPr="00227F86" w:rsidRDefault="00B77E6C">
            <w:pPr>
              <w:rPr>
                <w:rFonts w:hint="eastAsia"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</w:tcPr>
          <w:p w:rsidR="00B77E6C" w:rsidRDefault="00B77E6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</w:rPr>
            </w:pPr>
          </w:p>
        </w:tc>
        <w:tc>
          <w:tcPr>
            <w:tcW w:w="3500" w:type="dxa"/>
          </w:tcPr>
          <w:p w:rsidR="00B77E6C" w:rsidRDefault="00B77E6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23751E" w:rsidRDefault="0023751E">
      <w:pPr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numPr>
          <w:ilvl w:val="0"/>
          <w:numId w:val="3"/>
          <w:numberingChange w:id="13" w:author="test" w:date="2009-09-01T11:29:00Z" w:original="%1:3:35:、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使用檔案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3960"/>
      </w:tblGrid>
      <w:tr w:rsidR="00DA6C1D">
        <w:tc>
          <w:tcPr>
            <w:tcW w:w="72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DA6C1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A6C1D" w:rsidRDefault="00DA6C1D">
            <w:pPr>
              <w:numPr>
                <w:ilvl w:val="0"/>
                <w:numId w:val="5"/>
                <w:numberingChange w:id="14" w:author="test" w:date="2009-09-01T11:29:00Z" w:original="%1:1:0: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DA6C1D" w:rsidRPr="00726503" w:rsidRDefault="00726503">
            <w:pPr>
              <w:pStyle w:val="Tabletext"/>
              <w:rPr>
                <w:rFonts w:hint="eastAsia"/>
                <w:kern w:val="2"/>
                <w:szCs w:val="24"/>
                <w:lang w:eastAsia="zh-TW"/>
              </w:rPr>
            </w:pPr>
            <w:r w:rsidRPr="00726503">
              <w:rPr>
                <w:rFonts w:hint="eastAsia"/>
                <w:kern w:val="2"/>
                <w:szCs w:val="24"/>
                <w:lang w:eastAsia="zh-TW"/>
              </w:rPr>
              <w:t>理賠補告知件及舉發件受理檔</w:t>
            </w:r>
          </w:p>
        </w:tc>
        <w:tc>
          <w:tcPr>
            <w:tcW w:w="3960" w:type="dxa"/>
          </w:tcPr>
          <w:p w:rsidR="00DA6C1D" w:rsidRDefault="002110D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DTAAA0</w:t>
            </w:r>
            <w:r w:rsidR="00726503">
              <w:rPr>
                <w:rFonts w:hint="eastAsia"/>
                <w:sz w:val="20"/>
                <w:szCs w:val="20"/>
              </w:rPr>
              <w:t>60</w:t>
            </w:r>
          </w:p>
        </w:tc>
      </w:tr>
      <w:tr w:rsidR="00726503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726503" w:rsidRDefault="00726503">
            <w:pPr>
              <w:numPr>
                <w:ilvl w:val="0"/>
                <w:numId w:val="5"/>
                <w:numberingChange w:id="15" w:author="test" w:date="2009-09-01T11:29:00Z" w:original="%1:2:0: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726503" w:rsidRPr="00726503" w:rsidRDefault="00726503">
            <w:pPr>
              <w:pStyle w:val="Tabletext"/>
              <w:rPr>
                <w:rFonts w:hint="eastAsia"/>
                <w:kern w:val="2"/>
                <w:szCs w:val="24"/>
                <w:lang w:eastAsia="zh-TW"/>
              </w:rPr>
            </w:pPr>
            <w:r w:rsidRPr="00726503">
              <w:rPr>
                <w:rFonts w:hint="eastAsia"/>
                <w:kern w:val="2"/>
                <w:szCs w:val="24"/>
                <w:lang w:eastAsia="zh-TW"/>
              </w:rPr>
              <w:t>理賠補告知件及舉發件保單號碼檔</w:t>
            </w:r>
          </w:p>
        </w:tc>
        <w:tc>
          <w:tcPr>
            <w:tcW w:w="3960" w:type="dxa"/>
          </w:tcPr>
          <w:p w:rsidR="00726503" w:rsidRDefault="00726503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DTAAA061</w:t>
            </w:r>
          </w:p>
        </w:tc>
      </w:tr>
    </w:tbl>
    <w:p w:rsidR="0023751E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7C098B" w:rsidRDefault="007C098B" w:rsidP="007C098B">
      <w:pPr>
        <w:numPr>
          <w:ilvl w:val="0"/>
          <w:numId w:val="3"/>
          <w:numberingChange w:id="16" w:author="test" w:date="2009-09-01T11:29:00Z" w:original="%1:4:35:、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傳輸參數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4320"/>
      </w:tblGrid>
      <w:tr w:rsidR="007C098B">
        <w:tc>
          <w:tcPr>
            <w:tcW w:w="9180" w:type="dxa"/>
            <w:gridSpan w:val="4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7C098B">
        <w:tc>
          <w:tcPr>
            <w:tcW w:w="72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</w:tbl>
    <w:p w:rsidR="0023751E" w:rsidRDefault="0023751E">
      <w:pPr>
        <w:rPr>
          <w:rFonts w:hint="eastAsia"/>
          <w:sz w:val="20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u w:val="single"/>
          <w:lang w:eastAsia="zh-TW"/>
        </w:rPr>
      </w:pPr>
      <w:r>
        <w:rPr>
          <w:u w:val="single"/>
          <w:lang w:eastAsia="zh-TW"/>
        </w:rPr>
        <w:br w:type="page"/>
      </w:r>
      <w:r>
        <w:rPr>
          <w:rFonts w:hint="eastAsia"/>
          <w:u w:val="single"/>
          <w:lang w:eastAsia="zh-TW"/>
        </w:rPr>
        <w:lastRenderedPageBreak/>
        <w:t>說明</w:t>
      </w: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Default="0023751E">
      <w:pPr>
        <w:pStyle w:val="Tabletext"/>
        <w:keepLines w:val="0"/>
        <w:numPr>
          <w:ilvl w:val="0"/>
          <w:numId w:val="2"/>
          <w:numberingChange w:id="17" w:author="test" w:date="2009-09-01T11:29:00Z" w:original="%1:1:0: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初始畫面</w:t>
      </w:r>
    </w:p>
    <w:p w:rsidR="0023751E" w:rsidRDefault="0023751E">
      <w:pPr>
        <w:pStyle w:val="Tabletext"/>
        <w:keepLines w:val="0"/>
        <w:numPr>
          <w:ilvl w:val="1"/>
          <w:numId w:val="2"/>
          <w:numberingChange w:id="18" w:author="test" w:date="2009-09-01T11:29:00Z" w:original="%1:1:0:.%2:1:0: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如</w:t>
      </w:r>
      <w:r w:rsidR="007C098B">
        <w:rPr>
          <w:rFonts w:hint="eastAsia"/>
          <w:bCs/>
          <w:lang w:eastAsia="zh-TW"/>
        </w:rPr>
        <w:t xml:space="preserve"> </w:t>
      </w:r>
      <w:r w:rsidR="007C098B">
        <w:rPr>
          <w:rFonts w:hint="eastAsia"/>
        </w:rPr>
        <w:t>USA</w:t>
      </w:r>
      <w:r w:rsidR="00EE510E">
        <w:rPr>
          <w:rFonts w:hint="eastAsia"/>
          <w:lang w:eastAsia="zh-TW"/>
        </w:rPr>
        <w:t>A</w:t>
      </w:r>
      <w:r w:rsidR="007C098B">
        <w:rPr>
          <w:rFonts w:hint="eastAsia"/>
        </w:rPr>
        <w:t>A</w:t>
      </w:r>
      <w:r w:rsidR="00EE510E">
        <w:rPr>
          <w:rFonts w:hint="eastAsia"/>
          <w:lang w:eastAsia="zh-TW"/>
        </w:rPr>
        <w:t>1</w:t>
      </w:r>
      <w:r w:rsidR="007C098B">
        <w:rPr>
          <w:rFonts w:hint="eastAsia"/>
        </w:rPr>
        <w:t>0</w:t>
      </w:r>
      <w:r w:rsidR="002110DC">
        <w:rPr>
          <w:rFonts w:hint="eastAsia"/>
          <w:lang w:eastAsia="zh-TW"/>
        </w:rPr>
        <w:t>3</w:t>
      </w:r>
      <w:r w:rsidR="007C098B">
        <w:rPr>
          <w:rFonts w:hint="eastAsia"/>
        </w:rPr>
        <w:t>00</w:t>
      </w:r>
      <w:r w:rsidR="00870A8E">
        <w:rPr>
          <w:rFonts w:hint="eastAsia"/>
          <w:lang w:eastAsia="zh-TW"/>
        </w:rPr>
        <w:t>。</w:t>
      </w:r>
    </w:p>
    <w:p w:rsidR="00F418D3" w:rsidRDefault="00F418D3" w:rsidP="00AE6D9C">
      <w:pPr>
        <w:pStyle w:val="Tabletext"/>
        <w:keepLines w:val="0"/>
        <w:numPr>
          <w:ilvl w:val="1"/>
          <w:numId w:val="2"/>
          <w:numberingChange w:id="19" w:author="test" w:date="2009-09-01T11:29:00Z" w:original="%1:1:0:.%2:2:0:"/>
        </w:numPr>
        <w:spacing w:after="0" w:line="240" w:lineRule="auto"/>
        <w:rPr>
          <w:bCs/>
          <w:lang w:eastAsia="zh-TW"/>
        </w:rPr>
      </w:pPr>
      <w:r>
        <w:rPr>
          <w:rFonts w:hint="eastAsia"/>
          <w:bCs/>
          <w:lang w:eastAsia="zh-TW"/>
        </w:rPr>
        <w:t>顯示畫面初始值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467311" w:rsidTr="00467311">
        <w:tc>
          <w:tcPr>
            <w:tcW w:w="2520" w:type="dxa"/>
          </w:tcPr>
          <w:p w:rsidR="00467311" w:rsidRDefault="00467311" w:rsidP="00467311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467311" w:rsidRDefault="00467311" w:rsidP="00467311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340" w:type="dxa"/>
          </w:tcPr>
          <w:p w:rsidR="00467311" w:rsidRDefault="00467311" w:rsidP="00467311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467311" w:rsidTr="00467311">
        <w:tc>
          <w:tcPr>
            <w:tcW w:w="2520" w:type="dxa"/>
          </w:tcPr>
          <w:p w:rsidR="00467311" w:rsidRDefault="00467311" w:rsidP="00467311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被保人</w:t>
            </w:r>
            <w:r>
              <w:rPr>
                <w:rFonts w:hint="eastAsia"/>
                <w:lang w:eastAsia="zh-TW"/>
              </w:rPr>
              <w:t>ID</w:t>
            </w:r>
          </w:p>
        </w:tc>
        <w:tc>
          <w:tcPr>
            <w:tcW w:w="3780" w:type="dxa"/>
          </w:tcPr>
          <w:p w:rsidR="00467311" w:rsidRDefault="00467311" w:rsidP="0046731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bCs/>
                <w:lang w:eastAsia="zh-TW"/>
              </w:rPr>
              <w:t>D</w:t>
            </w:r>
            <w:r>
              <w:rPr>
                <w:rFonts w:hint="eastAsia"/>
                <w:bCs/>
                <w:lang w:eastAsia="zh-TW"/>
              </w:rPr>
              <w:t>efault:</w:t>
            </w:r>
            <w:r>
              <w:rPr>
                <w:rFonts w:hint="eastAsia"/>
                <w:bCs/>
                <w:lang w:eastAsia="zh-TW"/>
              </w:rPr>
              <w:t>空白</w:t>
            </w:r>
          </w:p>
        </w:tc>
        <w:tc>
          <w:tcPr>
            <w:tcW w:w="2340" w:type="dxa"/>
          </w:tcPr>
          <w:p w:rsidR="00467311" w:rsidRDefault="00467311" w:rsidP="0046731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467311" w:rsidTr="00467311">
        <w:tc>
          <w:tcPr>
            <w:tcW w:w="2520" w:type="dxa"/>
          </w:tcPr>
          <w:p w:rsidR="00467311" w:rsidRDefault="00467311" w:rsidP="00467311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姓名</w:t>
            </w:r>
          </w:p>
        </w:tc>
        <w:tc>
          <w:tcPr>
            <w:tcW w:w="3780" w:type="dxa"/>
          </w:tcPr>
          <w:p w:rsidR="00467311" w:rsidRDefault="00467311" w:rsidP="0046731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bCs/>
                <w:lang w:eastAsia="zh-TW"/>
              </w:rPr>
              <w:t>D</w:t>
            </w:r>
            <w:r>
              <w:rPr>
                <w:rFonts w:hint="eastAsia"/>
                <w:bCs/>
                <w:lang w:eastAsia="zh-TW"/>
              </w:rPr>
              <w:t>efault:</w:t>
            </w:r>
            <w:r>
              <w:rPr>
                <w:rFonts w:hint="eastAsia"/>
                <w:bCs/>
                <w:lang w:eastAsia="zh-TW"/>
              </w:rPr>
              <w:t>空白</w:t>
            </w:r>
          </w:p>
        </w:tc>
        <w:tc>
          <w:tcPr>
            <w:tcW w:w="2340" w:type="dxa"/>
          </w:tcPr>
          <w:p w:rsidR="00467311" w:rsidRDefault="00467311" w:rsidP="0046731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467311" w:rsidTr="00467311">
        <w:tc>
          <w:tcPr>
            <w:tcW w:w="2520" w:type="dxa"/>
          </w:tcPr>
          <w:p w:rsidR="00467311" w:rsidRDefault="00467311" w:rsidP="00467311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輸入項目</w:t>
            </w:r>
          </w:p>
        </w:tc>
        <w:tc>
          <w:tcPr>
            <w:tcW w:w="3780" w:type="dxa"/>
          </w:tcPr>
          <w:p w:rsidR="00467311" w:rsidRDefault="00467311" w:rsidP="0046731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proofErr w:type="spellStart"/>
            <w:r>
              <w:rPr>
                <w:bCs/>
                <w:lang w:eastAsia="zh-TW"/>
              </w:rPr>
              <w:t>D</w:t>
            </w:r>
            <w:r>
              <w:rPr>
                <w:rFonts w:hint="eastAsia"/>
                <w:bCs/>
                <w:lang w:eastAsia="zh-TW"/>
              </w:rPr>
              <w:t>efault:X</w:t>
            </w:r>
            <w:proofErr w:type="spellEnd"/>
            <w:r>
              <w:rPr>
                <w:rFonts w:hint="eastAsia"/>
                <w:bCs/>
                <w:lang w:eastAsia="zh-TW"/>
              </w:rPr>
              <w:t>:</w:t>
            </w:r>
            <w:r>
              <w:rPr>
                <w:rFonts w:hint="eastAsia"/>
                <w:bCs/>
                <w:lang w:eastAsia="zh-TW"/>
              </w:rPr>
              <w:t>補告知</w:t>
            </w:r>
          </w:p>
        </w:tc>
        <w:tc>
          <w:tcPr>
            <w:tcW w:w="2340" w:type="dxa"/>
          </w:tcPr>
          <w:p w:rsidR="00467311" w:rsidRDefault="00467311" w:rsidP="0046731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467311" w:rsidTr="00467311">
        <w:tc>
          <w:tcPr>
            <w:tcW w:w="2520" w:type="dxa"/>
          </w:tcPr>
          <w:p w:rsidR="00467311" w:rsidRDefault="00467311" w:rsidP="00467311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補告知</w:t>
            </w:r>
            <w:r>
              <w:rPr>
                <w:rFonts w:hint="eastAsia"/>
                <w:lang w:eastAsia="zh-TW"/>
              </w:rPr>
              <w:t>(</w:t>
            </w:r>
            <w:r>
              <w:rPr>
                <w:rFonts w:hint="eastAsia"/>
                <w:lang w:eastAsia="zh-TW"/>
              </w:rPr>
              <w:t>舉發</w:t>
            </w:r>
            <w:r>
              <w:rPr>
                <w:rFonts w:hint="eastAsia"/>
                <w:lang w:eastAsia="zh-TW"/>
              </w:rPr>
              <w:t>)</w:t>
            </w:r>
            <w:r>
              <w:rPr>
                <w:rFonts w:hint="eastAsia"/>
                <w:lang w:eastAsia="zh-TW"/>
              </w:rPr>
              <w:t>之保單號碼</w:t>
            </w:r>
          </w:p>
        </w:tc>
        <w:tc>
          <w:tcPr>
            <w:tcW w:w="3780" w:type="dxa"/>
          </w:tcPr>
          <w:p w:rsidR="00467311" w:rsidRDefault="00467311" w:rsidP="0046731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bCs/>
                <w:lang w:eastAsia="zh-TW"/>
              </w:rPr>
              <w:t>D</w:t>
            </w:r>
            <w:r>
              <w:rPr>
                <w:rFonts w:hint="eastAsia"/>
                <w:bCs/>
                <w:lang w:eastAsia="zh-TW"/>
              </w:rPr>
              <w:t>efault:</w:t>
            </w:r>
            <w:r>
              <w:rPr>
                <w:rFonts w:hint="eastAsia"/>
                <w:bCs/>
                <w:lang w:eastAsia="zh-TW"/>
              </w:rPr>
              <w:t>空白</w:t>
            </w:r>
          </w:p>
        </w:tc>
        <w:tc>
          <w:tcPr>
            <w:tcW w:w="2340" w:type="dxa"/>
          </w:tcPr>
          <w:p w:rsidR="00467311" w:rsidRDefault="00467311" w:rsidP="0046731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8A66DE">
        <w:tc>
          <w:tcPr>
            <w:tcW w:w="2520" w:type="dxa"/>
          </w:tcPr>
          <w:p w:rsidR="008A66DE" w:rsidRDefault="008A66DE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告知書</w:t>
            </w:r>
          </w:p>
        </w:tc>
        <w:tc>
          <w:tcPr>
            <w:tcW w:w="3780" w:type="dxa"/>
          </w:tcPr>
          <w:p w:rsidR="008A66DE" w:rsidRDefault="002C1622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bCs/>
                <w:lang w:eastAsia="zh-TW"/>
              </w:rPr>
              <w:t>D</w:t>
            </w:r>
            <w:r>
              <w:rPr>
                <w:rFonts w:hint="eastAsia"/>
                <w:bCs/>
                <w:lang w:eastAsia="zh-TW"/>
              </w:rPr>
              <w:t>efault:</w:t>
            </w:r>
            <w:r>
              <w:rPr>
                <w:rFonts w:hint="eastAsia"/>
                <w:bCs/>
                <w:lang w:eastAsia="zh-TW"/>
              </w:rPr>
              <w:t>空白</w:t>
            </w:r>
          </w:p>
        </w:tc>
        <w:tc>
          <w:tcPr>
            <w:tcW w:w="2340" w:type="dxa"/>
          </w:tcPr>
          <w:p w:rsidR="008A66DE" w:rsidRDefault="008A66DE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8A66DE">
        <w:tc>
          <w:tcPr>
            <w:tcW w:w="2520" w:type="dxa"/>
          </w:tcPr>
          <w:p w:rsidR="008A66DE" w:rsidRDefault="008A66DE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照會單</w:t>
            </w:r>
          </w:p>
        </w:tc>
        <w:tc>
          <w:tcPr>
            <w:tcW w:w="3780" w:type="dxa"/>
          </w:tcPr>
          <w:p w:rsidR="008A66DE" w:rsidRDefault="002C1622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bCs/>
                <w:lang w:eastAsia="zh-TW"/>
              </w:rPr>
              <w:t>D</w:t>
            </w:r>
            <w:r>
              <w:rPr>
                <w:rFonts w:hint="eastAsia"/>
                <w:bCs/>
                <w:lang w:eastAsia="zh-TW"/>
              </w:rPr>
              <w:t>efault:</w:t>
            </w:r>
            <w:r>
              <w:rPr>
                <w:rFonts w:hint="eastAsia"/>
                <w:bCs/>
                <w:lang w:eastAsia="zh-TW"/>
              </w:rPr>
              <w:t>空白</w:t>
            </w:r>
          </w:p>
        </w:tc>
        <w:tc>
          <w:tcPr>
            <w:tcW w:w="2340" w:type="dxa"/>
          </w:tcPr>
          <w:p w:rsidR="008A66DE" w:rsidRDefault="008A66DE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8A66DE">
        <w:tc>
          <w:tcPr>
            <w:tcW w:w="2520" w:type="dxa"/>
          </w:tcPr>
          <w:p w:rsidR="008A66DE" w:rsidRDefault="008A66DE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診斷書</w:t>
            </w:r>
          </w:p>
        </w:tc>
        <w:tc>
          <w:tcPr>
            <w:tcW w:w="3780" w:type="dxa"/>
          </w:tcPr>
          <w:p w:rsidR="008A66DE" w:rsidRDefault="002C1622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bCs/>
                <w:lang w:eastAsia="zh-TW"/>
              </w:rPr>
              <w:t>D</w:t>
            </w:r>
            <w:r>
              <w:rPr>
                <w:rFonts w:hint="eastAsia"/>
                <w:bCs/>
                <w:lang w:eastAsia="zh-TW"/>
              </w:rPr>
              <w:t>efault:</w:t>
            </w:r>
            <w:r>
              <w:rPr>
                <w:rFonts w:hint="eastAsia"/>
                <w:bCs/>
                <w:lang w:eastAsia="zh-TW"/>
              </w:rPr>
              <w:t>空白</w:t>
            </w:r>
          </w:p>
        </w:tc>
        <w:tc>
          <w:tcPr>
            <w:tcW w:w="2340" w:type="dxa"/>
          </w:tcPr>
          <w:p w:rsidR="008A66DE" w:rsidRDefault="008A66DE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8A66DE">
        <w:tc>
          <w:tcPr>
            <w:tcW w:w="2520" w:type="dxa"/>
          </w:tcPr>
          <w:p w:rsidR="008A66DE" w:rsidRDefault="008A66DE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病歷</w:t>
            </w:r>
          </w:p>
        </w:tc>
        <w:tc>
          <w:tcPr>
            <w:tcW w:w="3780" w:type="dxa"/>
          </w:tcPr>
          <w:p w:rsidR="008A66DE" w:rsidRDefault="002C1622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bCs/>
                <w:lang w:eastAsia="zh-TW"/>
              </w:rPr>
              <w:t>D</w:t>
            </w:r>
            <w:r>
              <w:rPr>
                <w:rFonts w:hint="eastAsia"/>
                <w:bCs/>
                <w:lang w:eastAsia="zh-TW"/>
              </w:rPr>
              <w:t>efault:</w:t>
            </w:r>
            <w:r>
              <w:rPr>
                <w:rFonts w:hint="eastAsia"/>
                <w:bCs/>
                <w:lang w:eastAsia="zh-TW"/>
              </w:rPr>
              <w:t>空白</w:t>
            </w:r>
          </w:p>
        </w:tc>
        <w:tc>
          <w:tcPr>
            <w:tcW w:w="2340" w:type="dxa"/>
          </w:tcPr>
          <w:p w:rsidR="008A66DE" w:rsidRDefault="008A66DE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8A66DE">
        <w:tc>
          <w:tcPr>
            <w:tcW w:w="2520" w:type="dxa"/>
          </w:tcPr>
          <w:p w:rsidR="008A66DE" w:rsidRDefault="008A66DE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其他附件</w:t>
            </w:r>
          </w:p>
        </w:tc>
        <w:tc>
          <w:tcPr>
            <w:tcW w:w="3780" w:type="dxa"/>
          </w:tcPr>
          <w:p w:rsidR="008A66DE" w:rsidRDefault="002C1622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bCs/>
                <w:lang w:eastAsia="zh-TW"/>
              </w:rPr>
              <w:t>D</w:t>
            </w:r>
            <w:r>
              <w:rPr>
                <w:rFonts w:hint="eastAsia"/>
                <w:bCs/>
                <w:lang w:eastAsia="zh-TW"/>
              </w:rPr>
              <w:t>efault:</w:t>
            </w:r>
            <w:r>
              <w:rPr>
                <w:rFonts w:hint="eastAsia"/>
                <w:bCs/>
                <w:lang w:eastAsia="zh-TW"/>
              </w:rPr>
              <w:t>空白</w:t>
            </w:r>
          </w:p>
        </w:tc>
        <w:tc>
          <w:tcPr>
            <w:tcW w:w="2340" w:type="dxa"/>
          </w:tcPr>
          <w:p w:rsidR="008A66DE" w:rsidRDefault="008A66DE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8A66DE">
        <w:tc>
          <w:tcPr>
            <w:tcW w:w="2520" w:type="dxa"/>
          </w:tcPr>
          <w:p w:rsidR="008A66DE" w:rsidRDefault="008A66DE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保單</w:t>
            </w:r>
          </w:p>
        </w:tc>
        <w:tc>
          <w:tcPr>
            <w:tcW w:w="3780" w:type="dxa"/>
          </w:tcPr>
          <w:p w:rsidR="008A66DE" w:rsidRDefault="002C1622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bCs/>
                <w:lang w:eastAsia="zh-TW"/>
              </w:rPr>
              <w:t>D</w:t>
            </w:r>
            <w:r>
              <w:rPr>
                <w:rFonts w:hint="eastAsia"/>
                <w:bCs/>
                <w:lang w:eastAsia="zh-TW"/>
              </w:rPr>
              <w:t>efault:</w:t>
            </w:r>
            <w:r>
              <w:rPr>
                <w:rFonts w:hint="eastAsia"/>
                <w:bCs/>
                <w:lang w:eastAsia="zh-TW"/>
              </w:rPr>
              <w:t>空白</w:t>
            </w:r>
          </w:p>
        </w:tc>
        <w:tc>
          <w:tcPr>
            <w:tcW w:w="2340" w:type="dxa"/>
          </w:tcPr>
          <w:p w:rsidR="008A66DE" w:rsidRDefault="008A66DE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8A66DE">
        <w:tc>
          <w:tcPr>
            <w:tcW w:w="2520" w:type="dxa"/>
          </w:tcPr>
          <w:p w:rsidR="008A66DE" w:rsidRDefault="008A66DE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受理編號</w:t>
            </w:r>
          </w:p>
        </w:tc>
        <w:tc>
          <w:tcPr>
            <w:tcW w:w="3780" w:type="dxa"/>
          </w:tcPr>
          <w:p w:rsidR="008A66DE" w:rsidRDefault="002C1622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bCs/>
                <w:lang w:eastAsia="zh-TW"/>
              </w:rPr>
              <w:t>D</w:t>
            </w:r>
            <w:r>
              <w:rPr>
                <w:rFonts w:hint="eastAsia"/>
                <w:bCs/>
                <w:lang w:eastAsia="zh-TW"/>
              </w:rPr>
              <w:t>efault:</w:t>
            </w:r>
            <w:r>
              <w:rPr>
                <w:rFonts w:hint="eastAsia"/>
                <w:bCs/>
                <w:lang w:eastAsia="zh-TW"/>
              </w:rPr>
              <w:t>空白</w:t>
            </w:r>
          </w:p>
        </w:tc>
        <w:tc>
          <w:tcPr>
            <w:tcW w:w="2340" w:type="dxa"/>
          </w:tcPr>
          <w:p w:rsidR="008A66DE" w:rsidRDefault="008A66DE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8A66DE" w:rsidTr="008A66DE">
        <w:tc>
          <w:tcPr>
            <w:tcW w:w="2520" w:type="dxa"/>
          </w:tcPr>
          <w:p w:rsidR="008A66DE" w:rsidRDefault="008A66DE" w:rsidP="008A66DE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受理日期</w:t>
            </w:r>
          </w:p>
        </w:tc>
        <w:tc>
          <w:tcPr>
            <w:tcW w:w="3780" w:type="dxa"/>
          </w:tcPr>
          <w:p w:rsidR="008A66DE" w:rsidRDefault="008A66DE" w:rsidP="008A66D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proofErr w:type="spellStart"/>
            <w:r>
              <w:rPr>
                <w:rFonts w:hint="eastAsia"/>
                <w:bCs/>
                <w:lang w:eastAsia="zh-TW"/>
              </w:rPr>
              <w:t>CurrentDate</w:t>
            </w:r>
            <w:proofErr w:type="spellEnd"/>
          </w:p>
        </w:tc>
        <w:tc>
          <w:tcPr>
            <w:tcW w:w="2340" w:type="dxa"/>
          </w:tcPr>
          <w:p w:rsidR="008A66DE" w:rsidRDefault="008A66DE" w:rsidP="008A66D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民國年顯示</w:t>
            </w:r>
          </w:p>
        </w:tc>
      </w:tr>
      <w:tr w:rsidR="008A66DE">
        <w:tc>
          <w:tcPr>
            <w:tcW w:w="2520" w:type="dxa"/>
          </w:tcPr>
          <w:p w:rsidR="008A66DE" w:rsidRDefault="008A66DE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lang w:eastAsia="zh-TW"/>
              </w:rPr>
              <w:t>受理人員</w:t>
            </w:r>
          </w:p>
        </w:tc>
        <w:tc>
          <w:tcPr>
            <w:tcW w:w="3780" w:type="dxa"/>
          </w:tcPr>
          <w:p w:rsidR="008A66DE" w:rsidRDefault="008A66DE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登入者人員</w:t>
            </w:r>
          </w:p>
        </w:tc>
        <w:tc>
          <w:tcPr>
            <w:tcW w:w="2340" w:type="dxa"/>
          </w:tcPr>
          <w:p w:rsidR="008A66DE" w:rsidRDefault="008A66DE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8A66DE">
        <w:tc>
          <w:tcPr>
            <w:tcW w:w="2520" w:type="dxa"/>
          </w:tcPr>
          <w:p w:rsidR="008A66DE" w:rsidRDefault="008A66DE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受理人員姓名</w:t>
            </w:r>
          </w:p>
        </w:tc>
        <w:tc>
          <w:tcPr>
            <w:tcW w:w="3780" w:type="dxa"/>
          </w:tcPr>
          <w:p w:rsidR="008A66DE" w:rsidRDefault="008A66DE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登入者姓名</w:t>
            </w:r>
          </w:p>
        </w:tc>
        <w:tc>
          <w:tcPr>
            <w:tcW w:w="2340" w:type="dxa"/>
          </w:tcPr>
          <w:p w:rsidR="008A66DE" w:rsidRDefault="008A66DE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8A66DE">
        <w:tc>
          <w:tcPr>
            <w:tcW w:w="2520" w:type="dxa"/>
          </w:tcPr>
          <w:p w:rsidR="008A66DE" w:rsidRDefault="008A66DE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受理單位</w:t>
            </w:r>
          </w:p>
        </w:tc>
        <w:tc>
          <w:tcPr>
            <w:tcW w:w="3780" w:type="dxa"/>
          </w:tcPr>
          <w:p w:rsidR="008A66DE" w:rsidRDefault="008A66DE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登入者單位</w:t>
            </w:r>
          </w:p>
        </w:tc>
        <w:tc>
          <w:tcPr>
            <w:tcW w:w="2340" w:type="dxa"/>
          </w:tcPr>
          <w:p w:rsidR="008A66DE" w:rsidRDefault="008A66DE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8A66DE">
        <w:tc>
          <w:tcPr>
            <w:tcW w:w="2520" w:type="dxa"/>
          </w:tcPr>
          <w:p w:rsidR="008A66DE" w:rsidRDefault="008A66DE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受理單位中文</w:t>
            </w:r>
          </w:p>
        </w:tc>
        <w:tc>
          <w:tcPr>
            <w:tcW w:w="3780" w:type="dxa"/>
          </w:tcPr>
          <w:p w:rsidR="008A66DE" w:rsidRDefault="008A66DE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登入者單位中文</w:t>
            </w:r>
          </w:p>
        </w:tc>
        <w:tc>
          <w:tcPr>
            <w:tcW w:w="2340" w:type="dxa"/>
          </w:tcPr>
          <w:p w:rsidR="008A66DE" w:rsidRDefault="008A66DE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</w:tbl>
    <w:p w:rsidR="00C53BB7" w:rsidRDefault="00C53BB7" w:rsidP="0024357A">
      <w:pPr>
        <w:pStyle w:val="Tabletext"/>
        <w:keepLines w:val="0"/>
        <w:numPr>
          <w:ilvl w:val="1"/>
          <w:numId w:val="2"/>
          <w:numberingChange w:id="20" w:author="test" w:date="2009-09-01T11:29:00Z" w:original="%1:1:0:.%2:3:0:"/>
        </w:numPr>
        <w:spacing w:after="0" w:line="240" w:lineRule="auto"/>
        <w:rPr>
          <w:bCs/>
          <w:lang w:eastAsia="zh-TW"/>
        </w:rPr>
      </w:pPr>
      <w:r>
        <w:rPr>
          <w:rFonts w:hint="eastAsia"/>
          <w:bCs/>
          <w:lang w:eastAsia="zh-TW"/>
        </w:rPr>
        <w:t>查詢</w:t>
      </w:r>
      <w:r>
        <w:rPr>
          <w:rFonts w:hint="eastAsia"/>
          <w:lang w:eastAsia="zh-TW"/>
        </w:rPr>
        <w:t>BUTTON</w:t>
      </w:r>
      <w:r w:rsidR="00624355">
        <w:rPr>
          <w:rFonts w:hint="eastAsia"/>
          <w:lang w:eastAsia="zh-TW"/>
        </w:rPr>
        <w:t>,</w:t>
      </w:r>
      <w:r w:rsidR="00624355">
        <w:rPr>
          <w:rFonts w:hint="eastAsia"/>
          <w:lang w:eastAsia="zh-TW"/>
        </w:rPr>
        <w:t>送件</w:t>
      </w:r>
      <w:r w:rsidR="00624355">
        <w:rPr>
          <w:rFonts w:hint="eastAsia"/>
          <w:lang w:eastAsia="zh-TW"/>
        </w:rPr>
        <w:t xml:space="preserve"> BUTTON</w:t>
      </w:r>
      <w:r>
        <w:rPr>
          <w:rFonts w:hint="eastAsia"/>
          <w:lang w:eastAsia="zh-TW"/>
        </w:rPr>
        <w:t xml:space="preserve"> </w:t>
      </w:r>
      <w:r w:rsidRPr="00C53BB7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ENABLE</w:t>
      </w:r>
    </w:p>
    <w:p w:rsidR="0024357A" w:rsidRDefault="0024357A" w:rsidP="0024357A">
      <w:pPr>
        <w:pStyle w:val="Tabletext"/>
        <w:keepLines w:val="0"/>
        <w:spacing w:after="0" w:line="240" w:lineRule="auto"/>
        <w:rPr>
          <w:rFonts w:hint="eastAsia"/>
          <w:b/>
          <w:bCs/>
          <w:color w:val="008000"/>
          <w:lang w:eastAsia="zh-TW"/>
        </w:rPr>
      </w:pPr>
    </w:p>
    <w:p w:rsidR="0023751E" w:rsidRDefault="0023751E">
      <w:pPr>
        <w:pStyle w:val="Tabletext"/>
        <w:keepLines w:val="0"/>
        <w:numPr>
          <w:ilvl w:val="0"/>
          <w:numId w:val="2"/>
          <w:numberingChange w:id="21" w:author="test" w:date="2009-09-01T11:29:00Z" w:original="%1:2:0: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查詢</w:t>
      </w:r>
    </w:p>
    <w:p w:rsidR="00BC7FFE" w:rsidRDefault="0023751E" w:rsidP="00AC44F0">
      <w:pPr>
        <w:pStyle w:val="Tabletext"/>
        <w:keepLines w:val="0"/>
        <w:numPr>
          <w:ilvl w:val="1"/>
          <w:numId w:val="2"/>
          <w:numberingChange w:id="22" w:author="test" w:date="2009-09-01T11:29:00Z" w:original="%1:2:0:.%2:1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說明</w:t>
      </w:r>
    </w:p>
    <w:p w:rsidR="00AE6D9C" w:rsidRDefault="00AE6D9C" w:rsidP="008F6A3E">
      <w:pPr>
        <w:pStyle w:val="Tabletext"/>
        <w:keepLines w:val="0"/>
        <w:numPr>
          <w:ilvl w:val="2"/>
          <w:numId w:val="2"/>
          <w:numberingChange w:id="23" w:author="test" w:date="2009-09-01T11:29:00Z" w:original="%1:2:0:.%2:1:0:.%3:1:0: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>檢核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AE6D9C">
        <w:tc>
          <w:tcPr>
            <w:tcW w:w="2520" w:type="dxa"/>
          </w:tcPr>
          <w:p w:rsidR="00AE6D9C" w:rsidRDefault="00AE6D9C" w:rsidP="00CA5F7A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AE6D9C" w:rsidRDefault="00AE6D9C" w:rsidP="00CA5F7A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檢核</w:t>
            </w:r>
          </w:p>
        </w:tc>
        <w:tc>
          <w:tcPr>
            <w:tcW w:w="2340" w:type="dxa"/>
          </w:tcPr>
          <w:p w:rsidR="00AE6D9C" w:rsidRDefault="00AE6D9C" w:rsidP="00CA5F7A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訊息</w:t>
            </w:r>
          </w:p>
        </w:tc>
      </w:tr>
      <w:tr w:rsidR="00AE6D9C">
        <w:tc>
          <w:tcPr>
            <w:tcW w:w="2520" w:type="dxa"/>
          </w:tcPr>
          <w:p w:rsidR="00AE6D9C" w:rsidRDefault="002110DC" w:rsidP="00CA5F7A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被保人</w:t>
            </w:r>
            <w:r>
              <w:rPr>
                <w:rFonts w:hint="eastAsia"/>
                <w:lang w:eastAsia="zh-TW"/>
              </w:rPr>
              <w:t>ID</w:t>
            </w:r>
          </w:p>
        </w:tc>
        <w:tc>
          <w:tcPr>
            <w:tcW w:w="3780" w:type="dxa"/>
          </w:tcPr>
          <w:p w:rsidR="00AE6D9C" w:rsidRDefault="00AE6D9C" w:rsidP="00AE6D9C">
            <w:pPr>
              <w:pStyle w:val="Tabletext"/>
              <w:keepLines w:val="0"/>
              <w:numPr>
                <w:ilvl w:val="1"/>
                <w:numId w:val="5"/>
                <w:numberingChange w:id="24" w:author="test" w:date="2009-09-01T11:29:00Z" w:original="%2:1:0:."/>
              </w:numPr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需為合理</w:t>
            </w:r>
            <w:r>
              <w:rPr>
                <w:rFonts w:hint="eastAsia"/>
                <w:bCs/>
                <w:lang w:eastAsia="zh-TW"/>
              </w:rPr>
              <w:t>ID</w:t>
            </w:r>
          </w:p>
          <w:p w:rsidR="00AE6D9C" w:rsidRDefault="00ED753B" w:rsidP="00ED753B">
            <w:pPr>
              <w:pStyle w:val="Tabletext"/>
              <w:keepLines w:val="0"/>
              <w:numPr>
                <w:ilvl w:val="1"/>
                <w:numId w:val="5"/>
                <w:numberingChange w:id="25" w:author="test" w:date="2009-09-01T11:29:00Z" w:original="%2:2:0:."/>
              </w:numPr>
              <w:spacing w:after="0" w:line="240" w:lineRule="auto"/>
              <w:jc w:val="both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需有值</w:t>
            </w:r>
          </w:p>
        </w:tc>
        <w:tc>
          <w:tcPr>
            <w:tcW w:w="2340" w:type="dxa"/>
          </w:tcPr>
          <w:p w:rsidR="00AE6D9C" w:rsidRDefault="0051201C" w:rsidP="0051201C">
            <w:pPr>
              <w:pStyle w:val="Tabletext"/>
              <w:keepLines w:val="0"/>
              <w:numPr>
                <w:ilvl w:val="1"/>
                <w:numId w:val="4"/>
                <w:numberingChange w:id="26" w:author="test" w:date="2009-09-01T11:29:00Z" w:original="%2:1:0:."/>
              </w:numPr>
              <w:tabs>
                <w:tab w:val="clear" w:pos="840"/>
                <w:tab w:val="num" w:pos="252"/>
              </w:tabs>
              <w:spacing w:after="0" w:line="240" w:lineRule="auto"/>
              <w:ind w:hanging="840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請輸入</w:t>
            </w:r>
            <w:r w:rsidR="002110DC">
              <w:rPr>
                <w:rFonts w:hint="eastAsia"/>
                <w:bCs/>
                <w:lang w:eastAsia="zh-TW"/>
              </w:rPr>
              <w:t>正確被保人</w:t>
            </w:r>
            <w:r>
              <w:rPr>
                <w:rFonts w:hint="eastAsia"/>
                <w:bCs/>
                <w:lang w:eastAsia="zh-TW"/>
              </w:rPr>
              <w:t>ID</w:t>
            </w:r>
          </w:p>
          <w:p w:rsidR="0051201C" w:rsidRDefault="0051201C" w:rsidP="0051201C">
            <w:pPr>
              <w:pStyle w:val="Tabletext"/>
              <w:keepLines w:val="0"/>
              <w:numPr>
                <w:ilvl w:val="1"/>
                <w:numId w:val="4"/>
                <w:numberingChange w:id="27" w:author="test" w:date="2009-09-01T11:29:00Z" w:original="%2:2:0:."/>
              </w:numPr>
              <w:tabs>
                <w:tab w:val="clear" w:pos="840"/>
                <w:tab w:val="num" w:pos="252"/>
              </w:tabs>
              <w:spacing w:after="0" w:line="240" w:lineRule="auto"/>
              <w:ind w:hanging="840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請輸入</w:t>
            </w:r>
            <w:r w:rsidR="002110DC">
              <w:rPr>
                <w:rFonts w:hint="eastAsia"/>
                <w:bCs/>
                <w:lang w:eastAsia="zh-TW"/>
              </w:rPr>
              <w:t>被保人</w:t>
            </w:r>
            <w:r>
              <w:rPr>
                <w:rFonts w:hint="eastAsia"/>
                <w:bCs/>
                <w:lang w:eastAsia="zh-TW"/>
              </w:rPr>
              <w:t>ID</w:t>
            </w:r>
          </w:p>
        </w:tc>
      </w:tr>
    </w:tbl>
    <w:p w:rsidR="001031A4" w:rsidRDefault="001031A4" w:rsidP="008F6A3E">
      <w:pPr>
        <w:pStyle w:val="Tabletext"/>
        <w:keepLines w:val="0"/>
        <w:numPr>
          <w:ilvl w:val="2"/>
          <w:numId w:val="2"/>
          <w:numberingChange w:id="28" w:author="test" w:date="2009-09-01T11:29:00Z" w:original="%1:2:0:.%2:1:0:.%3:2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讀取資料：</w:t>
      </w:r>
    </w:p>
    <w:p w:rsidR="00FB3CDF" w:rsidRDefault="00FB3CDF" w:rsidP="00FB3CDF">
      <w:pPr>
        <w:pStyle w:val="Tabletext"/>
        <w:keepLines w:val="0"/>
        <w:numPr>
          <w:ilvl w:val="3"/>
          <w:numId w:val="2"/>
          <w:numberingChange w:id="29" w:author="test" w:date="2009-09-01T11:29:00Z" w:original="%1:2:0:.%2:1:0:.%3:2:0:.%4:1:0:"/>
        </w:numPr>
        <w:spacing w:after="0" w:line="240" w:lineRule="auto"/>
      </w:pPr>
      <w:r>
        <w:rPr>
          <w:color w:val="0000FF"/>
        </w:rPr>
        <w:t>SELECT</w:t>
      </w:r>
      <w:r>
        <w:t xml:space="preserve"> </w:t>
      </w:r>
      <w:r>
        <w:rPr>
          <w:color w:val="808080"/>
        </w:rPr>
        <w:t>*</w:t>
      </w:r>
      <w:r>
        <w:t xml:space="preserve"> </w:t>
      </w:r>
      <w:r>
        <w:rPr>
          <w:color w:val="0000FF"/>
        </w:rPr>
        <w:t>FROM</w:t>
      </w:r>
      <w:r>
        <w:t xml:space="preserve"> DBAA.DTAAA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60"/>
          <w:attr w:name="UnitName" w:val="a"/>
        </w:smartTagPr>
        <w:r>
          <w:t>060 A</w:t>
        </w:r>
      </w:smartTag>
      <w:r>
        <w:t xml:space="preserve"> </w:t>
      </w:r>
      <w:r>
        <w:rPr>
          <w:color w:val="FF00FF"/>
        </w:rPr>
        <w:t>LEFT</w:t>
      </w:r>
      <w:r>
        <w:t xml:space="preserve"> </w:t>
      </w:r>
      <w:r>
        <w:rPr>
          <w:color w:val="0000FF"/>
        </w:rPr>
        <w:t>JOIN</w:t>
      </w:r>
      <w:r>
        <w:t xml:space="preserve"> DBAA.DTAAA001 B</w:t>
      </w:r>
    </w:p>
    <w:p w:rsidR="00FB3CDF" w:rsidRDefault="00FB3CDF" w:rsidP="00FB3CDF">
      <w:pPr>
        <w:widowControl w:val="0"/>
        <w:autoSpaceDE w:val="0"/>
        <w:autoSpaceDN w:val="0"/>
        <w:adjustRightInd w:val="0"/>
        <w:ind w:left="1264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A.APLY_NO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B.APLY_NO</w:t>
      </w:r>
    </w:p>
    <w:p w:rsidR="00FB3CDF" w:rsidRDefault="00FB3CDF" w:rsidP="00FB3CDF">
      <w:pPr>
        <w:pStyle w:val="Tabletext"/>
        <w:keepLines w:val="0"/>
        <w:spacing w:after="0" w:line="240" w:lineRule="auto"/>
        <w:ind w:left="1264" w:firstLine="720"/>
        <w:rPr>
          <w:rFonts w:hint="eastAsia"/>
          <w:kern w:val="2"/>
          <w:szCs w:val="24"/>
          <w:lang w:eastAsia="zh-TW"/>
        </w:rPr>
      </w:pP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 xml:space="preserve"> B.APLY_STS </w:t>
      </w:r>
      <w:r>
        <w:rPr>
          <w:rFonts w:ascii="Courier New" w:hAnsi="Courier New" w:cs="Courier New"/>
          <w:color w:val="808080"/>
        </w:rPr>
        <w:t>&lt;&gt;</w:t>
      </w:r>
      <w:r>
        <w:rPr>
          <w:rFonts w:ascii="Courier New" w:hAnsi="Courier New" w:cs="Courier New"/>
          <w:color w:val="FF0000"/>
        </w:rPr>
        <w:t>'80'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808080"/>
        </w:rPr>
        <w:t>AND</w:t>
      </w:r>
      <w:r>
        <w:rPr>
          <w:rFonts w:ascii="Courier New" w:hAnsi="Courier New" w:cs="Courier New"/>
          <w:color w:val="000000"/>
        </w:rPr>
        <w:t xml:space="preserve"> A.INSD_ID</w:t>
      </w:r>
      <w:r>
        <w:rPr>
          <w:rFonts w:ascii="Courier New" w:hAnsi="Courier New" w:cs="Courier New"/>
          <w:color w:val="808080"/>
        </w:rPr>
        <w:t>=</w:t>
      </w:r>
      <w:r w:rsidR="00D74EC2">
        <w:rPr>
          <w:rFonts w:ascii="Courier New" w:hAnsi="Courier New" w:cs="Courier New" w:hint="eastAsia"/>
          <w:color w:val="808080"/>
          <w:lang w:eastAsia="zh-TW"/>
        </w:rPr>
        <w:t>UI.</w:t>
      </w:r>
      <w:r w:rsidR="00D74EC2" w:rsidRPr="00D74EC2">
        <w:rPr>
          <w:rFonts w:hint="eastAsia"/>
          <w:lang w:eastAsia="zh-TW"/>
        </w:rPr>
        <w:t xml:space="preserve"> </w:t>
      </w:r>
      <w:r w:rsidR="00D74EC2">
        <w:rPr>
          <w:rFonts w:hint="eastAsia"/>
          <w:lang w:eastAsia="zh-TW"/>
        </w:rPr>
        <w:t>被保人</w:t>
      </w:r>
      <w:r w:rsidR="00D74EC2">
        <w:rPr>
          <w:rFonts w:hint="eastAsia"/>
          <w:lang w:eastAsia="zh-TW"/>
        </w:rPr>
        <w:t>ID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FF"/>
        </w:rPr>
        <w:t>WITH</w:t>
      </w:r>
      <w:r>
        <w:rPr>
          <w:rFonts w:ascii="Courier New" w:hAnsi="Courier New" w:cs="Courier New"/>
          <w:color w:val="000000"/>
        </w:rPr>
        <w:t xml:space="preserve"> UR</w:t>
      </w:r>
    </w:p>
    <w:p w:rsidR="00153412" w:rsidRDefault="00865346" w:rsidP="003C7362">
      <w:pPr>
        <w:pStyle w:val="Tabletext"/>
        <w:keepLines w:val="0"/>
        <w:numPr>
          <w:ilvl w:val="4"/>
          <w:numId w:val="2"/>
          <w:numberingChange w:id="30" w:author="test" w:date="2009-09-01T11:29:00Z" w:original="%1:2:0:.%2:1:0:.%3:2:0:.%4:1:0:.%5:1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IF </w:t>
      </w:r>
      <w:r w:rsidR="003C7362">
        <w:rPr>
          <w:rFonts w:hint="eastAsia"/>
          <w:lang w:eastAsia="zh-TW"/>
        </w:rPr>
        <w:t>FOUND</w:t>
      </w:r>
      <w:r w:rsidR="00153412">
        <w:rPr>
          <w:rFonts w:hint="eastAsia"/>
          <w:lang w:eastAsia="zh-TW"/>
        </w:rPr>
        <w:t>：</w:t>
      </w:r>
      <w:r w:rsidR="00153412">
        <w:rPr>
          <w:rFonts w:hint="eastAsia"/>
          <w:lang w:eastAsia="zh-TW"/>
        </w:rPr>
        <w:t>(</w:t>
      </w:r>
      <w:r w:rsidR="00BE72E0">
        <w:rPr>
          <w:rFonts w:hint="eastAsia"/>
          <w:lang w:eastAsia="zh-TW"/>
        </w:rPr>
        <w:t>每個</w:t>
      </w:r>
      <w:r w:rsidR="00BE72E0">
        <w:rPr>
          <w:rFonts w:hint="eastAsia"/>
          <w:lang w:eastAsia="zh-TW"/>
        </w:rPr>
        <w:t>TABLE</w:t>
      </w:r>
      <w:r w:rsidR="00BE72E0">
        <w:rPr>
          <w:rFonts w:hint="eastAsia"/>
          <w:lang w:eastAsia="zh-TW"/>
        </w:rPr>
        <w:t>都應該有資料</w:t>
      </w:r>
      <w:r w:rsidR="00153412">
        <w:rPr>
          <w:rFonts w:hint="eastAsia"/>
          <w:lang w:eastAsia="zh-TW"/>
        </w:rPr>
        <w:t>)</w:t>
      </w:r>
    </w:p>
    <w:p w:rsidR="00153412" w:rsidRDefault="00153412" w:rsidP="00153412">
      <w:pPr>
        <w:pStyle w:val="Tabletext"/>
        <w:keepLines w:val="0"/>
        <w:numPr>
          <w:ilvl w:val="5"/>
          <w:numId w:val="2"/>
          <w:numberingChange w:id="31" w:author="test" w:date="2009-09-01T11:29:00Z" w:original="%1:2:0:.%2:1:0:.%3:2:0:.%4:1:0:.%5:1:0:.%6:1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將讀取到的受理編號讀取</w:t>
      </w:r>
      <w:r>
        <w:rPr>
          <w:rFonts w:hint="eastAsia"/>
          <w:lang w:eastAsia="zh-TW"/>
        </w:rPr>
        <w:t xml:space="preserve">BPM </w:t>
      </w:r>
      <w:r>
        <w:rPr>
          <w:rFonts w:hint="eastAsia"/>
          <w:lang w:eastAsia="zh-TW"/>
        </w:rPr>
        <w:t>檢查是否已</w:t>
      </w:r>
      <w:r w:rsidR="00191ABF">
        <w:rPr>
          <w:rFonts w:hint="eastAsia"/>
          <w:lang w:eastAsia="zh-TW"/>
        </w:rPr>
        <w:t>掃描上傳</w:t>
      </w:r>
      <w:r w:rsidR="00E81433">
        <w:rPr>
          <w:rFonts w:hint="eastAsia"/>
          <w:lang w:eastAsia="zh-TW"/>
        </w:rPr>
        <w:t>。</w:t>
      </w:r>
    </w:p>
    <w:p w:rsidR="008D1F36" w:rsidRDefault="00A652D3" w:rsidP="00153412">
      <w:pPr>
        <w:pStyle w:val="Tabletext"/>
        <w:keepLines w:val="0"/>
        <w:numPr>
          <w:ilvl w:val="5"/>
          <w:numId w:val="2"/>
          <w:numberingChange w:id="32" w:author="test" w:date="2009-09-01T11:29:00Z" w:original="%1:2:0:.%2:1:0:.%3:2:0:.%4:1:0:.%5:1:0:.%6:2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IF </w:t>
      </w:r>
      <w:r>
        <w:rPr>
          <w:rFonts w:hint="eastAsia"/>
          <w:lang w:eastAsia="zh-TW"/>
        </w:rPr>
        <w:t>未</w:t>
      </w:r>
      <w:r w:rsidR="00191ABF">
        <w:rPr>
          <w:rFonts w:hint="eastAsia"/>
          <w:lang w:eastAsia="zh-TW"/>
        </w:rPr>
        <w:t>掃描上傳</w:t>
      </w:r>
      <w:r w:rsidR="007F6873">
        <w:rPr>
          <w:rFonts w:hint="eastAsia"/>
          <w:lang w:eastAsia="zh-TW"/>
        </w:rPr>
        <w:t>(</w:t>
      </w:r>
      <w:r w:rsidR="007F6873">
        <w:rPr>
          <w:rFonts w:hint="eastAsia"/>
          <w:lang w:eastAsia="zh-TW"/>
        </w:rPr>
        <w:t>可參照</w:t>
      </w:r>
      <w:r w:rsidR="007F6873">
        <w:rPr>
          <w:rFonts w:hint="eastAsia"/>
          <w:lang w:eastAsia="zh-TW"/>
        </w:rPr>
        <w:t xml:space="preserve">AAA1_0100  </w:t>
      </w:r>
      <w:r w:rsidR="007F6873" w:rsidRPr="00B915CE">
        <w:rPr>
          <w:rFonts w:hint="eastAsia"/>
          <w:lang w:eastAsia="zh-TW"/>
        </w:rPr>
        <w:t>if (</w:t>
      </w:r>
      <w:proofErr w:type="spellStart"/>
      <w:r w:rsidR="007F6873" w:rsidRPr="00B915CE">
        <w:rPr>
          <w:rFonts w:hint="eastAsia"/>
          <w:lang w:eastAsia="zh-TW"/>
        </w:rPr>
        <w:t>stepName.equals</w:t>
      </w:r>
      <w:proofErr w:type="spellEnd"/>
      <w:r w:rsidR="007F6873" w:rsidRPr="00B915CE">
        <w:rPr>
          <w:rFonts w:hint="eastAsia"/>
          <w:lang w:eastAsia="zh-TW"/>
        </w:rPr>
        <w:t>("</w:t>
      </w:r>
      <w:r w:rsidR="007F6873" w:rsidRPr="00B915CE">
        <w:rPr>
          <w:rFonts w:hint="eastAsia"/>
          <w:lang w:eastAsia="zh-TW"/>
        </w:rPr>
        <w:t>掃描</w:t>
      </w:r>
      <w:r w:rsidR="007F6873" w:rsidRPr="00B915CE">
        <w:rPr>
          <w:rFonts w:hint="eastAsia"/>
          <w:lang w:eastAsia="zh-TW"/>
        </w:rPr>
        <w:t>")</w:t>
      </w:r>
      <w:r w:rsidR="007F6873">
        <w:rPr>
          <w:rFonts w:hint="eastAsia"/>
          <w:lang w:eastAsia="zh-TW"/>
        </w:rPr>
        <w:t>){</w:t>
      </w:r>
      <w:r w:rsidR="007F6873" w:rsidRPr="007F6873">
        <w:t xml:space="preserve"> </w:t>
      </w:r>
      <w:proofErr w:type="spellStart"/>
      <w:r w:rsidR="007F6873" w:rsidRPr="007F6873">
        <w:rPr>
          <w:lang w:eastAsia="zh-TW"/>
        </w:rPr>
        <w:t>canUpdate</w:t>
      </w:r>
      <w:proofErr w:type="spellEnd"/>
      <w:r w:rsidR="007F6873" w:rsidRPr="007F6873">
        <w:rPr>
          <w:lang w:eastAsia="zh-TW"/>
        </w:rPr>
        <w:t>=true;</w:t>
      </w:r>
      <w:r w:rsidR="007F6873" w:rsidRPr="007F6873">
        <w:rPr>
          <w:rFonts w:hint="eastAsia"/>
          <w:lang w:eastAsia="zh-TW"/>
        </w:rPr>
        <w:t xml:space="preserve"> </w:t>
      </w:r>
      <w:r w:rsidR="007F6873">
        <w:rPr>
          <w:rFonts w:hint="eastAsia"/>
          <w:lang w:eastAsia="zh-TW"/>
        </w:rPr>
        <w:t>})</w:t>
      </w:r>
    </w:p>
    <w:p w:rsidR="00865346" w:rsidRDefault="00865346" w:rsidP="00A652D3">
      <w:pPr>
        <w:pStyle w:val="Tabletext"/>
        <w:keepLines w:val="0"/>
        <w:numPr>
          <w:ilvl w:val="6"/>
          <w:numId w:val="2"/>
          <w:numberingChange w:id="33" w:author="test" w:date="2009-09-01T11:29:00Z" w:original="%1:2:0:.%2:1:0:.%3:2:0:.%4:1:0:.%5:1:0:.%6:2:0:.%7:1:0: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>顯示</w:t>
      </w:r>
      <w:r w:rsidR="00A652D3">
        <w:rPr>
          <w:rFonts w:hint="eastAsia"/>
          <w:lang w:eastAsia="zh-TW"/>
        </w:rPr>
        <w:t>該筆</w:t>
      </w:r>
      <w:r>
        <w:rPr>
          <w:rFonts w:hint="eastAsia"/>
          <w:lang w:eastAsia="zh-TW"/>
        </w:rPr>
        <w:t>畫面相關欄位如下：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865346">
        <w:tc>
          <w:tcPr>
            <w:tcW w:w="2520" w:type="dxa"/>
          </w:tcPr>
          <w:p w:rsidR="00865346" w:rsidRDefault="00865346" w:rsidP="0086534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865346" w:rsidRDefault="00865346" w:rsidP="0086534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340" w:type="dxa"/>
          </w:tcPr>
          <w:p w:rsidR="00865346" w:rsidRDefault="00865346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865346">
        <w:tc>
          <w:tcPr>
            <w:tcW w:w="2520" w:type="dxa"/>
          </w:tcPr>
          <w:p w:rsidR="00865346" w:rsidRDefault="00191ABF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被保人</w:t>
            </w:r>
            <w:r w:rsidR="00865346">
              <w:rPr>
                <w:rFonts w:hint="eastAsia"/>
                <w:lang w:eastAsia="zh-TW"/>
              </w:rPr>
              <w:t>ID</w:t>
            </w:r>
          </w:p>
        </w:tc>
        <w:tc>
          <w:tcPr>
            <w:tcW w:w="3780" w:type="dxa"/>
          </w:tcPr>
          <w:p w:rsidR="00865346" w:rsidRDefault="00476B7A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DTAAA060</w:t>
            </w:r>
          </w:p>
        </w:tc>
        <w:tc>
          <w:tcPr>
            <w:tcW w:w="2340" w:type="dxa"/>
          </w:tcPr>
          <w:p w:rsidR="00865346" w:rsidRDefault="00865346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865346">
        <w:tc>
          <w:tcPr>
            <w:tcW w:w="2520" w:type="dxa"/>
          </w:tcPr>
          <w:p w:rsidR="00865346" w:rsidRDefault="00865346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姓名</w:t>
            </w:r>
          </w:p>
        </w:tc>
        <w:tc>
          <w:tcPr>
            <w:tcW w:w="3780" w:type="dxa"/>
          </w:tcPr>
          <w:p w:rsidR="00865346" w:rsidRDefault="00476B7A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DTAAA060</w:t>
            </w:r>
            <w:r w:rsidR="00191ABF">
              <w:rPr>
                <w:rFonts w:hint="eastAsia"/>
                <w:bCs/>
                <w:lang w:eastAsia="zh-TW"/>
              </w:rPr>
              <w:t>.</w:t>
            </w:r>
            <w:r w:rsidR="00191ABF">
              <w:rPr>
                <w:rFonts w:hint="eastAsia"/>
                <w:bCs/>
                <w:lang w:eastAsia="zh-TW"/>
              </w:rPr>
              <w:t>被保人姓名</w:t>
            </w:r>
          </w:p>
        </w:tc>
        <w:tc>
          <w:tcPr>
            <w:tcW w:w="2340" w:type="dxa"/>
          </w:tcPr>
          <w:p w:rsidR="00865346" w:rsidRDefault="00191ABF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OUTPUT</w:t>
            </w:r>
          </w:p>
        </w:tc>
      </w:tr>
      <w:tr w:rsidR="00054CEE">
        <w:tc>
          <w:tcPr>
            <w:tcW w:w="2520" w:type="dxa"/>
          </w:tcPr>
          <w:p w:rsidR="00054CEE" w:rsidRDefault="00191ABF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ascii="sөũ" w:hAnsi="sөũ"/>
                <w:lang w:eastAsia="zh-TW"/>
              </w:rPr>
              <w:t>本次補告知</w:t>
            </w:r>
            <w:r>
              <w:rPr>
                <w:rFonts w:ascii="sөũ" w:hAnsi="sөũ"/>
                <w:lang w:eastAsia="zh-TW"/>
              </w:rPr>
              <w:t xml:space="preserve"> ( </w:t>
            </w:r>
            <w:r>
              <w:rPr>
                <w:rFonts w:ascii="sөũ" w:hAnsi="sөũ"/>
                <w:lang w:eastAsia="zh-TW"/>
              </w:rPr>
              <w:t>舉發</w:t>
            </w:r>
            <w:r>
              <w:rPr>
                <w:rFonts w:ascii="sөũ" w:hAnsi="sөũ"/>
                <w:lang w:eastAsia="zh-TW"/>
              </w:rPr>
              <w:t xml:space="preserve"> ) </w:t>
            </w:r>
            <w:r>
              <w:rPr>
                <w:rFonts w:ascii="sөũ" w:hAnsi="sөũ"/>
                <w:lang w:eastAsia="zh-TW"/>
              </w:rPr>
              <w:t>之保單號碼</w:t>
            </w:r>
          </w:p>
        </w:tc>
        <w:tc>
          <w:tcPr>
            <w:tcW w:w="3780" w:type="dxa"/>
          </w:tcPr>
          <w:p w:rsidR="00054CEE" w:rsidRDefault="00476B7A" w:rsidP="00191AB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DTAAA06</w:t>
            </w:r>
            <w:r w:rsidR="00C53BB7">
              <w:rPr>
                <w:rFonts w:hint="eastAsia"/>
                <w:bCs/>
                <w:lang w:eastAsia="zh-TW"/>
              </w:rPr>
              <w:t>1</w:t>
            </w:r>
            <w:r w:rsidR="00191ABF">
              <w:rPr>
                <w:rFonts w:hint="eastAsia"/>
                <w:bCs/>
                <w:lang w:eastAsia="zh-TW"/>
              </w:rPr>
              <w:t>.</w:t>
            </w:r>
            <w:r w:rsidR="00191ABF">
              <w:rPr>
                <w:rFonts w:ascii="新細明體" w:hAnsi="新細明體" w:cs="新細明體" w:hint="eastAsia"/>
                <w:bCs/>
                <w:lang w:eastAsia="zh-TW"/>
              </w:rPr>
              <w:t>保單號碼</w:t>
            </w:r>
          </w:p>
        </w:tc>
        <w:tc>
          <w:tcPr>
            <w:tcW w:w="2340" w:type="dxa"/>
          </w:tcPr>
          <w:p w:rsidR="00054CEE" w:rsidRDefault="00060BB5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可能多筆</w:t>
            </w:r>
          </w:p>
        </w:tc>
      </w:tr>
      <w:tr w:rsidR="00FD7C5E">
        <w:tc>
          <w:tcPr>
            <w:tcW w:w="2520" w:type="dxa"/>
          </w:tcPr>
          <w:p w:rsidR="00FD7C5E" w:rsidRDefault="00FD7C5E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受理人員</w:t>
            </w:r>
          </w:p>
        </w:tc>
        <w:tc>
          <w:tcPr>
            <w:tcW w:w="3780" w:type="dxa"/>
          </w:tcPr>
          <w:p w:rsidR="00FD7C5E" w:rsidRDefault="00476B7A" w:rsidP="00B72A0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DTAAA060</w:t>
            </w:r>
          </w:p>
        </w:tc>
        <w:tc>
          <w:tcPr>
            <w:tcW w:w="2340" w:type="dxa"/>
          </w:tcPr>
          <w:p w:rsidR="00FD7C5E" w:rsidRDefault="00FD7C5E" w:rsidP="00AD275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OUTPUT</w:t>
            </w:r>
          </w:p>
        </w:tc>
      </w:tr>
      <w:tr w:rsidR="00FD7C5E">
        <w:tc>
          <w:tcPr>
            <w:tcW w:w="2520" w:type="dxa"/>
          </w:tcPr>
          <w:p w:rsidR="00FD7C5E" w:rsidRDefault="00FD7C5E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受理人員姓名</w:t>
            </w:r>
          </w:p>
        </w:tc>
        <w:tc>
          <w:tcPr>
            <w:tcW w:w="3780" w:type="dxa"/>
          </w:tcPr>
          <w:p w:rsidR="00FD7C5E" w:rsidRDefault="00476B7A" w:rsidP="00FD7C5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DTAAA060</w:t>
            </w:r>
          </w:p>
        </w:tc>
        <w:tc>
          <w:tcPr>
            <w:tcW w:w="2340" w:type="dxa"/>
          </w:tcPr>
          <w:p w:rsidR="00FD7C5E" w:rsidRDefault="00FD7C5E" w:rsidP="00FD7C5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OUTPUT</w:t>
            </w:r>
          </w:p>
        </w:tc>
      </w:tr>
      <w:tr w:rsidR="007571ED">
        <w:tc>
          <w:tcPr>
            <w:tcW w:w="2520" w:type="dxa"/>
          </w:tcPr>
          <w:p w:rsidR="007571ED" w:rsidRDefault="007571ED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受理日期</w:t>
            </w:r>
          </w:p>
        </w:tc>
        <w:tc>
          <w:tcPr>
            <w:tcW w:w="3780" w:type="dxa"/>
          </w:tcPr>
          <w:p w:rsidR="007571ED" w:rsidRDefault="00476B7A" w:rsidP="007571E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DTAAA060</w:t>
            </w:r>
          </w:p>
        </w:tc>
        <w:tc>
          <w:tcPr>
            <w:tcW w:w="2340" w:type="dxa"/>
          </w:tcPr>
          <w:p w:rsidR="007571ED" w:rsidRDefault="007571ED" w:rsidP="007571E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OUTPUT</w:t>
            </w:r>
          </w:p>
        </w:tc>
      </w:tr>
      <w:tr w:rsidR="007571ED">
        <w:tc>
          <w:tcPr>
            <w:tcW w:w="2520" w:type="dxa"/>
          </w:tcPr>
          <w:p w:rsidR="007571ED" w:rsidRDefault="007571ED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受理單位</w:t>
            </w:r>
          </w:p>
        </w:tc>
        <w:tc>
          <w:tcPr>
            <w:tcW w:w="3780" w:type="dxa"/>
          </w:tcPr>
          <w:p w:rsidR="007571ED" w:rsidRDefault="00476B7A" w:rsidP="007571E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DTAAA060</w:t>
            </w:r>
          </w:p>
        </w:tc>
        <w:tc>
          <w:tcPr>
            <w:tcW w:w="2340" w:type="dxa"/>
          </w:tcPr>
          <w:p w:rsidR="007571ED" w:rsidRDefault="007571ED" w:rsidP="007571E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OUTPUT</w:t>
            </w:r>
          </w:p>
        </w:tc>
      </w:tr>
      <w:tr w:rsidR="007571ED">
        <w:tc>
          <w:tcPr>
            <w:tcW w:w="2520" w:type="dxa"/>
          </w:tcPr>
          <w:p w:rsidR="007571ED" w:rsidRDefault="007571ED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受理單位中文</w:t>
            </w:r>
          </w:p>
        </w:tc>
        <w:tc>
          <w:tcPr>
            <w:tcW w:w="3780" w:type="dxa"/>
          </w:tcPr>
          <w:p w:rsidR="007571ED" w:rsidRDefault="00476B7A" w:rsidP="007571E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DTAAA060</w:t>
            </w:r>
          </w:p>
        </w:tc>
        <w:tc>
          <w:tcPr>
            <w:tcW w:w="2340" w:type="dxa"/>
          </w:tcPr>
          <w:p w:rsidR="007571ED" w:rsidRDefault="007571ED" w:rsidP="007571E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OUTPUT</w:t>
            </w:r>
          </w:p>
        </w:tc>
      </w:tr>
      <w:tr w:rsidR="000D371C">
        <w:tc>
          <w:tcPr>
            <w:tcW w:w="2520" w:type="dxa"/>
          </w:tcPr>
          <w:p w:rsidR="000D371C" w:rsidRDefault="00737410" w:rsidP="0073741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告知書</w:t>
            </w:r>
            <w:r>
              <w:rPr>
                <w:rFonts w:hint="eastAsia"/>
                <w:lang w:eastAsia="zh-TW"/>
              </w:rPr>
              <w:t xml:space="preserve"> 3000</w:t>
            </w:r>
            <w:r w:rsidR="00794F69">
              <w:rPr>
                <w:rFonts w:hint="eastAsia"/>
                <w:lang w:eastAsia="zh-TW"/>
              </w:rPr>
              <w:t>70</w:t>
            </w:r>
          </w:p>
        </w:tc>
        <w:tc>
          <w:tcPr>
            <w:tcW w:w="3780" w:type="dxa"/>
          </w:tcPr>
          <w:p w:rsidR="000D371C" w:rsidRDefault="00476B7A" w:rsidP="007571E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DTAAA</w:t>
            </w:r>
            <w:r w:rsidR="00794F69">
              <w:rPr>
                <w:rFonts w:hint="eastAsia"/>
                <w:bCs/>
                <w:lang w:eastAsia="zh-TW"/>
              </w:rPr>
              <w:t>004</w:t>
            </w:r>
            <w:r w:rsidR="00737410">
              <w:rPr>
                <w:rFonts w:hint="eastAsia"/>
                <w:bCs/>
                <w:lang w:eastAsia="zh-TW"/>
              </w:rPr>
              <w:t>.</w:t>
            </w:r>
            <w:r w:rsidR="00737410">
              <w:rPr>
                <w:rFonts w:hint="eastAsia"/>
                <w:bCs/>
                <w:lang w:eastAsia="zh-TW"/>
              </w:rPr>
              <w:t>張數</w:t>
            </w:r>
          </w:p>
        </w:tc>
        <w:tc>
          <w:tcPr>
            <w:tcW w:w="2340" w:type="dxa"/>
          </w:tcPr>
          <w:p w:rsidR="000D371C" w:rsidRDefault="00D27A4F" w:rsidP="007571E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OUTPUT</w:t>
            </w:r>
          </w:p>
          <w:p w:rsidR="00E62D99" w:rsidRDefault="00E62D99" w:rsidP="007571E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請參照輸入時此欄位的放法</w:t>
            </w:r>
          </w:p>
        </w:tc>
      </w:tr>
      <w:tr w:rsidR="00737410">
        <w:tc>
          <w:tcPr>
            <w:tcW w:w="2520" w:type="dxa"/>
          </w:tcPr>
          <w:p w:rsidR="00737410" w:rsidRDefault="00737410" w:rsidP="0073741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照會單</w:t>
            </w:r>
            <w:r>
              <w:rPr>
                <w:rFonts w:hint="eastAsia"/>
                <w:lang w:eastAsia="zh-TW"/>
              </w:rPr>
              <w:t xml:space="preserve"> 300069</w:t>
            </w:r>
          </w:p>
        </w:tc>
        <w:tc>
          <w:tcPr>
            <w:tcW w:w="3780" w:type="dxa"/>
          </w:tcPr>
          <w:p w:rsidR="00737410" w:rsidRDefault="00794F69" w:rsidP="007571E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DTAAA004.</w:t>
            </w:r>
            <w:r>
              <w:rPr>
                <w:rFonts w:hint="eastAsia"/>
                <w:bCs/>
                <w:lang w:eastAsia="zh-TW"/>
              </w:rPr>
              <w:t>張數</w:t>
            </w:r>
          </w:p>
        </w:tc>
        <w:tc>
          <w:tcPr>
            <w:tcW w:w="2340" w:type="dxa"/>
          </w:tcPr>
          <w:p w:rsidR="00737410" w:rsidRDefault="00737410" w:rsidP="007571E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OUTPUT</w:t>
            </w:r>
          </w:p>
        </w:tc>
      </w:tr>
      <w:tr w:rsidR="00737410">
        <w:tc>
          <w:tcPr>
            <w:tcW w:w="2520" w:type="dxa"/>
          </w:tcPr>
          <w:p w:rsidR="00737410" w:rsidRDefault="00737410" w:rsidP="0073741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診斷書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t>300008</w:t>
            </w:r>
          </w:p>
        </w:tc>
        <w:tc>
          <w:tcPr>
            <w:tcW w:w="3780" w:type="dxa"/>
          </w:tcPr>
          <w:p w:rsidR="00737410" w:rsidRDefault="00794F69" w:rsidP="007571E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DTAAA004.</w:t>
            </w:r>
            <w:r>
              <w:rPr>
                <w:rFonts w:hint="eastAsia"/>
                <w:bCs/>
                <w:lang w:eastAsia="zh-TW"/>
              </w:rPr>
              <w:t>張數</w:t>
            </w:r>
          </w:p>
        </w:tc>
        <w:tc>
          <w:tcPr>
            <w:tcW w:w="2340" w:type="dxa"/>
          </w:tcPr>
          <w:p w:rsidR="00737410" w:rsidRDefault="00737410" w:rsidP="007571E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OUTPUT</w:t>
            </w:r>
          </w:p>
        </w:tc>
      </w:tr>
      <w:tr w:rsidR="00737410">
        <w:tc>
          <w:tcPr>
            <w:tcW w:w="2520" w:type="dxa"/>
          </w:tcPr>
          <w:p w:rsidR="00737410" w:rsidRDefault="00737410" w:rsidP="0073741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病歷</w:t>
            </w:r>
            <w:r>
              <w:rPr>
                <w:rFonts w:hint="eastAsia"/>
                <w:lang w:eastAsia="zh-TW"/>
              </w:rPr>
              <w:t xml:space="preserve"> 3000</w:t>
            </w:r>
            <w:r w:rsidR="00794F69">
              <w:rPr>
                <w:rFonts w:hint="eastAsia"/>
                <w:lang w:eastAsia="zh-TW"/>
              </w:rPr>
              <w:t>09</w:t>
            </w:r>
          </w:p>
        </w:tc>
        <w:tc>
          <w:tcPr>
            <w:tcW w:w="3780" w:type="dxa"/>
          </w:tcPr>
          <w:p w:rsidR="00737410" w:rsidRDefault="00794F69" w:rsidP="007571E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DTAAA004.</w:t>
            </w:r>
            <w:r>
              <w:rPr>
                <w:rFonts w:hint="eastAsia"/>
                <w:bCs/>
                <w:lang w:eastAsia="zh-TW"/>
              </w:rPr>
              <w:t>張數</w:t>
            </w:r>
          </w:p>
        </w:tc>
        <w:tc>
          <w:tcPr>
            <w:tcW w:w="2340" w:type="dxa"/>
          </w:tcPr>
          <w:p w:rsidR="00737410" w:rsidRDefault="00737410" w:rsidP="007571E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OUTPUT</w:t>
            </w:r>
          </w:p>
        </w:tc>
      </w:tr>
      <w:tr w:rsidR="00737410">
        <w:tc>
          <w:tcPr>
            <w:tcW w:w="2520" w:type="dxa"/>
          </w:tcPr>
          <w:p w:rsidR="00737410" w:rsidRDefault="00737410" w:rsidP="0073741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其他附件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t>3000</w:t>
            </w:r>
            <w:r w:rsidR="00794F69">
              <w:rPr>
                <w:rFonts w:hint="eastAsia"/>
                <w:lang w:eastAsia="zh-TW"/>
              </w:rPr>
              <w:t>3</w:t>
            </w:r>
            <w:r>
              <w:t>8</w:t>
            </w:r>
          </w:p>
        </w:tc>
        <w:tc>
          <w:tcPr>
            <w:tcW w:w="3780" w:type="dxa"/>
          </w:tcPr>
          <w:p w:rsidR="00737410" w:rsidRDefault="00794F69" w:rsidP="007571E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DTAAA004.</w:t>
            </w:r>
            <w:r>
              <w:rPr>
                <w:rFonts w:hint="eastAsia"/>
                <w:bCs/>
                <w:lang w:eastAsia="zh-TW"/>
              </w:rPr>
              <w:t>張數</w:t>
            </w:r>
          </w:p>
        </w:tc>
        <w:tc>
          <w:tcPr>
            <w:tcW w:w="2340" w:type="dxa"/>
          </w:tcPr>
          <w:p w:rsidR="00737410" w:rsidRDefault="00737410" w:rsidP="007571E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OUTPUT</w:t>
            </w:r>
          </w:p>
        </w:tc>
      </w:tr>
      <w:tr w:rsidR="00737410">
        <w:tc>
          <w:tcPr>
            <w:tcW w:w="2520" w:type="dxa"/>
          </w:tcPr>
          <w:p w:rsidR="00737410" w:rsidRDefault="00737410" w:rsidP="0073741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保單</w:t>
            </w:r>
            <w:r>
              <w:rPr>
                <w:rFonts w:hint="eastAsia"/>
                <w:lang w:eastAsia="zh-TW"/>
              </w:rPr>
              <w:t xml:space="preserve"> 300064</w:t>
            </w:r>
          </w:p>
        </w:tc>
        <w:tc>
          <w:tcPr>
            <w:tcW w:w="3780" w:type="dxa"/>
          </w:tcPr>
          <w:p w:rsidR="00737410" w:rsidRDefault="00794F69" w:rsidP="007571E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DTAAA004.</w:t>
            </w:r>
            <w:r>
              <w:rPr>
                <w:rFonts w:hint="eastAsia"/>
                <w:bCs/>
                <w:lang w:eastAsia="zh-TW"/>
              </w:rPr>
              <w:t>張數</w:t>
            </w:r>
          </w:p>
        </w:tc>
        <w:tc>
          <w:tcPr>
            <w:tcW w:w="2340" w:type="dxa"/>
          </w:tcPr>
          <w:p w:rsidR="00737410" w:rsidRDefault="00737410" w:rsidP="007571E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OUTPUT</w:t>
            </w:r>
          </w:p>
        </w:tc>
      </w:tr>
    </w:tbl>
    <w:p w:rsidR="00D27A4F" w:rsidRDefault="00D27A4F" w:rsidP="00D27A4F">
      <w:pPr>
        <w:pStyle w:val="Tabletext"/>
        <w:keepLines w:val="0"/>
        <w:numPr>
          <w:ilvl w:val="6"/>
          <w:numId w:val="2"/>
          <w:numberingChange w:id="34" w:author="test" w:date="2009-09-01T11:29:00Z" w:original="%1:2:0:.%2:1:0:.%3:2:0:.%4:1:0:.%5:1:0:.%6:2:0:.%7:2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送件</w:t>
      </w:r>
      <w:r>
        <w:rPr>
          <w:rFonts w:hint="eastAsia"/>
          <w:lang w:eastAsia="zh-TW"/>
        </w:rPr>
        <w:t xml:space="preserve"> BUTTON DISABLE</w:t>
      </w:r>
      <w:r>
        <w:rPr>
          <w:rFonts w:hint="eastAsia"/>
          <w:lang w:eastAsia="zh-TW"/>
        </w:rPr>
        <w:t>。</w:t>
      </w:r>
    </w:p>
    <w:p w:rsidR="00C53BB7" w:rsidRDefault="00C53BB7" w:rsidP="00D27A4F">
      <w:pPr>
        <w:pStyle w:val="Tabletext"/>
        <w:keepLines w:val="0"/>
        <w:numPr>
          <w:ilvl w:val="6"/>
          <w:numId w:val="2"/>
          <w:numberingChange w:id="35" w:author="test" w:date="2009-09-01T11:29:00Z" w:original="%1:2:0:.%2:1:0:.%3:2:0:.%4:1:0:.%5:1:0:.%6:2:0:.%7:3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IF</w:t>
      </w:r>
      <w:r>
        <w:rPr>
          <w:rFonts w:hint="eastAsia"/>
          <w:bCs/>
          <w:lang w:eastAsia="zh-TW"/>
        </w:rPr>
        <w:t>登入者人員</w:t>
      </w:r>
      <w:r>
        <w:rPr>
          <w:rFonts w:hint="eastAsia"/>
          <w:bCs/>
          <w:lang w:eastAsia="zh-TW"/>
        </w:rPr>
        <w:t>=</w:t>
      </w:r>
      <w:r w:rsidRPr="00C53BB7">
        <w:rPr>
          <w:rFonts w:hint="eastAsia"/>
          <w:bCs/>
          <w:lang w:eastAsia="zh-TW"/>
        </w:rPr>
        <w:t xml:space="preserve"> </w:t>
      </w:r>
      <w:r>
        <w:rPr>
          <w:rFonts w:hint="eastAsia"/>
          <w:bCs/>
          <w:lang w:eastAsia="zh-TW"/>
        </w:rPr>
        <w:t>DTAAA060.</w:t>
      </w:r>
      <w:r w:rsidRPr="00C53BB7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受理人員</w:t>
      </w:r>
      <w:r>
        <w:rPr>
          <w:rFonts w:hint="eastAsia"/>
          <w:lang w:eastAsia="zh-TW"/>
        </w:rPr>
        <w:t xml:space="preserve"> </w:t>
      </w:r>
      <w:r w:rsidR="003535B1">
        <w:rPr>
          <w:rFonts w:hint="eastAsia"/>
          <w:lang w:eastAsia="zh-TW"/>
        </w:rPr>
        <w:t xml:space="preserve"> AND </w:t>
      </w:r>
      <w:r w:rsidR="003535B1">
        <w:t>DTAAA001</w:t>
      </w:r>
      <w:r w:rsidR="003535B1">
        <w:rPr>
          <w:rFonts w:hint="eastAsia"/>
          <w:lang w:eastAsia="zh-TW"/>
        </w:rPr>
        <w:t>.</w:t>
      </w:r>
      <w:r w:rsidR="003535B1">
        <w:rPr>
          <w:rFonts w:ascii="Courier New" w:hAnsi="Courier New" w:cs="Courier New"/>
          <w:color w:val="000000"/>
        </w:rPr>
        <w:t>APLY_STS</w:t>
      </w:r>
      <w:r w:rsidR="003535B1">
        <w:rPr>
          <w:rFonts w:ascii="Courier New" w:hAnsi="Courier New" w:cs="Courier New" w:hint="eastAsia"/>
          <w:color w:val="000000"/>
          <w:lang w:eastAsia="zh-TW"/>
        </w:rPr>
        <w:t>=</w:t>
      </w:r>
      <w:r w:rsidR="003535B1">
        <w:rPr>
          <w:rFonts w:ascii="Courier New" w:hAnsi="Courier New" w:cs="Courier New"/>
          <w:color w:val="000000"/>
          <w:lang w:eastAsia="zh-TW"/>
        </w:rPr>
        <w:t>’</w:t>
      </w:r>
      <w:del w:id="36" w:author="test" w:date="2009-09-01T11:30:00Z">
        <w:r w:rsidR="003535B1" w:rsidDel="003F3A51">
          <w:rPr>
            <w:rFonts w:ascii="Courier New" w:hAnsi="Courier New" w:cs="Courier New" w:hint="eastAsia"/>
            <w:color w:val="000000"/>
            <w:lang w:eastAsia="zh-TW"/>
          </w:rPr>
          <w:delText>1</w:delText>
        </w:r>
      </w:del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ins w:id="37" w:author="test" w:date="2009-09-01T11:30:00Z">
          <w:r w:rsidR="003F3A51">
            <w:rPr>
              <w:rFonts w:ascii="Courier New" w:hAnsi="Courier New" w:cs="Courier New" w:hint="eastAsia"/>
              <w:color w:val="000000"/>
              <w:lang w:eastAsia="zh-TW"/>
            </w:rPr>
            <w:t>0</w:t>
          </w:r>
        </w:ins>
        <w:r w:rsidR="003535B1">
          <w:rPr>
            <w:rFonts w:ascii="Courier New" w:hAnsi="Courier New" w:cs="Courier New" w:hint="eastAsia"/>
            <w:color w:val="000000"/>
            <w:lang w:eastAsia="zh-TW"/>
          </w:rPr>
          <w:t>0</w:t>
        </w:r>
        <w:r w:rsidR="003535B1">
          <w:rPr>
            <w:rFonts w:ascii="Courier New" w:hAnsi="Courier New" w:cs="Courier New"/>
            <w:color w:val="000000"/>
            <w:lang w:eastAsia="zh-TW"/>
          </w:rPr>
          <w:t>’</w:t>
        </w:r>
      </w:smartTag>
    </w:p>
    <w:p w:rsidR="00C53BB7" w:rsidRDefault="00C53BB7" w:rsidP="00C53BB7">
      <w:pPr>
        <w:pStyle w:val="Tabletext"/>
        <w:keepLines w:val="0"/>
        <w:numPr>
          <w:ilvl w:val="7"/>
          <w:numId w:val="2"/>
          <w:numberingChange w:id="38" w:author="test" w:date="2009-09-01T11:29:00Z" w:original="%1:2:0:.%2:1:0:.%3:2:0:.%4:1:0:.%5:1:0:.%6:2:0:.%7:3:0:.%8:1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lastRenderedPageBreak/>
        <w:t>修改</w:t>
      </w:r>
      <w:r>
        <w:rPr>
          <w:rFonts w:hint="eastAsia"/>
          <w:lang w:eastAsia="zh-TW"/>
        </w:rPr>
        <w:t>BUTTON ENABLE</w:t>
      </w:r>
      <w:r>
        <w:rPr>
          <w:rFonts w:hint="eastAsia"/>
          <w:lang w:eastAsia="zh-TW"/>
        </w:rPr>
        <w:t>。</w:t>
      </w:r>
    </w:p>
    <w:p w:rsidR="00C53BB7" w:rsidRDefault="00C53BB7" w:rsidP="00C53BB7">
      <w:pPr>
        <w:pStyle w:val="Tabletext"/>
        <w:keepLines w:val="0"/>
        <w:numPr>
          <w:ilvl w:val="7"/>
          <w:numId w:val="2"/>
          <w:numberingChange w:id="39" w:author="test" w:date="2009-09-01T11:29:00Z" w:original="%1:2:0:.%2:1:0:.%3:2:0:.%4:1:0:.%5:1:0:.%6:2:0:.%7:3:0:.%8:2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刪除</w:t>
      </w:r>
      <w:r>
        <w:rPr>
          <w:rFonts w:hint="eastAsia"/>
          <w:lang w:eastAsia="zh-TW"/>
        </w:rPr>
        <w:t>BUTTON ENABLE</w:t>
      </w:r>
      <w:r>
        <w:rPr>
          <w:rFonts w:hint="eastAsia"/>
          <w:lang w:eastAsia="zh-TW"/>
        </w:rPr>
        <w:t>。</w:t>
      </w:r>
    </w:p>
    <w:p w:rsidR="00C53BB7" w:rsidRDefault="00C53BB7" w:rsidP="00D27A4F">
      <w:pPr>
        <w:pStyle w:val="Tabletext"/>
        <w:keepLines w:val="0"/>
        <w:numPr>
          <w:ilvl w:val="6"/>
          <w:numId w:val="2"/>
          <w:numberingChange w:id="40" w:author="test" w:date="2009-09-01T11:29:00Z" w:original="%1:2:0:.%2:1:0:.%3:2:0:.%4:1:0:.%5:1:0:.%6:2:0:.%7:4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ELSE </w:t>
      </w:r>
    </w:p>
    <w:p w:rsidR="00C53BB7" w:rsidRDefault="00C53BB7" w:rsidP="00C53BB7">
      <w:pPr>
        <w:pStyle w:val="Tabletext"/>
        <w:keepLines w:val="0"/>
        <w:numPr>
          <w:ilvl w:val="7"/>
          <w:numId w:val="2"/>
          <w:numberingChange w:id="41" w:author="test" w:date="2009-09-01T11:29:00Z" w:original="%1:2:0:.%2:1:0:.%3:2:0:.%4:1:0:.%5:1:0:.%6:2:0:.%7:4:0:.%8:1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修改</w:t>
      </w:r>
      <w:r>
        <w:rPr>
          <w:rFonts w:hint="eastAsia"/>
          <w:lang w:eastAsia="zh-TW"/>
        </w:rPr>
        <w:t>BUTTON DISABLE</w:t>
      </w:r>
      <w:r>
        <w:rPr>
          <w:rFonts w:hint="eastAsia"/>
          <w:lang w:eastAsia="zh-TW"/>
        </w:rPr>
        <w:t>。</w:t>
      </w:r>
    </w:p>
    <w:p w:rsidR="00C53BB7" w:rsidRDefault="00C53BB7" w:rsidP="00C53BB7">
      <w:pPr>
        <w:pStyle w:val="Tabletext"/>
        <w:keepLines w:val="0"/>
        <w:numPr>
          <w:ilvl w:val="7"/>
          <w:numId w:val="2"/>
          <w:numberingChange w:id="42" w:author="test" w:date="2009-09-01T11:29:00Z" w:original="%1:2:0:.%2:1:0:.%3:2:0:.%4:1:0:.%5:1:0:.%6:2:0:.%7:4:0:.%8:2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刪除</w:t>
      </w:r>
      <w:r>
        <w:rPr>
          <w:rFonts w:hint="eastAsia"/>
          <w:lang w:eastAsia="zh-TW"/>
        </w:rPr>
        <w:t>BUTTON DISABLE</w:t>
      </w:r>
      <w:r>
        <w:rPr>
          <w:rFonts w:hint="eastAsia"/>
          <w:lang w:eastAsia="zh-TW"/>
        </w:rPr>
        <w:t>。</w:t>
      </w:r>
    </w:p>
    <w:p w:rsidR="00C53BB7" w:rsidRDefault="00C53BB7" w:rsidP="00D27A4F">
      <w:pPr>
        <w:pStyle w:val="Tabletext"/>
        <w:keepLines w:val="0"/>
        <w:numPr>
          <w:ilvl w:val="6"/>
          <w:numId w:val="2"/>
          <w:numberingChange w:id="43" w:author="test" w:date="2009-09-01T11:29:00Z" w:original="%1:2:0:.%2:1:0:.%3:2:0:.%4:1:0:.%5:1:0:.%6:2:0:.%7:5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END-IF </w:t>
      </w:r>
    </w:p>
    <w:p w:rsidR="00D27A4F" w:rsidRDefault="00D27A4F" w:rsidP="00A652D3">
      <w:pPr>
        <w:pStyle w:val="Tabletext"/>
        <w:keepLines w:val="0"/>
        <w:numPr>
          <w:ilvl w:val="5"/>
          <w:numId w:val="2"/>
          <w:numberingChange w:id="44" w:author="test" w:date="2009-09-01T11:29:00Z" w:original="%1:2:0:.%2:1:0:.%3:2:0:.%4:1:0:.%5:1:0:.%6:3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ELSE</w:t>
      </w:r>
    </w:p>
    <w:p w:rsidR="00D27A4F" w:rsidRDefault="00D27A4F" w:rsidP="00D27A4F">
      <w:pPr>
        <w:pStyle w:val="Tabletext"/>
        <w:keepLines w:val="0"/>
        <w:numPr>
          <w:ilvl w:val="6"/>
          <w:numId w:val="2"/>
          <w:numberingChange w:id="45" w:author="test" w:date="2009-09-01T11:29:00Z" w:original="%1:2:0:.%2:1:0:.%3:2:0:.%4:1:0:.%5:1:0:.%6:3:0:.%7:1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顯示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‘</w:t>
      </w:r>
      <w:r>
        <w:rPr>
          <w:rFonts w:hint="eastAsia"/>
          <w:lang w:eastAsia="zh-TW"/>
        </w:rPr>
        <w:t>案件已掃描上傳，不可修改</w:t>
      </w:r>
      <w:r>
        <w:rPr>
          <w:lang w:eastAsia="zh-TW"/>
        </w:rPr>
        <w:t>’</w:t>
      </w:r>
      <w:r>
        <w:rPr>
          <w:rFonts w:hint="eastAsia"/>
          <w:lang w:eastAsia="zh-TW"/>
        </w:rPr>
        <w:t>。</w:t>
      </w:r>
    </w:p>
    <w:p w:rsidR="00D27A4F" w:rsidRDefault="00A652D3" w:rsidP="00D27A4F">
      <w:pPr>
        <w:pStyle w:val="Tabletext"/>
        <w:keepLines w:val="0"/>
        <w:numPr>
          <w:ilvl w:val="5"/>
          <w:numId w:val="2"/>
          <w:numberingChange w:id="46" w:author="test" w:date="2009-09-01T11:29:00Z" w:original="%1:2:0:.%2:1:0:.%3:2:0:.%4:1:0:.%5:1:0:.%6:4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END IF</w:t>
      </w:r>
    </w:p>
    <w:p w:rsidR="00A652D3" w:rsidRDefault="00323689" w:rsidP="00A652D3">
      <w:pPr>
        <w:pStyle w:val="Tabletext"/>
        <w:keepLines w:val="0"/>
        <w:numPr>
          <w:ilvl w:val="4"/>
          <w:numId w:val="2"/>
          <w:numberingChange w:id="47" w:author="test" w:date="2009-09-01T11:29:00Z" w:original="%1:2:0:.%2:1:0:.%3:2:0:.%4:1:0:.%5:2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ELSE</w:t>
      </w:r>
    </w:p>
    <w:p w:rsidR="00F418D3" w:rsidRDefault="00F418D3" w:rsidP="0052224E">
      <w:pPr>
        <w:pStyle w:val="Tabletext"/>
        <w:keepLines w:val="0"/>
        <w:numPr>
          <w:ilvl w:val="5"/>
          <w:numId w:val="2"/>
          <w:numberingChange w:id="48" w:author="test" w:date="2009-09-01T11:29:00Z" w:original="%1:2:0:.%2:1:0:.%3:2:0:.%4:1:0:.%5:2:0:.%6:1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顯示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‘</w:t>
      </w:r>
      <w:r w:rsidR="00A17011">
        <w:rPr>
          <w:rFonts w:hint="eastAsia"/>
          <w:lang w:eastAsia="zh-TW"/>
        </w:rPr>
        <w:t>查</w:t>
      </w:r>
      <w:r w:rsidR="00D27A4F">
        <w:rPr>
          <w:rFonts w:hint="eastAsia"/>
          <w:lang w:eastAsia="zh-TW"/>
        </w:rPr>
        <w:t>無</w:t>
      </w:r>
      <w:r w:rsidR="00A17011">
        <w:rPr>
          <w:rFonts w:hint="eastAsia"/>
          <w:lang w:eastAsia="zh-TW"/>
        </w:rPr>
        <w:t>相關資料</w:t>
      </w:r>
      <w:r>
        <w:rPr>
          <w:lang w:eastAsia="zh-TW"/>
        </w:rPr>
        <w:t>’</w:t>
      </w:r>
      <w:r>
        <w:rPr>
          <w:rFonts w:hint="eastAsia"/>
          <w:lang w:eastAsia="zh-TW"/>
        </w:rPr>
        <w:t>。</w:t>
      </w:r>
    </w:p>
    <w:p w:rsidR="00F418D3" w:rsidRDefault="00F418D3" w:rsidP="0052224E">
      <w:pPr>
        <w:pStyle w:val="Tabletext"/>
        <w:keepLines w:val="0"/>
        <w:numPr>
          <w:ilvl w:val="4"/>
          <w:numId w:val="2"/>
          <w:numberingChange w:id="49" w:author="test" w:date="2009-09-01T11:29:00Z" w:original="%1:2:0:.%2:1:0:.%3:2:0:.%4:1:0:.%5:3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END IF</w:t>
      </w:r>
    </w:p>
    <w:p w:rsidR="00EC0BA6" w:rsidRPr="00EC0BA6" w:rsidRDefault="00EC0BA6" w:rsidP="00EC0BA6">
      <w:pPr>
        <w:pStyle w:val="Tabletext"/>
        <w:keepLines w:val="0"/>
        <w:numPr>
          <w:ilvl w:val="1"/>
          <w:numId w:val="2"/>
          <w:numberingChange w:id="50" w:author="test" w:date="2009-09-01T11:29:00Z" w:original="%1:2:0:.%2:2:0: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</w:p>
    <w:p w:rsidR="00EC0BA6" w:rsidRDefault="00EC0BA6" w:rsidP="00EC0BA6">
      <w:pPr>
        <w:pStyle w:val="Tabletext"/>
        <w:keepLines w:val="0"/>
        <w:numPr>
          <w:ilvl w:val="1"/>
          <w:numId w:val="2"/>
          <w:numberingChange w:id="51" w:author="test" w:date="2009-09-01T11:29:00Z" w:original="%1:2:0:.%2:3:0: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</w:p>
    <w:p w:rsidR="00245CF4" w:rsidRDefault="00E62D99" w:rsidP="00245CF4">
      <w:pPr>
        <w:pStyle w:val="Tabletext"/>
        <w:keepLines w:val="0"/>
        <w:numPr>
          <w:ilvl w:val="0"/>
          <w:numId w:val="2"/>
          <w:numberingChange w:id="52" w:author="test" w:date="2009-09-01T11:29:00Z" w:original="%1:3:0: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送件</w:t>
      </w:r>
    </w:p>
    <w:p w:rsidR="0023751E" w:rsidRDefault="0023751E" w:rsidP="00AC44F0">
      <w:pPr>
        <w:pStyle w:val="Tabletext"/>
        <w:keepLines w:val="0"/>
        <w:numPr>
          <w:ilvl w:val="1"/>
          <w:numId w:val="2"/>
          <w:numberingChange w:id="53" w:author="test" w:date="2009-09-01T11:29:00Z" w:original="%1:3:0:.%2:1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檢核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6120"/>
        <w:gridCol w:w="3320"/>
      </w:tblGrid>
      <w:tr w:rsidR="0023751E">
        <w:tc>
          <w:tcPr>
            <w:tcW w:w="720" w:type="dxa"/>
          </w:tcPr>
          <w:p w:rsidR="0023751E" w:rsidRDefault="0023751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項次</w:t>
            </w:r>
          </w:p>
        </w:tc>
        <w:tc>
          <w:tcPr>
            <w:tcW w:w="6120" w:type="dxa"/>
          </w:tcPr>
          <w:p w:rsidR="0023751E" w:rsidRDefault="0023751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檢核</w:t>
            </w:r>
          </w:p>
        </w:tc>
        <w:tc>
          <w:tcPr>
            <w:tcW w:w="3320" w:type="dxa"/>
          </w:tcPr>
          <w:p w:rsidR="0023751E" w:rsidRDefault="0023751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不符合時的錯誤訊息</w:t>
            </w:r>
          </w:p>
        </w:tc>
      </w:tr>
      <w:tr w:rsidR="0023751E">
        <w:tc>
          <w:tcPr>
            <w:tcW w:w="720" w:type="dxa"/>
          </w:tcPr>
          <w:p w:rsidR="0023751E" w:rsidRDefault="0023751E" w:rsidP="008A41BC">
            <w:pPr>
              <w:pStyle w:val="Tabletext"/>
              <w:keepLines w:val="0"/>
              <w:numPr>
                <w:ilvl w:val="0"/>
                <w:numId w:val="14"/>
                <w:numberingChange w:id="54" w:author="test" w:date="2009-09-01T11:29:00Z" w:original="%1:1:0: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23751E" w:rsidRDefault="0088282C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被保人</w:t>
            </w:r>
            <w:r>
              <w:rPr>
                <w:rFonts w:hint="eastAsia"/>
                <w:lang w:eastAsia="zh-TW"/>
              </w:rPr>
              <w:t>I</w:t>
            </w:r>
            <w:r w:rsidR="00784128">
              <w:rPr>
                <w:rFonts w:hint="eastAsia"/>
                <w:lang w:eastAsia="zh-TW"/>
              </w:rPr>
              <w:t>D</w:t>
            </w:r>
            <w:r w:rsidR="00784128">
              <w:rPr>
                <w:rFonts w:hint="eastAsia"/>
                <w:lang w:eastAsia="zh-TW"/>
              </w:rPr>
              <w:t>需有值且長度為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0"/>
                <w:attr w:name="UnitName" w:val="碼"/>
              </w:smartTagPr>
              <w:r w:rsidR="00784128">
                <w:rPr>
                  <w:rFonts w:hint="eastAsia"/>
                  <w:lang w:eastAsia="zh-TW"/>
                </w:rPr>
                <w:t>10</w:t>
              </w:r>
              <w:r w:rsidR="00784128">
                <w:rPr>
                  <w:rFonts w:hint="eastAsia"/>
                  <w:lang w:eastAsia="zh-TW"/>
                </w:rPr>
                <w:t>碼</w:t>
              </w:r>
            </w:smartTag>
          </w:p>
        </w:tc>
        <w:tc>
          <w:tcPr>
            <w:tcW w:w="3320" w:type="dxa"/>
          </w:tcPr>
          <w:p w:rsidR="0023751E" w:rsidRDefault="0023751E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請</w:t>
            </w:r>
            <w:r w:rsidR="00784128">
              <w:rPr>
                <w:rFonts w:hint="eastAsia"/>
                <w:lang w:eastAsia="zh-TW"/>
              </w:rPr>
              <w:t>輸入正確</w:t>
            </w:r>
            <w:r w:rsidR="0088282C">
              <w:rPr>
                <w:rFonts w:hint="eastAsia"/>
                <w:lang w:eastAsia="zh-TW"/>
              </w:rPr>
              <w:t>被保人</w:t>
            </w:r>
            <w:r w:rsidR="00784128">
              <w:rPr>
                <w:rFonts w:hint="eastAsia"/>
                <w:lang w:eastAsia="zh-TW"/>
              </w:rPr>
              <w:t>ID</w:t>
            </w:r>
          </w:p>
        </w:tc>
      </w:tr>
      <w:tr w:rsidR="0023751E">
        <w:tc>
          <w:tcPr>
            <w:tcW w:w="720" w:type="dxa"/>
          </w:tcPr>
          <w:p w:rsidR="0023751E" w:rsidRDefault="0023751E">
            <w:pPr>
              <w:pStyle w:val="Tabletext"/>
              <w:keepLines w:val="0"/>
              <w:numPr>
                <w:ilvl w:val="0"/>
                <w:numId w:val="14"/>
                <w:numberingChange w:id="55" w:author="test" w:date="2009-09-01T11:29:00Z" w:original="%1:2:0: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23751E" w:rsidRDefault="0088282C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保單號碼需為合理保單號碼且有值</w:t>
            </w:r>
            <w:r w:rsidR="00220931">
              <w:rPr>
                <w:rFonts w:hint="eastAsia"/>
                <w:lang w:eastAsia="zh-TW"/>
              </w:rPr>
              <w:t>且不可重複</w:t>
            </w:r>
          </w:p>
        </w:tc>
        <w:tc>
          <w:tcPr>
            <w:tcW w:w="3320" w:type="dxa"/>
          </w:tcPr>
          <w:p w:rsidR="0023751E" w:rsidRDefault="0088282C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請輸入正確保單號碼</w:t>
            </w:r>
          </w:p>
        </w:tc>
      </w:tr>
      <w:tr w:rsidR="000D371C" w:rsidRPr="00C24A95">
        <w:tc>
          <w:tcPr>
            <w:tcW w:w="720" w:type="dxa"/>
          </w:tcPr>
          <w:p w:rsidR="000D371C" w:rsidRDefault="000D371C">
            <w:pPr>
              <w:pStyle w:val="Tabletext"/>
              <w:keepLines w:val="0"/>
              <w:numPr>
                <w:ilvl w:val="0"/>
                <w:numId w:val="14"/>
                <w:numberingChange w:id="56" w:author="test" w:date="2009-09-01T11:29:00Z" w:original="%1:3:0: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0D371C" w:rsidRDefault="0088282C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檢附文件至少須有一張</w:t>
            </w:r>
          </w:p>
        </w:tc>
        <w:tc>
          <w:tcPr>
            <w:tcW w:w="3320" w:type="dxa"/>
          </w:tcPr>
          <w:p w:rsidR="000D371C" w:rsidRDefault="000D371C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請輸入</w:t>
            </w:r>
            <w:r w:rsidR="0088282C">
              <w:rPr>
                <w:rFonts w:hint="eastAsia"/>
                <w:lang w:eastAsia="zh-TW"/>
              </w:rPr>
              <w:t>檢附文件</w:t>
            </w:r>
          </w:p>
        </w:tc>
      </w:tr>
    </w:tbl>
    <w:p w:rsidR="004A16B5" w:rsidRDefault="004A16B5" w:rsidP="00362791">
      <w:pPr>
        <w:pStyle w:val="Tabletext"/>
        <w:keepLines w:val="0"/>
        <w:numPr>
          <w:ilvl w:val="2"/>
          <w:numId w:val="2"/>
          <w:numberingChange w:id="57" w:author="test" w:date="2009-09-01T11:29:00Z" w:original="%1:3:0:.%2:1:0:.%3:1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被保人</w:t>
      </w:r>
      <w:r>
        <w:rPr>
          <w:rFonts w:hint="eastAsia"/>
          <w:lang w:eastAsia="zh-TW"/>
        </w:rPr>
        <w:t>ID</w:t>
      </w:r>
      <w:r>
        <w:rPr>
          <w:rFonts w:hint="eastAsia"/>
          <w:lang w:eastAsia="zh-TW"/>
        </w:rPr>
        <w:t>、保單號碼檢核：</w:t>
      </w:r>
    </w:p>
    <w:p w:rsidR="004A16B5" w:rsidRDefault="004A16B5" w:rsidP="004A16B5">
      <w:pPr>
        <w:pStyle w:val="Tabletext"/>
        <w:keepLines w:val="0"/>
        <w:numPr>
          <w:ilvl w:val="3"/>
          <w:numId w:val="2"/>
          <w:numberingChange w:id="58" w:author="test" w:date="2009-09-01T11:29:00Z" w:original="%1:3:0:.%2:1:0:.%3:1:0:.%4:1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SELECT * FROM DBAB.DTAB0001 WHERE POLICY_NO=UI.</w:t>
      </w:r>
      <w:r w:rsidRPr="004A16B5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保單號碼</w:t>
      </w:r>
      <w:r w:rsidR="00B456AD">
        <w:rPr>
          <w:rFonts w:hint="eastAsia"/>
          <w:lang w:eastAsia="zh-TW"/>
        </w:rPr>
        <w:t>(</w:t>
      </w:r>
      <w:r w:rsidR="00E477AC">
        <w:rPr>
          <w:rFonts w:hint="eastAsia"/>
          <w:lang w:eastAsia="zh-TW"/>
        </w:rPr>
        <w:t>可能</w:t>
      </w:r>
      <w:r w:rsidR="00B456AD">
        <w:rPr>
          <w:rFonts w:hint="eastAsia"/>
          <w:lang w:eastAsia="zh-TW"/>
        </w:rPr>
        <w:t>多筆</w:t>
      </w:r>
      <w:r w:rsidR="00B456AD">
        <w:rPr>
          <w:rFonts w:hint="eastAsia"/>
          <w:lang w:eastAsia="zh-TW"/>
        </w:rPr>
        <w:t>) AND INSD_ID=</w:t>
      </w:r>
      <w:r w:rsidR="00B456AD" w:rsidRPr="00B456AD">
        <w:rPr>
          <w:rFonts w:hint="eastAsia"/>
          <w:lang w:eastAsia="zh-TW"/>
        </w:rPr>
        <w:t xml:space="preserve"> </w:t>
      </w:r>
      <w:r w:rsidR="00B456AD">
        <w:rPr>
          <w:rFonts w:hint="eastAsia"/>
          <w:lang w:eastAsia="zh-TW"/>
        </w:rPr>
        <w:t>UI.</w:t>
      </w:r>
      <w:r w:rsidR="00B456AD" w:rsidRPr="00B456AD">
        <w:rPr>
          <w:rFonts w:hint="eastAsia"/>
          <w:lang w:eastAsia="zh-TW"/>
        </w:rPr>
        <w:t xml:space="preserve"> </w:t>
      </w:r>
      <w:r w:rsidR="00B456AD">
        <w:rPr>
          <w:rFonts w:hint="eastAsia"/>
          <w:lang w:eastAsia="zh-TW"/>
        </w:rPr>
        <w:t>被保人</w:t>
      </w:r>
      <w:r w:rsidR="00B456AD">
        <w:rPr>
          <w:rFonts w:hint="eastAsia"/>
          <w:lang w:eastAsia="zh-TW"/>
        </w:rPr>
        <w:t>ID</w:t>
      </w:r>
    </w:p>
    <w:p w:rsidR="004A16B5" w:rsidRDefault="004A16B5" w:rsidP="004A16B5">
      <w:pPr>
        <w:pStyle w:val="Tabletext"/>
        <w:keepLines w:val="0"/>
        <w:numPr>
          <w:ilvl w:val="3"/>
          <w:numId w:val="2"/>
          <w:numberingChange w:id="59" w:author="test" w:date="2009-09-01T11:29:00Z" w:original="%1:3:0:.%2:1:0:.%3:1:0:.%4:2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IF </w:t>
      </w:r>
      <w:r w:rsidR="00B456AD">
        <w:rPr>
          <w:rFonts w:hint="eastAsia"/>
          <w:lang w:eastAsia="zh-TW"/>
        </w:rPr>
        <w:t>任一筆</w:t>
      </w:r>
      <w:r w:rsidR="00B456AD">
        <w:rPr>
          <w:rFonts w:hint="eastAsia"/>
          <w:lang w:eastAsia="zh-TW"/>
        </w:rPr>
        <w:t xml:space="preserve">NOT </w:t>
      </w:r>
      <w:r>
        <w:rPr>
          <w:rFonts w:hint="eastAsia"/>
          <w:lang w:eastAsia="zh-TW"/>
        </w:rPr>
        <w:t>FOUND</w:t>
      </w:r>
    </w:p>
    <w:p w:rsidR="00B456AD" w:rsidRDefault="00B456AD" w:rsidP="00B456AD">
      <w:pPr>
        <w:pStyle w:val="Tabletext"/>
        <w:keepLines w:val="0"/>
        <w:numPr>
          <w:ilvl w:val="4"/>
          <w:numId w:val="2"/>
          <w:numberingChange w:id="60" w:author="test" w:date="2009-09-01T11:29:00Z" w:original="%1:3:0:.%2:1:0:.%3:1:0:.%4:2:0:.%5:1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顯示</w:t>
      </w:r>
      <w:r>
        <w:rPr>
          <w:lang w:eastAsia="zh-TW"/>
        </w:rPr>
        <w:t>‘</w:t>
      </w:r>
      <w:r>
        <w:rPr>
          <w:rFonts w:hint="eastAsia"/>
          <w:lang w:eastAsia="zh-TW"/>
        </w:rPr>
        <w:t>保單號碼或被保人</w:t>
      </w:r>
      <w:r>
        <w:rPr>
          <w:rFonts w:hint="eastAsia"/>
          <w:lang w:eastAsia="zh-TW"/>
        </w:rPr>
        <w:t>ID</w:t>
      </w:r>
      <w:r>
        <w:rPr>
          <w:rFonts w:hint="eastAsia"/>
          <w:lang w:eastAsia="zh-TW"/>
        </w:rPr>
        <w:t>錯誤。保單號碼：</w:t>
      </w:r>
      <w:r>
        <w:rPr>
          <w:lang w:eastAsia="zh-TW"/>
        </w:rPr>
        <w:t>’</w:t>
      </w:r>
      <w:r>
        <w:rPr>
          <w:rFonts w:hint="eastAsia"/>
          <w:lang w:eastAsia="zh-TW"/>
        </w:rPr>
        <w:t>+NOT FOUND</w:t>
      </w:r>
      <w:r>
        <w:rPr>
          <w:rFonts w:hint="eastAsia"/>
          <w:lang w:eastAsia="zh-TW"/>
        </w:rPr>
        <w:t>保單號碼</w:t>
      </w:r>
      <w:r>
        <w:rPr>
          <w:rFonts w:hint="eastAsia"/>
          <w:lang w:eastAsia="zh-TW"/>
        </w:rPr>
        <w:t>1+</w:t>
      </w:r>
      <w:r>
        <w:rPr>
          <w:lang w:eastAsia="zh-TW"/>
        </w:rPr>
        <w:t>’</w:t>
      </w:r>
      <w:r>
        <w:rPr>
          <w:rFonts w:hint="eastAsia"/>
          <w:lang w:eastAsia="zh-TW"/>
        </w:rPr>
        <w:t>，</w:t>
      </w:r>
      <w:r>
        <w:rPr>
          <w:lang w:eastAsia="zh-TW"/>
        </w:rPr>
        <w:t>’</w:t>
      </w:r>
      <w:r>
        <w:rPr>
          <w:rFonts w:hint="eastAsia"/>
          <w:lang w:eastAsia="zh-TW"/>
        </w:rPr>
        <w:t xml:space="preserve"> +NOT FOUND</w:t>
      </w:r>
      <w:r>
        <w:rPr>
          <w:rFonts w:hint="eastAsia"/>
          <w:lang w:eastAsia="zh-TW"/>
        </w:rPr>
        <w:t>保單號碼</w:t>
      </w:r>
      <w:r>
        <w:rPr>
          <w:rFonts w:hint="eastAsia"/>
          <w:lang w:eastAsia="zh-TW"/>
        </w:rPr>
        <w:t>2+</w:t>
      </w:r>
      <w:r>
        <w:rPr>
          <w:lang w:eastAsia="zh-TW"/>
        </w:rPr>
        <w:t>…</w:t>
      </w:r>
      <w:r>
        <w:rPr>
          <w:rFonts w:hint="eastAsia"/>
          <w:lang w:eastAsia="zh-TW"/>
        </w:rPr>
        <w:t xml:space="preserve"> </w:t>
      </w:r>
    </w:p>
    <w:p w:rsidR="004A16B5" w:rsidRDefault="004A16B5" w:rsidP="004A16B5">
      <w:pPr>
        <w:pStyle w:val="Tabletext"/>
        <w:keepLines w:val="0"/>
        <w:numPr>
          <w:ilvl w:val="3"/>
          <w:numId w:val="2"/>
          <w:numberingChange w:id="61" w:author="test" w:date="2009-09-01T11:29:00Z" w:original="%1:3:0:.%2:1:0:.%3:1:0:.%4:3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END-IF </w:t>
      </w:r>
    </w:p>
    <w:p w:rsidR="00362791" w:rsidRDefault="00362791" w:rsidP="00362791">
      <w:pPr>
        <w:pStyle w:val="Tabletext"/>
        <w:keepLines w:val="0"/>
        <w:numPr>
          <w:ilvl w:val="2"/>
          <w:numId w:val="2"/>
          <w:numberingChange w:id="62" w:author="test" w:date="2009-09-01T11:29:00Z" w:original="%1:3:0:.%2:1:0:.%3:2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同一</w:t>
      </w:r>
      <w:r w:rsidR="0088282C">
        <w:rPr>
          <w:rFonts w:hint="eastAsia"/>
          <w:lang w:eastAsia="zh-TW"/>
        </w:rPr>
        <w:t>被保人</w:t>
      </w:r>
      <w:r>
        <w:rPr>
          <w:rFonts w:hint="eastAsia"/>
          <w:lang w:eastAsia="zh-TW"/>
        </w:rPr>
        <w:t>ID</w:t>
      </w:r>
      <w:r w:rsidR="0088282C">
        <w:rPr>
          <w:rFonts w:hint="eastAsia"/>
          <w:lang w:eastAsia="zh-TW"/>
        </w:rPr>
        <w:t>是否已輸入</w:t>
      </w:r>
      <w:r>
        <w:rPr>
          <w:rFonts w:hint="eastAsia"/>
          <w:lang w:eastAsia="zh-TW"/>
        </w:rPr>
        <w:t>：</w:t>
      </w:r>
    </w:p>
    <w:p w:rsidR="00B456AD" w:rsidRDefault="00B456AD" w:rsidP="00B456AD">
      <w:pPr>
        <w:pStyle w:val="Tabletext"/>
        <w:keepLines w:val="0"/>
        <w:numPr>
          <w:ilvl w:val="3"/>
          <w:numId w:val="2"/>
          <w:numberingChange w:id="63" w:author="test" w:date="2009-09-01T11:29:00Z" w:original="%1:3:0:.%2:1:0:.%3:2:0:.%4:1:0:"/>
        </w:numPr>
        <w:spacing w:after="0" w:line="240" w:lineRule="auto"/>
      </w:pPr>
      <w:r>
        <w:rPr>
          <w:color w:val="0000FF"/>
        </w:rPr>
        <w:t>SELECT</w:t>
      </w:r>
      <w:r>
        <w:t xml:space="preserve"> </w:t>
      </w:r>
      <w:r>
        <w:rPr>
          <w:color w:val="808080"/>
        </w:rPr>
        <w:t>*</w:t>
      </w:r>
      <w:r>
        <w:t xml:space="preserve"> </w:t>
      </w:r>
      <w:r>
        <w:rPr>
          <w:color w:val="0000FF"/>
        </w:rPr>
        <w:t>FROM</w:t>
      </w:r>
      <w:r>
        <w:t xml:space="preserve"> DBAA.DTAAA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60"/>
          <w:attr w:name="UnitName" w:val="a"/>
        </w:smartTagPr>
        <w:r>
          <w:t>060 A</w:t>
        </w:r>
      </w:smartTag>
      <w:r>
        <w:t xml:space="preserve"> </w:t>
      </w:r>
      <w:r>
        <w:rPr>
          <w:color w:val="FF00FF"/>
        </w:rPr>
        <w:t>LEFT</w:t>
      </w:r>
      <w:r>
        <w:t xml:space="preserve"> </w:t>
      </w:r>
      <w:r>
        <w:rPr>
          <w:color w:val="0000FF"/>
        </w:rPr>
        <w:t>JOIN</w:t>
      </w:r>
      <w:r>
        <w:t xml:space="preserve"> DBAA.DTAAA001 B</w:t>
      </w:r>
    </w:p>
    <w:p w:rsidR="00B456AD" w:rsidRDefault="00B456AD" w:rsidP="00B456AD">
      <w:pPr>
        <w:widowControl w:val="0"/>
        <w:autoSpaceDE w:val="0"/>
        <w:autoSpaceDN w:val="0"/>
        <w:adjustRightInd w:val="0"/>
        <w:ind w:left="1264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A.APLY_NO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B.APLY_NO</w:t>
      </w:r>
    </w:p>
    <w:p w:rsidR="00362791" w:rsidRDefault="00B456AD" w:rsidP="00B456AD">
      <w:pPr>
        <w:pStyle w:val="Tabletext"/>
        <w:keepLines w:val="0"/>
        <w:spacing w:after="0" w:line="240" w:lineRule="auto"/>
        <w:ind w:left="1264" w:firstLine="720"/>
        <w:rPr>
          <w:rFonts w:hint="eastAsia"/>
          <w:lang w:eastAsia="zh-TW"/>
        </w:rPr>
      </w:pP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 xml:space="preserve"> B.APLY_STS </w:t>
      </w:r>
      <w:r>
        <w:rPr>
          <w:rFonts w:ascii="Courier New" w:hAnsi="Courier New" w:cs="Courier New"/>
          <w:color w:val="808080"/>
        </w:rPr>
        <w:t>&lt;&gt;</w:t>
      </w:r>
      <w:r>
        <w:rPr>
          <w:rFonts w:ascii="Courier New" w:hAnsi="Courier New" w:cs="Courier New"/>
          <w:color w:val="FF0000"/>
        </w:rPr>
        <w:t>'80'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808080"/>
        </w:rPr>
        <w:t>AND</w:t>
      </w:r>
      <w:r>
        <w:rPr>
          <w:rFonts w:ascii="Courier New" w:hAnsi="Courier New" w:cs="Courier New"/>
          <w:color w:val="000000"/>
        </w:rPr>
        <w:t xml:space="preserve"> A.INSD_ID</w:t>
      </w:r>
      <w:r>
        <w:rPr>
          <w:rFonts w:ascii="Courier New" w:hAnsi="Courier New" w:cs="Courier New"/>
          <w:color w:val="808080"/>
        </w:rPr>
        <w:t>=</w:t>
      </w:r>
      <w:r>
        <w:rPr>
          <w:rFonts w:ascii="Courier New" w:hAnsi="Courier New" w:cs="Courier New" w:hint="eastAsia"/>
          <w:color w:val="808080"/>
          <w:lang w:eastAsia="zh-TW"/>
        </w:rPr>
        <w:t>UI.</w:t>
      </w:r>
      <w:r w:rsidRPr="00D74EC2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被保人</w:t>
      </w:r>
      <w:r>
        <w:rPr>
          <w:rFonts w:hint="eastAsia"/>
          <w:lang w:eastAsia="zh-TW"/>
        </w:rPr>
        <w:t>ID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FF"/>
        </w:rPr>
        <w:t>WITH</w:t>
      </w:r>
      <w:r>
        <w:rPr>
          <w:rFonts w:ascii="Courier New" w:hAnsi="Courier New" w:cs="Courier New"/>
          <w:color w:val="000000"/>
        </w:rPr>
        <w:t xml:space="preserve"> UR</w:t>
      </w:r>
    </w:p>
    <w:p w:rsidR="00362791" w:rsidRDefault="00362791" w:rsidP="00362791">
      <w:pPr>
        <w:pStyle w:val="Tabletext"/>
        <w:keepLines w:val="0"/>
        <w:numPr>
          <w:ilvl w:val="3"/>
          <w:numId w:val="2"/>
          <w:numberingChange w:id="64" w:author="test" w:date="2009-09-01T11:29:00Z" w:original="%1:3:0:.%2:1:0:.%3:2:0:.%4:2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IF FOUND</w:t>
      </w:r>
      <w:r>
        <w:rPr>
          <w:rFonts w:hint="eastAsia"/>
          <w:lang w:eastAsia="zh-TW"/>
        </w:rPr>
        <w:t>：</w:t>
      </w:r>
    </w:p>
    <w:p w:rsidR="00362791" w:rsidRDefault="00362791" w:rsidP="00362791">
      <w:pPr>
        <w:pStyle w:val="Tabletext"/>
        <w:keepLines w:val="0"/>
        <w:numPr>
          <w:ilvl w:val="4"/>
          <w:numId w:val="2"/>
          <w:numberingChange w:id="65" w:author="test" w:date="2009-09-01T11:29:00Z" w:original="%1:3:0:.%2:1:0:.%3:2:0:.%4:2:0:.%5:1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回覆訊息：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“</w:t>
      </w:r>
      <w:r w:rsidR="0088282C">
        <w:rPr>
          <w:rFonts w:hint="eastAsia"/>
          <w:lang w:eastAsia="zh-TW"/>
        </w:rPr>
        <w:t>被保人</w:t>
      </w:r>
      <w:r>
        <w:rPr>
          <w:rFonts w:hint="eastAsia"/>
          <w:lang w:eastAsia="zh-TW"/>
        </w:rPr>
        <w:t>I</w:t>
      </w:r>
      <w:r w:rsidR="00B456AD">
        <w:rPr>
          <w:rFonts w:hint="eastAsia"/>
          <w:lang w:eastAsia="zh-TW"/>
        </w:rPr>
        <w:t>D</w:t>
      </w:r>
      <w:r w:rsidR="0088282C">
        <w:rPr>
          <w:rFonts w:ascii="新細明體" w:hAnsi="新細明體" w:hint="eastAsia"/>
          <w:lang w:eastAsia="zh-TW"/>
        </w:rPr>
        <w:t>：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”</w:t>
      </w:r>
      <w:r>
        <w:rPr>
          <w:rFonts w:hint="eastAsia"/>
          <w:lang w:eastAsia="zh-TW"/>
        </w:rPr>
        <w:t xml:space="preserve">+ </w:t>
      </w:r>
      <w:r w:rsidR="00476B7A">
        <w:rPr>
          <w:rFonts w:hint="eastAsia"/>
          <w:lang w:eastAsia="zh-TW"/>
        </w:rPr>
        <w:t>DTAAA060</w:t>
      </w:r>
      <w:r>
        <w:rPr>
          <w:rFonts w:hint="eastAsia"/>
          <w:lang w:eastAsia="zh-TW"/>
        </w:rPr>
        <w:t>.</w:t>
      </w:r>
      <w:r w:rsidR="0088282C">
        <w:rPr>
          <w:rFonts w:hint="eastAsia"/>
          <w:lang w:eastAsia="zh-TW"/>
        </w:rPr>
        <w:t>被保人</w:t>
      </w:r>
      <w:r>
        <w:rPr>
          <w:rFonts w:hint="eastAsia"/>
          <w:lang w:eastAsia="zh-TW"/>
        </w:rPr>
        <w:t xml:space="preserve">ID + </w:t>
      </w:r>
      <w:r>
        <w:rPr>
          <w:lang w:eastAsia="zh-TW"/>
        </w:rPr>
        <w:t>“</w:t>
      </w:r>
      <w:r>
        <w:rPr>
          <w:rFonts w:hint="eastAsia"/>
          <w:lang w:eastAsia="zh-TW"/>
        </w:rPr>
        <w:t>已由</w:t>
      </w:r>
      <w:r>
        <w:rPr>
          <w:lang w:eastAsia="zh-TW"/>
        </w:rPr>
        <w:t>”</w:t>
      </w:r>
      <w:r>
        <w:rPr>
          <w:rFonts w:hint="eastAsia"/>
          <w:lang w:eastAsia="zh-TW"/>
        </w:rPr>
        <w:t>+</w:t>
      </w:r>
      <w:r w:rsidR="00476B7A">
        <w:rPr>
          <w:rFonts w:hint="eastAsia"/>
          <w:lang w:eastAsia="zh-TW"/>
        </w:rPr>
        <w:t>DTAAA060</w:t>
      </w:r>
      <w:r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受理單位中文</w:t>
      </w:r>
      <w:r>
        <w:rPr>
          <w:rFonts w:hint="eastAsia"/>
          <w:lang w:eastAsia="zh-TW"/>
        </w:rPr>
        <w:t xml:space="preserve"> +</w:t>
      </w:r>
      <w:r>
        <w:rPr>
          <w:lang w:eastAsia="zh-TW"/>
        </w:rPr>
        <w:t>”</w:t>
      </w:r>
      <w:r w:rsidR="0088282C">
        <w:rPr>
          <w:rFonts w:hint="eastAsia"/>
          <w:lang w:eastAsia="zh-TW"/>
        </w:rPr>
        <w:t>輸入</w:t>
      </w:r>
      <w:r>
        <w:rPr>
          <w:lang w:eastAsia="zh-TW"/>
        </w:rPr>
        <w:t>”</w:t>
      </w:r>
      <w:r>
        <w:rPr>
          <w:rFonts w:hint="eastAsia"/>
          <w:lang w:eastAsia="zh-TW"/>
        </w:rPr>
        <w:t>。</w:t>
      </w:r>
    </w:p>
    <w:p w:rsidR="00362791" w:rsidRDefault="00362791" w:rsidP="00362791">
      <w:pPr>
        <w:pStyle w:val="Tabletext"/>
        <w:keepLines w:val="0"/>
        <w:numPr>
          <w:ilvl w:val="4"/>
          <w:numId w:val="2"/>
          <w:numberingChange w:id="66" w:author="test" w:date="2009-09-01T11:29:00Z" w:original="%1:3:0:.%2:1:0:.%3:2:0:.%4:2:0:.%5:2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return</w:t>
      </w:r>
      <w:r>
        <w:rPr>
          <w:rFonts w:hint="eastAsia"/>
          <w:lang w:eastAsia="zh-TW"/>
        </w:rPr>
        <w:t>。</w:t>
      </w:r>
    </w:p>
    <w:p w:rsidR="00B21F19" w:rsidRDefault="00B21F19" w:rsidP="00B21F19">
      <w:pPr>
        <w:pStyle w:val="Tabletext"/>
        <w:keepLines w:val="0"/>
        <w:numPr>
          <w:ilvl w:val="1"/>
          <w:numId w:val="2"/>
          <w:numberingChange w:id="67" w:author="test" w:date="2009-09-01T11:29:00Z" w:original="%1:3:0:.%2:2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受理日期</w:t>
      </w:r>
      <w:r>
        <w:rPr>
          <w:rFonts w:hint="eastAsia"/>
          <w:lang w:eastAsia="zh-TW"/>
        </w:rPr>
        <w:t xml:space="preserve"> = CURRENT TIMESTAMP</w:t>
      </w:r>
      <w:r>
        <w:rPr>
          <w:rFonts w:hint="eastAsia"/>
          <w:lang w:eastAsia="zh-TW"/>
        </w:rPr>
        <w:t>。</w:t>
      </w:r>
    </w:p>
    <w:p w:rsidR="00B21F19" w:rsidRDefault="00B21F19" w:rsidP="00B21F19">
      <w:pPr>
        <w:pStyle w:val="Tabletext"/>
        <w:keepLines w:val="0"/>
        <w:numPr>
          <w:ilvl w:val="1"/>
          <w:numId w:val="2"/>
          <w:numberingChange w:id="68" w:author="test" w:date="2009-09-01T11:29:00Z" w:original="%1:3:0:.%2:3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取得受理編號：</w:t>
      </w:r>
    </w:p>
    <w:p w:rsidR="00B21F19" w:rsidRDefault="00B21F19" w:rsidP="00B21F19">
      <w:pPr>
        <w:pStyle w:val="Tabletext"/>
        <w:keepLines w:val="0"/>
        <w:numPr>
          <w:ilvl w:val="2"/>
          <w:numId w:val="2"/>
          <w:numberingChange w:id="69" w:author="test" w:date="2009-09-01T11:29:00Z" w:original="%1:3:0:.%2:3:0:.%3:1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CALL AA_B2Z009.</w:t>
      </w:r>
      <w:r w:rsidR="008E54D4" w:rsidRPr="008E54D4">
        <w:t xml:space="preserve"> </w:t>
      </w:r>
      <w:r w:rsidR="008E54D4">
        <w:rPr>
          <w:lang w:eastAsia="zh-TW"/>
        </w:rPr>
        <w:t>getAPLY_NO_M8</w:t>
      </w:r>
      <w:r>
        <w:rPr>
          <w:rFonts w:hint="eastAsia"/>
          <w:lang w:eastAsia="zh-TW"/>
        </w:rPr>
        <w:t xml:space="preserve"> By </w:t>
      </w:r>
      <w:r>
        <w:rPr>
          <w:rFonts w:hint="eastAsia"/>
          <w:lang w:eastAsia="zh-TW"/>
        </w:rPr>
        <w:t>傳入參數</w:t>
      </w:r>
      <w:r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事故者</w:t>
      </w:r>
      <w:r>
        <w:rPr>
          <w:rFonts w:hint="eastAsia"/>
          <w:lang w:eastAsia="zh-TW"/>
        </w:rPr>
        <w:t>ID</w:t>
      </w:r>
      <w:r>
        <w:rPr>
          <w:rFonts w:hint="eastAsia"/>
          <w:lang w:eastAsia="zh-TW"/>
        </w:rPr>
        <w:t>。</w:t>
      </w:r>
    </w:p>
    <w:p w:rsidR="008E54D4" w:rsidRDefault="008E54D4" w:rsidP="00B21F19">
      <w:pPr>
        <w:pStyle w:val="Tabletext"/>
        <w:keepLines w:val="0"/>
        <w:numPr>
          <w:ilvl w:val="2"/>
          <w:numId w:val="2"/>
          <w:numberingChange w:id="70" w:author="test" w:date="2009-09-01T11:29:00Z" w:original="%1:3:0:.%2:3:0:.%3:2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第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"/>
          <w:attr w:name="UnitName" w:val="碼"/>
        </w:smartTagPr>
        <w:r>
          <w:rPr>
            <w:rFonts w:hint="eastAsia"/>
            <w:lang w:eastAsia="zh-TW"/>
          </w:rPr>
          <w:t>11</w:t>
        </w:r>
        <w:r>
          <w:rPr>
            <w:rFonts w:hint="eastAsia"/>
            <w:lang w:eastAsia="zh-TW"/>
          </w:rPr>
          <w:t>碼</w:t>
        </w:r>
      </w:smartTag>
      <w:r>
        <w:rPr>
          <w:rFonts w:hint="eastAsia"/>
          <w:lang w:eastAsia="zh-TW"/>
        </w:rPr>
        <w:t>依照</w:t>
      </w:r>
      <w:r>
        <w:rPr>
          <w:rFonts w:hint="eastAsia"/>
          <w:lang w:eastAsia="zh-TW"/>
        </w:rPr>
        <w:t>UI.</w:t>
      </w:r>
      <w:r>
        <w:rPr>
          <w:rFonts w:hint="eastAsia"/>
          <w:lang w:eastAsia="zh-TW"/>
        </w:rPr>
        <w:t>輸入項目選擇變成</w:t>
      </w:r>
      <w:r>
        <w:rPr>
          <w:rFonts w:hint="eastAsia"/>
          <w:lang w:eastAsia="zh-TW"/>
        </w:rPr>
        <w:t>X</w:t>
      </w:r>
      <w:r>
        <w:rPr>
          <w:rFonts w:hint="eastAsia"/>
          <w:lang w:eastAsia="zh-TW"/>
        </w:rPr>
        <w:t>或是</w:t>
      </w:r>
      <w:r>
        <w:rPr>
          <w:rFonts w:hint="eastAsia"/>
          <w:lang w:eastAsia="zh-TW"/>
        </w:rPr>
        <w:t>Y</w:t>
      </w:r>
    </w:p>
    <w:p w:rsidR="00087C8C" w:rsidRDefault="00087C8C" w:rsidP="005B5EF0">
      <w:pPr>
        <w:pStyle w:val="Tabletext"/>
        <w:keepLines w:val="0"/>
        <w:numPr>
          <w:ilvl w:val="1"/>
          <w:numId w:val="2"/>
          <w:numberingChange w:id="71" w:author="test" w:date="2009-09-01T11:29:00Z" w:original="%1:3:0:.%2:4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>TABLE</w:t>
      </w:r>
    </w:p>
    <w:p w:rsidR="00087C8C" w:rsidRDefault="00087C8C" w:rsidP="00087C8C">
      <w:pPr>
        <w:pStyle w:val="Tabletext"/>
        <w:keepLines w:val="0"/>
        <w:numPr>
          <w:ilvl w:val="2"/>
          <w:numId w:val="2"/>
          <w:numberingChange w:id="72" w:author="test" w:date="2009-09-01T11:29:00Z" w:original="%1:3:0:.%2:4:0:.%3:1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INSERT DTAAA001 </w:t>
      </w:r>
      <w:r>
        <w:rPr>
          <w:rFonts w:hint="eastAsia"/>
          <w:lang w:eastAsia="zh-TW"/>
        </w:rPr>
        <w:t>理賠受理檔：</w:t>
      </w:r>
    </w:p>
    <w:p w:rsidR="00087C8C" w:rsidRDefault="00087C8C" w:rsidP="00087C8C">
      <w:pPr>
        <w:pStyle w:val="Tabletext"/>
        <w:keepLines w:val="0"/>
        <w:numPr>
          <w:ilvl w:val="3"/>
          <w:numId w:val="2"/>
          <w:numberingChange w:id="73" w:author="test" w:date="2009-09-01T11:29:00Z" w:original="%1:3:0:.%2:4:0:.%3:1:0:.%4:1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CALL  </w:t>
      </w:r>
      <w:r w:rsidRPr="008F6A3E">
        <w:rPr>
          <w:lang w:eastAsia="zh-TW"/>
        </w:rPr>
        <w:t>AA_A0Z001</w:t>
      </w:r>
      <w:r>
        <w:rPr>
          <w:rFonts w:hint="eastAsia"/>
          <w:lang w:eastAsia="zh-TW"/>
        </w:rPr>
        <w:t xml:space="preserve"> Method1</w:t>
      </w:r>
      <w:r>
        <w:rPr>
          <w:rFonts w:hint="eastAsia"/>
          <w:lang w:eastAsia="zh-TW"/>
        </w:rPr>
        <w:t>：</w:t>
      </w:r>
    </w:p>
    <w:tbl>
      <w:tblPr>
        <w:tblW w:w="5940" w:type="dxa"/>
        <w:tblInd w:w="1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087C8C" w:rsidTr="008C00C0">
        <w:trPr>
          <w:trHeight w:val="330"/>
        </w:trPr>
        <w:tc>
          <w:tcPr>
            <w:tcW w:w="2440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87C8C" w:rsidRDefault="00087C8C" w:rsidP="00087C8C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87C8C" w:rsidRDefault="00087C8C" w:rsidP="00087C8C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087C8C" w:rsidTr="008C00C0">
        <w:trPr>
          <w:trHeight w:val="330"/>
        </w:trPr>
        <w:tc>
          <w:tcPr>
            <w:tcW w:w="2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87C8C" w:rsidRPr="000C044D" w:rsidRDefault="00087C8C" w:rsidP="00087C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受理編號 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87C8C" w:rsidRDefault="00087C8C" w:rsidP="00087C8C">
            <w:pPr>
              <w:rPr>
                <w:rFonts w:ascii="新細明體" w:hAnsi="新細明體" w:cs="Arial Unicode MS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3.3</w:t>
            </w:r>
          </w:p>
        </w:tc>
      </w:tr>
      <w:tr w:rsidR="00E86D60" w:rsidTr="008C00C0">
        <w:trPr>
          <w:trHeight w:val="330"/>
        </w:trPr>
        <w:tc>
          <w:tcPr>
            <w:tcW w:w="2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6D60" w:rsidRDefault="00E86D60" w:rsidP="00087C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受理單位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6D60" w:rsidRDefault="00E86D60" w:rsidP="00087C8C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UI.</w:t>
            </w:r>
            <w:r>
              <w:rPr>
                <w:rFonts w:ascii="細明體" w:eastAsia="細明體" w:hAnsi="細明體" w:hint="eastAsia"/>
              </w:rPr>
              <w:t>受理單位</w:t>
            </w:r>
          </w:p>
        </w:tc>
      </w:tr>
      <w:tr w:rsidR="00E86D60" w:rsidTr="008C00C0">
        <w:trPr>
          <w:trHeight w:val="330"/>
        </w:trPr>
        <w:tc>
          <w:tcPr>
            <w:tcW w:w="2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6D60" w:rsidRDefault="00E86D60" w:rsidP="00087C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受理單位中文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6D60" w:rsidRPr="00051949" w:rsidRDefault="00E86D60" w:rsidP="00087C8C">
            <w:pPr>
              <w:rPr>
                <w:rFonts w:ascii="新細明體" w:hAnsi="新細明體" w:cs="Arial Unicode MS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UI.受理單位中文</w:t>
            </w:r>
          </w:p>
        </w:tc>
      </w:tr>
      <w:tr w:rsidR="00E86D60" w:rsidTr="008C00C0">
        <w:trPr>
          <w:trHeight w:val="330"/>
        </w:trPr>
        <w:tc>
          <w:tcPr>
            <w:tcW w:w="2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6D60" w:rsidRDefault="00E86D60" w:rsidP="00087C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受理人員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6D60" w:rsidRPr="00051949" w:rsidRDefault="00E86D60" w:rsidP="00087C8C">
            <w:pPr>
              <w:rPr>
                <w:rFonts w:ascii="新細明體" w:hAnsi="新細明體" w:cs="Arial Unicode MS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UI.受理人員</w:t>
            </w:r>
          </w:p>
        </w:tc>
      </w:tr>
      <w:tr w:rsidR="00E86D60" w:rsidTr="008C00C0">
        <w:trPr>
          <w:trHeight w:val="330"/>
        </w:trPr>
        <w:tc>
          <w:tcPr>
            <w:tcW w:w="2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6D60" w:rsidRDefault="00E86D60" w:rsidP="00087C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受理人員姓名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6D60" w:rsidRPr="00051949" w:rsidRDefault="00E86D60" w:rsidP="00087C8C">
            <w:pPr>
              <w:rPr>
                <w:rFonts w:ascii="新細明體" w:hAnsi="新細明體" w:cs="Arial Unicode MS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UI.受理人員姓名</w:t>
            </w:r>
          </w:p>
        </w:tc>
      </w:tr>
      <w:tr w:rsidR="00E86D60" w:rsidTr="008C00C0">
        <w:trPr>
          <w:trHeight w:val="330"/>
        </w:trPr>
        <w:tc>
          <w:tcPr>
            <w:tcW w:w="2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6D60" w:rsidRDefault="00E86D60" w:rsidP="00087C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受理日期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6D60" w:rsidRDefault="00E86D60" w:rsidP="00087C8C">
            <w:pPr>
              <w:rPr>
                <w:rFonts w:ascii="新細明體" w:hAnsi="新細明體" w:cs="Arial Unicode MS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UI.受理日期</w:t>
            </w:r>
          </w:p>
        </w:tc>
      </w:tr>
      <w:tr w:rsidR="008C00C0" w:rsidRPr="008C00C0" w:rsidTr="008C00C0">
        <w:trPr>
          <w:trHeight w:val="330"/>
        </w:trPr>
        <w:tc>
          <w:tcPr>
            <w:tcW w:w="2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00C0" w:rsidRPr="008C00C0" w:rsidRDefault="008C00C0" w:rsidP="00087C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C00C0">
              <w:rPr>
                <w:rFonts w:ascii="細明體" w:eastAsia="細明體" w:hAnsi="細明體" w:hint="eastAsia"/>
                <w:sz w:val="20"/>
                <w:szCs w:val="20"/>
              </w:rPr>
              <w:t>AGNT_DIV_NO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00C0" w:rsidRPr="008C00C0" w:rsidRDefault="008C00C0" w:rsidP="00087C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C00C0">
              <w:rPr>
                <w:rFonts w:ascii="細明體" w:eastAsia="細明體" w:hAnsi="細明體" w:hint="eastAsia"/>
                <w:sz w:val="20"/>
                <w:szCs w:val="20"/>
              </w:rPr>
              <w:t>UI.受理單位</w:t>
            </w:r>
          </w:p>
        </w:tc>
      </w:tr>
    </w:tbl>
    <w:p w:rsidR="00087C8C" w:rsidRDefault="00087C8C" w:rsidP="00087C8C">
      <w:pPr>
        <w:pStyle w:val="Tabletext"/>
        <w:keepLines w:val="0"/>
        <w:numPr>
          <w:ilvl w:val="3"/>
          <w:numId w:val="2"/>
          <w:numberingChange w:id="74" w:author="test" w:date="2009-09-01T11:29:00Z" w:original="%1:3:0:.%2:4:0:.%3:1:0:.%4:2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失敗處理：</w:t>
      </w:r>
    </w:p>
    <w:p w:rsidR="00087C8C" w:rsidRDefault="00087C8C" w:rsidP="00087C8C">
      <w:pPr>
        <w:pStyle w:val="Tabletext"/>
        <w:keepLines w:val="0"/>
        <w:numPr>
          <w:ilvl w:val="4"/>
          <w:numId w:val="2"/>
          <w:numberingChange w:id="75" w:author="test" w:date="2009-09-01T11:29:00Z" w:original="%1:3:0:.%2:4:0:.%3:1:0:.%4:2:0:.%5:1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回覆訊息：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“</w:t>
      </w:r>
      <w:r>
        <w:rPr>
          <w:rFonts w:hint="eastAsia"/>
          <w:lang w:eastAsia="zh-TW"/>
        </w:rPr>
        <w:t>寫入理賠受理檔失敗</w:t>
      </w:r>
      <w:r>
        <w:rPr>
          <w:lang w:eastAsia="zh-TW"/>
        </w:rPr>
        <w:t>”</w:t>
      </w:r>
      <w:r w:rsidRPr="000637E5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 xml:space="preserve"> </w:t>
      </w:r>
    </w:p>
    <w:p w:rsidR="00087C8C" w:rsidRDefault="00087C8C" w:rsidP="00087C8C">
      <w:pPr>
        <w:pStyle w:val="Tabletext"/>
        <w:keepLines w:val="0"/>
        <w:numPr>
          <w:ilvl w:val="3"/>
          <w:numId w:val="2"/>
          <w:numberingChange w:id="76" w:author="test" w:date="2009-09-01T11:29:00Z" w:original="%1:3:0:.%2:4:0:.%3:1:0:.%4:3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return</w:t>
      </w:r>
      <w:r>
        <w:rPr>
          <w:rFonts w:hint="eastAsia"/>
          <w:lang w:eastAsia="zh-TW"/>
        </w:rPr>
        <w:t>。</w:t>
      </w:r>
    </w:p>
    <w:p w:rsidR="00087C8C" w:rsidRDefault="00087C8C" w:rsidP="00087C8C">
      <w:pPr>
        <w:pStyle w:val="Tabletext"/>
        <w:keepLines w:val="0"/>
        <w:numPr>
          <w:ilvl w:val="2"/>
          <w:numId w:val="2"/>
          <w:numberingChange w:id="77" w:author="test" w:date="2009-09-01T11:29:00Z" w:original="%1:3:0:.%2:4:0:.%3:2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INSERT DTAAA060</w:t>
      </w:r>
      <w:r w:rsidRPr="00726503">
        <w:rPr>
          <w:rFonts w:hint="eastAsia"/>
          <w:kern w:val="2"/>
          <w:szCs w:val="24"/>
          <w:lang w:eastAsia="zh-TW"/>
        </w:rPr>
        <w:t>理賠補告知件及舉發件受理檔</w:t>
      </w:r>
      <w:r>
        <w:rPr>
          <w:rFonts w:hint="eastAsia"/>
          <w:lang w:eastAsia="zh-TW"/>
        </w:rPr>
        <w:t>：</w:t>
      </w:r>
    </w:p>
    <w:p w:rsidR="00087C8C" w:rsidRDefault="00087C8C" w:rsidP="00087C8C">
      <w:pPr>
        <w:pStyle w:val="Tabletext"/>
        <w:keepLines w:val="0"/>
        <w:numPr>
          <w:ilvl w:val="3"/>
          <w:numId w:val="2"/>
          <w:numberingChange w:id="78" w:author="test" w:date="2009-09-01T11:29:00Z" w:original="%1:3:0:.%2:4:0:.%3:2:0:.%4:1:0:"/>
        </w:numPr>
        <w:spacing w:after="0" w:line="240" w:lineRule="auto"/>
        <w:rPr>
          <w:rFonts w:hint="eastAsia"/>
          <w:lang w:eastAsia="zh-TW"/>
        </w:rPr>
      </w:pP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087C8C" w:rsidTr="00087C8C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87C8C" w:rsidRDefault="00087C8C" w:rsidP="00087C8C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87C8C" w:rsidRDefault="00087C8C" w:rsidP="00087C8C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087C8C" w:rsidTr="00E86D6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87C8C" w:rsidRPr="000C044D" w:rsidRDefault="00087C8C" w:rsidP="00087C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受理編號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87C8C" w:rsidRDefault="00087C8C" w:rsidP="00087C8C">
            <w:pPr>
              <w:rPr>
                <w:rFonts w:ascii="新細明體" w:hAnsi="新細明體" w:cs="Arial Unicode MS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3.3</w:t>
            </w:r>
          </w:p>
        </w:tc>
      </w:tr>
      <w:tr w:rsidR="00E86D60" w:rsidTr="00E86D6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6D60" w:rsidRDefault="00E86D60" w:rsidP="00087C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被保人ID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6D60" w:rsidRPr="00051949" w:rsidRDefault="00E86D60" w:rsidP="00087C8C">
            <w:pPr>
              <w:rPr>
                <w:rFonts w:ascii="新細明體" w:hAnsi="新細明體" w:cs="Arial Unicode MS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UI.被保人ID</w:t>
            </w:r>
          </w:p>
        </w:tc>
      </w:tr>
      <w:tr w:rsidR="00E86D60" w:rsidTr="00E86D6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6D60" w:rsidRDefault="00E86D60" w:rsidP="00087C8C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被保人姓名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6D60" w:rsidRPr="00051949" w:rsidRDefault="00E86D60" w:rsidP="00087C8C">
            <w:pPr>
              <w:rPr>
                <w:rFonts w:ascii="新細明體" w:hAnsi="新細明體" w:cs="Arial Unicode MS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UI.被保人姓名</w:t>
            </w:r>
          </w:p>
        </w:tc>
      </w:tr>
      <w:tr w:rsidR="00E86D60" w:rsidTr="00E86D6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6D60" w:rsidRDefault="00E86D60" w:rsidP="00087C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</w:rPr>
              <w:t>受理人員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6D60" w:rsidRPr="00051949" w:rsidRDefault="00E86D60" w:rsidP="00087C8C">
            <w:pPr>
              <w:rPr>
                <w:rFonts w:ascii="新細明體" w:hAnsi="新細明體" w:cs="Arial Unicode MS"/>
                <w:sz w:val="20"/>
                <w:szCs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</w:rPr>
              <w:t>UI.受理人員</w:t>
            </w:r>
          </w:p>
        </w:tc>
      </w:tr>
      <w:tr w:rsidR="00E86D60" w:rsidTr="00E86D6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6D60" w:rsidRDefault="00E86D60" w:rsidP="00087C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</w:rPr>
              <w:t>受理人員姓名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6D60" w:rsidRPr="00051949" w:rsidRDefault="00E86D60" w:rsidP="00087C8C">
            <w:pPr>
              <w:rPr>
                <w:rFonts w:ascii="新細明體" w:hAnsi="新細明體" w:cs="Arial Unicode MS"/>
                <w:sz w:val="20"/>
                <w:szCs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</w:rPr>
              <w:t>UI.受理人員姓名</w:t>
            </w:r>
          </w:p>
        </w:tc>
      </w:tr>
      <w:tr w:rsidR="00E86D60" w:rsidTr="00E86D6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6D60" w:rsidRDefault="00E86D60" w:rsidP="00087C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</w:rPr>
              <w:t>受理單位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6D60" w:rsidRDefault="00E86D60" w:rsidP="00087C8C">
            <w:pPr>
              <w:rPr>
                <w:rFonts w:ascii="新細明體" w:hAnsi="新細明體" w:cs="Arial Unicode MS"/>
                <w:sz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</w:rPr>
              <w:t>UI.受理單位</w:t>
            </w:r>
          </w:p>
        </w:tc>
      </w:tr>
      <w:tr w:rsidR="00E86D60" w:rsidTr="00E86D6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6D60" w:rsidRDefault="00E86D60" w:rsidP="00087C8C">
            <w:pPr>
              <w:rPr>
                <w:rFonts w:ascii="細明體" w:eastAsia="細明體" w:hAnsi="細明體" w:cs="Arial Unicode MS" w:hint="eastAsia"/>
                <w:sz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</w:rPr>
              <w:t>受理單位中文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6D60" w:rsidRDefault="00E86D60" w:rsidP="00087C8C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</w:rPr>
              <w:t>UI.受理單位中文</w:t>
            </w:r>
          </w:p>
        </w:tc>
      </w:tr>
      <w:tr w:rsidR="00E86D60" w:rsidTr="00E86D6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6D60" w:rsidRDefault="00E86D60" w:rsidP="00087C8C">
            <w:pPr>
              <w:rPr>
                <w:rFonts w:ascii="細明體" w:eastAsia="細明體" w:hAnsi="細明體" w:cs="Arial Unicode MS" w:hint="eastAsia"/>
                <w:sz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</w:rPr>
              <w:t>受理日期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6D60" w:rsidRDefault="00E86D60" w:rsidP="00087C8C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</w:rPr>
              <w:t>UI.受理日期</w:t>
            </w:r>
          </w:p>
        </w:tc>
      </w:tr>
    </w:tbl>
    <w:p w:rsidR="00087C8C" w:rsidRDefault="00087C8C" w:rsidP="00087C8C">
      <w:pPr>
        <w:pStyle w:val="Tabletext"/>
        <w:keepLines w:val="0"/>
        <w:numPr>
          <w:ilvl w:val="3"/>
          <w:numId w:val="2"/>
          <w:numberingChange w:id="79" w:author="test" w:date="2009-09-01T11:29:00Z" w:original="%1:3:0:.%2:4:0:.%3:2:0:.%4:2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失敗處理：</w:t>
      </w:r>
    </w:p>
    <w:p w:rsidR="00087C8C" w:rsidRDefault="00087C8C" w:rsidP="00087C8C">
      <w:pPr>
        <w:pStyle w:val="Tabletext"/>
        <w:keepLines w:val="0"/>
        <w:numPr>
          <w:ilvl w:val="4"/>
          <w:numId w:val="2"/>
          <w:numberingChange w:id="80" w:author="test" w:date="2009-09-01T11:29:00Z" w:original="%1:3:0:.%2:4:0:.%3:2:0:.%4:2:0:.%5:1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回覆訊息：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“</w:t>
      </w:r>
      <w:r>
        <w:rPr>
          <w:rFonts w:hint="eastAsia"/>
          <w:lang w:eastAsia="zh-TW"/>
        </w:rPr>
        <w:t>寫入理賠</w:t>
      </w:r>
      <w:r w:rsidRPr="00726503">
        <w:rPr>
          <w:rFonts w:hint="eastAsia"/>
          <w:kern w:val="2"/>
          <w:szCs w:val="24"/>
          <w:lang w:eastAsia="zh-TW"/>
        </w:rPr>
        <w:t>補告知件及舉發件受理檔</w:t>
      </w:r>
      <w:r>
        <w:rPr>
          <w:rFonts w:hint="eastAsia"/>
          <w:lang w:eastAsia="zh-TW"/>
        </w:rPr>
        <w:t>失敗</w:t>
      </w:r>
      <w:r>
        <w:rPr>
          <w:lang w:eastAsia="zh-TW"/>
        </w:rPr>
        <w:t>”</w:t>
      </w:r>
      <w:r w:rsidRPr="000637E5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 xml:space="preserve"> </w:t>
      </w:r>
    </w:p>
    <w:p w:rsidR="00087C8C" w:rsidRDefault="00087C8C" w:rsidP="00087C8C">
      <w:pPr>
        <w:pStyle w:val="Tabletext"/>
        <w:keepLines w:val="0"/>
        <w:numPr>
          <w:ilvl w:val="3"/>
          <w:numId w:val="2"/>
          <w:numberingChange w:id="81" w:author="test" w:date="2009-09-01T11:29:00Z" w:original="%1:3:0:.%2:4:0:.%3:2:0:.%4:3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return</w:t>
      </w:r>
      <w:r>
        <w:rPr>
          <w:rFonts w:hint="eastAsia"/>
          <w:lang w:eastAsia="zh-TW"/>
        </w:rPr>
        <w:t>。</w:t>
      </w:r>
    </w:p>
    <w:p w:rsidR="00087C8C" w:rsidRDefault="00087C8C" w:rsidP="00087C8C">
      <w:pPr>
        <w:pStyle w:val="Tabletext"/>
        <w:keepLines w:val="0"/>
        <w:numPr>
          <w:ilvl w:val="2"/>
          <w:numId w:val="2"/>
          <w:numberingChange w:id="82" w:author="test" w:date="2009-09-01T11:29:00Z" w:original="%1:3:0:.%2:4:0:.%3:3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INSERT DTAAA061</w:t>
      </w:r>
      <w:r w:rsidRPr="00726503">
        <w:rPr>
          <w:rFonts w:hint="eastAsia"/>
          <w:kern w:val="2"/>
          <w:szCs w:val="24"/>
          <w:lang w:eastAsia="zh-TW"/>
        </w:rPr>
        <w:t>理賠補告知件及舉發件</w:t>
      </w:r>
      <w:r>
        <w:rPr>
          <w:rFonts w:hint="eastAsia"/>
          <w:kern w:val="2"/>
          <w:szCs w:val="24"/>
          <w:lang w:eastAsia="zh-TW"/>
        </w:rPr>
        <w:t>保單號碼</w:t>
      </w:r>
      <w:r w:rsidRPr="00726503">
        <w:rPr>
          <w:rFonts w:hint="eastAsia"/>
          <w:kern w:val="2"/>
          <w:szCs w:val="24"/>
          <w:lang w:eastAsia="zh-TW"/>
        </w:rPr>
        <w:t>檔</w:t>
      </w:r>
      <w:r>
        <w:rPr>
          <w:rFonts w:hint="eastAsia"/>
          <w:lang w:eastAsia="zh-TW"/>
        </w:rPr>
        <w:t>：</w:t>
      </w:r>
    </w:p>
    <w:p w:rsidR="00087C8C" w:rsidRDefault="00087C8C" w:rsidP="00087C8C">
      <w:pPr>
        <w:pStyle w:val="Tabletext"/>
        <w:keepLines w:val="0"/>
        <w:numPr>
          <w:ilvl w:val="3"/>
          <w:numId w:val="2"/>
          <w:numberingChange w:id="83" w:author="test" w:date="2009-09-01T11:29:00Z" w:original="%1:3:0:.%2:4:0:.%3:3:0:.%4:1:0:"/>
        </w:numPr>
        <w:spacing w:after="0" w:line="240" w:lineRule="auto"/>
        <w:rPr>
          <w:rFonts w:hint="eastAsia"/>
          <w:lang w:eastAsia="zh-TW"/>
        </w:rPr>
      </w:pP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087C8C" w:rsidTr="00087C8C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87C8C" w:rsidRDefault="00087C8C" w:rsidP="00087C8C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87C8C" w:rsidRDefault="00087C8C" w:rsidP="00087C8C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087C8C" w:rsidTr="00087C8C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87C8C" w:rsidRPr="000C044D" w:rsidRDefault="00087C8C" w:rsidP="00087C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受理編號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87C8C" w:rsidRDefault="00087C8C" w:rsidP="00087C8C">
            <w:pPr>
              <w:rPr>
                <w:rFonts w:ascii="新細明體" w:hAnsi="新細明體" w:cs="Arial Unicode MS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3.3</w:t>
            </w:r>
          </w:p>
        </w:tc>
      </w:tr>
      <w:tr w:rsidR="00087C8C" w:rsidTr="00087C8C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87C8C" w:rsidRDefault="00E86D60" w:rsidP="00087C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保單號碼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87C8C" w:rsidRDefault="00E86D60" w:rsidP="00087C8C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UI.保單號碼</w:t>
            </w:r>
            <w:r w:rsidR="00E477AC">
              <w:rPr>
                <w:rFonts w:ascii="細明體" w:eastAsia="細明體" w:hAnsi="細明體" w:hint="eastAsia"/>
                <w:lang w:eastAsia="zh-TW"/>
              </w:rPr>
              <w:t>(可能多筆)</w:t>
            </w:r>
          </w:p>
        </w:tc>
      </w:tr>
    </w:tbl>
    <w:p w:rsidR="00087C8C" w:rsidRDefault="00087C8C" w:rsidP="00087C8C">
      <w:pPr>
        <w:pStyle w:val="Tabletext"/>
        <w:keepLines w:val="0"/>
        <w:numPr>
          <w:ilvl w:val="3"/>
          <w:numId w:val="2"/>
          <w:numberingChange w:id="84" w:author="test" w:date="2009-09-01T11:29:00Z" w:original="%1:3:0:.%2:4:0:.%3:3:0:.%4:2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失敗處理：</w:t>
      </w:r>
    </w:p>
    <w:p w:rsidR="00087C8C" w:rsidRDefault="00087C8C" w:rsidP="00087C8C">
      <w:pPr>
        <w:pStyle w:val="Tabletext"/>
        <w:keepLines w:val="0"/>
        <w:numPr>
          <w:ilvl w:val="4"/>
          <w:numId w:val="2"/>
          <w:numberingChange w:id="85" w:author="test" w:date="2009-09-01T11:29:00Z" w:original="%1:3:0:.%2:4:0:.%3:3:0:.%4:2:0:.%5:1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回覆訊息：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“</w:t>
      </w:r>
      <w:r>
        <w:rPr>
          <w:rFonts w:hint="eastAsia"/>
          <w:lang w:eastAsia="zh-TW"/>
        </w:rPr>
        <w:t>寫入</w:t>
      </w:r>
      <w:r w:rsidRPr="00726503">
        <w:rPr>
          <w:rFonts w:hint="eastAsia"/>
          <w:kern w:val="2"/>
          <w:szCs w:val="24"/>
          <w:lang w:eastAsia="zh-TW"/>
        </w:rPr>
        <w:t>理賠補告知件及舉發件</w:t>
      </w:r>
      <w:r>
        <w:rPr>
          <w:rFonts w:hint="eastAsia"/>
          <w:kern w:val="2"/>
          <w:szCs w:val="24"/>
          <w:lang w:eastAsia="zh-TW"/>
        </w:rPr>
        <w:t>保單號碼</w:t>
      </w:r>
      <w:r w:rsidRPr="00726503">
        <w:rPr>
          <w:rFonts w:hint="eastAsia"/>
          <w:kern w:val="2"/>
          <w:szCs w:val="24"/>
          <w:lang w:eastAsia="zh-TW"/>
        </w:rPr>
        <w:t>檔</w:t>
      </w:r>
      <w:r>
        <w:rPr>
          <w:rFonts w:hint="eastAsia"/>
          <w:lang w:eastAsia="zh-TW"/>
        </w:rPr>
        <w:t>失敗</w:t>
      </w:r>
      <w:r>
        <w:rPr>
          <w:lang w:eastAsia="zh-TW"/>
        </w:rPr>
        <w:t>”</w:t>
      </w:r>
      <w:r w:rsidRPr="000637E5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 xml:space="preserve"> </w:t>
      </w:r>
    </w:p>
    <w:p w:rsidR="00087C8C" w:rsidRDefault="00087C8C" w:rsidP="00087C8C">
      <w:pPr>
        <w:pStyle w:val="Tabletext"/>
        <w:keepLines w:val="0"/>
        <w:numPr>
          <w:ilvl w:val="3"/>
          <w:numId w:val="2"/>
          <w:numberingChange w:id="86" w:author="test" w:date="2009-09-01T11:29:00Z" w:original="%1:3:0:.%2:4:0:.%3:3:0:.%4:3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return</w:t>
      </w:r>
      <w:r>
        <w:rPr>
          <w:rFonts w:hint="eastAsia"/>
          <w:lang w:eastAsia="zh-TW"/>
        </w:rPr>
        <w:t>。</w:t>
      </w:r>
    </w:p>
    <w:p w:rsidR="00087C8C" w:rsidRDefault="00087C8C" w:rsidP="00087C8C">
      <w:pPr>
        <w:pStyle w:val="Tabletext"/>
        <w:keepLines w:val="0"/>
        <w:numPr>
          <w:ilvl w:val="2"/>
          <w:numId w:val="2"/>
          <w:numberingChange w:id="87" w:author="test" w:date="2009-09-01T11:29:00Z" w:original="%1:3:0:.%2:4:0:.%3:4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INSERT DTAAA004</w:t>
      </w:r>
      <w:r w:rsidRPr="009E5926">
        <w:rPr>
          <w:rFonts w:ascii="新細明體" w:hAnsi="新細明體" w:hint="eastAsia"/>
        </w:rPr>
        <w:t>理賠簡易受理檢附文件檔</w:t>
      </w:r>
      <w:r>
        <w:rPr>
          <w:rFonts w:hint="eastAsia"/>
          <w:lang w:eastAsia="zh-TW"/>
        </w:rPr>
        <w:t>：</w:t>
      </w:r>
    </w:p>
    <w:p w:rsidR="00087C8C" w:rsidRDefault="00087C8C" w:rsidP="00087C8C">
      <w:pPr>
        <w:pStyle w:val="Tabletext"/>
        <w:keepLines w:val="0"/>
        <w:numPr>
          <w:ilvl w:val="3"/>
          <w:numId w:val="2"/>
          <w:numberingChange w:id="88" w:author="test" w:date="2009-09-01T11:29:00Z" w:original="%1:3:0:.%2:4:0:.%3:4:0:.%4:1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逐筆將畫面上張數</w:t>
      </w:r>
      <w:r>
        <w:rPr>
          <w:rFonts w:hint="eastAsia"/>
          <w:lang w:eastAsia="zh-TW"/>
        </w:rPr>
        <w:t xml:space="preserve"> &gt;0</w:t>
      </w:r>
      <w:r>
        <w:rPr>
          <w:rFonts w:hint="eastAsia"/>
          <w:lang w:eastAsia="zh-TW"/>
        </w:rPr>
        <w:t>的文件</w:t>
      </w:r>
      <w:r>
        <w:rPr>
          <w:rFonts w:hint="eastAsia"/>
          <w:lang w:eastAsia="zh-TW"/>
        </w:rPr>
        <w:t>INSERT</w:t>
      </w:r>
      <w:r>
        <w:rPr>
          <w:rFonts w:hint="eastAsia"/>
          <w:lang w:eastAsia="zh-TW"/>
        </w:rPr>
        <w:t xml:space="preserve">　</w:t>
      </w:r>
      <w:r>
        <w:rPr>
          <w:rFonts w:hint="eastAsia"/>
          <w:lang w:eastAsia="zh-TW"/>
        </w:rPr>
        <w:t>DTAAA004</w:t>
      </w:r>
      <w:r>
        <w:rPr>
          <w:rFonts w:hint="eastAsia"/>
          <w:lang w:eastAsia="zh-TW"/>
        </w:rPr>
        <w:t>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0"/>
        <w:gridCol w:w="3850"/>
      </w:tblGrid>
      <w:tr w:rsidR="00087C8C" w:rsidTr="00087C8C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87C8C" w:rsidRDefault="00087C8C" w:rsidP="00087C8C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87C8C" w:rsidRDefault="00087C8C" w:rsidP="00087C8C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087C8C" w:rsidTr="00087C8C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87C8C" w:rsidRDefault="00087C8C" w:rsidP="00087C8C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文件代碼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6D60" w:rsidRPr="00E86D60" w:rsidRDefault="00E86D60" w:rsidP="00E86D60">
            <w:pPr>
              <w:rPr>
                <w:rFonts w:ascii="新細明體" w:hAnsi="新細明體" w:cs="Arial Unicode MS" w:hint="eastAsia"/>
                <w:sz w:val="20"/>
              </w:rPr>
            </w:pPr>
            <w:r w:rsidRPr="00E86D60">
              <w:rPr>
                <w:rFonts w:ascii="新細明體" w:hAnsi="新細明體" w:cs="Arial Unicode MS" w:hint="eastAsia"/>
                <w:sz w:val="20"/>
              </w:rPr>
              <w:t>告知書 300070</w:t>
            </w:r>
          </w:p>
          <w:p w:rsidR="00E86D60" w:rsidRPr="00E86D60" w:rsidRDefault="00E86D60" w:rsidP="00E86D60">
            <w:pPr>
              <w:rPr>
                <w:rFonts w:ascii="新細明體" w:hAnsi="新細明體" w:cs="Arial Unicode MS" w:hint="eastAsia"/>
                <w:sz w:val="20"/>
              </w:rPr>
            </w:pPr>
            <w:r w:rsidRPr="00E86D60">
              <w:rPr>
                <w:rFonts w:ascii="新細明體" w:hAnsi="新細明體" w:cs="Arial Unicode MS" w:hint="eastAsia"/>
                <w:sz w:val="20"/>
              </w:rPr>
              <w:t>照會單 300069</w:t>
            </w:r>
          </w:p>
          <w:p w:rsidR="00E86D60" w:rsidRPr="00E86D60" w:rsidRDefault="00E86D60" w:rsidP="00E86D60">
            <w:pPr>
              <w:rPr>
                <w:rFonts w:ascii="新細明體" w:hAnsi="新細明體" w:cs="Arial Unicode MS" w:hint="eastAsia"/>
                <w:sz w:val="20"/>
              </w:rPr>
            </w:pPr>
            <w:r w:rsidRPr="00E86D60">
              <w:rPr>
                <w:rFonts w:ascii="新細明體" w:hAnsi="新細明體" w:cs="Arial Unicode MS" w:hint="eastAsia"/>
                <w:sz w:val="20"/>
              </w:rPr>
              <w:t>診斷書 300008</w:t>
            </w:r>
          </w:p>
          <w:p w:rsidR="00E86D60" w:rsidRPr="00E86D60" w:rsidRDefault="00E86D60" w:rsidP="00E86D60">
            <w:pPr>
              <w:rPr>
                <w:rFonts w:ascii="新細明體" w:hAnsi="新細明體" w:cs="Arial Unicode MS" w:hint="eastAsia"/>
                <w:sz w:val="20"/>
              </w:rPr>
            </w:pPr>
            <w:r w:rsidRPr="00E86D60">
              <w:rPr>
                <w:rFonts w:ascii="新細明體" w:hAnsi="新細明體" w:cs="Arial Unicode MS" w:hint="eastAsia"/>
                <w:sz w:val="20"/>
              </w:rPr>
              <w:t>病歷 300009</w:t>
            </w:r>
          </w:p>
          <w:p w:rsidR="00E86D60" w:rsidRPr="00E86D60" w:rsidRDefault="00E86D60" w:rsidP="00E86D60">
            <w:pPr>
              <w:rPr>
                <w:rFonts w:ascii="新細明體" w:hAnsi="新細明體" w:cs="Arial Unicode MS" w:hint="eastAsia"/>
                <w:sz w:val="20"/>
              </w:rPr>
            </w:pPr>
            <w:r w:rsidRPr="00E86D60">
              <w:rPr>
                <w:rFonts w:ascii="新細明體" w:hAnsi="新細明體" w:cs="Arial Unicode MS" w:hint="eastAsia"/>
                <w:sz w:val="20"/>
              </w:rPr>
              <w:t>其他附件 300038</w:t>
            </w:r>
          </w:p>
          <w:p w:rsidR="00087C8C" w:rsidRDefault="00E86D60" w:rsidP="00E86D60">
            <w:pPr>
              <w:rPr>
                <w:rFonts w:ascii="新細明體" w:hAnsi="新細明體" w:cs="Arial Unicode MS" w:hint="eastAsia"/>
                <w:sz w:val="20"/>
              </w:rPr>
            </w:pPr>
            <w:r w:rsidRPr="00E86D60">
              <w:rPr>
                <w:rFonts w:ascii="新細明體" w:hAnsi="新細明體" w:cs="Arial Unicode MS" w:hint="eastAsia"/>
                <w:sz w:val="20"/>
              </w:rPr>
              <w:t>保單 300064</w:t>
            </w:r>
          </w:p>
        </w:tc>
      </w:tr>
      <w:tr w:rsidR="00087C8C" w:rsidTr="00087C8C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87C8C" w:rsidRDefault="00087C8C" w:rsidP="00087C8C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caps/>
                <w:sz w:val="20"/>
              </w:rPr>
              <w:t>受理文件分類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6D60" w:rsidRDefault="000F4B43" w:rsidP="00087C8C">
            <w:pPr>
              <w:rPr>
                <w:rFonts w:hint="eastAsia"/>
                <w:sz w:val="20"/>
                <w:szCs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2(</w:t>
            </w:r>
            <w:r w:rsidR="00E86D60" w:rsidRPr="00E86D60">
              <w:rPr>
                <w:rFonts w:ascii="新細明體" w:hAnsi="新細明體" w:cs="Arial Unicode MS" w:hint="eastAsia"/>
                <w:sz w:val="20"/>
              </w:rPr>
              <w:t>需掃描但不郵寄文件</w:t>
            </w:r>
            <w:r>
              <w:rPr>
                <w:rFonts w:ascii="新細明體" w:hAnsi="新細明體" w:cs="Arial Unicode MS" w:hint="eastAsia"/>
                <w:sz w:val="20"/>
              </w:rPr>
              <w:t>)</w:t>
            </w:r>
            <w:r w:rsidR="00E86D60" w:rsidRPr="00E86D60">
              <w:rPr>
                <w:rFonts w:hint="eastAsia"/>
                <w:sz w:val="20"/>
                <w:szCs w:val="20"/>
              </w:rPr>
              <w:t>：告知書、照會單、</w:t>
            </w:r>
          </w:p>
          <w:p w:rsidR="00087C8C" w:rsidRDefault="00E86D60" w:rsidP="00087C8C">
            <w:pPr>
              <w:rPr>
                <w:rFonts w:ascii="新細明體" w:hAnsi="新細明體" w:cs="Arial Unicode MS" w:hint="eastAsia"/>
                <w:sz w:val="20"/>
              </w:rPr>
            </w:pPr>
            <w:r w:rsidRPr="00E86D60">
              <w:rPr>
                <w:rFonts w:ascii="新細明體" w:hAnsi="新細明體" w:cs="Arial Unicode MS" w:hint="eastAsia"/>
                <w:sz w:val="20"/>
              </w:rPr>
              <w:t>診斷書、病歷、其他附件</w:t>
            </w:r>
          </w:p>
          <w:p w:rsidR="00E86D60" w:rsidRPr="00E86D60" w:rsidRDefault="000F4B43" w:rsidP="00087C8C">
            <w:pPr>
              <w:rPr>
                <w:rFonts w:hint="eastAsia"/>
                <w:sz w:val="20"/>
                <w:szCs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3(</w:t>
            </w:r>
            <w:r w:rsidR="00E86D60" w:rsidRPr="00E86D60">
              <w:rPr>
                <w:rFonts w:ascii="新細明體" w:hAnsi="新細明體" w:cs="Arial Unicode MS" w:hint="eastAsia"/>
                <w:sz w:val="20"/>
              </w:rPr>
              <w:t>僅需郵寄文件</w:t>
            </w:r>
            <w:r>
              <w:rPr>
                <w:rFonts w:ascii="新細明體" w:hAnsi="新細明體" w:cs="Arial Unicode MS" w:hint="eastAsia"/>
                <w:sz w:val="20"/>
              </w:rPr>
              <w:t>)</w:t>
            </w:r>
            <w:r w:rsidR="00E86D60" w:rsidRPr="00E86D60">
              <w:rPr>
                <w:rFonts w:hint="eastAsia"/>
                <w:sz w:val="20"/>
                <w:szCs w:val="20"/>
              </w:rPr>
              <w:t>：保單</w:t>
            </w:r>
          </w:p>
        </w:tc>
      </w:tr>
      <w:tr w:rsidR="00087C8C" w:rsidTr="00087C8C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87C8C" w:rsidRDefault="00087C8C" w:rsidP="00087C8C">
            <w:pPr>
              <w:rPr>
                <w:rFonts w:ascii="細明體" w:eastAsia="細明體" w:hAnsi="細明體" w:hint="eastAsia"/>
                <w:caps/>
                <w:sz w:val="20"/>
              </w:rPr>
            </w:pPr>
            <w:r>
              <w:rPr>
                <w:rFonts w:ascii="細明體" w:eastAsia="細明體" w:hAnsi="細明體" w:hint="eastAsia"/>
                <w:caps/>
                <w:sz w:val="20"/>
              </w:rPr>
              <w:t>張數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87C8C" w:rsidRDefault="00E86D60" w:rsidP="00087C8C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細明體" w:eastAsia="細明體" w:hAnsi="細明體" w:hint="eastAsia"/>
                <w:caps/>
                <w:sz w:val="20"/>
              </w:rPr>
              <w:t>UI.各文件對應張數</w:t>
            </w:r>
          </w:p>
        </w:tc>
      </w:tr>
      <w:tr w:rsidR="00087C8C" w:rsidTr="00087C8C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87C8C" w:rsidRDefault="00087C8C" w:rsidP="00087C8C">
            <w:pPr>
              <w:rPr>
                <w:rFonts w:ascii="細明體" w:eastAsia="細明體" w:hAnsi="細明體" w:hint="eastAsia"/>
                <w:caps/>
                <w:sz w:val="20"/>
              </w:rPr>
            </w:pPr>
            <w:r>
              <w:rPr>
                <w:rFonts w:ascii="細明體" w:eastAsia="細明體" w:hAnsi="細明體" w:hint="eastAsia"/>
                <w:caps/>
                <w:sz w:val="20"/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87C8C" w:rsidRDefault="00E86D60" w:rsidP="00087C8C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3.3</w:t>
            </w:r>
          </w:p>
        </w:tc>
      </w:tr>
    </w:tbl>
    <w:p w:rsidR="00087C8C" w:rsidRDefault="00087C8C" w:rsidP="00087C8C">
      <w:pPr>
        <w:pStyle w:val="Tabletext"/>
        <w:keepLines w:val="0"/>
        <w:numPr>
          <w:ilvl w:val="3"/>
          <w:numId w:val="2"/>
          <w:numberingChange w:id="89" w:author="test" w:date="2009-09-01T11:29:00Z" w:original="%1:3:0:.%2:4:0:.%3:4:0:.%4:2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失敗處理：</w:t>
      </w:r>
    </w:p>
    <w:p w:rsidR="00087C8C" w:rsidRDefault="00087C8C" w:rsidP="00087C8C">
      <w:pPr>
        <w:pStyle w:val="Tabletext"/>
        <w:keepLines w:val="0"/>
        <w:numPr>
          <w:ilvl w:val="4"/>
          <w:numId w:val="2"/>
          <w:numberingChange w:id="90" w:author="test" w:date="2009-09-01T11:29:00Z" w:original="%1:3:0:.%2:4:0:.%3:4:0:.%4:2:0:.%5:1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回覆訊息：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“</w:t>
      </w:r>
      <w:r>
        <w:rPr>
          <w:rFonts w:hint="eastAsia"/>
          <w:lang w:eastAsia="zh-TW"/>
        </w:rPr>
        <w:t>寫入理賠簡易受理檢附文件檔失敗</w:t>
      </w:r>
      <w:r>
        <w:rPr>
          <w:lang w:eastAsia="zh-TW"/>
        </w:rPr>
        <w:t>”</w:t>
      </w:r>
      <w:r w:rsidRPr="000637E5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 xml:space="preserve"> </w:t>
      </w:r>
    </w:p>
    <w:p w:rsidR="00087C8C" w:rsidRDefault="00087C8C" w:rsidP="00087C8C">
      <w:pPr>
        <w:pStyle w:val="Tabletext"/>
        <w:keepLines w:val="0"/>
        <w:numPr>
          <w:ilvl w:val="3"/>
          <w:numId w:val="2"/>
          <w:numberingChange w:id="91" w:author="test" w:date="2009-09-01T11:29:00Z" w:original="%1:3:0:.%2:4:0:.%3:4:0:.%4:3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return</w:t>
      </w:r>
      <w:r>
        <w:rPr>
          <w:rFonts w:hint="eastAsia"/>
          <w:lang w:eastAsia="zh-TW"/>
        </w:rPr>
        <w:t>。</w:t>
      </w:r>
    </w:p>
    <w:p w:rsidR="00D10BBB" w:rsidRDefault="00D10BBB" w:rsidP="00D10BBB">
      <w:pPr>
        <w:pStyle w:val="Tabletext"/>
        <w:keepLines w:val="0"/>
        <w:numPr>
          <w:ilvl w:val="1"/>
          <w:numId w:val="2"/>
          <w:numberingChange w:id="92" w:author="test" w:date="2009-09-01T11:29:00Z" w:original="%1:3:0:.%2:5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列印受理檢核表</w:t>
      </w:r>
      <w:r w:rsidR="006B2CDB">
        <w:rPr>
          <w:rFonts w:hint="eastAsia"/>
          <w:lang w:eastAsia="zh-TW"/>
        </w:rPr>
        <w:t>(</w:t>
      </w:r>
      <w:r w:rsidR="006B2CDB">
        <w:rPr>
          <w:rFonts w:hint="eastAsia"/>
          <w:lang w:eastAsia="zh-TW"/>
        </w:rPr>
        <w:t>同簡易受理檢核表</w:t>
      </w:r>
      <w:r w:rsidR="006B2CDB">
        <w:rPr>
          <w:rFonts w:hint="eastAsia"/>
          <w:lang w:eastAsia="zh-TW"/>
        </w:rPr>
        <w:t xml:space="preserve"> </w:t>
      </w:r>
      <w:r w:rsidR="006B2CDB">
        <w:rPr>
          <w:rFonts w:hint="eastAsia"/>
          <w:lang w:eastAsia="zh-TW"/>
        </w:rPr>
        <w:t>事故日期放空值</w:t>
      </w:r>
      <w:r w:rsidR="006B2CDB">
        <w:rPr>
          <w:rFonts w:hint="eastAsia"/>
          <w:lang w:eastAsia="zh-TW"/>
        </w:rPr>
        <w:t>)</w:t>
      </w:r>
      <w:r w:rsidR="003E7844" w:rsidRPr="003E7844">
        <w:rPr>
          <w:rFonts w:hint="eastAsia"/>
          <w:lang w:eastAsia="zh-TW"/>
        </w:rPr>
        <w:t xml:space="preserve"> </w:t>
      </w:r>
      <w:r w:rsidR="003E7844">
        <w:rPr>
          <w:rFonts w:hint="eastAsia"/>
          <w:lang w:eastAsia="zh-TW"/>
        </w:rPr>
        <w:t>：可</w:t>
      </w:r>
      <w:r w:rsidR="00D17274">
        <w:rPr>
          <w:rFonts w:hint="eastAsia"/>
          <w:lang w:eastAsia="zh-TW"/>
        </w:rPr>
        <w:t xml:space="preserve">CALL </w:t>
      </w:r>
      <w:r w:rsidR="003E7844">
        <w:rPr>
          <w:rFonts w:hint="eastAsia"/>
          <w:lang w:eastAsia="zh-TW"/>
        </w:rPr>
        <w:t>AAA1_0101_</w:t>
      </w:r>
      <w:r w:rsidR="000527E4">
        <w:rPr>
          <w:rFonts w:hint="eastAsia"/>
          <w:lang w:eastAsia="zh-TW"/>
        </w:rPr>
        <w:t>mod</w:t>
      </w:r>
    </w:p>
    <w:p w:rsidR="00DE4BA2" w:rsidRDefault="00DE4BA2" w:rsidP="00D10BBB">
      <w:pPr>
        <w:pStyle w:val="Tabletext"/>
        <w:keepLines w:val="0"/>
        <w:numPr>
          <w:ilvl w:val="2"/>
          <w:numId w:val="2"/>
          <w:numberingChange w:id="93" w:author="test" w:date="2009-09-01T11:29:00Z" w:original="%1:3:0:.%2:5:0:.%3:1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列印受理檢核表</w:t>
      </w:r>
      <w:r>
        <w:rPr>
          <w:rFonts w:hint="eastAsia"/>
          <w:lang w:eastAsia="zh-TW"/>
        </w:rPr>
        <w:t xml:space="preserve"> (</w:t>
      </w:r>
      <w:r>
        <w:rPr>
          <w:rFonts w:hint="eastAsia"/>
          <w:lang w:eastAsia="zh-TW"/>
        </w:rPr>
        <w:t>格式為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行政管理部提供之文件</w:t>
      </w:r>
      <w:r>
        <w:rPr>
          <w:rFonts w:hint="eastAsia"/>
          <w:lang w:eastAsia="zh-TW"/>
        </w:rPr>
        <w:t>\</w:t>
      </w:r>
      <w:r>
        <w:rPr>
          <w:rFonts w:hint="eastAsia"/>
          <w:lang w:eastAsia="zh-TW"/>
        </w:rPr>
        <w:t>掃描文件</w:t>
      </w:r>
      <w:r>
        <w:rPr>
          <w:rFonts w:hint="eastAsia"/>
          <w:lang w:eastAsia="zh-TW"/>
        </w:rPr>
        <w:t>\300001_</w:t>
      </w:r>
      <w:r>
        <w:rPr>
          <w:rFonts w:hint="eastAsia"/>
          <w:lang w:eastAsia="zh-TW"/>
        </w:rPr>
        <w:t>簡易受理檢核表</w:t>
      </w:r>
      <w:r>
        <w:rPr>
          <w:rFonts w:hint="eastAsia"/>
          <w:lang w:eastAsia="zh-TW"/>
        </w:rPr>
        <w:t>)</w:t>
      </w:r>
    </w:p>
    <w:p w:rsidR="00DE4BA2" w:rsidRDefault="00DE4BA2" w:rsidP="00D10BBB">
      <w:pPr>
        <w:pStyle w:val="Tabletext"/>
        <w:keepLines w:val="0"/>
        <w:numPr>
          <w:ilvl w:val="2"/>
          <w:numId w:val="2"/>
          <w:numberingChange w:id="94" w:author="test" w:date="2009-09-01T11:29:00Z" w:original="%1:3:0:.%2:5:0:.%3:2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條碼規則</w:t>
      </w:r>
    </w:p>
    <w:p w:rsidR="00B1552B" w:rsidRDefault="006B2CDB" w:rsidP="00B1552B">
      <w:pPr>
        <w:pStyle w:val="Tabletext"/>
        <w:keepLines w:val="0"/>
        <w:numPr>
          <w:ilvl w:val="3"/>
          <w:numId w:val="2"/>
          <w:numberingChange w:id="95" w:author="test" w:date="2009-09-01T11:29:00Z" w:original="%1:3:0:.%2:5:0:.%3:2:0:.%4:1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右上角：受理編號</w:t>
      </w:r>
    </w:p>
    <w:p w:rsidR="006B2CDB" w:rsidRDefault="006B2CDB" w:rsidP="00B1552B">
      <w:pPr>
        <w:pStyle w:val="Tabletext"/>
        <w:keepLines w:val="0"/>
        <w:numPr>
          <w:ilvl w:val="3"/>
          <w:numId w:val="2"/>
          <w:numberingChange w:id="96" w:author="test" w:date="2009-09-01T11:29:00Z" w:original="%1:3:0:.%2:5:0:.%3:2:0:.%4:2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左下角：３００００１及００００１</w:t>
      </w:r>
    </w:p>
    <w:p w:rsidR="006B2CDB" w:rsidRDefault="006B2CDB" w:rsidP="00B1552B">
      <w:pPr>
        <w:pStyle w:val="Tabletext"/>
        <w:keepLines w:val="0"/>
        <w:numPr>
          <w:ilvl w:val="3"/>
          <w:numId w:val="2"/>
          <w:numberingChange w:id="97" w:author="test" w:date="2009-09-01T11:29:00Z" w:original="%1:3:0:.%2:5:0:.%3:2:0:.%4:3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條碼下方須出現值</w:t>
      </w:r>
    </w:p>
    <w:p w:rsidR="006B2CDB" w:rsidRDefault="00DE4BA2" w:rsidP="00D10BBB">
      <w:pPr>
        <w:pStyle w:val="Tabletext"/>
        <w:keepLines w:val="0"/>
        <w:numPr>
          <w:ilvl w:val="2"/>
          <w:numId w:val="2"/>
          <w:numberingChange w:id="98" w:author="test" w:date="2009-09-01T11:29:00Z" w:original="%1:3:0:.%2:5:0:.%3:3:0: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>請依掃描文件規範畫製定位點：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6B2CDB" w:rsidTr="006B2CDB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B2CDB" w:rsidRDefault="006B2CDB" w:rsidP="001B25D6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B2CDB" w:rsidRDefault="006B2CDB" w:rsidP="001B25D6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6B2CDB" w:rsidTr="006B2CDB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B2CDB" w:rsidRPr="000C044D" w:rsidRDefault="006B2CDB" w:rsidP="001B25D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受理編號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B2CDB" w:rsidRDefault="006B2CDB" w:rsidP="001B25D6">
            <w:pPr>
              <w:rPr>
                <w:rFonts w:ascii="新細明體" w:hAnsi="新細明體" w:cs="Arial Unicode MS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3.3</w:t>
            </w:r>
          </w:p>
        </w:tc>
      </w:tr>
      <w:tr w:rsidR="006B2CDB" w:rsidTr="006B2CDB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B2CDB" w:rsidRDefault="006B2CDB" w:rsidP="001B25D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事故者ＩＤ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B2CDB" w:rsidRDefault="006B2CDB" w:rsidP="001B25D6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</w:rPr>
              <w:t>UI.被保人ID</w:t>
            </w:r>
          </w:p>
        </w:tc>
      </w:tr>
      <w:tr w:rsidR="006B2CDB" w:rsidTr="006B2CDB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B2CDB" w:rsidRDefault="006B2CDB" w:rsidP="001B25D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事故者姓名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B2CDB" w:rsidRPr="00A06E32" w:rsidRDefault="006B2CDB" w:rsidP="001B25D6">
            <w:pPr>
              <w:rPr>
                <w:rFonts w:ascii="新細明體" w:hAnsi="新細明體" w:cs="Arial Unicode MS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UI.被保人姓名</w:t>
            </w:r>
          </w:p>
        </w:tc>
      </w:tr>
      <w:tr w:rsidR="006B2CDB" w:rsidTr="006B2CDB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B2CDB" w:rsidRDefault="006B2CDB" w:rsidP="001B25D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事故日期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B2CDB" w:rsidRPr="00A06E32" w:rsidRDefault="006B2CDB" w:rsidP="001B25D6">
            <w:pPr>
              <w:rPr>
                <w:rFonts w:ascii="新細明體" w:hAnsi="新細明體" w:cs="Arial Unicode MS" w:hint="eastAsia"/>
                <w:sz w:val="20"/>
                <w:szCs w:val="20"/>
              </w:rPr>
            </w:pPr>
          </w:p>
        </w:tc>
      </w:tr>
    </w:tbl>
    <w:p w:rsidR="00DE4BA2" w:rsidRDefault="00DE4BA2" w:rsidP="00D10BBB">
      <w:pPr>
        <w:pStyle w:val="Tabletext"/>
        <w:keepLines w:val="0"/>
        <w:numPr>
          <w:ilvl w:val="2"/>
          <w:numId w:val="2"/>
          <w:numberingChange w:id="99" w:author="test" w:date="2009-09-01T11:29:00Z" w:original="%1:3:0:.%2:5:0:.%3:4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READ DTAAA004 BY </w:t>
      </w:r>
      <w:r>
        <w:rPr>
          <w:rFonts w:hint="eastAsia"/>
          <w:lang w:eastAsia="zh-TW"/>
        </w:rPr>
        <w:t>受理編號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按受理文件分類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列出</w:t>
      </w:r>
      <w:r>
        <w:rPr>
          <w:lang w:eastAsia="zh-TW"/>
        </w:rPr>
        <w:t>’</w:t>
      </w:r>
      <w:r>
        <w:rPr>
          <w:rFonts w:hint="eastAsia"/>
          <w:lang w:eastAsia="zh-TW"/>
        </w:rPr>
        <w:t>。</w:t>
      </w:r>
    </w:p>
    <w:p w:rsidR="006F1009" w:rsidRPr="006F1009" w:rsidRDefault="006F1009" w:rsidP="00D10BBB">
      <w:pPr>
        <w:pStyle w:val="Tabletext"/>
        <w:keepLines w:val="0"/>
        <w:numPr>
          <w:ilvl w:val="1"/>
          <w:numId w:val="2"/>
          <w:numberingChange w:id="100" w:author="test" w:date="2009-09-01T11:29:00Z" w:original="%1:3:0:.%2:6:0:"/>
        </w:numPr>
        <w:spacing w:after="0" w:line="240" w:lineRule="auto"/>
        <w:rPr>
          <w:rFonts w:hint="eastAsia"/>
          <w:color w:val="000000"/>
          <w:lang w:eastAsia="zh-TW"/>
        </w:rPr>
      </w:pPr>
      <w:r>
        <w:rPr>
          <w:rFonts w:hint="eastAsia"/>
          <w:color w:val="000000"/>
          <w:lang w:eastAsia="zh-TW"/>
        </w:rPr>
        <w:t>派件</w:t>
      </w:r>
      <w:r>
        <w:rPr>
          <w:rFonts w:hint="eastAsia"/>
          <w:lang w:eastAsia="zh-TW"/>
        </w:rPr>
        <w:t>：依輸入之服務中心人員為轄區派件規則</w:t>
      </w:r>
      <w:r w:rsidRPr="006F1009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一律派件給高及核賠人員</w:t>
      </w:r>
      <w:r w:rsidRPr="006F1009">
        <w:rPr>
          <w:rFonts w:hint="eastAsia"/>
          <w:lang w:eastAsia="zh-TW"/>
        </w:rPr>
        <w:t>；</w:t>
      </w:r>
      <w:r>
        <w:rPr>
          <w:rFonts w:hint="eastAsia"/>
          <w:lang w:eastAsia="zh-TW"/>
        </w:rPr>
        <w:t>如輸入人員為服務科人員</w:t>
      </w:r>
      <w:r w:rsidRPr="006F1009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則比照爭議件重起規則</w:t>
      </w:r>
      <w:r w:rsidRPr="006F1009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派件給輸入人員。</w:t>
      </w:r>
    </w:p>
    <w:p w:rsidR="006F1009" w:rsidRDefault="006F1009" w:rsidP="006F1009">
      <w:pPr>
        <w:pStyle w:val="Tabletext"/>
        <w:keepLines w:val="0"/>
        <w:numPr>
          <w:ilvl w:val="2"/>
          <w:numId w:val="2"/>
          <w:numberingChange w:id="101" w:author="test" w:date="2009-09-01T11:29:00Z" w:original="%1:3:0:.%2:6:0:.%3:1:0:"/>
        </w:numPr>
        <w:spacing w:after="0" w:line="240" w:lineRule="auto"/>
        <w:rPr>
          <w:rFonts w:hint="eastAsia"/>
          <w:color w:val="000000"/>
          <w:lang w:eastAsia="zh-TW"/>
        </w:rPr>
      </w:pPr>
      <w:r>
        <w:rPr>
          <w:rFonts w:hint="eastAsia"/>
          <w:color w:val="000000"/>
          <w:lang w:eastAsia="zh-TW"/>
        </w:rPr>
        <w:t xml:space="preserve">IF </w:t>
      </w:r>
      <w:r w:rsidR="00864CE7">
        <w:rPr>
          <w:rFonts w:hint="eastAsia"/>
          <w:color w:val="000000"/>
          <w:lang w:eastAsia="zh-TW"/>
        </w:rPr>
        <w:t>受理人員有</w:t>
      </w:r>
      <w:r w:rsidR="00864CE7">
        <w:rPr>
          <w:rFonts w:hint="eastAsia"/>
          <w:color w:val="000000"/>
          <w:lang w:eastAsia="zh-TW"/>
        </w:rPr>
        <w:t>ROZZ305(</w:t>
      </w:r>
      <w:r w:rsidR="00864CE7" w:rsidRPr="00864CE7">
        <w:rPr>
          <w:rFonts w:hint="eastAsia"/>
          <w:color w:val="000000"/>
          <w:lang w:eastAsia="zh-TW"/>
        </w:rPr>
        <w:t>行政中心服務科人員</w:t>
      </w:r>
      <w:r w:rsidR="00864CE7" w:rsidRPr="00864CE7">
        <w:rPr>
          <w:rFonts w:hint="eastAsia"/>
          <w:color w:val="000000"/>
          <w:lang w:eastAsia="zh-TW"/>
        </w:rPr>
        <w:t>(</w:t>
      </w:r>
      <w:r w:rsidR="00864CE7" w:rsidRPr="00864CE7">
        <w:rPr>
          <w:rFonts w:hint="eastAsia"/>
          <w:color w:val="000000"/>
          <w:lang w:eastAsia="zh-TW"/>
        </w:rPr>
        <w:t>業</w:t>
      </w:r>
      <w:r w:rsidR="00864CE7" w:rsidRPr="00864CE7">
        <w:rPr>
          <w:rFonts w:hint="eastAsia"/>
          <w:color w:val="000000"/>
          <w:lang w:eastAsia="zh-TW"/>
        </w:rPr>
        <w:t>)(</w:t>
      </w:r>
      <w:r w:rsidR="00864CE7" w:rsidRPr="00864CE7">
        <w:rPr>
          <w:rFonts w:hint="eastAsia"/>
          <w:color w:val="000000"/>
          <w:lang w:eastAsia="zh-TW"/>
        </w:rPr>
        <w:t>非主管</w:t>
      </w:r>
      <w:r w:rsidR="00864CE7" w:rsidRPr="00864CE7">
        <w:rPr>
          <w:rFonts w:hint="eastAsia"/>
          <w:color w:val="000000"/>
          <w:lang w:eastAsia="zh-TW"/>
        </w:rPr>
        <w:t>)</w:t>
      </w:r>
      <w:r w:rsidR="00864CE7">
        <w:rPr>
          <w:rFonts w:hint="eastAsia"/>
          <w:color w:val="000000"/>
          <w:lang w:eastAsia="zh-TW"/>
        </w:rPr>
        <w:t>)</w:t>
      </w:r>
      <w:r w:rsidR="00864CE7">
        <w:rPr>
          <w:rFonts w:hint="eastAsia"/>
          <w:color w:val="000000"/>
          <w:lang w:eastAsia="zh-TW"/>
        </w:rPr>
        <w:t>的角色</w:t>
      </w:r>
    </w:p>
    <w:p w:rsidR="00864CE7" w:rsidRDefault="00864CE7" w:rsidP="00864CE7">
      <w:pPr>
        <w:pStyle w:val="Tabletext"/>
        <w:keepLines w:val="0"/>
        <w:numPr>
          <w:ilvl w:val="3"/>
          <w:numId w:val="2"/>
          <w:numberingChange w:id="102" w:author="test" w:date="2009-09-01T11:29:00Z" w:original="%1:3:0:.%2:6:0:.%3:1:0:.%4:1:0:"/>
        </w:numPr>
        <w:spacing w:after="0" w:line="240" w:lineRule="auto"/>
        <w:rPr>
          <w:rFonts w:hint="eastAsia"/>
          <w:color w:val="000000"/>
          <w:lang w:eastAsia="zh-TW"/>
        </w:rPr>
      </w:pPr>
      <w:r>
        <w:rPr>
          <w:rFonts w:hint="eastAsia"/>
          <w:color w:val="000000"/>
          <w:lang w:eastAsia="zh-TW"/>
        </w:rPr>
        <w:t>處理人員</w:t>
      </w:r>
      <w:r>
        <w:rPr>
          <w:rFonts w:hint="eastAsia"/>
          <w:color w:val="000000"/>
          <w:lang w:eastAsia="zh-TW"/>
        </w:rPr>
        <w:t>=</w:t>
      </w:r>
      <w:r>
        <w:rPr>
          <w:rFonts w:hint="eastAsia"/>
          <w:color w:val="000000"/>
          <w:lang w:eastAsia="zh-TW"/>
        </w:rPr>
        <w:t>受理人員</w:t>
      </w:r>
    </w:p>
    <w:p w:rsidR="00864CE7" w:rsidRDefault="00864CE7" w:rsidP="006F1009">
      <w:pPr>
        <w:pStyle w:val="Tabletext"/>
        <w:keepLines w:val="0"/>
        <w:numPr>
          <w:ilvl w:val="2"/>
          <w:numId w:val="2"/>
          <w:numberingChange w:id="103" w:author="test" w:date="2009-09-01T11:29:00Z" w:original="%1:3:0:.%2:6:0:.%3:2:0:"/>
        </w:numPr>
        <w:spacing w:after="0" w:line="240" w:lineRule="auto"/>
        <w:rPr>
          <w:rFonts w:hint="eastAsia"/>
          <w:color w:val="000000"/>
          <w:lang w:eastAsia="zh-TW"/>
        </w:rPr>
      </w:pPr>
      <w:r>
        <w:rPr>
          <w:rFonts w:hint="eastAsia"/>
          <w:color w:val="000000"/>
          <w:lang w:eastAsia="zh-TW"/>
        </w:rPr>
        <w:t xml:space="preserve">ELSE </w:t>
      </w:r>
    </w:p>
    <w:p w:rsidR="00864CE7" w:rsidRDefault="00864CE7" w:rsidP="00864CE7">
      <w:pPr>
        <w:pStyle w:val="Tabletext"/>
        <w:keepLines w:val="0"/>
        <w:numPr>
          <w:ilvl w:val="3"/>
          <w:numId w:val="2"/>
          <w:numberingChange w:id="104" w:author="test" w:date="2009-09-01T11:29:00Z" w:original="%1:3:0:.%2:6:0:.%3:2:0:.%4:1:0:"/>
        </w:numPr>
        <w:spacing w:after="0" w:line="240" w:lineRule="auto"/>
        <w:rPr>
          <w:rFonts w:hint="eastAsia"/>
          <w:color w:val="000000"/>
          <w:lang w:eastAsia="zh-TW"/>
        </w:rPr>
      </w:pPr>
      <w:r>
        <w:rPr>
          <w:rFonts w:hint="eastAsia"/>
          <w:color w:val="000000"/>
          <w:lang w:eastAsia="zh-TW"/>
        </w:rPr>
        <w:t>CALL AA_A0Z027.METHOD4</w:t>
      </w:r>
      <w:r>
        <w:rPr>
          <w:rFonts w:hint="eastAsia"/>
          <w:color w:val="000000"/>
          <w:lang w:eastAsia="zh-TW"/>
        </w:rPr>
        <w:t>取得處理人員</w:t>
      </w:r>
    </w:p>
    <w:p w:rsidR="00864CE7" w:rsidRPr="00864CE7" w:rsidRDefault="00864CE7" w:rsidP="00864CE7">
      <w:pPr>
        <w:pStyle w:val="Tabletext"/>
        <w:keepLines w:val="0"/>
        <w:numPr>
          <w:ilvl w:val="3"/>
          <w:numId w:val="2"/>
          <w:numberingChange w:id="105" w:author="test" w:date="2009-09-01T11:29:00Z" w:original="%1:3:0:.%2:6:0:.%3:2:0:.%4:2:0:"/>
        </w:numPr>
        <w:spacing w:after="0" w:line="240" w:lineRule="auto"/>
        <w:rPr>
          <w:rFonts w:hint="eastAsia"/>
          <w:color w:val="000000"/>
          <w:lang w:eastAsia="zh-TW"/>
        </w:rPr>
      </w:pPr>
      <w:r>
        <w:rPr>
          <w:rFonts w:hint="eastAsia"/>
          <w:color w:val="000000"/>
          <w:lang w:eastAsia="zh-TW"/>
        </w:rPr>
        <w:t>傳入參數</w:t>
      </w:r>
      <w:r>
        <w:rPr>
          <w:rFonts w:hint="eastAsia"/>
          <w:lang w:eastAsia="zh-TW"/>
        </w:rPr>
        <w:t>：</w:t>
      </w:r>
    </w:p>
    <w:p w:rsidR="00864CE7" w:rsidRPr="00864CE7" w:rsidRDefault="00864CE7" w:rsidP="00864CE7">
      <w:pPr>
        <w:pStyle w:val="Tabletext"/>
        <w:keepLines w:val="0"/>
        <w:numPr>
          <w:ilvl w:val="4"/>
          <w:numId w:val="2"/>
          <w:numberingChange w:id="106" w:author="test" w:date="2009-09-01T11:29:00Z" w:original="%1:3:0:.%2:6:0:.%3:2:0:.%4:2:0:.%5:1:0:"/>
        </w:numPr>
        <w:spacing w:after="0" w:line="240" w:lineRule="auto"/>
        <w:rPr>
          <w:rFonts w:hint="eastAsia"/>
          <w:color w:val="000000"/>
          <w:lang w:eastAsia="zh-TW"/>
        </w:rPr>
      </w:pPr>
      <w:r>
        <w:rPr>
          <w:rFonts w:ascii="細明體" w:eastAsia="細明體" w:hAnsi="細明體" w:hint="eastAsia"/>
        </w:rPr>
        <w:t>受理單位</w:t>
      </w:r>
      <w:r>
        <w:rPr>
          <w:rFonts w:hint="eastAsia"/>
          <w:lang w:eastAsia="zh-TW"/>
        </w:rPr>
        <w:t>：</w:t>
      </w:r>
      <w:r>
        <w:rPr>
          <w:rFonts w:ascii="細明體" w:eastAsia="細明體" w:hAnsi="細明體" w:cs="Arial Unicode MS" w:hint="eastAsia"/>
        </w:rPr>
        <w:t>UI.受理單位</w:t>
      </w:r>
    </w:p>
    <w:p w:rsidR="00864CE7" w:rsidRPr="00864CE7" w:rsidRDefault="00864CE7" w:rsidP="00864CE7">
      <w:pPr>
        <w:pStyle w:val="Tabletext"/>
        <w:keepLines w:val="0"/>
        <w:numPr>
          <w:ilvl w:val="4"/>
          <w:numId w:val="2"/>
          <w:numberingChange w:id="107" w:author="test" w:date="2009-09-01T11:29:00Z" w:original="%1:3:0:.%2:6:0:.%3:2:0:.%4:2:0:.%5:2:0:"/>
        </w:numPr>
        <w:spacing w:after="0" w:line="240" w:lineRule="auto"/>
        <w:rPr>
          <w:rFonts w:hint="eastAsia"/>
          <w:color w:val="000000"/>
          <w:lang w:eastAsia="zh-TW"/>
        </w:rPr>
      </w:pPr>
      <w:r>
        <w:rPr>
          <w:rFonts w:ascii="細明體" w:eastAsia="細明體" w:hAnsi="細明體" w:hint="eastAsia"/>
        </w:rPr>
        <w:t>受理進度</w:t>
      </w:r>
      <w:r>
        <w:rPr>
          <w:rFonts w:hint="eastAsia"/>
          <w:lang w:eastAsia="zh-TW"/>
        </w:rPr>
        <w:t>：</w:t>
      </w:r>
      <w:r>
        <w:rPr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’"/>
        </w:smartTagPr>
        <w:r>
          <w:rPr>
            <w:rFonts w:hint="eastAsia"/>
            <w:lang w:eastAsia="zh-TW"/>
          </w:rPr>
          <w:t>10</w:t>
        </w:r>
        <w:r>
          <w:rPr>
            <w:lang w:eastAsia="zh-TW"/>
          </w:rPr>
          <w:t>’</w:t>
        </w:r>
      </w:smartTag>
    </w:p>
    <w:p w:rsidR="00864CE7" w:rsidRDefault="00864CE7" w:rsidP="00864CE7">
      <w:pPr>
        <w:pStyle w:val="Tabletext"/>
        <w:keepLines w:val="0"/>
        <w:numPr>
          <w:ilvl w:val="4"/>
          <w:numId w:val="2"/>
          <w:numberingChange w:id="108" w:author="test" w:date="2009-09-01T11:29:00Z" w:original="%1:3:0:.%2:6:0:.%3:2:0:.%4:2:0:.%5:3:0:"/>
        </w:numPr>
        <w:spacing w:after="0" w:line="240" w:lineRule="auto"/>
        <w:rPr>
          <w:rFonts w:hint="eastAsia"/>
          <w:color w:val="000000"/>
          <w:lang w:eastAsia="zh-TW"/>
        </w:rPr>
      </w:pPr>
      <w:r>
        <w:rPr>
          <w:rFonts w:ascii="細明體" w:eastAsia="細明體" w:hAnsi="細明體" w:hint="eastAsia"/>
        </w:rPr>
        <w:t>受理編號</w:t>
      </w:r>
      <w:r>
        <w:rPr>
          <w:rFonts w:hint="eastAsia"/>
          <w:lang w:eastAsia="zh-TW"/>
        </w:rPr>
        <w:t>：</w:t>
      </w:r>
      <w:r>
        <w:rPr>
          <w:rFonts w:hint="eastAsia"/>
          <w:lang w:eastAsia="zh-TW"/>
        </w:rPr>
        <w:t>3.3</w:t>
      </w:r>
    </w:p>
    <w:p w:rsidR="00864CE7" w:rsidRDefault="00864CE7" w:rsidP="006F1009">
      <w:pPr>
        <w:pStyle w:val="Tabletext"/>
        <w:keepLines w:val="0"/>
        <w:numPr>
          <w:ilvl w:val="2"/>
          <w:numId w:val="2"/>
          <w:numberingChange w:id="109" w:author="test" w:date="2009-09-01T11:29:00Z" w:original="%1:3:0:.%2:6:0:.%3:3:0:"/>
        </w:numPr>
        <w:spacing w:after="0" w:line="240" w:lineRule="auto"/>
        <w:rPr>
          <w:rFonts w:hint="eastAsia"/>
          <w:color w:val="000000"/>
          <w:lang w:eastAsia="zh-TW"/>
        </w:rPr>
      </w:pPr>
      <w:r>
        <w:rPr>
          <w:rFonts w:hint="eastAsia"/>
          <w:color w:val="000000"/>
          <w:lang w:eastAsia="zh-TW"/>
        </w:rPr>
        <w:t>END-IF</w:t>
      </w:r>
    </w:p>
    <w:p w:rsidR="00D10BBB" w:rsidRPr="008D7B1E" w:rsidRDefault="00D10BBB" w:rsidP="00D10BBB">
      <w:pPr>
        <w:pStyle w:val="Tabletext"/>
        <w:keepLines w:val="0"/>
        <w:numPr>
          <w:ilvl w:val="1"/>
          <w:numId w:val="2"/>
          <w:numberingChange w:id="110" w:author="test" w:date="2009-09-01T11:29:00Z" w:original="%1:3:0:.%2:7:0:"/>
        </w:numPr>
        <w:spacing w:after="0" w:line="240" w:lineRule="auto"/>
        <w:rPr>
          <w:rFonts w:hint="eastAsia"/>
          <w:color w:val="000000"/>
          <w:lang w:eastAsia="zh-TW"/>
        </w:rPr>
      </w:pPr>
      <w:r w:rsidRPr="008D7B1E">
        <w:rPr>
          <w:rFonts w:hint="eastAsia"/>
          <w:color w:val="000000"/>
          <w:lang w:eastAsia="zh-TW"/>
        </w:rPr>
        <w:t>新增</w:t>
      </w:r>
      <w:r w:rsidRPr="008D7B1E">
        <w:rPr>
          <w:rFonts w:hint="eastAsia"/>
          <w:color w:val="000000"/>
          <w:lang w:eastAsia="zh-TW"/>
        </w:rPr>
        <w:t>BPM</w:t>
      </w:r>
      <w:r>
        <w:rPr>
          <w:rFonts w:hint="eastAsia"/>
          <w:color w:val="000000"/>
          <w:lang w:eastAsia="zh-TW"/>
        </w:rPr>
        <w:t xml:space="preserve"> (</w:t>
      </w:r>
      <w:r>
        <w:rPr>
          <w:rFonts w:hint="eastAsia"/>
          <w:color w:val="000000"/>
          <w:lang w:eastAsia="zh-TW"/>
        </w:rPr>
        <w:t>新增</w:t>
      </w:r>
      <w:r>
        <w:rPr>
          <w:rFonts w:hint="eastAsia"/>
          <w:color w:val="000000"/>
          <w:lang w:eastAsia="zh-TW"/>
        </w:rPr>
        <w:t>BPM</w:t>
      </w:r>
      <w:r>
        <w:rPr>
          <w:rFonts w:hint="eastAsia"/>
          <w:color w:val="000000"/>
          <w:lang w:eastAsia="zh-TW"/>
        </w:rPr>
        <w:t>流程</w:t>
      </w:r>
      <w:r>
        <w:rPr>
          <w:rFonts w:hint="eastAsia"/>
          <w:color w:val="000000"/>
          <w:lang w:eastAsia="zh-TW"/>
        </w:rPr>
        <w:t xml:space="preserve"> </w:t>
      </w:r>
      <w:proofErr w:type="spellStart"/>
      <w:r w:rsidR="00DA6543">
        <w:rPr>
          <w:rFonts w:hint="eastAsia"/>
          <w:color w:val="000000"/>
          <w:lang w:eastAsia="zh-TW"/>
        </w:rPr>
        <w:t>AAExpositionCase</w:t>
      </w:r>
      <w:proofErr w:type="spellEnd"/>
      <w:r w:rsidR="00DA6543">
        <w:rPr>
          <w:rFonts w:hint="eastAsia"/>
          <w:color w:val="000000"/>
          <w:lang w:eastAsia="zh-TW"/>
        </w:rPr>
        <w:t xml:space="preserve">  </w:t>
      </w:r>
      <w:r w:rsidR="0065729D">
        <w:rPr>
          <w:rFonts w:hint="eastAsia"/>
          <w:color w:val="000000"/>
          <w:lang w:eastAsia="zh-TW"/>
        </w:rPr>
        <w:t>流程為</w:t>
      </w:r>
      <w:r w:rsidR="0065729D">
        <w:rPr>
          <w:rFonts w:hint="eastAsia"/>
          <w:color w:val="000000"/>
          <w:lang w:eastAsia="zh-TW"/>
        </w:rPr>
        <w:t xml:space="preserve"> </w:t>
      </w:r>
      <w:r w:rsidR="0065729D">
        <w:rPr>
          <w:rFonts w:hint="eastAsia"/>
          <w:color w:val="000000"/>
          <w:lang w:eastAsia="zh-TW"/>
        </w:rPr>
        <w:t>受理</w:t>
      </w:r>
      <w:r w:rsidR="0065729D">
        <w:rPr>
          <w:rFonts w:hint="eastAsia"/>
          <w:color w:val="000000"/>
          <w:lang w:eastAsia="zh-TW"/>
        </w:rPr>
        <w:t xml:space="preserve">  </w:t>
      </w:r>
      <w:r w:rsidR="0065729D">
        <w:rPr>
          <w:rFonts w:hint="eastAsia"/>
          <w:color w:val="000000"/>
          <w:lang w:eastAsia="zh-TW"/>
        </w:rPr>
        <w:t>掃描</w:t>
      </w:r>
      <w:r w:rsidR="0065729D">
        <w:rPr>
          <w:rFonts w:hint="eastAsia"/>
          <w:color w:val="000000"/>
          <w:lang w:eastAsia="zh-TW"/>
        </w:rPr>
        <w:t xml:space="preserve">  </w:t>
      </w:r>
      <w:r w:rsidR="0065729D">
        <w:rPr>
          <w:rFonts w:hint="eastAsia"/>
          <w:color w:val="000000"/>
          <w:lang w:eastAsia="zh-TW"/>
        </w:rPr>
        <w:t>簽核</w:t>
      </w:r>
      <w:r w:rsidR="0065729D">
        <w:rPr>
          <w:rFonts w:hint="eastAsia"/>
          <w:color w:val="000000"/>
          <w:lang w:eastAsia="zh-TW"/>
        </w:rPr>
        <w:t>)</w:t>
      </w:r>
    </w:p>
    <w:p w:rsidR="00D10BBB" w:rsidRPr="008D7B1E" w:rsidRDefault="00D10BBB" w:rsidP="00D10BBB">
      <w:pPr>
        <w:pStyle w:val="Tabletext"/>
        <w:keepLines w:val="0"/>
        <w:numPr>
          <w:ilvl w:val="2"/>
          <w:numId w:val="2"/>
          <w:numberingChange w:id="111" w:author="test" w:date="2009-09-01T11:29:00Z" w:original="%1:3:0:.%2:7:0:.%3:1:0:"/>
        </w:numPr>
        <w:spacing w:after="0" w:line="240" w:lineRule="auto"/>
        <w:rPr>
          <w:rFonts w:hint="eastAsia"/>
          <w:color w:val="000000"/>
          <w:lang w:eastAsia="zh-TW"/>
        </w:rPr>
      </w:pPr>
      <w:r w:rsidRPr="008D7B1E">
        <w:rPr>
          <w:rFonts w:hint="eastAsia"/>
          <w:color w:val="000000"/>
          <w:lang w:eastAsia="zh-TW"/>
        </w:rPr>
        <w:t>參數：</w:t>
      </w:r>
    </w:p>
    <w:p w:rsidR="00101711" w:rsidRPr="00101711" w:rsidRDefault="00101711" w:rsidP="00D10BBB">
      <w:pPr>
        <w:pStyle w:val="Tabletext"/>
        <w:keepLines w:val="0"/>
        <w:numPr>
          <w:ilvl w:val="3"/>
          <w:numId w:val="2"/>
          <w:numberingChange w:id="112" w:author="test" w:date="2009-09-01T11:29:00Z" w:original="%1:3:0:.%2:7:0:.%3:1:0:.%4:1:0:"/>
        </w:numPr>
        <w:spacing w:after="0" w:line="240" w:lineRule="auto"/>
        <w:rPr>
          <w:rFonts w:ascii="新細明體" w:hAnsi="新細明體" w:cs="Arial Unicode MS" w:hint="eastAsia"/>
          <w:color w:val="000000"/>
          <w:lang w:eastAsia="zh-TW"/>
        </w:rPr>
      </w:pPr>
      <w:r>
        <w:rPr>
          <w:rFonts w:ascii="新細明體" w:hAnsi="新細明體" w:cs="Arial Unicode MS" w:hint="eastAsia"/>
          <w:color w:val="000000"/>
          <w:lang w:eastAsia="zh-TW"/>
        </w:rPr>
        <w:t>DECD_EMP_ID</w:t>
      </w:r>
      <w:r w:rsidRPr="008D7B1E">
        <w:rPr>
          <w:rFonts w:hint="eastAsia"/>
          <w:color w:val="000000"/>
          <w:lang w:eastAsia="zh-TW"/>
        </w:rPr>
        <w:t>：</w:t>
      </w:r>
      <w:r w:rsidR="007F6873">
        <w:rPr>
          <w:rFonts w:hint="eastAsia"/>
          <w:color w:val="000000"/>
          <w:lang w:eastAsia="zh-TW"/>
        </w:rPr>
        <w:t>3.6</w:t>
      </w:r>
      <w:r w:rsidR="007F6873">
        <w:rPr>
          <w:rFonts w:hint="eastAsia"/>
          <w:color w:val="000000"/>
          <w:lang w:eastAsia="zh-TW"/>
        </w:rPr>
        <w:t>的處理人員</w:t>
      </w:r>
    </w:p>
    <w:p w:rsidR="00101711" w:rsidRPr="00101711" w:rsidRDefault="00101711" w:rsidP="00D10BBB">
      <w:pPr>
        <w:pStyle w:val="Tabletext"/>
        <w:keepLines w:val="0"/>
        <w:numPr>
          <w:ilvl w:val="3"/>
          <w:numId w:val="2"/>
          <w:numberingChange w:id="113" w:author="test" w:date="2009-09-01T11:29:00Z" w:original="%1:3:0:.%2:7:0:.%3:1:0:.%4:2:0:"/>
        </w:numPr>
        <w:spacing w:after="0" w:line="240" w:lineRule="auto"/>
        <w:rPr>
          <w:rFonts w:ascii="新細明體" w:hAnsi="新細明體" w:cs="Arial Unicode MS" w:hint="eastAsia"/>
          <w:color w:val="000000"/>
          <w:lang w:eastAsia="zh-TW"/>
        </w:rPr>
      </w:pPr>
      <w:r>
        <w:rPr>
          <w:rFonts w:ascii="新細明體" w:hAnsi="新細明體" w:cs="Arial Unicode MS" w:hint="eastAsia"/>
          <w:color w:val="000000"/>
          <w:lang w:eastAsia="zh-TW"/>
        </w:rPr>
        <w:t>DECD_EMP_NAME</w:t>
      </w:r>
      <w:r w:rsidRPr="008D7B1E">
        <w:rPr>
          <w:rFonts w:hint="eastAsia"/>
          <w:color w:val="000000"/>
          <w:lang w:eastAsia="zh-TW"/>
        </w:rPr>
        <w:t>：</w:t>
      </w:r>
      <w:r w:rsidR="007F6873">
        <w:rPr>
          <w:rFonts w:hint="eastAsia"/>
          <w:color w:val="000000"/>
          <w:lang w:eastAsia="zh-TW"/>
        </w:rPr>
        <w:t>3.6</w:t>
      </w:r>
      <w:r w:rsidR="007F6873">
        <w:rPr>
          <w:rFonts w:hint="eastAsia"/>
          <w:color w:val="000000"/>
          <w:lang w:eastAsia="zh-TW"/>
        </w:rPr>
        <w:t>的處理人員姓名</w:t>
      </w:r>
    </w:p>
    <w:p w:rsidR="00101711" w:rsidRPr="00101711" w:rsidRDefault="00101711" w:rsidP="00D10BBB">
      <w:pPr>
        <w:pStyle w:val="Tabletext"/>
        <w:keepLines w:val="0"/>
        <w:numPr>
          <w:ilvl w:val="3"/>
          <w:numId w:val="2"/>
          <w:numberingChange w:id="114" w:author="test" w:date="2009-09-01T11:29:00Z" w:original="%1:3:0:.%2:7:0:.%3:1:0:.%4:3:0:"/>
        </w:numPr>
        <w:spacing w:after="0" w:line="240" w:lineRule="auto"/>
        <w:rPr>
          <w:rFonts w:ascii="新細明體" w:hAnsi="新細明體" w:cs="Arial Unicode MS" w:hint="eastAsia"/>
          <w:color w:val="000000"/>
          <w:lang w:eastAsia="zh-TW"/>
        </w:rPr>
      </w:pPr>
      <w:r>
        <w:rPr>
          <w:rFonts w:ascii="新細明體" w:hAnsi="新細明體" w:cs="Arial Unicode MS" w:hint="eastAsia"/>
          <w:color w:val="000000"/>
          <w:lang w:eastAsia="zh-TW"/>
        </w:rPr>
        <w:t>DECD_DIV</w:t>
      </w:r>
      <w:r w:rsidRPr="008D7B1E">
        <w:rPr>
          <w:rFonts w:hint="eastAsia"/>
          <w:color w:val="000000"/>
          <w:lang w:eastAsia="zh-TW"/>
        </w:rPr>
        <w:t>：</w:t>
      </w:r>
      <w:r w:rsidR="007F6873">
        <w:rPr>
          <w:rFonts w:hint="eastAsia"/>
          <w:color w:val="000000"/>
          <w:lang w:eastAsia="zh-TW"/>
        </w:rPr>
        <w:t>3.6</w:t>
      </w:r>
      <w:r w:rsidR="007F6873">
        <w:rPr>
          <w:rFonts w:hint="eastAsia"/>
          <w:color w:val="000000"/>
          <w:lang w:eastAsia="zh-TW"/>
        </w:rPr>
        <w:t>的處理人員單位代號</w:t>
      </w:r>
    </w:p>
    <w:p w:rsidR="00101711" w:rsidRPr="00101711" w:rsidRDefault="00101711" w:rsidP="00D10BBB">
      <w:pPr>
        <w:pStyle w:val="Tabletext"/>
        <w:keepLines w:val="0"/>
        <w:numPr>
          <w:ilvl w:val="3"/>
          <w:numId w:val="2"/>
          <w:numberingChange w:id="115" w:author="test" w:date="2009-09-01T11:29:00Z" w:original="%1:3:0:.%2:7:0:.%3:1:0:.%4:4:0:"/>
        </w:numPr>
        <w:spacing w:after="0" w:line="240" w:lineRule="auto"/>
        <w:rPr>
          <w:rFonts w:ascii="新細明體" w:hAnsi="新細明體" w:cs="Arial Unicode MS" w:hint="eastAsia"/>
          <w:color w:val="000000"/>
          <w:lang w:eastAsia="zh-TW"/>
        </w:rPr>
      </w:pPr>
      <w:r>
        <w:rPr>
          <w:rFonts w:ascii="新細明體" w:hAnsi="新細明體" w:cs="Arial Unicode MS" w:hint="eastAsia"/>
          <w:color w:val="000000"/>
          <w:lang w:eastAsia="zh-TW"/>
        </w:rPr>
        <w:t>ASSIGNED_EMP_ID</w:t>
      </w:r>
      <w:r w:rsidRPr="008D7B1E">
        <w:rPr>
          <w:rFonts w:hint="eastAsia"/>
          <w:color w:val="000000"/>
          <w:lang w:eastAsia="zh-TW"/>
        </w:rPr>
        <w:t>：</w:t>
      </w:r>
      <w:r w:rsidR="007F6873">
        <w:rPr>
          <w:rFonts w:hint="eastAsia"/>
          <w:color w:val="000000"/>
          <w:lang w:eastAsia="zh-TW"/>
        </w:rPr>
        <w:t>3.6</w:t>
      </w:r>
      <w:r w:rsidR="007F6873">
        <w:rPr>
          <w:rFonts w:hint="eastAsia"/>
          <w:color w:val="000000"/>
          <w:lang w:eastAsia="zh-TW"/>
        </w:rPr>
        <w:t>的處理人員</w:t>
      </w:r>
    </w:p>
    <w:p w:rsidR="00101711" w:rsidRPr="00101711" w:rsidRDefault="00101711" w:rsidP="00D10BBB">
      <w:pPr>
        <w:pStyle w:val="Tabletext"/>
        <w:keepLines w:val="0"/>
        <w:numPr>
          <w:ilvl w:val="3"/>
          <w:numId w:val="2"/>
          <w:numberingChange w:id="116" w:author="test" w:date="2009-09-01T11:29:00Z" w:original="%1:3:0:.%2:7:0:.%3:1:0:.%4:5:0:"/>
        </w:numPr>
        <w:spacing w:after="0" w:line="240" w:lineRule="auto"/>
        <w:rPr>
          <w:rFonts w:ascii="新細明體" w:hAnsi="新細明體" w:cs="Arial Unicode MS" w:hint="eastAsia"/>
          <w:color w:val="000000"/>
          <w:lang w:eastAsia="zh-TW"/>
        </w:rPr>
      </w:pPr>
      <w:r>
        <w:rPr>
          <w:rFonts w:ascii="新細明體" w:hAnsi="新細明體" w:cs="Arial Unicode MS" w:hint="eastAsia"/>
          <w:color w:val="000000"/>
          <w:lang w:eastAsia="zh-TW"/>
        </w:rPr>
        <w:t>ASSIGNED_EMP_NAME</w:t>
      </w:r>
      <w:r w:rsidRPr="008D7B1E">
        <w:rPr>
          <w:rFonts w:hint="eastAsia"/>
          <w:color w:val="000000"/>
          <w:lang w:eastAsia="zh-TW"/>
        </w:rPr>
        <w:t>：</w:t>
      </w:r>
      <w:r w:rsidR="007F6873">
        <w:rPr>
          <w:rFonts w:hint="eastAsia"/>
          <w:color w:val="000000"/>
          <w:lang w:eastAsia="zh-TW"/>
        </w:rPr>
        <w:t>3.6</w:t>
      </w:r>
      <w:r w:rsidR="007F6873">
        <w:rPr>
          <w:rFonts w:hint="eastAsia"/>
          <w:color w:val="000000"/>
          <w:lang w:eastAsia="zh-TW"/>
        </w:rPr>
        <w:t>的處理人員姓名</w:t>
      </w:r>
    </w:p>
    <w:p w:rsidR="00101711" w:rsidRPr="00101711" w:rsidRDefault="00A743ED" w:rsidP="00D10BBB">
      <w:pPr>
        <w:pStyle w:val="Tabletext"/>
        <w:keepLines w:val="0"/>
        <w:numPr>
          <w:ilvl w:val="3"/>
          <w:numId w:val="2"/>
          <w:numberingChange w:id="117" w:author="test" w:date="2009-09-01T11:29:00Z" w:original="%1:3:0:.%2:7:0:.%3:1:0:.%4:6:0:"/>
        </w:numPr>
        <w:spacing w:after="0" w:line="240" w:lineRule="auto"/>
        <w:rPr>
          <w:rFonts w:ascii="新細明體" w:hAnsi="新細明體" w:cs="Arial Unicode MS" w:hint="eastAsia"/>
          <w:color w:val="000000"/>
          <w:lang w:eastAsia="zh-TW"/>
        </w:rPr>
      </w:pPr>
      <w:r>
        <w:rPr>
          <w:rFonts w:ascii="新細明體" w:hAnsi="新細明體" w:cs="Arial Unicode MS" w:hint="eastAsia"/>
          <w:color w:val="000000"/>
          <w:lang w:eastAsia="zh-TW"/>
        </w:rPr>
        <w:t>ASSIGNED_DIV</w:t>
      </w:r>
      <w:r w:rsidRPr="008D7B1E">
        <w:rPr>
          <w:rFonts w:hint="eastAsia"/>
          <w:color w:val="000000"/>
          <w:lang w:eastAsia="zh-TW"/>
        </w:rPr>
        <w:t>：</w:t>
      </w:r>
      <w:r w:rsidR="007F6873">
        <w:rPr>
          <w:rFonts w:hint="eastAsia"/>
          <w:color w:val="000000"/>
          <w:lang w:eastAsia="zh-TW"/>
        </w:rPr>
        <w:t>3.6</w:t>
      </w:r>
      <w:r w:rsidR="007F6873">
        <w:rPr>
          <w:rFonts w:hint="eastAsia"/>
          <w:color w:val="000000"/>
          <w:lang w:eastAsia="zh-TW"/>
        </w:rPr>
        <w:t>的處理人員單位代號</w:t>
      </w:r>
    </w:p>
    <w:p w:rsidR="00D10BBB" w:rsidRPr="008D7B1E" w:rsidRDefault="00D10BBB" w:rsidP="00D10BBB">
      <w:pPr>
        <w:pStyle w:val="Tabletext"/>
        <w:keepLines w:val="0"/>
        <w:numPr>
          <w:ilvl w:val="3"/>
          <w:numId w:val="2"/>
          <w:numberingChange w:id="118" w:author="test" w:date="2009-09-01T11:29:00Z" w:original="%1:3:0:.%2:7:0:.%3:1:0:.%4:7:0:"/>
        </w:numPr>
        <w:spacing w:after="0" w:line="240" w:lineRule="auto"/>
        <w:rPr>
          <w:rFonts w:ascii="新細明體" w:hAnsi="新細明體" w:cs="Arial Unicode MS" w:hint="eastAsia"/>
          <w:color w:val="000000"/>
          <w:lang w:eastAsia="zh-TW"/>
        </w:rPr>
      </w:pPr>
      <w:r w:rsidRPr="008D7B1E">
        <w:rPr>
          <w:rFonts w:hint="eastAsia"/>
          <w:color w:val="000000"/>
          <w:lang w:eastAsia="zh-TW"/>
        </w:rPr>
        <w:t>APLY_NO</w:t>
      </w:r>
      <w:r w:rsidRPr="008D7B1E">
        <w:rPr>
          <w:rFonts w:hint="eastAsia"/>
          <w:color w:val="000000"/>
          <w:lang w:eastAsia="zh-TW"/>
        </w:rPr>
        <w:t>：</w:t>
      </w:r>
      <w:r w:rsidR="006B2CDB">
        <w:rPr>
          <w:rFonts w:ascii="新細明體" w:hAnsi="新細明體" w:hint="eastAsia"/>
          <w:color w:val="000000"/>
          <w:lang w:eastAsia="zh-TW"/>
        </w:rPr>
        <w:t>3.3</w:t>
      </w:r>
    </w:p>
    <w:p w:rsidR="00D10BBB" w:rsidRPr="008D7B1E" w:rsidRDefault="00D10BBB" w:rsidP="00D10BBB">
      <w:pPr>
        <w:pStyle w:val="Tabletext"/>
        <w:keepLines w:val="0"/>
        <w:numPr>
          <w:ilvl w:val="3"/>
          <w:numId w:val="2"/>
          <w:numberingChange w:id="119" w:author="test" w:date="2009-09-01T11:29:00Z" w:original="%1:3:0:.%2:7:0:.%3:1:0:.%4:8:0:"/>
        </w:numPr>
        <w:spacing w:after="0" w:line="240" w:lineRule="auto"/>
        <w:rPr>
          <w:rFonts w:ascii="新細明體" w:hAnsi="新細明體" w:cs="Arial Unicode MS" w:hint="eastAsia"/>
          <w:color w:val="000000"/>
          <w:lang w:eastAsia="zh-TW"/>
        </w:rPr>
      </w:pPr>
      <w:r w:rsidRPr="008D7B1E">
        <w:rPr>
          <w:color w:val="000000"/>
          <w:lang w:eastAsia="zh-TW"/>
        </w:rPr>
        <w:t>APLY_STS</w:t>
      </w:r>
      <w:r w:rsidRPr="008D7B1E">
        <w:rPr>
          <w:rFonts w:hint="eastAsia"/>
          <w:color w:val="000000"/>
          <w:lang w:eastAsia="zh-TW"/>
        </w:rPr>
        <w:t>：</w:t>
      </w:r>
      <w:r w:rsidRPr="008D7B1E">
        <w:rPr>
          <w:rFonts w:ascii="新細明體" w:hAnsi="新細明體" w:cs="Arial Unicode MS"/>
          <w:color w:val="000000"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’"/>
        </w:smartTagPr>
        <w:r w:rsidRPr="008D7B1E">
          <w:rPr>
            <w:rFonts w:ascii="新細明體" w:hAnsi="新細明體" w:cs="Arial Unicode MS" w:hint="eastAsia"/>
            <w:color w:val="000000"/>
            <w:lang w:eastAsia="zh-TW"/>
          </w:rPr>
          <w:t>10</w:t>
        </w:r>
        <w:r w:rsidRPr="008D7B1E">
          <w:rPr>
            <w:rFonts w:ascii="新細明體" w:hAnsi="新細明體" w:cs="Arial Unicode MS"/>
            <w:color w:val="000000"/>
            <w:lang w:eastAsia="zh-TW"/>
          </w:rPr>
          <w:t>’</w:t>
        </w:r>
      </w:smartTag>
    </w:p>
    <w:p w:rsidR="00D10BBB" w:rsidRPr="008D7B1E" w:rsidRDefault="00D10BBB" w:rsidP="00D10BBB">
      <w:pPr>
        <w:pStyle w:val="Tabletext"/>
        <w:keepLines w:val="0"/>
        <w:numPr>
          <w:ilvl w:val="3"/>
          <w:numId w:val="2"/>
          <w:numberingChange w:id="120" w:author="test" w:date="2009-09-01T11:29:00Z" w:original="%1:3:0:.%2:7:0:.%3:1:0:.%4:9:0:"/>
        </w:numPr>
        <w:spacing w:after="0" w:line="240" w:lineRule="auto"/>
        <w:rPr>
          <w:rFonts w:ascii="新細明體" w:hAnsi="新細明體" w:cs="Arial Unicode MS" w:hint="eastAsia"/>
          <w:color w:val="000000"/>
          <w:lang w:eastAsia="zh-TW"/>
        </w:rPr>
      </w:pPr>
      <w:r w:rsidRPr="008D7B1E">
        <w:rPr>
          <w:color w:val="000000"/>
          <w:lang w:eastAsia="zh-TW"/>
        </w:rPr>
        <w:t>APLY_DIV_NO</w:t>
      </w:r>
      <w:r w:rsidRPr="008D7B1E">
        <w:rPr>
          <w:rFonts w:hint="eastAsia"/>
          <w:color w:val="000000"/>
          <w:lang w:eastAsia="zh-TW"/>
        </w:rPr>
        <w:t>：</w:t>
      </w:r>
      <w:r w:rsidRPr="008D7B1E">
        <w:rPr>
          <w:rFonts w:ascii="新細明體" w:hAnsi="新細明體" w:cs="Arial Unicode MS" w:hint="eastAsia"/>
          <w:color w:val="000000"/>
          <w:lang w:eastAsia="zh-TW"/>
        </w:rPr>
        <w:t>Login 人員的單位代號</w:t>
      </w:r>
    </w:p>
    <w:p w:rsidR="00D10BBB" w:rsidRPr="008D7B1E" w:rsidRDefault="00D10BBB" w:rsidP="00D10BBB">
      <w:pPr>
        <w:pStyle w:val="Tabletext"/>
        <w:keepLines w:val="0"/>
        <w:numPr>
          <w:ilvl w:val="3"/>
          <w:numId w:val="2"/>
          <w:numberingChange w:id="121" w:author="test" w:date="2009-09-01T11:29:00Z" w:original="%1:3:0:.%2:7:0:.%3:1:0:.%4:10:0:"/>
        </w:numPr>
        <w:spacing w:after="0" w:line="240" w:lineRule="auto"/>
        <w:rPr>
          <w:rFonts w:ascii="新細明體" w:hAnsi="新細明體" w:cs="Arial Unicode MS" w:hint="eastAsia"/>
          <w:color w:val="000000"/>
          <w:lang w:eastAsia="zh-TW"/>
        </w:rPr>
      </w:pPr>
      <w:r w:rsidRPr="008D7B1E">
        <w:rPr>
          <w:color w:val="000000"/>
          <w:lang w:eastAsia="zh-TW"/>
        </w:rPr>
        <w:t>APLY_DIV_NAME</w:t>
      </w:r>
      <w:r w:rsidRPr="008D7B1E">
        <w:rPr>
          <w:rFonts w:hint="eastAsia"/>
          <w:color w:val="000000"/>
          <w:lang w:eastAsia="zh-TW"/>
        </w:rPr>
        <w:t>：</w:t>
      </w:r>
      <w:r w:rsidRPr="008D7B1E">
        <w:rPr>
          <w:rFonts w:ascii="新細明體" w:hAnsi="新細明體" w:cs="Arial Unicode MS" w:hint="eastAsia"/>
          <w:color w:val="000000"/>
          <w:lang w:eastAsia="zh-TW"/>
        </w:rPr>
        <w:t>Login 人員的單位中文</w:t>
      </w:r>
    </w:p>
    <w:p w:rsidR="00D10BBB" w:rsidRPr="008D7B1E" w:rsidRDefault="00D10BBB" w:rsidP="00D10BBB">
      <w:pPr>
        <w:pStyle w:val="Tabletext"/>
        <w:keepLines w:val="0"/>
        <w:numPr>
          <w:ilvl w:val="3"/>
          <w:numId w:val="2"/>
          <w:numberingChange w:id="122" w:author="test" w:date="2009-09-01T11:29:00Z" w:original="%1:3:0:.%2:7:0:.%3:1:0:.%4:11:0:"/>
        </w:numPr>
        <w:spacing w:after="0" w:line="240" w:lineRule="auto"/>
        <w:rPr>
          <w:rFonts w:ascii="新細明體" w:hAnsi="新細明體" w:cs="Arial Unicode MS" w:hint="eastAsia"/>
          <w:color w:val="000000"/>
          <w:lang w:eastAsia="zh-TW"/>
        </w:rPr>
      </w:pPr>
      <w:r w:rsidRPr="008D7B1E">
        <w:rPr>
          <w:color w:val="000000"/>
          <w:lang w:eastAsia="zh-TW"/>
        </w:rPr>
        <w:t>APLY_EMP_ID</w:t>
      </w:r>
      <w:r w:rsidRPr="008D7B1E">
        <w:rPr>
          <w:rFonts w:hint="eastAsia"/>
          <w:color w:val="000000"/>
          <w:lang w:eastAsia="zh-TW"/>
        </w:rPr>
        <w:t xml:space="preserve"> </w:t>
      </w:r>
      <w:r w:rsidRPr="008D7B1E">
        <w:rPr>
          <w:rFonts w:hint="eastAsia"/>
          <w:color w:val="000000"/>
          <w:lang w:eastAsia="zh-TW"/>
        </w:rPr>
        <w:t>：</w:t>
      </w:r>
      <w:r w:rsidRPr="008D7B1E">
        <w:rPr>
          <w:rFonts w:ascii="新細明體" w:hAnsi="新細明體" w:cs="Arial Unicode MS" w:hint="eastAsia"/>
          <w:color w:val="000000"/>
          <w:lang w:eastAsia="zh-TW"/>
        </w:rPr>
        <w:t>Login 人員ID</w:t>
      </w:r>
    </w:p>
    <w:p w:rsidR="00D10BBB" w:rsidRPr="002462BD" w:rsidRDefault="00D10BBB" w:rsidP="00D10BBB">
      <w:pPr>
        <w:pStyle w:val="Tabletext"/>
        <w:keepLines w:val="0"/>
        <w:numPr>
          <w:ilvl w:val="3"/>
          <w:numId w:val="2"/>
          <w:numberingChange w:id="123" w:author="test" w:date="2009-09-01T11:29:00Z" w:original="%1:3:0:.%2:7:0:.%3:1:0:.%4:12:0:"/>
        </w:numPr>
        <w:spacing w:after="0" w:line="240" w:lineRule="auto"/>
        <w:rPr>
          <w:rStyle w:val="HTML"/>
          <w:rFonts w:ascii="新細明體" w:eastAsia="新細明體" w:hAnsi="新細明體" w:cs="Arial Unicode MS" w:hint="eastAsia"/>
          <w:color w:val="000000"/>
          <w:sz w:val="20"/>
          <w:szCs w:val="20"/>
          <w:lang w:eastAsia="zh-TW"/>
        </w:rPr>
      </w:pPr>
      <w:r w:rsidRPr="008D7B1E">
        <w:rPr>
          <w:color w:val="000000"/>
          <w:lang w:eastAsia="zh-TW"/>
        </w:rPr>
        <w:t>APLY_NAME</w:t>
      </w:r>
      <w:r w:rsidRPr="008D7B1E">
        <w:rPr>
          <w:rFonts w:hint="eastAsia"/>
          <w:color w:val="000000"/>
          <w:lang w:eastAsia="zh-TW"/>
        </w:rPr>
        <w:t>：</w:t>
      </w:r>
      <w:r w:rsidRPr="008D7B1E">
        <w:rPr>
          <w:rFonts w:ascii="新細明體" w:hAnsi="新細明體" w:cs="Arial Unicode MS" w:hint="eastAsia"/>
          <w:color w:val="000000"/>
          <w:lang w:eastAsia="zh-TW"/>
        </w:rPr>
        <w:t>Login 人員</w:t>
      </w:r>
      <w:r w:rsidRPr="008D7B1E">
        <w:rPr>
          <w:rStyle w:val="HTML"/>
          <w:rFonts w:hint="eastAsia"/>
          <w:color w:val="000000"/>
          <w:sz w:val="20"/>
          <w:szCs w:val="20"/>
          <w:lang w:eastAsia="zh-TW"/>
        </w:rPr>
        <w:t>中文</w:t>
      </w:r>
    </w:p>
    <w:p w:rsidR="00D10BBB" w:rsidRPr="008D7B1E" w:rsidRDefault="00D10BBB" w:rsidP="00D10BBB">
      <w:pPr>
        <w:pStyle w:val="Tabletext"/>
        <w:keepLines w:val="0"/>
        <w:numPr>
          <w:ilvl w:val="3"/>
          <w:numId w:val="2"/>
          <w:numberingChange w:id="124" w:author="test" w:date="2009-09-01T11:29:00Z" w:original="%1:3:0:.%2:7:0:.%3:1:0:.%4:13:0:"/>
        </w:numPr>
        <w:spacing w:after="0" w:line="240" w:lineRule="auto"/>
        <w:rPr>
          <w:rStyle w:val="HTML"/>
          <w:rFonts w:ascii="新細明體" w:eastAsia="新細明體" w:hAnsi="新細明體" w:cs="Arial Unicode MS" w:hint="eastAsia"/>
          <w:color w:val="000000"/>
          <w:sz w:val="20"/>
          <w:szCs w:val="20"/>
          <w:lang w:eastAsia="zh-TW"/>
        </w:rPr>
      </w:pPr>
      <w:r w:rsidRPr="002462BD">
        <w:rPr>
          <w:color w:val="000000"/>
          <w:lang w:eastAsia="zh-TW"/>
        </w:rPr>
        <w:t>AGENT_ID</w:t>
      </w:r>
      <w:r w:rsidRPr="008D7B1E">
        <w:rPr>
          <w:rFonts w:hint="eastAsia"/>
          <w:color w:val="000000"/>
          <w:lang w:eastAsia="zh-TW"/>
        </w:rPr>
        <w:t>：</w:t>
      </w:r>
      <w:r w:rsidR="00374D07" w:rsidRPr="008D7B1E">
        <w:rPr>
          <w:rFonts w:ascii="新細明體" w:hAnsi="新細明體" w:cs="Arial Unicode MS" w:hint="eastAsia"/>
          <w:color w:val="000000"/>
          <w:lang w:eastAsia="zh-TW"/>
        </w:rPr>
        <w:t>Login 人員ID</w:t>
      </w:r>
    </w:p>
    <w:p w:rsidR="00D10BBB" w:rsidRPr="008D7B1E" w:rsidRDefault="00D10BBB" w:rsidP="00D10BBB">
      <w:pPr>
        <w:pStyle w:val="Tabletext"/>
        <w:keepLines w:val="0"/>
        <w:numPr>
          <w:ilvl w:val="3"/>
          <w:numId w:val="2"/>
          <w:numberingChange w:id="125" w:author="test" w:date="2009-09-01T11:29:00Z" w:original="%1:3:0:.%2:7:0:.%3:1:0:.%4:14:0:"/>
        </w:numPr>
        <w:spacing w:after="0" w:line="240" w:lineRule="auto"/>
        <w:rPr>
          <w:rFonts w:ascii="新細明體" w:hAnsi="新細明體" w:cs="Arial Unicode MS" w:hint="eastAsia"/>
          <w:color w:val="000000"/>
          <w:lang w:eastAsia="zh-TW"/>
        </w:rPr>
      </w:pPr>
      <w:r w:rsidRPr="008D7B1E">
        <w:rPr>
          <w:rFonts w:hint="eastAsia"/>
          <w:color w:val="000000"/>
          <w:lang w:eastAsia="zh-TW"/>
        </w:rPr>
        <w:t>OCR_ID</w:t>
      </w:r>
      <w:r w:rsidRPr="008D7B1E">
        <w:rPr>
          <w:rFonts w:hint="eastAsia"/>
          <w:color w:val="000000"/>
          <w:lang w:eastAsia="zh-TW"/>
        </w:rPr>
        <w:t>：</w:t>
      </w:r>
      <w:r w:rsidR="00374D07">
        <w:rPr>
          <w:rFonts w:ascii="細明體" w:eastAsia="細明體" w:hAnsi="細明體" w:hint="eastAsia"/>
        </w:rPr>
        <w:t>UI.被保人ID</w:t>
      </w:r>
    </w:p>
    <w:p w:rsidR="00D10BBB" w:rsidRPr="007F6873" w:rsidRDefault="00D10BBB" w:rsidP="00D10BBB">
      <w:pPr>
        <w:pStyle w:val="Tabletext"/>
        <w:keepLines w:val="0"/>
        <w:numPr>
          <w:ilvl w:val="3"/>
          <w:numId w:val="2"/>
          <w:numberingChange w:id="126" w:author="test" w:date="2009-09-01T11:29:00Z" w:original="%1:3:0:.%2:7:0:.%3:1:0:.%4:15:0:"/>
        </w:numPr>
        <w:spacing w:after="0" w:line="240" w:lineRule="auto"/>
        <w:rPr>
          <w:rFonts w:ascii="新細明體" w:hAnsi="新細明體" w:cs="Arial Unicode MS" w:hint="eastAsia"/>
          <w:color w:val="000000"/>
          <w:lang w:eastAsia="zh-TW"/>
        </w:rPr>
      </w:pPr>
      <w:r w:rsidRPr="008D7B1E">
        <w:rPr>
          <w:rFonts w:ascii="Verdana" w:hAnsi="Verdana" w:cs="Verdana"/>
          <w:color w:val="000000"/>
          <w:sz w:val="18"/>
          <w:szCs w:val="18"/>
          <w:highlight w:val="white"/>
        </w:rPr>
        <w:t>OCR_NAME</w:t>
      </w:r>
      <w:r w:rsidRPr="008D7B1E">
        <w:rPr>
          <w:rFonts w:hint="eastAsia"/>
          <w:color w:val="000000"/>
          <w:lang w:eastAsia="zh-TW"/>
        </w:rPr>
        <w:t>：</w:t>
      </w:r>
      <w:r w:rsidR="00374D07">
        <w:rPr>
          <w:rFonts w:ascii="細明體" w:eastAsia="細明體" w:hAnsi="細明體" w:hint="eastAsia"/>
        </w:rPr>
        <w:t>UI.被保人姓名</w:t>
      </w:r>
    </w:p>
    <w:p w:rsidR="007F6873" w:rsidRPr="008D7B1E" w:rsidRDefault="007F6873" w:rsidP="00D10BBB">
      <w:pPr>
        <w:pStyle w:val="Tabletext"/>
        <w:keepLines w:val="0"/>
        <w:numPr>
          <w:ilvl w:val="3"/>
          <w:numId w:val="2"/>
          <w:numberingChange w:id="127" w:author="test" w:date="2009-09-01T11:29:00Z" w:original="%1:3:0:.%2:7:0:.%3:1:0:.%4:16:0:"/>
        </w:numPr>
        <w:spacing w:after="0" w:line="240" w:lineRule="auto"/>
        <w:rPr>
          <w:rFonts w:ascii="新細明體" w:hAnsi="新細明體" w:cs="Arial Unicode MS" w:hint="eastAsia"/>
          <w:color w:val="000000"/>
          <w:lang w:eastAsia="zh-TW"/>
        </w:rPr>
      </w:pPr>
      <w:r>
        <w:rPr>
          <w:rFonts w:ascii="Verdana" w:hAnsi="Verdana" w:cs="Verdana" w:hint="eastAsia"/>
          <w:color w:val="000000"/>
          <w:sz w:val="18"/>
          <w:szCs w:val="18"/>
          <w:lang w:eastAsia="zh-TW"/>
        </w:rPr>
        <w:t>DOC_PAGES</w:t>
      </w:r>
      <w:r w:rsidRPr="008D7B1E">
        <w:rPr>
          <w:rFonts w:hint="eastAsia"/>
          <w:color w:val="000000"/>
          <w:lang w:eastAsia="zh-TW"/>
        </w:rPr>
        <w:t>：</w:t>
      </w:r>
      <w:r>
        <w:rPr>
          <w:rFonts w:hint="eastAsia"/>
          <w:color w:val="000000"/>
          <w:lang w:eastAsia="zh-TW"/>
        </w:rPr>
        <w:t>同</w:t>
      </w:r>
      <w:r>
        <w:rPr>
          <w:rFonts w:hint="eastAsia"/>
          <w:color w:val="000000"/>
          <w:lang w:eastAsia="zh-TW"/>
        </w:rPr>
        <w:t>6.2</w:t>
      </w:r>
    </w:p>
    <w:p w:rsidR="00D10BBB" w:rsidRPr="008D7B1E" w:rsidRDefault="00D10BBB" w:rsidP="00D10BBB">
      <w:pPr>
        <w:pStyle w:val="Tabletext"/>
        <w:keepLines w:val="0"/>
        <w:numPr>
          <w:ilvl w:val="1"/>
          <w:numId w:val="2"/>
          <w:numberingChange w:id="128" w:author="test" w:date="2009-09-01T11:29:00Z" w:original="%1:3:0:.%2:8:0:"/>
        </w:numPr>
        <w:spacing w:after="0" w:line="240" w:lineRule="auto"/>
        <w:rPr>
          <w:rFonts w:hint="eastAsia"/>
          <w:color w:val="000000"/>
          <w:lang w:eastAsia="zh-TW"/>
        </w:rPr>
      </w:pPr>
      <w:r w:rsidRPr="008D7B1E">
        <w:rPr>
          <w:rFonts w:hint="eastAsia"/>
          <w:color w:val="000000"/>
          <w:lang w:eastAsia="zh-TW"/>
        </w:rPr>
        <w:t xml:space="preserve">顯示　</w:t>
      </w:r>
      <w:r w:rsidRPr="008D7B1E">
        <w:rPr>
          <w:color w:val="000000"/>
          <w:lang w:eastAsia="zh-TW"/>
        </w:rPr>
        <w:t>“</w:t>
      </w:r>
      <w:r w:rsidRPr="008D7B1E">
        <w:rPr>
          <w:rFonts w:hint="eastAsia"/>
          <w:color w:val="000000"/>
          <w:lang w:eastAsia="zh-TW"/>
        </w:rPr>
        <w:t>新增成功，</w:t>
      </w:r>
      <w:r>
        <w:rPr>
          <w:rFonts w:hint="eastAsia"/>
          <w:color w:val="000000"/>
          <w:lang w:eastAsia="zh-TW"/>
        </w:rPr>
        <w:t>補告知件</w:t>
      </w:r>
      <w:r w:rsidR="00060BB5">
        <w:rPr>
          <w:rFonts w:hint="eastAsia"/>
          <w:color w:val="000000"/>
          <w:lang w:eastAsia="zh-TW"/>
        </w:rPr>
        <w:t>、舉發件</w:t>
      </w:r>
      <w:r>
        <w:rPr>
          <w:rFonts w:hint="eastAsia"/>
          <w:color w:val="000000"/>
          <w:lang w:eastAsia="zh-TW"/>
        </w:rPr>
        <w:t>輸入</w:t>
      </w:r>
      <w:r w:rsidRPr="008D7B1E">
        <w:rPr>
          <w:rFonts w:hint="eastAsia"/>
          <w:color w:val="000000"/>
          <w:lang w:eastAsia="zh-TW"/>
        </w:rPr>
        <w:t>完成</w:t>
      </w:r>
      <w:r w:rsidRPr="008D7B1E">
        <w:rPr>
          <w:color w:val="000000"/>
          <w:lang w:eastAsia="zh-TW"/>
        </w:rPr>
        <w:t>”</w:t>
      </w:r>
      <w:r w:rsidRPr="008D7B1E">
        <w:rPr>
          <w:rFonts w:hint="eastAsia"/>
          <w:color w:val="000000"/>
          <w:lang w:eastAsia="zh-TW"/>
        </w:rPr>
        <w:t>訊息</w:t>
      </w:r>
    </w:p>
    <w:p w:rsidR="0065729D" w:rsidRDefault="0065729D" w:rsidP="0065729D">
      <w:pPr>
        <w:pStyle w:val="Tabletext"/>
        <w:keepLines w:val="0"/>
        <w:numPr>
          <w:ilvl w:val="0"/>
          <w:numId w:val="2"/>
          <w:numberingChange w:id="129" w:author="test" w:date="2009-09-01T11:29:00Z" w:original="%1:4:0: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修改</w:t>
      </w:r>
    </w:p>
    <w:p w:rsidR="0065729D" w:rsidRDefault="0065729D" w:rsidP="0065729D">
      <w:pPr>
        <w:pStyle w:val="Tabletext"/>
        <w:keepLines w:val="0"/>
        <w:numPr>
          <w:ilvl w:val="1"/>
          <w:numId w:val="2"/>
          <w:numberingChange w:id="130" w:author="test" w:date="2009-09-01T11:29:00Z" w:original="%1:4:0:.%2:1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檢核同</w:t>
      </w:r>
      <w:r>
        <w:rPr>
          <w:rFonts w:hint="eastAsia"/>
          <w:lang w:eastAsia="zh-TW"/>
        </w:rPr>
        <w:t>3.1</w:t>
      </w:r>
      <w:r w:rsidR="00404573">
        <w:rPr>
          <w:rFonts w:hint="eastAsia"/>
          <w:lang w:eastAsia="zh-TW"/>
        </w:rPr>
        <w:t>(</w:t>
      </w:r>
      <w:r w:rsidR="00881C27">
        <w:rPr>
          <w:rFonts w:hint="eastAsia"/>
          <w:lang w:eastAsia="zh-TW"/>
        </w:rPr>
        <w:t>檢核</w:t>
      </w:r>
      <w:r w:rsidR="00881C27">
        <w:rPr>
          <w:rFonts w:hint="eastAsia"/>
          <w:lang w:eastAsia="zh-TW"/>
        </w:rPr>
        <w:t xml:space="preserve">3.1  </w:t>
      </w:r>
      <w:r w:rsidR="003D60ED" w:rsidRPr="00343921">
        <w:rPr>
          <w:rFonts w:hint="eastAsia"/>
          <w:strike/>
          <w:lang w:eastAsia="zh-TW"/>
        </w:rPr>
        <w:t>1.</w:t>
      </w:r>
      <w:r w:rsidR="003D60ED" w:rsidRPr="00343921">
        <w:rPr>
          <w:rFonts w:hint="eastAsia"/>
          <w:strike/>
          <w:lang w:eastAsia="zh-TW"/>
        </w:rPr>
        <w:t>被保人</w:t>
      </w:r>
      <w:r w:rsidR="003D60ED" w:rsidRPr="00343921">
        <w:rPr>
          <w:rFonts w:hint="eastAsia"/>
          <w:strike/>
          <w:lang w:eastAsia="zh-TW"/>
        </w:rPr>
        <w:t>ID</w:t>
      </w:r>
      <w:r w:rsidR="003D60ED" w:rsidRPr="00343921">
        <w:rPr>
          <w:rFonts w:hint="eastAsia"/>
          <w:strike/>
          <w:lang w:eastAsia="zh-TW"/>
        </w:rPr>
        <w:t>需有值且長度為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碼"/>
        </w:smartTagPr>
        <w:r w:rsidR="003D60ED" w:rsidRPr="00343921">
          <w:rPr>
            <w:rFonts w:hint="eastAsia"/>
            <w:strike/>
            <w:lang w:eastAsia="zh-TW"/>
          </w:rPr>
          <w:t>10</w:t>
        </w:r>
        <w:r w:rsidR="003D60ED" w:rsidRPr="00343921">
          <w:rPr>
            <w:rFonts w:hint="eastAsia"/>
            <w:strike/>
            <w:lang w:eastAsia="zh-TW"/>
          </w:rPr>
          <w:t>碼</w:t>
        </w:r>
      </w:smartTag>
      <w:r w:rsidR="003D60ED">
        <w:rPr>
          <w:rFonts w:hint="eastAsia"/>
          <w:lang w:eastAsia="zh-TW"/>
        </w:rPr>
        <w:t xml:space="preserve">  </w:t>
      </w:r>
      <w:r w:rsidR="00881C27">
        <w:rPr>
          <w:rFonts w:hint="eastAsia"/>
          <w:lang w:eastAsia="zh-TW"/>
        </w:rPr>
        <w:t>改為檢核</w:t>
      </w:r>
      <w:r w:rsidR="00404573">
        <w:rPr>
          <w:rFonts w:hint="eastAsia"/>
          <w:lang w:eastAsia="zh-TW"/>
        </w:rPr>
        <w:t>被保人</w:t>
      </w:r>
      <w:r w:rsidR="00404573">
        <w:rPr>
          <w:rFonts w:hint="eastAsia"/>
          <w:lang w:eastAsia="zh-TW"/>
        </w:rPr>
        <w:t>ID</w:t>
      </w:r>
      <w:r w:rsidR="00404573">
        <w:rPr>
          <w:rFonts w:hint="eastAsia"/>
          <w:lang w:eastAsia="zh-TW"/>
        </w:rPr>
        <w:t>不可修改</w:t>
      </w:r>
      <w:r w:rsidR="00404573">
        <w:rPr>
          <w:rFonts w:hint="eastAsia"/>
          <w:lang w:eastAsia="zh-TW"/>
        </w:rPr>
        <w:t>)</w:t>
      </w:r>
    </w:p>
    <w:p w:rsidR="003A6F10" w:rsidRDefault="003A6F10" w:rsidP="0065729D">
      <w:pPr>
        <w:pStyle w:val="Tabletext"/>
        <w:keepLines w:val="0"/>
        <w:numPr>
          <w:ilvl w:val="1"/>
          <w:numId w:val="2"/>
          <w:ins w:id="131" w:author="test" w:date="2009-09-01T14:31:00Z"/>
        </w:numPr>
        <w:spacing w:after="0" w:line="240" w:lineRule="auto"/>
        <w:rPr>
          <w:ins w:id="132" w:author="test" w:date="2009-09-01T14:31:00Z"/>
          <w:rFonts w:hint="eastAsia"/>
          <w:lang w:eastAsia="zh-TW"/>
        </w:rPr>
      </w:pPr>
      <w:ins w:id="133" w:author="test" w:date="2009-09-01T14:31:00Z">
        <w:r>
          <w:rPr>
            <w:rFonts w:hint="eastAsia"/>
            <w:lang w:eastAsia="zh-TW"/>
          </w:rPr>
          <w:t>如有異動輸入項目</w:t>
        </w:r>
        <w:r>
          <w:rPr>
            <w:rFonts w:hint="eastAsia"/>
            <w:bCs/>
            <w:color w:val="000000"/>
            <w:lang w:eastAsia="zh-TW"/>
          </w:rPr>
          <w:t>，則顯示</w:t>
        </w:r>
        <w:r>
          <w:rPr>
            <w:bCs/>
            <w:color w:val="000000"/>
            <w:lang w:eastAsia="zh-TW"/>
          </w:rPr>
          <w:t>”</w:t>
        </w:r>
      </w:ins>
      <w:ins w:id="134" w:author="test" w:date="2009-09-01T14:32:00Z">
        <w:r>
          <w:rPr>
            <w:rFonts w:hint="eastAsia"/>
            <w:bCs/>
            <w:color w:val="000000"/>
            <w:lang w:eastAsia="zh-TW"/>
          </w:rPr>
          <w:t>輸入項目變更，請先刪除再新增</w:t>
        </w:r>
        <w:r>
          <w:rPr>
            <w:rFonts w:hint="eastAsia"/>
            <w:lang w:eastAsia="zh-TW"/>
          </w:rPr>
          <w:t>。</w:t>
        </w:r>
      </w:ins>
      <w:ins w:id="135" w:author="test" w:date="2009-09-01T14:31:00Z">
        <w:r>
          <w:rPr>
            <w:bCs/>
            <w:color w:val="000000"/>
            <w:lang w:eastAsia="zh-TW"/>
          </w:rPr>
          <w:t>”</w:t>
        </w:r>
        <w:r>
          <w:rPr>
            <w:rFonts w:hint="eastAsia"/>
            <w:bCs/>
            <w:color w:val="000000"/>
            <w:lang w:eastAsia="zh-TW"/>
          </w:rPr>
          <w:t>訊息</w:t>
        </w:r>
      </w:ins>
    </w:p>
    <w:p w:rsidR="0065729D" w:rsidRDefault="0065729D" w:rsidP="0065729D">
      <w:pPr>
        <w:pStyle w:val="Tabletext"/>
        <w:keepLines w:val="0"/>
        <w:numPr>
          <w:ilvl w:val="1"/>
          <w:numId w:val="2"/>
          <w:numberingChange w:id="136" w:author="test" w:date="2009-09-01T11:29:00Z" w:original="%1:4:0:.%2:2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更新</w:t>
      </w:r>
      <w:r>
        <w:rPr>
          <w:rFonts w:hint="eastAsia"/>
          <w:lang w:eastAsia="zh-TW"/>
        </w:rPr>
        <w:t xml:space="preserve"> </w:t>
      </w:r>
      <w:r w:rsidR="00476B7A">
        <w:rPr>
          <w:rFonts w:hint="eastAsia"/>
          <w:lang w:eastAsia="zh-TW"/>
        </w:rPr>
        <w:t>DTAAA060</w:t>
      </w:r>
      <w:r w:rsidR="00374D07">
        <w:rPr>
          <w:rFonts w:hint="eastAsia"/>
          <w:lang w:eastAsia="zh-TW"/>
        </w:rPr>
        <w:t>、</w:t>
      </w:r>
      <w:r w:rsidR="00374D07">
        <w:rPr>
          <w:rFonts w:hint="eastAsia"/>
          <w:lang w:eastAsia="zh-TW"/>
        </w:rPr>
        <w:t>DTAAA061</w:t>
      </w:r>
      <w:r w:rsidR="00374D07">
        <w:rPr>
          <w:rFonts w:hint="eastAsia"/>
          <w:lang w:eastAsia="zh-TW"/>
        </w:rPr>
        <w:t>、</w:t>
      </w:r>
      <w:r w:rsidR="00374D07">
        <w:rPr>
          <w:rFonts w:hint="eastAsia"/>
          <w:lang w:eastAsia="zh-TW"/>
        </w:rPr>
        <w:t>DTAAA004</w:t>
      </w:r>
      <w:r>
        <w:rPr>
          <w:rFonts w:hint="eastAsia"/>
          <w:lang w:eastAsia="zh-TW"/>
        </w:rPr>
        <w:t xml:space="preserve"> BY </w:t>
      </w:r>
      <w:r>
        <w:rPr>
          <w:rFonts w:hint="eastAsia"/>
          <w:lang w:eastAsia="zh-TW"/>
        </w:rPr>
        <w:t>受理編號</w:t>
      </w:r>
    </w:p>
    <w:p w:rsidR="0065729D" w:rsidRDefault="0065729D" w:rsidP="0065729D">
      <w:pPr>
        <w:pStyle w:val="Tabletext"/>
        <w:keepLines w:val="0"/>
        <w:numPr>
          <w:ilvl w:val="1"/>
          <w:numId w:val="2"/>
          <w:numberingChange w:id="137" w:author="test" w:date="2009-09-01T11:29:00Z" w:original="%1:4:0:.%2:3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更新</w:t>
      </w:r>
      <w:r>
        <w:rPr>
          <w:rFonts w:hint="eastAsia"/>
          <w:lang w:eastAsia="zh-TW"/>
        </w:rPr>
        <w:t xml:space="preserve"> BPM </w:t>
      </w:r>
      <w:r w:rsidR="007F6873">
        <w:rPr>
          <w:rFonts w:hint="eastAsia"/>
          <w:lang w:eastAsia="zh-TW"/>
        </w:rPr>
        <w:t>(</w:t>
      </w:r>
      <w:r w:rsidR="007F6873">
        <w:rPr>
          <w:rFonts w:ascii="Verdana" w:hAnsi="Verdana" w:cs="Verdana" w:hint="eastAsia"/>
          <w:color w:val="000000"/>
          <w:sz w:val="18"/>
          <w:szCs w:val="18"/>
          <w:lang w:eastAsia="zh-TW"/>
        </w:rPr>
        <w:t>DOC_PAGES</w:t>
      </w:r>
      <w:r w:rsidR="007F6873">
        <w:rPr>
          <w:rFonts w:hint="eastAsia"/>
          <w:lang w:eastAsia="zh-TW"/>
        </w:rPr>
        <w:t>)</w:t>
      </w:r>
      <w:r>
        <w:rPr>
          <w:rFonts w:hint="eastAsia"/>
          <w:lang w:eastAsia="zh-TW"/>
        </w:rPr>
        <w:t xml:space="preserve">BY </w:t>
      </w:r>
      <w:r>
        <w:rPr>
          <w:rFonts w:hint="eastAsia"/>
          <w:lang w:eastAsia="zh-TW"/>
        </w:rPr>
        <w:t>受理編號。</w:t>
      </w:r>
    </w:p>
    <w:p w:rsidR="00374D07" w:rsidRDefault="00374D07" w:rsidP="0065729D">
      <w:pPr>
        <w:pStyle w:val="Tabletext"/>
        <w:keepLines w:val="0"/>
        <w:numPr>
          <w:ilvl w:val="1"/>
          <w:numId w:val="2"/>
          <w:numberingChange w:id="138" w:author="test" w:date="2009-09-01T11:29:00Z" w:original="%1:4:0:.%2:4:0:"/>
        </w:numPr>
        <w:spacing w:after="0" w:line="240" w:lineRule="auto"/>
        <w:rPr>
          <w:rFonts w:hint="eastAsia"/>
          <w:lang w:eastAsia="zh-TW"/>
        </w:rPr>
      </w:pPr>
      <w:r w:rsidRPr="008D7B1E">
        <w:rPr>
          <w:rFonts w:hint="eastAsia"/>
          <w:color w:val="000000"/>
          <w:lang w:eastAsia="zh-TW"/>
        </w:rPr>
        <w:t>列印受理檢核表（同</w:t>
      </w:r>
      <w:r w:rsidRPr="008D7B1E">
        <w:rPr>
          <w:rFonts w:hint="eastAsia"/>
          <w:color w:val="000000"/>
          <w:lang w:eastAsia="zh-TW"/>
        </w:rPr>
        <w:t>3.</w:t>
      </w:r>
      <w:r>
        <w:rPr>
          <w:rFonts w:hint="eastAsia"/>
          <w:color w:val="000000"/>
          <w:lang w:eastAsia="zh-TW"/>
        </w:rPr>
        <w:t>5</w:t>
      </w:r>
      <w:r w:rsidRPr="008D7B1E">
        <w:rPr>
          <w:rFonts w:hint="eastAsia"/>
          <w:color w:val="000000"/>
          <w:lang w:eastAsia="zh-TW"/>
        </w:rPr>
        <w:t>）</w:t>
      </w:r>
    </w:p>
    <w:p w:rsidR="0065729D" w:rsidRDefault="0065729D" w:rsidP="0065729D">
      <w:pPr>
        <w:pStyle w:val="Tabletext"/>
        <w:keepLines w:val="0"/>
        <w:numPr>
          <w:ilvl w:val="1"/>
          <w:numId w:val="2"/>
          <w:numberingChange w:id="139" w:author="test" w:date="2009-09-01T11:29:00Z" w:original="%1:4:0:.%2:5:0:"/>
        </w:numPr>
        <w:spacing w:after="0" w:line="240" w:lineRule="auto"/>
        <w:rPr>
          <w:rFonts w:hint="eastAsia"/>
          <w:lang w:eastAsia="zh-TW"/>
        </w:rPr>
      </w:pPr>
      <w:r w:rsidRPr="008D7B1E">
        <w:rPr>
          <w:rFonts w:hint="eastAsia"/>
          <w:color w:val="000000"/>
          <w:lang w:eastAsia="zh-TW"/>
        </w:rPr>
        <w:t xml:space="preserve">顯示　</w:t>
      </w:r>
      <w:r w:rsidRPr="008D7B1E">
        <w:rPr>
          <w:color w:val="000000"/>
          <w:lang w:eastAsia="zh-TW"/>
        </w:rPr>
        <w:t>“</w:t>
      </w:r>
      <w:r>
        <w:rPr>
          <w:rFonts w:hint="eastAsia"/>
          <w:color w:val="000000"/>
          <w:lang w:eastAsia="zh-TW"/>
        </w:rPr>
        <w:t>修改</w:t>
      </w:r>
      <w:r w:rsidRPr="008D7B1E">
        <w:rPr>
          <w:rFonts w:hint="eastAsia"/>
          <w:color w:val="000000"/>
          <w:lang w:eastAsia="zh-TW"/>
        </w:rPr>
        <w:t>成功，</w:t>
      </w:r>
      <w:r>
        <w:rPr>
          <w:rFonts w:hint="eastAsia"/>
          <w:color w:val="000000"/>
          <w:lang w:eastAsia="zh-TW"/>
        </w:rPr>
        <w:t>補告知件</w:t>
      </w:r>
      <w:r w:rsidR="00060BB5">
        <w:rPr>
          <w:rFonts w:hint="eastAsia"/>
          <w:color w:val="000000"/>
          <w:lang w:eastAsia="zh-TW"/>
        </w:rPr>
        <w:t>、舉發件</w:t>
      </w:r>
      <w:r>
        <w:rPr>
          <w:rFonts w:hint="eastAsia"/>
          <w:color w:val="000000"/>
          <w:lang w:eastAsia="zh-TW"/>
        </w:rPr>
        <w:t>修改</w:t>
      </w:r>
      <w:r w:rsidRPr="008D7B1E">
        <w:rPr>
          <w:rFonts w:hint="eastAsia"/>
          <w:color w:val="000000"/>
          <w:lang w:eastAsia="zh-TW"/>
        </w:rPr>
        <w:t>完成</w:t>
      </w:r>
      <w:r w:rsidRPr="008D7B1E">
        <w:rPr>
          <w:color w:val="000000"/>
          <w:lang w:eastAsia="zh-TW"/>
        </w:rPr>
        <w:t>”</w:t>
      </w:r>
      <w:r w:rsidRPr="008D7B1E">
        <w:rPr>
          <w:rFonts w:hint="eastAsia"/>
          <w:color w:val="000000"/>
          <w:lang w:eastAsia="zh-TW"/>
        </w:rPr>
        <w:t>訊息</w:t>
      </w:r>
    </w:p>
    <w:p w:rsidR="0065729D" w:rsidRDefault="0065729D" w:rsidP="0065729D">
      <w:pPr>
        <w:pStyle w:val="Tabletext"/>
        <w:keepLines w:val="0"/>
        <w:spacing w:after="0" w:line="240" w:lineRule="auto"/>
        <w:rPr>
          <w:rFonts w:hint="eastAsia"/>
          <w:b/>
          <w:bCs/>
          <w:color w:val="008000"/>
          <w:lang w:eastAsia="zh-TW"/>
        </w:rPr>
      </w:pPr>
    </w:p>
    <w:p w:rsidR="00374D07" w:rsidRDefault="00374D07" w:rsidP="00252AFB">
      <w:pPr>
        <w:pStyle w:val="Tabletext"/>
        <w:keepLines w:val="0"/>
        <w:numPr>
          <w:ilvl w:val="0"/>
          <w:numId w:val="2"/>
          <w:numberingChange w:id="140" w:author="test" w:date="2009-09-01T11:29:00Z" w:original="%1:5:0: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刪除</w:t>
      </w:r>
    </w:p>
    <w:p w:rsidR="001B25D6" w:rsidRPr="001B25D6" w:rsidRDefault="001B25D6" w:rsidP="00374D07">
      <w:pPr>
        <w:pStyle w:val="Tabletext"/>
        <w:keepLines w:val="0"/>
        <w:numPr>
          <w:ilvl w:val="1"/>
          <w:numId w:val="2"/>
          <w:numberingChange w:id="141" w:author="test" w:date="2009-09-01T11:29:00Z" w:original="%1:5:0:.%2:1:0: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 w:rsidRPr="008D7B1E">
        <w:rPr>
          <w:rFonts w:hint="eastAsia"/>
          <w:color w:val="000000"/>
          <w:lang w:eastAsia="zh-TW"/>
        </w:rPr>
        <w:t>顯示確認訊息：</w:t>
      </w:r>
      <w:r w:rsidRPr="008D7B1E">
        <w:rPr>
          <w:color w:val="000000"/>
          <w:lang w:eastAsia="zh-TW"/>
        </w:rPr>
        <w:t>”</w:t>
      </w:r>
      <w:r w:rsidRPr="008D7B1E">
        <w:rPr>
          <w:rFonts w:hint="eastAsia"/>
          <w:color w:val="000000"/>
          <w:lang w:eastAsia="zh-TW"/>
        </w:rPr>
        <w:t>確定要刪除</w:t>
      </w:r>
      <w:r w:rsidRPr="008D7B1E">
        <w:rPr>
          <w:rFonts w:hint="eastAsia"/>
          <w:color w:val="000000"/>
          <w:lang w:eastAsia="zh-TW"/>
        </w:rPr>
        <w:t xml:space="preserve"> ? </w:t>
      </w:r>
      <w:r w:rsidRPr="008D7B1E">
        <w:rPr>
          <w:color w:val="000000"/>
          <w:lang w:eastAsia="zh-TW"/>
        </w:rPr>
        <w:t xml:space="preserve">” </w:t>
      </w:r>
      <w:r w:rsidRPr="008D7B1E">
        <w:rPr>
          <w:color w:val="000000"/>
        </w:rPr>
        <w:sym w:font="Wingdings" w:char="F0E8"/>
      </w:r>
      <w:r w:rsidRPr="008D7B1E">
        <w:rPr>
          <w:rFonts w:hint="eastAsia"/>
          <w:color w:val="000000"/>
          <w:lang w:eastAsia="zh-TW"/>
        </w:rPr>
        <w:t>若確定，才執行刪除動作</w:t>
      </w:r>
    </w:p>
    <w:p w:rsidR="00374D07" w:rsidRPr="00374D07" w:rsidRDefault="00374D07" w:rsidP="00374D07">
      <w:pPr>
        <w:pStyle w:val="Tabletext"/>
        <w:keepLines w:val="0"/>
        <w:numPr>
          <w:ilvl w:val="1"/>
          <w:numId w:val="2"/>
          <w:numberingChange w:id="142" w:author="test" w:date="2009-09-01T11:29:00Z" w:original="%1:5:0:.%2:2:0: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lang w:eastAsia="zh-TW"/>
        </w:rPr>
        <w:t>檢核同</w:t>
      </w:r>
      <w:r>
        <w:rPr>
          <w:rFonts w:hint="eastAsia"/>
          <w:lang w:eastAsia="zh-TW"/>
        </w:rPr>
        <w:t>3.1(</w:t>
      </w:r>
      <w:r>
        <w:rPr>
          <w:rFonts w:hint="eastAsia"/>
          <w:lang w:eastAsia="zh-TW"/>
        </w:rPr>
        <w:t>檢核</w:t>
      </w:r>
      <w:r>
        <w:rPr>
          <w:rFonts w:hint="eastAsia"/>
          <w:lang w:eastAsia="zh-TW"/>
        </w:rPr>
        <w:t xml:space="preserve">3.1  </w:t>
      </w:r>
      <w:r w:rsidRPr="00343921">
        <w:rPr>
          <w:rFonts w:hint="eastAsia"/>
          <w:strike/>
          <w:lang w:eastAsia="zh-TW"/>
        </w:rPr>
        <w:t>1.</w:t>
      </w:r>
      <w:r w:rsidRPr="00343921">
        <w:rPr>
          <w:rFonts w:hint="eastAsia"/>
          <w:strike/>
          <w:lang w:eastAsia="zh-TW"/>
        </w:rPr>
        <w:t>被保人</w:t>
      </w:r>
      <w:r w:rsidRPr="00343921">
        <w:rPr>
          <w:rFonts w:hint="eastAsia"/>
          <w:strike/>
          <w:lang w:eastAsia="zh-TW"/>
        </w:rPr>
        <w:t>ID</w:t>
      </w:r>
      <w:r w:rsidRPr="00343921">
        <w:rPr>
          <w:rFonts w:hint="eastAsia"/>
          <w:strike/>
          <w:lang w:eastAsia="zh-TW"/>
        </w:rPr>
        <w:t>需有值且長度為</w:t>
      </w:r>
      <w:smartTag w:uri="urn:schemas-microsoft-com:office:smarttags" w:element="chmetcnv">
        <w:smartTagPr>
          <w:attr w:name="UnitName" w:val="碼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Pr="00343921">
          <w:rPr>
            <w:rFonts w:hint="eastAsia"/>
            <w:strike/>
            <w:lang w:eastAsia="zh-TW"/>
          </w:rPr>
          <w:t>10</w:t>
        </w:r>
        <w:r w:rsidRPr="00343921">
          <w:rPr>
            <w:rFonts w:hint="eastAsia"/>
            <w:strike/>
            <w:lang w:eastAsia="zh-TW"/>
          </w:rPr>
          <w:t>碼</w:t>
        </w:r>
      </w:smartTag>
      <w:r>
        <w:rPr>
          <w:rFonts w:hint="eastAsia"/>
          <w:lang w:eastAsia="zh-TW"/>
        </w:rPr>
        <w:t xml:space="preserve">  </w:t>
      </w:r>
      <w:r>
        <w:rPr>
          <w:rFonts w:hint="eastAsia"/>
          <w:lang w:eastAsia="zh-TW"/>
        </w:rPr>
        <w:t>改為檢核被保人</w:t>
      </w:r>
      <w:r>
        <w:rPr>
          <w:rFonts w:hint="eastAsia"/>
          <w:lang w:eastAsia="zh-TW"/>
        </w:rPr>
        <w:t>ID</w:t>
      </w:r>
      <w:r>
        <w:rPr>
          <w:rFonts w:hint="eastAsia"/>
          <w:lang w:eastAsia="zh-TW"/>
        </w:rPr>
        <w:t>不可修改</w:t>
      </w:r>
      <w:r>
        <w:rPr>
          <w:rFonts w:hint="eastAsia"/>
          <w:lang w:eastAsia="zh-TW"/>
        </w:rPr>
        <w:t>)</w:t>
      </w:r>
    </w:p>
    <w:p w:rsidR="00374D07" w:rsidRDefault="001B25D6" w:rsidP="00374D07">
      <w:pPr>
        <w:pStyle w:val="Tabletext"/>
        <w:keepLines w:val="0"/>
        <w:numPr>
          <w:ilvl w:val="1"/>
          <w:numId w:val="2"/>
          <w:numberingChange w:id="143" w:author="test" w:date="2009-09-01T11:29:00Z" w:original="%1:5:0:.%2:3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color w:val="000000"/>
          <w:lang w:eastAsia="zh-TW"/>
        </w:rPr>
        <w:t>刪除</w:t>
      </w:r>
      <w:r w:rsidR="00374D07">
        <w:rPr>
          <w:rFonts w:hint="eastAsia"/>
          <w:lang w:eastAsia="zh-TW"/>
        </w:rPr>
        <w:t xml:space="preserve"> DTAAA060</w:t>
      </w:r>
      <w:r w:rsidR="00374D07">
        <w:rPr>
          <w:rFonts w:hint="eastAsia"/>
          <w:lang w:eastAsia="zh-TW"/>
        </w:rPr>
        <w:t>、</w:t>
      </w:r>
      <w:r w:rsidR="00374D07">
        <w:rPr>
          <w:rFonts w:hint="eastAsia"/>
          <w:lang w:eastAsia="zh-TW"/>
        </w:rPr>
        <w:t>DTAAA061</w:t>
      </w:r>
      <w:r w:rsidR="00374D07">
        <w:rPr>
          <w:rFonts w:hint="eastAsia"/>
          <w:lang w:eastAsia="zh-TW"/>
        </w:rPr>
        <w:t>、</w:t>
      </w:r>
      <w:r w:rsidR="00374D07">
        <w:rPr>
          <w:rFonts w:hint="eastAsia"/>
          <w:lang w:eastAsia="zh-TW"/>
        </w:rPr>
        <w:t xml:space="preserve">DTAAA004 BY </w:t>
      </w:r>
      <w:r w:rsidR="00374D07">
        <w:rPr>
          <w:rFonts w:hint="eastAsia"/>
          <w:lang w:eastAsia="zh-TW"/>
        </w:rPr>
        <w:t>受理編號</w:t>
      </w:r>
    </w:p>
    <w:p w:rsidR="00374D07" w:rsidRDefault="001B25D6" w:rsidP="00374D07">
      <w:pPr>
        <w:pStyle w:val="Tabletext"/>
        <w:keepLines w:val="0"/>
        <w:numPr>
          <w:ilvl w:val="1"/>
          <w:numId w:val="2"/>
          <w:numberingChange w:id="144" w:author="test" w:date="2009-09-01T11:29:00Z" w:original="%1:5:0:.%2:4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color w:val="000000"/>
          <w:lang w:eastAsia="zh-TW"/>
        </w:rPr>
        <w:t>刪除</w:t>
      </w:r>
      <w:r w:rsidR="00374D07">
        <w:rPr>
          <w:rFonts w:hint="eastAsia"/>
          <w:lang w:eastAsia="zh-TW"/>
        </w:rPr>
        <w:t xml:space="preserve"> BPM BY </w:t>
      </w:r>
      <w:r w:rsidR="00374D07">
        <w:rPr>
          <w:rFonts w:hint="eastAsia"/>
          <w:lang w:eastAsia="zh-TW"/>
        </w:rPr>
        <w:t>受理編號。</w:t>
      </w:r>
    </w:p>
    <w:p w:rsidR="00374D07" w:rsidRDefault="00374D07" w:rsidP="00374D07">
      <w:pPr>
        <w:pStyle w:val="Tabletext"/>
        <w:keepLines w:val="0"/>
        <w:numPr>
          <w:ilvl w:val="1"/>
          <w:numId w:val="2"/>
          <w:numberingChange w:id="145" w:author="test" w:date="2009-09-01T11:29:00Z" w:original="%1:5:0:.%2:5:0: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 w:rsidRPr="008D7B1E">
        <w:rPr>
          <w:rFonts w:hint="eastAsia"/>
          <w:color w:val="000000"/>
          <w:lang w:eastAsia="zh-TW"/>
        </w:rPr>
        <w:t xml:space="preserve">顯示　</w:t>
      </w:r>
      <w:r w:rsidRPr="008D7B1E">
        <w:rPr>
          <w:color w:val="000000"/>
          <w:lang w:eastAsia="zh-TW"/>
        </w:rPr>
        <w:t>“</w:t>
      </w:r>
      <w:r>
        <w:rPr>
          <w:rFonts w:hint="eastAsia"/>
          <w:color w:val="000000"/>
          <w:lang w:eastAsia="zh-TW"/>
        </w:rPr>
        <w:t>刪除</w:t>
      </w:r>
      <w:r w:rsidRPr="008D7B1E">
        <w:rPr>
          <w:rFonts w:hint="eastAsia"/>
          <w:color w:val="000000"/>
          <w:lang w:eastAsia="zh-TW"/>
        </w:rPr>
        <w:t>成功，</w:t>
      </w:r>
      <w:r>
        <w:rPr>
          <w:rFonts w:hint="eastAsia"/>
          <w:color w:val="000000"/>
          <w:lang w:eastAsia="zh-TW"/>
        </w:rPr>
        <w:t>補告知件、舉發件</w:t>
      </w:r>
      <w:r w:rsidR="001B25D6">
        <w:rPr>
          <w:rFonts w:hint="eastAsia"/>
          <w:color w:val="000000"/>
          <w:lang w:eastAsia="zh-TW"/>
        </w:rPr>
        <w:t>刪除</w:t>
      </w:r>
      <w:r w:rsidRPr="008D7B1E">
        <w:rPr>
          <w:rFonts w:hint="eastAsia"/>
          <w:color w:val="000000"/>
          <w:lang w:eastAsia="zh-TW"/>
        </w:rPr>
        <w:t>完成</w:t>
      </w:r>
      <w:r w:rsidRPr="008D7B1E">
        <w:rPr>
          <w:color w:val="000000"/>
          <w:lang w:eastAsia="zh-TW"/>
        </w:rPr>
        <w:t>”</w:t>
      </w:r>
      <w:r w:rsidRPr="008D7B1E">
        <w:rPr>
          <w:rFonts w:hint="eastAsia"/>
          <w:color w:val="000000"/>
          <w:lang w:eastAsia="zh-TW"/>
        </w:rPr>
        <w:t>訊息</w:t>
      </w:r>
    </w:p>
    <w:p w:rsidR="00252AFB" w:rsidRDefault="00252AFB" w:rsidP="00252AFB">
      <w:pPr>
        <w:pStyle w:val="Tabletext"/>
        <w:keepLines w:val="0"/>
        <w:numPr>
          <w:ilvl w:val="0"/>
          <w:numId w:val="2"/>
          <w:numberingChange w:id="146" w:author="test" w:date="2009-09-01T11:29:00Z" w:original="%1:6:0: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一般</w:t>
      </w:r>
    </w:p>
    <w:p w:rsidR="00252AFB" w:rsidRDefault="0024357A" w:rsidP="00252AFB">
      <w:pPr>
        <w:pStyle w:val="Tabletext"/>
        <w:keepLines w:val="0"/>
        <w:numPr>
          <w:ilvl w:val="1"/>
          <w:numId w:val="2"/>
          <w:numberingChange w:id="147" w:author="test" w:date="2009-09-01T11:29:00Z" w:original="%1:6:0:.%2:1:0: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被保人</w:t>
      </w:r>
      <w:r>
        <w:rPr>
          <w:rFonts w:hint="eastAsia"/>
          <w:bCs/>
          <w:color w:val="000000"/>
          <w:lang w:eastAsia="zh-TW"/>
        </w:rPr>
        <w:t>ID</w:t>
      </w:r>
      <w:r>
        <w:rPr>
          <w:rFonts w:hint="eastAsia"/>
          <w:bCs/>
          <w:color w:val="000000"/>
          <w:lang w:eastAsia="zh-TW"/>
        </w:rPr>
        <w:t>填滿</w:t>
      </w:r>
      <w:smartTag w:uri="urn:schemas-microsoft-com:office:smarttags" w:element="chmetcnv">
        <w:smartTagPr>
          <w:attr w:name="UnitName" w:val="碼"/>
          <w:attr w:name="SourceValue" w:val="10"/>
          <w:attr w:name="HasSpace" w:val="False"/>
          <w:attr w:name="Negative" w:val="False"/>
          <w:attr w:name="NumberType" w:val="3"/>
          <w:attr w:name="TCSC" w:val="1"/>
        </w:smartTagPr>
        <w:r>
          <w:rPr>
            <w:rFonts w:hint="eastAsia"/>
            <w:bCs/>
            <w:color w:val="000000"/>
            <w:lang w:eastAsia="zh-TW"/>
          </w:rPr>
          <w:t>十碼</w:t>
        </w:r>
      </w:smartTag>
      <w:r>
        <w:rPr>
          <w:rFonts w:hint="eastAsia"/>
          <w:bCs/>
          <w:color w:val="000000"/>
          <w:lang w:eastAsia="zh-TW"/>
        </w:rPr>
        <w:t>時，需帶出被保人姓名</w:t>
      </w:r>
      <w:r>
        <w:rPr>
          <w:rFonts w:hint="eastAsia"/>
          <w:bCs/>
          <w:color w:val="000000"/>
          <w:lang w:eastAsia="zh-TW"/>
        </w:rPr>
        <w:t>(</w:t>
      </w:r>
      <w:r w:rsidR="00D17C0D">
        <w:rPr>
          <w:rFonts w:hint="eastAsia"/>
          <w:lang w:eastAsia="zh-TW"/>
        </w:rPr>
        <w:t xml:space="preserve">READ </w:t>
      </w:r>
      <w:r w:rsidR="00D17C0D">
        <w:rPr>
          <w:rFonts w:hint="eastAsia"/>
        </w:rPr>
        <w:t>DTATA001_CUSTOMER</w:t>
      </w:r>
      <w:r w:rsidR="00D17C0D">
        <w:rPr>
          <w:rFonts w:hint="eastAsia"/>
          <w:lang w:eastAsia="zh-TW"/>
        </w:rPr>
        <w:t xml:space="preserve"> BY ID GET NAME</w:t>
      </w:r>
      <w:r>
        <w:rPr>
          <w:rFonts w:hint="eastAsia"/>
          <w:bCs/>
          <w:color w:val="000000"/>
          <w:lang w:eastAsia="zh-TW"/>
        </w:rPr>
        <w:t>)</w:t>
      </w:r>
      <w:r>
        <w:rPr>
          <w:rFonts w:hint="eastAsia"/>
          <w:bCs/>
          <w:color w:val="000000"/>
          <w:lang w:eastAsia="zh-TW"/>
        </w:rPr>
        <w:t>。</w:t>
      </w:r>
    </w:p>
    <w:p w:rsidR="00D17C0D" w:rsidRPr="00D17C0D" w:rsidRDefault="00D17C0D" w:rsidP="00D17C0D">
      <w:pPr>
        <w:pStyle w:val="Tabletext"/>
        <w:keepLines w:val="0"/>
        <w:numPr>
          <w:ilvl w:val="2"/>
          <w:numId w:val="2"/>
          <w:numberingChange w:id="148" w:author="test" w:date="2009-09-01T11:29:00Z" w:original="%1:6:0:.%2:1:0:.%3:1:0: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lang w:eastAsia="zh-TW"/>
        </w:rPr>
        <w:t xml:space="preserve">READ </w:t>
      </w:r>
      <w:r>
        <w:rPr>
          <w:rFonts w:hint="eastAsia"/>
        </w:rPr>
        <w:t>DTATA001_CUSTOMER</w:t>
      </w:r>
      <w:r>
        <w:rPr>
          <w:rFonts w:hint="eastAsia"/>
          <w:lang w:eastAsia="zh-TW"/>
        </w:rPr>
        <w:t xml:space="preserve"> BY ID GET NAME</w:t>
      </w:r>
    </w:p>
    <w:p w:rsidR="00D17C0D" w:rsidRDefault="00D17C0D" w:rsidP="00D17C0D">
      <w:pPr>
        <w:pStyle w:val="Tabletext"/>
        <w:keepLines w:val="0"/>
        <w:numPr>
          <w:ilvl w:val="3"/>
          <w:numId w:val="2"/>
          <w:numberingChange w:id="149" w:author="test" w:date="2009-09-01T11:29:00Z" w:original="%1:6:0:.%2:1:0:.%3:1:0:.%4:1:0:"/>
        </w:numPr>
        <w:spacing w:after="0"/>
        <w:rPr>
          <w:rFonts w:hint="eastAsia"/>
          <w:lang w:eastAsia="zh-TW"/>
        </w:rPr>
      </w:pPr>
      <w:r>
        <w:rPr>
          <w:rFonts w:hint="eastAsia"/>
          <w:lang w:eastAsia="zh-TW"/>
        </w:rPr>
        <w:t>IF NOT FND</w:t>
      </w:r>
      <w:r>
        <w:rPr>
          <w:rFonts w:hint="eastAsia"/>
          <w:lang w:eastAsia="zh-TW"/>
        </w:rPr>
        <w:t>：</w:t>
      </w:r>
      <w:r w:rsidR="000C15B8">
        <w:rPr>
          <w:rFonts w:hint="eastAsia"/>
          <w:lang w:eastAsia="zh-TW"/>
        </w:rPr>
        <w:t>視為正常</w:t>
      </w:r>
      <w:r w:rsidR="000C15B8" w:rsidRPr="00F960CE">
        <w:rPr>
          <w:rFonts w:hint="eastAsia"/>
          <w:lang w:eastAsia="zh-TW"/>
        </w:rPr>
        <w:t>。</w:t>
      </w:r>
    </w:p>
    <w:p w:rsidR="0024357A" w:rsidRDefault="0024357A" w:rsidP="00252AFB">
      <w:pPr>
        <w:pStyle w:val="Tabletext"/>
        <w:keepLines w:val="0"/>
        <w:numPr>
          <w:ilvl w:val="1"/>
          <w:numId w:val="2"/>
          <w:numberingChange w:id="150" w:author="test" w:date="2009-09-01T11:29:00Z" w:original="%1:6:0:.%2:2:0: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文件張數的放法</w:t>
      </w:r>
    </w:p>
    <w:p w:rsidR="0024357A" w:rsidRDefault="0024357A" w:rsidP="0024357A">
      <w:pPr>
        <w:pStyle w:val="Tabletext"/>
        <w:keepLines w:val="0"/>
        <w:numPr>
          <w:ilvl w:val="2"/>
          <w:numId w:val="2"/>
          <w:numberingChange w:id="151" w:author="test" w:date="2009-09-01T11:29:00Z" w:original="%1:6:0:.%2:2:0:.%3:1:0: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文件張數不為</w:t>
      </w:r>
      <w:r>
        <w:rPr>
          <w:rFonts w:hint="eastAsia"/>
          <w:bCs/>
          <w:color w:val="000000"/>
          <w:lang w:eastAsia="zh-TW"/>
        </w:rPr>
        <w:t>0</w:t>
      </w:r>
      <w:r>
        <w:rPr>
          <w:rFonts w:hint="eastAsia"/>
          <w:bCs/>
          <w:color w:val="000000"/>
          <w:lang w:eastAsia="zh-TW"/>
        </w:rPr>
        <w:t>時，格式為</w:t>
      </w:r>
      <w:r>
        <w:rPr>
          <w:rFonts w:hint="eastAsia"/>
          <w:bCs/>
          <w:color w:val="000000"/>
          <w:lang w:eastAsia="zh-TW"/>
        </w:rPr>
        <w:t xml:space="preserve"> </w:t>
      </w:r>
      <w:r>
        <w:rPr>
          <w:rFonts w:hint="eastAsia"/>
          <w:bCs/>
          <w:color w:val="000000"/>
          <w:lang w:eastAsia="zh-TW"/>
        </w:rPr>
        <w:t>文件代碼</w:t>
      </w:r>
      <w:r>
        <w:rPr>
          <w:rFonts w:hint="eastAsia"/>
          <w:bCs/>
          <w:color w:val="000000"/>
          <w:lang w:eastAsia="zh-TW"/>
        </w:rPr>
        <w:t>_</w:t>
      </w:r>
      <w:r>
        <w:rPr>
          <w:rFonts w:hint="eastAsia"/>
          <w:bCs/>
          <w:color w:val="000000"/>
          <w:lang w:eastAsia="zh-TW"/>
        </w:rPr>
        <w:t>張數</w:t>
      </w:r>
      <w:r>
        <w:rPr>
          <w:rFonts w:hint="eastAsia"/>
          <w:bCs/>
          <w:color w:val="000000"/>
          <w:lang w:eastAsia="zh-TW"/>
        </w:rPr>
        <w:t>,</w:t>
      </w:r>
      <w:r>
        <w:rPr>
          <w:rFonts w:hint="eastAsia"/>
          <w:bCs/>
          <w:color w:val="000000"/>
          <w:lang w:eastAsia="zh-TW"/>
        </w:rPr>
        <w:t>文件代碼</w:t>
      </w:r>
      <w:r>
        <w:rPr>
          <w:rFonts w:hint="eastAsia"/>
          <w:bCs/>
          <w:color w:val="000000"/>
          <w:lang w:eastAsia="zh-TW"/>
        </w:rPr>
        <w:t>_</w:t>
      </w:r>
      <w:r>
        <w:rPr>
          <w:rFonts w:hint="eastAsia"/>
          <w:bCs/>
          <w:color w:val="000000"/>
          <w:lang w:eastAsia="zh-TW"/>
        </w:rPr>
        <w:t>張數</w:t>
      </w:r>
    </w:p>
    <w:p w:rsidR="00252AFB" w:rsidRDefault="0024357A">
      <w:pPr>
        <w:pStyle w:val="Tabletext"/>
        <w:keepLines w:val="0"/>
        <w:numPr>
          <w:ilvl w:val="2"/>
          <w:numId w:val="2"/>
          <w:numberingChange w:id="152" w:author="test" w:date="2009-09-01T11:29:00Z" w:original="%1:6:0:.%2:2:0:.%3:2:0:"/>
        </w:numPr>
        <w:spacing w:after="0" w:line="240" w:lineRule="auto"/>
        <w:rPr>
          <w:rFonts w:hint="eastAsia"/>
          <w:lang w:eastAsia="zh-TW"/>
        </w:rPr>
      </w:pPr>
      <w:r>
        <w:rPr>
          <w:bCs/>
          <w:color w:val="000000"/>
          <w:lang w:eastAsia="zh-TW"/>
        </w:rPr>
        <w:t>E</w:t>
      </w:r>
      <w:r>
        <w:rPr>
          <w:rFonts w:hint="eastAsia"/>
          <w:bCs/>
          <w:color w:val="000000"/>
          <w:lang w:eastAsia="zh-TW"/>
        </w:rPr>
        <w:t>x.</w:t>
      </w:r>
      <w:r>
        <w:rPr>
          <w:rFonts w:hint="eastAsia"/>
          <w:bCs/>
          <w:color w:val="000000"/>
          <w:lang w:eastAsia="zh-TW"/>
        </w:rPr>
        <w:t>畫面中診斷書</w:t>
      </w:r>
      <w:r>
        <w:rPr>
          <w:rFonts w:hint="eastAsia"/>
          <w:bCs/>
          <w:color w:val="000000"/>
          <w:lang w:eastAsia="zh-TW"/>
        </w:rPr>
        <w:t>2</w:t>
      </w:r>
      <w:r>
        <w:rPr>
          <w:rFonts w:hint="eastAsia"/>
          <w:bCs/>
          <w:color w:val="000000"/>
          <w:lang w:eastAsia="zh-TW"/>
        </w:rPr>
        <w:t>張</w:t>
      </w:r>
      <w:r>
        <w:rPr>
          <w:rFonts w:hint="eastAsia"/>
          <w:bCs/>
          <w:color w:val="000000"/>
          <w:lang w:eastAsia="zh-TW"/>
        </w:rPr>
        <w:t xml:space="preserve"> </w:t>
      </w:r>
      <w:r>
        <w:rPr>
          <w:rFonts w:hint="eastAsia"/>
          <w:bCs/>
          <w:color w:val="000000"/>
          <w:lang w:eastAsia="zh-TW"/>
        </w:rPr>
        <w:t>保單</w:t>
      </w:r>
      <w:r>
        <w:rPr>
          <w:rFonts w:hint="eastAsia"/>
          <w:bCs/>
          <w:color w:val="000000"/>
          <w:lang w:eastAsia="zh-TW"/>
        </w:rPr>
        <w:t>1</w:t>
      </w:r>
      <w:r>
        <w:rPr>
          <w:rFonts w:hint="eastAsia"/>
          <w:bCs/>
          <w:color w:val="000000"/>
          <w:lang w:eastAsia="zh-TW"/>
        </w:rPr>
        <w:t>張</w:t>
      </w:r>
      <w:r>
        <w:rPr>
          <w:rFonts w:hint="eastAsia"/>
          <w:bCs/>
          <w:color w:val="000000"/>
          <w:lang w:eastAsia="zh-TW"/>
        </w:rPr>
        <w:t>,</w:t>
      </w:r>
      <w:r>
        <w:rPr>
          <w:rFonts w:hint="eastAsia"/>
          <w:bCs/>
          <w:color w:val="000000"/>
          <w:lang w:eastAsia="zh-TW"/>
        </w:rPr>
        <w:t>文件張數為</w:t>
      </w:r>
      <w:r>
        <w:rPr>
          <w:rFonts w:hint="eastAsia"/>
          <w:bCs/>
          <w:color w:val="000000"/>
          <w:lang w:eastAsia="zh-TW"/>
        </w:rPr>
        <w:t xml:space="preserve"> 300008_2,300064_1</w:t>
      </w:r>
      <w:r>
        <w:rPr>
          <w:rFonts w:hint="eastAsia"/>
          <w:bCs/>
          <w:color w:val="000000"/>
          <w:lang w:eastAsia="zh-TW"/>
        </w:rPr>
        <w:t>。</w:t>
      </w:r>
    </w:p>
    <w:sectPr w:rsidR="00252AF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6A4D" w:rsidRDefault="00076A4D" w:rsidP="00076A4D">
      <w:r>
        <w:separator/>
      </w:r>
    </w:p>
  </w:endnote>
  <w:endnote w:type="continuationSeparator" w:id="0">
    <w:p w:rsidR="00076A4D" w:rsidRDefault="00076A4D" w:rsidP="00076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6A4D" w:rsidRDefault="00076A4D" w:rsidP="00076A4D">
      <w:r>
        <w:separator/>
      </w:r>
    </w:p>
  </w:footnote>
  <w:footnote w:type="continuationSeparator" w:id="0">
    <w:p w:rsidR="00076A4D" w:rsidRDefault="00076A4D" w:rsidP="00076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7D95"/>
    <w:multiLevelType w:val="hybridMultilevel"/>
    <w:tmpl w:val="0CDEEBCE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7442692"/>
    <w:multiLevelType w:val="hybridMultilevel"/>
    <w:tmpl w:val="DF4E5D98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3F223E6B"/>
    <w:multiLevelType w:val="multilevel"/>
    <w:tmpl w:val="4AC82E4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  <w:color w:val="00000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419B2874"/>
    <w:multiLevelType w:val="multilevel"/>
    <w:tmpl w:val="21F2A344"/>
    <w:lvl w:ilvl="0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5EDA2401"/>
    <w:multiLevelType w:val="hybridMultilevel"/>
    <w:tmpl w:val="0A34CC4C"/>
    <w:lvl w:ilvl="0" w:tplc="427C03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63B44E25"/>
    <w:multiLevelType w:val="hybridMultilevel"/>
    <w:tmpl w:val="DDDE1D8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BBD0A62E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66743B2D"/>
    <w:multiLevelType w:val="hybridMultilevel"/>
    <w:tmpl w:val="FF2845CA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E6E2F268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6C7166A2"/>
    <w:multiLevelType w:val="hybridMultilevel"/>
    <w:tmpl w:val="5EBA656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712C001F"/>
    <w:multiLevelType w:val="hybridMultilevel"/>
    <w:tmpl w:val="93A6B76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10"/>
  </w:num>
  <w:num w:numId="5">
    <w:abstractNumId w:val="9"/>
  </w:num>
  <w:num w:numId="6">
    <w:abstractNumId w:val="3"/>
  </w:num>
  <w:num w:numId="7">
    <w:abstractNumId w:val="2"/>
  </w:num>
  <w:num w:numId="8">
    <w:abstractNumId w:val="11"/>
  </w:num>
  <w:num w:numId="9">
    <w:abstractNumId w:val="8"/>
  </w:num>
  <w:num w:numId="10">
    <w:abstractNumId w:val="0"/>
  </w:num>
  <w:num w:numId="11">
    <w:abstractNumId w:val="13"/>
  </w:num>
  <w:num w:numId="12">
    <w:abstractNumId w:val="12"/>
  </w:num>
  <w:num w:numId="13">
    <w:abstractNumId w:val="7"/>
  </w:num>
  <w:num w:numId="14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6C1D"/>
    <w:rsid w:val="000231E4"/>
    <w:rsid w:val="0004402D"/>
    <w:rsid w:val="00051C03"/>
    <w:rsid w:val="000527E4"/>
    <w:rsid w:val="00054CEE"/>
    <w:rsid w:val="00055816"/>
    <w:rsid w:val="00060BB5"/>
    <w:rsid w:val="000637E5"/>
    <w:rsid w:val="00072FAB"/>
    <w:rsid w:val="00076A4D"/>
    <w:rsid w:val="00081F0F"/>
    <w:rsid w:val="00082FB3"/>
    <w:rsid w:val="00087C8C"/>
    <w:rsid w:val="000950DA"/>
    <w:rsid w:val="000C15B8"/>
    <w:rsid w:val="000D371C"/>
    <w:rsid w:val="000D6215"/>
    <w:rsid w:val="000E58E3"/>
    <w:rsid w:val="000F3772"/>
    <w:rsid w:val="000F4B43"/>
    <w:rsid w:val="00101711"/>
    <w:rsid w:val="00101DD2"/>
    <w:rsid w:val="001031A4"/>
    <w:rsid w:val="00116753"/>
    <w:rsid w:val="001500D0"/>
    <w:rsid w:val="00153412"/>
    <w:rsid w:val="001667C7"/>
    <w:rsid w:val="00170500"/>
    <w:rsid w:val="0017356D"/>
    <w:rsid w:val="001872D8"/>
    <w:rsid w:val="00191ABF"/>
    <w:rsid w:val="00194183"/>
    <w:rsid w:val="001B25D6"/>
    <w:rsid w:val="001B350E"/>
    <w:rsid w:val="002110DC"/>
    <w:rsid w:val="00212685"/>
    <w:rsid w:val="00214A90"/>
    <w:rsid w:val="00220931"/>
    <w:rsid w:val="0023751E"/>
    <w:rsid w:val="0024357A"/>
    <w:rsid w:val="00245CF4"/>
    <w:rsid w:val="00246E83"/>
    <w:rsid w:val="00252AFB"/>
    <w:rsid w:val="00276C63"/>
    <w:rsid w:val="0027724D"/>
    <w:rsid w:val="002868CE"/>
    <w:rsid w:val="00295907"/>
    <w:rsid w:val="002B7A85"/>
    <w:rsid w:val="002C1622"/>
    <w:rsid w:val="002C2668"/>
    <w:rsid w:val="002F24D5"/>
    <w:rsid w:val="002F258F"/>
    <w:rsid w:val="003001AC"/>
    <w:rsid w:val="003143FF"/>
    <w:rsid w:val="00323689"/>
    <w:rsid w:val="00323C0D"/>
    <w:rsid w:val="0033124C"/>
    <w:rsid w:val="00343921"/>
    <w:rsid w:val="0034569E"/>
    <w:rsid w:val="003535B1"/>
    <w:rsid w:val="00353FED"/>
    <w:rsid w:val="00362791"/>
    <w:rsid w:val="003633F9"/>
    <w:rsid w:val="00374D07"/>
    <w:rsid w:val="00391CF8"/>
    <w:rsid w:val="003A6F10"/>
    <w:rsid w:val="003B256E"/>
    <w:rsid w:val="003B47FC"/>
    <w:rsid w:val="003C1D14"/>
    <w:rsid w:val="003C7362"/>
    <w:rsid w:val="003C7FEB"/>
    <w:rsid w:val="003D60ED"/>
    <w:rsid w:val="003E7844"/>
    <w:rsid w:val="003F3A51"/>
    <w:rsid w:val="003F71C2"/>
    <w:rsid w:val="00402183"/>
    <w:rsid w:val="00404573"/>
    <w:rsid w:val="0040617B"/>
    <w:rsid w:val="00435785"/>
    <w:rsid w:val="00436155"/>
    <w:rsid w:val="00447728"/>
    <w:rsid w:val="004609B9"/>
    <w:rsid w:val="004619F6"/>
    <w:rsid w:val="00464A3A"/>
    <w:rsid w:val="00467311"/>
    <w:rsid w:val="0047106B"/>
    <w:rsid w:val="00471353"/>
    <w:rsid w:val="004748AE"/>
    <w:rsid w:val="00476B7A"/>
    <w:rsid w:val="0048237D"/>
    <w:rsid w:val="00483831"/>
    <w:rsid w:val="0048564F"/>
    <w:rsid w:val="00487409"/>
    <w:rsid w:val="00487D8E"/>
    <w:rsid w:val="004A16B5"/>
    <w:rsid w:val="004B62B0"/>
    <w:rsid w:val="004C732B"/>
    <w:rsid w:val="004F09C0"/>
    <w:rsid w:val="004F50B3"/>
    <w:rsid w:val="0050222C"/>
    <w:rsid w:val="0051201C"/>
    <w:rsid w:val="0052224E"/>
    <w:rsid w:val="00524460"/>
    <w:rsid w:val="0058351A"/>
    <w:rsid w:val="005A0E79"/>
    <w:rsid w:val="005B3FB8"/>
    <w:rsid w:val="005B5EF0"/>
    <w:rsid w:val="005B7524"/>
    <w:rsid w:val="005D062B"/>
    <w:rsid w:val="005E598E"/>
    <w:rsid w:val="005F084B"/>
    <w:rsid w:val="00607938"/>
    <w:rsid w:val="006137F7"/>
    <w:rsid w:val="00617108"/>
    <w:rsid w:val="00624355"/>
    <w:rsid w:val="006268AC"/>
    <w:rsid w:val="00637333"/>
    <w:rsid w:val="006435EE"/>
    <w:rsid w:val="006535B2"/>
    <w:rsid w:val="0065729D"/>
    <w:rsid w:val="00657D8A"/>
    <w:rsid w:val="00674D0D"/>
    <w:rsid w:val="00686716"/>
    <w:rsid w:val="00693ED8"/>
    <w:rsid w:val="006B2CDB"/>
    <w:rsid w:val="006B5620"/>
    <w:rsid w:val="006D7F3F"/>
    <w:rsid w:val="006F1009"/>
    <w:rsid w:val="007037C4"/>
    <w:rsid w:val="0071761C"/>
    <w:rsid w:val="00725A0C"/>
    <w:rsid w:val="00726503"/>
    <w:rsid w:val="007306EC"/>
    <w:rsid w:val="00737410"/>
    <w:rsid w:val="00750BB0"/>
    <w:rsid w:val="00751660"/>
    <w:rsid w:val="0075178B"/>
    <w:rsid w:val="007571ED"/>
    <w:rsid w:val="007644C9"/>
    <w:rsid w:val="007673E9"/>
    <w:rsid w:val="00772BF7"/>
    <w:rsid w:val="00784128"/>
    <w:rsid w:val="00794F69"/>
    <w:rsid w:val="007B3FE9"/>
    <w:rsid w:val="007C098B"/>
    <w:rsid w:val="007D3290"/>
    <w:rsid w:val="007D7C58"/>
    <w:rsid w:val="007F6873"/>
    <w:rsid w:val="00837CE0"/>
    <w:rsid w:val="008404C7"/>
    <w:rsid w:val="008432FA"/>
    <w:rsid w:val="008504F8"/>
    <w:rsid w:val="00860596"/>
    <w:rsid w:val="00864CE7"/>
    <w:rsid w:val="00865346"/>
    <w:rsid w:val="00870A8E"/>
    <w:rsid w:val="00881C27"/>
    <w:rsid w:val="0088282C"/>
    <w:rsid w:val="008960D1"/>
    <w:rsid w:val="008A41BC"/>
    <w:rsid w:val="008A66DE"/>
    <w:rsid w:val="008C00C0"/>
    <w:rsid w:val="008C0957"/>
    <w:rsid w:val="008D1F36"/>
    <w:rsid w:val="008D7252"/>
    <w:rsid w:val="008E1E82"/>
    <w:rsid w:val="008E54D4"/>
    <w:rsid w:val="008F5529"/>
    <w:rsid w:val="008F6A3E"/>
    <w:rsid w:val="009049D4"/>
    <w:rsid w:val="00912B00"/>
    <w:rsid w:val="00917A75"/>
    <w:rsid w:val="00932756"/>
    <w:rsid w:val="00932FC7"/>
    <w:rsid w:val="009369FB"/>
    <w:rsid w:val="00937AA7"/>
    <w:rsid w:val="00942E5C"/>
    <w:rsid w:val="00944EDD"/>
    <w:rsid w:val="009751A4"/>
    <w:rsid w:val="00986CD3"/>
    <w:rsid w:val="00994FC0"/>
    <w:rsid w:val="009B3B73"/>
    <w:rsid w:val="009B4663"/>
    <w:rsid w:val="009C1A3B"/>
    <w:rsid w:val="009D1CA1"/>
    <w:rsid w:val="009D5843"/>
    <w:rsid w:val="009E5AF0"/>
    <w:rsid w:val="00A06EF1"/>
    <w:rsid w:val="00A12F1C"/>
    <w:rsid w:val="00A15AE6"/>
    <w:rsid w:val="00A17011"/>
    <w:rsid w:val="00A23753"/>
    <w:rsid w:val="00A31187"/>
    <w:rsid w:val="00A3705C"/>
    <w:rsid w:val="00A652D3"/>
    <w:rsid w:val="00A728BB"/>
    <w:rsid w:val="00A743ED"/>
    <w:rsid w:val="00A773B1"/>
    <w:rsid w:val="00A96156"/>
    <w:rsid w:val="00AA298E"/>
    <w:rsid w:val="00AB4A97"/>
    <w:rsid w:val="00AC44F0"/>
    <w:rsid w:val="00AD2751"/>
    <w:rsid w:val="00AD64AC"/>
    <w:rsid w:val="00AE6D9C"/>
    <w:rsid w:val="00AF477C"/>
    <w:rsid w:val="00B10478"/>
    <w:rsid w:val="00B1552B"/>
    <w:rsid w:val="00B21F19"/>
    <w:rsid w:val="00B22BFC"/>
    <w:rsid w:val="00B30F85"/>
    <w:rsid w:val="00B36496"/>
    <w:rsid w:val="00B41DC2"/>
    <w:rsid w:val="00B456AD"/>
    <w:rsid w:val="00B72A02"/>
    <w:rsid w:val="00B74CB1"/>
    <w:rsid w:val="00B77E6C"/>
    <w:rsid w:val="00B915CE"/>
    <w:rsid w:val="00BC7FFE"/>
    <w:rsid w:val="00BD26E3"/>
    <w:rsid w:val="00BE02C6"/>
    <w:rsid w:val="00BE1857"/>
    <w:rsid w:val="00BE4F06"/>
    <w:rsid w:val="00BE72E0"/>
    <w:rsid w:val="00BF0F90"/>
    <w:rsid w:val="00C0178A"/>
    <w:rsid w:val="00C07058"/>
    <w:rsid w:val="00C24A95"/>
    <w:rsid w:val="00C318BC"/>
    <w:rsid w:val="00C3708D"/>
    <w:rsid w:val="00C51F84"/>
    <w:rsid w:val="00C53BB7"/>
    <w:rsid w:val="00C70352"/>
    <w:rsid w:val="00C71CAD"/>
    <w:rsid w:val="00C9460D"/>
    <w:rsid w:val="00CA5F7A"/>
    <w:rsid w:val="00CB25A4"/>
    <w:rsid w:val="00CB3658"/>
    <w:rsid w:val="00CB7F06"/>
    <w:rsid w:val="00CD0ADA"/>
    <w:rsid w:val="00CE3EFF"/>
    <w:rsid w:val="00CE5D4A"/>
    <w:rsid w:val="00D10BBB"/>
    <w:rsid w:val="00D124C2"/>
    <w:rsid w:val="00D17274"/>
    <w:rsid w:val="00D17C0D"/>
    <w:rsid w:val="00D202E5"/>
    <w:rsid w:val="00D22252"/>
    <w:rsid w:val="00D23912"/>
    <w:rsid w:val="00D25907"/>
    <w:rsid w:val="00D27A4F"/>
    <w:rsid w:val="00D32083"/>
    <w:rsid w:val="00D358CB"/>
    <w:rsid w:val="00D54B1C"/>
    <w:rsid w:val="00D656AA"/>
    <w:rsid w:val="00D74EC2"/>
    <w:rsid w:val="00DA308A"/>
    <w:rsid w:val="00DA6543"/>
    <w:rsid w:val="00DA6C1D"/>
    <w:rsid w:val="00DB34AB"/>
    <w:rsid w:val="00DE129A"/>
    <w:rsid w:val="00DE4BA2"/>
    <w:rsid w:val="00DE4C46"/>
    <w:rsid w:val="00E07266"/>
    <w:rsid w:val="00E254E1"/>
    <w:rsid w:val="00E27CB4"/>
    <w:rsid w:val="00E477AC"/>
    <w:rsid w:val="00E62D99"/>
    <w:rsid w:val="00E76BCF"/>
    <w:rsid w:val="00E8020D"/>
    <w:rsid w:val="00E81433"/>
    <w:rsid w:val="00E86D60"/>
    <w:rsid w:val="00E94C5E"/>
    <w:rsid w:val="00E955AD"/>
    <w:rsid w:val="00EA2CF5"/>
    <w:rsid w:val="00EA71C2"/>
    <w:rsid w:val="00EC0BA6"/>
    <w:rsid w:val="00EC7787"/>
    <w:rsid w:val="00ED753B"/>
    <w:rsid w:val="00EE1BD5"/>
    <w:rsid w:val="00EE510E"/>
    <w:rsid w:val="00EE55DE"/>
    <w:rsid w:val="00F04AD3"/>
    <w:rsid w:val="00F0594A"/>
    <w:rsid w:val="00F418D3"/>
    <w:rsid w:val="00F57ABB"/>
    <w:rsid w:val="00F862D3"/>
    <w:rsid w:val="00FB17D8"/>
    <w:rsid w:val="00FB3CDF"/>
    <w:rsid w:val="00FD7C5E"/>
    <w:rsid w:val="00FF089E"/>
    <w:rsid w:val="00FF0951"/>
    <w:rsid w:val="00FF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5DB9987-9B71-46F5-8037-7C9B538EE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Emphasis"/>
    <w:basedOn w:val="a0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basedOn w:val="a0"/>
    <w:rPr>
      <w:color w:val="0000FF"/>
    </w:rPr>
  </w:style>
  <w:style w:type="character" w:styleId="a4">
    <w:name w:val="page number"/>
    <w:basedOn w:val="a0"/>
  </w:style>
  <w:style w:type="character" w:styleId="a5">
    <w:name w:val="annotation reference"/>
    <w:basedOn w:val="a0"/>
    <w:semiHidden/>
    <w:rsid w:val="00870A8E"/>
    <w:rPr>
      <w:sz w:val="18"/>
      <w:szCs w:val="18"/>
    </w:rPr>
  </w:style>
  <w:style w:type="character" w:styleId="a6">
    <w:name w:val="Strong"/>
    <w:basedOn w:val="a0"/>
    <w:qFormat/>
    <w:rPr>
      <w:b/>
      <w:bCs/>
    </w:rPr>
  </w:style>
  <w:style w:type="paragraph" w:styleId="a7">
    <w:name w:val="annotation text"/>
    <w:basedOn w:val="a"/>
    <w:semiHidden/>
    <w:rsid w:val="00870A8E"/>
  </w:style>
  <w:style w:type="paragraph" w:styleId="a8">
    <w:name w:val="annotation subject"/>
    <w:basedOn w:val="a7"/>
    <w:next w:val="a7"/>
    <w:semiHidden/>
    <w:rsid w:val="00870A8E"/>
    <w:rPr>
      <w:b/>
      <w:bCs/>
    </w:rPr>
  </w:style>
  <w:style w:type="paragraph" w:styleId="a9">
    <w:name w:val="Balloon Text"/>
    <w:basedOn w:val="a"/>
    <w:semiHidden/>
    <w:rsid w:val="00870A8E"/>
    <w:rPr>
      <w:rFonts w:ascii="Arial" w:hAnsi="Arial"/>
      <w:sz w:val="18"/>
      <w:szCs w:val="18"/>
    </w:rPr>
  </w:style>
  <w:style w:type="character" w:styleId="HTML">
    <w:name w:val="HTML Code"/>
    <w:basedOn w:val="a0"/>
    <w:rsid w:val="004C732B"/>
    <w:rPr>
      <w:rFonts w:ascii="細明體" w:eastAsia="細明體" w:hAnsi="細明體" w:cs="細明體"/>
      <w:sz w:val="24"/>
      <w:szCs w:val="24"/>
    </w:rPr>
  </w:style>
  <w:style w:type="character" w:styleId="aa">
    <w:name w:val="Hyperlink"/>
    <w:basedOn w:val="a0"/>
    <w:rsid w:val="004C732B"/>
    <w:rPr>
      <w:color w:val="0000FF"/>
      <w:u w:val="single"/>
    </w:rPr>
  </w:style>
  <w:style w:type="character" w:styleId="ab">
    <w:name w:val="FollowedHyperlink"/>
    <w:basedOn w:val="a0"/>
    <w:rsid w:val="00C318BC"/>
    <w:rPr>
      <w:color w:val="800080"/>
      <w:u w:val="single"/>
    </w:rPr>
  </w:style>
  <w:style w:type="paragraph" w:styleId="ac">
    <w:name w:val="Normal Indent"/>
    <w:aliases w:val="表正文,正文非缩进"/>
    <w:basedOn w:val="a"/>
    <w:rsid w:val="00E86D60"/>
    <w:pPr>
      <w:widowControl w:val="0"/>
      <w:ind w:left="425"/>
      <w:jc w:val="both"/>
    </w:pPr>
    <w:rPr>
      <w:kern w:val="2"/>
      <w:sz w:val="21"/>
      <w:szCs w:val="20"/>
    </w:rPr>
  </w:style>
  <w:style w:type="paragraph" w:styleId="ad">
    <w:name w:val="header"/>
    <w:basedOn w:val="a"/>
    <w:link w:val="ae"/>
    <w:rsid w:val="00076A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rsid w:val="00076A4D"/>
  </w:style>
  <w:style w:type="paragraph" w:styleId="af">
    <w:name w:val="footer"/>
    <w:basedOn w:val="a"/>
    <w:link w:val="af0"/>
    <w:rsid w:val="00076A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rsid w:val="00076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670</Words>
  <Characters>3821</Characters>
  <Application>Microsoft Office Word</Application>
  <DocSecurity>0</DocSecurity>
  <Lines>31</Lines>
  <Paragraphs>8</Paragraphs>
  <ScaleCrop>false</ScaleCrop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